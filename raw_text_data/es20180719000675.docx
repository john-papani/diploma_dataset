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667EC" w14:textId="77777777" w:rsidR="00D613E5" w:rsidRPr="00D613E5" w:rsidRDefault="00D613E5" w:rsidP="00D613E5">
      <w:pPr>
        <w:spacing w:after="0" w:line="360" w:lineRule="auto"/>
        <w:rPr>
          <w:ins w:id="0" w:author="Φλούδα Χριστίνα" w:date="2018-07-30T13:58:00Z"/>
          <w:rFonts w:eastAsia="Times New Roman"/>
          <w:szCs w:val="24"/>
          <w:lang w:eastAsia="en-US"/>
        </w:rPr>
      </w:pPr>
      <w:bookmarkStart w:id="1" w:name="_GoBack"/>
      <w:bookmarkEnd w:id="1"/>
      <w:ins w:id="2" w:author="Φλούδα Χριστίνα" w:date="2018-07-30T13:58:00Z">
        <w:r w:rsidRPr="00D613E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3CDB96D" w14:textId="77777777" w:rsidR="00D613E5" w:rsidRPr="00D613E5" w:rsidRDefault="00D613E5" w:rsidP="00D613E5">
      <w:pPr>
        <w:spacing w:after="0" w:line="360" w:lineRule="auto"/>
        <w:rPr>
          <w:ins w:id="3" w:author="Φλούδα Χριστίνα" w:date="2018-07-30T13:58:00Z"/>
          <w:rFonts w:eastAsia="Times New Roman"/>
          <w:szCs w:val="24"/>
          <w:lang w:eastAsia="en-US"/>
        </w:rPr>
      </w:pPr>
    </w:p>
    <w:p w14:paraId="664F6BA1" w14:textId="77777777" w:rsidR="00D613E5" w:rsidRPr="00D613E5" w:rsidRDefault="00D613E5" w:rsidP="00D613E5">
      <w:pPr>
        <w:spacing w:after="0" w:line="360" w:lineRule="auto"/>
        <w:rPr>
          <w:ins w:id="4" w:author="Φλούδα Χριστίνα" w:date="2018-07-30T13:58:00Z"/>
          <w:rFonts w:eastAsia="Times New Roman"/>
          <w:szCs w:val="24"/>
          <w:lang w:eastAsia="en-US"/>
        </w:rPr>
      </w:pPr>
      <w:ins w:id="5" w:author="Φλούδα Χριστίνα" w:date="2018-07-30T13:58:00Z">
        <w:r w:rsidRPr="00D613E5">
          <w:rPr>
            <w:rFonts w:eastAsia="Times New Roman"/>
            <w:szCs w:val="24"/>
            <w:lang w:eastAsia="en-US"/>
          </w:rPr>
          <w:t>ΠΙΝΑΚΑΣ ΠΕΡΙΕΧΟΜΕΝΩΝ</w:t>
        </w:r>
      </w:ins>
    </w:p>
    <w:p w14:paraId="0FE0E1F3" w14:textId="77777777" w:rsidR="00D613E5" w:rsidRPr="00D613E5" w:rsidRDefault="00D613E5" w:rsidP="00D613E5">
      <w:pPr>
        <w:spacing w:after="0" w:line="360" w:lineRule="auto"/>
        <w:rPr>
          <w:ins w:id="6" w:author="Φλούδα Χριστίνα" w:date="2018-07-30T13:58:00Z"/>
          <w:rFonts w:eastAsia="Times New Roman"/>
          <w:szCs w:val="24"/>
          <w:lang w:eastAsia="en-US"/>
        </w:rPr>
      </w:pPr>
      <w:ins w:id="7" w:author="Φλούδα Χριστίνα" w:date="2018-07-30T13:58:00Z">
        <w:r w:rsidRPr="00D613E5">
          <w:rPr>
            <w:rFonts w:eastAsia="Times New Roman"/>
            <w:szCs w:val="24"/>
            <w:lang w:eastAsia="en-US"/>
          </w:rPr>
          <w:t xml:space="preserve">ΙΖ΄ ΠΕΡΙΟΔΟΣ </w:t>
        </w:r>
      </w:ins>
    </w:p>
    <w:p w14:paraId="4148CE51" w14:textId="77777777" w:rsidR="00D613E5" w:rsidRPr="00D613E5" w:rsidRDefault="00D613E5" w:rsidP="00D613E5">
      <w:pPr>
        <w:spacing w:after="0" w:line="360" w:lineRule="auto"/>
        <w:rPr>
          <w:ins w:id="8" w:author="Φλούδα Χριστίνα" w:date="2018-07-30T13:58:00Z"/>
          <w:rFonts w:eastAsia="Times New Roman"/>
          <w:szCs w:val="24"/>
          <w:lang w:eastAsia="en-US"/>
        </w:rPr>
      </w:pPr>
      <w:ins w:id="9" w:author="Φλούδα Χριστίνα" w:date="2018-07-30T13:58:00Z">
        <w:r w:rsidRPr="00D613E5">
          <w:rPr>
            <w:rFonts w:eastAsia="Times New Roman"/>
            <w:szCs w:val="24"/>
            <w:lang w:eastAsia="en-US"/>
          </w:rPr>
          <w:t>ΠΡΟΕΔΡΕΥΟΜΕΝΗΣ ΚΟΙΝΟΒΟΥΛΕΥΤΙΚΗΣ ΔΗΜΟΚΡΑΤΙΑΣ</w:t>
        </w:r>
      </w:ins>
    </w:p>
    <w:p w14:paraId="211FC541" w14:textId="77777777" w:rsidR="00D613E5" w:rsidRPr="00D613E5" w:rsidRDefault="00D613E5" w:rsidP="00D613E5">
      <w:pPr>
        <w:spacing w:after="0" w:line="360" w:lineRule="auto"/>
        <w:rPr>
          <w:ins w:id="10" w:author="Φλούδα Χριστίνα" w:date="2018-07-30T13:58:00Z"/>
          <w:rFonts w:eastAsia="Times New Roman"/>
          <w:szCs w:val="24"/>
          <w:lang w:eastAsia="en-US"/>
        </w:rPr>
      </w:pPr>
      <w:ins w:id="11" w:author="Φλούδα Χριστίνα" w:date="2018-07-30T13:58:00Z">
        <w:r w:rsidRPr="00D613E5">
          <w:rPr>
            <w:rFonts w:eastAsia="Times New Roman"/>
            <w:szCs w:val="24"/>
            <w:lang w:eastAsia="en-US"/>
          </w:rPr>
          <w:t>ΤΜΗΜΑ ΔΙΑΚΟΠΗΣ ΕΡΓΑΣΙΩΝ ΒΟΥΛΗΣ</w:t>
        </w:r>
      </w:ins>
    </w:p>
    <w:p w14:paraId="5ADF218F" w14:textId="77777777" w:rsidR="00D613E5" w:rsidRPr="00D613E5" w:rsidRDefault="00D613E5" w:rsidP="00D613E5">
      <w:pPr>
        <w:spacing w:after="0" w:line="360" w:lineRule="auto"/>
        <w:rPr>
          <w:ins w:id="12" w:author="Φλούδα Χριστίνα" w:date="2018-07-30T13:58:00Z"/>
          <w:rFonts w:eastAsia="Times New Roman"/>
          <w:szCs w:val="24"/>
          <w:lang w:eastAsia="en-US"/>
        </w:rPr>
      </w:pPr>
      <w:ins w:id="13" w:author="Φλούδα Χριστίνα" w:date="2018-07-30T13:58:00Z">
        <w:r w:rsidRPr="00D613E5">
          <w:rPr>
            <w:rFonts w:eastAsia="Times New Roman"/>
            <w:szCs w:val="24"/>
            <w:lang w:eastAsia="en-US"/>
          </w:rPr>
          <w:t>ΘΕΡΟΥΣ 2018</w:t>
        </w:r>
      </w:ins>
    </w:p>
    <w:p w14:paraId="3D1747B6" w14:textId="77777777" w:rsidR="00D613E5" w:rsidRPr="00D613E5" w:rsidRDefault="00D613E5" w:rsidP="00D613E5">
      <w:pPr>
        <w:spacing w:after="0" w:line="360" w:lineRule="auto"/>
        <w:rPr>
          <w:ins w:id="14" w:author="Φλούδα Χριστίνα" w:date="2018-07-30T13:58:00Z"/>
          <w:rFonts w:eastAsia="Times New Roman"/>
          <w:szCs w:val="24"/>
          <w:lang w:eastAsia="en-US"/>
        </w:rPr>
      </w:pPr>
    </w:p>
    <w:p w14:paraId="4126E603" w14:textId="77777777" w:rsidR="00D613E5" w:rsidRPr="00D613E5" w:rsidRDefault="00D613E5" w:rsidP="00D613E5">
      <w:pPr>
        <w:spacing w:after="0" w:line="360" w:lineRule="auto"/>
        <w:rPr>
          <w:ins w:id="15" w:author="Φλούδα Χριστίνα" w:date="2018-07-30T13:58:00Z"/>
          <w:rFonts w:eastAsia="Times New Roman"/>
          <w:szCs w:val="24"/>
          <w:lang w:eastAsia="en-US"/>
        </w:rPr>
      </w:pPr>
      <w:ins w:id="16" w:author="Φλούδα Χριστίνα" w:date="2018-07-30T13:58:00Z">
        <w:r w:rsidRPr="00D613E5">
          <w:rPr>
            <w:rFonts w:eastAsia="Times New Roman"/>
            <w:szCs w:val="24"/>
            <w:lang w:eastAsia="en-US"/>
          </w:rPr>
          <w:t>ΣΥΝΕΔΡΙΑΣΗ Β΄</w:t>
        </w:r>
      </w:ins>
    </w:p>
    <w:p w14:paraId="0C52D337" w14:textId="77777777" w:rsidR="00D613E5" w:rsidRPr="00D613E5" w:rsidRDefault="00D613E5" w:rsidP="00D613E5">
      <w:pPr>
        <w:spacing w:after="0" w:line="360" w:lineRule="auto"/>
        <w:rPr>
          <w:ins w:id="17" w:author="Φλούδα Χριστίνα" w:date="2018-07-30T13:58:00Z"/>
          <w:rFonts w:eastAsia="Times New Roman"/>
          <w:szCs w:val="24"/>
          <w:lang w:eastAsia="en-US"/>
        </w:rPr>
      </w:pPr>
      <w:ins w:id="18" w:author="Φλούδα Χριστίνα" w:date="2018-07-30T13:58:00Z">
        <w:r w:rsidRPr="00D613E5">
          <w:rPr>
            <w:rFonts w:eastAsia="Times New Roman"/>
            <w:szCs w:val="24"/>
            <w:lang w:eastAsia="en-US"/>
          </w:rPr>
          <w:t>Πέμπτη  19 Ιουλίου 2018</w:t>
        </w:r>
      </w:ins>
    </w:p>
    <w:p w14:paraId="607D9B74" w14:textId="77777777" w:rsidR="00D613E5" w:rsidRPr="00D613E5" w:rsidRDefault="00D613E5" w:rsidP="00D613E5">
      <w:pPr>
        <w:spacing w:after="0" w:line="360" w:lineRule="auto"/>
        <w:rPr>
          <w:ins w:id="19" w:author="Φλούδα Χριστίνα" w:date="2018-07-30T13:58:00Z"/>
          <w:rFonts w:eastAsia="Times New Roman"/>
          <w:szCs w:val="24"/>
          <w:lang w:eastAsia="en-US"/>
        </w:rPr>
      </w:pPr>
    </w:p>
    <w:p w14:paraId="4DC18D01" w14:textId="77777777" w:rsidR="00D613E5" w:rsidRPr="00D613E5" w:rsidRDefault="00D613E5" w:rsidP="00D613E5">
      <w:pPr>
        <w:spacing w:after="0" w:line="360" w:lineRule="auto"/>
        <w:rPr>
          <w:ins w:id="20" w:author="Φλούδα Χριστίνα" w:date="2018-07-30T13:58:00Z"/>
          <w:rFonts w:eastAsia="Times New Roman"/>
          <w:szCs w:val="24"/>
          <w:lang w:eastAsia="en-US"/>
        </w:rPr>
      </w:pPr>
      <w:ins w:id="21" w:author="Φλούδα Χριστίνα" w:date="2018-07-30T13:58:00Z">
        <w:r w:rsidRPr="00D613E5">
          <w:rPr>
            <w:rFonts w:eastAsia="Times New Roman"/>
            <w:szCs w:val="24"/>
            <w:lang w:eastAsia="en-US"/>
          </w:rPr>
          <w:t>ΘΕΜΑΤΑ</w:t>
        </w:r>
      </w:ins>
    </w:p>
    <w:p w14:paraId="154B2D5E" w14:textId="77777777" w:rsidR="00D613E5" w:rsidRPr="00D613E5" w:rsidRDefault="00D613E5" w:rsidP="00D613E5">
      <w:pPr>
        <w:spacing w:after="0" w:line="360" w:lineRule="auto"/>
        <w:rPr>
          <w:ins w:id="22" w:author="Φλούδα Χριστίνα" w:date="2018-07-30T13:58:00Z"/>
          <w:rFonts w:eastAsia="Times New Roman"/>
          <w:szCs w:val="24"/>
          <w:lang w:eastAsia="en-US"/>
        </w:rPr>
      </w:pPr>
      <w:ins w:id="23" w:author="Φλούδα Χριστίνα" w:date="2018-07-30T13:58:00Z">
        <w:r w:rsidRPr="00D613E5">
          <w:rPr>
            <w:rFonts w:eastAsia="Times New Roman"/>
            <w:szCs w:val="24"/>
            <w:lang w:eastAsia="en-US"/>
          </w:rPr>
          <w:t xml:space="preserve"> </w:t>
        </w:r>
        <w:r w:rsidRPr="00D613E5">
          <w:rPr>
            <w:rFonts w:eastAsia="Times New Roman"/>
            <w:szCs w:val="24"/>
            <w:lang w:eastAsia="en-US"/>
          </w:rPr>
          <w:br/>
          <w:t xml:space="preserve">Α. ΕΙΔΙΚΑ ΘΕΜΑΤΑ </w:t>
        </w:r>
        <w:r w:rsidRPr="00D613E5">
          <w:rPr>
            <w:rFonts w:eastAsia="Times New Roman"/>
            <w:szCs w:val="24"/>
            <w:lang w:eastAsia="en-US"/>
          </w:rPr>
          <w:br/>
          <w:t xml:space="preserve">1. Επικύρωση Πρακτικών, σελ. </w:t>
        </w:r>
        <w:r w:rsidRPr="00D613E5">
          <w:rPr>
            <w:rFonts w:eastAsia="Times New Roman"/>
            <w:szCs w:val="24"/>
            <w:lang w:eastAsia="en-US"/>
          </w:rPr>
          <w:br/>
          <w:t xml:space="preserve">2. Επί διαδικαστικού θέματος, σελ. </w:t>
        </w:r>
        <w:r w:rsidRPr="00D613E5">
          <w:rPr>
            <w:rFonts w:eastAsia="Times New Roman"/>
            <w:szCs w:val="24"/>
            <w:lang w:eastAsia="en-US"/>
          </w:rPr>
          <w:br/>
          <w:t xml:space="preserve"> </w:t>
        </w:r>
        <w:r w:rsidRPr="00D613E5">
          <w:rPr>
            <w:rFonts w:eastAsia="Times New Roman"/>
            <w:szCs w:val="24"/>
            <w:lang w:eastAsia="en-US"/>
          </w:rPr>
          <w:br/>
          <w:t xml:space="preserve">Β. ΚΟΙΝΟΒΟΥΛΕΥΤΙΚΟΣ ΕΛΕΓΧΟΣ </w:t>
        </w:r>
        <w:r w:rsidRPr="00D613E5">
          <w:rPr>
            <w:rFonts w:eastAsia="Times New Roman"/>
            <w:szCs w:val="24"/>
            <w:lang w:eastAsia="en-US"/>
          </w:rPr>
          <w:br/>
          <w:t xml:space="preserve">1. Ανακοίνωση αναφορών, σελ. </w:t>
        </w:r>
        <w:r w:rsidRPr="00D613E5">
          <w:rPr>
            <w:rFonts w:eastAsia="Times New Roman"/>
            <w:szCs w:val="24"/>
            <w:lang w:eastAsia="en-US"/>
          </w:rPr>
          <w:br/>
          <w:t xml:space="preserve">2. Συζήτηση επίκαιρης ερώτησης προς τον Υπουργό Εσωτερικών, με θέμα: «Διαγραφή προστίμων από τις επιτροπές εκλογικών δαπανών ΟΤΑ», σελ. </w:t>
        </w:r>
        <w:r w:rsidRPr="00D613E5">
          <w:rPr>
            <w:rFonts w:eastAsia="Times New Roman"/>
            <w:szCs w:val="24"/>
            <w:lang w:eastAsia="en-US"/>
          </w:rPr>
          <w:br/>
          <w:t xml:space="preserve"> </w:t>
        </w:r>
        <w:r w:rsidRPr="00D613E5">
          <w:rPr>
            <w:rFonts w:eastAsia="Times New Roman"/>
            <w:szCs w:val="24"/>
            <w:lang w:eastAsia="en-US"/>
          </w:rPr>
          <w:br/>
          <w:t xml:space="preserve">Γ. ΝΟΜΟΘΕΤΙΚΗ ΕΡΓΑΣΙΑ </w:t>
        </w:r>
        <w:r w:rsidRPr="00D613E5">
          <w:rPr>
            <w:rFonts w:eastAsia="Times New Roman"/>
            <w:szCs w:val="24"/>
            <w:lang w:eastAsia="en-US"/>
          </w:rPr>
          <w:br/>
          <w:t>1. Κατάθεση Εκθέσεως Διαρκούς Επιτροπής:</w:t>
        </w:r>
      </w:ins>
    </w:p>
    <w:p w14:paraId="00182600" w14:textId="77777777" w:rsidR="00D613E5" w:rsidRPr="00D613E5" w:rsidRDefault="00D613E5" w:rsidP="00D613E5">
      <w:pPr>
        <w:spacing w:after="0" w:line="360" w:lineRule="auto"/>
        <w:rPr>
          <w:ins w:id="24" w:author="Φλούδα Χριστίνα" w:date="2018-07-30T13:58:00Z"/>
          <w:rFonts w:eastAsia="Times New Roman"/>
          <w:szCs w:val="24"/>
          <w:lang w:eastAsia="en-US"/>
        </w:rPr>
      </w:pPr>
      <w:ins w:id="25" w:author="Φλούδα Χριστίνα" w:date="2018-07-30T13:58:00Z">
        <w:r w:rsidRPr="00D613E5">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Εξωτερικών: «Κύρωση του Πρωτοκόλλου υπ’ </w:t>
        </w:r>
        <w:proofErr w:type="spellStart"/>
        <w:r w:rsidRPr="00D613E5">
          <w:rPr>
            <w:rFonts w:eastAsia="Times New Roman"/>
            <w:szCs w:val="24"/>
            <w:lang w:eastAsia="en-US"/>
          </w:rPr>
          <w:t>αριθμ</w:t>
        </w:r>
        <w:proofErr w:type="spellEnd"/>
        <w:r w:rsidRPr="00D613E5">
          <w:rPr>
            <w:rFonts w:eastAsia="Times New Roman"/>
            <w:szCs w:val="24"/>
            <w:lang w:eastAsia="en-US"/>
          </w:rPr>
          <w:t xml:space="preserve">. 15 το οποίο τροποποιεί τη Σύμβαση για την Προάσπιση των Δικαιωμάτων του Ανθρώπου και των Θεμελιωδών Ελευθεριών», σελ. </w:t>
        </w:r>
        <w:r w:rsidRPr="00D613E5">
          <w:rPr>
            <w:rFonts w:eastAsia="Times New Roman"/>
            <w:szCs w:val="24"/>
            <w:lang w:eastAsia="en-US"/>
          </w:rPr>
          <w:br/>
          <w:t xml:space="preserve">2. Συζήτηση και ψήφιση επί της αρχής, των άρθρων και του συνόλου του σχεδίου νόμου του Υπουργείου Εξωτερικών: «Κύρωση του Πρωτοκόλλου υπ' </w:t>
        </w:r>
        <w:proofErr w:type="spellStart"/>
        <w:r w:rsidRPr="00D613E5">
          <w:rPr>
            <w:rFonts w:eastAsia="Times New Roman"/>
            <w:szCs w:val="24"/>
            <w:lang w:eastAsia="en-US"/>
          </w:rPr>
          <w:t>αριθμ</w:t>
        </w:r>
        <w:proofErr w:type="spellEnd"/>
        <w:r w:rsidRPr="00D613E5">
          <w:rPr>
            <w:rFonts w:eastAsia="Times New Roman"/>
            <w:szCs w:val="24"/>
            <w:lang w:eastAsia="en-US"/>
          </w:rPr>
          <w:t xml:space="preserve">. 15, το οποίο τροποποιεί τη Σύμβαση για την προάσπιση των Δικαιωμάτων του Ανθρώπου και των Θεμελιωδών Ελευθεριών», σελ. </w:t>
        </w:r>
        <w:r w:rsidRPr="00D613E5">
          <w:rPr>
            <w:rFonts w:eastAsia="Times New Roman"/>
            <w:szCs w:val="24"/>
            <w:lang w:eastAsia="en-US"/>
          </w:rPr>
          <w:br/>
        </w:r>
      </w:ins>
    </w:p>
    <w:p w14:paraId="39767FFA" w14:textId="77777777" w:rsidR="00D613E5" w:rsidRPr="00D613E5" w:rsidRDefault="00D613E5" w:rsidP="00D613E5">
      <w:pPr>
        <w:spacing w:after="0" w:line="360" w:lineRule="auto"/>
        <w:rPr>
          <w:ins w:id="26" w:author="Φλούδα Χριστίνα" w:date="2018-07-30T13:58:00Z"/>
          <w:rFonts w:eastAsia="Times New Roman"/>
          <w:szCs w:val="24"/>
          <w:lang w:eastAsia="en-US"/>
        </w:rPr>
      </w:pPr>
      <w:ins w:id="27" w:author="Φλούδα Χριστίνα" w:date="2018-07-30T13:58:00Z">
        <w:r w:rsidRPr="00D613E5">
          <w:rPr>
            <w:rFonts w:eastAsia="Times New Roman"/>
            <w:szCs w:val="24"/>
            <w:lang w:eastAsia="en-US"/>
          </w:rPr>
          <w:t>ΠΡΟΕΔΡΕΥΩΝ</w:t>
        </w:r>
      </w:ins>
    </w:p>
    <w:p w14:paraId="12187995" w14:textId="77777777" w:rsidR="00D613E5" w:rsidRPr="00D613E5" w:rsidRDefault="00D613E5" w:rsidP="00D613E5">
      <w:pPr>
        <w:spacing w:after="0" w:line="360" w:lineRule="auto"/>
        <w:rPr>
          <w:ins w:id="28" w:author="Φλούδα Χριστίνα" w:date="2018-07-30T13:58:00Z"/>
          <w:rFonts w:eastAsia="Times New Roman"/>
          <w:szCs w:val="24"/>
          <w:lang w:eastAsia="en-US"/>
        </w:rPr>
      </w:pPr>
    </w:p>
    <w:p w14:paraId="4FFD0F7C" w14:textId="77777777" w:rsidR="00D613E5" w:rsidRPr="00D613E5" w:rsidRDefault="00D613E5" w:rsidP="00D613E5">
      <w:pPr>
        <w:spacing w:after="0" w:line="360" w:lineRule="auto"/>
        <w:rPr>
          <w:ins w:id="29" w:author="Φλούδα Χριστίνα" w:date="2018-07-30T13:58:00Z"/>
          <w:rFonts w:eastAsia="Times New Roman"/>
          <w:szCs w:val="24"/>
          <w:lang w:eastAsia="en-US"/>
        </w:rPr>
      </w:pPr>
      <w:ins w:id="30" w:author="Φλούδα Χριστίνα" w:date="2018-07-30T13:58:00Z">
        <w:r w:rsidRPr="00D613E5">
          <w:rPr>
            <w:rFonts w:eastAsia="Times New Roman"/>
            <w:szCs w:val="24"/>
            <w:lang w:eastAsia="en-US"/>
          </w:rPr>
          <w:t>ΛΑΜΠΡΟΥΛΗΣ Γ. , σελ.</w:t>
        </w:r>
        <w:r w:rsidRPr="00D613E5">
          <w:rPr>
            <w:rFonts w:eastAsia="Times New Roman"/>
            <w:szCs w:val="24"/>
            <w:lang w:eastAsia="en-US"/>
          </w:rPr>
          <w:br/>
        </w:r>
      </w:ins>
    </w:p>
    <w:p w14:paraId="3A47F764" w14:textId="77777777" w:rsidR="00D613E5" w:rsidRPr="00D613E5" w:rsidRDefault="00D613E5" w:rsidP="00D613E5">
      <w:pPr>
        <w:spacing w:after="0" w:line="360" w:lineRule="auto"/>
        <w:rPr>
          <w:ins w:id="31" w:author="Φλούδα Χριστίνα" w:date="2018-07-30T13:58:00Z"/>
          <w:rFonts w:eastAsia="Times New Roman"/>
          <w:szCs w:val="24"/>
          <w:lang w:eastAsia="en-US"/>
        </w:rPr>
      </w:pPr>
    </w:p>
    <w:p w14:paraId="75EA8E04" w14:textId="77777777" w:rsidR="00D613E5" w:rsidRPr="00D613E5" w:rsidRDefault="00D613E5" w:rsidP="00D613E5">
      <w:pPr>
        <w:spacing w:after="0" w:line="360" w:lineRule="auto"/>
        <w:rPr>
          <w:ins w:id="32" w:author="Φλούδα Χριστίνα" w:date="2018-07-30T13:58:00Z"/>
          <w:rFonts w:eastAsia="Times New Roman"/>
          <w:szCs w:val="24"/>
          <w:lang w:eastAsia="en-US"/>
        </w:rPr>
      </w:pPr>
      <w:ins w:id="33" w:author="Φλούδα Χριστίνα" w:date="2018-07-30T13:58:00Z">
        <w:r w:rsidRPr="00D613E5">
          <w:rPr>
            <w:rFonts w:eastAsia="Times New Roman"/>
            <w:szCs w:val="24"/>
            <w:lang w:eastAsia="en-US"/>
          </w:rPr>
          <w:t>ΟΜΙΛΗΤΕΣ</w:t>
        </w:r>
      </w:ins>
    </w:p>
    <w:p w14:paraId="683E99A9" w14:textId="425735BA" w:rsidR="00D613E5" w:rsidRDefault="00D613E5" w:rsidP="00D613E5">
      <w:pPr>
        <w:spacing w:line="600" w:lineRule="auto"/>
        <w:ind w:firstLine="720"/>
        <w:jc w:val="center"/>
        <w:rPr>
          <w:ins w:id="34" w:author="Φλούδα Χριστίνα" w:date="2018-07-30T13:58:00Z"/>
          <w:rFonts w:eastAsia="Times New Roman"/>
          <w:szCs w:val="24"/>
        </w:rPr>
      </w:pPr>
      <w:ins w:id="35" w:author="Φλούδα Χριστίνα" w:date="2018-07-30T13:58:00Z">
        <w:r w:rsidRPr="00D613E5">
          <w:rPr>
            <w:rFonts w:eastAsia="Times New Roman"/>
            <w:szCs w:val="24"/>
            <w:lang w:eastAsia="en-US"/>
          </w:rPr>
          <w:br/>
          <w:t>Α. Επί διαδικαστικού θέματος:</w:t>
        </w:r>
        <w:r w:rsidRPr="00D613E5">
          <w:rPr>
            <w:rFonts w:eastAsia="Times New Roman"/>
            <w:szCs w:val="24"/>
            <w:lang w:eastAsia="en-US"/>
          </w:rPr>
          <w:br/>
          <w:t>ΛΑΜΠΡΟΥΛΗΣ Γ. , σελ.</w:t>
        </w:r>
        <w:r w:rsidRPr="00D613E5">
          <w:rPr>
            <w:rFonts w:eastAsia="Times New Roman"/>
            <w:szCs w:val="24"/>
            <w:lang w:eastAsia="en-US"/>
          </w:rPr>
          <w:br/>
        </w:r>
        <w:r w:rsidRPr="00D613E5">
          <w:rPr>
            <w:rFonts w:eastAsia="Times New Roman"/>
            <w:szCs w:val="24"/>
            <w:lang w:eastAsia="en-US"/>
          </w:rPr>
          <w:br/>
          <w:t>Β. Επί της επίκαιρης ερώτησης:</w:t>
        </w:r>
        <w:r w:rsidRPr="00D613E5">
          <w:rPr>
            <w:rFonts w:eastAsia="Times New Roman"/>
            <w:szCs w:val="24"/>
            <w:lang w:eastAsia="en-US"/>
          </w:rPr>
          <w:br/>
          <w:t>ΣΚΟΥΡΛΕΤΗΣ Π. , σελ.</w:t>
        </w:r>
        <w:r w:rsidRPr="00D613E5">
          <w:rPr>
            <w:rFonts w:eastAsia="Times New Roman"/>
            <w:szCs w:val="24"/>
            <w:lang w:eastAsia="en-US"/>
          </w:rPr>
          <w:br/>
          <w:t>ΣΥΝΤΥΧΑΚΗΣ Ε. , σελ.</w:t>
        </w:r>
        <w:r w:rsidRPr="00D613E5">
          <w:rPr>
            <w:rFonts w:eastAsia="Times New Roman"/>
            <w:szCs w:val="24"/>
            <w:lang w:eastAsia="en-US"/>
          </w:rPr>
          <w:br/>
        </w:r>
        <w:r w:rsidRPr="00D613E5">
          <w:rPr>
            <w:rFonts w:eastAsia="Times New Roman"/>
            <w:szCs w:val="24"/>
            <w:lang w:eastAsia="en-US"/>
          </w:rPr>
          <w:br/>
          <w:t>Γ. Επί του του σχεδίου νόμου του Υπουργείου Εξωτερικών:</w:t>
        </w:r>
        <w:r w:rsidRPr="00D613E5">
          <w:rPr>
            <w:rFonts w:eastAsia="Times New Roman"/>
            <w:szCs w:val="24"/>
            <w:lang w:eastAsia="en-US"/>
          </w:rPr>
          <w:br/>
          <w:t>ΚΑΛΑΦΑΤΗΣ Σ. , σελ.</w:t>
        </w:r>
        <w:r w:rsidRPr="00D613E5">
          <w:rPr>
            <w:rFonts w:eastAsia="Times New Roman"/>
            <w:szCs w:val="24"/>
            <w:lang w:eastAsia="en-US"/>
          </w:rPr>
          <w:br/>
          <w:t>ΚΑΤΡΟΥΓΚΑΛΟΣ Γ. , σελ.</w:t>
        </w:r>
        <w:r w:rsidRPr="00D613E5">
          <w:rPr>
            <w:rFonts w:eastAsia="Times New Roman"/>
            <w:szCs w:val="24"/>
            <w:lang w:eastAsia="en-US"/>
          </w:rPr>
          <w:br/>
          <w:t>ΠΑΠΠΑΣ Χ. , σελ.</w:t>
        </w:r>
        <w:r w:rsidRPr="00D613E5">
          <w:rPr>
            <w:rFonts w:eastAsia="Times New Roman"/>
            <w:szCs w:val="24"/>
            <w:lang w:eastAsia="en-US"/>
          </w:rPr>
          <w:br/>
          <w:t>ΣΑΡΙΔΗΣ Ι. , σελ.</w:t>
        </w:r>
        <w:r w:rsidRPr="00D613E5">
          <w:rPr>
            <w:rFonts w:eastAsia="Times New Roman"/>
            <w:szCs w:val="24"/>
            <w:lang w:eastAsia="en-US"/>
          </w:rPr>
          <w:br/>
          <w:t>ΣΥΝΤΥΧΑΚΗΣ Ε. , σελ.</w:t>
        </w:r>
        <w:r w:rsidRPr="00D613E5">
          <w:rPr>
            <w:rFonts w:eastAsia="Times New Roman"/>
            <w:szCs w:val="24"/>
            <w:lang w:eastAsia="en-US"/>
          </w:rPr>
          <w:br/>
        </w:r>
      </w:ins>
    </w:p>
    <w:p w14:paraId="7B5FFE3D" w14:textId="798B18AD" w:rsidR="00A97C41" w:rsidRDefault="00D613E5">
      <w:pPr>
        <w:spacing w:line="600" w:lineRule="auto"/>
        <w:ind w:firstLine="720"/>
        <w:jc w:val="center"/>
        <w:rPr>
          <w:rFonts w:eastAsia="Times New Roman"/>
          <w:szCs w:val="24"/>
        </w:rPr>
      </w:pPr>
      <w:r>
        <w:rPr>
          <w:rFonts w:eastAsia="Times New Roman"/>
          <w:szCs w:val="24"/>
        </w:rPr>
        <w:t>ΠΡΑΚΤΙΚΑ ΒΟΥΛΗΣ</w:t>
      </w:r>
    </w:p>
    <w:p w14:paraId="7B5FFE3E" w14:textId="77777777" w:rsidR="00A97C41" w:rsidRDefault="00D613E5">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7B5FFE3F" w14:textId="77777777" w:rsidR="00A97C41" w:rsidRDefault="00D613E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B5FFE40" w14:textId="77777777" w:rsidR="00A97C41" w:rsidRDefault="00D613E5">
      <w:pPr>
        <w:spacing w:line="600" w:lineRule="auto"/>
        <w:ind w:firstLine="720"/>
        <w:jc w:val="center"/>
        <w:rPr>
          <w:rFonts w:eastAsia="Times New Roman"/>
          <w:szCs w:val="24"/>
        </w:rPr>
      </w:pPr>
      <w:r w:rsidRPr="00C1046E">
        <w:rPr>
          <w:rFonts w:eastAsia="Times New Roman"/>
          <w:szCs w:val="24"/>
        </w:rPr>
        <w:t>ΣΥΝΟΔΟΣ Γ΄</w:t>
      </w:r>
    </w:p>
    <w:p w14:paraId="7B5FFE41" w14:textId="77777777" w:rsidR="00A97C41" w:rsidRDefault="00D613E5">
      <w:pPr>
        <w:spacing w:line="600" w:lineRule="auto"/>
        <w:ind w:firstLine="720"/>
        <w:jc w:val="center"/>
        <w:rPr>
          <w:rFonts w:eastAsia="Times New Roman"/>
          <w:szCs w:val="24"/>
        </w:rPr>
      </w:pPr>
      <w:r>
        <w:rPr>
          <w:rFonts w:eastAsia="Times New Roman"/>
          <w:szCs w:val="24"/>
        </w:rPr>
        <w:t>ΤΜΗΜΑ ΔΙΑΚΟΠΗΣ ΕΡΓΑΣΙΩΝ ΤΗΣ ΒΟΥΛΗΣ</w:t>
      </w:r>
    </w:p>
    <w:p w14:paraId="7B5FFE42" w14:textId="77777777" w:rsidR="00A97C41" w:rsidRDefault="00D613E5">
      <w:pPr>
        <w:spacing w:line="600" w:lineRule="auto"/>
        <w:ind w:firstLine="720"/>
        <w:jc w:val="center"/>
        <w:rPr>
          <w:rFonts w:eastAsia="Times New Roman"/>
          <w:szCs w:val="24"/>
        </w:rPr>
      </w:pPr>
      <w:r>
        <w:rPr>
          <w:rFonts w:eastAsia="Times New Roman"/>
          <w:szCs w:val="24"/>
        </w:rPr>
        <w:t>ΘΕΡΟΥΣ 2018</w:t>
      </w:r>
    </w:p>
    <w:p w14:paraId="7B5FFE43" w14:textId="77777777" w:rsidR="00A97C41" w:rsidRDefault="00D613E5">
      <w:pPr>
        <w:spacing w:line="600" w:lineRule="auto"/>
        <w:ind w:firstLine="720"/>
        <w:jc w:val="center"/>
        <w:rPr>
          <w:rFonts w:eastAsia="Times New Roman"/>
          <w:szCs w:val="24"/>
        </w:rPr>
      </w:pPr>
      <w:r>
        <w:rPr>
          <w:rFonts w:eastAsia="Times New Roman"/>
          <w:szCs w:val="24"/>
        </w:rPr>
        <w:t>ΣΥΝΕΔΡΙΑΣΗ Β΄</w:t>
      </w:r>
    </w:p>
    <w:p w14:paraId="7B5FFE44" w14:textId="77777777" w:rsidR="00A97C41" w:rsidRDefault="00D613E5">
      <w:pPr>
        <w:spacing w:line="600" w:lineRule="auto"/>
        <w:ind w:firstLine="720"/>
        <w:jc w:val="center"/>
        <w:rPr>
          <w:rFonts w:eastAsia="Times New Roman"/>
          <w:szCs w:val="24"/>
        </w:rPr>
      </w:pPr>
      <w:r>
        <w:rPr>
          <w:rFonts w:eastAsia="Times New Roman"/>
          <w:szCs w:val="24"/>
        </w:rPr>
        <w:t>Πέμπτη 19 Ιουλίου 2018</w:t>
      </w:r>
    </w:p>
    <w:p w14:paraId="7B5FFE45" w14:textId="77777777" w:rsidR="00A97C41" w:rsidRDefault="00D613E5">
      <w:pPr>
        <w:spacing w:line="600" w:lineRule="auto"/>
        <w:ind w:firstLine="720"/>
        <w:jc w:val="both"/>
        <w:rPr>
          <w:rFonts w:eastAsia="Times New Roman"/>
          <w:szCs w:val="24"/>
        </w:rPr>
      </w:pPr>
      <w:r>
        <w:rPr>
          <w:rFonts w:eastAsia="Times New Roman"/>
          <w:szCs w:val="24"/>
        </w:rPr>
        <w:t xml:space="preserve">Αθήνα, σήμερα στις 19 Ιουλίου </w:t>
      </w:r>
      <w:r>
        <w:rPr>
          <w:rFonts w:eastAsia="Times New Roman"/>
          <w:szCs w:val="24"/>
        </w:rPr>
        <w:t xml:space="preserve">2018, </w:t>
      </w:r>
      <w:r>
        <w:rPr>
          <w:rFonts w:eastAsia="Times New Roman"/>
          <w:szCs w:val="24"/>
        </w:rPr>
        <w:t>ημέρα Πέμπτη και ώρα 9.40΄</w:t>
      </w:r>
      <w:r>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της Γερουσίας του Βουλευτηρίου το Τμήμα Διακοπής Εργασιών της Βουλής (Α΄ σύνθεση) για να συνεδριάσει υπό την προεδρία του ΣΤ΄ Αντιπροέδρου αυτής κ. </w:t>
      </w:r>
      <w:r w:rsidRPr="00E0361E">
        <w:rPr>
          <w:rFonts w:eastAsia="Times New Roman"/>
          <w:b/>
          <w:szCs w:val="24"/>
        </w:rPr>
        <w:t>ΓΕΩΡΓΙΟΥ ΛΑΜΠΡΟΥΛΗ</w:t>
      </w:r>
      <w:r w:rsidRPr="005E7F32">
        <w:rPr>
          <w:rFonts w:eastAsia="Times New Roman"/>
          <w:szCs w:val="24"/>
        </w:rPr>
        <w:t>.</w:t>
      </w:r>
    </w:p>
    <w:p w14:paraId="7B5FFE46" w14:textId="77777777" w:rsidR="00A97C41" w:rsidRDefault="00D613E5">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w:t>
      </w:r>
      <w:r>
        <w:rPr>
          <w:rFonts w:eastAsia="Times New Roman"/>
          <w:b/>
          <w:bCs/>
          <w:szCs w:val="24"/>
        </w:rPr>
        <w:t xml:space="preserve">: </w:t>
      </w:r>
      <w:r>
        <w:rPr>
          <w:rFonts w:eastAsia="Times New Roman"/>
          <w:szCs w:val="24"/>
        </w:rPr>
        <w:t>Κυρίες και κύριοι συνάδελφοι, αρχίζει η συνεδρίαση.</w:t>
      </w:r>
    </w:p>
    <w:p w14:paraId="7B5FFE47" w14:textId="77777777" w:rsidR="00A97C41" w:rsidRDefault="00D613E5">
      <w:pPr>
        <w:spacing w:line="600" w:lineRule="auto"/>
        <w:ind w:firstLine="720"/>
        <w:jc w:val="both"/>
        <w:rPr>
          <w:rFonts w:eastAsia="Times New Roman"/>
          <w:szCs w:val="24"/>
        </w:rPr>
      </w:pPr>
      <w:r>
        <w:rPr>
          <w:rFonts w:eastAsia="Times New Roman"/>
          <w:szCs w:val="24"/>
        </w:rPr>
        <w:lastRenderedPageBreak/>
        <w:t>Πα</w:t>
      </w:r>
      <w:r>
        <w:rPr>
          <w:rFonts w:eastAsia="Times New Roman"/>
          <w:szCs w:val="24"/>
        </w:rPr>
        <w:t>ρακαλείται ο κύριος Γραμματέας να ανακοινώσει τις αναφορές προς το Τμήμα.</w:t>
      </w:r>
    </w:p>
    <w:p w14:paraId="7B5FFE48" w14:textId="77777777" w:rsidR="00A97C41" w:rsidRDefault="00D613E5">
      <w:pPr>
        <w:spacing w:line="600" w:lineRule="auto"/>
        <w:ind w:firstLine="720"/>
        <w:jc w:val="both"/>
        <w:rPr>
          <w:rFonts w:eastAsia="Times New Roman"/>
          <w:szCs w:val="24"/>
        </w:rPr>
      </w:pPr>
      <w:r>
        <w:rPr>
          <w:rFonts w:eastAsia="Times New Roman"/>
          <w:szCs w:val="24"/>
        </w:rPr>
        <w:t xml:space="preserve">(Ανακοινώνονται προς το Τμήμα από τον Γραμματέα της Βουλής κ. Μάριο </w:t>
      </w:r>
      <w:proofErr w:type="spellStart"/>
      <w:r>
        <w:rPr>
          <w:rFonts w:eastAsia="Times New Roman"/>
          <w:szCs w:val="24"/>
        </w:rPr>
        <w:t>Κάτση</w:t>
      </w:r>
      <w:proofErr w:type="spellEnd"/>
      <w:r>
        <w:rPr>
          <w:rFonts w:eastAsia="Times New Roman"/>
          <w:szCs w:val="24"/>
        </w:rPr>
        <w:t xml:space="preserve">, Βουλευτή Θεσπρωτίας, τα ακόλουθα: </w:t>
      </w:r>
    </w:p>
    <w:p w14:paraId="7B5FFE49" w14:textId="77777777" w:rsidR="00A97C41" w:rsidRDefault="00A97C41">
      <w:pPr>
        <w:spacing w:line="600" w:lineRule="auto"/>
        <w:ind w:firstLine="720"/>
        <w:jc w:val="both"/>
        <w:rPr>
          <w:rFonts w:eastAsia="Times New Roman"/>
          <w:szCs w:val="24"/>
        </w:rPr>
      </w:pPr>
    </w:p>
    <w:p w14:paraId="7B5FFE4A"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Α. ΚΑΤΑΘΕΣΗ ΑΝΑΦΟΡΩΝ </w:t>
      </w:r>
    </w:p>
    <w:p w14:paraId="7B5FFE4B" w14:textId="77777777" w:rsidR="00A97C41" w:rsidRDefault="00D613E5">
      <w:pPr>
        <w:spacing w:line="600" w:lineRule="auto"/>
        <w:ind w:firstLine="720"/>
        <w:jc w:val="center"/>
        <w:rPr>
          <w:rFonts w:eastAsia="Times New Roman" w:cs="Times New Roman"/>
          <w:color w:val="FF0000"/>
          <w:szCs w:val="24"/>
        </w:rPr>
      </w:pPr>
      <w:r w:rsidRPr="005E7F32">
        <w:rPr>
          <w:rFonts w:eastAsia="Times New Roman" w:cs="Times New Roman"/>
          <w:color w:val="FF0000"/>
          <w:szCs w:val="24"/>
        </w:rPr>
        <w:t>(ΝΑ ΜΠΕΙ Η ΣΕΛ</w:t>
      </w:r>
      <w:r>
        <w:rPr>
          <w:rFonts w:eastAsia="Times New Roman" w:cs="Times New Roman"/>
          <w:color w:val="FF0000"/>
          <w:szCs w:val="24"/>
        </w:rPr>
        <w:t>.</w:t>
      </w:r>
      <w:r w:rsidRPr="005E7F32">
        <w:rPr>
          <w:rFonts w:eastAsia="Times New Roman" w:cs="Times New Roman"/>
          <w:color w:val="FF0000"/>
          <w:szCs w:val="24"/>
        </w:rPr>
        <w:t xml:space="preserve"> 2</w:t>
      </w:r>
      <w:r>
        <w:rPr>
          <w:rFonts w:eastAsia="Times New Roman" w:cs="Times New Roman"/>
          <w:color w:val="FF0000"/>
          <w:szCs w:val="24"/>
        </w:rPr>
        <w:t>α</w:t>
      </w:r>
      <w:r w:rsidRPr="005E7F32">
        <w:rPr>
          <w:rFonts w:eastAsia="Times New Roman" w:cs="Times New Roman"/>
          <w:color w:val="FF0000"/>
          <w:szCs w:val="24"/>
        </w:rPr>
        <w:t>)</w:t>
      </w:r>
    </w:p>
    <w:p w14:paraId="7B5FFE4C"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w:t>
      </w:r>
      <w:r>
        <w:rPr>
          <w:rFonts w:eastAsia="Times New Roman" w:cs="Times New Roman"/>
          <w:szCs w:val="24"/>
        </w:rPr>
        <w:t>ΤΗΣΕΙΣ ΒΟΥΛΕΥΤΩΝ</w:t>
      </w:r>
    </w:p>
    <w:p w14:paraId="7B5FFE4D" w14:textId="77777777" w:rsidR="00A97C41" w:rsidRDefault="00D613E5">
      <w:pPr>
        <w:spacing w:line="600" w:lineRule="auto"/>
        <w:ind w:firstLine="720"/>
        <w:jc w:val="center"/>
        <w:rPr>
          <w:rFonts w:eastAsia="Times New Roman" w:cs="Times New Roman"/>
          <w:color w:val="FF0000"/>
          <w:szCs w:val="24"/>
        </w:rPr>
      </w:pPr>
      <w:r w:rsidRPr="005E7F32">
        <w:rPr>
          <w:rFonts w:eastAsia="Times New Roman" w:cs="Times New Roman"/>
          <w:color w:val="FF0000"/>
          <w:szCs w:val="24"/>
        </w:rPr>
        <w:t>(ΝΑ ΜΠΕΙ Η ΣΕΛ. 2</w:t>
      </w:r>
      <w:r>
        <w:rPr>
          <w:rFonts w:eastAsia="Times New Roman" w:cs="Times New Roman"/>
          <w:color w:val="FF0000"/>
          <w:szCs w:val="24"/>
        </w:rPr>
        <w:t>β</w:t>
      </w:r>
      <w:r w:rsidRPr="005E7F32">
        <w:rPr>
          <w:rFonts w:eastAsia="Times New Roman" w:cs="Times New Roman"/>
          <w:color w:val="FF0000"/>
          <w:szCs w:val="24"/>
        </w:rPr>
        <w:t>)</w:t>
      </w:r>
    </w:p>
    <w:p w14:paraId="7B5FFE4E" w14:textId="77777777" w:rsidR="00A97C41" w:rsidRDefault="00D613E5">
      <w:pPr>
        <w:spacing w:line="600" w:lineRule="auto"/>
        <w:ind w:firstLine="720"/>
        <w:jc w:val="center"/>
        <w:rPr>
          <w:rFonts w:eastAsia="Times New Roman" w:cs="Times New Roman"/>
          <w:color w:val="FF0000"/>
          <w:szCs w:val="24"/>
        </w:rPr>
      </w:pPr>
      <w:r w:rsidRPr="005E7F32">
        <w:rPr>
          <w:rFonts w:eastAsia="Times New Roman" w:cs="Times New Roman"/>
          <w:color w:val="FF0000"/>
          <w:szCs w:val="24"/>
        </w:rPr>
        <w:t>(ΑΛΛΑΓΗ ΣΕΛ</w:t>
      </w:r>
      <w:r>
        <w:rPr>
          <w:rFonts w:eastAsia="Times New Roman" w:cs="Times New Roman"/>
          <w:color w:val="FF0000"/>
          <w:szCs w:val="24"/>
        </w:rPr>
        <w:t>ΙΔΑΣ</w:t>
      </w:r>
      <w:r w:rsidRPr="005E7F32">
        <w:rPr>
          <w:rFonts w:eastAsia="Times New Roman" w:cs="Times New Roman"/>
          <w:color w:val="FF0000"/>
          <w:szCs w:val="24"/>
        </w:rPr>
        <w:t>)</w:t>
      </w:r>
    </w:p>
    <w:p w14:paraId="7B5FFE4F" w14:textId="77777777" w:rsidR="00A97C41" w:rsidRDefault="00D613E5">
      <w:pPr>
        <w:spacing w:line="600" w:lineRule="auto"/>
        <w:ind w:firstLine="720"/>
        <w:jc w:val="both"/>
        <w:rPr>
          <w:rFonts w:eastAsia="Times New Roman" w:cs="Times New Roman"/>
          <w:szCs w:val="24"/>
        </w:rPr>
      </w:pPr>
      <w:r w:rsidRPr="00FF0E2B">
        <w:rPr>
          <w:rFonts w:eastAsia="Times New Roman" w:cs="Times New Roman"/>
          <w:b/>
          <w:szCs w:val="24"/>
        </w:rPr>
        <w:t xml:space="preserve">ΠΡΟΕΔΡΕΥΩΝ (Γεώργιος </w:t>
      </w:r>
      <w:proofErr w:type="spellStart"/>
      <w:r w:rsidRPr="00FF0E2B">
        <w:rPr>
          <w:rFonts w:eastAsia="Times New Roman" w:cs="Times New Roman"/>
          <w:b/>
          <w:szCs w:val="24"/>
        </w:rPr>
        <w:t>Λαμπρούλης</w:t>
      </w:r>
      <w:proofErr w:type="spellEnd"/>
      <w:r w:rsidRPr="00FF0E2B">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w:t>
      </w:r>
      <w:r w:rsidRPr="00FF0E2B">
        <w:rPr>
          <w:rFonts w:eastAsia="Times New Roman" w:cs="Times New Roman"/>
          <w:b/>
          <w:szCs w:val="24"/>
        </w:rPr>
        <w:t xml:space="preserve"> </w:t>
      </w:r>
      <w:r>
        <w:rPr>
          <w:rFonts w:eastAsia="Times New Roman" w:cs="Times New Roman"/>
          <w:szCs w:val="24"/>
        </w:rPr>
        <w:t>ε</w:t>
      </w:r>
      <w:r>
        <w:rPr>
          <w:rFonts w:eastAsia="Times New Roman" w:cs="Times New Roman"/>
          <w:szCs w:val="24"/>
        </w:rPr>
        <w:t xml:space="preserve">ισερχόμαστε </w:t>
      </w:r>
      <w:r>
        <w:rPr>
          <w:rFonts w:eastAsia="Times New Roman" w:cs="Times New Roman"/>
          <w:szCs w:val="24"/>
        </w:rPr>
        <w:t xml:space="preserve">στη συζήτηση των </w:t>
      </w:r>
    </w:p>
    <w:p w14:paraId="7B5FFE50" w14:textId="77777777" w:rsidR="00A97C41" w:rsidRDefault="00D613E5">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B5FFE51"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Θα συζητηθεί μια επίκαιρη ερώτηση σήμερα, ενώ τέσσερις δεν θα συζητηθούν λόγω κωλύματος των αρμοδίων Υπουργών. </w:t>
      </w:r>
    </w:p>
    <w:p w14:paraId="7B5FFE52"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ροχωράμε στη συζήτηση της τρίτης με αριθμό 6/</w:t>
      </w:r>
      <w:r w:rsidRPr="00A661A2">
        <w:rPr>
          <w:rFonts w:eastAsia="Times New Roman" w:cs="Times New Roman"/>
          <w:szCs w:val="24"/>
        </w:rPr>
        <w:t>16-7-2018</w:t>
      </w:r>
      <w:r>
        <w:rPr>
          <w:rFonts w:eastAsia="Times New Roman" w:cs="Times New Roman"/>
          <w:szCs w:val="24"/>
        </w:rPr>
        <w:t xml:space="preserve"> επίκαιρης ερώτησης πρώτου κύκλου του Βουλευτή Ηρακλείου του Κομμουνιστικού Κόμματος </w:t>
      </w:r>
      <w:r>
        <w:rPr>
          <w:rFonts w:eastAsia="Times New Roman" w:cs="Times New Roman"/>
          <w:szCs w:val="24"/>
        </w:rPr>
        <w:t>Ελλά</w:t>
      </w:r>
      <w:r>
        <w:rPr>
          <w:rFonts w:eastAsia="Times New Roman" w:cs="Times New Roman"/>
          <w:szCs w:val="24"/>
        </w:rPr>
        <w:t xml:space="preserve">δας </w:t>
      </w:r>
      <w:r>
        <w:rPr>
          <w:rFonts w:eastAsia="Times New Roman" w:cs="Times New Roman"/>
          <w:szCs w:val="24"/>
        </w:rPr>
        <w:t xml:space="preserve">κ. Εμμανουήλ Συντυχάκη προς τον Υπουργό Εσωτερικών, με θέμα: «Διαγραφή προστίμων από τις επιτροπές εκλογικών δαπανών ΟΤΑ». </w:t>
      </w:r>
    </w:p>
    <w:p w14:paraId="7B5FFE53"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κ. Σκουρλέτης.</w:t>
      </w:r>
    </w:p>
    <w:p w14:paraId="7B5FFE54"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Ο συνάδελφος κ. Συντυχάκης έχει τον λόγο. </w:t>
      </w:r>
    </w:p>
    <w:p w14:paraId="7B5FFE55"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w:t>
      </w:r>
      <w:r>
        <w:rPr>
          <w:rFonts w:eastAsia="Times New Roman" w:cs="Times New Roman"/>
          <w:szCs w:val="24"/>
        </w:rPr>
        <w:t>κύριε Πρόεδρε.</w:t>
      </w:r>
    </w:p>
    <w:p w14:paraId="7B5FFE56"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Κύριε Υπουργέ, βάσει του ν. 3870/2010</w:t>
      </w:r>
      <w:r w:rsidRPr="00A661A2">
        <w:rPr>
          <w:rFonts w:eastAsia="Times New Roman" w:cs="Times New Roman"/>
          <w:szCs w:val="24"/>
        </w:rPr>
        <w:t>,</w:t>
      </w:r>
      <w:r>
        <w:rPr>
          <w:rFonts w:eastAsia="Times New Roman" w:cs="Times New Roman"/>
          <w:szCs w:val="24"/>
        </w:rPr>
        <w:t xml:space="preserve"> πριν τη διενέργεια δημοτικών και περιφερειακών εκλογών</w:t>
      </w:r>
      <w:r w:rsidRPr="00A661A2">
        <w:rPr>
          <w:rFonts w:eastAsia="Times New Roman" w:cs="Times New Roman"/>
          <w:szCs w:val="24"/>
        </w:rPr>
        <w:t>,</w:t>
      </w:r>
      <w:r>
        <w:rPr>
          <w:rFonts w:eastAsia="Times New Roman" w:cs="Times New Roman"/>
          <w:szCs w:val="24"/>
        </w:rPr>
        <w:t xml:space="preserve"> συστήνεται από το </w:t>
      </w:r>
      <w:r>
        <w:rPr>
          <w:rFonts w:eastAsia="Times New Roman" w:cs="Times New Roman"/>
          <w:szCs w:val="24"/>
        </w:rPr>
        <w:t xml:space="preserve">γενικό γραμματέα αποκεντρωμένης διοίκησης </w:t>
      </w:r>
      <w:r>
        <w:rPr>
          <w:rFonts w:eastAsia="Times New Roman" w:cs="Times New Roman"/>
          <w:szCs w:val="24"/>
        </w:rPr>
        <w:t>κάθε περιφέρειας επιτροπή ελέγχου δαπανών και εκλογικών παραβάσεων για τις εκλογές των</w:t>
      </w:r>
      <w:r>
        <w:rPr>
          <w:rFonts w:eastAsia="Times New Roman" w:cs="Times New Roman"/>
          <w:szCs w:val="24"/>
        </w:rPr>
        <w:t xml:space="preserve"> </w:t>
      </w:r>
      <w:r>
        <w:rPr>
          <w:rFonts w:eastAsia="Times New Roman" w:cs="Times New Roman"/>
          <w:szCs w:val="24"/>
        </w:rPr>
        <w:t>οργανισμών τοπικής αυτοδιοίκησης</w:t>
      </w:r>
      <w:r>
        <w:rPr>
          <w:rFonts w:eastAsia="Times New Roman" w:cs="Times New Roman"/>
          <w:szCs w:val="24"/>
        </w:rPr>
        <w:t xml:space="preserve">, η οποία συγκεντρώνει όλα τα στοιχεία εκλογικών δαπανών και τα δημοσιοποιεί στην κεντρική βάση δεδομένων. Αν προκύψουν παραβάσεις ή παραλείψεις, επιβάλλει πρόστιμα σε συνδυασμούς. </w:t>
      </w:r>
    </w:p>
    <w:p w14:paraId="7B5FFE57"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lastRenderedPageBreak/>
        <w:t>Τέτοιες περιπτώσεις επιβολής προστίμων και μάλιστα υπέρογκων προστίμων έχουν προκύψει για αρκετούς συνδυασμούς ανά τη χώρα κατά τις τελευταίες περιφερειακές εκλογές, μετά της 18ης και 25ης Μαΐου 2014. Συγκεκριμένα για την Κρήτη που γνωρίζω, είναι τριάντα π</w:t>
      </w:r>
      <w:r>
        <w:rPr>
          <w:rFonts w:eastAsia="Times New Roman" w:cs="Times New Roman"/>
          <w:szCs w:val="24"/>
        </w:rPr>
        <w:t>έντε συνδυασμοί, με αποτέλεσμα σε πολλούς υποψήφιους δημάρχους και μέλη συνδυασμών να έχουν δεσμευθεί χρηματικά ποσά στους χρηματικούς λογαριασμούς τους ή από  επιστροφή φόρων. Δεν μπορούν να πάρουν ούτε φορολογική ενημερότητα, ενώ προστίθενται και τόκοι υ</w:t>
      </w:r>
      <w:r>
        <w:rPr>
          <w:rFonts w:eastAsia="Times New Roman" w:cs="Times New Roman"/>
          <w:szCs w:val="24"/>
        </w:rPr>
        <w:t xml:space="preserve">περημερίας, δημιουργώντας σοβαρές οικονομικές δυσκολίες στους ίδιους και στις οικογένειές τους. </w:t>
      </w:r>
    </w:p>
    <w:p w14:paraId="7B5FFE58"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ν.4447/2016, με τίτλο: «Χωρικός σχεδιασμός, βιώσιμη ανάπτυξη και άλλα», εισάγεται μια διάταξη –συγκεκριμένα το άρθρο 42- όπου διαγράφονται από χρηματικούς</w:t>
      </w:r>
      <w:r>
        <w:rPr>
          <w:rFonts w:eastAsia="Times New Roman" w:cs="Times New Roman"/>
          <w:szCs w:val="24"/>
        </w:rPr>
        <w:t xml:space="preserve"> καταλόγους βεβαιώσεις που αφορούν πρόστιμα που αναφέρονται στη δημοσιοποίηση των στοιχείων στην κεντρική βάση δεδομένων των άρθρων 9, 10 και 11 του ν.3870/2010. Φαινόταν, δηλαδή, ότι δρομολογείται η επίλυση αυτής της εκκρεμότητας. Επί ένα χρόνο </w:t>
      </w:r>
      <w:r>
        <w:rPr>
          <w:rFonts w:eastAsia="Times New Roman" w:cs="Times New Roman"/>
          <w:szCs w:val="24"/>
        </w:rPr>
        <w:lastRenderedPageBreak/>
        <w:t>βέβαια κα</w:t>
      </w:r>
      <w:r>
        <w:rPr>
          <w:rFonts w:eastAsia="Times New Roman" w:cs="Times New Roman"/>
          <w:szCs w:val="24"/>
        </w:rPr>
        <w:t>μ</w:t>
      </w:r>
      <w:r>
        <w:rPr>
          <w:rFonts w:eastAsia="Times New Roman" w:cs="Times New Roman"/>
          <w:szCs w:val="24"/>
        </w:rPr>
        <w:t>μία υπηρεσία των Υπουργείων ή της αποκεντρωμένης διοίκησης δεν αναγνώριζε αρμοδιότητα και ευθύνη για την υλοποίηση της συγκεκριμένης διάταξης, η οποία έτσι παρέμενε ανενεργή, δηλαδή η μία υπηρεσία το έστελνε στην άλλη.</w:t>
      </w:r>
    </w:p>
    <w:p w14:paraId="7B5FFE59"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Μόλις στις 21-9-2017, η με αριθμό 317</w:t>
      </w:r>
      <w:r>
        <w:rPr>
          <w:rFonts w:eastAsia="Times New Roman" w:cs="Times New Roman"/>
          <w:szCs w:val="24"/>
        </w:rPr>
        <w:t>19 επιστολή του Υπουργείου Εσωτερικών προς τις αποκεντρωμένες διοικήσεις υπέδειξε την ανασυγκρότηση των κατά νόμων επιτροπών, με αποκλειστικό αντικείμενο την εφαρμογή της διάταξης και την αποστολή στην οικεία ΔΟΥ νέου βεβαιωτικού καταλόγου, χωρίς τα διαγρα</w:t>
      </w:r>
      <w:r>
        <w:rPr>
          <w:rFonts w:eastAsia="Times New Roman" w:cs="Times New Roman"/>
          <w:szCs w:val="24"/>
        </w:rPr>
        <w:t>μμένα πρόστιμα.</w:t>
      </w:r>
    </w:p>
    <w:p w14:paraId="7B5FFE5A"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Βέβαια στην αποκεντρωμένη διοίκηση Κρήτης η συγκρότηση της επιτροπής πέρασε από σαράντα κύματα, καθυστέρησε δέκα μήνες. Αφού τελικά η επιτροπή συγκροτήθηκε, όντως, υπό την προεδρία της κ. Ράπτη, Προέδρου του </w:t>
      </w:r>
      <w:r>
        <w:rPr>
          <w:rFonts w:eastAsia="Times New Roman" w:cs="Times New Roman"/>
          <w:szCs w:val="24"/>
        </w:rPr>
        <w:t>διοικητικού συμβουλίου</w:t>
      </w:r>
      <w:r>
        <w:rPr>
          <w:rFonts w:eastAsia="Times New Roman" w:cs="Times New Roman"/>
          <w:szCs w:val="24"/>
        </w:rPr>
        <w:t xml:space="preserve"> Χανίων το</w:t>
      </w:r>
      <w:r>
        <w:rPr>
          <w:rFonts w:eastAsia="Times New Roman" w:cs="Times New Roman"/>
          <w:szCs w:val="24"/>
        </w:rPr>
        <w:t xml:space="preserve">ν Ιούνιο του 2018, συνεδρίασε και αποφάσισε κατά πλειοψηφία τρία υπέρ και δύο κατά –σημειώστε το αυτό- επικαλούμενη ασάφεια της διατύπωσης νόμου ότι τα παραπάνω πρόστιμα στη συντριπτική τους πλειοψηφία δεν καλύπτονται από τη διάταξη νόμου περί διαγραφής. </w:t>
      </w:r>
    </w:p>
    <w:p w14:paraId="7B5FFE5B"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lastRenderedPageBreak/>
        <w:t xml:space="preserve">Έχοντας, λοιπόν, υπ’ </w:t>
      </w:r>
      <w:proofErr w:type="spellStart"/>
      <w:r>
        <w:rPr>
          <w:rFonts w:eastAsia="Times New Roman" w:cs="Times New Roman"/>
          <w:szCs w:val="24"/>
        </w:rPr>
        <w:t>όψιν</w:t>
      </w:r>
      <w:proofErr w:type="spellEnd"/>
      <w:r>
        <w:rPr>
          <w:rFonts w:eastAsia="Times New Roman" w:cs="Times New Roman"/>
          <w:szCs w:val="24"/>
        </w:rPr>
        <w:t xml:space="preserve"> όλα τα παραπάνω που σας ανέφερα, ένα ιστορικό που είναι απαραίτητο για να μπορεί κάποιος να μπει στο πνεύμα του προβλήματος, μετά τη συνεδρίαση της επιτροπής, η θητεία και η αποστολή της λήγει και για να υπάρξει λιγότερη θα απαιτη</w:t>
      </w:r>
      <w:r>
        <w:rPr>
          <w:rFonts w:eastAsia="Times New Roman" w:cs="Times New Roman"/>
          <w:szCs w:val="24"/>
        </w:rPr>
        <w:t>θεί η συγκρότηση νέας επιτροπής 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ετέρου, για να μην έχουμε μια νέα πολύμηνη καθυστέρηση και διαιώνιση της ταλαιπωρίας, θέλουμε να σας ρωτήσουμε τι μέτρα μπορεί ή πρέπει να λάβει το Υπουργείο, προκειμένου να εκλείψει άμεσα κάθε ασάφεια διατύπωσης ή ενδεχόμενης ερμηνείας στο νόμο για τη δια</w:t>
      </w:r>
      <w:r>
        <w:rPr>
          <w:rFonts w:eastAsia="Times New Roman" w:cs="Times New Roman"/>
          <w:szCs w:val="24"/>
        </w:rPr>
        <w:t>γραφή προστίμων σε δημοτικούς συνδυασμούς για την παράλειψη δημοσιοποίησης των στοιχείων τους στις κρατικές αρχές και τέλος, να λήξει τελεσίδικα η διαγραφή των προστίμων από τις παρούσες επιτροπές και να επιστραφούν όσα πληρώθηκαν, χωρίς να χρειαστεί συγκρ</w:t>
      </w:r>
      <w:r>
        <w:rPr>
          <w:rFonts w:eastAsia="Times New Roman" w:cs="Times New Roman"/>
          <w:szCs w:val="24"/>
        </w:rPr>
        <w:t xml:space="preserve">ότηση νέων. </w:t>
      </w:r>
    </w:p>
    <w:p w14:paraId="7B5FFE5C"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Σας καταθέτω –και κλείνω με αυτό και σας ευχαριστώ, κύριε Πρόεδρε- την απόφαση της Επιτροπής Εκλογικών Δαπανών του 2015 και αντίστοιχα την απόφαση του 2018 και το πρακτικό </w:t>
      </w:r>
      <w:r>
        <w:rPr>
          <w:rFonts w:eastAsia="Times New Roman" w:cs="Times New Roman"/>
          <w:szCs w:val="24"/>
        </w:rPr>
        <w:lastRenderedPageBreak/>
        <w:t>της συνεδρίασης της πρόσφατης επιτροπής που νομίζω έχει μια αξία να δια</w:t>
      </w:r>
      <w:r>
        <w:rPr>
          <w:rFonts w:eastAsia="Times New Roman" w:cs="Times New Roman"/>
          <w:szCs w:val="24"/>
        </w:rPr>
        <w:t>βαστεί και να μελετηθεί.</w:t>
      </w:r>
    </w:p>
    <w:p w14:paraId="7B5FFE5D" w14:textId="77777777" w:rsidR="00A97C41" w:rsidRDefault="00D613E5">
      <w:pPr>
        <w:spacing w:line="600" w:lineRule="auto"/>
        <w:ind w:firstLine="720"/>
        <w:jc w:val="both"/>
        <w:rPr>
          <w:rFonts w:eastAsia="Times New Roman" w:cs="Times New Roman"/>
        </w:rPr>
      </w:pPr>
      <w:r>
        <w:rPr>
          <w:rFonts w:eastAsia="Times New Roman" w:cs="Times New Roman"/>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B5FFE5E"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Ευχαριστώ, κύριε Π</w:t>
      </w:r>
      <w:r>
        <w:rPr>
          <w:rFonts w:eastAsia="Times New Roman" w:cs="Times New Roman"/>
          <w:szCs w:val="24"/>
        </w:rPr>
        <w:t>ρόεδρε.</w:t>
      </w:r>
    </w:p>
    <w:p w14:paraId="7B5FFE5F" w14:textId="77777777" w:rsidR="00A97C41" w:rsidRDefault="00D613E5">
      <w:pPr>
        <w:spacing w:line="600" w:lineRule="auto"/>
        <w:ind w:firstLine="72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Συντυχάκη.</w:t>
      </w:r>
    </w:p>
    <w:p w14:paraId="7B5FFE60"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B5FFE61"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Ευχαριστώ, κύριε Πρόεδρε.</w:t>
      </w:r>
    </w:p>
    <w:p w14:paraId="7B5FFE62"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Κύριε Συντυχάκη, θα ήθελα να προσθέσω στην περιγραφή των γεγονότων που κάνατ</w:t>
      </w:r>
      <w:r>
        <w:rPr>
          <w:rFonts w:eastAsia="Times New Roman" w:cs="Times New Roman"/>
          <w:szCs w:val="24"/>
        </w:rPr>
        <w:t>ε ότι πέρα από τον ν.3870, το άρθρο 10 που αναφέρατε, το οποίο προέβλεπε ρητά ότι υπάρχει υποχρέωση των συνδυασμών να αναρτούν τα έσοδα και τις δαπάνες στους δήμους που είναι πάνω από δέκα χιλιάδες κατοίκους μετά την προκήρυξη των εκλογών ή μάλλον με την έ</w:t>
      </w:r>
      <w:r>
        <w:rPr>
          <w:rFonts w:eastAsia="Times New Roman" w:cs="Times New Roman"/>
          <w:szCs w:val="24"/>
        </w:rPr>
        <w:t xml:space="preserve">ναρξη </w:t>
      </w:r>
      <w:r>
        <w:rPr>
          <w:rFonts w:eastAsia="Times New Roman" w:cs="Times New Roman"/>
          <w:szCs w:val="24"/>
        </w:rPr>
        <w:lastRenderedPageBreak/>
        <w:t xml:space="preserve">της προεκλογικής περιόδου, υπήρξε και μια σειρά από άλλες ρυθμίσεις, το άρθρο 22 του ν.4147/2013 και με τον ν.4251/2014. </w:t>
      </w:r>
    </w:p>
    <w:p w14:paraId="7B5FFE63"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Εκεί, λοιπόν, προβλεπόταν το εξής, ότι εάν δεν συμπεριελήφθησαν στη βάση δεδομένων του Υπουργείου Εσωτερικών οι δαπάνες, όχι με </w:t>
      </w:r>
      <w:r>
        <w:rPr>
          <w:rFonts w:eastAsia="Times New Roman" w:cs="Times New Roman"/>
          <w:szCs w:val="24"/>
        </w:rPr>
        <w:t xml:space="preserve">υπαιτιότητα των συνδυασμών και των επικεφαλής τους, τότε δεν καταβάλλονται τα αντίστοιχα πρόστιμα. Και αυτό συνέβη, διότι ήταν η πρώτη χρονιά εφαρμογής το 2010 αυτού του συστήματος και πράγματι υπήρξαν δυσλειτουργίες. </w:t>
      </w:r>
    </w:p>
    <w:p w14:paraId="7B5FFE64"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Έτσι, λοιπόν, ήρθε η τελευταία ρύθμισ</w:t>
      </w:r>
      <w:r>
        <w:rPr>
          <w:rFonts w:eastAsia="Times New Roman" w:cs="Times New Roman"/>
          <w:szCs w:val="24"/>
        </w:rPr>
        <w:t xml:space="preserve">η που αναφέρετε με το άρθρο 42 του ν.4441/2016, επί των ημερών δηλαδή της σημερινής Κυβέρνησης, που είπε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υπάρχει η διαγραφή των χρεών ακριβώς σε εκείνες τις περιπτώσεις, που αποδεδειγμένα όμως υπήρξε προσπάθεια να ενημερωθεί η βάση δ</w:t>
      </w:r>
      <w:r>
        <w:rPr>
          <w:rFonts w:eastAsia="Times New Roman" w:cs="Times New Roman"/>
          <w:szCs w:val="24"/>
        </w:rPr>
        <w:t>εδομένων και άρα, έχει τη δυνατότητα –προσέξτε- όχι το Υπουργείο να διαγράψει, αλλά οι επιτροπές. Οι επιτροπές είναι αυτές, στη βάση της νομοθετικής ρύθμισης, που παίρνουν την απόφαση επιβολής, διαγραφής κλπ., προστίμων και διάφορα τέτοια, οι οποίες σημειω</w:t>
      </w:r>
      <w:r>
        <w:rPr>
          <w:rFonts w:eastAsia="Times New Roman" w:cs="Times New Roman"/>
          <w:szCs w:val="24"/>
        </w:rPr>
        <w:t xml:space="preserve">τέον έχουν και μια συγκεκριμένη σύνθεση. </w:t>
      </w:r>
      <w:r>
        <w:rPr>
          <w:rFonts w:eastAsia="Times New Roman" w:cs="Times New Roman"/>
          <w:szCs w:val="24"/>
        </w:rPr>
        <w:lastRenderedPageBreak/>
        <w:t xml:space="preserve">Είναι από το Νομικό Συμβούλιο του Κράτους, από το Ελεγκτικό Συνέδριο, από την ΕΝΠΕ, από την ΠΕΔ και από το ΣΔΟΕ. </w:t>
      </w:r>
    </w:p>
    <w:p w14:paraId="7B5FFE65"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Στην περίπτωση τώρα των εκλογών του 2014 έχουμε κάτι διαφορετικό απ’ αυτό στο οποίο αναφέρονται οι ρυ</w:t>
      </w:r>
      <w:r>
        <w:rPr>
          <w:rFonts w:eastAsia="Times New Roman" w:cs="Times New Roman"/>
          <w:szCs w:val="24"/>
        </w:rPr>
        <w:t>θμίσεις που σας είπα. Με βάση την ενημέρωση που έχω από τις υπηρεσίες, εδώ υπάρχει, με ευθύνη των συνδυασμών, μια λάθος συμπεριφορά. Δεν υπήρξε ποτέ απόπειρα ενημέρωσης της βάσης δεδομένων του Υπουργείου Εσωτερικών για τις συγκεκριμένες δαπάνες. Άρα, η ρύθ</w:t>
      </w:r>
      <w:r>
        <w:rPr>
          <w:rFonts w:eastAsia="Times New Roman" w:cs="Times New Roman"/>
          <w:szCs w:val="24"/>
        </w:rPr>
        <w:t>μιση που έγινε το 2016 δεν συμπεριλαμβάνει στο πεδίο εφαρμογής της τις εκλογές του 2014. Με αυτή την έννοια, είτε συγκροτηθούν είτε δεν συγκροτηθούν οι επιτροπές, είτε αποφανθούν θετικά είτε όχι, δεν μπορούν να απαντήσουν πάνω στο συγκεκριμένο θέμα, με σκο</w:t>
      </w:r>
      <w:r>
        <w:rPr>
          <w:rFonts w:eastAsia="Times New Roman" w:cs="Times New Roman"/>
          <w:szCs w:val="24"/>
        </w:rPr>
        <w:t xml:space="preserve">πό προφανώς τη διαγραφή των χρεών, με βάση την τελευταία ρύθμιση, διότι η τελευταία ρύθμιση αφορούσε περιπτώσεις του 2010. </w:t>
      </w:r>
    </w:p>
    <w:p w14:paraId="7B5FFE66"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Υπάρχει ένα θέμα, όμως, και μιας ευθύνης των επικεφαλής των συνδυασμών. Όταν υπάρχει αυτή η νομοθεσία, δεν είναι γενικά και αόριστα,</w:t>
      </w:r>
      <w:r>
        <w:rPr>
          <w:rFonts w:eastAsia="Times New Roman" w:cs="Times New Roman"/>
          <w:szCs w:val="24"/>
        </w:rPr>
        <w:t xml:space="preserve"> υπάρχει για συγκεκριμένους λόγους. Κρίναμε </w:t>
      </w:r>
      <w:r>
        <w:rPr>
          <w:rFonts w:eastAsia="Times New Roman" w:cs="Times New Roman"/>
          <w:szCs w:val="24"/>
        </w:rPr>
        <w:lastRenderedPageBreak/>
        <w:t>ότι θα πρέπει να υπάρχει ένας έλεγχος στα οικονομικά των συνδυασμών για πάρα πολλούς λόγους, που τους ξέρετε και για να υπάρχει μια διαφάνεια στη διαχείριση αυτών των ζητημάτων.</w:t>
      </w:r>
    </w:p>
    <w:p w14:paraId="7B5FFE67"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Άρα, εδώ έχουμε </w:t>
      </w:r>
      <w:r w:rsidRPr="004B21BA">
        <w:rPr>
          <w:rFonts w:eastAsia="Times New Roman" w:cs="Times New Roman"/>
          <w:szCs w:val="24"/>
        </w:rPr>
        <w:t>-</w:t>
      </w:r>
      <w:r>
        <w:rPr>
          <w:rFonts w:eastAsia="Times New Roman" w:cs="Times New Roman"/>
          <w:szCs w:val="24"/>
        </w:rPr>
        <w:t>και ολοκληρώνω με</w:t>
      </w:r>
      <w:r>
        <w:rPr>
          <w:rFonts w:eastAsia="Times New Roman" w:cs="Times New Roman"/>
          <w:szCs w:val="24"/>
        </w:rPr>
        <w:t xml:space="preserve"> αυτό- μία ρύθμιση του 2016</w:t>
      </w:r>
      <w:r w:rsidRPr="004B21BA">
        <w:rPr>
          <w:rFonts w:eastAsia="Times New Roman" w:cs="Times New Roman"/>
          <w:szCs w:val="24"/>
        </w:rPr>
        <w:t>,</w:t>
      </w:r>
      <w:r>
        <w:rPr>
          <w:rFonts w:eastAsia="Times New Roman" w:cs="Times New Roman"/>
          <w:szCs w:val="24"/>
        </w:rPr>
        <w:t xml:space="preserve"> που δεν συμπεριλαμβάνει εντός του πεδίου εφαρμογής της τα πρόστιμα των εκλογών του 2014. </w:t>
      </w:r>
    </w:p>
    <w:p w14:paraId="7B5FFE68"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Δεν ξέρω αν είναι αυτό το νούμερο των συνδυασμών που μου είπατε. Εγώ είχα ενημερωθεί για λιγότερους συνδυασμούς.</w:t>
      </w:r>
      <w:r w:rsidRPr="004B21BA">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καταλαβαίνετε ότι </w:t>
      </w:r>
      <w:r>
        <w:rPr>
          <w:rFonts w:eastAsia="Times New Roman" w:cs="Times New Roman"/>
          <w:szCs w:val="24"/>
        </w:rPr>
        <w:t xml:space="preserve">υπάρχουν εκατοντάδες συνδυασμοί σε όλη την Ελλάδα, οι οποίοι ήταν εντάξει με την υποχρέωσή τους και κάποιοι οι οποίοι το αγνόησαν. </w:t>
      </w:r>
    </w:p>
    <w:p w14:paraId="7B5FFE69"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Τους νόμους δεν τους φτιάχνουμε για να μην εφαρμόζονται ούτε έχει κανείς, βέβαια, μία διάθεση </w:t>
      </w:r>
      <w:proofErr w:type="spellStart"/>
      <w:r>
        <w:rPr>
          <w:rFonts w:eastAsia="Times New Roman" w:cs="Times New Roman"/>
          <w:szCs w:val="24"/>
        </w:rPr>
        <w:t>τιμωρητική</w:t>
      </w:r>
      <w:proofErr w:type="spellEnd"/>
      <w:r>
        <w:rPr>
          <w:rFonts w:eastAsia="Times New Roman" w:cs="Times New Roman"/>
          <w:szCs w:val="24"/>
        </w:rPr>
        <w:t>. Σε κάθε περίπτωση,</w:t>
      </w:r>
      <w:r>
        <w:rPr>
          <w:rFonts w:eastAsia="Times New Roman" w:cs="Times New Roman"/>
          <w:szCs w:val="24"/>
        </w:rPr>
        <w:t xml:space="preserve"> επαναλαμβάνω ότι οι επιτροπές είναι αυτές που αποφασίζουν για το τι τελικά θα γίνει. </w:t>
      </w:r>
    </w:p>
    <w:p w14:paraId="7B5FFE6A"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Ευχαριστώ.</w:t>
      </w:r>
    </w:p>
    <w:p w14:paraId="7B5FFE6B"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395233">
        <w:rPr>
          <w:rFonts w:eastAsia="Times New Roman" w:cs="Times New Roman"/>
          <w:b/>
          <w:szCs w:val="24"/>
        </w:rPr>
        <w:t>:</w:t>
      </w:r>
      <w:r>
        <w:rPr>
          <w:rFonts w:eastAsia="Times New Roman" w:cs="Times New Roman"/>
          <w:szCs w:val="24"/>
        </w:rPr>
        <w:t xml:space="preserve"> Ευχαριστούμε τον κύριο Υπουργό.</w:t>
      </w:r>
    </w:p>
    <w:p w14:paraId="7B5FFE6C"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Κύριε Συντυχάκη, έχετε τον λόγο για τη δευτερολογία</w:t>
      </w:r>
      <w:r>
        <w:rPr>
          <w:rFonts w:eastAsia="Times New Roman" w:cs="Times New Roman"/>
          <w:szCs w:val="24"/>
        </w:rPr>
        <w:t xml:space="preserve"> σας</w:t>
      </w:r>
      <w:r>
        <w:rPr>
          <w:rFonts w:eastAsia="Times New Roman" w:cs="Times New Roman"/>
          <w:szCs w:val="24"/>
        </w:rPr>
        <w:t>.</w:t>
      </w:r>
    </w:p>
    <w:p w14:paraId="7B5FFE6D"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sidRPr="00395233">
        <w:rPr>
          <w:rFonts w:eastAsia="Times New Roman" w:cs="Times New Roman"/>
          <w:b/>
          <w:szCs w:val="24"/>
        </w:rPr>
        <w:t>:</w:t>
      </w:r>
      <w:r w:rsidRPr="00395233">
        <w:rPr>
          <w:rFonts w:eastAsia="Times New Roman" w:cs="Times New Roman"/>
          <w:szCs w:val="24"/>
        </w:rPr>
        <w:t xml:space="preserve"> </w:t>
      </w:r>
      <w:r>
        <w:rPr>
          <w:rFonts w:eastAsia="Times New Roman" w:cs="Times New Roman"/>
          <w:szCs w:val="24"/>
        </w:rPr>
        <w:t xml:space="preserve">Κοιτάξτε, </w:t>
      </w:r>
      <w:r>
        <w:rPr>
          <w:rFonts w:eastAsia="Times New Roman" w:cs="Times New Roman"/>
          <w:szCs w:val="24"/>
        </w:rPr>
        <w:t xml:space="preserve">εντάξει, ανέπτυξε ο Υπουργός ένα σκεπτικό. Όντως, υπήρχαν και άλλοι συνυπολογιζόμενοι νόμοι, όπως είπατε κι εσείς, ο ν.4147/2013, ο ν.4257/2014. </w:t>
      </w:r>
    </w:p>
    <w:p w14:paraId="7B5FFE6E"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Προσέξτε, όμως. Η συγκεκριμένη διάταξη, το άρθρο 42 του νόμου του 2016, ήταν μία διάταξη που ήταν κοινή συναιν</w:t>
      </w:r>
      <w:r>
        <w:rPr>
          <w:rFonts w:eastAsia="Times New Roman" w:cs="Times New Roman"/>
          <w:szCs w:val="24"/>
        </w:rPr>
        <w:t xml:space="preserve">έσει. Ψηφίστηκε από όλους. </w:t>
      </w:r>
    </w:p>
    <w:p w14:paraId="7B5FFE6F"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Το σκεπτικό ποιο ήταν; Αυτό ακριβώς που σας είπα στην </w:t>
      </w:r>
      <w:proofErr w:type="spellStart"/>
      <w:r>
        <w:rPr>
          <w:rFonts w:eastAsia="Times New Roman" w:cs="Times New Roman"/>
          <w:szCs w:val="24"/>
        </w:rPr>
        <w:t>πρωτολογία</w:t>
      </w:r>
      <w:proofErr w:type="spellEnd"/>
      <w:r>
        <w:rPr>
          <w:rFonts w:eastAsia="Times New Roman" w:cs="Times New Roman"/>
          <w:szCs w:val="24"/>
        </w:rPr>
        <w:t>, δηλαδή να διαγραφούν τα πρόστιμα που αποδεδειγμένα δεν ήταν</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η υπαιτιότητα δική τους. Και θα σας εξηγήσω παρακάτω. Δεν αφορούσε, δηλαδή, μόνο την κεν</w:t>
      </w:r>
      <w:r>
        <w:rPr>
          <w:rFonts w:eastAsia="Times New Roman" w:cs="Times New Roman"/>
          <w:szCs w:val="24"/>
        </w:rPr>
        <w:t xml:space="preserve">τρική βάση δεδομένων. </w:t>
      </w:r>
    </w:p>
    <w:p w14:paraId="7B5FFE70"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αναφέρω ορισμένα από τα Πρακτικά της </w:t>
      </w:r>
      <w:r>
        <w:rPr>
          <w:rFonts w:eastAsia="Times New Roman" w:cs="Times New Roman"/>
          <w:szCs w:val="24"/>
        </w:rPr>
        <w:t>ε</w:t>
      </w:r>
      <w:r>
        <w:rPr>
          <w:rFonts w:eastAsia="Times New Roman" w:cs="Times New Roman"/>
          <w:szCs w:val="24"/>
        </w:rPr>
        <w:t>πιτροπής της 19</w:t>
      </w:r>
      <w:r w:rsidRPr="001A2367">
        <w:rPr>
          <w:rFonts w:eastAsia="Times New Roman" w:cs="Times New Roman"/>
          <w:szCs w:val="24"/>
          <w:vertAlign w:val="superscript"/>
        </w:rPr>
        <w:t>ης</w:t>
      </w:r>
      <w:r>
        <w:rPr>
          <w:rFonts w:eastAsia="Times New Roman" w:cs="Times New Roman"/>
          <w:szCs w:val="24"/>
        </w:rPr>
        <w:t xml:space="preserve"> Ιουνίου του 2018. Σύμφωνα με την Πρόεδρο, το άρθρο 42 αφορά πρόστιμα</w:t>
      </w:r>
      <w:r>
        <w:rPr>
          <w:rFonts w:eastAsia="Times New Roman" w:cs="Times New Roman"/>
          <w:szCs w:val="24"/>
        </w:rPr>
        <w:t>,</w:t>
      </w:r>
      <w:r>
        <w:rPr>
          <w:rFonts w:eastAsia="Times New Roman" w:cs="Times New Roman"/>
          <w:szCs w:val="24"/>
        </w:rPr>
        <w:t xml:space="preserve"> που επιβλήθηκαν σε </w:t>
      </w:r>
      <w:r>
        <w:rPr>
          <w:rFonts w:eastAsia="Times New Roman" w:cs="Times New Roman"/>
          <w:szCs w:val="24"/>
        </w:rPr>
        <w:lastRenderedPageBreak/>
        <w:t>περιπτώσεις μη δημοσιοποίησης στοιχείων και διαδικασιών εκλογικώ</w:t>
      </w:r>
      <w:r>
        <w:rPr>
          <w:rFonts w:eastAsia="Times New Roman" w:cs="Times New Roman"/>
          <w:szCs w:val="24"/>
        </w:rPr>
        <w:t xml:space="preserve">ν υποψηφιοτήτων στην κεντρική ηλεκτρονική βάση δεδομένων. Πρόστιμα αυτών των περιπτώσεων δεν επιβλήθηκαν. </w:t>
      </w:r>
    </w:p>
    <w:p w14:paraId="7B5FFE71"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Σε αυτή την κατηγορία ήταν τρεις συνδυασμοί από τους τριάντα πέντε. Οι υπόλοιποι τριάντα δύο συνδυασμοί ανήκαν στην άλλη κατηγορία. Όσοι συνδυασμοί ανήκαν σε αυτήν την κατηγορία έκαναν ενστάσεις. Σε αυτήν την περίπτωση, η </w:t>
      </w:r>
      <w:r>
        <w:rPr>
          <w:rFonts w:eastAsia="Times New Roman" w:cs="Times New Roman"/>
          <w:szCs w:val="24"/>
        </w:rPr>
        <w:t>ε</w:t>
      </w:r>
      <w:r>
        <w:rPr>
          <w:rFonts w:eastAsia="Times New Roman" w:cs="Times New Roman"/>
          <w:szCs w:val="24"/>
        </w:rPr>
        <w:t>πιτροπή έκανε δεκτές τις ενστάσει</w:t>
      </w:r>
      <w:r>
        <w:rPr>
          <w:rFonts w:eastAsia="Times New Roman" w:cs="Times New Roman"/>
          <w:szCs w:val="24"/>
        </w:rPr>
        <w:t xml:space="preserve">ς τους. Αναφέρομαι στις τρεις αυτές περιπτώσεις. </w:t>
      </w:r>
    </w:p>
    <w:p w14:paraId="7B5FFE72"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Όμως, υπάρχουν και οι περιπτώσεις όπου συνδυασμοί δεν προσκόμισαν βιβλία εσόδων-εξόδων ή προσκόμισαν και αποδεδειγμένα δεν έφτασαν στο αρμόδιο γραφείο, στην αρμόδια υπηρεσία της </w:t>
      </w:r>
      <w:r>
        <w:rPr>
          <w:rFonts w:eastAsia="Times New Roman" w:cs="Times New Roman"/>
          <w:szCs w:val="24"/>
        </w:rPr>
        <w:t>α</w:t>
      </w:r>
      <w:r>
        <w:rPr>
          <w:rFonts w:eastAsia="Times New Roman" w:cs="Times New Roman"/>
          <w:szCs w:val="24"/>
        </w:rPr>
        <w:t xml:space="preserve">ποκεντρωμένης </w:t>
      </w:r>
      <w:r>
        <w:rPr>
          <w:rFonts w:eastAsia="Times New Roman" w:cs="Times New Roman"/>
          <w:szCs w:val="24"/>
        </w:rPr>
        <w:t>δ</w:t>
      </w:r>
      <w:r>
        <w:rPr>
          <w:rFonts w:eastAsia="Times New Roman" w:cs="Times New Roman"/>
          <w:szCs w:val="24"/>
        </w:rPr>
        <w:t>ιοίκησης. Μά</w:t>
      </w:r>
      <w:r>
        <w:rPr>
          <w:rFonts w:eastAsia="Times New Roman" w:cs="Times New Roman"/>
          <w:szCs w:val="24"/>
        </w:rPr>
        <w:t xml:space="preserve">λιστα, υπάρχουν και αποδεικτικά στοιχεία γι’ αυτό, δηλαδή ότι δεν οφείλεται σε υπαιτιότητα του επικεφαλής του συνδυασμού. </w:t>
      </w:r>
    </w:p>
    <w:p w14:paraId="7B5FFE73"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Σε αυτή την κατηγορία περιλαμβάνεται ο συνδυασμός της Λαϊκής Συσπείρωσης του Δήμου </w:t>
      </w:r>
      <w:proofErr w:type="spellStart"/>
      <w:r>
        <w:rPr>
          <w:rFonts w:eastAsia="Times New Roman" w:cs="Times New Roman"/>
          <w:szCs w:val="24"/>
        </w:rPr>
        <w:t>Πλατανιά</w:t>
      </w:r>
      <w:proofErr w:type="spellEnd"/>
      <w:r>
        <w:rPr>
          <w:rFonts w:eastAsia="Times New Roman" w:cs="Times New Roman"/>
          <w:szCs w:val="24"/>
        </w:rPr>
        <w:t xml:space="preserve"> Χανίων, στον οποίο </w:t>
      </w:r>
      <w:r>
        <w:rPr>
          <w:rFonts w:eastAsia="Times New Roman" w:cs="Times New Roman"/>
          <w:szCs w:val="24"/>
        </w:rPr>
        <w:lastRenderedPageBreak/>
        <w:t>επιβλήθηκε πρόστιμο 2.</w:t>
      </w:r>
      <w:r>
        <w:rPr>
          <w:rFonts w:eastAsia="Times New Roman" w:cs="Times New Roman"/>
          <w:szCs w:val="24"/>
        </w:rPr>
        <w:t xml:space="preserve">000 ευρώ, που πληρώθηκε στην αρμόδια ΔΟΥ, για την εκπρόθεσμη κατάθεση του φακέλου με τα στοιχεία στην </w:t>
      </w:r>
      <w:r>
        <w:rPr>
          <w:rFonts w:eastAsia="Times New Roman" w:cs="Times New Roman"/>
          <w:szCs w:val="24"/>
        </w:rPr>
        <w:t>ε</w:t>
      </w:r>
      <w:r>
        <w:rPr>
          <w:rFonts w:eastAsia="Times New Roman" w:cs="Times New Roman"/>
          <w:szCs w:val="24"/>
        </w:rPr>
        <w:t xml:space="preserve">πιτροπή. </w:t>
      </w:r>
    </w:p>
    <w:p w14:paraId="7B5FFE74"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Σημειώνουμε ότι ο συνδυασμός της Λαϊκής Συσπείρωσης αμφισβήτησε την παράβαση με ένσταση, που απέδωσε το πρόβλημα σε πλημμελή τήρηση του πρωτοκό</w:t>
      </w:r>
      <w:r>
        <w:rPr>
          <w:rFonts w:eastAsia="Times New Roman" w:cs="Times New Roman"/>
          <w:szCs w:val="24"/>
        </w:rPr>
        <w:t xml:space="preserve">λλου της </w:t>
      </w:r>
      <w:r>
        <w:rPr>
          <w:rFonts w:eastAsia="Times New Roman" w:cs="Times New Roman"/>
          <w:szCs w:val="24"/>
        </w:rPr>
        <w:t>α</w:t>
      </w:r>
      <w:r>
        <w:rPr>
          <w:rFonts w:eastAsia="Times New Roman" w:cs="Times New Roman"/>
          <w:szCs w:val="24"/>
        </w:rPr>
        <w:t xml:space="preserve">ποκεντρωμένης </w:t>
      </w:r>
      <w:r>
        <w:rPr>
          <w:rFonts w:eastAsia="Times New Roman" w:cs="Times New Roman"/>
          <w:szCs w:val="24"/>
        </w:rPr>
        <w:t>δ</w:t>
      </w:r>
      <w:r>
        <w:rPr>
          <w:rFonts w:eastAsia="Times New Roman" w:cs="Times New Roman"/>
          <w:szCs w:val="24"/>
        </w:rPr>
        <w:t xml:space="preserve">ιοίκησης. Και ενώ κατέθεσε εκ νέου αντίγραφο βιβλίου εσόδων-εξόδων και μάλιστα κατέθεσε και το απόκομμα της εταιρίας </w:t>
      </w:r>
      <w:proofErr w:type="spellStart"/>
      <w:r>
        <w:rPr>
          <w:rFonts w:eastAsia="Times New Roman" w:cs="Times New Roman"/>
          <w:szCs w:val="24"/>
        </w:rPr>
        <w:t>κούριερ</w:t>
      </w:r>
      <w:proofErr w:type="spellEnd"/>
      <w:r>
        <w:rPr>
          <w:rFonts w:eastAsia="Times New Roman" w:cs="Times New Roman"/>
          <w:szCs w:val="24"/>
        </w:rPr>
        <w:t xml:space="preserve">, με το οποίο είχε αρχικά σταλεί στην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ιοίκηση -γι’ αυτό σας λέω υπάρχουν αποδεικτικά στοιχεί</w:t>
      </w:r>
      <w:r>
        <w:rPr>
          <w:rFonts w:eastAsia="Times New Roman" w:cs="Times New Roman"/>
          <w:szCs w:val="24"/>
        </w:rPr>
        <w:t xml:space="preserve">α- η </w:t>
      </w:r>
      <w:r>
        <w:rPr>
          <w:rFonts w:eastAsia="Times New Roman" w:cs="Times New Roman"/>
          <w:szCs w:val="24"/>
        </w:rPr>
        <w:t>ε</w:t>
      </w:r>
      <w:r>
        <w:rPr>
          <w:rFonts w:eastAsia="Times New Roman" w:cs="Times New Roman"/>
          <w:szCs w:val="24"/>
        </w:rPr>
        <w:t xml:space="preserve">πιτροπή επέβαλε πρόστιμο για εκπρόθεσμη υποβολή εγγράφων. </w:t>
      </w:r>
    </w:p>
    <w:p w14:paraId="7B5FFE75"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Συνεπώς, βάσει του άρθρου 42 του ν.4417/2016, όπως σας είπα, η </w:t>
      </w:r>
      <w:r>
        <w:rPr>
          <w:rFonts w:eastAsia="Times New Roman" w:cs="Times New Roman"/>
          <w:szCs w:val="24"/>
        </w:rPr>
        <w:t>ε</w:t>
      </w:r>
      <w:r>
        <w:rPr>
          <w:rFonts w:eastAsia="Times New Roman" w:cs="Times New Roman"/>
          <w:szCs w:val="24"/>
        </w:rPr>
        <w:t xml:space="preserve">πιτροπή δεν δύναται -λέει η απόφαση- να διαγράψει κανένα από τα </w:t>
      </w:r>
      <w:proofErr w:type="spellStart"/>
      <w:r>
        <w:rPr>
          <w:rFonts w:eastAsia="Times New Roman" w:cs="Times New Roman"/>
          <w:szCs w:val="24"/>
        </w:rPr>
        <w:t>επιβληθέντα</w:t>
      </w:r>
      <w:proofErr w:type="spellEnd"/>
      <w:r>
        <w:rPr>
          <w:rFonts w:eastAsia="Times New Roman" w:cs="Times New Roman"/>
          <w:szCs w:val="24"/>
        </w:rPr>
        <w:t xml:space="preserve"> πρόστιμα, καθώς αυτά δεν αφορούν περιπτώσεις μη ανά</w:t>
      </w:r>
      <w:r>
        <w:rPr>
          <w:rFonts w:eastAsia="Times New Roman" w:cs="Times New Roman"/>
          <w:szCs w:val="24"/>
        </w:rPr>
        <w:t xml:space="preserve">ρτησης στην κεντρική βάση δεδομένων. </w:t>
      </w:r>
    </w:p>
    <w:p w14:paraId="7B5FFE76"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Ακούστε, όμως, και το άλλο. Ο εκπρόσωπος της ΔΟΥ, ο οποίος ψήφισε υπέρ της συγκεκριμένης απόφασης, ανέφερε ότι </w:t>
      </w:r>
      <w:r>
        <w:rPr>
          <w:rFonts w:eastAsia="Times New Roman" w:cs="Times New Roman"/>
          <w:szCs w:val="24"/>
        </w:rPr>
        <w:lastRenderedPageBreak/>
        <w:t xml:space="preserve">σε άλλες περιπτώσεις διαγραφής προστίμων αρκούσε μόνο η τροποποιητική απόφαση δημοσίευσης, χωρίς να </w:t>
      </w:r>
      <w:proofErr w:type="spellStart"/>
      <w:r>
        <w:rPr>
          <w:rFonts w:eastAsia="Times New Roman" w:cs="Times New Roman"/>
          <w:szCs w:val="24"/>
        </w:rPr>
        <w:t>συγκαλε</w:t>
      </w:r>
      <w:r>
        <w:rPr>
          <w:rFonts w:eastAsia="Times New Roman" w:cs="Times New Roman"/>
          <w:szCs w:val="24"/>
        </w:rPr>
        <w:t>ίται</w:t>
      </w:r>
      <w:proofErr w:type="spellEnd"/>
      <w:r>
        <w:rPr>
          <w:rFonts w:eastAsia="Times New Roman" w:cs="Times New Roman"/>
          <w:szCs w:val="24"/>
        </w:rPr>
        <w:t xml:space="preserve"> σε συνεδρίαση η </w:t>
      </w:r>
      <w:r>
        <w:rPr>
          <w:rFonts w:eastAsia="Times New Roman" w:cs="Times New Roman"/>
          <w:szCs w:val="24"/>
        </w:rPr>
        <w:t>ε</w:t>
      </w:r>
      <w:r>
        <w:rPr>
          <w:rFonts w:eastAsia="Times New Roman" w:cs="Times New Roman"/>
          <w:szCs w:val="24"/>
        </w:rPr>
        <w:t xml:space="preserve">πιτροπή, σε αντίθεση με την συγκεκριμένη υπόθεση. </w:t>
      </w:r>
    </w:p>
    <w:p w14:paraId="7B5FFE77" w14:textId="77777777" w:rsidR="00A97C41" w:rsidRDefault="00D613E5">
      <w:pPr>
        <w:tabs>
          <w:tab w:val="left" w:pos="6677"/>
        </w:tabs>
        <w:spacing w:line="600" w:lineRule="auto"/>
        <w:ind w:firstLine="720"/>
        <w:jc w:val="both"/>
        <w:rPr>
          <w:rFonts w:eastAsia="Times New Roman" w:cs="Times New Roman"/>
          <w:szCs w:val="24"/>
        </w:rPr>
      </w:pPr>
      <w:r>
        <w:rPr>
          <w:rFonts w:eastAsia="Times New Roman" w:cs="Times New Roman"/>
          <w:szCs w:val="24"/>
        </w:rPr>
        <w:t>Ο εκπρόσωπος του Ελεγκτικού Συνεδρίου και της ΠΕΔ εξέφρασαν την άποψη ότι το άρθρο 42 συντάχθηκε με σκοπό τη διαγραφή όλων των προστίμων</w:t>
      </w:r>
      <w:r>
        <w:rPr>
          <w:rFonts w:eastAsia="Times New Roman" w:cs="Times New Roman"/>
          <w:szCs w:val="24"/>
        </w:rPr>
        <w:t>,</w:t>
      </w:r>
      <w:r>
        <w:rPr>
          <w:rFonts w:eastAsia="Times New Roman" w:cs="Times New Roman"/>
          <w:szCs w:val="24"/>
        </w:rPr>
        <w:t xml:space="preserve"> που επιβλήθηκαν για όλες τις παρατυπίες των δ</w:t>
      </w:r>
      <w:r>
        <w:rPr>
          <w:rFonts w:eastAsia="Times New Roman" w:cs="Times New Roman"/>
          <w:szCs w:val="24"/>
        </w:rPr>
        <w:t xml:space="preserve">ιαδικασιών υποψηφιοτήτων των προηγούμενων περιφερειακών και δημοτικών εκλογών. Όντως έτσι ήταν. Απλώς, η Πρόεδρος της </w:t>
      </w:r>
      <w:r>
        <w:rPr>
          <w:rFonts w:eastAsia="Times New Roman" w:cs="Times New Roman"/>
          <w:szCs w:val="24"/>
        </w:rPr>
        <w:t>ε</w:t>
      </w:r>
      <w:r>
        <w:rPr>
          <w:rFonts w:eastAsia="Times New Roman" w:cs="Times New Roman"/>
          <w:szCs w:val="24"/>
        </w:rPr>
        <w:t>πιτροπής μπήκε στην ουσία της διάταξης, στο περιεχόμενο της διάταξης και όχι στη σκοπιμότητα της διάταξης. Αυτό είναι ένα ζήτημα, κατά τη</w:t>
      </w:r>
      <w:r>
        <w:rPr>
          <w:rFonts w:eastAsia="Times New Roman" w:cs="Times New Roman"/>
          <w:szCs w:val="24"/>
        </w:rPr>
        <w:t xml:space="preserve">ν άποψή μας. </w:t>
      </w:r>
    </w:p>
    <w:p w14:paraId="7B5FFE78"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Σημειώνουμε, επίσης, ότι αυτές οι δύο πράξεις, δηλαδή η κατάθεση των στοιχείων αυτών στην </w:t>
      </w:r>
      <w:r>
        <w:rPr>
          <w:rFonts w:eastAsia="Times New Roman" w:cs="Times New Roman"/>
          <w:szCs w:val="24"/>
        </w:rPr>
        <w:t>ε</w:t>
      </w:r>
      <w:r>
        <w:rPr>
          <w:rFonts w:eastAsia="Times New Roman" w:cs="Times New Roman"/>
          <w:szCs w:val="24"/>
        </w:rPr>
        <w:t>πιτροπή και στο Υπουργείο, είναι αλληλένδετες και συνιστούν πλευρές μιας ενιαίας υποχρέωσης κάθε συνδυασμού, της δημοσιοποίησης δηλαδή των στοιχείων το</w:t>
      </w:r>
      <w:r>
        <w:rPr>
          <w:rFonts w:eastAsia="Times New Roman" w:cs="Times New Roman"/>
          <w:szCs w:val="24"/>
        </w:rPr>
        <w:t xml:space="preserve">υς στις κρατικές αρχές. </w:t>
      </w:r>
    </w:p>
    <w:p w14:paraId="7B5FFE79"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 xml:space="preserve">όλα αυτά, οι αρχικές επιτροπές είχαν διαχωρίσει τη μία παράβαση σε δύο επιβάλλοντας χωριστά πρόστιμα για τη μη δημοσιοποίηση στη μία ή την άλλη κρατική αρχή, στην επιτροπή δηλαδή ή στην κεντρική βάση δεδομένων του Υπουργείου. </w:t>
      </w:r>
    </w:p>
    <w:p w14:paraId="7B5FFE7A"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Έτσι έχουν, κατά την άποψή μας, τα δεδομένα. Εμείς θεωρούμε ότι θα πρέπει να το ξαναδείτε και να το επανεξετάσετε. Θα είναι πιθανά μια νέα διάταξη διορθωτική, τροποποιητική αυτής που ήδη υπάρχει και θα συμπληρωθεί με το ότι θα συμπεριλαμβάνονται όχι μόνο </w:t>
      </w:r>
      <w:r>
        <w:rPr>
          <w:rFonts w:eastAsia="Times New Roman" w:cs="Times New Roman"/>
          <w:szCs w:val="24"/>
        </w:rPr>
        <w:t xml:space="preserve">οι περιπτώσεις που δημοσιοποιούνται στην κεντρική βάση δεδομένων, αλλά και όλες οι υπόλοιπες που αποδεδειγμένα, εν πάση </w:t>
      </w:r>
      <w:proofErr w:type="spellStart"/>
      <w:r>
        <w:rPr>
          <w:rFonts w:eastAsia="Times New Roman" w:cs="Times New Roman"/>
          <w:szCs w:val="24"/>
        </w:rPr>
        <w:t>περιπτώσει</w:t>
      </w:r>
      <w:proofErr w:type="spellEnd"/>
      <w:r>
        <w:rPr>
          <w:rFonts w:eastAsia="Times New Roman" w:cs="Times New Roman"/>
          <w:szCs w:val="24"/>
        </w:rPr>
        <w:t>, έχει αποδειχθεί ότι δεν ήταν με δική τους υπαιτιότητα; Δεν ξέρω πώς μπορεί να διαμορφωθεί. Νομίζω ότι θα πρέπει να το επανεξ</w:t>
      </w:r>
      <w:r>
        <w:rPr>
          <w:rFonts w:eastAsia="Times New Roman" w:cs="Times New Roman"/>
          <w:szCs w:val="24"/>
        </w:rPr>
        <w:t xml:space="preserve">ετάσετε και σύντομα, διότι είναι ένα θέμα που εκκρεμεί εδώ και δύο, τρία χρόνια. </w:t>
      </w:r>
    </w:p>
    <w:p w14:paraId="7B5FFE7B"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B5FFE7C" w14:textId="77777777" w:rsidR="00A97C41" w:rsidRDefault="00D613E5">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Ευχαριστούμε, κύριε Συντυχάκη. </w:t>
      </w:r>
    </w:p>
    <w:p w14:paraId="7B5FFE7D"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14:paraId="7B5FFE7E"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Ευχαριστώ</w:t>
      </w:r>
      <w:r>
        <w:rPr>
          <w:rFonts w:eastAsia="Times New Roman" w:cs="Times New Roman"/>
          <w:szCs w:val="24"/>
        </w:rPr>
        <w:t xml:space="preserve">, κύριε Πρόεδρε. </w:t>
      </w:r>
    </w:p>
    <w:p w14:paraId="7B5FFE7F"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Κύριε Συντυχάκη, θα σας απαντήσω αρκετά σύντομα και χωρίς να επαναλάβω τα όσα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Αυτό το οποίο παρουσιάζεται ως εικόνα αυτή τη στιγμή είναι πως αμφισβητείται ότι η διάταξη αυτή αφορούσε πρόστιμα, τα οποία επιβλή</w:t>
      </w:r>
      <w:r>
        <w:rPr>
          <w:rFonts w:eastAsia="Times New Roman" w:cs="Times New Roman"/>
          <w:szCs w:val="24"/>
        </w:rPr>
        <w:t xml:space="preserve">θηκαν μετά τις εκλογές του 2014. </w:t>
      </w:r>
    </w:p>
    <w:p w14:paraId="7B5FFE80"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Άρα, χωρίς να γνωρίζω τις λεπτομέρειες –γιατί αναφερθήκατε σε συγκεκριμένους συνδυασμούς- και χωρίς να έχει ίσως και το Υπουργείο Εσωτερικών μια τόσο λεπτομερή εικόνα από τις αντίστοιχες υπηρεσίες που με ενημέρωσαν, νομίζω</w:t>
      </w:r>
      <w:r>
        <w:rPr>
          <w:rFonts w:eastAsia="Times New Roman" w:cs="Times New Roman"/>
          <w:szCs w:val="24"/>
        </w:rPr>
        <w:t xml:space="preserve"> ότι αυτό το οποίο θα μπορούσαμε να κάνουμε είναι να επανεξετάσουμε, μετά την υποβολή στοιχείων και με τη δική σας συμβολή και όλων των εμπλεκομένων και των υπηρεσιών και εκπροσώπων των συνδυασμών, να δούμε ακριβώς και να βεβαιώσουμε ότι κατ</w:t>
      </w:r>
      <w:r>
        <w:rPr>
          <w:rFonts w:eastAsia="Times New Roman" w:cs="Times New Roman"/>
          <w:szCs w:val="24"/>
        </w:rPr>
        <w:t xml:space="preserve">’ </w:t>
      </w:r>
      <w:r>
        <w:rPr>
          <w:rFonts w:eastAsia="Times New Roman" w:cs="Times New Roman"/>
          <w:szCs w:val="24"/>
        </w:rPr>
        <w:t>αρχάς δεν ήτα</w:t>
      </w:r>
      <w:r>
        <w:rPr>
          <w:rFonts w:eastAsia="Times New Roman" w:cs="Times New Roman"/>
          <w:szCs w:val="24"/>
        </w:rPr>
        <w:t>ν με δική τους υπαιτιότητα. Από εκεί κι έπειτα, ενδεχομένως να χρειάζεται όχι μια ερμηνεία μιας διάταξης</w:t>
      </w:r>
      <w:r>
        <w:rPr>
          <w:rFonts w:eastAsia="Times New Roman" w:cs="Times New Roman"/>
          <w:szCs w:val="24"/>
        </w:rPr>
        <w:t>,</w:t>
      </w:r>
      <w:r>
        <w:rPr>
          <w:rFonts w:eastAsia="Times New Roman" w:cs="Times New Roman"/>
          <w:szCs w:val="24"/>
        </w:rPr>
        <w:t xml:space="preserve"> που αμφισβητείται τελικά εάν συμπεριλαμβάνει το έτος 2014, αλλά </w:t>
      </w:r>
      <w:r>
        <w:rPr>
          <w:rFonts w:eastAsia="Times New Roman" w:cs="Times New Roman"/>
          <w:szCs w:val="24"/>
        </w:rPr>
        <w:lastRenderedPageBreak/>
        <w:t xml:space="preserve">μια νέα διάταξη που θα συμπεριλαμβάνει και αυτές τις περιπτώσεις. </w:t>
      </w:r>
    </w:p>
    <w:p w14:paraId="7B5FFE81"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Εκείνο, όμως, που θ</w:t>
      </w:r>
      <w:r>
        <w:rPr>
          <w:rFonts w:eastAsia="Times New Roman" w:cs="Times New Roman"/>
          <w:szCs w:val="24"/>
        </w:rPr>
        <w:t>έλω να υπογραμμίσω –και νομίζω ότι μπορούμε να συμφωνήσουμε σε αυτό- είναι ότι δεν μπορούμε κάθε φορά που ένας νόμος εφαρμόζεται για πρώτη φορά να πηγαίνουμε στην εξαίρεση και την έκπτωση. Και σε καμ</w:t>
      </w:r>
      <w:r>
        <w:rPr>
          <w:rFonts w:eastAsia="Times New Roman" w:cs="Times New Roman"/>
          <w:szCs w:val="24"/>
        </w:rPr>
        <w:t>μ</w:t>
      </w:r>
      <w:r>
        <w:rPr>
          <w:rFonts w:eastAsia="Times New Roman" w:cs="Times New Roman"/>
          <w:szCs w:val="24"/>
        </w:rPr>
        <w:t>ία περίπτωση δεν ασκώ κριτική στις συγκεκριμένες περιπτώ</w:t>
      </w:r>
      <w:r>
        <w:rPr>
          <w:rFonts w:eastAsia="Times New Roman" w:cs="Times New Roman"/>
          <w:szCs w:val="24"/>
        </w:rPr>
        <w:t xml:space="preserve">σεις. Εγώ να αποδεχθώ καλοπροαίρετα πως ό,τι λέτε είναι έτσι όπως το λέτε. Αντιλαμβάνεστε, όμως, και το χρέος της πολιτείας και των επιτροπών, που είναι επιφορτισμένες με το να κρίνουν τις διάφορες περιπτώσεις, για την εφαρμογή του νόμου. Διότι είναι πάρα </w:t>
      </w:r>
      <w:r>
        <w:rPr>
          <w:rFonts w:eastAsia="Times New Roman" w:cs="Times New Roman"/>
          <w:szCs w:val="24"/>
        </w:rPr>
        <w:t>πολλές οι περιπτώσεις</w:t>
      </w:r>
      <w:r>
        <w:rPr>
          <w:rFonts w:eastAsia="Times New Roman" w:cs="Times New Roman"/>
          <w:szCs w:val="24"/>
        </w:rPr>
        <w:t>,</w:t>
      </w:r>
      <w:r>
        <w:rPr>
          <w:rFonts w:eastAsia="Times New Roman" w:cs="Times New Roman"/>
          <w:szCs w:val="24"/>
        </w:rPr>
        <w:t xml:space="preserve"> που έρχονται και ζητούν την εξαίρεση της εξαίρεσης και δεν είναι πάντοτε με ευθύνη μιας λανθασμένης γραφής του νόμου ή μιας κακής ερμηνείας ή μιας αβλεψίας ή καθυστέρησης των επιτροπών. Υπάρχουν και ευθύνες, οι οποίες αφορούν και την</w:t>
      </w:r>
      <w:r>
        <w:rPr>
          <w:rFonts w:eastAsia="Times New Roman" w:cs="Times New Roman"/>
          <w:szCs w:val="24"/>
        </w:rPr>
        <w:t xml:space="preserve"> άλλη μεριά. </w:t>
      </w:r>
    </w:p>
    <w:p w14:paraId="7B5FFE82"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B5FFE83" w14:textId="77777777" w:rsidR="00A97C41" w:rsidRDefault="00D613E5">
      <w:pPr>
        <w:spacing w:line="600" w:lineRule="auto"/>
        <w:ind w:firstLine="720"/>
        <w:jc w:val="both"/>
        <w:rPr>
          <w:rFonts w:eastAsia="Times New Roman" w:cs="Times New Roman"/>
          <w:szCs w:val="24"/>
        </w:rPr>
      </w:pPr>
      <w:r w:rsidRPr="009236DF">
        <w:rPr>
          <w:rFonts w:eastAsia="Times New Roman" w:cs="Times New Roman"/>
          <w:b/>
          <w:szCs w:val="24"/>
        </w:rPr>
        <w:lastRenderedPageBreak/>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Ευχαριστούμε τον κύριο Υπουργό. </w:t>
      </w:r>
    </w:p>
    <w:p w14:paraId="7B5FFE84"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θα ήθελα να ανακοινώσω στο Τμήμα ότι η Διαρκής Επιτροπή Εθνικής Άμυνας και Εξωτερικών Υποθέσεων καταθέτει την </w:t>
      </w:r>
      <w:r>
        <w:rPr>
          <w:rFonts w:eastAsia="Times New Roman" w:cs="Times New Roman"/>
          <w:szCs w:val="24"/>
        </w:rPr>
        <w:t>έ</w:t>
      </w:r>
      <w:r>
        <w:rPr>
          <w:rFonts w:eastAsia="Times New Roman" w:cs="Times New Roman"/>
          <w:szCs w:val="24"/>
        </w:rPr>
        <w:t>κ</w:t>
      </w:r>
      <w:r>
        <w:rPr>
          <w:rFonts w:eastAsia="Times New Roman" w:cs="Times New Roman"/>
          <w:szCs w:val="24"/>
        </w:rPr>
        <w:t>θεσή της στο σχέδιο νόμου του Υπουργείου Εξωτερικών</w:t>
      </w:r>
      <w:r>
        <w:rPr>
          <w:rFonts w:eastAsia="Times New Roman" w:cs="Times New Roman"/>
          <w:szCs w:val="24"/>
        </w:rPr>
        <w:t>:</w:t>
      </w:r>
      <w:r>
        <w:rPr>
          <w:rFonts w:eastAsia="Times New Roman" w:cs="Times New Roman"/>
          <w:szCs w:val="24"/>
        </w:rPr>
        <w:t xml:space="preserve"> «Κύρωση του Πρωτοκόλλου υπ’ </w:t>
      </w:r>
      <w:proofErr w:type="spellStart"/>
      <w:r>
        <w:rPr>
          <w:rFonts w:eastAsia="Times New Roman" w:cs="Times New Roman"/>
          <w:szCs w:val="24"/>
        </w:rPr>
        <w:t>αριθμ</w:t>
      </w:r>
      <w:proofErr w:type="spellEnd"/>
      <w:r>
        <w:rPr>
          <w:rFonts w:eastAsia="Times New Roman" w:cs="Times New Roman"/>
          <w:szCs w:val="24"/>
        </w:rPr>
        <w:t xml:space="preserve">. 15 το οποίο τροποποιεί τη Σύμβαση για την Προάσπιση των Δικαιωμάτων του Ανθρώπου και των Θεμελιωδών Ελευθεριών». </w:t>
      </w:r>
    </w:p>
    <w:p w14:paraId="7B5FFE85"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Όπως </w:t>
      </w:r>
      <w:proofErr w:type="spellStart"/>
      <w:r>
        <w:rPr>
          <w:rFonts w:eastAsia="Times New Roman" w:cs="Times New Roman"/>
          <w:szCs w:val="24"/>
        </w:rPr>
        <w:t>προείπα</w:t>
      </w:r>
      <w:proofErr w:type="spellEnd"/>
      <w:r>
        <w:rPr>
          <w:rFonts w:eastAsia="Times New Roman" w:cs="Times New Roman"/>
          <w:szCs w:val="24"/>
        </w:rPr>
        <w:t xml:space="preserve"> στην αρχή της συνεδρίασης, δεν θα συζητηθ</w:t>
      </w:r>
      <w:r>
        <w:rPr>
          <w:rFonts w:eastAsia="Times New Roman" w:cs="Times New Roman"/>
          <w:szCs w:val="24"/>
        </w:rPr>
        <w:t xml:space="preserve">ούν τέσσερις επίκαιρες ερωτήσεις. </w:t>
      </w:r>
    </w:p>
    <w:p w14:paraId="7B5FFE86"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Συγκεκριμένα, δεν θα συζητηθεί η τέταρτη με αριθμό 4/12-7-2018 επίκαιρη ερώτηση πρώτου κύκλου του Βουλευτή Καρδίτσας της Νέας Δημοκρατίας κ. Κωνσταντίνου Τσιάρα προς τον Υπουργό Υγείας με θέμα: «Λειτουργία </w:t>
      </w:r>
      <w:r>
        <w:rPr>
          <w:rFonts w:eastAsia="Times New Roman" w:cs="Times New Roman"/>
          <w:szCs w:val="24"/>
        </w:rPr>
        <w:t>π</w:t>
      </w:r>
      <w:r>
        <w:rPr>
          <w:rFonts w:eastAsia="Times New Roman" w:cs="Times New Roman"/>
          <w:szCs w:val="24"/>
        </w:rPr>
        <w:t xml:space="preserve">αιδιατρικής </w:t>
      </w:r>
      <w:r>
        <w:rPr>
          <w:rFonts w:eastAsia="Times New Roman" w:cs="Times New Roman"/>
          <w:szCs w:val="24"/>
        </w:rPr>
        <w:t>κ</w:t>
      </w:r>
      <w:r>
        <w:rPr>
          <w:rFonts w:eastAsia="Times New Roman" w:cs="Times New Roman"/>
          <w:szCs w:val="24"/>
        </w:rPr>
        <w:t>λινικής Γ</w:t>
      </w:r>
      <w:r>
        <w:rPr>
          <w:rFonts w:eastAsia="Times New Roman" w:cs="Times New Roman"/>
          <w:szCs w:val="24"/>
        </w:rPr>
        <w:t xml:space="preserve">ενικό </w:t>
      </w:r>
      <w:r>
        <w:rPr>
          <w:rFonts w:eastAsia="Times New Roman" w:cs="Times New Roman"/>
          <w:szCs w:val="24"/>
        </w:rPr>
        <w:t>Ν</w:t>
      </w:r>
      <w:r>
        <w:rPr>
          <w:rFonts w:eastAsia="Times New Roman" w:cs="Times New Roman"/>
          <w:szCs w:val="24"/>
        </w:rPr>
        <w:t>οσοκομείο</w:t>
      </w:r>
      <w:r>
        <w:rPr>
          <w:rFonts w:eastAsia="Times New Roman" w:cs="Times New Roman"/>
          <w:szCs w:val="24"/>
        </w:rPr>
        <w:t xml:space="preserve"> Καρδίτσας». </w:t>
      </w:r>
    </w:p>
    <w:p w14:paraId="7B5FFE87"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πρώτη με αριθμό 7/16-7-2018 επίκαιρη ερώτηση πρώτου κύκλου του Βουλευτή Αχαΐας </w:t>
      </w:r>
      <w:r>
        <w:rPr>
          <w:rFonts w:eastAsia="Times New Roman" w:cs="Times New Roman"/>
          <w:szCs w:val="24"/>
        </w:rPr>
        <w:lastRenderedPageBreak/>
        <w:t xml:space="preserve">της Νέας Δημοκρατίας κ.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να</w:t>
      </w:r>
      <w:proofErr w:type="spellEnd"/>
      <w:r>
        <w:rPr>
          <w:rFonts w:eastAsia="Times New Roman" w:cs="Times New Roman"/>
          <w:szCs w:val="24"/>
        </w:rPr>
        <w:t xml:space="preserve"> Φωτήλα προς την Υπουργό Εργασίας, Κοινωνικής Ασφάλισης και Κοινωνικής Αλληλεγγύη</w:t>
      </w:r>
      <w:r>
        <w:rPr>
          <w:rFonts w:eastAsia="Times New Roman" w:cs="Times New Roman"/>
          <w:szCs w:val="24"/>
        </w:rPr>
        <w:t xml:space="preserve">ς, με θέμα: «Μεγάλες καθυστερήσεις στην αποπληρωμή των δικαιούχων των προγραμμάτων καταπολέμησης της ανεργίας του ΟΑΕΔ». </w:t>
      </w:r>
    </w:p>
    <w:p w14:paraId="7B5FFE88"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Ακόμα, δεν θα συζητηθεί η δεύτερη με αριθμό 5/16-7-2018 επίκαιρη ερώτηση πρώτου κύκλου του Βουλευτή Α΄ Πειραι</w:t>
      </w:r>
      <w:r>
        <w:rPr>
          <w:rFonts w:eastAsia="Times New Roman" w:cs="Times New Roman"/>
          <w:szCs w:val="24"/>
        </w:rPr>
        <w:t>ώ</w:t>
      </w:r>
      <w:r>
        <w:rPr>
          <w:rFonts w:eastAsia="Times New Roman" w:cs="Times New Roman"/>
          <w:szCs w:val="24"/>
        </w:rPr>
        <w:t>ς</w:t>
      </w:r>
      <w:r>
        <w:rPr>
          <w:rFonts w:eastAsia="Times New Roman" w:cs="Times New Roman"/>
          <w:szCs w:val="24"/>
        </w:rPr>
        <w:t xml:space="preserve"> του Λαϊκού Συνδέσμου-Χ</w:t>
      </w:r>
      <w:r>
        <w:rPr>
          <w:rFonts w:eastAsia="Times New Roman" w:cs="Times New Roman"/>
          <w:szCs w:val="24"/>
        </w:rPr>
        <w:t xml:space="preserve">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Εθνικής Άμυνας, με θέμα: «Καζάνι έτοιμο να εκραγεί το κρατίδιο των Σκοπίων». </w:t>
      </w:r>
    </w:p>
    <w:p w14:paraId="7B5FFE89"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Τέλος, δεν θα συζητηθεί και η πέμπτη με αριθμό 1/12-7-2018 επίκαιρη ερώτηση πρώτου κύκλου του Βουλευτή Α΄ Πειραι</w:t>
      </w:r>
      <w:r>
        <w:rPr>
          <w:rFonts w:eastAsia="Times New Roman" w:cs="Times New Roman"/>
          <w:szCs w:val="24"/>
        </w:rPr>
        <w:t>ώς</w:t>
      </w:r>
      <w:r>
        <w:rPr>
          <w:rFonts w:eastAsia="Times New Roman" w:cs="Times New Roman"/>
          <w:szCs w:val="24"/>
        </w:rPr>
        <w:t xml:space="preserve"> του Λαϊκού Συνδ</w:t>
      </w:r>
      <w:r>
        <w:rPr>
          <w:rFonts w:eastAsia="Times New Roman" w:cs="Times New Roman"/>
          <w:szCs w:val="24"/>
        </w:rPr>
        <w:t>έσμου</w:t>
      </w:r>
      <w:r>
        <w:rPr>
          <w:rFonts w:eastAsia="Times New Roman" w:cs="Times New Roman"/>
          <w:szCs w:val="24"/>
        </w:rPr>
        <w:t xml:space="preserve"> -</w:t>
      </w:r>
      <w:r>
        <w:rPr>
          <w:rFonts w:eastAsia="Times New Roman" w:cs="Times New Roman"/>
          <w:szCs w:val="24"/>
        </w:rPr>
        <w:t xml:space="preserve"> 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Εσωτερικών, με θέμα: «Ανεξέλεγκτη η κατάσταση στο κέντρο φιλοξενίας προσφύγων στο Σκαραμαγκά». </w:t>
      </w:r>
    </w:p>
    <w:p w14:paraId="7B5FFE8A"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lastRenderedPageBreak/>
        <w:t>Για τις επίκαιρες ερωτήσεις οι οποίες δεν συζητήθηκαν η Γενική Γραμματεία της Κυβέρνησης έχει ενημερώσε</w:t>
      </w:r>
      <w:r>
        <w:rPr>
          <w:rFonts w:eastAsia="Times New Roman" w:cs="Times New Roman"/>
          <w:szCs w:val="24"/>
        </w:rPr>
        <w:t xml:space="preserve">ι το Προεδρείο και τον Πρόεδρο της Βουλής. </w:t>
      </w:r>
    </w:p>
    <w:p w14:paraId="7B5FFE8B"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ολοκληρώθηκε η συζήτηση των επικαίρων ερωτήσεων.</w:t>
      </w:r>
    </w:p>
    <w:p w14:paraId="7B5FFE8C" w14:textId="77777777" w:rsidR="00A97C41" w:rsidRDefault="00D613E5">
      <w:pPr>
        <w:spacing w:line="600" w:lineRule="auto"/>
        <w:ind w:firstLine="720"/>
        <w:jc w:val="center"/>
        <w:rPr>
          <w:rFonts w:eastAsia="Times New Roman" w:cs="Times New Roman"/>
          <w:szCs w:val="24"/>
        </w:rPr>
      </w:pPr>
      <w:r w:rsidRPr="001321A0">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sidRPr="007C08CE">
        <w:rPr>
          <w:rFonts w:eastAsia="Times New Roman" w:cs="Times New Roman"/>
          <w:color w:val="FF0000"/>
          <w:szCs w:val="24"/>
        </w:rPr>
        <w:t>)</w:t>
      </w:r>
      <w:r>
        <w:rPr>
          <w:rFonts w:eastAsia="Times New Roman" w:cs="Times New Roman"/>
          <w:szCs w:val="24"/>
        </w:rPr>
        <w:t xml:space="preserve"> </w:t>
      </w:r>
    </w:p>
    <w:p w14:paraId="7B5FFE8D" w14:textId="77777777" w:rsidR="00A97C41" w:rsidRDefault="00D613E5">
      <w:pPr>
        <w:spacing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ED6B46">
        <w:rPr>
          <w:rFonts w:eastAsia="Times New Roman" w:cs="Times New Roman"/>
          <w:b/>
          <w:szCs w:val="24"/>
        </w:rPr>
        <w:t xml:space="preserve">): </w:t>
      </w:r>
      <w:r>
        <w:rPr>
          <w:rFonts w:eastAsia="Times New Roman" w:cs="Times New Roman"/>
          <w:szCs w:val="24"/>
        </w:rPr>
        <w:t xml:space="preserve">Κυρίες και κύριοι συνάδελφοι, εισερχόμαστε </w:t>
      </w:r>
      <w:r>
        <w:rPr>
          <w:rFonts w:eastAsia="Times New Roman" w:cs="Times New Roman"/>
          <w:szCs w:val="24"/>
        </w:rPr>
        <w:t>στην ημερήσια διάταξη της</w:t>
      </w:r>
    </w:p>
    <w:p w14:paraId="7B5FFE8E" w14:textId="77777777" w:rsidR="00A97C41" w:rsidRDefault="00D613E5">
      <w:pPr>
        <w:spacing w:line="600" w:lineRule="auto"/>
        <w:ind w:firstLine="720"/>
        <w:jc w:val="center"/>
        <w:rPr>
          <w:rFonts w:eastAsia="Times New Roman" w:cs="Times New Roman"/>
          <w:b/>
          <w:szCs w:val="24"/>
        </w:rPr>
      </w:pPr>
      <w:r w:rsidRPr="00D36E5E">
        <w:rPr>
          <w:rFonts w:eastAsia="Times New Roman" w:cs="Times New Roman"/>
          <w:b/>
          <w:szCs w:val="24"/>
        </w:rPr>
        <w:t>ΝΟΜΟΘΕΤΙΚΗΣ ΕΡΓΑΣΙΑΣ</w:t>
      </w:r>
    </w:p>
    <w:p w14:paraId="7B5FFE8F" w14:textId="77777777" w:rsidR="00A97C41" w:rsidRDefault="00D613E5">
      <w:pPr>
        <w:spacing w:line="600" w:lineRule="auto"/>
        <w:ind w:firstLine="720"/>
        <w:jc w:val="both"/>
        <w:rPr>
          <w:rFonts w:eastAsia="Times New Roman"/>
          <w:color w:val="000000"/>
          <w:szCs w:val="24"/>
          <w:shd w:val="clear" w:color="auto" w:fill="FFFFFF"/>
        </w:rPr>
      </w:pPr>
      <w:r w:rsidRPr="00D213CC">
        <w:rPr>
          <w:rFonts w:eastAsia="Times New Roman"/>
          <w:color w:val="000000"/>
          <w:szCs w:val="24"/>
          <w:shd w:val="clear" w:color="auto" w:fill="FFFFFF"/>
        </w:rPr>
        <w:t>Μόνη συζήτηση και ψήφιση επί της αρχής, των άρθρων και του συνόλου του σχεδίου νόμου</w:t>
      </w:r>
      <w:r>
        <w:rPr>
          <w:rFonts w:eastAsia="Times New Roman"/>
          <w:color w:val="000000"/>
          <w:szCs w:val="24"/>
          <w:shd w:val="clear" w:color="auto" w:fill="FFFFFF"/>
        </w:rPr>
        <w:t xml:space="preserve"> του Υπουργείου Εξωτερικών</w:t>
      </w:r>
      <w:r w:rsidRPr="00D213CC">
        <w:rPr>
          <w:rFonts w:eastAsia="Times New Roman"/>
          <w:color w:val="000000"/>
          <w:szCs w:val="24"/>
          <w:shd w:val="clear" w:color="auto" w:fill="FFFFFF"/>
        </w:rPr>
        <w:t xml:space="preserve">: «Κύρωση του Πρωτοκόλλου </w:t>
      </w:r>
      <w:r w:rsidRPr="00D213CC">
        <w:rPr>
          <w:rFonts w:eastAsia="Times New Roman"/>
          <w:color w:val="000000"/>
          <w:szCs w:val="24"/>
          <w:shd w:val="clear" w:color="auto" w:fill="FFFFFF"/>
        </w:rPr>
        <w:t>υπ</w:t>
      </w:r>
      <w:r>
        <w:rPr>
          <w:rFonts w:eastAsia="Times New Roman"/>
          <w:color w:val="000000"/>
          <w:szCs w:val="24"/>
          <w:shd w:val="clear" w:color="auto" w:fill="FFFFFF"/>
        </w:rPr>
        <w:t xml:space="preserve">’ </w:t>
      </w:r>
      <w:proofErr w:type="spellStart"/>
      <w:r w:rsidRPr="00D213CC">
        <w:rPr>
          <w:rFonts w:eastAsia="Times New Roman"/>
          <w:color w:val="000000"/>
          <w:szCs w:val="24"/>
          <w:shd w:val="clear" w:color="auto" w:fill="FFFFFF"/>
        </w:rPr>
        <w:t>αριθμ</w:t>
      </w:r>
      <w:proofErr w:type="spellEnd"/>
      <w:r w:rsidRPr="00D213CC">
        <w:rPr>
          <w:rFonts w:eastAsia="Times New Roman"/>
          <w:color w:val="000000"/>
          <w:szCs w:val="24"/>
          <w:shd w:val="clear" w:color="auto" w:fill="FFFFFF"/>
        </w:rPr>
        <w:t>. 15</w:t>
      </w:r>
      <w:r w:rsidRPr="00D213CC">
        <w:rPr>
          <w:rFonts w:eastAsia="Times New Roman"/>
          <w:color w:val="000000"/>
          <w:szCs w:val="24"/>
          <w:shd w:val="clear" w:color="auto" w:fill="FFFFFF"/>
        </w:rPr>
        <w:t xml:space="preserve"> το οποίο τροποποιεί τη Σύμβαση για την προάσπιση των Δικαιωμάτων του Ανθρώπου και των Θεμελιωδών Ελευθεριών».</w:t>
      </w:r>
      <w:r>
        <w:rPr>
          <w:rFonts w:eastAsia="Times New Roman"/>
          <w:color w:val="000000"/>
          <w:szCs w:val="24"/>
          <w:shd w:val="clear" w:color="auto" w:fill="FFFFFF"/>
        </w:rPr>
        <w:t xml:space="preserve"> </w:t>
      </w:r>
    </w:p>
    <w:p w14:paraId="7B5FFE90"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νομοσχέδιο ψηφίστηκε στη Διαρκή Επιτροπή κατά πλειοψηφία. Εισάγεται προς συζήτηση στη Βουλή με τη διαδικα</w:t>
      </w:r>
      <w:r>
        <w:rPr>
          <w:rFonts w:eastAsia="Times New Roman"/>
          <w:color w:val="000000"/>
          <w:szCs w:val="24"/>
          <w:shd w:val="clear" w:color="auto" w:fill="FFFFFF"/>
        </w:rPr>
        <w:lastRenderedPageBreak/>
        <w:t>σία του άρθρου 108 του Κανονισμού τη</w:t>
      </w:r>
      <w:r>
        <w:rPr>
          <w:rFonts w:eastAsia="Times New Roman"/>
          <w:color w:val="000000"/>
          <w:szCs w:val="24"/>
          <w:shd w:val="clear" w:color="auto" w:fill="FFFFFF"/>
        </w:rPr>
        <w:t xml:space="preserve">ς Βουλής, δηλαδή μπορούν να λάβουν τον λόγο όσοι έχουν αντίρρηση επί της κυρώσεως αυτής της </w:t>
      </w:r>
      <w:r>
        <w:rPr>
          <w:rFonts w:eastAsia="Times New Roman"/>
          <w:color w:val="000000"/>
          <w:szCs w:val="24"/>
          <w:shd w:val="clear" w:color="auto" w:fill="FFFFFF"/>
        </w:rPr>
        <w:t>συμφωνίας</w:t>
      </w:r>
      <w:r>
        <w:rPr>
          <w:rFonts w:eastAsia="Times New Roman"/>
          <w:color w:val="000000"/>
          <w:szCs w:val="24"/>
          <w:shd w:val="clear" w:color="auto" w:fill="FFFFFF"/>
        </w:rPr>
        <w:t xml:space="preserve">. </w:t>
      </w:r>
    </w:p>
    <w:p w14:paraId="7B5FFE91"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βάση τη συζήτηση και την ψηφοφορία στην </w:t>
      </w:r>
      <w:r>
        <w:rPr>
          <w:rFonts w:eastAsia="Times New Roman"/>
          <w:color w:val="000000"/>
          <w:szCs w:val="24"/>
          <w:shd w:val="clear" w:color="auto" w:fill="FFFFFF"/>
        </w:rPr>
        <w:t>επιτροπή</w:t>
      </w:r>
      <w:r>
        <w:rPr>
          <w:rFonts w:eastAsia="Times New Roman"/>
          <w:color w:val="000000"/>
          <w:szCs w:val="24"/>
          <w:shd w:val="clear" w:color="auto" w:fill="FFFFFF"/>
        </w:rPr>
        <w:t>, «</w:t>
      </w:r>
      <w:r>
        <w:rPr>
          <w:rFonts w:eastAsia="Times New Roman"/>
          <w:color w:val="000000"/>
          <w:szCs w:val="24"/>
          <w:shd w:val="clear" w:color="auto" w:fill="FFFFFF"/>
        </w:rPr>
        <w:t>υπέρ</w:t>
      </w:r>
      <w:r>
        <w:rPr>
          <w:rFonts w:eastAsia="Times New Roman"/>
          <w:color w:val="000000"/>
          <w:szCs w:val="24"/>
          <w:shd w:val="clear" w:color="auto" w:fill="FFFFFF"/>
        </w:rPr>
        <w:t>» ψήφισαν ο ΣΥΡΙΖΑ, η Δημοκρατική Συμπαράταξη, οι Ανεξάρτητοι Έλληνες και το Ποτάμι. Επιφύλαξη</w:t>
      </w:r>
      <w:r>
        <w:rPr>
          <w:rFonts w:eastAsia="Times New Roman"/>
          <w:color w:val="000000"/>
          <w:szCs w:val="24"/>
          <w:shd w:val="clear" w:color="auto" w:fill="FFFFFF"/>
        </w:rPr>
        <w:t xml:space="preserve"> δήλωσαν η </w:t>
      </w:r>
      <w:r w:rsidRPr="00A022B5">
        <w:rPr>
          <w:rFonts w:eastAsia="Times New Roman"/>
          <w:color w:val="000000"/>
          <w:szCs w:val="24"/>
          <w:shd w:val="clear" w:color="auto" w:fill="FFFFFF"/>
        </w:rPr>
        <w:t>Νέα Δημοκρατία</w:t>
      </w:r>
      <w:r>
        <w:rPr>
          <w:rFonts w:eastAsia="Times New Roman"/>
          <w:color w:val="000000"/>
          <w:szCs w:val="24"/>
          <w:shd w:val="clear" w:color="auto" w:fill="FFFFFF"/>
        </w:rPr>
        <w:t>, η Χρυσή Αυγή και η Ένωση Κεντρώων. «</w:t>
      </w:r>
      <w:r>
        <w:rPr>
          <w:rFonts w:eastAsia="Times New Roman"/>
          <w:color w:val="000000"/>
          <w:szCs w:val="24"/>
          <w:shd w:val="clear" w:color="auto" w:fill="FFFFFF"/>
        </w:rPr>
        <w:t>Παρών</w:t>
      </w:r>
      <w:r>
        <w:rPr>
          <w:rFonts w:eastAsia="Times New Roman"/>
          <w:color w:val="000000"/>
          <w:szCs w:val="24"/>
          <w:shd w:val="clear" w:color="auto" w:fill="FFFFFF"/>
        </w:rPr>
        <w:t>» δήλωσε το Κομμουνιστικό Κόμμα</w:t>
      </w:r>
      <w:r>
        <w:rPr>
          <w:rFonts w:eastAsia="Times New Roman"/>
          <w:color w:val="000000"/>
          <w:szCs w:val="24"/>
          <w:shd w:val="clear" w:color="auto" w:fill="FFFFFF"/>
        </w:rPr>
        <w:t xml:space="preserve"> Ελλάδας</w:t>
      </w:r>
      <w:r>
        <w:rPr>
          <w:rFonts w:eastAsia="Times New Roman"/>
          <w:color w:val="000000"/>
          <w:szCs w:val="24"/>
          <w:shd w:val="clear" w:color="auto" w:fill="FFFFFF"/>
        </w:rPr>
        <w:t xml:space="preserve">. </w:t>
      </w:r>
    </w:p>
    <w:p w14:paraId="7B5FFE92"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Συνεπώς, επιθυμεί κάποιος εκ των συναδέλφων των Κοινοβουλευτικών Ομάδων που δήλωσαν επιφύλαξη ή «</w:t>
      </w:r>
      <w:r>
        <w:rPr>
          <w:rFonts w:eastAsia="Times New Roman"/>
          <w:color w:val="000000"/>
          <w:szCs w:val="24"/>
          <w:shd w:val="clear" w:color="auto" w:fill="FFFFFF"/>
        </w:rPr>
        <w:t>παρών</w:t>
      </w:r>
      <w:r>
        <w:rPr>
          <w:rFonts w:eastAsia="Times New Roman"/>
          <w:color w:val="000000"/>
          <w:szCs w:val="24"/>
          <w:shd w:val="clear" w:color="auto" w:fill="FFFFFF"/>
        </w:rPr>
        <w:t>» να λάβει τον λόγο;</w:t>
      </w:r>
    </w:p>
    <w:p w14:paraId="7B5FFE93" w14:textId="77777777" w:rsidR="00A97C41" w:rsidRDefault="00D613E5">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Εγώ, κ</w:t>
      </w:r>
      <w:r w:rsidRPr="00A022B5">
        <w:rPr>
          <w:rFonts w:eastAsia="Times New Roman"/>
          <w:szCs w:val="24"/>
        </w:rPr>
        <w:t xml:space="preserve">ύριε </w:t>
      </w:r>
      <w:r>
        <w:rPr>
          <w:rFonts w:eastAsia="Times New Roman"/>
          <w:szCs w:val="24"/>
        </w:rPr>
        <w:t>Πρόεδρε.</w:t>
      </w:r>
    </w:p>
    <w:p w14:paraId="7B5FFE94" w14:textId="77777777" w:rsidR="00A97C41" w:rsidRDefault="00D613E5">
      <w:pPr>
        <w:spacing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ED6B46">
        <w:rPr>
          <w:rFonts w:eastAsia="Times New Roman" w:cs="Times New Roman"/>
          <w:b/>
          <w:szCs w:val="24"/>
        </w:rPr>
        <w:t xml:space="preserve">): </w:t>
      </w:r>
      <w:r>
        <w:rPr>
          <w:rFonts w:eastAsia="Times New Roman" w:cs="Times New Roman"/>
          <w:szCs w:val="24"/>
        </w:rPr>
        <w:t>Τον λόγο έχει ο κ. Παππάς από τη Χρυσή Αυγή.</w:t>
      </w:r>
    </w:p>
    <w:p w14:paraId="7B5FFE95" w14:textId="77777777" w:rsidR="00A97C41" w:rsidRDefault="00D613E5">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Η παρούσα κύρωση του </w:t>
      </w:r>
      <w:r>
        <w:rPr>
          <w:rFonts w:eastAsia="Times New Roman"/>
          <w:szCs w:val="24"/>
        </w:rPr>
        <w:t xml:space="preserve">Πρωτοκόλλου </w:t>
      </w:r>
      <w:r>
        <w:rPr>
          <w:rFonts w:eastAsia="Times New Roman"/>
          <w:szCs w:val="24"/>
        </w:rPr>
        <w:t xml:space="preserve">υπ’ </w:t>
      </w:r>
      <w:proofErr w:type="spellStart"/>
      <w:r>
        <w:rPr>
          <w:rFonts w:eastAsia="Times New Roman"/>
          <w:szCs w:val="24"/>
        </w:rPr>
        <w:t>αριθμ</w:t>
      </w:r>
      <w:proofErr w:type="spellEnd"/>
      <w:r>
        <w:rPr>
          <w:rFonts w:eastAsia="Times New Roman"/>
          <w:szCs w:val="24"/>
        </w:rPr>
        <w:t xml:space="preserve">. 15 τροποποιεί τη Σύμβαση για την </w:t>
      </w:r>
      <w:r>
        <w:rPr>
          <w:rFonts w:eastAsia="Times New Roman"/>
          <w:szCs w:val="24"/>
        </w:rPr>
        <w:t xml:space="preserve">προάσπιση </w:t>
      </w:r>
      <w:r>
        <w:rPr>
          <w:rFonts w:eastAsia="Times New Roman"/>
          <w:szCs w:val="24"/>
        </w:rPr>
        <w:t xml:space="preserve">των Δικαιωμάτων του Ανθρώπου και των Θεμελιωδών Ελευθεριών. </w:t>
      </w:r>
      <w:r>
        <w:rPr>
          <w:rFonts w:eastAsia="Times New Roman"/>
          <w:szCs w:val="24"/>
        </w:rPr>
        <w:t xml:space="preserve">Πρόκειται για ένα </w:t>
      </w:r>
      <w:r>
        <w:rPr>
          <w:rFonts w:eastAsia="Times New Roman"/>
          <w:szCs w:val="24"/>
        </w:rPr>
        <w:t xml:space="preserve">πρωτόκολλο </w:t>
      </w:r>
      <w:r>
        <w:rPr>
          <w:rFonts w:eastAsia="Times New Roman"/>
          <w:szCs w:val="24"/>
        </w:rPr>
        <w:t xml:space="preserve">τροποποιητικό. Στην ουσία </w:t>
      </w:r>
      <w:r>
        <w:rPr>
          <w:rFonts w:eastAsia="Times New Roman"/>
          <w:szCs w:val="24"/>
        </w:rPr>
        <w:lastRenderedPageBreak/>
        <w:t xml:space="preserve">πρόκειται για τροποποιήσεις διατάξεων διαδικαστικού χαρακτήρα που έχουν να κάνουν με θέματα που αφορούν </w:t>
      </w:r>
      <w:r>
        <w:rPr>
          <w:rFonts w:eastAsia="Times New Roman"/>
          <w:szCs w:val="24"/>
        </w:rPr>
        <w:t>σ</w:t>
      </w:r>
      <w:r>
        <w:rPr>
          <w:rFonts w:eastAsia="Times New Roman"/>
          <w:szCs w:val="24"/>
        </w:rPr>
        <w:t xml:space="preserve">τη λειτουργία του </w:t>
      </w:r>
      <w:r>
        <w:rPr>
          <w:rFonts w:eastAsia="Times New Roman"/>
          <w:szCs w:val="24"/>
        </w:rPr>
        <w:t>Ευρωπαϊκού</w:t>
      </w:r>
      <w:r>
        <w:rPr>
          <w:rFonts w:eastAsia="Times New Roman"/>
          <w:szCs w:val="24"/>
        </w:rPr>
        <w:t xml:space="preserve"> </w:t>
      </w:r>
      <w:r>
        <w:rPr>
          <w:rFonts w:eastAsia="Times New Roman"/>
          <w:szCs w:val="24"/>
        </w:rPr>
        <w:t xml:space="preserve">Δικαστηρίου </w:t>
      </w:r>
      <w:r>
        <w:rPr>
          <w:rFonts w:eastAsia="Times New Roman"/>
          <w:szCs w:val="24"/>
        </w:rPr>
        <w:t xml:space="preserve">Δικαιωμάτων του Ανθρώπου, θέματα που αφορούν </w:t>
      </w:r>
      <w:r>
        <w:rPr>
          <w:rFonts w:eastAsia="Times New Roman"/>
          <w:szCs w:val="24"/>
        </w:rPr>
        <w:t>σ</w:t>
      </w:r>
      <w:r>
        <w:rPr>
          <w:rFonts w:eastAsia="Times New Roman"/>
          <w:szCs w:val="24"/>
        </w:rPr>
        <w:t>την επιτά</w:t>
      </w:r>
      <w:r>
        <w:rPr>
          <w:rFonts w:eastAsia="Times New Roman"/>
          <w:szCs w:val="24"/>
        </w:rPr>
        <w:t xml:space="preserve">χυνση διαδικασίας, </w:t>
      </w:r>
      <w:r>
        <w:rPr>
          <w:rFonts w:eastAsia="Times New Roman"/>
          <w:szCs w:val="24"/>
        </w:rPr>
        <w:t>σ</w:t>
      </w:r>
      <w:r>
        <w:rPr>
          <w:rFonts w:eastAsia="Times New Roman"/>
          <w:szCs w:val="24"/>
        </w:rPr>
        <w:t xml:space="preserve">το όριο ηλικίας δικαστών και </w:t>
      </w:r>
      <w:r>
        <w:rPr>
          <w:rFonts w:eastAsia="Times New Roman"/>
          <w:szCs w:val="24"/>
        </w:rPr>
        <w:t>σ</w:t>
      </w:r>
      <w:r>
        <w:rPr>
          <w:rFonts w:eastAsia="Times New Roman"/>
          <w:szCs w:val="24"/>
        </w:rPr>
        <w:t xml:space="preserve">τη σύντμηση προθεσμίας για την άσκηση ατομικής προσφυγής. </w:t>
      </w:r>
    </w:p>
    <w:p w14:paraId="7B5FFE96" w14:textId="77777777" w:rsidR="00A97C41" w:rsidRDefault="00D613E5">
      <w:pPr>
        <w:spacing w:line="600" w:lineRule="auto"/>
        <w:ind w:firstLine="720"/>
        <w:jc w:val="both"/>
        <w:rPr>
          <w:rFonts w:eastAsia="Times New Roman"/>
          <w:szCs w:val="24"/>
        </w:rPr>
      </w:pPr>
      <w:r>
        <w:rPr>
          <w:rFonts w:eastAsia="Times New Roman"/>
          <w:szCs w:val="24"/>
        </w:rPr>
        <w:t xml:space="preserve">Τα θέματα αυτά είναι μάλλον τυπικά. Το </w:t>
      </w:r>
      <w:r>
        <w:rPr>
          <w:rFonts w:eastAsia="Times New Roman"/>
          <w:szCs w:val="24"/>
        </w:rPr>
        <w:t>δικαστήριο</w:t>
      </w:r>
      <w:r>
        <w:rPr>
          <w:rFonts w:eastAsia="Times New Roman"/>
          <w:szCs w:val="24"/>
        </w:rPr>
        <w:t xml:space="preserve"> Ανθρωπίνων Δικαιωμάτων είναι ένα διεθνές δικαστήριο το οποίο εξετάζει προσφυγές ατόμων που παραπο</w:t>
      </w:r>
      <w:r>
        <w:rPr>
          <w:rFonts w:eastAsia="Times New Roman"/>
          <w:szCs w:val="24"/>
        </w:rPr>
        <w:t xml:space="preserve">νούνται για παραβιάσεις δικαιωμάτων που κατοχυρώνονται από την Ευρωπαϊκή Σύμβαση Ανθρωπίνων Δικαιωμάτων. </w:t>
      </w:r>
    </w:p>
    <w:p w14:paraId="7B5FFE97" w14:textId="77777777" w:rsidR="00A97C41" w:rsidRDefault="00D613E5">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σύμβαση</w:t>
      </w:r>
      <w:r>
        <w:rPr>
          <w:rFonts w:eastAsia="Times New Roman"/>
          <w:szCs w:val="24"/>
        </w:rPr>
        <w:t xml:space="preserve"> αυτή είναι μια διεθνής συνθήκη με την οποία τα κράτη έχουν αναλάβει την υποχρέωση να σέβονται ορισμένα θεμελιώδη ατομικά δικαιώματα. Τα διασ</w:t>
      </w:r>
      <w:r>
        <w:rPr>
          <w:rFonts w:eastAsia="Times New Roman"/>
          <w:szCs w:val="24"/>
        </w:rPr>
        <w:t xml:space="preserve">φαλιζόμενα δικαιώματα αναφέρονται στην ίδια τη σύμβαση, καθώς επίσης και σε τέσσερα πρόσθετα πρωτόκολλα, τα υπ’ </w:t>
      </w:r>
      <w:proofErr w:type="spellStart"/>
      <w:r>
        <w:rPr>
          <w:rFonts w:eastAsia="Times New Roman"/>
          <w:szCs w:val="24"/>
        </w:rPr>
        <w:t>αριθμ</w:t>
      </w:r>
      <w:proofErr w:type="spellEnd"/>
      <w:r>
        <w:rPr>
          <w:rFonts w:eastAsia="Times New Roman"/>
          <w:szCs w:val="24"/>
        </w:rPr>
        <w:t>. 1, 4, 6, 7 και 13. Εάν κριθεί ότι ένα από τα κράτη παραβίασε προσωπικά και άμεσα εις βάρος του προσφεύγοντος ένα από αυτά τα θεμελιώδη δι</w:t>
      </w:r>
      <w:r>
        <w:rPr>
          <w:rFonts w:eastAsia="Times New Roman"/>
          <w:szCs w:val="24"/>
        </w:rPr>
        <w:t>καιώματα, τότε γίνεται προσφυγή στο δικαστήριο.</w:t>
      </w:r>
    </w:p>
    <w:p w14:paraId="7B5FFE98" w14:textId="77777777" w:rsidR="00A97C41" w:rsidRDefault="00D613E5">
      <w:pPr>
        <w:spacing w:line="600" w:lineRule="auto"/>
        <w:ind w:firstLine="720"/>
        <w:jc w:val="both"/>
        <w:rPr>
          <w:rFonts w:eastAsia="Times New Roman"/>
          <w:szCs w:val="24"/>
        </w:rPr>
      </w:pPr>
      <w:r>
        <w:rPr>
          <w:rFonts w:eastAsia="Times New Roman"/>
          <w:szCs w:val="24"/>
        </w:rPr>
        <w:lastRenderedPageBreak/>
        <w:t xml:space="preserve">Το δικαστήριο μπορεί να εξετάσει μόνο προσφυγές σχετικές με τα δικαιώματα που αναφέρονται στη σύμβαση και τα πρόσθετα πρωτόκολλα. Άρα, η αρμοδιότητά του καθορίζεται και περιστρέφεται γύρω από αυτά. </w:t>
      </w:r>
    </w:p>
    <w:p w14:paraId="7B5FFE99" w14:textId="77777777" w:rsidR="00A97C41" w:rsidRDefault="00D613E5">
      <w:pPr>
        <w:spacing w:line="600" w:lineRule="auto"/>
        <w:ind w:firstLine="720"/>
        <w:jc w:val="both"/>
        <w:rPr>
          <w:rFonts w:eastAsia="Times New Roman"/>
          <w:szCs w:val="24"/>
        </w:rPr>
      </w:pPr>
      <w:r>
        <w:rPr>
          <w:rFonts w:eastAsia="Times New Roman"/>
          <w:szCs w:val="24"/>
        </w:rPr>
        <w:t>Ένα σημεί</w:t>
      </w:r>
      <w:r>
        <w:rPr>
          <w:rFonts w:eastAsia="Times New Roman"/>
          <w:szCs w:val="24"/>
        </w:rPr>
        <w:t xml:space="preserve">ο που πρέπει να τονιστεί είναι ότι το δικαστήριο δεν μπορεί να ανατρέψει ή να τροποποιήσει τις αποφάσεις των εθνικών δικαστηρίων, ούτε να παρέμβει για λογαριασμό του προσφεύγοντος ενώπιον της αρχής για πράξεις στις οποίες στρέφεται. </w:t>
      </w:r>
    </w:p>
    <w:p w14:paraId="7B5FFE9A" w14:textId="77777777" w:rsidR="00A97C41" w:rsidRDefault="00D613E5">
      <w:pPr>
        <w:spacing w:line="600" w:lineRule="auto"/>
        <w:ind w:firstLine="720"/>
        <w:jc w:val="both"/>
        <w:rPr>
          <w:rFonts w:eastAsia="Times New Roman"/>
          <w:szCs w:val="24"/>
        </w:rPr>
      </w:pPr>
      <w:r>
        <w:rPr>
          <w:rFonts w:eastAsia="Times New Roman"/>
          <w:szCs w:val="24"/>
        </w:rPr>
        <w:t>Ένα άλλο βασικό σημείο</w:t>
      </w:r>
      <w:r>
        <w:rPr>
          <w:rFonts w:eastAsia="Times New Roman"/>
          <w:szCs w:val="24"/>
        </w:rPr>
        <w:t xml:space="preserve"> είναι ότι δεν μπορεί να προσφύγει στο δικαστήριο κάποιος παρά μόνο αφού εξαντληθούν τα εσωτερικά ένδικα μέσα και εντός προθεσμίας έξι μηνών από την ημερομηνία της αμετάκλητης εσωτερικής απόφασης. Μετά την έκδοση απόφασης από ανώτατο δικαστήριο, παραδείγμα</w:t>
      </w:r>
      <w:r>
        <w:rPr>
          <w:rFonts w:eastAsia="Times New Roman"/>
          <w:szCs w:val="24"/>
        </w:rPr>
        <w:t xml:space="preserve">τος </w:t>
      </w:r>
      <w:r>
        <w:rPr>
          <w:rFonts w:eastAsia="Times New Roman"/>
          <w:szCs w:val="24"/>
        </w:rPr>
        <w:t xml:space="preserve">χάριν </w:t>
      </w:r>
      <w:r>
        <w:rPr>
          <w:rFonts w:eastAsia="Times New Roman"/>
          <w:szCs w:val="24"/>
        </w:rPr>
        <w:t>από το Συμβούλιο της Επικρατείας ή από τον Άρειο Πάγο, μπορεί να προσφύγει κάποιος στο δικαστήριο.</w:t>
      </w:r>
    </w:p>
    <w:p w14:paraId="7B5FFE9B" w14:textId="77777777" w:rsidR="00A97C41" w:rsidRDefault="00D613E5">
      <w:pPr>
        <w:spacing w:line="600" w:lineRule="auto"/>
        <w:ind w:firstLine="720"/>
        <w:jc w:val="both"/>
        <w:rPr>
          <w:rFonts w:eastAsia="Times New Roman"/>
          <w:szCs w:val="24"/>
        </w:rPr>
      </w:pPr>
      <w:r>
        <w:rPr>
          <w:rFonts w:eastAsia="Times New Roman"/>
          <w:szCs w:val="24"/>
        </w:rPr>
        <w:lastRenderedPageBreak/>
        <w:t>Το Ευρωπαϊκό Δικαστήριο Ανθρωπίνων Δικαιωμάτων αποφαίνεται επί της προσφυγής διαπιστώνοντας εάν η συγκεκριμένη πράξη ή παράλειψη του κράτους έχει π</w:t>
      </w:r>
      <w:r>
        <w:rPr>
          <w:rFonts w:eastAsia="Times New Roman"/>
          <w:szCs w:val="24"/>
        </w:rPr>
        <w:t xml:space="preserve">αραβιάσει τα δικαιώματα του προσφεύγοντος. Οι αποφάσεις του είναι δεσμευτικές για τα εθνικά κράτη, αλλά δεν υπάρχει μηχανισμός επιβολής τους. </w:t>
      </w:r>
    </w:p>
    <w:p w14:paraId="7B5FFE9C" w14:textId="77777777" w:rsidR="00A97C41" w:rsidRDefault="00D613E5">
      <w:pPr>
        <w:spacing w:line="600" w:lineRule="auto"/>
        <w:ind w:firstLine="720"/>
        <w:jc w:val="both"/>
        <w:rPr>
          <w:rFonts w:eastAsia="Times New Roman"/>
          <w:szCs w:val="24"/>
        </w:rPr>
      </w:pPr>
      <w:r>
        <w:rPr>
          <w:rFonts w:eastAsia="Times New Roman"/>
          <w:szCs w:val="24"/>
        </w:rPr>
        <w:t>Σε περίπτωση που έχει διαπιστωθεί παραβίαση η οποία παρά την απόφαση δεν αίρεται, το δικαστήριο έχει τη δυνατότητ</w:t>
      </w:r>
      <w:r>
        <w:rPr>
          <w:rFonts w:eastAsia="Times New Roman"/>
          <w:szCs w:val="24"/>
        </w:rPr>
        <w:t xml:space="preserve">α να επιδικάσει χρηματική αποζημίωση στον πολίτη από το συγκεκριμένο κράτος. Εάν η πράξη παραβίασης είναι κάποιο νομοθετικό μέτρο, το δικαστήριο δεν έχει την εξουσία να ακυρώσει το ίδιο, παρά μόνο να το κρίνει αντίθετα με τη </w:t>
      </w:r>
      <w:r>
        <w:rPr>
          <w:rFonts w:eastAsia="Times New Roman"/>
          <w:szCs w:val="24"/>
        </w:rPr>
        <w:t xml:space="preserve">σύμβαση </w:t>
      </w:r>
      <w:r>
        <w:rPr>
          <w:rFonts w:eastAsia="Times New Roman"/>
          <w:szCs w:val="24"/>
        </w:rPr>
        <w:t>και να επιδικάσει αποζη</w:t>
      </w:r>
      <w:r>
        <w:rPr>
          <w:rFonts w:eastAsia="Times New Roman"/>
          <w:szCs w:val="24"/>
        </w:rPr>
        <w:t xml:space="preserve">μίωση σε όσους </w:t>
      </w:r>
      <w:proofErr w:type="spellStart"/>
      <w:r>
        <w:rPr>
          <w:rFonts w:eastAsia="Times New Roman"/>
          <w:szCs w:val="24"/>
        </w:rPr>
        <w:t>θιγέντες</w:t>
      </w:r>
      <w:proofErr w:type="spellEnd"/>
      <w:r>
        <w:rPr>
          <w:rFonts w:eastAsia="Times New Roman"/>
          <w:szCs w:val="24"/>
        </w:rPr>
        <w:t xml:space="preserve"> προσφύγουν σε αυτό. </w:t>
      </w:r>
    </w:p>
    <w:p w14:paraId="7B5FFE9D" w14:textId="77777777" w:rsidR="00A97C41" w:rsidRDefault="00D613E5">
      <w:pPr>
        <w:spacing w:line="600" w:lineRule="auto"/>
        <w:ind w:firstLine="720"/>
        <w:jc w:val="both"/>
        <w:rPr>
          <w:rFonts w:eastAsia="Times New Roman"/>
          <w:szCs w:val="24"/>
        </w:rPr>
      </w:pPr>
      <w:r>
        <w:rPr>
          <w:rFonts w:eastAsia="Times New Roman"/>
          <w:szCs w:val="24"/>
        </w:rPr>
        <w:t>Η αρνητική δημοσιότητα, όμως, που προκαλούν αυτές οι αποφάσεις, καθώς και η βεβαιότητα ότι εάν δικαιωθεί κάποιος, θα δικαιωθούν και οι υπόλοιποι που θα προσφύγουν στο μέλλον, αυτό αρκεί συνήθως ώστε το εθνικό κρ</w:t>
      </w:r>
      <w:r>
        <w:rPr>
          <w:rFonts w:eastAsia="Times New Roman"/>
          <w:szCs w:val="24"/>
        </w:rPr>
        <w:t>άτος να τροποποιήσει τη σχετική νομοθεσία και να παύσει την προσβολή. Και αυτός τελικά είναι ο ρόλος του δικαστηρίου. Αυτή θα έλεγα είναι και η –</w:t>
      </w:r>
      <w:r>
        <w:rPr>
          <w:rFonts w:eastAsia="Times New Roman"/>
          <w:szCs w:val="24"/>
        </w:rPr>
        <w:lastRenderedPageBreak/>
        <w:t xml:space="preserve">εντός εισαγωγικών- «χρησιμότητά» του. Θα μπορούσε να χαρακτηριστεί, δηλαδή, </w:t>
      </w:r>
      <w:r>
        <w:rPr>
          <w:rFonts w:eastAsia="Times New Roman"/>
          <w:szCs w:val="24"/>
        </w:rPr>
        <w:t xml:space="preserve">ως </w:t>
      </w:r>
      <w:r>
        <w:rPr>
          <w:rFonts w:eastAsia="Times New Roman"/>
          <w:szCs w:val="24"/>
        </w:rPr>
        <w:t>ένας μηχανισμός πίεσης παρά αποτ</w:t>
      </w:r>
      <w:r>
        <w:rPr>
          <w:rFonts w:eastAsia="Times New Roman"/>
          <w:szCs w:val="24"/>
        </w:rPr>
        <w:t xml:space="preserve">ελέσματος. </w:t>
      </w:r>
    </w:p>
    <w:p w14:paraId="7B5FFE9E" w14:textId="77777777" w:rsidR="00A97C41" w:rsidRDefault="00D613E5">
      <w:pPr>
        <w:spacing w:line="600" w:lineRule="auto"/>
        <w:ind w:firstLine="720"/>
        <w:jc w:val="both"/>
        <w:rPr>
          <w:rFonts w:eastAsia="Times New Roman"/>
          <w:szCs w:val="24"/>
        </w:rPr>
      </w:pPr>
      <w:r>
        <w:rPr>
          <w:rFonts w:eastAsia="Times New Roman"/>
          <w:szCs w:val="24"/>
        </w:rPr>
        <w:t xml:space="preserve">Εμείς, κύριε Πρόεδρε, ως ελληνικό εθνικιστικό κίνημα, αλλά και ως πολιτικός φορέας του </w:t>
      </w:r>
      <w:proofErr w:type="spellStart"/>
      <w:r>
        <w:rPr>
          <w:rFonts w:eastAsia="Times New Roman"/>
          <w:szCs w:val="24"/>
        </w:rPr>
        <w:t>ευρωσκεπτικισμού</w:t>
      </w:r>
      <w:proofErr w:type="spellEnd"/>
      <w:r>
        <w:rPr>
          <w:rFonts w:eastAsia="Times New Roman"/>
          <w:szCs w:val="24"/>
        </w:rPr>
        <w:t>, που ανέρχεται πολιτικά με γεωμετρική πρόοδο, λέμε «</w:t>
      </w:r>
      <w:r>
        <w:rPr>
          <w:rFonts w:eastAsia="Times New Roman"/>
          <w:szCs w:val="24"/>
        </w:rPr>
        <w:t>ναι</w:t>
      </w:r>
      <w:r>
        <w:rPr>
          <w:rFonts w:eastAsia="Times New Roman"/>
          <w:szCs w:val="24"/>
        </w:rPr>
        <w:t>» μόνο σε θέματα ουσίας υπέρ των λαών της Ευρώπης.</w:t>
      </w:r>
    </w:p>
    <w:p w14:paraId="7B5FFE9F"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Λέμε «όχι» σε χάρτινους θεσμούς </w:t>
      </w:r>
      <w:r>
        <w:rPr>
          <w:rFonts w:eastAsia="Times New Roman"/>
          <w:color w:val="000000"/>
          <w:szCs w:val="24"/>
          <w:shd w:val="clear" w:color="auto" w:fill="FFFFFF"/>
        </w:rPr>
        <w:t>της Ευρωπαϊκής Ένωσης των τοκογλύφων και στους τοποθετημένους προέδρους όχι λόγω των προσόντων τους, αλλά λόγω των αδυναμιών τους, παραδείγματος χάριν στο ποτό και όχι μόνον.</w:t>
      </w:r>
    </w:p>
    <w:p w14:paraId="7B5FFEA0"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προσδοκούμε τίποτα από τον μηχανισμό καταπίεσης των ευρωπαϊκών λαών, από την </w:t>
      </w:r>
      <w:r>
        <w:rPr>
          <w:rFonts w:eastAsia="Times New Roman"/>
          <w:color w:val="000000"/>
          <w:szCs w:val="24"/>
          <w:shd w:val="clear" w:color="auto" w:fill="FFFFFF"/>
        </w:rPr>
        <w:t xml:space="preserve">αντιχριστιανική Ευρώπη του ισλάμ, την Ευρώπη των λαθρομεταναστών και των </w:t>
      </w:r>
      <w:r>
        <w:rPr>
          <w:rFonts w:eastAsia="Times New Roman"/>
          <w:color w:val="000000"/>
          <w:szCs w:val="24"/>
          <w:shd w:val="clear" w:color="auto" w:fill="FFFFFF"/>
          <w:lang w:val="en-US"/>
        </w:rPr>
        <w:t>gay</w:t>
      </w:r>
      <w:r w:rsidRPr="003B33E7">
        <w:rPr>
          <w:rFonts w:eastAsia="Times New Roman"/>
          <w:color w:val="000000"/>
          <w:szCs w:val="24"/>
          <w:shd w:val="clear" w:color="auto" w:fill="FFFFFF"/>
        </w:rPr>
        <w:t xml:space="preserve"> </w:t>
      </w:r>
      <w:r>
        <w:rPr>
          <w:rFonts w:eastAsia="Times New Roman"/>
          <w:color w:val="000000"/>
          <w:szCs w:val="24"/>
          <w:shd w:val="clear" w:color="auto" w:fill="FFFFFF"/>
          <w:lang w:val="en-US"/>
        </w:rPr>
        <w:t>pride</w:t>
      </w:r>
      <w:r>
        <w:rPr>
          <w:rFonts w:eastAsia="Times New Roman"/>
          <w:color w:val="000000"/>
          <w:szCs w:val="24"/>
          <w:shd w:val="clear" w:color="auto" w:fill="FFFFFF"/>
        </w:rPr>
        <w:t xml:space="preserve">, την αντιευρωπαϊκή στη βάση της Ευρώπη. </w:t>
      </w:r>
    </w:p>
    <w:p w14:paraId="7B5FFEA1"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προσδοκούμε κανένα καλό για την Ελλάδα και την Ευρώπη από τον μηχανισμό–συμμορία των δοτών τεχνοκρατών </w:t>
      </w:r>
      <w:r>
        <w:rPr>
          <w:rFonts w:eastAsia="Times New Roman"/>
          <w:color w:val="000000"/>
          <w:szCs w:val="24"/>
          <w:shd w:val="clear" w:color="auto" w:fill="FFFFFF"/>
        </w:rPr>
        <w:lastRenderedPageBreak/>
        <w:t xml:space="preserve">και πολιτικών τύπου </w:t>
      </w:r>
      <w:proofErr w:type="spellStart"/>
      <w:r>
        <w:rPr>
          <w:rFonts w:eastAsia="Times New Roman"/>
          <w:color w:val="000000"/>
          <w:szCs w:val="24"/>
          <w:shd w:val="clear" w:color="auto" w:fill="FFFFFF"/>
        </w:rPr>
        <w:t>Μούιζ</w:t>
      </w:r>
      <w:r>
        <w:rPr>
          <w:rFonts w:eastAsia="Times New Roman"/>
          <w:color w:val="000000"/>
          <w:szCs w:val="24"/>
          <w:shd w:val="clear" w:color="auto" w:fill="FFFFFF"/>
        </w:rPr>
        <w:t>νιεκς</w:t>
      </w:r>
      <w:proofErr w:type="spellEnd"/>
      <w:r>
        <w:rPr>
          <w:rFonts w:eastAsia="Times New Roman"/>
          <w:color w:val="000000"/>
          <w:szCs w:val="24"/>
          <w:shd w:val="clear" w:color="auto" w:fill="FFFFFF"/>
        </w:rPr>
        <w:t xml:space="preserve">, Αβραμόπουλου και λοιπών υβριστών του εθνικιστικού κινήματος και κατά συνέπεια εκατοντάδων χιλιάδων Ελλήνων. </w:t>
      </w:r>
    </w:p>
    <w:p w14:paraId="7B5FFEA2"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Αυτή η Ευρώπη δεν εκφράζει τους Έλληνες. Αυτή η Ευρώπη δεν εκφράζει τους Έλληνες εθνικιστές ούτε και τους εθνικιστές των υπολοίπων ευρωπαϊκώ</w:t>
      </w:r>
      <w:r>
        <w:rPr>
          <w:rFonts w:eastAsia="Times New Roman"/>
          <w:color w:val="000000"/>
          <w:szCs w:val="24"/>
          <w:shd w:val="clear" w:color="auto" w:fill="FFFFFF"/>
        </w:rPr>
        <w:t xml:space="preserve">ν κρατών. </w:t>
      </w:r>
    </w:p>
    <w:p w14:paraId="7B5FFEA3"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διαφωνούμε με την προστασία των ανθρωπίνων δικαιωμάτων</w:t>
      </w:r>
      <w:r w:rsidRPr="003B33E7">
        <w:rPr>
          <w:rFonts w:eastAsia="Times New Roman"/>
          <w:color w:val="000000"/>
          <w:szCs w:val="24"/>
          <w:shd w:val="clear" w:color="auto" w:fill="FFFFFF"/>
        </w:rPr>
        <w:t xml:space="preserve"> </w:t>
      </w:r>
      <w:r>
        <w:rPr>
          <w:rFonts w:eastAsia="Times New Roman"/>
          <w:color w:val="000000"/>
          <w:szCs w:val="24"/>
          <w:shd w:val="clear" w:color="auto" w:fill="FFFFFF"/>
        </w:rPr>
        <w:t xml:space="preserve">των ευρωπαϊκών λαών, των οποίων οι κατά πλειοψηφία </w:t>
      </w:r>
      <w:proofErr w:type="spellStart"/>
      <w:r>
        <w:rPr>
          <w:rFonts w:eastAsia="Times New Roman"/>
          <w:color w:val="000000"/>
          <w:szCs w:val="24"/>
          <w:shd w:val="clear" w:color="auto" w:fill="FFFFFF"/>
        </w:rPr>
        <w:t>νεοταξίτικες</w:t>
      </w:r>
      <w:proofErr w:type="spellEnd"/>
      <w:r>
        <w:rPr>
          <w:rFonts w:eastAsia="Times New Roman"/>
          <w:color w:val="000000"/>
          <w:szCs w:val="24"/>
          <w:shd w:val="clear" w:color="auto" w:fill="FFFFFF"/>
        </w:rPr>
        <w:t xml:space="preserve"> κυβερνήσεις τα παραβιάζουν κατάφωρα ούτε </w:t>
      </w:r>
      <w:proofErr w:type="spellStart"/>
      <w:r>
        <w:rPr>
          <w:rFonts w:eastAsia="Times New Roman"/>
          <w:color w:val="000000"/>
          <w:szCs w:val="24"/>
          <w:shd w:val="clear" w:color="auto" w:fill="FFFFFF"/>
        </w:rPr>
        <w:t>είμεθα</w:t>
      </w:r>
      <w:proofErr w:type="spellEnd"/>
      <w:r>
        <w:rPr>
          <w:rFonts w:eastAsia="Times New Roman"/>
          <w:color w:val="000000"/>
          <w:szCs w:val="24"/>
          <w:shd w:val="clear" w:color="auto" w:fill="FFFFFF"/>
        </w:rPr>
        <w:t xml:space="preserve"> αντίθετοι με τη δίκαιη, την ανόθευτη και ανεπηρέαστη απονομή της δικαιοσύν</w:t>
      </w:r>
      <w:r>
        <w:rPr>
          <w:rFonts w:eastAsia="Times New Roman"/>
          <w:color w:val="000000"/>
          <w:szCs w:val="24"/>
          <w:shd w:val="clear" w:color="auto" w:fill="FFFFFF"/>
        </w:rPr>
        <w:t>ης.</w:t>
      </w:r>
    </w:p>
    <w:p w14:paraId="7B5FFEA4"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ιστορική πραγματικότητα, όμως, λέει πως το δίκαιο, η ελευθερία, η εθνική ανεξαρτησία και η κοινωνική δικαιοσύνη δεν χαρίζονται, αλλά </w:t>
      </w:r>
      <w:proofErr w:type="spellStart"/>
      <w:r>
        <w:rPr>
          <w:rFonts w:eastAsia="Times New Roman"/>
          <w:color w:val="000000"/>
          <w:szCs w:val="24"/>
          <w:shd w:val="clear" w:color="auto" w:fill="FFFFFF"/>
        </w:rPr>
        <w:t>κατακτώνται</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Κατακτώνται</w:t>
      </w:r>
      <w:proofErr w:type="spellEnd"/>
      <w:r>
        <w:rPr>
          <w:rFonts w:eastAsia="Times New Roman"/>
          <w:color w:val="000000"/>
          <w:szCs w:val="24"/>
          <w:shd w:val="clear" w:color="auto" w:fill="FFFFFF"/>
        </w:rPr>
        <w:t xml:space="preserve"> με λαϊκούς, εθνικούς αγώνες, με συνεχείς αγώνες και όχι με κυρώσεις που αναιρούνται εν τοις </w:t>
      </w:r>
      <w:proofErr w:type="spellStart"/>
      <w:r>
        <w:rPr>
          <w:rFonts w:eastAsia="Times New Roman"/>
          <w:color w:val="000000"/>
          <w:szCs w:val="24"/>
          <w:shd w:val="clear" w:color="auto" w:fill="FFFFFF"/>
        </w:rPr>
        <w:t>πράγμασι</w:t>
      </w:r>
      <w:proofErr w:type="spellEnd"/>
      <w:r>
        <w:rPr>
          <w:rFonts w:eastAsia="Times New Roman"/>
          <w:color w:val="000000"/>
          <w:szCs w:val="24"/>
          <w:shd w:val="clear" w:color="auto" w:fill="FFFFFF"/>
        </w:rPr>
        <w:t>, όχι με εντολοδόχους</w:t>
      </w:r>
      <w:r w:rsidRPr="003B33E7">
        <w:rPr>
          <w:rFonts w:eastAsia="Times New Roman"/>
          <w:color w:val="000000"/>
          <w:szCs w:val="24"/>
          <w:shd w:val="clear" w:color="auto" w:fill="FFFFFF"/>
        </w:rPr>
        <w:t xml:space="preserve"> </w:t>
      </w:r>
      <w:r>
        <w:rPr>
          <w:rFonts w:eastAsia="Times New Roman"/>
          <w:color w:val="000000"/>
          <w:szCs w:val="24"/>
          <w:shd w:val="clear" w:color="auto" w:fill="FFFFFF"/>
        </w:rPr>
        <w:t xml:space="preserve">μισθοφόρους τεχνοκράτες των Βρυξελλών. </w:t>
      </w:r>
    </w:p>
    <w:p w14:paraId="7B5FFEA5"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Υπό το πρίσμα αυτό, κύριε Πρόεδρε, τοποθετούμεθα αρνητικά, δηλαδή στο «</w:t>
      </w:r>
      <w:r>
        <w:rPr>
          <w:rFonts w:eastAsia="Times New Roman"/>
          <w:color w:val="000000"/>
          <w:szCs w:val="24"/>
          <w:shd w:val="clear" w:color="auto" w:fill="FFFFFF"/>
        </w:rPr>
        <w:t>όχι</w:t>
      </w:r>
      <w:r>
        <w:rPr>
          <w:rFonts w:eastAsia="Times New Roman"/>
          <w:color w:val="000000"/>
          <w:szCs w:val="24"/>
          <w:shd w:val="clear" w:color="auto" w:fill="FFFFFF"/>
        </w:rPr>
        <w:t>».</w:t>
      </w:r>
    </w:p>
    <w:p w14:paraId="7B5FFEA6" w14:textId="77777777" w:rsidR="00A97C41" w:rsidRDefault="00D613E5">
      <w:pPr>
        <w:spacing w:line="600" w:lineRule="auto"/>
        <w:ind w:firstLine="720"/>
        <w:jc w:val="both"/>
        <w:rPr>
          <w:rFonts w:eastAsia="Times New Roman"/>
          <w:color w:val="000000"/>
          <w:szCs w:val="24"/>
          <w:shd w:val="clear" w:color="auto" w:fill="FFFFFF"/>
        </w:rPr>
      </w:pPr>
      <w:r w:rsidRPr="003B3CB0">
        <w:rPr>
          <w:rFonts w:eastAsia="Times New Roman"/>
          <w:b/>
          <w:color w:val="000000"/>
          <w:szCs w:val="24"/>
          <w:shd w:val="clear" w:color="auto" w:fill="FFFFFF"/>
        </w:rPr>
        <w:t xml:space="preserve">ΠΡΟΕΔΡΕΥΩΝ (Γεώργιος </w:t>
      </w:r>
      <w:proofErr w:type="spellStart"/>
      <w:r w:rsidRPr="003B3CB0">
        <w:rPr>
          <w:rFonts w:eastAsia="Times New Roman"/>
          <w:b/>
          <w:color w:val="000000"/>
          <w:szCs w:val="24"/>
          <w:shd w:val="clear" w:color="auto" w:fill="FFFFFF"/>
        </w:rPr>
        <w:t>Λαμπρούλης</w:t>
      </w:r>
      <w:proofErr w:type="spellEnd"/>
      <w:r w:rsidRPr="003B3CB0">
        <w:rPr>
          <w:rFonts w:eastAsia="Times New Roman"/>
          <w:b/>
          <w:color w:val="000000"/>
          <w:szCs w:val="24"/>
          <w:shd w:val="clear" w:color="auto" w:fill="FFFFFF"/>
        </w:rPr>
        <w:t>):</w:t>
      </w:r>
      <w:r>
        <w:rPr>
          <w:rFonts w:eastAsia="Times New Roman"/>
          <w:color w:val="000000"/>
          <w:szCs w:val="24"/>
          <w:shd w:val="clear" w:color="auto" w:fill="FFFFFF"/>
        </w:rPr>
        <w:t xml:space="preserve"> Καλώς.</w:t>
      </w:r>
    </w:p>
    <w:p w14:paraId="7B5FFEA7"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ειδικός αγορητής του Κομμουνιστικού Κόμματος </w:t>
      </w:r>
      <w:r>
        <w:rPr>
          <w:rFonts w:eastAsia="Times New Roman"/>
          <w:color w:val="000000"/>
          <w:szCs w:val="24"/>
          <w:shd w:val="clear" w:color="auto" w:fill="FFFFFF"/>
        </w:rPr>
        <w:t>Ελλάδας</w:t>
      </w:r>
      <w:r>
        <w:rPr>
          <w:rFonts w:eastAsia="Times New Roman"/>
          <w:color w:val="000000"/>
          <w:szCs w:val="24"/>
          <w:shd w:val="clear" w:color="auto" w:fill="FFFFFF"/>
        </w:rPr>
        <w:t xml:space="preserve"> κ. Συντυχάκης.</w:t>
      </w:r>
    </w:p>
    <w:p w14:paraId="7B5FFEA8" w14:textId="77777777" w:rsidR="00A97C41" w:rsidRDefault="00D613E5">
      <w:pPr>
        <w:spacing w:line="600" w:lineRule="auto"/>
        <w:ind w:firstLine="720"/>
        <w:jc w:val="both"/>
        <w:rPr>
          <w:rFonts w:eastAsia="Times New Roman"/>
          <w:color w:val="000000"/>
          <w:szCs w:val="24"/>
          <w:shd w:val="clear" w:color="auto" w:fill="FFFFFF"/>
        </w:rPr>
      </w:pPr>
      <w:r w:rsidRPr="00A766E1">
        <w:rPr>
          <w:rFonts w:eastAsia="Times New Roman"/>
          <w:b/>
          <w:color w:val="000000"/>
          <w:szCs w:val="24"/>
          <w:shd w:val="clear" w:color="auto" w:fill="FFFFFF"/>
        </w:rPr>
        <w:t>ΕΜΜΑΝΟΥΗΛ ΣΥΝΤΥΧΑΚΗΣ: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7B5FFEA9"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Ως Κομμουνιστικό Κόμμα Ελλάδας είπαμε αρκετά και εχθές στην αρμόδια </w:t>
      </w:r>
      <w:r>
        <w:rPr>
          <w:rFonts w:eastAsia="Times New Roman"/>
          <w:color w:val="000000"/>
          <w:szCs w:val="24"/>
          <w:shd w:val="clear" w:color="auto" w:fill="FFFFFF"/>
        </w:rPr>
        <w:t>επιτροπή</w:t>
      </w:r>
      <w:r>
        <w:rPr>
          <w:rFonts w:eastAsia="Times New Roman"/>
          <w:color w:val="000000"/>
          <w:szCs w:val="24"/>
          <w:shd w:val="clear" w:color="auto" w:fill="FFFFFF"/>
        </w:rPr>
        <w:t xml:space="preserve">. Απλώς επιτρέψτε μου να αναφερθώ στο εξής: Στο </w:t>
      </w:r>
      <w:r>
        <w:rPr>
          <w:rFonts w:eastAsia="Times New Roman"/>
          <w:color w:val="000000"/>
          <w:szCs w:val="24"/>
          <w:shd w:val="clear" w:color="auto" w:fill="FFFFFF"/>
        </w:rPr>
        <w:t xml:space="preserve">πρωτόκολλο </w:t>
      </w:r>
      <w:r>
        <w:rPr>
          <w:rFonts w:eastAsia="Times New Roman"/>
          <w:color w:val="000000"/>
          <w:szCs w:val="24"/>
          <w:shd w:val="clear" w:color="auto" w:fill="FFFFFF"/>
        </w:rPr>
        <w:t>για το οποίο γίνεται συζήτηση αποτυπώνονται ρητά στη σύμβ</w:t>
      </w:r>
      <w:r>
        <w:rPr>
          <w:rFonts w:eastAsia="Times New Roman"/>
          <w:color w:val="000000"/>
          <w:szCs w:val="24"/>
          <w:shd w:val="clear" w:color="auto" w:fill="FFFFFF"/>
        </w:rPr>
        <w:t xml:space="preserve">αση η αρχή της επικουρικότητας, αλλά και η σχετική με αυτήν αρχή του λεγόμενου «περιθωρίου εκτίμησης των συμβαλλόμενων κρατών στην ερμηνεία και εφαρμογή της». </w:t>
      </w:r>
    </w:p>
    <w:p w14:paraId="7B5FFEAA"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είναι αυτό που επιδιώκει; Να αμβλυνθούν κάποιες τριβές, οι οποίες έχουν προκύψει ανάμεσα στο Ευρωπαϊκό Δικαστήριο των Δικαιωμάτων του Ανθρώπου και στις εθνικές αρχές και δικαστήρια ως αποτέλεσμα ανταγωνισμών οικονομικών και </w:t>
      </w:r>
      <w:r>
        <w:rPr>
          <w:rFonts w:eastAsia="Times New Roman"/>
          <w:color w:val="000000"/>
          <w:szCs w:val="24"/>
          <w:shd w:val="clear" w:color="auto" w:fill="FFFFFF"/>
        </w:rPr>
        <w:lastRenderedPageBreak/>
        <w:t>πολιτικών, συγκρούσεων στην Ε</w:t>
      </w:r>
      <w:r>
        <w:rPr>
          <w:rFonts w:eastAsia="Times New Roman"/>
          <w:color w:val="000000"/>
          <w:szCs w:val="24"/>
          <w:shd w:val="clear" w:color="auto" w:fill="FFFFFF"/>
        </w:rPr>
        <w:t xml:space="preserve">υρωπαϊκή Ένωση και ταλαντεύσεων βέβαια που επικρατούν σε αυτόν τον χώρο μεταξύ του εθνικισμού και του κοσμοπολιτισμού του κεφαλαίου, όπως αυτό κατά συνέπεια εκφράζεται και στο επίπεδο των ατομικών δικαιωμάτων και ελευθεριών. </w:t>
      </w:r>
    </w:p>
    <w:p w14:paraId="7B5FFEAB"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την τροποποίηση της Ευρωπαϊ</w:t>
      </w:r>
      <w:r>
        <w:rPr>
          <w:rFonts w:eastAsia="Times New Roman"/>
          <w:color w:val="000000"/>
          <w:szCs w:val="24"/>
          <w:shd w:val="clear" w:color="auto" w:fill="FFFFFF"/>
        </w:rPr>
        <w:t xml:space="preserve">κής Σύμβασης των Δικαιωμάτων του Ανθρώπου αναγνωρίζεται ένας σημαντικός ρόλος στα εθνικά δικαστήρια και προσφέρεται ένα περιθώριο ελιγμών σε αυτά, ώστε να προσαρμόζονται </w:t>
      </w:r>
      <w:r w:rsidRPr="001561B6">
        <w:rPr>
          <w:rFonts w:eastAsia="Times New Roman"/>
          <w:color w:val="000000"/>
          <w:szCs w:val="24"/>
          <w:shd w:val="clear" w:color="auto" w:fill="FFFFFF"/>
        </w:rPr>
        <w:t>προληπτικά</w:t>
      </w:r>
      <w:r>
        <w:rPr>
          <w:rFonts w:eastAsia="Times New Roman"/>
          <w:color w:val="000000"/>
          <w:szCs w:val="24"/>
          <w:shd w:val="clear" w:color="auto" w:fill="FFFFFF"/>
        </w:rPr>
        <w:t>, αλλά και με κάποια ευελιξία στην εφαρμογή των υποχρεώσεων των συμβαλλόμενω</w:t>
      </w:r>
      <w:r>
        <w:rPr>
          <w:rFonts w:eastAsia="Times New Roman"/>
          <w:color w:val="000000"/>
          <w:szCs w:val="24"/>
          <w:shd w:val="clear" w:color="auto" w:fill="FFFFFF"/>
        </w:rPr>
        <w:t>ν κρατών από τη σύμβαση.</w:t>
      </w:r>
    </w:p>
    <w:p w14:paraId="7B5FFEAC"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Ευρωπαϊκό Δικαστήριο των Δικαιωμάτων του Ανθρώπου αναλαμβάνει, όπως είπαμε, έναν πιο επιτελικό ρόλο στην ενοποίηση της σχετικής νομολογίας. Γι’ αυτό και η καθιέρωση της ανεμπόδιστης παραπομπής υποθέσεων από τμήμα του Ευρωπαϊκού </w:t>
      </w:r>
      <w:r>
        <w:rPr>
          <w:rFonts w:eastAsia="Times New Roman"/>
          <w:color w:val="000000"/>
          <w:szCs w:val="24"/>
          <w:shd w:val="clear" w:color="auto" w:fill="FFFFFF"/>
        </w:rPr>
        <w:t xml:space="preserve">Δικαστηρίου των Δικαιωμάτων του Ανθρώπου στο </w:t>
      </w:r>
      <w:r>
        <w:rPr>
          <w:rFonts w:eastAsia="Times New Roman"/>
          <w:color w:val="000000"/>
          <w:szCs w:val="24"/>
          <w:shd w:val="clear" w:color="auto" w:fill="FFFFFF"/>
        </w:rPr>
        <w:t xml:space="preserve">τμήμα </w:t>
      </w:r>
      <w:r>
        <w:rPr>
          <w:rFonts w:eastAsia="Times New Roman"/>
          <w:color w:val="000000"/>
          <w:szCs w:val="24"/>
          <w:shd w:val="clear" w:color="auto" w:fill="FFFFFF"/>
        </w:rPr>
        <w:t xml:space="preserve">Ευρείας Σύνθεσής του, με την άρση της ισχύουσας μέχρι τώρα δυνατότητας αντίρρησης των διαδίκων, όπως εισάγονται </w:t>
      </w:r>
      <w:r>
        <w:rPr>
          <w:rFonts w:eastAsia="Times New Roman"/>
          <w:color w:val="000000"/>
          <w:szCs w:val="24"/>
          <w:shd w:val="clear" w:color="auto" w:fill="FFFFFF"/>
        </w:rPr>
        <w:lastRenderedPageBreak/>
        <w:t xml:space="preserve">και στο άρθρο 3 του κυρούμενου </w:t>
      </w:r>
      <w:r>
        <w:rPr>
          <w:rFonts w:eastAsia="Times New Roman"/>
          <w:color w:val="000000"/>
          <w:szCs w:val="24"/>
          <w:shd w:val="clear" w:color="auto" w:fill="FFFFFF"/>
        </w:rPr>
        <w:t xml:space="preserve">πρωτοκόλλου </w:t>
      </w:r>
      <w:r>
        <w:rPr>
          <w:rFonts w:eastAsia="Times New Roman"/>
          <w:color w:val="000000"/>
          <w:szCs w:val="24"/>
          <w:shd w:val="clear" w:color="auto" w:fill="FFFFFF"/>
        </w:rPr>
        <w:t>τροποποιώντας το άρθρο 30 της σύμβασης.</w:t>
      </w:r>
    </w:p>
    <w:p w14:paraId="7B5FFEAD"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Στην κατεύ</w:t>
      </w:r>
      <w:r>
        <w:rPr>
          <w:rFonts w:eastAsia="Times New Roman"/>
          <w:color w:val="000000"/>
          <w:szCs w:val="24"/>
          <w:shd w:val="clear" w:color="auto" w:fill="FFFFFF"/>
        </w:rPr>
        <w:t>θυνση αυτή άλλωστε του πιο επιτελικού ρόλου που καλείται να διαδραματίσει το ΕΔΔΑ, κινείται και το 1</w:t>
      </w:r>
      <w:r w:rsidRPr="00CA16E5">
        <w:rPr>
          <w:rFonts w:eastAsia="Times New Roman"/>
          <w:color w:val="000000"/>
          <w:szCs w:val="24"/>
          <w:shd w:val="clear" w:color="auto" w:fill="FFFFFF"/>
        </w:rPr>
        <w:t>6ο</w:t>
      </w:r>
      <w:r>
        <w:rPr>
          <w:rFonts w:eastAsia="Times New Roman"/>
          <w:color w:val="000000"/>
          <w:szCs w:val="24"/>
          <w:shd w:val="clear" w:color="auto" w:fill="FFFFFF"/>
        </w:rPr>
        <w:t xml:space="preserve"> Πρωτόκολλο Τροποποίησης της Σύμβασης, το οποίο ακόμα βέβαια δεν έχει τεθεί σε ισχύ και προβλέπει τη δυνατότητα υποβολής αιτήματος γνωμοδότησης από τα εθν</w:t>
      </w:r>
      <w:r>
        <w:rPr>
          <w:rFonts w:eastAsia="Times New Roman"/>
          <w:color w:val="000000"/>
          <w:szCs w:val="24"/>
          <w:shd w:val="clear" w:color="auto" w:fill="FFFFFF"/>
        </w:rPr>
        <w:t xml:space="preserve">ικά δικαστήρια στο Ευρωπαϊκό Δικαστήριο των Δικαιωμάτων του Ανθρώπου για ζητήματα ατομικών δικαιωμάτων και ελευθεριών, στο πλαίσιο υπόθεσης που εκκρεμεί </w:t>
      </w:r>
      <w:proofErr w:type="spellStart"/>
      <w:r>
        <w:rPr>
          <w:rFonts w:eastAsia="Times New Roman"/>
          <w:color w:val="000000"/>
          <w:szCs w:val="24"/>
          <w:shd w:val="clear" w:color="auto" w:fill="FFFFFF"/>
        </w:rPr>
        <w:t>ενώπιόν</w:t>
      </w:r>
      <w:proofErr w:type="spellEnd"/>
      <w:r>
        <w:rPr>
          <w:rFonts w:eastAsia="Times New Roman"/>
          <w:color w:val="000000"/>
          <w:szCs w:val="24"/>
          <w:shd w:val="clear" w:color="auto" w:fill="FFFFFF"/>
        </w:rPr>
        <w:t xml:space="preserve"> τους.</w:t>
      </w:r>
    </w:p>
    <w:p w14:paraId="7B5FFEAE" w14:textId="77777777" w:rsidR="00A97C41" w:rsidRDefault="00D613E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εμάς, κυρίες και κύριοι, το κύριο ζήτημα είναι ότι η </w:t>
      </w:r>
      <w:proofErr w:type="spellStart"/>
      <w:r>
        <w:rPr>
          <w:rFonts w:eastAsia="Times New Roman"/>
          <w:color w:val="000000"/>
          <w:szCs w:val="24"/>
          <w:shd w:val="clear" w:color="auto" w:fill="FFFFFF"/>
        </w:rPr>
        <w:t>ευρωενωσιακή</w:t>
      </w:r>
      <w:proofErr w:type="spellEnd"/>
      <w:r>
        <w:rPr>
          <w:rFonts w:eastAsia="Times New Roman"/>
          <w:color w:val="000000"/>
          <w:szCs w:val="24"/>
          <w:shd w:val="clear" w:color="auto" w:fill="FFFFFF"/>
        </w:rPr>
        <w:t xml:space="preserve"> και εγχώρια νομοθεσ</w:t>
      </w:r>
      <w:r>
        <w:rPr>
          <w:rFonts w:eastAsia="Times New Roman"/>
          <w:color w:val="000000"/>
          <w:szCs w:val="24"/>
          <w:shd w:val="clear" w:color="auto" w:fill="FFFFFF"/>
        </w:rPr>
        <w:t xml:space="preserve">ία και άσκηση της δημόσιας εξουσίας γίνονται πιο αντιδραστικές και αυταρχικές απέναντι στους εργαζόμενους και τα λαϊκά στρώματα όχι μόνον όσον αφορά </w:t>
      </w:r>
      <w:proofErr w:type="spellStart"/>
      <w:r>
        <w:rPr>
          <w:rFonts w:eastAsia="Times New Roman"/>
          <w:color w:val="000000"/>
          <w:szCs w:val="24"/>
          <w:shd w:val="clear" w:color="auto" w:fill="FFFFFF"/>
        </w:rPr>
        <w:t>σ</w:t>
      </w:r>
      <w:r>
        <w:rPr>
          <w:rFonts w:eastAsia="Times New Roman"/>
          <w:color w:val="000000"/>
          <w:szCs w:val="24"/>
          <w:shd w:val="clear" w:color="auto" w:fill="FFFFFF"/>
        </w:rPr>
        <w:t>ς</w:t>
      </w:r>
      <w:r>
        <w:rPr>
          <w:rFonts w:eastAsia="Times New Roman"/>
          <w:color w:val="000000"/>
          <w:szCs w:val="24"/>
          <w:shd w:val="clear" w:color="auto" w:fill="FFFFFF"/>
        </w:rPr>
        <w:t>τα</w:t>
      </w:r>
      <w:proofErr w:type="spellEnd"/>
      <w:r>
        <w:rPr>
          <w:rFonts w:eastAsia="Times New Roman"/>
          <w:color w:val="000000"/>
          <w:szCs w:val="24"/>
          <w:shd w:val="clear" w:color="auto" w:fill="FFFFFF"/>
        </w:rPr>
        <w:t xml:space="preserve"> κοινωνικά δικαιώματα, που έτσι κι αλλιώς δεν περιλαμβάνονται στη συγκεκριμένη σύμβαση, αλλά και όσον α</w:t>
      </w:r>
      <w:r>
        <w:rPr>
          <w:rFonts w:eastAsia="Times New Roman"/>
          <w:color w:val="000000"/>
          <w:szCs w:val="24"/>
          <w:shd w:val="clear" w:color="auto" w:fill="FFFFFF"/>
        </w:rPr>
        <w:t>φορά ατομικά δικαιώματα και ελευθερίες.</w:t>
      </w:r>
    </w:p>
    <w:p w14:paraId="7B5FFEAF" w14:textId="77777777" w:rsidR="00A97C41" w:rsidRDefault="00D613E5">
      <w:pPr>
        <w:spacing w:line="600" w:lineRule="auto"/>
        <w:ind w:firstLine="720"/>
        <w:jc w:val="both"/>
        <w:rPr>
          <w:rFonts w:eastAsia="Times New Roman" w:cs="Times New Roman"/>
        </w:rPr>
      </w:pPr>
      <w:r>
        <w:rPr>
          <w:rFonts w:eastAsia="Times New Roman" w:cs="Times New Roman"/>
        </w:rPr>
        <w:lastRenderedPageBreak/>
        <w:t>Η πραγματικότητα είναι ότι</w:t>
      </w:r>
      <w:r w:rsidRPr="00DC410F">
        <w:rPr>
          <w:rFonts w:eastAsia="Times New Roman" w:cs="Times New Roman"/>
        </w:rPr>
        <w:t>,</w:t>
      </w:r>
      <w:r>
        <w:rPr>
          <w:rFonts w:eastAsia="Times New Roman" w:cs="Times New Roman"/>
        </w:rPr>
        <w:t xml:space="preserve"> όσο και αν προσπαθεί η Κυβέρνηση να εμφανιστεί ως κοινωνικά και δημοκρατικά ευαίσθητη κατά την περίοδο της διακυβέρνησής της</w:t>
      </w:r>
      <w:r w:rsidRPr="00DC410F">
        <w:rPr>
          <w:rFonts w:eastAsia="Times New Roman" w:cs="Times New Roman"/>
        </w:rPr>
        <w:t>,</w:t>
      </w:r>
      <w:r>
        <w:rPr>
          <w:rFonts w:eastAsia="Times New Roman" w:cs="Times New Roman"/>
        </w:rPr>
        <w:t xml:space="preserve"> διατηρείται και εμπλουτίζεται όλη η εγχώρια ποινική κατασταλτι</w:t>
      </w:r>
      <w:r>
        <w:rPr>
          <w:rFonts w:eastAsia="Times New Roman" w:cs="Times New Roman"/>
        </w:rPr>
        <w:t>κή νομοθεσία και πρακτική</w:t>
      </w:r>
      <w:r w:rsidRPr="00DC410F">
        <w:rPr>
          <w:rFonts w:eastAsia="Times New Roman" w:cs="Times New Roman"/>
        </w:rPr>
        <w:t>,</w:t>
      </w:r>
      <w:r>
        <w:rPr>
          <w:rFonts w:eastAsia="Times New Roman" w:cs="Times New Roman"/>
        </w:rPr>
        <w:t xml:space="preserve"> ιδιαίτερα με την προσαρμογή της ελληνικής νομοθεσίας στις σχετικές αντιδραστικές κατευθύνσεις και </w:t>
      </w:r>
      <w:r>
        <w:rPr>
          <w:rFonts w:eastAsia="Times New Roman" w:cs="Times New Roman"/>
        </w:rPr>
        <w:t>ο</w:t>
      </w:r>
      <w:r>
        <w:rPr>
          <w:rFonts w:eastAsia="Times New Roman" w:cs="Times New Roman"/>
        </w:rPr>
        <w:t xml:space="preserve">δηγίες της Ευρωπαϊκής Ένωσης. </w:t>
      </w:r>
    </w:p>
    <w:p w14:paraId="7B5FFEB0" w14:textId="77777777" w:rsidR="00A97C41" w:rsidRDefault="00D613E5">
      <w:pPr>
        <w:spacing w:line="600" w:lineRule="auto"/>
        <w:ind w:firstLine="720"/>
        <w:jc w:val="both"/>
        <w:rPr>
          <w:rFonts w:eastAsia="Times New Roman" w:cs="Times New Roman"/>
        </w:rPr>
      </w:pPr>
      <w:r>
        <w:rPr>
          <w:rFonts w:eastAsia="Times New Roman" w:cs="Times New Roman"/>
        </w:rPr>
        <w:t xml:space="preserve">Νομίζω κορυφαίο παράδειγμα τι άλλο μπορεί να είναι από τον λεγόμενο </w:t>
      </w:r>
      <w:proofErr w:type="spellStart"/>
      <w:r>
        <w:rPr>
          <w:rFonts w:eastAsia="Times New Roman" w:cs="Times New Roman"/>
        </w:rPr>
        <w:t>τρομονόμο</w:t>
      </w:r>
      <w:proofErr w:type="spellEnd"/>
      <w:r>
        <w:rPr>
          <w:rFonts w:eastAsia="Times New Roman" w:cs="Times New Roman"/>
        </w:rPr>
        <w:t xml:space="preserve"> που, αντί να τον κατα</w:t>
      </w:r>
      <w:r>
        <w:rPr>
          <w:rFonts w:eastAsia="Times New Roman" w:cs="Times New Roman"/>
        </w:rPr>
        <w:t>ργήσει, όπως είχε εξαγγείλει ως Αντιπολίτευση ο ΣΥΡΙΖΑ, προχώρησε παρά ταύτα στον ν.4478/2017, στην κύρωση της Σύμβασης της Βαρσοβίας που ενισχύει σε ακόμη πιο αντιδραστική κατεύθυνση την αντιτρομοκρατική νομοθεσία, ενώ παράλληλα είχε εξαγγείλει την τροποπ</w:t>
      </w:r>
      <w:r>
        <w:rPr>
          <w:rFonts w:eastAsia="Times New Roman" w:cs="Times New Roman"/>
        </w:rPr>
        <w:t>οίηση των άρθρων 187 και 187</w:t>
      </w:r>
      <w:r>
        <w:rPr>
          <w:rFonts w:eastAsia="Times New Roman" w:cs="Times New Roman"/>
          <w:vertAlign w:val="superscript"/>
        </w:rPr>
        <w:t xml:space="preserve"> </w:t>
      </w:r>
      <w:r>
        <w:rPr>
          <w:rFonts w:eastAsia="Times New Roman" w:cs="Times New Roman"/>
        </w:rPr>
        <w:t>Α΄ του Ποινικού Κώδικα που αναφέρονται στην εγκληματική και τρομοκρατική οργάνωση στην ίδια αντιδραστική κατεύθυνση.</w:t>
      </w:r>
    </w:p>
    <w:p w14:paraId="7B5FFEB1" w14:textId="77777777" w:rsidR="00A97C41" w:rsidRDefault="00D613E5">
      <w:pPr>
        <w:spacing w:line="600" w:lineRule="auto"/>
        <w:ind w:firstLine="720"/>
        <w:jc w:val="both"/>
        <w:rPr>
          <w:rFonts w:eastAsia="Times New Roman" w:cs="Times New Roman"/>
        </w:rPr>
      </w:pPr>
      <w:r>
        <w:rPr>
          <w:rFonts w:eastAsia="Times New Roman" w:cs="Times New Roman"/>
        </w:rPr>
        <w:t xml:space="preserve">Μάλιστα, να υπενθυμίσουμε ότι η </w:t>
      </w:r>
      <w:r w:rsidRPr="00480C5A">
        <w:rPr>
          <w:rFonts w:eastAsia="Times New Roman" w:cs="Times New Roman"/>
        </w:rPr>
        <w:t>Κυβέρνηση</w:t>
      </w:r>
      <w:r>
        <w:rPr>
          <w:rFonts w:eastAsia="Times New Roman" w:cs="Times New Roman"/>
        </w:rPr>
        <w:t xml:space="preserve"> προσφάτως απέρριψε σχετικές τροπολογίες του ΚΚΕ για την κατάργηση το</w:t>
      </w:r>
      <w:r>
        <w:rPr>
          <w:rFonts w:eastAsia="Times New Roman" w:cs="Times New Roman"/>
        </w:rPr>
        <w:t xml:space="preserve">υ </w:t>
      </w:r>
      <w:proofErr w:type="spellStart"/>
      <w:r>
        <w:rPr>
          <w:rFonts w:eastAsia="Times New Roman" w:cs="Times New Roman"/>
        </w:rPr>
        <w:t>τρομονόμου</w:t>
      </w:r>
      <w:proofErr w:type="spellEnd"/>
      <w:r>
        <w:rPr>
          <w:rFonts w:eastAsia="Times New Roman" w:cs="Times New Roman"/>
        </w:rPr>
        <w:t xml:space="preserve"> και την εισαγωγή κάποιων στοιχειωδών έστω </w:t>
      </w:r>
      <w:r>
        <w:rPr>
          <w:rFonts w:eastAsia="Times New Roman" w:cs="Times New Roman"/>
        </w:rPr>
        <w:lastRenderedPageBreak/>
        <w:t xml:space="preserve">εγγυήσεων στο ζήτημα της λήψης και αξιοποίησης του </w:t>
      </w:r>
      <w:r>
        <w:rPr>
          <w:rFonts w:eastAsia="Times New Roman" w:cs="Times New Roman"/>
          <w:lang w:val="en-US"/>
        </w:rPr>
        <w:t>DNA</w:t>
      </w:r>
      <w:r w:rsidRPr="00304A13">
        <w:rPr>
          <w:rFonts w:eastAsia="Times New Roman" w:cs="Times New Roman"/>
        </w:rPr>
        <w:t xml:space="preserve"> </w:t>
      </w:r>
      <w:r>
        <w:rPr>
          <w:rFonts w:eastAsia="Times New Roman" w:cs="Times New Roman"/>
        </w:rPr>
        <w:t xml:space="preserve">από τις διωκτικές αρχές και τα δικαστήρια. </w:t>
      </w:r>
    </w:p>
    <w:p w14:paraId="7B5FFEB2" w14:textId="77777777" w:rsidR="00A97C41" w:rsidRDefault="00D613E5">
      <w:pPr>
        <w:spacing w:line="600" w:lineRule="auto"/>
        <w:ind w:firstLine="720"/>
        <w:jc w:val="both"/>
        <w:rPr>
          <w:rFonts w:eastAsia="Times New Roman" w:cs="Times New Roman"/>
        </w:rPr>
      </w:pPr>
      <w:r>
        <w:rPr>
          <w:rFonts w:eastAsia="Times New Roman" w:cs="Times New Roman"/>
        </w:rPr>
        <w:t xml:space="preserve">Δεν θα μιλήσω βέβαια για τα ζητήματα του κρατικού αυταρχισμού και της καταστολής, τις ποινικές διώξεις ενάντια σε εργατικές, λαϊκές και </w:t>
      </w:r>
      <w:proofErr w:type="spellStart"/>
      <w:r>
        <w:rPr>
          <w:rFonts w:eastAsia="Times New Roman" w:cs="Times New Roman"/>
        </w:rPr>
        <w:t>νεολαιΐστικες</w:t>
      </w:r>
      <w:proofErr w:type="spellEnd"/>
      <w:r>
        <w:rPr>
          <w:rFonts w:eastAsia="Times New Roman" w:cs="Times New Roman"/>
        </w:rPr>
        <w:t xml:space="preserve"> κινητοποιήσεις -από τις οποίες ενοχλείται η </w:t>
      </w:r>
      <w:r w:rsidRPr="00BD0952">
        <w:rPr>
          <w:rFonts w:eastAsia="Times New Roman" w:cs="Times New Roman"/>
        </w:rPr>
        <w:t>Κυβέρνηση</w:t>
      </w:r>
      <w:r>
        <w:rPr>
          <w:rFonts w:eastAsia="Times New Roman" w:cs="Times New Roman"/>
        </w:rPr>
        <w:t>, οι οποίες γίνονται ενάντια στο ΝΑΤΟ, στα πολεμικά σ</w:t>
      </w:r>
      <w:r>
        <w:rPr>
          <w:rFonts w:eastAsia="Times New Roman" w:cs="Times New Roman"/>
        </w:rPr>
        <w:t xml:space="preserve">χέδια του ΝΑΤΟ και των Ηνωμένων Πολιτειών-, σε αντιπολεμικές αντιιμπεριαλιστικές διαδηλώσεις και το ξυλοφόρτωμα νεολαίων, όπως έγινε πρόσφατα στην κινητοποίηση στο άγαλμα του </w:t>
      </w:r>
      <w:proofErr w:type="spellStart"/>
      <w:r>
        <w:rPr>
          <w:rFonts w:eastAsia="Times New Roman" w:cs="Times New Roman"/>
        </w:rPr>
        <w:t>Τρούμαν</w:t>
      </w:r>
      <w:proofErr w:type="spellEnd"/>
      <w:r>
        <w:rPr>
          <w:rFonts w:eastAsia="Times New Roman" w:cs="Times New Roman"/>
        </w:rPr>
        <w:t xml:space="preserve"> στο κέντρο της Αθήνας, όπως φυσικά και τη στέρηση στην πράξη στοιχειωδών </w:t>
      </w:r>
      <w:r>
        <w:rPr>
          <w:rFonts w:eastAsia="Times New Roman" w:cs="Times New Roman"/>
        </w:rPr>
        <w:t xml:space="preserve">δικαιωμάτων και ελευθεριών στους πρόσφυγες των πολέμων και τους οικονομικούς μετανάστες. </w:t>
      </w:r>
    </w:p>
    <w:p w14:paraId="7B5FFEB3" w14:textId="77777777" w:rsidR="00A97C41" w:rsidRDefault="00D613E5">
      <w:pPr>
        <w:spacing w:line="600" w:lineRule="auto"/>
        <w:ind w:firstLine="720"/>
        <w:jc w:val="both"/>
        <w:rPr>
          <w:rFonts w:eastAsia="Times New Roman" w:cs="Times New Roman"/>
        </w:rPr>
      </w:pPr>
      <w:r>
        <w:rPr>
          <w:rFonts w:eastAsia="Times New Roman" w:cs="Times New Roman"/>
        </w:rPr>
        <w:t xml:space="preserve">Κατά συνέπεια, δεν έχουμε καμία αυταπάτη ότι αυτά τα ζητήματα μπορούν να αντιμετωπιστούν αποτελεσματικά με την επίκληση της συγκεκριμένης </w:t>
      </w:r>
      <w:r>
        <w:rPr>
          <w:rFonts w:eastAsia="Times New Roman" w:cs="Times New Roman"/>
        </w:rPr>
        <w:t>σ</w:t>
      </w:r>
      <w:r>
        <w:rPr>
          <w:rFonts w:eastAsia="Times New Roman" w:cs="Times New Roman"/>
        </w:rPr>
        <w:t>ύμβασης, είτε ερμηνεύεται κ</w:t>
      </w:r>
      <w:r>
        <w:rPr>
          <w:rFonts w:eastAsia="Times New Roman" w:cs="Times New Roman"/>
        </w:rPr>
        <w:t xml:space="preserve">αι εφαρμόζεται από το ίδιο το Ευρωπαϊκό Δικαστήριο των Δικαιωμάτων του Ανθρώπου είτε από τα εθνικά δικαστήρια. Από αυτή </w:t>
      </w:r>
      <w:r>
        <w:rPr>
          <w:rFonts w:eastAsia="Times New Roman" w:cs="Times New Roman"/>
        </w:rPr>
        <w:lastRenderedPageBreak/>
        <w:t>την άποψη, λοιπόν, ψηφίζουμε «</w:t>
      </w:r>
      <w:r>
        <w:rPr>
          <w:rFonts w:eastAsia="Times New Roman" w:cs="Times New Roman"/>
        </w:rPr>
        <w:t>παρών</w:t>
      </w:r>
      <w:r>
        <w:rPr>
          <w:rFonts w:eastAsia="Times New Roman" w:cs="Times New Roman"/>
        </w:rPr>
        <w:t>» στο συγκεκριμένο σχέδιο νόμου.</w:t>
      </w:r>
    </w:p>
    <w:p w14:paraId="7B5FFEB4" w14:textId="77777777" w:rsidR="00A97C41" w:rsidRDefault="00D613E5">
      <w:pPr>
        <w:spacing w:line="600" w:lineRule="auto"/>
        <w:ind w:firstLine="720"/>
        <w:jc w:val="both"/>
        <w:rPr>
          <w:rFonts w:eastAsia="Times New Roman" w:cs="Times New Roman"/>
        </w:rPr>
      </w:pPr>
      <w:r>
        <w:rPr>
          <w:rFonts w:eastAsia="Times New Roman" w:cs="Times New Roman"/>
        </w:rPr>
        <w:t xml:space="preserve">Ευχαριστώ, </w:t>
      </w:r>
      <w:r w:rsidRPr="000E62CB">
        <w:rPr>
          <w:rFonts w:eastAsia="Times New Roman" w:cs="Times New Roman"/>
        </w:rPr>
        <w:t>κύριε Πρόεδρε</w:t>
      </w:r>
      <w:r>
        <w:rPr>
          <w:rFonts w:eastAsia="Times New Roman" w:cs="Times New Roman"/>
        </w:rPr>
        <w:t>.</w:t>
      </w:r>
    </w:p>
    <w:p w14:paraId="7B5FFEB5" w14:textId="77777777" w:rsidR="00A97C41" w:rsidRDefault="00D613E5">
      <w:pPr>
        <w:spacing w:line="600" w:lineRule="auto"/>
        <w:ind w:firstLine="720"/>
        <w:jc w:val="both"/>
        <w:rPr>
          <w:rFonts w:eastAsia="Times New Roman"/>
          <w:szCs w:val="24"/>
        </w:rPr>
      </w:pPr>
      <w:r w:rsidRPr="000E62CB">
        <w:rPr>
          <w:rFonts w:eastAsia="Times New Roman"/>
          <w:b/>
          <w:szCs w:val="24"/>
        </w:rPr>
        <w:t>ΠΡΟΔΡΕΥΩΝ (</w:t>
      </w:r>
      <w:r>
        <w:rPr>
          <w:rFonts w:eastAsia="Times New Roman"/>
          <w:b/>
          <w:szCs w:val="24"/>
        </w:rPr>
        <w:t xml:space="preserve">Γεώργιος </w:t>
      </w:r>
      <w:proofErr w:type="spellStart"/>
      <w:r>
        <w:rPr>
          <w:rFonts w:eastAsia="Times New Roman"/>
          <w:b/>
          <w:szCs w:val="24"/>
        </w:rPr>
        <w:t>Λαμπρούλης</w:t>
      </w:r>
      <w:proofErr w:type="spellEnd"/>
      <w:r w:rsidRPr="000E62CB">
        <w:rPr>
          <w:rFonts w:eastAsia="Times New Roman"/>
          <w:b/>
          <w:szCs w:val="24"/>
        </w:rPr>
        <w:t xml:space="preserve">): </w:t>
      </w:r>
      <w:r>
        <w:rPr>
          <w:rFonts w:eastAsia="Times New Roman"/>
          <w:szCs w:val="24"/>
        </w:rPr>
        <w:t xml:space="preserve">Τον λόγο </w:t>
      </w:r>
      <w:r>
        <w:rPr>
          <w:rFonts w:eastAsia="Times New Roman"/>
          <w:szCs w:val="24"/>
        </w:rPr>
        <w:t xml:space="preserve">έχει ο κ. </w:t>
      </w:r>
      <w:proofErr w:type="spellStart"/>
      <w:r>
        <w:rPr>
          <w:rFonts w:eastAsia="Times New Roman"/>
          <w:szCs w:val="24"/>
        </w:rPr>
        <w:t>Σαρίδης</w:t>
      </w:r>
      <w:proofErr w:type="spellEnd"/>
      <w:r>
        <w:rPr>
          <w:rFonts w:eastAsia="Times New Roman"/>
          <w:szCs w:val="24"/>
        </w:rPr>
        <w:t xml:space="preserve"> από την Ένωση Κεντρώων. Ακολουθεί ο κ. Καλαφάτης, με τον οποίο ολοκληρώνονται και οι παρεμβάσεις των εκπροσώπων των </w:t>
      </w:r>
      <w:r>
        <w:rPr>
          <w:rFonts w:eastAsia="Times New Roman"/>
          <w:szCs w:val="24"/>
        </w:rPr>
        <w:t>Κ</w:t>
      </w:r>
      <w:r>
        <w:rPr>
          <w:rFonts w:eastAsia="Times New Roman"/>
          <w:szCs w:val="24"/>
        </w:rPr>
        <w:t xml:space="preserve">οινοβουλευτικών </w:t>
      </w:r>
      <w:r>
        <w:rPr>
          <w:rFonts w:eastAsia="Times New Roman"/>
          <w:szCs w:val="24"/>
        </w:rPr>
        <w:t>Ο</w:t>
      </w:r>
      <w:r>
        <w:rPr>
          <w:rFonts w:eastAsia="Times New Roman"/>
          <w:szCs w:val="24"/>
        </w:rPr>
        <w:t xml:space="preserve">μάδων. </w:t>
      </w:r>
    </w:p>
    <w:p w14:paraId="7B5FFEB6" w14:textId="77777777" w:rsidR="00A97C41" w:rsidRDefault="00D613E5">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Σαρίδη</w:t>
      </w:r>
      <w:proofErr w:type="spellEnd"/>
      <w:r>
        <w:rPr>
          <w:rFonts w:eastAsia="Times New Roman"/>
          <w:szCs w:val="24"/>
        </w:rPr>
        <w:t xml:space="preserve">, έχετε τον λόγο. </w:t>
      </w:r>
    </w:p>
    <w:p w14:paraId="7B5FFEB7" w14:textId="77777777" w:rsidR="00A97C41" w:rsidRDefault="00D613E5">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Ευχαριστώ πολύ, </w:t>
      </w:r>
      <w:r w:rsidRPr="00672448">
        <w:rPr>
          <w:rFonts w:eastAsia="Times New Roman"/>
          <w:szCs w:val="24"/>
        </w:rPr>
        <w:t>κύριε Πρόεδρε</w:t>
      </w:r>
      <w:r>
        <w:rPr>
          <w:rFonts w:eastAsia="Times New Roman"/>
          <w:szCs w:val="24"/>
        </w:rPr>
        <w:t>.</w:t>
      </w:r>
    </w:p>
    <w:p w14:paraId="7B5FFEB8" w14:textId="77777777" w:rsidR="00A97C41" w:rsidRDefault="00D613E5">
      <w:pPr>
        <w:spacing w:line="600" w:lineRule="auto"/>
        <w:ind w:firstLine="720"/>
        <w:jc w:val="both"/>
        <w:rPr>
          <w:rFonts w:eastAsia="Times New Roman"/>
          <w:szCs w:val="24"/>
        </w:rPr>
      </w:pPr>
      <w:r w:rsidRPr="00D8517E">
        <w:rPr>
          <w:rFonts w:eastAsia="Times New Roman"/>
          <w:szCs w:val="24"/>
        </w:rPr>
        <w:t>Κύριε Υπο</w:t>
      </w:r>
      <w:r w:rsidRPr="00D8517E">
        <w:rPr>
          <w:rFonts w:eastAsia="Times New Roman"/>
          <w:szCs w:val="24"/>
        </w:rPr>
        <w:t>υργέ</w:t>
      </w:r>
      <w:r>
        <w:rPr>
          <w:rFonts w:eastAsia="Times New Roman"/>
          <w:szCs w:val="24"/>
        </w:rPr>
        <w:t xml:space="preserve">, κυρίες και κύριοι συνάδελφοι, θα ήθελα να ξεκινήσω την εισήγησή μου διαπιστώνοντας μία σειρά αξιοσημείωτων συμπτώσεων. Σήμερα που το ελληνικό Κοινοβούλιο καλείται να κυρώσει ένα ακόμη πρωτόκολλο τροποποίησης της ΕΣΔΑ, την ίδια ώρα απέναντι, στη φίλη </w:t>
      </w:r>
      <w:r>
        <w:rPr>
          <w:rFonts w:eastAsia="Times New Roman"/>
          <w:szCs w:val="24"/>
        </w:rPr>
        <w:t xml:space="preserve">και γείτονα Τουρκία, παύει να ισχύει πλέον το φιρμάνι </w:t>
      </w:r>
      <w:proofErr w:type="spellStart"/>
      <w:r>
        <w:rPr>
          <w:rFonts w:eastAsia="Times New Roman"/>
          <w:szCs w:val="24"/>
        </w:rPr>
        <w:t>Ερντογάν</w:t>
      </w:r>
      <w:proofErr w:type="spellEnd"/>
      <w:r>
        <w:rPr>
          <w:rFonts w:eastAsia="Times New Roman"/>
          <w:szCs w:val="24"/>
        </w:rPr>
        <w:t xml:space="preserve"> της 20ης Ιουλίου 2016, με το οποίο κήρυξε τη χώρα του σε κατάσταση έκτακτης ανάγκης.</w:t>
      </w:r>
    </w:p>
    <w:p w14:paraId="7B5FFEB9" w14:textId="77777777" w:rsidR="00A97C41" w:rsidRDefault="00D613E5">
      <w:pPr>
        <w:spacing w:line="600" w:lineRule="auto"/>
        <w:ind w:firstLine="720"/>
        <w:jc w:val="both"/>
        <w:rPr>
          <w:rFonts w:eastAsia="Times New Roman"/>
          <w:szCs w:val="24"/>
        </w:rPr>
      </w:pPr>
      <w:r>
        <w:rPr>
          <w:rFonts w:eastAsia="Times New Roman"/>
          <w:szCs w:val="24"/>
        </w:rPr>
        <w:lastRenderedPageBreak/>
        <w:t>Το πλαίσιο της τρίμηνης αυτής έκτακτης ανάγκης που κράτησε δύο χρόνια, το πρώτο από τα πολλά που έκανε ο δημ</w:t>
      </w:r>
      <w:r>
        <w:rPr>
          <w:rFonts w:eastAsia="Times New Roman"/>
          <w:szCs w:val="24"/>
        </w:rPr>
        <w:t xml:space="preserve">οκράτης </w:t>
      </w:r>
      <w:proofErr w:type="spellStart"/>
      <w:r>
        <w:rPr>
          <w:rFonts w:eastAsia="Times New Roman"/>
          <w:szCs w:val="24"/>
        </w:rPr>
        <w:t>Ερντογάν</w:t>
      </w:r>
      <w:proofErr w:type="spellEnd"/>
      <w:r>
        <w:rPr>
          <w:rFonts w:eastAsia="Times New Roman"/>
          <w:szCs w:val="24"/>
        </w:rPr>
        <w:t>, σχεδόν αμέσως μετά το τέλος της θεατρικής παράστασης υπό τον γνωστό τίτλο «αποτυχημένη απόπειρα στρατιωτικού πραξικοπήματος της 15</w:t>
      </w:r>
      <w:r w:rsidRPr="00284A70">
        <w:rPr>
          <w:rFonts w:eastAsia="Times New Roman"/>
          <w:szCs w:val="24"/>
          <w:vertAlign w:val="superscript"/>
        </w:rPr>
        <w:t>ης</w:t>
      </w:r>
      <w:r>
        <w:rPr>
          <w:rFonts w:eastAsia="Times New Roman"/>
          <w:szCs w:val="24"/>
        </w:rPr>
        <w:t xml:space="preserve"> Ιουλίου», ήταν να βάλει ένα από τα τσιράκια του, από το παλάτι του, τον </w:t>
      </w:r>
      <w:proofErr w:type="spellStart"/>
      <w:r>
        <w:rPr>
          <w:rFonts w:eastAsia="Times New Roman"/>
          <w:szCs w:val="24"/>
        </w:rPr>
        <w:t>Νουμάν</w:t>
      </w:r>
      <w:proofErr w:type="spellEnd"/>
      <w:r>
        <w:rPr>
          <w:rFonts w:eastAsia="Times New Roman"/>
          <w:szCs w:val="24"/>
        </w:rPr>
        <w:t xml:space="preserve"> </w:t>
      </w:r>
      <w:proofErr w:type="spellStart"/>
      <w:r>
        <w:rPr>
          <w:rFonts w:eastAsia="Times New Roman"/>
          <w:szCs w:val="24"/>
        </w:rPr>
        <w:t>Κουρτουλμούς</w:t>
      </w:r>
      <w:proofErr w:type="spellEnd"/>
      <w:r>
        <w:rPr>
          <w:rFonts w:eastAsia="Times New Roman"/>
          <w:szCs w:val="24"/>
        </w:rPr>
        <w:t>, αναπληρωτή δ</w:t>
      </w:r>
      <w:r>
        <w:rPr>
          <w:rFonts w:eastAsia="Times New Roman"/>
          <w:szCs w:val="24"/>
        </w:rPr>
        <w:t xml:space="preserve">ήθεν Πρωθυπουργό της χώρας, να ανακοινώσει την άμεση προσωρινή αναστολή της εφαρμογής της Ευρωπαϊκής Σύμβασης των Δικαιωμάτων του Ανθρώπου στην Τουρκία, που ισχύει μέχρι και σήμερα. </w:t>
      </w:r>
    </w:p>
    <w:p w14:paraId="7B5FFEBA" w14:textId="77777777" w:rsidR="00A97C41" w:rsidRDefault="00D613E5">
      <w:pPr>
        <w:spacing w:line="600" w:lineRule="auto"/>
        <w:ind w:firstLine="720"/>
        <w:jc w:val="both"/>
        <w:rPr>
          <w:rFonts w:eastAsia="Times New Roman"/>
          <w:szCs w:val="24"/>
        </w:rPr>
      </w:pPr>
      <w:r>
        <w:rPr>
          <w:rFonts w:eastAsia="Times New Roman"/>
          <w:szCs w:val="24"/>
        </w:rPr>
        <w:t>Χωρίς κα</w:t>
      </w:r>
      <w:r>
        <w:rPr>
          <w:rFonts w:eastAsia="Times New Roman"/>
          <w:szCs w:val="24"/>
        </w:rPr>
        <w:t>μ</w:t>
      </w:r>
      <w:r>
        <w:rPr>
          <w:rFonts w:eastAsia="Times New Roman"/>
          <w:szCs w:val="24"/>
        </w:rPr>
        <w:t>μία ντροπή μάλιστα, βγήκε τότε και υποστήριξε δημόσια πως η ανασ</w:t>
      </w:r>
      <w:r>
        <w:rPr>
          <w:rFonts w:eastAsia="Times New Roman"/>
          <w:szCs w:val="24"/>
        </w:rPr>
        <w:t>τολή της ΕΣΔΑ στην Τουρκία θα επέτρεπε στις τουρκικές αρχές να είναι πιο αποτελεσματικές, στην προσπάθειά τους να φέρουν τους πραξικοπηματίες ενώπιον της τουρκικής δικαιοσύνης. Πράγματι, όπως αποδείχθηκε, αγαπητοί συνάδελφοι, είχε δίκιο. Η αναστολή της ΕΣΔ</w:t>
      </w:r>
      <w:r>
        <w:rPr>
          <w:rFonts w:eastAsia="Times New Roman"/>
          <w:szCs w:val="24"/>
        </w:rPr>
        <w:t xml:space="preserve">Α βοήθησε αρκετά το καθεστώς, ώστε δεκάδες χιλιάδες Τούρκοι πολίτες να υφίστανται συστηματικές διώξεις χωρίς να μπορούν να προσφύγουν στο Ευρωπαϊκό Δικαστήριο. </w:t>
      </w:r>
    </w:p>
    <w:p w14:paraId="7B5FFEBB" w14:textId="77777777" w:rsidR="00A97C41" w:rsidRDefault="00D613E5">
      <w:pPr>
        <w:spacing w:line="600" w:lineRule="auto"/>
        <w:ind w:firstLine="720"/>
        <w:jc w:val="both"/>
        <w:rPr>
          <w:rFonts w:eastAsia="Times New Roman"/>
          <w:szCs w:val="24"/>
        </w:rPr>
      </w:pPr>
      <w:r>
        <w:rPr>
          <w:rFonts w:eastAsia="Times New Roman"/>
          <w:szCs w:val="24"/>
        </w:rPr>
        <w:lastRenderedPageBreak/>
        <w:t>Αυτή η κατάσταση δεν είναι άγνωστη σε μας εδώ στην Ελλάδα και ίσως η ιστορία μας ως μέλη της ευ</w:t>
      </w:r>
      <w:r>
        <w:rPr>
          <w:rFonts w:eastAsia="Times New Roman"/>
          <w:szCs w:val="24"/>
        </w:rPr>
        <w:t xml:space="preserve">ρωπαϊκής οικογένειας να έχει να μας δώσει μία συμβουλή, να μπορεί να μας δείξει μία κατεύθυνση για το τι μπορούμε να κάνουμε ως Ελλάδα με σκοπό να πετύχουμε την αποφυλάκιση των δύο στρατιωτικών μας, τον </w:t>
      </w:r>
      <w:proofErr w:type="spellStart"/>
      <w:r>
        <w:rPr>
          <w:rFonts w:eastAsia="Times New Roman"/>
          <w:szCs w:val="24"/>
        </w:rPr>
        <w:t>Κούκλατζη</w:t>
      </w:r>
      <w:proofErr w:type="spellEnd"/>
      <w:r>
        <w:rPr>
          <w:rFonts w:eastAsia="Times New Roman"/>
          <w:szCs w:val="24"/>
        </w:rPr>
        <w:t xml:space="preserve"> και τον </w:t>
      </w:r>
      <w:proofErr w:type="spellStart"/>
      <w:r>
        <w:rPr>
          <w:rFonts w:eastAsia="Times New Roman"/>
          <w:szCs w:val="24"/>
        </w:rPr>
        <w:t>Μητρετώδη</w:t>
      </w:r>
      <w:proofErr w:type="spellEnd"/>
      <w:r>
        <w:rPr>
          <w:rFonts w:eastAsia="Times New Roman"/>
          <w:szCs w:val="24"/>
        </w:rPr>
        <w:t>.</w:t>
      </w:r>
    </w:p>
    <w:p w14:paraId="7B5FFEBC" w14:textId="77777777" w:rsidR="00A97C41" w:rsidRDefault="00D613E5">
      <w:pPr>
        <w:spacing w:line="600" w:lineRule="auto"/>
        <w:ind w:firstLine="720"/>
        <w:jc w:val="both"/>
        <w:rPr>
          <w:rFonts w:eastAsia="Times New Roman"/>
          <w:szCs w:val="24"/>
        </w:rPr>
      </w:pPr>
      <w:r>
        <w:rPr>
          <w:rFonts w:eastAsia="Times New Roman"/>
          <w:szCs w:val="24"/>
        </w:rPr>
        <w:t>Όπως είναι γνωστό, η Ελλ</w:t>
      </w:r>
      <w:r>
        <w:rPr>
          <w:rFonts w:eastAsia="Times New Roman"/>
          <w:szCs w:val="24"/>
        </w:rPr>
        <w:t>άδα και η Τουρκία εντάχθηκαν την ίδια μέρα στο Συμβούλιο της Ευρώπης, την 9</w:t>
      </w:r>
      <w:r w:rsidRPr="00D6344D">
        <w:rPr>
          <w:rFonts w:eastAsia="Times New Roman"/>
          <w:szCs w:val="24"/>
          <w:vertAlign w:val="superscript"/>
        </w:rPr>
        <w:t>η</w:t>
      </w:r>
      <w:r>
        <w:rPr>
          <w:rFonts w:eastAsia="Times New Roman"/>
          <w:szCs w:val="24"/>
        </w:rPr>
        <w:t xml:space="preserve"> Αυγούστου του 1949. Ως μέλη του διεθνούς αυτού </w:t>
      </w:r>
      <w:r>
        <w:rPr>
          <w:rFonts w:eastAsia="Times New Roman"/>
          <w:szCs w:val="24"/>
        </w:rPr>
        <w:t>ο</w:t>
      </w:r>
      <w:r>
        <w:rPr>
          <w:rFonts w:eastAsia="Times New Roman"/>
          <w:szCs w:val="24"/>
        </w:rPr>
        <w:t xml:space="preserve">ργανισμού, που βασικοί σκοποί του ήταν η υπεράσπιση και η προστασία της δημοκρατίας, του κράτους δικαίου και των ανθρωπίνων δικαιωμάτων, προχωρήσαμε τον επόμενο χρόνο, το 1950, και εμείς και η Τουρκία στην υπογραφή της ΕΣΔΑ, της </w:t>
      </w:r>
      <w:r>
        <w:rPr>
          <w:rFonts w:eastAsia="Times New Roman"/>
          <w:szCs w:val="24"/>
        </w:rPr>
        <w:t>σ</w:t>
      </w:r>
      <w:r>
        <w:rPr>
          <w:rFonts w:eastAsia="Times New Roman"/>
          <w:szCs w:val="24"/>
        </w:rPr>
        <w:t>ύμβασης δηλαδή που εμείς α</w:t>
      </w:r>
      <w:r>
        <w:rPr>
          <w:rFonts w:eastAsia="Times New Roman"/>
          <w:szCs w:val="24"/>
        </w:rPr>
        <w:t>ποδεχόμαστε και ενισχύουμε και που οι γείτονές μας ίσως αντιθέτως αρνούνται να θέσουν πάλι σε ισχύ, ξεπαγώνοντάς την, παρόλο που έληξε και επίσημα σήμερα η κατάσταση έκτακτης ανάγκης.</w:t>
      </w:r>
    </w:p>
    <w:p w14:paraId="7B5FFEBD"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Το πόσο σημασία έχει αυτή η Σύμβαση γίνεται ευκολότερα αντιληπτό, αν ανα</w:t>
      </w:r>
      <w:r>
        <w:rPr>
          <w:rFonts w:eastAsia="Times New Roman" w:cs="Times New Roman"/>
          <w:szCs w:val="24"/>
        </w:rPr>
        <w:t xml:space="preserve">λογιστούμε ότι βάσει αυτής ιδρύθηκε και </w:t>
      </w:r>
      <w:r>
        <w:rPr>
          <w:rFonts w:eastAsia="Times New Roman" w:cs="Times New Roman"/>
          <w:szCs w:val="24"/>
        </w:rPr>
        <w:lastRenderedPageBreak/>
        <w:t>λειτουργεί το Ευρωπαϊκό Δικαστήριο Ανθρωπίνων Δικαιωμάτων και το μοναδικό στο είδος του στα παγκόσμια χρονικά, καθώς είναι το μόνο δικαστήριο όπου μπορεί να προσφύγει ένας πολίτης εναντίον ολόκληρου κράτους.</w:t>
      </w:r>
    </w:p>
    <w:p w14:paraId="7B5FFEBE"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Το πόσο </w:t>
      </w:r>
      <w:r>
        <w:rPr>
          <w:rFonts w:eastAsia="Times New Roman" w:cs="Times New Roman"/>
          <w:szCs w:val="24"/>
        </w:rPr>
        <w:t>σημαντικά υπήρξαν δε για την Ελληνική Δημοκρατία το Συμβούλιο της Ευρώπης και η ΕΣΔΑ μπορούμε να το καταλάβουμε, αν θυμηθούμε την απόφαση που αναγκάστηκε να πάρει η Χούντα τον Δεκέμβρη του 1969, να αποχωρήσει δηλαδή από το Συμβούλιο της Ευρώπης και την ΕΣΔ</w:t>
      </w:r>
      <w:r>
        <w:rPr>
          <w:rFonts w:eastAsia="Times New Roman" w:cs="Times New Roman"/>
          <w:szCs w:val="24"/>
        </w:rPr>
        <w:t xml:space="preserve">Α, έπειτα από την προσφυγή στο Ευρωπαϊκό Δικαστήριο Ανθρωπίνων Δικαιωμάτων των τεσσάρων ευρωπαϊκών χωρών που νοιάστηκαν για μας τότε, της Σουηδίας, της Δανίας, της Νορβηγίας και της Ολλανδίας, αποδεικνύοντας περίτρανα με αυτόν τον τρόπο πως η </w:t>
      </w:r>
      <w:r>
        <w:rPr>
          <w:rFonts w:eastAsia="Times New Roman" w:cs="Times New Roman"/>
          <w:szCs w:val="24"/>
        </w:rPr>
        <w:t>δ</w:t>
      </w:r>
      <w:r>
        <w:rPr>
          <w:rFonts w:eastAsia="Times New Roman" w:cs="Times New Roman"/>
          <w:szCs w:val="24"/>
        </w:rPr>
        <w:t>ημοκρατία εί</w:t>
      </w:r>
      <w:r>
        <w:rPr>
          <w:rFonts w:eastAsia="Times New Roman" w:cs="Times New Roman"/>
          <w:szCs w:val="24"/>
        </w:rPr>
        <w:t xml:space="preserve">χε καταλυθεί στην Ελλάδα και προκαλώντας έτσι τη δημοσιοποίηση της έκθεσης της Επιτροπής Ανθρωπίνων Δικαιωμάτων, η οποία περιέγραφε με μελανά χρώματα την τραγική κατάσταση στην οποία είχε έρθει η χώρα μας, σε αντίθεση με </w:t>
      </w:r>
      <w:r>
        <w:rPr>
          <w:rFonts w:eastAsia="Times New Roman" w:cs="Times New Roman"/>
          <w:szCs w:val="24"/>
        </w:rPr>
        <w:lastRenderedPageBreak/>
        <w:t xml:space="preserve">κάποιους άλλους που έκαναν τότε τα </w:t>
      </w:r>
      <w:r>
        <w:rPr>
          <w:rFonts w:eastAsia="Times New Roman" w:cs="Times New Roman"/>
          <w:szCs w:val="24"/>
        </w:rPr>
        <w:t xml:space="preserve">στραβά μάτια για όσα </w:t>
      </w:r>
      <w:proofErr w:type="spellStart"/>
      <w:r>
        <w:rPr>
          <w:rFonts w:eastAsia="Times New Roman" w:cs="Times New Roman"/>
          <w:szCs w:val="24"/>
        </w:rPr>
        <w:t>συνέβαιναν</w:t>
      </w:r>
      <w:proofErr w:type="spellEnd"/>
      <w:r>
        <w:rPr>
          <w:rFonts w:eastAsia="Times New Roman" w:cs="Times New Roman"/>
          <w:szCs w:val="24"/>
        </w:rPr>
        <w:t xml:space="preserve"> στην Ελλάδα, που επιδοκίμαζαν και χρηματοδοτούσαν.</w:t>
      </w:r>
    </w:p>
    <w:p w14:paraId="7B5FFEBF"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ήδη από τη χθεσινή </w:t>
      </w:r>
      <w:r>
        <w:rPr>
          <w:rFonts w:eastAsia="Times New Roman" w:cs="Times New Roman"/>
          <w:szCs w:val="24"/>
        </w:rPr>
        <w:t>ε</w:t>
      </w:r>
      <w:r>
        <w:rPr>
          <w:rFonts w:eastAsia="Times New Roman" w:cs="Times New Roman"/>
          <w:szCs w:val="24"/>
        </w:rPr>
        <w:t xml:space="preserve">πιτροπή δήλωσα ξεκάθαρα πως η Ένωση Κεντρώων δεν έχει καμμία αντίρρηση όσον αφορά στην κύρωση του </w:t>
      </w:r>
      <w:r>
        <w:rPr>
          <w:rFonts w:eastAsia="Times New Roman" w:cs="Times New Roman"/>
          <w:szCs w:val="24"/>
        </w:rPr>
        <w:t>π</w:t>
      </w:r>
      <w:r>
        <w:rPr>
          <w:rFonts w:eastAsia="Times New Roman" w:cs="Times New Roman"/>
          <w:szCs w:val="24"/>
        </w:rPr>
        <w:t xml:space="preserve">ρωτοκόλλου υπ’ </w:t>
      </w:r>
      <w:proofErr w:type="spellStart"/>
      <w:r>
        <w:rPr>
          <w:rFonts w:eastAsia="Times New Roman" w:cs="Times New Roman"/>
          <w:szCs w:val="24"/>
        </w:rPr>
        <w:t>αριθμ</w:t>
      </w:r>
      <w:proofErr w:type="spellEnd"/>
      <w:r>
        <w:rPr>
          <w:rFonts w:eastAsia="Times New Roman" w:cs="Times New Roman"/>
          <w:szCs w:val="24"/>
        </w:rPr>
        <w:t>. 15</w:t>
      </w:r>
      <w:r>
        <w:rPr>
          <w:rFonts w:eastAsia="Times New Roman" w:cs="Times New Roman"/>
          <w:szCs w:val="24"/>
        </w:rPr>
        <w:t xml:space="preserve"> και πως η επιφύλαξή μας ήταν τυπική, κυρίως για να αποφύγουμε πιθανούς κυβερνητικούς αιφνιδιασμούς με την εισαγωγή εκπρόθεσμων και άσχετων τροπολογιών της τελευταίας στιγμής.</w:t>
      </w:r>
    </w:p>
    <w:p w14:paraId="7B5FFEC0"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Δράττομαι, όμως, της ευκαιρίας για να διατυπώσω από αυτό εδώ το Βήμα πρόταση για</w:t>
      </w:r>
      <w:r>
        <w:rPr>
          <w:rFonts w:eastAsia="Times New Roman" w:cs="Times New Roman"/>
          <w:szCs w:val="24"/>
        </w:rPr>
        <w:t xml:space="preserve"> κοινή μας δράση στο πλαίσιο της συνεννόησης και της συναίνεσης που οφείλουμε όλοι να δείχνουμε στα εθνικά μας θέματα, αγαπητοί συνάδελφοι. Μήπως έχει έρθει η ώρα να καταφύγουμε στο Ευρωπαϊκό Δικαστήριο με τα ίδια επιχειρήματα που περιγράφονται στο σκεπτικ</w:t>
      </w:r>
      <w:r>
        <w:rPr>
          <w:rFonts w:eastAsia="Times New Roman" w:cs="Times New Roman"/>
          <w:szCs w:val="24"/>
        </w:rPr>
        <w:t xml:space="preserve">ό της απόφασης του Αρείου Πάγου, με το οποίο αρνήθηκε την έκδοση των οκτώ Τούρκων στρατιωτικών, επιδιώκοντας την αποπομπή της </w:t>
      </w:r>
      <w:r>
        <w:rPr>
          <w:rFonts w:eastAsia="Times New Roman" w:cs="Times New Roman"/>
          <w:szCs w:val="24"/>
        </w:rPr>
        <w:lastRenderedPageBreak/>
        <w:t>Τουρκίας από το Συμβούλιο της Ευρώπης μέχρι να μας επιστραφούν οι δύο στρατιωτικοί μας, αιτούμενοι μάλιστα και αποζημιώσεις για τι</w:t>
      </w:r>
      <w:r>
        <w:rPr>
          <w:rFonts w:eastAsia="Times New Roman" w:cs="Times New Roman"/>
          <w:szCs w:val="24"/>
        </w:rPr>
        <w:t>ς οικογένειές τους; Μήπως έχει έρθει η ώρα να ζητήσουμε την προσωρινή αποβολή της Τουρκίας από το Συμβούλιο της Ευρώπης με αφορμή το αντιδημοκρατικό και κατάπτυστο νομοσχέδιο που κατατέθηκε στο Τουρκικό Κοινοβούλιο χθες και αναμένεται να περάσει και με τις</w:t>
      </w:r>
      <w:r>
        <w:rPr>
          <w:rFonts w:eastAsia="Times New Roman" w:cs="Times New Roman"/>
          <w:szCs w:val="24"/>
        </w:rPr>
        <w:t xml:space="preserve"> ψήφους του ακροδεξιού κόμματος, σύμφωνα με το οποίο θα γίνουν νόμος του κράτους και θα ισχύουν μόνιμα πια τα όσα ίσχυαν πριν από την κατάσταση έκτακτης ανάγκης;</w:t>
      </w:r>
    </w:p>
    <w:p w14:paraId="7B5FFEC1" w14:textId="77777777" w:rsidR="00A97C41" w:rsidRDefault="00D613E5">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7B5FFEC2"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Μισό </w:t>
      </w:r>
      <w:r>
        <w:rPr>
          <w:rFonts w:eastAsia="Times New Roman" w:cs="Times New Roman"/>
          <w:szCs w:val="24"/>
        </w:rPr>
        <w:t>λεπτό, κύριε Πρόεδρε.</w:t>
      </w:r>
    </w:p>
    <w:p w14:paraId="7B5FFEC3"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Μήπως πρέπει, κύριε Υπουργέ, να καταγγείλουμε ως προσχηματική τη λήξη της κατάστασης έκτακτης ανάγκης, παρουσιάζοντας ταυτόχρονα ως μέγιστη και αδιαμφισβήτητη απόδειξη για την κατάλυση του κράτους δικαίου στην Τουρκία το γεγονός πως ο</w:t>
      </w:r>
      <w:r>
        <w:rPr>
          <w:rFonts w:eastAsia="Times New Roman" w:cs="Times New Roman"/>
          <w:szCs w:val="24"/>
        </w:rPr>
        <w:t xml:space="preserve">ι δύο Έλληνες στρατιωτικοί κρατούνται επί πέντε </w:t>
      </w:r>
      <w:r>
        <w:rPr>
          <w:rFonts w:eastAsia="Times New Roman" w:cs="Times New Roman"/>
          <w:szCs w:val="24"/>
        </w:rPr>
        <w:lastRenderedPageBreak/>
        <w:t>μήνες στις τουρκικές φυλακές, χωρίς να τους έχει απαγγελθεί κατηγορητήριο, κάτι το οποίο συνιστά ξεκάθαρη παραβίαση της ΕΣΔΑ;</w:t>
      </w:r>
    </w:p>
    <w:p w14:paraId="7B5FFEC4"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B5FFEC5" w14:textId="77777777" w:rsidR="00A97C41" w:rsidRDefault="00D613E5">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7B5FFEC6"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Θα δ</w:t>
      </w:r>
      <w:r>
        <w:rPr>
          <w:rFonts w:eastAsia="Times New Roman" w:cs="Times New Roman"/>
          <w:szCs w:val="24"/>
        </w:rPr>
        <w:t xml:space="preserve">ώσουμε τον λόγο στον κ. Καλαφάτη, τον εισηγητή </w:t>
      </w:r>
      <w:r>
        <w:rPr>
          <w:rFonts w:eastAsia="Times New Roman" w:cs="Times New Roman"/>
          <w:szCs w:val="24"/>
        </w:rPr>
        <w:t>της</w:t>
      </w:r>
      <w:r>
        <w:rPr>
          <w:rFonts w:eastAsia="Times New Roman" w:cs="Times New Roman"/>
          <w:szCs w:val="24"/>
        </w:rPr>
        <w:t xml:space="preserve"> Νέα</w:t>
      </w:r>
      <w:r>
        <w:rPr>
          <w:rFonts w:eastAsia="Times New Roman" w:cs="Times New Roman"/>
          <w:szCs w:val="24"/>
        </w:rPr>
        <w:t>ς</w:t>
      </w:r>
      <w:r>
        <w:rPr>
          <w:rFonts w:eastAsia="Times New Roman" w:cs="Times New Roman"/>
          <w:szCs w:val="24"/>
        </w:rPr>
        <w:t xml:space="preserve"> Δημοκρατία</w:t>
      </w:r>
      <w:r>
        <w:rPr>
          <w:rFonts w:eastAsia="Times New Roman" w:cs="Times New Roman"/>
          <w:szCs w:val="24"/>
        </w:rPr>
        <w:t>ς</w:t>
      </w:r>
      <w:r>
        <w:rPr>
          <w:rFonts w:eastAsia="Times New Roman" w:cs="Times New Roman"/>
          <w:szCs w:val="24"/>
        </w:rPr>
        <w:t>.</w:t>
      </w:r>
    </w:p>
    <w:p w14:paraId="7B5FFEC7"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πολύ, κύριε Πρόεδρε.</w:t>
      </w:r>
    </w:p>
    <w:p w14:paraId="7B5FFEC8"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καλούμαστε να κυρώσουμε ένα </w:t>
      </w:r>
      <w:r>
        <w:rPr>
          <w:rFonts w:eastAsia="Times New Roman" w:cs="Times New Roman"/>
          <w:szCs w:val="24"/>
        </w:rPr>
        <w:t>π</w:t>
      </w:r>
      <w:r>
        <w:rPr>
          <w:rFonts w:eastAsia="Times New Roman" w:cs="Times New Roman"/>
          <w:szCs w:val="24"/>
        </w:rPr>
        <w:t>ρωτόκολλο το οποίο τροποποιεί τη Σύμβαση για την Προάσπιση των Δικαιωμά</w:t>
      </w:r>
      <w:r>
        <w:rPr>
          <w:rFonts w:eastAsia="Times New Roman" w:cs="Times New Roman"/>
          <w:szCs w:val="24"/>
        </w:rPr>
        <w:t>των του Ανθρώπου και των Θεμελιωδών Ελευθεριών.</w:t>
      </w:r>
    </w:p>
    <w:p w14:paraId="7B5FFEC9"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ρωτόκολλο αυτό κυρίως αφορά στην τροποποίηση συγκεκριμένων διατάξεων αμιγώς διαδικαστικού χαρακτήρα, αλλά νομίζω ότι η μεγάλη σημασία που εντοπίζεται στη συγκε</w:t>
      </w:r>
      <w:r>
        <w:rPr>
          <w:rFonts w:eastAsia="Times New Roman" w:cs="Times New Roman"/>
          <w:szCs w:val="24"/>
        </w:rPr>
        <w:lastRenderedPageBreak/>
        <w:t>κριμένη τροποποίηση αφορά κυρίως στην εκ προο</w:t>
      </w:r>
      <w:r>
        <w:rPr>
          <w:rFonts w:eastAsia="Times New Roman" w:cs="Times New Roman"/>
          <w:szCs w:val="24"/>
        </w:rPr>
        <w:t>ιμίου κατοχύρωση δύο σημαντικών αρχών, της αρχής της επικουρικότητας και της αρχής του εθνικού περιθωρίου εκτίμησης.</w:t>
      </w:r>
    </w:p>
    <w:p w14:paraId="7B5FFECA"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Ουσιαστικά η τροποποίηση επιχειρεί να κωδικοποιήσει -και αυτό είναι σημαντικό- την ιδιαίτερη και ιδιότυπη φιλοσοφία του υπερεθνικού νομικού</w:t>
      </w:r>
      <w:r>
        <w:rPr>
          <w:rFonts w:eastAsia="Times New Roman" w:cs="Times New Roman"/>
          <w:szCs w:val="24"/>
        </w:rPr>
        <w:t xml:space="preserve"> οικοδομήματος, που είναι πολύ σημαντικό για την προάσπιση των δικαιωμάτων του ανθρώπου, ενός δηλαδή περιφερειακού συστήματος εγγυήσεων. Αυτό γίνεται, αφ’ ενός, με την κατοχύρωση της αρχής της επικουρικότητας, ουσιαστικά δηλαδή με την αναγνώριση σημαντικού</w:t>
      </w:r>
      <w:r>
        <w:rPr>
          <w:rFonts w:eastAsia="Times New Roman" w:cs="Times New Roman"/>
          <w:szCs w:val="24"/>
        </w:rPr>
        <w:t xml:space="preserve"> ρόλου στα εθνικά δικαστήρια και στις εθνικές αρχές και αφ’ ετέρου, με την κατοχύρωση της αρχής του εθνικού περιθωρίου εκτίμησης, που ουσιαστικά τι κάνει;</w:t>
      </w:r>
    </w:p>
    <w:p w14:paraId="7B5FFECB"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Επαναπροσδιορίζει το πλαίσιο εμπιστοσύνης μεταξύ των συμβαλλόμενων κρατών με το Ευρωπαϊκό Δικαστήριο </w:t>
      </w:r>
      <w:r>
        <w:rPr>
          <w:rFonts w:eastAsia="Times New Roman" w:cs="Times New Roman"/>
          <w:szCs w:val="24"/>
        </w:rPr>
        <w:t xml:space="preserve">Δικαιωμάτων του Ανθρώπου με κύριο πυρήνα –το οποίο είναι επίσης πολύ σημαντικό- τον σεβασμό των επιμέρους </w:t>
      </w:r>
      <w:proofErr w:type="spellStart"/>
      <w:r>
        <w:rPr>
          <w:rFonts w:eastAsia="Times New Roman" w:cs="Times New Roman"/>
          <w:szCs w:val="24"/>
        </w:rPr>
        <w:t>νομολογιακών</w:t>
      </w:r>
      <w:proofErr w:type="spellEnd"/>
      <w:r>
        <w:rPr>
          <w:rFonts w:eastAsia="Times New Roman" w:cs="Times New Roman"/>
          <w:szCs w:val="24"/>
        </w:rPr>
        <w:t xml:space="preserve"> κεκτημένων που δημιουργούν οι εθνικές έννομες τάξεις. Και οι δύο </w:t>
      </w:r>
      <w:r>
        <w:rPr>
          <w:rFonts w:eastAsia="Times New Roman" w:cs="Times New Roman"/>
          <w:szCs w:val="24"/>
        </w:rPr>
        <w:lastRenderedPageBreak/>
        <w:t>αυτές αναφέρονται στη Διακήρυξη του Μπράιτον, με αποτέλεσμα να προωθηθεί</w:t>
      </w:r>
      <w:r>
        <w:rPr>
          <w:rFonts w:eastAsia="Times New Roman" w:cs="Times New Roman"/>
          <w:szCs w:val="24"/>
        </w:rPr>
        <w:t xml:space="preserve"> και εν τέλει να πραγματοποιηθεί και η τυπική ένταξή τους στο κείμενο της Ευρωπαϊκής Σύμβασης των Δικαιωμάτων του Ανθρώπου.</w:t>
      </w:r>
    </w:p>
    <w:p w14:paraId="7B5FFECC"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Όπως τόνισα και εχθές, ιδιαίτερα η έννοια του εθνικού περιθωρίου εκτίμησης που αποτελεί μία ιδιαίτερη έκφραση της αρχής της επικουρι</w:t>
      </w:r>
      <w:r>
        <w:rPr>
          <w:rFonts w:eastAsia="Times New Roman" w:cs="Times New Roman"/>
          <w:szCs w:val="24"/>
        </w:rPr>
        <w:t>κότητας, συμβάλλει καθοριστικά στην κατοχύρωση ενός προνομιακού χώρου ελευθερίας για το κράτος-μέλος, στο πλαίσιο βεβαίως των υποχρεώσεων που έχει απέναντι στην Ευρωπαϊκή Σύμβαση των Δικαιωμάτων του Ανθρώπου. Και είναι πολύ σημαντικό γιατί παρέχει ένα σημα</w:t>
      </w:r>
      <w:r>
        <w:rPr>
          <w:rFonts w:eastAsia="Times New Roman" w:cs="Times New Roman"/>
          <w:szCs w:val="24"/>
        </w:rPr>
        <w:t>ντικό περιθώριο διακριτικής ευχέρειας και αρμοδιότητας ως προς τις αποφάσεις κανονιστικού ή ατομικού περιεχομένου. Βεβαίως η κύρια δικαιολογητική της βάση μπορεί να βρεθεί όχι μόνο στο ότι αποτελεί πτυχή της αρχής της επικουρικότητας, αλλά και στον ίδιο το</w:t>
      </w:r>
      <w:r>
        <w:rPr>
          <w:rFonts w:eastAsia="Times New Roman" w:cs="Times New Roman"/>
          <w:szCs w:val="24"/>
        </w:rPr>
        <w:t>ν ρόλο του Ευρωπαϊκού Δικαστηρίου των Δικαιωμάτων του Ανθρώπου στην ευρωπαϊκή έννομη τάξη.</w:t>
      </w:r>
    </w:p>
    <w:p w14:paraId="7B5FFECD"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lastRenderedPageBreak/>
        <w:t>Ιδιαίτερα θέλω να τονίσω ότι αυτό το σύστημα εγγυήσεων προσπαθεί να εναρμονίσει και να ενοποιήσει τους επιμέρους εθνικούς κανόνες και τις εθνικές πρακτικές με τις γε</w:t>
      </w:r>
      <w:r>
        <w:rPr>
          <w:rFonts w:eastAsia="Times New Roman" w:cs="Times New Roman"/>
          <w:szCs w:val="24"/>
        </w:rPr>
        <w:t xml:space="preserve">νικές επιταγές της </w:t>
      </w:r>
      <w:r>
        <w:rPr>
          <w:rFonts w:eastAsia="Times New Roman" w:cs="Times New Roman"/>
          <w:szCs w:val="24"/>
        </w:rPr>
        <w:t>σ</w:t>
      </w:r>
      <w:r>
        <w:rPr>
          <w:rFonts w:eastAsia="Times New Roman" w:cs="Times New Roman"/>
          <w:szCs w:val="24"/>
        </w:rPr>
        <w:t>ύμβασης, καταλείποντας –και αυτό είναι εξόχως σημαντικό, κατά την άποψή μου- την εφαρμογή αυτών των επιταγών στα κράτη, δηλαδή στις εθνικές αρχές, όπως τόνισα και εχθές, εκτελεστικές, νομοθετικές, διοικητικές. Αυτή η αναγνώριση της αυτο</w:t>
      </w:r>
      <w:r>
        <w:rPr>
          <w:rFonts w:eastAsia="Times New Roman" w:cs="Times New Roman"/>
          <w:szCs w:val="24"/>
        </w:rPr>
        <w:t xml:space="preserve">νομίας στα αρμόδια εθνικά όργανα πηγάζει, κατά την άποψή μου, από το νομιμοποιητικό θεμέλιο το οποίο είναι ουσιαστικά η βούληση για να υπάρξει πηγή μέσα από τη </w:t>
      </w:r>
      <w:r>
        <w:rPr>
          <w:rFonts w:eastAsia="Times New Roman" w:cs="Times New Roman"/>
          <w:szCs w:val="24"/>
        </w:rPr>
        <w:t>δ</w:t>
      </w:r>
      <w:r>
        <w:rPr>
          <w:rFonts w:eastAsia="Times New Roman" w:cs="Times New Roman"/>
          <w:szCs w:val="24"/>
        </w:rPr>
        <w:t xml:space="preserve">ημοκρατία και την απευθείας αρμοδιότητα να ασκούν πολιτική, καθώς έχουν το τεκμήριο της </w:t>
      </w:r>
      <w:r>
        <w:rPr>
          <w:rFonts w:eastAsia="Times New Roman" w:cs="Times New Roman"/>
          <w:szCs w:val="24"/>
        </w:rPr>
        <w:t>νομιμότητας αποδεδειγμένα.</w:t>
      </w:r>
    </w:p>
    <w:p w14:paraId="7B5FFECE"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Μέσα, λοιπόν, απ’ αυτό το πλαίσιο, όπως τονίσαμε και εχθές, δεν έχουμε καμ</w:t>
      </w:r>
      <w:r>
        <w:rPr>
          <w:rFonts w:eastAsia="Times New Roman" w:cs="Times New Roman"/>
          <w:szCs w:val="24"/>
        </w:rPr>
        <w:t>μ</w:t>
      </w:r>
      <w:r>
        <w:rPr>
          <w:rFonts w:eastAsia="Times New Roman" w:cs="Times New Roman"/>
          <w:szCs w:val="24"/>
        </w:rPr>
        <w:t>ία αντίρρηση. Η επιφύλαξη που διατυπώσαμε εχθές δεν ήταν για λόγους ουσίας και ως εκ τούτου εμείς είμαστε θετικοί.</w:t>
      </w:r>
    </w:p>
    <w:p w14:paraId="7B5FFECF"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B5FFED0" w14:textId="77777777" w:rsidR="00A97C41" w:rsidRDefault="00D613E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w:t>
      </w:r>
      <w:r>
        <w:rPr>
          <w:rFonts w:eastAsia="Times New Roman" w:cs="Times New Roman"/>
          <w:szCs w:val="24"/>
        </w:rPr>
        <w:t xml:space="preserve"> πτέρυγα της Νέας Δημοκρατίας)</w:t>
      </w:r>
    </w:p>
    <w:p w14:paraId="7B5FFED1" w14:textId="77777777" w:rsidR="00A97C41" w:rsidRDefault="00D613E5">
      <w:pPr>
        <w:spacing w:line="600" w:lineRule="auto"/>
        <w:ind w:firstLine="720"/>
        <w:jc w:val="both"/>
        <w:rPr>
          <w:rFonts w:eastAsia="Times New Roman" w:cs="Times New Roman"/>
          <w:szCs w:val="24"/>
        </w:rPr>
      </w:pPr>
      <w:r w:rsidRPr="0069029F">
        <w:rPr>
          <w:rFonts w:eastAsia="Times New Roman" w:cs="Times New Roman"/>
          <w:b/>
          <w:szCs w:val="24"/>
        </w:rPr>
        <w:t xml:space="preserve">ΠΡΟΕΔΡΕΥΩΝ (Γεώργιος </w:t>
      </w:r>
      <w:proofErr w:type="spellStart"/>
      <w:r w:rsidRPr="0069029F">
        <w:rPr>
          <w:rFonts w:eastAsia="Times New Roman" w:cs="Times New Roman"/>
          <w:b/>
          <w:szCs w:val="24"/>
        </w:rPr>
        <w:t>Λαμπρούλης</w:t>
      </w:r>
      <w:proofErr w:type="spellEnd"/>
      <w:r w:rsidRPr="0069029F">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τον κ. Καλαφάτη.</w:t>
      </w:r>
    </w:p>
    <w:p w14:paraId="7B5FFED2"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ολοκληρώθηκαν οι παρεμβάσεις των εκπροσώπων των Κοινοβουλευτικών Ομάδων.</w:t>
      </w:r>
    </w:p>
    <w:p w14:paraId="7B5FFED3"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Κύριε Υπουργέ, προφανώς κι εσείς θέλετε τον λόγο για να κά</w:t>
      </w:r>
      <w:r>
        <w:rPr>
          <w:rFonts w:eastAsia="Times New Roman" w:cs="Times New Roman"/>
          <w:szCs w:val="24"/>
        </w:rPr>
        <w:t>νετε μία ολιγόλεπτη παρέμβαση.</w:t>
      </w:r>
    </w:p>
    <w:p w14:paraId="7B5FFED4"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Ο Αναπληρωτής Υπουργός Εξωτερικών</w:t>
      </w:r>
      <w:r w:rsidRPr="00FD6702">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Κατρούγκαλος</w:t>
      </w:r>
      <w:proofErr w:type="spellEnd"/>
      <w:r>
        <w:rPr>
          <w:rFonts w:eastAsia="Times New Roman" w:cs="Times New Roman"/>
          <w:szCs w:val="24"/>
        </w:rPr>
        <w:t xml:space="preserve"> έχει τον λόγο.</w:t>
      </w:r>
    </w:p>
    <w:p w14:paraId="7B5FFED5"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Κύριε Πρόεδρε, πράγματι η ΕΣΔΑ, όπως και ο Ευρωπαϊκός Κοινωνικός Χάρτης που συμπληρώνει το σύστημα προσ</w:t>
      </w:r>
      <w:r>
        <w:rPr>
          <w:rFonts w:eastAsia="Times New Roman" w:cs="Times New Roman"/>
          <w:szCs w:val="24"/>
        </w:rPr>
        <w:t>τασίας των δικαιωμάτων και στον τομέα των κοινωνικών δικαιωμάτων, αποτελεί αυτή τη στιγμή το κοινό δίκαιο των δικαιωμάτων σε επίπεδο ηπείρου, ειδικά μετά την κατάρρευση του σοσιαλιστικού στρατοπέδου, όταν και οι σαράντα οκτώ χώρες της Ευρώπης και οι δημοκρ</w:t>
      </w:r>
      <w:r>
        <w:rPr>
          <w:rFonts w:eastAsia="Times New Roman" w:cs="Times New Roman"/>
          <w:szCs w:val="24"/>
        </w:rPr>
        <w:t xml:space="preserve">ατίες που περιλαμβάνονταν στην </w:t>
      </w:r>
      <w:r>
        <w:rPr>
          <w:rFonts w:eastAsia="Times New Roman" w:cs="Times New Roman"/>
          <w:szCs w:val="24"/>
        </w:rPr>
        <w:lastRenderedPageBreak/>
        <w:t>πρώην Σοβιετική Ένωση αποτελούν μέρος του Συμβουλίου της Ευρώπης.</w:t>
      </w:r>
    </w:p>
    <w:p w14:paraId="7B5FFED6"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 xml:space="preserve">Θα ήθελα να επαναλάβω τα όσα σωστά και με ιστορική μνήμη έθεσε και ο κ. </w:t>
      </w:r>
      <w:proofErr w:type="spellStart"/>
      <w:r>
        <w:rPr>
          <w:rFonts w:eastAsia="Times New Roman" w:cs="Times New Roman"/>
          <w:szCs w:val="24"/>
        </w:rPr>
        <w:t>Σαρίδης</w:t>
      </w:r>
      <w:proofErr w:type="spellEnd"/>
      <w:r>
        <w:rPr>
          <w:rFonts w:eastAsia="Times New Roman" w:cs="Times New Roman"/>
          <w:szCs w:val="24"/>
        </w:rPr>
        <w:t xml:space="preserve"> </w:t>
      </w:r>
      <w:proofErr w:type="spellStart"/>
      <w:r>
        <w:rPr>
          <w:rFonts w:eastAsia="Times New Roman" w:cs="Times New Roman"/>
          <w:szCs w:val="24"/>
        </w:rPr>
        <w:t>ενώπιόν</w:t>
      </w:r>
      <w:proofErr w:type="spellEnd"/>
      <w:r>
        <w:rPr>
          <w:rFonts w:eastAsia="Times New Roman" w:cs="Times New Roman"/>
          <w:szCs w:val="24"/>
        </w:rPr>
        <w:t xml:space="preserve"> μας για τη συμβολή του συστήματος αυτοπροστασίας των δικαιωμάτων του αν</w:t>
      </w:r>
      <w:r>
        <w:rPr>
          <w:rFonts w:eastAsia="Times New Roman" w:cs="Times New Roman"/>
          <w:szCs w:val="24"/>
        </w:rPr>
        <w:t>θρώπου στην άμυνα της χώρας μας απέναντι στη δικτατορία και τη συνεχή παρουσία που έχει το δικαστήριο ως υπερασπιστής των δικαιωμάτων σε όλα τα ζητήματα που αφορούν τον Ευρωπαίο πολίτη.</w:t>
      </w:r>
    </w:p>
    <w:p w14:paraId="7B5FFED7"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t>Η ατομική προσφυγή, η δυνατότητα δηλαδή του καθενός πολίτη να μπορεί ν</w:t>
      </w:r>
      <w:r>
        <w:rPr>
          <w:rFonts w:eastAsia="Times New Roman" w:cs="Times New Roman"/>
          <w:szCs w:val="24"/>
        </w:rPr>
        <w:t>α προσφεύγει στο δικαστήριο, ξεχωρίζει αυτό το δικαιοδοτικό σύστημα από οποιοδήποτε άλλο σύστημα προστασίας των δικαιωμάτων παγκόσμια. Δεν υπάρχει άλλη γωνιά του κόσμου στην οποία να μπορεί ο πολίτης να αμφισβητήσει αποφάσεις του δικού του συστήματος εθνικ</w:t>
      </w:r>
      <w:r>
        <w:rPr>
          <w:rFonts w:eastAsia="Times New Roman" w:cs="Times New Roman"/>
          <w:szCs w:val="24"/>
        </w:rPr>
        <w:t>ής δικαιοσύνης σε ένα άλλο δικαστήριο.</w:t>
      </w:r>
    </w:p>
    <w:p w14:paraId="7B5FFED8" w14:textId="77777777" w:rsidR="00A97C41" w:rsidRDefault="00D613E5">
      <w:pPr>
        <w:spacing w:line="600" w:lineRule="auto"/>
        <w:ind w:firstLine="720"/>
        <w:jc w:val="both"/>
        <w:rPr>
          <w:rFonts w:eastAsia="Times New Roman" w:cs="Times New Roman"/>
          <w:szCs w:val="24"/>
        </w:rPr>
      </w:pPr>
      <w:r>
        <w:rPr>
          <w:rFonts w:eastAsia="Times New Roman" w:cs="Times New Roman"/>
          <w:szCs w:val="24"/>
        </w:rPr>
        <w:lastRenderedPageBreak/>
        <w:t>Ορθά, επίσης, επισημάνθηκε ότι ένα από τα βασικά μας επιχειρήματα απέναντι στην Τουρκία σε σχέση με την αδικαιολόγητη, παράνομη, πολιτικά απαράδεκτη και εχθρική με κάθε έννοια σχέσεων καλής γειτονίας διατήρηση της κρά</w:t>
      </w:r>
      <w:r>
        <w:rPr>
          <w:rFonts w:eastAsia="Times New Roman" w:cs="Times New Roman"/>
          <w:szCs w:val="24"/>
        </w:rPr>
        <w:t>τησης των Ελλήνων στρατιωτικών χωρίς απαγγελία κατηγορίας είναι αντίθετη στο άρθρο 6 της Ευρωπαϊκής Σύμβασης των Δικαιωμάτων του Ανθρώπου, σε κάθε αρχή δίκαιης δίκης και στον ευρωπαϊκό νομικό πολιτισμό.</w:t>
      </w:r>
    </w:p>
    <w:p w14:paraId="7B5FFED9"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t>Επισημαίνω, επίσης, απλώς για την πληρότητα της παρου</w:t>
      </w:r>
      <w:r>
        <w:rPr>
          <w:rFonts w:eastAsia="Times New Roman" w:cs="Times New Roman"/>
          <w:szCs w:val="24"/>
        </w:rPr>
        <w:t xml:space="preserve">σίασης, ότι και </w:t>
      </w:r>
      <w:r w:rsidRPr="00984B2C">
        <w:rPr>
          <w:rFonts w:eastAsia="Times New Roman" w:cs="Times New Roman"/>
          <w:szCs w:val="24"/>
        </w:rPr>
        <w:t>σ</w:t>
      </w:r>
      <w:r>
        <w:rPr>
          <w:rFonts w:eastAsia="Times New Roman" w:cs="Times New Roman"/>
          <w:szCs w:val="24"/>
        </w:rPr>
        <w:t>ε</w:t>
      </w:r>
      <w:r w:rsidRPr="00984B2C">
        <w:rPr>
          <w:rFonts w:eastAsia="Times New Roman" w:cs="Times New Roman"/>
          <w:szCs w:val="24"/>
        </w:rPr>
        <w:t xml:space="preserve"> ό,τι αφορά</w:t>
      </w:r>
      <w:r>
        <w:rPr>
          <w:rFonts w:eastAsia="Times New Roman" w:cs="Times New Roman"/>
          <w:szCs w:val="24"/>
        </w:rPr>
        <w:t xml:space="preserve"> την άλλη προσβολή δικαιωμάτων, των κοινωνικών, από την εφαρμογή πολλές φορές αντίθετης στη Σύμβαση του Ευρωπαϊκού Κοινωνικού Χάρτη νομοθεσίας </w:t>
      </w:r>
      <w:proofErr w:type="spellStart"/>
      <w:r>
        <w:rPr>
          <w:rFonts w:eastAsia="Times New Roman" w:cs="Times New Roman"/>
          <w:szCs w:val="24"/>
        </w:rPr>
        <w:t>μνημονιακής</w:t>
      </w:r>
      <w:proofErr w:type="spellEnd"/>
      <w:r>
        <w:rPr>
          <w:rFonts w:eastAsia="Times New Roman" w:cs="Times New Roman"/>
          <w:szCs w:val="24"/>
        </w:rPr>
        <w:t xml:space="preserve">, είχαμε αποφάσεις της Επιτροπής Κοινωνικών Δικαιωμάτων τις οποίες η </w:t>
      </w:r>
      <w:r w:rsidRPr="001850F1">
        <w:rPr>
          <w:rFonts w:eastAsia="Times New Roman" w:cs="Times New Roman"/>
          <w:szCs w:val="24"/>
        </w:rPr>
        <w:t>Κυβέ</w:t>
      </w:r>
      <w:r w:rsidRPr="001850F1">
        <w:rPr>
          <w:rFonts w:eastAsia="Times New Roman" w:cs="Times New Roman"/>
          <w:szCs w:val="24"/>
        </w:rPr>
        <w:t>ρνησ</w:t>
      </w:r>
      <w:r>
        <w:rPr>
          <w:rFonts w:eastAsia="Times New Roman" w:cs="Times New Roman"/>
          <w:szCs w:val="24"/>
        </w:rPr>
        <w:t>ή μας επιχείρησε να αξιοποιήσει όσο μπορούσε στο πλαίσιο της διαπραγμάτευσης, αν και το Διεθνές Νομισματικό Ταμείο ουδόλως φάνηκε να ενδιαφέρεται για παρόμοια θέματα ευρωπαϊκής νομιμότητας.</w:t>
      </w:r>
    </w:p>
    <w:p w14:paraId="7B5FFEDA"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μετά την έξοδο από τα μνημόνια, με τη διακριτική ευχέρεια που θα έχουμε θα λάβουμε υπ’ </w:t>
      </w:r>
      <w:proofErr w:type="spellStart"/>
      <w:r>
        <w:rPr>
          <w:rFonts w:eastAsia="Times New Roman" w:cs="Times New Roman"/>
          <w:szCs w:val="24"/>
        </w:rPr>
        <w:t>όψιν</w:t>
      </w:r>
      <w:proofErr w:type="spellEnd"/>
      <w:r>
        <w:rPr>
          <w:rFonts w:eastAsia="Times New Roman" w:cs="Times New Roman"/>
          <w:szCs w:val="24"/>
        </w:rPr>
        <w:t xml:space="preserve"> και τις διατάξεις του Ευρωπαϊκού Κοινωνικού Χάρτη </w:t>
      </w:r>
      <w:r w:rsidRPr="00984B2C">
        <w:rPr>
          <w:rFonts w:eastAsia="Times New Roman" w:cs="Times New Roman"/>
          <w:szCs w:val="24"/>
        </w:rPr>
        <w:t>σ</w:t>
      </w:r>
      <w:r>
        <w:rPr>
          <w:rFonts w:eastAsia="Times New Roman" w:cs="Times New Roman"/>
          <w:szCs w:val="24"/>
        </w:rPr>
        <w:t>ε</w:t>
      </w:r>
      <w:r w:rsidRPr="00984B2C">
        <w:rPr>
          <w:rFonts w:eastAsia="Times New Roman" w:cs="Times New Roman"/>
          <w:szCs w:val="24"/>
        </w:rPr>
        <w:t xml:space="preserve"> ό,τι αφορά</w:t>
      </w:r>
      <w:r>
        <w:rPr>
          <w:rFonts w:eastAsia="Times New Roman" w:cs="Times New Roman"/>
          <w:szCs w:val="24"/>
        </w:rPr>
        <w:t xml:space="preserve"> την </w:t>
      </w:r>
      <w:proofErr w:type="spellStart"/>
      <w:r>
        <w:rPr>
          <w:rFonts w:eastAsia="Times New Roman" w:cs="Times New Roman"/>
          <w:szCs w:val="24"/>
        </w:rPr>
        <w:t>επαναρρύθμιση</w:t>
      </w:r>
      <w:proofErr w:type="spellEnd"/>
      <w:r>
        <w:rPr>
          <w:rFonts w:eastAsia="Times New Roman" w:cs="Times New Roman"/>
          <w:szCs w:val="24"/>
        </w:rPr>
        <w:t xml:space="preserve"> των εργασιακών σχέσεων που είχαν τόσο βάναυσα απορρυθμιστεί στη διάρκεια </w:t>
      </w:r>
      <w:r>
        <w:rPr>
          <w:rFonts w:eastAsia="Times New Roman" w:cs="Times New Roman"/>
          <w:szCs w:val="24"/>
        </w:rPr>
        <w:t xml:space="preserve">της </w:t>
      </w:r>
      <w:proofErr w:type="spellStart"/>
      <w:r>
        <w:rPr>
          <w:rFonts w:eastAsia="Times New Roman" w:cs="Times New Roman"/>
          <w:szCs w:val="24"/>
        </w:rPr>
        <w:t>μνημονιακής</w:t>
      </w:r>
      <w:proofErr w:type="spellEnd"/>
      <w:r>
        <w:rPr>
          <w:rFonts w:eastAsia="Times New Roman" w:cs="Times New Roman"/>
          <w:szCs w:val="24"/>
        </w:rPr>
        <w:t xml:space="preserve"> περιόδου. </w:t>
      </w:r>
    </w:p>
    <w:p w14:paraId="7B5FFEDB"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Οι διατάξεις αυτές καθαυτές του </w:t>
      </w:r>
      <w:r>
        <w:rPr>
          <w:rFonts w:eastAsia="Times New Roman" w:cs="Times New Roman"/>
          <w:szCs w:val="24"/>
        </w:rPr>
        <w:t>π</w:t>
      </w:r>
      <w:r>
        <w:rPr>
          <w:rFonts w:eastAsia="Times New Roman" w:cs="Times New Roman"/>
          <w:szCs w:val="24"/>
        </w:rPr>
        <w:t xml:space="preserve">ρωτοκόλλου, </w:t>
      </w:r>
      <w:r w:rsidRPr="00911877">
        <w:rPr>
          <w:rFonts w:eastAsia="Times New Roman" w:cs="Times New Roman"/>
          <w:szCs w:val="24"/>
        </w:rPr>
        <w:t>π</w:t>
      </w:r>
      <w:r>
        <w:rPr>
          <w:rFonts w:eastAsia="Times New Roman" w:cs="Times New Roman"/>
          <w:szCs w:val="24"/>
        </w:rPr>
        <w:t>έρα από την αρχή της επικουρικότητας που σωστά επισημάνθηκε από τον κ. Καλαφάτη ότι συμπληρώνει την ενότητα της νομολογίας που ισχύει σε όλη την Ευρώπη, με μια αναγνώριση του ρόλου τω</w:t>
      </w:r>
      <w:r>
        <w:rPr>
          <w:rFonts w:eastAsia="Times New Roman" w:cs="Times New Roman"/>
          <w:szCs w:val="24"/>
        </w:rPr>
        <w:t xml:space="preserve">ν εθνικών δικαστηρίων να προσαρμόζουν στις εθνικές ιδιαιτερότητες τη νομολογία αυτή, κυρίως προσπαθεί να κάνει πιο λειτουργική τη λειτουργία του δικαστηρίου. </w:t>
      </w:r>
    </w:p>
    <w:p w14:paraId="7B5FFEDC"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t>Για παράδειγμα, η νέα ρύθμιση για το όριο ηλικίας αποσκοπεί να αποσοβηθεί ένα γεγονός που συνέβαι</w:t>
      </w:r>
      <w:r>
        <w:rPr>
          <w:rFonts w:eastAsia="Times New Roman" w:cs="Times New Roman"/>
          <w:szCs w:val="24"/>
        </w:rPr>
        <w:t xml:space="preserve">νε, δικαστές να αναγκάζονται να εγκαταλείψουν τη θητεία τους στο μέσον αυτής γιατί συμπλήρωναν το όριο ηλικίας κατά τη διάρκεια των καθηκόντων τους. Τώρα με την πρόβλεψη ότι δεν </w:t>
      </w:r>
      <w:r w:rsidRPr="00224BE3">
        <w:rPr>
          <w:rFonts w:eastAsia="Times New Roman" w:cs="Times New Roman"/>
          <w:szCs w:val="24"/>
        </w:rPr>
        <w:t>μπορεί να</w:t>
      </w:r>
      <w:r>
        <w:rPr>
          <w:rFonts w:eastAsia="Times New Roman" w:cs="Times New Roman"/>
          <w:szCs w:val="24"/>
        </w:rPr>
        <w:t xml:space="preserve"> διοριστεί κανείς δικαστής πάνω από το εξηκοστό πέμπτο έτος αυτό καλύ</w:t>
      </w:r>
      <w:r>
        <w:rPr>
          <w:rFonts w:eastAsia="Times New Roman" w:cs="Times New Roman"/>
          <w:szCs w:val="24"/>
        </w:rPr>
        <w:t>πτεται.</w:t>
      </w:r>
    </w:p>
    <w:p w14:paraId="7B5FFEDD"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Αντίστοιχης λειτουργικότητας είναι και άλλες ρυθμίσεις που αποσκοπούν στο να μειωθεί ο όγκος του δικαστηρίου. Δεκάδες χιλιάδες πια προσφυγές κατατίθενται ενώπιον του δικαστηρίου κάθε χρόνο, ενώ η δυνατότητά του να τις εξετάσει περιορίζεται σε ορισμ</w:t>
      </w:r>
      <w:r>
        <w:rPr>
          <w:rFonts w:eastAsia="Times New Roman" w:cs="Times New Roman"/>
          <w:szCs w:val="24"/>
        </w:rPr>
        <w:t xml:space="preserve">ένες ουσιαστικά δεκάδες. </w:t>
      </w:r>
    </w:p>
    <w:p w14:paraId="7B5FFEDE"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σημαντικό να </w:t>
      </w:r>
      <w:r w:rsidRPr="00224BE3">
        <w:rPr>
          <w:rFonts w:eastAsia="Times New Roman" w:cs="Times New Roman"/>
          <w:szCs w:val="24"/>
        </w:rPr>
        <w:t xml:space="preserve">μπορεί </w:t>
      </w:r>
      <w:r>
        <w:rPr>
          <w:rFonts w:eastAsia="Times New Roman" w:cs="Times New Roman"/>
          <w:szCs w:val="24"/>
        </w:rPr>
        <w:t xml:space="preserve">το δικαστήριο να επεμβαίνει στις μείζονες υποθέσεις, ακριβώς γιατί ο ρόλος του δεν είναι να είναι ένας τέταρτος </w:t>
      </w:r>
      <w:r w:rsidRPr="008D628D">
        <w:rPr>
          <w:rFonts w:eastAsia="Times New Roman" w:cs="Times New Roman"/>
          <w:szCs w:val="24"/>
        </w:rPr>
        <w:t xml:space="preserve">βαθμός </w:t>
      </w:r>
      <w:r>
        <w:rPr>
          <w:rFonts w:eastAsia="Times New Roman" w:cs="Times New Roman"/>
          <w:szCs w:val="24"/>
        </w:rPr>
        <w:t xml:space="preserve">δικαιοδοσίας, να εξαντλούμε δηλαδή την εσωτερική και να πηγαίνουμε σε ένα είδος </w:t>
      </w:r>
      <w:r>
        <w:rPr>
          <w:rFonts w:eastAsia="Times New Roman" w:cs="Times New Roman"/>
          <w:szCs w:val="24"/>
        </w:rPr>
        <w:t xml:space="preserve">«υπερεθνικού Αρείου Πάγου». Ο ρόλος του είναι η </w:t>
      </w:r>
      <w:proofErr w:type="spellStart"/>
      <w:r>
        <w:rPr>
          <w:rFonts w:eastAsia="Times New Roman" w:cs="Times New Roman"/>
          <w:szCs w:val="24"/>
        </w:rPr>
        <w:t>ομογενοποίηση</w:t>
      </w:r>
      <w:proofErr w:type="spellEnd"/>
      <w:r>
        <w:rPr>
          <w:rFonts w:eastAsia="Times New Roman" w:cs="Times New Roman"/>
          <w:szCs w:val="24"/>
        </w:rPr>
        <w:t xml:space="preserve"> της νομολογίας στις βασικές θεμελιώδεις της αρχές, ώστε σε όλη την Ευρώπη να έχουμε έναν ενιαίο χώρο δικαιωμάτων και ελευθεριών.</w:t>
      </w:r>
    </w:p>
    <w:p w14:paraId="7B5FFEDF"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Κατόπιν τούτου καλωσορίζω την πρόθεση των περισσότερων πολιτικών </w:t>
      </w:r>
      <w:r>
        <w:rPr>
          <w:rFonts w:eastAsia="Times New Roman" w:cs="Times New Roman"/>
          <w:szCs w:val="24"/>
        </w:rPr>
        <w:t xml:space="preserve">δυνάμεων, </w:t>
      </w:r>
      <w:r w:rsidRPr="001878DA">
        <w:rPr>
          <w:rFonts w:eastAsia="Times New Roman" w:cs="Times New Roman"/>
          <w:szCs w:val="24"/>
        </w:rPr>
        <w:t>νομίζω</w:t>
      </w:r>
      <w:r>
        <w:rPr>
          <w:rFonts w:eastAsia="Times New Roman" w:cs="Times New Roman"/>
          <w:szCs w:val="24"/>
        </w:rPr>
        <w:t xml:space="preserve"> της συντριπτικής πλειονότητας του Κοινοβουλίου, να υποστηρίξει αυτό το </w:t>
      </w:r>
      <w:r>
        <w:rPr>
          <w:rFonts w:eastAsia="Times New Roman" w:cs="Times New Roman"/>
          <w:szCs w:val="24"/>
        </w:rPr>
        <w:t>π</w:t>
      </w:r>
      <w:r>
        <w:rPr>
          <w:rFonts w:eastAsia="Times New Roman" w:cs="Times New Roman"/>
          <w:szCs w:val="24"/>
        </w:rPr>
        <w:t xml:space="preserve">ρωτόκολλο. Θα φέρουμε άμεσα και το δέκατο έκτο, </w:t>
      </w:r>
      <w:r w:rsidRPr="002F7918">
        <w:rPr>
          <w:rFonts w:eastAsia="Times New Roman" w:cs="Times New Roman"/>
          <w:szCs w:val="24"/>
        </w:rPr>
        <w:t>το οποίο</w:t>
      </w:r>
      <w:r>
        <w:rPr>
          <w:rFonts w:eastAsia="Times New Roman" w:cs="Times New Roman"/>
          <w:szCs w:val="24"/>
        </w:rPr>
        <w:t xml:space="preserve"> είναι πιο σημαντικό, γιατί δίνει τη δυνατότητα στα εθνικά δικαστήρια να απευθύνουν ερωτήματα προς το Δικαστήρι</w:t>
      </w:r>
      <w:r>
        <w:rPr>
          <w:rFonts w:eastAsia="Times New Roman" w:cs="Times New Roman"/>
          <w:szCs w:val="24"/>
        </w:rPr>
        <w:t>ο των Δικαιωμάτων του Ανθρώπου.</w:t>
      </w:r>
    </w:p>
    <w:p w14:paraId="7B5FFEE0"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Σας ε</w:t>
      </w:r>
      <w:r w:rsidRPr="00AC365A">
        <w:rPr>
          <w:rFonts w:eastAsia="Times New Roman"/>
          <w:szCs w:val="24"/>
        </w:rPr>
        <w:t>υχαριστώ</w:t>
      </w:r>
      <w:r>
        <w:rPr>
          <w:rFonts w:eastAsia="Times New Roman"/>
          <w:szCs w:val="24"/>
        </w:rPr>
        <w:t>.</w:t>
      </w:r>
      <w:r>
        <w:rPr>
          <w:rFonts w:eastAsia="Times New Roman" w:cs="Times New Roman"/>
          <w:szCs w:val="24"/>
        </w:rPr>
        <w:t xml:space="preserve"> </w:t>
      </w:r>
    </w:p>
    <w:p w14:paraId="7B5FFEE1" w14:textId="77777777" w:rsidR="00A97C41" w:rsidRDefault="00D613E5">
      <w:pPr>
        <w:tabs>
          <w:tab w:val="left" w:pos="3873"/>
        </w:tabs>
        <w:spacing w:line="600" w:lineRule="auto"/>
        <w:ind w:firstLine="720"/>
        <w:jc w:val="both"/>
        <w:rPr>
          <w:rFonts w:eastAsia="Times New Roman" w:cs="Times New Roman"/>
          <w:szCs w:val="24"/>
        </w:rPr>
      </w:pPr>
      <w:r w:rsidRPr="00E75E2E">
        <w:rPr>
          <w:rFonts w:eastAsia="Times New Roman" w:cs="Times New Roman"/>
          <w:b/>
          <w:szCs w:val="24"/>
        </w:rPr>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Ευχαριστούμε τον κύριο Υπουργό.</w:t>
      </w:r>
    </w:p>
    <w:p w14:paraId="7B5FFEE2"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t>Κ</w:t>
      </w:r>
      <w:r w:rsidRPr="009C0242">
        <w:rPr>
          <w:rFonts w:eastAsia="Times New Roman" w:cs="Times New Roman"/>
          <w:szCs w:val="24"/>
        </w:rPr>
        <w:t>ηρύσσεται περαιωμένη η συζήτηση επί της αρχής</w:t>
      </w:r>
      <w:r>
        <w:rPr>
          <w:rFonts w:eastAsia="Times New Roman" w:cs="Times New Roman"/>
          <w:szCs w:val="24"/>
        </w:rPr>
        <w:t xml:space="preserve"> και επί</w:t>
      </w:r>
      <w:r w:rsidRPr="009C0242">
        <w:rPr>
          <w:rFonts w:eastAsia="Times New Roman" w:cs="Times New Roman"/>
          <w:szCs w:val="24"/>
        </w:rPr>
        <w:t xml:space="preserve"> των άρθρων του σχεδίου νόμου του Υπουργείου Εξωτερικών</w:t>
      </w:r>
      <w:r>
        <w:rPr>
          <w:rFonts w:eastAsia="Times New Roman" w:cs="Times New Roman"/>
          <w:szCs w:val="24"/>
        </w:rPr>
        <w:t>:</w:t>
      </w:r>
      <w:r w:rsidRPr="009C0242">
        <w:rPr>
          <w:rFonts w:eastAsia="Times New Roman" w:cs="Times New Roman"/>
          <w:szCs w:val="24"/>
        </w:rPr>
        <w:t xml:space="preserve"> «Κύρωση του Πρωτοκόλλου υπ</w:t>
      </w:r>
      <w:r>
        <w:rPr>
          <w:rFonts w:eastAsia="Times New Roman" w:cs="Times New Roman"/>
          <w:szCs w:val="24"/>
        </w:rPr>
        <w:t>’</w:t>
      </w:r>
      <w:r w:rsidRPr="009C0242">
        <w:rPr>
          <w:rFonts w:eastAsia="Times New Roman" w:cs="Times New Roman"/>
          <w:szCs w:val="24"/>
        </w:rPr>
        <w:t xml:space="preserve"> </w:t>
      </w:r>
      <w:proofErr w:type="spellStart"/>
      <w:r w:rsidRPr="009C0242">
        <w:rPr>
          <w:rFonts w:eastAsia="Times New Roman" w:cs="Times New Roman"/>
          <w:szCs w:val="24"/>
        </w:rPr>
        <w:t>αρι</w:t>
      </w:r>
      <w:r w:rsidRPr="009C0242">
        <w:rPr>
          <w:rFonts w:eastAsia="Times New Roman" w:cs="Times New Roman"/>
          <w:szCs w:val="24"/>
        </w:rPr>
        <w:t>θμ</w:t>
      </w:r>
      <w:proofErr w:type="spellEnd"/>
      <w:r>
        <w:rPr>
          <w:rFonts w:eastAsia="Times New Roman" w:cs="Times New Roman"/>
          <w:szCs w:val="24"/>
        </w:rPr>
        <w:t>.</w:t>
      </w:r>
      <w:r w:rsidRPr="009C0242">
        <w:rPr>
          <w:rFonts w:eastAsia="Times New Roman" w:cs="Times New Roman"/>
          <w:szCs w:val="24"/>
        </w:rPr>
        <w:t xml:space="preserve"> 15 το οποίο τροποποιεί τη Σύμβαση για την </w:t>
      </w:r>
      <w:r>
        <w:rPr>
          <w:rFonts w:eastAsia="Times New Roman" w:cs="Times New Roman"/>
          <w:szCs w:val="24"/>
        </w:rPr>
        <w:t>Π</w:t>
      </w:r>
      <w:r w:rsidRPr="009C0242">
        <w:rPr>
          <w:rFonts w:eastAsia="Times New Roman" w:cs="Times New Roman"/>
          <w:szCs w:val="24"/>
        </w:rPr>
        <w:t>ροάσπιση των Δικαιωμάτων του Ανθρώπου και των Θεμελιωδών Ελευθεριών».</w:t>
      </w:r>
    </w:p>
    <w:p w14:paraId="7B5FFEE3" w14:textId="77777777" w:rsidR="00A97C41" w:rsidRDefault="00D613E5">
      <w:pPr>
        <w:tabs>
          <w:tab w:val="left" w:pos="3873"/>
        </w:tabs>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νομοσχέδιο;</w:t>
      </w:r>
    </w:p>
    <w:p w14:paraId="7B5FFEE4"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B5FFEE5"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Ναι.</w:t>
      </w:r>
    </w:p>
    <w:p w14:paraId="7B5FFEE6"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7B5FFEE7"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b/>
          <w:szCs w:val="24"/>
        </w:rPr>
        <w:t xml:space="preserve"> </w:t>
      </w:r>
      <w:r>
        <w:rPr>
          <w:rFonts w:eastAsia="Times New Roman" w:cs="Times New Roman"/>
          <w:szCs w:val="24"/>
        </w:rPr>
        <w:t>Όχι.</w:t>
      </w:r>
    </w:p>
    <w:p w14:paraId="7B5FFEE8" w14:textId="77777777" w:rsidR="00A97C41" w:rsidRDefault="00D613E5">
      <w:pPr>
        <w:spacing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7B5FFEE9"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B5FFEEA"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7B5FFEEB" w14:textId="77777777" w:rsidR="00A97C41" w:rsidRDefault="00D613E5">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7B5FFEEC" w14:textId="77777777" w:rsidR="00A97C41" w:rsidRDefault="00D613E5">
      <w:pPr>
        <w:tabs>
          <w:tab w:val="left" w:pos="3873"/>
        </w:tabs>
        <w:spacing w:line="600" w:lineRule="auto"/>
        <w:ind w:firstLine="720"/>
        <w:jc w:val="both"/>
        <w:rPr>
          <w:rFonts w:eastAsia="Times New Roman" w:cs="Times New Roman"/>
          <w:szCs w:val="24"/>
        </w:rPr>
      </w:pPr>
      <w:r w:rsidRPr="00FC558D">
        <w:rPr>
          <w:rFonts w:eastAsia="Times New Roman" w:cs="Times New Roman"/>
          <w:b/>
          <w:szCs w:val="24"/>
        </w:rPr>
        <w:t xml:space="preserve">ΠΡΟΕΔΡΕΥΩΝ (Γεώργιος </w:t>
      </w:r>
      <w:proofErr w:type="spellStart"/>
      <w:r w:rsidRPr="00FC558D">
        <w:rPr>
          <w:rFonts w:eastAsia="Times New Roman" w:cs="Times New Roman"/>
          <w:b/>
          <w:szCs w:val="24"/>
        </w:rPr>
        <w:t>Λαμπρούλης</w:t>
      </w:r>
      <w:proofErr w:type="spellEnd"/>
      <w:r w:rsidRPr="00FC558D">
        <w:rPr>
          <w:rFonts w:eastAsia="Times New Roman" w:cs="Times New Roman"/>
          <w:b/>
          <w:szCs w:val="24"/>
        </w:rPr>
        <w:t>):</w:t>
      </w:r>
      <w:r>
        <w:rPr>
          <w:rFonts w:eastAsia="Times New Roman" w:cs="Times New Roman"/>
          <w:b/>
          <w:szCs w:val="24"/>
        </w:rPr>
        <w:t xml:space="preserve"> </w:t>
      </w:r>
      <w:r w:rsidRPr="00FC558D">
        <w:rPr>
          <w:rFonts w:eastAsia="Times New Roman"/>
          <w:szCs w:val="24"/>
        </w:rPr>
        <w:t>Συνεπώς το νομοσ</w:t>
      </w:r>
      <w:r>
        <w:rPr>
          <w:rFonts w:eastAsia="Times New Roman"/>
          <w:szCs w:val="24"/>
        </w:rPr>
        <w:t>χέδιο του Υπουργείου Εξωτερικών</w:t>
      </w:r>
      <w:r>
        <w:rPr>
          <w:rFonts w:eastAsia="Times New Roman"/>
          <w:szCs w:val="24"/>
        </w:rPr>
        <w:t>:</w:t>
      </w:r>
      <w:r>
        <w:rPr>
          <w:rFonts w:eastAsia="Times New Roman" w:cs="Times New Roman"/>
          <w:szCs w:val="24"/>
        </w:rPr>
        <w:t xml:space="preserve"> «Κύρωση του Πρωτοκόλλου υπ’</w:t>
      </w:r>
      <w:r w:rsidRPr="009C0242">
        <w:rPr>
          <w:rFonts w:eastAsia="Times New Roman" w:cs="Times New Roman"/>
          <w:szCs w:val="24"/>
        </w:rPr>
        <w:t xml:space="preserve"> </w:t>
      </w:r>
      <w:proofErr w:type="spellStart"/>
      <w:r w:rsidRPr="009C0242">
        <w:rPr>
          <w:rFonts w:eastAsia="Times New Roman" w:cs="Times New Roman"/>
          <w:szCs w:val="24"/>
        </w:rPr>
        <w:t>αριθμ</w:t>
      </w:r>
      <w:proofErr w:type="spellEnd"/>
      <w:r>
        <w:rPr>
          <w:rFonts w:eastAsia="Times New Roman" w:cs="Times New Roman"/>
          <w:szCs w:val="24"/>
        </w:rPr>
        <w:t>.</w:t>
      </w:r>
      <w:r w:rsidRPr="009C0242">
        <w:rPr>
          <w:rFonts w:eastAsia="Times New Roman" w:cs="Times New Roman"/>
          <w:szCs w:val="24"/>
        </w:rPr>
        <w:t xml:space="preserve"> 15</w:t>
      </w:r>
      <w:r w:rsidRPr="009C0242">
        <w:rPr>
          <w:rFonts w:eastAsia="Times New Roman" w:cs="Times New Roman"/>
          <w:szCs w:val="24"/>
        </w:rPr>
        <w:t xml:space="preserve"> το οποίο τροποποιεί τη Σύμβαση για την </w:t>
      </w:r>
      <w:r>
        <w:rPr>
          <w:rFonts w:eastAsia="Times New Roman" w:cs="Times New Roman"/>
          <w:szCs w:val="24"/>
        </w:rPr>
        <w:t>Π</w:t>
      </w:r>
      <w:r w:rsidRPr="009C0242">
        <w:rPr>
          <w:rFonts w:eastAsia="Times New Roman" w:cs="Times New Roman"/>
          <w:szCs w:val="24"/>
        </w:rPr>
        <w:t>ροάσπιση των Δικαιωμάτων του Ανθρώπου</w:t>
      </w:r>
      <w:r>
        <w:rPr>
          <w:rFonts w:eastAsia="Times New Roman" w:cs="Times New Roman"/>
          <w:szCs w:val="24"/>
        </w:rPr>
        <w:t xml:space="preserve"> και των Θεμελιωδών Ελευθεριών» έγινε δεκτό κατά πλειοψηφία,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7B5FFEED" w14:textId="77777777" w:rsidR="00A97C41" w:rsidRDefault="00D613E5">
      <w:pPr>
        <w:tabs>
          <w:tab w:val="left" w:pos="3873"/>
        </w:tabs>
        <w:spacing w:line="600" w:lineRule="auto"/>
        <w:ind w:firstLine="720"/>
        <w:jc w:val="center"/>
        <w:rPr>
          <w:rFonts w:eastAsia="Times New Roman" w:cs="Times New Roman"/>
          <w:b/>
          <w:color w:val="FF0000"/>
          <w:szCs w:val="24"/>
        </w:rPr>
      </w:pPr>
      <w:r w:rsidRPr="00AB7FBC">
        <w:rPr>
          <w:rFonts w:eastAsia="Times New Roman" w:cs="Times New Roman"/>
          <w:color w:val="FF0000"/>
          <w:szCs w:val="24"/>
        </w:rPr>
        <w:t>(Να καταχωριστεί το κείμενο του νομοσχ</w:t>
      </w:r>
      <w:r w:rsidRPr="00AB7FBC">
        <w:rPr>
          <w:rFonts w:eastAsia="Times New Roman" w:cs="Times New Roman"/>
          <w:color w:val="FF0000"/>
          <w:szCs w:val="24"/>
        </w:rPr>
        <w:t>εδίου</w:t>
      </w:r>
      <w:r w:rsidRPr="00AB7FBC">
        <w:rPr>
          <w:rFonts w:eastAsia="Times New Roman" w:cs="Times New Roman"/>
          <w:color w:val="FF0000"/>
          <w:szCs w:val="24"/>
        </w:rPr>
        <w:t xml:space="preserve"> </w:t>
      </w:r>
      <w:r w:rsidRPr="00AB7FBC">
        <w:rPr>
          <w:rFonts w:eastAsia="Times New Roman" w:cs="Times New Roman"/>
          <w:color w:val="FF0000"/>
          <w:szCs w:val="24"/>
        </w:rPr>
        <w:t>σελ. 46α</w:t>
      </w:r>
      <w:r w:rsidRPr="00AB7FBC">
        <w:rPr>
          <w:rFonts w:eastAsia="Times New Roman" w:cs="Times New Roman"/>
          <w:color w:val="FF0000"/>
          <w:szCs w:val="24"/>
        </w:rPr>
        <w:t>)</w:t>
      </w:r>
    </w:p>
    <w:p w14:paraId="7B5FFEEE" w14:textId="77777777" w:rsidR="00A97C41" w:rsidRDefault="00D613E5">
      <w:pPr>
        <w:spacing w:line="600" w:lineRule="auto"/>
        <w:ind w:firstLine="720"/>
        <w:jc w:val="both"/>
        <w:rPr>
          <w:rFonts w:eastAsia="Times New Roman"/>
          <w:szCs w:val="24"/>
        </w:rPr>
      </w:pPr>
      <w:r w:rsidRPr="00FC558D">
        <w:rPr>
          <w:rFonts w:eastAsia="Times New Roman" w:cs="Times New Roman"/>
          <w:b/>
          <w:szCs w:val="24"/>
        </w:rPr>
        <w:t xml:space="preserve">ΠΡΟΕΔΡΕΥΩΝ (Γεώργιος </w:t>
      </w:r>
      <w:proofErr w:type="spellStart"/>
      <w:r w:rsidRPr="00FC558D">
        <w:rPr>
          <w:rFonts w:eastAsia="Times New Roman" w:cs="Times New Roman"/>
          <w:b/>
          <w:szCs w:val="24"/>
        </w:rPr>
        <w:t>Λαμπρούλης</w:t>
      </w:r>
      <w:proofErr w:type="spellEnd"/>
      <w:r w:rsidRPr="00FC558D">
        <w:rPr>
          <w:rFonts w:eastAsia="Times New Roman" w:cs="Times New Roman"/>
          <w:b/>
          <w:szCs w:val="24"/>
        </w:rPr>
        <w:t>):</w:t>
      </w:r>
      <w:r>
        <w:rPr>
          <w:rFonts w:eastAsia="Times New Roman" w:cs="Times New Roman"/>
          <w:b/>
          <w:szCs w:val="24"/>
        </w:rPr>
        <w:t xml:space="preserve"> </w:t>
      </w:r>
      <w:r w:rsidRPr="00FC558D">
        <w:rPr>
          <w:rFonts w:eastAsia="Times New Roman"/>
          <w:szCs w:val="24"/>
        </w:rPr>
        <w:t>Κυρίες και κύριοι συνάδελφοι, παρακαλώ το Τμήμα να εξουσιοδοτήσει το Προεδρείο για την υπ’ ευθύνη του επικύρωση των Πρακτικών</w:t>
      </w:r>
      <w:r>
        <w:rPr>
          <w:rFonts w:eastAsia="Times New Roman"/>
          <w:szCs w:val="24"/>
        </w:rPr>
        <w:t xml:space="preserve"> </w:t>
      </w:r>
      <w:r w:rsidRPr="00FC558D">
        <w:rPr>
          <w:rFonts w:eastAsia="Times New Roman"/>
          <w:szCs w:val="24"/>
        </w:rPr>
        <w:t>ως προς τη</w:t>
      </w:r>
      <w:r>
        <w:rPr>
          <w:rFonts w:eastAsia="Times New Roman"/>
          <w:szCs w:val="24"/>
        </w:rPr>
        <w:t>ν</w:t>
      </w:r>
      <w:r w:rsidRPr="00FC558D">
        <w:rPr>
          <w:rFonts w:eastAsia="Times New Roman"/>
          <w:szCs w:val="24"/>
        </w:rPr>
        <w:t xml:space="preserve"> ψήφιση στο σύνολο τ</w:t>
      </w:r>
      <w:r>
        <w:rPr>
          <w:rFonts w:eastAsia="Times New Roman"/>
          <w:szCs w:val="24"/>
        </w:rPr>
        <w:t>ου</w:t>
      </w:r>
      <w:r w:rsidRPr="00FC558D">
        <w:rPr>
          <w:rFonts w:eastAsia="Times New Roman"/>
          <w:szCs w:val="24"/>
        </w:rPr>
        <w:t xml:space="preserve"> παραπάνω νομοσχεδί</w:t>
      </w:r>
      <w:r>
        <w:rPr>
          <w:rFonts w:eastAsia="Times New Roman"/>
          <w:szCs w:val="24"/>
        </w:rPr>
        <w:t>ου</w:t>
      </w:r>
      <w:r w:rsidRPr="00FC558D">
        <w:rPr>
          <w:rFonts w:eastAsia="Times New Roman"/>
          <w:szCs w:val="24"/>
        </w:rPr>
        <w:t xml:space="preserve">. </w:t>
      </w:r>
    </w:p>
    <w:p w14:paraId="7B5FFEEF" w14:textId="77777777" w:rsidR="00A97C41" w:rsidRDefault="00D613E5">
      <w:pPr>
        <w:spacing w:line="600" w:lineRule="auto"/>
        <w:ind w:firstLine="720"/>
        <w:jc w:val="both"/>
        <w:rPr>
          <w:rFonts w:eastAsia="Times New Roman"/>
          <w:szCs w:val="24"/>
        </w:rPr>
      </w:pPr>
      <w:r w:rsidRPr="00FC558D">
        <w:rPr>
          <w:rFonts w:eastAsia="Times New Roman"/>
          <w:b/>
          <w:szCs w:val="24"/>
        </w:rPr>
        <w:t xml:space="preserve">ΟΛΟΙ ΟΙ ΒΟΥΛΕΥΤΕΣ: </w:t>
      </w:r>
      <w:r w:rsidRPr="00FC558D">
        <w:rPr>
          <w:rFonts w:eastAsia="Times New Roman"/>
          <w:szCs w:val="24"/>
        </w:rPr>
        <w:t>Μάλιστα, μάλιστα.</w:t>
      </w:r>
    </w:p>
    <w:p w14:paraId="7B5FFEF0" w14:textId="77777777" w:rsidR="00A97C41" w:rsidRDefault="00D613E5">
      <w:pPr>
        <w:spacing w:line="600" w:lineRule="auto"/>
        <w:ind w:firstLine="720"/>
        <w:jc w:val="both"/>
        <w:rPr>
          <w:rFonts w:eastAsia="Times New Roman"/>
          <w:szCs w:val="24"/>
        </w:rPr>
      </w:pPr>
      <w:r w:rsidRPr="00FC558D">
        <w:rPr>
          <w:rFonts w:eastAsia="Times New Roman"/>
          <w:b/>
          <w:szCs w:val="24"/>
        </w:rPr>
        <w:t xml:space="preserve">ΠΡΟΕΔΡΕΥΩΝ (Γεώργιος </w:t>
      </w:r>
      <w:proofErr w:type="spellStart"/>
      <w:r w:rsidRPr="00FC558D">
        <w:rPr>
          <w:rFonts w:eastAsia="Times New Roman"/>
          <w:b/>
          <w:szCs w:val="24"/>
        </w:rPr>
        <w:t>Λαμπρούλης</w:t>
      </w:r>
      <w:proofErr w:type="spellEnd"/>
      <w:r w:rsidRPr="00FC558D">
        <w:rPr>
          <w:rFonts w:eastAsia="Times New Roman"/>
          <w:b/>
          <w:szCs w:val="24"/>
        </w:rPr>
        <w:t>):</w:t>
      </w:r>
      <w:r>
        <w:rPr>
          <w:rFonts w:eastAsia="Times New Roman"/>
          <w:b/>
          <w:szCs w:val="24"/>
        </w:rPr>
        <w:t xml:space="preserve"> </w:t>
      </w:r>
      <w:r>
        <w:rPr>
          <w:rFonts w:eastAsia="Times New Roman"/>
          <w:szCs w:val="24"/>
        </w:rPr>
        <w:t>Συνεπώς τ</w:t>
      </w:r>
      <w:r>
        <w:rPr>
          <w:rFonts w:eastAsia="Times New Roman"/>
          <w:szCs w:val="24"/>
        </w:rPr>
        <w:t>ο</w:t>
      </w:r>
      <w:r w:rsidRPr="00FC558D">
        <w:rPr>
          <w:rFonts w:eastAsia="Times New Roman"/>
          <w:szCs w:val="24"/>
        </w:rPr>
        <w:t xml:space="preserve"> Τμήμα παρέσχε τη ζητηθείσα εξουσιοδότηση.</w:t>
      </w:r>
    </w:p>
    <w:p w14:paraId="7B5FFEF1" w14:textId="77777777" w:rsidR="00A97C41" w:rsidRDefault="00D613E5">
      <w:pPr>
        <w:spacing w:line="600" w:lineRule="auto"/>
        <w:ind w:firstLine="720"/>
        <w:jc w:val="both"/>
        <w:rPr>
          <w:rFonts w:eastAsia="Times New Roman"/>
          <w:szCs w:val="24"/>
        </w:rPr>
      </w:pPr>
      <w:r w:rsidRPr="00FC558D">
        <w:rPr>
          <w:rFonts w:eastAsia="Times New Roman"/>
          <w:szCs w:val="24"/>
        </w:rPr>
        <w:t>Κυρίες και κύριοι συνάδελφοι, δέχεστε στο σημείο αυτό να λύσουμε τη συνεδρίαση;</w:t>
      </w:r>
    </w:p>
    <w:p w14:paraId="7B5FFEF2" w14:textId="77777777" w:rsidR="00A97C41" w:rsidRDefault="00D613E5">
      <w:pPr>
        <w:spacing w:line="600" w:lineRule="auto"/>
        <w:ind w:firstLine="720"/>
        <w:jc w:val="both"/>
        <w:rPr>
          <w:rFonts w:eastAsia="Times New Roman"/>
          <w:szCs w:val="24"/>
        </w:rPr>
      </w:pPr>
      <w:r w:rsidRPr="00FC558D">
        <w:rPr>
          <w:rFonts w:eastAsia="Times New Roman"/>
          <w:b/>
          <w:bCs/>
          <w:szCs w:val="24"/>
        </w:rPr>
        <w:lastRenderedPageBreak/>
        <w:t xml:space="preserve">ΟΛΟΙ ΟΙ ΒΟΥΛΕΥΤΕΣ: </w:t>
      </w:r>
      <w:r w:rsidRPr="00FC558D">
        <w:rPr>
          <w:rFonts w:eastAsia="Times New Roman"/>
          <w:szCs w:val="24"/>
        </w:rPr>
        <w:t>Μάλιστα, μάλιστα.</w:t>
      </w:r>
    </w:p>
    <w:p w14:paraId="7B5FFEF3" w14:textId="77777777" w:rsidR="00A97C41" w:rsidRDefault="00D613E5">
      <w:pPr>
        <w:spacing w:line="600" w:lineRule="auto"/>
        <w:ind w:firstLine="720"/>
        <w:jc w:val="both"/>
        <w:rPr>
          <w:rFonts w:eastAsia="Times New Roman"/>
          <w:szCs w:val="24"/>
        </w:rPr>
      </w:pPr>
      <w:r w:rsidRPr="007D3E98">
        <w:rPr>
          <w:rFonts w:eastAsia="Times New Roman"/>
          <w:b/>
          <w:szCs w:val="24"/>
        </w:rPr>
        <w:t xml:space="preserve">ΠΡΟΕΔΡΕΥΩΝ (Γεώργιος </w:t>
      </w:r>
      <w:proofErr w:type="spellStart"/>
      <w:r w:rsidRPr="007D3E98">
        <w:rPr>
          <w:rFonts w:eastAsia="Times New Roman"/>
          <w:b/>
          <w:szCs w:val="24"/>
        </w:rPr>
        <w:t>Λαμπρούλης</w:t>
      </w:r>
      <w:proofErr w:type="spellEnd"/>
      <w:r w:rsidRPr="007D3E98">
        <w:rPr>
          <w:rFonts w:eastAsia="Times New Roman"/>
          <w:b/>
          <w:szCs w:val="24"/>
        </w:rPr>
        <w:t>):</w:t>
      </w:r>
      <w:r>
        <w:rPr>
          <w:rFonts w:eastAsia="Times New Roman"/>
          <w:szCs w:val="24"/>
        </w:rPr>
        <w:t xml:space="preserve"> </w:t>
      </w:r>
      <w:r w:rsidRPr="00FC558D">
        <w:rPr>
          <w:rFonts w:eastAsia="Times New Roman"/>
          <w:szCs w:val="24"/>
        </w:rPr>
        <w:t>Με τη συναίνεση του Τμήματος και ώρα 1</w:t>
      </w:r>
      <w:r>
        <w:rPr>
          <w:rFonts w:eastAsia="Times New Roman"/>
          <w:szCs w:val="24"/>
        </w:rPr>
        <w:t>0</w:t>
      </w:r>
      <w:r w:rsidRPr="00FC558D">
        <w:rPr>
          <w:rFonts w:eastAsia="Times New Roman"/>
          <w:szCs w:val="24"/>
        </w:rPr>
        <w:t>.</w:t>
      </w:r>
      <w:r>
        <w:rPr>
          <w:rFonts w:eastAsia="Times New Roman"/>
          <w:szCs w:val="24"/>
        </w:rPr>
        <w:t>30</w:t>
      </w:r>
      <w:r w:rsidRPr="00FC558D">
        <w:rPr>
          <w:rFonts w:eastAsia="Times New Roman"/>
          <w:szCs w:val="24"/>
        </w:rPr>
        <w:t xml:space="preserve">΄ </w:t>
      </w:r>
      <w:proofErr w:type="spellStart"/>
      <w:r w:rsidRPr="00FC558D">
        <w:rPr>
          <w:rFonts w:eastAsia="Times New Roman"/>
          <w:szCs w:val="24"/>
        </w:rPr>
        <w:t>λύεται</w:t>
      </w:r>
      <w:proofErr w:type="spellEnd"/>
      <w:r w:rsidRPr="00FC558D">
        <w:rPr>
          <w:rFonts w:eastAsia="Times New Roman"/>
          <w:szCs w:val="24"/>
        </w:rPr>
        <w:t xml:space="preserve"> η συνεδρίαση για αύριο</w:t>
      </w:r>
      <w:r>
        <w:rPr>
          <w:rFonts w:eastAsia="Times New Roman"/>
          <w:szCs w:val="24"/>
        </w:rPr>
        <w:t>,</w:t>
      </w:r>
      <w:r>
        <w:rPr>
          <w:rFonts w:eastAsia="Times New Roman"/>
          <w:szCs w:val="24"/>
        </w:rPr>
        <w:t xml:space="preserve"> ημέρα</w:t>
      </w:r>
      <w:r w:rsidRPr="00FC558D">
        <w:rPr>
          <w:rFonts w:eastAsia="Times New Roman"/>
          <w:szCs w:val="24"/>
        </w:rPr>
        <w:t xml:space="preserve"> Π</w:t>
      </w:r>
      <w:r>
        <w:rPr>
          <w:rFonts w:eastAsia="Times New Roman"/>
          <w:szCs w:val="24"/>
        </w:rPr>
        <w:t>αρασκευή</w:t>
      </w:r>
      <w:r w:rsidRPr="00FC558D">
        <w:rPr>
          <w:rFonts w:eastAsia="Times New Roman"/>
          <w:szCs w:val="24"/>
        </w:rPr>
        <w:t xml:space="preserve"> 2</w:t>
      </w:r>
      <w:r>
        <w:rPr>
          <w:rFonts w:eastAsia="Times New Roman"/>
          <w:szCs w:val="24"/>
        </w:rPr>
        <w:t>0 Ιουλίου 2018 και ώρα 10</w:t>
      </w:r>
      <w:r w:rsidRPr="00FC558D">
        <w:rPr>
          <w:rFonts w:eastAsia="Times New Roman"/>
          <w:szCs w:val="24"/>
        </w:rPr>
        <w:t>.</w:t>
      </w:r>
      <w:r>
        <w:rPr>
          <w:rFonts w:eastAsia="Times New Roman"/>
          <w:szCs w:val="24"/>
        </w:rPr>
        <w:t>0</w:t>
      </w:r>
      <w:r w:rsidRPr="00FC558D">
        <w:rPr>
          <w:rFonts w:eastAsia="Times New Roman"/>
          <w:szCs w:val="24"/>
        </w:rPr>
        <w:t>0΄, με αντ</w:t>
      </w:r>
      <w:r>
        <w:rPr>
          <w:rFonts w:eastAsia="Times New Roman"/>
          <w:szCs w:val="24"/>
        </w:rPr>
        <w:t>ικείμενο εργασιών του Τμήματος</w:t>
      </w:r>
      <w:r>
        <w:rPr>
          <w:rFonts w:eastAsia="Times New Roman"/>
          <w:szCs w:val="24"/>
        </w:rPr>
        <w:t>:</w:t>
      </w:r>
      <w:r>
        <w:rPr>
          <w:rFonts w:eastAsia="Times New Roman"/>
          <w:szCs w:val="24"/>
        </w:rPr>
        <w:t xml:space="preserve"> κ</w:t>
      </w:r>
      <w:r w:rsidRPr="00FC558D">
        <w:rPr>
          <w:rFonts w:eastAsia="Times New Roman"/>
          <w:szCs w:val="24"/>
        </w:rPr>
        <w:t>οινοβουλευτικό έλεγχο</w:t>
      </w:r>
      <w:r>
        <w:rPr>
          <w:rFonts w:eastAsia="Times New Roman"/>
          <w:szCs w:val="24"/>
        </w:rPr>
        <w:t>,</w:t>
      </w:r>
      <w:r>
        <w:rPr>
          <w:rFonts w:eastAsia="Times New Roman"/>
          <w:szCs w:val="24"/>
        </w:rPr>
        <w:t xml:space="preserve"> συζήτηση της υπ’ αριθμόν </w:t>
      </w:r>
      <w:r w:rsidRPr="007D3E98">
        <w:rPr>
          <w:rFonts w:eastAsia="Times New Roman"/>
          <w:szCs w:val="24"/>
        </w:rPr>
        <w:t>1</w:t>
      </w:r>
      <w:r>
        <w:rPr>
          <w:rFonts w:eastAsia="Times New Roman"/>
          <w:szCs w:val="24"/>
        </w:rPr>
        <w:t>-</w:t>
      </w:r>
      <w:r w:rsidRPr="007D3E98">
        <w:rPr>
          <w:rFonts w:eastAsia="Times New Roman"/>
          <w:szCs w:val="24"/>
        </w:rPr>
        <w:t>1</w:t>
      </w:r>
      <w:r>
        <w:rPr>
          <w:rFonts w:eastAsia="Times New Roman"/>
          <w:szCs w:val="24"/>
        </w:rPr>
        <w:t>/</w:t>
      </w:r>
      <w:r w:rsidRPr="007D3E98">
        <w:rPr>
          <w:rFonts w:eastAsia="Times New Roman"/>
          <w:szCs w:val="24"/>
        </w:rPr>
        <w:t xml:space="preserve">17-07-2018 </w:t>
      </w:r>
      <w:r>
        <w:rPr>
          <w:rFonts w:eastAsia="Times New Roman"/>
          <w:szCs w:val="24"/>
        </w:rPr>
        <w:t>ε</w:t>
      </w:r>
      <w:r w:rsidRPr="007D3E98">
        <w:rPr>
          <w:rFonts w:eastAsia="Times New Roman"/>
          <w:szCs w:val="24"/>
        </w:rPr>
        <w:t>π</w:t>
      </w:r>
      <w:r>
        <w:rPr>
          <w:rFonts w:eastAsia="Times New Roman"/>
          <w:szCs w:val="24"/>
        </w:rPr>
        <w:t>ί</w:t>
      </w:r>
      <w:r w:rsidRPr="007D3E98">
        <w:rPr>
          <w:rFonts w:eastAsia="Times New Roman"/>
          <w:szCs w:val="24"/>
        </w:rPr>
        <w:t>καιρη</w:t>
      </w:r>
      <w:r>
        <w:rPr>
          <w:rFonts w:eastAsia="Times New Roman"/>
          <w:szCs w:val="24"/>
        </w:rPr>
        <w:t>ς</w:t>
      </w:r>
      <w:r w:rsidRPr="007D3E98">
        <w:rPr>
          <w:rFonts w:eastAsia="Times New Roman"/>
          <w:szCs w:val="24"/>
        </w:rPr>
        <w:t xml:space="preserve"> </w:t>
      </w:r>
      <w:r>
        <w:rPr>
          <w:rFonts w:eastAsia="Times New Roman"/>
          <w:szCs w:val="24"/>
        </w:rPr>
        <w:t>ε</w:t>
      </w:r>
      <w:r w:rsidRPr="007D3E98">
        <w:rPr>
          <w:rFonts w:eastAsia="Times New Roman"/>
          <w:szCs w:val="24"/>
        </w:rPr>
        <w:t>περ</w:t>
      </w:r>
      <w:r>
        <w:rPr>
          <w:rFonts w:eastAsia="Times New Roman"/>
          <w:szCs w:val="24"/>
        </w:rPr>
        <w:t>ώ</w:t>
      </w:r>
      <w:r w:rsidRPr="007D3E98">
        <w:rPr>
          <w:rFonts w:eastAsia="Times New Roman"/>
          <w:szCs w:val="24"/>
        </w:rPr>
        <w:t>τηση</w:t>
      </w:r>
      <w:r>
        <w:rPr>
          <w:rFonts w:eastAsia="Times New Roman"/>
          <w:szCs w:val="24"/>
        </w:rPr>
        <w:t>ς</w:t>
      </w:r>
      <w:r w:rsidRPr="007D3E98">
        <w:rPr>
          <w:rFonts w:eastAsia="Times New Roman"/>
          <w:szCs w:val="24"/>
        </w:rPr>
        <w:t xml:space="preserve"> </w:t>
      </w:r>
      <w:r>
        <w:rPr>
          <w:rFonts w:eastAsia="Times New Roman"/>
          <w:szCs w:val="24"/>
        </w:rPr>
        <w:t>.</w:t>
      </w:r>
    </w:p>
    <w:p w14:paraId="7B5FFEF4" w14:textId="77777777" w:rsidR="00A97C41" w:rsidRDefault="00D613E5">
      <w:pPr>
        <w:spacing w:line="600" w:lineRule="auto"/>
        <w:ind w:firstLine="720"/>
        <w:jc w:val="center"/>
        <w:rPr>
          <w:rFonts w:eastAsia="Times New Roman" w:cs="Times New Roman"/>
          <w:szCs w:val="24"/>
        </w:rPr>
      </w:pPr>
      <w:r w:rsidRPr="00FC558D">
        <w:rPr>
          <w:rFonts w:eastAsia="Times New Roman"/>
          <w:b/>
          <w:bCs/>
          <w:szCs w:val="24"/>
        </w:rPr>
        <w:t xml:space="preserve">Ο </w:t>
      </w:r>
      <w:r w:rsidRPr="00FC558D">
        <w:rPr>
          <w:rFonts w:eastAsia="Times New Roman"/>
          <w:b/>
          <w:bCs/>
          <w:szCs w:val="24"/>
        </w:rPr>
        <w:t>ΠΡΟΕΔΡΟΣ                                                        ΟΙ ΓΡΑΜΜΑΤΕΙΣ</w:t>
      </w:r>
    </w:p>
    <w:sectPr w:rsidR="00A97C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lz4ZnULVJArTZT8LMFNC2xfUzcU=" w:salt="pWme4aeeWJhTM2Trmiuuu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41"/>
    <w:rsid w:val="00904C19"/>
    <w:rsid w:val="00A97C41"/>
    <w:rsid w:val="00D613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FE3D"/>
  <w15:docId w15:val="{E2C05296-100A-4630-9A66-66B950D0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361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036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eting xmlns="641f345b-441b-4b81-9152-adc2e73ba5e1">Β´</Meeting>
    <MetadataID xmlns="641f345b-441b-4b81-9152-adc2e73ba5e1">675</MetadataID>
    <Status xmlns="641f345b-441b-4b81-9152-adc2e73ba5e1">
      <Url>https://intra.parliament.gr/praktika/Lists/Incoming_Metadata/EditForm.aspx?ID=675&amp;Source=/praktika/Recordings_Library/Forms/AllItems.aspx</Url>
      <Description>Δημοσιεύτηκε</Description>
    </Status>
    <Date xmlns="641f345b-441b-4b81-9152-adc2e73ba5e1">2018-07-18T21:00:00+00:00</Date>
    <Session xmlns="641f345b-441b-4b81-9152-adc2e73ba5e1">Α´</Session>
  </documentManagement>
</p:properties>
</file>

<file path=customXml/itemProps1.xml><?xml version="1.0" encoding="utf-8"?>
<ds:datastoreItem xmlns:ds="http://schemas.openxmlformats.org/officeDocument/2006/customXml" ds:itemID="{3A40BB70-27D0-488D-A1D6-CA03E29C4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2BBE1F-30EE-430F-8B0E-A8833FFC90F2}">
  <ds:schemaRefs>
    <ds:schemaRef ds:uri="http://schemas.microsoft.com/sharepoint/v3/contenttype/forms"/>
  </ds:schemaRefs>
</ds:datastoreItem>
</file>

<file path=customXml/itemProps3.xml><?xml version="1.0" encoding="utf-8"?>
<ds:datastoreItem xmlns:ds="http://schemas.openxmlformats.org/officeDocument/2006/customXml" ds:itemID="{12601841-94BB-4F94-91B6-E675BAC534F7}">
  <ds:schemaRefs>
    <ds:schemaRef ds:uri="http://purl.org/dc/terms/"/>
    <ds:schemaRef ds:uri="http://schemas.microsoft.com/office/2006/documentManagement/types"/>
    <ds:schemaRef ds:uri="http://purl.org/dc/elements/1.1/"/>
    <ds:schemaRef ds:uri="641f345b-441b-4b81-9152-adc2e73ba5e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7014</Words>
  <Characters>37881</Characters>
  <Application>Microsoft Office Word</Application>
  <DocSecurity>0</DocSecurity>
  <Lines>315</Lines>
  <Paragraphs>89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2018-07-30T10:58:00Z</dcterms:created>
  <dcterms:modified xsi:type="dcterms:W3CDTF">2018-07-30T10:58:00Z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