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89FFF" w14:textId="77777777" w:rsidR="00A56466" w:rsidRPr="00A56466" w:rsidRDefault="00A56466" w:rsidP="00A56466">
      <w:pPr>
        <w:spacing w:after="0" w:line="360" w:lineRule="auto"/>
        <w:rPr>
          <w:ins w:id="0" w:author="Φλούδα Χριστίνα" w:date="2019-03-29T14:30:00Z"/>
          <w:rFonts w:eastAsia="Times New Roman"/>
          <w:szCs w:val="24"/>
          <w:lang w:eastAsia="en-US"/>
        </w:rPr>
      </w:pPr>
      <w:ins w:id="1" w:author="Φλούδα Χριστίνα" w:date="2019-03-29T14:30:00Z">
        <w:r w:rsidRPr="00A5646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47EA7B9" w14:textId="77777777" w:rsidR="00A56466" w:rsidRPr="00A56466" w:rsidRDefault="00A56466" w:rsidP="00A56466">
      <w:pPr>
        <w:spacing w:after="0" w:line="360" w:lineRule="auto"/>
        <w:rPr>
          <w:ins w:id="2" w:author="Φλούδα Χριστίνα" w:date="2019-03-29T14:30:00Z"/>
          <w:rFonts w:eastAsia="Times New Roman"/>
          <w:szCs w:val="24"/>
          <w:lang w:eastAsia="en-US"/>
        </w:rPr>
      </w:pPr>
    </w:p>
    <w:p w14:paraId="09F50C86" w14:textId="77777777" w:rsidR="00A56466" w:rsidRPr="00A56466" w:rsidRDefault="00A56466" w:rsidP="00A56466">
      <w:pPr>
        <w:spacing w:after="0" w:line="360" w:lineRule="auto"/>
        <w:rPr>
          <w:ins w:id="3" w:author="Φλούδα Χριστίνα" w:date="2019-03-29T14:30:00Z"/>
          <w:rFonts w:eastAsia="Times New Roman"/>
          <w:szCs w:val="24"/>
          <w:lang w:eastAsia="en-US"/>
        </w:rPr>
      </w:pPr>
      <w:ins w:id="4" w:author="Φλούδα Χριστίνα" w:date="2019-03-29T14:30:00Z">
        <w:r w:rsidRPr="00A56466">
          <w:rPr>
            <w:rFonts w:eastAsia="Times New Roman"/>
            <w:szCs w:val="24"/>
            <w:lang w:eastAsia="en-US"/>
          </w:rPr>
          <w:t>ΠΙΝΑΚΑΣ ΠΕΡΙΕΧΟΜΕΝΩΝ</w:t>
        </w:r>
      </w:ins>
    </w:p>
    <w:p w14:paraId="18EE1985" w14:textId="77777777" w:rsidR="00A56466" w:rsidRPr="00A56466" w:rsidRDefault="00A56466" w:rsidP="00A56466">
      <w:pPr>
        <w:spacing w:after="0" w:line="360" w:lineRule="auto"/>
        <w:rPr>
          <w:ins w:id="5" w:author="Φλούδα Χριστίνα" w:date="2019-03-29T14:30:00Z"/>
          <w:rFonts w:eastAsia="Times New Roman"/>
          <w:szCs w:val="24"/>
          <w:lang w:eastAsia="en-US"/>
        </w:rPr>
      </w:pPr>
      <w:ins w:id="6" w:author="Φλούδα Χριστίνα" w:date="2019-03-29T14:30:00Z">
        <w:r w:rsidRPr="00A56466">
          <w:rPr>
            <w:rFonts w:eastAsia="Times New Roman"/>
            <w:szCs w:val="24"/>
            <w:lang w:eastAsia="en-US"/>
          </w:rPr>
          <w:t xml:space="preserve">ΙΖ΄ ΠΕΡΙΟΔΟΣ </w:t>
        </w:r>
      </w:ins>
    </w:p>
    <w:p w14:paraId="0155B692" w14:textId="77777777" w:rsidR="00A56466" w:rsidRPr="00A56466" w:rsidRDefault="00A56466" w:rsidP="00A56466">
      <w:pPr>
        <w:spacing w:after="0" w:line="360" w:lineRule="auto"/>
        <w:rPr>
          <w:ins w:id="7" w:author="Φλούδα Χριστίνα" w:date="2019-03-29T14:30:00Z"/>
          <w:rFonts w:eastAsia="Times New Roman"/>
          <w:szCs w:val="24"/>
          <w:lang w:eastAsia="en-US"/>
        </w:rPr>
      </w:pPr>
      <w:ins w:id="8" w:author="Φλούδα Χριστίνα" w:date="2019-03-29T14:30:00Z">
        <w:r w:rsidRPr="00A56466">
          <w:rPr>
            <w:rFonts w:eastAsia="Times New Roman"/>
            <w:szCs w:val="24"/>
            <w:lang w:eastAsia="en-US"/>
          </w:rPr>
          <w:t>ΠΡΟΕΔΡΕΥΟΜΕΝΗΣ ΚΟΙΝΟΒΟΥΛΕΥΤΙΚΗΣ ΔΗΜΟΚΡΑΤΙΑΣ</w:t>
        </w:r>
      </w:ins>
    </w:p>
    <w:p w14:paraId="5049BBCE" w14:textId="77777777" w:rsidR="00A56466" w:rsidRPr="00A56466" w:rsidRDefault="00A56466" w:rsidP="00A56466">
      <w:pPr>
        <w:spacing w:after="0" w:line="360" w:lineRule="auto"/>
        <w:rPr>
          <w:ins w:id="9" w:author="Φλούδα Χριστίνα" w:date="2019-03-29T14:30:00Z"/>
          <w:rFonts w:eastAsia="Times New Roman"/>
          <w:szCs w:val="24"/>
          <w:lang w:eastAsia="en-US"/>
        </w:rPr>
      </w:pPr>
      <w:ins w:id="10" w:author="Φλούδα Χριστίνα" w:date="2019-03-29T14:30:00Z">
        <w:r w:rsidRPr="00A56466">
          <w:rPr>
            <w:rFonts w:eastAsia="Times New Roman"/>
            <w:szCs w:val="24"/>
            <w:lang w:eastAsia="en-US"/>
          </w:rPr>
          <w:t>ΣΥΝΟΔΟΣ Δ΄</w:t>
        </w:r>
      </w:ins>
    </w:p>
    <w:p w14:paraId="37B6B397" w14:textId="77777777" w:rsidR="00A56466" w:rsidRPr="00A56466" w:rsidRDefault="00A56466" w:rsidP="00A56466">
      <w:pPr>
        <w:spacing w:after="0" w:line="360" w:lineRule="auto"/>
        <w:rPr>
          <w:ins w:id="11" w:author="Φλούδα Χριστίνα" w:date="2019-03-29T14:30:00Z"/>
          <w:rFonts w:eastAsia="Times New Roman"/>
          <w:szCs w:val="24"/>
          <w:lang w:eastAsia="en-US"/>
        </w:rPr>
      </w:pPr>
    </w:p>
    <w:p w14:paraId="7714806B" w14:textId="77777777" w:rsidR="00A56466" w:rsidRPr="00A56466" w:rsidRDefault="00A56466" w:rsidP="00A56466">
      <w:pPr>
        <w:spacing w:after="0" w:line="360" w:lineRule="auto"/>
        <w:rPr>
          <w:ins w:id="12" w:author="Φλούδα Χριστίνα" w:date="2019-03-29T14:30:00Z"/>
          <w:rFonts w:eastAsia="Times New Roman"/>
          <w:szCs w:val="24"/>
          <w:lang w:eastAsia="en-US"/>
        </w:rPr>
      </w:pPr>
      <w:ins w:id="13" w:author="Φλούδα Χριστίνα" w:date="2019-03-29T14:30:00Z">
        <w:r w:rsidRPr="00A56466">
          <w:rPr>
            <w:rFonts w:eastAsia="Times New Roman"/>
            <w:szCs w:val="24"/>
            <w:lang w:eastAsia="en-US"/>
          </w:rPr>
          <w:t>ΣΥΝΕΔΡΙΑΣΗ ΟΣΤ΄</w:t>
        </w:r>
      </w:ins>
    </w:p>
    <w:p w14:paraId="688F7D88" w14:textId="77777777" w:rsidR="00A56466" w:rsidRPr="00A56466" w:rsidRDefault="00A56466" w:rsidP="00A56466">
      <w:pPr>
        <w:spacing w:after="0" w:line="360" w:lineRule="auto"/>
        <w:rPr>
          <w:ins w:id="14" w:author="Φλούδα Χριστίνα" w:date="2019-03-29T14:30:00Z"/>
          <w:rFonts w:eastAsia="Times New Roman"/>
          <w:szCs w:val="24"/>
          <w:lang w:eastAsia="en-US"/>
        </w:rPr>
      </w:pPr>
      <w:ins w:id="15" w:author="Φλούδα Χριστίνα" w:date="2019-03-29T14:30:00Z">
        <w:r w:rsidRPr="00A56466">
          <w:rPr>
            <w:rFonts w:eastAsia="Times New Roman"/>
            <w:szCs w:val="24"/>
            <w:lang w:eastAsia="en-US"/>
          </w:rPr>
          <w:t>Πέμπτη  14 Φεβρουαρίου 2019</w:t>
        </w:r>
      </w:ins>
    </w:p>
    <w:p w14:paraId="63CFC390" w14:textId="77777777" w:rsidR="00A56466" w:rsidRPr="00A56466" w:rsidRDefault="00A56466" w:rsidP="00A56466">
      <w:pPr>
        <w:spacing w:after="0" w:line="360" w:lineRule="auto"/>
        <w:rPr>
          <w:ins w:id="16" w:author="Φλούδα Χριστίνα" w:date="2019-03-29T14:30:00Z"/>
          <w:rFonts w:eastAsia="Times New Roman"/>
          <w:szCs w:val="24"/>
          <w:lang w:eastAsia="en-US"/>
        </w:rPr>
      </w:pPr>
    </w:p>
    <w:p w14:paraId="348E6080" w14:textId="77777777" w:rsidR="00A56466" w:rsidRPr="00A56466" w:rsidRDefault="00A56466" w:rsidP="00A56466">
      <w:pPr>
        <w:spacing w:after="0" w:line="360" w:lineRule="auto"/>
        <w:rPr>
          <w:ins w:id="17" w:author="Φλούδα Χριστίνα" w:date="2019-03-29T14:30:00Z"/>
          <w:rFonts w:eastAsia="Times New Roman"/>
          <w:szCs w:val="24"/>
          <w:lang w:eastAsia="en-US"/>
        </w:rPr>
      </w:pPr>
      <w:ins w:id="18" w:author="Φλούδα Χριστίνα" w:date="2019-03-29T14:30:00Z">
        <w:r w:rsidRPr="00A56466">
          <w:rPr>
            <w:rFonts w:eastAsia="Times New Roman"/>
            <w:szCs w:val="24"/>
            <w:lang w:eastAsia="en-US"/>
          </w:rPr>
          <w:t>ΘΕΜΑΤΑ</w:t>
        </w:r>
      </w:ins>
    </w:p>
    <w:p w14:paraId="5518EBA3" w14:textId="77777777" w:rsidR="00A56466" w:rsidRPr="00A56466" w:rsidRDefault="00A56466" w:rsidP="00A56466">
      <w:pPr>
        <w:spacing w:after="0" w:line="360" w:lineRule="auto"/>
        <w:rPr>
          <w:ins w:id="19" w:author="Φλούδα Χριστίνα" w:date="2019-03-29T14:30:00Z"/>
          <w:rFonts w:eastAsia="Times New Roman"/>
          <w:szCs w:val="24"/>
          <w:lang w:eastAsia="en-US"/>
        </w:rPr>
      </w:pPr>
      <w:ins w:id="20" w:author="Φλούδα Χριστίνα" w:date="2019-03-29T14:30:00Z">
        <w:r w:rsidRPr="00A56466">
          <w:rPr>
            <w:rFonts w:eastAsia="Times New Roman"/>
            <w:szCs w:val="24"/>
            <w:lang w:eastAsia="en-US"/>
          </w:rPr>
          <w:t xml:space="preserve"> </w:t>
        </w:r>
        <w:r w:rsidRPr="00A56466">
          <w:rPr>
            <w:rFonts w:eastAsia="Times New Roman"/>
            <w:szCs w:val="24"/>
            <w:lang w:eastAsia="en-US"/>
          </w:rPr>
          <w:br/>
          <w:t xml:space="preserve">Α. ΕΙΔΙΚΑ ΘΕΜΑΤΑ </w:t>
        </w:r>
        <w:r w:rsidRPr="00A56466">
          <w:rPr>
            <w:rFonts w:eastAsia="Times New Roman"/>
            <w:szCs w:val="24"/>
            <w:lang w:eastAsia="en-US"/>
          </w:rPr>
          <w:br/>
          <w:t xml:space="preserve">1. Επικύρωση Πρακτικών, σελ. </w:t>
        </w:r>
        <w:r w:rsidRPr="00A56466">
          <w:rPr>
            <w:rFonts w:eastAsia="Times New Roman"/>
            <w:szCs w:val="24"/>
            <w:lang w:eastAsia="en-US"/>
          </w:rPr>
          <w:br/>
          <w:t xml:space="preserve">2.  Άδεια απουσίας του Βουλευτή κ. Π. Μηταράκη, σελ. </w:t>
        </w:r>
        <w:r w:rsidRPr="00A56466">
          <w:rPr>
            <w:rFonts w:eastAsia="Times New Roman"/>
            <w:szCs w:val="24"/>
            <w:lang w:eastAsia="en-US"/>
          </w:rPr>
          <w:br/>
          <w:t xml:space="preserve">3. Ανακοινώνεται ότι τη συνεδρίαση παρακολουθούν μαθητές από το 2ο Γυμνάσιο Βάρης, το 26ο Δημοτικό Σχολείο Καλλιθέας και το 3ο Γυμνάσιο Ζωγράφου, σελ. </w:t>
        </w:r>
        <w:r w:rsidRPr="00A56466">
          <w:rPr>
            <w:rFonts w:eastAsia="Times New Roman"/>
            <w:szCs w:val="24"/>
            <w:lang w:eastAsia="en-US"/>
          </w:rPr>
          <w:br/>
          <w:t xml:space="preserve">4. Ειδική Ημερήσια Διάταξη: </w:t>
        </w:r>
      </w:ins>
    </w:p>
    <w:p w14:paraId="38149D96" w14:textId="77777777" w:rsidR="00A56466" w:rsidRPr="00A56466" w:rsidRDefault="00A56466" w:rsidP="00A56466">
      <w:pPr>
        <w:spacing w:after="0" w:line="360" w:lineRule="auto"/>
        <w:rPr>
          <w:ins w:id="21" w:author="Φλούδα Χριστίνα" w:date="2019-03-29T14:30:00Z"/>
          <w:rFonts w:eastAsia="Times New Roman"/>
          <w:szCs w:val="24"/>
          <w:lang w:eastAsia="en-US"/>
        </w:rPr>
      </w:pPr>
      <w:ins w:id="22" w:author="Φλούδα Χριστίνα" w:date="2019-03-29T14:30:00Z">
        <w:r w:rsidRPr="00A56466">
          <w:rPr>
            <w:rFonts w:eastAsia="Times New Roman"/>
            <w:szCs w:val="24"/>
            <w:lang w:eastAsia="en-US"/>
          </w:rPr>
          <w:t xml:space="preserve">Συνέχιση της συζήτησης και λήψη απόφασης επί των προτάσεων για αναθεώρηση διατάξεων του Συντάγματος, σύμφωνα με τα άρθρα 110 του Συντάγματος και 119 του Κανονισμού της Βουλής, σελ. </w:t>
        </w:r>
        <w:r w:rsidRPr="00A56466">
          <w:rPr>
            <w:rFonts w:eastAsia="Times New Roman"/>
            <w:szCs w:val="24"/>
            <w:lang w:eastAsia="en-US"/>
          </w:rPr>
          <w:br/>
          <w:t xml:space="preserve">5. Λήψη απόφασης (πρώτη ψηφοφορία) επί των προτάσεων για αναθεώρηση διατάξεων του Συντάγματος, σελ. </w:t>
        </w:r>
        <w:r w:rsidRPr="00A56466">
          <w:rPr>
            <w:rFonts w:eastAsia="Times New Roman"/>
            <w:szCs w:val="24"/>
            <w:lang w:eastAsia="en-US"/>
          </w:rPr>
          <w:br/>
          <w:t xml:space="preserve">6. Επιστολικές ψήφοι επί της πρώτης ψηφοφορίας, επί των προτάσεων για αναθεώρηση διατάξεων του Συντάγματος, σελ. </w:t>
        </w:r>
      </w:ins>
    </w:p>
    <w:p w14:paraId="09EE6760" w14:textId="77777777" w:rsidR="00A56466" w:rsidRPr="00A56466" w:rsidRDefault="00A56466" w:rsidP="00A56466">
      <w:pPr>
        <w:spacing w:after="0" w:line="360" w:lineRule="auto"/>
        <w:rPr>
          <w:ins w:id="23" w:author="Φλούδα Χριστίνα" w:date="2019-03-29T14:30:00Z"/>
          <w:rFonts w:eastAsia="Times New Roman"/>
          <w:szCs w:val="24"/>
          <w:lang w:eastAsia="en-US"/>
        </w:rPr>
      </w:pPr>
      <w:ins w:id="24" w:author="Φλούδα Χριστίνα" w:date="2019-03-29T14:30:00Z">
        <w:r w:rsidRPr="00A56466">
          <w:rPr>
            <w:rFonts w:eastAsia="Times New Roman"/>
            <w:szCs w:val="24"/>
            <w:lang w:eastAsia="en-US"/>
          </w:rPr>
          <w:t xml:space="preserve">7. Ανακοίνωση του αποτελέσματος της διεξαχθείσης (πρώτης) ψηφοφορίας στην προτείνουσα Βουλή για την αναθεώρηση του Συντάγματος, σελ. </w:t>
        </w:r>
        <w:r w:rsidRPr="00A56466">
          <w:rPr>
            <w:rFonts w:eastAsia="Times New Roman"/>
            <w:szCs w:val="24"/>
            <w:lang w:eastAsia="en-US"/>
          </w:rPr>
          <w:br/>
          <w:t xml:space="preserve">8. Ανακοινώνεται ότι ο Υπουργός Δικαιοσύνης, Διαφάνειας και Ανθρωπίνων Δικαιωμάτων διαβίβασε στη Βουλή την 23/11/2018 ποινική δικογραφία που αφορά στον Βουλευτή και τέως Υπουργό Εθνικής  Άμυνας Παναγιώτη Καμμένο, σελ. </w:t>
        </w:r>
        <w:r w:rsidRPr="00A56466">
          <w:rPr>
            <w:rFonts w:eastAsia="Times New Roman"/>
            <w:szCs w:val="24"/>
            <w:lang w:eastAsia="en-US"/>
          </w:rPr>
          <w:br/>
          <w:t xml:space="preserve">9. Επί διαδικαστικού θέματος, σελ. </w:t>
        </w:r>
        <w:r w:rsidRPr="00A56466">
          <w:rPr>
            <w:rFonts w:eastAsia="Times New Roman"/>
            <w:szCs w:val="24"/>
            <w:lang w:eastAsia="en-US"/>
          </w:rPr>
          <w:br/>
          <w:t xml:space="preserve"> </w:t>
        </w:r>
        <w:r w:rsidRPr="00A56466">
          <w:rPr>
            <w:rFonts w:eastAsia="Times New Roman"/>
            <w:szCs w:val="24"/>
            <w:lang w:eastAsia="en-US"/>
          </w:rPr>
          <w:br/>
          <w:t xml:space="preserve">Β. ΚΟΙΝΟΒΟΥΛΕΥΤΙΚΟΣ ΕΛΕΓΧΟΣ </w:t>
        </w:r>
        <w:r w:rsidRPr="00A56466">
          <w:rPr>
            <w:rFonts w:eastAsia="Times New Roman"/>
            <w:szCs w:val="24"/>
            <w:lang w:eastAsia="en-US"/>
          </w:rPr>
          <w:br/>
          <w:t xml:space="preserve">Ανακοίνωση του δελτίου επικαίρων ερωτήσεων της Παρασκευής 15 Φεβρουαρίου 2019, σελ. </w:t>
        </w:r>
        <w:r w:rsidRPr="00A56466">
          <w:rPr>
            <w:rFonts w:eastAsia="Times New Roman"/>
            <w:szCs w:val="24"/>
            <w:lang w:eastAsia="en-US"/>
          </w:rPr>
          <w:br/>
          <w:t xml:space="preserve"> </w:t>
        </w:r>
        <w:r w:rsidRPr="00A56466">
          <w:rPr>
            <w:rFonts w:eastAsia="Times New Roman"/>
            <w:szCs w:val="24"/>
            <w:lang w:eastAsia="en-US"/>
          </w:rPr>
          <w:br/>
          <w:t xml:space="preserve">Γ. ΝΟΜΟΘΕΤΙΚΗ ΕΡΓΑΣΙΑ </w:t>
        </w:r>
        <w:r w:rsidRPr="00A56466">
          <w:rPr>
            <w:rFonts w:eastAsia="Times New Roman"/>
            <w:szCs w:val="24"/>
            <w:lang w:eastAsia="en-US"/>
          </w:rPr>
          <w:br/>
          <w:t xml:space="preserve">1. Συζήτηση επί της αρχής των άρθρων και του συνόλου του σχεδίου νόμου του Υπουργείου Οικονομικών: «Κύρωση της από 24 Ιανουαρίου 2019 Σύμβασης Παράτασης της «Σύμβασης Ανάπτυξης Αεροδρομίου», που υπογράφηκε στην Αθήνα στις 31 Ιουλίου 1995 και κυρώθηκε με τον ν. 2338/1995 (Α’202)», σελ. </w:t>
        </w:r>
        <w:r w:rsidRPr="00A56466">
          <w:rPr>
            <w:rFonts w:eastAsia="Times New Roman"/>
            <w:szCs w:val="24"/>
            <w:lang w:eastAsia="en-US"/>
          </w:rPr>
          <w:br/>
          <w:t xml:space="preserve">2. Συζήτηση και ψήφιση επί της αρχής, των άρθρων και του συνόλου του σχεδίου νόμου του Υπουργείου Οικονομίας και Ανάπτυξης: «Κύρωση της Συμφωνίας μεταξύ της Κυβέρνησης της Ελληνικής Δημοκρατίας και της Κυβέρνησης του Κράτους του Κουβέιτ για την προώθηση και αμοιβαία προστασία των επενδύσεων και των Ρηματικών Διακοινώσεων σχετικά με τη διόρθωση του άρθρου 11 παράγραφος 2 του ελληνικού πρωτότυπου κειμένου», σελ. </w:t>
        </w:r>
        <w:r w:rsidRPr="00A56466">
          <w:rPr>
            <w:rFonts w:eastAsia="Times New Roman"/>
            <w:szCs w:val="24"/>
            <w:lang w:eastAsia="en-US"/>
          </w:rPr>
          <w:br/>
          <w:t xml:space="preserve"> </w:t>
        </w:r>
        <w:r w:rsidRPr="00A56466">
          <w:rPr>
            <w:rFonts w:eastAsia="Times New Roman"/>
            <w:szCs w:val="24"/>
            <w:lang w:eastAsia="en-US"/>
          </w:rPr>
          <w:br/>
          <w:t>ΠΡΟΕΔΡΟΣ</w:t>
        </w:r>
      </w:ins>
    </w:p>
    <w:p w14:paraId="1A008639" w14:textId="77777777" w:rsidR="00A56466" w:rsidRPr="00A56466" w:rsidRDefault="00A56466" w:rsidP="00A56466">
      <w:pPr>
        <w:spacing w:after="0" w:line="360" w:lineRule="auto"/>
        <w:rPr>
          <w:ins w:id="25" w:author="Φλούδα Χριστίνα" w:date="2019-03-29T14:30:00Z"/>
          <w:rFonts w:eastAsia="Times New Roman"/>
          <w:szCs w:val="24"/>
          <w:lang w:eastAsia="en-US"/>
        </w:rPr>
      </w:pPr>
      <w:ins w:id="26" w:author="Φλούδα Χριστίνα" w:date="2019-03-29T14:30:00Z">
        <w:r w:rsidRPr="00A56466">
          <w:rPr>
            <w:rFonts w:eastAsia="Times New Roman"/>
            <w:szCs w:val="24"/>
            <w:lang w:eastAsia="en-US"/>
          </w:rPr>
          <w:t>ΒΟΥΤΣΗΣ Ν. , σελ.</w:t>
        </w:r>
      </w:ins>
    </w:p>
    <w:p w14:paraId="212A02F7" w14:textId="77777777" w:rsidR="00A56466" w:rsidRPr="00A56466" w:rsidRDefault="00A56466" w:rsidP="00A56466">
      <w:pPr>
        <w:spacing w:after="0" w:line="360" w:lineRule="auto"/>
        <w:rPr>
          <w:ins w:id="27" w:author="Φλούδα Χριστίνα" w:date="2019-03-29T14:30:00Z"/>
          <w:rFonts w:eastAsia="Times New Roman"/>
          <w:szCs w:val="24"/>
          <w:lang w:eastAsia="en-US"/>
        </w:rPr>
      </w:pPr>
    </w:p>
    <w:p w14:paraId="63C0716E" w14:textId="77777777" w:rsidR="00A56466" w:rsidRPr="00A56466" w:rsidRDefault="00A56466" w:rsidP="00A56466">
      <w:pPr>
        <w:spacing w:after="0" w:line="360" w:lineRule="auto"/>
        <w:rPr>
          <w:ins w:id="28" w:author="Φλούδα Χριστίνα" w:date="2019-03-29T14:30:00Z"/>
          <w:rFonts w:eastAsia="Times New Roman"/>
          <w:szCs w:val="24"/>
          <w:lang w:eastAsia="en-US"/>
        </w:rPr>
      </w:pPr>
      <w:ins w:id="29" w:author="Φλούδα Χριστίνα" w:date="2019-03-29T14:30:00Z">
        <w:r w:rsidRPr="00A56466">
          <w:rPr>
            <w:rFonts w:eastAsia="Times New Roman"/>
            <w:szCs w:val="24"/>
            <w:lang w:eastAsia="en-US"/>
          </w:rPr>
          <w:t>ΠΡΟΕΔΡΕΥΟΝΤΕΣ</w:t>
        </w:r>
      </w:ins>
    </w:p>
    <w:p w14:paraId="68CC6F89" w14:textId="77777777" w:rsidR="00A56466" w:rsidRPr="00A56466" w:rsidRDefault="00A56466" w:rsidP="00A56466">
      <w:pPr>
        <w:spacing w:after="0" w:line="360" w:lineRule="auto"/>
        <w:rPr>
          <w:ins w:id="30" w:author="Φλούδα Χριστίνα" w:date="2019-03-29T14:30:00Z"/>
          <w:rFonts w:eastAsia="Times New Roman"/>
          <w:szCs w:val="24"/>
          <w:lang w:eastAsia="en-US"/>
        </w:rPr>
      </w:pPr>
      <w:ins w:id="31" w:author="Φλούδα Χριστίνα" w:date="2019-03-29T14:30:00Z">
        <w:r w:rsidRPr="00A56466">
          <w:rPr>
            <w:rFonts w:eastAsia="Times New Roman"/>
            <w:szCs w:val="24"/>
            <w:lang w:eastAsia="en-US"/>
          </w:rPr>
          <w:t>ΚΑΚΛΑΜΑΝΗΣ Ν. , σελ.</w:t>
        </w:r>
        <w:r w:rsidRPr="00A56466">
          <w:rPr>
            <w:rFonts w:eastAsia="Times New Roman"/>
            <w:szCs w:val="24"/>
            <w:lang w:eastAsia="en-US"/>
          </w:rPr>
          <w:br/>
          <w:t>ΚΟΥΡΑΚΗΣ Α. , σελ.</w:t>
        </w:r>
        <w:r w:rsidRPr="00A56466">
          <w:rPr>
            <w:rFonts w:eastAsia="Times New Roman"/>
            <w:szCs w:val="24"/>
            <w:lang w:eastAsia="en-US"/>
          </w:rPr>
          <w:br/>
          <w:t>ΚΡΕΜΑΣΤΙΝΟΣ Δ. , σελ.</w:t>
        </w:r>
        <w:r w:rsidRPr="00A56466">
          <w:rPr>
            <w:rFonts w:eastAsia="Times New Roman"/>
            <w:szCs w:val="24"/>
            <w:lang w:eastAsia="en-US"/>
          </w:rPr>
          <w:br/>
          <w:t>ΛΑΜΠΡΟΥΛΗΣ Γ. , σελ.</w:t>
        </w:r>
        <w:r w:rsidRPr="00A56466">
          <w:rPr>
            <w:rFonts w:eastAsia="Times New Roman"/>
            <w:szCs w:val="24"/>
            <w:lang w:eastAsia="en-US"/>
          </w:rPr>
          <w:br/>
        </w:r>
        <w:r w:rsidRPr="00A56466">
          <w:rPr>
            <w:rFonts w:eastAsia="Times New Roman"/>
            <w:szCs w:val="24"/>
            <w:lang w:eastAsia="en-US"/>
          </w:rPr>
          <w:br/>
        </w:r>
      </w:ins>
    </w:p>
    <w:p w14:paraId="05DFCE2A" w14:textId="77777777" w:rsidR="00A56466" w:rsidRPr="00A56466" w:rsidRDefault="00A56466" w:rsidP="00A56466">
      <w:pPr>
        <w:spacing w:after="0" w:line="360" w:lineRule="auto"/>
        <w:rPr>
          <w:ins w:id="32" w:author="Φλούδα Χριστίνα" w:date="2019-03-29T14:30:00Z"/>
          <w:rFonts w:eastAsia="Times New Roman"/>
          <w:szCs w:val="24"/>
          <w:lang w:eastAsia="en-US"/>
        </w:rPr>
      </w:pPr>
      <w:ins w:id="33" w:author="Φλούδα Χριστίνα" w:date="2019-03-29T14:30:00Z">
        <w:r w:rsidRPr="00A56466">
          <w:rPr>
            <w:rFonts w:eastAsia="Times New Roman"/>
            <w:szCs w:val="24"/>
            <w:lang w:eastAsia="en-US"/>
          </w:rPr>
          <w:t>ΟΜΙΛΗΤΕΣ</w:t>
        </w:r>
      </w:ins>
    </w:p>
    <w:p w14:paraId="136B20DE" w14:textId="75F4CA3E" w:rsidR="00A56466" w:rsidRDefault="00A56466" w:rsidP="00A56466">
      <w:pPr>
        <w:spacing w:line="600" w:lineRule="auto"/>
        <w:ind w:firstLine="720"/>
        <w:jc w:val="center"/>
        <w:rPr>
          <w:ins w:id="34" w:author="Φλούδα Χριστίνα" w:date="2019-03-29T14:30:00Z"/>
          <w:rFonts w:eastAsia="Times New Roman"/>
          <w:szCs w:val="24"/>
        </w:rPr>
      </w:pPr>
      <w:ins w:id="35" w:author="Φλούδα Χριστίνα" w:date="2019-03-29T14:30:00Z">
        <w:r w:rsidRPr="00A56466">
          <w:rPr>
            <w:rFonts w:eastAsia="Times New Roman"/>
            <w:szCs w:val="24"/>
            <w:lang w:eastAsia="en-US"/>
          </w:rPr>
          <w:br/>
          <w:t>Α. Επί της Ειδικής Ημερήσιας Διάταξης:</w:t>
        </w:r>
        <w:r w:rsidRPr="00A56466">
          <w:rPr>
            <w:rFonts w:eastAsia="Times New Roman"/>
            <w:szCs w:val="24"/>
            <w:lang w:eastAsia="en-US"/>
          </w:rPr>
          <w:br/>
          <w:t>ΒΕΝΙΖΕΛΟΣ Ε. , σελ.</w:t>
        </w:r>
        <w:r w:rsidRPr="00A56466">
          <w:rPr>
            <w:rFonts w:eastAsia="Times New Roman"/>
            <w:szCs w:val="24"/>
            <w:lang w:eastAsia="en-US"/>
          </w:rPr>
          <w:br/>
          <w:t>ΚΑΤΡΟΥΓΚΑΛΟΣ Γ. , σελ.</w:t>
        </w:r>
        <w:r w:rsidRPr="00A56466">
          <w:rPr>
            <w:rFonts w:eastAsia="Times New Roman"/>
            <w:szCs w:val="24"/>
            <w:lang w:eastAsia="en-US"/>
          </w:rPr>
          <w:br/>
          <w:t>ΛΟΒΕΡΔΟΣ Α. , σελ.</w:t>
        </w:r>
        <w:r w:rsidRPr="00A56466">
          <w:rPr>
            <w:rFonts w:eastAsia="Times New Roman"/>
            <w:szCs w:val="24"/>
            <w:lang w:eastAsia="en-US"/>
          </w:rPr>
          <w:br/>
          <w:t>ΜΑΝΤΑΣ Χ. , σελ.</w:t>
        </w:r>
        <w:r w:rsidRPr="00A56466">
          <w:rPr>
            <w:rFonts w:eastAsia="Times New Roman"/>
            <w:szCs w:val="24"/>
            <w:lang w:eastAsia="en-US"/>
          </w:rPr>
          <w:br/>
          <w:t>ΠΑΠΠΑΣ Χ. , σελ.</w:t>
        </w:r>
        <w:r w:rsidRPr="00A56466">
          <w:rPr>
            <w:rFonts w:eastAsia="Times New Roman"/>
            <w:szCs w:val="24"/>
            <w:lang w:eastAsia="en-US"/>
          </w:rPr>
          <w:br/>
          <w:t>ΣΤΑΜΑΤΗΣ Δ. , σελ.</w:t>
        </w:r>
        <w:r w:rsidRPr="00A56466">
          <w:rPr>
            <w:rFonts w:eastAsia="Times New Roman"/>
            <w:szCs w:val="24"/>
            <w:lang w:eastAsia="en-US"/>
          </w:rPr>
          <w:br/>
          <w:t>ΤΑΣΟΥΛΑΣ Κ. , σελ.</w:t>
        </w:r>
        <w:r w:rsidRPr="00A56466">
          <w:rPr>
            <w:rFonts w:eastAsia="Times New Roman"/>
            <w:szCs w:val="24"/>
            <w:lang w:eastAsia="en-US"/>
          </w:rPr>
          <w:br/>
        </w:r>
        <w:r w:rsidRPr="00A56466">
          <w:rPr>
            <w:rFonts w:eastAsia="Times New Roman"/>
            <w:szCs w:val="24"/>
            <w:lang w:eastAsia="en-US"/>
          </w:rPr>
          <w:br/>
          <w:t>Β. Επί διαδικαστικού θέματος:</w:t>
        </w:r>
        <w:r w:rsidRPr="00A56466">
          <w:rPr>
            <w:rFonts w:eastAsia="Times New Roman"/>
            <w:szCs w:val="24"/>
            <w:lang w:eastAsia="en-US"/>
          </w:rPr>
          <w:br/>
          <w:t>ΑΘΑΝΑΣΙΟΥ Α. , σελ.</w:t>
        </w:r>
        <w:r w:rsidRPr="00A56466">
          <w:rPr>
            <w:rFonts w:eastAsia="Times New Roman"/>
            <w:szCs w:val="24"/>
            <w:lang w:eastAsia="en-US"/>
          </w:rPr>
          <w:br/>
          <w:t>ΒΛΑΧΟΣ Γ. , σελ.</w:t>
        </w:r>
        <w:r w:rsidRPr="00A56466">
          <w:rPr>
            <w:rFonts w:eastAsia="Times New Roman"/>
            <w:szCs w:val="24"/>
            <w:lang w:eastAsia="en-US"/>
          </w:rPr>
          <w:br/>
          <w:t>ΒΟΡΙΔΗΣ Μ. , σελ.</w:t>
        </w:r>
        <w:r w:rsidRPr="00A56466">
          <w:rPr>
            <w:rFonts w:eastAsia="Times New Roman"/>
            <w:szCs w:val="24"/>
            <w:lang w:eastAsia="en-US"/>
          </w:rPr>
          <w:br/>
          <w:t>ΒΟΥΤΣΗΣ Ν. , σελ.</w:t>
        </w:r>
        <w:r w:rsidRPr="00A56466">
          <w:rPr>
            <w:rFonts w:eastAsia="Times New Roman"/>
            <w:szCs w:val="24"/>
            <w:lang w:eastAsia="en-US"/>
          </w:rPr>
          <w:br/>
          <w:t>ΔΕΝΔΙΑΣ Ν. , σελ.</w:t>
        </w:r>
        <w:r w:rsidRPr="00A56466">
          <w:rPr>
            <w:rFonts w:eastAsia="Times New Roman"/>
            <w:szCs w:val="24"/>
            <w:lang w:eastAsia="en-US"/>
          </w:rPr>
          <w:br/>
          <w:t>ΖΑΡΟΥΛΙΑ Ε. , σελ.</w:t>
        </w:r>
        <w:r w:rsidRPr="00A56466">
          <w:rPr>
            <w:rFonts w:eastAsia="Times New Roman"/>
            <w:szCs w:val="24"/>
            <w:lang w:eastAsia="en-US"/>
          </w:rPr>
          <w:br/>
          <w:t>ΚΑΚΛΑΜΑΝΗΣ Ν. , σελ.</w:t>
        </w:r>
        <w:r w:rsidRPr="00A56466">
          <w:rPr>
            <w:rFonts w:eastAsia="Times New Roman"/>
            <w:szCs w:val="24"/>
            <w:lang w:eastAsia="en-US"/>
          </w:rPr>
          <w:br/>
          <w:t>ΚΟΥΡΑΚΗΣ Α. , σελ.</w:t>
        </w:r>
        <w:r w:rsidRPr="00A56466">
          <w:rPr>
            <w:rFonts w:eastAsia="Times New Roman"/>
            <w:szCs w:val="24"/>
            <w:lang w:eastAsia="en-US"/>
          </w:rPr>
          <w:br/>
          <w:t>ΚΟΥΤΣΟΥΚΟΣ Γ. , σελ.</w:t>
        </w:r>
        <w:r w:rsidRPr="00A56466">
          <w:rPr>
            <w:rFonts w:eastAsia="Times New Roman"/>
            <w:szCs w:val="24"/>
            <w:lang w:eastAsia="en-US"/>
          </w:rPr>
          <w:br/>
          <w:t>ΚΡΕΜΑΣΤΙΝΟΣ Δ. , σελ.</w:t>
        </w:r>
        <w:r w:rsidRPr="00A56466">
          <w:rPr>
            <w:rFonts w:eastAsia="Times New Roman"/>
            <w:szCs w:val="24"/>
            <w:lang w:eastAsia="en-US"/>
          </w:rPr>
          <w:br/>
          <w:t>ΛΑΜΠΡΟΥΛΗΣ Γ. , σελ.</w:t>
        </w:r>
        <w:r w:rsidRPr="00A56466">
          <w:rPr>
            <w:rFonts w:eastAsia="Times New Roman"/>
            <w:szCs w:val="24"/>
            <w:lang w:eastAsia="en-US"/>
          </w:rPr>
          <w:br/>
          <w:t>ΜΑΝΙΑΤΗΣ Ι. , σελ.</w:t>
        </w:r>
        <w:r w:rsidRPr="00A56466">
          <w:rPr>
            <w:rFonts w:eastAsia="Times New Roman"/>
            <w:szCs w:val="24"/>
            <w:lang w:eastAsia="en-US"/>
          </w:rPr>
          <w:br/>
          <w:t>ΠΑΝΑΓΙΩΤΑΡΟΣ Η. , σελ.</w:t>
        </w:r>
        <w:r w:rsidRPr="00A56466">
          <w:rPr>
            <w:rFonts w:eastAsia="Times New Roman"/>
            <w:szCs w:val="24"/>
            <w:lang w:eastAsia="en-US"/>
          </w:rPr>
          <w:br/>
        </w:r>
        <w:r w:rsidRPr="00A56466">
          <w:rPr>
            <w:rFonts w:eastAsia="Times New Roman"/>
            <w:szCs w:val="24"/>
            <w:lang w:eastAsia="en-US"/>
          </w:rPr>
          <w:br/>
          <w:t>Γ. Επί του σχεδίου νόμου του Υπουργείου Οικονομικών:</w:t>
        </w:r>
        <w:r w:rsidRPr="00A56466">
          <w:rPr>
            <w:rFonts w:eastAsia="Times New Roman"/>
            <w:szCs w:val="24"/>
            <w:lang w:eastAsia="en-US"/>
          </w:rPr>
          <w:br/>
          <w:t>ΑΘΑΝΑΣΙΟΥ Α. , σελ.</w:t>
        </w:r>
        <w:r w:rsidRPr="00A56466">
          <w:rPr>
            <w:rFonts w:eastAsia="Times New Roman"/>
            <w:szCs w:val="24"/>
            <w:lang w:eastAsia="en-US"/>
          </w:rPr>
          <w:br/>
          <w:t>ΒΛΑΧΟΣ Γ. , σελ.</w:t>
        </w:r>
        <w:r w:rsidRPr="00A56466">
          <w:rPr>
            <w:rFonts w:eastAsia="Times New Roman"/>
            <w:szCs w:val="24"/>
            <w:lang w:eastAsia="en-US"/>
          </w:rPr>
          <w:br/>
          <w:t>ΒΟΡΙΔΗΣ Μ. , σελ.</w:t>
        </w:r>
        <w:r w:rsidRPr="00A56466">
          <w:rPr>
            <w:rFonts w:eastAsia="Times New Roman"/>
            <w:szCs w:val="24"/>
            <w:lang w:eastAsia="en-US"/>
          </w:rPr>
          <w:br/>
          <w:t>ΔΕΝΔΙΑΣ Ν. , σελ.</w:t>
        </w:r>
        <w:r w:rsidRPr="00A56466">
          <w:rPr>
            <w:rFonts w:eastAsia="Times New Roman"/>
            <w:szCs w:val="24"/>
            <w:lang w:eastAsia="en-US"/>
          </w:rPr>
          <w:br/>
          <w:t>ΖΑΡΟΥΛΙΑ Ε. , σελ.</w:t>
        </w:r>
        <w:r w:rsidRPr="00A56466">
          <w:rPr>
            <w:rFonts w:eastAsia="Times New Roman"/>
            <w:szCs w:val="24"/>
            <w:lang w:eastAsia="en-US"/>
          </w:rPr>
          <w:br/>
          <w:t>ΚΑΒΑΔΕΛΛΑΣ Δ. , σελ.</w:t>
        </w:r>
        <w:r w:rsidRPr="00A56466">
          <w:rPr>
            <w:rFonts w:eastAsia="Times New Roman"/>
            <w:szCs w:val="24"/>
            <w:lang w:eastAsia="en-US"/>
          </w:rPr>
          <w:br/>
          <w:t>ΚΑΡΡΑΣ Γ. , σελ.</w:t>
        </w:r>
        <w:r w:rsidRPr="00A56466">
          <w:rPr>
            <w:rFonts w:eastAsia="Times New Roman"/>
            <w:szCs w:val="24"/>
            <w:lang w:eastAsia="en-US"/>
          </w:rPr>
          <w:br/>
          <w:t>ΚΕΓΚΕΡΟΓΛΟΥ Β. , σελ.</w:t>
        </w:r>
        <w:r w:rsidRPr="00A56466">
          <w:rPr>
            <w:rFonts w:eastAsia="Times New Roman"/>
            <w:szCs w:val="24"/>
            <w:lang w:eastAsia="en-US"/>
          </w:rPr>
          <w:br/>
          <w:t>ΚΟΥΤΣΟΥΚΟΣ Γ. , σελ.</w:t>
        </w:r>
        <w:r w:rsidRPr="00A56466">
          <w:rPr>
            <w:rFonts w:eastAsia="Times New Roman"/>
            <w:szCs w:val="24"/>
            <w:lang w:eastAsia="en-US"/>
          </w:rPr>
          <w:br/>
          <w:t>ΛΟΒΕΡΔΟΣ Α. , σελ.</w:t>
        </w:r>
        <w:r w:rsidRPr="00A56466">
          <w:rPr>
            <w:rFonts w:eastAsia="Times New Roman"/>
            <w:szCs w:val="24"/>
            <w:lang w:eastAsia="en-US"/>
          </w:rPr>
          <w:br/>
          <w:t>ΜΑΝΙΑΤΗΣ Ι. , σελ.</w:t>
        </w:r>
        <w:r w:rsidRPr="00A56466">
          <w:rPr>
            <w:rFonts w:eastAsia="Times New Roman"/>
            <w:szCs w:val="24"/>
            <w:lang w:eastAsia="en-US"/>
          </w:rPr>
          <w:br/>
          <w:t>ΜΑΝΤΑΣ Χ. , σελ.</w:t>
        </w:r>
        <w:r w:rsidRPr="00A56466">
          <w:rPr>
            <w:rFonts w:eastAsia="Times New Roman"/>
            <w:szCs w:val="24"/>
            <w:lang w:eastAsia="en-US"/>
          </w:rPr>
          <w:br/>
          <w:t>ΜΑΝΩΛΑΚΟΥ Δ. , σελ.</w:t>
        </w:r>
        <w:r w:rsidRPr="00A56466">
          <w:rPr>
            <w:rFonts w:eastAsia="Times New Roman"/>
            <w:szCs w:val="24"/>
            <w:lang w:eastAsia="en-US"/>
          </w:rPr>
          <w:br/>
          <w:t>ΠΑΝΑΓΙΩΤΑΡΟΣ Η. , σελ.</w:t>
        </w:r>
        <w:r w:rsidRPr="00A56466">
          <w:rPr>
            <w:rFonts w:eastAsia="Times New Roman"/>
            <w:szCs w:val="24"/>
            <w:lang w:eastAsia="en-US"/>
          </w:rPr>
          <w:br/>
          <w:t>ΤΣΑΚΑΛΩΤΟΣ Ε. , σελ.</w:t>
        </w:r>
        <w:r w:rsidRPr="00A56466">
          <w:rPr>
            <w:rFonts w:eastAsia="Times New Roman"/>
            <w:szCs w:val="24"/>
            <w:lang w:eastAsia="en-US"/>
          </w:rPr>
          <w:br/>
        </w:r>
        <w:r w:rsidRPr="00A56466">
          <w:rPr>
            <w:rFonts w:eastAsia="Times New Roman"/>
            <w:szCs w:val="24"/>
            <w:lang w:eastAsia="en-US"/>
          </w:rPr>
          <w:br/>
          <w:t>Δ. Επί του σχεδίου νόμου του Υπουργείου Οικονομίας και Ανάπτυξης:</w:t>
        </w:r>
        <w:r w:rsidRPr="00A56466">
          <w:rPr>
            <w:rFonts w:eastAsia="Times New Roman"/>
            <w:szCs w:val="24"/>
            <w:lang w:eastAsia="en-US"/>
          </w:rPr>
          <w:br/>
          <w:t>ΒΑΡΔΑΛΗΣ Α. , σελ.</w:t>
        </w:r>
        <w:r w:rsidRPr="00A56466">
          <w:rPr>
            <w:rFonts w:eastAsia="Times New Roman"/>
            <w:szCs w:val="24"/>
            <w:lang w:eastAsia="en-US"/>
          </w:rPr>
          <w:br/>
          <w:t>ΔΡΑΓΑΣΑΚΗΣ Ι. , σελ.</w:t>
        </w:r>
        <w:r w:rsidRPr="00A56466">
          <w:rPr>
            <w:rFonts w:eastAsia="Times New Roman"/>
            <w:szCs w:val="24"/>
            <w:lang w:eastAsia="en-US"/>
          </w:rPr>
          <w:br/>
          <w:t>ΠΑΝΑΓΙΩΤΑΡΟΣ Η. , σελ.</w:t>
        </w:r>
        <w:r w:rsidRPr="00A56466">
          <w:rPr>
            <w:rFonts w:eastAsia="Times New Roman"/>
            <w:szCs w:val="24"/>
            <w:lang w:eastAsia="en-US"/>
          </w:rPr>
          <w:br/>
        </w:r>
        <w:r w:rsidRPr="00A56466">
          <w:rPr>
            <w:rFonts w:eastAsia="Times New Roman"/>
            <w:szCs w:val="24"/>
            <w:lang w:eastAsia="en-US"/>
          </w:rPr>
          <w:br/>
          <w:t>ΠΑΡΕΜΒΑΣΕΙΣ:</w:t>
        </w:r>
        <w:r w:rsidRPr="00A56466">
          <w:rPr>
            <w:rFonts w:eastAsia="Times New Roman"/>
            <w:szCs w:val="24"/>
            <w:lang w:eastAsia="en-US"/>
          </w:rPr>
          <w:br/>
          <w:t>ΑΝΤΩΝΙΟΥ Χ. , σελ.</w:t>
        </w:r>
        <w:r w:rsidRPr="00A56466">
          <w:rPr>
            <w:rFonts w:eastAsia="Times New Roman"/>
            <w:szCs w:val="24"/>
            <w:lang w:eastAsia="en-US"/>
          </w:rPr>
          <w:br/>
          <w:t>ΓΚΙΟΛΑΣ Ι. , σελ.</w:t>
        </w:r>
        <w:r w:rsidRPr="00A56466">
          <w:rPr>
            <w:rFonts w:eastAsia="Times New Roman"/>
            <w:szCs w:val="24"/>
            <w:lang w:eastAsia="en-US"/>
          </w:rPr>
          <w:br/>
        </w:r>
        <w:bookmarkStart w:id="36" w:name="_GoBack"/>
        <w:bookmarkEnd w:id="36"/>
      </w:ins>
    </w:p>
    <w:p w14:paraId="65B25265" w14:textId="58DF8E83" w:rsidR="000F4E4F" w:rsidRDefault="00A56466">
      <w:pPr>
        <w:spacing w:line="600" w:lineRule="auto"/>
        <w:ind w:firstLine="720"/>
        <w:jc w:val="center"/>
        <w:rPr>
          <w:rFonts w:eastAsia="Times New Roman"/>
          <w:szCs w:val="24"/>
        </w:rPr>
      </w:pPr>
      <w:r>
        <w:rPr>
          <w:rFonts w:eastAsia="Times New Roman"/>
          <w:szCs w:val="24"/>
        </w:rPr>
        <w:t>ΠΡΑΚΤΙΚΑ ΒΟΥΛΗΣ</w:t>
      </w:r>
    </w:p>
    <w:p w14:paraId="65B25266" w14:textId="77777777" w:rsidR="000F4E4F" w:rsidRDefault="00A56466">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65B25267" w14:textId="77777777" w:rsidR="000F4E4F" w:rsidRDefault="00A56466">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5B25268" w14:textId="77777777" w:rsidR="000F4E4F" w:rsidRDefault="00A56466">
      <w:pPr>
        <w:spacing w:line="600" w:lineRule="auto"/>
        <w:ind w:firstLine="720"/>
        <w:jc w:val="center"/>
        <w:rPr>
          <w:rFonts w:eastAsia="Times New Roman"/>
          <w:szCs w:val="24"/>
        </w:rPr>
      </w:pPr>
      <w:r>
        <w:rPr>
          <w:rFonts w:eastAsia="Times New Roman"/>
          <w:szCs w:val="24"/>
        </w:rPr>
        <w:t>ΣΥΝΟΔΟΣ Δ΄</w:t>
      </w:r>
    </w:p>
    <w:p w14:paraId="65B25269" w14:textId="77777777" w:rsidR="000F4E4F" w:rsidRDefault="00A56466">
      <w:pPr>
        <w:spacing w:line="600" w:lineRule="auto"/>
        <w:ind w:firstLine="720"/>
        <w:jc w:val="center"/>
        <w:rPr>
          <w:rFonts w:eastAsia="Times New Roman"/>
          <w:szCs w:val="24"/>
        </w:rPr>
      </w:pPr>
      <w:r>
        <w:rPr>
          <w:rFonts w:eastAsia="Times New Roman"/>
          <w:szCs w:val="24"/>
        </w:rPr>
        <w:t>ΣΥΝΕΔΡΙΑΣΗ  ΟΣΤ΄</w:t>
      </w:r>
    </w:p>
    <w:p w14:paraId="65B2526A" w14:textId="77777777" w:rsidR="000F4E4F" w:rsidRDefault="00A56466">
      <w:pPr>
        <w:spacing w:line="600" w:lineRule="auto"/>
        <w:ind w:firstLine="720"/>
        <w:jc w:val="center"/>
        <w:rPr>
          <w:rFonts w:eastAsia="Times New Roman"/>
          <w:szCs w:val="24"/>
        </w:rPr>
      </w:pPr>
      <w:r>
        <w:rPr>
          <w:rFonts w:eastAsia="Times New Roman"/>
          <w:szCs w:val="24"/>
        </w:rPr>
        <w:t>Πέμπτη 14 Φεβρουαρίου 2019</w:t>
      </w:r>
    </w:p>
    <w:p w14:paraId="65B2526B" w14:textId="77777777" w:rsidR="000F4E4F" w:rsidRDefault="00A56466">
      <w:pPr>
        <w:spacing w:line="600" w:lineRule="auto"/>
        <w:ind w:firstLine="720"/>
        <w:jc w:val="both"/>
        <w:rPr>
          <w:rFonts w:eastAsia="Times New Roman"/>
          <w:szCs w:val="24"/>
        </w:rPr>
      </w:pPr>
      <w:r>
        <w:rPr>
          <w:rFonts w:eastAsia="Times New Roman"/>
          <w:szCs w:val="24"/>
        </w:rPr>
        <w:t>Αθήνα, σήμερα στις 1</w:t>
      </w:r>
      <w:r w:rsidRPr="00696084">
        <w:rPr>
          <w:rFonts w:eastAsia="Times New Roman"/>
          <w:szCs w:val="24"/>
        </w:rPr>
        <w:t>4</w:t>
      </w:r>
      <w:r>
        <w:rPr>
          <w:rFonts w:eastAsia="Times New Roman"/>
          <w:szCs w:val="24"/>
        </w:rPr>
        <w:t xml:space="preserve"> Φεβρουαρίου 2019, ημέρα </w:t>
      </w:r>
      <w:r w:rsidRPr="00696084">
        <w:rPr>
          <w:rFonts w:eastAsia="Times New Roman"/>
          <w:szCs w:val="24"/>
        </w:rPr>
        <w:t>Π</w:t>
      </w:r>
      <w:r>
        <w:rPr>
          <w:rFonts w:eastAsia="Times New Roman"/>
          <w:szCs w:val="24"/>
        </w:rPr>
        <w:t xml:space="preserve">έμπτη και ώρα 10.17΄, συνήλθε στην Αίθουσα των συνεδριάσεων του Βουλευτηρίου η Βουλή σε ολομέλεια για να συνεδριάσει υπό την προεδρία του Δ΄ Αντιπροέδρου αυτής κ. </w:t>
      </w:r>
      <w:r w:rsidRPr="004A5B86">
        <w:rPr>
          <w:rFonts w:eastAsia="Times New Roman"/>
          <w:b/>
          <w:szCs w:val="24"/>
        </w:rPr>
        <w:t>ΝΙΚΗΤΑ ΚΑΚΛΑΜΑΝΗ</w:t>
      </w:r>
      <w:r>
        <w:rPr>
          <w:rFonts w:eastAsia="Times New Roman"/>
          <w:szCs w:val="24"/>
        </w:rPr>
        <w:t xml:space="preserve">. </w:t>
      </w:r>
    </w:p>
    <w:p w14:paraId="65B2526C" w14:textId="77777777" w:rsidR="000F4E4F" w:rsidRDefault="00A56466">
      <w:pPr>
        <w:spacing w:line="600" w:lineRule="auto"/>
        <w:ind w:firstLine="720"/>
        <w:jc w:val="both"/>
        <w:rPr>
          <w:rFonts w:eastAsia="Times New Roman" w:cs="Times New Roman"/>
          <w:b/>
          <w:szCs w:val="24"/>
        </w:rPr>
      </w:pPr>
      <w:r w:rsidRPr="00F15680">
        <w:rPr>
          <w:rFonts w:eastAsia="Times New Roman" w:cs="Times New Roman"/>
          <w:b/>
          <w:szCs w:val="24"/>
        </w:rPr>
        <w:t xml:space="preserve">ΠΡΟΕΔΡΕΥΩΝ (Νικήτας Κακλαμάνης): </w:t>
      </w:r>
      <w:r>
        <w:rPr>
          <w:rFonts w:eastAsia="Times New Roman"/>
          <w:szCs w:val="24"/>
        </w:rPr>
        <w:t>Κυρίες και κύριοι συνάδελφοι, αρχίζει η σ</w:t>
      </w:r>
      <w:r>
        <w:rPr>
          <w:rFonts w:eastAsia="Times New Roman"/>
          <w:szCs w:val="24"/>
        </w:rPr>
        <w:t>υνεδρίαση.</w:t>
      </w:r>
    </w:p>
    <w:p w14:paraId="65B2526D" w14:textId="77777777" w:rsidR="000F4E4F" w:rsidRDefault="00A56466">
      <w:pPr>
        <w:spacing w:line="600" w:lineRule="auto"/>
        <w:ind w:firstLine="720"/>
        <w:jc w:val="both"/>
        <w:rPr>
          <w:rFonts w:eastAsia="Times New Roman"/>
          <w:szCs w:val="24"/>
        </w:rPr>
      </w:pPr>
      <w:r>
        <w:rPr>
          <w:rFonts w:eastAsia="Times New Roman"/>
          <w:szCs w:val="24"/>
        </w:rPr>
        <w:t xml:space="preserve">Εισερχόμαστε στην </w:t>
      </w:r>
    </w:p>
    <w:p w14:paraId="65B2526E" w14:textId="77777777" w:rsidR="000F4E4F" w:rsidRDefault="00A56466">
      <w:pPr>
        <w:spacing w:line="600" w:lineRule="auto"/>
        <w:ind w:firstLine="720"/>
        <w:jc w:val="center"/>
        <w:rPr>
          <w:rFonts w:eastAsia="Times New Roman"/>
          <w:b/>
          <w:szCs w:val="24"/>
        </w:rPr>
      </w:pPr>
      <w:r w:rsidRPr="00250A86">
        <w:rPr>
          <w:rFonts w:eastAsia="Times New Roman"/>
          <w:b/>
          <w:szCs w:val="24"/>
        </w:rPr>
        <w:t>ΕΙΔΙΚΗ ΗΜΕΡΗΣΙΑ ΔΙΑΤΑΞΗ</w:t>
      </w:r>
    </w:p>
    <w:p w14:paraId="65B2526F" w14:textId="77777777" w:rsidR="000F4E4F" w:rsidRDefault="00A56466">
      <w:pPr>
        <w:spacing w:line="600" w:lineRule="auto"/>
        <w:ind w:firstLine="720"/>
        <w:jc w:val="both"/>
        <w:rPr>
          <w:rFonts w:eastAsia="Times New Roman"/>
          <w:szCs w:val="24"/>
        </w:rPr>
      </w:pPr>
      <w:r>
        <w:rPr>
          <w:rFonts w:eastAsia="Times New Roman"/>
          <w:szCs w:val="24"/>
        </w:rPr>
        <w:lastRenderedPageBreak/>
        <w:t>Αποφάσεις Βουλής: σ</w:t>
      </w:r>
      <w:r>
        <w:rPr>
          <w:rFonts w:eastAsia="Times New Roman"/>
          <w:szCs w:val="24"/>
        </w:rPr>
        <w:t>υνέχιση της συζήτησης και λήψη απόφασης επί των προτάσεων για αναθεώρηση διατάξεων του Συντάγματος, σύμφωνα με τα άρθρα 110 του Συντάγματος και 119 του Κανονισμού της Βουλής.</w:t>
      </w:r>
    </w:p>
    <w:p w14:paraId="65B25270" w14:textId="77777777" w:rsidR="000F4E4F" w:rsidRDefault="00A56466">
      <w:pPr>
        <w:spacing w:line="600" w:lineRule="auto"/>
        <w:ind w:firstLine="720"/>
        <w:jc w:val="both"/>
        <w:rPr>
          <w:rFonts w:eastAsia="Times New Roman"/>
          <w:szCs w:val="24"/>
        </w:rPr>
      </w:pPr>
      <w:r>
        <w:rPr>
          <w:rFonts w:eastAsia="Times New Roman"/>
          <w:szCs w:val="24"/>
        </w:rPr>
        <w:t>Πριν ξεκ</w:t>
      </w:r>
      <w:r>
        <w:rPr>
          <w:rFonts w:eastAsia="Times New Roman"/>
          <w:szCs w:val="24"/>
        </w:rPr>
        <w:t>ινήσουμε τη διαδικασία θα ήθελα εκ μέρους του Προεδρείου -και πιστεύω όλων σας- να ευχαριστήσω τους συνεργάτες μας στην Έδρα, τους υπαλλήλους της Βουλής, οι οποίοι πολλές φορές ακούνε</w:t>
      </w:r>
      <w:r w:rsidRPr="006C22C2">
        <w:rPr>
          <w:rFonts w:eastAsia="Times New Roman"/>
          <w:szCs w:val="24"/>
        </w:rPr>
        <w:t xml:space="preserve"> </w:t>
      </w:r>
      <w:r>
        <w:rPr>
          <w:rFonts w:eastAsia="Times New Roman"/>
          <w:szCs w:val="24"/>
        </w:rPr>
        <w:t>αδίκως</w:t>
      </w:r>
      <w:r w:rsidRPr="006C22C2">
        <w:rPr>
          <w:rFonts w:eastAsia="Times New Roman"/>
          <w:szCs w:val="24"/>
        </w:rPr>
        <w:t xml:space="preserve"> πράγματα εναντίον </w:t>
      </w:r>
      <w:r>
        <w:rPr>
          <w:rFonts w:eastAsia="Times New Roman"/>
          <w:szCs w:val="24"/>
        </w:rPr>
        <w:t>τους.</w:t>
      </w:r>
      <w:r w:rsidRPr="006C22C2">
        <w:rPr>
          <w:rFonts w:eastAsia="Times New Roman"/>
          <w:szCs w:val="24"/>
        </w:rPr>
        <w:t xml:space="preserve"> </w:t>
      </w:r>
      <w:r>
        <w:rPr>
          <w:rFonts w:eastAsia="Times New Roman"/>
          <w:szCs w:val="24"/>
        </w:rPr>
        <w:t>Γ</w:t>
      </w:r>
      <w:r w:rsidRPr="006C22C2">
        <w:rPr>
          <w:rFonts w:eastAsia="Times New Roman"/>
          <w:szCs w:val="24"/>
        </w:rPr>
        <w:t>ια να έχουμε εμείς σήμερα τα ψηφοδέλτια</w:t>
      </w:r>
      <w:r>
        <w:rPr>
          <w:rFonts w:eastAsia="Times New Roman"/>
          <w:szCs w:val="24"/>
        </w:rPr>
        <w:t>,</w:t>
      </w:r>
      <w:r>
        <w:rPr>
          <w:rFonts w:eastAsia="Times New Roman"/>
          <w:szCs w:val="24"/>
        </w:rPr>
        <w:t xml:space="preserve"> που όλοι έχετε πάρει στα χέρια σας, </w:t>
      </w:r>
      <w:r w:rsidRPr="006C22C2">
        <w:rPr>
          <w:rFonts w:eastAsia="Times New Roman"/>
          <w:szCs w:val="24"/>
        </w:rPr>
        <w:t>κάποιοι από αυτούς ξενύχτησαν μέχρι τις 3:00</w:t>
      </w:r>
      <w:r>
        <w:rPr>
          <w:rFonts w:eastAsia="Times New Roman"/>
          <w:szCs w:val="24"/>
        </w:rPr>
        <w:t>΄</w:t>
      </w:r>
      <w:r>
        <w:rPr>
          <w:rFonts w:eastAsia="Times New Roman"/>
          <w:szCs w:val="24"/>
        </w:rPr>
        <w:t xml:space="preserve"> </w:t>
      </w:r>
      <w:r>
        <w:rPr>
          <w:rFonts w:eastAsia="Times New Roman"/>
          <w:szCs w:val="24"/>
        </w:rPr>
        <w:t xml:space="preserve">μετά </w:t>
      </w:r>
      <w:r w:rsidRPr="006C22C2">
        <w:rPr>
          <w:rFonts w:eastAsia="Times New Roman"/>
          <w:szCs w:val="24"/>
        </w:rPr>
        <w:t>τα μεσάνυχτα</w:t>
      </w:r>
      <w:r>
        <w:rPr>
          <w:rFonts w:eastAsia="Times New Roman"/>
          <w:szCs w:val="24"/>
        </w:rPr>
        <w:t>.</w:t>
      </w:r>
      <w:r>
        <w:rPr>
          <w:rFonts w:eastAsia="Times New Roman"/>
          <w:szCs w:val="24"/>
        </w:rPr>
        <w:t xml:space="preserve"> Ν</w:t>
      </w:r>
      <w:r w:rsidRPr="006C22C2">
        <w:rPr>
          <w:rFonts w:eastAsia="Times New Roman"/>
          <w:szCs w:val="24"/>
        </w:rPr>
        <w:t>ομίζω ότι αξίζει να αναφερθεί και να τους ευχαριστήσουμε για αυτό το πράγμα</w:t>
      </w:r>
      <w:r>
        <w:rPr>
          <w:rFonts w:eastAsia="Times New Roman"/>
          <w:szCs w:val="24"/>
        </w:rPr>
        <w:t>.</w:t>
      </w:r>
    </w:p>
    <w:p w14:paraId="65B25271" w14:textId="77777777" w:rsidR="000F4E4F" w:rsidRDefault="00A56466">
      <w:pPr>
        <w:spacing w:line="600" w:lineRule="auto"/>
        <w:ind w:firstLine="720"/>
        <w:jc w:val="both"/>
        <w:rPr>
          <w:rFonts w:eastAsia="Times New Roman"/>
          <w:szCs w:val="24"/>
        </w:rPr>
      </w:pPr>
      <w:r>
        <w:rPr>
          <w:rFonts w:eastAsia="Times New Roman"/>
          <w:szCs w:val="24"/>
        </w:rPr>
        <w:t>Επίσης,</w:t>
      </w:r>
      <w:r w:rsidRPr="006C22C2">
        <w:rPr>
          <w:rFonts w:eastAsia="Times New Roman"/>
          <w:szCs w:val="24"/>
        </w:rPr>
        <w:t xml:space="preserve"> θέλω να σας ενημερώσω ότι μίλησαν </w:t>
      </w:r>
      <w:r>
        <w:rPr>
          <w:rFonts w:eastAsia="Times New Roman"/>
          <w:szCs w:val="24"/>
        </w:rPr>
        <w:t>εκατόν έντεκα</w:t>
      </w:r>
      <w:r w:rsidRPr="006C22C2">
        <w:rPr>
          <w:rFonts w:eastAsia="Times New Roman"/>
          <w:szCs w:val="24"/>
        </w:rPr>
        <w:t xml:space="preserve"> ομιλητές </w:t>
      </w:r>
      <w:r>
        <w:rPr>
          <w:rFonts w:eastAsia="Times New Roman"/>
          <w:szCs w:val="24"/>
        </w:rPr>
        <w:t>-μαζί με το</w:t>
      </w:r>
      <w:r>
        <w:rPr>
          <w:rFonts w:eastAsia="Times New Roman"/>
          <w:szCs w:val="24"/>
        </w:rPr>
        <w:t xml:space="preserve">ν </w:t>
      </w:r>
      <w:r w:rsidRPr="006C22C2">
        <w:rPr>
          <w:rFonts w:eastAsia="Times New Roman"/>
          <w:szCs w:val="24"/>
        </w:rPr>
        <w:t>κ</w:t>
      </w:r>
      <w:r>
        <w:rPr>
          <w:rFonts w:eastAsia="Times New Roman"/>
          <w:szCs w:val="24"/>
        </w:rPr>
        <w:t>. Μαντά,</w:t>
      </w:r>
      <w:r w:rsidRPr="006C22C2">
        <w:rPr>
          <w:rFonts w:eastAsia="Times New Roman"/>
          <w:szCs w:val="24"/>
        </w:rPr>
        <w:t xml:space="preserve"> που θα μιλήσει </w:t>
      </w:r>
      <w:r>
        <w:rPr>
          <w:rFonts w:eastAsia="Times New Roman"/>
          <w:szCs w:val="24"/>
        </w:rPr>
        <w:t>αμέσως μετά, εκατόν δώδεκα- πέντε Κοινοβουλευτικοί, έξι</w:t>
      </w:r>
      <w:r w:rsidRPr="006C22C2">
        <w:rPr>
          <w:rFonts w:eastAsia="Times New Roman"/>
          <w:szCs w:val="24"/>
        </w:rPr>
        <w:t xml:space="preserve"> εισηγητές και ειδικοί αγορητές</w:t>
      </w:r>
      <w:r>
        <w:rPr>
          <w:rFonts w:eastAsia="Times New Roman"/>
          <w:szCs w:val="24"/>
        </w:rPr>
        <w:t>,</w:t>
      </w:r>
      <w:r w:rsidRPr="006C22C2">
        <w:rPr>
          <w:rFonts w:eastAsia="Times New Roman"/>
          <w:szCs w:val="24"/>
        </w:rPr>
        <w:t xml:space="preserve"> </w:t>
      </w:r>
      <w:r>
        <w:rPr>
          <w:rFonts w:eastAsia="Times New Roman"/>
          <w:szCs w:val="24"/>
        </w:rPr>
        <w:t>έξι</w:t>
      </w:r>
      <w:r w:rsidRPr="006C22C2">
        <w:rPr>
          <w:rFonts w:eastAsia="Times New Roman"/>
          <w:szCs w:val="24"/>
        </w:rPr>
        <w:t xml:space="preserve"> </w:t>
      </w:r>
      <w:r>
        <w:rPr>
          <w:rFonts w:eastAsia="Times New Roman"/>
          <w:szCs w:val="24"/>
        </w:rPr>
        <w:t>Π</w:t>
      </w:r>
      <w:r w:rsidRPr="006C22C2">
        <w:rPr>
          <w:rFonts w:eastAsia="Times New Roman"/>
          <w:szCs w:val="24"/>
        </w:rPr>
        <w:t>ρόεδροι</w:t>
      </w:r>
      <w:r>
        <w:rPr>
          <w:rFonts w:eastAsia="Times New Roman"/>
          <w:szCs w:val="24"/>
        </w:rPr>
        <w:t xml:space="preserve"> Κοινοβουλευτικών Ο</w:t>
      </w:r>
      <w:r w:rsidRPr="006C22C2">
        <w:rPr>
          <w:rFonts w:eastAsia="Times New Roman"/>
          <w:szCs w:val="24"/>
        </w:rPr>
        <w:t>μάδων</w:t>
      </w:r>
      <w:r>
        <w:rPr>
          <w:rFonts w:eastAsia="Times New Roman"/>
          <w:szCs w:val="24"/>
        </w:rPr>
        <w:t>,</w:t>
      </w:r>
      <w:r w:rsidRPr="006C22C2">
        <w:rPr>
          <w:rFonts w:eastAsia="Times New Roman"/>
          <w:szCs w:val="24"/>
        </w:rPr>
        <w:t xml:space="preserve"> έξι Υπουργοί και Υφυπουργοί και δύο πρώην Πρόεδροι </w:t>
      </w:r>
      <w:r>
        <w:rPr>
          <w:rFonts w:eastAsia="Times New Roman"/>
          <w:szCs w:val="24"/>
        </w:rPr>
        <w:t>Κοινοβουλευτικών Ο</w:t>
      </w:r>
      <w:r w:rsidRPr="006C22C2">
        <w:rPr>
          <w:rFonts w:eastAsia="Times New Roman"/>
          <w:szCs w:val="24"/>
        </w:rPr>
        <w:t>μάδων</w:t>
      </w:r>
      <w:r>
        <w:rPr>
          <w:rFonts w:eastAsia="Times New Roman"/>
          <w:szCs w:val="24"/>
        </w:rPr>
        <w:t>.</w:t>
      </w:r>
      <w:r w:rsidRPr="006C22C2">
        <w:rPr>
          <w:rFonts w:eastAsia="Times New Roman"/>
          <w:szCs w:val="24"/>
        </w:rPr>
        <w:t xml:space="preserve"> </w:t>
      </w:r>
      <w:r>
        <w:rPr>
          <w:rFonts w:eastAsia="Times New Roman"/>
          <w:szCs w:val="24"/>
        </w:rPr>
        <w:t>Σ</w:t>
      </w:r>
      <w:r w:rsidRPr="006C22C2">
        <w:rPr>
          <w:rFonts w:eastAsia="Times New Roman"/>
          <w:szCs w:val="24"/>
        </w:rPr>
        <w:t xml:space="preserve">υνολικά </w:t>
      </w:r>
      <w:r>
        <w:rPr>
          <w:rFonts w:eastAsia="Times New Roman"/>
          <w:szCs w:val="24"/>
        </w:rPr>
        <w:t xml:space="preserve">μίλησαν εκατόν </w:t>
      </w:r>
      <w:r>
        <w:rPr>
          <w:rFonts w:eastAsia="Times New Roman"/>
          <w:szCs w:val="24"/>
        </w:rPr>
        <w:t>τριάντα έξι</w:t>
      </w:r>
      <w:r w:rsidRPr="006C22C2">
        <w:rPr>
          <w:rFonts w:eastAsia="Times New Roman"/>
          <w:szCs w:val="24"/>
        </w:rPr>
        <w:t xml:space="preserve"> άτομα</w:t>
      </w:r>
      <w:r>
        <w:rPr>
          <w:rFonts w:eastAsia="Times New Roman"/>
          <w:szCs w:val="24"/>
        </w:rPr>
        <w:t>.</w:t>
      </w:r>
      <w:r w:rsidRPr="006C22C2">
        <w:rPr>
          <w:rFonts w:eastAsia="Times New Roman"/>
          <w:szCs w:val="24"/>
        </w:rPr>
        <w:t xml:space="preserve"> </w:t>
      </w:r>
      <w:r>
        <w:rPr>
          <w:rFonts w:eastAsia="Times New Roman"/>
          <w:szCs w:val="24"/>
        </w:rPr>
        <w:t>Σ</w:t>
      </w:r>
      <w:r w:rsidRPr="006C22C2">
        <w:rPr>
          <w:rFonts w:eastAsia="Times New Roman"/>
          <w:szCs w:val="24"/>
        </w:rPr>
        <w:t>την ουσία ολοκληρώθηκε ο κατάλογος και με το παραπάνω</w:t>
      </w:r>
      <w:r>
        <w:rPr>
          <w:rFonts w:eastAsia="Times New Roman"/>
          <w:szCs w:val="24"/>
        </w:rPr>
        <w:t>.</w:t>
      </w:r>
    </w:p>
    <w:p w14:paraId="65B25272" w14:textId="77777777" w:rsidR="000F4E4F" w:rsidRDefault="00A56466">
      <w:pPr>
        <w:spacing w:line="600" w:lineRule="auto"/>
        <w:ind w:firstLine="720"/>
        <w:jc w:val="both"/>
        <w:rPr>
          <w:rFonts w:eastAsia="Times New Roman"/>
          <w:szCs w:val="24"/>
        </w:rPr>
      </w:pPr>
      <w:r>
        <w:rPr>
          <w:rFonts w:eastAsia="Times New Roman"/>
          <w:szCs w:val="24"/>
        </w:rPr>
        <w:lastRenderedPageBreak/>
        <w:t>Π</w:t>
      </w:r>
      <w:r w:rsidRPr="006C22C2">
        <w:rPr>
          <w:rFonts w:eastAsia="Times New Roman"/>
          <w:szCs w:val="24"/>
        </w:rPr>
        <w:t xml:space="preserve">ροτείνω </w:t>
      </w:r>
      <w:r>
        <w:rPr>
          <w:rFonts w:eastAsia="Times New Roman"/>
          <w:szCs w:val="24"/>
        </w:rPr>
        <w:t xml:space="preserve">σήμερα </w:t>
      </w:r>
      <w:r w:rsidRPr="006C22C2">
        <w:rPr>
          <w:rFonts w:eastAsia="Times New Roman"/>
          <w:szCs w:val="24"/>
        </w:rPr>
        <w:t>να λάβουν το</w:t>
      </w:r>
      <w:r>
        <w:rPr>
          <w:rFonts w:eastAsia="Times New Roman"/>
          <w:szCs w:val="24"/>
        </w:rPr>
        <w:t>ν</w:t>
      </w:r>
      <w:r w:rsidRPr="006C22C2">
        <w:rPr>
          <w:rFonts w:eastAsia="Times New Roman"/>
          <w:szCs w:val="24"/>
        </w:rPr>
        <w:t xml:space="preserve"> λόγο οι εισηγητές και </w:t>
      </w:r>
      <w:r>
        <w:rPr>
          <w:rFonts w:eastAsia="Times New Roman"/>
          <w:szCs w:val="24"/>
        </w:rPr>
        <w:t xml:space="preserve">οι </w:t>
      </w:r>
      <w:r w:rsidRPr="006C22C2">
        <w:rPr>
          <w:rFonts w:eastAsia="Times New Roman"/>
          <w:szCs w:val="24"/>
        </w:rPr>
        <w:t xml:space="preserve">ειδικοί αγορητές για </w:t>
      </w:r>
      <w:r>
        <w:rPr>
          <w:rFonts w:eastAsia="Times New Roman"/>
          <w:szCs w:val="24"/>
        </w:rPr>
        <w:t>τρία</w:t>
      </w:r>
      <w:r w:rsidRPr="006C22C2">
        <w:rPr>
          <w:rFonts w:eastAsia="Times New Roman"/>
          <w:szCs w:val="24"/>
        </w:rPr>
        <w:t xml:space="preserve"> έως </w:t>
      </w:r>
      <w:r>
        <w:rPr>
          <w:rFonts w:eastAsia="Times New Roman"/>
          <w:szCs w:val="24"/>
        </w:rPr>
        <w:t xml:space="preserve">πέντε </w:t>
      </w:r>
      <w:r w:rsidRPr="006C22C2">
        <w:rPr>
          <w:rFonts w:eastAsia="Times New Roman"/>
          <w:szCs w:val="24"/>
        </w:rPr>
        <w:t>λεπτά ο καθένας</w:t>
      </w:r>
      <w:r>
        <w:rPr>
          <w:rFonts w:eastAsia="Times New Roman"/>
          <w:szCs w:val="24"/>
        </w:rPr>
        <w:t>,</w:t>
      </w:r>
      <w:r w:rsidRPr="006C22C2">
        <w:rPr>
          <w:rFonts w:eastAsia="Times New Roman"/>
          <w:szCs w:val="24"/>
        </w:rPr>
        <w:t xml:space="preserve"> δηλαδή σαν δευτερολογία και θα ακολουθήσει η ονομαστική ψηφοφορία </w:t>
      </w:r>
      <w:r>
        <w:rPr>
          <w:rFonts w:eastAsia="Times New Roman"/>
          <w:szCs w:val="24"/>
        </w:rPr>
        <w:t>δι’ εκφ</w:t>
      </w:r>
      <w:r>
        <w:rPr>
          <w:rFonts w:eastAsia="Times New Roman"/>
          <w:szCs w:val="24"/>
        </w:rPr>
        <w:t>ωνήσεως,</w:t>
      </w:r>
      <w:r w:rsidRPr="006C22C2">
        <w:rPr>
          <w:rFonts w:eastAsia="Times New Roman"/>
          <w:szCs w:val="24"/>
        </w:rPr>
        <w:t xml:space="preserve"> η οποία θα διεξαχθεί με ψηφοδέλτια επί των </w:t>
      </w:r>
      <w:r>
        <w:rPr>
          <w:rFonts w:eastAsia="Times New Roman"/>
          <w:szCs w:val="24"/>
        </w:rPr>
        <w:t>αναθεωρητέων</w:t>
      </w:r>
      <w:r w:rsidRPr="006C22C2">
        <w:rPr>
          <w:rFonts w:eastAsia="Times New Roman"/>
          <w:szCs w:val="24"/>
        </w:rPr>
        <w:t xml:space="preserve"> διατάξεων</w:t>
      </w:r>
      <w:r>
        <w:rPr>
          <w:rFonts w:eastAsia="Times New Roman"/>
          <w:szCs w:val="24"/>
        </w:rPr>
        <w:t>. Υποθέτω ότι έχω ομόφωνη συμφωνία από το Σώμα.</w:t>
      </w:r>
    </w:p>
    <w:p w14:paraId="65B25273" w14:textId="77777777" w:rsidR="000F4E4F" w:rsidRDefault="00A56466">
      <w:pPr>
        <w:spacing w:line="600" w:lineRule="auto"/>
        <w:ind w:firstLine="720"/>
        <w:jc w:val="both"/>
        <w:rPr>
          <w:rFonts w:eastAsia="Times New Roman"/>
          <w:szCs w:val="24"/>
        </w:rPr>
      </w:pPr>
      <w:r w:rsidRPr="00792B87">
        <w:rPr>
          <w:rFonts w:eastAsia="Times New Roman"/>
          <w:b/>
          <w:szCs w:val="24"/>
        </w:rPr>
        <w:t xml:space="preserve">ΟΛΟΙ ΟΙ ΒΟΥΛΕΥΤΕΣ: </w:t>
      </w:r>
      <w:r>
        <w:rPr>
          <w:rFonts w:eastAsia="Times New Roman"/>
          <w:szCs w:val="24"/>
        </w:rPr>
        <w:t xml:space="preserve">Μάλιστα, μάλιστα. </w:t>
      </w:r>
    </w:p>
    <w:p w14:paraId="65B25274" w14:textId="77777777" w:rsidR="000F4E4F" w:rsidRDefault="00A56466">
      <w:pPr>
        <w:spacing w:line="600" w:lineRule="auto"/>
        <w:ind w:firstLine="720"/>
        <w:jc w:val="both"/>
        <w:rPr>
          <w:rFonts w:eastAsia="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Πριν δώσω τον</w:t>
      </w:r>
      <w:r>
        <w:rPr>
          <w:rFonts w:eastAsia="Times New Roman"/>
          <w:szCs w:val="24"/>
        </w:rPr>
        <w:t xml:space="preserve"> λόγο στους εισηγητές, να σας πω ότι </w:t>
      </w:r>
      <w:r w:rsidRPr="006C22C2">
        <w:rPr>
          <w:rFonts w:eastAsia="Times New Roman"/>
          <w:szCs w:val="24"/>
        </w:rPr>
        <w:t>υπήρχε συμφων</w:t>
      </w:r>
      <w:r w:rsidRPr="006C22C2">
        <w:rPr>
          <w:rFonts w:eastAsia="Times New Roman"/>
          <w:szCs w:val="24"/>
        </w:rPr>
        <w:t xml:space="preserve">ία από εχθές να μιλήσει </w:t>
      </w:r>
      <w:r>
        <w:rPr>
          <w:rFonts w:eastAsia="Times New Roman"/>
          <w:szCs w:val="24"/>
        </w:rPr>
        <w:t xml:space="preserve">σήμερα </w:t>
      </w:r>
      <w:r w:rsidRPr="006C22C2">
        <w:rPr>
          <w:rFonts w:eastAsia="Times New Roman"/>
          <w:szCs w:val="24"/>
        </w:rPr>
        <w:t>ο κ</w:t>
      </w:r>
      <w:r>
        <w:rPr>
          <w:rFonts w:eastAsia="Times New Roman"/>
          <w:szCs w:val="24"/>
        </w:rPr>
        <w:t>.</w:t>
      </w:r>
      <w:r w:rsidRPr="006C22C2">
        <w:rPr>
          <w:rFonts w:eastAsia="Times New Roman"/>
          <w:szCs w:val="24"/>
        </w:rPr>
        <w:t xml:space="preserve"> Μαντάς και ο κ</w:t>
      </w:r>
      <w:r>
        <w:rPr>
          <w:rFonts w:eastAsia="Times New Roman"/>
          <w:szCs w:val="24"/>
        </w:rPr>
        <w:t>. Δημήτρης Σταμάτης. Μ</w:t>
      </w:r>
      <w:r w:rsidRPr="006C22C2">
        <w:rPr>
          <w:rFonts w:eastAsia="Times New Roman"/>
          <w:szCs w:val="24"/>
        </w:rPr>
        <w:t xml:space="preserve">ετά θα </w:t>
      </w:r>
      <w:r>
        <w:rPr>
          <w:rFonts w:eastAsia="Times New Roman"/>
          <w:szCs w:val="24"/>
        </w:rPr>
        <w:t xml:space="preserve">δώσω τον λόγο στους εισηγητές. </w:t>
      </w:r>
    </w:p>
    <w:p w14:paraId="65B25275" w14:textId="77777777" w:rsidR="000F4E4F" w:rsidRDefault="00A56466">
      <w:pPr>
        <w:spacing w:line="600" w:lineRule="auto"/>
        <w:ind w:firstLine="720"/>
        <w:jc w:val="both"/>
        <w:rPr>
          <w:rFonts w:eastAsia="Times New Roman"/>
          <w:szCs w:val="24"/>
        </w:rPr>
      </w:pPr>
      <w:r>
        <w:rPr>
          <w:rFonts w:eastAsia="Times New Roman"/>
          <w:szCs w:val="24"/>
        </w:rPr>
        <w:t xml:space="preserve">Κύριε Μαντά, έχετε τον λόγο. </w:t>
      </w:r>
    </w:p>
    <w:p w14:paraId="65B25276" w14:textId="77777777" w:rsidR="000F4E4F" w:rsidRDefault="00A56466">
      <w:pPr>
        <w:spacing w:line="600" w:lineRule="auto"/>
        <w:ind w:firstLine="720"/>
        <w:jc w:val="both"/>
        <w:rPr>
          <w:rFonts w:eastAsia="Times New Roman"/>
          <w:szCs w:val="24"/>
        </w:rPr>
      </w:pPr>
      <w:r w:rsidRPr="00674172">
        <w:rPr>
          <w:rFonts w:eastAsia="Times New Roman"/>
          <w:b/>
          <w:szCs w:val="24"/>
        </w:rPr>
        <w:t>ΧΡΗΣΤΟΣ ΜΑΝΤΑΣ:</w:t>
      </w:r>
      <w:r w:rsidRPr="00674172">
        <w:rPr>
          <w:rFonts w:eastAsia="Times New Roman"/>
          <w:szCs w:val="24"/>
        </w:rPr>
        <w:t xml:space="preserve"> Κυρίες και κύριοι </w:t>
      </w:r>
      <w:r>
        <w:rPr>
          <w:rFonts w:eastAsia="Times New Roman"/>
          <w:szCs w:val="24"/>
        </w:rPr>
        <w:t xml:space="preserve">Βουλευτές, καλημέρα. </w:t>
      </w:r>
    </w:p>
    <w:p w14:paraId="65B25277" w14:textId="77777777" w:rsidR="000F4E4F" w:rsidRDefault="00A56466">
      <w:pPr>
        <w:spacing w:line="600" w:lineRule="auto"/>
        <w:ind w:firstLine="720"/>
        <w:jc w:val="both"/>
        <w:rPr>
          <w:rFonts w:eastAsia="Times New Roman"/>
          <w:szCs w:val="24"/>
        </w:rPr>
      </w:pPr>
      <w:r>
        <w:rPr>
          <w:rFonts w:eastAsia="Times New Roman"/>
          <w:szCs w:val="24"/>
        </w:rPr>
        <w:t xml:space="preserve">Νομίζω ότι παρά </w:t>
      </w:r>
      <w:r w:rsidRPr="006C22C2">
        <w:rPr>
          <w:rFonts w:eastAsia="Times New Roman"/>
          <w:szCs w:val="24"/>
        </w:rPr>
        <w:t xml:space="preserve">τις προβλέψεις </w:t>
      </w:r>
      <w:r>
        <w:rPr>
          <w:rFonts w:eastAsia="Times New Roman"/>
          <w:szCs w:val="24"/>
        </w:rPr>
        <w:t>-ί</w:t>
      </w:r>
      <w:r w:rsidRPr="006C22C2">
        <w:rPr>
          <w:rFonts w:eastAsia="Times New Roman"/>
          <w:szCs w:val="24"/>
        </w:rPr>
        <w:t>σως</w:t>
      </w:r>
      <w:r>
        <w:rPr>
          <w:rFonts w:eastAsia="Times New Roman"/>
          <w:szCs w:val="24"/>
        </w:rPr>
        <w:t>-</w:t>
      </w:r>
      <w:r w:rsidRPr="006C22C2">
        <w:rPr>
          <w:rFonts w:eastAsia="Times New Roman"/>
          <w:szCs w:val="24"/>
        </w:rPr>
        <w:t xml:space="preserve"> κάποι</w:t>
      </w:r>
      <w:r>
        <w:rPr>
          <w:rFonts w:eastAsia="Times New Roman"/>
          <w:szCs w:val="24"/>
        </w:rPr>
        <w:t>ω</w:t>
      </w:r>
      <w:r w:rsidRPr="006C22C2">
        <w:rPr>
          <w:rFonts w:eastAsia="Times New Roman"/>
          <w:szCs w:val="24"/>
        </w:rPr>
        <w:t>ν</w:t>
      </w:r>
      <w:r>
        <w:rPr>
          <w:rFonts w:eastAsia="Times New Roman"/>
          <w:szCs w:val="24"/>
        </w:rPr>
        <w:t>,</w:t>
      </w:r>
      <w:r w:rsidRPr="006C22C2">
        <w:rPr>
          <w:rFonts w:eastAsia="Times New Roman"/>
          <w:szCs w:val="24"/>
        </w:rPr>
        <w:t xml:space="preserve"> ήταν </w:t>
      </w:r>
      <w:r>
        <w:rPr>
          <w:rFonts w:eastAsia="Times New Roman"/>
          <w:szCs w:val="24"/>
        </w:rPr>
        <w:t>μια ενδ</w:t>
      </w:r>
      <w:r>
        <w:rPr>
          <w:rFonts w:eastAsia="Times New Roman"/>
          <w:szCs w:val="24"/>
        </w:rPr>
        <w:t xml:space="preserve">ιαφέρουσα συζήτηση αυτή της Αναθεώρησης του Συντάγματος </w:t>
      </w:r>
      <w:r w:rsidRPr="006C22C2">
        <w:rPr>
          <w:rFonts w:eastAsia="Times New Roman"/>
          <w:szCs w:val="24"/>
        </w:rPr>
        <w:t xml:space="preserve">και στην </w:t>
      </w:r>
      <w:r>
        <w:rPr>
          <w:rFonts w:eastAsia="Times New Roman"/>
          <w:szCs w:val="24"/>
        </w:rPr>
        <w:t>ε</w:t>
      </w:r>
      <w:r w:rsidRPr="006C22C2">
        <w:rPr>
          <w:rFonts w:eastAsia="Times New Roman"/>
          <w:szCs w:val="24"/>
        </w:rPr>
        <w:t xml:space="preserve">πιτροπή </w:t>
      </w:r>
      <w:r w:rsidRPr="006C22C2">
        <w:rPr>
          <w:rFonts w:eastAsia="Times New Roman"/>
          <w:szCs w:val="24"/>
        </w:rPr>
        <w:t>και στην Ολομέλεια</w:t>
      </w:r>
      <w:r>
        <w:rPr>
          <w:rFonts w:eastAsia="Times New Roman"/>
          <w:szCs w:val="24"/>
        </w:rPr>
        <w:t>.</w:t>
      </w:r>
      <w:r w:rsidRPr="006C22C2">
        <w:rPr>
          <w:rFonts w:eastAsia="Times New Roman"/>
          <w:szCs w:val="24"/>
        </w:rPr>
        <w:t xml:space="preserve"> </w:t>
      </w:r>
      <w:r>
        <w:rPr>
          <w:rFonts w:eastAsia="Times New Roman"/>
          <w:szCs w:val="24"/>
        </w:rPr>
        <w:t xml:space="preserve">Κάποιοι που ζητούσαν </w:t>
      </w:r>
      <w:r w:rsidRPr="006C22C2">
        <w:rPr>
          <w:rFonts w:eastAsia="Times New Roman"/>
          <w:szCs w:val="24"/>
        </w:rPr>
        <w:t xml:space="preserve">κάθε τρεις και λίγο εκλογές εκτιμούσαν ότι δεν θα φτάναμε </w:t>
      </w:r>
      <w:r w:rsidRPr="006C22C2">
        <w:rPr>
          <w:rFonts w:eastAsia="Times New Roman"/>
          <w:szCs w:val="24"/>
        </w:rPr>
        <w:lastRenderedPageBreak/>
        <w:t>σε αυτή</w:t>
      </w:r>
      <w:r>
        <w:rPr>
          <w:rFonts w:eastAsia="Times New Roman"/>
          <w:szCs w:val="24"/>
        </w:rPr>
        <w:t>ν</w:t>
      </w:r>
      <w:r w:rsidRPr="006C22C2">
        <w:rPr>
          <w:rFonts w:eastAsia="Times New Roman"/>
          <w:szCs w:val="24"/>
        </w:rPr>
        <w:t xml:space="preserve"> τη μέρα</w:t>
      </w:r>
      <w:r>
        <w:rPr>
          <w:rFonts w:eastAsia="Times New Roman"/>
          <w:szCs w:val="24"/>
        </w:rPr>
        <w:t>.</w:t>
      </w:r>
      <w:r w:rsidRPr="006C22C2">
        <w:rPr>
          <w:rFonts w:eastAsia="Times New Roman"/>
          <w:szCs w:val="24"/>
        </w:rPr>
        <w:t xml:space="preserve"> </w:t>
      </w:r>
      <w:r>
        <w:rPr>
          <w:rFonts w:eastAsia="Times New Roman"/>
          <w:szCs w:val="24"/>
        </w:rPr>
        <w:t>Ε</w:t>
      </w:r>
      <w:r w:rsidRPr="006C22C2">
        <w:rPr>
          <w:rFonts w:eastAsia="Times New Roman"/>
          <w:szCs w:val="24"/>
        </w:rPr>
        <w:t xml:space="preserve">κτιμούσαν ότι δεν θα φτάναμε στη μέρα που θα συζητούσαμε την </w:t>
      </w:r>
      <w:r w:rsidRPr="006C22C2">
        <w:rPr>
          <w:rFonts w:eastAsia="Times New Roman"/>
          <w:szCs w:val="24"/>
        </w:rPr>
        <w:t>Αναθεώρηση του Συντάγματος</w:t>
      </w:r>
      <w:r>
        <w:rPr>
          <w:rFonts w:eastAsia="Times New Roman"/>
          <w:szCs w:val="24"/>
        </w:rPr>
        <w:t>.</w:t>
      </w:r>
      <w:r w:rsidRPr="006C22C2">
        <w:rPr>
          <w:rFonts w:eastAsia="Times New Roman"/>
          <w:szCs w:val="24"/>
        </w:rPr>
        <w:t xml:space="preserve"> Ήλπιζαν ότι θα είχαμε </w:t>
      </w:r>
      <w:r>
        <w:rPr>
          <w:rFonts w:eastAsia="Times New Roman"/>
          <w:szCs w:val="24"/>
        </w:rPr>
        <w:t>καταρρεύσει</w:t>
      </w:r>
      <w:r w:rsidRPr="006C22C2">
        <w:rPr>
          <w:rFonts w:eastAsia="Times New Roman"/>
          <w:szCs w:val="24"/>
        </w:rPr>
        <w:t xml:space="preserve"> στις </w:t>
      </w:r>
      <w:r>
        <w:rPr>
          <w:rFonts w:eastAsia="Times New Roman"/>
          <w:szCs w:val="24"/>
        </w:rPr>
        <w:t>τέσσερις</w:t>
      </w:r>
      <w:r w:rsidRPr="006C22C2">
        <w:rPr>
          <w:rFonts w:eastAsia="Times New Roman"/>
          <w:szCs w:val="24"/>
        </w:rPr>
        <w:t xml:space="preserve"> αξιολογήσεις</w:t>
      </w:r>
      <w:r>
        <w:rPr>
          <w:rFonts w:eastAsia="Times New Roman"/>
          <w:szCs w:val="24"/>
        </w:rPr>
        <w:t>,</w:t>
      </w:r>
      <w:r w:rsidRPr="006C22C2">
        <w:rPr>
          <w:rFonts w:eastAsia="Times New Roman"/>
          <w:szCs w:val="24"/>
        </w:rPr>
        <w:t xml:space="preserve"> ότι ήδη </w:t>
      </w:r>
      <w:r>
        <w:rPr>
          <w:rFonts w:eastAsia="Times New Roman"/>
          <w:szCs w:val="24"/>
        </w:rPr>
        <w:t>θ</w:t>
      </w:r>
      <w:r w:rsidRPr="006C22C2">
        <w:rPr>
          <w:rFonts w:eastAsia="Times New Roman"/>
          <w:szCs w:val="24"/>
        </w:rPr>
        <w:t>α λειτουργούσε ο κόφτης</w:t>
      </w:r>
      <w:r>
        <w:rPr>
          <w:rFonts w:eastAsia="Times New Roman"/>
          <w:szCs w:val="24"/>
        </w:rPr>
        <w:t>,</w:t>
      </w:r>
      <w:r w:rsidRPr="006C22C2">
        <w:rPr>
          <w:rFonts w:eastAsia="Times New Roman"/>
          <w:szCs w:val="24"/>
        </w:rPr>
        <w:t xml:space="preserve"> ότι ήδη θα είχα</w:t>
      </w:r>
      <w:r>
        <w:rPr>
          <w:rFonts w:eastAsia="Times New Roman"/>
          <w:szCs w:val="24"/>
        </w:rPr>
        <w:t>ν</w:t>
      </w:r>
      <w:r w:rsidRPr="006C22C2">
        <w:rPr>
          <w:rFonts w:eastAsia="Times New Roman"/>
          <w:szCs w:val="24"/>
        </w:rPr>
        <w:t xml:space="preserve"> </w:t>
      </w:r>
      <w:r>
        <w:rPr>
          <w:rFonts w:eastAsia="Times New Roman"/>
          <w:szCs w:val="24"/>
        </w:rPr>
        <w:t>κοπεί οι</w:t>
      </w:r>
      <w:r w:rsidRPr="006C22C2">
        <w:rPr>
          <w:rFonts w:eastAsia="Times New Roman"/>
          <w:szCs w:val="24"/>
        </w:rPr>
        <w:t xml:space="preserve"> συντάξεις</w:t>
      </w:r>
      <w:r>
        <w:rPr>
          <w:rFonts w:eastAsia="Times New Roman"/>
          <w:szCs w:val="24"/>
        </w:rPr>
        <w:t>,</w:t>
      </w:r>
      <w:r w:rsidRPr="006C22C2">
        <w:rPr>
          <w:rFonts w:eastAsia="Times New Roman"/>
          <w:szCs w:val="24"/>
        </w:rPr>
        <w:t xml:space="preserve"> ότι δεν θα βγαίναμε στις αγορές και ότι </w:t>
      </w:r>
      <w:r>
        <w:rPr>
          <w:rFonts w:eastAsia="Times New Roman"/>
          <w:szCs w:val="24"/>
        </w:rPr>
        <w:t>εν πάση περιπτώσει</w:t>
      </w:r>
      <w:r w:rsidRPr="006C22C2">
        <w:rPr>
          <w:rFonts w:eastAsia="Times New Roman"/>
          <w:szCs w:val="24"/>
        </w:rPr>
        <w:t xml:space="preserve"> </w:t>
      </w:r>
      <w:r>
        <w:rPr>
          <w:rFonts w:eastAsia="Times New Roman"/>
          <w:szCs w:val="24"/>
        </w:rPr>
        <w:t>οι</w:t>
      </w:r>
      <w:r w:rsidRPr="006C22C2">
        <w:rPr>
          <w:rFonts w:eastAsia="Times New Roman"/>
          <w:szCs w:val="24"/>
        </w:rPr>
        <w:t xml:space="preserve"> </w:t>
      </w:r>
      <w:r>
        <w:rPr>
          <w:rFonts w:eastAsia="Times New Roman"/>
          <w:szCs w:val="24"/>
        </w:rPr>
        <w:t>«</w:t>
      </w:r>
      <w:r w:rsidRPr="006C22C2">
        <w:rPr>
          <w:rFonts w:eastAsia="Times New Roman"/>
          <w:szCs w:val="24"/>
        </w:rPr>
        <w:t>ΣΥΡΙΖ</w:t>
      </w:r>
      <w:r>
        <w:rPr>
          <w:rFonts w:eastAsia="Times New Roman"/>
          <w:szCs w:val="24"/>
        </w:rPr>
        <w:t>Α-</w:t>
      </w:r>
      <w:r w:rsidRPr="006C22C2">
        <w:rPr>
          <w:rFonts w:eastAsia="Times New Roman"/>
          <w:szCs w:val="24"/>
        </w:rPr>
        <w:t>τάδε</w:t>
      </w:r>
      <w:r>
        <w:rPr>
          <w:rFonts w:eastAsia="Times New Roman"/>
          <w:szCs w:val="24"/>
        </w:rPr>
        <w:t>»</w:t>
      </w:r>
      <w:r w:rsidRPr="006C22C2">
        <w:rPr>
          <w:rFonts w:eastAsia="Times New Roman"/>
          <w:szCs w:val="24"/>
        </w:rPr>
        <w:t xml:space="preserve"> </w:t>
      </w:r>
      <w:r>
        <w:rPr>
          <w:rFonts w:eastAsia="Times New Roman"/>
          <w:szCs w:val="24"/>
        </w:rPr>
        <w:t xml:space="preserve">-γιατί μας λένε </w:t>
      </w:r>
      <w:r w:rsidRPr="006C22C2">
        <w:rPr>
          <w:rFonts w:eastAsia="Times New Roman"/>
          <w:szCs w:val="24"/>
        </w:rPr>
        <w:t xml:space="preserve">με </w:t>
      </w:r>
      <w:r w:rsidRPr="006C22C2">
        <w:rPr>
          <w:rFonts w:eastAsia="Times New Roman"/>
          <w:szCs w:val="24"/>
        </w:rPr>
        <w:t>διάφορα επίθετα</w:t>
      </w:r>
      <w:r>
        <w:rPr>
          <w:rFonts w:eastAsia="Times New Roman"/>
          <w:szCs w:val="24"/>
        </w:rPr>
        <w:t>-</w:t>
      </w:r>
      <w:r w:rsidRPr="006C22C2">
        <w:rPr>
          <w:rFonts w:eastAsia="Times New Roman"/>
          <w:szCs w:val="24"/>
        </w:rPr>
        <w:t xml:space="preserve"> θα είχαν ήδη βουλιάξει</w:t>
      </w:r>
      <w:r>
        <w:rPr>
          <w:rFonts w:eastAsia="Times New Roman"/>
          <w:szCs w:val="24"/>
        </w:rPr>
        <w:t>.</w:t>
      </w:r>
      <w:r w:rsidRPr="006C22C2">
        <w:rPr>
          <w:rFonts w:eastAsia="Times New Roman"/>
          <w:szCs w:val="24"/>
        </w:rPr>
        <w:t xml:space="preserve"> </w:t>
      </w:r>
      <w:r>
        <w:rPr>
          <w:rFonts w:eastAsia="Times New Roman"/>
          <w:szCs w:val="24"/>
        </w:rPr>
        <w:t>Φευ! Δ</w:t>
      </w:r>
      <w:r w:rsidRPr="006C22C2">
        <w:rPr>
          <w:rFonts w:eastAsia="Times New Roman"/>
          <w:szCs w:val="24"/>
        </w:rPr>
        <w:t>εν βούλιαξαν</w:t>
      </w:r>
      <w:r>
        <w:rPr>
          <w:rFonts w:eastAsia="Times New Roman"/>
          <w:szCs w:val="24"/>
        </w:rPr>
        <w:t>,</w:t>
      </w:r>
      <w:r w:rsidRPr="006C22C2">
        <w:rPr>
          <w:rFonts w:eastAsia="Times New Roman"/>
          <w:szCs w:val="24"/>
        </w:rPr>
        <w:t xml:space="preserve"> δεν βούλιαξε η Κυβέρνηση του ΣΥΡΙΖΑ</w:t>
      </w:r>
      <w:r>
        <w:rPr>
          <w:rFonts w:eastAsia="Times New Roman"/>
          <w:szCs w:val="24"/>
        </w:rPr>
        <w:t>.</w:t>
      </w:r>
      <w:r w:rsidRPr="006C22C2">
        <w:rPr>
          <w:rFonts w:eastAsia="Times New Roman"/>
          <w:szCs w:val="24"/>
        </w:rPr>
        <w:t xml:space="preserve"> </w:t>
      </w:r>
    </w:p>
    <w:p w14:paraId="65B25278" w14:textId="77777777" w:rsidR="000F4E4F" w:rsidRDefault="00A56466">
      <w:pPr>
        <w:spacing w:line="600" w:lineRule="auto"/>
        <w:ind w:firstLine="720"/>
        <w:jc w:val="both"/>
        <w:rPr>
          <w:rFonts w:eastAsia="Times New Roman"/>
          <w:szCs w:val="24"/>
        </w:rPr>
      </w:pPr>
      <w:r>
        <w:rPr>
          <w:rFonts w:eastAsia="Times New Roman"/>
          <w:szCs w:val="24"/>
        </w:rPr>
        <w:t>Φ</w:t>
      </w:r>
      <w:r w:rsidRPr="006C22C2">
        <w:rPr>
          <w:rFonts w:eastAsia="Times New Roman"/>
          <w:szCs w:val="24"/>
        </w:rPr>
        <w:t>τάσαμε</w:t>
      </w:r>
      <w:r>
        <w:rPr>
          <w:rFonts w:eastAsia="Times New Roman"/>
          <w:szCs w:val="24"/>
        </w:rPr>
        <w:t>,</w:t>
      </w:r>
      <w:r w:rsidRPr="006C22C2">
        <w:rPr>
          <w:rFonts w:eastAsia="Times New Roman"/>
          <w:szCs w:val="24"/>
        </w:rPr>
        <w:t xml:space="preserve"> </w:t>
      </w:r>
      <w:r>
        <w:rPr>
          <w:rFonts w:eastAsia="Times New Roman"/>
          <w:szCs w:val="24"/>
        </w:rPr>
        <w:t>λ</w:t>
      </w:r>
      <w:r w:rsidRPr="006C22C2">
        <w:rPr>
          <w:rFonts w:eastAsia="Times New Roman"/>
          <w:szCs w:val="24"/>
        </w:rPr>
        <w:t>οιπόν</w:t>
      </w:r>
      <w:r>
        <w:rPr>
          <w:rFonts w:eastAsia="Times New Roman"/>
          <w:szCs w:val="24"/>
        </w:rPr>
        <w:t>,</w:t>
      </w:r>
      <w:r w:rsidRPr="006C22C2">
        <w:rPr>
          <w:rFonts w:eastAsia="Times New Roman"/>
          <w:szCs w:val="24"/>
        </w:rPr>
        <w:t xml:space="preserve"> σε αυτό που θεωρώ πολιτικό επίτευγμα</w:t>
      </w:r>
      <w:r>
        <w:rPr>
          <w:rFonts w:eastAsia="Times New Roman"/>
          <w:szCs w:val="24"/>
        </w:rPr>
        <w:t>,</w:t>
      </w:r>
      <w:r w:rsidRPr="006C22C2">
        <w:rPr>
          <w:rFonts w:eastAsia="Times New Roman"/>
          <w:szCs w:val="24"/>
        </w:rPr>
        <w:t xml:space="preserve"> να συζητάμε την Αναθεώρηση του Συντάγματος </w:t>
      </w:r>
      <w:r>
        <w:rPr>
          <w:rFonts w:eastAsia="Times New Roman"/>
          <w:szCs w:val="24"/>
        </w:rPr>
        <w:t>σε αυτήν τη</w:t>
      </w:r>
      <w:r w:rsidRPr="006C22C2">
        <w:rPr>
          <w:rFonts w:eastAsia="Times New Roman"/>
          <w:szCs w:val="24"/>
        </w:rPr>
        <w:t xml:space="preserve"> Βουλή</w:t>
      </w:r>
      <w:r>
        <w:rPr>
          <w:rFonts w:eastAsia="Times New Roman"/>
          <w:szCs w:val="24"/>
        </w:rPr>
        <w:t>,</w:t>
      </w:r>
      <w:r w:rsidRPr="006C22C2">
        <w:rPr>
          <w:rFonts w:eastAsia="Times New Roman"/>
          <w:szCs w:val="24"/>
        </w:rPr>
        <w:t xml:space="preserve"> στην </w:t>
      </w:r>
      <w:r>
        <w:rPr>
          <w:rFonts w:eastAsia="Times New Roman"/>
          <w:szCs w:val="24"/>
        </w:rPr>
        <w:t>προτείνουσα</w:t>
      </w:r>
      <w:r w:rsidRPr="008D6786">
        <w:rPr>
          <w:rFonts w:eastAsia="Times New Roman"/>
          <w:szCs w:val="24"/>
        </w:rPr>
        <w:t xml:space="preserve"> </w:t>
      </w:r>
      <w:r w:rsidRPr="006C22C2">
        <w:rPr>
          <w:rFonts w:eastAsia="Times New Roman"/>
          <w:szCs w:val="24"/>
        </w:rPr>
        <w:t>Βουλή</w:t>
      </w:r>
      <w:r>
        <w:rPr>
          <w:rFonts w:eastAsia="Times New Roman"/>
          <w:szCs w:val="24"/>
        </w:rPr>
        <w:t>,</w:t>
      </w:r>
      <w:r w:rsidRPr="006C22C2">
        <w:rPr>
          <w:rFonts w:eastAsia="Times New Roman"/>
          <w:szCs w:val="24"/>
        </w:rPr>
        <w:t xml:space="preserve"> όπως λέγεται</w:t>
      </w:r>
      <w:r>
        <w:rPr>
          <w:rFonts w:eastAsia="Times New Roman"/>
          <w:szCs w:val="24"/>
        </w:rPr>
        <w:t>,</w:t>
      </w:r>
      <w:r w:rsidRPr="006C22C2">
        <w:rPr>
          <w:rFonts w:eastAsia="Times New Roman"/>
          <w:szCs w:val="24"/>
        </w:rPr>
        <w:t xml:space="preserve"> εκ</w:t>
      </w:r>
      <w:r w:rsidRPr="006C22C2">
        <w:rPr>
          <w:rFonts w:eastAsia="Times New Roman"/>
          <w:szCs w:val="24"/>
        </w:rPr>
        <w:t xml:space="preserve">πληρώνοντας </w:t>
      </w:r>
      <w:r>
        <w:rPr>
          <w:rFonts w:eastAsia="Times New Roman"/>
          <w:szCs w:val="24"/>
        </w:rPr>
        <w:t>μια</w:t>
      </w:r>
      <w:r w:rsidRPr="006C22C2">
        <w:rPr>
          <w:rFonts w:eastAsia="Times New Roman"/>
          <w:szCs w:val="24"/>
        </w:rPr>
        <w:t xml:space="preserve"> ακόμη από τις προγραμματικές μας δεσμεύσεις και ακυρώνοντας </w:t>
      </w:r>
      <w:r>
        <w:rPr>
          <w:rFonts w:eastAsia="Times New Roman"/>
          <w:szCs w:val="24"/>
        </w:rPr>
        <w:t xml:space="preserve">-θέλω να το επαναλάβω- </w:t>
      </w:r>
      <w:r w:rsidRPr="006C22C2">
        <w:rPr>
          <w:rFonts w:eastAsia="Times New Roman"/>
          <w:szCs w:val="24"/>
        </w:rPr>
        <w:t>διάφορα σχέδια και πολιτικά σχέδια</w:t>
      </w:r>
      <w:r>
        <w:rPr>
          <w:rFonts w:eastAsia="Times New Roman"/>
          <w:szCs w:val="24"/>
        </w:rPr>
        <w:t xml:space="preserve">, διότι </w:t>
      </w:r>
      <w:r w:rsidRPr="006C22C2">
        <w:rPr>
          <w:rFonts w:eastAsia="Times New Roman"/>
          <w:szCs w:val="24"/>
        </w:rPr>
        <w:t xml:space="preserve">δεν ήθελαν κάποιοι ακόμη </w:t>
      </w:r>
      <w:r>
        <w:rPr>
          <w:rFonts w:eastAsia="Times New Roman"/>
          <w:szCs w:val="24"/>
        </w:rPr>
        <w:t xml:space="preserve">και </w:t>
      </w:r>
      <w:r w:rsidRPr="006C22C2">
        <w:rPr>
          <w:rFonts w:eastAsia="Times New Roman"/>
          <w:szCs w:val="24"/>
        </w:rPr>
        <w:t>να συζητήσουμε την αναθεώρηση του άρθρου 86</w:t>
      </w:r>
      <w:r>
        <w:rPr>
          <w:rFonts w:eastAsia="Times New Roman"/>
          <w:szCs w:val="24"/>
        </w:rPr>
        <w:t>.</w:t>
      </w:r>
      <w:r w:rsidRPr="006C22C2">
        <w:rPr>
          <w:rFonts w:eastAsia="Times New Roman"/>
          <w:szCs w:val="24"/>
        </w:rPr>
        <w:t xml:space="preserve"> </w:t>
      </w:r>
      <w:r>
        <w:rPr>
          <w:rFonts w:eastAsia="Times New Roman"/>
          <w:szCs w:val="24"/>
        </w:rPr>
        <w:t>Ε</w:t>
      </w:r>
      <w:r w:rsidRPr="006C22C2">
        <w:rPr>
          <w:rFonts w:eastAsia="Times New Roman"/>
          <w:szCs w:val="24"/>
        </w:rPr>
        <w:t>γώ δεν αρνούμαι ούτε υποτιμώ τη συναίν</w:t>
      </w:r>
      <w:r>
        <w:rPr>
          <w:rFonts w:eastAsia="Times New Roman"/>
          <w:szCs w:val="24"/>
        </w:rPr>
        <w:t>εση που υπάρχει σε αυτό το θέμα. Μ</w:t>
      </w:r>
      <w:r w:rsidRPr="006C22C2">
        <w:rPr>
          <w:rFonts w:eastAsia="Times New Roman"/>
          <w:szCs w:val="24"/>
        </w:rPr>
        <w:t>άλιστα</w:t>
      </w:r>
      <w:r>
        <w:rPr>
          <w:rFonts w:eastAsia="Times New Roman"/>
          <w:szCs w:val="24"/>
        </w:rPr>
        <w:t>,</w:t>
      </w:r>
      <w:r w:rsidRPr="006C22C2">
        <w:rPr>
          <w:rFonts w:eastAsia="Times New Roman"/>
          <w:szCs w:val="24"/>
        </w:rPr>
        <w:t xml:space="preserve"> η αναθεώρηση του άρθρου 86 είναι και ένα ζήτημα </w:t>
      </w:r>
      <w:r>
        <w:rPr>
          <w:rFonts w:eastAsia="Times New Roman"/>
          <w:szCs w:val="24"/>
        </w:rPr>
        <w:t xml:space="preserve">που, αν </w:t>
      </w:r>
      <w:r w:rsidRPr="006C22C2">
        <w:rPr>
          <w:rFonts w:eastAsia="Times New Roman"/>
          <w:szCs w:val="24"/>
        </w:rPr>
        <w:t xml:space="preserve">το σκεφτεί κανένας από την άποψη της </w:t>
      </w:r>
      <w:r>
        <w:rPr>
          <w:rFonts w:eastAsia="Times New Roman"/>
          <w:szCs w:val="24"/>
        </w:rPr>
        <w:t>σ</w:t>
      </w:r>
      <w:r w:rsidRPr="006C22C2">
        <w:rPr>
          <w:rFonts w:eastAsia="Times New Roman"/>
          <w:szCs w:val="24"/>
        </w:rPr>
        <w:t>τενής πολιτικής σκοπιμότητας</w:t>
      </w:r>
      <w:r>
        <w:rPr>
          <w:rFonts w:eastAsia="Times New Roman"/>
          <w:szCs w:val="24"/>
        </w:rPr>
        <w:t>,</w:t>
      </w:r>
      <w:r w:rsidRPr="006C22C2">
        <w:rPr>
          <w:rFonts w:eastAsia="Times New Roman"/>
          <w:szCs w:val="24"/>
        </w:rPr>
        <w:t xml:space="preserve"> ο ΣΥΡΙΖΑ </w:t>
      </w:r>
      <w:r>
        <w:rPr>
          <w:rFonts w:eastAsia="Times New Roman"/>
          <w:szCs w:val="24"/>
        </w:rPr>
        <w:t xml:space="preserve">δεν </w:t>
      </w:r>
      <w:r w:rsidRPr="006C22C2">
        <w:rPr>
          <w:rFonts w:eastAsia="Times New Roman"/>
          <w:szCs w:val="24"/>
        </w:rPr>
        <w:t>θα ήθελε να αναθεωρηθεί</w:t>
      </w:r>
      <w:r>
        <w:rPr>
          <w:rFonts w:eastAsia="Times New Roman"/>
          <w:szCs w:val="24"/>
        </w:rPr>
        <w:t>.</w:t>
      </w:r>
      <w:r w:rsidRPr="006C22C2">
        <w:rPr>
          <w:rFonts w:eastAsia="Times New Roman"/>
          <w:szCs w:val="24"/>
        </w:rPr>
        <w:t xml:space="preserve"> </w:t>
      </w:r>
      <w:r>
        <w:rPr>
          <w:rFonts w:eastAsia="Times New Roman"/>
          <w:szCs w:val="24"/>
        </w:rPr>
        <w:t xml:space="preserve">Το </w:t>
      </w:r>
      <w:r w:rsidRPr="006C22C2">
        <w:rPr>
          <w:rFonts w:eastAsia="Times New Roman"/>
          <w:szCs w:val="24"/>
        </w:rPr>
        <w:t xml:space="preserve">λέω </w:t>
      </w:r>
      <w:r>
        <w:rPr>
          <w:rFonts w:eastAsia="Times New Roman"/>
          <w:szCs w:val="24"/>
        </w:rPr>
        <w:t xml:space="preserve">αυτό </w:t>
      </w:r>
      <w:r w:rsidRPr="006C22C2">
        <w:rPr>
          <w:rFonts w:eastAsia="Times New Roman"/>
          <w:szCs w:val="24"/>
        </w:rPr>
        <w:t xml:space="preserve">με </w:t>
      </w:r>
      <w:r w:rsidRPr="006C22C2">
        <w:rPr>
          <w:rFonts w:eastAsia="Times New Roman"/>
          <w:szCs w:val="24"/>
        </w:rPr>
        <w:lastRenderedPageBreak/>
        <w:t>τη σκέψη ότι θα μπορούσε να τον προστ</w:t>
      </w:r>
      <w:r w:rsidRPr="006C22C2">
        <w:rPr>
          <w:rFonts w:eastAsia="Times New Roman"/>
          <w:szCs w:val="24"/>
        </w:rPr>
        <w:t>ατεύσει</w:t>
      </w:r>
      <w:r>
        <w:rPr>
          <w:rFonts w:eastAsia="Times New Roman"/>
          <w:szCs w:val="24"/>
        </w:rPr>
        <w:t>,</w:t>
      </w:r>
      <w:r w:rsidRPr="006C22C2">
        <w:rPr>
          <w:rFonts w:eastAsia="Times New Roman"/>
          <w:szCs w:val="24"/>
        </w:rPr>
        <w:t xml:space="preserve"> να προστατεύσει τους Υπουργούς του από μελλοντικές εξελίξεις</w:t>
      </w:r>
      <w:r>
        <w:rPr>
          <w:rFonts w:eastAsia="Times New Roman"/>
          <w:szCs w:val="24"/>
        </w:rPr>
        <w:t>.</w:t>
      </w:r>
      <w:r w:rsidRPr="006C22C2">
        <w:rPr>
          <w:rFonts w:eastAsia="Times New Roman"/>
          <w:szCs w:val="24"/>
        </w:rPr>
        <w:t xml:space="preserve"> </w:t>
      </w:r>
      <w:r>
        <w:rPr>
          <w:rFonts w:eastAsia="Times New Roman"/>
          <w:szCs w:val="24"/>
        </w:rPr>
        <w:t xml:space="preserve">Όμως, ο ΣΥΡΙΖΑ </w:t>
      </w:r>
      <w:r w:rsidRPr="006C22C2">
        <w:rPr>
          <w:rFonts w:eastAsia="Times New Roman"/>
          <w:szCs w:val="24"/>
        </w:rPr>
        <w:t>είναι αυτός ο οποίος πρωτοστάτησε στην αναθεώρηση του άρθρου 86</w:t>
      </w:r>
      <w:r>
        <w:rPr>
          <w:rFonts w:eastAsia="Times New Roman"/>
          <w:szCs w:val="24"/>
        </w:rPr>
        <w:t>,</w:t>
      </w:r>
      <w:r w:rsidRPr="006C22C2">
        <w:rPr>
          <w:rFonts w:eastAsia="Times New Roman"/>
          <w:szCs w:val="24"/>
        </w:rPr>
        <w:t xml:space="preserve"> η οποία θα γίνει και πραγματικότητα</w:t>
      </w:r>
      <w:r>
        <w:rPr>
          <w:rFonts w:eastAsia="Times New Roman"/>
          <w:szCs w:val="24"/>
        </w:rPr>
        <w:t>.</w:t>
      </w:r>
      <w:r w:rsidRPr="006C22C2">
        <w:rPr>
          <w:rFonts w:eastAsia="Times New Roman"/>
          <w:szCs w:val="24"/>
        </w:rPr>
        <w:t xml:space="preserve"> </w:t>
      </w:r>
      <w:r>
        <w:rPr>
          <w:rFonts w:eastAsia="Times New Roman"/>
          <w:szCs w:val="24"/>
        </w:rPr>
        <w:t>Δ</w:t>
      </w:r>
      <w:r w:rsidRPr="006C22C2">
        <w:rPr>
          <w:rFonts w:eastAsia="Times New Roman"/>
          <w:szCs w:val="24"/>
        </w:rPr>
        <w:t>ιότι εκτός από τις συναινέσεις που εκφράζονται</w:t>
      </w:r>
      <w:r>
        <w:rPr>
          <w:rFonts w:eastAsia="Times New Roman"/>
          <w:szCs w:val="24"/>
        </w:rPr>
        <w:t>, πρέπει να γίνει ε</w:t>
      </w:r>
      <w:r w:rsidRPr="006C22C2">
        <w:rPr>
          <w:rFonts w:eastAsia="Times New Roman"/>
          <w:szCs w:val="24"/>
        </w:rPr>
        <w:t>πι</w:t>
      </w:r>
      <w:r w:rsidRPr="006C22C2">
        <w:rPr>
          <w:rFonts w:eastAsia="Times New Roman"/>
          <w:szCs w:val="24"/>
        </w:rPr>
        <w:t xml:space="preserve">τέλους και συγκεκριμένη αλλαγή με το άρθρο </w:t>
      </w:r>
      <w:r>
        <w:rPr>
          <w:rFonts w:eastAsia="Times New Roman"/>
          <w:szCs w:val="24"/>
        </w:rPr>
        <w:t>8</w:t>
      </w:r>
      <w:r w:rsidRPr="006C22C2">
        <w:rPr>
          <w:rFonts w:eastAsia="Times New Roman"/>
          <w:szCs w:val="24"/>
        </w:rPr>
        <w:t xml:space="preserve">6 </w:t>
      </w:r>
      <w:r>
        <w:rPr>
          <w:rFonts w:eastAsia="Times New Roman"/>
          <w:szCs w:val="24"/>
        </w:rPr>
        <w:t xml:space="preserve">και όχι όπως γινόταν, όπου μέχρι να </w:t>
      </w:r>
      <w:r w:rsidRPr="006C22C2">
        <w:rPr>
          <w:rFonts w:eastAsia="Times New Roman"/>
          <w:szCs w:val="24"/>
        </w:rPr>
        <w:t>πεις κύμινο</w:t>
      </w:r>
      <w:r>
        <w:rPr>
          <w:rFonts w:eastAsia="Times New Roman"/>
          <w:szCs w:val="24"/>
        </w:rPr>
        <w:t>, λόγω της μικρής</w:t>
      </w:r>
      <w:r w:rsidRPr="006C22C2">
        <w:rPr>
          <w:rFonts w:eastAsia="Times New Roman"/>
          <w:szCs w:val="24"/>
        </w:rPr>
        <w:t xml:space="preserve"> αποσβεστικής προθεσμίας</w:t>
      </w:r>
      <w:r>
        <w:rPr>
          <w:rFonts w:eastAsia="Times New Roman"/>
          <w:szCs w:val="24"/>
        </w:rPr>
        <w:t>,</w:t>
      </w:r>
      <w:r w:rsidRPr="006C22C2">
        <w:rPr>
          <w:rFonts w:eastAsia="Times New Roman"/>
          <w:szCs w:val="24"/>
        </w:rPr>
        <w:t xml:space="preserve"> </w:t>
      </w:r>
      <w:r>
        <w:rPr>
          <w:rFonts w:eastAsia="Times New Roman"/>
          <w:szCs w:val="24"/>
        </w:rPr>
        <w:t>σβηνόντουσαν</w:t>
      </w:r>
      <w:r w:rsidRPr="006C22C2">
        <w:rPr>
          <w:rFonts w:eastAsia="Times New Roman"/>
          <w:szCs w:val="24"/>
        </w:rPr>
        <w:t xml:space="preserve"> οι ευθύνες των Υπουργών</w:t>
      </w:r>
      <w:r>
        <w:rPr>
          <w:rFonts w:eastAsia="Times New Roman"/>
          <w:szCs w:val="24"/>
        </w:rPr>
        <w:t>.</w:t>
      </w:r>
      <w:r w:rsidRPr="006C22C2">
        <w:rPr>
          <w:rFonts w:eastAsia="Times New Roman"/>
          <w:szCs w:val="24"/>
        </w:rPr>
        <w:t xml:space="preserve"> Αυτή ήταν η πραγματικότητα</w:t>
      </w:r>
      <w:r>
        <w:rPr>
          <w:rFonts w:eastAsia="Times New Roman"/>
          <w:szCs w:val="24"/>
        </w:rPr>
        <w:t>,</w:t>
      </w:r>
      <w:r w:rsidRPr="006C22C2">
        <w:rPr>
          <w:rFonts w:eastAsia="Times New Roman"/>
          <w:szCs w:val="24"/>
        </w:rPr>
        <w:t xml:space="preserve"> κυρίες </w:t>
      </w:r>
      <w:r>
        <w:rPr>
          <w:rFonts w:eastAsia="Times New Roman"/>
          <w:szCs w:val="24"/>
        </w:rPr>
        <w:t>και</w:t>
      </w:r>
      <w:r w:rsidRPr="006C22C2">
        <w:rPr>
          <w:rFonts w:eastAsia="Times New Roman"/>
          <w:szCs w:val="24"/>
        </w:rPr>
        <w:t xml:space="preserve"> </w:t>
      </w:r>
      <w:r>
        <w:rPr>
          <w:rFonts w:eastAsia="Times New Roman"/>
          <w:szCs w:val="24"/>
        </w:rPr>
        <w:t>κύριοι συνάδελφοι, και</w:t>
      </w:r>
      <w:r w:rsidRPr="006C22C2">
        <w:rPr>
          <w:rFonts w:eastAsia="Times New Roman"/>
          <w:szCs w:val="24"/>
        </w:rPr>
        <w:t xml:space="preserve"> δεν την είχατε αλλάξ</w:t>
      </w:r>
      <w:r w:rsidRPr="006C22C2">
        <w:rPr>
          <w:rFonts w:eastAsia="Times New Roman"/>
          <w:szCs w:val="24"/>
        </w:rPr>
        <w:t>ει</w:t>
      </w:r>
      <w:r>
        <w:rPr>
          <w:rFonts w:eastAsia="Times New Roman"/>
          <w:szCs w:val="24"/>
        </w:rPr>
        <w:t>.</w:t>
      </w:r>
    </w:p>
    <w:p w14:paraId="65B25279" w14:textId="77777777" w:rsidR="000F4E4F" w:rsidRDefault="00A56466">
      <w:pPr>
        <w:spacing w:line="600" w:lineRule="auto"/>
        <w:ind w:firstLine="720"/>
        <w:jc w:val="both"/>
        <w:rPr>
          <w:rFonts w:eastAsia="Times New Roman"/>
          <w:szCs w:val="24"/>
        </w:rPr>
      </w:pPr>
      <w:r>
        <w:rPr>
          <w:rFonts w:eastAsia="Times New Roman"/>
          <w:szCs w:val="24"/>
        </w:rPr>
        <w:t>Συνεπώς, είμαστε</w:t>
      </w:r>
      <w:r w:rsidRPr="006C22C2">
        <w:rPr>
          <w:rFonts w:eastAsia="Times New Roman"/>
          <w:szCs w:val="24"/>
        </w:rPr>
        <w:t xml:space="preserve"> σήμερα σε θέση να κάνουμε ένα πρώτο σημαντικό</w:t>
      </w:r>
      <w:r>
        <w:rPr>
          <w:rFonts w:eastAsia="Times New Roman"/>
          <w:szCs w:val="24"/>
        </w:rPr>
        <w:t>,</w:t>
      </w:r>
      <w:r w:rsidRPr="006C22C2">
        <w:rPr>
          <w:rFonts w:eastAsia="Times New Roman"/>
          <w:szCs w:val="24"/>
        </w:rPr>
        <w:t xml:space="preserve"> κρίσιμο θεσμικό βήμα στην πορεία </w:t>
      </w:r>
      <w:r>
        <w:rPr>
          <w:rFonts w:eastAsia="Times New Roman"/>
          <w:szCs w:val="24"/>
        </w:rPr>
        <w:t>προς τη</w:t>
      </w:r>
      <w:r w:rsidRPr="006C22C2">
        <w:rPr>
          <w:rFonts w:eastAsia="Times New Roman"/>
          <w:szCs w:val="24"/>
        </w:rPr>
        <w:t xml:space="preserve"> </w:t>
      </w:r>
      <w:r>
        <w:rPr>
          <w:rFonts w:eastAsia="Times New Roman"/>
          <w:szCs w:val="24"/>
        </w:rPr>
        <w:t>σ</w:t>
      </w:r>
      <w:r w:rsidRPr="006C22C2">
        <w:rPr>
          <w:rFonts w:eastAsia="Times New Roman"/>
          <w:szCs w:val="24"/>
        </w:rPr>
        <w:t xml:space="preserve">υνταγματική </w:t>
      </w:r>
      <w:r w:rsidRPr="006C22C2">
        <w:rPr>
          <w:rFonts w:eastAsia="Times New Roman"/>
          <w:szCs w:val="24"/>
        </w:rPr>
        <w:t>Αναθεώρηση</w:t>
      </w:r>
      <w:r>
        <w:rPr>
          <w:rFonts w:eastAsia="Times New Roman"/>
          <w:szCs w:val="24"/>
        </w:rPr>
        <w:t>,</w:t>
      </w:r>
      <w:r w:rsidRPr="006C22C2">
        <w:rPr>
          <w:rFonts w:eastAsia="Times New Roman"/>
          <w:szCs w:val="24"/>
        </w:rPr>
        <w:t xml:space="preserve"> που θα ολοκληρωθεί </w:t>
      </w:r>
      <w:r>
        <w:rPr>
          <w:rFonts w:eastAsia="Times New Roman"/>
          <w:szCs w:val="24"/>
        </w:rPr>
        <w:t>β</w:t>
      </w:r>
      <w:r w:rsidRPr="006C22C2">
        <w:rPr>
          <w:rFonts w:eastAsia="Times New Roman"/>
          <w:szCs w:val="24"/>
        </w:rPr>
        <w:t xml:space="preserve">εβαίως στην επόμενη </w:t>
      </w:r>
      <w:r>
        <w:rPr>
          <w:rFonts w:eastAsia="Times New Roman"/>
          <w:szCs w:val="24"/>
        </w:rPr>
        <w:t>α</w:t>
      </w:r>
      <w:r w:rsidRPr="006C22C2">
        <w:rPr>
          <w:rFonts w:eastAsia="Times New Roman"/>
          <w:szCs w:val="24"/>
        </w:rPr>
        <w:t xml:space="preserve">ναθεωρητική </w:t>
      </w:r>
      <w:r w:rsidRPr="006C22C2">
        <w:rPr>
          <w:rFonts w:eastAsia="Times New Roman"/>
          <w:szCs w:val="24"/>
        </w:rPr>
        <w:t>Βουλή</w:t>
      </w:r>
      <w:r>
        <w:rPr>
          <w:rFonts w:eastAsia="Times New Roman"/>
          <w:szCs w:val="24"/>
        </w:rPr>
        <w:t>.</w:t>
      </w:r>
      <w:r w:rsidRPr="006C22C2">
        <w:rPr>
          <w:rFonts w:eastAsia="Times New Roman"/>
          <w:szCs w:val="24"/>
        </w:rPr>
        <w:t xml:space="preserve"> </w:t>
      </w:r>
    </w:p>
    <w:p w14:paraId="65B2527A" w14:textId="77777777" w:rsidR="000F4E4F" w:rsidRDefault="00A56466">
      <w:pPr>
        <w:spacing w:line="600" w:lineRule="auto"/>
        <w:ind w:firstLine="720"/>
        <w:jc w:val="both"/>
        <w:rPr>
          <w:rFonts w:eastAsia="Times New Roman"/>
          <w:szCs w:val="24"/>
        </w:rPr>
      </w:pPr>
      <w:r>
        <w:rPr>
          <w:rFonts w:eastAsia="Times New Roman"/>
          <w:szCs w:val="24"/>
        </w:rPr>
        <w:t>Όπως έχουμε τονίσει απ</w:t>
      </w:r>
      <w:r w:rsidRPr="006C22C2">
        <w:rPr>
          <w:rFonts w:eastAsia="Times New Roman"/>
          <w:szCs w:val="24"/>
        </w:rPr>
        <w:t>ό τη δική μας πλευρά</w:t>
      </w:r>
      <w:r>
        <w:rPr>
          <w:rFonts w:eastAsia="Times New Roman"/>
          <w:szCs w:val="24"/>
        </w:rPr>
        <w:t>,</w:t>
      </w:r>
      <w:r w:rsidRPr="006C22C2">
        <w:rPr>
          <w:rFonts w:eastAsia="Times New Roman"/>
          <w:szCs w:val="24"/>
        </w:rPr>
        <w:t xml:space="preserve"> αυτή η διαδικασία</w:t>
      </w:r>
      <w:r w:rsidRPr="006C22C2">
        <w:rPr>
          <w:rFonts w:eastAsia="Times New Roman"/>
          <w:szCs w:val="24"/>
        </w:rPr>
        <w:t xml:space="preserve"> δεν είναι ουδέτερη ούτε </w:t>
      </w:r>
      <w:r>
        <w:rPr>
          <w:rFonts w:eastAsia="Times New Roman"/>
          <w:szCs w:val="24"/>
        </w:rPr>
        <w:t xml:space="preserve">πολιτικά, ούτε </w:t>
      </w:r>
      <w:r w:rsidRPr="006C22C2">
        <w:rPr>
          <w:rFonts w:eastAsia="Times New Roman"/>
          <w:szCs w:val="24"/>
        </w:rPr>
        <w:t>ιστορικά</w:t>
      </w:r>
      <w:r>
        <w:rPr>
          <w:rFonts w:eastAsia="Times New Roman"/>
          <w:szCs w:val="24"/>
        </w:rPr>
        <w:t>,</w:t>
      </w:r>
      <w:r w:rsidRPr="006C22C2">
        <w:rPr>
          <w:rFonts w:eastAsia="Times New Roman"/>
          <w:szCs w:val="24"/>
        </w:rPr>
        <w:t xml:space="preserve"> ούτε ιδεολογικά και ποτέ δεν ήταν ουδέτερη ούτε πολιτικά</w:t>
      </w:r>
      <w:r>
        <w:rPr>
          <w:rFonts w:eastAsia="Times New Roman"/>
          <w:szCs w:val="24"/>
        </w:rPr>
        <w:t>,</w:t>
      </w:r>
      <w:r w:rsidRPr="006C22C2">
        <w:rPr>
          <w:rFonts w:eastAsia="Times New Roman"/>
          <w:szCs w:val="24"/>
        </w:rPr>
        <w:t xml:space="preserve"> ούτε ιστορικά</w:t>
      </w:r>
      <w:r>
        <w:rPr>
          <w:rFonts w:eastAsia="Times New Roman"/>
          <w:szCs w:val="24"/>
        </w:rPr>
        <w:t>,</w:t>
      </w:r>
      <w:r w:rsidRPr="006C22C2">
        <w:rPr>
          <w:rFonts w:eastAsia="Times New Roman"/>
          <w:szCs w:val="24"/>
        </w:rPr>
        <w:t xml:space="preserve"> ούτε ιδεολογικά</w:t>
      </w:r>
      <w:r>
        <w:rPr>
          <w:rFonts w:eastAsia="Times New Roman"/>
          <w:szCs w:val="24"/>
        </w:rPr>
        <w:t>,</w:t>
      </w:r>
      <w:r w:rsidRPr="006C22C2">
        <w:rPr>
          <w:rFonts w:eastAsia="Times New Roman"/>
          <w:szCs w:val="24"/>
        </w:rPr>
        <w:t xml:space="preserve"> σε όλη την πορεία </w:t>
      </w:r>
      <w:r>
        <w:rPr>
          <w:rFonts w:eastAsia="Times New Roman"/>
          <w:szCs w:val="24"/>
        </w:rPr>
        <w:t xml:space="preserve">συνταγμάτων και στη χώρα μας </w:t>
      </w:r>
      <w:r w:rsidRPr="006C22C2">
        <w:rPr>
          <w:rFonts w:eastAsia="Times New Roman"/>
          <w:szCs w:val="24"/>
        </w:rPr>
        <w:t xml:space="preserve">και στην Ευρώπη και δεν θα μπορούσε να ήταν ποτέ </w:t>
      </w:r>
      <w:r w:rsidRPr="006C22C2">
        <w:rPr>
          <w:rFonts w:eastAsia="Times New Roman"/>
          <w:szCs w:val="24"/>
        </w:rPr>
        <w:lastRenderedPageBreak/>
        <w:t>ουδέτερη</w:t>
      </w:r>
      <w:r>
        <w:rPr>
          <w:rFonts w:eastAsia="Times New Roman"/>
          <w:szCs w:val="24"/>
        </w:rPr>
        <w:t>.</w:t>
      </w:r>
      <w:r w:rsidRPr="006C22C2">
        <w:rPr>
          <w:rFonts w:eastAsia="Times New Roman"/>
          <w:szCs w:val="24"/>
        </w:rPr>
        <w:t xml:space="preserve"> </w:t>
      </w:r>
      <w:r>
        <w:rPr>
          <w:rFonts w:eastAsia="Times New Roman"/>
          <w:szCs w:val="24"/>
        </w:rPr>
        <w:t>Ε</w:t>
      </w:r>
      <w:r w:rsidRPr="006C22C2">
        <w:rPr>
          <w:rFonts w:eastAsia="Times New Roman"/>
          <w:szCs w:val="24"/>
        </w:rPr>
        <w:t xml:space="preserve">ίναι </w:t>
      </w:r>
      <w:r w:rsidRPr="006C22C2">
        <w:rPr>
          <w:rFonts w:eastAsia="Times New Roman"/>
          <w:szCs w:val="24"/>
        </w:rPr>
        <w:t>απόρροια</w:t>
      </w:r>
      <w:r>
        <w:rPr>
          <w:rFonts w:eastAsia="Times New Roman"/>
          <w:szCs w:val="24"/>
        </w:rPr>
        <w:t>,</w:t>
      </w:r>
      <w:r w:rsidRPr="006C22C2">
        <w:rPr>
          <w:rFonts w:eastAsia="Times New Roman"/>
          <w:szCs w:val="24"/>
        </w:rPr>
        <w:t xml:space="preserve"> </w:t>
      </w:r>
      <w:r>
        <w:rPr>
          <w:rFonts w:eastAsia="Times New Roman"/>
          <w:szCs w:val="24"/>
        </w:rPr>
        <w:t>λ</w:t>
      </w:r>
      <w:r w:rsidRPr="006C22C2">
        <w:rPr>
          <w:rFonts w:eastAsia="Times New Roman"/>
          <w:szCs w:val="24"/>
        </w:rPr>
        <w:t>οιπόν</w:t>
      </w:r>
      <w:r>
        <w:rPr>
          <w:rFonts w:eastAsia="Times New Roman"/>
          <w:szCs w:val="24"/>
        </w:rPr>
        <w:t>,</w:t>
      </w:r>
      <w:r w:rsidRPr="006C22C2">
        <w:rPr>
          <w:rFonts w:eastAsia="Times New Roman"/>
          <w:szCs w:val="24"/>
        </w:rPr>
        <w:t xml:space="preserve"> συγκεκριμένων επιλογών</w:t>
      </w:r>
      <w:r>
        <w:rPr>
          <w:rFonts w:eastAsia="Times New Roman"/>
          <w:szCs w:val="24"/>
        </w:rPr>
        <w:t xml:space="preserve"> -</w:t>
      </w:r>
      <w:r w:rsidRPr="006C22C2">
        <w:rPr>
          <w:rFonts w:eastAsia="Times New Roman"/>
          <w:szCs w:val="24"/>
        </w:rPr>
        <w:t>πολιτικών</w:t>
      </w:r>
      <w:r>
        <w:rPr>
          <w:rFonts w:eastAsia="Times New Roman"/>
          <w:szCs w:val="24"/>
        </w:rPr>
        <w:t>,</w:t>
      </w:r>
      <w:r w:rsidRPr="006C22C2">
        <w:rPr>
          <w:rFonts w:eastAsia="Times New Roman"/>
          <w:szCs w:val="24"/>
        </w:rPr>
        <w:t xml:space="preserve"> ιδεολογικών</w:t>
      </w:r>
      <w:r>
        <w:rPr>
          <w:rFonts w:eastAsia="Times New Roman"/>
          <w:szCs w:val="24"/>
        </w:rPr>
        <w:t>,</w:t>
      </w:r>
      <w:r w:rsidRPr="006C22C2">
        <w:rPr>
          <w:rFonts w:eastAsia="Times New Roman"/>
          <w:szCs w:val="24"/>
        </w:rPr>
        <w:t xml:space="preserve"> ιστορικών</w:t>
      </w:r>
      <w:r>
        <w:rPr>
          <w:rFonts w:eastAsia="Times New Roman"/>
          <w:szCs w:val="24"/>
        </w:rPr>
        <w:t>-</w:t>
      </w:r>
      <w:r w:rsidRPr="006C22C2">
        <w:rPr>
          <w:rFonts w:eastAsia="Times New Roman"/>
          <w:szCs w:val="24"/>
        </w:rPr>
        <w:t xml:space="preserve"> που γίνονται σε συγκεκριμένες συνθήκες</w:t>
      </w:r>
      <w:r>
        <w:rPr>
          <w:rFonts w:eastAsia="Times New Roman"/>
          <w:szCs w:val="24"/>
        </w:rPr>
        <w:t>.</w:t>
      </w:r>
      <w:r w:rsidRPr="006C22C2">
        <w:rPr>
          <w:rFonts w:eastAsia="Times New Roman"/>
          <w:szCs w:val="24"/>
        </w:rPr>
        <w:t xml:space="preserve"> </w:t>
      </w:r>
      <w:r>
        <w:rPr>
          <w:rFonts w:eastAsia="Times New Roman"/>
          <w:szCs w:val="24"/>
        </w:rPr>
        <w:t>Α</w:t>
      </w:r>
      <w:r w:rsidRPr="006C22C2">
        <w:rPr>
          <w:rFonts w:eastAsia="Times New Roman"/>
          <w:szCs w:val="24"/>
        </w:rPr>
        <w:t>υτό προκύπτει και από την πρόταση του ΣΥΡΙΖΑ</w:t>
      </w:r>
      <w:r>
        <w:rPr>
          <w:rFonts w:eastAsia="Times New Roman"/>
          <w:szCs w:val="24"/>
        </w:rPr>
        <w:t xml:space="preserve">. </w:t>
      </w:r>
    </w:p>
    <w:p w14:paraId="65B2527B" w14:textId="77777777" w:rsidR="000F4E4F" w:rsidRDefault="00A56466">
      <w:pPr>
        <w:spacing w:line="600" w:lineRule="auto"/>
        <w:ind w:firstLine="720"/>
        <w:jc w:val="both"/>
        <w:rPr>
          <w:rFonts w:eastAsia="Times New Roman"/>
          <w:szCs w:val="24"/>
        </w:rPr>
      </w:pPr>
      <w:r>
        <w:rPr>
          <w:rFonts w:eastAsia="Times New Roman"/>
          <w:szCs w:val="24"/>
        </w:rPr>
        <w:t>Σ</w:t>
      </w:r>
      <w:r w:rsidRPr="006C22C2">
        <w:rPr>
          <w:rFonts w:eastAsia="Times New Roman"/>
          <w:szCs w:val="24"/>
        </w:rPr>
        <w:t xml:space="preserve">την πρόταση του ΣΥΡΙΖΑ </w:t>
      </w:r>
      <w:r>
        <w:rPr>
          <w:rFonts w:eastAsia="Times New Roman"/>
          <w:szCs w:val="24"/>
        </w:rPr>
        <w:t>-</w:t>
      </w:r>
      <w:r w:rsidRPr="006C22C2">
        <w:rPr>
          <w:rFonts w:eastAsia="Times New Roman"/>
          <w:szCs w:val="24"/>
        </w:rPr>
        <w:t xml:space="preserve">που δεν είναι όλη μας η ατζέντα </w:t>
      </w:r>
      <w:r>
        <w:rPr>
          <w:rFonts w:eastAsia="Times New Roman"/>
          <w:szCs w:val="24"/>
        </w:rPr>
        <w:t>π</w:t>
      </w:r>
      <w:r w:rsidRPr="006C22C2">
        <w:rPr>
          <w:rFonts w:eastAsia="Times New Roman"/>
          <w:szCs w:val="24"/>
        </w:rPr>
        <w:t>ροφανώς</w:t>
      </w:r>
      <w:r>
        <w:rPr>
          <w:rFonts w:eastAsia="Times New Roman"/>
          <w:szCs w:val="24"/>
        </w:rPr>
        <w:t>-</w:t>
      </w:r>
      <w:r w:rsidRPr="006C22C2">
        <w:rPr>
          <w:rFonts w:eastAsia="Times New Roman"/>
          <w:szCs w:val="24"/>
        </w:rPr>
        <w:t xml:space="preserve"> κάποια άρθρα προτείνουμε</w:t>
      </w:r>
      <w:r w:rsidRPr="006C22C2">
        <w:rPr>
          <w:rFonts w:eastAsia="Times New Roman"/>
          <w:szCs w:val="24"/>
        </w:rPr>
        <w:t xml:space="preserve"> να αναθεωρηθούν και κάποια άλλα </w:t>
      </w:r>
      <w:r>
        <w:rPr>
          <w:rFonts w:eastAsia="Times New Roman"/>
          <w:szCs w:val="24"/>
        </w:rPr>
        <w:t>ό</w:t>
      </w:r>
      <w:r w:rsidRPr="006C22C2">
        <w:rPr>
          <w:rFonts w:eastAsia="Times New Roman"/>
          <w:szCs w:val="24"/>
        </w:rPr>
        <w:t>χι</w:t>
      </w:r>
      <w:r>
        <w:rPr>
          <w:rFonts w:eastAsia="Times New Roman"/>
          <w:szCs w:val="24"/>
        </w:rPr>
        <w:t>.</w:t>
      </w:r>
      <w:r w:rsidRPr="006C22C2">
        <w:rPr>
          <w:rFonts w:eastAsia="Times New Roman"/>
          <w:szCs w:val="24"/>
        </w:rPr>
        <w:t xml:space="preserve"> </w:t>
      </w:r>
      <w:r>
        <w:rPr>
          <w:rFonts w:eastAsia="Times New Roman"/>
          <w:szCs w:val="24"/>
        </w:rPr>
        <w:t>Α</w:t>
      </w:r>
      <w:r w:rsidRPr="006C22C2">
        <w:rPr>
          <w:rFonts w:eastAsia="Times New Roman"/>
          <w:szCs w:val="24"/>
        </w:rPr>
        <w:t>υτό δίνει στίγμα συγκεκριμέν</w:t>
      </w:r>
      <w:r>
        <w:rPr>
          <w:rFonts w:eastAsia="Times New Roman"/>
          <w:szCs w:val="24"/>
        </w:rPr>
        <w:t>ο.</w:t>
      </w:r>
      <w:r w:rsidRPr="006C22C2">
        <w:rPr>
          <w:rFonts w:eastAsia="Times New Roman"/>
          <w:szCs w:val="24"/>
        </w:rPr>
        <w:t xml:space="preserve"> </w:t>
      </w:r>
      <w:r>
        <w:rPr>
          <w:rFonts w:eastAsia="Times New Roman"/>
          <w:szCs w:val="24"/>
        </w:rPr>
        <w:t>Τ</w:t>
      </w:r>
      <w:r w:rsidRPr="006C22C2">
        <w:rPr>
          <w:rFonts w:eastAsia="Times New Roman"/>
          <w:szCs w:val="24"/>
        </w:rPr>
        <w:t xml:space="preserve">α άρθρα που προτείνουμε να αναθεωρηθούν </w:t>
      </w:r>
      <w:r>
        <w:rPr>
          <w:rFonts w:eastAsia="Times New Roman"/>
          <w:szCs w:val="24"/>
        </w:rPr>
        <w:t>-</w:t>
      </w:r>
      <w:r w:rsidRPr="006C22C2">
        <w:rPr>
          <w:rFonts w:eastAsia="Times New Roman"/>
          <w:szCs w:val="24"/>
        </w:rPr>
        <w:t>και θα πω και για την κατεύθυνση</w:t>
      </w:r>
      <w:r>
        <w:rPr>
          <w:rFonts w:eastAsia="Times New Roman"/>
          <w:szCs w:val="24"/>
        </w:rPr>
        <w:t>-</w:t>
      </w:r>
      <w:r w:rsidRPr="006C22C2">
        <w:rPr>
          <w:rFonts w:eastAsia="Times New Roman"/>
          <w:szCs w:val="24"/>
        </w:rPr>
        <w:t xml:space="preserve"> είναι πολύ συγκεκριμένα και τα άρθρα που δεν προτείνουμε να αναθεωρηθούν </w:t>
      </w:r>
      <w:r>
        <w:rPr>
          <w:rFonts w:eastAsia="Times New Roman"/>
          <w:szCs w:val="24"/>
        </w:rPr>
        <w:t>-</w:t>
      </w:r>
      <w:r w:rsidRPr="006C22C2">
        <w:rPr>
          <w:rFonts w:eastAsia="Times New Roman"/>
          <w:szCs w:val="24"/>
        </w:rPr>
        <w:t>θα αναφερθώ σε δύο από αυτά</w:t>
      </w:r>
      <w:r>
        <w:rPr>
          <w:rFonts w:eastAsia="Times New Roman"/>
          <w:szCs w:val="24"/>
        </w:rPr>
        <w:t>-</w:t>
      </w:r>
      <w:r w:rsidRPr="006C22C2">
        <w:rPr>
          <w:rFonts w:eastAsia="Times New Roman"/>
          <w:szCs w:val="24"/>
        </w:rPr>
        <w:t xml:space="preserve"> </w:t>
      </w:r>
      <w:r>
        <w:rPr>
          <w:rFonts w:eastAsia="Times New Roman"/>
          <w:szCs w:val="24"/>
        </w:rPr>
        <w:t>ε</w:t>
      </w:r>
      <w:r w:rsidRPr="006C22C2">
        <w:rPr>
          <w:rFonts w:eastAsia="Times New Roman"/>
          <w:szCs w:val="24"/>
        </w:rPr>
        <w:t>ίναι ε</w:t>
      </w:r>
      <w:r w:rsidRPr="006C22C2">
        <w:rPr>
          <w:rFonts w:eastAsia="Times New Roman"/>
          <w:szCs w:val="24"/>
        </w:rPr>
        <w:t>πίσης πολύ συγκεκριμένα</w:t>
      </w:r>
      <w:r>
        <w:rPr>
          <w:rFonts w:eastAsia="Times New Roman"/>
          <w:szCs w:val="24"/>
        </w:rPr>
        <w:t>.</w:t>
      </w:r>
      <w:r w:rsidRPr="006C22C2">
        <w:rPr>
          <w:rFonts w:eastAsia="Times New Roman"/>
          <w:szCs w:val="24"/>
        </w:rPr>
        <w:t xml:space="preserve"> Άρα</w:t>
      </w:r>
      <w:r>
        <w:rPr>
          <w:rFonts w:eastAsia="Times New Roman"/>
          <w:szCs w:val="24"/>
        </w:rPr>
        <w:t>,</w:t>
      </w:r>
      <w:r w:rsidRPr="006C22C2">
        <w:rPr>
          <w:rFonts w:eastAsia="Times New Roman"/>
          <w:szCs w:val="24"/>
        </w:rPr>
        <w:t xml:space="preserve"> με αυτή</w:t>
      </w:r>
      <w:r>
        <w:rPr>
          <w:rFonts w:eastAsia="Times New Roman"/>
          <w:szCs w:val="24"/>
        </w:rPr>
        <w:t>ν</w:t>
      </w:r>
      <w:r w:rsidRPr="006C22C2">
        <w:rPr>
          <w:rFonts w:eastAsia="Times New Roman"/>
          <w:szCs w:val="24"/>
        </w:rPr>
        <w:t xml:space="preserve"> την έννοια</w:t>
      </w:r>
      <w:r>
        <w:rPr>
          <w:rFonts w:eastAsia="Times New Roman"/>
          <w:szCs w:val="24"/>
        </w:rPr>
        <w:t>,</w:t>
      </w:r>
      <w:r w:rsidRPr="006C22C2">
        <w:rPr>
          <w:rFonts w:eastAsia="Times New Roman"/>
          <w:szCs w:val="24"/>
        </w:rPr>
        <w:t xml:space="preserve"> είναι συγκεκριμένη επιλογή</w:t>
      </w:r>
      <w:r>
        <w:rPr>
          <w:rFonts w:eastAsia="Times New Roman"/>
          <w:szCs w:val="24"/>
        </w:rPr>
        <w:t>,</w:t>
      </w:r>
      <w:r w:rsidRPr="006C22C2">
        <w:rPr>
          <w:rFonts w:eastAsia="Times New Roman"/>
          <w:szCs w:val="24"/>
        </w:rPr>
        <w:t xml:space="preserve"> συγκεκριμένη κατεύθυνση και </w:t>
      </w:r>
      <w:r>
        <w:rPr>
          <w:rFonts w:eastAsia="Times New Roman"/>
          <w:szCs w:val="24"/>
        </w:rPr>
        <w:t>συγκεκριμένο</w:t>
      </w:r>
      <w:r w:rsidRPr="006C22C2">
        <w:rPr>
          <w:rFonts w:eastAsia="Times New Roman"/>
          <w:szCs w:val="24"/>
        </w:rPr>
        <w:t xml:space="preserve"> ιδεολογικό στίγμα</w:t>
      </w:r>
      <w:r>
        <w:rPr>
          <w:rFonts w:eastAsia="Times New Roman"/>
          <w:szCs w:val="24"/>
        </w:rPr>
        <w:t>,</w:t>
      </w:r>
      <w:r w:rsidRPr="006C22C2">
        <w:rPr>
          <w:rFonts w:eastAsia="Times New Roman"/>
          <w:szCs w:val="24"/>
        </w:rPr>
        <w:t xml:space="preserve"> που για </w:t>
      </w:r>
      <w:r>
        <w:rPr>
          <w:rFonts w:eastAsia="Times New Roman"/>
          <w:szCs w:val="24"/>
        </w:rPr>
        <w:t>ε</w:t>
      </w:r>
      <w:r w:rsidRPr="006C22C2">
        <w:rPr>
          <w:rFonts w:eastAsia="Times New Roman"/>
          <w:szCs w:val="24"/>
        </w:rPr>
        <w:t>μάς είναι προοδευτικό πρόσημο</w:t>
      </w:r>
      <w:r>
        <w:rPr>
          <w:rFonts w:eastAsia="Times New Roman"/>
          <w:szCs w:val="24"/>
        </w:rPr>
        <w:t>.</w:t>
      </w:r>
      <w:r w:rsidRPr="006C22C2">
        <w:rPr>
          <w:rFonts w:eastAsia="Times New Roman"/>
          <w:szCs w:val="24"/>
        </w:rPr>
        <w:t xml:space="preserve"> </w:t>
      </w:r>
      <w:r>
        <w:rPr>
          <w:rFonts w:eastAsia="Times New Roman"/>
          <w:szCs w:val="24"/>
        </w:rPr>
        <w:t>Ε</w:t>
      </w:r>
      <w:r w:rsidRPr="006C22C2">
        <w:rPr>
          <w:rFonts w:eastAsia="Times New Roman"/>
          <w:szCs w:val="24"/>
        </w:rPr>
        <w:t>ίναι προοδευτικό πρόσημο με τα μάτια στο μέλλον</w:t>
      </w:r>
      <w:r>
        <w:rPr>
          <w:rFonts w:eastAsia="Times New Roman"/>
          <w:szCs w:val="24"/>
        </w:rPr>
        <w:t>,</w:t>
      </w:r>
      <w:r w:rsidRPr="006C22C2">
        <w:rPr>
          <w:rFonts w:eastAsia="Times New Roman"/>
          <w:szCs w:val="24"/>
        </w:rPr>
        <w:t xml:space="preserve"> επιτρέψτε μου να πω</w:t>
      </w:r>
      <w:r>
        <w:rPr>
          <w:rFonts w:eastAsia="Times New Roman"/>
          <w:szCs w:val="24"/>
        </w:rPr>
        <w:t>.</w:t>
      </w:r>
      <w:r w:rsidRPr="006C22C2">
        <w:rPr>
          <w:rFonts w:eastAsia="Times New Roman"/>
          <w:szCs w:val="24"/>
        </w:rPr>
        <w:t xml:space="preserve"> </w:t>
      </w:r>
    </w:p>
    <w:p w14:paraId="65B2527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Άρα, </w:t>
      </w:r>
      <w:r>
        <w:rPr>
          <w:rFonts w:eastAsia="Times New Roman" w:cs="Times New Roman"/>
          <w:szCs w:val="24"/>
        </w:rPr>
        <w:t xml:space="preserve">ο κυρίαρχος λαός, που υπόθεσή του είναι το Σύνταγμα, πρέπει να γνωρίζει ότι ο ΣΥΡΙΖΑ προτείνει να αναθεωρηθούν συγκεκριμένα άρθρα σε συγκεκριμένη κατεύθυνση. Για </w:t>
      </w:r>
      <w:r>
        <w:rPr>
          <w:rFonts w:eastAsia="Times New Roman" w:cs="Times New Roman"/>
          <w:szCs w:val="24"/>
        </w:rPr>
        <w:lastRenderedPageBreak/>
        <w:t>παράδειγμα, στο άρθρο 3 προτείνουμε να έχουμε ουδετερόθρησκο κράτος, κάνοντας μισό αλλά κρίσιμ</w:t>
      </w:r>
      <w:r>
        <w:rPr>
          <w:rFonts w:eastAsia="Times New Roman" w:cs="Times New Roman"/>
          <w:szCs w:val="24"/>
        </w:rPr>
        <w:t xml:space="preserve">ο βήμα στην ευρωπαϊκή πραγματικότητα. Διότι η ευρωπαϊκή πραγματικότητα είναι διαχωρισμός Εκκλησίας και Κράτους. </w:t>
      </w:r>
    </w:p>
    <w:p w14:paraId="65B2527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Για το άρθρο 5 προτείνουμε, για παράδειγμα, την προστασία από διακρίσεις με βάση το φύλο, την ταυτότητα φύλου και τον σεξουαλικό </w:t>
      </w:r>
      <w:r>
        <w:rPr>
          <w:rFonts w:eastAsia="Times New Roman" w:cs="Times New Roman"/>
          <w:szCs w:val="24"/>
        </w:rPr>
        <w:t>προσανατολισμό. Η Νέα Δημοκρατία σε αυτά τα δύο που είπα ήδη, είναι αντίθετη. Όπως αντίθετη είναι και σε πολλά άλλα: στον πολιτικό όρκο για τους δημόσιους λειτουργούς, στην κρατική εγγύηση για αξιοπρεπές επίπεδο διαβίωσης, για καθολική πρόσβαση στην υγεία,</w:t>
      </w:r>
      <w:r>
        <w:rPr>
          <w:rFonts w:eastAsia="Times New Roman" w:cs="Times New Roman"/>
          <w:szCs w:val="24"/>
        </w:rPr>
        <w:t xml:space="preserve"> για κατοχύρωση συνταγματική των συλλογικών διαπραγματεύσεων και της δυνατότητας προσφυγής στη διαιτησία, για συνταγματική κατοχύρωση των κοινών αγαθών, όπως το νερό και η ενέργεια, τα δίκτυα δηλαδή του νερού και της ενέργειας.</w:t>
      </w:r>
    </w:p>
    <w:p w14:paraId="65B2527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Είναι σαφές, λοιπόν, ότι όπο</w:t>
      </w:r>
      <w:r>
        <w:rPr>
          <w:rFonts w:eastAsia="Times New Roman" w:cs="Times New Roman"/>
          <w:szCs w:val="24"/>
        </w:rPr>
        <w:t xml:space="preserve">ιος ψηφίζει στις επερχόμενες εκλογές που μεσολαβούν μεταξύ αυτής της διαδικασίας της Αναθεώρησης και της τελικής διαδικασίας, ψηφίζει έχοντας στο </w:t>
      </w:r>
      <w:r>
        <w:rPr>
          <w:rFonts w:eastAsia="Times New Roman" w:cs="Times New Roman"/>
          <w:szCs w:val="24"/>
        </w:rPr>
        <w:lastRenderedPageBreak/>
        <w:t xml:space="preserve">μυαλό του και μια συγκεκριμένη κατεύθυνση για την επόμενη μέρα. </w:t>
      </w:r>
    </w:p>
    <w:p w14:paraId="65B2527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Θα κάνω τώρα δύο - τρεις παρατηρήσεις -και </w:t>
      </w:r>
      <w:r>
        <w:rPr>
          <w:rFonts w:eastAsia="Times New Roman" w:cs="Times New Roman"/>
          <w:szCs w:val="24"/>
        </w:rPr>
        <w:t>τελειώνω, κύριε Πρόεδρε- σε σχέση και με τη χθεσινή συζήτηση.</w:t>
      </w:r>
    </w:p>
    <w:p w14:paraId="65B2528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Πώς ακριβώς τοποθετείται η αναθεώρηση ενός εθνικού συντάγματος σε συνθήκες παγκοσμιοποίησης -είναι ένα θέμα που δεν το κουβεντιάσαμε- σε μια Ευρώπη που οπισθοδρομεί με την ακροδεξιά ρητορεία, με</w:t>
      </w:r>
      <w:r>
        <w:rPr>
          <w:rFonts w:eastAsia="Times New Roman" w:cs="Times New Roman"/>
          <w:szCs w:val="24"/>
        </w:rPr>
        <w:t xml:space="preserve"> τους εθνικισμούς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Εμείς έχουμε την αντίληψη ότι το δικό μας Σύνταγμα, το Σύνταγμα της χώρας μας, πρέπει να είναι σε μια κατεύθυνση σε αυτό το ευρωπαϊκό περιβάλλον που να λειτουργεί σαν θεσμικό αντίβαρο απέναντι στον ακραίο νεοφιλελευθερισμό και στην</w:t>
      </w:r>
      <w:r>
        <w:rPr>
          <w:rFonts w:eastAsia="Times New Roman" w:cs="Times New Roman"/>
          <w:szCs w:val="24"/>
        </w:rPr>
        <w:t xml:space="preserve"> </w:t>
      </w:r>
      <w:r>
        <w:rPr>
          <w:rFonts w:eastAsia="Times New Roman" w:cs="Times New Roman"/>
          <w:szCs w:val="24"/>
        </w:rPr>
        <w:t>Ακροδεξιά</w:t>
      </w:r>
      <w:r>
        <w:rPr>
          <w:rFonts w:eastAsia="Times New Roman" w:cs="Times New Roman"/>
          <w:szCs w:val="24"/>
        </w:rPr>
        <w:t>. Αυτή την κατεύθυνση έχουμε στο εθνικό μας Σύνταγμα.</w:t>
      </w:r>
    </w:p>
    <w:p w14:paraId="65B2528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w:t>
      </w:r>
      <w:r>
        <w:rPr>
          <w:rFonts w:eastAsia="Times New Roman" w:cs="Times New Roman"/>
          <w:szCs w:val="24"/>
        </w:rPr>
        <w:t xml:space="preserve">ομιλίας </w:t>
      </w:r>
      <w:r>
        <w:rPr>
          <w:rFonts w:eastAsia="Times New Roman" w:cs="Times New Roman"/>
          <w:szCs w:val="24"/>
        </w:rPr>
        <w:t>του κυρίου Βουλευτή)</w:t>
      </w:r>
    </w:p>
    <w:p w14:paraId="65B2528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Τελειώνω με αυτό, κύριε Πρόεδρε.</w:t>
      </w:r>
    </w:p>
    <w:p w14:paraId="65B2528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Δεύτερον, μας λένε ιδεοληπτικούς σε διάφορα πράγματα. Για να ρωτήσω: Γιατί </w:t>
      </w:r>
      <w:r>
        <w:rPr>
          <w:rFonts w:eastAsia="Times New Roman" w:cs="Times New Roman"/>
          <w:szCs w:val="24"/>
        </w:rPr>
        <w:t xml:space="preserve">δεν είναι συντηρητικός και ιδεοληπτικός ο </w:t>
      </w:r>
      <w:r>
        <w:rPr>
          <w:rFonts w:eastAsia="Times New Roman" w:cs="Times New Roman"/>
          <w:szCs w:val="24"/>
        </w:rPr>
        <w:lastRenderedPageBreak/>
        <w:t>κ. Μητσοτάκης με την αναθεώρηση του άρθρου 3; Ποια είναι η ευρωπαϊκή πραγματικότητα στα θέματα Εκκλησίας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Κράτους; Ούτε αυτό το κρίσιμο μισό βήμα δεν το στηρίζει. </w:t>
      </w:r>
    </w:p>
    <w:p w14:paraId="65B2528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Επίσης, πόσο φιλελεύθερος είναι; Και μάλιστα το χ</w:t>
      </w:r>
      <w:r>
        <w:rPr>
          <w:rFonts w:eastAsia="Times New Roman" w:cs="Times New Roman"/>
          <w:szCs w:val="24"/>
        </w:rPr>
        <w:t xml:space="preserve">ρησιμοποιεί σαν πολύ κεντρικό επιχείρημα στην κριτική του για το άρθρο 16. Τι ακριβώς θέλουμε δηλαδή; Τι θέλουν αυτοί που λένε για την αναθεώρηση του άρθρου 16, το οποίο εισήγαγε ο Κωνσταντίνος Καραμανλής στην </w:t>
      </w:r>
      <w:r>
        <w:rPr>
          <w:rFonts w:eastAsia="Times New Roman" w:cs="Times New Roman"/>
          <w:szCs w:val="24"/>
        </w:rPr>
        <w:t xml:space="preserve">αναθεώρηση </w:t>
      </w:r>
      <w:r>
        <w:rPr>
          <w:rFonts w:eastAsia="Times New Roman" w:cs="Times New Roman"/>
          <w:szCs w:val="24"/>
        </w:rPr>
        <w:t>του 1975; Μην το ξεχνάμε αυτό. Τι θ</w:t>
      </w:r>
      <w:r>
        <w:rPr>
          <w:rFonts w:eastAsia="Times New Roman" w:cs="Times New Roman"/>
          <w:szCs w:val="24"/>
        </w:rPr>
        <w:t>έλουν; Θέλουν στην ανώτατη εκπαίδευση αυτό το δικαίωμα να το έχουν όσοι επιθυμούν και όπου επιθυμούν; Είναι δικαίωμα ακριβώς αυτό στην ανώτατη εκπαίδευση; Και γιατί, αν χρειάζεται τόσους επιστήμονες η χώρα μας -φεύγουν τα παιδιά μας στο εξωτερικό και κάποι</w:t>
      </w:r>
      <w:r>
        <w:rPr>
          <w:rFonts w:eastAsia="Times New Roman" w:cs="Times New Roman"/>
          <w:szCs w:val="24"/>
        </w:rPr>
        <w:t>οι κλαίνε δήθεν με κροκοδείλια δάκρυα- να μην φτιάξουμε ανάλογες θέσεις, αν είναι να κάνουμε αυτό το πράγμα, στο δημόσιο πανεπιστήμιο με το ανάλογο ΔΕΠ, με τα ανάλογα κονδύλια; Γιατί, δηλαδή, το 1,5% αύξηση του ΑΕΠ που μας λένε ότι θα προέλθει από το αν απ</w:t>
      </w:r>
      <w:r>
        <w:rPr>
          <w:rFonts w:eastAsia="Times New Roman" w:cs="Times New Roman"/>
          <w:szCs w:val="24"/>
        </w:rPr>
        <w:t xml:space="preserve">ελευθερώσουμε δήθεν αυτό το άρθρο του Συντάγματος, να μην το εισπράξει η πολιτεία αυτό; Ένα ευρύ, δημόσιο πανεπιστήμιο που </w:t>
      </w:r>
      <w:r>
        <w:rPr>
          <w:rFonts w:eastAsia="Times New Roman" w:cs="Times New Roman"/>
          <w:szCs w:val="24"/>
        </w:rPr>
        <w:lastRenderedPageBreak/>
        <w:t>έχει τη δυνατότητα να γίνει και διεθνές κέντρο -δημόσιο όμως, όχι των ιδιωτικών κερδοσκοπικών συμφερόντων-, της ανώτατης εκπαίδευσης,</w:t>
      </w:r>
      <w:r>
        <w:rPr>
          <w:rFonts w:eastAsia="Times New Roman" w:cs="Times New Roman"/>
          <w:szCs w:val="24"/>
        </w:rPr>
        <w:t xml:space="preserve"> και να προσελκύσει αυτούς τους ανθρώπους που λένε ότι υπάρχουν κατά εκατοντάδες, χιλιάδες ίσως, που θέλουν να σπουδάσουν στη χώρα μας. Αυτά για το άρθρο 16. </w:t>
      </w:r>
    </w:p>
    <w:p w14:paraId="65B2528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Τελειώνω, κύριε Πρόεδρε, κάνοντας ένα σχόλιο ακόμη. Το άκρον άωτον του λαϊκισμού και της συναλλαγ</w:t>
      </w:r>
      <w:r>
        <w:rPr>
          <w:rFonts w:eastAsia="Times New Roman" w:cs="Times New Roman"/>
          <w:szCs w:val="24"/>
        </w:rPr>
        <w:t>ής νομίζω ότι ήταν η πρόταση του Προέδρου της Αξιωματικής Αντιπολίτευσης να τα ψηφίσουμε όλοι όλα, κάνοντας ότι δεν έχουμε διαφορές, ότι δεν έχουμε προσανατολισμό, ότι δεν έχουμε διαφορετική κατεύθυνση και ξεχνώντας κυρίως τον κυρίαρχο λαό. Νομίζει ο κ. Μη</w:t>
      </w:r>
      <w:r>
        <w:rPr>
          <w:rFonts w:eastAsia="Times New Roman" w:cs="Times New Roman"/>
          <w:szCs w:val="24"/>
        </w:rPr>
        <w:t>τσοτάκης και κάποιοι ακόμη ότι, επειδή έχει τα ισχυρά συμφέροντα και το χρήμα που ρέει μαζί του, μπορεί να επιβάλλει τις ακραίες νεοφιλελεύθερες επιλογές του.</w:t>
      </w:r>
    </w:p>
    <w:p w14:paraId="65B25286" w14:textId="77777777" w:rsidR="000F4E4F" w:rsidRDefault="00A56466">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Κύριε Μαντά, κλείστε, παρακαλώ.</w:t>
      </w:r>
    </w:p>
    <w:p w14:paraId="65B25287"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Προβλέπει και σχ</w:t>
      </w:r>
      <w:r>
        <w:rPr>
          <w:rFonts w:eastAsia="Times New Roman" w:cs="Times New Roman"/>
          <w:szCs w:val="24"/>
        </w:rPr>
        <w:t>εδιάζει χωρίς τον κυρίαρχο λαό. Και θα πέσει για μια ακόμη φορά έξω στις προβλέψεις του.</w:t>
      </w:r>
    </w:p>
    <w:p w14:paraId="65B2528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Ευχαριστώ πολύ.</w:t>
      </w:r>
    </w:p>
    <w:p w14:paraId="65B25289" w14:textId="77777777" w:rsidR="000F4E4F" w:rsidRDefault="00A564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5B2528A" w14:textId="77777777" w:rsidR="000F4E4F" w:rsidRDefault="00A56466">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 xml:space="preserve">Προσήλθε και ο κ. Σταμάτης στην Αίθουσα. </w:t>
      </w:r>
    </w:p>
    <w:p w14:paraId="65B2528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Κύριε Σταμάτη, ελάτε στο Βήμα. Α</w:t>
      </w:r>
      <w:r>
        <w:rPr>
          <w:rFonts w:eastAsia="Times New Roman" w:cs="Times New Roman"/>
          <w:szCs w:val="24"/>
        </w:rPr>
        <w:t xml:space="preserve">μέσως μετά ξεκινάμε με τους εισηγητές. Παρακαλώ τις </w:t>
      </w:r>
      <w:r>
        <w:rPr>
          <w:rFonts w:eastAsia="Times New Roman" w:cs="Times New Roman"/>
          <w:szCs w:val="24"/>
        </w:rPr>
        <w:t>γραμματείες</w:t>
      </w:r>
      <w:r>
        <w:rPr>
          <w:rFonts w:eastAsia="Times New Roman" w:cs="Times New Roman"/>
          <w:szCs w:val="24"/>
        </w:rPr>
        <w:t xml:space="preserve"> των Κοινοβουλευτικών Ομάδων να ειδοποιήσουν τους συναδέλφους να εισέλθουν στην Αίθουσα. Όχι να γίνεται εκφώνηση και να λείπουν οι μισοί και να πηγαίνουμε σε δεύτερη ανάγνωση του καταλόγου πάλι</w:t>
      </w:r>
      <w:r>
        <w:rPr>
          <w:rFonts w:eastAsia="Times New Roman" w:cs="Times New Roman"/>
          <w:szCs w:val="24"/>
        </w:rPr>
        <w:t>. Να είναι όλοι μέσα. Δηλαδή, σε μισή ώρα από τώρα, παρακαλώ, όλοι οι συνάδελφοι να είναι στην Αίθουσα.</w:t>
      </w:r>
    </w:p>
    <w:p w14:paraId="65B2528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Κύριε Σταμάτη, έχετε τον λόγο.</w:t>
      </w:r>
    </w:p>
    <w:p w14:paraId="65B2528D"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Ευχαριστώ, κύριε Πρόεδρε.</w:t>
      </w:r>
    </w:p>
    <w:p w14:paraId="65B2528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κλείνοντας ουσιαστικά τη συζήτηση γύρω από τη</w:t>
      </w:r>
      <w:r>
        <w:rPr>
          <w:rFonts w:eastAsia="Times New Roman" w:cs="Times New Roman"/>
          <w:szCs w:val="24"/>
        </w:rPr>
        <w:t>ν Αναθεώρηση του Συντάγματος, μου έχει δημιουργηθεί μια απορία: Τι είδους συζήτηση κάνουμε τώρα; Αυτή η Βουλή, που είναι η προτείνουσα Βουλή, θα είναι διαφορετική από την αναθεωρητική Βουλή. Δηλαδή, με απλά λόγια, οι προτάσεις που κάνετε εσείς και εμείς θα</w:t>
      </w:r>
      <w:r>
        <w:rPr>
          <w:rFonts w:eastAsia="Times New Roman" w:cs="Times New Roman"/>
          <w:szCs w:val="24"/>
        </w:rPr>
        <w:t xml:space="preserve"> κριθούν από την επόμενη Βουλή. Και κάποιες φωνές που ακούστηκαν -ευτυχώς ανακλήθηκαν από τον ίδιο τον Πρωθυπουργό- ότι θα μπορούσε να στηθεί ένα παιχνιδάκι, ώστε η προτείνουσα Βουλή να δεσμεύει την αναθεωρητική Βουλή, νομίζω ότι δεν αξίζει ούτε καν να τις</w:t>
      </w:r>
      <w:r>
        <w:rPr>
          <w:rFonts w:eastAsia="Times New Roman" w:cs="Times New Roman"/>
          <w:szCs w:val="24"/>
        </w:rPr>
        <w:t xml:space="preserve"> συζητάμε. </w:t>
      </w:r>
    </w:p>
    <w:p w14:paraId="65B2528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Κατάληξη: Πού οδήγησε η αδιαλλαξία η δική σας, η οίηση η δική σας ότι μπορείτε μόνοι σας να καθοδηγήσετε τη διαδικασία της Αναθεώρησης του Συντάγματος; Πού οδήγησε; Για πείτε μου πρακτικά, για να καταλάβω τι ήταν αυτό που κυριάρχησε στο μυαλό σ</w:t>
      </w:r>
      <w:r>
        <w:rPr>
          <w:rFonts w:eastAsia="Times New Roman" w:cs="Times New Roman"/>
          <w:szCs w:val="24"/>
        </w:rPr>
        <w:t>ας να γράψετε στα παλιά σας τα παπούτσια όλες τις διαδικασίες που τηρήθηκαν μέχρι τώρα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έθιμο της Βουλής η διαδικασία της Αναθεώρησης να είναι μια συναινετική διαδικασία, όχι υποχρεωτικά να συμπέσουμε σίγουρα σε κάποια άρθρα, </w:t>
      </w:r>
      <w:r>
        <w:rPr>
          <w:rFonts w:eastAsia="Times New Roman" w:cs="Times New Roman"/>
          <w:szCs w:val="24"/>
        </w:rPr>
        <w:lastRenderedPageBreak/>
        <w:t>αλλά να κινηθεί μια Αναθεώρ</w:t>
      </w:r>
      <w:r>
        <w:rPr>
          <w:rFonts w:eastAsia="Times New Roman" w:cs="Times New Roman"/>
          <w:szCs w:val="24"/>
        </w:rPr>
        <w:t>ηση του Συντάγματος με βάση έναν διάλογο ουσίας, μακροχρόνιο όσο απαιτείται, προκειμένου να εντοπιστούν τα προβλήματα που πρέπει να αντιμετωπίσει η νέα αναθεωρητική πρωτοβουλία. Τι κάνατε, λοιπόν; Θα τα πούμε στην επόμενη Βουλή τότε. Τότε θα καταλάβετε ότι</w:t>
      </w:r>
      <w:r>
        <w:rPr>
          <w:rFonts w:eastAsia="Times New Roman" w:cs="Times New Roman"/>
          <w:szCs w:val="24"/>
        </w:rPr>
        <w:t xml:space="preserve"> το έξυπνο πουλί από τη μύτη πιάνεται. </w:t>
      </w:r>
    </w:p>
    <w:p w14:paraId="65B2529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Και βεβαίως, δεν θα ήθελα να δω </w:t>
      </w:r>
      <w:r>
        <w:rPr>
          <w:rFonts w:eastAsia="Times New Roman" w:cs="Times New Roman"/>
          <w:szCs w:val="24"/>
        </w:rPr>
        <w:t>-</w:t>
      </w:r>
      <w:r>
        <w:rPr>
          <w:rFonts w:eastAsia="Times New Roman" w:cs="Times New Roman"/>
          <w:szCs w:val="24"/>
        </w:rPr>
        <w:t>ούτε πρέπει να το σκεφτείτε</w:t>
      </w:r>
      <w:r>
        <w:rPr>
          <w:rFonts w:eastAsia="Times New Roman" w:cs="Times New Roman"/>
          <w:szCs w:val="24"/>
        </w:rPr>
        <w:t>-</w:t>
      </w:r>
      <w:r>
        <w:rPr>
          <w:rFonts w:eastAsia="Times New Roman" w:cs="Times New Roman"/>
          <w:szCs w:val="24"/>
        </w:rPr>
        <w:t xml:space="preserve"> ότι διά της αρνήσεως της ψήφισης κάποιων άρθρων από μέρους σας ώστε να μην συμπληρωθεί ο απαιτούμενος αριθμός των 180 ψήφων είναι δυνατόν να εμποδίσετε τη</w:t>
      </w:r>
      <w:r>
        <w:rPr>
          <w:rFonts w:eastAsia="Times New Roman" w:cs="Times New Roman"/>
          <w:szCs w:val="24"/>
        </w:rPr>
        <w:t>ν επόμενη Βουλή. Αυτό έχει λόγο</w:t>
      </w:r>
      <w:r>
        <w:rPr>
          <w:rFonts w:eastAsia="Times New Roman" w:cs="Times New Roman"/>
          <w:szCs w:val="24"/>
        </w:rPr>
        <w:t>,</w:t>
      </w:r>
      <w:r>
        <w:rPr>
          <w:rFonts w:eastAsia="Times New Roman" w:cs="Times New Roman"/>
          <w:szCs w:val="24"/>
        </w:rPr>
        <w:t xml:space="preserve"> πιθανόν</w:t>
      </w:r>
      <w:r>
        <w:rPr>
          <w:rFonts w:eastAsia="Times New Roman" w:cs="Times New Roman"/>
          <w:szCs w:val="24"/>
        </w:rPr>
        <w:t>,</w:t>
      </w:r>
      <w:r>
        <w:rPr>
          <w:rFonts w:eastAsia="Times New Roman" w:cs="Times New Roman"/>
          <w:szCs w:val="24"/>
        </w:rPr>
        <w:t xml:space="preserve"> να το ζητάει το ΚΙΝΑΛ διότι πιστεύει ότι στις επόμενες εκλογές θα έχει το κρίσιμο μέγεθος. Εσείς, όμως, έχετε ευθύνη και υποχρέωση, αλλιώς εκτίθεστε ανεπανόρθωτα. </w:t>
      </w:r>
    </w:p>
    <w:p w14:paraId="65B2529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Έρχομαι τώρα σε τρία ζητήματα που έχουν σχέση με τ</w:t>
      </w:r>
      <w:r>
        <w:rPr>
          <w:rFonts w:eastAsia="Times New Roman" w:cs="Times New Roman"/>
          <w:szCs w:val="24"/>
        </w:rPr>
        <w:t xml:space="preserve">ο υπό αναθεώρηση Σύνταγμα. </w:t>
      </w:r>
    </w:p>
    <w:p w14:paraId="65B2529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Έρχομαι στο υπό αναθεώρηση άρθρο που αφορά </w:t>
      </w:r>
      <w:r>
        <w:rPr>
          <w:rFonts w:eastAsia="Times New Roman" w:cs="Times New Roman"/>
          <w:szCs w:val="24"/>
        </w:rPr>
        <w:t>σ</w:t>
      </w:r>
      <w:r>
        <w:rPr>
          <w:rFonts w:eastAsia="Times New Roman" w:cs="Times New Roman"/>
          <w:szCs w:val="24"/>
        </w:rPr>
        <w:t xml:space="preserve">την θρησκεία. Η εξήγηση που δίνω εγώ στο άρθρο είναι ότι είναι ο </w:t>
      </w:r>
      <w:r>
        <w:rPr>
          <w:rFonts w:eastAsia="Times New Roman" w:cs="Times New Roman"/>
          <w:szCs w:val="24"/>
        </w:rPr>
        <w:lastRenderedPageBreak/>
        <w:t>φερετζές για να καλύψετε την αριστερή σας ιδεολογία και τα βάζετε με τη θρησκεία. Ακούστηκαν διάφορα για το τι συμβαίνει στο εξωτερικό. Προσέξτε: Το κάθε Σύνταγμα έλκει την καταγωγή του από τ</w:t>
      </w:r>
      <w:r>
        <w:rPr>
          <w:rFonts w:eastAsia="Times New Roman" w:cs="Times New Roman"/>
          <w:szCs w:val="24"/>
        </w:rPr>
        <w:t xml:space="preserve">ην ιστορική διαδρομή των εθνών ή των κρατών. Και ρωτώ εγώ: Η ιστορική διαδρομή του έθνους μας πώς είναι συνδεδεμένη με τη θρησκεία; Προκαλεί το ίδιο συναίσθημα, τα ίδια αισθήματα στους πολίτες, που προκαλεί στη Γερμανία; Μα, η ιστορική διαδρομή του έθνους </w:t>
      </w:r>
      <w:r>
        <w:rPr>
          <w:rFonts w:eastAsia="Times New Roman" w:cs="Times New Roman"/>
          <w:szCs w:val="24"/>
        </w:rPr>
        <w:t>μας είναι συνδεδεμένη με τη θρησκεία. Άρα, πρέπει η Βουλή να δείξει σεβασμό απέναντι σε αυτή την ευαισθησία, απέναντι στον ελληνικό λαό. Εσείς, λοιπόν, προσπαθώντας να αποκτήσετε έναν φερετζέ για την αριστεροσύνη σας, δεν διστάζετε να προσβάλετε αυτό το λα</w:t>
      </w:r>
      <w:r>
        <w:rPr>
          <w:rFonts w:eastAsia="Times New Roman" w:cs="Times New Roman"/>
          <w:szCs w:val="24"/>
        </w:rPr>
        <w:t xml:space="preserve">ϊκό αίσθημα. </w:t>
      </w:r>
    </w:p>
    <w:p w14:paraId="65B25293" w14:textId="77777777" w:rsidR="000F4E4F" w:rsidRDefault="00A56466">
      <w:pPr>
        <w:spacing w:after="0" w:line="600" w:lineRule="auto"/>
        <w:ind w:firstLine="720"/>
        <w:jc w:val="both"/>
        <w:rPr>
          <w:rFonts w:eastAsia="Times New Roman" w:cs="Times New Roman"/>
          <w:szCs w:val="24"/>
        </w:rPr>
      </w:pPr>
      <w:r>
        <w:rPr>
          <w:rFonts w:eastAsia="Times New Roman" w:cs="Times New Roman"/>
          <w:szCs w:val="24"/>
        </w:rPr>
        <w:t xml:space="preserve">Και οφείλω να πω κάτι ακόμα, και μέχρι εδώ: Μένω έκπληκτος από το γεγονός ότι δεν παίρνει θέση ο επικεφαλής της δικής μας θρησκείας, της </w:t>
      </w:r>
      <w:r>
        <w:rPr>
          <w:rFonts w:eastAsia="Times New Roman" w:cs="Times New Roman"/>
          <w:szCs w:val="24"/>
        </w:rPr>
        <w:t xml:space="preserve">Ελλαδικής </w:t>
      </w:r>
      <w:r>
        <w:rPr>
          <w:rFonts w:eastAsia="Times New Roman" w:cs="Times New Roman"/>
          <w:szCs w:val="24"/>
        </w:rPr>
        <w:t xml:space="preserve">Ορθοδόξου Εκκλησίας. Ασχολείται με το αν θα απολυθούν ή δεν θα απολυθούν δέκα χιλιάδες ιερείς, </w:t>
      </w:r>
      <w:r>
        <w:rPr>
          <w:rFonts w:eastAsia="Times New Roman" w:cs="Times New Roman"/>
          <w:szCs w:val="24"/>
        </w:rPr>
        <w:t xml:space="preserve">αν θα τα βρει με τον κ. Τσίπρα. Όμως, οι ταγοί των θεσμών στα δημοκρατικά πολιτεύματα παίρνουν θέση. Και μέχρι εδώ. </w:t>
      </w:r>
    </w:p>
    <w:p w14:paraId="65B2529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Πάμε τώρα στο άρθρο 16. Μας είπατε να ακολουθήσουμε το παράδειγμα της Ευρώπης</w:t>
      </w:r>
      <w:r>
        <w:rPr>
          <w:rFonts w:eastAsia="Times New Roman" w:cs="Times New Roman"/>
          <w:szCs w:val="24"/>
        </w:rPr>
        <w:t>,</w:t>
      </w:r>
      <w:r>
        <w:rPr>
          <w:rFonts w:eastAsia="Times New Roman" w:cs="Times New Roman"/>
          <w:szCs w:val="24"/>
        </w:rPr>
        <w:t xml:space="preserve"> όσον αφορά </w:t>
      </w:r>
      <w:r>
        <w:rPr>
          <w:rFonts w:eastAsia="Times New Roman" w:cs="Times New Roman"/>
          <w:szCs w:val="24"/>
        </w:rPr>
        <w:t>σ</w:t>
      </w:r>
      <w:r>
        <w:rPr>
          <w:rFonts w:eastAsia="Times New Roman" w:cs="Times New Roman"/>
          <w:szCs w:val="24"/>
        </w:rPr>
        <w:t>το ζήτημα της θρησκείας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μας λέτε «για δείτε</w:t>
      </w:r>
      <w:r>
        <w:rPr>
          <w:rFonts w:eastAsia="Times New Roman" w:cs="Times New Roman"/>
          <w:szCs w:val="24"/>
        </w:rPr>
        <w:t xml:space="preserve"> τι γίνεται στην Ευρώπη». Εγώ το αντιστρέφω τώρα. Για δείτε τι γίνεται σε ολόκληρο τον κόσμο, ακόμη και στη </w:t>
      </w:r>
      <w:r>
        <w:rPr>
          <w:rFonts w:eastAsia="Times New Roman" w:cs="Times New Roman"/>
          <w:szCs w:val="24"/>
        </w:rPr>
        <w:t>Βόρεια</w:t>
      </w:r>
      <w:r>
        <w:rPr>
          <w:rFonts w:eastAsia="Times New Roman" w:cs="Times New Roman"/>
          <w:szCs w:val="24"/>
        </w:rPr>
        <w:t xml:space="preserve"> Κορέα. Όλα δηλαδή τα κράτη παγκοσμίως έχουν λάθος και μόνο εσείς είστε οι σοφοί; Όχι. Και εδώ εκφράζετε την ιδεολογία σας. Και επειδή ακούστη</w:t>
      </w:r>
      <w:r>
        <w:rPr>
          <w:rFonts w:eastAsia="Times New Roman" w:cs="Times New Roman"/>
          <w:szCs w:val="24"/>
        </w:rPr>
        <w:t>καν διάφορα παραμύθια, εγώ θα φανερώσω το πραγματικό σημείο της διαφωνίας σας. Ξέρετε ποιο είναι; Η ισοπέδωση. Δηλαδή, να ψοφήσει η κατσίκα του γείτονα. Αυτός είναι ο θεμέλιος λίθος της πολιτικής σας. Αφού δεν μπορεί να το κάνει ο άλφα δεν το επιτρέπουμε γ</w:t>
      </w:r>
      <w:r>
        <w:rPr>
          <w:rFonts w:eastAsia="Times New Roman" w:cs="Times New Roman"/>
          <w:szCs w:val="24"/>
        </w:rPr>
        <w:t xml:space="preserve">ια τον βήτα. </w:t>
      </w:r>
    </w:p>
    <w:p w14:paraId="65B2529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Για πείτε μου, όμως, στην πραγματικότητα, υπάρχουν σήμερα ιδιωτικά πανεπιστήμια ή όχι; Υπάρχουν, δύο ειδών. Το ένα είναι τα ιδιωτικά πανεπιστήμια –η μια πλευρά- που λειτουργούν ήδη στην Ελλάδα και με μια παράπλευρη αργότερα διαδικασία αποκτού</w:t>
      </w:r>
      <w:r>
        <w:rPr>
          <w:rFonts w:eastAsia="Times New Roman" w:cs="Times New Roman"/>
          <w:szCs w:val="24"/>
        </w:rPr>
        <w:t>ν την εγκυρότητα πανεπιστημιακού διπλώματος.</w:t>
      </w:r>
    </w:p>
    <w:p w14:paraId="65B2529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Η δεύτερη κατηγορία ιδιωτικών πανεπιστημίων είναι τα ξένα πανεπιστήμια. Ποιοι μπορούν, όμως, να φοιτήσουν εκεί; Οι </w:t>
      </w:r>
      <w:r>
        <w:rPr>
          <w:rFonts w:eastAsia="Times New Roman" w:cs="Times New Roman"/>
          <w:szCs w:val="24"/>
        </w:rPr>
        <w:lastRenderedPageBreak/>
        <w:t>έχοντες μόνο. Όσοι έχουν λοιπόν, οι πλούσιοι, αυτοί θα αποκτήσουν την εξειδικευμένη γνώση, αυτοί</w:t>
      </w:r>
      <w:r>
        <w:rPr>
          <w:rFonts w:eastAsia="Times New Roman" w:cs="Times New Roman"/>
          <w:szCs w:val="24"/>
        </w:rPr>
        <w:t xml:space="preserve"> θα προχωρήσουν στην τριτοβάθμια εκπαίδευση. Τα άλλα τα παιδιά, τα ελληνόπουλα, που για κάποιο λόγο, ακόμα και για ψυχολογικούς λόγους, δεν πετυχαίνουν στις εισαγωγικές εξετάσεις των ελληνικών πανεπιστημίων, αν δεν έχουν χρήματα τι κάνουν; Δεν μπορούν να π</w:t>
      </w:r>
      <w:r>
        <w:rPr>
          <w:rFonts w:eastAsia="Times New Roman" w:cs="Times New Roman"/>
          <w:szCs w:val="24"/>
        </w:rPr>
        <w:t xml:space="preserve">ροχωρήσουν. Να το χαίρεστε, λοιπόν, αυτό, είναι δικό σας «επίτευγμα»! </w:t>
      </w:r>
    </w:p>
    <w:p w14:paraId="65B2529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Κλείνω με αυτό που ξεκίνησα, το άρθρο 32. Επειδή και εγώ ως Βουλευτής έχω δεχθεί ερωτήσεις «τι θα κάνετε για το πρόσωπο του Προέδρου της Δημοκρατίας;», είναι ώρα να συζητάει αυτή η Βουλ</w:t>
      </w:r>
      <w:r>
        <w:rPr>
          <w:rFonts w:eastAsia="Times New Roman" w:cs="Times New Roman"/>
          <w:szCs w:val="24"/>
        </w:rPr>
        <w:t xml:space="preserve">ή τι θα κάνουμε και </w:t>
      </w:r>
      <w:r>
        <w:rPr>
          <w:rFonts w:eastAsia="Times New Roman" w:cs="Times New Roman"/>
          <w:szCs w:val="24"/>
        </w:rPr>
        <w:t xml:space="preserve">ποιόν θα </w:t>
      </w:r>
      <w:r>
        <w:rPr>
          <w:rFonts w:eastAsia="Times New Roman" w:cs="Times New Roman"/>
          <w:szCs w:val="24"/>
        </w:rPr>
        <w:t xml:space="preserve">επιλέξουμε; Είναι ώρα να επιλέξουμε τον Πρόεδρο της Δημοκρατίας; Σήμερα έχουμε τη διαδικασία και η Βουλή δεν έχει κανένα δικαίωμα να παίξει με αυτό το ζήτημα. Η επόμενη Βουλή, που θα είναι η </w:t>
      </w:r>
      <w:r>
        <w:rPr>
          <w:rFonts w:eastAsia="Times New Roman" w:cs="Times New Roman"/>
          <w:szCs w:val="24"/>
        </w:rPr>
        <w:t xml:space="preserve">αναθεωρητική </w:t>
      </w:r>
      <w:r>
        <w:rPr>
          <w:rFonts w:eastAsia="Times New Roman" w:cs="Times New Roman"/>
          <w:szCs w:val="24"/>
        </w:rPr>
        <w:t>Βουλή, θα αποφασίσει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w:t>
      </w:r>
      <w:r>
        <w:rPr>
          <w:rFonts w:eastAsia="Times New Roman" w:cs="Times New Roman"/>
          <w:szCs w:val="24"/>
        </w:rPr>
        <w:t xml:space="preserve"> επαναλαμβάνω ότι θα ήταν ακραία απέναντι στον ελληνικό λαό συμπεριφορά το να δούμε τεχνάσματα που θα ακύρωναν αυτή τη δυνατότητα της επόμενης </w:t>
      </w:r>
      <w:r>
        <w:rPr>
          <w:rFonts w:eastAsia="Times New Roman" w:cs="Times New Roman"/>
          <w:szCs w:val="24"/>
        </w:rPr>
        <w:t xml:space="preserve">αναθεωρητικής </w:t>
      </w:r>
      <w:r>
        <w:rPr>
          <w:rFonts w:eastAsia="Times New Roman" w:cs="Times New Roman"/>
          <w:szCs w:val="24"/>
        </w:rPr>
        <w:t xml:space="preserve">Βουλής. </w:t>
      </w:r>
    </w:p>
    <w:p w14:paraId="65B25298" w14:textId="77777777" w:rsidR="000F4E4F" w:rsidRDefault="00A56466">
      <w:pPr>
        <w:spacing w:line="600" w:lineRule="auto"/>
        <w:ind w:firstLine="720"/>
        <w:jc w:val="center"/>
        <w:rPr>
          <w:rFonts w:eastAsia="Times New Roman"/>
          <w:bCs/>
        </w:rPr>
      </w:pPr>
      <w:r w:rsidRPr="00FE24C6">
        <w:rPr>
          <w:rFonts w:eastAsia="Times New Roman"/>
          <w:bCs/>
        </w:rPr>
        <w:lastRenderedPageBreak/>
        <w:t>(Χειροκροτήματα από την πτέρυγα της Νέας Δημοκρατίας)</w:t>
      </w:r>
    </w:p>
    <w:p w14:paraId="65B25299" w14:textId="77777777" w:rsidR="000F4E4F" w:rsidRDefault="00A56466">
      <w:pPr>
        <w:spacing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 xml:space="preserve">Ο γενικός εισηγητής του ΣΥΡΙΖΑ κ. Γεώργιος Κατρούγκαλος έχει τον λόγο για πέντε λεπτά και παρακαλώ τα πέντε λεπτά να τηρηθούν από όλους. </w:t>
      </w:r>
    </w:p>
    <w:p w14:paraId="65B2529A" w14:textId="77777777" w:rsidR="000F4E4F" w:rsidRDefault="00A56466">
      <w:pPr>
        <w:spacing w:line="600" w:lineRule="auto"/>
        <w:ind w:firstLine="720"/>
        <w:jc w:val="both"/>
        <w:rPr>
          <w:rFonts w:eastAsia="Times New Roman" w:cs="Times New Roman"/>
          <w:szCs w:val="24"/>
        </w:rPr>
      </w:pPr>
      <w:r w:rsidRPr="002F68EB">
        <w:rPr>
          <w:rFonts w:eastAsia="Times New Roman" w:cs="Times New Roman"/>
          <w:b/>
          <w:szCs w:val="24"/>
        </w:rPr>
        <w:t>ΓΕΩΡΓΙΟΣ ΚΑΤΡΟΥΓΚΑΛΟΣ (Αναπληρωτής Υπουργός Εξωτερικών):</w:t>
      </w:r>
      <w:r w:rsidRPr="002F68EB">
        <w:rPr>
          <w:rFonts w:eastAsia="Times New Roman" w:cs="Times New Roman"/>
          <w:szCs w:val="24"/>
        </w:rPr>
        <w:t xml:space="preserve"> </w:t>
      </w:r>
      <w:r>
        <w:rPr>
          <w:rFonts w:eastAsia="Times New Roman" w:cs="Times New Roman"/>
          <w:szCs w:val="24"/>
        </w:rPr>
        <w:t>Ευχαριστώ, κύριε Πρόεδρε.</w:t>
      </w:r>
    </w:p>
    <w:p w14:paraId="65B2529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Νομίζω ότι και από τις προτάσεις τω</w:t>
      </w:r>
      <w:r>
        <w:rPr>
          <w:rFonts w:eastAsia="Times New Roman" w:cs="Times New Roman"/>
          <w:szCs w:val="24"/>
        </w:rPr>
        <w:t xml:space="preserve">ν δύο μεγαλύτερων κομμάτων και ιδίως από τις αγορεύσεις των αρχηγών τους χθες προσδιορίστηκε με ακρίβεια και ενάργεια το διαφορετικό πολιτικό περιεχόμενο των δύο προτάσεων για την Αναθεώρηση, αλλά ιδίως </w:t>
      </w:r>
      <w:r>
        <w:rPr>
          <w:rFonts w:eastAsia="Times New Roman" w:cs="Times New Roman"/>
          <w:szCs w:val="24"/>
        </w:rPr>
        <w:t xml:space="preserve">ο </w:t>
      </w:r>
      <w:r>
        <w:rPr>
          <w:rFonts w:eastAsia="Times New Roman" w:cs="Times New Roman"/>
          <w:szCs w:val="24"/>
        </w:rPr>
        <w:t>πολιτικό</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χαρακτήρας </w:t>
      </w:r>
      <w:r>
        <w:rPr>
          <w:rFonts w:eastAsia="Times New Roman" w:cs="Times New Roman"/>
          <w:szCs w:val="24"/>
        </w:rPr>
        <w:t xml:space="preserve">των δύο κομμάτων γενικότερα. </w:t>
      </w:r>
    </w:p>
    <w:p w14:paraId="65B2529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Επειδή ο χρόνος είναι πολύ περιορισμένος θα αναφερθώ σε τρία</w:t>
      </w:r>
      <w:r>
        <w:rPr>
          <w:rFonts w:eastAsia="Times New Roman" w:cs="Times New Roman"/>
          <w:szCs w:val="24"/>
        </w:rPr>
        <w:t xml:space="preserve"> μόνο </w:t>
      </w:r>
      <w:r>
        <w:rPr>
          <w:rFonts w:eastAsia="Times New Roman" w:cs="Times New Roman"/>
          <w:szCs w:val="24"/>
        </w:rPr>
        <w:t xml:space="preserve">θέματα από αυτά που τέθηκαν από τον Αρχηγό της Νέας Δημοκρατίας. </w:t>
      </w:r>
    </w:p>
    <w:p w14:paraId="65B2529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Μας ρώτησε: ποιους θέλετε να προστατεύσετε με τη μη αναθεώρηση του άρθρου 16; Και είπε την ανακρίβεια -ευγενής είμαι και χρη</w:t>
      </w:r>
      <w:r>
        <w:rPr>
          <w:rFonts w:eastAsia="Times New Roman" w:cs="Times New Roman"/>
          <w:szCs w:val="24"/>
        </w:rPr>
        <w:t>σιμοποιώ αυτόν τον όρο- ότι όποιος στην Αμερική -που είναι προφανώς το πρότυπό του σε ό,τι αφορά την οργάνωση της ανώτατης εκπαίδευσης- δεν έχει χρήματα</w:t>
      </w:r>
      <w:r>
        <w:rPr>
          <w:rFonts w:eastAsia="Times New Roman" w:cs="Times New Roman"/>
          <w:szCs w:val="24"/>
        </w:rPr>
        <w:t xml:space="preserve"> για να σπουδάσει</w:t>
      </w:r>
      <w:r>
        <w:rPr>
          <w:rFonts w:eastAsia="Times New Roman" w:cs="Times New Roman"/>
          <w:szCs w:val="24"/>
        </w:rPr>
        <w:t xml:space="preserve">, μπορεί να πάρει </w:t>
      </w:r>
      <w:r>
        <w:rPr>
          <w:rFonts w:eastAsia="Times New Roman" w:cs="Times New Roman"/>
          <w:szCs w:val="24"/>
        </w:rPr>
        <w:t>υποτροφία</w:t>
      </w:r>
      <w:r>
        <w:rPr>
          <w:rFonts w:eastAsia="Times New Roman" w:cs="Times New Roman"/>
          <w:szCs w:val="24"/>
        </w:rPr>
        <w:t xml:space="preserve">. </w:t>
      </w:r>
    </w:p>
    <w:p w14:paraId="65B2529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Αυτό είναι απολύτως ανακριβές. Υπάρχουν </w:t>
      </w:r>
      <w:r>
        <w:rPr>
          <w:rFonts w:eastAsia="Times New Roman" w:cs="Times New Roman"/>
          <w:szCs w:val="24"/>
        </w:rPr>
        <w:t xml:space="preserve">μερικές </w:t>
      </w:r>
      <w:r>
        <w:rPr>
          <w:rFonts w:eastAsia="Times New Roman" w:cs="Times New Roman"/>
          <w:szCs w:val="24"/>
        </w:rPr>
        <w:t xml:space="preserve">υποτροφίες, αλλά ο μεγάλος όγκος των σπουδαστών στην Αμερική </w:t>
      </w:r>
      <w:r>
        <w:rPr>
          <w:rFonts w:eastAsia="Times New Roman" w:cs="Times New Roman"/>
          <w:szCs w:val="24"/>
        </w:rPr>
        <w:t xml:space="preserve">για να σπουδάσει </w:t>
      </w:r>
      <w:r>
        <w:rPr>
          <w:rFonts w:eastAsia="Times New Roman" w:cs="Times New Roman"/>
          <w:szCs w:val="24"/>
        </w:rPr>
        <w:t>παίρνει δάνεια. Πόσα δισεκατομμύρια νομίζετε ότι χρωστούν αυτή τη στιγμή οι Αμερικανοί οι οποίοι έχουν πάρει δάνεια για να σπουδάσουν; Δύο φορές το χρέος της Ελλάδας; Εξακόσια δι</w:t>
      </w:r>
      <w:r>
        <w:rPr>
          <w:rFonts w:eastAsia="Times New Roman" w:cs="Times New Roman"/>
          <w:szCs w:val="24"/>
        </w:rPr>
        <w:t>σεκατομμύρια; Τρεις φορές το χρέος της Ελλάδας; Εννιακόσια δισεκατομμύρια; Το σύνολο, λοιπόν, του χρέους των σαράντα εκατομμυρίων Αμερικανών που πήραν δάνεια είναι αυτή τη στιγμή 1.465.000.000.000 και είναι σε μια τάση διαρκούς ανόδου. Ήταν λιγότερο από το</w:t>
      </w:r>
      <w:r>
        <w:rPr>
          <w:rFonts w:eastAsia="Times New Roman" w:cs="Times New Roman"/>
          <w:szCs w:val="24"/>
        </w:rPr>
        <w:t xml:space="preserve"> μισό</w:t>
      </w:r>
      <w:r>
        <w:rPr>
          <w:rFonts w:eastAsia="Times New Roman" w:cs="Times New Roman"/>
          <w:szCs w:val="24"/>
        </w:rPr>
        <w:t xml:space="preserve"> δέκα χρόνια πριν</w:t>
      </w:r>
      <w:r>
        <w:rPr>
          <w:rFonts w:eastAsia="Times New Roman" w:cs="Times New Roman"/>
          <w:szCs w:val="24"/>
        </w:rPr>
        <w:t xml:space="preserve">. Ήταν 675 δισεκατομμύρια το 2009. Είναι αυτονόητο, λοιπόν, για έναν άνθρωπο που είχε δηλώσει ότι η διαφορά μεταξύ των πλουσίων και των φτωχών είναι τεχνητή, να μην αντιλαμβάνεται τι μεγάλη </w:t>
      </w:r>
      <w:r>
        <w:rPr>
          <w:rFonts w:eastAsia="Times New Roman" w:cs="Times New Roman"/>
          <w:szCs w:val="24"/>
        </w:rPr>
        <w:lastRenderedPageBreak/>
        <w:t>υποδούλωση είναι να χρωστούν σαράντα εκατομμ</w:t>
      </w:r>
      <w:r>
        <w:rPr>
          <w:rFonts w:eastAsia="Times New Roman" w:cs="Times New Roman"/>
          <w:szCs w:val="24"/>
        </w:rPr>
        <w:t>ύρια Αμερικάνοι πάνω από 100 χιλιάδες δολάρια, για να μπορέσουν να έχουν πρόσβαση σε ένα αγαθό που το δικό μας το Σύνταγμα το κατοχυρώνει ως κοινό αγαθό και ως κοινωνικό δικαίωμα. Προφανώς, όταν δεν χρειάζεται να πάρεις δάνειο ή ακόμη και να έχεις πάρει δά</w:t>
      </w:r>
      <w:r>
        <w:rPr>
          <w:rFonts w:eastAsia="Times New Roman" w:cs="Times New Roman"/>
          <w:szCs w:val="24"/>
        </w:rPr>
        <w:t xml:space="preserve">νειο το έχεις αποπληρώσει με ευκολία, δεν αντιλαμβάνεσαι το τι σημαντικός, κοινωνικός και ταξικός φραγμός είναι αυτός για να μπορέσει ένα παιδί από μια αγροτική ή μια εργατική οικογένεια να σπουδάσει. </w:t>
      </w:r>
    </w:p>
    <w:p w14:paraId="65B2529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Το δεύτερο ζήτημα που έχει τεθεί με ενάργεια, αλλά δεν</w:t>
      </w:r>
      <w:r>
        <w:rPr>
          <w:rFonts w:eastAsia="Times New Roman" w:cs="Times New Roman"/>
          <w:szCs w:val="24"/>
        </w:rPr>
        <w:t xml:space="preserve"> νομίζω ότι έχει γίνει πλήρως κατανοητό από όλους μας, είναι το επιχείρημα ότι εφόσον θα παρεμβληθούν οι εκλογές, ο ελληνικός λαός θα αποφασίσει, γιατί τότε να μην αφήσουμε τον ελληνικό λαό να προσδιορίσει το περιεχόμενο των ρυθμίσεων; </w:t>
      </w:r>
    </w:p>
    <w:p w14:paraId="65B252A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Αυτό είναι κατά το </w:t>
      </w:r>
      <w:r>
        <w:rPr>
          <w:rFonts w:eastAsia="Times New Roman" w:cs="Times New Roman"/>
          <w:szCs w:val="24"/>
        </w:rPr>
        <w:t>ήμισυ ορθό. Αυτό επιδιώκει το Σύνταγμα. Το Σύνταγμα επιδιώκει την παρεμβολή του εκλογικού σώματος, ακριβώς για να έχει λόγο για την τελική διαμόρφωση του περιεχομένου των ρυθμίσεων. Το Σύνταγμα, όμως, επιδιώκει και κάτι παραπάνω: Διαρκή συναίνεση, συναίνεσ</w:t>
      </w:r>
      <w:r>
        <w:rPr>
          <w:rFonts w:eastAsia="Times New Roman" w:cs="Times New Roman"/>
          <w:szCs w:val="24"/>
        </w:rPr>
        <w:t xml:space="preserve">η δηλαδή </w:t>
      </w:r>
      <w:r>
        <w:rPr>
          <w:rFonts w:eastAsia="Times New Roman" w:cs="Times New Roman"/>
          <w:szCs w:val="24"/>
        </w:rPr>
        <w:lastRenderedPageBreak/>
        <w:t xml:space="preserve">που να διαρκεί στον χρόνο </w:t>
      </w:r>
      <w:r>
        <w:rPr>
          <w:rFonts w:eastAsia="Times New Roman" w:cs="Times New Roman"/>
          <w:szCs w:val="24"/>
        </w:rPr>
        <w:t>γιατί</w:t>
      </w:r>
      <w:r>
        <w:rPr>
          <w:rFonts w:eastAsia="Times New Roman" w:cs="Times New Roman"/>
          <w:szCs w:val="24"/>
        </w:rPr>
        <w:t xml:space="preserve"> δεν θέλει μόνο μια απλή κοινοβουλευτική πλειοψηφία να διαμορφώνει το αποτέλεσμα, αλλά </w:t>
      </w:r>
      <w:r>
        <w:rPr>
          <w:rFonts w:eastAsia="Times New Roman" w:cs="Times New Roman"/>
          <w:szCs w:val="24"/>
        </w:rPr>
        <w:t xml:space="preserve">προβλέπει </w:t>
      </w:r>
      <w:r>
        <w:rPr>
          <w:rFonts w:eastAsia="Times New Roman" w:cs="Times New Roman"/>
          <w:szCs w:val="24"/>
        </w:rPr>
        <w:t>τη σύμπτωση της βούλησης δύο Βουλών. Σύμπτωση της βούλησης των δύο Βουλών σημαίνει αυτονόητα ότι ως προς τη γενική κατε</w:t>
      </w:r>
      <w:r>
        <w:rPr>
          <w:rFonts w:eastAsia="Times New Roman" w:cs="Times New Roman"/>
          <w:szCs w:val="24"/>
        </w:rPr>
        <w:t xml:space="preserve">ύθυνση, τον προσανατολισμό της αλλαγής της διαδικασίας, θα πρέπει να συμπίπτει η απόφαση της πρώτης και της δεύτερης. Αν ξεκινάει δηλαδή η διαδικασία το </w:t>
      </w:r>
      <w:r>
        <w:rPr>
          <w:rFonts w:eastAsia="Times New Roman" w:cs="Times New Roman"/>
          <w:szCs w:val="24"/>
        </w:rPr>
        <w:t>΄85</w:t>
      </w:r>
      <w:r>
        <w:rPr>
          <w:rFonts w:eastAsia="Times New Roman" w:cs="Times New Roman"/>
          <w:szCs w:val="24"/>
        </w:rPr>
        <w:t xml:space="preserve"> για να μειωθούν οι αρμοδιότητες του Προέδρου, η επόμενη Βουλή πράγματι μπορεί να προσδιορίσει το πε</w:t>
      </w:r>
      <w:r>
        <w:rPr>
          <w:rFonts w:eastAsia="Times New Roman" w:cs="Times New Roman"/>
          <w:szCs w:val="24"/>
        </w:rPr>
        <w:t>ριεχόμενο, μειώνοντας τις αρμοδιότητες, έχοντας τον τελικό λόγο για την τελική αποτύπωση. Δεν θα μπορούσε όμως, να αυξήσει τις αρμοδιότητες. Αυτό θα απαιτούσε έναρξη μιας νέας αναθεωρητικής διαδικασίας, ακριβώς γιατί το πολιτικό ζητούμενο είναι διαφορετικό</w:t>
      </w:r>
      <w:r>
        <w:rPr>
          <w:rFonts w:eastAsia="Times New Roman" w:cs="Times New Roman"/>
          <w:szCs w:val="24"/>
        </w:rPr>
        <w:t xml:space="preserve">. </w:t>
      </w:r>
    </w:p>
    <w:p w14:paraId="65B252A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Αυτό το αυτονόητο σας είπαμε. Και αρκετοί από εσάς που έχουν νομική παιδεία το αντελήφθησαν. Αυτή είναι η άποψη και του κ. Αθανασίου, ότι όταν μιλάμε για κατεύθυνση μιλάμε για δύο πράγματα: Μιλάμε για την ανάγκη αιτιολογίας της ανάγκης αλλαγής της συγκε</w:t>
      </w:r>
      <w:r>
        <w:rPr>
          <w:rFonts w:eastAsia="Times New Roman" w:cs="Times New Roman"/>
          <w:szCs w:val="24"/>
        </w:rPr>
        <w:t xml:space="preserve">κριμένης διάταξης και τον προσανατολισμό που θα έχει η αλλαγή αυτή. Αυτό είναι το δεσμευτικό για την ερχόμενη </w:t>
      </w:r>
      <w:r>
        <w:rPr>
          <w:rFonts w:eastAsia="Times New Roman" w:cs="Times New Roman"/>
          <w:szCs w:val="24"/>
        </w:rPr>
        <w:lastRenderedPageBreak/>
        <w:t>Βουλή, αυτό έχει γίνει σε όλες τις προηγούμενες αναθεωρήσεις και ακριβώς γι’ αυτόν τον λόγο το ψηφοδέλτιο στην τελευταία Αναθεώρηση, αντίθετα με ό</w:t>
      </w:r>
      <w:r>
        <w:rPr>
          <w:rFonts w:eastAsia="Times New Roman" w:cs="Times New Roman"/>
          <w:szCs w:val="24"/>
        </w:rPr>
        <w:t xml:space="preserve">,τι είπε ο Αρχηγός σας, πράγματι εμπεριείχε σε αρκετές διατάξεις το μήνυμα αυτό της κατεύθυνσης και του προσανατολισμού. </w:t>
      </w:r>
    </w:p>
    <w:p w14:paraId="65B252A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Τελειώνω με μια αναφορά που έγινε σε μένα από τον Αρχηγό σας. </w:t>
      </w:r>
    </w:p>
    <w:p w14:paraId="65B252A3" w14:textId="77777777" w:rsidR="000F4E4F" w:rsidRDefault="00A56466">
      <w:pPr>
        <w:spacing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w:t>
      </w:r>
      <w:r w:rsidRPr="00F8084C">
        <w:rPr>
          <w:rFonts w:eastAsia="Times New Roman"/>
          <w:bCs/>
        </w:rPr>
        <w:t xml:space="preserve">ου </w:t>
      </w:r>
      <w:r>
        <w:rPr>
          <w:rFonts w:eastAsia="Times New Roman"/>
          <w:bCs/>
        </w:rPr>
        <w:t>Αναπληρωτή Υπουργού</w:t>
      </w:r>
      <w:r w:rsidRPr="00F8084C">
        <w:rPr>
          <w:rFonts w:eastAsia="Times New Roman"/>
          <w:bCs/>
        </w:rPr>
        <w:t>)</w:t>
      </w:r>
    </w:p>
    <w:p w14:paraId="65B252A4" w14:textId="77777777" w:rsidR="000F4E4F" w:rsidRDefault="00A56466">
      <w:pPr>
        <w:spacing w:line="600" w:lineRule="auto"/>
        <w:ind w:firstLine="720"/>
        <w:jc w:val="both"/>
        <w:rPr>
          <w:rFonts w:eastAsia="Times New Roman"/>
          <w:bCs/>
        </w:rPr>
      </w:pPr>
      <w:r>
        <w:rPr>
          <w:rFonts w:eastAsia="Times New Roman"/>
          <w:bCs/>
        </w:rPr>
        <w:t>Κύριε Πρόεδρε, δείξτε μια επιείκεια. Δεν πήρα τον λόγο επί προσωπικού, γιατί…</w:t>
      </w:r>
    </w:p>
    <w:p w14:paraId="65B252A5" w14:textId="77777777" w:rsidR="000F4E4F" w:rsidRDefault="00A56466">
      <w:pPr>
        <w:spacing w:line="600" w:lineRule="auto"/>
        <w:ind w:firstLine="720"/>
        <w:jc w:val="both"/>
        <w:rPr>
          <w:rFonts w:eastAsia="Times New Roman"/>
          <w:bCs/>
        </w:rPr>
      </w:pPr>
      <w:r w:rsidRPr="00993025">
        <w:rPr>
          <w:rFonts w:eastAsia="Times New Roman"/>
          <w:b/>
          <w:bCs/>
        </w:rPr>
        <w:t>ΠΡΟΕΔΡΕΥΩΝ (Νικήτας Κακλαμάνης):</w:t>
      </w:r>
      <w:r w:rsidRPr="00993025">
        <w:rPr>
          <w:rFonts w:eastAsia="Times New Roman"/>
          <w:bCs/>
        </w:rPr>
        <w:t xml:space="preserve"> </w:t>
      </w:r>
      <w:r>
        <w:rPr>
          <w:rFonts w:eastAsia="Times New Roman"/>
          <w:bCs/>
        </w:rPr>
        <w:t xml:space="preserve">Συνεχίστε για ένα λεπτό ακόμα, αλλά μην ανοίγετε προσωπικά τώρα. </w:t>
      </w:r>
    </w:p>
    <w:p w14:paraId="65B252A6" w14:textId="77777777" w:rsidR="000F4E4F" w:rsidRDefault="00A56466">
      <w:pPr>
        <w:spacing w:line="600" w:lineRule="auto"/>
        <w:ind w:firstLine="720"/>
        <w:jc w:val="both"/>
        <w:rPr>
          <w:rFonts w:eastAsia="Times New Roman"/>
          <w:bCs/>
        </w:rPr>
      </w:pPr>
      <w:r w:rsidRPr="00993025">
        <w:rPr>
          <w:rFonts w:eastAsia="Times New Roman"/>
          <w:b/>
          <w:bCs/>
        </w:rPr>
        <w:t>ΓΕΩΡΓΙΟΣ ΚΑΤΡΟΥΓΚΑΛΟΣ (Αναπληρωτής Υπουργός Εξωτερικών)</w:t>
      </w:r>
      <w:r w:rsidRPr="00993025">
        <w:rPr>
          <w:rFonts w:eastAsia="Times New Roman"/>
          <w:b/>
          <w:bCs/>
        </w:rPr>
        <w:t>:</w:t>
      </w:r>
      <w:r w:rsidRPr="00993025">
        <w:rPr>
          <w:rFonts w:eastAsia="Times New Roman"/>
          <w:bCs/>
        </w:rPr>
        <w:t xml:space="preserve"> </w:t>
      </w:r>
      <w:r>
        <w:rPr>
          <w:rFonts w:eastAsia="Times New Roman"/>
          <w:bCs/>
        </w:rPr>
        <w:t>Όχι, δεν είναι προσωπικό. Ούτως ή άλλως δεν με κατηγόρησε για κάτι προσωπικό, αλλά για μία μου άποψη. Με κατηγόρησε ως συνταγματικό λαϊκιστή, γιατί ως καθη</w:t>
      </w:r>
      <w:r>
        <w:rPr>
          <w:rFonts w:eastAsia="Times New Roman"/>
          <w:bCs/>
        </w:rPr>
        <w:lastRenderedPageBreak/>
        <w:t>γητής είχα διατυπώσει την άποψη ότι οι κοινωνίες που βρίσκονται ενώπιον της ανάγκης να αντιμετωπίσο</w:t>
      </w:r>
      <w:r>
        <w:rPr>
          <w:rFonts w:eastAsia="Times New Roman"/>
          <w:bCs/>
        </w:rPr>
        <w:t xml:space="preserve">υν μια μείζονα κρίση, έχουν το θεσμικό δίλημμα αν θα την </w:t>
      </w:r>
      <w:r>
        <w:rPr>
          <w:rFonts w:eastAsia="Times New Roman"/>
          <w:bCs/>
        </w:rPr>
        <w:t xml:space="preserve">ξεπεράσουν </w:t>
      </w:r>
      <w:r>
        <w:rPr>
          <w:rFonts w:eastAsia="Times New Roman"/>
          <w:bCs/>
        </w:rPr>
        <w:t xml:space="preserve">με τομή ή με συνέχεια. Είχα θέσει, λοιπόν, τον προβληματισμό για ενδεχόμενη </w:t>
      </w:r>
      <w:r>
        <w:rPr>
          <w:rFonts w:eastAsia="Times New Roman"/>
          <w:bCs/>
        </w:rPr>
        <w:t xml:space="preserve">συντακτική </w:t>
      </w:r>
      <w:r>
        <w:rPr>
          <w:rFonts w:eastAsia="Times New Roman"/>
          <w:bCs/>
        </w:rPr>
        <w:t xml:space="preserve">Βουλή. Για </w:t>
      </w:r>
      <w:r>
        <w:rPr>
          <w:rFonts w:eastAsia="Times New Roman"/>
          <w:bCs/>
        </w:rPr>
        <w:t>αυτήν την επιχειρηματολογία</w:t>
      </w:r>
      <w:r>
        <w:rPr>
          <w:rFonts w:eastAsia="Times New Roman"/>
          <w:bCs/>
        </w:rPr>
        <w:t>, που προφανώς δεν ανάγεται σε επιλογή του ΣΥΡΙΖΑ, αλλά σε δικό</w:t>
      </w:r>
      <w:r>
        <w:rPr>
          <w:rFonts w:eastAsia="Times New Roman"/>
          <w:bCs/>
        </w:rPr>
        <w:t xml:space="preserve"> μου προσωπικό, επιστημονικό προβληματισμό, κατηγορήθηκα ως συνταγματικός λαϊκιστής. </w:t>
      </w:r>
    </w:p>
    <w:p w14:paraId="65B252A7" w14:textId="77777777" w:rsidR="000F4E4F" w:rsidRDefault="00A56466">
      <w:pPr>
        <w:spacing w:line="600" w:lineRule="auto"/>
        <w:ind w:firstLine="720"/>
        <w:jc w:val="both"/>
        <w:rPr>
          <w:rFonts w:eastAsia="Times New Roman"/>
          <w:bCs/>
        </w:rPr>
      </w:pPr>
      <w:r>
        <w:rPr>
          <w:rFonts w:eastAsia="Times New Roman"/>
          <w:bCs/>
        </w:rPr>
        <w:t xml:space="preserve">Θέλω να πω γιατί αυτό δεν είναι συνταγματικός λαϊκισμός. Και σε αυτή την περίπτωση ο κ. Μητσοτάκης στη πραγματικότητα επαναλαμβάνει μια βαθιά του πεποίθηση, που την έχει </w:t>
      </w:r>
      <w:r>
        <w:rPr>
          <w:rFonts w:eastAsia="Times New Roman"/>
          <w:bCs/>
        </w:rPr>
        <w:t xml:space="preserve">εκφράσει εκτός κειμένου και γι’ αυτόν τον λόγο ανταποκρίνεται στις μύχιες πολιτικές του απόψεις. Αναφέρομαι στην άποψη </w:t>
      </w:r>
      <w:r>
        <w:rPr>
          <w:rFonts w:eastAsia="Times New Roman"/>
          <w:bCs/>
        </w:rPr>
        <w:t xml:space="preserve">του </w:t>
      </w:r>
      <w:r>
        <w:rPr>
          <w:rFonts w:eastAsia="Times New Roman"/>
          <w:bCs/>
        </w:rPr>
        <w:t xml:space="preserve">περί της «αδαούς πλειοψηφίας». </w:t>
      </w:r>
    </w:p>
    <w:p w14:paraId="65B252A8" w14:textId="77777777" w:rsidR="000F4E4F" w:rsidRDefault="00A56466">
      <w:pPr>
        <w:spacing w:line="600" w:lineRule="auto"/>
        <w:ind w:firstLine="720"/>
        <w:jc w:val="both"/>
        <w:rPr>
          <w:rFonts w:eastAsia="Times New Roman"/>
          <w:bCs/>
        </w:rPr>
      </w:pPr>
      <w:r>
        <w:rPr>
          <w:rFonts w:eastAsia="Times New Roman"/>
          <w:bCs/>
        </w:rPr>
        <w:t>Είναι αλήθεια ότι ο Ελευθέριος Βενιζέλος στη μεγάλη συγκέντρωση του 1910, όταν ο λαός τού έθετε το ζή</w:t>
      </w:r>
      <w:r>
        <w:rPr>
          <w:rFonts w:eastAsia="Times New Roman"/>
          <w:bCs/>
        </w:rPr>
        <w:t xml:space="preserve">τημα </w:t>
      </w:r>
      <w:r>
        <w:rPr>
          <w:rFonts w:eastAsia="Times New Roman"/>
          <w:bCs/>
        </w:rPr>
        <w:t>συντακτική</w:t>
      </w:r>
      <w:r>
        <w:rPr>
          <w:rFonts w:eastAsia="Times New Roman"/>
          <w:bCs/>
        </w:rPr>
        <w:t xml:space="preserve">, απάντησε: </w:t>
      </w:r>
      <w:r>
        <w:rPr>
          <w:rFonts w:eastAsia="Times New Roman"/>
          <w:bCs/>
        </w:rPr>
        <w:t>αναθεωρητική</w:t>
      </w:r>
      <w:r>
        <w:rPr>
          <w:rFonts w:eastAsia="Times New Roman"/>
          <w:bCs/>
        </w:rPr>
        <w:t xml:space="preserve">. Και σχολιάζει ο ιστορικός ότι με τη σιωπή του λαού, όταν δεν επανέλαβε αυτό το αίτημα, αναδείχθηκε ως μεγάλος ηγέτης. </w:t>
      </w:r>
    </w:p>
    <w:p w14:paraId="65B252A9"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 Ντε Γκωλ, όμως, κύριοι συνάδελφοι, </w:t>
      </w:r>
      <w:r>
        <w:rPr>
          <w:rFonts w:eastAsia="Times New Roman"/>
          <w:color w:val="222222"/>
          <w:szCs w:val="24"/>
          <w:shd w:val="clear" w:color="auto" w:fill="FFFFFF"/>
        </w:rPr>
        <w:t xml:space="preserve">που δεν τον κατηγορείτε για λαϊκιστή, </w:t>
      </w:r>
      <w:r>
        <w:rPr>
          <w:rFonts w:eastAsia="Times New Roman"/>
          <w:color w:val="222222"/>
          <w:szCs w:val="24"/>
          <w:shd w:val="clear" w:color="auto" w:fill="FFFFFF"/>
        </w:rPr>
        <w:t xml:space="preserve">στο ίδιο ακριβώς δίλημμα μετά τη μεγάλη κρίση της Αλγερίας και με ένα Σύνταγμα νωπό, το Σύνταγμα του 1946, επέλεξε να πάει σε </w:t>
      </w:r>
      <w:r>
        <w:rPr>
          <w:rFonts w:eastAsia="Times New Roman"/>
          <w:color w:val="222222"/>
          <w:szCs w:val="24"/>
          <w:shd w:val="clear" w:color="auto" w:fill="FFFFFF"/>
        </w:rPr>
        <w:t xml:space="preserve">συντακτική </w:t>
      </w:r>
      <w:r>
        <w:rPr>
          <w:rFonts w:eastAsia="Times New Roman"/>
          <w:color w:val="222222"/>
          <w:szCs w:val="24"/>
          <w:shd w:val="clear" w:color="auto" w:fill="FFFFFF"/>
        </w:rPr>
        <w:t>Βουλή και να επικυρώσει το αποτέλεσμά της με δημοψήφισμα. Τα λέω αυτά για να πω ότι σε περιόδους μείζονος πολιτικής κρί</w:t>
      </w:r>
      <w:r>
        <w:rPr>
          <w:rFonts w:eastAsia="Times New Roman"/>
          <w:color w:val="222222"/>
          <w:szCs w:val="24"/>
          <w:shd w:val="clear" w:color="auto" w:fill="FFFFFF"/>
        </w:rPr>
        <w:t xml:space="preserve">σης ανάγεται στην τελική επιλογή της πολιτικής ηγεσίας, που πρέπει προφανώς να υιοθετηθεί από τη μεγάλη πλειονότητα του λαού, το είδος της εξόδου από την κρίση. </w:t>
      </w:r>
    </w:p>
    <w:p w14:paraId="65B252AA" w14:textId="77777777" w:rsidR="000F4E4F" w:rsidRDefault="00A56466">
      <w:pPr>
        <w:spacing w:line="600" w:lineRule="auto"/>
        <w:ind w:firstLine="720"/>
        <w:jc w:val="both"/>
        <w:rPr>
          <w:rFonts w:eastAsia="Times New Roman"/>
          <w:color w:val="222222"/>
          <w:szCs w:val="24"/>
          <w:shd w:val="clear" w:color="auto" w:fill="FFFFFF"/>
        </w:rPr>
      </w:pPr>
      <w:r w:rsidRPr="00B17B5B">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Κύριε Υπουργέ, πρέπει να κλείσετε.</w:t>
      </w:r>
    </w:p>
    <w:p w14:paraId="65B252AB" w14:textId="77777777" w:rsidR="000F4E4F" w:rsidRDefault="00A56466">
      <w:pPr>
        <w:spacing w:line="600" w:lineRule="auto"/>
        <w:ind w:firstLine="720"/>
        <w:jc w:val="both"/>
        <w:rPr>
          <w:rFonts w:eastAsia="Times New Roman"/>
          <w:color w:val="222222"/>
          <w:szCs w:val="24"/>
          <w:shd w:val="clear" w:color="auto" w:fill="FFFFFF"/>
        </w:rPr>
      </w:pPr>
      <w:r w:rsidRPr="00B17B5B">
        <w:rPr>
          <w:rFonts w:eastAsia="Times New Roman"/>
          <w:b/>
          <w:color w:val="222222"/>
          <w:szCs w:val="24"/>
          <w:shd w:val="clear" w:color="auto" w:fill="FFFFFF"/>
        </w:rPr>
        <w:t>ΓΕΩΡΓΙΟΣ ΚΑΤΡΟΥΓΚΑΛΟΣ (Ανα</w:t>
      </w:r>
      <w:r w:rsidRPr="00B17B5B">
        <w:rPr>
          <w:rFonts w:eastAsia="Times New Roman"/>
          <w:b/>
          <w:color w:val="222222"/>
          <w:szCs w:val="24"/>
          <w:shd w:val="clear" w:color="auto" w:fill="FFFFFF"/>
        </w:rPr>
        <w:t>πληρωτής Υπουργός Εξωτερικών):</w:t>
      </w:r>
      <w:r>
        <w:rPr>
          <w:rFonts w:eastAsia="Times New Roman"/>
          <w:color w:val="222222"/>
          <w:szCs w:val="24"/>
          <w:shd w:val="clear" w:color="auto" w:fill="FFFFFF"/>
        </w:rPr>
        <w:t xml:space="preserve"> Πράγματι ολοκληρώνω, κύριε Πρόεδρε.</w:t>
      </w:r>
    </w:p>
    <w:p w14:paraId="65B252AC"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επειδή εξασφαλίσαμε την επιστροφή στην κανονικότητα με την έξοδο από τα μνημόνια και ακριβώς επειδή βρισκόμαστε σε περιβάλλον συντεταγμένης πολιτείας, επιλέξαμε με αυτό το σχέδιο αναθ</w:t>
      </w:r>
      <w:r>
        <w:rPr>
          <w:rFonts w:eastAsia="Times New Roman"/>
          <w:color w:val="222222"/>
          <w:szCs w:val="24"/>
          <w:shd w:val="clear" w:color="auto" w:fill="FFFFFF"/>
        </w:rPr>
        <w:t xml:space="preserve">εώρησης να έχουμε μεν θεσμική συνέχεια </w:t>
      </w:r>
      <w:r>
        <w:rPr>
          <w:rFonts w:eastAsia="Times New Roman"/>
          <w:color w:val="222222"/>
          <w:szCs w:val="24"/>
          <w:shd w:val="clear" w:color="auto" w:fill="FFFFFF"/>
        </w:rPr>
        <w:lastRenderedPageBreak/>
        <w:t xml:space="preserve">εντός της συντεταγμένης πολιτείας και ακολουθώντας την αναθεωρητική διαδικασία, αλλά </w:t>
      </w:r>
      <w:r>
        <w:rPr>
          <w:rFonts w:eastAsia="Times New Roman"/>
          <w:color w:val="222222"/>
          <w:szCs w:val="24"/>
          <w:shd w:val="clear" w:color="auto" w:fill="FFFFFF"/>
        </w:rPr>
        <w:t xml:space="preserve">επιδιώκοντας ταυτόχρονα </w:t>
      </w:r>
      <w:r>
        <w:rPr>
          <w:rFonts w:eastAsia="Times New Roman"/>
          <w:color w:val="222222"/>
          <w:szCs w:val="24"/>
          <w:shd w:val="clear" w:color="auto" w:fill="FFFFFF"/>
        </w:rPr>
        <w:t>το περιεχόμενο των προτάσεών μας να αποτελεί τομή σε σχέση με το παρελθόν.</w:t>
      </w:r>
    </w:p>
    <w:p w14:paraId="65B252AD"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Ακριβώς</w:t>
      </w:r>
      <w:r w:rsidRPr="00F477DC">
        <w:rPr>
          <w:rFonts w:eastAsia="Times New Roman"/>
          <w:color w:val="222222"/>
          <w:szCs w:val="24"/>
          <w:shd w:val="clear" w:color="auto" w:fill="FFFFFF"/>
        </w:rPr>
        <w:t xml:space="preserve"> </w:t>
      </w:r>
      <w:r>
        <w:rPr>
          <w:rFonts w:eastAsia="Times New Roman"/>
          <w:color w:val="222222"/>
          <w:szCs w:val="24"/>
          <w:shd w:val="clear" w:color="auto" w:fill="FFFFFF"/>
        </w:rPr>
        <w:t>αυτό, λοιπόν, προσδιορίζε</w:t>
      </w:r>
      <w:r>
        <w:rPr>
          <w:rFonts w:eastAsia="Times New Roman"/>
          <w:color w:val="222222"/>
          <w:szCs w:val="24"/>
          <w:shd w:val="clear" w:color="auto" w:fill="FFFFFF"/>
        </w:rPr>
        <w:t xml:space="preserve">ι τον χαρακτήρα της αναθεωρητικής μας πρότασης ως μιας προσπάθειας εμβάθυνσης του δημοκρατικού χαρακτήρα, του φιλελεύθερου χαρακτήρα, ως προς την προστασία των ατομικών δικαιωμάτων, αλλά και του κοινωνικού χαρακτήρα του πολιτεύματός μας, για μια καλύτερη </w:t>
      </w:r>
      <w:r>
        <w:rPr>
          <w:rFonts w:eastAsia="Times New Roman"/>
          <w:color w:val="222222"/>
          <w:szCs w:val="24"/>
          <w:shd w:val="clear" w:color="auto" w:fill="FFFFFF"/>
        </w:rPr>
        <w:t>δ</w:t>
      </w:r>
      <w:r>
        <w:rPr>
          <w:rFonts w:eastAsia="Times New Roman"/>
          <w:color w:val="222222"/>
          <w:szCs w:val="24"/>
          <w:shd w:val="clear" w:color="auto" w:fill="FFFFFF"/>
        </w:rPr>
        <w:t>ημοκρατία</w:t>
      </w:r>
      <w:r>
        <w:rPr>
          <w:rFonts w:eastAsia="Times New Roman"/>
          <w:color w:val="222222"/>
          <w:szCs w:val="24"/>
          <w:shd w:val="clear" w:color="auto" w:fill="FFFFFF"/>
        </w:rPr>
        <w:t xml:space="preserve">, για ένα </w:t>
      </w:r>
      <w:r>
        <w:rPr>
          <w:rFonts w:eastAsia="Times New Roman"/>
          <w:color w:val="222222"/>
          <w:szCs w:val="24"/>
          <w:shd w:val="clear" w:color="auto" w:fill="FFFFFF"/>
        </w:rPr>
        <w:t xml:space="preserve">αποτελεσματικότερο </w:t>
      </w:r>
      <w:r>
        <w:rPr>
          <w:rFonts w:eastAsia="Times New Roman"/>
          <w:color w:val="222222"/>
          <w:szCs w:val="24"/>
          <w:shd w:val="clear" w:color="auto" w:fill="FFFFFF"/>
        </w:rPr>
        <w:t>κοινωνικό κράτος</w:t>
      </w:r>
      <w:r>
        <w:rPr>
          <w:rFonts w:eastAsia="Times New Roman"/>
          <w:color w:val="222222"/>
          <w:szCs w:val="24"/>
          <w:shd w:val="clear" w:color="auto" w:fill="FFFFFF"/>
        </w:rPr>
        <w:t xml:space="preserve"> </w:t>
      </w:r>
      <w:r>
        <w:rPr>
          <w:rFonts w:eastAsia="Times New Roman"/>
          <w:color w:val="222222"/>
          <w:szCs w:val="24"/>
          <w:shd w:val="clear" w:color="auto" w:fill="FFFFFF"/>
        </w:rPr>
        <w:t>δικαίου.</w:t>
      </w:r>
    </w:p>
    <w:p w14:paraId="65B252AE"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14:paraId="65B252AF" w14:textId="77777777" w:rsidR="000F4E4F" w:rsidRDefault="00A56466">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65B252B0" w14:textId="77777777" w:rsidR="000F4E4F" w:rsidRDefault="00A56466">
      <w:pPr>
        <w:spacing w:line="600" w:lineRule="auto"/>
        <w:ind w:firstLine="720"/>
        <w:jc w:val="both"/>
        <w:rPr>
          <w:rFonts w:eastAsia="Times New Roman"/>
          <w:color w:val="222222"/>
          <w:szCs w:val="24"/>
          <w:shd w:val="clear" w:color="auto" w:fill="FFFFFF"/>
        </w:rPr>
      </w:pPr>
      <w:r w:rsidRPr="00B17B5B">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Ευχαριστούμε.</w:t>
      </w:r>
    </w:p>
    <w:p w14:paraId="65B252B1"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 Κώστας Τασούλας, γενικός εισηγητής της Νέας Δημοκρατίας, έχει τον λόγο.</w:t>
      </w:r>
    </w:p>
    <w:p w14:paraId="65B252B2" w14:textId="77777777" w:rsidR="000F4E4F" w:rsidRDefault="00A56466">
      <w:pPr>
        <w:spacing w:line="600" w:lineRule="auto"/>
        <w:ind w:firstLine="720"/>
        <w:jc w:val="both"/>
        <w:rPr>
          <w:rFonts w:eastAsia="Times New Roman"/>
          <w:color w:val="222222"/>
          <w:szCs w:val="24"/>
          <w:shd w:val="clear" w:color="auto" w:fill="FFFFFF"/>
        </w:rPr>
      </w:pPr>
      <w:r w:rsidRPr="0023122E">
        <w:rPr>
          <w:rFonts w:eastAsia="Times New Roman"/>
          <w:b/>
          <w:color w:val="222222"/>
          <w:szCs w:val="24"/>
          <w:shd w:val="clear" w:color="auto" w:fill="FFFFFF"/>
        </w:rPr>
        <w:t>ΚΩΝΣΤΑΝΤΙΝΟΣ ΤΑΣΟΥΛΑΣ:</w:t>
      </w:r>
      <w:r>
        <w:rPr>
          <w:rFonts w:eastAsia="Times New Roman"/>
          <w:color w:val="222222"/>
          <w:szCs w:val="24"/>
          <w:shd w:val="clear" w:color="auto" w:fill="FFFFFF"/>
        </w:rPr>
        <w:t xml:space="preserve"> Κύριε Πρόεδρε, πριν συνοψίσω τα της </w:t>
      </w:r>
      <w:r>
        <w:rPr>
          <w:rFonts w:eastAsia="Times New Roman"/>
          <w:color w:val="222222"/>
          <w:szCs w:val="24"/>
          <w:shd w:val="clear" w:color="auto" w:fill="FFFFFF"/>
        </w:rPr>
        <w:t>Αναθεώρησης</w:t>
      </w:r>
      <w:r>
        <w:rPr>
          <w:rFonts w:eastAsia="Times New Roman"/>
          <w:color w:val="222222"/>
          <w:szCs w:val="24"/>
          <w:shd w:val="clear" w:color="auto" w:fill="FFFFFF"/>
        </w:rPr>
        <w:t xml:space="preserve">, ήθελα να κάνω μία διευκρίνιση, </w:t>
      </w:r>
      <w:r>
        <w:rPr>
          <w:rFonts w:eastAsia="Times New Roman"/>
          <w:color w:val="222222"/>
          <w:szCs w:val="24"/>
          <w:shd w:val="clear" w:color="auto" w:fill="FFFFFF"/>
        </w:rPr>
        <w:lastRenderedPageBreak/>
        <w:t xml:space="preserve">γιατί συζητήσαμε προηγουμένως καλοπροαίρετα με τον κ. Λοβέρδο και τον κ. Κατρούγκαλο αυτό το θέμα. Στο τελευταίο κομμάτι του Συντάγματος προτείνουμε </w:t>
      </w:r>
      <w:r>
        <w:rPr>
          <w:rFonts w:eastAsia="Times New Roman"/>
          <w:color w:val="222222"/>
          <w:szCs w:val="24"/>
          <w:shd w:val="clear" w:color="auto" w:fill="FFFFFF"/>
        </w:rPr>
        <w:t>αρκετές καταργήσεις μεταβατικών και παρωχημένων διατάξεων, εύλογα κατά τεκμήριο.</w:t>
      </w:r>
    </w:p>
    <w:p w14:paraId="65B252B3"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Ήθελα να υπενθυμίσω κάτι που είχα πει στην προγενέστερη συζήτηση, ότι στο άρθρο 116, του οποίου προτείνουμε την κατάργηση, το κάνουμε εν’ όψει του ότι, όπως φαίνεται και στην </w:t>
      </w:r>
      <w:r>
        <w:rPr>
          <w:rFonts w:eastAsia="Times New Roman"/>
          <w:color w:val="222222"/>
          <w:szCs w:val="24"/>
          <w:shd w:val="clear" w:color="auto" w:fill="FFFFFF"/>
        </w:rPr>
        <w:t xml:space="preserve">πρότασή μας, </w:t>
      </w:r>
      <w:r>
        <w:rPr>
          <w:rFonts w:eastAsia="Times New Roman"/>
          <w:color w:val="222222"/>
          <w:szCs w:val="24"/>
          <w:shd w:val="clear" w:color="auto" w:fill="FFFFFF"/>
        </w:rPr>
        <w:t xml:space="preserve">οι </w:t>
      </w:r>
      <w:r>
        <w:rPr>
          <w:rFonts w:eastAsia="Times New Roman"/>
          <w:color w:val="222222"/>
          <w:szCs w:val="24"/>
          <w:shd w:val="clear" w:color="auto" w:fill="FFFFFF"/>
        </w:rPr>
        <w:t xml:space="preserve">διατάξεις </w:t>
      </w:r>
      <w:r>
        <w:rPr>
          <w:rFonts w:eastAsia="Times New Roman"/>
          <w:color w:val="222222"/>
          <w:szCs w:val="24"/>
          <w:shd w:val="clear" w:color="auto" w:fill="FFFFFF"/>
        </w:rPr>
        <w:t>του</w:t>
      </w:r>
      <w:r>
        <w:rPr>
          <w:rFonts w:eastAsia="Times New Roman"/>
          <w:color w:val="222222"/>
          <w:szCs w:val="24"/>
          <w:shd w:val="clear" w:color="auto" w:fill="FFFFFF"/>
        </w:rPr>
        <w:t xml:space="preserve"> περί ισότητος προτείνουμε να μεταφερθούν στη φυσική τους θέση, που είναι στο δεύτερο τμήμα του Συντάγματος, εκεί που είναι δηλαδή τα ατομικά και κοινωνικά δικαιώματα, ώστε να φύγει ό,τι είναι μεταβατικό και παρωχημένο.</w:t>
      </w:r>
    </w:p>
    <w:p w14:paraId="65B252B4"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Έρχομαι</w:t>
      </w:r>
      <w:r>
        <w:rPr>
          <w:rFonts w:eastAsia="Times New Roman"/>
          <w:color w:val="222222"/>
          <w:szCs w:val="24"/>
          <w:shd w:val="clear" w:color="auto" w:fill="FFFFFF"/>
        </w:rPr>
        <w:t xml:space="preserve"> τώρα, έχοντας πει αυτό, στην ανακεφαλαίωση των συζητήσεών μας και στην επιτροπή και στην Ολομέλεια για την </w:t>
      </w:r>
      <w:r>
        <w:rPr>
          <w:rFonts w:eastAsia="Times New Roman"/>
          <w:color w:val="222222"/>
          <w:szCs w:val="24"/>
          <w:shd w:val="clear" w:color="auto" w:fill="FFFFFF"/>
        </w:rPr>
        <w:t xml:space="preserve">Αναθεώρηση </w:t>
      </w:r>
      <w:r>
        <w:rPr>
          <w:rFonts w:eastAsia="Times New Roman"/>
          <w:color w:val="222222"/>
          <w:szCs w:val="24"/>
          <w:shd w:val="clear" w:color="auto" w:fill="FFFFFF"/>
        </w:rPr>
        <w:t>του Συντάγματος.</w:t>
      </w:r>
    </w:p>
    <w:p w14:paraId="65B252B5"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προνόμιο της Βουλής και των Βουλευτών η συζήτηση και η ευθύνη για τη </w:t>
      </w:r>
      <w:r>
        <w:rPr>
          <w:rFonts w:eastAsia="Times New Roman"/>
          <w:color w:val="222222"/>
          <w:szCs w:val="24"/>
          <w:shd w:val="clear" w:color="auto" w:fill="FFFFFF"/>
        </w:rPr>
        <w:t xml:space="preserve">συνταγματική </w:t>
      </w:r>
      <w:r>
        <w:rPr>
          <w:rFonts w:eastAsia="Times New Roman"/>
          <w:color w:val="222222"/>
          <w:szCs w:val="24"/>
          <w:shd w:val="clear" w:color="auto" w:fill="FFFFFF"/>
        </w:rPr>
        <w:t xml:space="preserve">Αναθεώρηση. Είναι βαρύ θεσμικό, </w:t>
      </w:r>
      <w:r>
        <w:rPr>
          <w:rFonts w:eastAsia="Times New Roman"/>
          <w:color w:val="222222"/>
          <w:szCs w:val="24"/>
          <w:shd w:val="clear" w:color="auto" w:fill="FFFFFF"/>
        </w:rPr>
        <w:t xml:space="preserve">ιστορικό και πολιτικό προνόμιο. Και ως προνόμιο αυτή </w:t>
      </w:r>
      <w:r>
        <w:rPr>
          <w:rFonts w:eastAsia="Times New Roman"/>
          <w:color w:val="222222"/>
          <w:szCs w:val="24"/>
          <w:shd w:val="clear" w:color="auto" w:fill="FFFFFF"/>
        </w:rPr>
        <w:lastRenderedPageBreak/>
        <w:t>η συζήτηση και αυτή η εμπλοκή μας πρέπει να μας κάνει να αποποιούμαστε κάθε απόπειρα μικροκομματικής, στενής ή ωφελιμιστικής αντίληψης για τις αναθεωρητικές μας προτάσεις.</w:t>
      </w:r>
    </w:p>
    <w:p w14:paraId="65B252B6"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Νέα Δημοκρατία, όπως παρουσία</w:t>
      </w:r>
      <w:r>
        <w:rPr>
          <w:rFonts w:eastAsia="Times New Roman"/>
          <w:color w:val="222222"/>
          <w:szCs w:val="24"/>
          <w:shd w:val="clear" w:color="auto" w:fill="FFFFFF"/>
        </w:rPr>
        <w:t xml:space="preserve">σε χθες ο Πρόεδρός της κ. Κυριάκος Μητσοτάκης, πρότεινε μία ευρεία και τολμηρή αναθεώρηση ακριβώς για να αξιοποιήσουμε το προνόμιο που μας δίνει η συγκυρία να διορθώσουμε το συνταγματικό μας </w:t>
      </w:r>
      <w:r>
        <w:rPr>
          <w:rFonts w:eastAsia="Times New Roman"/>
          <w:color w:val="222222"/>
          <w:szCs w:val="24"/>
          <w:shd w:val="clear" w:color="auto" w:fill="FFFFFF"/>
          <w:lang w:val="en-US"/>
        </w:rPr>
        <w:t>corpus</w:t>
      </w:r>
      <w:r>
        <w:rPr>
          <w:rFonts w:eastAsia="Times New Roman"/>
          <w:color w:val="222222"/>
          <w:szCs w:val="24"/>
          <w:shd w:val="clear" w:color="auto" w:fill="FFFFFF"/>
        </w:rPr>
        <w:t xml:space="preserve"> προς την κατεύθυνση της προσαρμογής του προς τους καιρούς </w:t>
      </w:r>
      <w:r>
        <w:rPr>
          <w:rFonts w:eastAsia="Times New Roman"/>
          <w:color w:val="222222"/>
          <w:szCs w:val="24"/>
          <w:shd w:val="clear" w:color="auto" w:fill="FFFFFF"/>
        </w:rPr>
        <w:t>και προς την κατεύθυνση τού να το κάνουμε χρήσιμο όχι μόνο για την έξοδο της χώρας από την κρίση, η οποία θα είναι μία στιγμή, αλλά κυρίως για τη διατήρηση της χώρας εκτός των τειχών της κρίσης.</w:t>
      </w:r>
    </w:p>
    <w:p w14:paraId="65B252B7"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Απεναντίας, διαπιστώσαμε ότι ο ΣΥΡΙΖΑ, όπως φάνηκε κατ</w:t>
      </w:r>
      <w:r>
        <w:rPr>
          <w:rFonts w:eastAsia="Times New Roman"/>
          <w:color w:val="222222"/>
          <w:szCs w:val="24"/>
          <w:shd w:val="clear" w:color="auto" w:fill="FFFFFF"/>
        </w:rPr>
        <w:t xml:space="preserve">’ </w:t>
      </w:r>
      <w:r>
        <w:rPr>
          <w:rFonts w:eastAsia="Times New Roman"/>
          <w:color w:val="222222"/>
          <w:szCs w:val="24"/>
          <w:shd w:val="clear" w:color="auto" w:fill="FFFFFF"/>
        </w:rPr>
        <w:t>εξοχή</w:t>
      </w:r>
      <w:r>
        <w:rPr>
          <w:rFonts w:eastAsia="Times New Roman"/>
          <w:color w:val="222222"/>
          <w:szCs w:val="24"/>
          <w:shd w:val="clear" w:color="auto" w:fill="FFFFFF"/>
        </w:rPr>
        <w:t>ν από την ομιλία του κ. Τσίπρα, αντιλαμβάνεται το Σύνταγμα και αυτό ενταγμένο μέσα σε μικροκομματικά παιχνίδια και μέσα στην τακτική της διαχειρίσεως της επικείμενης ήττας στις εκλογές που θα γίνουν το 2019.</w:t>
      </w:r>
    </w:p>
    <w:p w14:paraId="65B252B8"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Επαναλαμβάνουμε ότι εμείς θεωρούμε πως η ψήφος π</w:t>
      </w:r>
      <w:r>
        <w:rPr>
          <w:rFonts w:eastAsia="Times New Roman"/>
          <w:color w:val="222222"/>
          <w:szCs w:val="24"/>
          <w:shd w:val="clear" w:color="auto" w:fill="FFFFFF"/>
        </w:rPr>
        <w:t xml:space="preserve">ου θα δώσουμε σε λίγο για τη </w:t>
      </w:r>
      <w:r>
        <w:rPr>
          <w:rFonts w:eastAsia="Times New Roman"/>
          <w:color w:val="222222"/>
          <w:szCs w:val="24"/>
          <w:shd w:val="clear" w:color="auto" w:fill="FFFFFF"/>
        </w:rPr>
        <w:t xml:space="preserve">συνταγματική </w:t>
      </w:r>
      <w:r>
        <w:rPr>
          <w:rFonts w:eastAsia="Times New Roman"/>
          <w:color w:val="222222"/>
          <w:szCs w:val="24"/>
          <w:shd w:val="clear" w:color="auto" w:fill="FFFFFF"/>
        </w:rPr>
        <w:t xml:space="preserve">Αναθεώρηση είναι ψήφος που δίδεται εν τη καθιερωμένη </w:t>
      </w:r>
      <w:r>
        <w:rPr>
          <w:rFonts w:eastAsia="Times New Roman"/>
          <w:color w:val="222222"/>
          <w:szCs w:val="24"/>
          <w:shd w:val="clear" w:color="auto" w:fill="FFFFFF"/>
        </w:rPr>
        <w:t>έννοια</w:t>
      </w:r>
      <w:r>
        <w:rPr>
          <w:rFonts w:eastAsia="Times New Roman"/>
          <w:color w:val="222222"/>
          <w:szCs w:val="24"/>
          <w:shd w:val="clear" w:color="auto" w:fill="FFFFFF"/>
        </w:rPr>
        <w:t>, και στην επιστήμη και στην πρακτική, ότι η παρούσα Βουλή διαπιστώνει την ανάγκη και καθορίζει τις διατάξεις που πρέπει να αναθεωρηθούν.</w:t>
      </w:r>
    </w:p>
    <w:p w14:paraId="65B252B9"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Υπό αυτήν την ένν</w:t>
      </w:r>
      <w:r>
        <w:rPr>
          <w:rFonts w:eastAsia="Times New Roman"/>
          <w:color w:val="222222"/>
          <w:szCs w:val="24"/>
          <w:shd w:val="clear" w:color="auto" w:fill="FFFFFF"/>
        </w:rPr>
        <w:t xml:space="preserve">οια, ψηφίζουμε και συναινετικά άρθρα τα οποία προτείνει ο ΣΥΡΙΖΑ. Συγκεκριμένα: το άρθρο 32 στις παραγράφους 4 και 5, το άρθρο 62, το άρθρο 86 για την παράγραφο 3, το άρθρο 101 Α, με την κυρίαρχη έννοια, τη λογική έννοια, τη μοναδική έννοια ότι συμφωνούμε </w:t>
      </w:r>
      <w:r>
        <w:rPr>
          <w:rFonts w:eastAsia="Times New Roman"/>
          <w:color w:val="222222"/>
          <w:szCs w:val="24"/>
          <w:shd w:val="clear" w:color="auto" w:fill="FFFFFF"/>
        </w:rPr>
        <w:t xml:space="preserve">για την ανάγκη αναθεωρήσεως αυτών των διατάξεων και αναθέτουμε στην επόμενη </w:t>
      </w:r>
      <w:r>
        <w:rPr>
          <w:rFonts w:eastAsia="Times New Roman"/>
          <w:color w:val="222222"/>
          <w:szCs w:val="24"/>
          <w:shd w:val="clear" w:color="auto" w:fill="FFFFFF"/>
        </w:rPr>
        <w:t xml:space="preserve">αναθεωρητική </w:t>
      </w:r>
      <w:r>
        <w:rPr>
          <w:rFonts w:eastAsia="Times New Roman"/>
          <w:color w:val="222222"/>
          <w:szCs w:val="24"/>
          <w:shd w:val="clear" w:color="auto" w:fill="FFFFFF"/>
        </w:rPr>
        <w:t>Βουλή, ελεύθερα και με τη μεσολάβηση του κυρίαρχου λαού, να διαπλάσει αυτές τις διατάξεις.</w:t>
      </w:r>
    </w:p>
    <w:p w14:paraId="65B252BA"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Προσθέτω σε αυτήν τη σύντομη ομιλία μου και ένα τελευταίο, όχι τόσο νομικό α</w:t>
      </w:r>
      <w:r>
        <w:rPr>
          <w:rFonts w:eastAsia="Times New Roman"/>
          <w:color w:val="222222"/>
          <w:szCs w:val="24"/>
          <w:shd w:val="clear" w:color="auto" w:fill="FFFFFF"/>
        </w:rPr>
        <w:t xml:space="preserve">λλά πολιτικό επιχείρημα, γιατί η παρούσα Βουλή, κυρίες και κύριοι συνάδελφοι, δεν δεσμεύει την επομένη. Αν ίσχυε η καινοφανής, πρωτοφανής και ασυνάρτητη θεωρία την οποίαν προσπαθήσατε να επιβάλλετε, τότε γιατί να υπάρχουν δύο Κοινοβούλια για την </w:t>
      </w:r>
      <w:r>
        <w:rPr>
          <w:rFonts w:eastAsia="Times New Roman"/>
          <w:color w:val="222222"/>
          <w:szCs w:val="24"/>
          <w:shd w:val="clear" w:color="auto" w:fill="FFFFFF"/>
        </w:rPr>
        <w:t>Αναθεώρηση</w:t>
      </w:r>
      <w:r>
        <w:rPr>
          <w:rFonts w:eastAsia="Times New Roman"/>
          <w:color w:val="222222"/>
          <w:szCs w:val="24"/>
          <w:shd w:val="clear" w:color="auto" w:fill="FFFFFF"/>
        </w:rPr>
        <w:t xml:space="preserve">; Αν δηλαδή η παρούσα </w:t>
      </w:r>
      <w:r>
        <w:rPr>
          <w:rFonts w:eastAsia="Times New Roman"/>
          <w:color w:val="222222"/>
          <w:szCs w:val="24"/>
          <w:shd w:val="clear" w:color="auto" w:fill="FFFFFF"/>
        </w:rPr>
        <w:lastRenderedPageBreak/>
        <w:t xml:space="preserve">Βουλή δεσμεύει και ως προς το περιεχόμενο την επόμενη, γιατί το Σύνταγμα προβλέπει και δεύτερη Βουλή; Θα τελείωνε τη δουλειά της </w:t>
      </w:r>
      <w:r>
        <w:rPr>
          <w:rFonts w:eastAsia="Times New Roman"/>
          <w:color w:val="222222"/>
          <w:szCs w:val="24"/>
          <w:shd w:val="clear" w:color="auto" w:fill="FFFFFF"/>
        </w:rPr>
        <w:t xml:space="preserve">Αναθεώρησης </w:t>
      </w:r>
      <w:r>
        <w:rPr>
          <w:rFonts w:eastAsia="Times New Roman"/>
          <w:color w:val="222222"/>
          <w:szCs w:val="24"/>
          <w:shd w:val="clear" w:color="auto" w:fill="FFFFFF"/>
        </w:rPr>
        <w:t>η ίδια Βουλή. Εκτός αν νομίζετε ότι ο ρόλος της επόμενης Βουλής και ο ρόλος κυρίως του λαού ε</w:t>
      </w:r>
      <w:r>
        <w:rPr>
          <w:rFonts w:eastAsia="Times New Roman"/>
          <w:color w:val="222222"/>
          <w:szCs w:val="24"/>
          <w:shd w:val="clear" w:color="auto" w:fill="FFFFFF"/>
        </w:rPr>
        <w:t>ίναι να φέρει το καρμπόν για να επαναληφθεί η πρόταση της παρούσης Βουλής. Αυτό και μόνο αρκεί.</w:t>
      </w:r>
    </w:p>
    <w:p w14:paraId="65B252BB"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 όψει, λοιπόν, της τεράστιας ευθύνης, που σε λιγότερο από μία ώρα ο καθένας και η καθεμιά από εμάς θα αναλάβουμε, αισθάνομαι την ανάγκη να επαναλάβω, ως πρόκλ</w:t>
      </w:r>
      <w:r>
        <w:rPr>
          <w:rFonts w:eastAsia="Times New Roman"/>
          <w:color w:val="222222"/>
          <w:szCs w:val="24"/>
          <w:shd w:val="clear" w:color="auto" w:fill="FFFFFF"/>
        </w:rPr>
        <w:t xml:space="preserve">ηση και ως έκκληση εν όψει του μοναδικού και σπάνιου προνομίου που έχουμε για </w:t>
      </w:r>
      <w:r>
        <w:rPr>
          <w:rFonts w:eastAsia="Times New Roman"/>
          <w:color w:val="222222"/>
          <w:szCs w:val="24"/>
          <w:shd w:val="clear" w:color="auto" w:fill="FFFFFF"/>
        </w:rPr>
        <w:t xml:space="preserve">συνταγματική </w:t>
      </w:r>
      <w:r>
        <w:rPr>
          <w:rFonts w:eastAsia="Times New Roman"/>
          <w:color w:val="222222"/>
          <w:szCs w:val="24"/>
          <w:shd w:val="clear" w:color="auto" w:fill="FFFFFF"/>
        </w:rPr>
        <w:t>Αναθεώρηση, ότι εμείς ψηφίζουμε κάποια άρθρα από τις δικές σας προτάσεις, με την έννοια που περιέγραψα.</w:t>
      </w:r>
    </w:p>
    <w:p w14:paraId="65B252BC"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 xml:space="preserve">κτυπάει </w:t>
      </w:r>
      <w:r>
        <w:rPr>
          <w:rFonts w:eastAsia="Times New Roman"/>
          <w:color w:val="222222"/>
          <w:szCs w:val="24"/>
          <w:shd w:val="clear" w:color="auto" w:fill="FFFFFF"/>
        </w:rPr>
        <w:t>το κουδούνι λήξεως του χρόνου ομιλία</w:t>
      </w:r>
      <w:r>
        <w:rPr>
          <w:rFonts w:eastAsia="Times New Roman"/>
          <w:color w:val="222222"/>
          <w:szCs w:val="24"/>
          <w:shd w:val="clear" w:color="auto" w:fill="FFFFFF"/>
        </w:rPr>
        <w:t>ς του κυρίου Βουλευτή)</w:t>
      </w:r>
    </w:p>
    <w:p w14:paraId="65B252BD"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Σύνταγμα, όμως, δεν έχει μόνον αυτές τις προτάσεις. Η χώρα, όμως, και η κοινωνία δεν έχουν μόνον αυτές τις ανάγκες. Γι’ αυτό και επαναλαμβάνω αυτή την ώρα την ανάγκη να </w:t>
      </w:r>
      <w:r>
        <w:rPr>
          <w:rFonts w:eastAsia="Times New Roman"/>
          <w:color w:val="222222"/>
          <w:szCs w:val="24"/>
          <w:shd w:val="clear" w:color="auto" w:fill="FFFFFF"/>
        </w:rPr>
        <w:lastRenderedPageBreak/>
        <w:t>αρθούμε όλοι, και κυρίως οι συνάδελφοί της Πλειοψηφίας, στο ύ</w:t>
      </w:r>
      <w:r>
        <w:rPr>
          <w:rFonts w:eastAsia="Times New Roman"/>
          <w:color w:val="222222"/>
          <w:szCs w:val="24"/>
          <w:shd w:val="clear" w:color="auto" w:fill="FFFFFF"/>
        </w:rPr>
        <w:t>ψος του προνομίου που μας έλαχε, να αναθεωρήσουμε το Σύνταγμα, και να ψηφίσετε, έστω με την πλειοψηφία των εκατόν πενήντα ενός, το άρθρο 16 για την αναβάθμιση των εκπαιδευτικών πραγμάτων της χώρας, για τη δυνατότητα η χώρα μας –επιτέλους- στο θέμα της ίδρυ</w:t>
      </w:r>
      <w:r>
        <w:rPr>
          <w:rFonts w:eastAsia="Times New Roman"/>
          <w:color w:val="222222"/>
          <w:szCs w:val="24"/>
          <w:shd w:val="clear" w:color="auto" w:fill="FFFFFF"/>
        </w:rPr>
        <w:t>σης ιδιωτικών και μη κερδοσκοπικών πανεπιστημίων, για τη βελτίωση της παιδείας του ελληνικού λαού και της ελληνικής νεολαίας, να εξομοιωθούμε με όλες τις προηγμένες και μη χώρες του κόσμου.</w:t>
      </w:r>
    </w:p>
    <w:p w14:paraId="65B252BE"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βαρύτατη ευθύνη να αποποιηθείτε αυτό το προνόμιο και είναι β</w:t>
      </w:r>
      <w:r>
        <w:rPr>
          <w:rFonts w:eastAsia="Times New Roman"/>
          <w:color w:val="222222"/>
          <w:szCs w:val="24"/>
          <w:shd w:val="clear" w:color="auto" w:fill="FFFFFF"/>
        </w:rPr>
        <w:t>αρύτατη ευθύνη να κρατήσετε, εάν δεν το κάνετε, τη χώρα καθηλωμένη για τα επόμενα δέκα τουλάχιστον χρόνια σε μία θλιβερή μοναχική πρωτοπορία, όπου οι συνθήκες της ανώτατης εκπαίδευσης θα είναι συνθήκες καθήλωσης και συνθήκες όπου κάθε εκσυγχρονισμός, που ε</w:t>
      </w:r>
      <w:r>
        <w:rPr>
          <w:rFonts w:eastAsia="Times New Roman"/>
          <w:color w:val="222222"/>
          <w:szCs w:val="24"/>
          <w:shd w:val="clear" w:color="auto" w:fill="FFFFFF"/>
        </w:rPr>
        <w:t>γγυάται και ο ανταγωνισμός και η ιδιωτική ανώτατη εκπαίδευση, θα επέλθει.</w:t>
      </w:r>
    </w:p>
    <w:p w14:paraId="65B252BF"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Αναλογιστείτε το. Αξίζει τον κόπο να αρθείτε στον ύψος των περιστάσεων και όχι στο ύψος οποιασδήποτε μικροκομματικής και ιδεοληπτικής αντιλήψεως. Αυτή είναι η ευκαιρία που </w:t>
      </w:r>
      <w:r>
        <w:rPr>
          <w:rFonts w:eastAsia="Times New Roman"/>
          <w:color w:val="222222"/>
          <w:szCs w:val="24"/>
          <w:shd w:val="clear" w:color="auto" w:fill="FFFFFF"/>
        </w:rPr>
        <w:lastRenderedPageBreak/>
        <w:t xml:space="preserve">μας δίνει </w:t>
      </w:r>
      <w:r>
        <w:rPr>
          <w:rFonts w:eastAsia="Times New Roman"/>
          <w:color w:val="222222"/>
          <w:szCs w:val="24"/>
          <w:shd w:val="clear" w:color="auto" w:fill="FFFFFF"/>
        </w:rPr>
        <w:t xml:space="preserve">η </w:t>
      </w:r>
      <w:r>
        <w:rPr>
          <w:rFonts w:eastAsia="Times New Roman"/>
          <w:color w:val="222222"/>
          <w:szCs w:val="24"/>
          <w:shd w:val="clear" w:color="auto" w:fill="FFFFFF"/>
        </w:rPr>
        <w:t xml:space="preserve">συνταγματική </w:t>
      </w:r>
      <w:r>
        <w:rPr>
          <w:rFonts w:eastAsia="Times New Roman"/>
          <w:color w:val="222222"/>
          <w:szCs w:val="24"/>
          <w:shd w:val="clear" w:color="auto" w:fill="FFFFFF"/>
        </w:rPr>
        <w:t>Αναθεώρηση. Είναι μια ευκαιρία που οι περισσότεροι από εσάς δεν θα την ξαναέχετε στη ζωή σας.</w:t>
      </w:r>
    </w:p>
    <w:p w14:paraId="65B252C0"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Κύριε Τασούλα, παρακαλώ, κλείστε.</w:t>
      </w:r>
    </w:p>
    <w:p w14:paraId="65B252C1"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ΤΑΣΟΥΛΑΣ:</w:t>
      </w:r>
      <w:r>
        <w:rPr>
          <w:rFonts w:eastAsia="Times New Roman"/>
          <w:color w:val="222222"/>
          <w:szCs w:val="24"/>
          <w:shd w:val="clear" w:color="auto" w:fill="FFFFFF"/>
        </w:rPr>
        <w:t xml:space="preserve"> Τέτοια πρόκληση σπάνια υπάρχει για τον καθένα και την καθεμιά.</w:t>
      </w:r>
    </w:p>
    <w:p w14:paraId="65B252C2"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Νέα Δημοκρατία ανέλαβε αυτές τις προκλήσεις, υπέβαλε μία πρόταση ευρείας και τολμηρής αναθεώρησης και σε λίγο ο καθένας και η καθεμία θα είναι αντιμέτωπος με τις ατομικές του ευθύνες.</w:t>
      </w:r>
    </w:p>
    <w:p w14:paraId="65B252C3"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w:t>
      </w:r>
      <w:r>
        <w:rPr>
          <w:rFonts w:eastAsia="Times New Roman"/>
          <w:color w:val="222222"/>
          <w:szCs w:val="24"/>
          <w:shd w:val="clear" w:color="auto" w:fill="FFFFFF"/>
        </w:rPr>
        <w:t>στώ.</w:t>
      </w:r>
    </w:p>
    <w:p w14:paraId="65B252C4" w14:textId="77777777" w:rsidR="000F4E4F" w:rsidRDefault="00A56466">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65B252C5" w14:textId="77777777" w:rsidR="000F4E4F" w:rsidRDefault="00A56466">
      <w:pPr>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sidRPr="00A02B2A">
        <w:rPr>
          <w:rFonts w:eastAsia="Times New Roman" w:cs="Times New Roman"/>
          <w:szCs w:val="24"/>
        </w:rPr>
        <w:t>Ευχαριστώ.</w:t>
      </w:r>
    </w:p>
    <w:p w14:paraId="65B252C6" w14:textId="77777777" w:rsidR="000F4E4F" w:rsidRDefault="00A56466">
      <w:pPr>
        <w:spacing w:line="600" w:lineRule="auto"/>
        <w:ind w:firstLine="720"/>
        <w:jc w:val="both"/>
        <w:rPr>
          <w:rFonts w:eastAsia="Times New Roman"/>
          <w:szCs w:val="24"/>
        </w:rPr>
      </w:pPr>
      <w:r w:rsidRPr="00A02B2A">
        <w:rPr>
          <w:rFonts w:eastAsia="Times New Roman" w:cs="Times New Roman"/>
          <w:szCs w:val="24"/>
        </w:rPr>
        <w:t>Κυρίες και κύριοι συνάδελφοι, έ</w:t>
      </w:r>
      <w:r w:rsidRPr="00A02B2A">
        <w:rPr>
          <w:rFonts w:eastAsia="Times New Roman"/>
          <w:szCs w:val="24"/>
        </w:rPr>
        <w:t>χω τ</w:t>
      </w:r>
      <w:r>
        <w:rPr>
          <w:rFonts w:eastAsia="Times New Roman"/>
          <w:szCs w:val="24"/>
        </w:rPr>
        <w:t xml:space="preserve">ην τιμή να ανακοινώσω στο Σώμα το </w:t>
      </w:r>
      <w:r>
        <w:rPr>
          <w:rFonts w:eastAsia="Times New Roman"/>
          <w:szCs w:val="24"/>
        </w:rPr>
        <w:t xml:space="preserve">δελτίο επίκαιρων ερωτήσεων </w:t>
      </w:r>
      <w:r>
        <w:rPr>
          <w:rFonts w:eastAsia="Times New Roman"/>
          <w:szCs w:val="24"/>
        </w:rPr>
        <w:t>της Παρασκευής 15 Φεβρουαρίου 2019.</w:t>
      </w:r>
    </w:p>
    <w:p w14:paraId="65B252C7" w14:textId="77777777" w:rsidR="000F4E4F" w:rsidRDefault="00A56466">
      <w:pPr>
        <w:spacing w:line="600" w:lineRule="auto"/>
        <w:ind w:firstLine="720"/>
        <w:jc w:val="both"/>
        <w:rPr>
          <w:rFonts w:eastAsia="Times New Roman"/>
          <w:szCs w:val="24"/>
        </w:rPr>
      </w:pPr>
      <w:r w:rsidRPr="00E801BD">
        <w:rPr>
          <w:rFonts w:eastAsia="Times New Roman"/>
          <w:szCs w:val="24"/>
        </w:rPr>
        <w:lastRenderedPageBreak/>
        <w:t xml:space="preserve">Α. </w:t>
      </w:r>
      <w:r>
        <w:rPr>
          <w:rFonts w:eastAsia="Times New Roman"/>
          <w:szCs w:val="24"/>
        </w:rPr>
        <w:t>ΕΠΙΚΑΙΡΕΣ ΕΡΩΤΗΣΕΙ</w:t>
      </w:r>
      <w:r>
        <w:rPr>
          <w:rFonts w:eastAsia="Times New Roman"/>
          <w:szCs w:val="24"/>
        </w:rPr>
        <w:t xml:space="preserve">Σ </w:t>
      </w:r>
      <w:r w:rsidRPr="005A3739">
        <w:rPr>
          <w:rFonts w:eastAsia="Times New Roman"/>
          <w:szCs w:val="24"/>
        </w:rPr>
        <w:t>Πρώτου Κύκλου (Άρθρο 130 παρ</w:t>
      </w:r>
      <w:r>
        <w:rPr>
          <w:rFonts w:eastAsia="Times New Roman"/>
          <w:szCs w:val="24"/>
        </w:rPr>
        <w:t>άγραφοι</w:t>
      </w:r>
      <w:r w:rsidRPr="005A3739">
        <w:rPr>
          <w:rFonts w:eastAsia="Times New Roman"/>
          <w:szCs w:val="24"/>
        </w:rPr>
        <w:t xml:space="preserve"> 2 και 3 </w:t>
      </w:r>
      <w:r>
        <w:rPr>
          <w:rFonts w:eastAsia="Times New Roman"/>
          <w:szCs w:val="24"/>
        </w:rPr>
        <w:t xml:space="preserve">του </w:t>
      </w:r>
      <w:r w:rsidRPr="005A3739">
        <w:rPr>
          <w:rFonts w:eastAsia="Times New Roman"/>
          <w:szCs w:val="24"/>
        </w:rPr>
        <w:t>Καν</w:t>
      </w:r>
      <w:r>
        <w:rPr>
          <w:rFonts w:eastAsia="Times New Roman"/>
          <w:szCs w:val="24"/>
        </w:rPr>
        <w:t>ονισμού της</w:t>
      </w:r>
      <w:r w:rsidRPr="005A3739">
        <w:rPr>
          <w:rFonts w:eastAsia="Times New Roman"/>
          <w:szCs w:val="24"/>
        </w:rPr>
        <w:t xml:space="preserve"> Βουλής)</w:t>
      </w:r>
    </w:p>
    <w:p w14:paraId="65B252C8" w14:textId="77777777" w:rsidR="000F4E4F" w:rsidRDefault="00A56466">
      <w:pPr>
        <w:spacing w:line="600" w:lineRule="auto"/>
        <w:ind w:firstLine="720"/>
        <w:jc w:val="both"/>
        <w:rPr>
          <w:rFonts w:eastAsia="Times New Roman"/>
          <w:szCs w:val="24"/>
        </w:rPr>
      </w:pPr>
      <w:r>
        <w:rPr>
          <w:rFonts w:eastAsia="Times New Roman"/>
          <w:szCs w:val="24"/>
        </w:rPr>
        <w:t>1.</w:t>
      </w:r>
      <w:r w:rsidRPr="005A3739">
        <w:rPr>
          <w:rFonts w:eastAsia="Times New Roman"/>
          <w:szCs w:val="24"/>
        </w:rPr>
        <w:t xml:space="preserve">Η με αριθμό 347/11-2-2019 </w:t>
      </w:r>
      <w:r>
        <w:rPr>
          <w:rFonts w:eastAsia="Times New Roman"/>
          <w:szCs w:val="24"/>
        </w:rPr>
        <w:t>ε</w:t>
      </w:r>
      <w:r w:rsidRPr="005A3739">
        <w:rPr>
          <w:rFonts w:eastAsia="Times New Roman"/>
          <w:szCs w:val="24"/>
        </w:rPr>
        <w:t xml:space="preserve">πίκαιρη </w:t>
      </w:r>
      <w:r>
        <w:rPr>
          <w:rFonts w:eastAsia="Times New Roman"/>
          <w:szCs w:val="24"/>
        </w:rPr>
        <w:t>ε</w:t>
      </w:r>
      <w:r w:rsidRPr="005A3739">
        <w:rPr>
          <w:rFonts w:eastAsia="Times New Roman"/>
          <w:szCs w:val="24"/>
        </w:rPr>
        <w:t>ρώτηση του Βουλευτή Α</w:t>
      </w:r>
      <w:r>
        <w:rPr>
          <w:rFonts w:eastAsia="Times New Roman"/>
          <w:szCs w:val="24"/>
        </w:rPr>
        <w:t>΄</w:t>
      </w:r>
      <w:r w:rsidRPr="005A3739">
        <w:rPr>
          <w:rFonts w:eastAsia="Times New Roman"/>
          <w:szCs w:val="24"/>
        </w:rPr>
        <w:t xml:space="preserve"> Πειραιώς της Νέας Δημοκρατίας κ. Κωνσταντίνου Κατσαφάδου προς τον Υπουργό Παιδείας, Έρευνας και Θρησκευμάτων, με θέμα: «Σο</w:t>
      </w:r>
      <w:r w:rsidRPr="005A3739">
        <w:rPr>
          <w:rFonts w:eastAsia="Times New Roman"/>
          <w:szCs w:val="24"/>
        </w:rPr>
        <w:t>βαρό κίνδυνο κατάρρευσης αντιμετωπίζει το Αναργύρειο και Κοργιαλένειο Ίδρυμα».</w:t>
      </w:r>
    </w:p>
    <w:p w14:paraId="65B252C9" w14:textId="77777777" w:rsidR="000F4E4F" w:rsidRDefault="00A56466">
      <w:pPr>
        <w:spacing w:line="600" w:lineRule="auto"/>
        <w:ind w:firstLine="720"/>
        <w:jc w:val="both"/>
        <w:rPr>
          <w:rFonts w:eastAsia="Times New Roman"/>
          <w:szCs w:val="24"/>
        </w:rPr>
      </w:pPr>
      <w:r>
        <w:rPr>
          <w:rFonts w:eastAsia="Times New Roman"/>
          <w:szCs w:val="24"/>
        </w:rPr>
        <w:t>2.</w:t>
      </w:r>
      <w:r w:rsidRPr="005A3739">
        <w:rPr>
          <w:rFonts w:eastAsia="Times New Roman"/>
          <w:szCs w:val="24"/>
        </w:rPr>
        <w:t xml:space="preserve">Η με αριθμό 353/12-2-2019 </w:t>
      </w:r>
      <w:r>
        <w:rPr>
          <w:rFonts w:eastAsia="Times New Roman"/>
          <w:szCs w:val="24"/>
        </w:rPr>
        <w:t>ε</w:t>
      </w:r>
      <w:r w:rsidRPr="005A3739">
        <w:rPr>
          <w:rFonts w:eastAsia="Times New Roman"/>
          <w:szCs w:val="24"/>
        </w:rPr>
        <w:t xml:space="preserve">πίκαιρη </w:t>
      </w:r>
      <w:r>
        <w:rPr>
          <w:rFonts w:eastAsia="Times New Roman"/>
          <w:szCs w:val="24"/>
        </w:rPr>
        <w:t>ε</w:t>
      </w:r>
      <w:r w:rsidRPr="005A3739">
        <w:rPr>
          <w:rFonts w:eastAsia="Times New Roman"/>
          <w:szCs w:val="24"/>
        </w:rPr>
        <w:t xml:space="preserve">ρώτηση του Βουλευτή Ηρακλείου του Κομμουνιστικού Κόμματος </w:t>
      </w:r>
      <w:r w:rsidRPr="005A3739">
        <w:rPr>
          <w:rFonts w:eastAsia="Times New Roman"/>
          <w:szCs w:val="24"/>
        </w:rPr>
        <w:t>Ελλάδ</w:t>
      </w:r>
      <w:r>
        <w:rPr>
          <w:rFonts w:eastAsia="Times New Roman"/>
          <w:szCs w:val="24"/>
        </w:rPr>
        <w:t>α</w:t>
      </w:r>
      <w:r w:rsidRPr="005A3739">
        <w:rPr>
          <w:rFonts w:eastAsia="Times New Roman"/>
          <w:szCs w:val="24"/>
        </w:rPr>
        <w:t xml:space="preserve">ς </w:t>
      </w:r>
      <w:r w:rsidRPr="005A3739">
        <w:rPr>
          <w:rFonts w:eastAsia="Times New Roman"/>
          <w:szCs w:val="24"/>
        </w:rPr>
        <w:t xml:space="preserve">κ. Εμμανουήλ Συντυχάκη προς τον Υπουργό Εσωτερικών, με θέμα: «Άμεση αποκατάσταση των ζημιών που προκλήθηκαν στη νέα Εθνική Οδό Χανίων </w:t>
      </w:r>
      <w:r>
        <w:rPr>
          <w:rFonts w:eastAsia="Times New Roman"/>
          <w:szCs w:val="24"/>
        </w:rPr>
        <w:t>-</w:t>
      </w:r>
      <w:r w:rsidRPr="005A3739">
        <w:rPr>
          <w:rFonts w:eastAsia="Times New Roman"/>
          <w:szCs w:val="24"/>
        </w:rPr>
        <w:t xml:space="preserve"> Κισσάμου του Βορείου Οδικού Άξονα Κρήτης (ΒΟΑΚ) λόγω των πλημμυρών καθώς και εντός του οικισμού Κάτω Σταλού στην οδό Μαλ</w:t>
      </w:r>
      <w:r w:rsidRPr="005A3739">
        <w:rPr>
          <w:rFonts w:eastAsia="Times New Roman"/>
          <w:szCs w:val="24"/>
        </w:rPr>
        <w:t>ινδρέτου».</w:t>
      </w:r>
    </w:p>
    <w:p w14:paraId="65B252CA" w14:textId="77777777" w:rsidR="000F4E4F" w:rsidRDefault="00A56466">
      <w:pPr>
        <w:spacing w:line="600" w:lineRule="auto"/>
        <w:ind w:firstLine="720"/>
        <w:jc w:val="both"/>
        <w:rPr>
          <w:rFonts w:eastAsia="Times New Roman"/>
          <w:szCs w:val="24"/>
        </w:rPr>
      </w:pPr>
      <w:r w:rsidRPr="005A3739">
        <w:rPr>
          <w:rFonts w:eastAsia="Times New Roman"/>
          <w:szCs w:val="24"/>
        </w:rPr>
        <w:t>Β. ΕΠΙΚΑΙΡΕΣ ΕΡΩΤΗΣΕΙΣ Δεύτερου Κύκλου (Άρθρο 130 παρ</w:t>
      </w:r>
      <w:r>
        <w:rPr>
          <w:rFonts w:eastAsia="Times New Roman"/>
          <w:szCs w:val="24"/>
        </w:rPr>
        <w:t>άγραφοι</w:t>
      </w:r>
      <w:r w:rsidRPr="005A3739">
        <w:rPr>
          <w:rFonts w:eastAsia="Times New Roman"/>
          <w:szCs w:val="24"/>
        </w:rPr>
        <w:t xml:space="preserve"> 2 και 3 </w:t>
      </w:r>
      <w:r>
        <w:rPr>
          <w:rFonts w:eastAsia="Times New Roman"/>
          <w:szCs w:val="24"/>
        </w:rPr>
        <w:t xml:space="preserve">του </w:t>
      </w:r>
      <w:r w:rsidRPr="005A3739">
        <w:rPr>
          <w:rFonts w:eastAsia="Times New Roman"/>
          <w:szCs w:val="24"/>
        </w:rPr>
        <w:t>Καν</w:t>
      </w:r>
      <w:r>
        <w:rPr>
          <w:rFonts w:eastAsia="Times New Roman"/>
          <w:szCs w:val="24"/>
        </w:rPr>
        <w:t>ονισμού της</w:t>
      </w:r>
      <w:r w:rsidRPr="005A3739">
        <w:rPr>
          <w:rFonts w:eastAsia="Times New Roman"/>
          <w:szCs w:val="24"/>
        </w:rPr>
        <w:t xml:space="preserve"> Βουλής)</w:t>
      </w:r>
    </w:p>
    <w:p w14:paraId="65B252CB" w14:textId="77777777" w:rsidR="000F4E4F" w:rsidRDefault="00A56466">
      <w:pPr>
        <w:spacing w:line="600" w:lineRule="auto"/>
        <w:ind w:firstLine="720"/>
        <w:jc w:val="both"/>
        <w:rPr>
          <w:rFonts w:eastAsia="Times New Roman"/>
          <w:szCs w:val="24"/>
        </w:rPr>
      </w:pPr>
      <w:r>
        <w:rPr>
          <w:rFonts w:eastAsia="Times New Roman"/>
          <w:szCs w:val="24"/>
        </w:rPr>
        <w:t>1.</w:t>
      </w:r>
      <w:r w:rsidRPr="005A3739">
        <w:rPr>
          <w:rFonts w:eastAsia="Times New Roman"/>
          <w:szCs w:val="24"/>
        </w:rPr>
        <w:t xml:space="preserve"> Η με αριθμό 348/11-2-2019 </w:t>
      </w:r>
      <w:r>
        <w:rPr>
          <w:rFonts w:eastAsia="Times New Roman"/>
          <w:szCs w:val="24"/>
        </w:rPr>
        <w:t>ε</w:t>
      </w:r>
      <w:r w:rsidRPr="005A3739">
        <w:rPr>
          <w:rFonts w:eastAsia="Times New Roman"/>
          <w:szCs w:val="24"/>
        </w:rPr>
        <w:t xml:space="preserve">πίκαιρη </w:t>
      </w:r>
      <w:r>
        <w:rPr>
          <w:rFonts w:eastAsia="Times New Roman"/>
          <w:szCs w:val="24"/>
        </w:rPr>
        <w:t>ε</w:t>
      </w:r>
      <w:r w:rsidRPr="005A3739">
        <w:rPr>
          <w:rFonts w:eastAsia="Times New Roman"/>
          <w:szCs w:val="24"/>
        </w:rPr>
        <w:t xml:space="preserve">ρώτηση του Βουλευτή Έβρου της Νέας Δημοκρατίας κ. Αναστασίου Δημοσχάκη </w:t>
      </w:r>
      <w:r w:rsidRPr="005A3739">
        <w:rPr>
          <w:rFonts w:eastAsia="Times New Roman"/>
          <w:szCs w:val="24"/>
        </w:rPr>
        <w:lastRenderedPageBreak/>
        <w:t xml:space="preserve">προς τον Υπουργό Παιδείας, Έρευνας και </w:t>
      </w:r>
      <w:r w:rsidRPr="005A3739">
        <w:rPr>
          <w:rFonts w:eastAsia="Times New Roman"/>
          <w:szCs w:val="24"/>
        </w:rPr>
        <w:t>Θρησκευμάτων,</w:t>
      </w:r>
      <w:r>
        <w:rPr>
          <w:rFonts w:eastAsia="Times New Roman"/>
          <w:szCs w:val="24"/>
        </w:rPr>
        <w:t xml:space="preserve"> </w:t>
      </w:r>
      <w:r w:rsidRPr="005A3739">
        <w:rPr>
          <w:rFonts w:eastAsia="Times New Roman"/>
          <w:szCs w:val="24"/>
        </w:rPr>
        <w:t>με θέμα: «Λειτουργία σχολείου Δεύτερης Ευκαιρίας στη Σαμοθράκη».</w:t>
      </w:r>
    </w:p>
    <w:p w14:paraId="65B252CC" w14:textId="77777777" w:rsidR="000F4E4F" w:rsidRDefault="00A56466">
      <w:pPr>
        <w:spacing w:line="600" w:lineRule="auto"/>
        <w:ind w:firstLine="720"/>
        <w:jc w:val="both"/>
        <w:rPr>
          <w:rFonts w:eastAsia="Times New Roman"/>
          <w:szCs w:val="24"/>
        </w:rPr>
      </w:pPr>
      <w:r w:rsidRPr="005A3739">
        <w:rPr>
          <w:rFonts w:eastAsia="Times New Roman"/>
          <w:szCs w:val="24"/>
        </w:rPr>
        <w:t xml:space="preserve">2.-Η με αριθμό 326/4-2-2019 </w:t>
      </w:r>
      <w:r>
        <w:rPr>
          <w:rFonts w:eastAsia="Times New Roman"/>
          <w:szCs w:val="24"/>
        </w:rPr>
        <w:t>ε</w:t>
      </w:r>
      <w:r w:rsidRPr="005A3739">
        <w:rPr>
          <w:rFonts w:eastAsia="Times New Roman"/>
          <w:szCs w:val="24"/>
        </w:rPr>
        <w:t xml:space="preserve">πίκαιρη </w:t>
      </w:r>
      <w:r>
        <w:rPr>
          <w:rFonts w:eastAsia="Times New Roman"/>
          <w:szCs w:val="24"/>
        </w:rPr>
        <w:t>ε</w:t>
      </w:r>
      <w:r w:rsidRPr="005A3739">
        <w:rPr>
          <w:rFonts w:eastAsia="Times New Roman"/>
          <w:szCs w:val="24"/>
        </w:rPr>
        <w:t>ρώτηση του Βουλευτή Μαγνησίας της Νέας Δημοκρατίας κ. Χρήστου Μπουκώρου προς τον Υπουργό Οικονομίας και Ανάπτυξης, με θέμα: «Αναβάθμιση της</w:t>
      </w:r>
      <w:r w:rsidRPr="005A3739">
        <w:rPr>
          <w:rFonts w:eastAsia="Times New Roman"/>
          <w:szCs w:val="24"/>
        </w:rPr>
        <w:t xml:space="preserve"> Α΄ Βιομηχανικής Περιοχής (Βι.Πε.) Βόλου».</w:t>
      </w:r>
    </w:p>
    <w:p w14:paraId="65B252CD" w14:textId="77777777" w:rsidR="000F4E4F" w:rsidRDefault="00A56466">
      <w:pPr>
        <w:spacing w:line="600" w:lineRule="auto"/>
        <w:ind w:firstLine="720"/>
        <w:jc w:val="both"/>
        <w:rPr>
          <w:rFonts w:eastAsia="Times New Roman"/>
          <w:szCs w:val="24"/>
        </w:rPr>
      </w:pPr>
      <w:r>
        <w:rPr>
          <w:rFonts w:eastAsia="Times New Roman"/>
          <w:szCs w:val="24"/>
        </w:rPr>
        <w:t>3.</w:t>
      </w:r>
      <w:r w:rsidRPr="005A3739">
        <w:rPr>
          <w:rFonts w:eastAsia="Times New Roman"/>
          <w:szCs w:val="24"/>
        </w:rPr>
        <w:t xml:space="preserve"> Η με αριθμό 317/4-2-2019 </w:t>
      </w:r>
      <w:r>
        <w:rPr>
          <w:rFonts w:eastAsia="Times New Roman"/>
          <w:szCs w:val="24"/>
        </w:rPr>
        <w:t>ε</w:t>
      </w:r>
      <w:r w:rsidRPr="005A3739">
        <w:rPr>
          <w:rFonts w:eastAsia="Times New Roman"/>
          <w:szCs w:val="24"/>
        </w:rPr>
        <w:t xml:space="preserve">πίκαιρη </w:t>
      </w:r>
      <w:r>
        <w:rPr>
          <w:rFonts w:eastAsia="Times New Roman"/>
          <w:szCs w:val="24"/>
        </w:rPr>
        <w:t>ε</w:t>
      </w:r>
      <w:r w:rsidRPr="005A3739">
        <w:rPr>
          <w:rFonts w:eastAsia="Times New Roman"/>
          <w:szCs w:val="24"/>
        </w:rPr>
        <w:t>ρώτηση του Βουλευτή Σερρών της Δημοκρατικής Συμπαράταξη</w:t>
      </w:r>
      <w:r>
        <w:rPr>
          <w:rFonts w:eastAsia="Times New Roman"/>
          <w:szCs w:val="24"/>
        </w:rPr>
        <w:t xml:space="preserve">ς </w:t>
      </w:r>
      <w:r w:rsidRPr="005A3739">
        <w:rPr>
          <w:rFonts w:eastAsia="Times New Roman"/>
          <w:szCs w:val="24"/>
        </w:rPr>
        <w:t xml:space="preserve">κ. Μιχαήλ Τζελέπη προς τον Υπουργό Οικονομίας και Ανάπτυξης, με θέμα: «Αδιέξοδη η κατάσταση της Ελληνικής Βιομηχανίας </w:t>
      </w:r>
      <w:r w:rsidRPr="005A3739">
        <w:rPr>
          <w:rFonts w:eastAsia="Times New Roman"/>
          <w:szCs w:val="24"/>
        </w:rPr>
        <w:t>Ζάχαρης (ΕΒΖ)».</w:t>
      </w:r>
    </w:p>
    <w:p w14:paraId="65B252CE" w14:textId="77777777" w:rsidR="000F4E4F" w:rsidRDefault="00A56466">
      <w:pPr>
        <w:spacing w:line="600" w:lineRule="auto"/>
        <w:ind w:firstLine="720"/>
        <w:jc w:val="both"/>
        <w:rPr>
          <w:rFonts w:eastAsia="Times New Roman"/>
          <w:szCs w:val="24"/>
        </w:rPr>
      </w:pPr>
      <w:r w:rsidRPr="005A3739">
        <w:rPr>
          <w:rFonts w:eastAsia="Times New Roman"/>
          <w:szCs w:val="24"/>
        </w:rPr>
        <w:t xml:space="preserve">4. Η με αριθμό 327/4-2-2019 </w:t>
      </w:r>
      <w:r>
        <w:rPr>
          <w:rFonts w:eastAsia="Times New Roman"/>
          <w:szCs w:val="24"/>
        </w:rPr>
        <w:t>ε</w:t>
      </w:r>
      <w:r w:rsidRPr="005A3739">
        <w:rPr>
          <w:rFonts w:eastAsia="Times New Roman"/>
          <w:szCs w:val="24"/>
        </w:rPr>
        <w:t xml:space="preserve">πίκαιρη </w:t>
      </w:r>
      <w:r>
        <w:rPr>
          <w:rFonts w:eastAsia="Times New Roman"/>
          <w:szCs w:val="24"/>
        </w:rPr>
        <w:t>ε</w:t>
      </w:r>
      <w:r w:rsidRPr="005A3739">
        <w:rPr>
          <w:rFonts w:eastAsia="Times New Roman"/>
          <w:szCs w:val="24"/>
        </w:rPr>
        <w:t>ρώτηση του Βουλευτή Άρτας της Νέας Δημοκρατίας κ. Γεωργίου Στύλιου προς τον Υπουργό Παιδείας, Έρευνας και Θρησκευμάτων, με θέμα: «Αναθέσεις ερευνητικών έργων σε ερευνητικά κέντρα χωρίς διαδικασίες προκή</w:t>
      </w:r>
      <w:r w:rsidRPr="005A3739">
        <w:rPr>
          <w:rFonts w:eastAsia="Times New Roman"/>
          <w:szCs w:val="24"/>
        </w:rPr>
        <w:t>ρυξης και με άγνωστα κριτήρια επιλογής».</w:t>
      </w:r>
    </w:p>
    <w:p w14:paraId="65B252CF" w14:textId="77777777" w:rsidR="000F4E4F" w:rsidRDefault="00A56466">
      <w:pPr>
        <w:spacing w:line="600" w:lineRule="auto"/>
        <w:ind w:firstLine="720"/>
        <w:jc w:val="both"/>
        <w:rPr>
          <w:rFonts w:eastAsia="Times New Roman"/>
          <w:szCs w:val="24"/>
        </w:rPr>
      </w:pPr>
      <w:r w:rsidRPr="005A3739">
        <w:rPr>
          <w:rFonts w:eastAsia="Times New Roman"/>
          <w:szCs w:val="24"/>
        </w:rPr>
        <w:lastRenderedPageBreak/>
        <w:t>5.</w:t>
      </w:r>
      <w:r>
        <w:rPr>
          <w:rFonts w:eastAsia="Times New Roman"/>
          <w:szCs w:val="24"/>
        </w:rPr>
        <w:t xml:space="preserve"> </w:t>
      </w:r>
      <w:r w:rsidRPr="005A3739">
        <w:rPr>
          <w:rFonts w:eastAsia="Times New Roman"/>
          <w:szCs w:val="24"/>
        </w:rPr>
        <w:t xml:space="preserve">Η με αριθμό 294/22-1-2019 </w:t>
      </w:r>
      <w:r>
        <w:rPr>
          <w:rFonts w:eastAsia="Times New Roman"/>
          <w:szCs w:val="24"/>
        </w:rPr>
        <w:t>ε</w:t>
      </w:r>
      <w:r w:rsidRPr="005A3739">
        <w:rPr>
          <w:rFonts w:eastAsia="Times New Roman"/>
          <w:szCs w:val="24"/>
        </w:rPr>
        <w:t xml:space="preserve">πίκαιρη </w:t>
      </w:r>
      <w:r>
        <w:rPr>
          <w:rFonts w:eastAsia="Times New Roman"/>
          <w:szCs w:val="24"/>
        </w:rPr>
        <w:t>ε</w:t>
      </w:r>
      <w:r w:rsidRPr="005A3739">
        <w:rPr>
          <w:rFonts w:eastAsia="Times New Roman"/>
          <w:szCs w:val="24"/>
        </w:rPr>
        <w:t>ρώτηση του Ε΄ Αντιπροέδρου της Β</w:t>
      </w:r>
      <w:r>
        <w:rPr>
          <w:rFonts w:eastAsia="Times New Roman"/>
          <w:szCs w:val="24"/>
        </w:rPr>
        <w:t xml:space="preserve">ουλής και </w:t>
      </w:r>
      <w:r w:rsidRPr="005A3739">
        <w:rPr>
          <w:rFonts w:eastAsia="Times New Roman"/>
          <w:szCs w:val="24"/>
        </w:rPr>
        <w:t>Βουλευτή Δωδεκανήσου τ</w:t>
      </w:r>
      <w:r>
        <w:rPr>
          <w:rFonts w:eastAsia="Times New Roman"/>
          <w:szCs w:val="24"/>
        </w:rPr>
        <w:t xml:space="preserve">ης Δημοκρατικής Συμπαράταξης </w:t>
      </w:r>
      <w:r w:rsidRPr="005A3739">
        <w:rPr>
          <w:rFonts w:eastAsia="Times New Roman"/>
          <w:szCs w:val="24"/>
        </w:rPr>
        <w:t>κ. Δημητρίου Κρεμαστινού προς τον Υπουργό Παιδείας, Έρευνας και Θρησκευμάτων, με θέ</w:t>
      </w:r>
      <w:r w:rsidRPr="005A3739">
        <w:rPr>
          <w:rFonts w:eastAsia="Times New Roman"/>
          <w:szCs w:val="24"/>
        </w:rPr>
        <w:t>μα: «Αναιτιολόγητος αποκλεισμός Καθηγητών από τη διεκδίκηση θέσεων διευθυντών εργαστηρίων και κλινικών».</w:t>
      </w:r>
    </w:p>
    <w:p w14:paraId="65B252D0" w14:textId="77777777" w:rsidR="000F4E4F" w:rsidRDefault="00A56466">
      <w:pPr>
        <w:spacing w:line="600" w:lineRule="auto"/>
        <w:ind w:firstLine="720"/>
        <w:jc w:val="both"/>
        <w:rPr>
          <w:rFonts w:eastAsia="Times New Roman"/>
          <w:szCs w:val="24"/>
        </w:rPr>
      </w:pPr>
      <w:r>
        <w:rPr>
          <w:rFonts w:eastAsia="Times New Roman"/>
          <w:szCs w:val="24"/>
        </w:rPr>
        <w:t>6.</w:t>
      </w:r>
      <w:r w:rsidRPr="005A3739">
        <w:rPr>
          <w:rFonts w:eastAsia="Times New Roman"/>
          <w:szCs w:val="24"/>
        </w:rPr>
        <w:t xml:space="preserve"> Η με αριθμό 309/28-1-2019 </w:t>
      </w:r>
      <w:r>
        <w:rPr>
          <w:rFonts w:eastAsia="Times New Roman"/>
          <w:szCs w:val="24"/>
        </w:rPr>
        <w:t>ε</w:t>
      </w:r>
      <w:r w:rsidRPr="005A3739">
        <w:rPr>
          <w:rFonts w:eastAsia="Times New Roman"/>
          <w:szCs w:val="24"/>
        </w:rPr>
        <w:t xml:space="preserve">πίκαιρη </w:t>
      </w:r>
      <w:r>
        <w:rPr>
          <w:rFonts w:eastAsia="Times New Roman"/>
          <w:szCs w:val="24"/>
        </w:rPr>
        <w:t>ε</w:t>
      </w:r>
      <w:r w:rsidRPr="005A3739">
        <w:rPr>
          <w:rFonts w:eastAsia="Times New Roman"/>
          <w:szCs w:val="24"/>
        </w:rPr>
        <w:t>ρώτηση του Ανεξάρτητου Βουλευτή Β΄ Θεσσαλονίκης κ. Αριστείδη Φωκά προς τον Υπουργό Εσωτερικών, με θέμα: «Κοινωνι</w:t>
      </w:r>
      <w:r w:rsidRPr="005A3739">
        <w:rPr>
          <w:rFonts w:eastAsia="Times New Roman"/>
          <w:szCs w:val="24"/>
        </w:rPr>
        <w:t>κές Δομές Δήμων».</w:t>
      </w:r>
    </w:p>
    <w:p w14:paraId="65B252D1" w14:textId="77777777" w:rsidR="000F4E4F" w:rsidRDefault="00A56466">
      <w:pPr>
        <w:spacing w:line="600" w:lineRule="auto"/>
        <w:ind w:firstLine="720"/>
        <w:jc w:val="both"/>
        <w:rPr>
          <w:rFonts w:eastAsia="Times New Roman"/>
          <w:szCs w:val="24"/>
        </w:rPr>
      </w:pPr>
      <w:r>
        <w:rPr>
          <w:rFonts w:eastAsia="Times New Roman"/>
          <w:szCs w:val="24"/>
        </w:rPr>
        <w:t>7.</w:t>
      </w:r>
      <w:r w:rsidRPr="005A3739">
        <w:rPr>
          <w:rFonts w:eastAsia="Times New Roman"/>
          <w:szCs w:val="24"/>
        </w:rPr>
        <w:t xml:space="preserve"> Η με αριθμό 306/28-1-2019 </w:t>
      </w:r>
      <w:r>
        <w:rPr>
          <w:rFonts w:eastAsia="Times New Roman"/>
          <w:szCs w:val="24"/>
        </w:rPr>
        <w:t>ε</w:t>
      </w:r>
      <w:r w:rsidRPr="005A3739">
        <w:rPr>
          <w:rFonts w:eastAsia="Times New Roman"/>
          <w:szCs w:val="24"/>
        </w:rPr>
        <w:t xml:space="preserve">πίκαιρη </w:t>
      </w:r>
      <w:r>
        <w:rPr>
          <w:rFonts w:eastAsia="Times New Roman"/>
          <w:szCs w:val="24"/>
        </w:rPr>
        <w:t>ε</w:t>
      </w:r>
      <w:r w:rsidRPr="005A3739">
        <w:rPr>
          <w:rFonts w:eastAsia="Times New Roman"/>
          <w:szCs w:val="24"/>
        </w:rPr>
        <w:t xml:space="preserve">ρώτηση της Βουλευτού Καστοριάς της Νέας Δημοκρατίας </w:t>
      </w:r>
      <w:r w:rsidRPr="005A3739">
        <w:rPr>
          <w:rFonts w:eastAsia="Times New Roman"/>
          <w:szCs w:val="24"/>
        </w:rPr>
        <w:t>κ</w:t>
      </w:r>
      <w:r>
        <w:rPr>
          <w:rFonts w:eastAsia="Times New Roman"/>
          <w:szCs w:val="24"/>
        </w:rPr>
        <w:t>.</w:t>
      </w:r>
      <w:r w:rsidRPr="005A3739">
        <w:rPr>
          <w:rFonts w:eastAsia="Times New Roman"/>
          <w:szCs w:val="24"/>
        </w:rPr>
        <w:t xml:space="preserve"> </w:t>
      </w:r>
      <w:r w:rsidRPr="005A3739">
        <w:rPr>
          <w:rFonts w:eastAsia="Times New Roman"/>
          <w:szCs w:val="24"/>
        </w:rPr>
        <w:t>Μαρίας Αντωνίου προς τον Υπουργό Παιδείας, Έρευνας και Θρησκευμάτων, με θέμα: «Εξέταση ενστάσεων μεταγραφών φοιτητών».</w:t>
      </w:r>
    </w:p>
    <w:p w14:paraId="65B252D2" w14:textId="77777777" w:rsidR="000F4E4F" w:rsidRDefault="00A56466">
      <w:pPr>
        <w:spacing w:line="600" w:lineRule="auto"/>
        <w:ind w:firstLine="720"/>
        <w:jc w:val="both"/>
        <w:rPr>
          <w:rFonts w:eastAsia="Times New Roman"/>
          <w:szCs w:val="24"/>
        </w:rPr>
      </w:pPr>
      <w:r>
        <w:rPr>
          <w:rFonts w:eastAsia="Times New Roman"/>
          <w:szCs w:val="24"/>
        </w:rPr>
        <w:t>8.</w:t>
      </w:r>
      <w:r w:rsidRPr="005A3739">
        <w:rPr>
          <w:rFonts w:eastAsia="Times New Roman"/>
          <w:szCs w:val="24"/>
        </w:rPr>
        <w:t xml:space="preserve"> Η με αριθμό 285/21-1-2</w:t>
      </w:r>
      <w:r w:rsidRPr="005A3739">
        <w:rPr>
          <w:rFonts w:eastAsia="Times New Roman"/>
          <w:szCs w:val="24"/>
        </w:rPr>
        <w:t xml:space="preserve">019 </w:t>
      </w:r>
      <w:r>
        <w:rPr>
          <w:rFonts w:eastAsia="Times New Roman"/>
          <w:szCs w:val="24"/>
        </w:rPr>
        <w:t>ε</w:t>
      </w:r>
      <w:r w:rsidRPr="005A3739">
        <w:rPr>
          <w:rFonts w:eastAsia="Times New Roman"/>
          <w:szCs w:val="24"/>
        </w:rPr>
        <w:t xml:space="preserve">πίκαιρη </w:t>
      </w:r>
      <w:r>
        <w:rPr>
          <w:rFonts w:eastAsia="Times New Roman"/>
          <w:szCs w:val="24"/>
        </w:rPr>
        <w:t>ε</w:t>
      </w:r>
      <w:r w:rsidRPr="005A3739">
        <w:rPr>
          <w:rFonts w:eastAsia="Times New Roman"/>
          <w:szCs w:val="24"/>
        </w:rPr>
        <w:t>ρώτηση του Βουλευτή Έβρου της Νέας Δημοκρατίας κ. Αναστασίου Δημοσχάκη προς τον Υπουργό Παιδείας, Έρευνας και Θρησκευμάτων,</w:t>
      </w:r>
      <w:r>
        <w:rPr>
          <w:rFonts w:eastAsia="Times New Roman"/>
          <w:szCs w:val="24"/>
        </w:rPr>
        <w:t xml:space="preserve"> </w:t>
      </w:r>
      <w:r w:rsidRPr="005A3739">
        <w:rPr>
          <w:rFonts w:eastAsia="Times New Roman"/>
          <w:szCs w:val="24"/>
        </w:rPr>
        <w:t xml:space="preserve">με θέμα: «Μεταφορά θέσης μέλους ΔΕΠ από την Ιατρική Σχολή του </w:t>
      </w:r>
      <w:r w:rsidRPr="005A3739">
        <w:rPr>
          <w:rFonts w:eastAsia="Times New Roman"/>
          <w:szCs w:val="24"/>
        </w:rPr>
        <w:lastRenderedPageBreak/>
        <w:t>Δημοκριτείου Πανεπιστημίου Θράκης στο νεοσύστατο Πανεπισ</w:t>
      </w:r>
      <w:r w:rsidRPr="005A3739">
        <w:rPr>
          <w:rFonts w:eastAsia="Times New Roman"/>
          <w:szCs w:val="24"/>
        </w:rPr>
        <w:t>τήμιο Δυτικής Αττικής».</w:t>
      </w:r>
    </w:p>
    <w:p w14:paraId="65B252D3" w14:textId="77777777" w:rsidR="000F4E4F" w:rsidRDefault="00A56466">
      <w:pPr>
        <w:spacing w:line="600" w:lineRule="auto"/>
        <w:ind w:firstLine="720"/>
        <w:jc w:val="both"/>
        <w:rPr>
          <w:rFonts w:eastAsia="Times New Roman"/>
          <w:szCs w:val="24"/>
        </w:rPr>
      </w:pPr>
      <w:r>
        <w:rPr>
          <w:rFonts w:eastAsia="Times New Roman"/>
          <w:szCs w:val="24"/>
        </w:rPr>
        <w:t xml:space="preserve">9. Η </w:t>
      </w:r>
      <w:r w:rsidRPr="005A3739">
        <w:rPr>
          <w:rFonts w:eastAsia="Times New Roman"/>
          <w:szCs w:val="24"/>
        </w:rPr>
        <w:t xml:space="preserve">με αριθμό 291/22-1-2019 </w:t>
      </w:r>
      <w:r>
        <w:rPr>
          <w:rFonts w:eastAsia="Times New Roman"/>
          <w:szCs w:val="24"/>
        </w:rPr>
        <w:t>ε</w:t>
      </w:r>
      <w:r w:rsidRPr="005A3739">
        <w:rPr>
          <w:rFonts w:eastAsia="Times New Roman"/>
          <w:szCs w:val="24"/>
        </w:rPr>
        <w:t xml:space="preserve">πίκαιρη </w:t>
      </w:r>
      <w:r>
        <w:rPr>
          <w:rFonts w:eastAsia="Times New Roman"/>
          <w:szCs w:val="24"/>
        </w:rPr>
        <w:t>ε</w:t>
      </w:r>
      <w:r w:rsidRPr="005A3739">
        <w:rPr>
          <w:rFonts w:eastAsia="Times New Roman"/>
          <w:szCs w:val="24"/>
        </w:rPr>
        <w:t xml:space="preserve">ρώτηση του Βουλευτή Α΄ Θεσσαλονίκης του Κομμουνιστικού Κόμματος </w:t>
      </w:r>
      <w:r w:rsidRPr="005A3739">
        <w:rPr>
          <w:rFonts w:eastAsia="Times New Roman"/>
          <w:szCs w:val="24"/>
        </w:rPr>
        <w:t>Ελλάδ</w:t>
      </w:r>
      <w:r>
        <w:rPr>
          <w:rFonts w:eastAsia="Times New Roman"/>
          <w:szCs w:val="24"/>
        </w:rPr>
        <w:t>α</w:t>
      </w:r>
      <w:r w:rsidRPr="005A3739">
        <w:rPr>
          <w:rFonts w:eastAsia="Times New Roman"/>
          <w:szCs w:val="24"/>
        </w:rPr>
        <w:t xml:space="preserve">ς </w:t>
      </w:r>
      <w:r w:rsidRPr="005A3739">
        <w:rPr>
          <w:rFonts w:eastAsia="Times New Roman"/>
          <w:szCs w:val="24"/>
        </w:rPr>
        <w:t xml:space="preserve">κ. Γιάννη Δελή προς τον Υπουργό Παιδείας, Έρευνας και Θρησκευμάτων, σχετικά με τη «μεταφορά μαθητών των Μουσικών και </w:t>
      </w:r>
      <w:r w:rsidRPr="005A3739">
        <w:rPr>
          <w:rFonts w:eastAsia="Times New Roman"/>
          <w:szCs w:val="24"/>
        </w:rPr>
        <w:t>Καλλιτεχνικών Σχολείων».</w:t>
      </w:r>
    </w:p>
    <w:p w14:paraId="65B252D4" w14:textId="77777777" w:rsidR="000F4E4F" w:rsidRDefault="00A56466">
      <w:pPr>
        <w:spacing w:line="600" w:lineRule="auto"/>
        <w:ind w:firstLine="720"/>
        <w:jc w:val="both"/>
        <w:rPr>
          <w:rFonts w:eastAsia="Times New Roman"/>
          <w:szCs w:val="24"/>
        </w:rPr>
      </w:pPr>
      <w:r>
        <w:rPr>
          <w:rFonts w:eastAsia="Times New Roman"/>
          <w:szCs w:val="24"/>
        </w:rPr>
        <w:t>10.</w:t>
      </w:r>
      <w:r w:rsidRPr="005A3739">
        <w:rPr>
          <w:rFonts w:eastAsia="Times New Roman"/>
          <w:szCs w:val="24"/>
        </w:rPr>
        <w:t xml:space="preserve"> Η με αριθμό 269/14-1-2019 </w:t>
      </w:r>
      <w:r>
        <w:rPr>
          <w:rFonts w:eastAsia="Times New Roman"/>
          <w:szCs w:val="24"/>
        </w:rPr>
        <w:t>ε</w:t>
      </w:r>
      <w:r w:rsidRPr="005A3739">
        <w:rPr>
          <w:rFonts w:eastAsia="Times New Roman"/>
          <w:szCs w:val="24"/>
        </w:rPr>
        <w:t xml:space="preserve">πίκαιρη </w:t>
      </w:r>
      <w:r>
        <w:rPr>
          <w:rFonts w:eastAsia="Times New Roman"/>
          <w:szCs w:val="24"/>
        </w:rPr>
        <w:t>ε</w:t>
      </w:r>
      <w:r w:rsidRPr="005A3739">
        <w:rPr>
          <w:rFonts w:eastAsia="Times New Roman"/>
          <w:szCs w:val="24"/>
        </w:rPr>
        <w:t xml:space="preserve">ρώτηση του Βουλευτή </w:t>
      </w:r>
      <w:r w:rsidRPr="005A3739">
        <w:rPr>
          <w:rFonts w:eastAsia="Times New Roman"/>
          <w:szCs w:val="24"/>
        </w:rPr>
        <w:t>Α</w:t>
      </w:r>
      <w:r>
        <w:rPr>
          <w:rFonts w:eastAsia="Times New Roman"/>
          <w:szCs w:val="24"/>
        </w:rPr>
        <w:t>΄</w:t>
      </w:r>
      <w:r w:rsidRPr="005A3739">
        <w:rPr>
          <w:rFonts w:eastAsia="Times New Roman"/>
          <w:szCs w:val="24"/>
        </w:rPr>
        <w:t xml:space="preserve"> </w:t>
      </w:r>
      <w:r w:rsidRPr="005A3739">
        <w:rPr>
          <w:rFonts w:eastAsia="Times New Roman"/>
          <w:szCs w:val="24"/>
        </w:rPr>
        <w:t xml:space="preserve">Πειραιώς της Νέας Δημοκρατίας κ. </w:t>
      </w:r>
      <w:r>
        <w:rPr>
          <w:rFonts w:eastAsia="Times New Roman"/>
          <w:szCs w:val="24"/>
        </w:rPr>
        <w:t xml:space="preserve">Κωνσταντίνου Κατσαφάδου </w:t>
      </w:r>
      <w:r w:rsidRPr="005A3739">
        <w:rPr>
          <w:rFonts w:eastAsia="Times New Roman"/>
          <w:szCs w:val="24"/>
        </w:rPr>
        <w:t>προς τον Υπουργό Εσωτερικών, με θέμα: «Η κυβέρνηση προαναγγέλλει επιλεκτική κατάτμηση δ</w:t>
      </w:r>
      <w:r>
        <w:rPr>
          <w:rFonts w:eastAsia="Times New Roman"/>
          <w:szCs w:val="24"/>
        </w:rPr>
        <w:t>ήμων με μικροκομματικά κ</w:t>
      </w:r>
      <w:r>
        <w:rPr>
          <w:rFonts w:eastAsia="Times New Roman"/>
          <w:szCs w:val="24"/>
        </w:rPr>
        <w:t>ριτήρια</w:t>
      </w:r>
      <w:r w:rsidRPr="005A3739">
        <w:rPr>
          <w:rFonts w:eastAsia="Times New Roman"/>
          <w:szCs w:val="24"/>
        </w:rPr>
        <w:t>, λίγο πριν τις δημοτικές</w:t>
      </w:r>
      <w:r>
        <w:rPr>
          <w:rFonts w:eastAsia="Times New Roman"/>
          <w:szCs w:val="24"/>
        </w:rPr>
        <w:t xml:space="preserve"> </w:t>
      </w:r>
      <w:r w:rsidRPr="005A3739">
        <w:rPr>
          <w:rFonts w:eastAsia="Times New Roman"/>
          <w:szCs w:val="24"/>
        </w:rPr>
        <w:t>εκλογές, προκαλώντας σύγχυση και αναστάτωση».</w:t>
      </w:r>
    </w:p>
    <w:p w14:paraId="65B252D5" w14:textId="77777777" w:rsidR="000F4E4F" w:rsidRDefault="00A56466">
      <w:pPr>
        <w:spacing w:line="600" w:lineRule="auto"/>
        <w:ind w:firstLine="720"/>
        <w:jc w:val="both"/>
        <w:rPr>
          <w:rFonts w:eastAsia="Times New Roman"/>
          <w:szCs w:val="24"/>
        </w:rPr>
      </w:pPr>
      <w:r>
        <w:rPr>
          <w:rFonts w:eastAsia="Times New Roman"/>
          <w:szCs w:val="24"/>
        </w:rPr>
        <w:t>11.</w:t>
      </w:r>
      <w:r w:rsidRPr="005A3739">
        <w:rPr>
          <w:rFonts w:eastAsia="Times New Roman"/>
          <w:szCs w:val="24"/>
        </w:rPr>
        <w:t xml:space="preserve"> Η με αριθμό 265/11-1-2019 </w:t>
      </w:r>
      <w:r>
        <w:rPr>
          <w:rFonts w:eastAsia="Times New Roman"/>
          <w:szCs w:val="24"/>
        </w:rPr>
        <w:t>ε</w:t>
      </w:r>
      <w:r w:rsidRPr="005A3739">
        <w:rPr>
          <w:rFonts w:eastAsia="Times New Roman"/>
          <w:szCs w:val="24"/>
        </w:rPr>
        <w:t xml:space="preserve">πίκαιρη </w:t>
      </w:r>
      <w:r>
        <w:rPr>
          <w:rFonts w:eastAsia="Times New Roman"/>
          <w:szCs w:val="24"/>
        </w:rPr>
        <w:t>ε</w:t>
      </w:r>
      <w:r w:rsidRPr="005A3739">
        <w:rPr>
          <w:rFonts w:eastAsia="Times New Roman"/>
          <w:szCs w:val="24"/>
        </w:rPr>
        <w:t>ρώτηση του Βουλευτή Αρκαδίας της Δημοκ</w:t>
      </w:r>
      <w:r>
        <w:rPr>
          <w:rFonts w:eastAsia="Times New Roman"/>
          <w:szCs w:val="24"/>
        </w:rPr>
        <w:t xml:space="preserve">ρατικής Συμπαράταξης </w:t>
      </w:r>
      <w:r w:rsidRPr="005A3739">
        <w:rPr>
          <w:rFonts w:eastAsia="Times New Roman"/>
          <w:szCs w:val="24"/>
        </w:rPr>
        <w:t xml:space="preserve">κ. Οδυσσέα Κωνσταντινόπουλου </w:t>
      </w:r>
      <w:r>
        <w:rPr>
          <w:rFonts w:eastAsia="Times New Roman"/>
          <w:szCs w:val="24"/>
        </w:rPr>
        <w:t xml:space="preserve">προς τον Υπουργό </w:t>
      </w:r>
      <w:r w:rsidRPr="005A3739">
        <w:rPr>
          <w:rFonts w:eastAsia="Times New Roman"/>
          <w:szCs w:val="24"/>
        </w:rPr>
        <w:t xml:space="preserve">Εσωτερικών, με </w:t>
      </w:r>
      <w:r w:rsidRPr="005A3739">
        <w:rPr>
          <w:rFonts w:eastAsia="Times New Roman"/>
          <w:szCs w:val="24"/>
        </w:rPr>
        <w:lastRenderedPageBreak/>
        <w:t>θέμα: «Σε ποιο στ</w:t>
      </w:r>
      <w:r w:rsidRPr="005A3739">
        <w:rPr>
          <w:rFonts w:eastAsia="Times New Roman"/>
          <w:szCs w:val="24"/>
        </w:rPr>
        <w:t>άδιο βρίσκεται η υλοποίηση του έργου προσέλκυσης επισκεπτών στη Λίμνη Λάδωνα, ύψους 1.289.618 ευρώ;».</w:t>
      </w:r>
    </w:p>
    <w:p w14:paraId="65B252D6" w14:textId="77777777" w:rsidR="000F4E4F" w:rsidRDefault="00A56466">
      <w:pPr>
        <w:spacing w:line="600" w:lineRule="auto"/>
        <w:ind w:firstLine="720"/>
        <w:jc w:val="both"/>
        <w:rPr>
          <w:rFonts w:eastAsia="Times New Roman"/>
          <w:szCs w:val="24"/>
        </w:rPr>
      </w:pPr>
      <w:r>
        <w:rPr>
          <w:rFonts w:eastAsia="Times New Roman"/>
          <w:szCs w:val="24"/>
        </w:rPr>
        <w:t>12.</w:t>
      </w:r>
      <w:r w:rsidRPr="005A3739">
        <w:rPr>
          <w:rFonts w:eastAsia="Times New Roman"/>
          <w:szCs w:val="24"/>
        </w:rPr>
        <w:t xml:space="preserve"> Η με αριθμό 270/14-1-2019 </w:t>
      </w:r>
      <w:r>
        <w:rPr>
          <w:rFonts w:eastAsia="Times New Roman"/>
          <w:szCs w:val="24"/>
        </w:rPr>
        <w:t>ε</w:t>
      </w:r>
      <w:r w:rsidRPr="005A3739">
        <w:rPr>
          <w:rFonts w:eastAsia="Times New Roman"/>
          <w:szCs w:val="24"/>
        </w:rPr>
        <w:t>πίκαιρη Ερώτηση του Βουλευτή Λέσβου της Νέας Δημοκρατίας κ. Χαράλαμπου Αθανασίου προς τον Υπουργό Εσωτερικών, με θέμα: «Διά</w:t>
      </w:r>
      <w:r w:rsidRPr="005A3739">
        <w:rPr>
          <w:rFonts w:eastAsia="Times New Roman"/>
          <w:szCs w:val="24"/>
        </w:rPr>
        <w:t>σπαση του Δήμου Λέσβου».</w:t>
      </w:r>
    </w:p>
    <w:p w14:paraId="65B252D7" w14:textId="77777777" w:rsidR="000F4E4F" w:rsidRDefault="00A56466">
      <w:pPr>
        <w:spacing w:line="600" w:lineRule="auto"/>
        <w:ind w:firstLine="720"/>
        <w:jc w:val="both"/>
        <w:rPr>
          <w:rFonts w:eastAsia="Times New Roman"/>
          <w:szCs w:val="24"/>
        </w:rPr>
      </w:pPr>
      <w:r>
        <w:rPr>
          <w:rFonts w:eastAsia="Times New Roman"/>
          <w:szCs w:val="24"/>
        </w:rPr>
        <w:t>13.</w:t>
      </w:r>
      <w:r w:rsidRPr="005A3739">
        <w:rPr>
          <w:rFonts w:eastAsia="Times New Roman"/>
          <w:szCs w:val="24"/>
        </w:rPr>
        <w:t xml:space="preserve"> Η με αριθμό 279/15-1-2019 </w:t>
      </w:r>
      <w:r>
        <w:rPr>
          <w:rFonts w:eastAsia="Times New Roman"/>
          <w:szCs w:val="24"/>
        </w:rPr>
        <w:t>ε</w:t>
      </w:r>
      <w:r w:rsidRPr="005A3739">
        <w:rPr>
          <w:rFonts w:eastAsia="Times New Roman"/>
          <w:szCs w:val="24"/>
        </w:rPr>
        <w:t xml:space="preserve">πίκαιρη </w:t>
      </w:r>
      <w:r>
        <w:rPr>
          <w:rFonts w:eastAsia="Times New Roman"/>
          <w:szCs w:val="24"/>
        </w:rPr>
        <w:t>ε</w:t>
      </w:r>
      <w:r w:rsidRPr="005A3739">
        <w:rPr>
          <w:rFonts w:eastAsia="Times New Roman"/>
          <w:szCs w:val="24"/>
        </w:rPr>
        <w:t>ρώτηση του Βουλευτή Ηρακλείου της Δημοκρατικής Συμπαράταξης κ. Βασιλείου Κεγκέρογλου προς τον Υπουργό Ναυτιλίας και Νησιωτικής Πολιτικής, με θέμα: «Άμεσες ενέργειες για να ενταχθεί η Κρήτη στ</w:t>
      </w:r>
      <w:r w:rsidRPr="005A3739">
        <w:rPr>
          <w:rFonts w:eastAsia="Times New Roman"/>
          <w:szCs w:val="24"/>
        </w:rPr>
        <w:t>ο Μεταφορικό Ισοδύναμο».</w:t>
      </w:r>
    </w:p>
    <w:p w14:paraId="65B252D8" w14:textId="77777777" w:rsidR="000F4E4F" w:rsidRDefault="00A56466">
      <w:pPr>
        <w:spacing w:line="600" w:lineRule="auto"/>
        <w:ind w:firstLine="720"/>
        <w:jc w:val="both"/>
        <w:rPr>
          <w:rFonts w:eastAsia="Times New Roman"/>
          <w:szCs w:val="24"/>
        </w:rPr>
      </w:pPr>
      <w:r w:rsidRPr="005A3739">
        <w:rPr>
          <w:rFonts w:eastAsia="Times New Roman"/>
          <w:szCs w:val="24"/>
        </w:rPr>
        <w:t>ΑΝΑΦΟΡΕΣ</w:t>
      </w:r>
      <w:r w:rsidRPr="005A511C">
        <w:rPr>
          <w:rFonts w:eastAsia="Times New Roman"/>
          <w:szCs w:val="24"/>
        </w:rPr>
        <w:t xml:space="preserve"> - </w:t>
      </w:r>
      <w:r w:rsidRPr="005A3739">
        <w:rPr>
          <w:rFonts w:eastAsia="Times New Roman"/>
          <w:szCs w:val="24"/>
        </w:rPr>
        <w:t>ΕΡΩΤΗΣΕΙΣ (Άρθρο 130 παρ</w:t>
      </w:r>
      <w:r>
        <w:rPr>
          <w:rFonts w:eastAsia="Times New Roman"/>
          <w:szCs w:val="24"/>
        </w:rPr>
        <w:t>άγραφος</w:t>
      </w:r>
      <w:r w:rsidRPr="005A3739">
        <w:rPr>
          <w:rFonts w:eastAsia="Times New Roman"/>
          <w:szCs w:val="24"/>
        </w:rPr>
        <w:t xml:space="preserve"> 5 </w:t>
      </w:r>
      <w:r>
        <w:rPr>
          <w:rFonts w:eastAsia="Times New Roman"/>
          <w:szCs w:val="24"/>
        </w:rPr>
        <w:t xml:space="preserve">του </w:t>
      </w:r>
      <w:r w:rsidRPr="005A3739">
        <w:rPr>
          <w:rFonts w:eastAsia="Times New Roman"/>
          <w:szCs w:val="24"/>
        </w:rPr>
        <w:t>Καν</w:t>
      </w:r>
      <w:r>
        <w:rPr>
          <w:rFonts w:eastAsia="Times New Roman"/>
          <w:szCs w:val="24"/>
        </w:rPr>
        <w:t>ονισμού της</w:t>
      </w:r>
      <w:r w:rsidRPr="005A3739">
        <w:rPr>
          <w:rFonts w:eastAsia="Times New Roman"/>
          <w:szCs w:val="24"/>
        </w:rPr>
        <w:t xml:space="preserve"> Βουλής)</w:t>
      </w:r>
    </w:p>
    <w:p w14:paraId="65B252D9" w14:textId="77777777" w:rsidR="000F4E4F" w:rsidRDefault="00A56466">
      <w:pPr>
        <w:spacing w:line="600" w:lineRule="auto"/>
        <w:ind w:firstLine="720"/>
        <w:jc w:val="both"/>
        <w:rPr>
          <w:rFonts w:eastAsia="Times New Roman"/>
          <w:szCs w:val="24"/>
        </w:rPr>
      </w:pPr>
      <w:r>
        <w:rPr>
          <w:rFonts w:eastAsia="Times New Roman"/>
          <w:szCs w:val="24"/>
        </w:rPr>
        <w:t>1.</w:t>
      </w:r>
      <w:r w:rsidRPr="005A3739">
        <w:rPr>
          <w:rFonts w:eastAsia="Times New Roman"/>
          <w:szCs w:val="24"/>
        </w:rPr>
        <w:t xml:space="preserve"> Η με αριθμό 4556/21-12-2018 </w:t>
      </w:r>
      <w:r>
        <w:rPr>
          <w:rFonts w:eastAsia="Times New Roman"/>
          <w:szCs w:val="24"/>
        </w:rPr>
        <w:t>ε</w:t>
      </w:r>
      <w:r w:rsidRPr="005A3739">
        <w:rPr>
          <w:rFonts w:eastAsia="Times New Roman"/>
          <w:szCs w:val="24"/>
        </w:rPr>
        <w:t>ρώτηση του Βουλευτή Ηρακλείου της Δημο</w:t>
      </w:r>
      <w:r>
        <w:rPr>
          <w:rFonts w:eastAsia="Times New Roman"/>
          <w:szCs w:val="24"/>
        </w:rPr>
        <w:t xml:space="preserve">κρατικής Συμπαράταξης </w:t>
      </w:r>
      <w:r w:rsidRPr="005A3739">
        <w:rPr>
          <w:rFonts w:eastAsia="Times New Roman"/>
          <w:szCs w:val="24"/>
        </w:rPr>
        <w:t>κ. Βασιλείου Κεγκέρογλου προς τον Υπουργό Επικρατείας και Κυβερνητι</w:t>
      </w:r>
      <w:r w:rsidRPr="005A3739">
        <w:rPr>
          <w:rFonts w:eastAsia="Times New Roman"/>
          <w:szCs w:val="24"/>
        </w:rPr>
        <w:t>κό Εκπρό</w:t>
      </w:r>
      <w:r w:rsidRPr="005A3739">
        <w:rPr>
          <w:rFonts w:eastAsia="Times New Roman"/>
          <w:szCs w:val="24"/>
        </w:rPr>
        <w:lastRenderedPageBreak/>
        <w:t>σωπο, με θέμα: «</w:t>
      </w:r>
      <w:r>
        <w:rPr>
          <w:rFonts w:eastAsia="Times New Roman"/>
          <w:szCs w:val="24"/>
        </w:rPr>
        <w:t>Ε</w:t>
      </w:r>
      <w:r w:rsidRPr="005A3739">
        <w:rPr>
          <w:rFonts w:eastAsia="Times New Roman"/>
          <w:szCs w:val="24"/>
        </w:rPr>
        <w:t xml:space="preserve">ξακολουθεί </w:t>
      </w:r>
      <w:r w:rsidRPr="005A3739">
        <w:rPr>
          <w:rFonts w:eastAsia="Times New Roman"/>
          <w:szCs w:val="24"/>
        </w:rPr>
        <w:t>να εμμένει το Υπουργείο Ναυτιλίας στην απαράδεκτη εξαίρεση της Κρήτης από το Μεταφορικό Ισοδύναμο».</w:t>
      </w:r>
    </w:p>
    <w:p w14:paraId="65B252DA" w14:textId="77777777" w:rsidR="000F4E4F" w:rsidRDefault="00A56466">
      <w:pPr>
        <w:spacing w:line="600" w:lineRule="auto"/>
        <w:ind w:firstLine="720"/>
        <w:jc w:val="both"/>
        <w:rPr>
          <w:rFonts w:eastAsia="Times New Roman"/>
          <w:szCs w:val="24"/>
        </w:rPr>
      </w:pPr>
      <w:r w:rsidRPr="005A3739">
        <w:rPr>
          <w:rFonts w:eastAsia="Times New Roman"/>
          <w:szCs w:val="24"/>
        </w:rPr>
        <w:t xml:space="preserve">2. Η με αριθμό 2854/29-10-2018 </w:t>
      </w:r>
      <w:r>
        <w:rPr>
          <w:rFonts w:eastAsia="Times New Roman"/>
          <w:szCs w:val="24"/>
        </w:rPr>
        <w:t>ε</w:t>
      </w:r>
      <w:r w:rsidRPr="005A3739">
        <w:rPr>
          <w:rFonts w:eastAsia="Times New Roman"/>
          <w:szCs w:val="24"/>
        </w:rPr>
        <w:t xml:space="preserve">ρώτηση του Βουλευτή Δράμας της Νέας Δημοκρατίας κ. Δημητρίου Κυριαζίδη προς τον Υπουργό </w:t>
      </w:r>
      <w:r w:rsidRPr="005A3739">
        <w:rPr>
          <w:rFonts w:eastAsia="Times New Roman"/>
          <w:szCs w:val="24"/>
        </w:rPr>
        <w:t>Παιδείας, Έρευνας και Θρησκευμάτων, σχετικά «με την μεταφορά μιας θέσης μέλους ΔΕΠ από την Ιατρική Σχολή του Δημοκριτείου Πανεπιστημίου Θράκης στο νεοσύστατο Παν</w:t>
      </w:r>
      <w:r>
        <w:rPr>
          <w:rFonts w:eastAsia="Times New Roman"/>
          <w:szCs w:val="24"/>
        </w:rPr>
        <w:t>επιστήμιο Δυτικής Αττικής».</w:t>
      </w:r>
    </w:p>
    <w:p w14:paraId="65B252DB" w14:textId="77777777" w:rsidR="000F4E4F" w:rsidRDefault="00A56466">
      <w:pPr>
        <w:spacing w:line="600" w:lineRule="auto"/>
        <w:ind w:firstLine="720"/>
        <w:jc w:val="both"/>
        <w:rPr>
          <w:rFonts w:eastAsia="Times New Roman"/>
          <w:szCs w:val="24"/>
        </w:rPr>
      </w:pPr>
      <w:r>
        <w:rPr>
          <w:rFonts w:eastAsia="Times New Roman"/>
          <w:szCs w:val="24"/>
        </w:rPr>
        <w:t>3.</w:t>
      </w:r>
      <w:r w:rsidRPr="005A3739">
        <w:rPr>
          <w:rFonts w:eastAsia="Times New Roman"/>
          <w:szCs w:val="24"/>
        </w:rPr>
        <w:t xml:space="preserve">Η με αριθμό 591/29-11-2018 </w:t>
      </w:r>
      <w:r>
        <w:rPr>
          <w:rFonts w:eastAsia="Times New Roman"/>
          <w:szCs w:val="24"/>
        </w:rPr>
        <w:t>α</w:t>
      </w:r>
      <w:r w:rsidRPr="005A3739">
        <w:rPr>
          <w:rFonts w:eastAsia="Times New Roman"/>
          <w:szCs w:val="24"/>
        </w:rPr>
        <w:t>ναφορά του Βουλευτή Ροδόπης της Δημοκ</w:t>
      </w:r>
      <w:r w:rsidRPr="005A3739">
        <w:rPr>
          <w:rFonts w:eastAsia="Times New Roman"/>
          <w:szCs w:val="24"/>
        </w:rPr>
        <w:t>ρατικής Συμπαράταξης</w:t>
      </w:r>
      <w:r>
        <w:rPr>
          <w:rFonts w:eastAsia="Times New Roman"/>
          <w:szCs w:val="24"/>
        </w:rPr>
        <w:t xml:space="preserve"> </w:t>
      </w:r>
      <w:r w:rsidRPr="005A3739">
        <w:rPr>
          <w:rFonts w:eastAsia="Times New Roman"/>
          <w:szCs w:val="24"/>
        </w:rPr>
        <w:t>κ. Ιλχάν Αχμέτ προς τον Υπουργό Παιδείας, Έρευνας και Θρησκευμάτων, με θέμα: «Ωρολόγιο πρόγραμμα των Μουσουλμανι</w:t>
      </w:r>
      <w:r>
        <w:rPr>
          <w:rFonts w:eastAsia="Times New Roman"/>
          <w:szCs w:val="24"/>
        </w:rPr>
        <w:t xml:space="preserve">κών ιεροσπουδαστηρίων Θράκης». </w:t>
      </w:r>
    </w:p>
    <w:p w14:paraId="65B252DC" w14:textId="77777777" w:rsidR="000F4E4F" w:rsidRDefault="00A56466">
      <w:pPr>
        <w:spacing w:line="600" w:lineRule="auto"/>
        <w:ind w:firstLine="720"/>
        <w:jc w:val="both"/>
        <w:rPr>
          <w:rFonts w:eastAsia="Times New Roman"/>
          <w:szCs w:val="24"/>
        </w:rPr>
      </w:pPr>
      <w:r>
        <w:rPr>
          <w:rFonts w:eastAsia="Times New Roman"/>
          <w:szCs w:val="24"/>
        </w:rPr>
        <w:t>Τώρα προσέξτε</w:t>
      </w:r>
      <w:r>
        <w:rPr>
          <w:rFonts w:eastAsia="Times New Roman"/>
          <w:szCs w:val="24"/>
        </w:rPr>
        <w:t>.</w:t>
      </w:r>
      <w:r>
        <w:rPr>
          <w:rFonts w:eastAsia="Times New Roman"/>
          <w:szCs w:val="24"/>
        </w:rPr>
        <w:t xml:space="preserve"> Παρ</w:t>
      </w:r>
      <w:r>
        <w:rPr>
          <w:rFonts w:eastAsia="Times New Roman"/>
          <w:szCs w:val="24"/>
        </w:rPr>
        <w:t xml:space="preserve">’ </w:t>
      </w:r>
      <w:r>
        <w:rPr>
          <w:rFonts w:eastAsia="Times New Roman"/>
          <w:szCs w:val="24"/>
        </w:rPr>
        <w:t>ότι διανεμήθηκαν χθες στις Κοινοβουλευτικές Ομάδες τ</w:t>
      </w:r>
      <w:r w:rsidRPr="00192745">
        <w:rPr>
          <w:rFonts w:eastAsia="Times New Roman"/>
          <w:szCs w:val="24"/>
        </w:rPr>
        <w:t xml:space="preserve">α ψηφοδέλτια που ετοίμασαν οι υπηρεσίες της </w:t>
      </w:r>
      <w:r>
        <w:rPr>
          <w:rFonts w:eastAsia="Times New Roman"/>
          <w:szCs w:val="24"/>
        </w:rPr>
        <w:t xml:space="preserve">Βουλής, </w:t>
      </w:r>
      <w:r w:rsidRPr="00192745">
        <w:rPr>
          <w:rFonts w:eastAsia="Times New Roman"/>
          <w:szCs w:val="24"/>
        </w:rPr>
        <w:t xml:space="preserve">ενημερωθήκαμε ότι </w:t>
      </w:r>
      <w:r>
        <w:rPr>
          <w:rFonts w:eastAsia="Times New Roman"/>
          <w:szCs w:val="24"/>
        </w:rPr>
        <w:t xml:space="preserve">αρκετοί συνάδελφοι </w:t>
      </w:r>
      <w:r w:rsidRPr="00192745">
        <w:rPr>
          <w:rFonts w:eastAsia="Times New Roman"/>
          <w:szCs w:val="24"/>
        </w:rPr>
        <w:t xml:space="preserve">έχουν κάνει λάθος στη σηματοδότησή τους. </w:t>
      </w:r>
    </w:p>
    <w:p w14:paraId="65B252DD" w14:textId="77777777" w:rsidR="000F4E4F" w:rsidRDefault="00A56466">
      <w:pPr>
        <w:spacing w:line="600" w:lineRule="auto"/>
        <w:ind w:firstLine="720"/>
        <w:jc w:val="both"/>
        <w:rPr>
          <w:rFonts w:eastAsia="Times New Roman"/>
          <w:szCs w:val="24"/>
        </w:rPr>
      </w:pPr>
      <w:r w:rsidRPr="00192745">
        <w:rPr>
          <w:rFonts w:eastAsia="Times New Roman"/>
          <w:szCs w:val="24"/>
        </w:rPr>
        <w:lastRenderedPageBreak/>
        <w:t>Δεν χρειάζεται να έρθετε να πάρετε</w:t>
      </w:r>
      <w:r>
        <w:rPr>
          <w:rFonts w:eastAsia="Times New Roman"/>
          <w:szCs w:val="24"/>
        </w:rPr>
        <w:t xml:space="preserve"> καινούργιο</w:t>
      </w:r>
      <w:r w:rsidRPr="00192745">
        <w:rPr>
          <w:rFonts w:eastAsia="Times New Roman"/>
          <w:szCs w:val="24"/>
        </w:rPr>
        <w:t>, σε ένα τέταρτο περίπου από τώρα σε κάθε έδρανο θα διανεμηθούν τριακόσια νέα ψη</w:t>
      </w:r>
      <w:r w:rsidRPr="00192745">
        <w:rPr>
          <w:rFonts w:eastAsia="Times New Roman"/>
          <w:szCs w:val="24"/>
        </w:rPr>
        <w:t>φοδέλτια. Όσοι έχετε ψηφίσει σωστά, αφήστε το πάνω στο έδρανο σας. Όσοι δεν έχετε</w:t>
      </w:r>
      <w:r>
        <w:rPr>
          <w:rFonts w:eastAsia="Times New Roman"/>
          <w:szCs w:val="24"/>
        </w:rPr>
        <w:t>,</w:t>
      </w:r>
      <w:r w:rsidRPr="00192745">
        <w:rPr>
          <w:rFonts w:eastAsia="Times New Roman"/>
          <w:szCs w:val="24"/>
        </w:rPr>
        <w:t xml:space="preserve"> θα συμπληρώσετε</w:t>
      </w:r>
      <w:r>
        <w:rPr>
          <w:rFonts w:eastAsia="Times New Roman"/>
          <w:szCs w:val="24"/>
        </w:rPr>
        <w:t xml:space="preserve"> καινούργιο</w:t>
      </w:r>
      <w:r w:rsidRPr="00192745">
        <w:rPr>
          <w:rFonts w:eastAsia="Times New Roman"/>
          <w:szCs w:val="24"/>
        </w:rPr>
        <w:t>.</w:t>
      </w:r>
    </w:p>
    <w:p w14:paraId="65B252DE" w14:textId="77777777" w:rsidR="000F4E4F" w:rsidRDefault="00A56466">
      <w:pPr>
        <w:spacing w:line="600" w:lineRule="auto"/>
        <w:ind w:firstLine="720"/>
        <w:jc w:val="both"/>
        <w:rPr>
          <w:rFonts w:eastAsia="Times New Roman"/>
          <w:szCs w:val="24"/>
        </w:rPr>
      </w:pPr>
      <w:r w:rsidRPr="00192745">
        <w:rPr>
          <w:rFonts w:eastAsia="Times New Roman"/>
          <w:szCs w:val="24"/>
        </w:rPr>
        <w:t xml:space="preserve">Σας παρακαλώ, όμως, </w:t>
      </w:r>
      <w:r>
        <w:rPr>
          <w:rFonts w:eastAsia="Times New Roman"/>
          <w:szCs w:val="24"/>
        </w:rPr>
        <w:t xml:space="preserve">επειδή </w:t>
      </w:r>
      <w:r w:rsidRPr="00192745">
        <w:rPr>
          <w:rFonts w:eastAsia="Times New Roman"/>
          <w:szCs w:val="24"/>
        </w:rPr>
        <w:t xml:space="preserve">δεν υπάρχουν άλλα ψηφοδέλτια, δηλαδή βγήκαν </w:t>
      </w:r>
      <w:r>
        <w:rPr>
          <w:rFonts w:eastAsia="Times New Roman"/>
          <w:szCs w:val="24"/>
        </w:rPr>
        <w:t xml:space="preserve">τριακόσια </w:t>
      </w:r>
      <w:r w:rsidRPr="00192745">
        <w:rPr>
          <w:rFonts w:eastAsia="Times New Roman"/>
          <w:szCs w:val="24"/>
        </w:rPr>
        <w:t xml:space="preserve">και </w:t>
      </w:r>
      <w:r>
        <w:rPr>
          <w:rFonts w:eastAsia="Times New Roman"/>
          <w:szCs w:val="24"/>
        </w:rPr>
        <w:t xml:space="preserve">τριακόσια, </w:t>
      </w:r>
      <w:r w:rsidRPr="00192745">
        <w:rPr>
          <w:rFonts w:eastAsia="Times New Roman"/>
          <w:szCs w:val="24"/>
        </w:rPr>
        <w:t>προσέξτε πού θα βάλετε το σταυρό σας, διότι δεν θ</w:t>
      </w:r>
      <w:r w:rsidRPr="00192745">
        <w:rPr>
          <w:rFonts w:eastAsia="Times New Roman"/>
          <w:szCs w:val="24"/>
        </w:rPr>
        <w:t xml:space="preserve">α έχουμε άλλο ψηφοδέλτιο για να σας διανείμουμε. Δεν χρειάζεται, όμως, να μετακινηθείτε από τη θέση σας. Θα έρθουν στα έδρανά σας </w:t>
      </w:r>
      <w:r>
        <w:rPr>
          <w:rFonts w:eastAsia="Times New Roman"/>
          <w:szCs w:val="24"/>
        </w:rPr>
        <w:t xml:space="preserve">και </w:t>
      </w:r>
      <w:r w:rsidRPr="00192745">
        <w:rPr>
          <w:rFonts w:eastAsia="Times New Roman"/>
          <w:szCs w:val="24"/>
        </w:rPr>
        <w:t>στον καθένα από ένα.</w:t>
      </w:r>
    </w:p>
    <w:p w14:paraId="65B252DF" w14:textId="77777777" w:rsidR="000F4E4F" w:rsidRDefault="00A56466">
      <w:pPr>
        <w:spacing w:line="600" w:lineRule="auto"/>
        <w:ind w:firstLine="720"/>
        <w:jc w:val="both"/>
        <w:rPr>
          <w:rFonts w:eastAsia="Times New Roman"/>
          <w:szCs w:val="24"/>
        </w:rPr>
      </w:pPr>
      <w:r w:rsidRPr="00192745">
        <w:rPr>
          <w:rFonts w:eastAsia="Times New Roman"/>
          <w:szCs w:val="24"/>
        </w:rPr>
        <w:t xml:space="preserve">Τον λόγο έχει </w:t>
      </w:r>
      <w:r>
        <w:rPr>
          <w:rFonts w:eastAsia="Times New Roman"/>
          <w:szCs w:val="24"/>
        </w:rPr>
        <w:t xml:space="preserve">τώρα </w:t>
      </w:r>
      <w:r w:rsidRPr="00192745">
        <w:rPr>
          <w:rFonts w:eastAsia="Times New Roman"/>
          <w:szCs w:val="24"/>
        </w:rPr>
        <w:t>ο ειδικός αγορητής της Δημοκρατικής Συμπαράταξης κ. Ανδρέας Λοβέρδος.</w:t>
      </w:r>
    </w:p>
    <w:p w14:paraId="65B252E0" w14:textId="77777777" w:rsidR="000F4E4F" w:rsidRDefault="00A56466">
      <w:pPr>
        <w:spacing w:line="600" w:lineRule="auto"/>
        <w:ind w:firstLine="720"/>
        <w:jc w:val="both"/>
        <w:rPr>
          <w:rFonts w:eastAsia="Times New Roman"/>
          <w:b/>
          <w:szCs w:val="24"/>
        </w:rPr>
      </w:pPr>
      <w:r w:rsidRPr="00192745">
        <w:rPr>
          <w:rFonts w:eastAsia="Times New Roman"/>
          <w:b/>
          <w:szCs w:val="24"/>
        </w:rPr>
        <w:t>ΑΝΔΡΕΑΣ ΛΟΒΕ</w:t>
      </w:r>
      <w:r w:rsidRPr="00192745">
        <w:rPr>
          <w:rFonts w:eastAsia="Times New Roman"/>
          <w:b/>
          <w:szCs w:val="24"/>
        </w:rPr>
        <w:t xml:space="preserve">ΡΔΟΣ: </w:t>
      </w:r>
      <w:r w:rsidRPr="00192745">
        <w:rPr>
          <w:rFonts w:eastAsia="Times New Roman"/>
          <w:szCs w:val="24"/>
        </w:rPr>
        <w:t>Ευχαριστώ, κύριε Πρόεδρε.</w:t>
      </w:r>
    </w:p>
    <w:p w14:paraId="65B252E1" w14:textId="77777777" w:rsidR="000F4E4F" w:rsidRDefault="00A56466">
      <w:pPr>
        <w:spacing w:line="600" w:lineRule="auto"/>
        <w:ind w:firstLine="720"/>
        <w:jc w:val="both"/>
        <w:rPr>
          <w:rFonts w:eastAsia="Times New Roman"/>
          <w:szCs w:val="24"/>
        </w:rPr>
      </w:pPr>
      <w:r w:rsidRPr="00192745">
        <w:rPr>
          <w:rFonts w:eastAsia="Times New Roman"/>
          <w:szCs w:val="24"/>
        </w:rPr>
        <w:t xml:space="preserve">Κυρίες και κύριοι Βουλευτές, </w:t>
      </w:r>
      <w:r>
        <w:rPr>
          <w:rFonts w:eastAsia="Times New Roman"/>
          <w:szCs w:val="24"/>
        </w:rPr>
        <w:t xml:space="preserve">χθες </w:t>
      </w:r>
      <w:r w:rsidRPr="00192745">
        <w:rPr>
          <w:rFonts w:eastAsia="Times New Roman"/>
          <w:szCs w:val="24"/>
        </w:rPr>
        <w:t>ο Πρωθυπουργός προσπαθώντας να βγει από το αδιέξοδο που τον οδήγησε</w:t>
      </w:r>
      <w:r>
        <w:rPr>
          <w:rFonts w:eastAsia="Times New Roman"/>
          <w:szCs w:val="24"/>
        </w:rPr>
        <w:t>,</w:t>
      </w:r>
      <w:r w:rsidRPr="00192745">
        <w:rPr>
          <w:rFonts w:eastAsia="Times New Roman"/>
          <w:szCs w:val="24"/>
        </w:rPr>
        <w:t xml:space="preserve"> αφ</w:t>
      </w:r>
      <w:r>
        <w:rPr>
          <w:rFonts w:eastAsia="Times New Roman"/>
          <w:szCs w:val="24"/>
        </w:rPr>
        <w:t xml:space="preserve">’ </w:t>
      </w:r>
      <w:r w:rsidRPr="00192745">
        <w:rPr>
          <w:rFonts w:eastAsia="Times New Roman"/>
          <w:szCs w:val="24"/>
        </w:rPr>
        <w:t>ενός η πρόθεσή του να παγιδεύσει την Αντιπολίτευση και αφ</w:t>
      </w:r>
      <w:r>
        <w:rPr>
          <w:rFonts w:eastAsia="Times New Roman"/>
          <w:szCs w:val="24"/>
        </w:rPr>
        <w:t xml:space="preserve">’ </w:t>
      </w:r>
      <w:r w:rsidRPr="00192745">
        <w:rPr>
          <w:rFonts w:eastAsia="Times New Roman"/>
          <w:szCs w:val="24"/>
        </w:rPr>
        <w:t xml:space="preserve">ετέρου </w:t>
      </w:r>
      <w:r w:rsidRPr="00192745">
        <w:rPr>
          <w:rFonts w:eastAsia="Times New Roman"/>
          <w:szCs w:val="24"/>
        </w:rPr>
        <w:lastRenderedPageBreak/>
        <w:t>η αλαζονεία και η απερισκεψία της Πλειοψηφίας ότι ε</w:t>
      </w:r>
      <w:r w:rsidRPr="00192745">
        <w:rPr>
          <w:rFonts w:eastAsia="Times New Roman"/>
          <w:szCs w:val="24"/>
        </w:rPr>
        <w:t>δώ ψηφίζουμε ό</w:t>
      </w:r>
      <w:r>
        <w:rPr>
          <w:rFonts w:eastAsia="Times New Roman"/>
          <w:szCs w:val="24"/>
        </w:rPr>
        <w:t>,</w:t>
      </w:r>
      <w:r w:rsidRPr="00192745">
        <w:rPr>
          <w:rFonts w:eastAsia="Times New Roman"/>
          <w:szCs w:val="24"/>
        </w:rPr>
        <w:t xml:space="preserve">τι να </w:t>
      </w:r>
      <w:r>
        <w:rPr>
          <w:rFonts w:eastAsia="Times New Roman"/>
          <w:szCs w:val="24"/>
        </w:rPr>
        <w:t>’</w:t>
      </w:r>
      <w:r w:rsidRPr="00192745">
        <w:rPr>
          <w:rFonts w:eastAsia="Times New Roman"/>
          <w:szCs w:val="24"/>
        </w:rPr>
        <w:t>ναι</w:t>
      </w:r>
      <w:r>
        <w:rPr>
          <w:rFonts w:eastAsia="Times New Roman"/>
          <w:szCs w:val="24"/>
        </w:rPr>
        <w:t>, αρκεί να δημιουργήσουμε ένα</w:t>
      </w:r>
      <w:r w:rsidRPr="00192745">
        <w:rPr>
          <w:rFonts w:eastAsia="Times New Roman"/>
          <w:szCs w:val="24"/>
        </w:rPr>
        <w:t xml:space="preserve"> πολιτικό κλίμα</w:t>
      </w:r>
      <w:r>
        <w:rPr>
          <w:rFonts w:eastAsia="Times New Roman"/>
          <w:szCs w:val="24"/>
        </w:rPr>
        <w:t>.</w:t>
      </w:r>
      <w:r>
        <w:rPr>
          <w:rFonts w:eastAsia="Times New Roman"/>
          <w:szCs w:val="24"/>
        </w:rPr>
        <w:t xml:space="preserve"> </w:t>
      </w:r>
      <w:r>
        <w:rPr>
          <w:rFonts w:eastAsia="Times New Roman"/>
          <w:szCs w:val="24"/>
        </w:rPr>
        <w:t>Παγιδευθείς</w:t>
      </w:r>
      <w:r>
        <w:rPr>
          <w:rFonts w:eastAsia="Times New Roman"/>
          <w:szCs w:val="24"/>
        </w:rPr>
        <w:t xml:space="preserve"> </w:t>
      </w:r>
      <w:r w:rsidRPr="00192745">
        <w:rPr>
          <w:rFonts w:eastAsia="Times New Roman"/>
          <w:szCs w:val="24"/>
        </w:rPr>
        <w:t xml:space="preserve">στο γεγονός ότι </w:t>
      </w:r>
      <w:r>
        <w:rPr>
          <w:rFonts w:eastAsia="Times New Roman"/>
          <w:szCs w:val="24"/>
        </w:rPr>
        <w:t>με εκατόν ογδόντα και</w:t>
      </w:r>
      <w:r w:rsidRPr="00192745">
        <w:rPr>
          <w:rFonts w:eastAsia="Times New Roman"/>
          <w:szCs w:val="24"/>
        </w:rPr>
        <w:t xml:space="preserve"> άνω </w:t>
      </w:r>
      <w:r>
        <w:rPr>
          <w:rFonts w:eastAsia="Times New Roman"/>
          <w:szCs w:val="24"/>
        </w:rPr>
        <w:t>θα παραπεμφθεί</w:t>
      </w:r>
      <w:r w:rsidRPr="00192745">
        <w:rPr>
          <w:rFonts w:eastAsia="Times New Roman"/>
          <w:szCs w:val="24"/>
        </w:rPr>
        <w:t xml:space="preserve"> στην επόμενη Βουλή </w:t>
      </w:r>
      <w:r>
        <w:rPr>
          <w:rFonts w:eastAsia="Times New Roman"/>
          <w:szCs w:val="24"/>
        </w:rPr>
        <w:t>η</w:t>
      </w:r>
      <w:r w:rsidRPr="00192745">
        <w:rPr>
          <w:rFonts w:eastAsia="Times New Roman"/>
          <w:szCs w:val="24"/>
        </w:rPr>
        <w:t xml:space="preserve"> </w:t>
      </w:r>
      <w:r>
        <w:rPr>
          <w:rFonts w:eastAsia="Times New Roman"/>
          <w:szCs w:val="24"/>
        </w:rPr>
        <w:t>Α</w:t>
      </w:r>
      <w:r w:rsidRPr="00192745">
        <w:rPr>
          <w:rFonts w:eastAsia="Times New Roman"/>
          <w:szCs w:val="24"/>
        </w:rPr>
        <w:t xml:space="preserve">ναθεώρηση </w:t>
      </w:r>
      <w:r w:rsidRPr="00192745">
        <w:rPr>
          <w:rFonts w:eastAsia="Times New Roman"/>
          <w:szCs w:val="24"/>
        </w:rPr>
        <w:t>του Συντάγματος για πολλά άρθρα</w:t>
      </w:r>
      <w:r>
        <w:rPr>
          <w:rFonts w:eastAsia="Times New Roman"/>
          <w:szCs w:val="24"/>
        </w:rPr>
        <w:t>,</w:t>
      </w:r>
      <w:r w:rsidRPr="00192745">
        <w:rPr>
          <w:rFonts w:eastAsia="Times New Roman"/>
          <w:szCs w:val="24"/>
        </w:rPr>
        <w:t xml:space="preserve"> μεταξύ των οποίων και </w:t>
      </w:r>
      <w:r>
        <w:rPr>
          <w:rFonts w:eastAsia="Times New Roman"/>
          <w:szCs w:val="24"/>
        </w:rPr>
        <w:t xml:space="preserve">αυτό </w:t>
      </w:r>
      <w:r w:rsidRPr="00192745">
        <w:rPr>
          <w:rFonts w:eastAsia="Times New Roman"/>
          <w:szCs w:val="24"/>
        </w:rPr>
        <w:t>του Προέδρου της Δημοκρα</w:t>
      </w:r>
      <w:r w:rsidRPr="00192745">
        <w:rPr>
          <w:rFonts w:eastAsia="Times New Roman"/>
          <w:szCs w:val="24"/>
        </w:rPr>
        <w:t xml:space="preserve">τίας </w:t>
      </w:r>
      <w:r>
        <w:rPr>
          <w:rFonts w:eastAsia="Times New Roman"/>
          <w:szCs w:val="24"/>
        </w:rPr>
        <w:t xml:space="preserve">-και άρα έδινε </w:t>
      </w:r>
      <w:r w:rsidRPr="00192745">
        <w:rPr>
          <w:rFonts w:eastAsia="Times New Roman"/>
          <w:szCs w:val="24"/>
        </w:rPr>
        <w:t>λευκή επιταγή όχι στον εαυτό του</w:t>
      </w:r>
      <w:r>
        <w:rPr>
          <w:rFonts w:eastAsia="Times New Roman"/>
          <w:szCs w:val="24"/>
        </w:rPr>
        <w:t>,</w:t>
      </w:r>
      <w:r w:rsidRPr="00192745">
        <w:rPr>
          <w:rFonts w:eastAsia="Times New Roman"/>
          <w:szCs w:val="24"/>
        </w:rPr>
        <w:t xml:space="preserve"> γιατί βλέπει ότι χάνει</w:t>
      </w:r>
      <w:r>
        <w:rPr>
          <w:rFonts w:eastAsia="Times New Roman"/>
          <w:szCs w:val="24"/>
        </w:rPr>
        <w:t>,</w:t>
      </w:r>
      <w:r w:rsidRPr="00192745">
        <w:rPr>
          <w:rFonts w:eastAsia="Times New Roman"/>
          <w:szCs w:val="24"/>
        </w:rPr>
        <w:t xml:space="preserve"> αλλά στην επόμενη πλειοψηφία</w:t>
      </w:r>
      <w:r>
        <w:rPr>
          <w:rFonts w:eastAsia="Times New Roman"/>
          <w:szCs w:val="24"/>
        </w:rPr>
        <w:t>-</w:t>
      </w:r>
      <w:r w:rsidRPr="00192745">
        <w:rPr>
          <w:rFonts w:eastAsia="Times New Roman"/>
          <w:szCs w:val="24"/>
        </w:rPr>
        <w:t xml:space="preserve"> για να ξεφύγει από αυτό</w:t>
      </w:r>
      <w:r>
        <w:rPr>
          <w:rFonts w:eastAsia="Times New Roman"/>
          <w:szCs w:val="24"/>
        </w:rPr>
        <w:t>,</w:t>
      </w:r>
      <w:r w:rsidRPr="00192745">
        <w:rPr>
          <w:rFonts w:eastAsia="Times New Roman"/>
          <w:szCs w:val="24"/>
        </w:rPr>
        <w:t xml:space="preserve"> </w:t>
      </w:r>
      <w:r>
        <w:rPr>
          <w:rFonts w:eastAsia="Times New Roman"/>
          <w:szCs w:val="24"/>
        </w:rPr>
        <w:t xml:space="preserve">εφηύρε </w:t>
      </w:r>
      <w:r w:rsidRPr="00192745">
        <w:rPr>
          <w:rFonts w:eastAsia="Times New Roman"/>
          <w:szCs w:val="24"/>
        </w:rPr>
        <w:t>διεργασίες</w:t>
      </w:r>
      <w:r>
        <w:rPr>
          <w:rFonts w:eastAsia="Times New Roman"/>
          <w:szCs w:val="24"/>
        </w:rPr>
        <w:t>,</w:t>
      </w:r>
      <w:r w:rsidRPr="00192745">
        <w:rPr>
          <w:rFonts w:eastAsia="Times New Roman"/>
          <w:szCs w:val="24"/>
        </w:rPr>
        <w:t xml:space="preserve"> που παίρνει μέρος και το </w:t>
      </w:r>
      <w:r>
        <w:rPr>
          <w:rFonts w:eastAsia="Times New Roman"/>
          <w:szCs w:val="24"/>
        </w:rPr>
        <w:t>Κίνημα Αλλαγής</w:t>
      </w:r>
      <w:r>
        <w:rPr>
          <w:rFonts w:eastAsia="Times New Roman"/>
          <w:szCs w:val="24"/>
        </w:rPr>
        <w:t>,</w:t>
      </w:r>
      <w:r w:rsidRPr="00192745">
        <w:rPr>
          <w:rFonts w:eastAsia="Times New Roman"/>
          <w:szCs w:val="24"/>
        </w:rPr>
        <w:t xml:space="preserve"> για να αναδείξει δικό του </w:t>
      </w:r>
      <w:r>
        <w:rPr>
          <w:rFonts w:eastAsia="Times New Roman"/>
          <w:szCs w:val="24"/>
        </w:rPr>
        <w:t xml:space="preserve">Πρόεδρο. </w:t>
      </w:r>
    </w:p>
    <w:p w14:paraId="65B252E2" w14:textId="77777777" w:rsidR="000F4E4F" w:rsidRDefault="00A56466">
      <w:pPr>
        <w:spacing w:line="600" w:lineRule="auto"/>
        <w:ind w:firstLine="720"/>
        <w:jc w:val="both"/>
        <w:rPr>
          <w:rFonts w:eastAsia="Times New Roman"/>
          <w:szCs w:val="24"/>
        </w:rPr>
      </w:pPr>
      <w:r>
        <w:rPr>
          <w:rFonts w:eastAsia="Times New Roman"/>
          <w:szCs w:val="24"/>
        </w:rPr>
        <w:t xml:space="preserve">Το καταγγείλαμε με </w:t>
      </w:r>
      <w:r w:rsidRPr="00192745">
        <w:rPr>
          <w:rFonts w:eastAsia="Times New Roman"/>
          <w:szCs w:val="24"/>
        </w:rPr>
        <w:t xml:space="preserve">δήλωση </w:t>
      </w:r>
      <w:r w:rsidRPr="00192745">
        <w:rPr>
          <w:rFonts w:eastAsia="Times New Roman"/>
          <w:szCs w:val="24"/>
        </w:rPr>
        <w:t xml:space="preserve">αυτό μόλις κατέβηκε από το Βήμα </w:t>
      </w:r>
      <w:r>
        <w:rPr>
          <w:rFonts w:eastAsia="Times New Roman"/>
          <w:szCs w:val="24"/>
        </w:rPr>
        <w:t>και</w:t>
      </w:r>
      <w:r>
        <w:rPr>
          <w:rFonts w:eastAsia="Times New Roman"/>
          <w:szCs w:val="24"/>
        </w:rPr>
        <w:t xml:space="preserve"> του λέμε ότι τοποθετείται προσπαθώντας να απο</w:t>
      </w:r>
      <w:r w:rsidRPr="00192745">
        <w:rPr>
          <w:rFonts w:eastAsia="Times New Roman"/>
          <w:szCs w:val="24"/>
        </w:rPr>
        <w:t xml:space="preserve">παγιδευτεί </w:t>
      </w:r>
      <w:r>
        <w:rPr>
          <w:rFonts w:eastAsia="Times New Roman"/>
          <w:szCs w:val="24"/>
        </w:rPr>
        <w:t>με έναν τρόπο που</w:t>
      </w:r>
      <w:r w:rsidRPr="00192745">
        <w:rPr>
          <w:rFonts w:eastAsia="Times New Roman"/>
          <w:szCs w:val="24"/>
        </w:rPr>
        <w:t xml:space="preserve"> έρχεται ενάντια στη ροή των συζητήσεων επί τρεις μήνες </w:t>
      </w:r>
      <w:r>
        <w:rPr>
          <w:rFonts w:eastAsia="Times New Roman"/>
          <w:szCs w:val="24"/>
        </w:rPr>
        <w:t xml:space="preserve">στην Επιτροπή Αναθεώρησης </w:t>
      </w:r>
      <w:r w:rsidRPr="00192745">
        <w:rPr>
          <w:rFonts w:eastAsia="Times New Roman"/>
          <w:szCs w:val="24"/>
        </w:rPr>
        <w:t xml:space="preserve">και </w:t>
      </w:r>
      <w:r>
        <w:rPr>
          <w:rFonts w:eastAsia="Times New Roman"/>
          <w:szCs w:val="24"/>
        </w:rPr>
        <w:t>δύο</w:t>
      </w:r>
      <w:r w:rsidRPr="00192745">
        <w:rPr>
          <w:rFonts w:eastAsia="Times New Roman"/>
          <w:szCs w:val="24"/>
        </w:rPr>
        <w:t xml:space="preserve"> </w:t>
      </w:r>
      <w:r w:rsidRPr="00192745">
        <w:rPr>
          <w:rFonts w:eastAsia="Times New Roman"/>
          <w:szCs w:val="24"/>
        </w:rPr>
        <w:t>ημ</w:t>
      </w:r>
      <w:r>
        <w:rPr>
          <w:rFonts w:eastAsia="Times New Roman"/>
          <w:szCs w:val="24"/>
        </w:rPr>
        <w:t>έρες</w:t>
      </w:r>
      <w:r w:rsidRPr="00192745">
        <w:rPr>
          <w:rFonts w:eastAsia="Times New Roman"/>
          <w:szCs w:val="24"/>
        </w:rPr>
        <w:t xml:space="preserve"> </w:t>
      </w:r>
      <w:r w:rsidRPr="00192745">
        <w:rPr>
          <w:rFonts w:eastAsia="Times New Roman"/>
          <w:szCs w:val="24"/>
        </w:rPr>
        <w:t>στην Ολομέλεια</w:t>
      </w:r>
      <w:r>
        <w:rPr>
          <w:rFonts w:eastAsia="Times New Roman"/>
          <w:szCs w:val="24"/>
        </w:rPr>
        <w:t>, προσβάλει και συκοφαντεί. Και εν π</w:t>
      </w:r>
      <w:r>
        <w:rPr>
          <w:rFonts w:eastAsia="Times New Roman"/>
          <w:szCs w:val="24"/>
        </w:rPr>
        <w:t xml:space="preserve">άση περιπτώσει, </w:t>
      </w:r>
      <w:r w:rsidRPr="00192745">
        <w:rPr>
          <w:rFonts w:eastAsia="Times New Roman"/>
          <w:szCs w:val="24"/>
        </w:rPr>
        <w:t xml:space="preserve">του στέλνουμε </w:t>
      </w:r>
      <w:r>
        <w:rPr>
          <w:rFonts w:eastAsia="Times New Roman"/>
          <w:szCs w:val="24"/>
        </w:rPr>
        <w:t>και ένα μήνυμα. Το πρόβλημά του είμαστε εμείς. Ν</w:t>
      </w:r>
      <w:r w:rsidRPr="00192745">
        <w:rPr>
          <w:rFonts w:eastAsia="Times New Roman"/>
          <w:szCs w:val="24"/>
        </w:rPr>
        <w:t>α μας συνηθίσει</w:t>
      </w:r>
      <w:r>
        <w:rPr>
          <w:rFonts w:eastAsia="Times New Roman"/>
          <w:szCs w:val="24"/>
        </w:rPr>
        <w:t>,</w:t>
      </w:r>
      <w:r w:rsidRPr="00192745">
        <w:rPr>
          <w:rFonts w:eastAsia="Times New Roman"/>
          <w:szCs w:val="24"/>
        </w:rPr>
        <w:t xml:space="preserve"> </w:t>
      </w:r>
      <w:r>
        <w:rPr>
          <w:rFonts w:eastAsia="Times New Roman"/>
          <w:szCs w:val="24"/>
        </w:rPr>
        <w:t>όμως,</w:t>
      </w:r>
      <w:r w:rsidRPr="00192745">
        <w:rPr>
          <w:rFonts w:eastAsia="Times New Roman"/>
          <w:szCs w:val="24"/>
        </w:rPr>
        <w:t xml:space="preserve"> γιατί θα μας βλέπει μπροστά του</w:t>
      </w:r>
      <w:r>
        <w:rPr>
          <w:rFonts w:eastAsia="Times New Roman"/>
          <w:szCs w:val="24"/>
        </w:rPr>
        <w:t>.</w:t>
      </w:r>
    </w:p>
    <w:p w14:paraId="65B252E3" w14:textId="77777777" w:rsidR="000F4E4F" w:rsidRDefault="00A56466">
      <w:pPr>
        <w:spacing w:line="600" w:lineRule="auto"/>
        <w:ind w:firstLine="720"/>
        <w:jc w:val="both"/>
        <w:rPr>
          <w:rFonts w:eastAsia="Times New Roman"/>
          <w:szCs w:val="24"/>
        </w:rPr>
      </w:pPr>
      <w:r>
        <w:rPr>
          <w:rFonts w:eastAsia="Times New Roman"/>
          <w:szCs w:val="24"/>
        </w:rPr>
        <w:lastRenderedPageBreak/>
        <w:t xml:space="preserve">Δεύτερον, στην ομιλία του χρησιμοποίησε </w:t>
      </w:r>
      <w:r w:rsidRPr="00192745">
        <w:rPr>
          <w:rFonts w:eastAsia="Times New Roman"/>
          <w:szCs w:val="24"/>
        </w:rPr>
        <w:t xml:space="preserve">το άρθρο 86 </w:t>
      </w:r>
      <w:r>
        <w:rPr>
          <w:rFonts w:eastAsia="Times New Roman"/>
          <w:szCs w:val="24"/>
        </w:rPr>
        <w:t xml:space="preserve">για να πει </w:t>
      </w:r>
      <w:r w:rsidRPr="00192745">
        <w:rPr>
          <w:rFonts w:eastAsia="Times New Roman"/>
          <w:szCs w:val="24"/>
        </w:rPr>
        <w:t xml:space="preserve">ότι το μεταχειρίζεται και το χρησιμοποιεί </w:t>
      </w:r>
      <w:r>
        <w:rPr>
          <w:rFonts w:eastAsia="Times New Roman"/>
          <w:szCs w:val="24"/>
        </w:rPr>
        <w:t>γιατί</w:t>
      </w:r>
      <w:r w:rsidRPr="00192745">
        <w:rPr>
          <w:rFonts w:eastAsia="Times New Roman"/>
          <w:szCs w:val="24"/>
        </w:rPr>
        <w:t xml:space="preserve"> το εκμεταλλ</w:t>
      </w:r>
      <w:r w:rsidRPr="00192745">
        <w:rPr>
          <w:rFonts w:eastAsia="Times New Roman"/>
          <w:szCs w:val="24"/>
        </w:rPr>
        <w:t xml:space="preserve">εύεται </w:t>
      </w:r>
      <w:r>
        <w:rPr>
          <w:rFonts w:eastAsia="Times New Roman"/>
          <w:szCs w:val="24"/>
        </w:rPr>
        <w:t>η</w:t>
      </w:r>
      <w:r w:rsidRPr="00192745">
        <w:rPr>
          <w:rFonts w:eastAsia="Times New Roman"/>
          <w:szCs w:val="24"/>
        </w:rPr>
        <w:t xml:space="preserve"> Αντιπολίτευση με τους Υπουργούς της </w:t>
      </w:r>
      <w:r w:rsidRPr="00192745">
        <w:rPr>
          <w:rFonts w:eastAsia="Times New Roman"/>
          <w:szCs w:val="24"/>
        </w:rPr>
        <w:t>ακόμ</w:t>
      </w:r>
      <w:r>
        <w:rPr>
          <w:rFonts w:eastAsia="Times New Roman"/>
          <w:szCs w:val="24"/>
        </w:rPr>
        <w:t>η</w:t>
      </w:r>
      <w:r w:rsidRPr="00192745">
        <w:rPr>
          <w:rFonts w:eastAsia="Times New Roman"/>
          <w:szCs w:val="24"/>
        </w:rPr>
        <w:t xml:space="preserve"> </w:t>
      </w:r>
      <w:r w:rsidRPr="00192745">
        <w:rPr>
          <w:rFonts w:eastAsia="Times New Roman"/>
          <w:szCs w:val="24"/>
        </w:rPr>
        <w:t>και τώρα</w:t>
      </w:r>
      <w:r>
        <w:rPr>
          <w:rFonts w:eastAsia="Times New Roman"/>
          <w:szCs w:val="24"/>
        </w:rPr>
        <w:t xml:space="preserve">. </w:t>
      </w:r>
      <w:r>
        <w:rPr>
          <w:rFonts w:eastAsia="Times New Roman"/>
          <w:szCs w:val="24"/>
        </w:rPr>
        <w:t>Μ</w:t>
      </w:r>
      <w:r>
        <w:rPr>
          <w:rFonts w:eastAsia="Times New Roman"/>
          <w:szCs w:val="24"/>
        </w:rPr>
        <w:t>όλις το έλεγε αυτό,</w:t>
      </w:r>
      <w:r w:rsidRPr="00192745">
        <w:rPr>
          <w:rFonts w:eastAsia="Times New Roman"/>
          <w:szCs w:val="24"/>
        </w:rPr>
        <w:t xml:space="preserve"> την ίδια μέρα στην Επιτροπή Δεοντολογίας ο </w:t>
      </w:r>
      <w:r>
        <w:rPr>
          <w:rFonts w:eastAsia="Times New Roman"/>
          <w:szCs w:val="24"/>
        </w:rPr>
        <w:t>ίδιος,</w:t>
      </w:r>
      <w:r w:rsidRPr="00192745">
        <w:rPr>
          <w:rFonts w:eastAsia="Times New Roman"/>
          <w:szCs w:val="24"/>
        </w:rPr>
        <w:t xml:space="preserve"> ο κ</w:t>
      </w:r>
      <w:r>
        <w:rPr>
          <w:rFonts w:eastAsia="Times New Roman"/>
          <w:szCs w:val="24"/>
        </w:rPr>
        <w:t>.</w:t>
      </w:r>
      <w:r w:rsidRPr="00192745">
        <w:rPr>
          <w:rFonts w:eastAsia="Times New Roman"/>
          <w:szCs w:val="24"/>
        </w:rPr>
        <w:t xml:space="preserve"> Τσίπρας</w:t>
      </w:r>
      <w:r>
        <w:rPr>
          <w:rFonts w:eastAsia="Times New Roman"/>
          <w:szCs w:val="24"/>
        </w:rPr>
        <w:t>,</w:t>
      </w:r>
      <w:r w:rsidRPr="00192745">
        <w:rPr>
          <w:rFonts w:eastAsia="Times New Roman"/>
          <w:szCs w:val="24"/>
        </w:rPr>
        <w:t xml:space="preserve"> διά των Βουλευτών του</w:t>
      </w:r>
      <w:r>
        <w:rPr>
          <w:rFonts w:eastAsia="Times New Roman"/>
          <w:szCs w:val="24"/>
        </w:rPr>
        <w:t xml:space="preserve"> εδέχθη </w:t>
      </w:r>
      <w:r w:rsidRPr="00192745">
        <w:rPr>
          <w:rFonts w:eastAsia="Times New Roman"/>
          <w:szCs w:val="24"/>
        </w:rPr>
        <w:t xml:space="preserve">ότι </w:t>
      </w:r>
      <w:r>
        <w:rPr>
          <w:rFonts w:eastAsia="Times New Roman"/>
          <w:szCs w:val="24"/>
        </w:rPr>
        <w:t xml:space="preserve">για </w:t>
      </w:r>
      <w:r w:rsidRPr="00192745">
        <w:rPr>
          <w:rFonts w:eastAsia="Times New Roman"/>
          <w:szCs w:val="24"/>
        </w:rPr>
        <w:t>ένα</w:t>
      </w:r>
      <w:r>
        <w:rPr>
          <w:rFonts w:eastAsia="Times New Roman"/>
          <w:szCs w:val="24"/>
        </w:rPr>
        <w:t>ν</w:t>
      </w:r>
      <w:r w:rsidRPr="00192745">
        <w:rPr>
          <w:rFonts w:eastAsia="Times New Roman"/>
          <w:szCs w:val="24"/>
        </w:rPr>
        <w:t xml:space="preserve"> </w:t>
      </w:r>
      <w:r>
        <w:rPr>
          <w:rFonts w:eastAsia="Times New Roman"/>
          <w:szCs w:val="24"/>
        </w:rPr>
        <w:t>Βουλευτή</w:t>
      </w:r>
      <w:r w:rsidRPr="00192745">
        <w:rPr>
          <w:rFonts w:eastAsia="Times New Roman"/>
          <w:szCs w:val="24"/>
        </w:rPr>
        <w:t xml:space="preserve"> που </w:t>
      </w:r>
      <w:r>
        <w:rPr>
          <w:rFonts w:eastAsia="Times New Roman"/>
          <w:szCs w:val="24"/>
        </w:rPr>
        <w:t xml:space="preserve">κατηγορείται, μηνύεται </w:t>
      </w:r>
      <w:r w:rsidRPr="00192745">
        <w:rPr>
          <w:rFonts w:eastAsia="Times New Roman"/>
          <w:szCs w:val="24"/>
        </w:rPr>
        <w:t>για συκοφαντική δυσφήμιση</w:t>
      </w:r>
      <w:r>
        <w:rPr>
          <w:rFonts w:eastAsia="Times New Roman"/>
          <w:szCs w:val="24"/>
        </w:rPr>
        <w:t>,</w:t>
      </w:r>
      <w:r w:rsidRPr="00192745">
        <w:rPr>
          <w:rFonts w:eastAsia="Times New Roman"/>
          <w:szCs w:val="24"/>
        </w:rPr>
        <w:t xml:space="preserve"> δεν π</w:t>
      </w:r>
      <w:r w:rsidRPr="00192745">
        <w:rPr>
          <w:rFonts w:eastAsia="Times New Roman"/>
          <w:szCs w:val="24"/>
        </w:rPr>
        <w:t>ρέπει να ακολουθηθεί η διαδικασία άρσης της ασυλίας</w:t>
      </w:r>
      <w:r>
        <w:rPr>
          <w:rFonts w:eastAsia="Times New Roman"/>
          <w:szCs w:val="24"/>
        </w:rPr>
        <w:t>,</w:t>
      </w:r>
      <w:r w:rsidRPr="00192745">
        <w:rPr>
          <w:rFonts w:eastAsia="Times New Roman"/>
          <w:szCs w:val="24"/>
        </w:rPr>
        <w:t xml:space="preserve"> αλλά να εφαρμοστεί ο νόμος περί ευθύνης των Υπουργών και επειδή ισχύει το</w:t>
      </w:r>
      <w:r>
        <w:rPr>
          <w:rFonts w:eastAsia="Times New Roman"/>
          <w:szCs w:val="24"/>
        </w:rPr>
        <w:t xml:space="preserve"> άρθρο</w:t>
      </w:r>
      <w:r w:rsidRPr="00192745">
        <w:rPr>
          <w:rFonts w:eastAsia="Times New Roman"/>
          <w:szCs w:val="24"/>
        </w:rPr>
        <w:t xml:space="preserve"> 86</w:t>
      </w:r>
      <w:r>
        <w:rPr>
          <w:rFonts w:eastAsia="Times New Roman"/>
          <w:szCs w:val="24"/>
        </w:rPr>
        <w:t>,</w:t>
      </w:r>
      <w:r w:rsidRPr="00192745">
        <w:rPr>
          <w:rFonts w:eastAsia="Times New Roman"/>
          <w:szCs w:val="24"/>
        </w:rPr>
        <w:t xml:space="preserve"> να σταματήσει η διαδικασία</w:t>
      </w:r>
      <w:r>
        <w:rPr>
          <w:rFonts w:eastAsia="Times New Roman"/>
          <w:szCs w:val="24"/>
        </w:rPr>
        <w:t xml:space="preserve">. Κοροϊδεύει </w:t>
      </w:r>
      <w:r w:rsidRPr="00192745">
        <w:rPr>
          <w:rFonts w:eastAsia="Times New Roman"/>
          <w:szCs w:val="24"/>
        </w:rPr>
        <w:t>κα</w:t>
      </w:r>
      <w:r>
        <w:rPr>
          <w:rFonts w:eastAsia="Times New Roman"/>
          <w:szCs w:val="24"/>
        </w:rPr>
        <w:t>ι μ</w:t>
      </w:r>
      <w:r w:rsidRPr="00192745">
        <w:rPr>
          <w:rFonts w:eastAsia="Times New Roman"/>
          <w:szCs w:val="24"/>
        </w:rPr>
        <w:t>ας κοιτάει κιόλας</w:t>
      </w:r>
      <w:r>
        <w:rPr>
          <w:rFonts w:eastAsia="Times New Roman"/>
          <w:szCs w:val="24"/>
        </w:rPr>
        <w:t>.</w:t>
      </w:r>
      <w:r w:rsidRPr="00192745">
        <w:rPr>
          <w:rFonts w:eastAsia="Times New Roman"/>
          <w:szCs w:val="24"/>
        </w:rPr>
        <w:t xml:space="preserve"> Αυτό</w:t>
      </w:r>
      <w:r>
        <w:rPr>
          <w:rFonts w:eastAsia="Times New Roman"/>
          <w:szCs w:val="24"/>
        </w:rPr>
        <w:t>,</w:t>
      </w:r>
      <w:r w:rsidRPr="00192745">
        <w:rPr>
          <w:rFonts w:eastAsia="Times New Roman"/>
          <w:szCs w:val="24"/>
        </w:rPr>
        <w:t xml:space="preserve"> </w:t>
      </w:r>
      <w:r>
        <w:rPr>
          <w:rFonts w:eastAsia="Times New Roman"/>
          <w:szCs w:val="24"/>
        </w:rPr>
        <w:t>όμως,</w:t>
      </w:r>
      <w:r w:rsidRPr="00192745">
        <w:rPr>
          <w:rFonts w:eastAsia="Times New Roman"/>
          <w:szCs w:val="24"/>
        </w:rPr>
        <w:t xml:space="preserve"> δεν περνάει πια</w:t>
      </w:r>
      <w:r>
        <w:rPr>
          <w:rFonts w:eastAsia="Times New Roman"/>
          <w:szCs w:val="24"/>
        </w:rPr>
        <w:t>,</w:t>
      </w:r>
      <w:r w:rsidRPr="00192745">
        <w:rPr>
          <w:rFonts w:eastAsia="Times New Roman"/>
          <w:szCs w:val="24"/>
        </w:rPr>
        <w:t xml:space="preserve"> τον έχουν αντιληφθεί οι </w:t>
      </w:r>
      <w:r w:rsidRPr="00192745">
        <w:rPr>
          <w:rFonts w:eastAsia="Times New Roman"/>
          <w:szCs w:val="24"/>
        </w:rPr>
        <w:t xml:space="preserve">Ελληνίδες και </w:t>
      </w:r>
      <w:r w:rsidRPr="00192745">
        <w:rPr>
          <w:rFonts w:eastAsia="Times New Roman"/>
          <w:szCs w:val="24"/>
        </w:rPr>
        <w:t>Έλληνες</w:t>
      </w:r>
      <w:r>
        <w:rPr>
          <w:rFonts w:eastAsia="Times New Roman"/>
          <w:szCs w:val="24"/>
        </w:rPr>
        <w:t>.</w:t>
      </w:r>
    </w:p>
    <w:p w14:paraId="65B252E4" w14:textId="77777777" w:rsidR="000F4E4F" w:rsidRDefault="00A56466">
      <w:pPr>
        <w:spacing w:line="600" w:lineRule="auto"/>
        <w:ind w:firstLine="720"/>
        <w:jc w:val="both"/>
        <w:rPr>
          <w:rFonts w:eastAsia="Times New Roman"/>
          <w:szCs w:val="24"/>
        </w:rPr>
      </w:pPr>
      <w:r>
        <w:rPr>
          <w:rFonts w:eastAsia="Times New Roman"/>
          <w:szCs w:val="24"/>
        </w:rPr>
        <w:t>Ε</w:t>
      </w:r>
      <w:r w:rsidRPr="00192745">
        <w:rPr>
          <w:rFonts w:eastAsia="Times New Roman"/>
          <w:szCs w:val="24"/>
        </w:rPr>
        <w:t>πί της ουσίας</w:t>
      </w:r>
      <w:r>
        <w:rPr>
          <w:rFonts w:eastAsia="Times New Roman"/>
          <w:szCs w:val="24"/>
        </w:rPr>
        <w:t>,</w:t>
      </w:r>
      <w:r w:rsidRPr="00192745">
        <w:rPr>
          <w:rFonts w:eastAsia="Times New Roman"/>
          <w:szCs w:val="24"/>
        </w:rPr>
        <w:t xml:space="preserve"> </w:t>
      </w:r>
      <w:r>
        <w:rPr>
          <w:rFonts w:eastAsia="Times New Roman"/>
          <w:szCs w:val="24"/>
        </w:rPr>
        <w:t>οι κατευθυντήριες</w:t>
      </w:r>
      <w:r w:rsidRPr="00192745">
        <w:rPr>
          <w:rFonts w:eastAsia="Times New Roman"/>
          <w:szCs w:val="24"/>
        </w:rPr>
        <w:t xml:space="preserve"> γραμμές</w:t>
      </w:r>
      <w:r>
        <w:rPr>
          <w:rFonts w:eastAsia="Times New Roman"/>
          <w:szCs w:val="24"/>
        </w:rPr>
        <w:t>,</w:t>
      </w:r>
      <w:r w:rsidRPr="00192745">
        <w:rPr>
          <w:rFonts w:eastAsia="Times New Roman"/>
          <w:szCs w:val="24"/>
        </w:rPr>
        <w:t xml:space="preserve"> οι κατευθύνσεις που έχετε επιλέξει και μάλιστα αναλυτικά</w:t>
      </w:r>
      <w:r>
        <w:rPr>
          <w:rFonts w:eastAsia="Times New Roman"/>
          <w:szCs w:val="24"/>
        </w:rPr>
        <w:t>,</w:t>
      </w:r>
      <w:r w:rsidRPr="00192745">
        <w:rPr>
          <w:rFonts w:eastAsia="Times New Roman"/>
          <w:szCs w:val="24"/>
        </w:rPr>
        <w:t xml:space="preserve"> ενίοτε</w:t>
      </w:r>
      <w:r>
        <w:rPr>
          <w:rFonts w:eastAsia="Times New Roman"/>
          <w:szCs w:val="24"/>
        </w:rPr>
        <w:t>,</w:t>
      </w:r>
      <w:r w:rsidRPr="00192745">
        <w:rPr>
          <w:rFonts w:eastAsia="Times New Roman"/>
          <w:szCs w:val="24"/>
        </w:rPr>
        <w:t xml:space="preserve"> δημιουργούν προβλήματα</w:t>
      </w:r>
      <w:r>
        <w:rPr>
          <w:rFonts w:eastAsia="Times New Roman"/>
          <w:szCs w:val="24"/>
        </w:rPr>
        <w:t>, προβλήματα που</w:t>
      </w:r>
      <w:r w:rsidRPr="00192745">
        <w:rPr>
          <w:rFonts w:eastAsia="Times New Roman"/>
          <w:szCs w:val="24"/>
        </w:rPr>
        <w:t xml:space="preserve"> </w:t>
      </w:r>
      <w:r>
        <w:rPr>
          <w:rFonts w:eastAsia="Times New Roman"/>
          <w:szCs w:val="24"/>
        </w:rPr>
        <w:t xml:space="preserve">επειδή </w:t>
      </w:r>
      <w:r w:rsidRPr="00192745">
        <w:rPr>
          <w:rFonts w:eastAsia="Times New Roman"/>
          <w:szCs w:val="24"/>
        </w:rPr>
        <w:t>έχουμε αρχές</w:t>
      </w:r>
      <w:r>
        <w:rPr>
          <w:rFonts w:eastAsia="Times New Roman"/>
          <w:szCs w:val="24"/>
        </w:rPr>
        <w:t>, θέλουμε να ψηφίσουμε</w:t>
      </w:r>
      <w:r w:rsidRPr="00192745">
        <w:rPr>
          <w:rFonts w:eastAsia="Times New Roman"/>
          <w:szCs w:val="24"/>
        </w:rPr>
        <w:t xml:space="preserve"> ρυθμίσεις</w:t>
      </w:r>
      <w:r>
        <w:rPr>
          <w:rFonts w:eastAsia="Times New Roman"/>
          <w:szCs w:val="24"/>
        </w:rPr>
        <w:t xml:space="preserve">, αλλά έχουμε </w:t>
      </w:r>
      <w:r w:rsidRPr="00192745">
        <w:rPr>
          <w:rFonts w:eastAsia="Times New Roman"/>
          <w:szCs w:val="24"/>
        </w:rPr>
        <w:t>το μειονέκτημα να μη</w:t>
      </w:r>
      <w:r w:rsidRPr="00192745">
        <w:rPr>
          <w:rFonts w:eastAsia="Times New Roman"/>
          <w:szCs w:val="24"/>
        </w:rPr>
        <w:t xml:space="preserve"> διαθέτουμε </w:t>
      </w:r>
      <w:r>
        <w:rPr>
          <w:rFonts w:eastAsia="Times New Roman"/>
          <w:szCs w:val="24"/>
        </w:rPr>
        <w:t>πενήντα</w:t>
      </w:r>
      <w:r w:rsidRPr="00192745">
        <w:rPr>
          <w:rFonts w:eastAsia="Times New Roman"/>
          <w:szCs w:val="24"/>
        </w:rPr>
        <w:t xml:space="preserve"> Βουλευτές για να καταθέτουμε επισήμως δικές μας προτάσει</w:t>
      </w:r>
      <w:r>
        <w:rPr>
          <w:rFonts w:eastAsia="Times New Roman"/>
          <w:szCs w:val="24"/>
        </w:rPr>
        <w:t xml:space="preserve">ς και να πρέπει να πλησιάζουμε </w:t>
      </w:r>
      <w:r w:rsidRPr="00192745">
        <w:rPr>
          <w:rFonts w:eastAsia="Times New Roman"/>
          <w:szCs w:val="24"/>
        </w:rPr>
        <w:t xml:space="preserve">την εγγύτερη </w:t>
      </w:r>
      <w:r>
        <w:rPr>
          <w:rFonts w:eastAsia="Times New Roman"/>
          <w:szCs w:val="24"/>
        </w:rPr>
        <w:t xml:space="preserve">για </w:t>
      </w:r>
      <w:r w:rsidRPr="00192745">
        <w:rPr>
          <w:rFonts w:eastAsia="Times New Roman"/>
          <w:szCs w:val="24"/>
        </w:rPr>
        <w:t xml:space="preserve">να </w:t>
      </w:r>
      <w:r>
        <w:rPr>
          <w:rFonts w:eastAsia="Times New Roman"/>
          <w:szCs w:val="24"/>
        </w:rPr>
        <w:t>φανεί αυτό που θέλουμε να γίνει. Γι’ αυτό πρέπει να δώσω</w:t>
      </w:r>
      <w:r w:rsidRPr="00192745">
        <w:rPr>
          <w:rFonts w:eastAsia="Times New Roman"/>
          <w:szCs w:val="24"/>
        </w:rPr>
        <w:t xml:space="preserve"> τώρα μία διευκρίνιση επί </w:t>
      </w:r>
      <w:r>
        <w:rPr>
          <w:rFonts w:eastAsia="Times New Roman"/>
          <w:szCs w:val="24"/>
        </w:rPr>
        <w:t xml:space="preserve">των </w:t>
      </w:r>
      <w:r w:rsidRPr="00192745">
        <w:rPr>
          <w:rFonts w:eastAsia="Times New Roman"/>
          <w:szCs w:val="24"/>
        </w:rPr>
        <w:t>κατευθύνσεων</w:t>
      </w:r>
      <w:r>
        <w:rPr>
          <w:rFonts w:eastAsia="Times New Roman"/>
          <w:szCs w:val="24"/>
        </w:rPr>
        <w:t xml:space="preserve">. </w:t>
      </w:r>
    </w:p>
    <w:p w14:paraId="65B252E5" w14:textId="77777777" w:rsidR="000F4E4F" w:rsidRDefault="00A56466">
      <w:pPr>
        <w:spacing w:line="600" w:lineRule="auto"/>
        <w:ind w:firstLine="720"/>
        <w:jc w:val="both"/>
        <w:rPr>
          <w:rFonts w:eastAsia="Times New Roman"/>
          <w:szCs w:val="24"/>
        </w:rPr>
      </w:pPr>
      <w:r>
        <w:rPr>
          <w:rFonts w:eastAsia="Times New Roman"/>
          <w:szCs w:val="24"/>
        </w:rPr>
        <w:lastRenderedPageBreak/>
        <w:t>Εμείς</w:t>
      </w:r>
      <w:r>
        <w:rPr>
          <w:rFonts w:eastAsia="Times New Roman"/>
          <w:szCs w:val="24"/>
        </w:rPr>
        <w:t>,</w:t>
      </w:r>
      <w:r>
        <w:rPr>
          <w:rFonts w:eastAsia="Times New Roman"/>
          <w:szCs w:val="24"/>
        </w:rPr>
        <w:t xml:space="preserve"> θα ψηφίσουμε την ερμη</w:t>
      </w:r>
      <w:r>
        <w:rPr>
          <w:rFonts w:eastAsia="Times New Roman"/>
          <w:szCs w:val="24"/>
        </w:rPr>
        <w:t xml:space="preserve">νευτική </w:t>
      </w:r>
      <w:r w:rsidRPr="00192745">
        <w:rPr>
          <w:rFonts w:eastAsia="Times New Roman"/>
          <w:szCs w:val="24"/>
        </w:rPr>
        <w:t xml:space="preserve">προσθήκη στο άρθρο 3 με τη λογική </w:t>
      </w:r>
      <w:r>
        <w:rPr>
          <w:rFonts w:eastAsia="Times New Roman"/>
          <w:szCs w:val="24"/>
        </w:rPr>
        <w:t>όχι</w:t>
      </w:r>
      <w:r w:rsidRPr="00192745">
        <w:rPr>
          <w:rFonts w:eastAsia="Times New Roman"/>
          <w:szCs w:val="24"/>
        </w:rPr>
        <w:t xml:space="preserve"> της ουδετερότητας που λέτε</w:t>
      </w:r>
      <w:r>
        <w:rPr>
          <w:rFonts w:eastAsia="Times New Roman"/>
          <w:szCs w:val="24"/>
        </w:rPr>
        <w:t>,</w:t>
      </w:r>
      <w:r w:rsidRPr="00192745">
        <w:rPr>
          <w:rFonts w:eastAsia="Times New Roman"/>
          <w:szCs w:val="24"/>
        </w:rPr>
        <w:t xml:space="preserve"> ένα</w:t>
      </w:r>
      <w:r>
        <w:rPr>
          <w:rFonts w:eastAsia="Times New Roman"/>
          <w:szCs w:val="24"/>
        </w:rPr>
        <w:t>ν</w:t>
      </w:r>
      <w:r w:rsidRPr="00192745">
        <w:rPr>
          <w:rFonts w:eastAsia="Times New Roman"/>
          <w:szCs w:val="24"/>
        </w:rPr>
        <w:t xml:space="preserve"> βάρβαρο όρο που χρησιμοποιείτ</w:t>
      </w:r>
      <w:r>
        <w:rPr>
          <w:rFonts w:eastAsia="Times New Roman"/>
          <w:szCs w:val="24"/>
        </w:rPr>
        <w:t>ε</w:t>
      </w:r>
      <w:r w:rsidRPr="00192745">
        <w:rPr>
          <w:rFonts w:eastAsia="Times New Roman"/>
          <w:szCs w:val="24"/>
        </w:rPr>
        <w:t xml:space="preserve"> </w:t>
      </w:r>
      <w:r>
        <w:rPr>
          <w:rFonts w:eastAsia="Times New Roman"/>
          <w:szCs w:val="24"/>
        </w:rPr>
        <w:t>και</w:t>
      </w:r>
      <w:r w:rsidRPr="00192745">
        <w:rPr>
          <w:rFonts w:eastAsia="Times New Roman"/>
          <w:szCs w:val="24"/>
        </w:rPr>
        <w:t xml:space="preserve"> δεν </w:t>
      </w:r>
      <w:r>
        <w:rPr>
          <w:rFonts w:eastAsia="Times New Roman"/>
          <w:szCs w:val="24"/>
        </w:rPr>
        <w:t xml:space="preserve">υπάρχει πουθενά, </w:t>
      </w:r>
      <w:r w:rsidRPr="00192745">
        <w:rPr>
          <w:rFonts w:eastAsia="Times New Roman"/>
          <w:szCs w:val="24"/>
        </w:rPr>
        <w:t xml:space="preserve">αλλά με τη λογική ότι η αναγνώριση επικρατούσας θρησκείας </w:t>
      </w:r>
      <w:r>
        <w:rPr>
          <w:rFonts w:eastAsia="Times New Roman"/>
          <w:szCs w:val="24"/>
        </w:rPr>
        <w:t>δ</w:t>
      </w:r>
      <w:r w:rsidRPr="00192745">
        <w:rPr>
          <w:rFonts w:eastAsia="Times New Roman"/>
          <w:szCs w:val="24"/>
        </w:rPr>
        <w:t xml:space="preserve">εν σημαίνει </w:t>
      </w:r>
      <w:r>
        <w:rPr>
          <w:rFonts w:eastAsia="Times New Roman"/>
          <w:szCs w:val="24"/>
        </w:rPr>
        <w:t>βάση διακρίσεων, αιτία διακρίσεων</w:t>
      </w:r>
      <w:r>
        <w:rPr>
          <w:rFonts w:eastAsia="Times New Roman"/>
          <w:szCs w:val="24"/>
        </w:rPr>
        <w:t>.</w:t>
      </w:r>
      <w:r>
        <w:rPr>
          <w:rFonts w:eastAsia="Times New Roman"/>
          <w:szCs w:val="24"/>
        </w:rPr>
        <w:t xml:space="preserve"> </w:t>
      </w:r>
      <w:r w:rsidRPr="00192745">
        <w:rPr>
          <w:rFonts w:eastAsia="Times New Roman"/>
          <w:szCs w:val="24"/>
        </w:rPr>
        <w:t>Α</w:t>
      </w:r>
      <w:r w:rsidRPr="00192745">
        <w:rPr>
          <w:rFonts w:eastAsia="Times New Roman"/>
          <w:szCs w:val="24"/>
        </w:rPr>
        <w:t>παγορεύονται ο</w:t>
      </w:r>
      <w:r w:rsidRPr="00192745">
        <w:rPr>
          <w:rFonts w:eastAsia="Times New Roman"/>
          <w:szCs w:val="24"/>
        </w:rPr>
        <w:t>ι διακρί</w:t>
      </w:r>
      <w:r>
        <w:rPr>
          <w:rFonts w:eastAsia="Times New Roman"/>
          <w:szCs w:val="24"/>
        </w:rPr>
        <w:t xml:space="preserve">σεις βάσει αυτής της διακήρυξης. </w:t>
      </w:r>
      <w:r>
        <w:rPr>
          <w:rFonts w:eastAsia="Times New Roman"/>
          <w:szCs w:val="24"/>
        </w:rPr>
        <w:t>Ό</w:t>
      </w:r>
      <w:r>
        <w:rPr>
          <w:rFonts w:eastAsia="Times New Roman"/>
          <w:szCs w:val="24"/>
        </w:rPr>
        <w:t>,</w:t>
      </w:r>
      <w:r w:rsidRPr="00192745">
        <w:rPr>
          <w:rFonts w:eastAsia="Times New Roman"/>
          <w:szCs w:val="24"/>
        </w:rPr>
        <w:t xml:space="preserve">τι έχουμε πει μέχρι στιγμής στην </w:t>
      </w:r>
      <w:r>
        <w:rPr>
          <w:rFonts w:eastAsia="Times New Roman"/>
          <w:szCs w:val="24"/>
        </w:rPr>
        <w:t>ε</w:t>
      </w:r>
      <w:r w:rsidRPr="00192745">
        <w:rPr>
          <w:rFonts w:eastAsia="Times New Roman"/>
          <w:szCs w:val="24"/>
        </w:rPr>
        <w:t>πιτροπή</w:t>
      </w:r>
      <w:r>
        <w:rPr>
          <w:rFonts w:eastAsia="Times New Roman"/>
          <w:szCs w:val="24"/>
        </w:rPr>
        <w:t>,</w:t>
      </w:r>
      <w:r w:rsidRPr="00192745">
        <w:rPr>
          <w:rFonts w:eastAsia="Times New Roman"/>
          <w:szCs w:val="24"/>
        </w:rPr>
        <w:t xml:space="preserve"> στην προηγούμενη Ολομέλεια</w:t>
      </w:r>
      <w:r>
        <w:rPr>
          <w:rFonts w:eastAsia="Times New Roman"/>
          <w:szCs w:val="24"/>
        </w:rPr>
        <w:t>,</w:t>
      </w:r>
      <w:r w:rsidRPr="00192745">
        <w:rPr>
          <w:rFonts w:eastAsia="Times New Roman"/>
          <w:szCs w:val="24"/>
        </w:rPr>
        <w:t xml:space="preserve"> σε τούτη </w:t>
      </w:r>
      <w:r>
        <w:rPr>
          <w:rFonts w:eastAsia="Times New Roman"/>
          <w:szCs w:val="24"/>
        </w:rPr>
        <w:t>συν</w:t>
      </w:r>
      <w:r w:rsidRPr="00192745">
        <w:rPr>
          <w:rFonts w:eastAsia="Times New Roman"/>
          <w:szCs w:val="24"/>
        </w:rPr>
        <w:t>π</w:t>
      </w:r>
      <w:r>
        <w:rPr>
          <w:rFonts w:eastAsia="Times New Roman"/>
          <w:szCs w:val="24"/>
        </w:rPr>
        <w:t>ροσδιορίζουν τη</w:t>
      </w:r>
      <w:r w:rsidRPr="00192745">
        <w:rPr>
          <w:rFonts w:eastAsia="Times New Roman"/>
          <w:szCs w:val="24"/>
        </w:rPr>
        <w:t xml:space="preserve"> ψήφο </w:t>
      </w:r>
      <w:r>
        <w:rPr>
          <w:rFonts w:eastAsia="Times New Roman"/>
          <w:szCs w:val="24"/>
        </w:rPr>
        <w:t>μας,</w:t>
      </w:r>
      <w:r w:rsidRPr="00192745">
        <w:rPr>
          <w:rFonts w:eastAsia="Times New Roman"/>
          <w:szCs w:val="24"/>
        </w:rPr>
        <w:t xml:space="preserve"> γιατί πολλές φορές με </w:t>
      </w:r>
      <w:r>
        <w:rPr>
          <w:rFonts w:eastAsia="Times New Roman"/>
          <w:szCs w:val="24"/>
        </w:rPr>
        <w:t>δόλιο τρόπο, η Πλειοψηφία</w:t>
      </w:r>
      <w:r>
        <w:rPr>
          <w:rFonts w:eastAsia="Times New Roman"/>
          <w:szCs w:val="24"/>
        </w:rPr>
        <w:t xml:space="preserve"> - </w:t>
      </w:r>
      <w:r w:rsidRPr="00192745">
        <w:rPr>
          <w:rFonts w:eastAsia="Times New Roman"/>
          <w:szCs w:val="24"/>
        </w:rPr>
        <w:t>Μειοψηφία</w:t>
      </w:r>
      <w:r>
        <w:rPr>
          <w:rFonts w:eastAsia="Times New Roman"/>
          <w:szCs w:val="24"/>
        </w:rPr>
        <w:t>,</w:t>
      </w:r>
      <w:r w:rsidRPr="00192745">
        <w:rPr>
          <w:rFonts w:eastAsia="Times New Roman"/>
          <w:szCs w:val="24"/>
        </w:rPr>
        <w:t xml:space="preserve"> </w:t>
      </w:r>
      <w:r>
        <w:rPr>
          <w:rFonts w:eastAsia="Times New Roman"/>
          <w:szCs w:val="24"/>
        </w:rPr>
        <w:t>του</w:t>
      </w:r>
      <w:r w:rsidRPr="00192745">
        <w:rPr>
          <w:rFonts w:eastAsia="Times New Roman"/>
          <w:szCs w:val="24"/>
        </w:rPr>
        <w:t xml:space="preserve"> ΣΥΡΙΖΑ δι</w:t>
      </w:r>
      <w:r>
        <w:rPr>
          <w:rFonts w:eastAsia="Times New Roman"/>
          <w:szCs w:val="24"/>
        </w:rPr>
        <w:t>ά</w:t>
      </w:r>
      <w:r w:rsidRPr="00192745">
        <w:rPr>
          <w:rFonts w:eastAsia="Times New Roman"/>
          <w:szCs w:val="24"/>
        </w:rPr>
        <w:t xml:space="preserve"> των εντύπων του</w:t>
      </w:r>
      <w:r>
        <w:rPr>
          <w:rFonts w:eastAsia="Times New Roman"/>
          <w:szCs w:val="24"/>
        </w:rPr>
        <w:t>, και διά</w:t>
      </w:r>
      <w:r w:rsidRPr="00192745">
        <w:rPr>
          <w:rFonts w:eastAsia="Times New Roman"/>
          <w:szCs w:val="24"/>
        </w:rPr>
        <w:t xml:space="preserve"> των μέσων ενημέρωσης</w:t>
      </w:r>
      <w:r>
        <w:rPr>
          <w:rFonts w:eastAsia="Times New Roman"/>
          <w:szCs w:val="24"/>
        </w:rPr>
        <w:t>,</w:t>
      </w:r>
      <w:r w:rsidRPr="00192745">
        <w:rPr>
          <w:rFonts w:eastAsia="Times New Roman"/>
          <w:szCs w:val="24"/>
        </w:rPr>
        <w:t xml:space="preserve"> που διαθέτει αλλοτριώνει τη στάση μας στο </w:t>
      </w:r>
      <w:r>
        <w:rPr>
          <w:rFonts w:eastAsia="Times New Roman"/>
          <w:szCs w:val="24"/>
        </w:rPr>
        <w:t>ε</w:t>
      </w:r>
      <w:r w:rsidRPr="00192745">
        <w:rPr>
          <w:rFonts w:eastAsia="Times New Roman"/>
          <w:szCs w:val="24"/>
        </w:rPr>
        <w:t>θνικό Κοινοβούλιο</w:t>
      </w:r>
      <w:r>
        <w:rPr>
          <w:rFonts w:eastAsia="Times New Roman"/>
          <w:szCs w:val="24"/>
        </w:rPr>
        <w:t>.</w:t>
      </w:r>
    </w:p>
    <w:p w14:paraId="65B252E6" w14:textId="77777777" w:rsidR="000F4E4F" w:rsidRDefault="00A56466">
      <w:pPr>
        <w:spacing w:line="600" w:lineRule="auto"/>
        <w:ind w:firstLine="720"/>
        <w:jc w:val="both"/>
        <w:rPr>
          <w:rFonts w:eastAsia="Times New Roman"/>
          <w:szCs w:val="24"/>
        </w:rPr>
      </w:pPr>
      <w:r w:rsidRPr="00192745">
        <w:rPr>
          <w:rFonts w:eastAsia="Times New Roman"/>
          <w:szCs w:val="24"/>
        </w:rPr>
        <w:t>Συνεπώς δίνω ένα πολύ χαρακτηριστικό παράδειγμα για να μην έχω ανάγκη περαιτέρω άλλων διευκρινίσεων</w:t>
      </w:r>
      <w:r>
        <w:rPr>
          <w:rFonts w:eastAsia="Times New Roman"/>
          <w:szCs w:val="24"/>
        </w:rPr>
        <w:t>.</w:t>
      </w:r>
      <w:r w:rsidRPr="00192745">
        <w:rPr>
          <w:rFonts w:eastAsia="Times New Roman"/>
          <w:szCs w:val="24"/>
        </w:rPr>
        <w:t xml:space="preserve"> Κυρίες</w:t>
      </w:r>
      <w:r>
        <w:rPr>
          <w:rFonts w:eastAsia="Times New Roman"/>
          <w:szCs w:val="24"/>
        </w:rPr>
        <w:t xml:space="preserve"> και</w:t>
      </w:r>
      <w:r w:rsidRPr="00192745">
        <w:rPr>
          <w:rFonts w:eastAsia="Times New Roman"/>
          <w:szCs w:val="24"/>
        </w:rPr>
        <w:t xml:space="preserve"> κύριοι Βουλευτές</w:t>
      </w:r>
      <w:r>
        <w:rPr>
          <w:rFonts w:eastAsia="Times New Roman"/>
          <w:szCs w:val="24"/>
        </w:rPr>
        <w:t>,</w:t>
      </w:r>
      <w:r w:rsidRPr="00192745">
        <w:rPr>
          <w:rFonts w:eastAsia="Times New Roman"/>
          <w:szCs w:val="24"/>
        </w:rPr>
        <w:t xml:space="preserve"> θέλω να το ακούσει αυτό </w:t>
      </w:r>
      <w:r>
        <w:rPr>
          <w:rFonts w:eastAsia="Times New Roman"/>
          <w:szCs w:val="24"/>
        </w:rPr>
        <w:t xml:space="preserve">ο πολίτης </w:t>
      </w:r>
      <w:r w:rsidRPr="00192745">
        <w:rPr>
          <w:rFonts w:eastAsia="Times New Roman"/>
          <w:szCs w:val="24"/>
        </w:rPr>
        <w:t>που μας</w:t>
      </w:r>
      <w:r w:rsidRPr="00192745">
        <w:rPr>
          <w:rFonts w:eastAsia="Times New Roman"/>
          <w:szCs w:val="24"/>
        </w:rPr>
        <w:t xml:space="preserve"> ακούει</w:t>
      </w:r>
      <w:r>
        <w:rPr>
          <w:rFonts w:eastAsia="Times New Roman"/>
          <w:szCs w:val="24"/>
        </w:rPr>
        <w:t>.</w:t>
      </w:r>
      <w:r w:rsidRPr="00192745">
        <w:rPr>
          <w:rFonts w:eastAsia="Times New Roman"/>
          <w:szCs w:val="24"/>
        </w:rPr>
        <w:t xml:space="preserve"> Όλα όσα είπατε περί προτρεπτικ</w:t>
      </w:r>
      <w:r>
        <w:rPr>
          <w:rFonts w:eastAsia="Times New Roman"/>
          <w:szCs w:val="24"/>
        </w:rPr>
        <w:t>ών</w:t>
      </w:r>
      <w:r w:rsidRPr="00192745">
        <w:rPr>
          <w:rFonts w:eastAsia="Times New Roman"/>
          <w:szCs w:val="24"/>
        </w:rPr>
        <w:t xml:space="preserve"> διατάξεων στα κοινωνικά δικ</w:t>
      </w:r>
      <w:r>
        <w:rPr>
          <w:rFonts w:eastAsia="Times New Roman"/>
          <w:szCs w:val="24"/>
        </w:rPr>
        <w:t>αιώματα, που δεν θα αρνηθούμε τη</w:t>
      </w:r>
      <w:r w:rsidRPr="00192745">
        <w:rPr>
          <w:rFonts w:eastAsia="Times New Roman"/>
          <w:szCs w:val="24"/>
        </w:rPr>
        <w:t xml:space="preserve"> ψήφο </w:t>
      </w:r>
      <w:r>
        <w:rPr>
          <w:rFonts w:eastAsia="Times New Roman"/>
          <w:szCs w:val="24"/>
        </w:rPr>
        <w:t>μας,</w:t>
      </w:r>
      <w:r w:rsidRPr="00192745">
        <w:rPr>
          <w:rFonts w:eastAsia="Times New Roman"/>
          <w:szCs w:val="24"/>
        </w:rPr>
        <w:t xml:space="preserve"> είναι η απόπειρα δημιουργίας ενός άλλοθι στον εαυτό </w:t>
      </w:r>
      <w:r>
        <w:rPr>
          <w:rFonts w:eastAsia="Times New Roman"/>
          <w:szCs w:val="24"/>
        </w:rPr>
        <w:t xml:space="preserve">σας και στην αναντιστοιχία που </w:t>
      </w:r>
      <w:r w:rsidRPr="00192745">
        <w:rPr>
          <w:rFonts w:eastAsia="Times New Roman"/>
          <w:szCs w:val="24"/>
        </w:rPr>
        <w:t>δείξατε με τα προεκλο</w:t>
      </w:r>
      <w:r>
        <w:rPr>
          <w:rFonts w:eastAsia="Times New Roman"/>
          <w:szCs w:val="24"/>
        </w:rPr>
        <w:t>γικά σας και τα μετεκλογικά σας ότι το Σ</w:t>
      </w:r>
      <w:r>
        <w:rPr>
          <w:rFonts w:eastAsia="Times New Roman"/>
          <w:szCs w:val="24"/>
        </w:rPr>
        <w:t xml:space="preserve">ύνταγμα </w:t>
      </w:r>
      <w:r w:rsidRPr="00192745">
        <w:rPr>
          <w:rFonts w:eastAsia="Times New Roman"/>
          <w:szCs w:val="24"/>
        </w:rPr>
        <w:t>μοιράζει χρήματα</w:t>
      </w:r>
      <w:r>
        <w:rPr>
          <w:rFonts w:eastAsia="Times New Roman"/>
          <w:szCs w:val="24"/>
        </w:rPr>
        <w:t>,</w:t>
      </w:r>
      <w:r w:rsidRPr="00192745">
        <w:rPr>
          <w:rFonts w:eastAsia="Times New Roman"/>
          <w:szCs w:val="24"/>
        </w:rPr>
        <w:t xml:space="preserve"> μοιράζει εισόδημα</w:t>
      </w:r>
      <w:r>
        <w:rPr>
          <w:rFonts w:eastAsia="Times New Roman"/>
          <w:szCs w:val="24"/>
        </w:rPr>
        <w:t>,</w:t>
      </w:r>
      <w:r w:rsidRPr="00192745">
        <w:rPr>
          <w:rFonts w:eastAsia="Times New Roman"/>
          <w:szCs w:val="24"/>
        </w:rPr>
        <w:t xml:space="preserve"> </w:t>
      </w:r>
      <w:r w:rsidRPr="00192745">
        <w:rPr>
          <w:rFonts w:eastAsia="Times New Roman"/>
          <w:szCs w:val="24"/>
        </w:rPr>
        <w:lastRenderedPageBreak/>
        <w:t xml:space="preserve">ότι το Σύνταγμα </w:t>
      </w:r>
      <w:r>
        <w:rPr>
          <w:rFonts w:eastAsia="Times New Roman"/>
          <w:szCs w:val="24"/>
        </w:rPr>
        <w:t xml:space="preserve">εξισορροπεί </w:t>
      </w:r>
      <w:r w:rsidRPr="00192745">
        <w:rPr>
          <w:rFonts w:eastAsia="Times New Roman"/>
          <w:szCs w:val="24"/>
        </w:rPr>
        <w:t>τις ανισότητες</w:t>
      </w:r>
      <w:r>
        <w:rPr>
          <w:rFonts w:eastAsia="Times New Roman"/>
          <w:szCs w:val="24"/>
        </w:rPr>
        <w:t>, ότι</w:t>
      </w:r>
      <w:r w:rsidRPr="00192745">
        <w:rPr>
          <w:rFonts w:eastAsia="Times New Roman"/>
          <w:szCs w:val="24"/>
        </w:rPr>
        <w:t xml:space="preserve"> το Σύνταγμα </w:t>
      </w:r>
      <w:r>
        <w:rPr>
          <w:rFonts w:eastAsia="Times New Roman"/>
          <w:szCs w:val="24"/>
        </w:rPr>
        <w:t>ε</w:t>
      </w:r>
      <w:r w:rsidRPr="00192745">
        <w:rPr>
          <w:rFonts w:eastAsia="Times New Roman"/>
          <w:szCs w:val="24"/>
        </w:rPr>
        <w:t>ίναι ένα εργαλείο παραγωγής οικονομικής πολιτικής</w:t>
      </w:r>
      <w:r>
        <w:rPr>
          <w:rFonts w:eastAsia="Times New Roman"/>
          <w:szCs w:val="24"/>
        </w:rPr>
        <w:t xml:space="preserve">. </w:t>
      </w:r>
      <w:r w:rsidRPr="00192745">
        <w:rPr>
          <w:rFonts w:eastAsia="Times New Roman"/>
          <w:szCs w:val="24"/>
        </w:rPr>
        <w:t xml:space="preserve">Κοροϊδεύετε τον κόσμο </w:t>
      </w:r>
      <w:r>
        <w:rPr>
          <w:rFonts w:eastAsia="Times New Roman"/>
          <w:szCs w:val="24"/>
        </w:rPr>
        <w:t xml:space="preserve">και κοροϊδεύετε τον κόσμο </w:t>
      </w:r>
      <w:r w:rsidRPr="00192745">
        <w:rPr>
          <w:rFonts w:eastAsia="Times New Roman"/>
          <w:szCs w:val="24"/>
        </w:rPr>
        <w:t>ακόμ</w:t>
      </w:r>
      <w:r>
        <w:rPr>
          <w:rFonts w:eastAsia="Times New Roman"/>
          <w:szCs w:val="24"/>
        </w:rPr>
        <w:t>η</w:t>
      </w:r>
      <w:r w:rsidRPr="00192745">
        <w:rPr>
          <w:rFonts w:eastAsia="Times New Roman"/>
          <w:szCs w:val="24"/>
        </w:rPr>
        <w:t xml:space="preserve"> και τώρα στις τελευταίες </w:t>
      </w:r>
      <w:r>
        <w:rPr>
          <w:rFonts w:eastAsia="Times New Roman"/>
          <w:szCs w:val="24"/>
        </w:rPr>
        <w:t xml:space="preserve">σας </w:t>
      </w:r>
      <w:r w:rsidRPr="00192745">
        <w:rPr>
          <w:rFonts w:eastAsia="Times New Roman"/>
          <w:szCs w:val="24"/>
        </w:rPr>
        <w:t>ημέρες</w:t>
      </w:r>
      <w:r>
        <w:rPr>
          <w:rFonts w:eastAsia="Times New Roman"/>
          <w:szCs w:val="24"/>
        </w:rPr>
        <w:t>.</w:t>
      </w:r>
    </w:p>
    <w:p w14:paraId="65B252E7" w14:textId="77777777" w:rsidR="000F4E4F" w:rsidRDefault="00A56466">
      <w:pPr>
        <w:spacing w:line="600" w:lineRule="auto"/>
        <w:ind w:firstLine="720"/>
        <w:jc w:val="both"/>
        <w:rPr>
          <w:rFonts w:eastAsia="Times New Roman"/>
          <w:szCs w:val="24"/>
        </w:rPr>
      </w:pPr>
      <w:r>
        <w:rPr>
          <w:rFonts w:eastAsia="Times New Roman"/>
          <w:szCs w:val="24"/>
        </w:rPr>
        <w:t>(Στο σημ</w:t>
      </w:r>
      <w:r>
        <w:rPr>
          <w:rFonts w:eastAsia="Times New Roman"/>
          <w:szCs w:val="24"/>
        </w:rPr>
        <w:t xml:space="preserve">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65B252E8" w14:textId="77777777" w:rsidR="000F4E4F" w:rsidRDefault="00A56466">
      <w:pPr>
        <w:spacing w:line="600" w:lineRule="auto"/>
        <w:ind w:firstLine="720"/>
        <w:jc w:val="both"/>
        <w:rPr>
          <w:rFonts w:eastAsia="Times New Roman"/>
          <w:szCs w:val="24"/>
        </w:rPr>
      </w:pPr>
      <w:r>
        <w:rPr>
          <w:rFonts w:eastAsia="Times New Roman"/>
          <w:szCs w:val="24"/>
        </w:rPr>
        <w:t>Θ</w:t>
      </w:r>
      <w:r w:rsidRPr="00192745">
        <w:rPr>
          <w:rFonts w:eastAsia="Times New Roman"/>
          <w:szCs w:val="24"/>
        </w:rPr>
        <w:t xml:space="preserve">έλω να κλείσω με την επανάληψη για μία ακόμη φορά </w:t>
      </w:r>
      <w:r>
        <w:rPr>
          <w:rFonts w:eastAsia="Times New Roman"/>
          <w:szCs w:val="24"/>
        </w:rPr>
        <w:t xml:space="preserve">της διευκρίνησης </w:t>
      </w:r>
      <w:r w:rsidRPr="00192745">
        <w:rPr>
          <w:rFonts w:eastAsia="Times New Roman"/>
          <w:szCs w:val="24"/>
        </w:rPr>
        <w:t xml:space="preserve">που αφορά στη στάση </w:t>
      </w:r>
      <w:r>
        <w:rPr>
          <w:rFonts w:eastAsia="Times New Roman"/>
          <w:szCs w:val="24"/>
        </w:rPr>
        <w:t>μας.</w:t>
      </w:r>
      <w:r w:rsidRPr="00192745">
        <w:rPr>
          <w:rFonts w:eastAsia="Times New Roman"/>
          <w:szCs w:val="24"/>
        </w:rPr>
        <w:t xml:space="preserve"> Η στάση μας κατά την ψηφοφορία </w:t>
      </w:r>
      <w:r>
        <w:rPr>
          <w:rFonts w:eastAsia="Times New Roman"/>
          <w:szCs w:val="24"/>
        </w:rPr>
        <w:t>σ</w:t>
      </w:r>
      <w:r w:rsidRPr="00192745">
        <w:rPr>
          <w:rFonts w:eastAsia="Times New Roman"/>
          <w:szCs w:val="24"/>
        </w:rPr>
        <w:t xml:space="preserve">ε λίγη ώρα θα είναι </w:t>
      </w:r>
      <w:r>
        <w:rPr>
          <w:rFonts w:eastAsia="Times New Roman"/>
          <w:szCs w:val="24"/>
        </w:rPr>
        <w:t xml:space="preserve">βασισμένη </w:t>
      </w:r>
      <w:r w:rsidRPr="00192745">
        <w:rPr>
          <w:rFonts w:eastAsia="Times New Roman"/>
          <w:szCs w:val="24"/>
        </w:rPr>
        <w:t xml:space="preserve">στη θέση </w:t>
      </w:r>
      <w:r>
        <w:rPr>
          <w:rFonts w:eastAsia="Times New Roman"/>
          <w:szCs w:val="24"/>
        </w:rPr>
        <w:t>μας ότι</w:t>
      </w:r>
      <w:r w:rsidRPr="00192745">
        <w:rPr>
          <w:rFonts w:eastAsia="Times New Roman"/>
          <w:szCs w:val="24"/>
        </w:rPr>
        <w:t xml:space="preserve"> η επόμενη Βουλή που είναι και η </w:t>
      </w:r>
      <w:r>
        <w:rPr>
          <w:rFonts w:eastAsia="Times New Roman"/>
          <w:szCs w:val="24"/>
        </w:rPr>
        <w:t>α</w:t>
      </w:r>
      <w:r w:rsidRPr="00192745">
        <w:rPr>
          <w:rFonts w:eastAsia="Times New Roman"/>
          <w:szCs w:val="24"/>
        </w:rPr>
        <w:t xml:space="preserve">ναθεωρητική Βουλή </w:t>
      </w:r>
      <w:r>
        <w:rPr>
          <w:rFonts w:eastAsia="Times New Roman"/>
          <w:szCs w:val="24"/>
        </w:rPr>
        <w:t xml:space="preserve">δεν θα πρέπει να έχει </w:t>
      </w:r>
      <w:r w:rsidRPr="00192745">
        <w:rPr>
          <w:rFonts w:eastAsia="Times New Roman"/>
          <w:szCs w:val="24"/>
        </w:rPr>
        <w:t xml:space="preserve">τη δυνατότητα με </w:t>
      </w:r>
      <w:r>
        <w:rPr>
          <w:rFonts w:eastAsia="Times New Roman"/>
          <w:szCs w:val="24"/>
        </w:rPr>
        <w:t>εκατόν πενήντα μία (</w:t>
      </w:r>
      <w:r w:rsidRPr="00192745">
        <w:rPr>
          <w:rFonts w:eastAsia="Times New Roman"/>
          <w:szCs w:val="24"/>
        </w:rPr>
        <w:t>151</w:t>
      </w:r>
      <w:r>
        <w:rPr>
          <w:rFonts w:eastAsia="Times New Roman"/>
          <w:szCs w:val="24"/>
        </w:rPr>
        <w:t>)</w:t>
      </w:r>
      <w:r w:rsidRPr="00192745">
        <w:rPr>
          <w:rFonts w:eastAsia="Times New Roman"/>
          <w:szCs w:val="24"/>
        </w:rPr>
        <w:t xml:space="preserve"> ψήφους </w:t>
      </w:r>
      <w:r>
        <w:rPr>
          <w:rFonts w:eastAsia="Times New Roman"/>
          <w:szCs w:val="24"/>
        </w:rPr>
        <w:t xml:space="preserve">να αναθεωρεί το Σύνταγμα, </w:t>
      </w:r>
      <w:r w:rsidRPr="00192745">
        <w:rPr>
          <w:rFonts w:eastAsia="Times New Roman"/>
          <w:szCs w:val="24"/>
        </w:rPr>
        <w:t xml:space="preserve">δηλαδή η επόμενη κοινοβουλευτική πλειοψηφία δεν πρέπει να </w:t>
      </w:r>
      <w:r>
        <w:rPr>
          <w:rFonts w:eastAsia="Times New Roman"/>
          <w:szCs w:val="24"/>
        </w:rPr>
        <w:t xml:space="preserve">είναι αδέσμευτη </w:t>
      </w:r>
      <w:r w:rsidRPr="00192745">
        <w:rPr>
          <w:rFonts w:eastAsia="Times New Roman"/>
          <w:szCs w:val="24"/>
        </w:rPr>
        <w:t>από την υποχρέωση που το άρθρο 11</w:t>
      </w:r>
      <w:r w:rsidRPr="00192745">
        <w:rPr>
          <w:rFonts w:eastAsia="Times New Roman"/>
          <w:szCs w:val="24"/>
        </w:rPr>
        <w:t>0 επιβάλλει</w:t>
      </w:r>
      <w:r>
        <w:rPr>
          <w:rFonts w:eastAsia="Times New Roman"/>
          <w:szCs w:val="24"/>
        </w:rPr>
        <w:t>,</w:t>
      </w:r>
      <w:r w:rsidRPr="00192745">
        <w:rPr>
          <w:rFonts w:eastAsia="Times New Roman"/>
          <w:szCs w:val="24"/>
        </w:rPr>
        <w:t xml:space="preserve"> να αναζητούνται συναινετικές λύσεις</w:t>
      </w:r>
      <w:r>
        <w:rPr>
          <w:rFonts w:eastAsia="Times New Roman"/>
          <w:szCs w:val="24"/>
        </w:rPr>
        <w:t>.</w:t>
      </w:r>
    </w:p>
    <w:p w14:paraId="65B252E9" w14:textId="77777777" w:rsidR="000F4E4F" w:rsidRDefault="00A56466">
      <w:pPr>
        <w:spacing w:line="600" w:lineRule="auto"/>
        <w:ind w:firstLine="720"/>
        <w:jc w:val="both"/>
        <w:rPr>
          <w:rFonts w:eastAsia="Times New Roman"/>
          <w:szCs w:val="24"/>
        </w:rPr>
      </w:pPr>
      <w:r w:rsidRPr="00192745">
        <w:rPr>
          <w:rFonts w:eastAsia="Times New Roman"/>
          <w:szCs w:val="24"/>
        </w:rPr>
        <w:t>Και λένε κάποιοι</w:t>
      </w:r>
      <w:r w:rsidRPr="00AE4804">
        <w:rPr>
          <w:rFonts w:eastAsia="Times New Roman"/>
          <w:szCs w:val="24"/>
        </w:rPr>
        <w:t>:</w:t>
      </w:r>
      <w:r w:rsidRPr="00192745">
        <w:rPr>
          <w:rFonts w:eastAsia="Times New Roman"/>
          <w:szCs w:val="24"/>
        </w:rPr>
        <w:t xml:space="preserve"> </w:t>
      </w:r>
      <w:r>
        <w:rPr>
          <w:rFonts w:eastAsia="Times New Roman"/>
          <w:szCs w:val="24"/>
        </w:rPr>
        <w:t>«Κ</w:t>
      </w:r>
      <w:r w:rsidRPr="00192745">
        <w:rPr>
          <w:rFonts w:eastAsia="Times New Roman"/>
          <w:szCs w:val="24"/>
        </w:rPr>
        <w:t>αλά</w:t>
      </w:r>
      <w:r>
        <w:rPr>
          <w:rFonts w:eastAsia="Times New Roman"/>
          <w:szCs w:val="24"/>
        </w:rPr>
        <w:t>,</w:t>
      </w:r>
      <w:r w:rsidRPr="00192745">
        <w:rPr>
          <w:rFonts w:eastAsia="Times New Roman"/>
          <w:szCs w:val="24"/>
        </w:rPr>
        <w:t xml:space="preserve"> αυτό γιατί να μην ισχύει και από τώρα που η Βουλή προτείνει</w:t>
      </w:r>
      <w:r>
        <w:rPr>
          <w:rFonts w:eastAsia="Times New Roman"/>
          <w:szCs w:val="24"/>
        </w:rPr>
        <w:t>;»</w:t>
      </w:r>
      <w:r w:rsidRPr="00192745">
        <w:rPr>
          <w:rFonts w:eastAsia="Times New Roman"/>
          <w:szCs w:val="24"/>
        </w:rPr>
        <w:t xml:space="preserve"> Μα</w:t>
      </w:r>
      <w:r>
        <w:rPr>
          <w:rFonts w:eastAsia="Times New Roman"/>
          <w:szCs w:val="24"/>
        </w:rPr>
        <w:t>,</w:t>
      </w:r>
      <w:r w:rsidRPr="00192745">
        <w:rPr>
          <w:rFonts w:eastAsia="Times New Roman"/>
          <w:szCs w:val="24"/>
        </w:rPr>
        <w:t xml:space="preserve"> διότι η Βουλή αυτή προτείνει την αναθεώρηση διατάξεων</w:t>
      </w:r>
      <w:r>
        <w:rPr>
          <w:rFonts w:eastAsia="Times New Roman"/>
          <w:szCs w:val="24"/>
        </w:rPr>
        <w:t>,</w:t>
      </w:r>
      <w:r w:rsidRPr="00192745">
        <w:rPr>
          <w:rFonts w:eastAsia="Times New Roman"/>
          <w:szCs w:val="24"/>
        </w:rPr>
        <w:t xml:space="preserve"> άρθρο</w:t>
      </w:r>
      <w:r>
        <w:rPr>
          <w:rFonts w:eastAsia="Times New Roman"/>
          <w:szCs w:val="24"/>
        </w:rPr>
        <w:t>,</w:t>
      </w:r>
      <w:r w:rsidRPr="00192745">
        <w:rPr>
          <w:rFonts w:eastAsia="Times New Roman"/>
          <w:szCs w:val="24"/>
        </w:rPr>
        <w:t xml:space="preserve"> παράγραφος</w:t>
      </w:r>
      <w:r>
        <w:rPr>
          <w:rFonts w:eastAsia="Times New Roman"/>
          <w:szCs w:val="24"/>
        </w:rPr>
        <w:t>,</w:t>
      </w:r>
      <w:r w:rsidRPr="00192745">
        <w:rPr>
          <w:rFonts w:eastAsia="Times New Roman"/>
          <w:szCs w:val="24"/>
        </w:rPr>
        <w:t xml:space="preserve"> ενδεχομένως </w:t>
      </w:r>
      <w:r w:rsidRPr="00192745">
        <w:rPr>
          <w:rFonts w:eastAsia="Times New Roman"/>
          <w:szCs w:val="24"/>
        </w:rPr>
        <w:lastRenderedPageBreak/>
        <w:t>και εδάφιο</w:t>
      </w:r>
      <w:r>
        <w:rPr>
          <w:rFonts w:eastAsia="Times New Roman"/>
          <w:szCs w:val="24"/>
        </w:rPr>
        <w:t xml:space="preserve">. Η επόμενη Βουλή, </w:t>
      </w:r>
      <w:r>
        <w:rPr>
          <w:rFonts w:eastAsia="Times New Roman"/>
          <w:szCs w:val="24"/>
        </w:rPr>
        <w:t xml:space="preserve">όμως, είναι η </w:t>
      </w:r>
      <w:r>
        <w:rPr>
          <w:rFonts w:eastAsia="Times New Roman"/>
          <w:szCs w:val="24"/>
        </w:rPr>
        <w:t>α</w:t>
      </w:r>
      <w:r>
        <w:rPr>
          <w:rFonts w:eastAsia="Times New Roman"/>
          <w:szCs w:val="24"/>
        </w:rPr>
        <w:t>ναθεωρητική.</w:t>
      </w:r>
      <w:r w:rsidRPr="00192745">
        <w:rPr>
          <w:rFonts w:eastAsia="Times New Roman"/>
          <w:szCs w:val="24"/>
        </w:rPr>
        <w:t xml:space="preserve"> </w:t>
      </w:r>
      <w:r>
        <w:rPr>
          <w:rFonts w:eastAsia="Times New Roman"/>
          <w:szCs w:val="24"/>
        </w:rPr>
        <w:t>Η</w:t>
      </w:r>
      <w:r w:rsidRPr="00192745">
        <w:rPr>
          <w:rFonts w:eastAsia="Times New Roman"/>
          <w:szCs w:val="24"/>
        </w:rPr>
        <w:t xml:space="preserve"> επόμενη Βουλή διατυπώνει τις διατάξεις του Συντάγματος που θα εφαρμοστούν</w:t>
      </w:r>
      <w:r>
        <w:rPr>
          <w:rFonts w:eastAsia="Times New Roman"/>
          <w:szCs w:val="24"/>
        </w:rPr>
        <w:t>.</w:t>
      </w:r>
      <w:r w:rsidRPr="00192745">
        <w:rPr>
          <w:rFonts w:eastAsia="Times New Roman"/>
          <w:szCs w:val="24"/>
        </w:rPr>
        <w:t xml:space="preserve"> </w:t>
      </w:r>
      <w:r>
        <w:rPr>
          <w:rFonts w:eastAsia="Times New Roman"/>
          <w:szCs w:val="24"/>
        </w:rPr>
        <w:t xml:space="preserve">Η επόμενη Βουλή </w:t>
      </w:r>
      <w:r w:rsidRPr="00192745">
        <w:rPr>
          <w:rFonts w:eastAsia="Times New Roman"/>
          <w:szCs w:val="24"/>
        </w:rPr>
        <w:t>γράφει</w:t>
      </w:r>
      <w:r>
        <w:rPr>
          <w:rFonts w:eastAsia="Times New Roman"/>
          <w:szCs w:val="24"/>
        </w:rPr>
        <w:t>,</w:t>
      </w:r>
      <w:r w:rsidRPr="00192745">
        <w:rPr>
          <w:rFonts w:eastAsia="Times New Roman"/>
          <w:szCs w:val="24"/>
        </w:rPr>
        <w:t xml:space="preserve"> για να το πω απλούστερα</w:t>
      </w:r>
      <w:r>
        <w:rPr>
          <w:rFonts w:eastAsia="Times New Roman"/>
          <w:szCs w:val="24"/>
        </w:rPr>
        <w:t>,</w:t>
      </w:r>
      <w:r w:rsidRPr="00192745">
        <w:rPr>
          <w:rFonts w:eastAsia="Times New Roman"/>
          <w:szCs w:val="24"/>
        </w:rPr>
        <w:t xml:space="preserve"> το κείμενο του Συντάγματος που θα ισχύσει</w:t>
      </w:r>
      <w:r>
        <w:rPr>
          <w:rFonts w:eastAsia="Times New Roman"/>
          <w:szCs w:val="24"/>
        </w:rPr>
        <w:t>.</w:t>
      </w:r>
    </w:p>
    <w:p w14:paraId="65B252EA" w14:textId="77777777" w:rsidR="000F4E4F" w:rsidRDefault="00A56466">
      <w:pPr>
        <w:spacing w:line="600" w:lineRule="auto"/>
        <w:ind w:firstLine="720"/>
        <w:jc w:val="both"/>
        <w:rPr>
          <w:rFonts w:eastAsia="Times New Roman"/>
          <w:szCs w:val="24"/>
        </w:rPr>
      </w:pPr>
      <w:r>
        <w:rPr>
          <w:rFonts w:eastAsia="Times New Roman"/>
          <w:szCs w:val="24"/>
        </w:rPr>
        <w:t>Σ</w:t>
      </w:r>
      <w:r w:rsidRPr="00192745">
        <w:rPr>
          <w:rFonts w:eastAsia="Times New Roman"/>
          <w:szCs w:val="24"/>
        </w:rPr>
        <w:t>ε αυτήν</w:t>
      </w:r>
      <w:r>
        <w:rPr>
          <w:rFonts w:eastAsia="Times New Roman"/>
          <w:szCs w:val="24"/>
        </w:rPr>
        <w:t>,</w:t>
      </w:r>
      <w:r w:rsidRPr="00192745">
        <w:rPr>
          <w:rFonts w:eastAsia="Times New Roman"/>
          <w:szCs w:val="24"/>
        </w:rPr>
        <w:t xml:space="preserve"> την επόμενη Βουλή</w:t>
      </w:r>
      <w:r>
        <w:rPr>
          <w:rFonts w:eastAsia="Times New Roman"/>
          <w:szCs w:val="24"/>
        </w:rPr>
        <w:t>,</w:t>
      </w:r>
      <w:r w:rsidRPr="00192745">
        <w:rPr>
          <w:rFonts w:eastAsia="Times New Roman"/>
          <w:szCs w:val="24"/>
        </w:rPr>
        <w:t xml:space="preserve"> πρέπει να διεκδικηθεί η </w:t>
      </w:r>
      <w:r>
        <w:rPr>
          <w:rFonts w:eastAsia="Times New Roman"/>
          <w:szCs w:val="24"/>
        </w:rPr>
        <w:t>πλειοψ</w:t>
      </w:r>
      <w:r>
        <w:rPr>
          <w:rFonts w:eastAsia="Times New Roman"/>
          <w:szCs w:val="24"/>
        </w:rPr>
        <w:t>ηφία</w:t>
      </w:r>
      <w:r w:rsidRPr="00192745">
        <w:rPr>
          <w:rFonts w:eastAsia="Times New Roman"/>
          <w:szCs w:val="24"/>
        </w:rPr>
        <w:t xml:space="preserve"> των </w:t>
      </w:r>
      <w:r>
        <w:rPr>
          <w:rFonts w:eastAsia="Times New Roman"/>
          <w:szCs w:val="24"/>
        </w:rPr>
        <w:t>εκατόν ογδόντα (</w:t>
      </w:r>
      <w:r w:rsidRPr="00192745">
        <w:rPr>
          <w:rFonts w:eastAsia="Times New Roman"/>
          <w:szCs w:val="24"/>
        </w:rPr>
        <w:t>180</w:t>
      </w:r>
      <w:r>
        <w:rPr>
          <w:rFonts w:eastAsia="Times New Roman"/>
          <w:szCs w:val="24"/>
        </w:rPr>
        <w:t>).</w:t>
      </w:r>
      <w:r w:rsidRPr="00192745">
        <w:rPr>
          <w:rFonts w:eastAsia="Times New Roman"/>
          <w:szCs w:val="24"/>
        </w:rPr>
        <w:t xml:space="preserve"> Ακόμ</w:t>
      </w:r>
      <w:r>
        <w:rPr>
          <w:rFonts w:eastAsia="Times New Roman"/>
          <w:szCs w:val="24"/>
        </w:rPr>
        <w:t>η</w:t>
      </w:r>
      <w:r w:rsidRPr="00192745">
        <w:rPr>
          <w:rFonts w:eastAsia="Times New Roman"/>
          <w:szCs w:val="24"/>
        </w:rPr>
        <w:t xml:space="preserve"> και σε άρθρα που συμφωνούμε</w:t>
      </w:r>
      <w:r>
        <w:rPr>
          <w:rFonts w:eastAsia="Times New Roman"/>
          <w:szCs w:val="24"/>
        </w:rPr>
        <w:t>,</w:t>
      </w:r>
      <w:r w:rsidRPr="00192745">
        <w:rPr>
          <w:rFonts w:eastAsia="Times New Roman"/>
          <w:szCs w:val="24"/>
        </w:rPr>
        <w:t xml:space="preserve"> </w:t>
      </w:r>
      <w:r>
        <w:rPr>
          <w:rFonts w:eastAsia="Times New Roman"/>
          <w:szCs w:val="24"/>
        </w:rPr>
        <w:t>η διατύπωση</w:t>
      </w:r>
      <w:r w:rsidRPr="00192745">
        <w:rPr>
          <w:rFonts w:eastAsia="Times New Roman"/>
          <w:szCs w:val="24"/>
        </w:rPr>
        <w:t xml:space="preserve"> παίζει πολύ μεγάλο ρόλο και η επόμενη Βουλή πρέπει να αναζητήσει τις ευρύτερες δυνατές συναινέσεις</w:t>
      </w:r>
      <w:r>
        <w:rPr>
          <w:rFonts w:eastAsia="Times New Roman"/>
          <w:szCs w:val="24"/>
        </w:rPr>
        <w:t xml:space="preserve">. Έτσι, </w:t>
      </w:r>
      <w:r w:rsidRPr="00192745">
        <w:rPr>
          <w:rFonts w:eastAsia="Times New Roman"/>
          <w:szCs w:val="24"/>
        </w:rPr>
        <w:t>λοιπόν</w:t>
      </w:r>
      <w:r>
        <w:rPr>
          <w:rFonts w:eastAsia="Times New Roman"/>
          <w:szCs w:val="24"/>
        </w:rPr>
        <w:t>,</w:t>
      </w:r>
      <w:r w:rsidRPr="00192745">
        <w:rPr>
          <w:rFonts w:eastAsia="Times New Roman"/>
          <w:szCs w:val="24"/>
        </w:rPr>
        <w:t xml:space="preserve"> η δική μας Κοινοβουλευτική Ομάδα </w:t>
      </w:r>
      <w:r>
        <w:rPr>
          <w:rFonts w:eastAsia="Times New Roman"/>
          <w:szCs w:val="24"/>
        </w:rPr>
        <w:t xml:space="preserve">θα εκφραστεί διά μιας ψήφου </w:t>
      </w:r>
      <w:r w:rsidRPr="00192745">
        <w:rPr>
          <w:rFonts w:eastAsia="Times New Roman"/>
          <w:szCs w:val="24"/>
        </w:rPr>
        <w:t>που</w:t>
      </w:r>
      <w:r w:rsidRPr="00192745">
        <w:rPr>
          <w:rFonts w:eastAsia="Times New Roman"/>
          <w:szCs w:val="24"/>
        </w:rPr>
        <w:t xml:space="preserve"> θα συμβολίζει</w:t>
      </w:r>
      <w:r>
        <w:rPr>
          <w:rFonts w:eastAsia="Times New Roman"/>
          <w:szCs w:val="24"/>
        </w:rPr>
        <w:t>,</w:t>
      </w:r>
      <w:r w:rsidRPr="00192745">
        <w:rPr>
          <w:rFonts w:eastAsia="Times New Roman"/>
          <w:szCs w:val="24"/>
        </w:rPr>
        <w:t xml:space="preserve"> θα εξειδικεύει και θα αποδεικνύει την πολιτική μας στάση</w:t>
      </w:r>
      <w:r>
        <w:rPr>
          <w:rFonts w:eastAsia="Times New Roman"/>
          <w:szCs w:val="24"/>
        </w:rPr>
        <w:t xml:space="preserve"> με</w:t>
      </w:r>
      <w:r w:rsidRPr="00192745">
        <w:rPr>
          <w:rFonts w:eastAsia="Times New Roman"/>
          <w:szCs w:val="24"/>
        </w:rPr>
        <w:t xml:space="preserve"> </w:t>
      </w:r>
      <w:r>
        <w:rPr>
          <w:rFonts w:eastAsia="Times New Roman"/>
          <w:szCs w:val="24"/>
        </w:rPr>
        <w:t>συμβιβασμούς στις απόψεις μας.</w:t>
      </w:r>
      <w:r w:rsidRPr="00192745">
        <w:rPr>
          <w:rFonts w:eastAsia="Times New Roman"/>
          <w:szCs w:val="24"/>
        </w:rPr>
        <w:t xml:space="preserve"> </w:t>
      </w:r>
    </w:p>
    <w:p w14:paraId="65B252EB" w14:textId="77777777" w:rsidR="000F4E4F" w:rsidRDefault="00A56466">
      <w:pPr>
        <w:spacing w:line="600" w:lineRule="auto"/>
        <w:ind w:firstLine="720"/>
        <w:jc w:val="both"/>
        <w:rPr>
          <w:rFonts w:eastAsia="Times New Roman"/>
          <w:szCs w:val="24"/>
        </w:rPr>
      </w:pPr>
      <w:r>
        <w:rPr>
          <w:rFonts w:eastAsia="Times New Roman"/>
          <w:szCs w:val="24"/>
        </w:rPr>
        <w:t>Λ</w:t>
      </w:r>
      <w:r w:rsidRPr="00192745">
        <w:rPr>
          <w:rFonts w:eastAsia="Times New Roman"/>
          <w:szCs w:val="24"/>
        </w:rPr>
        <w:t>όγου χάρη</w:t>
      </w:r>
      <w:r>
        <w:rPr>
          <w:rFonts w:eastAsia="Times New Roman"/>
          <w:szCs w:val="24"/>
        </w:rPr>
        <w:t>,</w:t>
      </w:r>
      <w:r w:rsidRPr="00192745">
        <w:rPr>
          <w:rFonts w:eastAsia="Times New Roman"/>
          <w:szCs w:val="24"/>
        </w:rPr>
        <w:t xml:space="preserve"> </w:t>
      </w:r>
      <w:r>
        <w:rPr>
          <w:rFonts w:eastAsia="Times New Roman"/>
          <w:szCs w:val="24"/>
        </w:rPr>
        <w:t>θ</w:t>
      </w:r>
      <w:r w:rsidRPr="00192745">
        <w:rPr>
          <w:rFonts w:eastAsia="Times New Roman"/>
          <w:szCs w:val="24"/>
        </w:rPr>
        <w:t>έλω να αναφέρω την άποψη του Ευάγγελου Βενιζέλου για την ανάγκη ισοσκελισμένων προϋπολογισμών</w:t>
      </w:r>
      <w:r>
        <w:rPr>
          <w:rFonts w:eastAsia="Times New Roman"/>
          <w:szCs w:val="24"/>
        </w:rPr>
        <w:t xml:space="preserve">. </w:t>
      </w:r>
      <w:r w:rsidRPr="00192745">
        <w:rPr>
          <w:rFonts w:eastAsia="Times New Roman"/>
          <w:szCs w:val="24"/>
        </w:rPr>
        <w:t>Έχουν τοποθετηθεί και ο κ</w:t>
      </w:r>
      <w:r>
        <w:rPr>
          <w:rFonts w:eastAsia="Times New Roman"/>
          <w:szCs w:val="24"/>
        </w:rPr>
        <w:t>.</w:t>
      </w:r>
      <w:r w:rsidRPr="00192745">
        <w:rPr>
          <w:rFonts w:eastAsia="Times New Roman"/>
          <w:szCs w:val="24"/>
        </w:rPr>
        <w:t xml:space="preserve"> Βενιζέλος και εγώ και ο </w:t>
      </w:r>
      <w:r>
        <w:rPr>
          <w:rFonts w:eastAsia="Times New Roman"/>
          <w:szCs w:val="24"/>
        </w:rPr>
        <w:t>κ.</w:t>
      </w:r>
      <w:r w:rsidRPr="00192745">
        <w:rPr>
          <w:rFonts w:eastAsia="Times New Roman"/>
          <w:szCs w:val="24"/>
        </w:rPr>
        <w:t xml:space="preserve"> Παπαθεοδώρου και πολλοί συνάδελφοι στην Ολομέλεια της Βουλής με βάση και τις απόψεις </w:t>
      </w:r>
      <w:r>
        <w:rPr>
          <w:rFonts w:eastAsia="Times New Roman"/>
          <w:szCs w:val="24"/>
        </w:rPr>
        <w:t>τους.</w:t>
      </w:r>
      <w:r w:rsidRPr="00192745">
        <w:rPr>
          <w:rFonts w:eastAsia="Times New Roman"/>
          <w:szCs w:val="24"/>
        </w:rPr>
        <w:t xml:space="preserve"> Συναι</w:t>
      </w:r>
      <w:r>
        <w:rPr>
          <w:rFonts w:eastAsia="Times New Roman"/>
          <w:szCs w:val="24"/>
        </w:rPr>
        <w:t>ρ</w:t>
      </w:r>
      <w:r w:rsidRPr="00192745">
        <w:rPr>
          <w:rFonts w:eastAsia="Times New Roman"/>
          <w:szCs w:val="24"/>
        </w:rPr>
        <w:t>ούμε τις απόψεις αυτές σε ένα κείμενο και μας ζητάει και ο συνάδελφος</w:t>
      </w:r>
      <w:r>
        <w:rPr>
          <w:rFonts w:eastAsia="Times New Roman"/>
          <w:szCs w:val="24"/>
        </w:rPr>
        <w:t xml:space="preserve"> κ.</w:t>
      </w:r>
      <w:r w:rsidRPr="00192745">
        <w:rPr>
          <w:rFonts w:eastAsia="Times New Roman"/>
          <w:szCs w:val="24"/>
        </w:rPr>
        <w:t xml:space="preserve"> Παναγ</w:t>
      </w:r>
      <w:r>
        <w:rPr>
          <w:rFonts w:eastAsia="Times New Roman"/>
          <w:szCs w:val="24"/>
        </w:rPr>
        <w:t>ούλης να εκφραστεί και αυτός διά</w:t>
      </w:r>
      <w:r w:rsidRPr="00192745">
        <w:rPr>
          <w:rFonts w:eastAsia="Times New Roman"/>
          <w:szCs w:val="24"/>
        </w:rPr>
        <w:t xml:space="preserve"> της δικής μας </w:t>
      </w:r>
      <w:r>
        <w:rPr>
          <w:rFonts w:eastAsia="Times New Roman"/>
          <w:szCs w:val="24"/>
        </w:rPr>
        <w:t>ψήφου.</w:t>
      </w:r>
    </w:p>
    <w:p w14:paraId="65B252EC" w14:textId="77777777" w:rsidR="000F4E4F" w:rsidRDefault="00A56466">
      <w:pPr>
        <w:spacing w:line="600" w:lineRule="auto"/>
        <w:ind w:firstLine="720"/>
        <w:jc w:val="both"/>
        <w:rPr>
          <w:rFonts w:eastAsia="Times New Roman"/>
          <w:szCs w:val="24"/>
        </w:rPr>
      </w:pPr>
      <w:r w:rsidRPr="00192745">
        <w:rPr>
          <w:rFonts w:eastAsia="Times New Roman"/>
          <w:szCs w:val="24"/>
        </w:rPr>
        <w:lastRenderedPageBreak/>
        <w:t xml:space="preserve">Συνεπώς </w:t>
      </w:r>
      <w:r>
        <w:rPr>
          <w:rFonts w:eastAsia="Times New Roman"/>
          <w:szCs w:val="24"/>
        </w:rPr>
        <w:t>κύριε</w:t>
      </w:r>
      <w:r w:rsidRPr="00192745">
        <w:rPr>
          <w:rFonts w:eastAsia="Times New Roman"/>
          <w:szCs w:val="24"/>
        </w:rPr>
        <w:t xml:space="preserve"> Πρόεδρε</w:t>
      </w:r>
      <w:r>
        <w:rPr>
          <w:rFonts w:eastAsia="Times New Roman"/>
          <w:szCs w:val="24"/>
        </w:rPr>
        <w:t>,</w:t>
      </w:r>
      <w:r w:rsidRPr="00192745">
        <w:rPr>
          <w:rFonts w:eastAsia="Times New Roman"/>
          <w:szCs w:val="24"/>
        </w:rPr>
        <w:t xml:space="preserve"> κλείνοντας</w:t>
      </w:r>
      <w:r>
        <w:rPr>
          <w:rFonts w:eastAsia="Times New Roman"/>
          <w:szCs w:val="24"/>
        </w:rPr>
        <w:t>,</w:t>
      </w:r>
      <w:r w:rsidRPr="00192745">
        <w:rPr>
          <w:rFonts w:eastAsia="Times New Roman"/>
          <w:szCs w:val="24"/>
        </w:rPr>
        <w:t xml:space="preserve"> θα συμμετάσχουμε στην ψηφοφορία που θα αρχίσει σε λίγο </w:t>
      </w:r>
      <w:r>
        <w:rPr>
          <w:rFonts w:eastAsia="Times New Roman"/>
          <w:szCs w:val="24"/>
        </w:rPr>
        <w:t>δι’ ενός Βουλευτή, δι’ εμού</w:t>
      </w:r>
      <w:r w:rsidRPr="00192745">
        <w:rPr>
          <w:rFonts w:eastAsia="Times New Roman"/>
          <w:szCs w:val="24"/>
        </w:rPr>
        <w:t xml:space="preserve"> και η ψήφος μας </w:t>
      </w:r>
      <w:r>
        <w:rPr>
          <w:rFonts w:eastAsia="Times New Roman"/>
          <w:szCs w:val="24"/>
        </w:rPr>
        <w:t>συν όλα</w:t>
      </w:r>
      <w:r w:rsidRPr="00192745">
        <w:rPr>
          <w:rFonts w:eastAsia="Times New Roman"/>
          <w:szCs w:val="24"/>
        </w:rPr>
        <w:t xml:space="preserve"> όσα έχουμε πει θα είναι αυτό που προσδιόρισε τη δημιουργική μας στάση στην </w:t>
      </w:r>
      <w:r>
        <w:rPr>
          <w:rFonts w:eastAsia="Times New Roman"/>
          <w:szCs w:val="24"/>
        </w:rPr>
        <w:t>ε</w:t>
      </w:r>
      <w:r w:rsidRPr="00192745">
        <w:rPr>
          <w:rFonts w:eastAsia="Times New Roman"/>
          <w:szCs w:val="24"/>
        </w:rPr>
        <w:t>θνική Αντιπροσωπεία</w:t>
      </w:r>
      <w:r>
        <w:rPr>
          <w:rFonts w:eastAsia="Times New Roman"/>
          <w:szCs w:val="24"/>
        </w:rPr>
        <w:t>.</w:t>
      </w:r>
    </w:p>
    <w:p w14:paraId="65B252ED" w14:textId="77777777" w:rsidR="000F4E4F" w:rsidRDefault="00A56466">
      <w:pPr>
        <w:spacing w:line="600" w:lineRule="auto"/>
        <w:ind w:firstLine="720"/>
        <w:jc w:val="both"/>
        <w:rPr>
          <w:rFonts w:eastAsia="Times New Roman"/>
          <w:szCs w:val="24"/>
        </w:rPr>
      </w:pPr>
      <w:r>
        <w:rPr>
          <w:rFonts w:eastAsia="Times New Roman"/>
          <w:szCs w:val="24"/>
        </w:rPr>
        <w:t>Ε</w:t>
      </w:r>
      <w:r w:rsidRPr="00192745">
        <w:rPr>
          <w:rFonts w:eastAsia="Times New Roman"/>
          <w:szCs w:val="24"/>
        </w:rPr>
        <w:t>υχαριστώ πολύ</w:t>
      </w:r>
      <w:r>
        <w:rPr>
          <w:rFonts w:eastAsia="Times New Roman"/>
          <w:szCs w:val="24"/>
        </w:rPr>
        <w:t>.</w:t>
      </w:r>
    </w:p>
    <w:p w14:paraId="65B252EE" w14:textId="77777777" w:rsidR="000F4E4F" w:rsidRDefault="00A56466">
      <w:pPr>
        <w:spacing w:line="600" w:lineRule="auto"/>
        <w:ind w:firstLine="720"/>
        <w:jc w:val="center"/>
        <w:rPr>
          <w:rFonts w:eastAsia="Times New Roman"/>
          <w:szCs w:val="24"/>
        </w:rPr>
      </w:pPr>
      <w:r>
        <w:rPr>
          <w:rFonts w:eastAsia="Times New Roman" w:cs="Times New Roman"/>
          <w:szCs w:val="24"/>
        </w:rPr>
        <w:t>(Χειροκροτήματα από την πτέρυγα της</w:t>
      </w:r>
      <w:r w:rsidRPr="000054DA">
        <w:rPr>
          <w:rFonts w:eastAsia="Times New Roman" w:cs="Times New Roman"/>
          <w:szCs w:val="24"/>
        </w:rPr>
        <w:t xml:space="preserve"> </w:t>
      </w:r>
      <w:r>
        <w:rPr>
          <w:rFonts w:eastAsia="Times New Roman" w:cs="Times New Roman"/>
          <w:szCs w:val="24"/>
        </w:rPr>
        <w:t>Δημοκρατικής Συμπαράταξης)</w:t>
      </w:r>
    </w:p>
    <w:p w14:paraId="65B252EF" w14:textId="77777777" w:rsidR="000F4E4F" w:rsidRDefault="00A56466">
      <w:pPr>
        <w:spacing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sidRPr="000054DA">
        <w:rPr>
          <w:rFonts w:eastAsia="Times New Roman" w:cs="Times New Roman"/>
          <w:szCs w:val="24"/>
        </w:rPr>
        <w:t>Τον λόγο</w:t>
      </w:r>
      <w:r w:rsidRPr="00192745">
        <w:rPr>
          <w:rFonts w:eastAsia="Times New Roman"/>
          <w:szCs w:val="24"/>
        </w:rPr>
        <w:t xml:space="preserve"> έχει ο ειδικός αγορητής της Χρυσής Αυγής </w:t>
      </w:r>
      <w:r>
        <w:rPr>
          <w:rFonts w:eastAsia="Times New Roman"/>
          <w:szCs w:val="24"/>
        </w:rPr>
        <w:t>κ.</w:t>
      </w:r>
      <w:r w:rsidRPr="00192745">
        <w:rPr>
          <w:rFonts w:eastAsia="Times New Roman"/>
          <w:szCs w:val="24"/>
        </w:rPr>
        <w:t xml:space="preserve"> Χρήστος Παππάς</w:t>
      </w:r>
      <w:r>
        <w:rPr>
          <w:rFonts w:eastAsia="Times New Roman"/>
          <w:szCs w:val="24"/>
        </w:rPr>
        <w:t>.</w:t>
      </w:r>
    </w:p>
    <w:p w14:paraId="65B252F0" w14:textId="77777777" w:rsidR="000F4E4F" w:rsidRDefault="00A56466">
      <w:pPr>
        <w:spacing w:line="600" w:lineRule="auto"/>
        <w:ind w:firstLine="720"/>
        <w:jc w:val="both"/>
        <w:rPr>
          <w:rFonts w:eastAsia="Times New Roman"/>
          <w:szCs w:val="24"/>
        </w:rPr>
      </w:pPr>
      <w:r w:rsidRPr="000054DA">
        <w:rPr>
          <w:rFonts w:eastAsia="Times New Roman"/>
          <w:b/>
          <w:szCs w:val="24"/>
        </w:rPr>
        <w:t xml:space="preserve">ΧΡΗΣΤΟΣ ΠΑΠΠΑΣ: </w:t>
      </w:r>
      <w:r>
        <w:rPr>
          <w:rFonts w:eastAsia="Times New Roman"/>
          <w:szCs w:val="24"/>
        </w:rPr>
        <w:t>Κύριε Πρόεδρε,</w:t>
      </w:r>
      <w:r w:rsidRPr="00192745">
        <w:rPr>
          <w:rFonts w:eastAsia="Times New Roman"/>
          <w:szCs w:val="24"/>
        </w:rPr>
        <w:t xml:space="preserve"> στ</w:t>
      </w:r>
      <w:r>
        <w:rPr>
          <w:rFonts w:eastAsia="Times New Roman"/>
          <w:szCs w:val="24"/>
        </w:rPr>
        <w:t>ο</w:t>
      </w:r>
      <w:r w:rsidRPr="00192745">
        <w:rPr>
          <w:rFonts w:eastAsia="Times New Roman"/>
          <w:szCs w:val="24"/>
        </w:rPr>
        <w:t xml:space="preserve"> πλαίσι</w:t>
      </w:r>
      <w:r>
        <w:rPr>
          <w:rFonts w:eastAsia="Times New Roman"/>
          <w:szCs w:val="24"/>
        </w:rPr>
        <w:t>ο</w:t>
      </w:r>
      <w:r w:rsidRPr="00192745">
        <w:rPr>
          <w:rFonts w:eastAsia="Times New Roman"/>
          <w:szCs w:val="24"/>
        </w:rPr>
        <w:t xml:space="preserve"> της διήμερης συζητήσεως </w:t>
      </w:r>
      <w:r>
        <w:rPr>
          <w:rFonts w:eastAsia="Times New Roman"/>
          <w:szCs w:val="24"/>
        </w:rPr>
        <w:t xml:space="preserve">περί </w:t>
      </w:r>
      <w:r>
        <w:rPr>
          <w:rFonts w:eastAsia="Times New Roman"/>
          <w:szCs w:val="24"/>
        </w:rPr>
        <w:t>Α</w:t>
      </w:r>
      <w:r>
        <w:rPr>
          <w:rFonts w:eastAsia="Times New Roman"/>
          <w:szCs w:val="24"/>
        </w:rPr>
        <w:t>ναθεωρήσεως</w:t>
      </w:r>
      <w:r w:rsidRPr="00192745">
        <w:rPr>
          <w:rFonts w:eastAsia="Times New Roman"/>
          <w:szCs w:val="24"/>
        </w:rPr>
        <w:t xml:space="preserve"> του Συ</w:t>
      </w:r>
      <w:r w:rsidRPr="00192745">
        <w:rPr>
          <w:rFonts w:eastAsia="Times New Roman"/>
          <w:szCs w:val="24"/>
        </w:rPr>
        <w:t>ντάγματος και ορισμ</w:t>
      </w:r>
      <w:r>
        <w:rPr>
          <w:rFonts w:eastAsia="Times New Roman"/>
          <w:szCs w:val="24"/>
        </w:rPr>
        <w:t>ού</w:t>
      </w:r>
      <w:r w:rsidRPr="00192745">
        <w:rPr>
          <w:rFonts w:eastAsia="Times New Roman"/>
          <w:szCs w:val="24"/>
        </w:rPr>
        <w:t xml:space="preserve"> του τρόπου με τον οποίο </w:t>
      </w:r>
      <w:r>
        <w:rPr>
          <w:rFonts w:eastAsia="Times New Roman"/>
          <w:szCs w:val="24"/>
        </w:rPr>
        <w:t xml:space="preserve">αυτή η </w:t>
      </w:r>
      <w:r>
        <w:rPr>
          <w:rFonts w:eastAsia="Times New Roman"/>
          <w:szCs w:val="24"/>
        </w:rPr>
        <w:t>Α</w:t>
      </w:r>
      <w:r>
        <w:rPr>
          <w:rFonts w:eastAsia="Times New Roman"/>
          <w:szCs w:val="24"/>
        </w:rPr>
        <w:t xml:space="preserve">ναθεώρηση </w:t>
      </w:r>
      <w:r w:rsidRPr="00192745">
        <w:rPr>
          <w:rFonts w:eastAsia="Times New Roman"/>
          <w:szCs w:val="24"/>
        </w:rPr>
        <w:t xml:space="preserve">θα πραγματοποιηθεί στην επόμενη </w:t>
      </w:r>
      <w:r>
        <w:rPr>
          <w:rFonts w:eastAsia="Times New Roman"/>
          <w:szCs w:val="24"/>
        </w:rPr>
        <w:t>α</w:t>
      </w:r>
      <w:r w:rsidRPr="00192745">
        <w:rPr>
          <w:rFonts w:eastAsia="Times New Roman"/>
          <w:szCs w:val="24"/>
        </w:rPr>
        <w:t>ναθεωρητική Βουλή</w:t>
      </w:r>
      <w:r>
        <w:rPr>
          <w:rFonts w:eastAsia="Times New Roman"/>
          <w:szCs w:val="24"/>
        </w:rPr>
        <w:t>,</w:t>
      </w:r>
      <w:r w:rsidRPr="00192745">
        <w:rPr>
          <w:rFonts w:eastAsia="Times New Roman"/>
          <w:szCs w:val="24"/>
        </w:rPr>
        <w:t xml:space="preserve"> η οποία θα προκύψει από τις εκλογές</w:t>
      </w:r>
      <w:r>
        <w:rPr>
          <w:rFonts w:eastAsia="Times New Roman"/>
          <w:szCs w:val="24"/>
        </w:rPr>
        <w:t>,</w:t>
      </w:r>
      <w:r w:rsidRPr="00192745">
        <w:rPr>
          <w:rFonts w:eastAsia="Times New Roman"/>
          <w:szCs w:val="24"/>
        </w:rPr>
        <w:t xml:space="preserve"> </w:t>
      </w:r>
      <w:r>
        <w:rPr>
          <w:rFonts w:eastAsia="Times New Roman"/>
          <w:szCs w:val="24"/>
        </w:rPr>
        <w:t>ό</w:t>
      </w:r>
      <w:r w:rsidRPr="00192745">
        <w:rPr>
          <w:rFonts w:eastAsia="Times New Roman"/>
          <w:szCs w:val="24"/>
        </w:rPr>
        <w:t>ποτε και αν γίνουν αυτές</w:t>
      </w:r>
      <w:r>
        <w:rPr>
          <w:rFonts w:eastAsia="Times New Roman"/>
          <w:szCs w:val="24"/>
        </w:rPr>
        <w:t>,</w:t>
      </w:r>
      <w:r w:rsidRPr="00192745">
        <w:rPr>
          <w:rFonts w:eastAsia="Times New Roman"/>
          <w:szCs w:val="24"/>
        </w:rPr>
        <w:t xml:space="preserve"> καθώς και από τη συζήτηση όλης της διαδικασίας</w:t>
      </w:r>
      <w:r>
        <w:rPr>
          <w:rFonts w:eastAsia="Times New Roman"/>
          <w:szCs w:val="24"/>
        </w:rPr>
        <w:t>,</w:t>
      </w:r>
      <w:r w:rsidRPr="00192745">
        <w:rPr>
          <w:rFonts w:eastAsia="Times New Roman"/>
          <w:szCs w:val="24"/>
        </w:rPr>
        <w:t xml:space="preserve"> της διαδικασίας των ψηφοδελτίων</w:t>
      </w:r>
      <w:r>
        <w:rPr>
          <w:rFonts w:eastAsia="Times New Roman"/>
          <w:szCs w:val="24"/>
        </w:rPr>
        <w:t>,</w:t>
      </w:r>
      <w:r w:rsidRPr="00192745">
        <w:rPr>
          <w:rFonts w:eastAsia="Times New Roman"/>
          <w:szCs w:val="24"/>
        </w:rPr>
        <w:t xml:space="preserve"> της κατεύθυνσης και τα λοιπά</w:t>
      </w:r>
      <w:r>
        <w:rPr>
          <w:rFonts w:eastAsia="Times New Roman"/>
          <w:szCs w:val="24"/>
        </w:rPr>
        <w:t>,</w:t>
      </w:r>
      <w:r w:rsidRPr="00192745">
        <w:rPr>
          <w:rFonts w:eastAsia="Times New Roman"/>
          <w:szCs w:val="24"/>
        </w:rPr>
        <w:t xml:space="preserve"> η Χρυσή Αυγή κρά</w:t>
      </w:r>
      <w:r w:rsidRPr="00192745">
        <w:rPr>
          <w:rFonts w:eastAsia="Times New Roman"/>
          <w:szCs w:val="24"/>
        </w:rPr>
        <w:lastRenderedPageBreak/>
        <w:t>τησε μία υπεύθυνη πολιτική στάση</w:t>
      </w:r>
      <w:r>
        <w:rPr>
          <w:rFonts w:eastAsia="Times New Roman"/>
          <w:szCs w:val="24"/>
        </w:rPr>
        <w:t>.</w:t>
      </w:r>
      <w:r w:rsidRPr="00192745">
        <w:rPr>
          <w:rFonts w:eastAsia="Times New Roman"/>
          <w:szCs w:val="24"/>
        </w:rPr>
        <w:t xml:space="preserve"> Τοποθετήθηκε επί των προτάσεων </w:t>
      </w:r>
      <w:r>
        <w:rPr>
          <w:rFonts w:eastAsia="Times New Roman"/>
          <w:szCs w:val="24"/>
        </w:rPr>
        <w:t>τόσο του ΣΥΡΙΖΑ όσο και της Νέας Δ</w:t>
      </w:r>
      <w:r w:rsidRPr="00192745">
        <w:rPr>
          <w:rFonts w:eastAsia="Times New Roman"/>
          <w:szCs w:val="24"/>
        </w:rPr>
        <w:t>ημοκρατίας</w:t>
      </w:r>
      <w:r>
        <w:rPr>
          <w:rFonts w:eastAsia="Times New Roman"/>
          <w:szCs w:val="24"/>
        </w:rPr>
        <w:t>,</w:t>
      </w:r>
      <w:r w:rsidRPr="00192745">
        <w:rPr>
          <w:rFonts w:eastAsia="Times New Roman"/>
          <w:szCs w:val="24"/>
        </w:rPr>
        <w:t xml:space="preserve"> αλλά και των </w:t>
      </w:r>
      <w:r>
        <w:rPr>
          <w:rFonts w:eastAsia="Times New Roman"/>
          <w:szCs w:val="24"/>
        </w:rPr>
        <w:t>Α</w:t>
      </w:r>
      <w:r w:rsidRPr="00192745">
        <w:rPr>
          <w:rFonts w:eastAsia="Times New Roman"/>
          <w:szCs w:val="24"/>
        </w:rPr>
        <w:t>νεξάρτητων Βουλευτών</w:t>
      </w:r>
      <w:r>
        <w:rPr>
          <w:rFonts w:eastAsia="Times New Roman"/>
          <w:szCs w:val="24"/>
        </w:rPr>
        <w:t>,</w:t>
      </w:r>
      <w:r w:rsidRPr="00192745">
        <w:rPr>
          <w:rFonts w:eastAsia="Times New Roman"/>
          <w:szCs w:val="24"/>
        </w:rPr>
        <w:t xml:space="preserve"> οι οποίοι συγκέντρωσαν τις απ</w:t>
      </w:r>
      <w:r w:rsidRPr="00192745">
        <w:rPr>
          <w:rFonts w:eastAsia="Times New Roman"/>
          <w:szCs w:val="24"/>
        </w:rPr>
        <w:t xml:space="preserve">αιτούμενες υπογραφές των </w:t>
      </w:r>
      <w:r>
        <w:rPr>
          <w:rFonts w:eastAsia="Times New Roman"/>
          <w:szCs w:val="24"/>
        </w:rPr>
        <w:t>πενήντα, ώστε να ι</w:t>
      </w:r>
      <w:r w:rsidRPr="00192745">
        <w:rPr>
          <w:rFonts w:eastAsia="Times New Roman"/>
          <w:szCs w:val="24"/>
        </w:rPr>
        <w:t xml:space="preserve">σχύει η πρότασή </w:t>
      </w:r>
      <w:r>
        <w:rPr>
          <w:rFonts w:eastAsia="Times New Roman"/>
          <w:szCs w:val="24"/>
        </w:rPr>
        <w:t xml:space="preserve">τους. </w:t>
      </w:r>
      <w:r>
        <w:rPr>
          <w:rFonts w:eastAsia="Times New Roman"/>
          <w:szCs w:val="24"/>
        </w:rPr>
        <w:t>Ε</w:t>
      </w:r>
      <w:r w:rsidRPr="007F7BE5">
        <w:rPr>
          <w:rFonts w:eastAsia="Times New Roman"/>
          <w:szCs w:val="24"/>
        </w:rPr>
        <w:t>μείς</w:t>
      </w:r>
      <w:r>
        <w:rPr>
          <w:rFonts w:eastAsia="Times New Roman"/>
          <w:szCs w:val="24"/>
        </w:rPr>
        <w:t>,</w:t>
      </w:r>
      <w:r w:rsidRPr="007F7BE5">
        <w:rPr>
          <w:rFonts w:eastAsia="Times New Roman"/>
          <w:szCs w:val="24"/>
        </w:rPr>
        <w:t xml:space="preserve"> </w:t>
      </w:r>
      <w:r>
        <w:rPr>
          <w:rFonts w:eastAsia="Times New Roman"/>
          <w:szCs w:val="24"/>
        </w:rPr>
        <w:t>π</w:t>
      </w:r>
      <w:r w:rsidRPr="007F7BE5">
        <w:rPr>
          <w:rFonts w:eastAsia="Times New Roman"/>
          <w:szCs w:val="24"/>
        </w:rPr>
        <w:t>ρος το παρόν</w:t>
      </w:r>
      <w:r>
        <w:rPr>
          <w:rFonts w:eastAsia="Times New Roman"/>
          <w:szCs w:val="24"/>
        </w:rPr>
        <w:t>,</w:t>
      </w:r>
      <w:r w:rsidRPr="007F7BE5">
        <w:rPr>
          <w:rFonts w:eastAsia="Times New Roman"/>
          <w:szCs w:val="24"/>
        </w:rPr>
        <w:t xml:space="preserve"> δεν έχουμε τους </w:t>
      </w:r>
      <w:r>
        <w:rPr>
          <w:rFonts w:eastAsia="Times New Roman"/>
          <w:szCs w:val="24"/>
        </w:rPr>
        <w:t>πενήντα Β</w:t>
      </w:r>
      <w:r w:rsidRPr="007F7BE5">
        <w:rPr>
          <w:rFonts w:eastAsia="Times New Roman"/>
          <w:szCs w:val="24"/>
        </w:rPr>
        <w:t>ουλευτές για να κάνουμε τις δικές μας προτάσεις</w:t>
      </w:r>
      <w:r>
        <w:rPr>
          <w:rFonts w:eastAsia="Times New Roman"/>
          <w:szCs w:val="24"/>
        </w:rPr>
        <w:t>.</w:t>
      </w:r>
      <w:r w:rsidRPr="007F7BE5">
        <w:rPr>
          <w:rFonts w:eastAsia="Times New Roman"/>
          <w:szCs w:val="24"/>
        </w:rPr>
        <w:t xml:space="preserve"> </w:t>
      </w:r>
      <w:r>
        <w:rPr>
          <w:rFonts w:eastAsia="Times New Roman"/>
          <w:szCs w:val="24"/>
        </w:rPr>
        <w:t>Θ</w:t>
      </w:r>
      <w:r w:rsidRPr="007F7BE5">
        <w:rPr>
          <w:rFonts w:eastAsia="Times New Roman"/>
          <w:szCs w:val="24"/>
        </w:rPr>
        <w:t>α τους έχουμε</w:t>
      </w:r>
      <w:r>
        <w:rPr>
          <w:rFonts w:eastAsia="Times New Roman"/>
          <w:szCs w:val="24"/>
        </w:rPr>
        <w:t>,</w:t>
      </w:r>
      <w:r w:rsidRPr="007F7BE5">
        <w:rPr>
          <w:rFonts w:eastAsia="Times New Roman"/>
          <w:szCs w:val="24"/>
        </w:rPr>
        <w:t xml:space="preserve"> </w:t>
      </w:r>
      <w:r>
        <w:rPr>
          <w:rFonts w:eastAsia="Times New Roman"/>
          <w:szCs w:val="24"/>
        </w:rPr>
        <w:t>όμως.</w:t>
      </w:r>
      <w:r w:rsidRPr="007F7BE5">
        <w:rPr>
          <w:rFonts w:eastAsia="Times New Roman"/>
          <w:szCs w:val="24"/>
        </w:rPr>
        <w:t xml:space="preserve"> </w:t>
      </w:r>
    </w:p>
    <w:p w14:paraId="65B252F1" w14:textId="77777777" w:rsidR="000F4E4F" w:rsidRDefault="00A56466">
      <w:pPr>
        <w:spacing w:line="600" w:lineRule="auto"/>
        <w:ind w:firstLine="720"/>
        <w:jc w:val="both"/>
        <w:rPr>
          <w:rFonts w:eastAsia="Times New Roman"/>
          <w:szCs w:val="24"/>
        </w:rPr>
      </w:pPr>
      <w:r>
        <w:rPr>
          <w:rFonts w:eastAsia="Times New Roman"/>
          <w:szCs w:val="24"/>
        </w:rPr>
        <w:t>Η</w:t>
      </w:r>
      <w:r w:rsidRPr="007F7BE5">
        <w:rPr>
          <w:rFonts w:eastAsia="Times New Roman"/>
          <w:szCs w:val="24"/>
        </w:rPr>
        <w:t xml:space="preserve"> Χρυσή Αυγή</w:t>
      </w:r>
      <w:r>
        <w:rPr>
          <w:rFonts w:eastAsia="Times New Roman"/>
          <w:szCs w:val="24"/>
        </w:rPr>
        <w:t>,</w:t>
      </w:r>
      <w:r w:rsidRPr="007F7BE5">
        <w:rPr>
          <w:rFonts w:eastAsia="Times New Roman"/>
          <w:szCs w:val="24"/>
        </w:rPr>
        <w:t xml:space="preserve"> </w:t>
      </w:r>
      <w:r>
        <w:rPr>
          <w:rFonts w:eastAsia="Times New Roman"/>
          <w:szCs w:val="24"/>
        </w:rPr>
        <w:t>λ</w:t>
      </w:r>
      <w:r w:rsidRPr="007F7BE5">
        <w:rPr>
          <w:rFonts w:eastAsia="Times New Roman"/>
          <w:szCs w:val="24"/>
        </w:rPr>
        <w:t>οιπόν</w:t>
      </w:r>
      <w:r>
        <w:rPr>
          <w:rFonts w:eastAsia="Times New Roman"/>
          <w:szCs w:val="24"/>
        </w:rPr>
        <w:t>,</w:t>
      </w:r>
      <w:r w:rsidRPr="007F7BE5">
        <w:rPr>
          <w:rFonts w:eastAsia="Times New Roman"/>
          <w:szCs w:val="24"/>
        </w:rPr>
        <w:t xml:space="preserve"> τοποθετήθηκε </w:t>
      </w:r>
      <w:r>
        <w:rPr>
          <w:rFonts w:eastAsia="Times New Roman"/>
          <w:szCs w:val="24"/>
        </w:rPr>
        <w:t>διά</w:t>
      </w:r>
      <w:r w:rsidRPr="007F7BE5">
        <w:rPr>
          <w:rFonts w:eastAsia="Times New Roman"/>
          <w:szCs w:val="24"/>
        </w:rPr>
        <w:t xml:space="preserve"> του </w:t>
      </w:r>
      <w:r>
        <w:rPr>
          <w:rFonts w:eastAsia="Times New Roman"/>
          <w:szCs w:val="24"/>
        </w:rPr>
        <w:t>Α</w:t>
      </w:r>
      <w:r w:rsidRPr="007F7BE5">
        <w:rPr>
          <w:rFonts w:eastAsia="Times New Roman"/>
          <w:szCs w:val="24"/>
        </w:rPr>
        <w:t>ρχηγού</w:t>
      </w:r>
      <w:r>
        <w:rPr>
          <w:rFonts w:eastAsia="Times New Roman"/>
          <w:szCs w:val="24"/>
        </w:rPr>
        <w:t xml:space="preserve"> της, του εισηγητού, τ</w:t>
      </w:r>
      <w:r>
        <w:rPr>
          <w:rFonts w:eastAsia="Times New Roman"/>
          <w:szCs w:val="24"/>
        </w:rPr>
        <w:t xml:space="preserve">ου Κοινοβουλευτικού Εκπροσώπου, των Βουλευτών της </w:t>
      </w:r>
      <w:r w:rsidRPr="007F7BE5">
        <w:rPr>
          <w:rFonts w:eastAsia="Times New Roman"/>
          <w:szCs w:val="24"/>
        </w:rPr>
        <w:t xml:space="preserve">και </w:t>
      </w:r>
      <w:r>
        <w:rPr>
          <w:rFonts w:eastAsia="Times New Roman"/>
          <w:szCs w:val="24"/>
        </w:rPr>
        <w:t xml:space="preserve">είπε </w:t>
      </w:r>
      <w:r w:rsidRPr="007F7BE5">
        <w:rPr>
          <w:rFonts w:eastAsia="Times New Roman"/>
          <w:szCs w:val="24"/>
        </w:rPr>
        <w:t>υπεύθυνα πως δεν μετέχει στα πρωτοφανή πολιτικά παζάρια</w:t>
      </w:r>
      <w:r>
        <w:rPr>
          <w:rFonts w:eastAsia="Times New Roman"/>
          <w:szCs w:val="24"/>
        </w:rPr>
        <w:t>,</w:t>
      </w:r>
      <w:r w:rsidRPr="007F7BE5">
        <w:rPr>
          <w:rFonts w:eastAsia="Times New Roman"/>
          <w:szCs w:val="24"/>
        </w:rPr>
        <w:t xml:space="preserve"> που έγιναν εδώ στα παρασκήνια και στις ανεπίτρεπτες πολιτικές τις οποίες κρίνει ο λαός</w:t>
      </w:r>
      <w:r>
        <w:rPr>
          <w:rFonts w:eastAsia="Times New Roman"/>
          <w:szCs w:val="24"/>
        </w:rPr>
        <w:t>.</w:t>
      </w:r>
      <w:r w:rsidRPr="007F7BE5">
        <w:rPr>
          <w:rFonts w:eastAsia="Times New Roman"/>
          <w:szCs w:val="24"/>
        </w:rPr>
        <w:t xml:space="preserve"> </w:t>
      </w:r>
      <w:r>
        <w:rPr>
          <w:rFonts w:eastAsia="Times New Roman"/>
          <w:szCs w:val="24"/>
        </w:rPr>
        <w:t>Είδε</w:t>
      </w:r>
      <w:r w:rsidRPr="007F7BE5">
        <w:rPr>
          <w:rFonts w:eastAsia="Times New Roman"/>
          <w:szCs w:val="24"/>
        </w:rPr>
        <w:t xml:space="preserve"> </w:t>
      </w:r>
      <w:r>
        <w:rPr>
          <w:rFonts w:eastAsia="Times New Roman"/>
          <w:szCs w:val="24"/>
        </w:rPr>
        <w:t xml:space="preserve">τις πρακτικές σας αυτό το διήμερο ο </w:t>
      </w:r>
      <w:r w:rsidRPr="007F7BE5">
        <w:rPr>
          <w:rFonts w:eastAsia="Times New Roman"/>
          <w:szCs w:val="24"/>
        </w:rPr>
        <w:t>λαός</w:t>
      </w:r>
      <w:r>
        <w:rPr>
          <w:rFonts w:eastAsia="Times New Roman"/>
          <w:szCs w:val="24"/>
        </w:rPr>
        <w:t xml:space="preserve">. Είδε </w:t>
      </w:r>
      <w:r>
        <w:rPr>
          <w:rFonts w:eastAsia="Times New Roman"/>
          <w:szCs w:val="24"/>
        </w:rPr>
        <w:t>τις</w:t>
      </w:r>
      <w:r w:rsidRPr="007F7BE5">
        <w:rPr>
          <w:rFonts w:eastAsia="Times New Roman"/>
          <w:szCs w:val="24"/>
        </w:rPr>
        <w:t xml:space="preserve"> πρακτικές εκ μέρους των κομμάτων του δήθεν συνταγματικού τόξου</w:t>
      </w:r>
      <w:r>
        <w:rPr>
          <w:rFonts w:eastAsia="Times New Roman"/>
          <w:szCs w:val="24"/>
        </w:rPr>
        <w:t>,</w:t>
      </w:r>
      <w:r w:rsidRPr="007F7BE5">
        <w:rPr>
          <w:rFonts w:eastAsia="Times New Roman"/>
          <w:szCs w:val="24"/>
        </w:rPr>
        <w:t xml:space="preserve"> το οποίο όμως στην πραγματικότητα είναι βαθιά </w:t>
      </w:r>
      <w:r>
        <w:rPr>
          <w:rFonts w:eastAsia="Times New Roman"/>
          <w:szCs w:val="24"/>
        </w:rPr>
        <w:t>αντισυνταγματικό, εν συνειδήσει αντισυνταγματικό,</w:t>
      </w:r>
      <w:r w:rsidRPr="007F7BE5">
        <w:rPr>
          <w:rFonts w:eastAsia="Times New Roman"/>
          <w:szCs w:val="24"/>
        </w:rPr>
        <w:t xml:space="preserve"> και αντιλαϊκό τόξο</w:t>
      </w:r>
      <w:r>
        <w:rPr>
          <w:rFonts w:eastAsia="Times New Roman"/>
          <w:szCs w:val="24"/>
        </w:rPr>
        <w:t>.</w:t>
      </w:r>
    </w:p>
    <w:p w14:paraId="65B252F2" w14:textId="77777777" w:rsidR="000F4E4F" w:rsidRDefault="00A56466">
      <w:pPr>
        <w:spacing w:line="600" w:lineRule="auto"/>
        <w:ind w:firstLine="720"/>
        <w:jc w:val="both"/>
        <w:rPr>
          <w:rFonts w:eastAsia="Times New Roman"/>
          <w:szCs w:val="24"/>
        </w:rPr>
      </w:pPr>
      <w:r w:rsidRPr="007F7BE5">
        <w:rPr>
          <w:rFonts w:eastAsia="Times New Roman"/>
          <w:szCs w:val="24"/>
        </w:rPr>
        <w:t xml:space="preserve"> </w:t>
      </w:r>
      <w:r>
        <w:rPr>
          <w:rFonts w:eastAsia="Times New Roman"/>
          <w:szCs w:val="24"/>
        </w:rPr>
        <w:t>Θ</w:t>
      </w:r>
      <w:r w:rsidRPr="007F7BE5">
        <w:rPr>
          <w:rFonts w:eastAsia="Times New Roman"/>
          <w:szCs w:val="24"/>
        </w:rPr>
        <w:t>αυμάσαμε</w:t>
      </w:r>
      <w:r>
        <w:rPr>
          <w:rFonts w:eastAsia="Times New Roman"/>
          <w:szCs w:val="24"/>
        </w:rPr>
        <w:t>, χωρίς να εκπλαγούμε, γιατί</w:t>
      </w:r>
      <w:r w:rsidRPr="007F7BE5">
        <w:rPr>
          <w:rFonts w:eastAsia="Times New Roman"/>
          <w:szCs w:val="24"/>
        </w:rPr>
        <w:t xml:space="preserve"> εμείς σας ξέρουμε πλέον και σας γνωρίζει πια και ο </w:t>
      </w:r>
      <w:r>
        <w:rPr>
          <w:rFonts w:eastAsia="Times New Roman"/>
          <w:szCs w:val="24"/>
        </w:rPr>
        <w:t>ελληνικός</w:t>
      </w:r>
      <w:r w:rsidRPr="007F7BE5">
        <w:rPr>
          <w:rFonts w:eastAsia="Times New Roman"/>
          <w:szCs w:val="24"/>
        </w:rPr>
        <w:t xml:space="preserve"> λαός</w:t>
      </w:r>
      <w:r>
        <w:rPr>
          <w:rFonts w:eastAsia="Times New Roman"/>
          <w:szCs w:val="24"/>
        </w:rPr>
        <w:t>,</w:t>
      </w:r>
      <w:r w:rsidRPr="007F7BE5">
        <w:rPr>
          <w:rFonts w:eastAsia="Times New Roman"/>
          <w:szCs w:val="24"/>
        </w:rPr>
        <w:t xml:space="preserve"> χθες το </w:t>
      </w:r>
      <w:r w:rsidRPr="007F7BE5">
        <w:rPr>
          <w:rFonts w:eastAsia="Times New Roman"/>
          <w:szCs w:val="24"/>
        </w:rPr>
        <w:lastRenderedPageBreak/>
        <w:t>βράδυ</w:t>
      </w:r>
      <w:r>
        <w:rPr>
          <w:rFonts w:eastAsia="Times New Roman"/>
          <w:szCs w:val="24"/>
        </w:rPr>
        <w:t>,</w:t>
      </w:r>
      <w:r w:rsidRPr="007F7BE5">
        <w:rPr>
          <w:rFonts w:eastAsia="Times New Roman"/>
          <w:szCs w:val="24"/>
        </w:rPr>
        <w:t xml:space="preserve"> κατά τη διάρκεια της ομιλίας του </w:t>
      </w:r>
      <w:r>
        <w:rPr>
          <w:rFonts w:eastAsia="Times New Roman"/>
          <w:szCs w:val="24"/>
        </w:rPr>
        <w:t>Α</w:t>
      </w:r>
      <w:r w:rsidRPr="007F7BE5">
        <w:rPr>
          <w:rFonts w:eastAsia="Times New Roman"/>
          <w:szCs w:val="24"/>
        </w:rPr>
        <w:t>ρχηγού της Αξιωματικής Αντιπολιτεύσεως</w:t>
      </w:r>
      <w:r>
        <w:rPr>
          <w:rFonts w:eastAsia="Times New Roman"/>
          <w:szCs w:val="24"/>
        </w:rPr>
        <w:t>,</w:t>
      </w:r>
      <w:r w:rsidRPr="007F7BE5">
        <w:rPr>
          <w:rFonts w:eastAsia="Times New Roman"/>
          <w:szCs w:val="24"/>
        </w:rPr>
        <w:t xml:space="preserve"> του κ</w:t>
      </w:r>
      <w:r>
        <w:rPr>
          <w:rFonts w:eastAsia="Times New Roman"/>
          <w:szCs w:val="24"/>
        </w:rPr>
        <w:t>.</w:t>
      </w:r>
      <w:r w:rsidRPr="007F7BE5">
        <w:rPr>
          <w:rFonts w:eastAsia="Times New Roman"/>
          <w:szCs w:val="24"/>
        </w:rPr>
        <w:t xml:space="preserve"> Κυριάκου Μητσοτάκη</w:t>
      </w:r>
      <w:r>
        <w:rPr>
          <w:rFonts w:eastAsia="Times New Roman"/>
          <w:szCs w:val="24"/>
        </w:rPr>
        <w:t>,</w:t>
      </w:r>
      <w:r w:rsidRPr="007F7BE5">
        <w:rPr>
          <w:rFonts w:eastAsia="Times New Roman"/>
          <w:szCs w:val="24"/>
        </w:rPr>
        <w:t xml:space="preserve"> το πρωτοφανές πολιτικό </w:t>
      </w:r>
      <w:r>
        <w:rPr>
          <w:rFonts w:eastAsia="Times New Roman"/>
          <w:szCs w:val="24"/>
        </w:rPr>
        <w:t>αλισβερίσι,</w:t>
      </w:r>
      <w:r w:rsidRPr="007F7BE5">
        <w:rPr>
          <w:rFonts w:eastAsia="Times New Roman"/>
          <w:szCs w:val="24"/>
        </w:rPr>
        <w:t xml:space="preserve"> </w:t>
      </w:r>
      <w:r>
        <w:rPr>
          <w:rFonts w:eastAsia="Times New Roman"/>
          <w:szCs w:val="24"/>
        </w:rPr>
        <w:t>την</w:t>
      </w:r>
      <w:r w:rsidRPr="007F7BE5">
        <w:rPr>
          <w:rFonts w:eastAsia="Times New Roman"/>
          <w:szCs w:val="24"/>
        </w:rPr>
        <w:t xml:space="preserve"> πρωτοφανή πρόταση συναλλαγής</w:t>
      </w:r>
      <w:r>
        <w:rPr>
          <w:rFonts w:eastAsia="Times New Roman"/>
          <w:szCs w:val="24"/>
        </w:rPr>
        <w:t>,</w:t>
      </w:r>
      <w:r w:rsidRPr="007F7BE5">
        <w:rPr>
          <w:rFonts w:eastAsia="Times New Roman"/>
          <w:szCs w:val="24"/>
        </w:rPr>
        <w:t xml:space="preserve"> που</w:t>
      </w:r>
      <w:r w:rsidRPr="007F7BE5">
        <w:rPr>
          <w:rFonts w:eastAsia="Times New Roman"/>
          <w:szCs w:val="24"/>
        </w:rPr>
        <w:t xml:space="preserve"> ακυρώνει από μόνη της το </w:t>
      </w:r>
      <w:r>
        <w:rPr>
          <w:rFonts w:eastAsia="Times New Roman"/>
          <w:szCs w:val="24"/>
        </w:rPr>
        <w:t>όποιο</w:t>
      </w:r>
      <w:r w:rsidRPr="007F7BE5">
        <w:rPr>
          <w:rFonts w:eastAsia="Times New Roman"/>
          <w:szCs w:val="24"/>
        </w:rPr>
        <w:t xml:space="preserve"> ψήγμα πολιτικής διαφοράς και αντιπαράθεσης μεταξύ ΣΥΡΙΖΑ και Νέας Δημοκρατίας και καταρρακώνει</w:t>
      </w:r>
      <w:r>
        <w:rPr>
          <w:rFonts w:eastAsia="Times New Roman"/>
          <w:szCs w:val="24"/>
        </w:rPr>
        <w:t>,</w:t>
      </w:r>
      <w:r w:rsidRPr="007F7BE5">
        <w:rPr>
          <w:rFonts w:eastAsia="Times New Roman"/>
          <w:szCs w:val="24"/>
        </w:rPr>
        <w:t xml:space="preserve"> θα έλεγα</w:t>
      </w:r>
      <w:r>
        <w:rPr>
          <w:rFonts w:eastAsia="Times New Roman"/>
          <w:szCs w:val="24"/>
        </w:rPr>
        <w:t>,</w:t>
      </w:r>
      <w:r w:rsidRPr="007F7BE5">
        <w:rPr>
          <w:rFonts w:eastAsia="Times New Roman"/>
          <w:szCs w:val="24"/>
        </w:rPr>
        <w:t xml:space="preserve"> στα μάτια του ελληνικού λαού την </w:t>
      </w:r>
      <w:r>
        <w:rPr>
          <w:rFonts w:eastAsia="Times New Roman"/>
          <w:szCs w:val="24"/>
        </w:rPr>
        <w:t>όποια</w:t>
      </w:r>
      <w:r w:rsidRPr="007F7BE5">
        <w:rPr>
          <w:rFonts w:eastAsia="Times New Roman"/>
          <w:szCs w:val="24"/>
        </w:rPr>
        <w:t xml:space="preserve"> στάση της Νέας Δημοκρατίας απέναντι σε αυτό καθ</w:t>
      </w:r>
      <w:r>
        <w:rPr>
          <w:rFonts w:eastAsia="Times New Roman"/>
          <w:szCs w:val="24"/>
        </w:rPr>
        <w:t xml:space="preserve">’ </w:t>
      </w:r>
      <w:r w:rsidRPr="007F7BE5">
        <w:rPr>
          <w:rFonts w:eastAsia="Times New Roman"/>
          <w:szCs w:val="24"/>
        </w:rPr>
        <w:t xml:space="preserve">αυτό το </w:t>
      </w:r>
      <w:r>
        <w:rPr>
          <w:rFonts w:eastAsia="Times New Roman"/>
          <w:szCs w:val="24"/>
        </w:rPr>
        <w:t>Σ</w:t>
      </w:r>
      <w:r w:rsidRPr="007F7BE5">
        <w:rPr>
          <w:rFonts w:eastAsia="Times New Roman"/>
          <w:szCs w:val="24"/>
        </w:rPr>
        <w:t>ύνταγμα</w:t>
      </w:r>
      <w:r>
        <w:rPr>
          <w:rFonts w:eastAsia="Times New Roman"/>
          <w:szCs w:val="24"/>
        </w:rPr>
        <w:t>.</w:t>
      </w:r>
    </w:p>
    <w:p w14:paraId="65B252F3" w14:textId="77777777" w:rsidR="000F4E4F" w:rsidRDefault="00A56466">
      <w:pPr>
        <w:spacing w:line="600" w:lineRule="auto"/>
        <w:ind w:firstLine="720"/>
        <w:jc w:val="both"/>
        <w:rPr>
          <w:rFonts w:eastAsia="Times New Roman"/>
          <w:szCs w:val="24"/>
        </w:rPr>
      </w:pPr>
      <w:r>
        <w:rPr>
          <w:rFonts w:eastAsia="Times New Roman"/>
          <w:szCs w:val="24"/>
        </w:rPr>
        <w:t>Εννοώ</w:t>
      </w:r>
      <w:r w:rsidRPr="007F7BE5">
        <w:rPr>
          <w:rFonts w:eastAsia="Times New Roman"/>
          <w:szCs w:val="24"/>
        </w:rPr>
        <w:t xml:space="preserve"> την πρ</w:t>
      </w:r>
      <w:r w:rsidRPr="007F7BE5">
        <w:rPr>
          <w:rFonts w:eastAsia="Times New Roman"/>
          <w:szCs w:val="24"/>
        </w:rPr>
        <w:t xml:space="preserve">όταση του </w:t>
      </w:r>
      <w:r>
        <w:rPr>
          <w:rFonts w:eastAsia="Times New Roman"/>
          <w:szCs w:val="24"/>
        </w:rPr>
        <w:t xml:space="preserve">κ. </w:t>
      </w:r>
      <w:r w:rsidRPr="007F7BE5">
        <w:rPr>
          <w:rFonts w:eastAsia="Times New Roman"/>
          <w:szCs w:val="24"/>
        </w:rPr>
        <w:t>Μητσοτάκη</w:t>
      </w:r>
      <w:r>
        <w:rPr>
          <w:rFonts w:eastAsia="Times New Roman"/>
          <w:szCs w:val="24"/>
        </w:rPr>
        <w:t>,</w:t>
      </w:r>
      <w:r w:rsidRPr="007F7BE5">
        <w:rPr>
          <w:rFonts w:eastAsia="Times New Roman"/>
          <w:szCs w:val="24"/>
        </w:rPr>
        <w:t xml:space="preserve"> ο οποίος απευθυνόμενος προς το ΣΥΡΙΖΑ</w:t>
      </w:r>
      <w:r>
        <w:rPr>
          <w:rFonts w:eastAsia="Times New Roman"/>
          <w:szCs w:val="24"/>
        </w:rPr>
        <w:t>,</w:t>
      </w:r>
      <w:r w:rsidRPr="007F7BE5">
        <w:rPr>
          <w:rFonts w:eastAsia="Times New Roman"/>
          <w:szCs w:val="24"/>
        </w:rPr>
        <w:t xml:space="preserve"> είπε </w:t>
      </w:r>
      <w:r>
        <w:rPr>
          <w:rFonts w:eastAsia="Times New Roman"/>
          <w:szCs w:val="24"/>
        </w:rPr>
        <w:t>–άκουσον-</w:t>
      </w:r>
      <w:r w:rsidRPr="007F7BE5">
        <w:rPr>
          <w:rFonts w:eastAsia="Times New Roman"/>
          <w:szCs w:val="24"/>
        </w:rPr>
        <w:t>άκουσον</w:t>
      </w:r>
      <w:r>
        <w:rPr>
          <w:rFonts w:eastAsia="Times New Roman"/>
          <w:szCs w:val="24"/>
        </w:rPr>
        <w:t>!-</w:t>
      </w:r>
      <w:r w:rsidRPr="007F7BE5">
        <w:rPr>
          <w:rFonts w:eastAsia="Times New Roman"/>
          <w:szCs w:val="24"/>
        </w:rPr>
        <w:t xml:space="preserve"> ψήφισε τα δικά </w:t>
      </w:r>
      <w:r>
        <w:rPr>
          <w:rFonts w:eastAsia="Times New Roman"/>
          <w:szCs w:val="24"/>
        </w:rPr>
        <w:t>μας,</w:t>
      </w:r>
      <w:r w:rsidRPr="007F7BE5">
        <w:rPr>
          <w:rFonts w:eastAsia="Times New Roman"/>
          <w:szCs w:val="24"/>
        </w:rPr>
        <w:t xml:space="preserve"> ψήφισε τ</w:t>
      </w:r>
      <w:r>
        <w:rPr>
          <w:rFonts w:eastAsia="Times New Roman"/>
          <w:szCs w:val="24"/>
        </w:rPr>
        <w:t>α άρθρα</w:t>
      </w:r>
      <w:r w:rsidRPr="007F7BE5">
        <w:rPr>
          <w:rFonts w:eastAsia="Times New Roman"/>
          <w:szCs w:val="24"/>
        </w:rPr>
        <w:t xml:space="preserve"> 16 και 24</w:t>
      </w:r>
      <w:r>
        <w:rPr>
          <w:rFonts w:eastAsia="Times New Roman"/>
          <w:szCs w:val="24"/>
        </w:rPr>
        <w:t>,</w:t>
      </w:r>
      <w:r w:rsidRPr="007F7BE5">
        <w:rPr>
          <w:rFonts w:eastAsia="Times New Roman"/>
          <w:szCs w:val="24"/>
        </w:rPr>
        <w:t xml:space="preserve"> δηλαδή τα ξένα πανεπιστήμια και το περιβάλλον</w:t>
      </w:r>
      <w:r>
        <w:rPr>
          <w:rFonts w:eastAsia="Times New Roman"/>
          <w:szCs w:val="24"/>
        </w:rPr>
        <w:t>, κα</w:t>
      </w:r>
      <w:r w:rsidRPr="007F7BE5">
        <w:rPr>
          <w:rFonts w:eastAsia="Times New Roman"/>
          <w:szCs w:val="24"/>
        </w:rPr>
        <w:t>ι εμείς θα ψηφίσουμε τα δικά σου</w:t>
      </w:r>
      <w:r>
        <w:rPr>
          <w:rFonts w:eastAsia="Times New Roman"/>
          <w:szCs w:val="24"/>
        </w:rPr>
        <w:t>!</w:t>
      </w:r>
      <w:r w:rsidRPr="007F7BE5">
        <w:rPr>
          <w:rFonts w:eastAsia="Times New Roman"/>
          <w:szCs w:val="24"/>
        </w:rPr>
        <w:t xml:space="preserve"> </w:t>
      </w:r>
      <w:r>
        <w:rPr>
          <w:rFonts w:eastAsia="Times New Roman"/>
          <w:szCs w:val="24"/>
        </w:rPr>
        <w:t xml:space="preserve">Αυτό </w:t>
      </w:r>
      <w:r w:rsidRPr="007F7BE5">
        <w:rPr>
          <w:rFonts w:eastAsia="Times New Roman"/>
          <w:szCs w:val="24"/>
        </w:rPr>
        <w:t>είπε στον κ</w:t>
      </w:r>
      <w:r>
        <w:rPr>
          <w:rFonts w:eastAsia="Times New Roman"/>
          <w:szCs w:val="24"/>
        </w:rPr>
        <w:t>.</w:t>
      </w:r>
      <w:r w:rsidRPr="007F7BE5">
        <w:rPr>
          <w:rFonts w:eastAsia="Times New Roman"/>
          <w:szCs w:val="24"/>
        </w:rPr>
        <w:t xml:space="preserve"> Τσίπρα</w:t>
      </w:r>
      <w:r>
        <w:rPr>
          <w:rFonts w:eastAsia="Times New Roman"/>
          <w:szCs w:val="24"/>
        </w:rPr>
        <w:t>.</w:t>
      </w:r>
      <w:r w:rsidRPr="007F7BE5">
        <w:rPr>
          <w:rFonts w:eastAsia="Times New Roman"/>
          <w:szCs w:val="24"/>
        </w:rPr>
        <w:t xml:space="preserve"> </w:t>
      </w:r>
      <w:r>
        <w:rPr>
          <w:rFonts w:eastAsia="Times New Roman"/>
          <w:szCs w:val="24"/>
        </w:rPr>
        <w:t>Οποία τρανότε</w:t>
      </w:r>
      <w:r>
        <w:rPr>
          <w:rFonts w:eastAsia="Times New Roman"/>
          <w:szCs w:val="24"/>
        </w:rPr>
        <w:t xml:space="preserve">ρη </w:t>
      </w:r>
      <w:r w:rsidRPr="007F7BE5">
        <w:rPr>
          <w:rFonts w:eastAsia="Times New Roman"/>
          <w:szCs w:val="24"/>
        </w:rPr>
        <w:t xml:space="preserve">απόδειξη </w:t>
      </w:r>
      <w:r>
        <w:rPr>
          <w:rFonts w:eastAsia="Times New Roman"/>
          <w:szCs w:val="24"/>
        </w:rPr>
        <w:t xml:space="preserve">ότι </w:t>
      </w:r>
      <w:r w:rsidRPr="007F7BE5">
        <w:rPr>
          <w:rFonts w:eastAsia="Times New Roman"/>
          <w:szCs w:val="24"/>
        </w:rPr>
        <w:t xml:space="preserve">με αυτή την πρόταση Μητσοτάκη τα δύο </w:t>
      </w:r>
      <w:r>
        <w:rPr>
          <w:rFonts w:eastAsia="Times New Roman"/>
          <w:szCs w:val="24"/>
        </w:rPr>
        <w:t>φιλονατοϊκά</w:t>
      </w:r>
      <w:r w:rsidRPr="007F7BE5">
        <w:rPr>
          <w:rFonts w:eastAsia="Times New Roman"/>
          <w:szCs w:val="24"/>
        </w:rPr>
        <w:t xml:space="preserve"> και </w:t>
      </w:r>
      <w:r>
        <w:rPr>
          <w:rFonts w:eastAsia="Times New Roman"/>
          <w:szCs w:val="24"/>
        </w:rPr>
        <w:t>ευρωπροσκυνημένα κόμματα</w:t>
      </w:r>
      <w:r w:rsidRPr="007F7BE5">
        <w:rPr>
          <w:rFonts w:eastAsia="Times New Roman"/>
          <w:szCs w:val="24"/>
        </w:rPr>
        <w:t xml:space="preserve"> </w:t>
      </w:r>
      <w:r>
        <w:rPr>
          <w:rFonts w:eastAsia="Times New Roman"/>
          <w:szCs w:val="24"/>
        </w:rPr>
        <w:t xml:space="preserve">–ευρωλιγούρικα, </w:t>
      </w:r>
      <w:r w:rsidRPr="007F7BE5">
        <w:rPr>
          <w:rFonts w:eastAsia="Times New Roman"/>
          <w:szCs w:val="24"/>
        </w:rPr>
        <w:t xml:space="preserve">θα </w:t>
      </w:r>
      <w:r>
        <w:rPr>
          <w:rFonts w:eastAsia="Times New Roman"/>
          <w:szCs w:val="24"/>
        </w:rPr>
        <w:t>έ</w:t>
      </w:r>
      <w:r w:rsidRPr="007F7BE5">
        <w:rPr>
          <w:rFonts w:eastAsia="Times New Roman"/>
          <w:szCs w:val="24"/>
        </w:rPr>
        <w:t>λεγα</w:t>
      </w:r>
      <w:r>
        <w:rPr>
          <w:rFonts w:eastAsia="Times New Roman"/>
          <w:szCs w:val="24"/>
        </w:rPr>
        <w:t>,</w:t>
      </w:r>
      <w:r w:rsidRPr="007F7BE5">
        <w:rPr>
          <w:rFonts w:eastAsia="Times New Roman"/>
          <w:szCs w:val="24"/>
        </w:rPr>
        <w:t xml:space="preserve"> </w:t>
      </w:r>
      <w:r>
        <w:rPr>
          <w:rFonts w:eastAsia="Times New Roman"/>
          <w:szCs w:val="24"/>
        </w:rPr>
        <w:t>ας</w:t>
      </w:r>
      <w:r w:rsidRPr="007F7BE5">
        <w:rPr>
          <w:rFonts w:eastAsia="Times New Roman"/>
          <w:szCs w:val="24"/>
        </w:rPr>
        <w:t xml:space="preserve"> μη</w:t>
      </w:r>
      <w:r>
        <w:rPr>
          <w:rFonts w:eastAsia="Times New Roman"/>
          <w:szCs w:val="24"/>
        </w:rPr>
        <w:t>ν</w:t>
      </w:r>
      <w:r w:rsidRPr="007F7BE5">
        <w:rPr>
          <w:rFonts w:eastAsia="Times New Roman"/>
          <w:szCs w:val="24"/>
        </w:rPr>
        <w:t xml:space="preserve"> γινόμαστε στρουθοκάμηλοι</w:t>
      </w:r>
      <w:r>
        <w:rPr>
          <w:rFonts w:eastAsia="Times New Roman"/>
          <w:szCs w:val="24"/>
        </w:rPr>
        <w:t>,</w:t>
      </w:r>
      <w:r w:rsidRPr="007F7BE5">
        <w:rPr>
          <w:rFonts w:eastAsia="Times New Roman"/>
          <w:szCs w:val="24"/>
        </w:rPr>
        <w:t xml:space="preserve"> λέγεται αυτή η έκφραση</w:t>
      </w:r>
      <w:r>
        <w:rPr>
          <w:rFonts w:eastAsia="Times New Roman"/>
          <w:szCs w:val="24"/>
        </w:rPr>
        <w:t>-</w:t>
      </w:r>
      <w:r w:rsidRPr="007F7BE5">
        <w:rPr>
          <w:rFonts w:eastAsia="Times New Roman"/>
          <w:szCs w:val="24"/>
        </w:rPr>
        <w:t xml:space="preserve"> τα οποία είναι υπεύθυνα για τη δυστυχία του ελληνικού λαού</w:t>
      </w:r>
      <w:r>
        <w:rPr>
          <w:rFonts w:eastAsia="Times New Roman"/>
          <w:szCs w:val="24"/>
        </w:rPr>
        <w:t>,</w:t>
      </w:r>
      <w:r w:rsidRPr="007F7BE5">
        <w:rPr>
          <w:rFonts w:eastAsia="Times New Roman"/>
          <w:szCs w:val="24"/>
        </w:rPr>
        <w:t xml:space="preserve"> αποτελούν τις δύο ό</w:t>
      </w:r>
      <w:r w:rsidRPr="007F7BE5">
        <w:rPr>
          <w:rFonts w:eastAsia="Times New Roman"/>
          <w:szCs w:val="24"/>
        </w:rPr>
        <w:t>ψεις του αυτού νομίσματος</w:t>
      </w:r>
      <w:r>
        <w:rPr>
          <w:rFonts w:eastAsia="Times New Roman"/>
          <w:szCs w:val="24"/>
        </w:rPr>
        <w:t>.</w:t>
      </w:r>
      <w:r w:rsidRPr="007F7BE5">
        <w:rPr>
          <w:rFonts w:eastAsia="Times New Roman"/>
          <w:szCs w:val="24"/>
        </w:rPr>
        <w:t xml:space="preserve"> </w:t>
      </w:r>
      <w:r>
        <w:rPr>
          <w:rFonts w:eastAsia="Times New Roman"/>
          <w:szCs w:val="24"/>
        </w:rPr>
        <w:t xml:space="preserve">Είναι </w:t>
      </w:r>
      <w:r w:rsidRPr="007F7BE5">
        <w:rPr>
          <w:rFonts w:eastAsia="Times New Roman"/>
          <w:szCs w:val="24"/>
        </w:rPr>
        <w:t>τα υπεύθυνα κόμματα για τη δυστυχία σου</w:t>
      </w:r>
      <w:r>
        <w:rPr>
          <w:rFonts w:eastAsia="Times New Roman"/>
          <w:szCs w:val="24"/>
        </w:rPr>
        <w:t>,</w:t>
      </w:r>
      <w:r w:rsidRPr="007F7BE5">
        <w:rPr>
          <w:rFonts w:eastAsia="Times New Roman"/>
          <w:szCs w:val="24"/>
        </w:rPr>
        <w:t xml:space="preserve"> </w:t>
      </w:r>
      <w:r>
        <w:rPr>
          <w:rFonts w:eastAsia="Times New Roman"/>
          <w:szCs w:val="24"/>
        </w:rPr>
        <w:t xml:space="preserve">ελληνικέ λαέ! </w:t>
      </w:r>
    </w:p>
    <w:p w14:paraId="65B252F4" w14:textId="77777777" w:rsidR="000F4E4F" w:rsidRDefault="00A56466">
      <w:pPr>
        <w:spacing w:line="600" w:lineRule="auto"/>
        <w:ind w:firstLine="720"/>
        <w:jc w:val="both"/>
        <w:rPr>
          <w:rFonts w:eastAsia="Times New Roman"/>
          <w:szCs w:val="24"/>
        </w:rPr>
      </w:pPr>
      <w:r>
        <w:rPr>
          <w:rFonts w:eastAsia="Times New Roman"/>
          <w:szCs w:val="24"/>
        </w:rPr>
        <w:lastRenderedPageBreak/>
        <w:t>Τ</w:t>
      </w:r>
      <w:r w:rsidRPr="007F7BE5">
        <w:rPr>
          <w:rFonts w:eastAsia="Times New Roman"/>
          <w:szCs w:val="24"/>
        </w:rPr>
        <w:t xml:space="preserve">α κόμματα </w:t>
      </w:r>
      <w:r>
        <w:rPr>
          <w:rFonts w:eastAsia="Times New Roman"/>
          <w:szCs w:val="24"/>
        </w:rPr>
        <w:t>αυτά</w:t>
      </w:r>
      <w:r w:rsidRPr="007F7BE5">
        <w:rPr>
          <w:rFonts w:eastAsia="Times New Roman"/>
          <w:szCs w:val="24"/>
        </w:rPr>
        <w:t xml:space="preserve"> είναι υπεύθυνα </w:t>
      </w:r>
      <w:r>
        <w:rPr>
          <w:rFonts w:eastAsia="Times New Roman"/>
          <w:szCs w:val="24"/>
        </w:rPr>
        <w:t xml:space="preserve">και </w:t>
      </w:r>
      <w:r w:rsidRPr="007F7BE5">
        <w:rPr>
          <w:rFonts w:eastAsia="Times New Roman"/>
          <w:szCs w:val="24"/>
        </w:rPr>
        <w:t xml:space="preserve">για την </w:t>
      </w:r>
      <w:r>
        <w:rPr>
          <w:rFonts w:eastAsia="Times New Roman"/>
          <w:szCs w:val="24"/>
        </w:rPr>
        <w:t xml:space="preserve">προδοσία </w:t>
      </w:r>
      <w:r w:rsidRPr="007F7BE5">
        <w:rPr>
          <w:rFonts w:eastAsia="Times New Roman"/>
          <w:szCs w:val="24"/>
        </w:rPr>
        <w:t>των Πρεσπών</w:t>
      </w:r>
      <w:r>
        <w:rPr>
          <w:rFonts w:eastAsia="Times New Roman"/>
          <w:szCs w:val="24"/>
        </w:rPr>
        <w:t>.</w:t>
      </w:r>
      <w:r w:rsidRPr="007F7BE5">
        <w:rPr>
          <w:rFonts w:eastAsia="Times New Roman"/>
          <w:szCs w:val="24"/>
        </w:rPr>
        <w:t xml:space="preserve"> </w:t>
      </w:r>
      <w:r>
        <w:rPr>
          <w:rFonts w:eastAsia="Times New Roman"/>
          <w:szCs w:val="24"/>
        </w:rPr>
        <w:t>Κ</w:t>
      </w:r>
      <w:r w:rsidRPr="007F7BE5">
        <w:rPr>
          <w:rFonts w:eastAsia="Times New Roman"/>
          <w:szCs w:val="24"/>
        </w:rPr>
        <w:t>αι βάζω στο πλάνο και τη Νέα Δημοκρατία</w:t>
      </w:r>
      <w:r>
        <w:rPr>
          <w:rFonts w:eastAsia="Times New Roman"/>
          <w:szCs w:val="24"/>
        </w:rPr>
        <w:t>,</w:t>
      </w:r>
      <w:r w:rsidRPr="007F7BE5">
        <w:rPr>
          <w:rFonts w:eastAsia="Times New Roman"/>
          <w:szCs w:val="24"/>
        </w:rPr>
        <w:t xml:space="preserve"> η οποία μπορ</w:t>
      </w:r>
      <w:r>
        <w:rPr>
          <w:rFonts w:eastAsia="Times New Roman"/>
          <w:szCs w:val="24"/>
        </w:rPr>
        <w:t xml:space="preserve">εί μεν </w:t>
      </w:r>
      <w:r w:rsidRPr="007F7BE5">
        <w:rPr>
          <w:rFonts w:eastAsia="Times New Roman"/>
          <w:szCs w:val="24"/>
        </w:rPr>
        <w:t xml:space="preserve">να ψήφισε </w:t>
      </w:r>
      <w:r>
        <w:rPr>
          <w:rFonts w:eastAsia="Times New Roman"/>
          <w:szCs w:val="24"/>
        </w:rPr>
        <w:t>«</w:t>
      </w:r>
      <w:r>
        <w:rPr>
          <w:rFonts w:eastAsia="Times New Roman"/>
          <w:szCs w:val="24"/>
        </w:rPr>
        <w:t>όχι</w:t>
      </w:r>
      <w:r>
        <w:rPr>
          <w:rFonts w:eastAsia="Times New Roman"/>
          <w:szCs w:val="24"/>
        </w:rPr>
        <w:t>»</w:t>
      </w:r>
      <w:r w:rsidRPr="007F7BE5">
        <w:rPr>
          <w:rFonts w:eastAsia="Times New Roman"/>
          <w:szCs w:val="24"/>
        </w:rPr>
        <w:t xml:space="preserve"> στην</w:t>
      </w:r>
      <w:r>
        <w:rPr>
          <w:rFonts w:eastAsia="Times New Roman"/>
          <w:szCs w:val="24"/>
        </w:rPr>
        <w:t xml:space="preserve"> </w:t>
      </w:r>
      <w:r>
        <w:rPr>
          <w:rFonts w:eastAsia="Times New Roman"/>
          <w:szCs w:val="24"/>
        </w:rPr>
        <w:t>κ</w:t>
      </w:r>
      <w:r>
        <w:rPr>
          <w:rFonts w:eastAsia="Times New Roman"/>
          <w:szCs w:val="24"/>
        </w:rPr>
        <w:t>ύρωση για την</w:t>
      </w:r>
      <w:r w:rsidRPr="007F7BE5">
        <w:rPr>
          <w:rFonts w:eastAsia="Times New Roman"/>
          <w:szCs w:val="24"/>
        </w:rPr>
        <w:t xml:space="preserve"> προδοσία των Πρεσπών</w:t>
      </w:r>
      <w:r>
        <w:rPr>
          <w:rFonts w:eastAsia="Times New Roman"/>
          <w:szCs w:val="24"/>
        </w:rPr>
        <w:t>,</w:t>
      </w:r>
      <w:r w:rsidRPr="007F7BE5">
        <w:rPr>
          <w:rFonts w:eastAsia="Times New Roman"/>
          <w:szCs w:val="24"/>
        </w:rPr>
        <w:t xml:space="preserve"> αλλά στην ουσία στήριξε και στηρίζει τη σύνθετη ονομασία με γεωγραφικό προσδιορισμό</w:t>
      </w:r>
      <w:r>
        <w:rPr>
          <w:rFonts w:eastAsia="Times New Roman"/>
          <w:szCs w:val="24"/>
        </w:rPr>
        <w:t>. Κ</w:t>
      </w:r>
      <w:r w:rsidRPr="007F7BE5">
        <w:rPr>
          <w:rFonts w:eastAsia="Times New Roman"/>
          <w:szCs w:val="24"/>
        </w:rPr>
        <w:t>αι στελέχη της βγαίνουν πλέον ξεκάθαρα και ο</w:t>
      </w:r>
      <w:r>
        <w:rPr>
          <w:rFonts w:eastAsia="Times New Roman"/>
          <w:szCs w:val="24"/>
        </w:rPr>
        <w:t>μιλούν</w:t>
      </w:r>
      <w:r w:rsidRPr="007F7BE5">
        <w:rPr>
          <w:rFonts w:eastAsia="Times New Roman"/>
          <w:szCs w:val="24"/>
        </w:rPr>
        <w:t xml:space="preserve"> για το γειτονικό μόρφωμα και το λένε </w:t>
      </w:r>
      <w:r>
        <w:rPr>
          <w:rFonts w:eastAsia="Times New Roman"/>
          <w:szCs w:val="24"/>
        </w:rPr>
        <w:t>«Β</w:t>
      </w:r>
      <w:r w:rsidRPr="007F7BE5">
        <w:rPr>
          <w:rFonts w:eastAsia="Times New Roman"/>
          <w:szCs w:val="24"/>
        </w:rPr>
        <w:t>όρεια Μακεδονία</w:t>
      </w:r>
      <w:r>
        <w:rPr>
          <w:rFonts w:eastAsia="Times New Roman"/>
          <w:szCs w:val="24"/>
        </w:rPr>
        <w:t>».</w:t>
      </w:r>
    </w:p>
    <w:p w14:paraId="65B252F5" w14:textId="77777777" w:rsidR="000F4E4F" w:rsidRDefault="00A56466">
      <w:pPr>
        <w:spacing w:line="600" w:lineRule="auto"/>
        <w:ind w:firstLine="720"/>
        <w:jc w:val="both"/>
        <w:rPr>
          <w:rFonts w:eastAsia="Times New Roman"/>
          <w:szCs w:val="24"/>
        </w:rPr>
      </w:pPr>
      <w:r>
        <w:rPr>
          <w:rFonts w:eastAsia="Times New Roman"/>
          <w:szCs w:val="24"/>
        </w:rPr>
        <w:t>Π</w:t>
      </w:r>
      <w:r w:rsidRPr="007F7BE5">
        <w:rPr>
          <w:rFonts w:eastAsia="Times New Roman"/>
          <w:szCs w:val="24"/>
        </w:rPr>
        <w:t>ρωτοφανή πολιτικά παζάρια</w:t>
      </w:r>
      <w:r>
        <w:rPr>
          <w:rFonts w:eastAsia="Times New Roman"/>
          <w:szCs w:val="24"/>
        </w:rPr>
        <w:t>,</w:t>
      </w:r>
      <w:r w:rsidRPr="007F7BE5">
        <w:rPr>
          <w:rFonts w:eastAsia="Times New Roman"/>
          <w:szCs w:val="24"/>
        </w:rPr>
        <w:t xml:space="preserve"> </w:t>
      </w:r>
      <w:r>
        <w:rPr>
          <w:rFonts w:eastAsia="Times New Roman"/>
          <w:szCs w:val="24"/>
        </w:rPr>
        <w:t>λ</w:t>
      </w:r>
      <w:r w:rsidRPr="007F7BE5">
        <w:rPr>
          <w:rFonts w:eastAsia="Times New Roman"/>
          <w:szCs w:val="24"/>
        </w:rPr>
        <w:t>οιπόν</w:t>
      </w:r>
      <w:r>
        <w:rPr>
          <w:rFonts w:eastAsia="Times New Roman"/>
          <w:szCs w:val="24"/>
        </w:rPr>
        <w:t>,</w:t>
      </w:r>
      <w:r w:rsidRPr="007F7BE5">
        <w:rPr>
          <w:rFonts w:eastAsia="Times New Roman"/>
          <w:szCs w:val="24"/>
        </w:rPr>
        <w:t xml:space="preserve"> έγι</w:t>
      </w:r>
      <w:r w:rsidRPr="007F7BE5">
        <w:rPr>
          <w:rFonts w:eastAsia="Times New Roman"/>
          <w:szCs w:val="24"/>
        </w:rPr>
        <w:t xml:space="preserve">ναν και στην πλάτη </w:t>
      </w:r>
      <w:r>
        <w:rPr>
          <w:rFonts w:eastAsia="Times New Roman"/>
          <w:szCs w:val="24"/>
        </w:rPr>
        <w:t>του πολιτειακού</w:t>
      </w:r>
      <w:r w:rsidRPr="007F7BE5">
        <w:rPr>
          <w:rFonts w:eastAsia="Times New Roman"/>
          <w:szCs w:val="24"/>
        </w:rPr>
        <w:t xml:space="preserve"> θεσμ</w:t>
      </w:r>
      <w:r>
        <w:rPr>
          <w:rFonts w:eastAsia="Times New Roman"/>
          <w:szCs w:val="24"/>
        </w:rPr>
        <w:t>ού</w:t>
      </w:r>
      <w:r w:rsidRPr="007F7BE5">
        <w:rPr>
          <w:rFonts w:eastAsia="Times New Roman"/>
          <w:szCs w:val="24"/>
        </w:rPr>
        <w:t xml:space="preserve"> του </w:t>
      </w:r>
      <w:r>
        <w:rPr>
          <w:rFonts w:eastAsia="Times New Roman"/>
          <w:szCs w:val="24"/>
        </w:rPr>
        <w:t>Π</w:t>
      </w:r>
      <w:r w:rsidRPr="007F7BE5">
        <w:rPr>
          <w:rFonts w:eastAsia="Times New Roman"/>
          <w:szCs w:val="24"/>
        </w:rPr>
        <w:t xml:space="preserve">ροέδρου της </w:t>
      </w:r>
      <w:r>
        <w:rPr>
          <w:rFonts w:eastAsia="Times New Roman"/>
          <w:szCs w:val="24"/>
        </w:rPr>
        <w:t>Δ</w:t>
      </w:r>
      <w:r w:rsidRPr="007F7BE5">
        <w:rPr>
          <w:rFonts w:eastAsia="Times New Roman"/>
          <w:szCs w:val="24"/>
        </w:rPr>
        <w:t>ημοκρατίας</w:t>
      </w:r>
      <w:r>
        <w:rPr>
          <w:rFonts w:eastAsia="Times New Roman"/>
          <w:szCs w:val="24"/>
        </w:rPr>
        <w:t>.</w:t>
      </w:r>
      <w:r w:rsidRPr="007F7BE5">
        <w:rPr>
          <w:rFonts w:eastAsia="Times New Roman"/>
          <w:szCs w:val="24"/>
        </w:rPr>
        <w:t xml:space="preserve"> </w:t>
      </w:r>
      <w:r>
        <w:rPr>
          <w:rFonts w:eastAsia="Times New Roman"/>
          <w:szCs w:val="24"/>
        </w:rPr>
        <w:t xml:space="preserve">Εσείς </w:t>
      </w:r>
      <w:r w:rsidRPr="007F7BE5">
        <w:rPr>
          <w:rFonts w:eastAsia="Times New Roman"/>
          <w:szCs w:val="24"/>
        </w:rPr>
        <w:t>οι δύο</w:t>
      </w:r>
      <w:r>
        <w:rPr>
          <w:rFonts w:eastAsia="Times New Roman"/>
          <w:szCs w:val="24"/>
        </w:rPr>
        <w:t>,</w:t>
      </w:r>
      <w:r w:rsidRPr="007F7BE5">
        <w:rPr>
          <w:rFonts w:eastAsia="Times New Roman"/>
          <w:szCs w:val="24"/>
        </w:rPr>
        <w:t xml:space="preserve"> ΣΥΡΙΖΑ και Νέα Δημοκρατία</w:t>
      </w:r>
      <w:r>
        <w:rPr>
          <w:rFonts w:eastAsia="Times New Roman"/>
          <w:szCs w:val="24"/>
        </w:rPr>
        <w:t>,</w:t>
      </w:r>
      <w:r w:rsidRPr="007F7BE5">
        <w:rPr>
          <w:rFonts w:eastAsia="Times New Roman"/>
          <w:szCs w:val="24"/>
        </w:rPr>
        <w:t xml:space="preserve"> αυτό το διήμερο</w:t>
      </w:r>
      <w:r>
        <w:rPr>
          <w:rFonts w:eastAsia="Times New Roman"/>
          <w:szCs w:val="24"/>
        </w:rPr>
        <w:t xml:space="preserve"> και όχι μόνο, κάνατε </w:t>
      </w:r>
      <w:r w:rsidRPr="007F7BE5">
        <w:rPr>
          <w:rFonts w:eastAsia="Times New Roman"/>
          <w:szCs w:val="24"/>
        </w:rPr>
        <w:t>κυριολεκτικά</w:t>
      </w:r>
      <w:r w:rsidRPr="001C65F2">
        <w:rPr>
          <w:rFonts w:eastAsia="Times New Roman"/>
          <w:szCs w:val="24"/>
        </w:rPr>
        <w:t xml:space="preserve"> </w:t>
      </w:r>
      <w:r w:rsidRPr="007F7BE5">
        <w:rPr>
          <w:rFonts w:eastAsia="Times New Roman"/>
          <w:szCs w:val="24"/>
        </w:rPr>
        <w:t xml:space="preserve">κουρελόχαρτο το </w:t>
      </w:r>
      <w:r>
        <w:rPr>
          <w:rFonts w:eastAsia="Times New Roman"/>
          <w:szCs w:val="24"/>
        </w:rPr>
        <w:t>Σ</w:t>
      </w:r>
      <w:r w:rsidRPr="007F7BE5">
        <w:rPr>
          <w:rFonts w:eastAsia="Times New Roman"/>
          <w:szCs w:val="24"/>
        </w:rPr>
        <w:t xml:space="preserve">ύνταγμα και τοποθετήσατε στο εκλογικό σας </w:t>
      </w:r>
      <w:r>
        <w:rPr>
          <w:rFonts w:eastAsia="Times New Roman"/>
          <w:szCs w:val="24"/>
        </w:rPr>
        <w:t>τρόπαιο</w:t>
      </w:r>
      <w:r w:rsidRPr="007F7BE5">
        <w:rPr>
          <w:rFonts w:eastAsia="Times New Roman"/>
          <w:szCs w:val="24"/>
        </w:rPr>
        <w:t xml:space="preserve"> το</w:t>
      </w:r>
      <w:r>
        <w:rPr>
          <w:rFonts w:eastAsia="Times New Roman"/>
          <w:szCs w:val="24"/>
        </w:rPr>
        <w:t>ν</w:t>
      </w:r>
      <w:r w:rsidRPr="007F7BE5">
        <w:rPr>
          <w:rFonts w:eastAsia="Times New Roman"/>
          <w:szCs w:val="24"/>
        </w:rPr>
        <w:t xml:space="preserve"> θεσμό του </w:t>
      </w:r>
      <w:r>
        <w:rPr>
          <w:rFonts w:eastAsia="Times New Roman"/>
          <w:szCs w:val="24"/>
        </w:rPr>
        <w:t>Π</w:t>
      </w:r>
      <w:r w:rsidRPr="007F7BE5">
        <w:rPr>
          <w:rFonts w:eastAsia="Times New Roman"/>
          <w:szCs w:val="24"/>
        </w:rPr>
        <w:t>ροέδρου της</w:t>
      </w:r>
      <w:r w:rsidRPr="007F7BE5">
        <w:rPr>
          <w:rFonts w:eastAsia="Times New Roman"/>
          <w:szCs w:val="24"/>
        </w:rPr>
        <w:t xml:space="preserve"> </w:t>
      </w:r>
      <w:r>
        <w:rPr>
          <w:rFonts w:eastAsia="Times New Roman"/>
          <w:szCs w:val="24"/>
        </w:rPr>
        <w:t>Δ</w:t>
      </w:r>
      <w:r w:rsidRPr="007F7BE5">
        <w:rPr>
          <w:rFonts w:eastAsia="Times New Roman"/>
          <w:szCs w:val="24"/>
        </w:rPr>
        <w:t>ημοκρατίας</w:t>
      </w:r>
      <w:r>
        <w:rPr>
          <w:rFonts w:eastAsia="Times New Roman"/>
          <w:szCs w:val="24"/>
        </w:rPr>
        <w:t>.</w:t>
      </w:r>
    </w:p>
    <w:p w14:paraId="65B252F6" w14:textId="77777777" w:rsidR="000F4E4F" w:rsidRDefault="00A56466">
      <w:pPr>
        <w:spacing w:line="600" w:lineRule="auto"/>
        <w:ind w:firstLine="720"/>
        <w:jc w:val="both"/>
        <w:rPr>
          <w:rFonts w:eastAsia="Times New Roman"/>
          <w:szCs w:val="24"/>
        </w:rPr>
      </w:pPr>
      <w:r>
        <w:rPr>
          <w:rFonts w:eastAsia="Times New Roman"/>
          <w:szCs w:val="24"/>
        </w:rPr>
        <w:t>Και</w:t>
      </w:r>
      <w:r w:rsidRPr="007F7BE5">
        <w:rPr>
          <w:rFonts w:eastAsia="Times New Roman"/>
          <w:szCs w:val="24"/>
        </w:rPr>
        <w:t xml:space="preserve"> όλα αυτά </w:t>
      </w:r>
      <w:r>
        <w:rPr>
          <w:rFonts w:eastAsia="Times New Roman"/>
          <w:szCs w:val="24"/>
        </w:rPr>
        <w:t xml:space="preserve">για τη Βουλή που θα προκύψει, </w:t>
      </w:r>
      <w:r w:rsidRPr="007F7BE5">
        <w:rPr>
          <w:rFonts w:eastAsia="Times New Roman"/>
          <w:szCs w:val="24"/>
        </w:rPr>
        <w:t xml:space="preserve">γιατί τρέμετε την άνοδο των λαϊκών </w:t>
      </w:r>
      <w:r>
        <w:rPr>
          <w:rFonts w:eastAsia="Times New Roman"/>
          <w:szCs w:val="24"/>
        </w:rPr>
        <w:t>δ</w:t>
      </w:r>
      <w:r w:rsidRPr="007F7BE5">
        <w:rPr>
          <w:rFonts w:eastAsia="Times New Roman"/>
          <w:szCs w:val="24"/>
        </w:rPr>
        <w:t>υνάμεων</w:t>
      </w:r>
      <w:r>
        <w:rPr>
          <w:rFonts w:eastAsia="Times New Roman"/>
          <w:szCs w:val="24"/>
        </w:rPr>
        <w:t xml:space="preserve">, </w:t>
      </w:r>
      <w:r w:rsidRPr="007F7BE5">
        <w:rPr>
          <w:rFonts w:eastAsia="Times New Roman"/>
          <w:szCs w:val="24"/>
        </w:rPr>
        <w:t xml:space="preserve"> </w:t>
      </w:r>
      <w:r>
        <w:rPr>
          <w:rFonts w:eastAsia="Times New Roman"/>
          <w:szCs w:val="24"/>
        </w:rPr>
        <w:t>τρέμετε</w:t>
      </w:r>
      <w:r w:rsidRPr="007F7BE5">
        <w:rPr>
          <w:rFonts w:eastAsia="Times New Roman"/>
          <w:szCs w:val="24"/>
        </w:rPr>
        <w:t xml:space="preserve"> αυτό που θα προκύψει τόσο στην Ευρώπη όσο και στην Ελλάδα</w:t>
      </w:r>
      <w:r>
        <w:rPr>
          <w:rFonts w:eastAsia="Times New Roman"/>
          <w:szCs w:val="24"/>
        </w:rPr>
        <w:t>.</w:t>
      </w:r>
    </w:p>
    <w:p w14:paraId="65B252F7" w14:textId="77777777" w:rsidR="000F4E4F" w:rsidRDefault="00A56466">
      <w:pPr>
        <w:spacing w:line="600" w:lineRule="auto"/>
        <w:ind w:firstLine="720"/>
        <w:jc w:val="both"/>
        <w:rPr>
          <w:rFonts w:eastAsia="Times New Roman"/>
          <w:szCs w:val="24"/>
        </w:rPr>
      </w:pPr>
      <w:r w:rsidRPr="007F7BE5">
        <w:rPr>
          <w:rFonts w:eastAsia="Times New Roman"/>
          <w:szCs w:val="24"/>
        </w:rPr>
        <w:lastRenderedPageBreak/>
        <w:t xml:space="preserve"> </w:t>
      </w:r>
      <w:r>
        <w:rPr>
          <w:rFonts w:eastAsia="Times New Roman"/>
          <w:szCs w:val="24"/>
        </w:rPr>
        <w:t>Κ</w:t>
      </w:r>
      <w:r w:rsidRPr="007F7BE5">
        <w:rPr>
          <w:rFonts w:eastAsia="Times New Roman"/>
          <w:szCs w:val="24"/>
        </w:rPr>
        <w:t xml:space="preserve">ύριε </w:t>
      </w:r>
      <w:r>
        <w:rPr>
          <w:rFonts w:eastAsia="Times New Roman"/>
          <w:szCs w:val="24"/>
        </w:rPr>
        <w:t>Π</w:t>
      </w:r>
      <w:r w:rsidRPr="007F7BE5">
        <w:rPr>
          <w:rFonts w:eastAsia="Times New Roman"/>
          <w:szCs w:val="24"/>
        </w:rPr>
        <w:t>ρόεδρε</w:t>
      </w:r>
      <w:r>
        <w:rPr>
          <w:rFonts w:eastAsia="Times New Roman"/>
          <w:szCs w:val="24"/>
        </w:rPr>
        <w:t>,</w:t>
      </w:r>
      <w:r w:rsidRPr="007F7BE5">
        <w:rPr>
          <w:rFonts w:eastAsia="Times New Roman"/>
          <w:szCs w:val="24"/>
        </w:rPr>
        <w:t xml:space="preserve"> εμείς λ</w:t>
      </w:r>
      <w:r>
        <w:rPr>
          <w:rFonts w:eastAsia="Times New Roman"/>
          <w:szCs w:val="24"/>
        </w:rPr>
        <w:t>έ</w:t>
      </w:r>
      <w:r w:rsidRPr="007F7BE5">
        <w:rPr>
          <w:rFonts w:eastAsia="Times New Roman"/>
          <w:szCs w:val="24"/>
        </w:rPr>
        <w:t xml:space="preserve">γω ότι δεν θα ψηφίσουμε την </w:t>
      </w:r>
      <w:r>
        <w:rPr>
          <w:rFonts w:eastAsia="Times New Roman"/>
          <w:szCs w:val="24"/>
        </w:rPr>
        <w:t>Α</w:t>
      </w:r>
      <w:r w:rsidRPr="007F7BE5">
        <w:rPr>
          <w:rFonts w:eastAsia="Times New Roman"/>
          <w:szCs w:val="24"/>
        </w:rPr>
        <w:t>ναθεώρησ</w:t>
      </w:r>
      <w:r>
        <w:rPr>
          <w:rFonts w:eastAsia="Times New Roman"/>
          <w:szCs w:val="24"/>
        </w:rPr>
        <w:t>ή</w:t>
      </w:r>
      <w:r w:rsidRPr="007F7BE5">
        <w:rPr>
          <w:rFonts w:eastAsia="Times New Roman"/>
          <w:szCs w:val="24"/>
        </w:rPr>
        <w:t xml:space="preserve"> </w:t>
      </w:r>
      <w:r>
        <w:rPr>
          <w:rFonts w:eastAsia="Times New Roman"/>
          <w:szCs w:val="24"/>
        </w:rPr>
        <w:t>σας,</w:t>
      </w:r>
      <w:r w:rsidRPr="007F7BE5">
        <w:rPr>
          <w:rFonts w:eastAsia="Times New Roman"/>
          <w:szCs w:val="24"/>
        </w:rPr>
        <w:t xml:space="preserve"> δεν θα ψηφίσουμε ούτε το άρθρο 3</w:t>
      </w:r>
      <w:r>
        <w:rPr>
          <w:rFonts w:eastAsia="Times New Roman"/>
          <w:szCs w:val="24"/>
        </w:rPr>
        <w:t xml:space="preserve"> περί θρησκείας, </w:t>
      </w:r>
      <w:r w:rsidRPr="007F7BE5">
        <w:rPr>
          <w:rFonts w:eastAsia="Times New Roman"/>
          <w:szCs w:val="24"/>
        </w:rPr>
        <w:t xml:space="preserve">ούτε το άρθρο 28 για την </w:t>
      </w:r>
      <w:r>
        <w:rPr>
          <w:rFonts w:eastAsia="Times New Roman"/>
          <w:szCs w:val="24"/>
        </w:rPr>
        <w:t xml:space="preserve">εναλλακτική </w:t>
      </w:r>
      <w:r w:rsidRPr="007F7BE5">
        <w:rPr>
          <w:rFonts w:eastAsia="Times New Roman"/>
          <w:szCs w:val="24"/>
        </w:rPr>
        <w:t>θητεία</w:t>
      </w:r>
      <w:r>
        <w:rPr>
          <w:rFonts w:eastAsia="Times New Roman"/>
          <w:szCs w:val="24"/>
        </w:rPr>
        <w:t>,</w:t>
      </w:r>
      <w:r w:rsidRPr="007F7BE5">
        <w:rPr>
          <w:rFonts w:eastAsia="Times New Roman"/>
          <w:szCs w:val="24"/>
        </w:rPr>
        <w:t xml:space="preserve"> το οποίο </w:t>
      </w:r>
      <w:r>
        <w:rPr>
          <w:rFonts w:eastAsia="Times New Roman"/>
          <w:szCs w:val="24"/>
        </w:rPr>
        <w:t xml:space="preserve">δεν βάλατε </w:t>
      </w:r>
      <w:r w:rsidRPr="007F7BE5">
        <w:rPr>
          <w:rFonts w:eastAsia="Times New Roman"/>
          <w:szCs w:val="24"/>
        </w:rPr>
        <w:t xml:space="preserve">προς αναθεώρηση </w:t>
      </w:r>
      <w:r>
        <w:rPr>
          <w:rFonts w:eastAsia="Times New Roman"/>
          <w:szCs w:val="24"/>
        </w:rPr>
        <w:t>και εμείς θα το</w:t>
      </w:r>
      <w:r w:rsidRPr="007F7BE5">
        <w:rPr>
          <w:rFonts w:eastAsia="Times New Roman"/>
          <w:szCs w:val="24"/>
        </w:rPr>
        <w:t xml:space="preserve"> αναθεωρήσουμε</w:t>
      </w:r>
      <w:r>
        <w:rPr>
          <w:rFonts w:eastAsia="Times New Roman"/>
          <w:szCs w:val="24"/>
        </w:rPr>
        <w:t>,</w:t>
      </w:r>
      <w:r w:rsidRPr="007F7BE5">
        <w:rPr>
          <w:rFonts w:eastAsia="Times New Roman"/>
          <w:szCs w:val="24"/>
        </w:rPr>
        <w:t xml:space="preserve"> </w:t>
      </w:r>
      <w:r>
        <w:rPr>
          <w:rFonts w:eastAsia="Times New Roman"/>
          <w:szCs w:val="24"/>
        </w:rPr>
        <w:t>θ</w:t>
      </w:r>
      <w:r w:rsidRPr="007F7BE5">
        <w:rPr>
          <w:rFonts w:eastAsia="Times New Roman"/>
          <w:szCs w:val="24"/>
        </w:rPr>
        <w:t>α το καταργήσουμε</w:t>
      </w:r>
      <w:r>
        <w:rPr>
          <w:rFonts w:eastAsia="Times New Roman"/>
          <w:szCs w:val="24"/>
        </w:rPr>
        <w:t>.</w:t>
      </w:r>
      <w:r w:rsidRPr="007F7BE5">
        <w:rPr>
          <w:rFonts w:eastAsia="Times New Roman"/>
          <w:szCs w:val="24"/>
        </w:rPr>
        <w:t xml:space="preserve"> </w:t>
      </w:r>
      <w:r>
        <w:rPr>
          <w:rFonts w:eastAsia="Times New Roman"/>
          <w:szCs w:val="24"/>
        </w:rPr>
        <w:t>Λ</w:t>
      </w:r>
      <w:r w:rsidRPr="007F7BE5">
        <w:rPr>
          <w:rFonts w:eastAsia="Times New Roman"/>
          <w:szCs w:val="24"/>
        </w:rPr>
        <w:t xml:space="preserve">έμε ότι θα καταργήσουμε και το </w:t>
      </w:r>
      <w:r>
        <w:rPr>
          <w:rFonts w:eastAsia="Times New Roman"/>
          <w:szCs w:val="24"/>
        </w:rPr>
        <w:t xml:space="preserve">άρθρο </w:t>
      </w:r>
      <w:r w:rsidRPr="007F7BE5">
        <w:rPr>
          <w:rFonts w:eastAsia="Times New Roman"/>
          <w:szCs w:val="24"/>
        </w:rPr>
        <w:t>28</w:t>
      </w:r>
      <w:r>
        <w:rPr>
          <w:rFonts w:eastAsia="Times New Roman"/>
          <w:szCs w:val="24"/>
        </w:rPr>
        <w:t>,</w:t>
      </w:r>
      <w:r w:rsidRPr="007F7BE5">
        <w:rPr>
          <w:rFonts w:eastAsia="Times New Roman"/>
          <w:szCs w:val="24"/>
        </w:rPr>
        <w:t xml:space="preserve"> θα καταργήσουμε και το άρθρο 62</w:t>
      </w:r>
      <w:r>
        <w:rPr>
          <w:rFonts w:eastAsia="Times New Roman"/>
          <w:szCs w:val="24"/>
        </w:rPr>
        <w:t>,</w:t>
      </w:r>
      <w:r w:rsidRPr="007F7BE5">
        <w:rPr>
          <w:rFonts w:eastAsia="Times New Roman"/>
          <w:szCs w:val="24"/>
        </w:rPr>
        <w:t xml:space="preserve"> για τα δικαιώματα </w:t>
      </w:r>
      <w:r>
        <w:rPr>
          <w:rFonts w:eastAsia="Times New Roman"/>
          <w:szCs w:val="24"/>
        </w:rPr>
        <w:t>και τις</w:t>
      </w:r>
      <w:r w:rsidRPr="007F7BE5">
        <w:rPr>
          <w:rFonts w:eastAsia="Times New Roman"/>
          <w:szCs w:val="24"/>
        </w:rPr>
        <w:t xml:space="preserve"> ασυλί</w:t>
      </w:r>
      <w:r>
        <w:rPr>
          <w:rFonts w:eastAsia="Times New Roman"/>
          <w:szCs w:val="24"/>
        </w:rPr>
        <w:t>ε</w:t>
      </w:r>
      <w:r w:rsidRPr="007F7BE5">
        <w:rPr>
          <w:rFonts w:eastAsia="Times New Roman"/>
          <w:szCs w:val="24"/>
        </w:rPr>
        <w:t xml:space="preserve">ς των </w:t>
      </w:r>
      <w:r>
        <w:rPr>
          <w:rFonts w:eastAsia="Times New Roman"/>
          <w:szCs w:val="24"/>
        </w:rPr>
        <w:t>Β</w:t>
      </w:r>
      <w:r w:rsidRPr="007F7BE5">
        <w:rPr>
          <w:rFonts w:eastAsia="Times New Roman"/>
          <w:szCs w:val="24"/>
        </w:rPr>
        <w:t>ουλευτών</w:t>
      </w:r>
      <w:r>
        <w:rPr>
          <w:rFonts w:eastAsia="Times New Roman"/>
          <w:szCs w:val="24"/>
        </w:rPr>
        <w:t>,</w:t>
      </w:r>
      <w:r w:rsidRPr="007F7BE5">
        <w:rPr>
          <w:rFonts w:eastAsia="Times New Roman"/>
          <w:szCs w:val="24"/>
        </w:rPr>
        <w:t xml:space="preserve"> και το άρθρο 86 το</w:t>
      </w:r>
      <w:r>
        <w:rPr>
          <w:rFonts w:eastAsia="Times New Roman"/>
          <w:szCs w:val="24"/>
        </w:rPr>
        <w:t>ν</w:t>
      </w:r>
      <w:r w:rsidRPr="007F7BE5">
        <w:rPr>
          <w:rFonts w:eastAsia="Times New Roman"/>
          <w:szCs w:val="24"/>
        </w:rPr>
        <w:t xml:space="preserve"> νόμο </w:t>
      </w:r>
      <w:r>
        <w:rPr>
          <w:rFonts w:eastAsia="Times New Roman"/>
          <w:szCs w:val="24"/>
        </w:rPr>
        <w:t>«</w:t>
      </w:r>
      <w:r w:rsidRPr="007F7BE5">
        <w:rPr>
          <w:rFonts w:eastAsia="Times New Roman"/>
          <w:szCs w:val="24"/>
        </w:rPr>
        <w:t>περί ευθύνης υπουργών</w:t>
      </w:r>
      <w:r>
        <w:rPr>
          <w:rFonts w:eastAsia="Times New Roman"/>
          <w:szCs w:val="24"/>
        </w:rPr>
        <w:t>»,</w:t>
      </w:r>
      <w:r w:rsidRPr="007F7BE5">
        <w:rPr>
          <w:rFonts w:eastAsia="Times New Roman"/>
          <w:szCs w:val="24"/>
        </w:rPr>
        <w:t xml:space="preserve"> που δεν </w:t>
      </w:r>
      <w:r>
        <w:rPr>
          <w:rFonts w:eastAsia="Times New Roman"/>
          <w:szCs w:val="24"/>
        </w:rPr>
        <w:t>τον ανα</w:t>
      </w:r>
      <w:r w:rsidRPr="007F7BE5">
        <w:rPr>
          <w:rFonts w:eastAsia="Times New Roman"/>
          <w:szCs w:val="24"/>
        </w:rPr>
        <w:t>θεωρείτ</w:t>
      </w:r>
      <w:r>
        <w:rPr>
          <w:rFonts w:eastAsia="Times New Roman"/>
          <w:szCs w:val="24"/>
        </w:rPr>
        <w:t>ε και</w:t>
      </w:r>
      <w:r w:rsidRPr="007F7BE5">
        <w:rPr>
          <w:rFonts w:eastAsia="Times New Roman"/>
          <w:szCs w:val="24"/>
        </w:rPr>
        <w:t xml:space="preserve"> μένει αναλλοίωτος</w:t>
      </w:r>
      <w:r>
        <w:rPr>
          <w:rFonts w:eastAsia="Times New Roman"/>
          <w:szCs w:val="24"/>
        </w:rPr>
        <w:t>.</w:t>
      </w:r>
    </w:p>
    <w:p w14:paraId="65B252F8" w14:textId="77777777" w:rsidR="000F4E4F" w:rsidRDefault="00A56466">
      <w:pPr>
        <w:spacing w:line="600" w:lineRule="auto"/>
        <w:ind w:firstLine="720"/>
        <w:jc w:val="both"/>
        <w:rPr>
          <w:rFonts w:eastAsia="Times New Roman"/>
          <w:szCs w:val="24"/>
        </w:rPr>
      </w:pPr>
      <w:r w:rsidRPr="007F7BE5">
        <w:rPr>
          <w:rFonts w:eastAsia="Times New Roman"/>
          <w:szCs w:val="24"/>
        </w:rPr>
        <w:t xml:space="preserve"> </w:t>
      </w:r>
      <w:r>
        <w:rPr>
          <w:rFonts w:eastAsia="Times New Roman"/>
          <w:szCs w:val="24"/>
        </w:rPr>
        <w:t xml:space="preserve">Εμείς παραμένουμε και θέλουμε, όταν ο λαός το επιτρέψει και </w:t>
      </w:r>
      <w:r>
        <w:rPr>
          <w:rFonts w:eastAsia="Times New Roman"/>
          <w:szCs w:val="24"/>
        </w:rPr>
        <w:t>θ</w:t>
      </w:r>
      <w:r>
        <w:rPr>
          <w:rFonts w:eastAsia="Times New Roman"/>
          <w:szCs w:val="24"/>
        </w:rPr>
        <w:t xml:space="preserve">εού θέλοντος, </w:t>
      </w:r>
      <w:r w:rsidRPr="007F7BE5">
        <w:rPr>
          <w:rFonts w:eastAsia="Times New Roman"/>
          <w:szCs w:val="24"/>
        </w:rPr>
        <w:t>ένα Σύνταγμα που θα ξεκινάει σύμφ</w:t>
      </w:r>
      <w:r w:rsidRPr="007F7BE5">
        <w:rPr>
          <w:rFonts w:eastAsia="Times New Roman"/>
          <w:szCs w:val="24"/>
        </w:rPr>
        <w:t xml:space="preserve">ωνα με τους </w:t>
      </w:r>
      <w:r>
        <w:rPr>
          <w:rFonts w:eastAsia="Times New Roman"/>
          <w:szCs w:val="24"/>
        </w:rPr>
        <w:t>σ</w:t>
      </w:r>
      <w:r w:rsidRPr="007F7BE5">
        <w:rPr>
          <w:rFonts w:eastAsia="Times New Roman"/>
          <w:szCs w:val="24"/>
        </w:rPr>
        <w:t xml:space="preserve">κοπούς και τα </w:t>
      </w:r>
      <w:r>
        <w:rPr>
          <w:rFonts w:eastAsia="Times New Roman"/>
          <w:szCs w:val="24"/>
        </w:rPr>
        <w:t>οράματα των αγωνιστών του 1821,</w:t>
      </w:r>
      <w:r w:rsidRPr="007F7BE5">
        <w:rPr>
          <w:rFonts w:eastAsia="Times New Roman"/>
          <w:szCs w:val="24"/>
        </w:rPr>
        <w:t xml:space="preserve"> των </w:t>
      </w:r>
      <w:r>
        <w:rPr>
          <w:rFonts w:eastAsia="Times New Roman"/>
          <w:szCs w:val="24"/>
        </w:rPr>
        <w:t>α</w:t>
      </w:r>
      <w:r w:rsidRPr="007F7BE5">
        <w:rPr>
          <w:rFonts w:eastAsia="Times New Roman"/>
          <w:szCs w:val="24"/>
        </w:rPr>
        <w:t>γωνιστών</w:t>
      </w:r>
      <w:r>
        <w:rPr>
          <w:rFonts w:eastAsia="Times New Roman"/>
          <w:szCs w:val="24"/>
        </w:rPr>
        <w:t>,</w:t>
      </w:r>
      <w:r w:rsidRPr="007F7BE5">
        <w:rPr>
          <w:rFonts w:eastAsia="Times New Roman"/>
          <w:szCs w:val="24"/>
        </w:rPr>
        <w:t xml:space="preserve"> που αγωνίστηκαν για του Χριστού την πίστη την </w:t>
      </w:r>
      <w:r>
        <w:rPr>
          <w:rFonts w:eastAsia="Times New Roman"/>
          <w:szCs w:val="24"/>
        </w:rPr>
        <w:t>α</w:t>
      </w:r>
      <w:r w:rsidRPr="007F7BE5">
        <w:rPr>
          <w:rFonts w:eastAsia="Times New Roman"/>
          <w:szCs w:val="24"/>
        </w:rPr>
        <w:t>γία και της πατρίδος την ελευθερία</w:t>
      </w:r>
      <w:r>
        <w:rPr>
          <w:rFonts w:eastAsia="Times New Roman"/>
          <w:szCs w:val="24"/>
        </w:rPr>
        <w:t>, τ</w:t>
      </w:r>
      <w:r w:rsidRPr="007F7BE5">
        <w:rPr>
          <w:rFonts w:eastAsia="Times New Roman"/>
          <w:szCs w:val="24"/>
        </w:rPr>
        <w:t>ο Σύνταγμα του 1822</w:t>
      </w:r>
      <w:r>
        <w:rPr>
          <w:rFonts w:eastAsia="Times New Roman"/>
          <w:szCs w:val="24"/>
        </w:rPr>
        <w:t>,</w:t>
      </w:r>
      <w:r w:rsidRPr="007F7BE5">
        <w:rPr>
          <w:rFonts w:eastAsia="Times New Roman"/>
          <w:szCs w:val="24"/>
        </w:rPr>
        <w:t xml:space="preserve"> το Σύνταγμα της νεωτέρας Ελλάδος</w:t>
      </w:r>
      <w:r>
        <w:rPr>
          <w:rFonts w:eastAsia="Times New Roman"/>
          <w:szCs w:val="24"/>
        </w:rPr>
        <w:t>,</w:t>
      </w:r>
      <w:r w:rsidRPr="007F7BE5">
        <w:rPr>
          <w:rFonts w:eastAsia="Times New Roman"/>
          <w:szCs w:val="24"/>
        </w:rPr>
        <w:t xml:space="preserve"> το οποίο ξεκίνησε </w:t>
      </w:r>
      <w:r>
        <w:rPr>
          <w:rFonts w:eastAsia="Times New Roman"/>
          <w:szCs w:val="24"/>
        </w:rPr>
        <w:t>εν ονόματι της Αγίας</w:t>
      </w:r>
      <w:r w:rsidRPr="007F7BE5">
        <w:rPr>
          <w:rFonts w:eastAsia="Times New Roman"/>
          <w:szCs w:val="24"/>
        </w:rPr>
        <w:t xml:space="preserve"> και </w:t>
      </w:r>
      <w:r>
        <w:rPr>
          <w:rFonts w:eastAsia="Times New Roman"/>
          <w:szCs w:val="24"/>
        </w:rPr>
        <w:t>Α</w:t>
      </w:r>
      <w:r w:rsidRPr="007F7BE5">
        <w:rPr>
          <w:rFonts w:eastAsia="Times New Roman"/>
          <w:szCs w:val="24"/>
        </w:rPr>
        <w:t>διαίρετου Τριάδος</w:t>
      </w:r>
      <w:r>
        <w:rPr>
          <w:rFonts w:eastAsia="Times New Roman"/>
          <w:szCs w:val="24"/>
        </w:rPr>
        <w:t>.</w:t>
      </w:r>
    </w:p>
    <w:p w14:paraId="65B252F9" w14:textId="77777777" w:rsidR="000F4E4F" w:rsidRDefault="00A56466">
      <w:pPr>
        <w:spacing w:line="600" w:lineRule="auto"/>
        <w:ind w:firstLine="720"/>
        <w:jc w:val="both"/>
        <w:rPr>
          <w:rFonts w:eastAsia="Times New Roman"/>
          <w:szCs w:val="24"/>
        </w:rPr>
      </w:pPr>
      <w:r w:rsidRPr="00404E28">
        <w:rPr>
          <w:rFonts w:eastAsia="Times New Roman"/>
          <w:szCs w:val="24"/>
        </w:rPr>
        <w:lastRenderedPageBreak/>
        <w:t xml:space="preserve">(Στο σημείο αυτό ο Βουλευτής κ. </w:t>
      </w:r>
      <w:r>
        <w:rPr>
          <w:rFonts w:eastAsia="Times New Roman"/>
          <w:szCs w:val="24"/>
        </w:rPr>
        <w:t>Χρήστος Παππάς</w:t>
      </w:r>
      <w:r w:rsidRPr="00404E28">
        <w:rPr>
          <w:rFonts w:eastAsia="Times New Roman"/>
          <w:szCs w:val="24"/>
        </w:rPr>
        <w:t xml:space="preserve"> καταθέτει για τα Πρακτικά τ</w:t>
      </w:r>
      <w:r>
        <w:rPr>
          <w:rFonts w:eastAsia="Times New Roman"/>
          <w:szCs w:val="24"/>
        </w:rPr>
        <w:t>ο</w:t>
      </w:r>
      <w:r w:rsidRPr="00404E28">
        <w:rPr>
          <w:rFonts w:eastAsia="Times New Roman"/>
          <w:szCs w:val="24"/>
        </w:rPr>
        <w:t xml:space="preserve"> προαναφερθέν έγγραφ</w:t>
      </w:r>
      <w:r>
        <w:rPr>
          <w:rFonts w:eastAsia="Times New Roman"/>
          <w:szCs w:val="24"/>
        </w:rPr>
        <w:t>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βρίσκ</w:t>
      </w:r>
      <w:r>
        <w:rPr>
          <w:rFonts w:eastAsia="Times New Roman"/>
          <w:szCs w:val="24"/>
        </w:rPr>
        <w:t>εται</w:t>
      </w:r>
      <w:r w:rsidRPr="00404E28">
        <w:rPr>
          <w:rFonts w:eastAsia="Times New Roman"/>
          <w:szCs w:val="24"/>
        </w:rPr>
        <w:t xml:space="preserve">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p>
    <w:p w14:paraId="65B252FA" w14:textId="77777777" w:rsidR="000F4E4F" w:rsidRDefault="00A56466">
      <w:pPr>
        <w:spacing w:line="600" w:lineRule="auto"/>
        <w:ind w:firstLine="720"/>
        <w:jc w:val="both"/>
        <w:rPr>
          <w:rFonts w:eastAsia="Times New Roman"/>
          <w:szCs w:val="24"/>
        </w:rPr>
      </w:pPr>
      <w:r>
        <w:rPr>
          <w:rFonts w:eastAsia="Times New Roman"/>
          <w:szCs w:val="24"/>
        </w:rPr>
        <w:t xml:space="preserve">Διότι όλα τα </w:t>
      </w:r>
      <w:r w:rsidRPr="007F7BE5">
        <w:rPr>
          <w:rFonts w:eastAsia="Times New Roman"/>
          <w:szCs w:val="24"/>
        </w:rPr>
        <w:t>πράγματα</w:t>
      </w:r>
      <w:r>
        <w:rPr>
          <w:rFonts w:eastAsia="Times New Roman"/>
          <w:szCs w:val="24"/>
        </w:rPr>
        <w:t>,</w:t>
      </w:r>
      <w:r w:rsidRPr="007F7BE5">
        <w:rPr>
          <w:rFonts w:eastAsia="Times New Roman"/>
          <w:szCs w:val="24"/>
        </w:rPr>
        <w:t xml:space="preserve"> κυρίες</w:t>
      </w:r>
      <w:r w:rsidRPr="007F7BE5">
        <w:rPr>
          <w:rFonts w:eastAsia="Times New Roman"/>
          <w:szCs w:val="24"/>
        </w:rPr>
        <w:t xml:space="preserve"> και κύριοι</w:t>
      </w:r>
      <w:r>
        <w:rPr>
          <w:rFonts w:eastAsia="Times New Roman"/>
          <w:szCs w:val="24"/>
        </w:rPr>
        <w:t>,</w:t>
      </w:r>
      <w:r w:rsidRPr="007F7BE5">
        <w:rPr>
          <w:rFonts w:eastAsia="Times New Roman"/>
          <w:szCs w:val="24"/>
        </w:rPr>
        <w:t xml:space="preserve"> </w:t>
      </w:r>
      <w:r>
        <w:rPr>
          <w:rFonts w:eastAsia="Times New Roman"/>
          <w:szCs w:val="24"/>
        </w:rPr>
        <w:t>ό</w:t>
      </w:r>
      <w:r w:rsidRPr="007F7BE5">
        <w:rPr>
          <w:rFonts w:eastAsia="Times New Roman"/>
          <w:szCs w:val="24"/>
        </w:rPr>
        <w:t>σο και αν έχετε μπολιαστεί από τις αντεθνικές</w:t>
      </w:r>
      <w:r>
        <w:rPr>
          <w:rFonts w:eastAsia="Times New Roman"/>
          <w:szCs w:val="24"/>
        </w:rPr>
        <w:t>,</w:t>
      </w:r>
      <w:r w:rsidRPr="007F7BE5">
        <w:rPr>
          <w:rFonts w:eastAsia="Times New Roman"/>
          <w:szCs w:val="24"/>
        </w:rPr>
        <w:t xml:space="preserve"> φιλελεύθερες και </w:t>
      </w:r>
      <w:r>
        <w:rPr>
          <w:rFonts w:eastAsia="Times New Roman"/>
          <w:szCs w:val="24"/>
        </w:rPr>
        <w:t xml:space="preserve">μαρξιστικές </w:t>
      </w:r>
      <w:r w:rsidRPr="007F7BE5">
        <w:rPr>
          <w:rFonts w:eastAsia="Times New Roman"/>
          <w:szCs w:val="24"/>
        </w:rPr>
        <w:t>σας ιδεολογί</w:t>
      </w:r>
      <w:r>
        <w:rPr>
          <w:rFonts w:eastAsia="Times New Roman"/>
          <w:szCs w:val="24"/>
        </w:rPr>
        <w:t>ε</w:t>
      </w:r>
      <w:r w:rsidRPr="007F7BE5">
        <w:rPr>
          <w:rFonts w:eastAsia="Times New Roman"/>
          <w:szCs w:val="24"/>
        </w:rPr>
        <w:t>ς</w:t>
      </w:r>
      <w:r>
        <w:rPr>
          <w:rFonts w:eastAsia="Times New Roman"/>
          <w:szCs w:val="24"/>
        </w:rPr>
        <w:t>,</w:t>
      </w:r>
      <w:r w:rsidRPr="007F7BE5">
        <w:rPr>
          <w:rFonts w:eastAsia="Times New Roman"/>
          <w:szCs w:val="24"/>
        </w:rPr>
        <w:t xml:space="preserve"> όσο κι αν έχετε </w:t>
      </w:r>
      <w:r>
        <w:rPr>
          <w:rFonts w:eastAsia="Times New Roman"/>
          <w:szCs w:val="24"/>
        </w:rPr>
        <w:t>μπολιαστεί από τον</w:t>
      </w:r>
      <w:r w:rsidRPr="007F7BE5">
        <w:rPr>
          <w:rFonts w:eastAsia="Times New Roman"/>
          <w:szCs w:val="24"/>
        </w:rPr>
        <w:t xml:space="preserve"> μαμωνά </w:t>
      </w:r>
      <w:r>
        <w:rPr>
          <w:rFonts w:eastAsia="Times New Roman"/>
          <w:szCs w:val="24"/>
        </w:rPr>
        <w:t>δ</w:t>
      </w:r>
      <w:r w:rsidRPr="007F7BE5">
        <w:rPr>
          <w:rFonts w:eastAsia="Times New Roman"/>
          <w:szCs w:val="24"/>
        </w:rPr>
        <w:t>ηλαδή</w:t>
      </w:r>
      <w:r>
        <w:rPr>
          <w:rFonts w:eastAsia="Times New Roman"/>
          <w:szCs w:val="24"/>
        </w:rPr>
        <w:t>,</w:t>
      </w:r>
      <w:r w:rsidRPr="007F7BE5">
        <w:rPr>
          <w:rFonts w:eastAsia="Times New Roman"/>
          <w:szCs w:val="24"/>
        </w:rPr>
        <w:t xml:space="preserve"> πρέπει να τηρούνται </w:t>
      </w:r>
      <w:r>
        <w:rPr>
          <w:rFonts w:eastAsia="Times New Roman"/>
          <w:szCs w:val="24"/>
        </w:rPr>
        <w:t>και να τηρούνται σ</w:t>
      </w:r>
      <w:r w:rsidRPr="007F7BE5">
        <w:rPr>
          <w:rFonts w:eastAsia="Times New Roman"/>
          <w:szCs w:val="24"/>
        </w:rPr>
        <w:t>ύμφωνα με τις παραδ</w:t>
      </w:r>
      <w:r>
        <w:rPr>
          <w:rFonts w:eastAsia="Times New Roman"/>
          <w:szCs w:val="24"/>
        </w:rPr>
        <w:t>όσεις και τις</w:t>
      </w:r>
      <w:r w:rsidRPr="007F7BE5">
        <w:rPr>
          <w:rFonts w:eastAsia="Times New Roman"/>
          <w:szCs w:val="24"/>
        </w:rPr>
        <w:t xml:space="preserve"> αξίες του ελληνικού λαού</w:t>
      </w:r>
      <w:r>
        <w:rPr>
          <w:rFonts w:eastAsia="Times New Roman"/>
          <w:szCs w:val="24"/>
        </w:rPr>
        <w:t>.</w:t>
      </w:r>
      <w:r w:rsidRPr="007F7BE5">
        <w:rPr>
          <w:rFonts w:eastAsia="Times New Roman"/>
          <w:szCs w:val="24"/>
        </w:rPr>
        <w:t xml:space="preserve"> </w:t>
      </w:r>
      <w:r>
        <w:rPr>
          <w:rFonts w:eastAsia="Times New Roman"/>
          <w:szCs w:val="24"/>
        </w:rPr>
        <w:t>Ε</w:t>
      </w:r>
      <w:r w:rsidRPr="007F7BE5">
        <w:rPr>
          <w:rFonts w:eastAsia="Times New Roman"/>
          <w:szCs w:val="24"/>
        </w:rPr>
        <w:t>με</w:t>
      </w:r>
      <w:r w:rsidRPr="007F7BE5">
        <w:rPr>
          <w:rFonts w:eastAsia="Times New Roman"/>
          <w:szCs w:val="24"/>
        </w:rPr>
        <w:t>ίς τηρούμε τις παραδόσεις</w:t>
      </w:r>
      <w:r>
        <w:rPr>
          <w:rFonts w:eastAsia="Times New Roman"/>
          <w:szCs w:val="24"/>
        </w:rPr>
        <w:t>,</w:t>
      </w:r>
      <w:r w:rsidRPr="007F7BE5">
        <w:rPr>
          <w:rFonts w:eastAsia="Times New Roman"/>
          <w:szCs w:val="24"/>
        </w:rPr>
        <w:t xml:space="preserve"> τηρούμε τα όσια και </w:t>
      </w:r>
      <w:r>
        <w:rPr>
          <w:rFonts w:eastAsia="Times New Roman"/>
          <w:szCs w:val="24"/>
        </w:rPr>
        <w:t>ι</w:t>
      </w:r>
      <w:r w:rsidRPr="007F7BE5">
        <w:rPr>
          <w:rFonts w:eastAsia="Times New Roman"/>
          <w:szCs w:val="24"/>
        </w:rPr>
        <w:t>ερά</w:t>
      </w:r>
      <w:r>
        <w:rPr>
          <w:rFonts w:eastAsia="Times New Roman"/>
          <w:szCs w:val="24"/>
        </w:rPr>
        <w:t>.</w:t>
      </w:r>
      <w:r w:rsidRPr="007F7BE5">
        <w:rPr>
          <w:rFonts w:eastAsia="Times New Roman"/>
          <w:szCs w:val="24"/>
        </w:rPr>
        <w:t xml:space="preserve"> </w:t>
      </w:r>
      <w:r>
        <w:rPr>
          <w:rFonts w:eastAsia="Times New Roman"/>
          <w:szCs w:val="24"/>
        </w:rPr>
        <w:t xml:space="preserve">Διότι, </w:t>
      </w:r>
      <w:r w:rsidRPr="007F7BE5">
        <w:rPr>
          <w:rFonts w:eastAsia="Times New Roman"/>
          <w:szCs w:val="24"/>
        </w:rPr>
        <w:t xml:space="preserve">όπως έλεγαν </w:t>
      </w:r>
      <w:r>
        <w:rPr>
          <w:rFonts w:eastAsia="Times New Roman"/>
          <w:szCs w:val="24"/>
        </w:rPr>
        <w:t xml:space="preserve">και </w:t>
      </w:r>
      <w:r w:rsidRPr="007F7BE5">
        <w:rPr>
          <w:rFonts w:eastAsia="Times New Roman"/>
          <w:szCs w:val="24"/>
        </w:rPr>
        <w:t xml:space="preserve">οι αρχαίοι </w:t>
      </w:r>
      <w:r>
        <w:rPr>
          <w:rFonts w:eastAsia="Times New Roman"/>
          <w:szCs w:val="24"/>
        </w:rPr>
        <w:t>-</w:t>
      </w:r>
      <w:r w:rsidRPr="007F7BE5">
        <w:rPr>
          <w:rFonts w:eastAsia="Times New Roman"/>
          <w:szCs w:val="24"/>
        </w:rPr>
        <w:t>και όχι μόνο αρχαίοι</w:t>
      </w:r>
      <w:r>
        <w:rPr>
          <w:rFonts w:eastAsia="Times New Roman"/>
          <w:szCs w:val="24"/>
        </w:rPr>
        <w:t>-</w:t>
      </w:r>
      <w:r w:rsidRPr="007F7BE5">
        <w:rPr>
          <w:rFonts w:eastAsia="Times New Roman"/>
          <w:szCs w:val="24"/>
        </w:rPr>
        <w:t xml:space="preserve"> Έλληνες</w:t>
      </w:r>
      <w:r>
        <w:rPr>
          <w:rFonts w:eastAsia="Times New Roman"/>
          <w:szCs w:val="24"/>
        </w:rPr>
        <w:t>:</w:t>
      </w:r>
      <w:r w:rsidRPr="007F7BE5">
        <w:rPr>
          <w:rFonts w:eastAsia="Times New Roman"/>
          <w:szCs w:val="24"/>
        </w:rPr>
        <w:t xml:space="preserve"> </w:t>
      </w:r>
      <w:r>
        <w:rPr>
          <w:rFonts w:eastAsia="Times New Roman"/>
          <w:szCs w:val="24"/>
        </w:rPr>
        <w:t>«Α</w:t>
      </w:r>
      <w:r w:rsidRPr="007F7BE5">
        <w:rPr>
          <w:rFonts w:eastAsia="Times New Roman"/>
          <w:szCs w:val="24"/>
        </w:rPr>
        <w:t xml:space="preserve">πό </w:t>
      </w:r>
      <w:r w:rsidRPr="007F7BE5">
        <w:rPr>
          <w:rFonts w:eastAsia="Times New Roman"/>
          <w:szCs w:val="24"/>
        </w:rPr>
        <w:t>θ</w:t>
      </w:r>
      <w:r w:rsidRPr="007F7BE5">
        <w:rPr>
          <w:rFonts w:eastAsia="Times New Roman"/>
          <w:szCs w:val="24"/>
        </w:rPr>
        <w:t>εού άρξασθαι</w:t>
      </w:r>
      <w:r>
        <w:rPr>
          <w:rFonts w:eastAsia="Times New Roman"/>
          <w:szCs w:val="24"/>
        </w:rPr>
        <w:t>».</w:t>
      </w:r>
    </w:p>
    <w:p w14:paraId="65B252FB" w14:textId="77777777" w:rsidR="000F4E4F" w:rsidRDefault="00A56466">
      <w:pPr>
        <w:spacing w:line="600" w:lineRule="auto"/>
        <w:ind w:firstLine="720"/>
        <w:jc w:val="both"/>
        <w:rPr>
          <w:rFonts w:eastAsia="Times New Roman"/>
          <w:szCs w:val="24"/>
        </w:rPr>
      </w:pPr>
      <w:r>
        <w:rPr>
          <w:rFonts w:eastAsia="Times New Roman"/>
          <w:szCs w:val="24"/>
        </w:rPr>
        <w:t>Κλείνω, κύριε Πρόεδρε,</w:t>
      </w:r>
      <w:r w:rsidRPr="007F7BE5">
        <w:rPr>
          <w:rFonts w:eastAsia="Times New Roman"/>
          <w:szCs w:val="24"/>
        </w:rPr>
        <w:t xml:space="preserve"> με κάτι που </w:t>
      </w:r>
      <w:r>
        <w:rPr>
          <w:rFonts w:eastAsia="Times New Roman"/>
          <w:szCs w:val="24"/>
        </w:rPr>
        <w:t>έχω</w:t>
      </w:r>
      <w:r w:rsidRPr="007F7BE5">
        <w:rPr>
          <w:rFonts w:eastAsia="Times New Roman"/>
          <w:szCs w:val="24"/>
        </w:rPr>
        <w:t xml:space="preserve"> υποσχεθεί και </w:t>
      </w:r>
      <w:r>
        <w:rPr>
          <w:rFonts w:eastAsia="Times New Roman"/>
          <w:szCs w:val="24"/>
        </w:rPr>
        <w:t>θ</w:t>
      </w:r>
      <w:r w:rsidRPr="007F7BE5">
        <w:rPr>
          <w:rFonts w:eastAsia="Times New Roman"/>
          <w:szCs w:val="24"/>
        </w:rPr>
        <w:t xml:space="preserve">α το λέμε </w:t>
      </w:r>
      <w:r>
        <w:rPr>
          <w:rFonts w:eastAsia="Times New Roman"/>
          <w:szCs w:val="24"/>
        </w:rPr>
        <w:t>π</w:t>
      </w:r>
      <w:r w:rsidRPr="007F7BE5">
        <w:rPr>
          <w:rFonts w:eastAsia="Times New Roman"/>
          <w:szCs w:val="24"/>
        </w:rPr>
        <w:t>άντα</w:t>
      </w:r>
      <w:r>
        <w:rPr>
          <w:rFonts w:eastAsia="Times New Roman"/>
          <w:szCs w:val="24"/>
        </w:rPr>
        <w:t>: Δ</w:t>
      </w:r>
      <w:r w:rsidRPr="007F7BE5">
        <w:rPr>
          <w:rFonts w:eastAsia="Times New Roman"/>
          <w:szCs w:val="24"/>
        </w:rPr>
        <w:t>εν ξεχνάμε την προδοσία που έγινε</w:t>
      </w:r>
      <w:r>
        <w:rPr>
          <w:rFonts w:eastAsia="Times New Roman"/>
          <w:szCs w:val="24"/>
        </w:rPr>
        <w:t>,</w:t>
      </w:r>
      <w:r w:rsidRPr="007F7BE5">
        <w:rPr>
          <w:rFonts w:eastAsia="Times New Roman"/>
          <w:szCs w:val="24"/>
        </w:rPr>
        <w:t xml:space="preserve"> </w:t>
      </w:r>
      <w:r>
        <w:rPr>
          <w:rFonts w:eastAsia="Times New Roman"/>
          <w:szCs w:val="24"/>
        </w:rPr>
        <w:t>δ</w:t>
      </w:r>
      <w:r w:rsidRPr="007F7BE5">
        <w:rPr>
          <w:rFonts w:eastAsia="Times New Roman"/>
          <w:szCs w:val="24"/>
        </w:rPr>
        <w:t xml:space="preserve">εν ξεχνάμε τη Μακεδονία </w:t>
      </w:r>
      <w:r>
        <w:rPr>
          <w:rFonts w:eastAsia="Times New Roman"/>
          <w:szCs w:val="24"/>
        </w:rPr>
        <w:t>μας,</w:t>
      </w:r>
      <w:r w:rsidRPr="007F7BE5">
        <w:rPr>
          <w:rFonts w:eastAsia="Times New Roman"/>
          <w:szCs w:val="24"/>
        </w:rPr>
        <w:t xml:space="preserve"> εκφράζοντας τ</w:t>
      </w:r>
      <w:r>
        <w:rPr>
          <w:rFonts w:eastAsia="Times New Roman"/>
          <w:szCs w:val="24"/>
        </w:rPr>
        <w:t xml:space="preserve">ον ελληνικό λαό, η Μακεδονία είναι μία και είναι ελληνική! </w:t>
      </w:r>
    </w:p>
    <w:p w14:paraId="65B252FC" w14:textId="77777777" w:rsidR="000F4E4F" w:rsidRDefault="00A56466">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w:t>
      </w:r>
    </w:p>
    <w:p w14:paraId="65B252FD" w14:textId="77777777" w:rsidR="000F4E4F" w:rsidRDefault="00A56466">
      <w:pPr>
        <w:spacing w:line="600" w:lineRule="auto"/>
        <w:ind w:firstLine="720"/>
        <w:jc w:val="both"/>
        <w:rPr>
          <w:rFonts w:eastAsia="Times New Roman"/>
          <w:szCs w:val="24"/>
        </w:rPr>
      </w:pPr>
      <w:r w:rsidRPr="00A75A02">
        <w:rPr>
          <w:rFonts w:eastAsia="Times New Roman"/>
          <w:b/>
          <w:szCs w:val="24"/>
        </w:rPr>
        <w:t xml:space="preserve">ΠΡΟΕΔΡΕΥΩΝ (Νικήτας Κακλαμάνης): </w:t>
      </w:r>
      <w:r w:rsidRPr="007F7BE5">
        <w:rPr>
          <w:rFonts w:eastAsia="Times New Roman"/>
          <w:szCs w:val="24"/>
        </w:rPr>
        <w:t>Να διευκρινίσω</w:t>
      </w:r>
      <w:r>
        <w:rPr>
          <w:rFonts w:eastAsia="Times New Roman"/>
          <w:szCs w:val="24"/>
        </w:rPr>
        <w:t>,</w:t>
      </w:r>
      <w:r w:rsidRPr="007F7BE5">
        <w:rPr>
          <w:rFonts w:eastAsia="Times New Roman"/>
          <w:szCs w:val="24"/>
        </w:rPr>
        <w:t xml:space="preserve"> γιατί έρχονται και με ρωτάνε</w:t>
      </w:r>
      <w:r>
        <w:rPr>
          <w:rFonts w:eastAsia="Times New Roman"/>
          <w:szCs w:val="24"/>
        </w:rPr>
        <w:t>,</w:t>
      </w:r>
      <w:r w:rsidRPr="007F7BE5">
        <w:rPr>
          <w:rFonts w:eastAsia="Times New Roman"/>
          <w:szCs w:val="24"/>
        </w:rPr>
        <w:t xml:space="preserve"> τα ψηφοδέλτια που μπήκαν </w:t>
      </w:r>
      <w:r w:rsidRPr="007F7BE5">
        <w:rPr>
          <w:rFonts w:eastAsia="Times New Roman"/>
          <w:szCs w:val="24"/>
        </w:rPr>
        <w:lastRenderedPageBreak/>
        <w:t>σ</w:t>
      </w:r>
      <w:r w:rsidRPr="007F7BE5">
        <w:rPr>
          <w:rFonts w:eastAsia="Times New Roman"/>
          <w:szCs w:val="24"/>
        </w:rPr>
        <w:t>τα έδραν</w:t>
      </w:r>
      <w:r>
        <w:rPr>
          <w:rFonts w:eastAsia="Times New Roman"/>
          <w:szCs w:val="24"/>
        </w:rPr>
        <w:t>ά</w:t>
      </w:r>
      <w:r w:rsidRPr="007F7BE5">
        <w:rPr>
          <w:rFonts w:eastAsia="Times New Roman"/>
          <w:szCs w:val="24"/>
        </w:rPr>
        <w:t xml:space="preserve"> σας είναι ακριβώς τα ίδια με αυτά που διανεμήθηκαν εχθές στις κοινοβουλευτικές ομάδες</w:t>
      </w:r>
      <w:r>
        <w:rPr>
          <w:rFonts w:eastAsia="Times New Roman"/>
          <w:szCs w:val="24"/>
        </w:rPr>
        <w:t>.</w:t>
      </w:r>
      <w:r w:rsidRPr="007F7BE5">
        <w:rPr>
          <w:rFonts w:eastAsia="Times New Roman"/>
          <w:szCs w:val="24"/>
        </w:rPr>
        <w:t xml:space="preserve"> Απλά</w:t>
      </w:r>
      <w:r>
        <w:rPr>
          <w:rFonts w:eastAsia="Times New Roman"/>
          <w:szCs w:val="24"/>
        </w:rPr>
        <w:t>,</w:t>
      </w:r>
      <w:r w:rsidRPr="007F7BE5">
        <w:rPr>
          <w:rFonts w:eastAsia="Times New Roman"/>
          <w:szCs w:val="24"/>
        </w:rPr>
        <w:t xml:space="preserve"> κάποιοι συνάδελφοι </w:t>
      </w:r>
      <w:r>
        <w:rPr>
          <w:rFonts w:eastAsia="Times New Roman"/>
          <w:szCs w:val="24"/>
        </w:rPr>
        <w:t>ήθελαν</w:t>
      </w:r>
      <w:r w:rsidRPr="007F7BE5">
        <w:rPr>
          <w:rFonts w:eastAsia="Times New Roman"/>
          <w:szCs w:val="24"/>
        </w:rPr>
        <w:t xml:space="preserve"> να ψηφίσουν το άρθρο Α</w:t>
      </w:r>
      <w:r>
        <w:rPr>
          <w:rFonts w:eastAsia="Times New Roman"/>
          <w:szCs w:val="24"/>
        </w:rPr>
        <w:t>,</w:t>
      </w:r>
      <w:r w:rsidRPr="007F7BE5">
        <w:rPr>
          <w:rFonts w:eastAsia="Times New Roman"/>
          <w:szCs w:val="24"/>
        </w:rPr>
        <w:t xml:space="preserve"> το ξέχασαν</w:t>
      </w:r>
      <w:r>
        <w:rPr>
          <w:rFonts w:eastAsia="Times New Roman"/>
          <w:szCs w:val="24"/>
        </w:rPr>
        <w:t>,</w:t>
      </w:r>
      <w:r w:rsidRPr="007F7BE5">
        <w:rPr>
          <w:rFonts w:eastAsia="Times New Roman"/>
          <w:szCs w:val="24"/>
        </w:rPr>
        <w:t xml:space="preserve"> ψήφισαν το Β</w:t>
      </w:r>
      <w:r>
        <w:rPr>
          <w:rFonts w:eastAsia="Times New Roman"/>
          <w:szCs w:val="24"/>
        </w:rPr>
        <w:t>.</w:t>
      </w:r>
      <w:r w:rsidRPr="007F7BE5">
        <w:rPr>
          <w:rFonts w:eastAsia="Times New Roman"/>
          <w:szCs w:val="24"/>
        </w:rPr>
        <w:t xml:space="preserve"> </w:t>
      </w:r>
      <w:r>
        <w:rPr>
          <w:rFonts w:eastAsia="Times New Roman"/>
          <w:szCs w:val="24"/>
        </w:rPr>
        <w:t>Άρα,</w:t>
      </w:r>
      <w:r w:rsidRPr="007F7BE5">
        <w:rPr>
          <w:rFonts w:eastAsia="Times New Roman"/>
          <w:szCs w:val="24"/>
        </w:rPr>
        <w:t xml:space="preserve"> ήθελα</w:t>
      </w:r>
      <w:r>
        <w:rPr>
          <w:rFonts w:eastAsia="Times New Roman"/>
          <w:szCs w:val="24"/>
        </w:rPr>
        <w:t>ν</w:t>
      </w:r>
      <w:r w:rsidRPr="007F7BE5">
        <w:rPr>
          <w:rFonts w:eastAsia="Times New Roman"/>
          <w:szCs w:val="24"/>
        </w:rPr>
        <w:t xml:space="preserve"> </w:t>
      </w:r>
      <w:r>
        <w:rPr>
          <w:rFonts w:eastAsia="Times New Roman"/>
          <w:szCs w:val="24"/>
        </w:rPr>
        <w:t>διόρθωση. Αντί να</w:t>
      </w:r>
      <w:r w:rsidRPr="007F7BE5">
        <w:rPr>
          <w:rFonts w:eastAsia="Times New Roman"/>
          <w:szCs w:val="24"/>
        </w:rPr>
        <w:t xml:space="preserve"> γίνει μουτζούρα </w:t>
      </w:r>
      <w:r>
        <w:rPr>
          <w:rFonts w:eastAsia="Times New Roman"/>
          <w:szCs w:val="24"/>
        </w:rPr>
        <w:t xml:space="preserve">από </w:t>
      </w:r>
      <w:r w:rsidRPr="007F7BE5">
        <w:rPr>
          <w:rFonts w:eastAsia="Times New Roman"/>
          <w:szCs w:val="24"/>
        </w:rPr>
        <w:t>πάνω και να έχουμε προβλήμα</w:t>
      </w:r>
      <w:r w:rsidRPr="007F7BE5">
        <w:rPr>
          <w:rFonts w:eastAsia="Times New Roman"/>
          <w:szCs w:val="24"/>
        </w:rPr>
        <w:t>τα στην καταμέτρηση</w:t>
      </w:r>
      <w:r>
        <w:rPr>
          <w:rFonts w:eastAsia="Times New Roman"/>
          <w:szCs w:val="24"/>
        </w:rPr>
        <w:t>,</w:t>
      </w:r>
      <w:r w:rsidRPr="007F7BE5">
        <w:rPr>
          <w:rFonts w:eastAsia="Times New Roman"/>
          <w:szCs w:val="24"/>
        </w:rPr>
        <w:t xml:space="preserve"> όσοι είχαν κάνει λάθος να σηματοδοτήσουν το καινούργιο</w:t>
      </w:r>
      <w:r>
        <w:rPr>
          <w:rFonts w:eastAsia="Times New Roman"/>
          <w:szCs w:val="24"/>
        </w:rPr>
        <w:t>.</w:t>
      </w:r>
      <w:r w:rsidRPr="007F7BE5">
        <w:rPr>
          <w:rFonts w:eastAsia="Times New Roman"/>
          <w:szCs w:val="24"/>
        </w:rPr>
        <w:t xml:space="preserve"> </w:t>
      </w:r>
      <w:r>
        <w:rPr>
          <w:rFonts w:eastAsia="Times New Roman"/>
          <w:szCs w:val="24"/>
        </w:rPr>
        <w:t>Ε</w:t>
      </w:r>
      <w:r w:rsidRPr="007F7BE5">
        <w:rPr>
          <w:rFonts w:eastAsia="Times New Roman"/>
          <w:szCs w:val="24"/>
        </w:rPr>
        <w:t>ίναι</w:t>
      </w:r>
      <w:r>
        <w:rPr>
          <w:rFonts w:eastAsia="Times New Roman"/>
          <w:szCs w:val="24"/>
        </w:rPr>
        <w:t>, όμως,</w:t>
      </w:r>
      <w:r w:rsidRPr="007F7BE5">
        <w:rPr>
          <w:rFonts w:eastAsia="Times New Roman"/>
          <w:szCs w:val="24"/>
        </w:rPr>
        <w:t xml:space="preserve"> τα ίδια ακριβώς ψηφοδέλτια</w:t>
      </w:r>
      <w:r>
        <w:rPr>
          <w:rFonts w:eastAsia="Times New Roman"/>
          <w:szCs w:val="24"/>
        </w:rPr>
        <w:t>.</w:t>
      </w:r>
      <w:r w:rsidRPr="007F7BE5">
        <w:rPr>
          <w:rFonts w:eastAsia="Times New Roman"/>
          <w:szCs w:val="24"/>
        </w:rPr>
        <w:t xml:space="preserve"> Δεν έχει αλλάξει τίποτα</w:t>
      </w:r>
      <w:r>
        <w:rPr>
          <w:rFonts w:eastAsia="Times New Roman"/>
          <w:szCs w:val="24"/>
        </w:rPr>
        <w:t>.</w:t>
      </w:r>
    </w:p>
    <w:p w14:paraId="65B252FE" w14:textId="77777777" w:rsidR="000F4E4F" w:rsidRDefault="00A56466">
      <w:pPr>
        <w:spacing w:line="600" w:lineRule="auto"/>
        <w:ind w:firstLine="720"/>
        <w:jc w:val="both"/>
        <w:rPr>
          <w:rFonts w:eastAsia="Times New Roman"/>
          <w:szCs w:val="24"/>
        </w:rPr>
      </w:pPr>
      <w:r w:rsidRPr="000C2370">
        <w:rPr>
          <w:rFonts w:eastAsia="Times New Roman"/>
          <w:b/>
          <w:szCs w:val="24"/>
        </w:rPr>
        <w:t>ΕΥΑΓΓΕΛΟΣ ΒΕΝΙΖΕΛΟΣ:</w:t>
      </w:r>
      <w:r>
        <w:rPr>
          <w:rFonts w:eastAsia="Times New Roman"/>
          <w:szCs w:val="24"/>
        </w:rPr>
        <w:t xml:space="preserve"> Κύριε Πρόεδρε, μπορώ να έχω τον λόγο;</w:t>
      </w:r>
    </w:p>
    <w:p w14:paraId="65B252FF" w14:textId="77777777" w:rsidR="000F4E4F" w:rsidRDefault="00A56466">
      <w:pPr>
        <w:spacing w:line="600" w:lineRule="auto"/>
        <w:ind w:firstLine="720"/>
        <w:jc w:val="both"/>
        <w:rPr>
          <w:rFonts w:eastAsia="Times New Roman"/>
          <w:szCs w:val="24"/>
        </w:rPr>
      </w:pPr>
      <w:r w:rsidRPr="00A75A02">
        <w:rPr>
          <w:rFonts w:eastAsia="Times New Roman"/>
          <w:b/>
          <w:szCs w:val="24"/>
        </w:rPr>
        <w:t>ΠΡΟΕΔΡΕΥΩΝ (Νικήτας Κακλαμάνης):</w:t>
      </w:r>
      <w:r>
        <w:rPr>
          <w:rFonts w:eastAsia="Times New Roman"/>
          <w:b/>
          <w:szCs w:val="24"/>
        </w:rPr>
        <w:t xml:space="preserve"> </w:t>
      </w:r>
      <w:r>
        <w:rPr>
          <w:rFonts w:eastAsia="Times New Roman"/>
          <w:szCs w:val="24"/>
        </w:rPr>
        <w:t>Τι θέλετε, κύριε Πρόε</w:t>
      </w:r>
      <w:r>
        <w:rPr>
          <w:rFonts w:eastAsia="Times New Roman"/>
          <w:szCs w:val="24"/>
        </w:rPr>
        <w:t xml:space="preserve">δρε; Τώρα έχει λήξει η διαδικασία. </w:t>
      </w:r>
    </w:p>
    <w:p w14:paraId="65B25300" w14:textId="77777777" w:rsidR="000F4E4F" w:rsidRDefault="00A56466">
      <w:pPr>
        <w:spacing w:line="600" w:lineRule="auto"/>
        <w:ind w:firstLine="720"/>
        <w:jc w:val="both"/>
        <w:rPr>
          <w:rFonts w:eastAsia="Times New Roman"/>
          <w:szCs w:val="24"/>
        </w:rPr>
      </w:pPr>
      <w:r w:rsidRPr="000C2370">
        <w:rPr>
          <w:rFonts w:eastAsia="Times New Roman"/>
          <w:b/>
          <w:szCs w:val="24"/>
        </w:rPr>
        <w:t>ΕΥΑΓΓΕΛΟΣ ΒΕΝΙΖΕΛΟΣ:</w:t>
      </w:r>
      <w:r>
        <w:rPr>
          <w:rFonts w:eastAsia="Times New Roman"/>
          <w:b/>
          <w:szCs w:val="24"/>
        </w:rPr>
        <w:t xml:space="preserve"> </w:t>
      </w:r>
      <w:r>
        <w:rPr>
          <w:rFonts w:eastAsia="Times New Roman"/>
          <w:szCs w:val="24"/>
        </w:rPr>
        <w:t xml:space="preserve">Για ένα λεπτό θα ήθελα να πω κάτι που έχει ειπωθεί στην </w:t>
      </w:r>
      <w:r>
        <w:rPr>
          <w:rFonts w:eastAsia="Times New Roman"/>
          <w:szCs w:val="24"/>
        </w:rPr>
        <w:t>ε</w:t>
      </w:r>
      <w:r>
        <w:rPr>
          <w:rFonts w:eastAsia="Times New Roman"/>
          <w:szCs w:val="24"/>
        </w:rPr>
        <w:t xml:space="preserve">πιτροπή για να καταγραφεί στα Πρακτικά της Ολομέλειας. Αφορά </w:t>
      </w:r>
      <w:r w:rsidRPr="007F7BE5">
        <w:rPr>
          <w:rFonts w:eastAsia="Times New Roman"/>
          <w:szCs w:val="24"/>
        </w:rPr>
        <w:t xml:space="preserve">την αρίθμηση των διατάξεων του </w:t>
      </w:r>
      <w:r>
        <w:rPr>
          <w:rFonts w:eastAsia="Times New Roman"/>
          <w:szCs w:val="24"/>
        </w:rPr>
        <w:t>Σ</w:t>
      </w:r>
      <w:r w:rsidRPr="007F7BE5">
        <w:rPr>
          <w:rFonts w:eastAsia="Times New Roman"/>
          <w:szCs w:val="24"/>
        </w:rPr>
        <w:t>υντάγματος</w:t>
      </w:r>
      <w:r>
        <w:rPr>
          <w:rFonts w:eastAsia="Times New Roman"/>
          <w:szCs w:val="24"/>
        </w:rPr>
        <w:t>.</w:t>
      </w:r>
      <w:r w:rsidRPr="007F7BE5">
        <w:rPr>
          <w:rFonts w:eastAsia="Times New Roman"/>
          <w:szCs w:val="24"/>
        </w:rPr>
        <w:t xml:space="preserve"> </w:t>
      </w:r>
    </w:p>
    <w:p w14:paraId="65B25301" w14:textId="77777777" w:rsidR="000F4E4F" w:rsidRDefault="00A56466">
      <w:pPr>
        <w:spacing w:line="600" w:lineRule="auto"/>
        <w:ind w:firstLine="720"/>
        <w:jc w:val="both"/>
        <w:rPr>
          <w:rFonts w:eastAsia="Times New Roman"/>
          <w:szCs w:val="24"/>
        </w:rPr>
      </w:pPr>
      <w:r>
        <w:rPr>
          <w:rFonts w:eastAsia="Times New Roman"/>
          <w:szCs w:val="24"/>
        </w:rPr>
        <w:t>Ε</w:t>
      </w:r>
      <w:r w:rsidRPr="007F7BE5">
        <w:rPr>
          <w:rFonts w:eastAsia="Times New Roman"/>
          <w:szCs w:val="24"/>
        </w:rPr>
        <w:t>ίχαμε κάνει μία ενδιαφέρουσα συζήτη</w:t>
      </w:r>
      <w:r w:rsidRPr="007F7BE5">
        <w:rPr>
          <w:rFonts w:eastAsia="Times New Roman"/>
          <w:szCs w:val="24"/>
        </w:rPr>
        <w:t xml:space="preserve">ση στην Επιτροπή Αναθεώρησης </w:t>
      </w:r>
      <w:r>
        <w:rPr>
          <w:rFonts w:eastAsia="Times New Roman"/>
          <w:szCs w:val="24"/>
        </w:rPr>
        <w:t xml:space="preserve">του Συντάγματος </w:t>
      </w:r>
      <w:r w:rsidRPr="007F7BE5">
        <w:rPr>
          <w:rFonts w:eastAsia="Times New Roman"/>
          <w:szCs w:val="24"/>
        </w:rPr>
        <w:t>και πιστεύω ότι με βά</w:t>
      </w:r>
      <w:r>
        <w:rPr>
          <w:rFonts w:eastAsia="Times New Roman"/>
          <w:szCs w:val="24"/>
        </w:rPr>
        <w:t>ση τη συ</w:t>
      </w:r>
      <w:r>
        <w:rPr>
          <w:rFonts w:eastAsia="Times New Roman"/>
          <w:szCs w:val="24"/>
        </w:rPr>
        <w:lastRenderedPageBreak/>
        <w:t xml:space="preserve">ζήτηση αυτή, </w:t>
      </w:r>
      <w:r w:rsidRPr="007F7BE5">
        <w:rPr>
          <w:rFonts w:eastAsia="Times New Roman"/>
          <w:szCs w:val="24"/>
        </w:rPr>
        <w:t xml:space="preserve">της οποίας λαμβάνει γνώση η </w:t>
      </w:r>
      <w:r>
        <w:rPr>
          <w:rFonts w:eastAsia="Times New Roman"/>
          <w:szCs w:val="24"/>
        </w:rPr>
        <w:t>Ο</w:t>
      </w:r>
      <w:r w:rsidRPr="007F7BE5">
        <w:rPr>
          <w:rFonts w:eastAsia="Times New Roman"/>
          <w:szCs w:val="24"/>
        </w:rPr>
        <w:t>λομέλεια</w:t>
      </w:r>
      <w:r>
        <w:rPr>
          <w:rFonts w:eastAsia="Times New Roman"/>
          <w:szCs w:val="24"/>
        </w:rPr>
        <w:t>,</w:t>
      </w:r>
      <w:r w:rsidRPr="007F7BE5">
        <w:rPr>
          <w:rFonts w:eastAsia="Times New Roman"/>
          <w:szCs w:val="24"/>
        </w:rPr>
        <w:t xml:space="preserve"> η επόμενη Βουλή μπορεί να ενώσει μεταβατικές διατάξεις υπό ενιαία ρύθμιση</w:t>
      </w:r>
      <w:r>
        <w:rPr>
          <w:rFonts w:eastAsia="Times New Roman"/>
          <w:szCs w:val="24"/>
        </w:rPr>
        <w:t>,</w:t>
      </w:r>
      <w:r w:rsidRPr="007F7BE5">
        <w:rPr>
          <w:rFonts w:eastAsia="Times New Roman"/>
          <w:szCs w:val="24"/>
        </w:rPr>
        <w:t xml:space="preserve"> ώστε να επανέλθει το ακροτελεύτιο άρθρο του </w:t>
      </w:r>
      <w:r>
        <w:rPr>
          <w:rFonts w:eastAsia="Times New Roman"/>
          <w:szCs w:val="24"/>
        </w:rPr>
        <w:t>Σ</w:t>
      </w:r>
      <w:r w:rsidRPr="007F7BE5">
        <w:rPr>
          <w:rFonts w:eastAsia="Times New Roman"/>
          <w:szCs w:val="24"/>
        </w:rPr>
        <w:t xml:space="preserve">υντάγματος </w:t>
      </w:r>
      <w:r>
        <w:rPr>
          <w:rFonts w:eastAsia="Times New Roman"/>
          <w:szCs w:val="24"/>
        </w:rPr>
        <w:t>στον αριθμό 114 αντί του αριθμού 120 που είναι τώρα. Π</w:t>
      </w:r>
      <w:r w:rsidRPr="007F7BE5">
        <w:rPr>
          <w:rFonts w:eastAsia="Times New Roman"/>
          <w:szCs w:val="24"/>
        </w:rPr>
        <w:t xml:space="preserve">αρακαλώ πολύ αυτό να έχει καταγραφεί στα </w:t>
      </w:r>
      <w:r>
        <w:rPr>
          <w:rFonts w:eastAsia="Times New Roman"/>
          <w:szCs w:val="24"/>
        </w:rPr>
        <w:t>Π</w:t>
      </w:r>
      <w:r w:rsidRPr="007F7BE5">
        <w:rPr>
          <w:rFonts w:eastAsia="Times New Roman"/>
          <w:szCs w:val="24"/>
        </w:rPr>
        <w:t>ρακτικά</w:t>
      </w:r>
      <w:r>
        <w:rPr>
          <w:rFonts w:eastAsia="Times New Roman"/>
          <w:szCs w:val="24"/>
        </w:rPr>
        <w:t>.</w:t>
      </w:r>
      <w:r w:rsidRPr="007F7BE5">
        <w:rPr>
          <w:rFonts w:eastAsia="Times New Roman"/>
          <w:szCs w:val="24"/>
        </w:rPr>
        <w:t xml:space="preserve"> </w:t>
      </w:r>
      <w:r>
        <w:rPr>
          <w:rFonts w:eastAsia="Times New Roman"/>
          <w:szCs w:val="24"/>
        </w:rPr>
        <w:t xml:space="preserve">Δεν </w:t>
      </w:r>
      <w:r w:rsidRPr="007F7BE5">
        <w:rPr>
          <w:rFonts w:eastAsia="Times New Roman"/>
          <w:szCs w:val="24"/>
        </w:rPr>
        <w:t>έχει κανονιστική επίδραση ως προς το περιεχόμενο</w:t>
      </w:r>
      <w:r>
        <w:rPr>
          <w:rFonts w:eastAsia="Times New Roman"/>
          <w:szCs w:val="24"/>
        </w:rPr>
        <w:t xml:space="preserve"> των διατάξεων, έχει έναν συμβολισμό. </w:t>
      </w:r>
    </w:p>
    <w:p w14:paraId="65B25302" w14:textId="77777777" w:rsidR="000F4E4F" w:rsidRDefault="00A56466">
      <w:pPr>
        <w:spacing w:line="600" w:lineRule="auto"/>
        <w:ind w:firstLine="720"/>
        <w:jc w:val="both"/>
        <w:rPr>
          <w:rFonts w:eastAsia="Times New Roman"/>
          <w:szCs w:val="24"/>
        </w:rPr>
      </w:pPr>
      <w:r w:rsidRPr="00545E6D">
        <w:rPr>
          <w:rFonts w:eastAsia="Times New Roman"/>
          <w:b/>
          <w:szCs w:val="24"/>
        </w:rPr>
        <w:t xml:space="preserve">ΓΕΩΡΓΙΟΣ ΚΑΤΡΟΥΓΚΑΛΟΣ (Αναπληρωτής Υπουργός </w:t>
      </w:r>
      <w:r w:rsidRPr="00545E6D">
        <w:rPr>
          <w:rFonts w:eastAsia="Times New Roman"/>
          <w:b/>
          <w:szCs w:val="24"/>
        </w:rPr>
        <w:t>Εξωτερικών)</w:t>
      </w:r>
      <w:r>
        <w:rPr>
          <w:rFonts w:eastAsia="Times New Roman"/>
          <w:b/>
          <w:szCs w:val="24"/>
        </w:rPr>
        <w:t xml:space="preserve">: </w:t>
      </w:r>
      <w:r>
        <w:rPr>
          <w:rFonts w:eastAsia="Times New Roman"/>
          <w:szCs w:val="24"/>
        </w:rPr>
        <w:t>Κύριε Πρόεδρε, μπορώ να έχω τον λόγο για ένα λεπτό</w:t>
      </w:r>
      <w:r w:rsidRPr="007922FA">
        <w:rPr>
          <w:rFonts w:eastAsia="Times New Roman"/>
          <w:szCs w:val="24"/>
        </w:rPr>
        <w:t xml:space="preserve">, </w:t>
      </w:r>
      <w:r>
        <w:rPr>
          <w:rFonts w:eastAsia="Times New Roman"/>
          <w:szCs w:val="24"/>
        </w:rPr>
        <w:t>να δηλώσω τη συμφωνία μου</w:t>
      </w:r>
      <w:r>
        <w:rPr>
          <w:rFonts w:eastAsia="Times New Roman"/>
          <w:szCs w:val="24"/>
        </w:rPr>
        <w:t xml:space="preserve">; </w:t>
      </w:r>
    </w:p>
    <w:p w14:paraId="65B25303" w14:textId="77777777" w:rsidR="000F4E4F" w:rsidRDefault="00A56466">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Σας παρακαλώ, είπα ότι έληξε η διαδικασία, κύριε Κατρούγκαλε. Δεν σας δίνω τον λόγο. </w:t>
      </w:r>
    </w:p>
    <w:p w14:paraId="65B25304" w14:textId="77777777" w:rsidR="000F4E4F" w:rsidRDefault="00A56466">
      <w:pPr>
        <w:spacing w:line="600" w:lineRule="auto"/>
        <w:ind w:firstLine="720"/>
        <w:jc w:val="both"/>
        <w:rPr>
          <w:rFonts w:eastAsia="Times New Roman"/>
          <w:szCs w:val="24"/>
        </w:rPr>
      </w:pPr>
      <w:r w:rsidRPr="00404E28">
        <w:rPr>
          <w:rFonts w:eastAsia="Times New Roman"/>
          <w:szCs w:val="24"/>
        </w:rPr>
        <w:t>Κυρίες και κύριοι συνάδελφοι, έχω την τιμή ν</w:t>
      </w:r>
      <w:r w:rsidRPr="00404E28">
        <w:rPr>
          <w:rFonts w:eastAsia="Times New Roman"/>
          <w:szCs w:val="24"/>
        </w:rPr>
        <w:t xml:space="preserve">α ανακοινώσω στο Σώμα ότι τη συνεδρίασή μας παρακολουθούν από τα άνω δυτικά θεωρία, αφού προηγουμένως ενημερώθηκαν για την ιστορία του κτηρίου και τον τρόπο οργάνωσης και λειτουργίας </w:t>
      </w:r>
      <w:r w:rsidRPr="00404E28">
        <w:rPr>
          <w:rFonts w:eastAsia="Times New Roman"/>
          <w:szCs w:val="24"/>
        </w:rPr>
        <w:lastRenderedPageBreak/>
        <w:t xml:space="preserve">της Βουλής, </w:t>
      </w:r>
      <w:r>
        <w:rPr>
          <w:rFonts w:eastAsia="Times New Roman"/>
          <w:szCs w:val="24"/>
        </w:rPr>
        <w:t>σαράντα</w:t>
      </w:r>
      <w:r w:rsidRPr="00404E28">
        <w:rPr>
          <w:rFonts w:eastAsia="Times New Roman"/>
          <w:szCs w:val="24"/>
        </w:rPr>
        <w:t xml:space="preserve"> μαθητές και μαθήτριες και </w:t>
      </w:r>
      <w:r>
        <w:rPr>
          <w:rFonts w:eastAsia="Times New Roman"/>
          <w:szCs w:val="24"/>
        </w:rPr>
        <w:t xml:space="preserve">τρεις </w:t>
      </w:r>
      <w:r w:rsidRPr="00404E28">
        <w:rPr>
          <w:rFonts w:eastAsia="Times New Roman"/>
          <w:szCs w:val="24"/>
        </w:rPr>
        <w:t>εκπαιδευτικοί συνοδοί</w:t>
      </w:r>
      <w:r w:rsidRPr="00404E28">
        <w:rPr>
          <w:rFonts w:eastAsia="Times New Roman"/>
          <w:szCs w:val="24"/>
        </w:rPr>
        <w:t xml:space="preserve"> τους από το </w:t>
      </w:r>
      <w:r>
        <w:rPr>
          <w:rFonts w:eastAsia="Times New Roman"/>
          <w:szCs w:val="24"/>
        </w:rPr>
        <w:t>2</w:t>
      </w:r>
      <w:r w:rsidRPr="0022215F">
        <w:rPr>
          <w:rFonts w:eastAsia="Times New Roman"/>
          <w:szCs w:val="24"/>
          <w:vertAlign w:val="superscript"/>
        </w:rPr>
        <w:t>ο</w:t>
      </w:r>
      <w:r>
        <w:rPr>
          <w:rFonts w:eastAsia="Times New Roman"/>
          <w:szCs w:val="24"/>
        </w:rPr>
        <w:t xml:space="preserve"> Γυμνάσιο Βάρης.</w:t>
      </w:r>
    </w:p>
    <w:p w14:paraId="65B25305" w14:textId="77777777" w:rsidR="000F4E4F" w:rsidRDefault="00A56466">
      <w:pPr>
        <w:spacing w:line="600" w:lineRule="auto"/>
        <w:ind w:firstLine="720"/>
        <w:rPr>
          <w:rFonts w:eastAsia="Times New Roman"/>
          <w:szCs w:val="24"/>
        </w:rPr>
      </w:pPr>
      <w:r w:rsidRPr="00404E28">
        <w:rPr>
          <w:rFonts w:eastAsia="Times New Roman"/>
          <w:szCs w:val="24"/>
        </w:rPr>
        <w:t xml:space="preserve">Η Βουλή </w:t>
      </w:r>
      <w:r>
        <w:rPr>
          <w:rFonts w:eastAsia="Times New Roman"/>
          <w:szCs w:val="24"/>
        </w:rPr>
        <w:t>σάς</w:t>
      </w:r>
      <w:r w:rsidRPr="00404E28">
        <w:rPr>
          <w:rFonts w:eastAsia="Times New Roman"/>
          <w:szCs w:val="24"/>
        </w:rPr>
        <w:t xml:space="preserve"> καλωσορίζει.</w:t>
      </w:r>
    </w:p>
    <w:p w14:paraId="65B25306" w14:textId="77777777" w:rsidR="000F4E4F" w:rsidRDefault="00A56466">
      <w:pPr>
        <w:spacing w:line="600" w:lineRule="auto"/>
        <w:ind w:firstLine="720"/>
        <w:jc w:val="center"/>
        <w:rPr>
          <w:rFonts w:eastAsia="Times New Roman"/>
          <w:szCs w:val="24"/>
        </w:rPr>
      </w:pPr>
      <w:r w:rsidRPr="00404E28">
        <w:rPr>
          <w:rFonts w:eastAsia="Times New Roman"/>
          <w:szCs w:val="24"/>
        </w:rPr>
        <w:t>(Χειροκροτήματα απ’ όλες τις πτέρυγες της Βουλής)</w:t>
      </w:r>
    </w:p>
    <w:p w14:paraId="65B25307" w14:textId="77777777" w:rsidR="000F4E4F" w:rsidRDefault="00A56466">
      <w:pPr>
        <w:spacing w:line="600" w:lineRule="auto"/>
        <w:ind w:firstLine="720"/>
        <w:jc w:val="both"/>
        <w:rPr>
          <w:rFonts w:eastAsia="Times New Roman"/>
          <w:szCs w:val="24"/>
        </w:rPr>
      </w:pPr>
      <w:r>
        <w:rPr>
          <w:rFonts w:eastAsia="Times New Roman"/>
          <w:szCs w:val="24"/>
        </w:rPr>
        <w:t>Π</w:t>
      </w:r>
      <w:r w:rsidRPr="007F7BE5">
        <w:rPr>
          <w:rFonts w:eastAsia="Times New Roman"/>
          <w:szCs w:val="24"/>
        </w:rPr>
        <w:t>αρακαλώ</w:t>
      </w:r>
      <w:r>
        <w:rPr>
          <w:rFonts w:eastAsia="Times New Roman"/>
          <w:szCs w:val="24"/>
        </w:rPr>
        <w:t>,</w:t>
      </w:r>
      <w:r w:rsidRPr="007F7BE5">
        <w:rPr>
          <w:rFonts w:eastAsia="Times New Roman"/>
          <w:szCs w:val="24"/>
        </w:rPr>
        <w:t xml:space="preserve"> </w:t>
      </w:r>
      <w:r>
        <w:rPr>
          <w:rFonts w:eastAsia="Times New Roman"/>
          <w:szCs w:val="24"/>
        </w:rPr>
        <w:t>π</w:t>
      </w:r>
      <w:r w:rsidRPr="007F7BE5">
        <w:rPr>
          <w:rFonts w:eastAsia="Times New Roman"/>
          <w:szCs w:val="24"/>
        </w:rPr>
        <w:t>ροσέξτε τι πρέπει να λάβετε υπ</w:t>
      </w:r>
      <w:r>
        <w:rPr>
          <w:rFonts w:eastAsia="Times New Roman"/>
          <w:szCs w:val="24"/>
        </w:rPr>
        <w:t xml:space="preserve">’ </w:t>
      </w:r>
      <w:r w:rsidRPr="007F7BE5">
        <w:rPr>
          <w:rFonts w:eastAsia="Times New Roman"/>
          <w:szCs w:val="24"/>
        </w:rPr>
        <w:t>όψ</w:t>
      </w:r>
      <w:r>
        <w:rPr>
          <w:rFonts w:eastAsia="Times New Roman"/>
          <w:szCs w:val="24"/>
        </w:rPr>
        <w:t>ιν</w:t>
      </w:r>
      <w:r w:rsidRPr="007F7BE5">
        <w:rPr>
          <w:rFonts w:eastAsia="Times New Roman"/>
          <w:szCs w:val="24"/>
        </w:rPr>
        <w:t xml:space="preserve"> σας πριν καταθέσετε το ψηφοδέλτιο </w:t>
      </w:r>
      <w:r>
        <w:rPr>
          <w:rFonts w:eastAsia="Times New Roman"/>
          <w:szCs w:val="24"/>
        </w:rPr>
        <w:t xml:space="preserve">σας. Λήψη απόφασης (πρώτη ψηφοφορία) επί των προτάσεων </w:t>
      </w:r>
      <w:r w:rsidRPr="007F7BE5">
        <w:rPr>
          <w:rFonts w:eastAsia="Times New Roman"/>
          <w:szCs w:val="24"/>
        </w:rPr>
        <w:t>για αναθεώρη</w:t>
      </w:r>
      <w:r w:rsidRPr="007F7BE5">
        <w:rPr>
          <w:rFonts w:eastAsia="Times New Roman"/>
          <w:szCs w:val="24"/>
        </w:rPr>
        <w:t xml:space="preserve">ση διατάξεων του </w:t>
      </w:r>
      <w:r>
        <w:rPr>
          <w:rFonts w:eastAsia="Times New Roman"/>
          <w:szCs w:val="24"/>
        </w:rPr>
        <w:t>Σ</w:t>
      </w:r>
      <w:r w:rsidRPr="007F7BE5">
        <w:rPr>
          <w:rFonts w:eastAsia="Times New Roman"/>
          <w:szCs w:val="24"/>
        </w:rPr>
        <w:t>υντάγματος</w:t>
      </w:r>
      <w:r>
        <w:rPr>
          <w:rFonts w:eastAsia="Times New Roman"/>
          <w:szCs w:val="24"/>
        </w:rPr>
        <w:t>,</w:t>
      </w:r>
      <w:r w:rsidRPr="007F7BE5">
        <w:rPr>
          <w:rFonts w:eastAsia="Times New Roman"/>
          <w:szCs w:val="24"/>
        </w:rPr>
        <w:t xml:space="preserve"> σύμφωνα με τα άρθρα 110 του </w:t>
      </w:r>
      <w:r>
        <w:rPr>
          <w:rFonts w:eastAsia="Times New Roman"/>
          <w:szCs w:val="24"/>
        </w:rPr>
        <w:t>Σ</w:t>
      </w:r>
      <w:r w:rsidRPr="007F7BE5">
        <w:rPr>
          <w:rFonts w:eastAsia="Times New Roman"/>
          <w:szCs w:val="24"/>
        </w:rPr>
        <w:t xml:space="preserve">υντάγματος και 119 του </w:t>
      </w:r>
      <w:r>
        <w:rPr>
          <w:rFonts w:eastAsia="Times New Roman"/>
          <w:szCs w:val="24"/>
        </w:rPr>
        <w:t>Κ</w:t>
      </w:r>
      <w:r w:rsidRPr="007F7BE5">
        <w:rPr>
          <w:rFonts w:eastAsia="Times New Roman"/>
          <w:szCs w:val="24"/>
        </w:rPr>
        <w:t>ανονισμού της Βουλής</w:t>
      </w:r>
      <w:r>
        <w:rPr>
          <w:rFonts w:eastAsia="Times New Roman"/>
          <w:szCs w:val="24"/>
        </w:rPr>
        <w:t>.</w:t>
      </w:r>
    </w:p>
    <w:p w14:paraId="65B25308" w14:textId="77777777" w:rsidR="000F4E4F" w:rsidRDefault="00A56466">
      <w:pPr>
        <w:spacing w:line="600" w:lineRule="auto"/>
        <w:ind w:firstLine="720"/>
        <w:jc w:val="both"/>
        <w:rPr>
          <w:rFonts w:eastAsia="Times New Roman"/>
          <w:szCs w:val="24"/>
        </w:rPr>
      </w:pPr>
      <w:r w:rsidRPr="007F7BE5">
        <w:rPr>
          <w:rFonts w:eastAsia="Times New Roman"/>
          <w:szCs w:val="24"/>
        </w:rPr>
        <w:t xml:space="preserve"> </w:t>
      </w:r>
      <w:r>
        <w:rPr>
          <w:rFonts w:eastAsia="Times New Roman"/>
          <w:szCs w:val="24"/>
        </w:rPr>
        <w:t>Υ</w:t>
      </w:r>
      <w:r w:rsidRPr="007F7BE5">
        <w:rPr>
          <w:rFonts w:eastAsia="Times New Roman"/>
          <w:szCs w:val="24"/>
        </w:rPr>
        <w:t>πενθυμίζω ότι σύμφωνα με τ</w:t>
      </w:r>
      <w:r>
        <w:rPr>
          <w:rFonts w:eastAsia="Times New Roman"/>
          <w:szCs w:val="24"/>
        </w:rPr>
        <w:t>α</w:t>
      </w:r>
      <w:r w:rsidRPr="007F7BE5">
        <w:rPr>
          <w:rFonts w:eastAsia="Times New Roman"/>
          <w:szCs w:val="24"/>
        </w:rPr>
        <w:t xml:space="preserve"> άρθρο 110 του </w:t>
      </w:r>
      <w:r>
        <w:rPr>
          <w:rFonts w:eastAsia="Times New Roman"/>
          <w:szCs w:val="24"/>
        </w:rPr>
        <w:t>Σ</w:t>
      </w:r>
      <w:r w:rsidRPr="007F7BE5">
        <w:rPr>
          <w:rFonts w:eastAsia="Times New Roman"/>
          <w:szCs w:val="24"/>
        </w:rPr>
        <w:t xml:space="preserve">υντάγματος και 119 του </w:t>
      </w:r>
      <w:r>
        <w:rPr>
          <w:rFonts w:eastAsia="Times New Roman"/>
          <w:szCs w:val="24"/>
        </w:rPr>
        <w:t>Κ</w:t>
      </w:r>
      <w:r w:rsidRPr="007F7BE5">
        <w:rPr>
          <w:rFonts w:eastAsia="Times New Roman"/>
          <w:szCs w:val="24"/>
        </w:rPr>
        <w:t>ανονισμού της Βουλής</w:t>
      </w:r>
      <w:r>
        <w:rPr>
          <w:rFonts w:eastAsia="Times New Roman"/>
          <w:szCs w:val="24"/>
        </w:rPr>
        <w:t>,</w:t>
      </w:r>
      <w:r w:rsidRPr="007F7BE5">
        <w:rPr>
          <w:rFonts w:eastAsia="Times New Roman"/>
          <w:szCs w:val="24"/>
        </w:rPr>
        <w:t xml:space="preserve"> η ψηφοφορία διεξάγεται για όλες τις αναθεωρητέ</w:t>
      </w:r>
      <w:r>
        <w:rPr>
          <w:rFonts w:eastAsia="Times New Roman"/>
          <w:szCs w:val="24"/>
        </w:rPr>
        <w:t>ες</w:t>
      </w:r>
      <w:r w:rsidRPr="007F7BE5">
        <w:rPr>
          <w:rFonts w:eastAsia="Times New Roman"/>
          <w:szCs w:val="24"/>
        </w:rPr>
        <w:t xml:space="preserve"> διατάξεις ταυτόχρονα</w:t>
      </w:r>
      <w:r>
        <w:rPr>
          <w:rFonts w:eastAsia="Times New Roman"/>
          <w:szCs w:val="24"/>
        </w:rPr>
        <w:t>,</w:t>
      </w:r>
      <w:r w:rsidRPr="007F7BE5">
        <w:rPr>
          <w:rFonts w:eastAsia="Times New Roman"/>
          <w:szCs w:val="24"/>
        </w:rPr>
        <w:t xml:space="preserve"> </w:t>
      </w:r>
      <w:r>
        <w:rPr>
          <w:rFonts w:eastAsia="Times New Roman"/>
          <w:szCs w:val="24"/>
        </w:rPr>
        <w:t>με ση</w:t>
      </w:r>
      <w:r w:rsidRPr="007F7BE5">
        <w:rPr>
          <w:rFonts w:eastAsia="Times New Roman"/>
          <w:szCs w:val="24"/>
        </w:rPr>
        <w:t xml:space="preserve">μείωση της ψήφου των </w:t>
      </w:r>
      <w:r>
        <w:rPr>
          <w:rFonts w:eastAsia="Times New Roman"/>
          <w:szCs w:val="24"/>
        </w:rPr>
        <w:t>Β</w:t>
      </w:r>
      <w:r w:rsidRPr="007F7BE5">
        <w:rPr>
          <w:rFonts w:eastAsia="Times New Roman"/>
          <w:szCs w:val="24"/>
        </w:rPr>
        <w:t>ου</w:t>
      </w:r>
      <w:r>
        <w:rPr>
          <w:rFonts w:eastAsia="Times New Roman"/>
          <w:szCs w:val="24"/>
        </w:rPr>
        <w:t>λευτών χωριστά για κάθε διάταξη</w:t>
      </w:r>
      <w:r w:rsidRPr="007F7BE5">
        <w:rPr>
          <w:rFonts w:eastAsia="Times New Roman"/>
          <w:szCs w:val="24"/>
        </w:rPr>
        <w:t xml:space="preserve"> </w:t>
      </w:r>
      <w:r>
        <w:rPr>
          <w:rFonts w:eastAsia="Times New Roman"/>
          <w:szCs w:val="24"/>
        </w:rPr>
        <w:t>στο</w:t>
      </w:r>
      <w:r w:rsidRPr="007F7BE5">
        <w:rPr>
          <w:rFonts w:eastAsia="Times New Roman"/>
          <w:szCs w:val="24"/>
        </w:rPr>
        <w:t xml:space="preserve"> ψηφοδ</w:t>
      </w:r>
      <w:r>
        <w:rPr>
          <w:rFonts w:eastAsia="Times New Roman"/>
          <w:szCs w:val="24"/>
        </w:rPr>
        <w:t>έλτιο</w:t>
      </w:r>
      <w:r>
        <w:rPr>
          <w:rFonts w:eastAsia="Times New Roman"/>
          <w:szCs w:val="24"/>
        </w:rPr>
        <w:t>,</w:t>
      </w:r>
      <w:r w:rsidRPr="007F7BE5">
        <w:rPr>
          <w:rFonts w:eastAsia="Times New Roman"/>
          <w:szCs w:val="24"/>
        </w:rPr>
        <w:t xml:space="preserve"> που σας έχει διαν</w:t>
      </w:r>
      <w:r>
        <w:rPr>
          <w:rFonts w:eastAsia="Times New Roman"/>
          <w:szCs w:val="24"/>
        </w:rPr>
        <w:t xml:space="preserve">εμηθεί. </w:t>
      </w:r>
    </w:p>
    <w:p w14:paraId="65B25309" w14:textId="77777777" w:rsidR="000F4E4F" w:rsidRDefault="00A56466">
      <w:pPr>
        <w:spacing w:line="600" w:lineRule="auto"/>
        <w:ind w:firstLine="720"/>
        <w:jc w:val="both"/>
        <w:rPr>
          <w:rFonts w:eastAsia="Times New Roman"/>
          <w:szCs w:val="24"/>
        </w:rPr>
      </w:pPr>
      <w:r>
        <w:rPr>
          <w:rFonts w:eastAsia="Times New Roman"/>
          <w:szCs w:val="24"/>
        </w:rPr>
        <w:t>Α</w:t>
      </w:r>
      <w:r w:rsidRPr="007F7BE5">
        <w:rPr>
          <w:rFonts w:eastAsia="Times New Roman"/>
          <w:szCs w:val="24"/>
        </w:rPr>
        <w:t xml:space="preserve">ντικείμενο της ψηφοφορίας είναι οι διατάξεις του </w:t>
      </w:r>
      <w:r>
        <w:rPr>
          <w:rFonts w:eastAsia="Times New Roman"/>
          <w:szCs w:val="24"/>
        </w:rPr>
        <w:t>Σ</w:t>
      </w:r>
      <w:r w:rsidRPr="007F7BE5">
        <w:rPr>
          <w:rFonts w:eastAsia="Times New Roman"/>
          <w:szCs w:val="24"/>
        </w:rPr>
        <w:t>υντάγματος που περιλαμβάνονται στις προτάσεις αναθεώρησης</w:t>
      </w:r>
      <w:r>
        <w:rPr>
          <w:rFonts w:eastAsia="Times New Roman"/>
          <w:szCs w:val="24"/>
        </w:rPr>
        <w:t>,</w:t>
      </w:r>
      <w:r w:rsidRPr="007F7BE5">
        <w:rPr>
          <w:rFonts w:eastAsia="Times New Roman"/>
          <w:szCs w:val="24"/>
        </w:rPr>
        <w:t xml:space="preserve"> που υποβλήθηκαν από </w:t>
      </w:r>
      <w:r w:rsidRPr="007F7BE5">
        <w:rPr>
          <w:rFonts w:eastAsia="Times New Roman"/>
          <w:szCs w:val="24"/>
        </w:rPr>
        <w:t xml:space="preserve">την Κοινοβουλευτική Ομάδα του ΣΥΡΙΖΑ </w:t>
      </w:r>
      <w:r>
        <w:rPr>
          <w:rFonts w:eastAsia="Times New Roman"/>
          <w:szCs w:val="24"/>
        </w:rPr>
        <w:t>και</w:t>
      </w:r>
      <w:r w:rsidRPr="007F7BE5">
        <w:rPr>
          <w:rFonts w:eastAsia="Times New Roman"/>
          <w:szCs w:val="24"/>
        </w:rPr>
        <w:t xml:space="preserve"> την Κοινοβουλευτική Ομάδα της Νέας Δημοκρατίας</w:t>
      </w:r>
      <w:r>
        <w:rPr>
          <w:rFonts w:eastAsia="Times New Roman"/>
          <w:szCs w:val="24"/>
        </w:rPr>
        <w:t>,</w:t>
      </w:r>
      <w:r w:rsidRPr="007F7BE5">
        <w:rPr>
          <w:rFonts w:eastAsia="Times New Roman"/>
          <w:szCs w:val="24"/>
        </w:rPr>
        <w:t xml:space="preserve"> καθώς και </w:t>
      </w:r>
      <w:r w:rsidRPr="007F7BE5">
        <w:rPr>
          <w:rFonts w:eastAsia="Times New Roman"/>
          <w:szCs w:val="24"/>
        </w:rPr>
        <w:lastRenderedPageBreak/>
        <w:t xml:space="preserve">από μέλη του </w:t>
      </w:r>
      <w:r>
        <w:rPr>
          <w:rFonts w:eastAsia="Times New Roman"/>
          <w:szCs w:val="24"/>
        </w:rPr>
        <w:t>Σ</w:t>
      </w:r>
      <w:r w:rsidRPr="007F7BE5">
        <w:rPr>
          <w:rFonts w:eastAsia="Times New Roman"/>
          <w:szCs w:val="24"/>
        </w:rPr>
        <w:t>ώματος</w:t>
      </w:r>
      <w:r>
        <w:rPr>
          <w:rFonts w:eastAsia="Times New Roman"/>
          <w:szCs w:val="24"/>
        </w:rPr>
        <w:t>, και οι οποίες φέρ</w:t>
      </w:r>
      <w:r w:rsidRPr="007F7BE5">
        <w:rPr>
          <w:rFonts w:eastAsia="Times New Roman"/>
          <w:szCs w:val="24"/>
        </w:rPr>
        <w:t xml:space="preserve">ουν </w:t>
      </w:r>
      <w:r>
        <w:rPr>
          <w:rFonts w:eastAsia="Times New Roman"/>
          <w:szCs w:val="24"/>
        </w:rPr>
        <w:t>πενήντα</w:t>
      </w:r>
      <w:r w:rsidRPr="007F7BE5">
        <w:rPr>
          <w:rFonts w:eastAsia="Times New Roman"/>
          <w:szCs w:val="24"/>
        </w:rPr>
        <w:t xml:space="preserve"> και άνω υπογραφές συναδέλφων</w:t>
      </w:r>
      <w:r>
        <w:rPr>
          <w:rFonts w:eastAsia="Times New Roman"/>
          <w:szCs w:val="24"/>
        </w:rPr>
        <w:t>.</w:t>
      </w:r>
    </w:p>
    <w:p w14:paraId="65B2530A" w14:textId="77777777" w:rsidR="000F4E4F" w:rsidRDefault="00A56466">
      <w:pPr>
        <w:spacing w:line="600" w:lineRule="auto"/>
        <w:ind w:firstLine="720"/>
        <w:jc w:val="both"/>
        <w:rPr>
          <w:rFonts w:eastAsia="Times New Roman"/>
          <w:szCs w:val="24"/>
        </w:rPr>
      </w:pPr>
      <w:r>
        <w:rPr>
          <w:rFonts w:eastAsia="Times New Roman"/>
          <w:szCs w:val="24"/>
        </w:rPr>
        <w:t xml:space="preserve"> Π</w:t>
      </w:r>
      <w:r w:rsidRPr="007F7BE5">
        <w:rPr>
          <w:rFonts w:eastAsia="Times New Roman"/>
          <w:szCs w:val="24"/>
        </w:rPr>
        <w:t xml:space="preserve">ριν προχωρήσουμε στην έναρξη της </w:t>
      </w:r>
      <w:r>
        <w:rPr>
          <w:rFonts w:eastAsia="Times New Roman"/>
          <w:szCs w:val="24"/>
        </w:rPr>
        <w:t>ψηφοφορίας,</w:t>
      </w:r>
      <w:r w:rsidRPr="007F7BE5">
        <w:rPr>
          <w:rFonts w:eastAsia="Times New Roman"/>
          <w:szCs w:val="24"/>
        </w:rPr>
        <w:t xml:space="preserve"> θέτω υπ</w:t>
      </w:r>
      <w:r>
        <w:rPr>
          <w:rFonts w:eastAsia="Times New Roman"/>
          <w:szCs w:val="24"/>
        </w:rPr>
        <w:t xml:space="preserve">’ </w:t>
      </w:r>
      <w:r w:rsidRPr="007F7BE5">
        <w:rPr>
          <w:rFonts w:eastAsia="Times New Roman"/>
          <w:szCs w:val="24"/>
        </w:rPr>
        <w:t>όψ</w:t>
      </w:r>
      <w:r>
        <w:rPr>
          <w:rFonts w:eastAsia="Times New Roman"/>
          <w:szCs w:val="24"/>
        </w:rPr>
        <w:t>ιν</w:t>
      </w:r>
      <w:r w:rsidRPr="007F7BE5">
        <w:rPr>
          <w:rFonts w:eastAsia="Times New Roman"/>
          <w:szCs w:val="24"/>
        </w:rPr>
        <w:t xml:space="preserve"> σας τα εξής και</w:t>
      </w:r>
      <w:r w:rsidRPr="007F7BE5">
        <w:rPr>
          <w:rFonts w:eastAsia="Times New Roman"/>
          <w:szCs w:val="24"/>
        </w:rPr>
        <w:t xml:space="preserve"> παρακαλώ για την προσοχή </w:t>
      </w:r>
      <w:r>
        <w:rPr>
          <w:rFonts w:eastAsia="Times New Roman"/>
          <w:szCs w:val="24"/>
        </w:rPr>
        <w:t>σας.</w:t>
      </w:r>
    </w:p>
    <w:p w14:paraId="65B2530B" w14:textId="77777777" w:rsidR="000F4E4F" w:rsidRDefault="00A56466">
      <w:pPr>
        <w:spacing w:line="600" w:lineRule="auto"/>
        <w:ind w:firstLine="720"/>
        <w:jc w:val="both"/>
        <w:rPr>
          <w:rFonts w:eastAsia="Times New Roman"/>
          <w:szCs w:val="24"/>
        </w:rPr>
      </w:pPr>
      <w:r w:rsidRPr="007F7BE5">
        <w:rPr>
          <w:rFonts w:eastAsia="Times New Roman"/>
          <w:szCs w:val="24"/>
        </w:rPr>
        <w:t xml:space="preserve"> </w:t>
      </w:r>
      <w:r>
        <w:rPr>
          <w:rFonts w:eastAsia="Times New Roman"/>
          <w:szCs w:val="24"/>
        </w:rPr>
        <w:t>Σ</w:t>
      </w:r>
      <w:r w:rsidRPr="007F7BE5">
        <w:rPr>
          <w:rFonts w:eastAsia="Times New Roman"/>
          <w:szCs w:val="24"/>
        </w:rPr>
        <w:t>ας έχει ήδη διανεμηθεί ψηφοδέλτιο το οποίο περιέχει ενοποιημένα τρία αυτοτελή ψηφοδέλτια</w:t>
      </w:r>
      <w:r>
        <w:rPr>
          <w:rFonts w:eastAsia="Times New Roman"/>
          <w:szCs w:val="24"/>
        </w:rPr>
        <w:t>:</w:t>
      </w:r>
      <w:r w:rsidRPr="007F7BE5">
        <w:rPr>
          <w:rFonts w:eastAsia="Times New Roman"/>
          <w:szCs w:val="24"/>
        </w:rPr>
        <w:t xml:space="preserve"> </w:t>
      </w:r>
      <w:r>
        <w:rPr>
          <w:rFonts w:eastAsia="Times New Roman"/>
          <w:szCs w:val="24"/>
        </w:rPr>
        <w:t>«</w:t>
      </w:r>
      <w:r w:rsidRPr="007F7BE5">
        <w:rPr>
          <w:rFonts w:eastAsia="Times New Roman"/>
          <w:szCs w:val="24"/>
        </w:rPr>
        <w:t>Α</w:t>
      </w:r>
      <w:r>
        <w:rPr>
          <w:rFonts w:eastAsia="Times New Roman"/>
          <w:szCs w:val="24"/>
        </w:rPr>
        <w:t>.</w:t>
      </w:r>
      <w:r w:rsidRPr="007F7BE5">
        <w:rPr>
          <w:rFonts w:eastAsia="Times New Roman"/>
          <w:szCs w:val="24"/>
        </w:rPr>
        <w:t xml:space="preserve"> Προτάσεις της Κοινοβουλευτικής Ομάδας του ΣΥΡΙΖΑ</w:t>
      </w:r>
      <w:r>
        <w:rPr>
          <w:rFonts w:eastAsia="Times New Roman"/>
          <w:szCs w:val="24"/>
        </w:rPr>
        <w:t>,</w:t>
      </w:r>
      <w:r w:rsidRPr="007F7BE5">
        <w:rPr>
          <w:rFonts w:eastAsia="Times New Roman"/>
          <w:szCs w:val="24"/>
        </w:rPr>
        <w:t xml:space="preserve"> </w:t>
      </w:r>
      <w:r>
        <w:rPr>
          <w:rFonts w:eastAsia="Times New Roman"/>
          <w:szCs w:val="24"/>
        </w:rPr>
        <w:t>Β.</w:t>
      </w:r>
      <w:r w:rsidRPr="007F7BE5">
        <w:rPr>
          <w:rFonts w:eastAsia="Times New Roman"/>
          <w:szCs w:val="24"/>
        </w:rPr>
        <w:t xml:space="preserve"> </w:t>
      </w:r>
      <w:r>
        <w:rPr>
          <w:rFonts w:eastAsia="Times New Roman"/>
          <w:szCs w:val="24"/>
        </w:rPr>
        <w:t>Προτάσεις</w:t>
      </w:r>
      <w:r w:rsidRPr="007F7BE5">
        <w:rPr>
          <w:rFonts w:eastAsia="Times New Roman"/>
          <w:szCs w:val="24"/>
        </w:rPr>
        <w:t xml:space="preserve"> της Κοινοβουλευτικής Ομάδας της Νέας Δημοκρατίας και Γ</w:t>
      </w:r>
      <w:r>
        <w:rPr>
          <w:rFonts w:eastAsia="Times New Roman"/>
          <w:szCs w:val="24"/>
        </w:rPr>
        <w:t>.</w:t>
      </w:r>
      <w:r w:rsidRPr="007F7BE5">
        <w:rPr>
          <w:rFonts w:eastAsia="Times New Roman"/>
          <w:szCs w:val="24"/>
        </w:rPr>
        <w:t xml:space="preserve"> Συμπληρωμα</w:t>
      </w:r>
      <w:r w:rsidRPr="007F7BE5">
        <w:rPr>
          <w:rFonts w:eastAsia="Times New Roman"/>
          <w:szCs w:val="24"/>
        </w:rPr>
        <w:t xml:space="preserve">τικές προτάσεις </w:t>
      </w:r>
      <w:r>
        <w:rPr>
          <w:rFonts w:eastAsia="Times New Roman"/>
          <w:szCs w:val="24"/>
        </w:rPr>
        <w:t>Β</w:t>
      </w:r>
      <w:r w:rsidRPr="007F7BE5">
        <w:rPr>
          <w:rFonts w:eastAsia="Times New Roman"/>
          <w:szCs w:val="24"/>
        </w:rPr>
        <w:t xml:space="preserve">ουλευτών που συγκέντρωσαν </w:t>
      </w:r>
      <w:r>
        <w:rPr>
          <w:rFonts w:eastAsia="Times New Roman"/>
          <w:szCs w:val="24"/>
        </w:rPr>
        <w:t>πενήντα</w:t>
      </w:r>
      <w:r w:rsidRPr="007F7BE5">
        <w:rPr>
          <w:rFonts w:eastAsia="Times New Roman"/>
          <w:szCs w:val="24"/>
        </w:rPr>
        <w:t xml:space="preserve"> υπογραφές</w:t>
      </w:r>
      <w:r>
        <w:rPr>
          <w:rFonts w:eastAsia="Times New Roman"/>
          <w:szCs w:val="24"/>
        </w:rPr>
        <w:t>»</w:t>
      </w:r>
      <w:r>
        <w:rPr>
          <w:rFonts w:eastAsia="Times New Roman"/>
          <w:szCs w:val="24"/>
        </w:rPr>
        <w:t>.</w:t>
      </w:r>
      <w:r w:rsidRPr="007F7BE5">
        <w:rPr>
          <w:rFonts w:eastAsia="Times New Roman"/>
          <w:szCs w:val="24"/>
        </w:rPr>
        <w:t xml:space="preserve"> </w:t>
      </w:r>
    </w:p>
    <w:p w14:paraId="65B2530C" w14:textId="77777777" w:rsidR="000F4E4F" w:rsidRDefault="00A56466">
      <w:pPr>
        <w:spacing w:line="600" w:lineRule="auto"/>
        <w:ind w:firstLine="720"/>
        <w:jc w:val="both"/>
        <w:rPr>
          <w:rFonts w:eastAsia="Times New Roman"/>
          <w:szCs w:val="24"/>
        </w:rPr>
      </w:pPr>
      <w:r>
        <w:rPr>
          <w:rFonts w:eastAsia="Times New Roman"/>
          <w:szCs w:val="24"/>
        </w:rPr>
        <w:t>Τ</w:t>
      </w:r>
      <w:r w:rsidRPr="007F7BE5">
        <w:rPr>
          <w:rFonts w:eastAsia="Times New Roman"/>
          <w:szCs w:val="24"/>
        </w:rPr>
        <w:t xml:space="preserve">ο ψηφοδέλτιο που έχετε ήδη στα χέρια </w:t>
      </w:r>
      <w:r>
        <w:rPr>
          <w:rFonts w:eastAsia="Times New Roman"/>
          <w:szCs w:val="24"/>
        </w:rPr>
        <w:t>σας</w:t>
      </w:r>
      <w:r w:rsidRPr="007F7BE5">
        <w:rPr>
          <w:rFonts w:eastAsia="Times New Roman"/>
          <w:szCs w:val="24"/>
        </w:rPr>
        <w:t xml:space="preserve"> έχει τρεις διακρίσεις με τετραγωνίδια </w:t>
      </w:r>
      <w:r>
        <w:rPr>
          <w:rFonts w:eastAsia="Times New Roman"/>
          <w:szCs w:val="24"/>
        </w:rPr>
        <w:t>«</w:t>
      </w:r>
      <w:r w:rsidRPr="007F7BE5">
        <w:rPr>
          <w:rFonts w:eastAsia="Times New Roman"/>
          <w:szCs w:val="24"/>
        </w:rPr>
        <w:t>ναι</w:t>
      </w:r>
      <w:r>
        <w:rPr>
          <w:rFonts w:eastAsia="Times New Roman"/>
          <w:szCs w:val="24"/>
        </w:rPr>
        <w:t>»,</w:t>
      </w:r>
      <w:r w:rsidRPr="007F7BE5">
        <w:rPr>
          <w:rFonts w:eastAsia="Times New Roman"/>
          <w:szCs w:val="24"/>
        </w:rPr>
        <w:t xml:space="preserve"> </w:t>
      </w:r>
      <w:r>
        <w:rPr>
          <w:rFonts w:eastAsia="Times New Roman"/>
          <w:szCs w:val="24"/>
        </w:rPr>
        <w:t>«</w:t>
      </w:r>
      <w:r w:rsidRPr="007F7BE5">
        <w:rPr>
          <w:rFonts w:eastAsia="Times New Roman"/>
          <w:szCs w:val="24"/>
        </w:rPr>
        <w:t>όχι</w:t>
      </w:r>
      <w:r>
        <w:rPr>
          <w:rFonts w:eastAsia="Times New Roman"/>
          <w:szCs w:val="24"/>
        </w:rPr>
        <w:t>»,</w:t>
      </w:r>
      <w:r w:rsidRPr="007F7BE5">
        <w:rPr>
          <w:rFonts w:eastAsia="Times New Roman"/>
          <w:szCs w:val="24"/>
        </w:rPr>
        <w:t xml:space="preserve"> </w:t>
      </w:r>
      <w:r>
        <w:rPr>
          <w:rFonts w:eastAsia="Times New Roman"/>
          <w:szCs w:val="24"/>
        </w:rPr>
        <w:t>«</w:t>
      </w:r>
      <w:r w:rsidRPr="007F7BE5">
        <w:rPr>
          <w:rFonts w:eastAsia="Times New Roman"/>
          <w:szCs w:val="24"/>
        </w:rPr>
        <w:t>παρών</w:t>
      </w:r>
      <w:r>
        <w:rPr>
          <w:rFonts w:eastAsia="Times New Roman"/>
          <w:szCs w:val="24"/>
        </w:rPr>
        <w:t>»,</w:t>
      </w:r>
      <w:r w:rsidRPr="007F7BE5">
        <w:rPr>
          <w:rFonts w:eastAsia="Times New Roman"/>
          <w:szCs w:val="24"/>
        </w:rPr>
        <w:t xml:space="preserve"> </w:t>
      </w:r>
      <w:r>
        <w:rPr>
          <w:rFonts w:eastAsia="Times New Roman"/>
          <w:szCs w:val="24"/>
        </w:rPr>
        <w:t>σύμφωνα με τον</w:t>
      </w:r>
      <w:r w:rsidRPr="007F7BE5">
        <w:rPr>
          <w:rFonts w:eastAsia="Times New Roman"/>
          <w:szCs w:val="24"/>
        </w:rPr>
        <w:t xml:space="preserve"> </w:t>
      </w:r>
      <w:r>
        <w:rPr>
          <w:rFonts w:eastAsia="Times New Roman"/>
          <w:szCs w:val="24"/>
        </w:rPr>
        <w:t>Κ</w:t>
      </w:r>
      <w:r w:rsidRPr="007F7BE5">
        <w:rPr>
          <w:rFonts w:eastAsia="Times New Roman"/>
          <w:szCs w:val="24"/>
        </w:rPr>
        <w:t>ανονισμό της Βουλής</w:t>
      </w:r>
      <w:r>
        <w:rPr>
          <w:rFonts w:eastAsia="Times New Roman"/>
          <w:szCs w:val="24"/>
        </w:rPr>
        <w:t>.</w:t>
      </w:r>
      <w:r w:rsidRPr="007F7BE5">
        <w:rPr>
          <w:rFonts w:eastAsia="Times New Roman"/>
          <w:szCs w:val="24"/>
        </w:rPr>
        <w:t xml:space="preserve"> </w:t>
      </w:r>
      <w:r>
        <w:rPr>
          <w:rFonts w:eastAsia="Times New Roman"/>
          <w:szCs w:val="24"/>
        </w:rPr>
        <w:t>Σ</w:t>
      </w:r>
      <w:r w:rsidRPr="007F7BE5">
        <w:rPr>
          <w:rFonts w:eastAsia="Times New Roman"/>
          <w:szCs w:val="24"/>
        </w:rPr>
        <w:t xml:space="preserve">ε οποιαδήποτε περίπτωση που δεν υπάρξει </w:t>
      </w:r>
      <w:r>
        <w:rPr>
          <w:rFonts w:eastAsia="Times New Roman"/>
          <w:szCs w:val="24"/>
        </w:rPr>
        <w:t>σημείωση</w:t>
      </w:r>
      <w:r w:rsidRPr="007F7BE5">
        <w:rPr>
          <w:rFonts w:eastAsia="Times New Roman"/>
          <w:szCs w:val="24"/>
        </w:rPr>
        <w:t xml:space="preserve"> της ψήφου του </w:t>
      </w:r>
      <w:r>
        <w:rPr>
          <w:rFonts w:eastAsia="Times New Roman"/>
          <w:szCs w:val="24"/>
        </w:rPr>
        <w:t>Β</w:t>
      </w:r>
      <w:r w:rsidRPr="007F7BE5">
        <w:rPr>
          <w:rFonts w:eastAsia="Times New Roman"/>
          <w:szCs w:val="24"/>
        </w:rPr>
        <w:t>ουλευτή</w:t>
      </w:r>
      <w:r>
        <w:rPr>
          <w:rFonts w:eastAsia="Times New Roman"/>
          <w:szCs w:val="24"/>
        </w:rPr>
        <w:t>,</w:t>
      </w:r>
      <w:r w:rsidRPr="007F7BE5">
        <w:rPr>
          <w:rFonts w:eastAsia="Times New Roman"/>
          <w:szCs w:val="24"/>
        </w:rPr>
        <w:t xml:space="preserve"> δίπλα από μία </w:t>
      </w:r>
      <w:r>
        <w:rPr>
          <w:rFonts w:eastAsia="Times New Roman"/>
          <w:szCs w:val="24"/>
        </w:rPr>
        <w:t>διάταξη με</w:t>
      </w:r>
      <w:r w:rsidRPr="007F7BE5">
        <w:rPr>
          <w:rFonts w:eastAsia="Times New Roman"/>
          <w:szCs w:val="24"/>
        </w:rPr>
        <w:t xml:space="preserve"> ένα </w:t>
      </w:r>
      <w:r>
        <w:rPr>
          <w:rFonts w:eastAsia="Times New Roman"/>
          <w:szCs w:val="24"/>
        </w:rPr>
        <w:t>«</w:t>
      </w:r>
      <w:r w:rsidRPr="007F7BE5">
        <w:rPr>
          <w:rFonts w:eastAsia="Times New Roman"/>
          <w:szCs w:val="24"/>
        </w:rPr>
        <w:t>ναι</w:t>
      </w:r>
      <w:r>
        <w:rPr>
          <w:rFonts w:eastAsia="Times New Roman"/>
          <w:szCs w:val="24"/>
        </w:rPr>
        <w:t>»</w:t>
      </w:r>
      <w:r w:rsidRPr="007F7BE5">
        <w:rPr>
          <w:rFonts w:eastAsia="Times New Roman"/>
          <w:szCs w:val="24"/>
        </w:rPr>
        <w:t xml:space="preserve"> ή </w:t>
      </w:r>
      <w:r>
        <w:rPr>
          <w:rFonts w:eastAsia="Times New Roman"/>
          <w:szCs w:val="24"/>
        </w:rPr>
        <w:t>«όχι» ή</w:t>
      </w:r>
      <w:r w:rsidRPr="007F7BE5">
        <w:rPr>
          <w:rFonts w:eastAsia="Times New Roman"/>
          <w:szCs w:val="24"/>
        </w:rPr>
        <w:t xml:space="preserve"> </w:t>
      </w:r>
      <w:r>
        <w:rPr>
          <w:rFonts w:eastAsia="Times New Roman"/>
          <w:szCs w:val="24"/>
        </w:rPr>
        <w:t>«</w:t>
      </w:r>
      <w:r w:rsidRPr="007F7BE5">
        <w:rPr>
          <w:rFonts w:eastAsia="Times New Roman"/>
          <w:szCs w:val="24"/>
        </w:rPr>
        <w:t>παρών</w:t>
      </w:r>
      <w:r>
        <w:rPr>
          <w:rFonts w:eastAsia="Times New Roman"/>
          <w:szCs w:val="24"/>
        </w:rPr>
        <w:t>»,</w:t>
      </w:r>
      <w:r w:rsidRPr="007F7BE5">
        <w:rPr>
          <w:rFonts w:eastAsia="Times New Roman"/>
          <w:szCs w:val="24"/>
        </w:rPr>
        <w:t xml:space="preserve"> αυτή θα θεωρηθεί ότι </w:t>
      </w:r>
      <w:r>
        <w:rPr>
          <w:rFonts w:eastAsia="Times New Roman"/>
          <w:szCs w:val="24"/>
        </w:rPr>
        <w:t>δ</w:t>
      </w:r>
      <w:r w:rsidRPr="007F7BE5">
        <w:rPr>
          <w:rFonts w:eastAsia="Times New Roman"/>
          <w:szCs w:val="24"/>
        </w:rPr>
        <w:t>εν ψηφίστηκε</w:t>
      </w:r>
      <w:r>
        <w:rPr>
          <w:rFonts w:eastAsia="Times New Roman"/>
          <w:szCs w:val="24"/>
        </w:rPr>
        <w:t>.</w:t>
      </w:r>
      <w:r w:rsidRPr="007F7BE5">
        <w:rPr>
          <w:rFonts w:eastAsia="Times New Roman"/>
          <w:szCs w:val="24"/>
        </w:rPr>
        <w:t xml:space="preserve"> </w:t>
      </w:r>
      <w:r>
        <w:rPr>
          <w:rFonts w:eastAsia="Times New Roman"/>
          <w:szCs w:val="24"/>
        </w:rPr>
        <w:t>Ό</w:t>
      </w:r>
      <w:r w:rsidRPr="007F7BE5">
        <w:rPr>
          <w:rFonts w:eastAsia="Times New Roman"/>
          <w:szCs w:val="24"/>
        </w:rPr>
        <w:t>πως γνωρίζετε</w:t>
      </w:r>
      <w:r>
        <w:rPr>
          <w:rFonts w:eastAsia="Times New Roman"/>
          <w:szCs w:val="24"/>
        </w:rPr>
        <w:t>,</w:t>
      </w:r>
      <w:r w:rsidRPr="007F7BE5">
        <w:rPr>
          <w:rFonts w:eastAsia="Times New Roman"/>
          <w:szCs w:val="24"/>
        </w:rPr>
        <w:t xml:space="preserve"> η ψηφοφορία είναι ονομαστική</w:t>
      </w:r>
      <w:r>
        <w:rPr>
          <w:rFonts w:eastAsia="Times New Roman"/>
          <w:szCs w:val="24"/>
        </w:rPr>
        <w:t>,</w:t>
      </w:r>
      <w:r w:rsidRPr="007F7BE5">
        <w:rPr>
          <w:rFonts w:eastAsia="Times New Roman"/>
          <w:szCs w:val="24"/>
        </w:rPr>
        <w:t xml:space="preserve"> φανερή και διεξάγεται για όλες τις αναθεωρητέ</w:t>
      </w:r>
      <w:r>
        <w:rPr>
          <w:rFonts w:eastAsia="Times New Roman"/>
          <w:szCs w:val="24"/>
        </w:rPr>
        <w:t>ε</w:t>
      </w:r>
      <w:r w:rsidRPr="007F7BE5">
        <w:rPr>
          <w:rFonts w:eastAsia="Times New Roman"/>
          <w:szCs w:val="24"/>
        </w:rPr>
        <w:t>ς διατάξεις</w:t>
      </w:r>
      <w:r>
        <w:rPr>
          <w:rFonts w:eastAsia="Times New Roman"/>
          <w:szCs w:val="24"/>
        </w:rPr>
        <w:t>,</w:t>
      </w:r>
      <w:r w:rsidRPr="007F7BE5">
        <w:rPr>
          <w:rFonts w:eastAsia="Times New Roman"/>
          <w:szCs w:val="24"/>
        </w:rPr>
        <w:t xml:space="preserve"> όπως </w:t>
      </w:r>
      <w:r w:rsidRPr="007F7BE5">
        <w:rPr>
          <w:rFonts w:eastAsia="Times New Roman"/>
          <w:szCs w:val="24"/>
        </w:rPr>
        <w:lastRenderedPageBreak/>
        <w:t>αυτές αποτυπώνονται στο ψηφοδέλ</w:t>
      </w:r>
      <w:r w:rsidRPr="007F7BE5">
        <w:rPr>
          <w:rFonts w:eastAsia="Times New Roman"/>
          <w:szCs w:val="24"/>
        </w:rPr>
        <w:t>τιο</w:t>
      </w:r>
      <w:r>
        <w:rPr>
          <w:rFonts w:eastAsia="Times New Roman"/>
          <w:szCs w:val="24"/>
        </w:rPr>
        <w:t>,</w:t>
      </w:r>
      <w:r w:rsidRPr="007F7BE5">
        <w:rPr>
          <w:rFonts w:eastAsia="Times New Roman"/>
          <w:szCs w:val="24"/>
        </w:rPr>
        <w:t xml:space="preserve"> ταυτοχρόνως με σημείωση της ψήφου των </w:t>
      </w:r>
      <w:r>
        <w:rPr>
          <w:rFonts w:eastAsia="Times New Roman"/>
          <w:szCs w:val="24"/>
        </w:rPr>
        <w:t>Β</w:t>
      </w:r>
      <w:r w:rsidRPr="007F7BE5">
        <w:rPr>
          <w:rFonts w:eastAsia="Times New Roman"/>
          <w:szCs w:val="24"/>
        </w:rPr>
        <w:t>ουλευτών χωριστά για κάθε διάταξη</w:t>
      </w:r>
      <w:r>
        <w:rPr>
          <w:rFonts w:eastAsia="Times New Roman"/>
          <w:szCs w:val="24"/>
        </w:rPr>
        <w:t>,</w:t>
      </w:r>
      <w:r w:rsidRPr="007F7BE5">
        <w:rPr>
          <w:rFonts w:eastAsia="Times New Roman"/>
          <w:szCs w:val="24"/>
        </w:rPr>
        <w:t xml:space="preserve"> σύμφωνα με το άρθρο 119</w:t>
      </w:r>
      <w:r>
        <w:rPr>
          <w:rFonts w:eastAsia="Times New Roman"/>
          <w:szCs w:val="24"/>
        </w:rPr>
        <w:t>,</w:t>
      </w:r>
      <w:r w:rsidRPr="007F7BE5">
        <w:rPr>
          <w:rFonts w:eastAsia="Times New Roman"/>
          <w:szCs w:val="24"/>
        </w:rPr>
        <w:t xml:space="preserve"> παράγραφος 6 του </w:t>
      </w:r>
      <w:r>
        <w:rPr>
          <w:rFonts w:eastAsia="Times New Roman"/>
          <w:szCs w:val="24"/>
        </w:rPr>
        <w:t>Κ</w:t>
      </w:r>
      <w:r w:rsidRPr="007F7BE5">
        <w:rPr>
          <w:rFonts w:eastAsia="Times New Roman"/>
          <w:szCs w:val="24"/>
        </w:rPr>
        <w:t>ανονισμού της Βουλής</w:t>
      </w:r>
      <w:r>
        <w:rPr>
          <w:rFonts w:eastAsia="Times New Roman"/>
          <w:szCs w:val="24"/>
        </w:rPr>
        <w:t>,</w:t>
      </w:r>
      <w:r w:rsidRPr="007F7BE5">
        <w:rPr>
          <w:rFonts w:eastAsia="Times New Roman"/>
          <w:szCs w:val="24"/>
        </w:rPr>
        <w:t xml:space="preserve"> το οποίο αναγνωρίζει αυτές τις παραπάνω τρεις </w:t>
      </w:r>
      <w:r>
        <w:rPr>
          <w:rFonts w:eastAsia="Times New Roman"/>
          <w:szCs w:val="24"/>
        </w:rPr>
        <w:t>ετυμηγορίες</w:t>
      </w:r>
      <w:r w:rsidRPr="007F7BE5">
        <w:rPr>
          <w:rFonts w:eastAsia="Times New Roman"/>
          <w:szCs w:val="24"/>
        </w:rPr>
        <w:t xml:space="preserve"> και μόνο</w:t>
      </w:r>
      <w:r>
        <w:rPr>
          <w:rFonts w:eastAsia="Times New Roman"/>
          <w:szCs w:val="24"/>
        </w:rPr>
        <w:t>.</w:t>
      </w:r>
    </w:p>
    <w:p w14:paraId="65B2530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Η διαδικασία που θα ακολουθήσουμε είναι η εξ</w:t>
      </w:r>
      <w:r>
        <w:rPr>
          <w:rFonts w:eastAsia="Times New Roman" w:cs="Times New Roman"/>
          <w:szCs w:val="24"/>
        </w:rPr>
        <w:t>ής: Το ερώτημα που τίθεται είναι εάν αποδέχεστε ή όχι την αναθεώρηση των προτεινόμενων αναλυτικά προς τούτο διατάξεων του Συντάγματος.</w:t>
      </w:r>
    </w:p>
    <w:p w14:paraId="65B2530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Κατά την ανάγνωση του καταλόγου, που θα γίνει από την Έδρα, με την εκφώνηση του ονόματός σας σημειώνετε την προτίμησή σας</w:t>
      </w:r>
      <w:r>
        <w:rPr>
          <w:rFonts w:eastAsia="Times New Roman" w:cs="Times New Roman"/>
          <w:szCs w:val="24"/>
        </w:rPr>
        <w:t xml:space="preserve"> στο ψηφοδέλτιο, το ονοματεπώνυμό σας, την εκλογική περιφέρεια και την κοινοβουλευτική ομάδα με την οποία εκλέγεσθε. Το υπογράφετε στο τέλος και το προσκομίζετε στους ψηφολέκτες. </w:t>
      </w:r>
    </w:p>
    <w:p w14:paraId="65B2530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Θα πρέπει δε, να υπογράφετε στο τέλος κάθε αυτοτελούς ψηφοδελτίου, το οποίο </w:t>
      </w:r>
      <w:r>
        <w:rPr>
          <w:rFonts w:eastAsia="Times New Roman" w:cs="Times New Roman"/>
          <w:szCs w:val="24"/>
        </w:rPr>
        <w:t>περιλαμβάνει τις προτάσεις των κοινο</w:t>
      </w:r>
      <w:r>
        <w:rPr>
          <w:rFonts w:eastAsia="Times New Roman" w:cs="Times New Roman"/>
          <w:szCs w:val="24"/>
        </w:rPr>
        <w:lastRenderedPageBreak/>
        <w:t xml:space="preserve">βουλευτικών ομάδων του ΣΥΡΙΖΑ, της Νέας Δημοκρατίας, καθώς και των συμπληρωματικών προτάσεων Βουλευτών που συγκέντρωσαν </w:t>
      </w:r>
      <w:r>
        <w:rPr>
          <w:rFonts w:eastAsia="Times New Roman" w:cs="Times New Roman"/>
          <w:szCs w:val="24"/>
        </w:rPr>
        <w:t>πενήντα</w:t>
      </w:r>
      <w:r>
        <w:rPr>
          <w:rFonts w:eastAsia="Times New Roman" w:cs="Times New Roman"/>
          <w:szCs w:val="24"/>
        </w:rPr>
        <w:t xml:space="preserve"> υπογραφές. </w:t>
      </w:r>
    </w:p>
    <w:p w14:paraId="65B2531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Στην περίπτωση που κάποιος συνάδελφος δεν έχει ψηφίσει κα</w:t>
      </w:r>
      <w:r>
        <w:rPr>
          <w:rFonts w:eastAsia="Times New Roman" w:cs="Times New Roman"/>
          <w:szCs w:val="24"/>
        </w:rPr>
        <w:t>μ</w:t>
      </w:r>
      <w:r>
        <w:rPr>
          <w:rFonts w:eastAsia="Times New Roman" w:cs="Times New Roman"/>
          <w:szCs w:val="24"/>
        </w:rPr>
        <w:t xml:space="preserve">μία διάταξη σε κάποιο </w:t>
      </w:r>
      <w:r>
        <w:rPr>
          <w:rFonts w:eastAsia="Times New Roman" w:cs="Times New Roman"/>
          <w:szCs w:val="24"/>
        </w:rPr>
        <w:t>από τα τρία ψηφοδέλτια, δεν απαιτείται η υπογραφή του σ</w:t>
      </w:r>
      <w:r>
        <w:rPr>
          <w:rFonts w:eastAsia="Times New Roman" w:cs="Times New Roman"/>
          <w:szCs w:val="24"/>
        </w:rPr>
        <w:t>ε</w:t>
      </w:r>
      <w:r>
        <w:rPr>
          <w:rFonts w:eastAsia="Times New Roman" w:cs="Times New Roman"/>
          <w:szCs w:val="24"/>
        </w:rPr>
        <w:t xml:space="preserve"> αυτό.</w:t>
      </w:r>
    </w:p>
    <w:p w14:paraId="65B2531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Για τις διατάξεις των οποίων αποδέχεστε την αναθεώρηση, σημειώνετε στο τετραγωνίδιο «ναι» και για εκείνες των οποίων την αναθεώρηση δεν αποδέχεστε, σημειώνετε «όχι». Ο «σταυρός (+)», το «Χ» ή τ</w:t>
      </w:r>
      <w:r>
        <w:rPr>
          <w:rFonts w:eastAsia="Times New Roman" w:cs="Times New Roman"/>
          <w:szCs w:val="24"/>
        </w:rPr>
        <w:t>ο «τικ (</w:t>
      </w:r>
      <w:r>
        <w:rPr>
          <w:rFonts w:eastAsia="Times New Roman"/>
          <w:szCs w:val="24"/>
        </w:rPr>
        <w:t>√</w:t>
      </w:r>
      <w:r>
        <w:rPr>
          <w:rFonts w:eastAsia="Times New Roman" w:cs="Times New Roman"/>
          <w:szCs w:val="24"/>
        </w:rPr>
        <w:t xml:space="preserve">)», είναι αποδεκτά σύμβολα ένδειξης ψήφου. Αντιστοίχως, αν θέλετε, σημειώνετε «παρών». </w:t>
      </w:r>
    </w:p>
    <w:p w14:paraId="65B2531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Ακούγοντας το όνομά σας ένας προς έναν θα προσέρχεστε στους συναδέλφους κ. Μάριο Κάτση από τον ΣΥΡΙΖΑ και κ. Εμμανουήλ Κόνσολα από τη Νέα Δημοκρατία, οι οποίοι</w:t>
      </w:r>
      <w:r>
        <w:rPr>
          <w:rFonts w:eastAsia="Times New Roman" w:cs="Times New Roman"/>
          <w:szCs w:val="24"/>
        </w:rPr>
        <w:t xml:space="preserve"> θα παραλαμβάνουν το ψηφοδέλτιο, θα το μονογράφουν και θα το αριθμούν. </w:t>
      </w:r>
    </w:p>
    <w:p w14:paraId="65B2531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Παρακαλώ οι δύο συνάδελφοι να πάρουν τις θέσεις τους.</w:t>
      </w:r>
    </w:p>
    <w:p w14:paraId="65B2531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Συμπληρώνω ότι οι ψηφολέκτες θα κάνουν έναν πρώτο έλεγχο του ψηφοδελτίου, μήπως υπάρχει οφθαλμοφανής παραδρομή για τα απαραίτητα </w:t>
      </w:r>
      <w:r>
        <w:rPr>
          <w:rFonts w:eastAsia="Times New Roman" w:cs="Times New Roman"/>
          <w:szCs w:val="24"/>
        </w:rPr>
        <w:t>τυπικά στοιχεία του, δηλαδή, ονοματεπώνυμο και υπογραφή.</w:t>
      </w:r>
    </w:p>
    <w:p w14:paraId="65B2531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Σε περίπτωση παράλειψης του ονοματεπώνυμου και της υπογραφής, θα γίνεται αμέσως πρόσκληση του Βουλευτή, συμπλήρωση και μονογραφή.</w:t>
      </w:r>
    </w:p>
    <w:p w14:paraId="65B2531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Για τον λόγο αυτόν, παρακαλώ θερμά -και παρακαλώ για την προσοχή σας-</w:t>
      </w:r>
      <w:r>
        <w:rPr>
          <w:rFonts w:eastAsia="Times New Roman" w:cs="Times New Roman"/>
          <w:szCs w:val="24"/>
        </w:rPr>
        <w:t xml:space="preserve"> να μην απομακρυνθείτε από την Αίθουσα τουλάχιστον για τριάντα λεπτά από τη στιγμή που θα έχουν ψηφίσει όλοι οι Βουλευτές.</w:t>
      </w:r>
    </w:p>
    <w:p w14:paraId="65B2531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Καλούνται επί του καταλόγου οι συνάδελφοι κ</w:t>
      </w:r>
      <w:r>
        <w:rPr>
          <w:rFonts w:eastAsia="Times New Roman" w:cs="Times New Roman"/>
          <w:szCs w:val="24"/>
        </w:rPr>
        <w:t>.</w:t>
      </w:r>
      <w:r>
        <w:rPr>
          <w:rFonts w:eastAsia="Times New Roman" w:cs="Times New Roman"/>
          <w:szCs w:val="24"/>
        </w:rPr>
        <w:t xml:space="preserve"> Αναστασία Γκαρά από το ΣΥΡΙΖΑ και κ. Απόστολος Βεσυρόπουλος από τη Νέα Δημοκρατία.</w:t>
      </w:r>
    </w:p>
    <w:p w14:paraId="65B2531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Μετά </w:t>
      </w:r>
      <w:r>
        <w:rPr>
          <w:rFonts w:eastAsia="Times New Roman" w:cs="Times New Roman"/>
          <w:szCs w:val="24"/>
        </w:rPr>
        <w:t xml:space="preserve">το πέρας της ψηφοφορίας θα σχηματισθούν δέκα </w:t>
      </w:r>
      <w:r>
        <w:rPr>
          <w:rFonts w:eastAsia="Times New Roman" w:cs="Times New Roman"/>
          <w:szCs w:val="24"/>
        </w:rPr>
        <w:t>ε</w:t>
      </w:r>
      <w:r>
        <w:rPr>
          <w:rFonts w:eastAsia="Times New Roman" w:cs="Times New Roman"/>
          <w:szCs w:val="24"/>
        </w:rPr>
        <w:t xml:space="preserve">φορευτικές </w:t>
      </w:r>
      <w:r>
        <w:rPr>
          <w:rFonts w:eastAsia="Times New Roman" w:cs="Times New Roman"/>
          <w:szCs w:val="24"/>
        </w:rPr>
        <w:t>ε</w:t>
      </w:r>
      <w:r>
        <w:rPr>
          <w:rFonts w:eastAsia="Times New Roman" w:cs="Times New Roman"/>
          <w:szCs w:val="24"/>
        </w:rPr>
        <w:t>πιτροπές για την καταμέτρηση των ψηφοδελτίων ως εξής:</w:t>
      </w:r>
    </w:p>
    <w:p w14:paraId="65B2531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Κάθε </w:t>
      </w:r>
      <w:r>
        <w:rPr>
          <w:rFonts w:eastAsia="Times New Roman" w:cs="Times New Roman"/>
          <w:szCs w:val="24"/>
        </w:rPr>
        <w:t>ε</w:t>
      </w:r>
      <w:r>
        <w:rPr>
          <w:rFonts w:eastAsia="Times New Roman" w:cs="Times New Roman"/>
          <w:szCs w:val="24"/>
        </w:rPr>
        <w:t xml:space="preserve">πιτροπή θα είναι τριμελής και θα απαρτίζεται από τον Πρόεδρο και δύο μέλη. Στις </w:t>
      </w:r>
      <w:r>
        <w:rPr>
          <w:rFonts w:eastAsia="Times New Roman" w:cs="Times New Roman"/>
          <w:szCs w:val="24"/>
        </w:rPr>
        <w:t>ε</w:t>
      </w:r>
      <w:r>
        <w:rPr>
          <w:rFonts w:eastAsia="Times New Roman" w:cs="Times New Roman"/>
          <w:szCs w:val="24"/>
        </w:rPr>
        <w:t>πιτροπές αυτές θα μοιραστεί ίσος αριθμός ψηφοδελτίων. Κάθ</w:t>
      </w:r>
      <w:r>
        <w:rPr>
          <w:rFonts w:eastAsia="Times New Roman" w:cs="Times New Roman"/>
          <w:szCs w:val="24"/>
        </w:rPr>
        <w:t xml:space="preserve">ε </w:t>
      </w:r>
      <w:r>
        <w:rPr>
          <w:rFonts w:eastAsia="Times New Roman" w:cs="Times New Roman"/>
          <w:szCs w:val="24"/>
        </w:rPr>
        <w:t>ε</w:t>
      </w:r>
      <w:r>
        <w:rPr>
          <w:rFonts w:eastAsia="Times New Roman" w:cs="Times New Roman"/>
          <w:szCs w:val="24"/>
        </w:rPr>
        <w:t xml:space="preserve">πιτροπή θα σχηματίσει πρωτόκολλο καταμέτρησης και στο τέλος θα συνυπολογισθεί το αποτέλεσμα κάθε </w:t>
      </w:r>
      <w:r>
        <w:rPr>
          <w:rFonts w:eastAsia="Times New Roman" w:cs="Times New Roman"/>
          <w:szCs w:val="24"/>
        </w:rPr>
        <w:t>ε</w:t>
      </w:r>
      <w:r>
        <w:rPr>
          <w:rFonts w:eastAsia="Times New Roman" w:cs="Times New Roman"/>
          <w:szCs w:val="24"/>
        </w:rPr>
        <w:t>πιτροπής.</w:t>
      </w:r>
    </w:p>
    <w:p w14:paraId="65B2531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Σας ενημερώνω, ακόμη, ότι έχουν έρθει στο Προεδρείο τηλεομοιοτυπίες </w:t>
      </w:r>
      <w:r>
        <w:rPr>
          <w:rFonts w:eastAsia="Times New Roman" w:cs="Times New Roman"/>
          <w:szCs w:val="24"/>
        </w:rPr>
        <w:t xml:space="preserve">(φαξ) </w:t>
      </w:r>
      <w:r>
        <w:rPr>
          <w:rFonts w:eastAsia="Times New Roman" w:cs="Times New Roman"/>
          <w:szCs w:val="24"/>
        </w:rPr>
        <w:t>συναδέλφων σύμφωνα με το άρθρο 70Α του Κανονισμού, με τις οποίες γνωστο</w:t>
      </w:r>
      <w:r>
        <w:rPr>
          <w:rFonts w:eastAsia="Times New Roman" w:cs="Times New Roman"/>
          <w:szCs w:val="24"/>
        </w:rPr>
        <w:t>ποιούν την ψήφο τους επί των αναθεωρητέων διατάξεων του Συντάγματος. Οι ψήφοι αυτές θα ανακοινωθούν και θα συνυπολογιστούν στην καταμέτρηση, η οποία θα ακολουθήσει.</w:t>
      </w:r>
    </w:p>
    <w:p w14:paraId="65B2531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Επίσης, έχουν αποσταλεί στο Προεδρείο επιστολές Βουλευτών, οι οποίοι γνωστοποιούν την ψήφο </w:t>
      </w:r>
      <w:r>
        <w:rPr>
          <w:rFonts w:eastAsia="Times New Roman" w:cs="Times New Roman"/>
          <w:szCs w:val="24"/>
        </w:rPr>
        <w:t>τους επί των αναθεωρητέων διατάξεων. Οι ψήφοι αυτές δεν προσμετρώνται στο τελικό αποτέλεσμα.</w:t>
      </w:r>
    </w:p>
    <w:p w14:paraId="65B2531C" w14:textId="77777777" w:rsidR="000F4E4F" w:rsidRDefault="00A56466">
      <w:pPr>
        <w:spacing w:line="600" w:lineRule="auto"/>
        <w:ind w:firstLine="720"/>
        <w:jc w:val="both"/>
        <w:rPr>
          <w:rFonts w:eastAsia="Times New Roman"/>
          <w:bCs/>
          <w:szCs w:val="24"/>
        </w:rPr>
      </w:pPr>
      <w:r>
        <w:rPr>
          <w:rFonts w:eastAsia="Times New Roman"/>
          <w:bCs/>
          <w:szCs w:val="24"/>
        </w:rPr>
        <w:t xml:space="preserve">Θα κάνω μία ανάγνωση των </w:t>
      </w:r>
      <w:r>
        <w:rPr>
          <w:rFonts w:eastAsia="Times New Roman"/>
          <w:bCs/>
          <w:szCs w:val="24"/>
        </w:rPr>
        <w:t>ε</w:t>
      </w:r>
      <w:r>
        <w:rPr>
          <w:rFonts w:eastAsia="Times New Roman"/>
          <w:bCs/>
          <w:szCs w:val="24"/>
        </w:rPr>
        <w:t xml:space="preserve">φορευτικών </w:t>
      </w:r>
      <w:r>
        <w:rPr>
          <w:rFonts w:eastAsia="Times New Roman"/>
          <w:bCs/>
          <w:szCs w:val="24"/>
        </w:rPr>
        <w:t>ε</w:t>
      </w:r>
      <w:r>
        <w:rPr>
          <w:rFonts w:eastAsia="Times New Roman"/>
          <w:bCs/>
          <w:szCs w:val="24"/>
        </w:rPr>
        <w:t xml:space="preserve">πιτροπών. Επί του παρόντος, όμως, οι συνάδελφοι θα καθίσουν στις θέσεις </w:t>
      </w:r>
      <w:r>
        <w:rPr>
          <w:rFonts w:eastAsia="Times New Roman"/>
          <w:bCs/>
          <w:szCs w:val="24"/>
        </w:rPr>
        <w:lastRenderedPageBreak/>
        <w:t>τους. Όταν τελειώσει η ανάγνωση του καταλόγου, τότε θ</w:t>
      </w:r>
      <w:r>
        <w:rPr>
          <w:rFonts w:eastAsia="Times New Roman"/>
          <w:bCs/>
          <w:szCs w:val="24"/>
        </w:rPr>
        <w:t xml:space="preserve">α παρακαλέσω τους συναδέλφους που κάθονται στις δύο πρώτες σειρές, να τις κενώσουν, να πάνε προς τα πίσω, για να καθίσουν οι </w:t>
      </w:r>
      <w:r>
        <w:rPr>
          <w:rFonts w:eastAsia="Times New Roman"/>
          <w:bCs/>
          <w:szCs w:val="24"/>
        </w:rPr>
        <w:t>ε</w:t>
      </w:r>
      <w:r>
        <w:rPr>
          <w:rFonts w:eastAsia="Times New Roman"/>
          <w:bCs/>
          <w:szCs w:val="24"/>
        </w:rPr>
        <w:t xml:space="preserve">φορευτικές </w:t>
      </w:r>
      <w:r>
        <w:rPr>
          <w:rFonts w:eastAsia="Times New Roman"/>
          <w:bCs/>
          <w:szCs w:val="24"/>
        </w:rPr>
        <w:t>ε</w:t>
      </w:r>
      <w:r>
        <w:rPr>
          <w:rFonts w:eastAsia="Times New Roman"/>
          <w:bCs/>
          <w:szCs w:val="24"/>
        </w:rPr>
        <w:t>πιτροπές.</w:t>
      </w:r>
    </w:p>
    <w:p w14:paraId="65B2531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Στην πρώτη </w:t>
      </w:r>
      <w:r>
        <w:rPr>
          <w:rFonts w:eastAsia="Times New Roman" w:cs="Times New Roman"/>
          <w:szCs w:val="24"/>
        </w:rPr>
        <w:t>ε</w:t>
      </w:r>
      <w:r>
        <w:rPr>
          <w:rFonts w:eastAsia="Times New Roman" w:cs="Times New Roman"/>
          <w:szCs w:val="24"/>
        </w:rPr>
        <w:t xml:space="preserve">φορευτική </w:t>
      </w:r>
      <w:r>
        <w:rPr>
          <w:rFonts w:eastAsia="Times New Roman" w:cs="Times New Roman"/>
          <w:szCs w:val="24"/>
        </w:rPr>
        <w:t>ε</w:t>
      </w:r>
      <w:r>
        <w:rPr>
          <w:rFonts w:eastAsia="Times New Roman" w:cs="Times New Roman"/>
          <w:szCs w:val="24"/>
        </w:rPr>
        <w:t>πιτροπή Πρόεδρος είναι ο κ. Αθανάσιος Μιχελής και μέλη ο κ. Κωνσταντίνος Παυλίδης και</w:t>
      </w:r>
      <w:r>
        <w:rPr>
          <w:rFonts w:eastAsia="Times New Roman" w:cs="Times New Roman"/>
          <w:szCs w:val="24"/>
        </w:rPr>
        <w:t xml:space="preserve"> ο κ. Κωνσταντίνος Βλάσσης.</w:t>
      </w:r>
    </w:p>
    <w:p w14:paraId="65B2531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 δεύτερη </w:t>
      </w:r>
      <w:r>
        <w:rPr>
          <w:rFonts w:eastAsia="Times New Roman" w:cs="Times New Roman"/>
          <w:szCs w:val="24"/>
        </w:rPr>
        <w:t>ε</w:t>
      </w:r>
      <w:r>
        <w:rPr>
          <w:rFonts w:eastAsia="Times New Roman" w:cs="Times New Roman"/>
          <w:szCs w:val="24"/>
        </w:rPr>
        <w:t xml:space="preserve">φορευτική </w:t>
      </w:r>
      <w:r>
        <w:rPr>
          <w:rFonts w:eastAsia="Times New Roman" w:cs="Times New Roman"/>
          <w:szCs w:val="24"/>
        </w:rPr>
        <w:t>ε</w:t>
      </w:r>
      <w:r>
        <w:rPr>
          <w:rFonts w:eastAsia="Times New Roman" w:cs="Times New Roman"/>
          <w:szCs w:val="24"/>
        </w:rPr>
        <w:t>πιτροπή Πρόεδρος είναι ο κ. Ανδρέας Ριζούλης και μέλη η κ</w:t>
      </w:r>
      <w:r>
        <w:rPr>
          <w:rFonts w:eastAsia="Times New Roman" w:cs="Times New Roman"/>
          <w:szCs w:val="24"/>
        </w:rPr>
        <w:t>.</w:t>
      </w:r>
      <w:r>
        <w:rPr>
          <w:rFonts w:eastAsia="Times New Roman" w:cs="Times New Roman"/>
          <w:szCs w:val="24"/>
        </w:rPr>
        <w:t xml:space="preserve"> Παναγιώτα Δριτσέλη και ο κ. Στέργιος Γιαννάκης.</w:t>
      </w:r>
    </w:p>
    <w:p w14:paraId="65B2531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Στην τρίτη </w:t>
      </w:r>
      <w:r>
        <w:rPr>
          <w:rFonts w:eastAsia="Times New Roman" w:cs="Times New Roman"/>
          <w:szCs w:val="24"/>
        </w:rPr>
        <w:t>ε</w:t>
      </w:r>
      <w:r>
        <w:rPr>
          <w:rFonts w:eastAsia="Times New Roman" w:cs="Times New Roman"/>
          <w:szCs w:val="24"/>
        </w:rPr>
        <w:t xml:space="preserve">φορευτική </w:t>
      </w:r>
      <w:r>
        <w:rPr>
          <w:rFonts w:eastAsia="Times New Roman" w:cs="Times New Roman"/>
          <w:szCs w:val="24"/>
        </w:rPr>
        <w:t>ε</w:t>
      </w:r>
      <w:r>
        <w:rPr>
          <w:rFonts w:eastAsia="Times New Roman" w:cs="Times New Roman"/>
          <w:szCs w:val="24"/>
        </w:rPr>
        <w:t>πιτροπή Πρόεδρος είναι ο κ. Γρηγόριος Στογιαννίδης και μέλη ο κ. Ανδρέας Μ</w:t>
      </w:r>
      <w:r>
        <w:rPr>
          <w:rFonts w:eastAsia="Times New Roman" w:cs="Times New Roman"/>
          <w:szCs w:val="24"/>
        </w:rPr>
        <w:t>ιχαηλίδης και ο κ. Αναστάσιος Δημοσχάκης.</w:t>
      </w:r>
    </w:p>
    <w:p w14:paraId="65B2532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Στην τέταρτη </w:t>
      </w:r>
      <w:r>
        <w:rPr>
          <w:rFonts w:eastAsia="Times New Roman" w:cs="Times New Roman"/>
          <w:szCs w:val="24"/>
        </w:rPr>
        <w:t>ε</w:t>
      </w:r>
      <w:r>
        <w:rPr>
          <w:rFonts w:eastAsia="Times New Roman" w:cs="Times New Roman"/>
          <w:szCs w:val="24"/>
        </w:rPr>
        <w:t xml:space="preserve">φορευτική </w:t>
      </w:r>
      <w:r>
        <w:rPr>
          <w:rFonts w:eastAsia="Times New Roman" w:cs="Times New Roman"/>
          <w:szCs w:val="24"/>
        </w:rPr>
        <w:t>ε</w:t>
      </w:r>
      <w:r>
        <w:rPr>
          <w:rFonts w:eastAsia="Times New Roman" w:cs="Times New Roman"/>
          <w:szCs w:val="24"/>
        </w:rPr>
        <w:t>πιτροπή Πρόεδρος είναι ο κ. Κωνσταντίνος Μπάρκας και μέλη ο κ. Γεώργιος Πάλλης και ο κ. Αθανάσιος Καββαδάς.</w:t>
      </w:r>
    </w:p>
    <w:p w14:paraId="65B2532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πέμπτη </w:t>
      </w:r>
      <w:r>
        <w:rPr>
          <w:rFonts w:eastAsia="Times New Roman" w:cs="Times New Roman"/>
          <w:szCs w:val="24"/>
        </w:rPr>
        <w:t>ε</w:t>
      </w:r>
      <w:r>
        <w:rPr>
          <w:rFonts w:eastAsia="Times New Roman" w:cs="Times New Roman"/>
          <w:szCs w:val="24"/>
        </w:rPr>
        <w:t xml:space="preserve">φορευτική </w:t>
      </w:r>
      <w:r>
        <w:rPr>
          <w:rFonts w:eastAsia="Times New Roman" w:cs="Times New Roman"/>
          <w:szCs w:val="24"/>
        </w:rPr>
        <w:t>ε</w:t>
      </w:r>
      <w:r>
        <w:rPr>
          <w:rFonts w:eastAsia="Times New Roman" w:cs="Times New Roman"/>
          <w:szCs w:val="24"/>
        </w:rPr>
        <w:t>πιτροπή Πρόεδρος είναι ο κ. Τριαντάφυλλος Μηταφίδης και μ</w:t>
      </w:r>
      <w:r>
        <w:rPr>
          <w:rFonts w:eastAsia="Times New Roman" w:cs="Times New Roman"/>
          <w:szCs w:val="24"/>
        </w:rPr>
        <w:t>έλη η κ</w:t>
      </w:r>
      <w:r>
        <w:rPr>
          <w:rFonts w:eastAsia="Times New Roman" w:cs="Times New Roman"/>
          <w:szCs w:val="24"/>
        </w:rPr>
        <w:t>.</w:t>
      </w:r>
      <w:r>
        <w:rPr>
          <w:rFonts w:eastAsia="Times New Roman" w:cs="Times New Roman"/>
          <w:szCs w:val="24"/>
        </w:rPr>
        <w:t xml:space="preserve"> Μαρία Τρανταφύλλου και ο κ. Ανδρέας Κατσανιώτης.</w:t>
      </w:r>
    </w:p>
    <w:p w14:paraId="65B2532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Στην έκτη </w:t>
      </w:r>
      <w:r>
        <w:rPr>
          <w:rFonts w:eastAsia="Times New Roman" w:cs="Times New Roman"/>
          <w:szCs w:val="24"/>
        </w:rPr>
        <w:t>ε</w:t>
      </w:r>
      <w:r>
        <w:rPr>
          <w:rFonts w:eastAsia="Times New Roman" w:cs="Times New Roman"/>
          <w:szCs w:val="24"/>
        </w:rPr>
        <w:t xml:space="preserve">φορευτική </w:t>
      </w:r>
      <w:r>
        <w:rPr>
          <w:rFonts w:eastAsia="Times New Roman" w:cs="Times New Roman"/>
          <w:szCs w:val="24"/>
        </w:rPr>
        <w:t>ε</w:t>
      </w:r>
      <w:r>
        <w:rPr>
          <w:rFonts w:eastAsia="Times New Roman" w:cs="Times New Roman"/>
          <w:szCs w:val="24"/>
        </w:rPr>
        <w:t>πιτροπή Πρόεδρος είναι ο κ. Ιωάννης Θεοφύλακτος και μέλη η κ</w:t>
      </w:r>
      <w:r>
        <w:rPr>
          <w:rFonts w:eastAsia="Times New Roman" w:cs="Times New Roman"/>
          <w:szCs w:val="24"/>
        </w:rPr>
        <w:t>.</w:t>
      </w:r>
      <w:r>
        <w:rPr>
          <w:rFonts w:eastAsia="Times New Roman" w:cs="Times New Roman"/>
          <w:szCs w:val="24"/>
        </w:rPr>
        <w:t xml:space="preserve"> Ελισσάβετ Σκούφα και ο κ. Γεώργιος Κατσιαντώνης.</w:t>
      </w:r>
    </w:p>
    <w:p w14:paraId="65B2532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Στην έβδομη </w:t>
      </w:r>
      <w:r>
        <w:rPr>
          <w:rFonts w:eastAsia="Times New Roman" w:cs="Times New Roman"/>
          <w:szCs w:val="24"/>
        </w:rPr>
        <w:t>ε</w:t>
      </w:r>
      <w:r>
        <w:rPr>
          <w:rFonts w:eastAsia="Times New Roman" w:cs="Times New Roman"/>
          <w:szCs w:val="24"/>
        </w:rPr>
        <w:t xml:space="preserve">φορευτική </w:t>
      </w:r>
      <w:r>
        <w:rPr>
          <w:rFonts w:eastAsia="Times New Roman" w:cs="Times New Roman"/>
          <w:szCs w:val="24"/>
        </w:rPr>
        <w:t>ε</w:t>
      </w:r>
      <w:r>
        <w:rPr>
          <w:rFonts w:eastAsia="Times New Roman" w:cs="Times New Roman"/>
          <w:szCs w:val="24"/>
        </w:rPr>
        <w:t xml:space="preserve">πιτροπή Πρόεδρος είναι ο κ. Δημήτριος </w:t>
      </w:r>
      <w:r>
        <w:rPr>
          <w:rFonts w:eastAsia="Times New Roman" w:cs="Times New Roman"/>
          <w:szCs w:val="24"/>
        </w:rPr>
        <w:t>Ρίζος και μέλη ο κ. Καρά Γιουσούφ Αϊχάν και ο κ. Κωνσταντίνος Αχ. Καραμανλής.</w:t>
      </w:r>
    </w:p>
    <w:p w14:paraId="65B2532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Στην όγδοη </w:t>
      </w:r>
      <w:r>
        <w:rPr>
          <w:rFonts w:eastAsia="Times New Roman" w:cs="Times New Roman"/>
          <w:szCs w:val="24"/>
        </w:rPr>
        <w:t>ε</w:t>
      </w:r>
      <w:r>
        <w:rPr>
          <w:rFonts w:eastAsia="Times New Roman" w:cs="Times New Roman"/>
          <w:szCs w:val="24"/>
        </w:rPr>
        <w:t xml:space="preserve">φορευτική </w:t>
      </w:r>
      <w:r>
        <w:rPr>
          <w:rFonts w:eastAsia="Times New Roman" w:cs="Times New Roman"/>
          <w:szCs w:val="24"/>
        </w:rPr>
        <w:t>ε</w:t>
      </w:r>
      <w:r>
        <w:rPr>
          <w:rFonts w:eastAsia="Times New Roman" w:cs="Times New Roman"/>
          <w:szCs w:val="24"/>
        </w:rPr>
        <w:t>πιτροπή Πρόεδρος είναι η κ</w:t>
      </w:r>
      <w:r>
        <w:rPr>
          <w:rFonts w:eastAsia="Times New Roman" w:cs="Times New Roman"/>
          <w:szCs w:val="24"/>
        </w:rPr>
        <w:t>.</w:t>
      </w:r>
      <w:r>
        <w:rPr>
          <w:rFonts w:eastAsia="Times New Roman" w:cs="Times New Roman"/>
          <w:szCs w:val="24"/>
        </w:rPr>
        <w:t xml:space="preserve"> Παναγιώτα Κοζομπόλη και μέλη η κ</w:t>
      </w:r>
      <w:r>
        <w:rPr>
          <w:rFonts w:eastAsia="Times New Roman" w:cs="Times New Roman"/>
          <w:szCs w:val="24"/>
        </w:rPr>
        <w:t>.</w:t>
      </w:r>
      <w:r>
        <w:rPr>
          <w:rFonts w:eastAsia="Times New Roman" w:cs="Times New Roman"/>
          <w:szCs w:val="24"/>
        </w:rPr>
        <w:t xml:space="preserve"> Γεωργία Γεννιά και ο κ. Γεώργιος Κουμουτσάκος.</w:t>
      </w:r>
    </w:p>
    <w:p w14:paraId="65B2532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Στην ένατη </w:t>
      </w:r>
      <w:r>
        <w:rPr>
          <w:rFonts w:eastAsia="Times New Roman" w:cs="Times New Roman"/>
          <w:szCs w:val="24"/>
        </w:rPr>
        <w:t>ε</w:t>
      </w:r>
      <w:r>
        <w:rPr>
          <w:rFonts w:eastAsia="Times New Roman" w:cs="Times New Roman"/>
          <w:szCs w:val="24"/>
        </w:rPr>
        <w:t xml:space="preserve">φορευτική </w:t>
      </w:r>
      <w:r>
        <w:rPr>
          <w:rFonts w:eastAsia="Times New Roman" w:cs="Times New Roman"/>
          <w:szCs w:val="24"/>
        </w:rPr>
        <w:t>ε</w:t>
      </w:r>
      <w:r>
        <w:rPr>
          <w:rFonts w:eastAsia="Times New Roman" w:cs="Times New Roman"/>
          <w:szCs w:val="24"/>
        </w:rPr>
        <w:t xml:space="preserve">πιτροπή Πρόεδρος είναι </w:t>
      </w:r>
      <w:r>
        <w:rPr>
          <w:rFonts w:eastAsia="Times New Roman" w:cs="Times New Roman"/>
          <w:szCs w:val="24"/>
        </w:rPr>
        <w:t>ο κ. Γεώργιος Ψυχογιός και μέλη ο κ. Αστέριος Καστόρης και ο κ. Χρήστος Μπουκώρος.</w:t>
      </w:r>
    </w:p>
    <w:p w14:paraId="65B2532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 δέκατη </w:t>
      </w:r>
      <w:r>
        <w:rPr>
          <w:rFonts w:eastAsia="Times New Roman" w:cs="Times New Roman"/>
          <w:szCs w:val="24"/>
        </w:rPr>
        <w:t>ε</w:t>
      </w:r>
      <w:r>
        <w:rPr>
          <w:rFonts w:eastAsia="Times New Roman" w:cs="Times New Roman"/>
          <w:szCs w:val="24"/>
        </w:rPr>
        <w:t xml:space="preserve">φορευτική </w:t>
      </w:r>
      <w:r>
        <w:rPr>
          <w:rFonts w:eastAsia="Times New Roman" w:cs="Times New Roman"/>
          <w:szCs w:val="24"/>
        </w:rPr>
        <w:t>ε</w:t>
      </w:r>
      <w:r>
        <w:rPr>
          <w:rFonts w:eastAsia="Times New Roman" w:cs="Times New Roman"/>
          <w:szCs w:val="24"/>
        </w:rPr>
        <w:t>πιτροπή Πρόεδρος είναι ο κ. Δημήτριος Μπαξεβανάκης και μέλη ο κ. Χρήστος Καραγιαννίδης και ο κ. Ιάσων Φωτήλας.</w:t>
      </w:r>
    </w:p>
    <w:p w14:paraId="65B25327" w14:textId="77777777" w:rsidR="000F4E4F" w:rsidRDefault="00A56466">
      <w:pPr>
        <w:spacing w:line="600" w:lineRule="auto"/>
        <w:ind w:firstLine="720"/>
        <w:jc w:val="both"/>
        <w:rPr>
          <w:rFonts w:eastAsia="Times New Roman"/>
          <w:bCs/>
          <w:szCs w:val="24"/>
        </w:rPr>
      </w:pPr>
      <w:r w:rsidRPr="00726A05">
        <w:rPr>
          <w:rFonts w:eastAsia="Times New Roman"/>
          <w:bCs/>
          <w:szCs w:val="24"/>
        </w:rPr>
        <w:lastRenderedPageBreak/>
        <w:t xml:space="preserve">Κυρίες και κύριοι συνάδελφοι, </w:t>
      </w:r>
      <w:r>
        <w:rPr>
          <w:rFonts w:eastAsia="Times New Roman"/>
          <w:bCs/>
          <w:szCs w:val="24"/>
        </w:rPr>
        <w:t>πριν αρχί</w:t>
      </w:r>
      <w:r>
        <w:rPr>
          <w:rFonts w:eastAsia="Times New Roman"/>
          <w:bCs/>
          <w:szCs w:val="24"/>
        </w:rPr>
        <w:t xml:space="preserve">σει η ανάγνωση του καταλόγου </w:t>
      </w:r>
      <w:r w:rsidRPr="00726A05">
        <w:rPr>
          <w:rFonts w:eastAsia="Times New Roman"/>
          <w:bCs/>
          <w:szCs w:val="24"/>
        </w:rPr>
        <w:t xml:space="preserve">γίνεται γνωστό στο Σώμα ότι </w:t>
      </w:r>
      <w:r>
        <w:rPr>
          <w:rFonts w:eastAsia="Times New Roman"/>
          <w:bCs/>
          <w:szCs w:val="24"/>
        </w:rPr>
        <w:t>τη συνεδρίασή μας</w:t>
      </w:r>
      <w:r w:rsidRPr="00726A05">
        <w:rPr>
          <w:rFonts w:eastAsia="Times New Roman"/>
          <w:bCs/>
          <w:szCs w:val="24"/>
        </w:rPr>
        <w:t xml:space="preserve"> παρ</w:t>
      </w:r>
      <w:r>
        <w:rPr>
          <w:rFonts w:eastAsia="Times New Roman"/>
          <w:bCs/>
          <w:szCs w:val="24"/>
        </w:rPr>
        <w:t>ακολουθούν</w:t>
      </w:r>
      <w:r w:rsidRPr="00726A05">
        <w:rPr>
          <w:rFonts w:eastAsia="Times New Roman"/>
          <w:bCs/>
          <w:szCs w:val="24"/>
        </w:rPr>
        <w:t xml:space="preserve"> </w:t>
      </w:r>
      <w:r w:rsidRPr="00726A05">
        <w:rPr>
          <w:rFonts w:eastAsia="Times New Roman"/>
          <w:bCs/>
          <w:szCs w:val="24"/>
        </w:rPr>
        <w:t xml:space="preserve">από τα άνω δυτικά θεωρεία, </w:t>
      </w:r>
      <w:r>
        <w:rPr>
          <w:rFonts w:eastAsia="Times New Roman"/>
          <w:bCs/>
          <w:szCs w:val="24"/>
        </w:rPr>
        <w:t>δεκαεπτά</w:t>
      </w:r>
      <w:r w:rsidRPr="00726A05">
        <w:rPr>
          <w:rFonts w:eastAsia="Times New Roman"/>
          <w:bCs/>
          <w:szCs w:val="24"/>
        </w:rPr>
        <w:t xml:space="preserve"> μαθήτριες και μαθητές και </w:t>
      </w:r>
      <w:r>
        <w:rPr>
          <w:rFonts w:eastAsia="Times New Roman"/>
          <w:bCs/>
          <w:szCs w:val="24"/>
        </w:rPr>
        <w:t xml:space="preserve">δύο </w:t>
      </w:r>
      <w:r w:rsidRPr="00726A05">
        <w:rPr>
          <w:rFonts w:eastAsia="Times New Roman"/>
          <w:bCs/>
          <w:szCs w:val="24"/>
        </w:rPr>
        <w:t xml:space="preserve">εκπαιδευτικοί </w:t>
      </w:r>
      <w:r>
        <w:rPr>
          <w:rFonts w:eastAsia="Times New Roman"/>
          <w:bCs/>
          <w:szCs w:val="24"/>
        </w:rPr>
        <w:t xml:space="preserve">τους </w:t>
      </w:r>
      <w:r w:rsidRPr="00726A05">
        <w:rPr>
          <w:rFonts w:eastAsia="Times New Roman"/>
          <w:bCs/>
          <w:szCs w:val="24"/>
        </w:rPr>
        <w:t xml:space="preserve">από το </w:t>
      </w:r>
      <w:r>
        <w:rPr>
          <w:rFonts w:eastAsia="Times New Roman"/>
          <w:bCs/>
          <w:szCs w:val="24"/>
        </w:rPr>
        <w:t>5</w:t>
      </w:r>
      <w:r w:rsidRPr="000D532F">
        <w:rPr>
          <w:rFonts w:eastAsia="Times New Roman"/>
          <w:szCs w:val="24"/>
          <w:vertAlign w:val="superscript"/>
        </w:rPr>
        <w:t>ο</w:t>
      </w:r>
      <w:r w:rsidRPr="00726A05">
        <w:rPr>
          <w:rFonts w:eastAsia="Times New Roman"/>
          <w:bCs/>
          <w:szCs w:val="24"/>
        </w:rPr>
        <w:t xml:space="preserve"> </w:t>
      </w:r>
      <w:r>
        <w:rPr>
          <w:rFonts w:eastAsia="Times New Roman"/>
          <w:bCs/>
          <w:szCs w:val="24"/>
        </w:rPr>
        <w:t xml:space="preserve">Δημοτικό Σχολείο Παλαιού Φαλήρου. </w:t>
      </w:r>
    </w:p>
    <w:p w14:paraId="65B25328" w14:textId="77777777" w:rsidR="000F4E4F" w:rsidRDefault="00A56466">
      <w:pPr>
        <w:spacing w:line="600" w:lineRule="auto"/>
        <w:ind w:firstLine="720"/>
        <w:jc w:val="both"/>
        <w:rPr>
          <w:rFonts w:eastAsia="Times New Roman"/>
          <w:bCs/>
          <w:szCs w:val="24"/>
        </w:rPr>
      </w:pPr>
      <w:r w:rsidRPr="00726A05">
        <w:rPr>
          <w:rFonts w:eastAsia="Times New Roman"/>
          <w:bCs/>
          <w:szCs w:val="24"/>
        </w:rPr>
        <w:t>Η Βουλή τούς καλωσορίζει.</w:t>
      </w:r>
    </w:p>
    <w:p w14:paraId="65B25329" w14:textId="77777777" w:rsidR="000F4E4F" w:rsidRDefault="00A56466">
      <w:pPr>
        <w:spacing w:line="600" w:lineRule="auto"/>
        <w:ind w:firstLine="720"/>
        <w:jc w:val="center"/>
        <w:rPr>
          <w:rFonts w:eastAsia="Times New Roman"/>
          <w:bCs/>
          <w:szCs w:val="24"/>
        </w:rPr>
      </w:pPr>
      <w:r w:rsidRPr="00726A05">
        <w:rPr>
          <w:rFonts w:eastAsia="Times New Roman"/>
          <w:bCs/>
          <w:szCs w:val="24"/>
        </w:rPr>
        <w:t>(Χειροκροτή</w:t>
      </w:r>
      <w:r w:rsidRPr="00726A05">
        <w:rPr>
          <w:rFonts w:eastAsia="Times New Roman"/>
          <w:bCs/>
          <w:szCs w:val="24"/>
        </w:rPr>
        <w:t>ματα απ’ όλες τις πτέρυγες της Βουλής)</w:t>
      </w:r>
    </w:p>
    <w:p w14:paraId="65B2532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14:paraId="65B2532B" w14:textId="77777777" w:rsidR="000F4E4F" w:rsidRDefault="00A56466">
      <w:pPr>
        <w:spacing w:line="600" w:lineRule="auto"/>
        <w:ind w:firstLine="720"/>
        <w:jc w:val="center"/>
        <w:rPr>
          <w:rFonts w:eastAsia="Times New Roman" w:cs="Times New Roman"/>
          <w:szCs w:val="24"/>
        </w:rPr>
      </w:pPr>
      <w:r w:rsidDel="000D532F">
        <w:rPr>
          <w:rFonts w:eastAsia="Times New Roman" w:cs="Times New Roman"/>
          <w:szCs w:val="24"/>
        </w:rPr>
        <w:t xml:space="preserve"> </w:t>
      </w:r>
      <w:r>
        <w:rPr>
          <w:rFonts w:eastAsia="Times New Roman" w:cs="Times New Roman"/>
          <w:szCs w:val="24"/>
        </w:rPr>
        <w:t>(ΨΗΦΟΦΟΡΙΑ)</w:t>
      </w:r>
    </w:p>
    <w:p w14:paraId="65B2532C" w14:textId="77777777" w:rsidR="000F4E4F" w:rsidRDefault="00A56466">
      <w:pPr>
        <w:spacing w:line="600" w:lineRule="auto"/>
        <w:ind w:firstLine="720"/>
        <w:jc w:val="both"/>
        <w:rPr>
          <w:rFonts w:eastAsia="Times New Roman" w:cs="Times New Roman"/>
          <w:szCs w:val="24"/>
        </w:rPr>
      </w:pPr>
      <w:r w:rsidDel="000D532F">
        <w:rPr>
          <w:rFonts w:eastAsia="Times New Roman" w:cs="Times New Roman"/>
          <w:szCs w:val="24"/>
        </w:rPr>
        <w:t xml:space="preserve"> </w:t>
      </w:r>
      <w:r>
        <w:rPr>
          <w:rFonts w:eastAsia="Times New Roman"/>
          <w:b/>
          <w:szCs w:val="24"/>
        </w:rPr>
        <w:t xml:space="preserve">ΠΡΟΕΔΡΕΥΩΝ (Νικήτας Κακλαμάνης):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w:t>
      </w:r>
      <w:r>
        <w:rPr>
          <w:rFonts w:eastAsia="Times New Roman" w:cs="Times New Roman"/>
          <w:szCs w:val="24"/>
        </w:rPr>
        <w:t>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szCs w:val="24"/>
        </w:rPr>
        <w:t>,</w:t>
      </w:r>
      <w:r>
        <w:rPr>
          <w:rFonts w:eastAsia="Times New Roman" w:cs="Times New Roman"/>
          <w:szCs w:val="24"/>
        </w:rPr>
        <w:t xml:space="preserve"> τριάντα τρεις μαθητές και μαθήτριες και δύο εκπαιδευτικοί συνοδοί τους α</w:t>
      </w:r>
      <w:r>
        <w:rPr>
          <w:rFonts w:eastAsia="Times New Roman" w:cs="Times New Roman"/>
          <w:szCs w:val="24"/>
        </w:rPr>
        <w:t>πό το 26</w:t>
      </w:r>
      <w:r w:rsidRPr="00C249CB">
        <w:rPr>
          <w:rFonts w:eastAsia="Times New Roman" w:cs="Times New Roman"/>
          <w:szCs w:val="24"/>
          <w:vertAlign w:val="superscript"/>
        </w:rPr>
        <w:t>ο</w:t>
      </w:r>
      <w:r>
        <w:rPr>
          <w:rFonts w:eastAsia="Times New Roman" w:cs="Times New Roman"/>
          <w:szCs w:val="24"/>
        </w:rPr>
        <w:t xml:space="preserve"> Δημοτικό Σχολείο Καλλιθέας.</w:t>
      </w:r>
    </w:p>
    <w:p w14:paraId="65B2532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5B2532E" w14:textId="77777777" w:rsidR="000F4E4F" w:rsidRDefault="00A5646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65B2532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Παρακαλώ να επαναληφθεί η ανάγνωση του καταλόγου ως προς τους απόντες.</w:t>
      </w:r>
    </w:p>
    <w:p w14:paraId="65B25330" w14:textId="77777777" w:rsidR="000F4E4F" w:rsidRDefault="00A56466">
      <w:pPr>
        <w:spacing w:line="600" w:lineRule="auto"/>
        <w:ind w:firstLine="720"/>
        <w:jc w:val="center"/>
        <w:rPr>
          <w:rFonts w:eastAsia="Times New Roman" w:cs="Times New Roman"/>
          <w:szCs w:val="24"/>
        </w:rPr>
      </w:pPr>
      <w:r w:rsidDel="000D532F">
        <w:rPr>
          <w:rFonts w:eastAsia="Times New Roman" w:cs="Times New Roman"/>
          <w:szCs w:val="24"/>
        </w:rPr>
        <w:t xml:space="preserve"> </w:t>
      </w:r>
      <w:r>
        <w:rPr>
          <w:rFonts w:eastAsia="Times New Roman" w:cs="Times New Roman"/>
          <w:szCs w:val="24"/>
        </w:rPr>
        <w:t>(ΜΕΤΑ ΚΑΙ ΤΗ ΔΕΥΤΕΡΗ ΑΝΑΓΝΩΣΗ ΤΟΥ ΚΑΤΑΛΟΓΟΥ)</w:t>
      </w:r>
    </w:p>
    <w:p w14:paraId="65B25331" w14:textId="77777777" w:rsidR="000F4E4F" w:rsidRDefault="00A56466">
      <w:pPr>
        <w:spacing w:line="600" w:lineRule="auto"/>
        <w:ind w:firstLine="720"/>
        <w:jc w:val="both"/>
        <w:rPr>
          <w:rFonts w:eastAsia="Times New Roman" w:cs="Times New Roman"/>
          <w:szCs w:val="24"/>
        </w:rPr>
      </w:pPr>
      <w:r w:rsidRPr="00F500F3">
        <w:rPr>
          <w:rFonts w:eastAsia="Times New Roman" w:cs="Times New Roman"/>
          <w:b/>
          <w:szCs w:val="24"/>
        </w:rPr>
        <w:t>ΠΡΟΕΔΡΕΥΩΝ (Νικήτας Κακλα</w:t>
      </w:r>
      <w:r w:rsidRPr="00F500F3">
        <w:rPr>
          <w:rFonts w:eastAsia="Times New Roman" w:cs="Times New Roman"/>
          <w:b/>
          <w:szCs w:val="24"/>
        </w:rPr>
        <w:t>μάνης):</w:t>
      </w:r>
      <w:r>
        <w:rPr>
          <w:rFonts w:eastAsia="Times New Roman" w:cs="Times New Roman"/>
          <w:szCs w:val="24"/>
        </w:rPr>
        <w:t xml:space="preserve"> Υπάρχει συνάδελφος, ο οποίος δεν άκουσε το όνομά του; Κανείς.</w:t>
      </w:r>
    </w:p>
    <w:p w14:paraId="65B2533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Οι επιστολές, οι οποίες απεστάλησαν στο Προεδρείο από τους συναδέλφους σύμφωνα με το άρθρο 70Α του Κανονισμού της Βουλής, </w:t>
      </w:r>
      <w:r>
        <w:rPr>
          <w:rFonts w:eastAsia="Times New Roman" w:cs="Times New Roman"/>
          <w:szCs w:val="24"/>
        </w:rPr>
        <w:t xml:space="preserve">θα καταχωριστούν </w:t>
      </w:r>
      <w:r>
        <w:rPr>
          <w:rFonts w:eastAsia="Times New Roman" w:cs="Times New Roman"/>
          <w:szCs w:val="24"/>
        </w:rPr>
        <w:t>στα Πρακτικά.</w:t>
      </w:r>
    </w:p>
    <w:p w14:paraId="65B2533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w:t>
      </w:r>
      <w:r>
        <w:rPr>
          <w:rFonts w:eastAsia="Times New Roman" w:cs="Times New Roman"/>
          <w:szCs w:val="24"/>
        </w:rPr>
        <w:t>κατ</w:t>
      </w:r>
      <w:r>
        <w:rPr>
          <w:rFonts w:eastAsia="Times New Roman" w:cs="Times New Roman"/>
          <w:szCs w:val="24"/>
        </w:rPr>
        <w:t xml:space="preserve">αχωρίζονται στα Πρακτικά και </w:t>
      </w:r>
      <w:r>
        <w:rPr>
          <w:rFonts w:eastAsia="Times New Roman" w:cs="Times New Roman"/>
          <w:szCs w:val="24"/>
        </w:rPr>
        <w:t>έχουν ως εξής:</w:t>
      </w:r>
    </w:p>
    <w:p w14:paraId="65B25334" w14:textId="77777777" w:rsidR="000F4E4F" w:rsidRDefault="00A56466">
      <w:pPr>
        <w:spacing w:line="600" w:lineRule="auto"/>
        <w:ind w:firstLine="720"/>
        <w:jc w:val="center"/>
        <w:rPr>
          <w:rFonts w:eastAsia="Times New Roman" w:cs="Times New Roman"/>
          <w:color w:val="FF0000"/>
          <w:szCs w:val="24"/>
        </w:rPr>
      </w:pPr>
      <w:r w:rsidRPr="009B10C7">
        <w:rPr>
          <w:rFonts w:eastAsia="Times New Roman" w:cs="Times New Roman"/>
          <w:color w:val="FF0000"/>
          <w:szCs w:val="24"/>
        </w:rPr>
        <w:t>(</w:t>
      </w:r>
      <w:r w:rsidRPr="009B10C7">
        <w:rPr>
          <w:rFonts w:eastAsia="Times New Roman" w:cs="Times New Roman"/>
          <w:color w:val="FF0000"/>
          <w:szCs w:val="24"/>
        </w:rPr>
        <w:t>ΑΛΛΑΓΗ ΣΕΛΙΔΑΣ</w:t>
      </w:r>
      <w:r w:rsidRPr="009B10C7">
        <w:rPr>
          <w:rFonts w:eastAsia="Times New Roman" w:cs="Times New Roman"/>
          <w:color w:val="FF0000"/>
          <w:szCs w:val="24"/>
        </w:rPr>
        <w:t>)</w:t>
      </w:r>
    </w:p>
    <w:p w14:paraId="65B25335" w14:textId="77777777" w:rsidR="000F4E4F" w:rsidRDefault="00A56466">
      <w:pPr>
        <w:spacing w:line="600" w:lineRule="auto"/>
        <w:ind w:firstLine="720"/>
        <w:jc w:val="center"/>
        <w:rPr>
          <w:rFonts w:eastAsia="Times New Roman" w:cs="Times New Roman"/>
          <w:color w:val="FF0000"/>
          <w:szCs w:val="24"/>
        </w:rPr>
      </w:pPr>
      <w:r w:rsidRPr="009B10C7">
        <w:rPr>
          <w:rFonts w:eastAsia="Times New Roman" w:cs="Times New Roman"/>
          <w:color w:val="FF0000"/>
          <w:szCs w:val="24"/>
        </w:rPr>
        <w:t>(Να μπουν οι σελίδες49-56)</w:t>
      </w:r>
    </w:p>
    <w:p w14:paraId="65B25336" w14:textId="77777777" w:rsidR="000F4E4F" w:rsidRDefault="00A56466">
      <w:pPr>
        <w:spacing w:line="600" w:lineRule="auto"/>
        <w:ind w:firstLine="720"/>
        <w:jc w:val="center"/>
        <w:rPr>
          <w:rFonts w:eastAsia="Times New Roman" w:cs="Times New Roman"/>
          <w:color w:val="FF0000"/>
          <w:szCs w:val="24"/>
        </w:rPr>
      </w:pPr>
      <w:r w:rsidRPr="009B10C7">
        <w:rPr>
          <w:rFonts w:eastAsia="Times New Roman" w:cs="Times New Roman"/>
          <w:color w:val="FF0000"/>
          <w:szCs w:val="24"/>
        </w:rPr>
        <w:t>(</w:t>
      </w:r>
      <w:r w:rsidRPr="009B10C7">
        <w:rPr>
          <w:rFonts w:eastAsia="Times New Roman" w:cs="Times New Roman"/>
          <w:color w:val="FF0000"/>
          <w:szCs w:val="24"/>
        </w:rPr>
        <w:t>ΑΛΛΑΓΗ ΣΕΛΙΔΑΣ</w:t>
      </w:r>
      <w:r w:rsidRPr="009B10C7">
        <w:rPr>
          <w:rFonts w:eastAsia="Times New Roman" w:cs="Times New Roman"/>
          <w:color w:val="FF0000"/>
          <w:szCs w:val="24"/>
        </w:rPr>
        <w:t>)</w:t>
      </w:r>
    </w:p>
    <w:p w14:paraId="65B25337" w14:textId="77777777" w:rsidR="000F4E4F" w:rsidRDefault="00A56466">
      <w:pPr>
        <w:spacing w:line="600" w:lineRule="auto"/>
        <w:ind w:firstLine="720"/>
        <w:jc w:val="both"/>
        <w:rPr>
          <w:rFonts w:eastAsia="Times New Roman" w:cs="Times New Roman"/>
          <w:szCs w:val="24"/>
        </w:rPr>
      </w:pPr>
      <w:r w:rsidRPr="00F500F3">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κηρύσσεται περαιωμένη η ψηφοφορία.</w:t>
      </w:r>
    </w:p>
    <w:p w14:paraId="65B2533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Θα επαναλάβω τις </w:t>
      </w:r>
      <w:r>
        <w:rPr>
          <w:rFonts w:eastAsia="Times New Roman" w:cs="Times New Roman"/>
          <w:szCs w:val="24"/>
        </w:rPr>
        <w:t>εφορευτικές επιτροπές</w:t>
      </w:r>
      <w:r>
        <w:rPr>
          <w:rFonts w:eastAsia="Times New Roman" w:cs="Times New Roman"/>
          <w:szCs w:val="24"/>
        </w:rPr>
        <w:t xml:space="preserve">: </w:t>
      </w:r>
    </w:p>
    <w:p w14:paraId="65B2533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Στην πρώτη </w:t>
      </w:r>
      <w:r>
        <w:rPr>
          <w:rFonts w:eastAsia="Times New Roman" w:cs="Times New Roman"/>
          <w:szCs w:val="24"/>
        </w:rPr>
        <w:t xml:space="preserve">εφορευτική επιτροπή </w:t>
      </w:r>
      <w:r>
        <w:rPr>
          <w:rFonts w:eastAsia="Times New Roman" w:cs="Times New Roman"/>
          <w:szCs w:val="24"/>
        </w:rPr>
        <w:t>είναι ο κ. Αθανάσιος Μιχελής, ο κ. Κωνσταντίνος Παυλίδης και ο κ. Κωνσταντίνος Βλάσης.</w:t>
      </w:r>
    </w:p>
    <w:p w14:paraId="65B2533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 δεύτερη </w:t>
      </w:r>
      <w:r>
        <w:rPr>
          <w:rFonts w:eastAsia="Times New Roman" w:cs="Times New Roman"/>
          <w:szCs w:val="24"/>
        </w:rPr>
        <w:t xml:space="preserve">εφορευτική επιτροπή </w:t>
      </w:r>
      <w:r>
        <w:rPr>
          <w:rFonts w:eastAsia="Times New Roman" w:cs="Times New Roman"/>
          <w:szCs w:val="24"/>
        </w:rPr>
        <w:t xml:space="preserve">είναι ο κ. Ανδρέας Ριζούλης, η </w:t>
      </w:r>
      <w:r>
        <w:rPr>
          <w:rFonts w:eastAsia="Times New Roman" w:cs="Times New Roman"/>
          <w:szCs w:val="24"/>
        </w:rPr>
        <w:t xml:space="preserve">κ. </w:t>
      </w:r>
      <w:r>
        <w:rPr>
          <w:rFonts w:eastAsia="Times New Roman" w:cs="Times New Roman"/>
          <w:szCs w:val="24"/>
        </w:rPr>
        <w:t>Παναγιώτα Δριτσέλη και ο κ. Στέργιος Γιαννάκης.</w:t>
      </w:r>
    </w:p>
    <w:p w14:paraId="65B2533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Στην τρίτη </w:t>
      </w:r>
      <w:r>
        <w:rPr>
          <w:rFonts w:eastAsia="Times New Roman" w:cs="Times New Roman"/>
          <w:szCs w:val="24"/>
        </w:rPr>
        <w:t xml:space="preserve">εφορευτική επιτροπή </w:t>
      </w:r>
      <w:r>
        <w:rPr>
          <w:rFonts w:eastAsia="Times New Roman" w:cs="Times New Roman"/>
          <w:szCs w:val="24"/>
        </w:rPr>
        <w:t>είναι ο κ. Γρηγόριος Στογιαννίδης, ο κ. Ανδρέας Μιχαηλίδης και ο κ. Αναστάσιος Δημοσχάκης.</w:t>
      </w:r>
    </w:p>
    <w:p w14:paraId="65B2533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Στην τέταρτη </w:t>
      </w:r>
      <w:r>
        <w:rPr>
          <w:rFonts w:eastAsia="Times New Roman" w:cs="Times New Roman"/>
          <w:szCs w:val="24"/>
        </w:rPr>
        <w:t xml:space="preserve">εφορευτική επιτροπή </w:t>
      </w:r>
      <w:r>
        <w:rPr>
          <w:rFonts w:eastAsia="Times New Roman" w:cs="Times New Roman"/>
          <w:szCs w:val="24"/>
        </w:rPr>
        <w:t>είναι ο κ. Κωνσταντίνος Μπάρκας, ο κ. Γεώργιος Πάλλης και ο κ. Αθανάσιος Καββαδάς.</w:t>
      </w:r>
    </w:p>
    <w:p w14:paraId="65B2533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Στην πέμπτη </w:t>
      </w:r>
      <w:r>
        <w:rPr>
          <w:rFonts w:eastAsia="Times New Roman" w:cs="Times New Roman"/>
          <w:szCs w:val="24"/>
        </w:rPr>
        <w:t xml:space="preserve">εφορευτική επιτροπή </w:t>
      </w:r>
      <w:r>
        <w:rPr>
          <w:rFonts w:eastAsia="Times New Roman" w:cs="Times New Roman"/>
          <w:szCs w:val="24"/>
        </w:rPr>
        <w:t>είναι ο κ. Τριαντ</w:t>
      </w:r>
      <w:r>
        <w:rPr>
          <w:rFonts w:eastAsia="Times New Roman" w:cs="Times New Roman"/>
          <w:szCs w:val="24"/>
        </w:rPr>
        <w:t xml:space="preserve">άφυλλος Μηταφίδης, η </w:t>
      </w:r>
      <w:r>
        <w:rPr>
          <w:rFonts w:eastAsia="Times New Roman" w:cs="Times New Roman"/>
          <w:szCs w:val="24"/>
        </w:rPr>
        <w:t xml:space="preserve">κ. </w:t>
      </w:r>
      <w:r>
        <w:rPr>
          <w:rFonts w:eastAsia="Times New Roman" w:cs="Times New Roman"/>
          <w:szCs w:val="24"/>
        </w:rPr>
        <w:t>Μαρία Τριανταφύλλου και ο κ. Ανδρέας Κατσανιώτης.</w:t>
      </w:r>
    </w:p>
    <w:p w14:paraId="65B2533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Στην έκτη </w:t>
      </w:r>
      <w:r>
        <w:rPr>
          <w:rFonts w:eastAsia="Times New Roman" w:cs="Times New Roman"/>
          <w:szCs w:val="24"/>
        </w:rPr>
        <w:t xml:space="preserve">εφορευτική επιτροπή </w:t>
      </w:r>
      <w:r>
        <w:rPr>
          <w:rFonts w:eastAsia="Times New Roman" w:cs="Times New Roman"/>
          <w:szCs w:val="24"/>
        </w:rPr>
        <w:t xml:space="preserve">είναι ο κ. Ιωάννης Θεοφύλακτος, η </w:t>
      </w:r>
      <w:r>
        <w:rPr>
          <w:rFonts w:eastAsia="Times New Roman" w:cs="Times New Roman"/>
          <w:szCs w:val="24"/>
        </w:rPr>
        <w:t xml:space="preserve">κ. </w:t>
      </w:r>
      <w:r>
        <w:rPr>
          <w:rFonts w:eastAsia="Times New Roman" w:cs="Times New Roman"/>
          <w:szCs w:val="24"/>
        </w:rPr>
        <w:t>Ελισσάβετ Σκούφα και ο κ. Γεώργιος Κατσανιώτης.</w:t>
      </w:r>
    </w:p>
    <w:p w14:paraId="65B2533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έβδομη </w:t>
      </w:r>
      <w:r>
        <w:rPr>
          <w:rFonts w:eastAsia="Times New Roman" w:cs="Times New Roman"/>
          <w:szCs w:val="24"/>
        </w:rPr>
        <w:t xml:space="preserve">εφορευτική επιτροπή </w:t>
      </w:r>
      <w:r>
        <w:rPr>
          <w:rFonts w:eastAsia="Times New Roman" w:cs="Times New Roman"/>
          <w:szCs w:val="24"/>
        </w:rPr>
        <w:t>είναι ο κ. Δημήτριος Ρίζος, ο κ. Κα</w:t>
      </w:r>
      <w:r>
        <w:rPr>
          <w:rFonts w:eastAsia="Times New Roman" w:cs="Times New Roman"/>
          <w:szCs w:val="24"/>
        </w:rPr>
        <w:t>ρά Γιουσούφ Αϊχάν και ο κ. Κωνσταντίνος Αχ. Καραμανλής.</w:t>
      </w:r>
    </w:p>
    <w:p w14:paraId="65B2534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Στην όγδοη </w:t>
      </w:r>
      <w:r>
        <w:rPr>
          <w:rFonts w:eastAsia="Times New Roman" w:cs="Times New Roman"/>
          <w:szCs w:val="24"/>
        </w:rPr>
        <w:t xml:space="preserve">εφορευτική επιτροπή </w:t>
      </w:r>
      <w:r>
        <w:rPr>
          <w:rFonts w:eastAsia="Times New Roman" w:cs="Times New Roman"/>
          <w:szCs w:val="24"/>
        </w:rPr>
        <w:t xml:space="preserve">είναι η κυρία Παναγιώτα Κοζομπόλη, η </w:t>
      </w:r>
      <w:r>
        <w:rPr>
          <w:rFonts w:eastAsia="Times New Roman" w:cs="Times New Roman"/>
          <w:szCs w:val="24"/>
        </w:rPr>
        <w:t xml:space="preserve">κ. </w:t>
      </w:r>
      <w:r>
        <w:rPr>
          <w:rFonts w:eastAsia="Times New Roman" w:cs="Times New Roman"/>
          <w:szCs w:val="24"/>
        </w:rPr>
        <w:t>Γεωργία Γεννιά και ο κ. Γεώργιος Κουμουτσάκος.</w:t>
      </w:r>
    </w:p>
    <w:p w14:paraId="65B2534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Στην ένατη </w:t>
      </w:r>
      <w:r>
        <w:rPr>
          <w:rFonts w:eastAsia="Times New Roman" w:cs="Times New Roman"/>
          <w:szCs w:val="24"/>
        </w:rPr>
        <w:t xml:space="preserve">εφορευτική επιτροπή </w:t>
      </w:r>
      <w:r>
        <w:rPr>
          <w:rFonts w:eastAsia="Times New Roman" w:cs="Times New Roman"/>
          <w:szCs w:val="24"/>
        </w:rPr>
        <w:t>είναι ο κ. Γεώργιος Ψυχογιός, ο κ. Αστέριος Καστόρη</w:t>
      </w:r>
      <w:r>
        <w:rPr>
          <w:rFonts w:eastAsia="Times New Roman" w:cs="Times New Roman"/>
          <w:szCs w:val="24"/>
        </w:rPr>
        <w:t>ς και ο κ. Χρήστος Μπουκώρος.</w:t>
      </w:r>
    </w:p>
    <w:p w14:paraId="65B2534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 δέκατη </w:t>
      </w:r>
      <w:r>
        <w:rPr>
          <w:rFonts w:eastAsia="Times New Roman" w:cs="Times New Roman"/>
          <w:szCs w:val="24"/>
        </w:rPr>
        <w:t xml:space="preserve">εφορευτική επιτροπή </w:t>
      </w:r>
      <w:r>
        <w:rPr>
          <w:rFonts w:eastAsia="Times New Roman" w:cs="Times New Roman"/>
          <w:szCs w:val="24"/>
        </w:rPr>
        <w:t>είναι ο κ. Δημήτριος Μπαξεβανάκης, ο κ. Χρήστος Καραγιαννίδης και ο κ. Ιάσων Φωτήλας.</w:t>
      </w:r>
    </w:p>
    <w:p w14:paraId="65B2534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Παρακαλώ τους κυρίους ψηφολέκτες να προβούν στην καταμέτρηση των ψήφων και την εξαγωγή του αποτελέσματος.</w:t>
      </w:r>
    </w:p>
    <w:p w14:paraId="65B25344" w14:textId="77777777" w:rsidR="000F4E4F" w:rsidRDefault="00A56466">
      <w:pPr>
        <w:spacing w:line="600" w:lineRule="auto"/>
        <w:ind w:firstLine="720"/>
        <w:jc w:val="center"/>
        <w:rPr>
          <w:rFonts w:eastAsia="Times New Roman" w:cs="Times New Roman"/>
          <w:szCs w:val="24"/>
        </w:rPr>
      </w:pPr>
      <w:r>
        <w:rPr>
          <w:rFonts w:eastAsia="Times New Roman" w:cs="Times New Roman"/>
          <w:szCs w:val="24"/>
        </w:rPr>
        <w:t>(ΚΑ</w:t>
      </w:r>
      <w:r>
        <w:rPr>
          <w:rFonts w:eastAsia="Times New Roman" w:cs="Times New Roman"/>
          <w:szCs w:val="24"/>
        </w:rPr>
        <w:t>ΤΑΜΕΤΡΗΣΗ)</w:t>
      </w:r>
    </w:p>
    <w:p w14:paraId="65B25345" w14:textId="77777777" w:rsidR="000F4E4F" w:rsidRDefault="00A56466">
      <w:pPr>
        <w:spacing w:line="600" w:lineRule="auto"/>
        <w:ind w:firstLine="720"/>
        <w:jc w:val="both"/>
        <w:rPr>
          <w:rFonts w:eastAsia="Times New Roman" w:cs="Times New Roman"/>
          <w:szCs w:val="24"/>
        </w:rPr>
      </w:pPr>
      <w:r w:rsidDel="00EF7700">
        <w:rPr>
          <w:rFonts w:eastAsia="Times New Roman" w:cs="Times New Roman"/>
          <w:szCs w:val="24"/>
        </w:rPr>
        <w:t xml:space="preserve"> </w:t>
      </w:r>
      <w:r>
        <w:rPr>
          <w:rFonts w:eastAsia="Times New Roman" w:cs="Times New Roman"/>
          <w:szCs w:val="24"/>
        </w:rPr>
        <w:t>(</w:t>
      </w:r>
      <w:r>
        <w:rPr>
          <w:rFonts w:eastAsia="Times New Roman" w:cs="Times New Roman"/>
          <w:szCs w:val="24"/>
        </w:rPr>
        <w:t>Στο σημείο αυτό</w:t>
      </w:r>
      <w:r>
        <w:rPr>
          <w:rFonts w:eastAsia="Times New Roman" w:cs="Times New Roman"/>
          <w:szCs w:val="24"/>
        </w:rPr>
        <w:t xml:space="preserve"> την Προεδρική Έδρα καταλαμβάνει ο Ε΄ Αντιπρόεδρος της Βουλής κ. </w:t>
      </w:r>
      <w:r w:rsidRPr="00B01A6C">
        <w:rPr>
          <w:rFonts w:eastAsia="Times New Roman" w:cs="Times New Roman"/>
          <w:b/>
          <w:szCs w:val="24"/>
        </w:rPr>
        <w:t>ΔΗΜΗΤΡΙΟΣ ΚΡΕΜΑΣΤΙΝΟΣ</w:t>
      </w:r>
      <w:r>
        <w:rPr>
          <w:rFonts w:eastAsia="Times New Roman" w:cs="Times New Roman"/>
          <w:szCs w:val="24"/>
        </w:rPr>
        <w:t>)</w:t>
      </w:r>
    </w:p>
    <w:p w14:paraId="65B25346" w14:textId="77777777" w:rsidR="000F4E4F" w:rsidRDefault="00A56466">
      <w:pPr>
        <w:spacing w:line="600" w:lineRule="auto"/>
        <w:ind w:firstLine="720"/>
        <w:jc w:val="both"/>
        <w:rPr>
          <w:rFonts w:eastAsia="Times New Roman" w:cs="Times New Roman"/>
        </w:rPr>
      </w:pPr>
      <w:r w:rsidRPr="00312D0D">
        <w:rPr>
          <w:rFonts w:eastAsia="Times New Roman"/>
          <w:b/>
        </w:rPr>
        <w:t xml:space="preserve">ΠΡΟΕΔΡΕΥΩΝ (Δημήτριος Κρεμαστινός): </w:t>
      </w:r>
      <w:r>
        <w:rPr>
          <w:rFonts w:eastAsia="Times New Roman" w:cs="Times New Roman"/>
        </w:rPr>
        <w:t xml:space="preserve">Κυρίες και κύριοι συνάδελφοι, έχω την τιμή να ανακοινώσω στο Σώμα ότι </w:t>
      </w:r>
      <w:r>
        <w:rPr>
          <w:rFonts w:eastAsia="Times New Roman" w:cs="Times New Roman"/>
        </w:rPr>
        <w:lastRenderedPageBreak/>
        <w:t>τη συνεδρίασή μας παρακολουθούν απ</w:t>
      </w:r>
      <w:r>
        <w:rPr>
          <w:rFonts w:eastAsia="Times New Roman" w:cs="Times New Roman"/>
        </w:rPr>
        <w:t>ό τα άνω δυτικά θεωρεία, αφού προηγουμένως συμμετείχαν στο εκπαιδευτικό πρόγραμμα «Ο Ρήγας και η Επανάσταση» που οργανώνει το Ίδρυμα της Βουλής, είκοσι επτά μαθητές και μαθήτριες και δύο εκπαιδευτικοί συνοδοί τους από το 3</w:t>
      </w:r>
      <w:r>
        <w:rPr>
          <w:rFonts w:eastAsia="Times New Roman" w:cs="Times New Roman"/>
          <w:vertAlign w:val="superscript"/>
        </w:rPr>
        <w:t>ο</w:t>
      </w:r>
      <w:r>
        <w:rPr>
          <w:rFonts w:eastAsia="Times New Roman" w:cs="Times New Roman"/>
        </w:rPr>
        <w:t xml:space="preserve"> Γυμνάσιο Ζωγράφου. </w:t>
      </w:r>
    </w:p>
    <w:p w14:paraId="65B25347" w14:textId="77777777" w:rsidR="000F4E4F" w:rsidRDefault="00A56466">
      <w:pPr>
        <w:spacing w:line="600" w:lineRule="auto"/>
        <w:ind w:firstLine="720"/>
        <w:jc w:val="both"/>
        <w:rPr>
          <w:rFonts w:eastAsia="Times New Roman" w:cs="Times New Roman"/>
        </w:rPr>
      </w:pPr>
      <w:r>
        <w:rPr>
          <w:rFonts w:eastAsia="Times New Roman" w:cs="Times New Roman"/>
        </w:rPr>
        <w:t>Η Βουλή τούς</w:t>
      </w:r>
      <w:r>
        <w:rPr>
          <w:rFonts w:eastAsia="Times New Roman" w:cs="Times New Roman"/>
        </w:rPr>
        <w:t xml:space="preserve"> καλωσορίζει. </w:t>
      </w:r>
    </w:p>
    <w:p w14:paraId="65B25348" w14:textId="77777777" w:rsidR="000F4E4F" w:rsidRDefault="00A56466">
      <w:pPr>
        <w:spacing w:line="600" w:lineRule="auto"/>
        <w:ind w:firstLine="720"/>
        <w:jc w:val="center"/>
        <w:rPr>
          <w:rFonts w:eastAsia="Times New Roman" w:cs="Times New Roman"/>
        </w:rPr>
      </w:pPr>
      <w:r>
        <w:rPr>
          <w:rFonts w:eastAsia="Times New Roman" w:cs="Times New Roman"/>
        </w:rPr>
        <w:t xml:space="preserve">(Χειροκροτήματα </w:t>
      </w:r>
      <w:r>
        <w:rPr>
          <w:rFonts w:eastAsia="Times New Roman" w:cs="Times New Roman"/>
        </w:rPr>
        <w:t xml:space="preserve">απ’ </w:t>
      </w:r>
      <w:r>
        <w:rPr>
          <w:rFonts w:eastAsia="Times New Roman" w:cs="Times New Roman"/>
        </w:rPr>
        <w:t>όλες τις πτέρυγες της Βουλής)</w:t>
      </w:r>
    </w:p>
    <w:p w14:paraId="65B25349" w14:textId="77777777" w:rsidR="000F4E4F" w:rsidRDefault="00A56466">
      <w:pPr>
        <w:spacing w:line="600" w:lineRule="auto"/>
        <w:ind w:firstLine="720"/>
        <w:jc w:val="both"/>
        <w:rPr>
          <w:rFonts w:eastAsia="Times New Roman" w:cs="Times New Roman"/>
        </w:rPr>
      </w:pPr>
      <w:r>
        <w:rPr>
          <w:rFonts w:eastAsia="Times New Roman" w:cs="Times New Roman"/>
        </w:rPr>
        <w:t>Αυτή</w:t>
      </w:r>
      <w:r>
        <w:rPr>
          <w:rFonts w:eastAsia="Times New Roman" w:cs="Times New Roman"/>
        </w:rPr>
        <w:t xml:space="preserve"> τη στιγμή παρακολουθείτε την καταμέτρηση των ψήφων των Βουλευτών για τις μεταβολές του Συντάγματος. Προηγήθηκε συζήτηση σχετικά με τις μεταβολές που πρέπει να κάνουμε στο Σύνταγμα. Σε λίγο θα έχουμε τα αποτελέσματα. </w:t>
      </w:r>
    </w:p>
    <w:p w14:paraId="65B2534A" w14:textId="77777777" w:rsidR="000F4E4F" w:rsidRDefault="00A56466">
      <w:pPr>
        <w:spacing w:line="600" w:lineRule="auto"/>
        <w:ind w:firstLine="720"/>
        <w:jc w:val="center"/>
        <w:rPr>
          <w:rFonts w:eastAsia="Times New Roman"/>
          <w:szCs w:val="24"/>
        </w:rPr>
      </w:pPr>
      <w:r>
        <w:rPr>
          <w:rFonts w:eastAsia="Times New Roman"/>
          <w:szCs w:val="24"/>
        </w:rPr>
        <w:t>(ΔΙΑΚΟΠΗ)</w:t>
      </w:r>
    </w:p>
    <w:p w14:paraId="65B2534B" w14:textId="77777777" w:rsidR="000F4E4F" w:rsidRDefault="00A56466">
      <w:pPr>
        <w:spacing w:line="600" w:lineRule="auto"/>
        <w:ind w:firstLine="720"/>
        <w:jc w:val="center"/>
        <w:rPr>
          <w:rFonts w:eastAsia="Times New Roman"/>
          <w:szCs w:val="24"/>
        </w:rPr>
      </w:pPr>
      <w:r>
        <w:rPr>
          <w:rFonts w:eastAsia="Times New Roman"/>
          <w:szCs w:val="24"/>
        </w:rPr>
        <w:t>(ΜΕΤΑ ΤΗ ΔΙΑΚΟΠΗ)</w:t>
      </w:r>
    </w:p>
    <w:p w14:paraId="65B2534C" w14:textId="77777777" w:rsidR="000F4E4F" w:rsidRDefault="00A56466">
      <w:pPr>
        <w:tabs>
          <w:tab w:val="center" w:pos="4753"/>
          <w:tab w:val="left" w:pos="6156"/>
        </w:tabs>
        <w:spacing w:line="600" w:lineRule="auto"/>
        <w:ind w:firstLine="720"/>
        <w:jc w:val="both"/>
        <w:rPr>
          <w:rFonts w:eastAsia="Times New Roman"/>
          <w:szCs w:val="24"/>
        </w:rPr>
      </w:pPr>
      <w:r w:rsidRPr="002D5B7B">
        <w:rPr>
          <w:rFonts w:eastAsia="Times New Roman"/>
          <w:b/>
          <w:szCs w:val="24"/>
        </w:rPr>
        <w:t>ΠΡΟΕΔΡΕΥΩΝ</w:t>
      </w:r>
      <w:r w:rsidRPr="002D5B7B">
        <w:rPr>
          <w:rFonts w:eastAsia="Times New Roman"/>
          <w:b/>
          <w:szCs w:val="24"/>
        </w:rPr>
        <w:t xml:space="preserve"> (Δημήτριος Κρεμαστινός):</w:t>
      </w:r>
      <w:r w:rsidRPr="002D5B7B">
        <w:rPr>
          <w:rFonts w:eastAsia="Times New Roman"/>
          <w:szCs w:val="24"/>
        </w:rPr>
        <w:t xml:space="preserve"> Κυρίες και κύριοι συνάδελφοι,</w:t>
      </w:r>
      <w:r>
        <w:rPr>
          <w:rFonts w:eastAsia="Times New Roman"/>
          <w:szCs w:val="24"/>
        </w:rPr>
        <w:t xml:space="preserve"> συνεχίζουμε</w:t>
      </w:r>
      <w:r>
        <w:rPr>
          <w:rFonts w:eastAsia="Times New Roman"/>
          <w:szCs w:val="24"/>
        </w:rPr>
        <w:t xml:space="preserve"> τη συνεδρίαση</w:t>
      </w:r>
      <w:r>
        <w:rPr>
          <w:rFonts w:eastAsia="Times New Roman"/>
          <w:szCs w:val="24"/>
        </w:rPr>
        <w:t xml:space="preserve"> στην αίθουσα της Γερουσίας</w:t>
      </w:r>
      <w:r>
        <w:rPr>
          <w:rFonts w:eastAsia="Times New Roman"/>
          <w:szCs w:val="24"/>
        </w:rPr>
        <w:t>.</w:t>
      </w:r>
    </w:p>
    <w:p w14:paraId="65B2534D" w14:textId="77777777" w:rsidR="000F4E4F" w:rsidRDefault="00A56466">
      <w:pPr>
        <w:tabs>
          <w:tab w:val="center" w:pos="4753"/>
          <w:tab w:val="left" w:pos="6156"/>
        </w:tabs>
        <w:spacing w:line="600" w:lineRule="auto"/>
        <w:ind w:firstLine="720"/>
        <w:jc w:val="both"/>
        <w:rPr>
          <w:rFonts w:eastAsia="Times New Roman"/>
          <w:szCs w:val="24"/>
        </w:rPr>
      </w:pPr>
      <w:r>
        <w:rPr>
          <w:rFonts w:eastAsia="Times New Roman"/>
          <w:szCs w:val="24"/>
        </w:rPr>
        <w:t>Εισερχόμαστε</w:t>
      </w:r>
      <w:r>
        <w:rPr>
          <w:rFonts w:eastAsia="Times New Roman"/>
          <w:szCs w:val="24"/>
        </w:rPr>
        <w:t xml:space="preserve"> στην ημερήσια διάταξη της</w:t>
      </w:r>
    </w:p>
    <w:p w14:paraId="65B2534E" w14:textId="77777777" w:rsidR="000F4E4F" w:rsidRDefault="00A56466">
      <w:pPr>
        <w:tabs>
          <w:tab w:val="center" w:pos="4753"/>
          <w:tab w:val="left" w:pos="6156"/>
        </w:tabs>
        <w:spacing w:line="600" w:lineRule="auto"/>
        <w:ind w:firstLine="720"/>
        <w:jc w:val="center"/>
        <w:rPr>
          <w:rFonts w:eastAsia="Times New Roman"/>
          <w:b/>
          <w:szCs w:val="24"/>
        </w:rPr>
      </w:pPr>
      <w:r w:rsidRPr="00DA2222">
        <w:rPr>
          <w:rFonts w:eastAsia="Times New Roman"/>
          <w:b/>
          <w:szCs w:val="24"/>
        </w:rPr>
        <w:lastRenderedPageBreak/>
        <w:t>ΝΟΜΟΘΕΤΙΚΗΣ ΕΡΓΑΣΙΑΣ</w:t>
      </w:r>
    </w:p>
    <w:p w14:paraId="65B2534F" w14:textId="77777777" w:rsidR="000F4E4F" w:rsidRDefault="00A56466">
      <w:pPr>
        <w:spacing w:line="600" w:lineRule="auto"/>
        <w:ind w:firstLine="720"/>
        <w:jc w:val="both"/>
        <w:rPr>
          <w:rFonts w:eastAsia="Times New Roman"/>
          <w:szCs w:val="24"/>
        </w:rPr>
      </w:pPr>
      <w:r>
        <w:rPr>
          <w:rFonts w:eastAsia="Times New Roman"/>
          <w:szCs w:val="24"/>
        </w:rPr>
        <w:t xml:space="preserve">Μόνη συζήτηση </w:t>
      </w:r>
      <w:r>
        <w:rPr>
          <w:rFonts w:eastAsia="Times New Roman"/>
          <w:szCs w:val="24"/>
        </w:rPr>
        <w:t xml:space="preserve">και ψήφιση </w:t>
      </w:r>
      <w:r>
        <w:rPr>
          <w:rFonts w:eastAsia="Times New Roman"/>
          <w:szCs w:val="24"/>
        </w:rPr>
        <w:t>επί της αρχής, των άρθρων και του συνόλου του σχεδίου</w:t>
      </w:r>
      <w:r w:rsidRPr="004C32B4">
        <w:rPr>
          <w:rFonts w:eastAsia="Times New Roman"/>
          <w:szCs w:val="24"/>
        </w:rPr>
        <w:t xml:space="preserve"> νόμου του Υπουργείου Οικονομικών</w:t>
      </w:r>
      <w:r>
        <w:rPr>
          <w:rFonts w:eastAsia="Times New Roman"/>
          <w:szCs w:val="24"/>
        </w:rPr>
        <w:t>:</w:t>
      </w:r>
      <w:r>
        <w:rPr>
          <w:rFonts w:eastAsia="Times New Roman"/>
          <w:szCs w:val="24"/>
        </w:rPr>
        <w:t xml:space="preserve"> «</w:t>
      </w:r>
      <w:r w:rsidRPr="00CD0B08">
        <w:rPr>
          <w:rFonts w:eastAsia="Times New Roman"/>
          <w:szCs w:val="24"/>
        </w:rPr>
        <w:t xml:space="preserve">Κύρωση της από 24 Ιανουαρίου 2019 Σύμβασης Παράτασης της </w:t>
      </w:r>
      <w:r w:rsidRPr="00C42E00">
        <w:rPr>
          <w:rFonts w:eastAsia="Times New Roman"/>
          <w:szCs w:val="24"/>
        </w:rPr>
        <w:t>“</w:t>
      </w:r>
      <w:r w:rsidRPr="00CD0B08">
        <w:rPr>
          <w:rFonts w:eastAsia="Times New Roman"/>
          <w:szCs w:val="24"/>
        </w:rPr>
        <w:t>Σύμβασης Ανάπτυξης Αεροδρομίου</w:t>
      </w:r>
      <w:r w:rsidRPr="00C42E00">
        <w:rPr>
          <w:rFonts w:eastAsia="Times New Roman"/>
          <w:szCs w:val="24"/>
        </w:rPr>
        <w:t>”</w:t>
      </w:r>
      <w:r w:rsidRPr="00CD0B08">
        <w:rPr>
          <w:rFonts w:eastAsia="Times New Roman"/>
          <w:szCs w:val="24"/>
        </w:rPr>
        <w:t>, που υπογράφηκε στην Αθήνα στις 31 Ιουλίου 1995 και κυρώθηκε με το ν.2338/1995 (Α΄</w:t>
      </w:r>
      <w:r w:rsidRPr="00C42E00">
        <w:rPr>
          <w:rFonts w:eastAsia="Times New Roman"/>
          <w:szCs w:val="24"/>
        </w:rPr>
        <w:t xml:space="preserve"> </w:t>
      </w:r>
      <w:r w:rsidRPr="00CD0B08">
        <w:rPr>
          <w:rFonts w:eastAsia="Times New Roman"/>
          <w:szCs w:val="24"/>
        </w:rPr>
        <w:t>202)».</w:t>
      </w:r>
      <w:r w:rsidRPr="004C32B4">
        <w:rPr>
          <w:rFonts w:eastAsia="Times New Roman"/>
          <w:szCs w:val="24"/>
        </w:rPr>
        <w:t xml:space="preserve"> </w:t>
      </w:r>
    </w:p>
    <w:p w14:paraId="65B25350" w14:textId="77777777" w:rsidR="000F4E4F" w:rsidRDefault="00A56466">
      <w:pPr>
        <w:spacing w:line="600" w:lineRule="auto"/>
        <w:ind w:firstLine="720"/>
        <w:jc w:val="both"/>
        <w:rPr>
          <w:rFonts w:eastAsia="Times New Roman"/>
          <w:szCs w:val="24"/>
        </w:rPr>
      </w:pPr>
      <w:r>
        <w:rPr>
          <w:rFonts w:eastAsia="Times New Roman"/>
          <w:szCs w:val="24"/>
        </w:rPr>
        <w:t>Η Διάσκεψη των Προέδρων αποφάσισε σ</w:t>
      </w:r>
      <w:r w:rsidRPr="004C32B4">
        <w:rPr>
          <w:rFonts w:eastAsia="Times New Roman"/>
          <w:szCs w:val="24"/>
        </w:rPr>
        <w:t>τη σ</w:t>
      </w:r>
      <w:r w:rsidRPr="004C32B4">
        <w:rPr>
          <w:rFonts w:eastAsia="Times New Roman"/>
          <w:szCs w:val="24"/>
        </w:rPr>
        <w:t>υνεδρίασ</w:t>
      </w:r>
      <w:r>
        <w:rPr>
          <w:rFonts w:eastAsia="Times New Roman"/>
          <w:szCs w:val="24"/>
        </w:rPr>
        <w:t>ή της στις</w:t>
      </w:r>
      <w:r w:rsidRPr="004C32B4">
        <w:rPr>
          <w:rFonts w:eastAsia="Times New Roman"/>
          <w:szCs w:val="24"/>
        </w:rPr>
        <w:t xml:space="preserve"> 11 Φεβρουαρίου </w:t>
      </w:r>
      <w:r>
        <w:rPr>
          <w:rFonts w:eastAsia="Times New Roman"/>
          <w:szCs w:val="24"/>
        </w:rPr>
        <w:t>20</w:t>
      </w:r>
      <w:r w:rsidRPr="004C32B4">
        <w:rPr>
          <w:rFonts w:eastAsia="Times New Roman"/>
          <w:szCs w:val="24"/>
        </w:rPr>
        <w:t>19 τη</w:t>
      </w:r>
      <w:r>
        <w:rPr>
          <w:rFonts w:eastAsia="Times New Roman"/>
          <w:szCs w:val="24"/>
        </w:rPr>
        <w:t xml:space="preserve"> συζήτηση</w:t>
      </w:r>
      <w:r w:rsidRPr="004C32B4">
        <w:rPr>
          <w:rFonts w:eastAsia="Times New Roman"/>
          <w:szCs w:val="24"/>
        </w:rPr>
        <w:t xml:space="preserve"> του νομοσχεδίου σε μία συνεδρία</w:t>
      </w:r>
      <w:r>
        <w:rPr>
          <w:rFonts w:eastAsia="Times New Roman"/>
          <w:szCs w:val="24"/>
        </w:rPr>
        <w:t>ση</w:t>
      </w:r>
      <w:r w:rsidRPr="004C32B4">
        <w:rPr>
          <w:rFonts w:eastAsia="Times New Roman"/>
          <w:szCs w:val="24"/>
        </w:rPr>
        <w:t xml:space="preserve"> ενιαία επί της </w:t>
      </w:r>
      <w:r>
        <w:rPr>
          <w:rFonts w:eastAsia="Times New Roman"/>
          <w:szCs w:val="24"/>
        </w:rPr>
        <w:t>α</w:t>
      </w:r>
      <w:r w:rsidRPr="004C32B4">
        <w:rPr>
          <w:rFonts w:eastAsia="Times New Roman"/>
          <w:szCs w:val="24"/>
        </w:rPr>
        <w:t>ρχής και επί των άρθρων</w:t>
      </w:r>
      <w:r>
        <w:rPr>
          <w:rFonts w:eastAsia="Times New Roman"/>
          <w:szCs w:val="24"/>
        </w:rPr>
        <w:t>.</w:t>
      </w:r>
      <w:r w:rsidRPr="004C32B4">
        <w:rPr>
          <w:rFonts w:eastAsia="Times New Roman"/>
          <w:szCs w:val="24"/>
        </w:rPr>
        <w:t xml:space="preserve"> </w:t>
      </w:r>
      <w:r>
        <w:rPr>
          <w:rFonts w:eastAsia="Times New Roman"/>
          <w:szCs w:val="24"/>
        </w:rPr>
        <w:t>Τ</w:t>
      </w:r>
      <w:r w:rsidRPr="004C32B4">
        <w:rPr>
          <w:rFonts w:eastAsia="Times New Roman"/>
          <w:szCs w:val="24"/>
        </w:rPr>
        <w:t xml:space="preserve">ο </w:t>
      </w:r>
      <w:r>
        <w:rPr>
          <w:rFonts w:eastAsia="Times New Roman"/>
          <w:szCs w:val="24"/>
        </w:rPr>
        <w:t>Σ</w:t>
      </w:r>
      <w:r w:rsidRPr="004C32B4">
        <w:rPr>
          <w:rFonts w:eastAsia="Times New Roman"/>
          <w:szCs w:val="24"/>
        </w:rPr>
        <w:t>ώμα επί του θέματος αυτού συμφωνεί</w:t>
      </w:r>
      <w:r>
        <w:rPr>
          <w:rFonts w:eastAsia="Times New Roman"/>
          <w:szCs w:val="24"/>
        </w:rPr>
        <w:t>,</w:t>
      </w:r>
      <w:r w:rsidRPr="004C32B4">
        <w:rPr>
          <w:rFonts w:eastAsia="Times New Roman"/>
          <w:szCs w:val="24"/>
        </w:rPr>
        <w:t xml:space="preserve"> πιστεύω</w:t>
      </w:r>
      <w:r>
        <w:rPr>
          <w:rFonts w:eastAsia="Times New Roman"/>
          <w:szCs w:val="24"/>
        </w:rPr>
        <w:t>.</w:t>
      </w:r>
    </w:p>
    <w:p w14:paraId="65B25351" w14:textId="77777777" w:rsidR="000F4E4F" w:rsidRDefault="00A56466">
      <w:pPr>
        <w:spacing w:line="600" w:lineRule="auto"/>
        <w:ind w:firstLine="720"/>
        <w:jc w:val="both"/>
        <w:rPr>
          <w:rFonts w:eastAsia="Times New Roman"/>
          <w:szCs w:val="24"/>
        </w:rPr>
      </w:pPr>
      <w:r w:rsidRPr="00AD0B56">
        <w:rPr>
          <w:rFonts w:eastAsia="Times New Roman"/>
          <w:b/>
          <w:szCs w:val="24"/>
        </w:rPr>
        <w:t xml:space="preserve">ΠΟΛΛΟΙ ΒΟΥΛΕΥΤΕΣ: </w:t>
      </w:r>
      <w:r>
        <w:rPr>
          <w:rFonts w:eastAsia="Times New Roman"/>
          <w:szCs w:val="24"/>
        </w:rPr>
        <w:t xml:space="preserve">Μάλιστα, μάλιστα. </w:t>
      </w:r>
    </w:p>
    <w:p w14:paraId="65B25352" w14:textId="77777777" w:rsidR="000F4E4F" w:rsidRDefault="00A56466">
      <w:pPr>
        <w:spacing w:line="600" w:lineRule="auto"/>
        <w:ind w:firstLine="720"/>
        <w:jc w:val="both"/>
        <w:rPr>
          <w:rFonts w:eastAsia="Times New Roman"/>
          <w:szCs w:val="24"/>
        </w:rPr>
      </w:pPr>
      <w:r w:rsidRPr="00AD0B56">
        <w:rPr>
          <w:rFonts w:eastAsia="Times New Roman"/>
          <w:b/>
          <w:szCs w:val="24"/>
        </w:rPr>
        <w:t>ΠΡΟΕΔΡΕΥΩΝ (Δημήτριος Κρεμαστινός):</w:t>
      </w:r>
      <w:r>
        <w:rPr>
          <w:rFonts w:eastAsia="Times New Roman"/>
          <w:szCs w:val="24"/>
        </w:rPr>
        <w:t xml:space="preserve"> Τ</w:t>
      </w:r>
      <w:r w:rsidRPr="004C32B4">
        <w:rPr>
          <w:rFonts w:eastAsia="Times New Roman"/>
          <w:szCs w:val="24"/>
        </w:rPr>
        <w:t xml:space="preserve">ο </w:t>
      </w:r>
      <w:r>
        <w:rPr>
          <w:rFonts w:eastAsia="Times New Roman"/>
          <w:szCs w:val="24"/>
        </w:rPr>
        <w:t>Σ</w:t>
      </w:r>
      <w:r w:rsidRPr="004C32B4">
        <w:rPr>
          <w:rFonts w:eastAsia="Times New Roman"/>
          <w:szCs w:val="24"/>
        </w:rPr>
        <w:t xml:space="preserve">ώμα </w:t>
      </w:r>
      <w:r w:rsidRPr="004C32B4">
        <w:rPr>
          <w:rFonts w:eastAsia="Times New Roman"/>
          <w:szCs w:val="24"/>
        </w:rPr>
        <w:t>συμφώνησε</w:t>
      </w:r>
      <w:r>
        <w:rPr>
          <w:rFonts w:eastAsia="Times New Roman"/>
          <w:szCs w:val="24"/>
        </w:rPr>
        <w:t>.</w:t>
      </w:r>
    </w:p>
    <w:p w14:paraId="65B25353" w14:textId="77777777" w:rsidR="000F4E4F" w:rsidRDefault="00A56466">
      <w:pPr>
        <w:spacing w:line="600" w:lineRule="auto"/>
        <w:ind w:firstLine="720"/>
        <w:jc w:val="both"/>
        <w:rPr>
          <w:rFonts w:eastAsia="Times New Roman"/>
          <w:szCs w:val="24"/>
        </w:rPr>
      </w:pPr>
      <w:r>
        <w:rPr>
          <w:rFonts w:eastAsia="Times New Roman"/>
          <w:szCs w:val="24"/>
        </w:rPr>
        <w:t>Όμως,</w:t>
      </w:r>
      <w:r w:rsidRPr="004C32B4">
        <w:rPr>
          <w:rFonts w:eastAsia="Times New Roman"/>
          <w:szCs w:val="24"/>
        </w:rPr>
        <w:t xml:space="preserve"> πρέπει να σας πω ότι εκφράζεται </w:t>
      </w:r>
      <w:r>
        <w:rPr>
          <w:rFonts w:eastAsia="Times New Roman"/>
          <w:szCs w:val="24"/>
        </w:rPr>
        <w:t xml:space="preserve">η </w:t>
      </w:r>
      <w:r w:rsidRPr="004C32B4">
        <w:rPr>
          <w:rFonts w:eastAsia="Times New Roman"/>
          <w:szCs w:val="24"/>
        </w:rPr>
        <w:t xml:space="preserve">ανησυχία ότι στις </w:t>
      </w:r>
      <w:r>
        <w:rPr>
          <w:rFonts w:eastAsia="Times New Roman"/>
          <w:szCs w:val="24"/>
        </w:rPr>
        <w:t>16</w:t>
      </w:r>
      <w:r>
        <w:rPr>
          <w:rFonts w:eastAsia="Times New Roman"/>
          <w:szCs w:val="24"/>
        </w:rPr>
        <w:t>.</w:t>
      </w:r>
      <w:r>
        <w:rPr>
          <w:rFonts w:eastAsia="Times New Roman"/>
          <w:szCs w:val="24"/>
        </w:rPr>
        <w:t>30΄</w:t>
      </w:r>
      <w:r w:rsidRPr="004C32B4">
        <w:rPr>
          <w:rFonts w:eastAsia="Times New Roman"/>
          <w:szCs w:val="24"/>
        </w:rPr>
        <w:t xml:space="preserve"> </w:t>
      </w:r>
      <w:r>
        <w:rPr>
          <w:rFonts w:eastAsia="Times New Roman"/>
          <w:szCs w:val="24"/>
        </w:rPr>
        <w:t>την</w:t>
      </w:r>
      <w:r w:rsidRPr="004C32B4">
        <w:rPr>
          <w:rFonts w:eastAsia="Times New Roman"/>
          <w:szCs w:val="24"/>
        </w:rPr>
        <w:t xml:space="preserve"> </w:t>
      </w:r>
      <w:r>
        <w:rPr>
          <w:rFonts w:eastAsia="Times New Roman"/>
          <w:szCs w:val="24"/>
        </w:rPr>
        <w:t>α</w:t>
      </w:r>
      <w:r w:rsidRPr="004C32B4">
        <w:rPr>
          <w:rFonts w:eastAsia="Times New Roman"/>
          <w:szCs w:val="24"/>
        </w:rPr>
        <w:t xml:space="preserve">ίθουσα </w:t>
      </w:r>
      <w:r w:rsidRPr="004C32B4">
        <w:rPr>
          <w:rFonts w:eastAsia="Times New Roman"/>
          <w:szCs w:val="24"/>
        </w:rPr>
        <w:t xml:space="preserve">αυτή </w:t>
      </w:r>
      <w:r>
        <w:rPr>
          <w:rFonts w:eastAsia="Times New Roman"/>
          <w:szCs w:val="24"/>
        </w:rPr>
        <w:t>θα τη</w:t>
      </w:r>
      <w:r w:rsidRPr="004C32B4">
        <w:rPr>
          <w:rFonts w:eastAsia="Times New Roman"/>
          <w:szCs w:val="24"/>
        </w:rPr>
        <w:t xml:space="preserve"> διεκδικήσουν </w:t>
      </w:r>
      <w:r>
        <w:rPr>
          <w:rFonts w:eastAsia="Times New Roman"/>
          <w:szCs w:val="24"/>
        </w:rPr>
        <w:t xml:space="preserve">και άλλοι. Αν </w:t>
      </w:r>
      <w:r w:rsidRPr="004C32B4">
        <w:rPr>
          <w:rFonts w:eastAsia="Times New Roman"/>
          <w:szCs w:val="24"/>
        </w:rPr>
        <w:t xml:space="preserve">δεν έχει ολοκληρωθεί η καταμέτρηση των ψήφων </w:t>
      </w:r>
      <w:r>
        <w:rPr>
          <w:rFonts w:eastAsia="Times New Roman"/>
          <w:szCs w:val="24"/>
        </w:rPr>
        <w:t>στη</w:t>
      </w:r>
      <w:r>
        <w:rPr>
          <w:rFonts w:eastAsia="Times New Roman"/>
          <w:szCs w:val="24"/>
        </w:rPr>
        <w:t xml:space="preserve">ν </w:t>
      </w:r>
      <w:r w:rsidRPr="004C32B4">
        <w:rPr>
          <w:rFonts w:eastAsia="Times New Roman"/>
          <w:szCs w:val="24"/>
        </w:rPr>
        <w:t>Αίθουσα</w:t>
      </w:r>
      <w:r>
        <w:rPr>
          <w:rFonts w:eastAsia="Times New Roman"/>
          <w:szCs w:val="24"/>
        </w:rPr>
        <w:t xml:space="preserve"> </w:t>
      </w:r>
      <w:r>
        <w:rPr>
          <w:rFonts w:eastAsia="Times New Roman"/>
          <w:szCs w:val="24"/>
        </w:rPr>
        <w:lastRenderedPageBreak/>
        <w:t>της Ολομέλειας</w:t>
      </w:r>
      <w:r>
        <w:rPr>
          <w:rFonts w:eastAsia="Times New Roman"/>
          <w:szCs w:val="24"/>
        </w:rPr>
        <w:t>,</w:t>
      </w:r>
      <w:r w:rsidRPr="004C32B4">
        <w:rPr>
          <w:rFonts w:eastAsia="Times New Roman"/>
          <w:szCs w:val="24"/>
        </w:rPr>
        <w:t xml:space="preserve"> θα υπάρξει πρόβλημα</w:t>
      </w:r>
      <w:r>
        <w:rPr>
          <w:rFonts w:eastAsia="Times New Roman"/>
          <w:szCs w:val="24"/>
        </w:rPr>
        <w:t>. Ο</w:t>
      </w:r>
      <w:r w:rsidRPr="004C32B4">
        <w:rPr>
          <w:rFonts w:eastAsia="Times New Roman"/>
          <w:szCs w:val="24"/>
        </w:rPr>
        <w:t>πότε η παράκληση είναι να γίνει κα</w:t>
      </w:r>
      <w:r w:rsidRPr="004C32B4">
        <w:rPr>
          <w:rFonts w:eastAsia="Times New Roman"/>
          <w:szCs w:val="24"/>
        </w:rPr>
        <w:t xml:space="preserve">τανοητό αυτό και </w:t>
      </w:r>
      <w:r>
        <w:rPr>
          <w:rFonts w:eastAsia="Times New Roman"/>
          <w:szCs w:val="24"/>
        </w:rPr>
        <w:t>β</w:t>
      </w:r>
      <w:r w:rsidRPr="004C32B4">
        <w:rPr>
          <w:rFonts w:eastAsia="Times New Roman"/>
          <w:szCs w:val="24"/>
        </w:rPr>
        <w:t xml:space="preserve">εβαίως εάν συμφωνείτε </w:t>
      </w:r>
      <w:r>
        <w:rPr>
          <w:rFonts w:eastAsia="Times New Roman"/>
          <w:szCs w:val="24"/>
        </w:rPr>
        <w:t>έ</w:t>
      </w:r>
      <w:r w:rsidRPr="004C32B4">
        <w:rPr>
          <w:rFonts w:eastAsia="Times New Roman"/>
          <w:szCs w:val="24"/>
        </w:rPr>
        <w:t>χει καλώς</w:t>
      </w:r>
      <w:r>
        <w:rPr>
          <w:rFonts w:eastAsia="Times New Roman"/>
          <w:szCs w:val="24"/>
        </w:rPr>
        <w:t xml:space="preserve">. </w:t>
      </w:r>
    </w:p>
    <w:p w14:paraId="65B25354" w14:textId="77777777" w:rsidR="000F4E4F" w:rsidRDefault="00A56466">
      <w:pPr>
        <w:spacing w:line="600" w:lineRule="auto"/>
        <w:ind w:firstLine="720"/>
        <w:jc w:val="both"/>
        <w:rPr>
          <w:rFonts w:eastAsia="Times New Roman"/>
          <w:szCs w:val="24"/>
        </w:rPr>
      </w:pPr>
      <w:r>
        <w:rPr>
          <w:rFonts w:eastAsia="Times New Roman"/>
          <w:szCs w:val="24"/>
        </w:rPr>
        <w:t xml:space="preserve">Κύριε Δένδια, ζητήσατε τον λόγο; </w:t>
      </w:r>
    </w:p>
    <w:p w14:paraId="65B25355" w14:textId="77777777" w:rsidR="000F4E4F" w:rsidRDefault="00A56466">
      <w:pPr>
        <w:spacing w:line="600" w:lineRule="auto"/>
        <w:ind w:firstLine="720"/>
        <w:jc w:val="both"/>
        <w:rPr>
          <w:rFonts w:eastAsia="Times New Roman"/>
          <w:szCs w:val="24"/>
        </w:rPr>
      </w:pPr>
      <w:r w:rsidRPr="00A97092">
        <w:rPr>
          <w:rFonts w:eastAsia="Times New Roman"/>
          <w:b/>
          <w:szCs w:val="24"/>
        </w:rPr>
        <w:t>ΝΙΚΟΛΑΟΣ -</w:t>
      </w:r>
      <w:r>
        <w:rPr>
          <w:rFonts w:eastAsia="Times New Roman"/>
          <w:b/>
          <w:szCs w:val="24"/>
        </w:rPr>
        <w:t xml:space="preserve"> </w:t>
      </w:r>
      <w:r w:rsidRPr="00A97092">
        <w:rPr>
          <w:rFonts w:eastAsia="Times New Roman"/>
          <w:b/>
          <w:szCs w:val="24"/>
        </w:rPr>
        <w:t>ΓΕΩΡΓΙΟΣ ΔΕΝΔΙΑΣ:</w:t>
      </w:r>
      <w:r>
        <w:rPr>
          <w:rFonts w:eastAsia="Times New Roman"/>
          <w:szCs w:val="24"/>
        </w:rPr>
        <w:t xml:space="preserve"> Ας ξεκινήσουμε, κύριε Πρόεδρε.</w:t>
      </w:r>
    </w:p>
    <w:p w14:paraId="65B25356" w14:textId="77777777" w:rsidR="000F4E4F" w:rsidRDefault="00A56466">
      <w:pPr>
        <w:spacing w:line="600" w:lineRule="auto"/>
        <w:ind w:firstLine="720"/>
        <w:jc w:val="both"/>
        <w:rPr>
          <w:rFonts w:eastAsia="Times New Roman" w:cs="Times New Roman"/>
          <w:b/>
          <w:szCs w:val="24"/>
        </w:rPr>
      </w:pPr>
      <w:r w:rsidRPr="005967C2">
        <w:rPr>
          <w:rFonts w:eastAsia="Times New Roman" w:cs="Times New Roman"/>
          <w:b/>
          <w:szCs w:val="24"/>
        </w:rPr>
        <w:t>ΜΑΥΡΟΥΔΗΣ ΒΟΡΙΔΗΣ:</w:t>
      </w:r>
      <w:r>
        <w:rPr>
          <w:rFonts w:eastAsia="Times New Roman" w:cs="Times New Roman"/>
          <w:b/>
          <w:szCs w:val="24"/>
        </w:rPr>
        <w:t xml:space="preserve"> </w:t>
      </w:r>
      <w:r>
        <w:rPr>
          <w:rFonts w:eastAsia="Times New Roman"/>
          <w:szCs w:val="24"/>
        </w:rPr>
        <w:t xml:space="preserve">Δεν ακούγεστε, κύριε Πρόεδρε. </w:t>
      </w:r>
    </w:p>
    <w:p w14:paraId="65B25357" w14:textId="77777777" w:rsidR="000F4E4F" w:rsidRDefault="00A56466">
      <w:pPr>
        <w:spacing w:line="600" w:lineRule="auto"/>
        <w:ind w:firstLine="720"/>
        <w:jc w:val="both"/>
        <w:rPr>
          <w:rFonts w:eastAsia="Times New Roman"/>
          <w:szCs w:val="24"/>
        </w:rPr>
      </w:pPr>
      <w:r w:rsidRPr="008C7990">
        <w:rPr>
          <w:rFonts w:eastAsia="Times New Roman"/>
          <w:b/>
          <w:szCs w:val="24"/>
        </w:rPr>
        <w:t>ΠΡΟΕΔΡΕΥΩΝ (Δημήτριος Κρεμαστινός):</w:t>
      </w:r>
      <w:r>
        <w:rPr>
          <w:rFonts w:eastAsia="Times New Roman"/>
          <w:szCs w:val="24"/>
        </w:rPr>
        <w:t xml:space="preserve"> Να επαναλάβω ότι </w:t>
      </w:r>
      <w:r w:rsidRPr="004C32B4">
        <w:rPr>
          <w:rFonts w:eastAsia="Times New Roman"/>
          <w:szCs w:val="24"/>
        </w:rPr>
        <w:t xml:space="preserve">η </w:t>
      </w:r>
      <w:r>
        <w:rPr>
          <w:rFonts w:eastAsia="Times New Roman"/>
          <w:szCs w:val="24"/>
        </w:rPr>
        <w:t>α</w:t>
      </w:r>
      <w:r w:rsidRPr="004C32B4">
        <w:rPr>
          <w:rFonts w:eastAsia="Times New Roman"/>
          <w:szCs w:val="24"/>
        </w:rPr>
        <w:t xml:space="preserve">ίθουσα αυτή </w:t>
      </w:r>
      <w:r w:rsidRPr="004C32B4">
        <w:rPr>
          <w:rFonts w:eastAsia="Times New Roman"/>
          <w:szCs w:val="24"/>
        </w:rPr>
        <w:t>είναι διαθέσιμη</w:t>
      </w:r>
      <w:r w:rsidRPr="004E6D63">
        <w:rPr>
          <w:rFonts w:eastAsia="Times New Roman"/>
          <w:szCs w:val="24"/>
        </w:rPr>
        <w:t xml:space="preserve"> </w:t>
      </w:r>
      <w:r>
        <w:rPr>
          <w:rFonts w:eastAsia="Times New Roman"/>
          <w:szCs w:val="24"/>
        </w:rPr>
        <w:t>μέχρι τις 16.30΄</w:t>
      </w:r>
      <w:r>
        <w:rPr>
          <w:rFonts w:eastAsia="Times New Roman"/>
          <w:szCs w:val="24"/>
        </w:rPr>
        <w:t>.</w:t>
      </w:r>
      <w:r w:rsidRPr="004C32B4">
        <w:rPr>
          <w:rFonts w:eastAsia="Times New Roman"/>
          <w:szCs w:val="24"/>
        </w:rPr>
        <w:t xml:space="preserve"> Ελπίζω να είναι </w:t>
      </w:r>
      <w:r>
        <w:rPr>
          <w:rFonts w:eastAsia="Times New Roman"/>
          <w:szCs w:val="24"/>
        </w:rPr>
        <w:t xml:space="preserve">άδεια </w:t>
      </w:r>
      <w:r w:rsidRPr="004C32B4">
        <w:rPr>
          <w:rFonts w:eastAsia="Times New Roman"/>
          <w:szCs w:val="24"/>
        </w:rPr>
        <w:t xml:space="preserve">η </w:t>
      </w:r>
      <w:r>
        <w:rPr>
          <w:rFonts w:eastAsia="Times New Roman"/>
          <w:szCs w:val="24"/>
        </w:rPr>
        <w:t>Α</w:t>
      </w:r>
      <w:r w:rsidRPr="004C32B4">
        <w:rPr>
          <w:rFonts w:eastAsia="Times New Roman"/>
          <w:szCs w:val="24"/>
        </w:rPr>
        <w:t xml:space="preserve">ίθουσα </w:t>
      </w:r>
      <w:r>
        <w:rPr>
          <w:rFonts w:eastAsia="Times New Roman"/>
          <w:szCs w:val="24"/>
        </w:rPr>
        <w:t xml:space="preserve">της Ολομέλειας </w:t>
      </w:r>
      <w:r w:rsidRPr="004C32B4">
        <w:rPr>
          <w:rFonts w:eastAsia="Times New Roman"/>
          <w:szCs w:val="24"/>
        </w:rPr>
        <w:t xml:space="preserve">που γίνεται </w:t>
      </w:r>
      <w:r>
        <w:rPr>
          <w:rFonts w:eastAsia="Times New Roman"/>
          <w:szCs w:val="24"/>
        </w:rPr>
        <w:t xml:space="preserve">η </w:t>
      </w:r>
      <w:r w:rsidRPr="004C32B4">
        <w:rPr>
          <w:rFonts w:eastAsia="Times New Roman"/>
          <w:szCs w:val="24"/>
        </w:rPr>
        <w:t>καταμέτρηση</w:t>
      </w:r>
      <w:r>
        <w:rPr>
          <w:rFonts w:eastAsia="Times New Roman"/>
          <w:szCs w:val="24"/>
        </w:rPr>
        <w:t>, αλλιώς θα υπάρχει πρόβλημα. Αυτό θέλω να πω και σας ενημερώνω.</w:t>
      </w:r>
    </w:p>
    <w:p w14:paraId="65B25358" w14:textId="77777777" w:rsidR="000F4E4F" w:rsidRDefault="00A56466">
      <w:pPr>
        <w:spacing w:line="600" w:lineRule="auto"/>
        <w:ind w:firstLine="720"/>
        <w:jc w:val="both"/>
        <w:rPr>
          <w:rFonts w:eastAsia="Times New Roman"/>
          <w:szCs w:val="24"/>
        </w:rPr>
      </w:pPr>
      <w:r w:rsidRPr="00DD03C8">
        <w:rPr>
          <w:rFonts w:eastAsia="Times New Roman"/>
          <w:b/>
          <w:szCs w:val="24"/>
        </w:rPr>
        <w:t>ΙΩΑΝΝΗΣ ΜΑΝΙΑΤΗΣ:</w:t>
      </w:r>
      <w:r>
        <w:rPr>
          <w:rFonts w:eastAsia="Times New Roman"/>
          <w:szCs w:val="24"/>
        </w:rPr>
        <w:t xml:space="preserve"> Κύριε Πρόεδρε, θα ήθελα τον λόγο. </w:t>
      </w:r>
    </w:p>
    <w:p w14:paraId="65B25359" w14:textId="77777777" w:rsidR="000F4E4F" w:rsidRDefault="00A56466">
      <w:pPr>
        <w:spacing w:line="600" w:lineRule="auto"/>
        <w:ind w:firstLine="720"/>
        <w:jc w:val="both"/>
        <w:rPr>
          <w:rFonts w:eastAsia="Times New Roman"/>
          <w:szCs w:val="24"/>
        </w:rPr>
      </w:pPr>
      <w:r w:rsidRPr="006D7301">
        <w:rPr>
          <w:rFonts w:eastAsia="Times New Roman"/>
          <w:b/>
          <w:szCs w:val="24"/>
        </w:rPr>
        <w:t>ΠΡΟΕΔΡΕΥΩΝ (Δημήτριο</w:t>
      </w:r>
      <w:r w:rsidRPr="006D7301">
        <w:rPr>
          <w:rFonts w:eastAsia="Times New Roman"/>
          <w:b/>
          <w:szCs w:val="24"/>
        </w:rPr>
        <w:t>ς Κρεμαστινός):</w:t>
      </w:r>
      <w:r>
        <w:rPr>
          <w:rFonts w:eastAsia="Times New Roman"/>
          <w:szCs w:val="24"/>
        </w:rPr>
        <w:t xml:space="preserve"> Τον λόγο έχει ο κ. Μανιάτης. </w:t>
      </w:r>
    </w:p>
    <w:p w14:paraId="65B2535A" w14:textId="77777777" w:rsidR="000F4E4F" w:rsidRDefault="00A56466">
      <w:pPr>
        <w:spacing w:line="600" w:lineRule="auto"/>
        <w:ind w:firstLine="720"/>
        <w:jc w:val="both"/>
        <w:rPr>
          <w:rFonts w:eastAsia="Times New Roman"/>
          <w:szCs w:val="24"/>
        </w:rPr>
      </w:pPr>
      <w:r w:rsidRPr="00DD03C8">
        <w:rPr>
          <w:rFonts w:eastAsia="Times New Roman"/>
          <w:b/>
          <w:szCs w:val="24"/>
        </w:rPr>
        <w:lastRenderedPageBreak/>
        <w:t>ΙΩΑΝΝΗΣ ΜΑΝΙΑΤΗΣ:</w:t>
      </w:r>
      <w:r>
        <w:rPr>
          <w:rFonts w:eastAsia="Times New Roman"/>
          <w:szCs w:val="24"/>
        </w:rPr>
        <w:t xml:space="preserve"> Κύριε Πρόεδρε, </w:t>
      </w:r>
      <w:r w:rsidRPr="004C32B4">
        <w:rPr>
          <w:rFonts w:eastAsia="Times New Roman"/>
          <w:szCs w:val="24"/>
        </w:rPr>
        <w:t>φαντάζομαι ότι αστειεύεστε ως Προεδρείο</w:t>
      </w:r>
      <w:r>
        <w:rPr>
          <w:rFonts w:eastAsia="Times New Roman"/>
          <w:szCs w:val="24"/>
        </w:rPr>
        <w:t xml:space="preserve">. </w:t>
      </w:r>
    </w:p>
    <w:p w14:paraId="65B2535B" w14:textId="77777777" w:rsidR="000F4E4F" w:rsidRDefault="00A56466">
      <w:pPr>
        <w:spacing w:line="600" w:lineRule="auto"/>
        <w:ind w:firstLine="720"/>
        <w:jc w:val="both"/>
        <w:rPr>
          <w:rFonts w:eastAsia="Times New Roman"/>
          <w:szCs w:val="24"/>
        </w:rPr>
      </w:pPr>
      <w:r w:rsidRPr="006D7301">
        <w:rPr>
          <w:rFonts w:eastAsia="Times New Roman"/>
          <w:b/>
          <w:szCs w:val="24"/>
        </w:rPr>
        <w:t>ΠΡΟΕΔΡΕΥΩΝ (Δημήτριος Κρεμαστινός):</w:t>
      </w:r>
      <w:r>
        <w:rPr>
          <w:rFonts w:eastAsia="Times New Roman"/>
          <w:b/>
          <w:szCs w:val="24"/>
        </w:rPr>
        <w:t xml:space="preserve"> </w:t>
      </w:r>
      <w:r w:rsidRPr="004C32B4">
        <w:rPr>
          <w:rFonts w:eastAsia="Times New Roman"/>
          <w:szCs w:val="24"/>
        </w:rPr>
        <w:t xml:space="preserve">Όχι δεν μιλάω </w:t>
      </w:r>
      <w:r>
        <w:rPr>
          <w:rFonts w:eastAsia="Times New Roman"/>
          <w:szCs w:val="24"/>
        </w:rPr>
        <w:t>ως</w:t>
      </w:r>
      <w:r w:rsidRPr="004C32B4">
        <w:rPr>
          <w:rFonts w:eastAsia="Times New Roman"/>
          <w:szCs w:val="24"/>
        </w:rPr>
        <w:t xml:space="preserve"> </w:t>
      </w:r>
      <w:r>
        <w:rPr>
          <w:rFonts w:eastAsia="Times New Roman"/>
          <w:szCs w:val="24"/>
        </w:rPr>
        <w:t>Προεδρείο. Μια ανακοίνωση έκανα.</w:t>
      </w:r>
    </w:p>
    <w:p w14:paraId="65B2535C" w14:textId="77777777" w:rsidR="000F4E4F" w:rsidRDefault="00A56466">
      <w:pPr>
        <w:spacing w:line="600" w:lineRule="auto"/>
        <w:ind w:firstLine="720"/>
        <w:jc w:val="both"/>
        <w:rPr>
          <w:rFonts w:eastAsia="Times New Roman"/>
          <w:szCs w:val="24"/>
        </w:rPr>
      </w:pPr>
      <w:r w:rsidRPr="00DD03C8">
        <w:rPr>
          <w:rFonts w:eastAsia="Times New Roman"/>
          <w:b/>
          <w:szCs w:val="24"/>
        </w:rPr>
        <w:t>ΙΩΑΝΝΗΣ ΜΑΝΙΑΤΗΣ:</w:t>
      </w:r>
      <w:r w:rsidRPr="004C32B4">
        <w:rPr>
          <w:rFonts w:eastAsia="Times New Roman"/>
          <w:szCs w:val="24"/>
        </w:rPr>
        <w:t xml:space="preserve"> Όχι</w:t>
      </w:r>
      <w:r>
        <w:rPr>
          <w:rFonts w:eastAsia="Times New Roman"/>
          <w:szCs w:val="24"/>
        </w:rPr>
        <w:t>,</w:t>
      </w:r>
      <w:r w:rsidRPr="004C32B4">
        <w:rPr>
          <w:rFonts w:eastAsia="Times New Roman"/>
          <w:szCs w:val="24"/>
        </w:rPr>
        <w:t xml:space="preserve"> εγώ </w:t>
      </w:r>
      <w:r>
        <w:rPr>
          <w:rFonts w:eastAsia="Times New Roman"/>
          <w:szCs w:val="24"/>
        </w:rPr>
        <w:t xml:space="preserve">λέω </w:t>
      </w:r>
      <w:r w:rsidRPr="004C32B4">
        <w:rPr>
          <w:rFonts w:eastAsia="Times New Roman"/>
          <w:szCs w:val="24"/>
        </w:rPr>
        <w:t xml:space="preserve">ότι </w:t>
      </w:r>
      <w:r>
        <w:rPr>
          <w:rFonts w:eastAsia="Times New Roman"/>
          <w:szCs w:val="24"/>
        </w:rPr>
        <w:t>φαντάζομαι</w:t>
      </w:r>
      <w:r w:rsidRPr="004C32B4">
        <w:rPr>
          <w:rFonts w:eastAsia="Times New Roman"/>
          <w:szCs w:val="24"/>
        </w:rPr>
        <w:t xml:space="preserve"> πως</w:t>
      </w:r>
      <w:r w:rsidRPr="004C32B4">
        <w:rPr>
          <w:rFonts w:eastAsia="Times New Roman"/>
          <w:szCs w:val="24"/>
        </w:rPr>
        <w:t xml:space="preserve"> θα αστειεύεστε</w:t>
      </w:r>
      <w:r>
        <w:rPr>
          <w:rFonts w:eastAsia="Times New Roman"/>
          <w:szCs w:val="24"/>
        </w:rPr>
        <w:t>,</w:t>
      </w:r>
      <w:r w:rsidRPr="004C32B4">
        <w:rPr>
          <w:rFonts w:eastAsia="Times New Roman"/>
          <w:szCs w:val="24"/>
        </w:rPr>
        <w:t xml:space="preserve"> απευθυνόμενος στην Ολομέλεια του </w:t>
      </w:r>
      <w:r>
        <w:rPr>
          <w:rFonts w:eastAsia="Times New Roman"/>
          <w:szCs w:val="24"/>
        </w:rPr>
        <w:t>ε</w:t>
      </w:r>
      <w:r w:rsidRPr="004C32B4">
        <w:rPr>
          <w:rFonts w:eastAsia="Times New Roman"/>
          <w:szCs w:val="24"/>
        </w:rPr>
        <w:t xml:space="preserve">θνικού </w:t>
      </w:r>
      <w:r w:rsidRPr="004C32B4">
        <w:rPr>
          <w:rFonts w:eastAsia="Times New Roman"/>
          <w:szCs w:val="24"/>
        </w:rPr>
        <w:t xml:space="preserve">Κοινοβουλίου για </w:t>
      </w:r>
      <w:r>
        <w:rPr>
          <w:rFonts w:eastAsia="Times New Roman"/>
          <w:szCs w:val="24"/>
        </w:rPr>
        <w:t>μια</w:t>
      </w:r>
      <w:r w:rsidRPr="004C32B4">
        <w:rPr>
          <w:rFonts w:eastAsia="Times New Roman"/>
          <w:szCs w:val="24"/>
        </w:rPr>
        <w:t xml:space="preserve"> σύμβαση</w:t>
      </w:r>
      <w:r>
        <w:rPr>
          <w:rFonts w:eastAsia="Times New Roman"/>
          <w:szCs w:val="24"/>
        </w:rPr>
        <w:t>-σ</w:t>
      </w:r>
      <w:r w:rsidRPr="004C32B4">
        <w:rPr>
          <w:rFonts w:eastAsia="Times New Roman"/>
          <w:szCs w:val="24"/>
        </w:rPr>
        <w:t>κάνδαλο 600</w:t>
      </w:r>
      <w:r>
        <w:rPr>
          <w:rFonts w:eastAsia="Times New Roman"/>
          <w:szCs w:val="24"/>
        </w:rPr>
        <w:t>.000.000</w:t>
      </w:r>
      <w:r>
        <w:rPr>
          <w:rFonts w:eastAsia="Times New Roman"/>
          <w:szCs w:val="24"/>
        </w:rPr>
        <w:t xml:space="preserve"> ευρώ</w:t>
      </w:r>
      <w:r w:rsidRPr="004C32B4">
        <w:rPr>
          <w:rFonts w:eastAsia="Times New Roman"/>
          <w:szCs w:val="24"/>
        </w:rPr>
        <w:t xml:space="preserve"> να μας λέτε ότι δεν υπάρχει διαθέσιμη αίθουσα για να μιλήσουν όσοι Βουλευτές θέλουν</w:t>
      </w:r>
      <w:r>
        <w:rPr>
          <w:rFonts w:eastAsia="Times New Roman"/>
          <w:szCs w:val="24"/>
        </w:rPr>
        <w:t>.</w:t>
      </w:r>
      <w:r w:rsidRPr="004C32B4">
        <w:rPr>
          <w:rFonts w:eastAsia="Times New Roman"/>
          <w:szCs w:val="24"/>
        </w:rPr>
        <w:t xml:space="preserve"> </w:t>
      </w:r>
      <w:r>
        <w:rPr>
          <w:rFonts w:eastAsia="Times New Roman"/>
          <w:szCs w:val="24"/>
        </w:rPr>
        <w:t>Σ</w:t>
      </w:r>
      <w:r w:rsidRPr="004C32B4">
        <w:rPr>
          <w:rFonts w:eastAsia="Times New Roman"/>
          <w:szCs w:val="24"/>
        </w:rPr>
        <w:t>ας ενημερώνω</w:t>
      </w:r>
      <w:r>
        <w:rPr>
          <w:rFonts w:eastAsia="Times New Roman"/>
          <w:szCs w:val="24"/>
        </w:rPr>
        <w:t>,</w:t>
      </w:r>
      <w:r w:rsidRPr="004C32B4">
        <w:rPr>
          <w:rFonts w:eastAsia="Times New Roman"/>
          <w:szCs w:val="24"/>
        </w:rPr>
        <w:t xml:space="preserve"> κύριε </w:t>
      </w:r>
      <w:r>
        <w:rPr>
          <w:rFonts w:eastAsia="Times New Roman"/>
          <w:szCs w:val="24"/>
        </w:rPr>
        <w:t>Π</w:t>
      </w:r>
      <w:r w:rsidRPr="004C32B4">
        <w:rPr>
          <w:rFonts w:eastAsia="Times New Roman"/>
          <w:szCs w:val="24"/>
        </w:rPr>
        <w:t>ρόεδρε</w:t>
      </w:r>
      <w:r>
        <w:rPr>
          <w:rFonts w:eastAsia="Times New Roman"/>
          <w:szCs w:val="24"/>
        </w:rPr>
        <w:t>,</w:t>
      </w:r>
      <w:r w:rsidRPr="004C32B4">
        <w:rPr>
          <w:rFonts w:eastAsia="Times New Roman"/>
          <w:szCs w:val="24"/>
        </w:rPr>
        <w:t xml:space="preserve"> ότι εκ μέρους της Δημοκρατικής Συμπαράταξης</w:t>
      </w:r>
      <w:r>
        <w:rPr>
          <w:rFonts w:eastAsia="Times New Roman"/>
          <w:szCs w:val="24"/>
        </w:rPr>
        <w:t>,</w:t>
      </w:r>
      <w:r w:rsidRPr="004C32B4">
        <w:rPr>
          <w:rFonts w:eastAsia="Times New Roman"/>
          <w:szCs w:val="24"/>
        </w:rPr>
        <w:t xml:space="preserve"> εκτός εμού που είμαι </w:t>
      </w:r>
      <w:r>
        <w:rPr>
          <w:rFonts w:eastAsia="Times New Roman"/>
          <w:szCs w:val="24"/>
        </w:rPr>
        <w:t>εισηγητής</w:t>
      </w:r>
      <w:r w:rsidRPr="004C32B4">
        <w:rPr>
          <w:rFonts w:eastAsia="Times New Roman"/>
          <w:szCs w:val="24"/>
        </w:rPr>
        <w:t xml:space="preserve"> και του Ανδρέα Λοβέρδου που είναι </w:t>
      </w:r>
      <w:r>
        <w:rPr>
          <w:rFonts w:eastAsia="Times New Roman"/>
          <w:szCs w:val="24"/>
        </w:rPr>
        <w:t>Κ</w:t>
      </w:r>
      <w:r w:rsidRPr="004C32B4">
        <w:rPr>
          <w:rFonts w:eastAsia="Times New Roman"/>
          <w:szCs w:val="24"/>
        </w:rPr>
        <w:t xml:space="preserve">οινοβουλευτικός </w:t>
      </w:r>
      <w:r>
        <w:rPr>
          <w:rFonts w:eastAsia="Times New Roman"/>
          <w:szCs w:val="24"/>
        </w:rPr>
        <w:t>Ε</w:t>
      </w:r>
      <w:r w:rsidRPr="004C32B4">
        <w:rPr>
          <w:rFonts w:eastAsia="Times New Roman"/>
          <w:szCs w:val="24"/>
        </w:rPr>
        <w:t>κπρόσωπος</w:t>
      </w:r>
      <w:r>
        <w:rPr>
          <w:rFonts w:eastAsia="Times New Roman"/>
          <w:szCs w:val="24"/>
        </w:rPr>
        <w:t>,</w:t>
      </w:r>
      <w:r w:rsidRPr="004C32B4">
        <w:rPr>
          <w:rFonts w:eastAsia="Times New Roman"/>
          <w:szCs w:val="24"/>
        </w:rPr>
        <w:t xml:space="preserve"> θα εγγραφούν και θα μιλήσουν και άλλοι συνάδελφο</w:t>
      </w:r>
      <w:r>
        <w:rPr>
          <w:rFonts w:eastAsia="Times New Roman"/>
          <w:szCs w:val="24"/>
        </w:rPr>
        <w:t xml:space="preserve">ι. </w:t>
      </w:r>
      <w:r w:rsidRPr="004C32B4">
        <w:rPr>
          <w:rFonts w:eastAsia="Times New Roman"/>
          <w:szCs w:val="24"/>
        </w:rPr>
        <w:t>Κατά συνέπεια</w:t>
      </w:r>
      <w:r>
        <w:rPr>
          <w:rFonts w:eastAsia="Times New Roman"/>
          <w:szCs w:val="24"/>
        </w:rPr>
        <w:t>,</w:t>
      </w:r>
      <w:r w:rsidRPr="004C32B4">
        <w:rPr>
          <w:rFonts w:eastAsia="Times New Roman"/>
          <w:szCs w:val="24"/>
        </w:rPr>
        <w:t xml:space="preserve"> να μην </w:t>
      </w:r>
      <w:r>
        <w:rPr>
          <w:rFonts w:eastAsia="Times New Roman"/>
          <w:szCs w:val="24"/>
        </w:rPr>
        <w:t>παρεξηγηθεί</w:t>
      </w:r>
      <w:r w:rsidRPr="004C32B4">
        <w:rPr>
          <w:rFonts w:eastAsia="Times New Roman"/>
          <w:szCs w:val="24"/>
        </w:rPr>
        <w:t xml:space="preserve"> το </w:t>
      </w:r>
      <w:r>
        <w:rPr>
          <w:rFonts w:eastAsia="Times New Roman"/>
          <w:szCs w:val="24"/>
        </w:rPr>
        <w:t xml:space="preserve">γεγονός ότι </w:t>
      </w:r>
      <w:r w:rsidRPr="004C32B4">
        <w:rPr>
          <w:rFonts w:eastAsia="Times New Roman"/>
          <w:szCs w:val="24"/>
        </w:rPr>
        <w:t xml:space="preserve">αποδεχθήκαμε </w:t>
      </w:r>
      <w:r>
        <w:rPr>
          <w:rFonts w:eastAsia="Times New Roman"/>
          <w:szCs w:val="24"/>
        </w:rPr>
        <w:t xml:space="preserve">να </w:t>
      </w:r>
      <w:r>
        <w:rPr>
          <w:rFonts w:eastAsia="Times New Roman"/>
          <w:szCs w:val="24"/>
        </w:rPr>
        <w:t xml:space="preserve">γίνει </w:t>
      </w:r>
      <w:r w:rsidRPr="004C32B4">
        <w:rPr>
          <w:rFonts w:eastAsia="Times New Roman"/>
          <w:szCs w:val="24"/>
        </w:rPr>
        <w:t>σε μία συνεδρίαση</w:t>
      </w:r>
      <w:r>
        <w:rPr>
          <w:rFonts w:eastAsia="Times New Roman"/>
          <w:szCs w:val="24"/>
        </w:rPr>
        <w:t xml:space="preserve"> η συζήτηση</w:t>
      </w:r>
      <w:r>
        <w:rPr>
          <w:rFonts w:eastAsia="Times New Roman"/>
          <w:szCs w:val="24"/>
        </w:rPr>
        <w:t xml:space="preserve"> -</w:t>
      </w:r>
      <w:r w:rsidRPr="004C32B4">
        <w:rPr>
          <w:rFonts w:eastAsia="Times New Roman"/>
          <w:szCs w:val="24"/>
        </w:rPr>
        <w:t xml:space="preserve">για να δείξουμε την καλή μας </w:t>
      </w:r>
      <w:r>
        <w:rPr>
          <w:rFonts w:eastAsia="Times New Roman"/>
          <w:szCs w:val="24"/>
        </w:rPr>
        <w:t>θέληση</w:t>
      </w:r>
      <w:r>
        <w:rPr>
          <w:rFonts w:eastAsia="Times New Roman"/>
          <w:szCs w:val="24"/>
        </w:rPr>
        <w:t>- δ</w:t>
      </w:r>
      <w:r w:rsidRPr="004C32B4">
        <w:rPr>
          <w:rFonts w:eastAsia="Times New Roman"/>
          <w:szCs w:val="24"/>
        </w:rPr>
        <w:t>εν θα περιοριστεί</w:t>
      </w:r>
      <w:r>
        <w:rPr>
          <w:rFonts w:eastAsia="Times New Roman"/>
          <w:szCs w:val="24"/>
        </w:rPr>
        <w:t>, όμως,</w:t>
      </w:r>
      <w:r w:rsidRPr="004C32B4">
        <w:rPr>
          <w:rFonts w:eastAsia="Times New Roman"/>
          <w:szCs w:val="24"/>
        </w:rPr>
        <w:t xml:space="preserve"> και ο χρόνος των ομιλιών</w:t>
      </w:r>
      <w:r>
        <w:rPr>
          <w:rFonts w:eastAsia="Times New Roman"/>
          <w:szCs w:val="24"/>
        </w:rPr>
        <w:t>.</w:t>
      </w:r>
      <w:r w:rsidRPr="004C32B4">
        <w:rPr>
          <w:rFonts w:eastAsia="Times New Roman"/>
          <w:szCs w:val="24"/>
        </w:rPr>
        <w:t xml:space="preserve"> </w:t>
      </w:r>
      <w:r>
        <w:rPr>
          <w:rFonts w:eastAsia="Times New Roman"/>
          <w:szCs w:val="24"/>
        </w:rPr>
        <w:t>Ό</w:t>
      </w:r>
      <w:r w:rsidRPr="004C32B4">
        <w:rPr>
          <w:rFonts w:eastAsia="Times New Roman"/>
          <w:szCs w:val="24"/>
        </w:rPr>
        <w:t>σο πάει</w:t>
      </w:r>
      <w:r>
        <w:rPr>
          <w:rFonts w:eastAsia="Times New Roman"/>
          <w:szCs w:val="24"/>
        </w:rPr>
        <w:t>!</w:t>
      </w:r>
      <w:r w:rsidRPr="004C32B4">
        <w:rPr>
          <w:rFonts w:eastAsia="Times New Roman"/>
          <w:szCs w:val="24"/>
        </w:rPr>
        <w:t xml:space="preserve"> </w:t>
      </w:r>
      <w:r>
        <w:rPr>
          <w:rFonts w:eastAsia="Times New Roman"/>
          <w:szCs w:val="24"/>
        </w:rPr>
        <w:t>Ε</w:t>
      </w:r>
      <w:r w:rsidRPr="004C32B4">
        <w:rPr>
          <w:rFonts w:eastAsia="Times New Roman"/>
          <w:szCs w:val="24"/>
        </w:rPr>
        <w:t xml:space="preserve">άν θέλουν </w:t>
      </w:r>
      <w:r>
        <w:rPr>
          <w:rFonts w:eastAsia="Times New Roman"/>
          <w:szCs w:val="24"/>
        </w:rPr>
        <w:t>ν</w:t>
      </w:r>
      <w:r w:rsidRPr="004C32B4">
        <w:rPr>
          <w:rFonts w:eastAsia="Times New Roman"/>
          <w:szCs w:val="24"/>
        </w:rPr>
        <w:t xml:space="preserve">α μεταφερθούν όσοι καταμετρούν ψηφοδέλτια από την Ολομέλεια σε άλλη </w:t>
      </w:r>
      <w:r>
        <w:rPr>
          <w:rFonts w:eastAsia="Times New Roman"/>
          <w:szCs w:val="24"/>
        </w:rPr>
        <w:t>α</w:t>
      </w:r>
      <w:r w:rsidRPr="004C32B4">
        <w:rPr>
          <w:rFonts w:eastAsia="Times New Roman"/>
          <w:szCs w:val="24"/>
        </w:rPr>
        <w:t>ίθουσα</w:t>
      </w:r>
      <w:r>
        <w:rPr>
          <w:rFonts w:eastAsia="Times New Roman"/>
          <w:szCs w:val="24"/>
        </w:rPr>
        <w:t>,</w:t>
      </w:r>
      <w:r w:rsidRPr="004C32B4">
        <w:rPr>
          <w:rFonts w:eastAsia="Times New Roman"/>
          <w:szCs w:val="24"/>
        </w:rPr>
        <w:t xml:space="preserve"> </w:t>
      </w:r>
      <w:r>
        <w:rPr>
          <w:rFonts w:eastAsia="Times New Roman"/>
          <w:szCs w:val="24"/>
        </w:rPr>
        <w:t>α</w:t>
      </w:r>
      <w:r w:rsidRPr="004C32B4">
        <w:rPr>
          <w:rFonts w:eastAsia="Times New Roman"/>
          <w:szCs w:val="24"/>
        </w:rPr>
        <w:t>ς το κάνουν</w:t>
      </w:r>
      <w:r>
        <w:rPr>
          <w:rFonts w:eastAsia="Times New Roman"/>
          <w:szCs w:val="24"/>
        </w:rPr>
        <w:t>.</w:t>
      </w:r>
      <w:r w:rsidRPr="004C32B4">
        <w:rPr>
          <w:rFonts w:eastAsia="Times New Roman"/>
          <w:szCs w:val="24"/>
        </w:rPr>
        <w:t xml:space="preserve"> </w:t>
      </w:r>
      <w:r>
        <w:rPr>
          <w:rFonts w:eastAsia="Times New Roman"/>
          <w:szCs w:val="24"/>
        </w:rPr>
        <w:t>Ε</w:t>
      </w:r>
      <w:r w:rsidRPr="004C32B4">
        <w:rPr>
          <w:rFonts w:eastAsia="Times New Roman"/>
          <w:szCs w:val="24"/>
        </w:rPr>
        <w:t>μείς θα μεταφερθο</w:t>
      </w:r>
      <w:r w:rsidRPr="004C32B4">
        <w:rPr>
          <w:rFonts w:eastAsia="Times New Roman"/>
          <w:szCs w:val="24"/>
        </w:rPr>
        <w:t xml:space="preserve">ύμε στην </w:t>
      </w:r>
      <w:r>
        <w:rPr>
          <w:rFonts w:eastAsia="Times New Roman"/>
          <w:szCs w:val="24"/>
        </w:rPr>
        <w:t>Ολομέλεια.</w:t>
      </w:r>
      <w:r w:rsidRPr="004C32B4">
        <w:rPr>
          <w:rFonts w:eastAsia="Times New Roman"/>
          <w:szCs w:val="24"/>
        </w:rPr>
        <w:t xml:space="preserve"> </w:t>
      </w:r>
      <w:r>
        <w:rPr>
          <w:rFonts w:eastAsia="Times New Roman"/>
          <w:szCs w:val="24"/>
        </w:rPr>
        <w:t>Π</w:t>
      </w:r>
      <w:r w:rsidRPr="004C32B4">
        <w:rPr>
          <w:rFonts w:eastAsia="Times New Roman"/>
          <w:szCs w:val="24"/>
        </w:rPr>
        <w:t xml:space="preserve">άντως </w:t>
      </w:r>
      <w:r w:rsidRPr="004C32B4">
        <w:rPr>
          <w:rFonts w:eastAsia="Times New Roman"/>
          <w:szCs w:val="24"/>
        </w:rPr>
        <w:lastRenderedPageBreak/>
        <w:t>χρονικός περιορισμός δεν μπορεί να υπάρξει</w:t>
      </w:r>
      <w:r>
        <w:rPr>
          <w:rFonts w:eastAsia="Times New Roman"/>
          <w:szCs w:val="24"/>
        </w:rPr>
        <w:t xml:space="preserve">, για </w:t>
      </w:r>
      <w:r w:rsidRPr="004C32B4">
        <w:rPr>
          <w:rFonts w:eastAsia="Times New Roman"/>
          <w:szCs w:val="24"/>
        </w:rPr>
        <w:t>να συνεννοούμαστε</w:t>
      </w:r>
      <w:r>
        <w:rPr>
          <w:rFonts w:eastAsia="Times New Roman"/>
          <w:szCs w:val="24"/>
        </w:rPr>
        <w:t>.</w:t>
      </w:r>
    </w:p>
    <w:p w14:paraId="65B2535D" w14:textId="77777777" w:rsidR="000F4E4F" w:rsidRDefault="00A56466">
      <w:pPr>
        <w:spacing w:line="600" w:lineRule="auto"/>
        <w:ind w:firstLine="720"/>
        <w:jc w:val="both"/>
        <w:rPr>
          <w:rFonts w:eastAsia="Times New Roman"/>
          <w:szCs w:val="24"/>
        </w:rPr>
      </w:pPr>
      <w:r w:rsidRPr="00785DEA">
        <w:rPr>
          <w:rFonts w:eastAsia="Times New Roman"/>
          <w:b/>
          <w:szCs w:val="24"/>
        </w:rPr>
        <w:t>ΠΡΟΕΔΡΕΥΩΝ (Δημήτριος Κρεμαστινός):</w:t>
      </w:r>
      <w:r>
        <w:rPr>
          <w:rFonts w:eastAsia="Times New Roman"/>
          <w:szCs w:val="24"/>
        </w:rPr>
        <w:t xml:space="preserve"> </w:t>
      </w:r>
      <w:r w:rsidRPr="004C32B4">
        <w:rPr>
          <w:rFonts w:eastAsia="Times New Roman"/>
          <w:szCs w:val="24"/>
        </w:rPr>
        <w:t>Κατ</w:t>
      </w:r>
      <w:r>
        <w:rPr>
          <w:rFonts w:eastAsia="Times New Roman"/>
          <w:szCs w:val="24"/>
        </w:rPr>
        <w:t xml:space="preserve">’ </w:t>
      </w:r>
      <w:r w:rsidRPr="004C32B4">
        <w:rPr>
          <w:rFonts w:eastAsia="Times New Roman"/>
          <w:szCs w:val="24"/>
        </w:rPr>
        <w:t>αρχ</w:t>
      </w:r>
      <w:r>
        <w:rPr>
          <w:rFonts w:eastAsia="Times New Roman"/>
          <w:szCs w:val="24"/>
        </w:rPr>
        <w:t>άς</w:t>
      </w:r>
      <w:r>
        <w:rPr>
          <w:rFonts w:eastAsia="Times New Roman"/>
          <w:szCs w:val="24"/>
        </w:rPr>
        <w:t>,</w:t>
      </w:r>
      <w:r w:rsidRPr="004C32B4">
        <w:rPr>
          <w:rFonts w:eastAsia="Times New Roman"/>
          <w:szCs w:val="24"/>
        </w:rPr>
        <w:t xml:space="preserve"> κύριε Μανιάτη</w:t>
      </w:r>
      <w:r>
        <w:rPr>
          <w:rFonts w:eastAsia="Times New Roman"/>
          <w:szCs w:val="24"/>
        </w:rPr>
        <w:t>,</w:t>
      </w:r>
      <w:r w:rsidRPr="004C32B4">
        <w:rPr>
          <w:rFonts w:eastAsia="Times New Roman"/>
          <w:szCs w:val="24"/>
        </w:rPr>
        <w:t xml:space="preserve"> </w:t>
      </w:r>
      <w:r>
        <w:rPr>
          <w:rFonts w:eastAsia="Times New Roman"/>
          <w:szCs w:val="24"/>
        </w:rPr>
        <w:t>μ</w:t>
      </w:r>
      <w:r w:rsidRPr="004C32B4">
        <w:rPr>
          <w:rFonts w:eastAsia="Times New Roman"/>
          <w:szCs w:val="24"/>
        </w:rPr>
        <w:t>ε συγχωρείτε</w:t>
      </w:r>
      <w:r>
        <w:rPr>
          <w:rFonts w:eastAsia="Times New Roman"/>
          <w:szCs w:val="24"/>
        </w:rPr>
        <w:t>,</w:t>
      </w:r>
      <w:r w:rsidRPr="004C32B4">
        <w:rPr>
          <w:rFonts w:eastAsia="Times New Roman"/>
          <w:szCs w:val="24"/>
        </w:rPr>
        <w:t xml:space="preserve"> δεν αστειεύομαι</w:t>
      </w:r>
      <w:r>
        <w:rPr>
          <w:rFonts w:eastAsia="Times New Roman"/>
          <w:szCs w:val="24"/>
        </w:rPr>
        <w:t>.</w:t>
      </w:r>
      <w:r w:rsidRPr="004C32B4">
        <w:rPr>
          <w:rFonts w:eastAsia="Times New Roman"/>
          <w:szCs w:val="24"/>
        </w:rPr>
        <w:t xml:space="preserve"> </w:t>
      </w:r>
      <w:r>
        <w:rPr>
          <w:rFonts w:eastAsia="Times New Roman"/>
          <w:szCs w:val="24"/>
        </w:rPr>
        <w:t>Όμως, είμαι</w:t>
      </w:r>
      <w:r w:rsidRPr="004C32B4">
        <w:rPr>
          <w:rFonts w:eastAsia="Times New Roman"/>
          <w:szCs w:val="24"/>
        </w:rPr>
        <w:t xml:space="preserve"> υποχρεωμένος να </w:t>
      </w:r>
      <w:r>
        <w:rPr>
          <w:rFonts w:eastAsia="Times New Roman"/>
          <w:szCs w:val="24"/>
        </w:rPr>
        <w:t>θέσω</w:t>
      </w:r>
      <w:r w:rsidRPr="004C32B4">
        <w:rPr>
          <w:rFonts w:eastAsia="Times New Roman"/>
          <w:szCs w:val="24"/>
        </w:rPr>
        <w:t xml:space="preserve"> το θέμα </w:t>
      </w:r>
      <w:r>
        <w:rPr>
          <w:rFonts w:eastAsia="Times New Roman"/>
          <w:szCs w:val="24"/>
        </w:rPr>
        <w:t xml:space="preserve">σε εσάς.  </w:t>
      </w:r>
      <w:r w:rsidRPr="004C32B4">
        <w:rPr>
          <w:rFonts w:eastAsia="Times New Roman"/>
          <w:szCs w:val="24"/>
        </w:rPr>
        <w:t>Εσείς είπατε</w:t>
      </w:r>
      <w:r>
        <w:rPr>
          <w:rFonts w:eastAsia="Times New Roman"/>
          <w:szCs w:val="24"/>
        </w:rPr>
        <w:t xml:space="preserve"> την</w:t>
      </w:r>
      <w:r w:rsidRPr="004C32B4">
        <w:rPr>
          <w:rFonts w:eastAsia="Times New Roman"/>
          <w:szCs w:val="24"/>
        </w:rPr>
        <w:t xml:space="preserve"> άποψή </w:t>
      </w:r>
      <w:r>
        <w:rPr>
          <w:rFonts w:eastAsia="Times New Roman"/>
          <w:szCs w:val="24"/>
        </w:rPr>
        <w:t>σας. Είναι σ</w:t>
      </w:r>
      <w:r w:rsidRPr="004C32B4">
        <w:rPr>
          <w:rFonts w:eastAsia="Times New Roman"/>
          <w:szCs w:val="24"/>
        </w:rPr>
        <w:t>εβαστή</w:t>
      </w:r>
      <w:r>
        <w:rPr>
          <w:rFonts w:eastAsia="Times New Roman"/>
          <w:szCs w:val="24"/>
        </w:rPr>
        <w:t xml:space="preserve">. Ρώτησα και τον κ. Δένδια αν θέλει να πει τη δική του. Αλλά εγώ δεν αστειεύομαι. </w:t>
      </w:r>
    </w:p>
    <w:p w14:paraId="65B2535E" w14:textId="77777777" w:rsidR="000F4E4F" w:rsidRDefault="00A56466">
      <w:pPr>
        <w:spacing w:line="600" w:lineRule="auto"/>
        <w:ind w:firstLine="720"/>
        <w:jc w:val="both"/>
        <w:rPr>
          <w:rFonts w:eastAsia="Times New Roman" w:cs="Times New Roman"/>
          <w:b/>
          <w:szCs w:val="24"/>
        </w:rPr>
      </w:pPr>
      <w:r w:rsidRPr="005967C2">
        <w:rPr>
          <w:rFonts w:eastAsia="Times New Roman" w:cs="Times New Roman"/>
          <w:b/>
          <w:szCs w:val="24"/>
        </w:rPr>
        <w:t>ΜΑΥΡΟΥΔΗΣ ΒΟΡΙΔΗΣ:</w:t>
      </w:r>
      <w:r>
        <w:rPr>
          <w:rFonts w:eastAsia="Times New Roman" w:cs="Times New Roman"/>
          <w:b/>
          <w:szCs w:val="24"/>
        </w:rPr>
        <w:t xml:space="preserve"> </w:t>
      </w:r>
      <w:r>
        <w:rPr>
          <w:rFonts w:eastAsia="Times New Roman"/>
          <w:szCs w:val="24"/>
        </w:rPr>
        <w:t xml:space="preserve">Εμάς μας αρέσει η </w:t>
      </w:r>
      <w:r>
        <w:rPr>
          <w:rFonts w:eastAsia="Times New Roman"/>
          <w:szCs w:val="24"/>
        </w:rPr>
        <w:t>αίθουσα</w:t>
      </w:r>
      <w:r>
        <w:rPr>
          <w:rFonts w:eastAsia="Times New Roman"/>
          <w:szCs w:val="24"/>
        </w:rPr>
        <w:t xml:space="preserve">. Να προχωρήσουμε. </w:t>
      </w:r>
    </w:p>
    <w:p w14:paraId="65B2535F" w14:textId="77777777" w:rsidR="000F4E4F" w:rsidRDefault="00A56466">
      <w:pPr>
        <w:spacing w:line="600" w:lineRule="auto"/>
        <w:ind w:firstLine="720"/>
        <w:jc w:val="both"/>
        <w:rPr>
          <w:rFonts w:eastAsia="Times New Roman"/>
          <w:szCs w:val="24"/>
        </w:rPr>
      </w:pPr>
      <w:r w:rsidRPr="00AC1A4B">
        <w:rPr>
          <w:rFonts w:eastAsia="Times New Roman"/>
          <w:b/>
          <w:szCs w:val="24"/>
        </w:rPr>
        <w:t>ΠΡΟΕΔΡΕΥΩΝ (Δημήτριος Κρεμαστινός):</w:t>
      </w:r>
      <w:r>
        <w:rPr>
          <w:rFonts w:eastAsia="Times New Roman"/>
          <w:szCs w:val="24"/>
        </w:rPr>
        <w:t xml:space="preserve"> Εγώ έκανα απλά την ανακοίνωση. Δεν θέλω να επηρε</w:t>
      </w:r>
      <w:r>
        <w:rPr>
          <w:rFonts w:eastAsia="Times New Roman"/>
          <w:szCs w:val="24"/>
        </w:rPr>
        <w:t xml:space="preserve">άσω τις απόψεις σας. </w:t>
      </w:r>
    </w:p>
    <w:p w14:paraId="65B25360" w14:textId="77777777" w:rsidR="000F4E4F" w:rsidRDefault="00A56466">
      <w:pPr>
        <w:spacing w:line="600" w:lineRule="auto"/>
        <w:ind w:firstLine="720"/>
        <w:jc w:val="both"/>
        <w:rPr>
          <w:rFonts w:eastAsia="Times New Roman"/>
          <w:szCs w:val="24"/>
        </w:rPr>
      </w:pPr>
      <w:r w:rsidRPr="00AC1A4B">
        <w:rPr>
          <w:rFonts w:eastAsia="Times New Roman"/>
          <w:b/>
          <w:szCs w:val="24"/>
        </w:rPr>
        <w:t>ΓΕΩΡΓΙΟΣ ΒΛΑΧΟΣ:</w:t>
      </w:r>
      <w:r>
        <w:rPr>
          <w:rFonts w:eastAsia="Times New Roman"/>
          <w:szCs w:val="24"/>
        </w:rPr>
        <w:t xml:space="preserve"> Κύριε Πρόεδρε, ας ξεκινήσει η διαδικασία, να δούμε πόσοι θα είναι οι ομιλητές. Το σίγουρο είναι ότι εάν υπάρχουν ομιλητές, δεν μπορεί να σταματήσει η συνεδρίαση. Αυτό είναι το μόνο σίγουρο. Δεν χρειάζεται να το πούμε </w:t>
      </w:r>
      <w:r>
        <w:rPr>
          <w:rFonts w:eastAsia="Times New Roman"/>
          <w:szCs w:val="24"/>
        </w:rPr>
        <w:t>εμείς.</w:t>
      </w:r>
    </w:p>
    <w:p w14:paraId="65B25361" w14:textId="77777777" w:rsidR="000F4E4F" w:rsidRDefault="00A56466">
      <w:pPr>
        <w:spacing w:line="600" w:lineRule="auto"/>
        <w:ind w:firstLine="720"/>
        <w:jc w:val="both"/>
        <w:rPr>
          <w:rFonts w:eastAsia="Times New Roman"/>
          <w:szCs w:val="24"/>
        </w:rPr>
      </w:pPr>
      <w:r w:rsidRPr="00962AF7">
        <w:rPr>
          <w:rFonts w:eastAsia="Times New Roman"/>
          <w:b/>
          <w:szCs w:val="24"/>
        </w:rPr>
        <w:lastRenderedPageBreak/>
        <w:t>ΠΡΟΕΔΡΕΥΩΝ (Δημήτριος Κρεμαστινός):</w:t>
      </w:r>
      <w:r>
        <w:rPr>
          <w:rFonts w:eastAsia="Times New Roman"/>
          <w:szCs w:val="24"/>
        </w:rPr>
        <w:t xml:space="preserve"> Εγώ είμαι υπο</w:t>
      </w:r>
      <w:r w:rsidRPr="004C32B4">
        <w:rPr>
          <w:rFonts w:eastAsia="Times New Roman"/>
          <w:szCs w:val="24"/>
        </w:rPr>
        <w:t xml:space="preserve">χρεωμένος </w:t>
      </w:r>
      <w:r>
        <w:rPr>
          <w:rFonts w:eastAsia="Times New Roman"/>
          <w:szCs w:val="24"/>
        </w:rPr>
        <w:t xml:space="preserve">να σας εκφράσω </w:t>
      </w:r>
      <w:r w:rsidRPr="004C32B4">
        <w:rPr>
          <w:rFonts w:eastAsia="Times New Roman"/>
          <w:szCs w:val="24"/>
        </w:rPr>
        <w:t xml:space="preserve">τον προβληματισμό και να ακούσω τις θέσεις </w:t>
      </w:r>
      <w:r>
        <w:rPr>
          <w:rFonts w:eastAsia="Times New Roman"/>
          <w:szCs w:val="24"/>
        </w:rPr>
        <w:t xml:space="preserve">σας </w:t>
      </w:r>
      <w:r w:rsidRPr="004C32B4">
        <w:rPr>
          <w:rFonts w:eastAsia="Times New Roman"/>
          <w:szCs w:val="24"/>
        </w:rPr>
        <w:t>και να τις παρακολουθήσου</w:t>
      </w:r>
      <w:r>
        <w:rPr>
          <w:rFonts w:eastAsia="Times New Roman"/>
          <w:szCs w:val="24"/>
        </w:rPr>
        <w:t xml:space="preserve">με. </w:t>
      </w:r>
    </w:p>
    <w:p w14:paraId="65B25362" w14:textId="77777777" w:rsidR="000F4E4F" w:rsidRDefault="00A56466">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Κύριε Πρόεδρε, απλώς να ξέρετε για δική σας πληροφόρηση, επειδή δεν έχουμε αυτόμ</w:t>
      </w:r>
      <w:r>
        <w:rPr>
          <w:rFonts w:eastAsia="Times New Roman"/>
          <w:szCs w:val="24"/>
        </w:rPr>
        <w:t xml:space="preserve">ατο σύστημα εγγραφής ομιλητών, ότι από εμάς θα μιλήσουν τουλάχιστον </w:t>
      </w:r>
      <w:r w:rsidRPr="004C32B4">
        <w:rPr>
          <w:rFonts w:eastAsia="Times New Roman"/>
          <w:szCs w:val="24"/>
        </w:rPr>
        <w:t>ο κ</w:t>
      </w:r>
      <w:r>
        <w:rPr>
          <w:rFonts w:eastAsia="Times New Roman"/>
          <w:szCs w:val="24"/>
        </w:rPr>
        <w:t>.</w:t>
      </w:r>
      <w:r w:rsidRPr="004C32B4">
        <w:rPr>
          <w:rFonts w:eastAsia="Times New Roman"/>
          <w:szCs w:val="24"/>
        </w:rPr>
        <w:t xml:space="preserve"> </w:t>
      </w:r>
      <w:r>
        <w:rPr>
          <w:rFonts w:eastAsia="Times New Roman"/>
          <w:szCs w:val="24"/>
        </w:rPr>
        <w:t>Κ</w:t>
      </w:r>
      <w:r w:rsidRPr="004C32B4">
        <w:rPr>
          <w:rFonts w:eastAsia="Times New Roman"/>
          <w:szCs w:val="24"/>
        </w:rPr>
        <w:t>αρράς</w:t>
      </w:r>
      <w:r>
        <w:rPr>
          <w:rFonts w:eastAsia="Times New Roman"/>
          <w:szCs w:val="24"/>
        </w:rPr>
        <w:t>,</w:t>
      </w:r>
      <w:r w:rsidRPr="004C32B4">
        <w:rPr>
          <w:rFonts w:eastAsia="Times New Roman"/>
          <w:szCs w:val="24"/>
        </w:rPr>
        <w:t xml:space="preserve"> ο κ</w:t>
      </w:r>
      <w:r>
        <w:rPr>
          <w:rFonts w:eastAsia="Times New Roman"/>
          <w:szCs w:val="24"/>
        </w:rPr>
        <w:t xml:space="preserve">. Κεγκέρογλου και ο κ. Κουτσούκος. Καταγράφω τρεις τουλάχιστον ομιλητές από την πλευρά μας. </w:t>
      </w:r>
    </w:p>
    <w:p w14:paraId="65B25363" w14:textId="77777777" w:rsidR="000F4E4F" w:rsidRDefault="00A56466">
      <w:pPr>
        <w:spacing w:line="600" w:lineRule="auto"/>
        <w:ind w:firstLine="720"/>
        <w:jc w:val="both"/>
        <w:rPr>
          <w:rFonts w:eastAsia="Times New Roman"/>
          <w:szCs w:val="24"/>
        </w:rPr>
      </w:pPr>
      <w:r w:rsidRPr="00962AF7">
        <w:rPr>
          <w:rFonts w:eastAsia="Times New Roman"/>
          <w:b/>
          <w:szCs w:val="24"/>
        </w:rPr>
        <w:t>ΠΡΟΕΔΡΕΥΩΝ (Δημήτριος Κρεμαστινός):</w:t>
      </w:r>
      <w:r>
        <w:rPr>
          <w:rFonts w:eastAsia="Times New Roman"/>
          <w:szCs w:val="24"/>
        </w:rPr>
        <w:t xml:space="preserve"> Ωραία. </w:t>
      </w:r>
    </w:p>
    <w:p w14:paraId="65B25364" w14:textId="77777777" w:rsidR="000F4E4F" w:rsidRDefault="00A56466">
      <w:pPr>
        <w:spacing w:line="600" w:lineRule="auto"/>
        <w:ind w:firstLine="720"/>
        <w:jc w:val="both"/>
        <w:rPr>
          <w:rFonts w:eastAsia="Times New Roman"/>
          <w:szCs w:val="24"/>
        </w:rPr>
      </w:pPr>
      <w:r>
        <w:rPr>
          <w:rFonts w:eastAsia="Times New Roman"/>
          <w:szCs w:val="24"/>
        </w:rPr>
        <w:t>Τον λόγο έχει ο κ. Αθανάσιος Αθανασ</w:t>
      </w:r>
      <w:r>
        <w:rPr>
          <w:rFonts w:eastAsia="Times New Roman"/>
          <w:szCs w:val="24"/>
        </w:rPr>
        <w:t>ίου, εισηγητής του ΣΥΡΙΖΑ. Για δεκαπέντε λεπτά θέλετε; Τόσο προβλέπει ο Κανονισμός.</w:t>
      </w:r>
    </w:p>
    <w:p w14:paraId="65B25365" w14:textId="77777777" w:rsidR="000F4E4F" w:rsidRDefault="00A56466">
      <w:pPr>
        <w:spacing w:line="600" w:lineRule="auto"/>
        <w:ind w:firstLine="720"/>
        <w:jc w:val="both"/>
        <w:rPr>
          <w:rFonts w:eastAsia="Times New Roman"/>
          <w:szCs w:val="24"/>
        </w:rPr>
      </w:pPr>
      <w:r w:rsidRPr="00962AF7">
        <w:rPr>
          <w:rFonts w:eastAsia="Times New Roman"/>
          <w:b/>
          <w:szCs w:val="24"/>
        </w:rPr>
        <w:t>ΑΘΑΝΑΣΙΟΣ ΑΘΑΝΑΣΙΟΥ</w:t>
      </w:r>
      <w:r>
        <w:rPr>
          <w:rFonts w:eastAsia="Times New Roman"/>
          <w:b/>
          <w:szCs w:val="24"/>
        </w:rPr>
        <w:t>:</w:t>
      </w:r>
      <w:r w:rsidRPr="004C32B4">
        <w:rPr>
          <w:rFonts w:eastAsia="Times New Roman"/>
          <w:szCs w:val="24"/>
        </w:rPr>
        <w:t xml:space="preserve"> </w:t>
      </w:r>
      <w:r>
        <w:rPr>
          <w:rFonts w:eastAsia="Times New Roman"/>
          <w:szCs w:val="24"/>
        </w:rPr>
        <w:t xml:space="preserve">Και λιγότερο. </w:t>
      </w:r>
    </w:p>
    <w:p w14:paraId="65B25366" w14:textId="77777777" w:rsidR="000F4E4F" w:rsidRDefault="00A56466">
      <w:pPr>
        <w:spacing w:line="600" w:lineRule="auto"/>
        <w:ind w:firstLine="720"/>
        <w:jc w:val="both"/>
        <w:rPr>
          <w:rFonts w:eastAsia="Times New Roman"/>
          <w:szCs w:val="24"/>
        </w:rPr>
      </w:pPr>
      <w:r w:rsidRPr="00962AF7">
        <w:rPr>
          <w:rFonts w:eastAsia="Times New Roman"/>
          <w:b/>
          <w:szCs w:val="24"/>
        </w:rPr>
        <w:t>ΠΡΟΕΔΡΕΥΩΝ (Δημήτριος Κρεμαστινός):</w:t>
      </w:r>
      <w:r>
        <w:rPr>
          <w:rFonts w:eastAsia="Times New Roman"/>
          <w:szCs w:val="24"/>
        </w:rPr>
        <w:t xml:space="preserve"> Ορίστε, έχετε τον λόγο. </w:t>
      </w:r>
    </w:p>
    <w:p w14:paraId="65B25367" w14:textId="77777777" w:rsidR="000F4E4F" w:rsidRDefault="00A56466">
      <w:pPr>
        <w:spacing w:line="600" w:lineRule="auto"/>
        <w:ind w:firstLine="720"/>
        <w:jc w:val="both"/>
        <w:rPr>
          <w:rFonts w:eastAsia="Times New Roman"/>
          <w:szCs w:val="24"/>
        </w:rPr>
      </w:pPr>
      <w:r w:rsidRPr="00962AF7">
        <w:rPr>
          <w:rFonts w:eastAsia="Times New Roman"/>
          <w:b/>
          <w:szCs w:val="24"/>
        </w:rPr>
        <w:t>ΑΘΑΝΑΣΙΟΣ ΑΘΑΝΑΣΙΟΥ</w:t>
      </w:r>
      <w:r>
        <w:rPr>
          <w:rFonts w:eastAsia="Times New Roman"/>
          <w:b/>
          <w:szCs w:val="24"/>
        </w:rPr>
        <w:t>:</w:t>
      </w:r>
      <w:r w:rsidRPr="004C32B4">
        <w:rPr>
          <w:rFonts w:eastAsia="Times New Roman"/>
          <w:szCs w:val="24"/>
        </w:rPr>
        <w:t xml:space="preserve"> </w:t>
      </w:r>
      <w:r>
        <w:rPr>
          <w:rFonts w:eastAsia="Times New Roman"/>
          <w:szCs w:val="24"/>
        </w:rPr>
        <w:t>Κύριε Πρόεδρε, σ</w:t>
      </w:r>
      <w:r w:rsidRPr="004C32B4">
        <w:rPr>
          <w:rFonts w:eastAsia="Times New Roman"/>
          <w:szCs w:val="24"/>
        </w:rPr>
        <w:t xml:space="preserve">τη δημοσιογραφία </w:t>
      </w:r>
      <w:r>
        <w:rPr>
          <w:rFonts w:eastAsia="Times New Roman"/>
          <w:szCs w:val="24"/>
        </w:rPr>
        <w:t xml:space="preserve">λέμε: «μονόστηλο», </w:t>
      </w:r>
      <w:r>
        <w:rPr>
          <w:rFonts w:eastAsia="Times New Roman"/>
          <w:szCs w:val="24"/>
        </w:rPr>
        <w:t>«δίστηλο», «τρίστηλο» κ.ο.κ.</w:t>
      </w:r>
      <w:r>
        <w:rPr>
          <w:rFonts w:eastAsia="Times New Roman"/>
          <w:szCs w:val="24"/>
        </w:rPr>
        <w:t>.</w:t>
      </w:r>
      <w:r>
        <w:rPr>
          <w:rFonts w:eastAsia="Times New Roman"/>
          <w:szCs w:val="24"/>
        </w:rPr>
        <w:t xml:space="preserve"> Και </w:t>
      </w:r>
      <w:r>
        <w:rPr>
          <w:rFonts w:eastAsia="Times New Roman"/>
          <w:szCs w:val="24"/>
        </w:rPr>
        <w:lastRenderedPageBreak/>
        <w:t xml:space="preserve">πεντάστηλο να έχω, μπορώ να το κάνω δίστηλο. Αλλά πραγματικά θέλω λιγότερο από δεκαπέντε λεπτά και υπό την επήρεια του όρου «σκάνδαλο» που </w:t>
      </w:r>
      <w:r w:rsidRPr="004C32B4">
        <w:rPr>
          <w:rFonts w:eastAsia="Times New Roman"/>
          <w:szCs w:val="24"/>
        </w:rPr>
        <w:t>χρησιμοποίησε ο κ</w:t>
      </w:r>
      <w:r>
        <w:rPr>
          <w:rFonts w:eastAsia="Times New Roman"/>
          <w:szCs w:val="24"/>
        </w:rPr>
        <w:t>.</w:t>
      </w:r>
      <w:r w:rsidRPr="004C32B4">
        <w:rPr>
          <w:rFonts w:eastAsia="Times New Roman"/>
          <w:szCs w:val="24"/>
        </w:rPr>
        <w:t xml:space="preserve"> Μανιάτης</w:t>
      </w:r>
      <w:r>
        <w:rPr>
          <w:rFonts w:eastAsia="Times New Roman"/>
          <w:szCs w:val="24"/>
        </w:rPr>
        <w:t>.</w:t>
      </w:r>
      <w:r w:rsidRPr="004C32B4">
        <w:rPr>
          <w:rFonts w:eastAsia="Times New Roman"/>
          <w:szCs w:val="24"/>
        </w:rPr>
        <w:t xml:space="preserve"> </w:t>
      </w:r>
      <w:r>
        <w:rPr>
          <w:rFonts w:eastAsia="Times New Roman"/>
          <w:szCs w:val="24"/>
        </w:rPr>
        <w:t>Θ</w:t>
      </w:r>
      <w:r w:rsidRPr="004C32B4">
        <w:rPr>
          <w:rFonts w:eastAsia="Times New Roman"/>
          <w:szCs w:val="24"/>
        </w:rPr>
        <w:t xml:space="preserve">α προσπαθήσω </w:t>
      </w:r>
      <w:r>
        <w:rPr>
          <w:rFonts w:eastAsia="Times New Roman"/>
          <w:szCs w:val="24"/>
        </w:rPr>
        <w:t>εν</w:t>
      </w:r>
      <w:r w:rsidRPr="004C32B4">
        <w:rPr>
          <w:rFonts w:eastAsia="Times New Roman"/>
          <w:szCs w:val="24"/>
        </w:rPr>
        <w:t xml:space="preserve"> πάση περιπτώσει να είμαι πολύ σύντομος</w:t>
      </w:r>
      <w:r>
        <w:rPr>
          <w:rFonts w:eastAsia="Times New Roman"/>
          <w:szCs w:val="24"/>
        </w:rPr>
        <w:t>.</w:t>
      </w:r>
      <w:r w:rsidRPr="004C32B4">
        <w:rPr>
          <w:rFonts w:eastAsia="Times New Roman"/>
          <w:szCs w:val="24"/>
        </w:rPr>
        <w:t xml:space="preserve"> </w:t>
      </w:r>
    </w:p>
    <w:p w14:paraId="65B25368" w14:textId="77777777" w:rsidR="000F4E4F" w:rsidRDefault="00A56466">
      <w:pPr>
        <w:spacing w:line="600" w:lineRule="auto"/>
        <w:ind w:firstLine="720"/>
        <w:jc w:val="both"/>
        <w:rPr>
          <w:rFonts w:eastAsia="Times New Roman"/>
          <w:szCs w:val="24"/>
        </w:rPr>
      </w:pPr>
      <w:r>
        <w:rPr>
          <w:rFonts w:eastAsia="Times New Roman"/>
          <w:szCs w:val="24"/>
        </w:rPr>
        <w:t xml:space="preserve">Το υπό συζήτηση θέμα </w:t>
      </w:r>
      <w:r w:rsidRPr="004C32B4">
        <w:rPr>
          <w:rFonts w:eastAsia="Times New Roman"/>
          <w:szCs w:val="24"/>
        </w:rPr>
        <w:t>προσφέρεται για συγκρίσεις</w:t>
      </w:r>
      <w:r>
        <w:rPr>
          <w:rFonts w:eastAsia="Times New Roman"/>
          <w:szCs w:val="24"/>
        </w:rPr>
        <w:t>:</w:t>
      </w:r>
      <w:r w:rsidRPr="004C32B4">
        <w:rPr>
          <w:rFonts w:eastAsia="Times New Roman"/>
          <w:szCs w:val="24"/>
        </w:rPr>
        <w:t xml:space="preserve"> συγκρίσεις πολιτικών</w:t>
      </w:r>
      <w:r>
        <w:rPr>
          <w:rFonts w:eastAsia="Times New Roman"/>
          <w:szCs w:val="24"/>
        </w:rPr>
        <w:t>,</w:t>
      </w:r>
      <w:r w:rsidRPr="004C32B4">
        <w:rPr>
          <w:rFonts w:eastAsia="Times New Roman"/>
          <w:szCs w:val="24"/>
        </w:rPr>
        <w:t xml:space="preserve"> συγκρίσεις συμβάσεων</w:t>
      </w:r>
      <w:r>
        <w:rPr>
          <w:rFonts w:eastAsia="Times New Roman"/>
          <w:szCs w:val="24"/>
        </w:rPr>
        <w:t>,</w:t>
      </w:r>
      <w:r w:rsidRPr="004C32B4">
        <w:rPr>
          <w:rFonts w:eastAsia="Times New Roman"/>
          <w:szCs w:val="24"/>
        </w:rPr>
        <w:t xml:space="preserve"> συγκρίσεις </w:t>
      </w:r>
      <w:r>
        <w:rPr>
          <w:rFonts w:eastAsia="Times New Roman"/>
          <w:szCs w:val="24"/>
        </w:rPr>
        <w:t>ο</w:t>
      </w:r>
      <w:r w:rsidRPr="004C32B4">
        <w:rPr>
          <w:rFonts w:eastAsia="Times New Roman"/>
          <w:szCs w:val="24"/>
        </w:rPr>
        <w:t>ικονομικών στοιχείων</w:t>
      </w:r>
      <w:r>
        <w:rPr>
          <w:rFonts w:eastAsia="Times New Roman"/>
          <w:szCs w:val="24"/>
        </w:rPr>
        <w:t>,</w:t>
      </w:r>
      <w:r w:rsidRPr="004C32B4">
        <w:rPr>
          <w:rFonts w:eastAsia="Times New Roman"/>
          <w:szCs w:val="24"/>
        </w:rPr>
        <w:t xml:space="preserve"> </w:t>
      </w:r>
      <w:r>
        <w:rPr>
          <w:rFonts w:eastAsia="Times New Roman"/>
          <w:szCs w:val="24"/>
        </w:rPr>
        <w:t>α</w:t>
      </w:r>
      <w:r w:rsidRPr="004C32B4">
        <w:rPr>
          <w:rFonts w:eastAsia="Times New Roman"/>
          <w:szCs w:val="24"/>
        </w:rPr>
        <w:t>κόμα και συγκρίσεις προσωπικών συμπεριφορών</w:t>
      </w:r>
      <w:r>
        <w:rPr>
          <w:rFonts w:eastAsia="Times New Roman"/>
          <w:szCs w:val="24"/>
        </w:rPr>
        <w:t>.</w:t>
      </w:r>
      <w:r w:rsidRPr="004C32B4">
        <w:rPr>
          <w:rFonts w:eastAsia="Times New Roman"/>
          <w:szCs w:val="24"/>
        </w:rPr>
        <w:t xml:space="preserve"> </w:t>
      </w:r>
      <w:r>
        <w:rPr>
          <w:rFonts w:eastAsia="Times New Roman"/>
          <w:szCs w:val="24"/>
        </w:rPr>
        <w:t>Γ</w:t>
      </w:r>
      <w:r w:rsidRPr="004C32B4">
        <w:rPr>
          <w:rFonts w:eastAsia="Times New Roman"/>
          <w:szCs w:val="24"/>
        </w:rPr>
        <w:t xml:space="preserve">ια να </w:t>
      </w:r>
      <w:r>
        <w:rPr>
          <w:rFonts w:eastAsia="Times New Roman"/>
          <w:szCs w:val="24"/>
        </w:rPr>
        <w:t>συντομεύω,</w:t>
      </w:r>
      <w:r w:rsidRPr="004C32B4">
        <w:rPr>
          <w:rFonts w:eastAsia="Times New Roman"/>
          <w:szCs w:val="24"/>
        </w:rPr>
        <w:t xml:space="preserve"> θα περιοριστώ σε λίγες </w:t>
      </w:r>
      <w:r w:rsidRPr="004C32B4">
        <w:rPr>
          <w:rFonts w:eastAsia="Times New Roman"/>
          <w:szCs w:val="24"/>
        </w:rPr>
        <w:t>κραυγαλέες</w:t>
      </w:r>
      <w:r>
        <w:rPr>
          <w:rFonts w:eastAsia="Times New Roman"/>
          <w:szCs w:val="24"/>
        </w:rPr>
        <w:t>.</w:t>
      </w:r>
    </w:p>
    <w:p w14:paraId="65B25369" w14:textId="77777777" w:rsidR="000F4E4F" w:rsidRDefault="00A56466">
      <w:pPr>
        <w:spacing w:line="600" w:lineRule="auto"/>
        <w:ind w:firstLine="720"/>
        <w:jc w:val="both"/>
        <w:rPr>
          <w:rFonts w:eastAsia="Times New Roman" w:cs="Times New Roman"/>
          <w:szCs w:val="24"/>
        </w:rPr>
      </w:pPr>
      <w:r>
        <w:rPr>
          <w:rFonts w:eastAsia="Times New Roman"/>
          <w:szCs w:val="24"/>
        </w:rPr>
        <w:t>Σ</w:t>
      </w:r>
      <w:r w:rsidRPr="004C32B4">
        <w:rPr>
          <w:rFonts w:eastAsia="Times New Roman"/>
          <w:szCs w:val="24"/>
        </w:rPr>
        <w:t>ύγκριση πρώτη</w:t>
      </w:r>
      <w:r>
        <w:rPr>
          <w:rFonts w:eastAsia="Times New Roman"/>
          <w:szCs w:val="24"/>
        </w:rPr>
        <w:t>:</w:t>
      </w:r>
      <w:r w:rsidRPr="004C32B4">
        <w:rPr>
          <w:rFonts w:eastAsia="Times New Roman"/>
          <w:szCs w:val="24"/>
        </w:rPr>
        <w:t xml:space="preserve"> </w:t>
      </w:r>
      <w:r>
        <w:rPr>
          <w:rFonts w:eastAsia="Times New Roman"/>
          <w:szCs w:val="24"/>
        </w:rPr>
        <w:t>Ο</w:t>
      </w:r>
      <w:r w:rsidRPr="004C32B4">
        <w:rPr>
          <w:rFonts w:eastAsia="Times New Roman"/>
          <w:szCs w:val="24"/>
        </w:rPr>
        <w:t xml:space="preserve">φείλουμε </w:t>
      </w:r>
      <w:r>
        <w:rPr>
          <w:rFonts w:eastAsia="Times New Roman"/>
          <w:szCs w:val="24"/>
        </w:rPr>
        <w:t>-</w:t>
      </w:r>
      <w:r w:rsidRPr="004C32B4">
        <w:rPr>
          <w:rFonts w:eastAsia="Times New Roman"/>
          <w:szCs w:val="24"/>
        </w:rPr>
        <w:t>και το</w:t>
      </w:r>
      <w:r>
        <w:rPr>
          <w:rFonts w:eastAsia="Times New Roman"/>
          <w:szCs w:val="24"/>
        </w:rPr>
        <w:t>ύτο το</w:t>
      </w:r>
      <w:r w:rsidRPr="004C32B4">
        <w:rPr>
          <w:rFonts w:eastAsia="Times New Roman"/>
          <w:szCs w:val="24"/>
        </w:rPr>
        <w:t xml:space="preserve"> λέω για τη Νέα Δημοκρατία</w:t>
      </w:r>
      <w:r>
        <w:rPr>
          <w:rFonts w:eastAsia="Times New Roman"/>
          <w:szCs w:val="24"/>
        </w:rPr>
        <w:t>-</w:t>
      </w:r>
      <w:r w:rsidRPr="004C32B4">
        <w:rPr>
          <w:rFonts w:eastAsia="Times New Roman"/>
          <w:szCs w:val="24"/>
        </w:rPr>
        <w:t xml:space="preserve"> να συγκρίνουμε την αρχική σύμβαση παραχώρησης του 1993</w:t>
      </w:r>
      <w:r>
        <w:rPr>
          <w:rFonts w:eastAsia="Times New Roman"/>
          <w:szCs w:val="24"/>
        </w:rPr>
        <w:t>,</w:t>
      </w:r>
      <w:r w:rsidRPr="004C32B4">
        <w:rPr>
          <w:rFonts w:eastAsia="Times New Roman"/>
          <w:szCs w:val="24"/>
        </w:rPr>
        <w:t xml:space="preserve"> που είχε υπογράψει ο </w:t>
      </w:r>
      <w:r>
        <w:rPr>
          <w:rFonts w:eastAsia="Times New Roman"/>
          <w:szCs w:val="24"/>
        </w:rPr>
        <w:t>τότε</w:t>
      </w:r>
      <w:r w:rsidRPr="004C32B4">
        <w:rPr>
          <w:rFonts w:eastAsia="Times New Roman"/>
          <w:szCs w:val="24"/>
        </w:rPr>
        <w:t xml:space="preserve"> </w:t>
      </w:r>
      <w:r>
        <w:rPr>
          <w:rFonts w:eastAsia="Times New Roman"/>
          <w:szCs w:val="24"/>
        </w:rPr>
        <w:t>Π</w:t>
      </w:r>
      <w:r w:rsidRPr="004C32B4">
        <w:rPr>
          <w:rFonts w:eastAsia="Times New Roman"/>
          <w:szCs w:val="24"/>
        </w:rPr>
        <w:t>ρωθυπουργός</w:t>
      </w:r>
      <w:r>
        <w:rPr>
          <w:rFonts w:eastAsia="Times New Roman"/>
          <w:szCs w:val="24"/>
        </w:rPr>
        <w:t>,</w:t>
      </w:r>
      <w:r w:rsidRPr="004C32B4">
        <w:rPr>
          <w:rFonts w:eastAsia="Times New Roman"/>
          <w:szCs w:val="24"/>
        </w:rPr>
        <w:t xml:space="preserve"> </w:t>
      </w:r>
      <w:r>
        <w:rPr>
          <w:rFonts w:eastAsia="Times New Roman"/>
          <w:szCs w:val="24"/>
        </w:rPr>
        <w:t xml:space="preserve">ο </w:t>
      </w:r>
      <w:r w:rsidRPr="004C32B4">
        <w:rPr>
          <w:rFonts w:eastAsia="Times New Roman"/>
          <w:szCs w:val="24"/>
        </w:rPr>
        <w:t>αείμνηστος Μητσοτάκης</w:t>
      </w:r>
      <w:r>
        <w:rPr>
          <w:rFonts w:eastAsia="Times New Roman"/>
          <w:szCs w:val="24"/>
        </w:rPr>
        <w:t>,</w:t>
      </w:r>
      <w:r w:rsidRPr="004C32B4">
        <w:rPr>
          <w:rFonts w:eastAsia="Times New Roman"/>
          <w:szCs w:val="24"/>
        </w:rPr>
        <w:t xml:space="preserve"> με τη σύμβαση που υπογράφηκε έπειτα από </w:t>
      </w:r>
      <w:r>
        <w:rPr>
          <w:rFonts w:eastAsia="Times New Roman"/>
          <w:szCs w:val="24"/>
        </w:rPr>
        <w:t>διαπραγμάτευση</w:t>
      </w:r>
      <w:r w:rsidRPr="004C32B4">
        <w:rPr>
          <w:rFonts w:eastAsia="Times New Roman"/>
          <w:szCs w:val="24"/>
        </w:rPr>
        <w:t xml:space="preserve"> τ</w:t>
      </w:r>
      <w:r w:rsidRPr="004C32B4">
        <w:rPr>
          <w:rFonts w:eastAsia="Times New Roman"/>
          <w:szCs w:val="24"/>
        </w:rPr>
        <w:t>ο 1995</w:t>
      </w:r>
      <w:r>
        <w:rPr>
          <w:rFonts w:eastAsia="Times New Roman"/>
          <w:szCs w:val="24"/>
        </w:rPr>
        <w:t>.</w:t>
      </w:r>
      <w:r w:rsidRPr="004C32B4">
        <w:rPr>
          <w:rFonts w:eastAsia="Times New Roman"/>
          <w:szCs w:val="24"/>
        </w:rPr>
        <w:t xml:space="preserve"> </w:t>
      </w:r>
    </w:p>
    <w:p w14:paraId="65B2536A"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είπα και στην </w:t>
      </w:r>
      <w:r>
        <w:rPr>
          <w:rFonts w:eastAsia="Times New Roman"/>
          <w:color w:val="222222"/>
          <w:szCs w:val="24"/>
          <w:shd w:val="clear" w:color="auto" w:fill="FFFFFF"/>
        </w:rPr>
        <w:t>επιτροπή</w:t>
      </w:r>
      <w:r>
        <w:rPr>
          <w:rFonts w:eastAsia="Times New Roman"/>
          <w:color w:val="222222"/>
          <w:szCs w:val="24"/>
          <w:shd w:val="clear" w:color="auto" w:fill="FFFFFF"/>
        </w:rPr>
        <w:t>, η τότε νέα κυβέρνηση με Υπουργό ΠΕΧΩΔΕ τον Κώστα Λαλιώτη, έκανε δύο μεγάλες αλλαγές.</w:t>
      </w:r>
    </w:p>
    <w:p w14:paraId="65B2536B"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Αλλαγή πρώτη: Μειώθηκε ο χρόνος παραχώρησης στα τριάντα χρόνια, από τα πενήντα που προέβλεπε η αρχική συμφωνία της </w:t>
      </w:r>
      <w:r>
        <w:rPr>
          <w:rFonts w:eastAsia="Times New Roman"/>
          <w:color w:val="222222"/>
          <w:szCs w:val="24"/>
          <w:shd w:val="clear" w:color="auto" w:fill="FFFFFF"/>
        </w:rPr>
        <w:t xml:space="preserve">κυβέρνησης </w:t>
      </w:r>
      <w:r>
        <w:rPr>
          <w:rFonts w:eastAsia="Times New Roman"/>
          <w:color w:val="222222"/>
          <w:szCs w:val="24"/>
          <w:shd w:val="clear" w:color="auto" w:fill="FFFFFF"/>
        </w:rPr>
        <w:t>Μητσοτά</w:t>
      </w:r>
      <w:r>
        <w:rPr>
          <w:rFonts w:eastAsia="Times New Roman"/>
          <w:color w:val="222222"/>
          <w:szCs w:val="24"/>
          <w:shd w:val="clear" w:color="auto" w:fill="FFFFFF"/>
        </w:rPr>
        <w:t>κη, πράγμα που σημαίνει κάτι πάρα πολύ απλό. Η μείωση από πενήντα σε τριάντα χρόνια είχε δεχθεί ανελέητη κριτική, ακόμη και από τον κ. Στέφανο Μάνο, υπάρχει η αρθρογραφία του, ότι δεν είναι προς το συμφέρον της Ελλάδας να μειωθεί ο χρόνος παραχώρησης από π</w:t>
      </w:r>
      <w:r>
        <w:rPr>
          <w:rFonts w:eastAsia="Times New Roman"/>
          <w:color w:val="222222"/>
          <w:szCs w:val="24"/>
          <w:shd w:val="clear" w:color="auto" w:fill="FFFFFF"/>
        </w:rPr>
        <w:t>ενήντα σε τριάντα χρόνια.</w:t>
      </w:r>
    </w:p>
    <w:p w14:paraId="65B2536C"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Είχα πει τότε στην </w:t>
      </w:r>
      <w:r>
        <w:rPr>
          <w:rFonts w:eastAsia="Times New Roman"/>
          <w:color w:val="222222"/>
          <w:szCs w:val="24"/>
          <w:shd w:val="clear" w:color="auto" w:fill="FFFFFF"/>
        </w:rPr>
        <w:t>επιτροπή</w:t>
      </w:r>
      <w:r>
        <w:rPr>
          <w:rFonts w:eastAsia="Times New Roman"/>
          <w:color w:val="222222"/>
          <w:szCs w:val="24"/>
          <w:shd w:val="clear" w:color="auto" w:fill="FFFFFF"/>
        </w:rPr>
        <w:t>: «Τι σημαίνει η μείωση του χρόνου παραχώρησης από τα πενήντα στα τριάντα χρόνια;» Αν δεν μειωνόταν τότε ο χρόνος παραχώρησης από πενήντα σε τριάντα χρόνια, δεν θα είχαμε σήμερα αυτά τα είκοσι χρόνια για</w:t>
      </w:r>
      <w:r>
        <w:rPr>
          <w:rFonts w:eastAsia="Times New Roman"/>
          <w:color w:val="222222"/>
          <w:szCs w:val="24"/>
          <w:shd w:val="clear" w:color="auto" w:fill="FFFFFF"/>
        </w:rPr>
        <w:t xml:space="preserve"> να τα πουλήσουμε 1,364 δισεκατομμύρια ευρώ, δηλαδή 1.115 εκατομμύρια συν ΦΠΑ.</w:t>
      </w:r>
    </w:p>
    <w:p w14:paraId="65B2536D"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Αλλαγή δεύτερη: Μετά τη διαπραγμάτευση του 1995 αυξήθηκε το μερίδιο του δημοσίου από 45% στο 55%, μερίδιο που το </w:t>
      </w:r>
      <w:r>
        <w:rPr>
          <w:rFonts w:eastAsia="Times New Roman"/>
          <w:color w:val="222222"/>
          <w:szCs w:val="24"/>
          <w:shd w:val="clear" w:color="auto" w:fill="FFFFFF"/>
        </w:rPr>
        <w:t xml:space="preserve">δημόσιο </w:t>
      </w:r>
      <w:r>
        <w:rPr>
          <w:rFonts w:eastAsia="Times New Roman"/>
          <w:color w:val="222222"/>
          <w:szCs w:val="24"/>
          <w:shd w:val="clear" w:color="auto" w:fill="FFFFFF"/>
        </w:rPr>
        <w:t>διατηρεί ως σήμερα. Τι σημαίνει αυτό; Το Υπουργείο Οικον</w:t>
      </w:r>
      <w:r>
        <w:rPr>
          <w:rFonts w:eastAsia="Times New Roman"/>
          <w:color w:val="222222"/>
          <w:szCs w:val="24"/>
          <w:shd w:val="clear" w:color="auto" w:fill="FFFFFF"/>
        </w:rPr>
        <w:t xml:space="preserve">ομικών διαχειρίζεται το 25% και το 30% έχει εκχωρηθεί από το 2011 στο ΤΑΙΠΕΔ για να πουληθεί. Το </w:t>
      </w:r>
      <w:r>
        <w:rPr>
          <w:rFonts w:eastAsia="Times New Roman"/>
          <w:color w:val="222222"/>
          <w:szCs w:val="24"/>
          <w:shd w:val="clear" w:color="auto" w:fill="FFFFFF"/>
        </w:rPr>
        <w:t>δημόσιο</w:t>
      </w:r>
      <w:r>
        <w:rPr>
          <w:rFonts w:eastAsia="Times New Roman"/>
          <w:color w:val="222222"/>
          <w:szCs w:val="24"/>
          <w:shd w:val="clear" w:color="auto" w:fill="FFFFFF"/>
        </w:rPr>
        <w:t xml:space="preserve">, λοιπόν, </w:t>
      </w:r>
      <w:r>
        <w:rPr>
          <w:rFonts w:eastAsia="Times New Roman"/>
          <w:color w:val="222222"/>
          <w:szCs w:val="24"/>
          <w:shd w:val="clear" w:color="auto" w:fill="FFFFFF"/>
        </w:rPr>
        <w:lastRenderedPageBreak/>
        <w:t xml:space="preserve">μένει στη σύμβαση με 25%. Αυτό φυσικά θα ήταν μικρότερο, αν τότε δεν είχε αυξηθεί το μερίδιο του </w:t>
      </w:r>
      <w:r>
        <w:rPr>
          <w:rFonts w:eastAsia="Times New Roman"/>
          <w:color w:val="222222"/>
          <w:szCs w:val="24"/>
          <w:shd w:val="clear" w:color="auto" w:fill="FFFFFF"/>
        </w:rPr>
        <w:t xml:space="preserve">δημοσίου </w:t>
      </w:r>
      <w:r>
        <w:rPr>
          <w:rFonts w:eastAsia="Times New Roman"/>
          <w:color w:val="222222"/>
          <w:szCs w:val="24"/>
          <w:shd w:val="clear" w:color="auto" w:fill="FFFFFF"/>
        </w:rPr>
        <w:t>από 45% σε 55%. Αυτό προβλέπει η σύμ</w:t>
      </w:r>
      <w:r>
        <w:rPr>
          <w:rFonts w:eastAsia="Times New Roman"/>
          <w:color w:val="222222"/>
          <w:szCs w:val="24"/>
          <w:shd w:val="clear" w:color="auto" w:fill="FFFFFF"/>
        </w:rPr>
        <w:t>βαση που θεσμοθετήθηκε τελικά το 1996.</w:t>
      </w:r>
    </w:p>
    <w:p w14:paraId="65B2536E"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εδώ έχουμε -ας μου επιτραπεί να το πω- εκδίκηση της ιστορίας. Αυτό που επικρινόταν σφόδρα το 1995, με ασύλληπτες κατηγορίες και σε προσωπικό επίπεδο, το πωλούμε σήμερα 1.115 εκατομμύρια ευρώ συν ΦΠΑ. Αυτή είναι η </w:t>
      </w:r>
      <w:r>
        <w:rPr>
          <w:rFonts w:eastAsia="Times New Roman"/>
          <w:color w:val="222222"/>
          <w:szCs w:val="24"/>
          <w:shd w:val="clear" w:color="auto" w:fill="FFFFFF"/>
        </w:rPr>
        <w:t>εκδίκηση της ιστορίας.</w:t>
      </w:r>
    </w:p>
    <w:p w14:paraId="65B2536F"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Σύγκριση δεύτερη: Πρόκειται για σύγκριση τιμών. Ποια είναι η βασική κατηγορία στην ερώτηση που κατέθεσε η Νέα Δημοκρατία προς την Κυβέρνηση; Ότι δεν υπηρετούμε το δημόσιο συμφέρον. Επί λέξει: Η Κυβέρνηση ΣΥΡΙΖΑ αποφάσισε σχεδόν να χα</w:t>
      </w:r>
      <w:r>
        <w:rPr>
          <w:rFonts w:eastAsia="Times New Roman"/>
          <w:color w:val="222222"/>
          <w:szCs w:val="24"/>
          <w:shd w:val="clear" w:color="auto" w:fill="FFFFFF"/>
        </w:rPr>
        <w:t xml:space="preserve">ρίσει το </w:t>
      </w:r>
      <w:r>
        <w:rPr>
          <w:rFonts w:eastAsia="Times New Roman"/>
          <w:color w:val="222222"/>
          <w:szCs w:val="24"/>
          <w:shd w:val="clear" w:color="auto" w:fill="FFFFFF"/>
        </w:rPr>
        <w:t xml:space="preserve">αεροδρόμιο </w:t>
      </w:r>
      <w:r>
        <w:rPr>
          <w:rFonts w:eastAsia="Times New Roman"/>
          <w:color w:val="222222"/>
          <w:szCs w:val="24"/>
          <w:shd w:val="clear" w:color="auto" w:fill="FFFFFF"/>
        </w:rPr>
        <w:t>«Ελευθέριος Βενιζέλος» για είκοσι χρόνια, αλλά έναν χρόνο μετά, ύστερα από παρέμβαση της Ευρωπαϊκής Επιτροπής, το αντίτιμο υπερδιπλασιάστηκε.</w:t>
      </w:r>
    </w:p>
    <w:p w14:paraId="65B25370"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Γενική Διεύθυνση Ανταγωνισμού θεώρησε ότι το τίμημα έπρεπε να αυξηθεί από 484</w:t>
      </w:r>
      <w:r>
        <w:rPr>
          <w:rFonts w:eastAsia="Times New Roman"/>
          <w:color w:val="222222"/>
          <w:szCs w:val="24"/>
          <w:shd w:val="clear" w:color="auto" w:fill="FFFFFF"/>
        </w:rPr>
        <w:t xml:space="preserve"> εκατομμύρια</w:t>
      </w:r>
      <w:r>
        <w:rPr>
          <w:rFonts w:eastAsia="Times New Roman"/>
          <w:color w:val="222222"/>
          <w:szCs w:val="24"/>
          <w:shd w:val="clear" w:color="auto" w:fill="FFFFFF"/>
        </w:rPr>
        <w:t xml:space="preserve"> σε</w:t>
      </w:r>
      <w:r>
        <w:rPr>
          <w:rFonts w:eastAsia="Times New Roman"/>
          <w:color w:val="222222"/>
          <w:szCs w:val="24"/>
          <w:shd w:val="clear" w:color="auto" w:fill="FFFFFF"/>
        </w:rPr>
        <w:t xml:space="preserve"> 1.115 εκατομμύρια ευρώ. Να χαρίσει, είπε η Νέα Δημοκρατία, σκάνδαλο δηλαδή. </w:t>
      </w:r>
    </w:p>
    <w:p w14:paraId="65B25371"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Για να δούμε τις τιμές. Ποια τιμή ζήτησε ο κ. Ευάγγελος Βενιζέλος; Εισηγητική </w:t>
      </w:r>
      <w:r>
        <w:rPr>
          <w:rFonts w:eastAsia="Times New Roman"/>
          <w:color w:val="222222"/>
          <w:szCs w:val="24"/>
          <w:shd w:val="clear" w:color="auto" w:fill="FFFFFF"/>
        </w:rPr>
        <w:t>έ</w:t>
      </w:r>
      <w:r>
        <w:rPr>
          <w:rFonts w:eastAsia="Times New Roman"/>
          <w:color w:val="222222"/>
          <w:szCs w:val="24"/>
          <w:shd w:val="clear" w:color="auto" w:fill="FFFFFF"/>
        </w:rPr>
        <w:t xml:space="preserve">κθεση </w:t>
      </w:r>
      <w:r>
        <w:rPr>
          <w:rFonts w:eastAsia="Times New Roman"/>
          <w:color w:val="222222"/>
          <w:szCs w:val="24"/>
          <w:shd w:val="clear" w:color="auto" w:fill="FFFFFF"/>
        </w:rPr>
        <w:t>π</w:t>
      </w:r>
      <w:r>
        <w:rPr>
          <w:rFonts w:eastAsia="Times New Roman"/>
          <w:color w:val="222222"/>
          <w:szCs w:val="24"/>
          <w:shd w:val="clear" w:color="auto" w:fill="FFFFFF"/>
        </w:rPr>
        <w:t xml:space="preserve">ροϋπολογισμού. Συγκεντρωμένα θα τα καταθέσω. Κατατέθηκε στη Βουλή από τον </w:t>
      </w:r>
      <w:r>
        <w:rPr>
          <w:rFonts w:eastAsia="Times New Roman"/>
          <w:color w:val="222222"/>
          <w:szCs w:val="24"/>
          <w:shd w:val="clear" w:color="auto" w:fill="FFFFFF"/>
        </w:rPr>
        <w:t>α</w:t>
      </w:r>
      <w:r>
        <w:rPr>
          <w:rFonts w:eastAsia="Times New Roman"/>
          <w:color w:val="222222"/>
          <w:szCs w:val="24"/>
          <w:shd w:val="clear" w:color="auto" w:fill="FFFFFF"/>
        </w:rPr>
        <w:t xml:space="preserve">ντιπρόεδρο της </w:t>
      </w:r>
      <w:r>
        <w:rPr>
          <w:rFonts w:eastAsia="Times New Roman"/>
          <w:color w:val="222222"/>
          <w:szCs w:val="24"/>
          <w:shd w:val="clear" w:color="auto" w:fill="FFFFFF"/>
        </w:rPr>
        <w:t>κυ</w:t>
      </w:r>
      <w:r>
        <w:rPr>
          <w:rFonts w:eastAsia="Times New Roman"/>
          <w:color w:val="222222"/>
          <w:szCs w:val="24"/>
          <w:shd w:val="clear" w:color="auto" w:fill="FFFFFF"/>
        </w:rPr>
        <w:t xml:space="preserve">βέρνησης </w:t>
      </w:r>
      <w:r>
        <w:rPr>
          <w:rFonts w:eastAsia="Times New Roman"/>
          <w:color w:val="222222"/>
          <w:szCs w:val="24"/>
          <w:shd w:val="clear" w:color="auto" w:fill="FFFFFF"/>
        </w:rPr>
        <w:t>και Υπουργό Οικονομικών, Ευάγγελο Βενιζέλο, σελίδα 64.</w:t>
      </w:r>
    </w:p>
    <w:p w14:paraId="65B25372"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υπογραφή Ευάγγελου Βενιζέλου, λοιπόν: «Αναμένεται να εισπραχθούν…» -όχι 484 εκατομμύρια, όχι 1.115 εκατομμύρια- «…230 εκατομμύρια ευρώ από την παράταση της σύμβασης παραχώρησης του Διεθνούς</w:t>
      </w:r>
      <w:r>
        <w:rPr>
          <w:rFonts w:eastAsia="Times New Roman"/>
          <w:color w:val="222222"/>
          <w:szCs w:val="24"/>
          <w:shd w:val="clear" w:color="auto" w:fill="FFFFFF"/>
        </w:rPr>
        <w:t xml:space="preserve"> Αερολιμένα Αθηνών».</w:t>
      </w:r>
    </w:p>
    <w:p w14:paraId="65B25373"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το καταθέσω στα Πρακτικά.</w:t>
      </w:r>
    </w:p>
    <w:p w14:paraId="65B25374"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το τίμημα των 484 εκατομμυρίων ευρώ, το ΤΑΙΠΕΔ εξέδωσε αλλεπάλληλα δελτία Τύπου από τα οποία θα καταθέσω δύο, εκείνο </w:t>
      </w:r>
      <w:r>
        <w:rPr>
          <w:rFonts w:eastAsia="Times New Roman"/>
          <w:color w:val="222222"/>
          <w:szCs w:val="24"/>
          <w:shd w:val="clear" w:color="auto" w:fill="FFFFFF"/>
        </w:rPr>
        <w:t xml:space="preserve">στις </w:t>
      </w:r>
      <w:r>
        <w:rPr>
          <w:rFonts w:eastAsia="Times New Roman"/>
          <w:color w:val="222222"/>
          <w:szCs w:val="24"/>
          <w:shd w:val="clear" w:color="auto" w:fill="FFFFFF"/>
        </w:rPr>
        <w:t xml:space="preserve">2 Οκτωβρίου 2017 και εκείνο </w:t>
      </w:r>
      <w:r>
        <w:rPr>
          <w:rFonts w:eastAsia="Times New Roman"/>
          <w:color w:val="222222"/>
          <w:szCs w:val="24"/>
          <w:shd w:val="clear" w:color="auto" w:fill="FFFFFF"/>
        </w:rPr>
        <w:t xml:space="preserve">στις </w:t>
      </w:r>
      <w:r>
        <w:rPr>
          <w:rFonts w:eastAsia="Times New Roman"/>
          <w:color w:val="222222"/>
          <w:szCs w:val="24"/>
          <w:shd w:val="clear" w:color="auto" w:fill="FFFFFF"/>
        </w:rPr>
        <w:t>31</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Μαΐου </w:t>
      </w:r>
      <w:r>
        <w:rPr>
          <w:rFonts w:eastAsia="Times New Roman"/>
          <w:color w:val="222222"/>
          <w:szCs w:val="24"/>
          <w:shd w:val="clear" w:color="auto" w:fill="FFFFFF"/>
        </w:rPr>
        <w:t>2017. Και στα δύο αναφέρεται ότι</w:t>
      </w:r>
      <w:r>
        <w:rPr>
          <w:rFonts w:eastAsia="Times New Roman"/>
          <w:color w:val="222222"/>
          <w:szCs w:val="24"/>
          <w:shd w:val="clear" w:color="auto" w:fill="FFFFFF"/>
        </w:rPr>
        <w:t>:</w:t>
      </w:r>
      <w:r>
        <w:rPr>
          <w:rFonts w:eastAsia="Times New Roman"/>
          <w:color w:val="222222"/>
          <w:szCs w:val="24"/>
          <w:shd w:val="clear" w:color="auto" w:fill="FFFFFF"/>
        </w:rPr>
        <w:t xml:space="preserve"> «Η ο</w:t>
      </w:r>
      <w:r>
        <w:rPr>
          <w:rFonts w:eastAsia="Times New Roman"/>
          <w:color w:val="222222"/>
          <w:szCs w:val="24"/>
          <w:shd w:val="clear" w:color="auto" w:fill="FFFFFF"/>
        </w:rPr>
        <w:t>λοκλήρωση της συναλλαγής τελεί υπό την αίρεση της έγκρισής της από τις αρμόδιες ευρωπαϊκές αρχές».</w:t>
      </w:r>
    </w:p>
    <w:p w14:paraId="65B25375"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τα καταθέσω στα Πρακτικά.</w:t>
      </w:r>
    </w:p>
    <w:p w14:paraId="65B25376"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Δεν δώσατε σημασία στα δελτία Τύπου. Μήπως έπρεπε να δώσετε σημασία στην Εφημερίδα της Κυβερνήσεως; </w:t>
      </w:r>
      <w:r>
        <w:rPr>
          <w:rFonts w:eastAsia="Times New Roman"/>
          <w:color w:val="222222"/>
          <w:szCs w:val="24"/>
          <w:shd w:val="clear" w:color="auto" w:fill="FFFFFF"/>
        </w:rPr>
        <w:t xml:space="preserve">Δεκαεννιά </w:t>
      </w:r>
      <w:r>
        <w:rPr>
          <w:rFonts w:eastAsia="Times New Roman"/>
          <w:color w:val="222222"/>
          <w:szCs w:val="24"/>
          <w:shd w:val="clear" w:color="auto" w:fill="FFFFFF"/>
        </w:rPr>
        <w:t xml:space="preserve">Σεπτεμβρίου 2017, </w:t>
      </w:r>
      <w:r>
        <w:rPr>
          <w:rFonts w:eastAsia="Times New Roman"/>
          <w:color w:val="222222"/>
          <w:szCs w:val="24"/>
          <w:shd w:val="clear" w:color="auto" w:fill="FFFFFF"/>
        </w:rPr>
        <w:t>τεύχος 2</w:t>
      </w:r>
      <w:r w:rsidRPr="00C20EA5">
        <w:rPr>
          <w:rFonts w:eastAsia="Times New Roman"/>
          <w:color w:val="222222"/>
          <w:szCs w:val="24"/>
          <w:shd w:val="clear" w:color="auto" w:fill="FFFFFF"/>
          <w:vertAlign w:val="superscript"/>
        </w:rPr>
        <w:t>ο</w:t>
      </w:r>
      <w:r>
        <w:rPr>
          <w:rFonts w:eastAsia="Times New Roman"/>
          <w:color w:val="222222"/>
          <w:szCs w:val="24"/>
          <w:shd w:val="clear" w:color="auto" w:fill="FFFFFF"/>
        </w:rPr>
        <w:t xml:space="preserve">, αριθμός φύλλου 3294. Εκεί δημοσιεύεται η </w:t>
      </w:r>
      <w:r>
        <w:rPr>
          <w:rFonts w:eastAsia="Times New Roman"/>
          <w:color w:val="222222"/>
          <w:szCs w:val="24"/>
          <w:shd w:val="clear" w:color="auto" w:fill="FFFFFF"/>
        </w:rPr>
        <w:t>σύμβαση παράτασης</w:t>
      </w:r>
      <w:r>
        <w:rPr>
          <w:rFonts w:eastAsia="Times New Roman"/>
          <w:color w:val="222222"/>
          <w:szCs w:val="24"/>
          <w:shd w:val="clear" w:color="auto" w:fill="FFFFFF"/>
        </w:rPr>
        <w:t xml:space="preserve">. Το άρθρο 3 αφορά </w:t>
      </w:r>
      <w:r>
        <w:rPr>
          <w:rFonts w:eastAsia="Times New Roman"/>
          <w:color w:val="222222"/>
          <w:szCs w:val="24"/>
          <w:shd w:val="clear" w:color="auto" w:fill="FFFFFF"/>
        </w:rPr>
        <w:t>σ</w:t>
      </w:r>
      <w:r>
        <w:rPr>
          <w:rFonts w:eastAsia="Times New Roman"/>
          <w:color w:val="222222"/>
          <w:szCs w:val="24"/>
          <w:shd w:val="clear" w:color="auto" w:fill="FFFFFF"/>
        </w:rPr>
        <w:t xml:space="preserve">την έναρξη ισχύος και </w:t>
      </w:r>
      <w:r>
        <w:rPr>
          <w:rFonts w:eastAsia="Times New Roman"/>
          <w:color w:val="222222"/>
          <w:szCs w:val="24"/>
          <w:shd w:val="clear" w:color="auto" w:fill="FFFFFF"/>
        </w:rPr>
        <w:t>σ</w:t>
      </w:r>
      <w:r>
        <w:rPr>
          <w:rFonts w:eastAsia="Times New Roman"/>
          <w:color w:val="222222"/>
          <w:szCs w:val="24"/>
          <w:shd w:val="clear" w:color="auto" w:fill="FFFFFF"/>
        </w:rPr>
        <w:t>τις αιρέσεις της. Στις αιρέσεις πρωταγωνιστεί η Γενική Διεύθυνση Ανταγωνισμού της Ευρωπαϊκής Επιτροπής.</w:t>
      </w:r>
    </w:p>
    <w:p w14:paraId="65B25377"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αυτήν </w:t>
      </w:r>
      <w:r>
        <w:rPr>
          <w:rFonts w:eastAsia="Times New Roman"/>
          <w:color w:val="222222"/>
          <w:szCs w:val="24"/>
          <w:shd w:val="clear" w:color="auto" w:fill="FFFFFF"/>
        </w:rPr>
        <w:t>–</w:t>
      </w:r>
      <w:r>
        <w:rPr>
          <w:rFonts w:eastAsia="Times New Roman"/>
          <w:color w:val="222222"/>
          <w:szCs w:val="24"/>
          <w:shd w:val="clear" w:color="auto" w:fill="FFFFFF"/>
        </w:rPr>
        <w:t>παρ</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ότι παρέλκει, πρόκειται </w:t>
      </w:r>
      <w:r>
        <w:rPr>
          <w:rFonts w:eastAsia="Times New Roman"/>
          <w:color w:val="222222"/>
          <w:szCs w:val="24"/>
          <w:shd w:val="clear" w:color="auto" w:fill="FFFFFF"/>
        </w:rPr>
        <w:t>για την Εφημερίδα της Κυβερνήσεως- θα την καταθέσω στα Πρακτικά.</w:t>
      </w:r>
    </w:p>
    <w:p w14:paraId="65B25378"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εμπλοκή της Ευρωπαϊκής Επιτροπής προβλέπεται ήδη από το ν.2338/1995 με τον οποίο κυρώθηκε και απέκτησε ισχύ η Σύμβαση Ανάπτυξης του Αεροδρομίου. Και αυτό θα το καταθέσω στα Πρακτικά.</w:t>
      </w:r>
    </w:p>
    <w:p w14:paraId="65B25379"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Σύγκρι</w:t>
      </w:r>
      <w:r>
        <w:rPr>
          <w:rFonts w:eastAsia="Times New Roman"/>
          <w:color w:val="222222"/>
          <w:szCs w:val="24"/>
          <w:shd w:val="clear" w:color="auto" w:fill="FFFFFF"/>
        </w:rPr>
        <w:t>ση τρίτη. Τώρα θα μπούμε σε θέματα πολιτικού πολιτισμού και θα συγκρίνουμε συμπεριφορές.</w:t>
      </w:r>
    </w:p>
    <w:p w14:paraId="65B2537A"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μεγάλα δημόσια έργα υπερβαίνουν τη θητεία όχι απλώς μιας, δύο, τριών, αλλά συχνά οκτώ, εννέα και δέκα κυβερνήσεων, έχουμε παραδείγματα. Κατά την παράδοση του </w:t>
      </w:r>
      <w:r>
        <w:rPr>
          <w:rFonts w:eastAsia="Times New Roman"/>
          <w:color w:val="222222"/>
          <w:szCs w:val="24"/>
          <w:shd w:val="clear" w:color="auto" w:fill="FFFFFF"/>
        </w:rPr>
        <w:t>αεροδρ</w:t>
      </w:r>
      <w:r>
        <w:rPr>
          <w:rFonts w:eastAsia="Times New Roman"/>
          <w:color w:val="222222"/>
          <w:szCs w:val="24"/>
          <w:shd w:val="clear" w:color="auto" w:fill="FFFFFF"/>
        </w:rPr>
        <w:t xml:space="preserve">ομίου </w:t>
      </w:r>
      <w:r>
        <w:rPr>
          <w:rFonts w:eastAsia="Times New Roman"/>
          <w:color w:val="222222"/>
          <w:szCs w:val="24"/>
          <w:shd w:val="clear" w:color="auto" w:fill="FFFFFF"/>
        </w:rPr>
        <w:t xml:space="preserve">«Ελευθέριος Βενιζέλος» ο τότε αρμόδιος Υπουργός κ. </w:t>
      </w:r>
      <w:r>
        <w:rPr>
          <w:rFonts w:eastAsia="Times New Roman"/>
          <w:color w:val="222222"/>
          <w:szCs w:val="24"/>
          <w:shd w:val="clear" w:color="auto" w:fill="FFFFFF"/>
        </w:rPr>
        <w:lastRenderedPageBreak/>
        <w:t xml:space="preserve">Λαλιώτης είχε αναφέρει: «Σήμερα από εκεί που βρίσκονται θα χαμογελούν με ικανοποίηση και κατανόηση οι </w:t>
      </w:r>
      <w:r>
        <w:rPr>
          <w:rFonts w:eastAsia="Times New Roman"/>
          <w:color w:val="222222"/>
          <w:szCs w:val="24"/>
          <w:shd w:val="clear" w:color="auto" w:fill="FFFFFF"/>
        </w:rPr>
        <w:t>μεγάλοι απόντες</w:t>
      </w:r>
      <w:r>
        <w:rPr>
          <w:rFonts w:eastAsia="Times New Roman"/>
          <w:color w:val="222222"/>
          <w:szCs w:val="24"/>
          <w:shd w:val="clear" w:color="auto" w:fill="FFFFFF"/>
        </w:rPr>
        <w:t xml:space="preserve">, που μόχθησαν σε διαφορετικές στιγμές για να γίνει </w:t>
      </w:r>
      <w:r>
        <w:rPr>
          <w:rFonts w:eastAsia="Times New Roman"/>
          <w:color w:val="222222"/>
          <w:szCs w:val="24"/>
          <w:shd w:val="clear" w:color="auto" w:fill="FFFFFF"/>
        </w:rPr>
        <w:t>διεθνές αεροδρόμιο</w:t>
      </w:r>
      <w:r>
        <w:rPr>
          <w:rFonts w:eastAsia="Times New Roman"/>
          <w:color w:val="222222"/>
          <w:szCs w:val="24"/>
          <w:shd w:val="clear" w:color="auto" w:fill="FFFFFF"/>
        </w:rPr>
        <w:t>, αντάξιο τω</w:t>
      </w:r>
      <w:r>
        <w:rPr>
          <w:rFonts w:eastAsia="Times New Roman"/>
          <w:color w:val="222222"/>
          <w:szCs w:val="24"/>
          <w:shd w:val="clear" w:color="auto" w:fill="FFFFFF"/>
        </w:rPr>
        <w:t>ν δυνατοτήτων και των προοπτικών της Ελλάδας. Σίγουρα χαμογελά ο Ελευθέριος Βενιζέλος, που οραματίστηκε την αναγκαιότητα για ένα διεθνές αεροδρόμιο-κόμβο, που τιμητικά φέρει το όνομά του. Σίγουρα χαμογελά ο Κωνσταντίνος Καραμανλής που με την επιμονή του γι</w:t>
      </w:r>
      <w:r>
        <w:rPr>
          <w:rFonts w:eastAsia="Times New Roman"/>
          <w:color w:val="222222"/>
          <w:szCs w:val="24"/>
          <w:shd w:val="clear" w:color="auto" w:fill="FFFFFF"/>
        </w:rPr>
        <w:t xml:space="preserve">α τα μεγάλα έργα, από το 1978, επέλεξε τον χώρο και προχώρησε στις απαλλοτριώσεις και στον πρώτο διαγωνισμό. Σίγουρα χαμογελά ο Ανδρέας Παπανδρέου που το 1994 πέτυχε να εντάξει το έργο αυτό, όπως και όλα τα μεγάλα εθνικά περιφερειακά έργα, στα διευρωπαϊκά </w:t>
      </w:r>
      <w:r>
        <w:rPr>
          <w:rFonts w:eastAsia="Times New Roman"/>
          <w:color w:val="222222"/>
          <w:szCs w:val="24"/>
          <w:shd w:val="clear" w:color="auto" w:fill="FFFFFF"/>
        </w:rPr>
        <w:t>δίκτυα και να διασφαλίσει τους απαραίτητους πόρους».</w:t>
      </w:r>
    </w:p>
    <w:p w14:paraId="65B2537B"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από την «πράσινη όχθη».</w:t>
      </w:r>
    </w:p>
    <w:p w14:paraId="65B2537C"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Έρχομαι τώρα στη «γαλάζια όχθη» και παρακαλώ για την προσοχή της Νέας Δημοκρατίας.</w:t>
      </w:r>
    </w:p>
    <w:p w14:paraId="65B2537D"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Στις 10 Ιουνίου 2004 ο Γιώργος Σουφλιάς δηλώνει: «Με τον Κώστα Λαλιώτη μάς συνδέει το ΥΠΕΧΩ</w:t>
      </w:r>
      <w:r>
        <w:rPr>
          <w:rFonts w:eastAsia="Times New Roman"/>
          <w:color w:val="222222"/>
          <w:szCs w:val="24"/>
          <w:shd w:val="clear" w:color="auto" w:fill="FFFFFF"/>
        </w:rPr>
        <w:t xml:space="preserve">ΔΕ. Τώρα που κάθομαι και εγώ </w:t>
      </w:r>
      <w:r>
        <w:rPr>
          <w:rFonts w:eastAsia="Times New Roman"/>
          <w:color w:val="222222"/>
          <w:szCs w:val="24"/>
          <w:shd w:val="clear" w:color="auto" w:fill="FFFFFF"/>
        </w:rPr>
        <w:t xml:space="preserve">σ’ </w:t>
      </w:r>
      <w:r>
        <w:rPr>
          <w:rFonts w:eastAsia="Times New Roman"/>
          <w:color w:val="222222"/>
          <w:szCs w:val="24"/>
          <w:shd w:val="clear" w:color="auto" w:fill="FFFFFF"/>
        </w:rPr>
        <w:t xml:space="preserve">αυτό το γραφείο, παρά τις διαφορές στην πολιτική που φυσιολογικά έχουμε με τον Κώστα, αντιλαμβάνομαι και ζω καθημερινά τα προβλήματα, που είμαι βέβαιος ότι και αυτός ζούσε επί οκτώ χρόνια, και πρέπει να σας πω ότι, παρά τις </w:t>
      </w:r>
      <w:r>
        <w:rPr>
          <w:rFonts w:eastAsia="Times New Roman"/>
          <w:color w:val="222222"/>
          <w:szCs w:val="24"/>
          <w:shd w:val="clear" w:color="auto" w:fill="FFFFFF"/>
        </w:rPr>
        <w:t>ενστάσεις μου σε ορισμένα πράγματα, παρουσίασε ένα πολύ καλό έργο».</w:t>
      </w:r>
    </w:p>
    <w:p w14:paraId="65B2537E"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Αυτόν τον πολιτικό πολιτισμό, κατά καιρούς, κατά περίπτωση τουλάχιστον, τον έχει καταργήσει σήμερα η Νέα Δημοκρατία, κατηγορώντας την Κυβέρνηση για αγνόηση του δημοσίου συμφέροντος, δηλαδή</w:t>
      </w:r>
      <w:r>
        <w:rPr>
          <w:rFonts w:eastAsia="Times New Roman"/>
          <w:color w:val="222222"/>
          <w:szCs w:val="24"/>
          <w:shd w:val="clear" w:color="auto" w:fill="FFFFFF"/>
        </w:rPr>
        <w:t xml:space="preserve"> για ξεπουλήματα.</w:t>
      </w:r>
    </w:p>
    <w:p w14:paraId="65B2537F"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Καταλήγοντας, κύριε Πρόεδρε, θέλω να αναφέρω κάτι ειδικά για την </w:t>
      </w:r>
      <w:r>
        <w:rPr>
          <w:rFonts w:eastAsia="Times New Roman"/>
          <w:color w:val="222222"/>
          <w:szCs w:val="24"/>
          <w:shd w:val="clear" w:color="auto" w:fill="FFFFFF"/>
        </w:rPr>
        <w:t xml:space="preserve">ανατολική </w:t>
      </w:r>
      <w:r>
        <w:rPr>
          <w:rFonts w:eastAsia="Times New Roman"/>
          <w:color w:val="222222"/>
          <w:szCs w:val="24"/>
          <w:shd w:val="clear" w:color="auto" w:fill="FFFFFF"/>
        </w:rPr>
        <w:t xml:space="preserve">Αττική. Στο άρθρο 9 παράγραφος 6 της συμφωνίας του 1995 προβλέπονται επί λέξει τα εξής, τα οποία και θα καταθέσω: «Ποσοστό τουλάχιστον 10% των εσόδων του </w:t>
      </w:r>
      <w:r>
        <w:rPr>
          <w:rFonts w:eastAsia="Times New Roman"/>
          <w:color w:val="222222"/>
          <w:szCs w:val="24"/>
          <w:shd w:val="clear" w:color="auto" w:fill="FFFFFF"/>
        </w:rPr>
        <w:t>διαχειρισ</w:t>
      </w:r>
      <w:r>
        <w:rPr>
          <w:rFonts w:eastAsia="Times New Roman"/>
          <w:color w:val="222222"/>
          <w:szCs w:val="24"/>
          <w:shd w:val="clear" w:color="auto" w:fill="FFFFFF"/>
        </w:rPr>
        <w:t>τικού φορέα</w:t>
      </w:r>
      <w:r>
        <w:rPr>
          <w:rFonts w:eastAsia="Times New Roman"/>
          <w:color w:val="222222"/>
          <w:szCs w:val="24"/>
          <w:shd w:val="clear" w:color="auto" w:fill="FFFFFF"/>
        </w:rPr>
        <w:t xml:space="preserve">, που ιδρύεται με το άρθρο αυτό, διατίθεται για τη δημιουργία σύγχρονης υποδομής και δικτύων ποιότητας ζωής, καθώς και για την παροχή αντισταθμιστικών οφελών στην </w:t>
      </w:r>
      <w:r>
        <w:rPr>
          <w:rFonts w:eastAsia="Times New Roman"/>
          <w:color w:val="222222"/>
          <w:szCs w:val="24"/>
          <w:shd w:val="clear" w:color="auto" w:fill="FFFFFF"/>
        </w:rPr>
        <w:lastRenderedPageBreak/>
        <w:t>ευρύτερη περιοχή των Μεσογείων με αιχμή τα Σπάτα, στο πλαίσιο του ολοκληρωμένου χω</w:t>
      </w:r>
      <w:r>
        <w:rPr>
          <w:rFonts w:eastAsia="Times New Roman"/>
          <w:color w:val="222222"/>
          <w:szCs w:val="24"/>
          <w:shd w:val="clear" w:color="auto" w:fill="FFFFFF"/>
        </w:rPr>
        <w:t>ροταξικού, οικιστικού και αναπτυξιακού σχεδιασμού της περιοχής».</w:t>
      </w:r>
    </w:p>
    <w:p w14:paraId="65B25380"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-ας το μάθουν αυτό οι Σπαταναίοι και οι άλλοι κάτοικοι της </w:t>
      </w:r>
      <w:r>
        <w:rPr>
          <w:rFonts w:eastAsia="Times New Roman"/>
          <w:color w:val="222222"/>
          <w:szCs w:val="24"/>
          <w:shd w:val="clear" w:color="auto" w:fill="FFFFFF"/>
        </w:rPr>
        <w:t xml:space="preserve">ανατολικής </w:t>
      </w:r>
      <w:r>
        <w:rPr>
          <w:rFonts w:eastAsia="Times New Roman"/>
          <w:color w:val="222222"/>
          <w:szCs w:val="24"/>
          <w:shd w:val="clear" w:color="auto" w:fill="FFFFFF"/>
        </w:rPr>
        <w:t>Αττικής- δεν ισχύουν πια. Ποιος ευθύνεται που δεν ισχύουν; Ποιος τα έσβησε; Ποιος τα απάλειψε; Η απάντηση είναι οδυν</w:t>
      </w:r>
      <w:r>
        <w:rPr>
          <w:rFonts w:eastAsia="Times New Roman"/>
          <w:color w:val="222222"/>
          <w:szCs w:val="24"/>
          <w:shd w:val="clear" w:color="auto" w:fill="FFFFFF"/>
        </w:rPr>
        <w:t>ηρή. Εκείνοι που πτώχευσαν τη χώρα, εκείνοι που μας οδήγησαν στα μνημόνια.</w:t>
      </w:r>
    </w:p>
    <w:p w14:paraId="65B25381"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65B25382" w14:textId="77777777" w:rsidR="000F4E4F" w:rsidRDefault="00A56466">
      <w:pPr>
        <w:spacing w:line="600" w:lineRule="auto"/>
        <w:ind w:firstLine="720"/>
        <w:jc w:val="both"/>
        <w:rPr>
          <w:rFonts w:eastAsia="Times New Roman"/>
          <w:color w:val="222222"/>
          <w:szCs w:val="24"/>
          <w:shd w:val="clear" w:color="auto" w:fill="FFFFFF"/>
        </w:rPr>
      </w:pPr>
      <w:r w:rsidRPr="000D63A8">
        <w:rPr>
          <w:rFonts w:eastAsia="Times New Roman" w:cs="Times New Roman"/>
          <w:szCs w:val="24"/>
        </w:rPr>
        <w:t xml:space="preserve">(Στο σημείο αυτό ο Βουλευτής κ. </w:t>
      </w:r>
      <w:r>
        <w:rPr>
          <w:rFonts w:eastAsia="Times New Roman" w:cs="Times New Roman"/>
          <w:szCs w:val="24"/>
        </w:rPr>
        <w:t>Αθανάσιος Αθανασίου</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 xml:space="preserve">ρχείο του Τμήματος Γραμματείας της </w:t>
      </w:r>
      <w:r w:rsidRPr="000D63A8">
        <w:rPr>
          <w:rFonts w:eastAsia="Times New Roman" w:cs="Times New Roman"/>
          <w:szCs w:val="24"/>
        </w:rPr>
        <w:t>Διεύθυνσης Στενογραφίας και Πρακτικών της Βουλής)</w:t>
      </w:r>
    </w:p>
    <w:p w14:paraId="65B25383" w14:textId="77777777" w:rsidR="000F4E4F" w:rsidRDefault="00A56466">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65B25384" w14:textId="77777777" w:rsidR="000F4E4F" w:rsidRDefault="00A56466">
      <w:pPr>
        <w:spacing w:line="600" w:lineRule="auto"/>
        <w:ind w:firstLine="720"/>
        <w:jc w:val="both"/>
        <w:rPr>
          <w:rFonts w:eastAsia="Times New Roman"/>
          <w:color w:val="222222"/>
          <w:szCs w:val="24"/>
          <w:shd w:val="clear" w:color="auto" w:fill="FFFFFF"/>
        </w:rPr>
      </w:pPr>
      <w:r w:rsidRPr="00DF75CE">
        <w:rPr>
          <w:rFonts w:eastAsia="Times New Roman"/>
          <w:b/>
          <w:color w:val="222222"/>
          <w:szCs w:val="24"/>
          <w:shd w:val="clear" w:color="auto" w:fill="FFFFFF"/>
        </w:rPr>
        <w:t>ΠΡΟΕΔΡΕΥΩΝ (Δημήτριος Κρεμαστινός):</w:t>
      </w:r>
      <w:r>
        <w:rPr>
          <w:rFonts w:eastAsia="Times New Roman"/>
          <w:color w:val="222222"/>
          <w:szCs w:val="24"/>
          <w:shd w:val="clear" w:color="auto" w:fill="FFFFFF"/>
        </w:rPr>
        <w:t xml:space="preserve"> Κι εμείς ευχαριστούμε.</w:t>
      </w:r>
    </w:p>
    <w:p w14:paraId="65B25385" w14:textId="77777777" w:rsidR="000F4E4F" w:rsidRDefault="00A56466">
      <w:pPr>
        <w:spacing w:line="600" w:lineRule="auto"/>
        <w:ind w:firstLine="720"/>
        <w:jc w:val="both"/>
        <w:rPr>
          <w:rFonts w:eastAsia="Times New Roman"/>
          <w:color w:val="222222"/>
          <w:szCs w:val="24"/>
          <w:shd w:val="clear" w:color="auto" w:fill="FFFFFF"/>
        </w:rPr>
      </w:pPr>
      <w:r w:rsidRPr="00CE6A97">
        <w:rPr>
          <w:rFonts w:eastAsia="Times New Roman"/>
          <w:b/>
          <w:color w:val="222222"/>
          <w:szCs w:val="24"/>
          <w:shd w:val="clear" w:color="auto" w:fill="FFFFFF"/>
        </w:rPr>
        <w:t>ΕΛΕΝΗ ΖΑΡΟΥΛΙΑ:</w:t>
      </w:r>
      <w:r>
        <w:rPr>
          <w:rFonts w:eastAsia="Times New Roman"/>
          <w:color w:val="222222"/>
          <w:szCs w:val="24"/>
          <w:shd w:val="clear" w:color="auto" w:fill="FFFFFF"/>
        </w:rPr>
        <w:t xml:space="preserve"> Κύριε Πρόεδρε, θα ήθελα τον λόγο επί της διαδικασίας.</w:t>
      </w:r>
    </w:p>
    <w:p w14:paraId="65B25386"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(Δημήτριος </w:t>
      </w:r>
      <w:r>
        <w:rPr>
          <w:rFonts w:eastAsia="Times New Roman"/>
          <w:b/>
          <w:color w:val="222222"/>
          <w:szCs w:val="24"/>
          <w:shd w:val="clear" w:color="auto" w:fill="FFFFFF"/>
        </w:rPr>
        <w:t>Κρεμαστινός):</w:t>
      </w:r>
      <w:r>
        <w:rPr>
          <w:rFonts w:eastAsia="Times New Roman"/>
          <w:color w:val="222222"/>
          <w:szCs w:val="24"/>
          <w:shd w:val="clear" w:color="auto" w:fill="FFFFFF"/>
        </w:rPr>
        <w:t xml:space="preserve"> Παρακαλώ, κυρία Ζαρούλια.</w:t>
      </w:r>
    </w:p>
    <w:p w14:paraId="65B25387"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ΕΛΕΝΗ ΖΑΡΟΥΛΙΑ:</w:t>
      </w:r>
      <w:r>
        <w:rPr>
          <w:rFonts w:eastAsia="Times New Roman"/>
          <w:color w:val="222222"/>
          <w:szCs w:val="24"/>
          <w:shd w:val="clear" w:color="auto" w:fill="FFFFFF"/>
        </w:rPr>
        <w:t xml:space="preserve"> Κύριε Πρόεδρε, είμαι αναγκασμένη να ζητήσω να διακοπεί η Ολομέλεια, διότι μόλις τώρα ενημερώθηκα ότι δεν είναι δημόσια η συνεδρίαση. Βάσει Κανονισμού είναι δημόσια.</w:t>
      </w:r>
    </w:p>
    <w:p w14:paraId="65B25388"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Ξεπουλάτε τα Σπάτα για είκοσι χρόνι</w:t>
      </w:r>
      <w:r>
        <w:rPr>
          <w:rFonts w:eastAsia="Times New Roman"/>
          <w:color w:val="222222"/>
          <w:szCs w:val="24"/>
          <w:shd w:val="clear" w:color="auto" w:fill="FFFFFF"/>
        </w:rPr>
        <w:t>α και το κρύβετε; Συγγνώμη, δηλαδή.</w:t>
      </w:r>
    </w:p>
    <w:p w14:paraId="65B25389"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Κρεμαστινός):</w:t>
      </w:r>
      <w:r>
        <w:rPr>
          <w:rFonts w:eastAsia="Times New Roman"/>
          <w:color w:val="222222"/>
          <w:szCs w:val="24"/>
          <w:shd w:val="clear" w:color="auto" w:fill="FFFFFF"/>
        </w:rPr>
        <w:t xml:space="preserve"> Κατ</w:t>
      </w:r>
      <w:r>
        <w:rPr>
          <w:rFonts w:eastAsia="Times New Roman"/>
          <w:color w:val="222222"/>
          <w:szCs w:val="24"/>
          <w:shd w:val="clear" w:color="auto" w:fill="FFFFFF"/>
        </w:rPr>
        <w:t>’ αρχάς</w:t>
      </w:r>
      <w:r>
        <w:rPr>
          <w:rFonts w:eastAsia="Times New Roman"/>
          <w:color w:val="222222"/>
          <w:szCs w:val="24"/>
          <w:shd w:val="clear" w:color="auto" w:fill="FFFFFF"/>
        </w:rPr>
        <w:t>, κυρία Ζαρούλια, απευθύνεστε σε μένα και, όπως ξέρετε, ούτε στο κόμμα της Κυβέρνησης ανήκω, αλλά και εν πάση περιπτώσει, εγώ προεδρεύω αυτήν τη στιγμή. Μην απευθύνεστε σε μέ</w:t>
      </w:r>
      <w:r>
        <w:rPr>
          <w:rFonts w:eastAsia="Times New Roman"/>
          <w:color w:val="222222"/>
          <w:szCs w:val="24"/>
          <w:shd w:val="clear" w:color="auto" w:fill="FFFFFF"/>
        </w:rPr>
        <w:t>να...</w:t>
      </w:r>
    </w:p>
    <w:p w14:paraId="65B2538A"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ΕΛΕΝΗ ΖΑΡΟΥΛΙΑ:</w:t>
      </w:r>
      <w:r>
        <w:rPr>
          <w:rFonts w:eastAsia="Times New Roman"/>
          <w:color w:val="222222"/>
          <w:szCs w:val="24"/>
          <w:shd w:val="clear" w:color="auto" w:fill="FFFFFF"/>
        </w:rPr>
        <w:t xml:space="preserve"> Δεν απευθύνομαι σε εσάς προσωπικά, αλίμονο. Απευθύνομαι στο Σώμα και απαιτώ ή να είναι δημόσια η Ολομέλεια και να συνεχιστεί ή να σταματήσει τώρα, γιατί αυτό είναι αντιδεοντολογικό και δεν υπάρχει πουθενά στον Κανονισμό.</w:t>
      </w:r>
    </w:p>
    <w:p w14:paraId="65B2538B"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Οι Ολομέλειες</w:t>
      </w:r>
      <w:r>
        <w:rPr>
          <w:rFonts w:eastAsia="Times New Roman"/>
          <w:color w:val="222222"/>
          <w:szCs w:val="24"/>
          <w:shd w:val="clear" w:color="auto" w:fill="FFFFFF"/>
        </w:rPr>
        <w:t xml:space="preserve"> είναι δημόσιες.</w:t>
      </w:r>
    </w:p>
    <w:p w14:paraId="65B2538C"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Κρεμαστινός):</w:t>
      </w:r>
      <w:r>
        <w:rPr>
          <w:rFonts w:eastAsia="Times New Roman"/>
          <w:color w:val="222222"/>
          <w:szCs w:val="24"/>
          <w:shd w:val="clear" w:color="auto" w:fill="FFFFFF"/>
        </w:rPr>
        <w:t xml:space="preserve"> Εκείνο που έκανα εγώ </w:t>
      </w:r>
      <w:r>
        <w:rPr>
          <w:rFonts w:eastAsia="Times New Roman"/>
          <w:color w:val="222222"/>
          <w:szCs w:val="24"/>
          <w:shd w:val="clear" w:color="auto" w:fill="FFFFFF"/>
        </w:rPr>
        <w:t xml:space="preserve">ως </w:t>
      </w:r>
      <w:r>
        <w:rPr>
          <w:rFonts w:eastAsia="Times New Roman"/>
          <w:color w:val="222222"/>
          <w:szCs w:val="24"/>
          <w:shd w:val="clear" w:color="auto" w:fill="FFFFFF"/>
        </w:rPr>
        <w:t>Προεδρείο είναι το εξής. Μεταδίδεται αυτήν τη στιγμή από το web και ζήτησα να μεταδοθεί κανονικά η συνεδρίαση...</w:t>
      </w:r>
    </w:p>
    <w:p w14:paraId="65B2538D"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ΕΛΕΝΗ ΖΑΡΟΥΛΙΑ:</w:t>
      </w:r>
      <w:r>
        <w:rPr>
          <w:rFonts w:eastAsia="Times New Roman"/>
          <w:color w:val="222222"/>
          <w:szCs w:val="24"/>
          <w:shd w:val="clear" w:color="auto" w:fill="FFFFFF"/>
        </w:rPr>
        <w:t xml:space="preserve"> Άμα μεταδοθεί, να συνεχιστεί κανονικά η συνεδρίαση</w:t>
      </w:r>
      <w:r>
        <w:rPr>
          <w:rFonts w:eastAsia="Times New Roman"/>
          <w:color w:val="222222"/>
          <w:szCs w:val="24"/>
          <w:shd w:val="clear" w:color="auto" w:fill="FFFFFF"/>
        </w:rPr>
        <w:t>. Να τοποθετηθούν και από τα άλλα κόμματα, όποιος θέλει.</w:t>
      </w:r>
    </w:p>
    <w:p w14:paraId="65B2538E"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Κρεμαστινός):</w:t>
      </w:r>
      <w:r>
        <w:rPr>
          <w:rFonts w:eastAsia="Times New Roman"/>
          <w:color w:val="222222"/>
          <w:szCs w:val="24"/>
          <w:shd w:val="clear" w:color="auto" w:fill="FFFFFF"/>
        </w:rPr>
        <w:t xml:space="preserve"> Ζήτησα να μεταδοθεί κανονικά η συνεδρίαση από την αρχή, οπότε είναι απλώς θέμα χρόνου.</w:t>
      </w:r>
    </w:p>
    <w:p w14:paraId="65B2538F"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ΕΛΕΝΗ ΖΑΡΟΥΛΙΑ:</w:t>
      </w:r>
      <w:r>
        <w:rPr>
          <w:rFonts w:eastAsia="Times New Roman"/>
          <w:color w:val="222222"/>
          <w:szCs w:val="24"/>
          <w:shd w:val="clear" w:color="auto" w:fill="FFFFFF"/>
        </w:rPr>
        <w:t xml:space="preserve"> Αν είναι δημόσια, εντάξει. Να τοποθετηθούν και τα άλλα κόμμα</w:t>
      </w:r>
      <w:r>
        <w:rPr>
          <w:rFonts w:eastAsia="Times New Roman"/>
          <w:color w:val="222222"/>
          <w:szCs w:val="24"/>
          <w:shd w:val="clear" w:color="auto" w:fill="FFFFFF"/>
        </w:rPr>
        <w:t>τα. Ευχαριστώ.</w:t>
      </w:r>
    </w:p>
    <w:p w14:paraId="65B25390"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w:t>
      </w:r>
      <w:r>
        <w:rPr>
          <w:rFonts w:eastAsia="Times New Roman"/>
          <w:b/>
          <w:color w:val="222222"/>
          <w:szCs w:val="24"/>
          <w:shd w:val="clear" w:color="auto" w:fill="FFFFFF"/>
        </w:rPr>
        <w:t>ΠΡΟΕΔΡΕΥΩΝ (Δημήτριος Κρεμαστινός):</w:t>
      </w:r>
      <w:r>
        <w:rPr>
          <w:rFonts w:eastAsia="Times New Roman"/>
          <w:color w:val="222222"/>
          <w:szCs w:val="24"/>
          <w:shd w:val="clear" w:color="auto" w:fill="FFFFFF"/>
        </w:rPr>
        <w:t xml:space="preserve"> Οπότε μην εκνευρίζεστε, δεν χρειάζεται.</w:t>
      </w:r>
    </w:p>
    <w:p w14:paraId="65B25391"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γενικός εισηγητής της Νέας Δημοκρατίας κ. Βλάχος.</w:t>
      </w:r>
    </w:p>
    <w:p w14:paraId="65B25392" w14:textId="77777777" w:rsidR="000F4E4F" w:rsidRDefault="00A56466">
      <w:pPr>
        <w:spacing w:line="600" w:lineRule="auto"/>
        <w:ind w:firstLine="720"/>
        <w:jc w:val="both"/>
        <w:rPr>
          <w:rFonts w:eastAsia="Times New Roman"/>
          <w:szCs w:val="24"/>
        </w:rPr>
      </w:pPr>
      <w:r w:rsidRPr="00154925">
        <w:rPr>
          <w:rFonts w:eastAsia="Times New Roman"/>
          <w:b/>
          <w:szCs w:val="24"/>
        </w:rPr>
        <w:lastRenderedPageBreak/>
        <w:t>ΓΕΩΡΓΙΟΣ ΒΛΑΧΟΣ:</w:t>
      </w:r>
      <w:r w:rsidRPr="00154925">
        <w:rPr>
          <w:rFonts w:eastAsia="Times New Roman"/>
          <w:szCs w:val="24"/>
        </w:rPr>
        <w:t xml:space="preserve"> </w:t>
      </w:r>
      <w:r>
        <w:rPr>
          <w:rFonts w:eastAsia="Times New Roman"/>
          <w:szCs w:val="24"/>
        </w:rPr>
        <w:t>Ευχαριστώ, κ</w:t>
      </w:r>
      <w:r w:rsidRPr="00154925">
        <w:rPr>
          <w:rFonts w:eastAsia="Times New Roman"/>
          <w:szCs w:val="24"/>
        </w:rPr>
        <w:t>ύριε Πρόεδρε</w:t>
      </w:r>
      <w:r>
        <w:rPr>
          <w:rFonts w:eastAsia="Times New Roman"/>
          <w:szCs w:val="24"/>
        </w:rPr>
        <w:t>.</w:t>
      </w:r>
      <w:r w:rsidRPr="00154925">
        <w:rPr>
          <w:rFonts w:eastAsia="Times New Roman"/>
          <w:szCs w:val="24"/>
        </w:rPr>
        <w:t xml:space="preserve"> </w:t>
      </w:r>
    </w:p>
    <w:p w14:paraId="65B25393" w14:textId="77777777" w:rsidR="000F4E4F" w:rsidRDefault="00A56466">
      <w:pPr>
        <w:spacing w:line="600" w:lineRule="auto"/>
        <w:ind w:firstLine="720"/>
        <w:jc w:val="both"/>
        <w:rPr>
          <w:rFonts w:eastAsia="Times New Roman"/>
          <w:szCs w:val="24"/>
        </w:rPr>
      </w:pPr>
      <w:r>
        <w:rPr>
          <w:rFonts w:eastAsia="Times New Roman"/>
          <w:szCs w:val="24"/>
        </w:rPr>
        <w:t xml:space="preserve">Κυρίες και </w:t>
      </w:r>
      <w:r w:rsidRPr="00154925">
        <w:rPr>
          <w:rFonts w:eastAsia="Times New Roman"/>
          <w:szCs w:val="24"/>
        </w:rPr>
        <w:t>κύριοι συνάδελφοι</w:t>
      </w:r>
      <w:r>
        <w:rPr>
          <w:rFonts w:eastAsia="Times New Roman"/>
          <w:szCs w:val="24"/>
        </w:rPr>
        <w:t>,</w:t>
      </w:r>
      <w:r w:rsidRPr="00154925">
        <w:rPr>
          <w:rFonts w:eastAsia="Times New Roman"/>
          <w:szCs w:val="24"/>
        </w:rPr>
        <w:t xml:space="preserve"> είναι πράγματι πολύ άχαρ</w:t>
      </w:r>
      <w:r w:rsidRPr="00154925">
        <w:rPr>
          <w:rFonts w:eastAsia="Times New Roman"/>
          <w:szCs w:val="24"/>
        </w:rPr>
        <w:t>ος ο ρόλος του εισηγητή</w:t>
      </w:r>
      <w:r w:rsidRPr="002303E8">
        <w:rPr>
          <w:rFonts w:eastAsia="Times New Roman"/>
          <w:szCs w:val="24"/>
        </w:rPr>
        <w:t>,</w:t>
      </w:r>
      <w:r w:rsidRPr="00154925">
        <w:rPr>
          <w:rFonts w:eastAsia="Times New Roman"/>
          <w:szCs w:val="24"/>
        </w:rPr>
        <w:t xml:space="preserve"> αλλά και κάθε συναδέλφου που ξέρει ότι πρέπει να ψηφίσει την κύρωση σύμβασης την ίδια ώρα που γνωρίζει ότι δεν μπορεί να προτείνει κα</w:t>
      </w:r>
      <w:r>
        <w:rPr>
          <w:rFonts w:eastAsia="Times New Roman"/>
          <w:szCs w:val="24"/>
        </w:rPr>
        <w:t>μ</w:t>
      </w:r>
      <w:r w:rsidRPr="00154925">
        <w:rPr>
          <w:rFonts w:eastAsia="Times New Roman"/>
          <w:szCs w:val="24"/>
        </w:rPr>
        <w:t>μία τροποποίη</w:t>
      </w:r>
      <w:r>
        <w:rPr>
          <w:rFonts w:eastAsia="Times New Roman"/>
          <w:szCs w:val="24"/>
        </w:rPr>
        <w:t xml:space="preserve">ση και -το κυριότερο- ότι εκείνοι </w:t>
      </w:r>
      <w:r w:rsidRPr="00154925">
        <w:rPr>
          <w:rFonts w:eastAsia="Times New Roman"/>
          <w:szCs w:val="24"/>
        </w:rPr>
        <w:t xml:space="preserve">που διαπραγματεύθηκαν μπορούσαν να πετύχουν κάτι </w:t>
      </w:r>
      <w:r w:rsidRPr="00154925">
        <w:rPr>
          <w:rFonts w:eastAsia="Times New Roman"/>
          <w:szCs w:val="24"/>
        </w:rPr>
        <w:t>καλύτερο</w:t>
      </w:r>
      <w:r>
        <w:rPr>
          <w:rFonts w:eastAsia="Times New Roman"/>
          <w:szCs w:val="24"/>
        </w:rPr>
        <w:t>,</w:t>
      </w:r>
      <w:r w:rsidRPr="00154925">
        <w:rPr>
          <w:rFonts w:eastAsia="Times New Roman"/>
          <w:szCs w:val="24"/>
        </w:rPr>
        <w:t xml:space="preserve"> κάτι περισσότερο</w:t>
      </w:r>
      <w:r>
        <w:rPr>
          <w:rFonts w:eastAsia="Times New Roman"/>
          <w:szCs w:val="24"/>
        </w:rPr>
        <w:t>.</w:t>
      </w:r>
    </w:p>
    <w:p w14:paraId="65B25394" w14:textId="77777777" w:rsidR="000F4E4F" w:rsidRDefault="00A56466">
      <w:pPr>
        <w:spacing w:line="600" w:lineRule="auto"/>
        <w:ind w:firstLine="720"/>
        <w:jc w:val="both"/>
        <w:rPr>
          <w:rFonts w:eastAsia="Times New Roman"/>
          <w:szCs w:val="24"/>
        </w:rPr>
      </w:pPr>
      <w:r>
        <w:rPr>
          <w:rFonts w:eastAsia="Times New Roman"/>
          <w:szCs w:val="24"/>
        </w:rPr>
        <w:t>Σ</w:t>
      </w:r>
      <w:r w:rsidRPr="00154925">
        <w:rPr>
          <w:rFonts w:eastAsia="Times New Roman"/>
          <w:szCs w:val="24"/>
        </w:rPr>
        <w:t>το πνεύμα αυτό η σημερινή Κυβέρνηση επί των ημερών της οποίας έπρεπε να γίνει η συζήτηση επέκταση</w:t>
      </w:r>
      <w:r>
        <w:rPr>
          <w:rFonts w:eastAsia="Times New Roman"/>
          <w:szCs w:val="24"/>
        </w:rPr>
        <w:t>ς</w:t>
      </w:r>
      <w:r w:rsidRPr="00154925">
        <w:rPr>
          <w:rFonts w:eastAsia="Times New Roman"/>
          <w:szCs w:val="24"/>
        </w:rPr>
        <w:t xml:space="preserve"> της σύμβασης κατέληξε από ό</w:t>
      </w:r>
      <w:r>
        <w:rPr>
          <w:rFonts w:eastAsia="Times New Roman"/>
          <w:szCs w:val="24"/>
        </w:rPr>
        <w:t>,</w:t>
      </w:r>
      <w:r w:rsidRPr="00154925">
        <w:rPr>
          <w:rFonts w:eastAsia="Times New Roman"/>
          <w:szCs w:val="24"/>
        </w:rPr>
        <w:t>τι φαίνεται με συνοπτικές διαδικασίες και χωρίς ιδιαίτερο προβληματισμό στα 24,2 εκατομμύρια το</w:t>
      </w:r>
      <w:r>
        <w:rPr>
          <w:rFonts w:eastAsia="Times New Roman"/>
          <w:szCs w:val="24"/>
        </w:rPr>
        <w:t>ν</w:t>
      </w:r>
      <w:r w:rsidRPr="00154925">
        <w:rPr>
          <w:rFonts w:eastAsia="Times New Roman"/>
          <w:szCs w:val="24"/>
        </w:rPr>
        <w:t xml:space="preserve"> χρό</w:t>
      </w:r>
      <w:r w:rsidRPr="00154925">
        <w:rPr>
          <w:rFonts w:eastAsia="Times New Roman"/>
          <w:szCs w:val="24"/>
        </w:rPr>
        <w:t xml:space="preserve">νο για τα επόμενα </w:t>
      </w:r>
      <w:r>
        <w:rPr>
          <w:rFonts w:eastAsia="Times New Roman"/>
          <w:szCs w:val="24"/>
        </w:rPr>
        <w:t>είκοσι</w:t>
      </w:r>
      <w:r w:rsidRPr="00154925">
        <w:rPr>
          <w:rFonts w:eastAsia="Times New Roman"/>
          <w:szCs w:val="24"/>
        </w:rPr>
        <w:t xml:space="preserve"> χρόνια</w:t>
      </w:r>
      <w:r>
        <w:rPr>
          <w:rFonts w:eastAsia="Times New Roman"/>
          <w:szCs w:val="24"/>
        </w:rPr>
        <w:t>.</w:t>
      </w:r>
    </w:p>
    <w:p w14:paraId="65B25395" w14:textId="77777777" w:rsidR="000F4E4F" w:rsidRDefault="00A56466">
      <w:pPr>
        <w:spacing w:line="600" w:lineRule="auto"/>
        <w:ind w:firstLine="720"/>
        <w:jc w:val="both"/>
        <w:rPr>
          <w:rFonts w:eastAsia="Times New Roman"/>
          <w:szCs w:val="24"/>
        </w:rPr>
      </w:pPr>
      <w:r>
        <w:rPr>
          <w:rFonts w:eastAsia="Times New Roman"/>
          <w:szCs w:val="24"/>
        </w:rPr>
        <w:t>Κ</w:t>
      </w:r>
      <w:r w:rsidRPr="00154925">
        <w:rPr>
          <w:rFonts w:eastAsia="Times New Roman"/>
          <w:szCs w:val="24"/>
        </w:rPr>
        <w:t xml:space="preserve">αι το ακόμη χειρότερο είναι ότι όταν υπεγράφη η </w:t>
      </w:r>
      <w:r>
        <w:rPr>
          <w:rFonts w:eastAsia="Times New Roman"/>
          <w:szCs w:val="24"/>
        </w:rPr>
        <w:t>σ</w:t>
      </w:r>
      <w:r w:rsidRPr="00154925">
        <w:rPr>
          <w:rFonts w:eastAsia="Times New Roman"/>
          <w:szCs w:val="24"/>
        </w:rPr>
        <w:t xml:space="preserve">υμφωνία </w:t>
      </w:r>
      <w:r w:rsidRPr="00154925">
        <w:rPr>
          <w:rFonts w:eastAsia="Times New Roman"/>
          <w:szCs w:val="24"/>
        </w:rPr>
        <w:t>με αυτό το ευτελές τίμημα</w:t>
      </w:r>
      <w:r>
        <w:rPr>
          <w:rFonts w:eastAsia="Times New Roman"/>
          <w:szCs w:val="24"/>
        </w:rPr>
        <w:t>,</w:t>
      </w:r>
      <w:r w:rsidRPr="00154925">
        <w:rPr>
          <w:rFonts w:eastAsia="Times New Roman"/>
          <w:szCs w:val="24"/>
        </w:rPr>
        <w:t xml:space="preserve"> η Κυβέρνηση </w:t>
      </w:r>
      <w:r>
        <w:rPr>
          <w:rFonts w:eastAsia="Times New Roman"/>
          <w:szCs w:val="24"/>
        </w:rPr>
        <w:t>δήλωνε</w:t>
      </w:r>
      <w:r w:rsidRPr="00154925">
        <w:rPr>
          <w:rFonts w:eastAsia="Times New Roman"/>
          <w:szCs w:val="24"/>
        </w:rPr>
        <w:t xml:space="preserve"> ότι η υπογραφή της παράτασης </w:t>
      </w:r>
      <w:r>
        <w:rPr>
          <w:rFonts w:eastAsia="Times New Roman"/>
          <w:szCs w:val="24"/>
        </w:rPr>
        <w:t xml:space="preserve">αποτελεί </w:t>
      </w:r>
      <w:r w:rsidRPr="00154925">
        <w:rPr>
          <w:rFonts w:eastAsia="Times New Roman"/>
          <w:szCs w:val="24"/>
        </w:rPr>
        <w:t xml:space="preserve">ηχηρό μήνυμα εμπιστοσύνης εντός και εκτός </w:t>
      </w:r>
      <w:r w:rsidRPr="00154925">
        <w:rPr>
          <w:rFonts w:eastAsia="Times New Roman"/>
          <w:szCs w:val="24"/>
        </w:rPr>
        <w:t>Ελλάδ</w:t>
      </w:r>
      <w:r>
        <w:rPr>
          <w:rFonts w:eastAsia="Times New Roman"/>
          <w:szCs w:val="24"/>
        </w:rPr>
        <w:t>α</w:t>
      </w:r>
      <w:r w:rsidRPr="00154925">
        <w:rPr>
          <w:rFonts w:eastAsia="Times New Roman"/>
          <w:szCs w:val="24"/>
        </w:rPr>
        <w:t xml:space="preserve">ς </w:t>
      </w:r>
      <w:r w:rsidRPr="00154925">
        <w:rPr>
          <w:rFonts w:eastAsia="Times New Roman"/>
          <w:szCs w:val="24"/>
        </w:rPr>
        <w:t xml:space="preserve">για την </w:t>
      </w:r>
      <w:r>
        <w:rPr>
          <w:rFonts w:eastAsia="Times New Roman"/>
          <w:szCs w:val="24"/>
        </w:rPr>
        <w:t>ε</w:t>
      </w:r>
      <w:r w:rsidRPr="00154925">
        <w:rPr>
          <w:rFonts w:eastAsia="Times New Roman"/>
          <w:szCs w:val="24"/>
        </w:rPr>
        <w:t xml:space="preserve">λληνική οικονομία και </w:t>
      </w:r>
      <w:r w:rsidRPr="00154925">
        <w:rPr>
          <w:rFonts w:eastAsia="Times New Roman"/>
          <w:szCs w:val="24"/>
        </w:rPr>
        <w:t>συνιστά αναγνώριση μιας από τις πλέον επιτυχημένες συμπράξεις ιδιωτικού και δημόσιου τομέα</w:t>
      </w:r>
      <w:r>
        <w:rPr>
          <w:rFonts w:eastAsia="Times New Roman"/>
          <w:szCs w:val="24"/>
        </w:rPr>
        <w:t>.</w:t>
      </w:r>
    </w:p>
    <w:p w14:paraId="65B25396" w14:textId="77777777" w:rsidR="000F4E4F" w:rsidRDefault="00A56466">
      <w:pPr>
        <w:spacing w:line="600" w:lineRule="auto"/>
        <w:ind w:firstLine="720"/>
        <w:jc w:val="both"/>
        <w:rPr>
          <w:rFonts w:eastAsia="Times New Roman"/>
          <w:szCs w:val="24"/>
        </w:rPr>
      </w:pPr>
      <w:r>
        <w:rPr>
          <w:rFonts w:eastAsia="Times New Roman"/>
          <w:szCs w:val="24"/>
        </w:rPr>
        <w:lastRenderedPageBreak/>
        <w:t>Τ</w:t>
      </w:r>
      <w:r w:rsidRPr="00154925">
        <w:rPr>
          <w:rFonts w:eastAsia="Times New Roman"/>
          <w:szCs w:val="24"/>
        </w:rPr>
        <w:t>ότε</w:t>
      </w:r>
      <w:r w:rsidRPr="001B25D0">
        <w:rPr>
          <w:rFonts w:eastAsia="Times New Roman"/>
          <w:szCs w:val="24"/>
        </w:rPr>
        <w:t>,</w:t>
      </w:r>
      <w:r w:rsidRPr="00154925">
        <w:rPr>
          <w:rFonts w:eastAsia="Times New Roman"/>
          <w:szCs w:val="24"/>
        </w:rPr>
        <w:t xml:space="preserve"> </w:t>
      </w:r>
      <w:r>
        <w:rPr>
          <w:rFonts w:eastAsia="Times New Roman"/>
          <w:szCs w:val="24"/>
        </w:rPr>
        <w:t>ο</w:t>
      </w:r>
      <w:r w:rsidRPr="00154925">
        <w:rPr>
          <w:rFonts w:eastAsia="Times New Roman"/>
          <w:szCs w:val="24"/>
        </w:rPr>
        <w:t xml:space="preserve"> συνάδελφος Κώστας Καραμανλής ως επικεφαλής του τομέα κατέθεσε ερώτηση και </w:t>
      </w:r>
      <w:r>
        <w:rPr>
          <w:rFonts w:eastAsia="Times New Roman"/>
          <w:szCs w:val="24"/>
        </w:rPr>
        <w:t>έθετε</w:t>
      </w:r>
      <w:r w:rsidRPr="00154925">
        <w:rPr>
          <w:rFonts w:eastAsia="Times New Roman"/>
          <w:szCs w:val="24"/>
        </w:rPr>
        <w:t xml:space="preserve"> μία σειρά από ερωτήματα</w:t>
      </w:r>
      <w:r>
        <w:rPr>
          <w:rFonts w:eastAsia="Times New Roman"/>
          <w:szCs w:val="24"/>
        </w:rPr>
        <w:t>. Έ</w:t>
      </w:r>
      <w:r w:rsidRPr="00154925">
        <w:rPr>
          <w:rFonts w:eastAsia="Times New Roman"/>
          <w:szCs w:val="24"/>
        </w:rPr>
        <w:t>λεγε</w:t>
      </w:r>
      <w:r>
        <w:rPr>
          <w:rFonts w:eastAsia="Times New Roman"/>
          <w:szCs w:val="24"/>
        </w:rPr>
        <w:t>, λ</w:t>
      </w:r>
      <w:r w:rsidRPr="00154925">
        <w:rPr>
          <w:rFonts w:eastAsia="Times New Roman"/>
          <w:szCs w:val="24"/>
        </w:rPr>
        <w:t>οιπόν</w:t>
      </w:r>
      <w:r>
        <w:rPr>
          <w:rFonts w:eastAsia="Times New Roman"/>
          <w:szCs w:val="24"/>
        </w:rPr>
        <w:t>, τότε</w:t>
      </w:r>
      <w:r w:rsidRPr="001B25D0">
        <w:rPr>
          <w:rFonts w:eastAsia="Times New Roman"/>
          <w:szCs w:val="24"/>
        </w:rPr>
        <w:t xml:space="preserve">: </w:t>
      </w:r>
      <w:r>
        <w:rPr>
          <w:rFonts w:eastAsia="Times New Roman"/>
          <w:szCs w:val="24"/>
        </w:rPr>
        <w:t>«Μ</w:t>
      </w:r>
      <w:r w:rsidRPr="00154925">
        <w:rPr>
          <w:rFonts w:eastAsia="Times New Roman"/>
          <w:szCs w:val="24"/>
        </w:rPr>
        <w:t>ε άλλα λόγια</w:t>
      </w:r>
      <w:r>
        <w:rPr>
          <w:rFonts w:eastAsia="Times New Roman"/>
          <w:szCs w:val="24"/>
        </w:rPr>
        <w:t>,</w:t>
      </w:r>
      <w:r w:rsidRPr="00154925">
        <w:rPr>
          <w:rFonts w:eastAsia="Times New Roman"/>
          <w:szCs w:val="24"/>
        </w:rPr>
        <w:t xml:space="preserve"> το τίμημα που </w:t>
      </w:r>
      <w:r>
        <w:rPr>
          <w:rFonts w:eastAsia="Times New Roman"/>
          <w:szCs w:val="24"/>
        </w:rPr>
        <w:t>είχε</w:t>
      </w:r>
      <w:r w:rsidRPr="00154925">
        <w:rPr>
          <w:rFonts w:eastAsia="Times New Roman"/>
          <w:szCs w:val="24"/>
        </w:rPr>
        <w:t xml:space="preserve"> υπογράψει </w:t>
      </w:r>
      <w:r>
        <w:rPr>
          <w:rFonts w:eastAsia="Times New Roman"/>
          <w:szCs w:val="24"/>
        </w:rPr>
        <w:t>η</w:t>
      </w:r>
      <w:r w:rsidRPr="00154925">
        <w:rPr>
          <w:rFonts w:eastAsia="Times New Roman"/>
          <w:szCs w:val="24"/>
        </w:rPr>
        <w:t xml:space="preserve"> Κυβέρνηση το</w:t>
      </w:r>
      <w:r>
        <w:rPr>
          <w:rFonts w:eastAsia="Times New Roman"/>
          <w:szCs w:val="24"/>
        </w:rPr>
        <w:t>ν</w:t>
      </w:r>
      <w:r w:rsidRPr="00154925">
        <w:rPr>
          <w:rFonts w:eastAsia="Times New Roman"/>
          <w:szCs w:val="24"/>
        </w:rPr>
        <w:t xml:space="preserve"> Σεπτέμβριο του 2017 ήταν κατά 650 με 700 περίπου εκατομμύρια μικρότερο από αυτό που συμφωνήθηκε </w:t>
      </w:r>
      <w:r>
        <w:rPr>
          <w:rFonts w:eastAsia="Times New Roman"/>
          <w:szCs w:val="24"/>
        </w:rPr>
        <w:t>φ</w:t>
      </w:r>
      <w:r w:rsidRPr="00154925">
        <w:rPr>
          <w:rFonts w:eastAsia="Times New Roman"/>
          <w:szCs w:val="24"/>
        </w:rPr>
        <w:t>έτος</w:t>
      </w:r>
      <w:r>
        <w:rPr>
          <w:rFonts w:eastAsia="Times New Roman"/>
          <w:szCs w:val="24"/>
        </w:rPr>
        <w:t xml:space="preserve">». </w:t>
      </w:r>
    </w:p>
    <w:p w14:paraId="65B25397" w14:textId="77777777" w:rsidR="000F4E4F" w:rsidRDefault="00A56466">
      <w:pPr>
        <w:spacing w:line="600" w:lineRule="auto"/>
        <w:ind w:firstLine="720"/>
        <w:jc w:val="both"/>
        <w:rPr>
          <w:rFonts w:eastAsia="Times New Roman"/>
          <w:szCs w:val="24"/>
        </w:rPr>
      </w:pPr>
      <w:r w:rsidRPr="00154925">
        <w:rPr>
          <w:rFonts w:eastAsia="Times New Roman"/>
          <w:szCs w:val="24"/>
        </w:rPr>
        <w:t>Όπως είναι λογικό</w:t>
      </w:r>
      <w:r>
        <w:rPr>
          <w:rFonts w:eastAsia="Times New Roman"/>
          <w:szCs w:val="24"/>
        </w:rPr>
        <w:t>,</w:t>
      </w:r>
      <w:r w:rsidRPr="00154925">
        <w:rPr>
          <w:rFonts w:eastAsia="Times New Roman"/>
          <w:szCs w:val="24"/>
        </w:rPr>
        <w:t xml:space="preserve"> μία τέτοια διαφοροποίηση</w:t>
      </w:r>
      <w:r>
        <w:rPr>
          <w:rFonts w:eastAsia="Times New Roman"/>
          <w:szCs w:val="24"/>
        </w:rPr>
        <w:t xml:space="preserve"> σ</w:t>
      </w:r>
      <w:r w:rsidRPr="00154925">
        <w:rPr>
          <w:rFonts w:eastAsia="Times New Roman"/>
          <w:szCs w:val="24"/>
        </w:rPr>
        <w:t xml:space="preserve">το τίμημα </w:t>
      </w:r>
      <w:r>
        <w:rPr>
          <w:rFonts w:eastAsia="Times New Roman"/>
          <w:szCs w:val="24"/>
        </w:rPr>
        <w:t>γ</w:t>
      </w:r>
      <w:r w:rsidRPr="00154925">
        <w:rPr>
          <w:rFonts w:eastAsia="Times New Roman"/>
          <w:szCs w:val="24"/>
        </w:rPr>
        <w:t xml:space="preserve">ια την εικοσαετή παράταση του </w:t>
      </w:r>
      <w:r>
        <w:rPr>
          <w:rFonts w:eastAsia="Times New Roman"/>
          <w:szCs w:val="24"/>
        </w:rPr>
        <w:t>δ</w:t>
      </w:r>
      <w:r w:rsidRPr="00154925">
        <w:rPr>
          <w:rFonts w:eastAsia="Times New Roman"/>
          <w:szCs w:val="24"/>
        </w:rPr>
        <w:t xml:space="preserve">ιεθνούς </w:t>
      </w:r>
      <w:r>
        <w:rPr>
          <w:rFonts w:eastAsia="Times New Roman"/>
          <w:szCs w:val="24"/>
        </w:rPr>
        <w:t>α</w:t>
      </w:r>
      <w:r w:rsidRPr="00154925">
        <w:rPr>
          <w:rFonts w:eastAsia="Times New Roman"/>
          <w:szCs w:val="24"/>
        </w:rPr>
        <w:t xml:space="preserve">εροδρομίου </w:t>
      </w:r>
      <w:r>
        <w:rPr>
          <w:rFonts w:eastAsia="Times New Roman"/>
          <w:szCs w:val="24"/>
        </w:rPr>
        <w:t xml:space="preserve">αθηνών </w:t>
      </w:r>
      <w:r>
        <w:rPr>
          <w:rFonts w:eastAsia="Times New Roman"/>
          <w:szCs w:val="24"/>
        </w:rPr>
        <w:t>εγείρει πολλά ερωτήματα. Σ</w:t>
      </w:r>
      <w:r w:rsidRPr="00154925">
        <w:rPr>
          <w:rFonts w:eastAsia="Times New Roman"/>
          <w:szCs w:val="24"/>
        </w:rPr>
        <w:t xml:space="preserve">υγκεκριμένα έλεγε τότε </w:t>
      </w:r>
      <w:r>
        <w:rPr>
          <w:rFonts w:eastAsia="Times New Roman"/>
          <w:szCs w:val="24"/>
        </w:rPr>
        <w:t xml:space="preserve">ο </w:t>
      </w:r>
      <w:r w:rsidRPr="00154925">
        <w:rPr>
          <w:rFonts w:eastAsia="Times New Roman"/>
          <w:szCs w:val="24"/>
        </w:rPr>
        <w:t>συνάδελφος</w:t>
      </w:r>
      <w:r w:rsidRPr="0043743C">
        <w:rPr>
          <w:rFonts w:eastAsia="Times New Roman"/>
          <w:szCs w:val="24"/>
        </w:rPr>
        <w:t>:</w:t>
      </w:r>
      <w:r w:rsidRPr="00154925">
        <w:rPr>
          <w:rFonts w:eastAsia="Times New Roman"/>
          <w:szCs w:val="24"/>
        </w:rPr>
        <w:t xml:space="preserve"> Ποια είναι η </w:t>
      </w:r>
      <w:r>
        <w:rPr>
          <w:rFonts w:eastAsia="Times New Roman"/>
          <w:szCs w:val="24"/>
        </w:rPr>
        <w:t>δ</w:t>
      </w:r>
      <w:r w:rsidRPr="00154925">
        <w:rPr>
          <w:rFonts w:eastAsia="Times New Roman"/>
          <w:szCs w:val="24"/>
        </w:rPr>
        <w:t xml:space="preserve">ιεθνής διαγωνιστική διαδικασία που είχε ακολουθηθεί την περίοδο </w:t>
      </w:r>
      <w:r>
        <w:rPr>
          <w:rFonts w:eastAsia="Times New Roman"/>
          <w:szCs w:val="24"/>
        </w:rPr>
        <w:t>’</w:t>
      </w:r>
      <w:r w:rsidRPr="00154925">
        <w:rPr>
          <w:rFonts w:eastAsia="Times New Roman"/>
          <w:szCs w:val="24"/>
        </w:rPr>
        <w:t>16</w:t>
      </w:r>
      <w:r>
        <w:rPr>
          <w:rFonts w:eastAsia="Times New Roman"/>
          <w:szCs w:val="24"/>
        </w:rPr>
        <w:t>-’</w:t>
      </w:r>
      <w:r w:rsidRPr="00154925">
        <w:rPr>
          <w:rFonts w:eastAsia="Times New Roman"/>
          <w:szCs w:val="24"/>
        </w:rPr>
        <w:t xml:space="preserve">17 και </w:t>
      </w:r>
      <w:r>
        <w:rPr>
          <w:rFonts w:eastAsia="Times New Roman"/>
          <w:szCs w:val="24"/>
        </w:rPr>
        <w:t>οδήγησε</w:t>
      </w:r>
      <w:r w:rsidRPr="00154925">
        <w:rPr>
          <w:rFonts w:eastAsia="Times New Roman"/>
          <w:szCs w:val="24"/>
        </w:rPr>
        <w:t xml:space="preserve"> </w:t>
      </w:r>
      <w:r>
        <w:rPr>
          <w:rFonts w:eastAsia="Times New Roman"/>
          <w:szCs w:val="24"/>
        </w:rPr>
        <w:t>σ</w:t>
      </w:r>
      <w:r w:rsidRPr="00154925">
        <w:rPr>
          <w:rFonts w:eastAsia="Times New Roman"/>
          <w:szCs w:val="24"/>
        </w:rPr>
        <w:t>τη Συμφωνία της 30</w:t>
      </w:r>
      <w:r w:rsidRPr="0043743C">
        <w:rPr>
          <w:rFonts w:eastAsia="Times New Roman"/>
          <w:szCs w:val="24"/>
          <w:vertAlign w:val="superscript"/>
        </w:rPr>
        <w:t>ης</w:t>
      </w:r>
      <w:r>
        <w:rPr>
          <w:rFonts w:eastAsia="Times New Roman"/>
          <w:szCs w:val="24"/>
          <w:vertAlign w:val="superscript"/>
        </w:rPr>
        <w:t xml:space="preserve"> </w:t>
      </w:r>
      <w:r w:rsidRPr="00154925">
        <w:rPr>
          <w:rFonts w:eastAsia="Times New Roman"/>
          <w:szCs w:val="24"/>
        </w:rPr>
        <w:t>Σεπτεμβρίου το</w:t>
      </w:r>
      <w:r>
        <w:rPr>
          <w:rFonts w:eastAsia="Times New Roman"/>
          <w:szCs w:val="24"/>
        </w:rPr>
        <w:t>υ</w:t>
      </w:r>
      <w:r w:rsidRPr="00154925">
        <w:rPr>
          <w:rFonts w:eastAsia="Times New Roman"/>
          <w:szCs w:val="24"/>
        </w:rPr>
        <w:t xml:space="preserve"> </w:t>
      </w:r>
      <w:r>
        <w:rPr>
          <w:rFonts w:eastAsia="Times New Roman"/>
          <w:szCs w:val="24"/>
        </w:rPr>
        <w:t>20</w:t>
      </w:r>
      <w:r w:rsidRPr="00154925">
        <w:rPr>
          <w:rFonts w:eastAsia="Times New Roman"/>
          <w:szCs w:val="24"/>
        </w:rPr>
        <w:t>17</w:t>
      </w:r>
      <w:r>
        <w:rPr>
          <w:rFonts w:eastAsia="Times New Roman"/>
          <w:szCs w:val="24"/>
        </w:rPr>
        <w:t>;</w:t>
      </w:r>
      <w:r w:rsidRPr="00154925">
        <w:rPr>
          <w:rFonts w:eastAsia="Times New Roman"/>
          <w:szCs w:val="24"/>
        </w:rPr>
        <w:t xml:space="preserve"> Σε περίπ</w:t>
      </w:r>
      <w:r>
        <w:rPr>
          <w:rFonts w:eastAsia="Times New Roman"/>
          <w:szCs w:val="24"/>
        </w:rPr>
        <w:t>τωση που δεν είχε ακολουθηθεί δ</w:t>
      </w:r>
      <w:r w:rsidRPr="00154925">
        <w:rPr>
          <w:rFonts w:eastAsia="Times New Roman"/>
          <w:szCs w:val="24"/>
        </w:rPr>
        <w:t>ιεθνής διαγω</w:t>
      </w:r>
      <w:r w:rsidRPr="00154925">
        <w:rPr>
          <w:rFonts w:eastAsia="Times New Roman"/>
          <w:szCs w:val="24"/>
        </w:rPr>
        <w:t>νισμός</w:t>
      </w:r>
      <w:r>
        <w:rPr>
          <w:rFonts w:eastAsia="Times New Roman"/>
          <w:szCs w:val="24"/>
        </w:rPr>
        <w:t>,</w:t>
      </w:r>
      <w:r w:rsidRPr="00154925">
        <w:rPr>
          <w:rFonts w:eastAsia="Times New Roman"/>
          <w:szCs w:val="24"/>
        </w:rPr>
        <w:t xml:space="preserve"> για ποιο λόγο ελήφθη μία τέτοια απόφαση που αντιτίθεται στο </w:t>
      </w:r>
      <w:r>
        <w:rPr>
          <w:rFonts w:eastAsia="Times New Roman"/>
          <w:szCs w:val="24"/>
        </w:rPr>
        <w:t>ε</w:t>
      </w:r>
      <w:r w:rsidRPr="00154925">
        <w:rPr>
          <w:rFonts w:eastAsia="Times New Roman"/>
          <w:szCs w:val="24"/>
        </w:rPr>
        <w:t>υρωπαϊκό δίκαιο</w:t>
      </w:r>
      <w:r>
        <w:rPr>
          <w:rFonts w:eastAsia="Times New Roman"/>
          <w:szCs w:val="24"/>
        </w:rPr>
        <w:t>;</w:t>
      </w:r>
      <w:r w:rsidRPr="00154925">
        <w:rPr>
          <w:rFonts w:eastAsia="Times New Roman"/>
          <w:szCs w:val="24"/>
        </w:rPr>
        <w:t xml:space="preserve"> Σε ποια </w:t>
      </w:r>
      <w:r>
        <w:rPr>
          <w:rFonts w:eastAsia="Times New Roman"/>
          <w:szCs w:val="24"/>
        </w:rPr>
        <w:t>μ</w:t>
      </w:r>
      <w:r w:rsidRPr="00154925">
        <w:rPr>
          <w:rFonts w:eastAsia="Times New Roman"/>
          <w:szCs w:val="24"/>
        </w:rPr>
        <w:t xml:space="preserve">ελέτη βασίστηκε το ελληνικό </w:t>
      </w:r>
      <w:r>
        <w:rPr>
          <w:rFonts w:eastAsia="Times New Roman"/>
          <w:szCs w:val="24"/>
        </w:rPr>
        <w:t>δ</w:t>
      </w:r>
      <w:r w:rsidRPr="00154925">
        <w:rPr>
          <w:rFonts w:eastAsia="Times New Roman"/>
          <w:szCs w:val="24"/>
        </w:rPr>
        <w:t xml:space="preserve">ημόσιο </w:t>
      </w:r>
      <w:r w:rsidRPr="00154925">
        <w:rPr>
          <w:rFonts w:eastAsia="Times New Roman"/>
          <w:szCs w:val="24"/>
        </w:rPr>
        <w:t xml:space="preserve">και </w:t>
      </w:r>
      <w:r>
        <w:rPr>
          <w:rFonts w:eastAsia="Times New Roman"/>
          <w:szCs w:val="24"/>
        </w:rPr>
        <w:t>το ΤΑΙΠΕΔ</w:t>
      </w:r>
      <w:r w:rsidRPr="00154925">
        <w:rPr>
          <w:rFonts w:eastAsia="Times New Roman"/>
          <w:szCs w:val="24"/>
        </w:rPr>
        <w:t xml:space="preserve"> για τον καθορισμό του τιμήματος της παράτασης παραχώρησης του</w:t>
      </w:r>
      <w:r>
        <w:rPr>
          <w:rFonts w:eastAsia="Times New Roman"/>
          <w:szCs w:val="24"/>
        </w:rPr>
        <w:t xml:space="preserve"> αεροδρομίου </w:t>
      </w:r>
      <w:r>
        <w:rPr>
          <w:rFonts w:eastAsia="Times New Roman"/>
          <w:szCs w:val="24"/>
        </w:rPr>
        <w:t>«</w:t>
      </w:r>
      <w:r w:rsidRPr="00154925">
        <w:rPr>
          <w:rFonts w:eastAsia="Times New Roman"/>
          <w:szCs w:val="24"/>
        </w:rPr>
        <w:t>Ελευθέριος Βενιζέλος</w:t>
      </w:r>
      <w:r>
        <w:rPr>
          <w:rFonts w:eastAsia="Times New Roman"/>
          <w:szCs w:val="24"/>
        </w:rPr>
        <w:t>»;</w:t>
      </w:r>
      <w:r w:rsidRPr="00154925">
        <w:rPr>
          <w:rFonts w:eastAsia="Times New Roman"/>
          <w:szCs w:val="24"/>
        </w:rPr>
        <w:t xml:space="preserve"> Ποια ήταν η ά</w:t>
      </w:r>
      <w:r w:rsidRPr="00154925">
        <w:rPr>
          <w:rFonts w:eastAsia="Times New Roman"/>
          <w:szCs w:val="24"/>
        </w:rPr>
        <w:t xml:space="preserve">ποψη της Ευρωπαϊκής Επιτροπής </w:t>
      </w:r>
      <w:r>
        <w:rPr>
          <w:rFonts w:eastAsia="Times New Roman"/>
          <w:szCs w:val="24"/>
        </w:rPr>
        <w:t xml:space="preserve">για τη </w:t>
      </w:r>
      <w:r w:rsidRPr="00154925">
        <w:rPr>
          <w:rFonts w:eastAsia="Times New Roman"/>
          <w:szCs w:val="24"/>
        </w:rPr>
        <w:t xml:space="preserve">διαδικασία που είχε επιλέξει η Κυβέρνηση και </w:t>
      </w:r>
      <w:r w:rsidRPr="00154925">
        <w:rPr>
          <w:rFonts w:eastAsia="Times New Roman"/>
          <w:szCs w:val="24"/>
        </w:rPr>
        <w:lastRenderedPageBreak/>
        <w:t>οδήγησ</w:t>
      </w:r>
      <w:r>
        <w:rPr>
          <w:rFonts w:eastAsia="Times New Roman"/>
          <w:szCs w:val="24"/>
        </w:rPr>
        <w:t>ε</w:t>
      </w:r>
      <w:r w:rsidRPr="00154925">
        <w:rPr>
          <w:rFonts w:eastAsia="Times New Roman"/>
          <w:szCs w:val="24"/>
        </w:rPr>
        <w:t xml:space="preserve"> στη Συμφωνία της </w:t>
      </w:r>
      <w:r>
        <w:rPr>
          <w:rFonts w:eastAsia="Times New Roman"/>
          <w:szCs w:val="24"/>
        </w:rPr>
        <w:t>30</w:t>
      </w:r>
      <w:r w:rsidRPr="0043743C">
        <w:rPr>
          <w:rFonts w:eastAsia="Times New Roman"/>
          <w:szCs w:val="24"/>
          <w:vertAlign w:val="superscript"/>
        </w:rPr>
        <w:t>η</w:t>
      </w:r>
      <w:r>
        <w:rPr>
          <w:rFonts w:eastAsia="Times New Roman"/>
          <w:szCs w:val="24"/>
          <w:vertAlign w:val="superscript"/>
        </w:rPr>
        <w:t>ς</w:t>
      </w:r>
      <w:r>
        <w:rPr>
          <w:rFonts w:eastAsia="Times New Roman"/>
          <w:szCs w:val="24"/>
        </w:rPr>
        <w:t xml:space="preserve"> </w:t>
      </w:r>
      <w:r w:rsidRPr="00154925">
        <w:rPr>
          <w:rFonts w:eastAsia="Times New Roman"/>
          <w:szCs w:val="24"/>
        </w:rPr>
        <w:t xml:space="preserve">Σεπτεμβρίου του </w:t>
      </w:r>
      <w:r>
        <w:rPr>
          <w:rFonts w:eastAsia="Times New Roman"/>
          <w:szCs w:val="24"/>
        </w:rPr>
        <w:t>20</w:t>
      </w:r>
      <w:r w:rsidRPr="00154925">
        <w:rPr>
          <w:rFonts w:eastAsia="Times New Roman"/>
          <w:szCs w:val="24"/>
        </w:rPr>
        <w:t>17</w:t>
      </w:r>
      <w:r>
        <w:rPr>
          <w:rFonts w:eastAsia="Times New Roman"/>
          <w:szCs w:val="24"/>
        </w:rPr>
        <w:t>;</w:t>
      </w:r>
      <w:r w:rsidRPr="00154925">
        <w:rPr>
          <w:rFonts w:eastAsia="Times New Roman"/>
          <w:szCs w:val="24"/>
        </w:rPr>
        <w:t xml:space="preserve"> Ποια ήταν η άποψη της Γενικής Διεύθυνσης Ανταγωνισμού</w:t>
      </w:r>
      <w:r>
        <w:rPr>
          <w:rFonts w:eastAsia="Times New Roman"/>
          <w:szCs w:val="24"/>
        </w:rPr>
        <w:t xml:space="preserve"> της Κομισιόν</w:t>
      </w:r>
      <w:r w:rsidRPr="00154925">
        <w:rPr>
          <w:rFonts w:eastAsia="Times New Roman"/>
          <w:szCs w:val="24"/>
        </w:rPr>
        <w:t xml:space="preserve"> για το ύψος του τιμήματος των </w:t>
      </w:r>
      <w:r>
        <w:rPr>
          <w:rFonts w:eastAsia="Times New Roman"/>
          <w:szCs w:val="24"/>
        </w:rPr>
        <w:t>600</w:t>
      </w:r>
      <w:r w:rsidRPr="00154925">
        <w:rPr>
          <w:rFonts w:eastAsia="Times New Roman"/>
          <w:szCs w:val="24"/>
        </w:rPr>
        <w:t xml:space="preserve"> εκατομμυρίων ευρώ</w:t>
      </w:r>
      <w:r>
        <w:rPr>
          <w:rFonts w:eastAsia="Times New Roman"/>
          <w:szCs w:val="24"/>
        </w:rPr>
        <w:t>; Θ</w:t>
      </w:r>
      <w:r w:rsidRPr="00154925">
        <w:rPr>
          <w:rFonts w:eastAsia="Times New Roman"/>
          <w:szCs w:val="24"/>
        </w:rPr>
        <w:t>ε</w:t>
      </w:r>
      <w:r w:rsidRPr="00154925">
        <w:rPr>
          <w:rFonts w:eastAsia="Times New Roman"/>
          <w:szCs w:val="24"/>
        </w:rPr>
        <w:t>ωρείτ</w:t>
      </w:r>
      <w:r>
        <w:rPr>
          <w:rFonts w:eastAsia="Times New Roman"/>
          <w:szCs w:val="24"/>
        </w:rPr>
        <w:t xml:space="preserve">ε ότι η Κυβέρνησή σας </w:t>
      </w:r>
      <w:r w:rsidRPr="00154925">
        <w:rPr>
          <w:rFonts w:eastAsia="Times New Roman"/>
          <w:szCs w:val="24"/>
        </w:rPr>
        <w:t xml:space="preserve">υπηρετεί το δημόσιο συμφέρον όταν </w:t>
      </w:r>
      <w:r>
        <w:rPr>
          <w:rFonts w:eastAsia="Times New Roman"/>
          <w:szCs w:val="24"/>
        </w:rPr>
        <w:t>μ</w:t>
      </w:r>
      <w:r w:rsidRPr="00154925">
        <w:rPr>
          <w:rFonts w:eastAsia="Times New Roman"/>
          <w:szCs w:val="24"/>
        </w:rPr>
        <w:t xml:space="preserve">όλις πριν από </w:t>
      </w:r>
      <w:r>
        <w:rPr>
          <w:rFonts w:eastAsia="Times New Roman"/>
          <w:szCs w:val="24"/>
        </w:rPr>
        <w:t>ένα</w:t>
      </w:r>
      <w:r w:rsidRPr="00154925">
        <w:rPr>
          <w:rFonts w:eastAsia="Times New Roman"/>
          <w:szCs w:val="24"/>
        </w:rPr>
        <w:t xml:space="preserve"> έτος </w:t>
      </w:r>
      <w:r>
        <w:rPr>
          <w:rFonts w:eastAsia="Times New Roman"/>
          <w:szCs w:val="24"/>
        </w:rPr>
        <w:t>είχε</w:t>
      </w:r>
      <w:r w:rsidRPr="00154925">
        <w:rPr>
          <w:rFonts w:eastAsia="Times New Roman"/>
          <w:szCs w:val="24"/>
        </w:rPr>
        <w:t xml:space="preserve"> αποδεχ</w:t>
      </w:r>
      <w:r>
        <w:rPr>
          <w:rFonts w:eastAsia="Times New Roman"/>
          <w:szCs w:val="24"/>
        </w:rPr>
        <w:t>θ</w:t>
      </w:r>
      <w:r w:rsidRPr="00154925">
        <w:rPr>
          <w:rFonts w:eastAsia="Times New Roman"/>
          <w:szCs w:val="24"/>
        </w:rPr>
        <w:t xml:space="preserve">εί την παράταση της </w:t>
      </w:r>
      <w:r>
        <w:rPr>
          <w:rFonts w:eastAsia="Times New Roman"/>
          <w:szCs w:val="24"/>
        </w:rPr>
        <w:t xml:space="preserve">παραχώρησης του </w:t>
      </w:r>
      <w:r w:rsidRPr="00154925">
        <w:rPr>
          <w:rFonts w:eastAsia="Times New Roman"/>
          <w:szCs w:val="24"/>
        </w:rPr>
        <w:t>μεγαλύτερο</w:t>
      </w:r>
      <w:r>
        <w:rPr>
          <w:rFonts w:eastAsia="Times New Roman"/>
          <w:szCs w:val="24"/>
        </w:rPr>
        <w:t>υ</w:t>
      </w:r>
      <w:r w:rsidRPr="00154925">
        <w:rPr>
          <w:rFonts w:eastAsia="Times New Roman"/>
          <w:szCs w:val="24"/>
        </w:rPr>
        <w:t xml:space="preserve"> αεροδρ</w:t>
      </w:r>
      <w:r>
        <w:rPr>
          <w:rFonts w:eastAsia="Times New Roman"/>
          <w:szCs w:val="24"/>
        </w:rPr>
        <w:t>ομίου</w:t>
      </w:r>
      <w:r w:rsidRPr="00154925">
        <w:rPr>
          <w:rFonts w:eastAsia="Times New Roman"/>
          <w:szCs w:val="24"/>
        </w:rPr>
        <w:t xml:space="preserve"> της χώρας με το μισό </w:t>
      </w:r>
      <w:r>
        <w:rPr>
          <w:rFonts w:eastAsia="Times New Roman"/>
          <w:szCs w:val="24"/>
        </w:rPr>
        <w:t>τίμημα από ό,τι</w:t>
      </w:r>
      <w:r w:rsidRPr="00154925">
        <w:rPr>
          <w:rFonts w:eastAsia="Times New Roman"/>
          <w:szCs w:val="24"/>
        </w:rPr>
        <w:t xml:space="preserve"> τελικά συμφωνήθηκε</w:t>
      </w:r>
      <w:r>
        <w:rPr>
          <w:rFonts w:eastAsia="Times New Roman"/>
          <w:szCs w:val="24"/>
        </w:rPr>
        <w:t>;</w:t>
      </w:r>
    </w:p>
    <w:p w14:paraId="65B25398" w14:textId="77777777" w:rsidR="000F4E4F" w:rsidRDefault="00A56466">
      <w:pPr>
        <w:spacing w:line="600" w:lineRule="auto"/>
        <w:ind w:firstLine="720"/>
        <w:jc w:val="both"/>
        <w:rPr>
          <w:rFonts w:eastAsia="Times New Roman"/>
          <w:szCs w:val="24"/>
        </w:rPr>
      </w:pPr>
      <w:r>
        <w:rPr>
          <w:rFonts w:eastAsia="Times New Roman"/>
          <w:szCs w:val="24"/>
        </w:rPr>
        <w:t>Η Κ</w:t>
      </w:r>
      <w:r w:rsidRPr="00154925">
        <w:rPr>
          <w:rFonts w:eastAsia="Times New Roman"/>
          <w:szCs w:val="24"/>
        </w:rPr>
        <w:t>υβέρνηση τότε</w:t>
      </w:r>
      <w:r>
        <w:rPr>
          <w:rFonts w:eastAsia="Times New Roman"/>
          <w:szCs w:val="24"/>
        </w:rPr>
        <w:t>,</w:t>
      </w:r>
      <w:r w:rsidRPr="00154925">
        <w:rPr>
          <w:rFonts w:eastAsia="Times New Roman"/>
          <w:szCs w:val="24"/>
        </w:rPr>
        <w:t xml:space="preserve"> κυρίες και κύριοι συνάδελφοι</w:t>
      </w:r>
      <w:r>
        <w:rPr>
          <w:rFonts w:eastAsia="Times New Roman"/>
          <w:szCs w:val="24"/>
        </w:rPr>
        <w:t>,</w:t>
      </w:r>
      <w:r w:rsidRPr="00154925">
        <w:rPr>
          <w:rFonts w:eastAsia="Times New Roman"/>
          <w:szCs w:val="24"/>
        </w:rPr>
        <w:t xml:space="preserve"> ουσιαστικά δεν απάντησε</w:t>
      </w:r>
      <w:r>
        <w:rPr>
          <w:rFonts w:eastAsia="Times New Roman"/>
          <w:szCs w:val="24"/>
        </w:rPr>
        <w:t xml:space="preserve">. Και τι να απαντήσει, αλήθεια, </w:t>
      </w:r>
      <w:r w:rsidRPr="00154925">
        <w:rPr>
          <w:rFonts w:eastAsia="Times New Roman"/>
          <w:szCs w:val="24"/>
        </w:rPr>
        <w:t xml:space="preserve">όταν το ελληνικό </w:t>
      </w:r>
      <w:r>
        <w:rPr>
          <w:rFonts w:eastAsia="Times New Roman"/>
          <w:szCs w:val="24"/>
        </w:rPr>
        <w:t>δ</w:t>
      </w:r>
      <w:r w:rsidRPr="00154925">
        <w:rPr>
          <w:rFonts w:eastAsia="Times New Roman"/>
          <w:szCs w:val="24"/>
        </w:rPr>
        <w:t xml:space="preserve">ημόσιο </w:t>
      </w:r>
      <w:r>
        <w:rPr>
          <w:rFonts w:eastAsia="Times New Roman"/>
          <w:szCs w:val="24"/>
        </w:rPr>
        <w:t xml:space="preserve">ζημιωνόταν </w:t>
      </w:r>
      <w:r w:rsidRPr="00154925">
        <w:rPr>
          <w:rFonts w:eastAsia="Times New Roman"/>
          <w:szCs w:val="24"/>
        </w:rPr>
        <w:t>κατά περίπου 650 εκατομμύρια ευρώ</w:t>
      </w:r>
      <w:r>
        <w:rPr>
          <w:rFonts w:eastAsia="Times New Roman"/>
          <w:szCs w:val="24"/>
        </w:rPr>
        <w:t>;</w:t>
      </w:r>
    </w:p>
    <w:p w14:paraId="65B25399" w14:textId="77777777" w:rsidR="000F4E4F" w:rsidRDefault="00A56466">
      <w:pPr>
        <w:spacing w:line="600" w:lineRule="auto"/>
        <w:ind w:firstLine="720"/>
        <w:jc w:val="both"/>
        <w:rPr>
          <w:rFonts w:eastAsia="Times New Roman"/>
          <w:szCs w:val="24"/>
        </w:rPr>
      </w:pPr>
      <w:r>
        <w:rPr>
          <w:rFonts w:eastAsia="Times New Roman"/>
          <w:szCs w:val="24"/>
        </w:rPr>
        <w:t>Η</w:t>
      </w:r>
      <w:r w:rsidRPr="00154925">
        <w:rPr>
          <w:rFonts w:eastAsia="Times New Roman"/>
          <w:szCs w:val="24"/>
        </w:rPr>
        <w:t xml:space="preserve"> Κυβέρνηση και προσωπικά </w:t>
      </w:r>
      <w:r>
        <w:rPr>
          <w:rFonts w:eastAsia="Times New Roman"/>
          <w:szCs w:val="24"/>
        </w:rPr>
        <w:t>εσείς,</w:t>
      </w:r>
      <w:r w:rsidRPr="00154925">
        <w:rPr>
          <w:rFonts w:eastAsia="Times New Roman"/>
          <w:szCs w:val="24"/>
        </w:rPr>
        <w:t xml:space="preserve"> </w:t>
      </w:r>
      <w:r>
        <w:rPr>
          <w:rFonts w:eastAsia="Times New Roman"/>
          <w:szCs w:val="24"/>
        </w:rPr>
        <w:t>κ</w:t>
      </w:r>
      <w:r w:rsidRPr="00154925">
        <w:rPr>
          <w:rFonts w:eastAsia="Times New Roman"/>
          <w:szCs w:val="24"/>
        </w:rPr>
        <w:t>ύριε Υπουργέ</w:t>
      </w:r>
      <w:r>
        <w:rPr>
          <w:rFonts w:eastAsia="Times New Roman"/>
          <w:szCs w:val="24"/>
        </w:rPr>
        <w:t>,</w:t>
      </w:r>
      <w:r w:rsidRPr="00154925">
        <w:rPr>
          <w:rFonts w:eastAsia="Times New Roman"/>
          <w:szCs w:val="24"/>
        </w:rPr>
        <w:t xml:space="preserve"> εκφρά</w:t>
      </w:r>
      <w:r>
        <w:rPr>
          <w:rFonts w:eastAsia="Times New Roman"/>
          <w:szCs w:val="24"/>
        </w:rPr>
        <w:t>σατε</w:t>
      </w:r>
      <w:r w:rsidRPr="00154925">
        <w:rPr>
          <w:rFonts w:eastAsia="Times New Roman"/>
          <w:szCs w:val="24"/>
        </w:rPr>
        <w:t xml:space="preserve"> τη δυσαρέσκειά σας για το</w:t>
      </w:r>
      <w:r>
        <w:rPr>
          <w:rFonts w:eastAsia="Times New Roman"/>
          <w:szCs w:val="24"/>
        </w:rPr>
        <w:t>ν</w:t>
      </w:r>
      <w:r w:rsidRPr="00154925">
        <w:rPr>
          <w:rFonts w:eastAsia="Times New Roman"/>
          <w:szCs w:val="24"/>
        </w:rPr>
        <w:t xml:space="preserve"> χαρακτηρισμό α</w:t>
      </w:r>
      <w:r w:rsidRPr="00154925">
        <w:rPr>
          <w:rFonts w:eastAsia="Times New Roman"/>
          <w:szCs w:val="24"/>
        </w:rPr>
        <w:t xml:space="preserve">πό μέρους της Νέας Δημοκρατίας της υπόθεσης </w:t>
      </w:r>
      <w:r>
        <w:rPr>
          <w:rFonts w:eastAsia="Times New Roman"/>
          <w:szCs w:val="24"/>
        </w:rPr>
        <w:t>ως</w:t>
      </w:r>
      <w:r w:rsidRPr="00154925">
        <w:rPr>
          <w:rFonts w:eastAsia="Times New Roman"/>
          <w:szCs w:val="24"/>
        </w:rPr>
        <w:t xml:space="preserve"> </w:t>
      </w:r>
      <w:r>
        <w:rPr>
          <w:rFonts w:eastAsia="Times New Roman"/>
          <w:szCs w:val="24"/>
        </w:rPr>
        <w:t>σκάνδαλο. Α</w:t>
      </w:r>
      <w:r w:rsidRPr="00154925">
        <w:rPr>
          <w:rFonts w:eastAsia="Times New Roman"/>
          <w:szCs w:val="24"/>
        </w:rPr>
        <w:t xml:space="preserve">λλά πώς </w:t>
      </w:r>
      <w:r>
        <w:rPr>
          <w:rFonts w:eastAsia="Times New Roman"/>
          <w:szCs w:val="24"/>
        </w:rPr>
        <w:t>α</w:t>
      </w:r>
      <w:r w:rsidRPr="00154925">
        <w:rPr>
          <w:rFonts w:eastAsia="Times New Roman"/>
          <w:szCs w:val="24"/>
        </w:rPr>
        <w:t>λλιώς έπρεπε να χαρακτηρίσει κάποιος μία υπόθεση που και εσείς παραδεχτ</w:t>
      </w:r>
      <w:r>
        <w:rPr>
          <w:rFonts w:eastAsia="Times New Roman"/>
          <w:szCs w:val="24"/>
        </w:rPr>
        <w:t>ήκατε</w:t>
      </w:r>
      <w:r w:rsidRPr="00154925">
        <w:rPr>
          <w:rFonts w:eastAsia="Times New Roman"/>
          <w:szCs w:val="24"/>
        </w:rPr>
        <w:t xml:space="preserve"> ότι εκτιμήθηκε με λάθος </w:t>
      </w:r>
      <w:r>
        <w:rPr>
          <w:rFonts w:eastAsia="Times New Roman"/>
          <w:szCs w:val="24"/>
        </w:rPr>
        <w:t>στοιχεία και</w:t>
      </w:r>
      <w:r w:rsidRPr="00154925">
        <w:rPr>
          <w:rFonts w:eastAsia="Times New Roman"/>
          <w:szCs w:val="24"/>
        </w:rPr>
        <w:t xml:space="preserve"> που είχε ως αποτέλεσμα την απώλεια περίπου 700 εκατομμυρίων ευρώ</w:t>
      </w:r>
      <w:r>
        <w:rPr>
          <w:rFonts w:eastAsia="Times New Roman"/>
          <w:szCs w:val="24"/>
        </w:rPr>
        <w:t>;</w:t>
      </w:r>
    </w:p>
    <w:p w14:paraId="65B2539A" w14:textId="77777777" w:rsidR="000F4E4F" w:rsidRDefault="00A56466">
      <w:pPr>
        <w:spacing w:line="600" w:lineRule="auto"/>
        <w:ind w:firstLine="720"/>
        <w:jc w:val="both"/>
        <w:rPr>
          <w:rFonts w:eastAsia="Times New Roman"/>
          <w:szCs w:val="24"/>
        </w:rPr>
      </w:pPr>
      <w:r>
        <w:rPr>
          <w:rFonts w:eastAsia="Times New Roman"/>
          <w:szCs w:val="24"/>
        </w:rPr>
        <w:lastRenderedPageBreak/>
        <w:t>Μ</w:t>
      </w:r>
      <w:r w:rsidRPr="00154925">
        <w:rPr>
          <w:rFonts w:eastAsia="Times New Roman"/>
          <w:szCs w:val="24"/>
        </w:rPr>
        <w:t xml:space="preserve">ας </w:t>
      </w:r>
      <w:r>
        <w:rPr>
          <w:rFonts w:eastAsia="Times New Roman"/>
          <w:szCs w:val="24"/>
        </w:rPr>
        <w:t>θυμίσ</w:t>
      </w:r>
      <w:r>
        <w:rPr>
          <w:rFonts w:eastAsia="Times New Roman"/>
          <w:szCs w:val="24"/>
        </w:rPr>
        <w:t xml:space="preserve">ατε </w:t>
      </w:r>
      <w:r w:rsidRPr="00154925">
        <w:rPr>
          <w:rFonts w:eastAsia="Times New Roman"/>
          <w:szCs w:val="24"/>
        </w:rPr>
        <w:t xml:space="preserve">στην </w:t>
      </w:r>
      <w:r>
        <w:rPr>
          <w:rFonts w:eastAsia="Times New Roman"/>
          <w:szCs w:val="24"/>
        </w:rPr>
        <w:t>ε</w:t>
      </w:r>
      <w:r w:rsidRPr="00154925">
        <w:rPr>
          <w:rFonts w:eastAsia="Times New Roman"/>
          <w:szCs w:val="24"/>
        </w:rPr>
        <w:t>πιτροπή</w:t>
      </w:r>
      <w:r>
        <w:rPr>
          <w:rFonts w:eastAsia="Times New Roman"/>
          <w:szCs w:val="24"/>
        </w:rPr>
        <w:t>, κύριε Υπουργέ, το δελτίο Τ</w:t>
      </w:r>
      <w:r w:rsidRPr="00154925">
        <w:rPr>
          <w:rFonts w:eastAsia="Times New Roman"/>
          <w:szCs w:val="24"/>
        </w:rPr>
        <w:t>ύπου που εκδώσατε τον Οκτώβριο του</w:t>
      </w:r>
      <w:r>
        <w:rPr>
          <w:rFonts w:eastAsia="Times New Roman"/>
          <w:szCs w:val="24"/>
        </w:rPr>
        <w:t xml:space="preserve"> ’</w:t>
      </w:r>
      <w:r w:rsidRPr="00154925">
        <w:rPr>
          <w:rFonts w:eastAsia="Times New Roman"/>
          <w:szCs w:val="24"/>
        </w:rPr>
        <w:t>18 και ουσιαστικά τι μας λέτε</w:t>
      </w:r>
      <w:r>
        <w:rPr>
          <w:rFonts w:eastAsia="Times New Roman"/>
          <w:szCs w:val="24"/>
        </w:rPr>
        <w:t>;</w:t>
      </w:r>
      <w:r w:rsidRPr="00154925">
        <w:rPr>
          <w:rFonts w:eastAsia="Times New Roman"/>
          <w:szCs w:val="24"/>
        </w:rPr>
        <w:t xml:space="preserve"> </w:t>
      </w:r>
      <w:r>
        <w:rPr>
          <w:rFonts w:eastAsia="Times New Roman"/>
          <w:szCs w:val="24"/>
        </w:rPr>
        <w:t xml:space="preserve">Μας λέτε </w:t>
      </w:r>
      <w:r w:rsidRPr="00154925">
        <w:rPr>
          <w:rFonts w:eastAsia="Times New Roman"/>
          <w:szCs w:val="24"/>
        </w:rPr>
        <w:t xml:space="preserve">ότι η αρμοδιότητα ήταν του </w:t>
      </w:r>
      <w:r>
        <w:rPr>
          <w:rFonts w:eastAsia="Times New Roman"/>
          <w:szCs w:val="24"/>
        </w:rPr>
        <w:t>ΤΑΙΠΕΔ.</w:t>
      </w:r>
      <w:r w:rsidRPr="00154925">
        <w:rPr>
          <w:rFonts w:eastAsia="Times New Roman"/>
          <w:szCs w:val="24"/>
        </w:rPr>
        <w:t xml:space="preserve"> Την ευθύνη ορισμού του </w:t>
      </w:r>
      <w:r>
        <w:rPr>
          <w:rFonts w:eastAsia="Times New Roman"/>
          <w:szCs w:val="24"/>
        </w:rPr>
        <w:t>ΤΑΙΠΕΔ</w:t>
      </w:r>
      <w:r w:rsidRPr="00154925">
        <w:rPr>
          <w:rFonts w:eastAsia="Times New Roman"/>
          <w:szCs w:val="24"/>
        </w:rPr>
        <w:t xml:space="preserve"> ποιος την έχει</w:t>
      </w:r>
      <w:r>
        <w:rPr>
          <w:rFonts w:eastAsia="Times New Roman"/>
          <w:szCs w:val="24"/>
        </w:rPr>
        <w:t>;</w:t>
      </w:r>
      <w:r w:rsidRPr="00154925">
        <w:rPr>
          <w:rFonts w:eastAsia="Times New Roman"/>
          <w:szCs w:val="24"/>
        </w:rPr>
        <w:t xml:space="preserve"> Και μπορεί </w:t>
      </w:r>
      <w:r>
        <w:rPr>
          <w:rFonts w:eastAsia="Times New Roman"/>
          <w:szCs w:val="24"/>
        </w:rPr>
        <w:t>το ΤΑΙΠΕΔ</w:t>
      </w:r>
      <w:r w:rsidRPr="00154925">
        <w:rPr>
          <w:rFonts w:eastAsia="Times New Roman"/>
          <w:szCs w:val="24"/>
        </w:rPr>
        <w:t xml:space="preserve"> να λειτουργεί ανεξέλεγκτα</w:t>
      </w:r>
      <w:r>
        <w:rPr>
          <w:rFonts w:eastAsia="Times New Roman"/>
          <w:szCs w:val="24"/>
        </w:rPr>
        <w:t>;</w:t>
      </w:r>
      <w:r w:rsidRPr="00154925">
        <w:rPr>
          <w:rFonts w:eastAsia="Times New Roman"/>
          <w:szCs w:val="24"/>
        </w:rPr>
        <w:t xml:space="preserve"> Αυτό θ</w:t>
      </w:r>
      <w:r w:rsidRPr="00154925">
        <w:rPr>
          <w:rFonts w:eastAsia="Times New Roman"/>
          <w:szCs w:val="24"/>
        </w:rPr>
        <w:t>έλετε να πείτε</w:t>
      </w:r>
      <w:r>
        <w:rPr>
          <w:rFonts w:eastAsia="Times New Roman"/>
          <w:szCs w:val="24"/>
        </w:rPr>
        <w:t>;</w:t>
      </w:r>
      <w:r w:rsidRPr="00154925">
        <w:rPr>
          <w:rFonts w:eastAsia="Times New Roman"/>
          <w:szCs w:val="24"/>
        </w:rPr>
        <w:t xml:space="preserve"> Και </w:t>
      </w:r>
      <w:r>
        <w:rPr>
          <w:rFonts w:eastAsia="Times New Roman"/>
          <w:szCs w:val="24"/>
        </w:rPr>
        <w:t xml:space="preserve">μπορεί το ΤΑΙΠΕΔ να ζημιώνει </w:t>
      </w:r>
      <w:r w:rsidRPr="00154925">
        <w:rPr>
          <w:rFonts w:eastAsia="Times New Roman"/>
          <w:szCs w:val="24"/>
        </w:rPr>
        <w:t xml:space="preserve">την </w:t>
      </w:r>
      <w:r>
        <w:rPr>
          <w:rFonts w:eastAsia="Times New Roman"/>
          <w:szCs w:val="24"/>
        </w:rPr>
        <w:t>ε</w:t>
      </w:r>
      <w:r w:rsidRPr="00154925">
        <w:rPr>
          <w:rFonts w:eastAsia="Times New Roman"/>
          <w:szCs w:val="24"/>
        </w:rPr>
        <w:t>λληνική κοινωνία</w:t>
      </w:r>
      <w:r>
        <w:rPr>
          <w:rFonts w:eastAsia="Times New Roman"/>
          <w:szCs w:val="24"/>
        </w:rPr>
        <w:t>;</w:t>
      </w:r>
      <w:r w:rsidRPr="00154925">
        <w:rPr>
          <w:rFonts w:eastAsia="Times New Roman"/>
          <w:szCs w:val="24"/>
        </w:rPr>
        <w:t xml:space="preserve"> Και όταν </w:t>
      </w:r>
      <w:r>
        <w:rPr>
          <w:rFonts w:eastAsia="Times New Roman"/>
          <w:szCs w:val="24"/>
        </w:rPr>
        <w:t>α</w:t>
      </w:r>
      <w:r w:rsidRPr="00154925">
        <w:rPr>
          <w:rFonts w:eastAsia="Times New Roman"/>
          <w:szCs w:val="24"/>
        </w:rPr>
        <w:t>υτό συμβαίνει</w:t>
      </w:r>
      <w:r>
        <w:rPr>
          <w:rFonts w:eastAsia="Times New Roman"/>
          <w:szCs w:val="24"/>
        </w:rPr>
        <w:t>,</w:t>
      </w:r>
      <w:r w:rsidRPr="00154925">
        <w:rPr>
          <w:rFonts w:eastAsia="Times New Roman"/>
          <w:szCs w:val="24"/>
        </w:rPr>
        <w:t xml:space="preserve"> η Κυβέρνηση και ο Υπουργός είναι απλά θεατές</w:t>
      </w:r>
      <w:r>
        <w:rPr>
          <w:rFonts w:eastAsia="Times New Roman"/>
          <w:szCs w:val="24"/>
        </w:rPr>
        <w:t>;</w:t>
      </w:r>
    </w:p>
    <w:p w14:paraId="65B2539B" w14:textId="77777777" w:rsidR="000F4E4F" w:rsidRDefault="00A56466">
      <w:pPr>
        <w:spacing w:line="600" w:lineRule="auto"/>
        <w:ind w:firstLine="720"/>
        <w:jc w:val="both"/>
        <w:rPr>
          <w:rFonts w:eastAsia="Times New Roman"/>
          <w:szCs w:val="24"/>
        </w:rPr>
      </w:pPr>
      <w:r w:rsidRPr="00154925">
        <w:rPr>
          <w:rFonts w:eastAsia="Times New Roman"/>
          <w:szCs w:val="24"/>
        </w:rPr>
        <w:t xml:space="preserve">Μας </w:t>
      </w:r>
      <w:r>
        <w:rPr>
          <w:rFonts w:eastAsia="Times New Roman"/>
          <w:szCs w:val="24"/>
        </w:rPr>
        <w:t xml:space="preserve">είπατε </w:t>
      </w:r>
      <w:r w:rsidRPr="00154925">
        <w:rPr>
          <w:rFonts w:eastAsia="Times New Roman"/>
          <w:szCs w:val="24"/>
        </w:rPr>
        <w:t xml:space="preserve">ότι η </w:t>
      </w:r>
      <w:r>
        <w:rPr>
          <w:rFonts w:eastAsia="Times New Roman"/>
          <w:szCs w:val="24"/>
        </w:rPr>
        <w:t>σ</w:t>
      </w:r>
      <w:r w:rsidRPr="00154925">
        <w:rPr>
          <w:rFonts w:eastAsia="Times New Roman"/>
          <w:szCs w:val="24"/>
        </w:rPr>
        <w:t xml:space="preserve">υμφωνία </w:t>
      </w:r>
      <w:r>
        <w:rPr>
          <w:rFonts w:eastAsia="Times New Roman"/>
          <w:szCs w:val="24"/>
        </w:rPr>
        <w:t>π</w:t>
      </w:r>
      <w:r w:rsidRPr="00154925">
        <w:rPr>
          <w:rFonts w:eastAsia="Times New Roman"/>
          <w:szCs w:val="24"/>
        </w:rPr>
        <w:t>αράταση</w:t>
      </w:r>
      <w:r>
        <w:rPr>
          <w:rFonts w:eastAsia="Times New Roman"/>
          <w:szCs w:val="24"/>
        </w:rPr>
        <w:t>ς</w:t>
      </w:r>
      <w:r w:rsidRPr="00154925">
        <w:rPr>
          <w:rFonts w:eastAsia="Times New Roman"/>
          <w:szCs w:val="24"/>
        </w:rPr>
        <w:t xml:space="preserve"> </w:t>
      </w:r>
      <w:r>
        <w:rPr>
          <w:rFonts w:eastAsia="Times New Roman"/>
          <w:szCs w:val="24"/>
        </w:rPr>
        <w:t>εστάλη</w:t>
      </w:r>
      <w:r w:rsidRPr="00154925">
        <w:rPr>
          <w:rFonts w:eastAsia="Times New Roman"/>
          <w:szCs w:val="24"/>
        </w:rPr>
        <w:t xml:space="preserve"> στην Ευρωπαϊκή Ένω</w:t>
      </w:r>
      <w:r>
        <w:rPr>
          <w:rFonts w:eastAsia="Times New Roman"/>
          <w:szCs w:val="24"/>
        </w:rPr>
        <w:t>σ</w:t>
      </w:r>
      <w:r w:rsidRPr="00154925">
        <w:rPr>
          <w:rFonts w:eastAsia="Times New Roman"/>
          <w:szCs w:val="24"/>
        </w:rPr>
        <w:t>η</w:t>
      </w:r>
      <w:r>
        <w:rPr>
          <w:rFonts w:eastAsia="Times New Roman"/>
          <w:szCs w:val="24"/>
        </w:rPr>
        <w:t>.</w:t>
      </w:r>
      <w:r w:rsidRPr="00154925">
        <w:rPr>
          <w:rFonts w:eastAsia="Times New Roman"/>
          <w:szCs w:val="24"/>
        </w:rPr>
        <w:t xml:space="preserve"> Εστάλη από εσάς</w:t>
      </w:r>
      <w:r>
        <w:rPr>
          <w:rFonts w:eastAsia="Times New Roman"/>
          <w:szCs w:val="24"/>
        </w:rPr>
        <w:t>; Έ</w:t>
      </w:r>
      <w:r w:rsidRPr="00154925">
        <w:rPr>
          <w:rFonts w:eastAsia="Times New Roman"/>
          <w:szCs w:val="24"/>
        </w:rPr>
        <w:t>πρεπε να σταλεί</w:t>
      </w:r>
      <w:r>
        <w:rPr>
          <w:rFonts w:eastAsia="Times New Roman"/>
          <w:szCs w:val="24"/>
        </w:rPr>
        <w:t>,</w:t>
      </w:r>
      <w:r w:rsidRPr="00154925">
        <w:rPr>
          <w:rFonts w:eastAsia="Times New Roman"/>
          <w:szCs w:val="24"/>
        </w:rPr>
        <w:t xml:space="preserve"> δεν μπορούσε να γίνει διαφορετικά</w:t>
      </w:r>
      <w:r>
        <w:rPr>
          <w:rFonts w:eastAsia="Times New Roman"/>
          <w:szCs w:val="24"/>
        </w:rPr>
        <w:t>,</w:t>
      </w:r>
      <w:r w:rsidRPr="00154925">
        <w:rPr>
          <w:rFonts w:eastAsia="Times New Roman"/>
          <w:szCs w:val="24"/>
        </w:rPr>
        <w:t xml:space="preserve"> δεν ήταν επιλογή </w:t>
      </w:r>
      <w:r>
        <w:rPr>
          <w:rFonts w:eastAsia="Times New Roman"/>
          <w:szCs w:val="24"/>
        </w:rPr>
        <w:t>σας. Κ</w:t>
      </w:r>
      <w:r w:rsidRPr="00154925">
        <w:rPr>
          <w:rFonts w:eastAsia="Times New Roman"/>
          <w:szCs w:val="24"/>
        </w:rPr>
        <w:t xml:space="preserve">αι όταν </w:t>
      </w:r>
      <w:r>
        <w:rPr>
          <w:rFonts w:eastAsia="Times New Roman"/>
          <w:szCs w:val="24"/>
        </w:rPr>
        <w:t>επεστράφη</w:t>
      </w:r>
      <w:r w:rsidRPr="00154925">
        <w:rPr>
          <w:rFonts w:eastAsia="Times New Roman"/>
          <w:szCs w:val="24"/>
        </w:rPr>
        <w:t xml:space="preserve"> τροποποιημένη και αυξημένη κατά περίπου 700 εκατομμύρια ευρώ ποιες ήταν οι συνέπειες</w:t>
      </w:r>
      <w:r>
        <w:rPr>
          <w:rFonts w:eastAsia="Times New Roman"/>
          <w:szCs w:val="24"/>
        </w:rPr>
        <w:t>;</w:t>
      </w:r>
      <w:r w:rsidRPr="00154925">
        <w:rPr>
          <w:rFonts w:eastAsia="Times New Roman"/>
          <w:szCs w:val="24"/>
        </w:rPr>
        <w:t xml:space="preserve"> Απλά έγιν</w:t>
      </w:r>
      <w:r>
        <w:rPr>
          <w:rFonts w:eastAsia="Times New Roman"/>
          <w:szCs w:val="24"/>
        </w:rPr>
        <w:t>ε ένα</w:t>
      </w:r>
      <w:r w:rsidRPr="00154925">
        <w:rPr>
          <w:rFonts w:eastAsia="Times New Roman"/>
          <w:szCs w:val="24"/>
        </w:rPr>
        <w:t xml:space="preserve"> λάθος</w:t>
      </w:r>
      <w:r>
        <w:rPr>
          <w:rFonts w:eastAsia="Times New Roman"/>
          <w:szCs w:val="24"/>
        </w:rPr>
        <w:t>,</w:t>
      </w:r>
      <w:r w:rsidRPr="00154925">
        <w:rPr>
          <w:rFonts w:eastAsia="Times New Roman"/>
          <w:szCs w:val="24"/>
        </w:rPr>
        <w:t xml:space="preserve"> πάμε παρακάτω</w:t>
      </w:r>
      <w:r>
        <w:rPr>
          <w:rFonts w:eastAsia="Times New Roman"/>
          <w:szCs w:val="24"/>
        </w:rPr>
        <w:t>;</w:t>
      </w:r>
      <w:r w:rsidRPr="00154925">
        <w:rPr>
          <w:rFonts w:eastAsia="Times New Roman"/>
          <w:szCs w:val="24"/>
        </w:rPr>
        <w:t xml:space="preserve"> Απλά</w:t>
      </w:r>
      <w:r>
        <w:rPr>
          <w:rFonts w:eastAsia="Times New Roman"/>
          <w:szCs w:val="24"/>
        </w:rPr>
        <w:t>,</w:t>
      </w:r>
      <w:r w:rsidRPr="00154925">
        <w:rPr>
          <w:rFonts w:eastAsia="Times New Roman"/>
          <w:szCs w:val="24"/>
        </w:rPr>
        <w:t xml:space="preserve"> </w:t>
      </w:r>
      <w:r>
        <w:rPr>
          <w:rFonts w:eastAsia="Times New Roman"/>
          <w:szCs w:val="24"/>
        </w:rPr>
        <w:t>τ</w:t>
      </w:r>
      <w:r w:rsidRPr="00154925">
        <w:rPr>
          <w:rFonts w:eastAsia="Times New Roman"/>
          <w:szCs w:val="24"/>
        </w:rPr>
        <w:t>ι να κάνουμε</w:t>
      </w:r>
      <w:r>
        <w:rPr>
          <w:rFonts w:eastAsia="Times New Roman"/>
          <w:szCs w:val="24"/>
        </w:rPr>
        <w:t>;</w:t>
      </w:r>
      <w:r w:rsidRPr="00154925">
        <w:rPr>
          <w:rFonts w:eastAsia="Times New Roman"/>
          <w:szCs w:val="24"/>
        </w:rPr>
        <w:t xml:space="preserve"> </w:t>
      </w:r>
    </w:p>
    <w:p w14:paraId="65B2539C" w14:textId="77777777" w:rsidR="000F4E4F" w:rsidRDefault="00A56466">
      <w:pPr>
        <w:spacing w:line="600" w:lineRule="auto"/>
        <w:ind w:firstLine="720"/>
        <w:jc w:val="both"/>
        <w:rPr>
          <w:rFonts w:eastAsia="Times New Roman"/>
          <w:szCs w:val="24"/>
        </w:rPr>
      </w:pPr>
      <w:r>
        <w:rPr>
          <w:rFonts w:eastAsia="Times New Roman"/>
          <w:szCs w:val="24"/>
        </w:rPr>
        <w:t>Και ποιος μας εγγυάται</w:t>
      </w:r>
      <w:r w:rsidRPr="00154925">
        <w:rPr>
          <w:rFonts w:eastAsia="Times New Roman"/>
          <w:szCs w:val="24"/>
        </w:rPr>
        <w:t xml:space="preserve"> ότι </w:t>
      </w:r>
      <w:r>
        <w:rPr>
          <w:rFonts w:eastAsia="Times New Roman"/>
          <w:szCs w:val="24"/>
        </w:rPr>
        <w:t xml:space="preserve">και </w:t>
      </w:r>
      <w:r w:rsidRPr="00154925">
        <w:rPr>
          <w:rFonts w:eastAsia="Times New Roman"/>
          <w:szCs w:val="24"/>
        </w:rPr>
        <w:t>αυτ</w:t>
      </w:r>
      <w:r w:rsidRPr="00154925">
        <w:rPr>
          <w:rFonts w:eastAsia="Times New Roman"/>
          <w:szCs w:val="24"/>
        </w:rPr>
        <w:t>ή</w:t>
      </w:r>
      <w:r>
        <w:rPr>
          <w:rFonts w:eastAsia="Times New Roman"/>
          <w:szCs w:val="24"/>
        </w:rPr>
        <w:t>ν</w:t>
      </w:r>
      <w:r w:rsidRPr="00154925">
        <w:rPr>
          <w:rFonts w:eastAsia="Times New Roman"/>
          <w:szCs w:val="24"/>
        </w:rPr>
        <w:t xml:space="preserve"> τη φορά </w:t>
      </w:r>
      <w:r>
        <w:rPr>
          <w:rFonts w:eastAsia="Times New Roman"/>
          <w:szCs w:val="24"/>
        </w:rPr>
        <w:t>η</w:t>
      </w:r>
      <w:r w:rsidRPr="00154925">
        <w:rPr>
          <w:rFonts w:eastAsia="Times New Roman"/>
          <w:szCs w:val="24"/>
        </w:rPr>
        <w:t xml:space="preserve"> εκτίμηση </w:t>
      </w:r>
      <w:r>
        <w:rPr>
          <w:rFonts w:eastAsia="Times New Roman"/>
          <w:szCs w:val="24"/>
        </w:rPr>
        <w:t>έγινε</w:t>
      </w:r>
      <w:r w:rsidRPr="00154925">
        <w:rPr>
          <w:rFonts w:eastAsia="Times New Roman"/>
          <w:szCs w:val="24"/>
        </w:rPr>
        <w:t xml:space="preserve"> σωστά</w:t>
      </w:r>
      <w:r>
        <w:rPr>
          <w:rFonts w:eastAsia="Times New Roman"/>
          <w:szCs w:val="24"/>
        </w:rPr>
        <w:t>;</w:t>
      </w:r>
      <w:r w:rsidRPr="00154925">
        <w:rPr>
          <w:rFonts w:eastAsia="Times New Roman"/>
          <w:szCs w:val="24"/>
        </w:rPr>
        <w:t xml:space="preserve"> Μήπως οι ίδιοι </w:t>
      </w:r>
      <w:r>
        <w:rPr>
          <w:rFonts w:eastAsia="Times New Roman"/>
          <w:szCs w:val="24"/>
        </w:rPr>
        <w:t>εγγυούνται,</w:t>
      </w:r>
      <w:r w:rsidRPr="00154925">
        <w:rPr>
          <w:rFonts w:eastAsia="Times New Roman"/>
          <w:szCs w:val="24"/>
        </w:rPr>
        <w:t xml:space="preserve"> αυτοί που έκαναν την αρχική μειωμένη εκτίμησ</w:t>
      </w:r>
      <w:r>
        <w:rPr>
          <w:rFonts w:eastAsia="Times New Roman"/>
          <w:szCs w:val="24"/>
        </w:rPr>
        <w:t>η;</w:t>
      </w:r>
      <w:r w:rsidRPr="00154925">
        <w:rPr>
          <w:rFonts w:eastAsia="Times New Roman"/>
          <w:szCs w:val="24"/>
        </w:rPr>
        <w:t xml:space="preserve"> Μας είπατε ακόμη ότι εσείς δεν διαπραγματε</w:t>
      </w:r>
      <w:r>
        <w:rPr>
          <w:rFonts w:eastAsia="Times New Roman"/>
          <w:szCs w:val="24"/>
        </w:rPr>
        <w:t xml:space="preserve">υτήκατε, δεν αποφασίσατε για το τίμημα. </w:t>
      </w:r>
      <w:r w:rsidRPr="00154925">
        <w:rPr>
          <w:rFonts w:eastAsia="Times New Roman"/>
          <w:szCs w:val="24"/>
        </w:rPr>
        <w:t xml:space="preserve">Τότε γιατί </w:t>
      </w:r>
      <w:r>
        <w:rPr>
          <w:rFonts w:eastAsia="Times New Roman"/>
          <w:szCs w:val="24"/>
        </w:rPr>
        <w:t>συνήλθε η διυπουργική;</w:t>
      </w:r>
      <w:r w:rsidRPr="00154925">
        <w:rPr>
          <w:rFonts w:eastAsia="Times New Roman"/>
          <w:szCs w:val="24"/>
        </w:rPr>
        <w:t xml:space="preserve"> </w:t>
      </w:r>
      <w:r>
        <w:rPr>
          <w:rFonts w:eastAsia="Times New Roman"/>
          <w:szCs w:val="24"/>
        </w:rPr>
        <w:t>Και γιατί σας εισηγήθηκε; Εννοώ</w:t>
      </w:r>
      <w:r>
        <w:rPr>
          <w:rFonts w:eastAsia="Times New Roman"/>
          <w:szCs w:val="24"/>
        </w:rPr>
        <w:t xml:space="preserve"> με την παλιά τιμή.</w:t>
      </w:r>
    </w:p>
    <w:p w14:paraId="65B2539D" w14:textId="77777777" w:rsidR="000F4E4F" w:rsidRDefault="00A56466">
      <w:pPr>
        <w:spacing w:line="600" w:lineRule="auto"/>
        <w:ind w:firstLine="720"/>
        <w:jc w:val="both"/>
        <w:rPr>
          <w:rFonts w:eastAsia="Times New Roman"/>
          <w:szCs w:val="24"/>
        </w:rPr>
      </w:pPr>
      <w:r w:rsidRPr="00154925">
        <w:rPr>
          <w:rFonts w:eastAsia="Times New Roman"/>
          <w:szCs w:val="24"/>
        </w:rPr>
        <w:lastRenderedPageBreak/>
        <w:t xml:space="preserve">Και εκεί που μας λέτε ότι </w:t>
      </w:r>
      <w:r>
        <w:rPr>
          <w:rFonts w:eastAsia="Times New Roman"/>
          <w:szCs w:val="24"/>
        </w:rPr>
        <w:t>«</w:t>
      </w:r>
      <w:r w:rsidRPr="00154925">
        <w:rPr>
          <w:rFonts w:eastAsia="Times New Roman"/>
          <w:szCs w:val="24"/>
        </w:rPr>
        <w:t>Ξέρετε</w:t>
      </w:r>
      <w:r>
        <w:rPr>
          <w:rFonts w:eastAsia="Times New Roman"/>
          <w:szCs w:val="24"/>
        </w:rPr>
        <w:t>,</w:t>
      </w:r>
      <w:r w:rsidRPr="00154925">
        <w:rPr>
          <w:rFonts w:eastAsia="Times New Roman"/>
          <w:szCs w:val="24"/>
        </w:rPr>
        <w:t xml:space="preserve"> δεν </w:t>
      </w:r>
      <w:r>
        <w:rPr>
          <w:rFonts w:eastAsia="Times New Roman"/>
          <w:szCs w:val="24"/>
        </w:rPr>
        <w:t xml:space="preserve">έγινε από την Κυβέρνηση, έγινε από το ΤΑΙΠΕΔ, από το ΤΑΙΠΕΔ στο οποίο δεν παρεμβαίνουμε γιατί είναι </w:t>
      </w:r>
      <w:r>
        <w:rPr>
          <w:rFonts w:eastAsia="Times New Roman"/>
          <w:szCs w:val="24"/>
        </w:rPr>
        <w:t>ανεξάρτητη αρχή</w:t>
      </w:r>
      <w:r>
        <w:rPr>
          <w:rFonts w:eastAsia="Times New Roman"/>
          <w:szCs w:val="24"/>
        </w:rPr>
        <w:t xml:space="preserve">» εκεί ξαφνικά μας λέτε ότι στο παρελθόν επί άλλης κυβέρνησης είχαν εγγραφεί μόνο </w:t>
      </w:r>
      <w:r>
        <w:rPr>
          <w:rFonts w:eastAsia="Times New Roman"/>
          <w:szCs w:val="24"/>
        </w:rPr>
        <w:t xml:space="preserve">200 εκατομμύρια στον προϋπολογισμό. </w:t>
      </w:r>
    </w:p>
    <w:p w14:paraId="65B2539E" w14:textId="77777777" w:rsidR="000F4E4F" w:rsidRDefault="00A56466">
      <w:pPr>
        <w:spacing w:line="600" w:lineRule="auto"/>
        <w:ind w:firstLine="720"/>
        <w:jc w:val="both"/>
        <w:rPr>
          <w:rFonts w:eastAsia="Times New Roman"/>
          <w:szCs w:val="24"/>
        </w:rPr>
      </w:pPr>
      <w:r>
        <w:rPr>
          <w:rFonts w:eastAsia="Times New Roman"/>
          <w:szCs w:val="24"/>
        </w:rPr>
        <w:t>Αυτό γιατί μας το λέτε, αφού ξέρετε ότι αυτά τα 200 εκατομμύρια που ενεγράφησαν δεν ήταν αποτέλεσμα της εκτίμησης, δεν ήταν το οριστικό τίμημα, δεν έχει ολοκληρωθεί η διαπραγμάτευση; Καταχωρήθηκαν τότε στον προϋπολογισμ</w:t>
      </w:r>
      <w:r>
        <w:rPr>
          <w:rFonts w:eastAsia="Times New Roman"/>
          <w:szCs w:val="24"/>
        </w:rPr>
        <w:t>ό 200 εκατομμύρια ενδεικτικά.</w:t>
      </w:r>
      <w:r w:rsidRPr="00154925">
        <w:rPr>
          <w:rFonts w:eastAsia="Times New Roman"/>
          <w:szCs w:val="24"/>
        </w:rPr>
        <w:t xml:space="preserve"> </w:t>
      </w:r>
    </w:p>
    <w:p w14:paraId="65B2539F" w14:textId="77777777" w:rsidR="000F4E4F" w:rsidRDefault="00A56466">
      <w:pPr>
        <w:spacing w:line="600" w:lineRule="auto"/>
        <w:ind w:firstLine="720"/>
        <w:jc w:val="both"/>
        <w:rPr>
          <w:rFonts w:eastAsia="Times New Roman"/>
          <w:szCs w:val="24"/>
        </w:rPr>
      </w:pPr>
      <w:r>
        <w:rPr>
          <w:rFonts w:eastAsia="Times New Roman"/>
          <w:szCs w:val="24"/>
        </w:rPr>
        <w:t>Άρα, λοιπόν, δεν μπορεί να γίνει σύγκριση. Όπως και εμείς δεν συγκρίναμε τα 100 εκατομμύρια που εσείς εγγράψατε στον προϋπολογισμό για τα ΕΛΠΕ.</w:t>
      </w:r>
    </w:p>
    <w:p w14:paraId="65B253A0" w14:textId="77777777" w:rsidR="000F4E4F" w:rsidRDefault="00A56466">
      <w:pPr>
        <w:spacing w:line="600" w:lineRule="auto"/>
        <w:ind w:firstLine="720"/>
        <w:jc w:val="both"/>
        <w:rPr>
          <w:rFonts w:eastAsia="Times New Roman"/>
          <w:szCs w:val="24"/>
        </w:rPr>
      </w:pPr>
      <w:r>
        <w:rPr>
          <w:rFonts w:eastAsia="Times New Roman"/>
          <w:szCs w:val="24"/>
        </w:rPr>
        <w:t xml:space="preserve">Θα ήθελα τώρα, κύριε Υπουργέ, να έρθω σε ακόμα ένα ζήτημα  που το έθεσα στην </w:t>
      </w:r>
      <w:r>
        <w:rPr>
          <w:rFonts w:eastAsia="Times New Roman"/>
          <w:szCs w:val="24"/>
        </w:rPr>
        <w:t>επιτ</w:t>
      </w:r>
      <w:r>
        <w:rPr>
          <w:rFonts w:eastAsia="Times New Roman"/>
          <w:szCs w:val="24"/>
        </w:rPr>
        <w:t>ροπή</w:t>
      </w:r>
      <w:r>
        <w:rPr>
          <w:rFonts w:eastAsia="Times New Roman"/>
          <w:szCs w:val="24"/>
        </w:rPr>
        <w:t>, για το περίφημο 10% για το οποίο έκανε αναφορά και ο συνάδελφος, ο κ. Αθανασίου και ήταν στο πλαίσιο των</w:t>
      </w:r>
      <w:r w:rsidRPr="00154925">
        <w:rPr>
          <w:rFonts w:eastAsia="Times New Roman"/>
          <w:szCs w:val="24"/>
        </w:rPr>
        <w:t xml:space="preserve"> αντισταθ</w:t>
      </w:r>
      <w:r>
        <w:rPr>
          <w:rFonts w:eastAsia="Times New Roman"/>
          <w:szCs w:val="24"/>
        </w:rPr>
        <w:t xml:space="preserve">μιστικών οφελών προς τους όμορους </w:t>
      </w:r>
      <w:r w:rsidRPr="00154925">
        <w:rPr>
          <w:rFonts w:eastAsia="Times New Roman"/>
          <w:szCs w:val="24"/>
        </w:rPr>
        <w:t>δήμους το</w:t>
      </w:r>
      <w:r>
        <w:rPr>
          <w:rFonts w:eastAsia="Times New Roman"/>
          <w:szCs w:val="24"/>
        </w:rPr>
        <w:t>υ</w:t>
      </w:r>
      <w:r w:rsidRPr="00154925">
        <w:rPr>
          <w:rFonts w:eastAsia="Times New Roman"/>
          <w:szCs w:val="24"/>
        </w:rPr>
        <w:t xml:space="preserve"> </w:t>
      </w:r>
      <w:r>
        <w:rPr>
          <w:rFonts w:eastAsia="Times New Roman"/>
          <w:szCs w:val="24"/>
        </w:rPr>
        <w:t>αεροδρομίου</w:t>
      </w:r>
      <w:r w:rsidRPr="00154925">
        <w:rPr>
          <w:rFonts w:eastAsia="Times New Roman"/>
          <w:szCs w:val="24"/>
        </w:rPr>
        <w:t xml:space="preserve"> </w:t>
      </w:r>
      <w:r>
        <w:rPr>
          <w:rFonts w:eastAsia="Times New Roman"/>
          <w:szCs w:val="24"/>
        </w:rPr>
        <w:t>«</w:t>
      </w:r>
      <w:r w:rsidRPr="00154925">
        <w:rPr>
          <w:rFonts w:eastAsia="Times New Roman"/>
          <w:szCs w:val="24"/>
        </w:rPr>
        <w:t>Ελευθέριος Βενιζέλος</w:t>
      </w:r>
      <w:r>
        <w:rPr>
          <w:rFonts w:eastAsia="Times New Roman"/>
          <w:szCs w:val="24"/>
        </w:rPr>
        <w:t>».</w:t>
      </w:r>
    </w:p>
    <w:p w14:paraId="65B253A1" w14:textId="77777777" w:rsidR="000F4E4F" w:rsidRDefault="00A56466">
      <w:pPr>
        <w:spacing w:line="600" w:lineRule="auto"/>
        <w:ind w:firstLine="720"/>
        <w:jc w:val="both"/>
        <w:rPr>
          <w:rFonts w:eastAsia="Times New Roman"/>
          <w:szCs w:val="24"/>
        </w:rPr>
      </w:pPr>
      <w:r>
        <w:rPr>
          <w:rFonts w:eastAsia="Times New Roman"/>
          <w:szCs w:val="24"/>
        </w:rPr>
        <w:lastRenderedPageBreak/>
        <w:t>Ως απάντηση στα λεγόμενά μου στην</w:t>
      </w:r>
      <w:r w:rsidRPr="00154925">
        <w:rPr>
          <w:rFonts w:eastAsia="Times New Roman"/>
          <w:szCs w:val="24"/>
        </w:rPr>
        <w:t xml:space="preserve"> </w:t>
      </w:r>
      <w:r>
        <w:rPr>
          <w:rFonts w:eastAsia="Times New Roman"/>
          <w:szCs w:val="24"/>
        </w:rPr>
        <w:t>ε</w:t>
      </w:r>
      <w:r w:rsidRPr="00154925">
        <w:rPr>
          <w:rFonts w:eastAsia="Times New Roman"/>
          <w:szCs w:val="24"/>
        </w:rPr>
        <w:t xml:space="preserve">πιτροπή </w:t>
      </w:r>
      <w:r w:rsidRPr="00154925">
        <w:rPr>
          <w:rFonts w:eastAsia="Times New Roman"/>
          <w:szCs w:val="24"/>
        </w:rPr>
        <w:t xml:space="preserve">είπατε ότι </w:t>
      </w:r>
      <w:r w:rsidRPr="00154925">
        <w:rPr>
          <w:rFonts w:eastAsia="Times New Roman"/>
          <w:szCs w:val="24"/>
        </w:rPr>
        <w:t>αυτό</w:t>
      </w:r>
      <w:r>
        <w:rPr>
          <w:rFonts w:eastAsia="Times New Roman"/>
          <w:szCs w:val="24"/>
        </w:rPr>
        <w:t xml:space="preserve"> ήταν στη σύμβαση για το Ελληνικό και όχι για το </w:t>
      </w:r>
      <w:r>
        <w:rPr>
          <w:rFonts w:eastAsia="Times New Roman"/>
          <w:szCs w:val="24"/>
        </w:rPr>
        <w:t>αεροδρόμιο</w:t>
      </w:r>
      <w:r>
        <w:rPr>
          <w:rFonts w:eastAsia="Times New Roman"/>
          <w:szCs w:val="24"/>
        </w:rPr>
        <w:t xml:space="preserve">. Αυτό λειτουργεί στην πράξη. </w:t>
      </w:r>
      <w:r>
        <w:rPr>
          <w:rFonts w:eastAsia="Times New Roman"/>
          <w:szCs w:val="24"/>
        </w:rPr>
        <w:t xml:space="preserve">Γι’ αυτό </w:t>
      </w:r>
      <w:r>
        <w:rPr>
          <w:rFonts w:eastAsia="Times New Roman"/>
          <w:szCs w:val="24"/>
        </w:rPr>
        <w:t xml:space="preserve">εμείς ζητήσαμε στο Ελληνικό να υπάρχει ένας φορέας διαχείρισης και αξιοποίησης στους κοινούς χώρους. Αυτό δεν υπήρχε στη σύμβαση του </w:t>
      </w:r>
      <w:r>
        <w:rPr>
          <w:rFonts w:eastAsia="Times New Roman"/>
          <w:szCs w:val="24"/>
        </w:rPr>
        <w:t>αεροδρομίου</w:t>
      </w:r>
      <w:r>
        <w:rPr>
          <w:rFonts w:eastAsia="Times New Roman"/>
          <w:szCs w:val="24"/>
        </w:rPr>
        <w:t>, μας είπα</w:t>
      </w:r>
      <w:r>
        <w:rPr>
          <w:rFonts w:eastAsia="Times New Roman"/>
          <w:szCs w:val="24"/>
        </w:rPr>
        <w:t>τε, κύριε Υπουργέ.</w:t>
      </w:r>
      <w:r w:rsidRPr="00154925">
        <w:rPr>
          <w:rFonts w:eastAsia="Times New Roman"/>
          <w:szCs w:val="24"/>
        </w:rPr>
        <w:t xml:space="preserve"> </w:t>
      </w:r>
    </w:p>
    <w:p w14:paraId="65B253A2" w14:textId="77777777" w:rsidR="000F4E4F" w:rsidRDefault="00A56466">
      <w:pPr>
        <w:spacing w:line="600" w:lineRule="auto"/>
        <w:ind w:firstLine="720"/>
        <w:jc w:val="both"/>
        <w:rPr>
          <w:rFonts w:eastAsia="Times New Roman"/>
          <w:szCs w:val="24"/>
        </w:rPr>
      </w:pPr>
      <w:r>
        <w:rPr>
          <w:rFonts w:eastAsia="Times New Roman"/>
          <w:szCs w:val="24"/>
        </w:rPr>
        <w:t>Και αυτό βέβαια είναι λάθος, διότι στη σύμβαση με τις διατάξεις του άρθρου 9 του ν.2338/95 π</w:t>
      </w:r>
      <w:r w:rsidRPr="00154925">
        <w:rPr>
          <w:rFonts w:eastAsia="Times New Roman"/>
          <w:szCs w:val="24"/>
        </w:rPr>
        <w:t xml:space="preserve">ροβλεπόταν η ίδρυση </w:t>
      </w:r>
      <w:r>
        <w:rPr>
          <w:rFonts w:eastAsia="Times New Roman"/>
          <w:szCs w:val="24"/>
        </w:rPr>
        <w:t xml:space="preserve">Νομικού </w:t>
      </w:r>
      <w:r w:rsidRPr="00154925">
        <w:rPr>
          <w:rFonts w:eastAsia="Times New Roman"/>
          <w:szCs w:val="24"/>
        </w:rPr>
        <w:t xml:space="preserve">Προσώπου Ιδιωτικού Δικαίου με έδρα την Αθήνα και επωνυμία </w:t>
      </w:r>
      <w:r>
        <w:rPr>
          <w:rFonts w:eastAsia="Times New Roman"/>
          <w:szCs w:val="24"/>
        </w:rPr>
        <w:t>«</w:t>
      </w:r>
      <w:r w:rsidRPr="00154925">
        <w:rPr>
          <w:rFonts w:eastAsia="Times New Roman"/>
          <w:szCs w:val="24"/>
        </w:rPr>
        <w:t>Διαχειριστικός Φορέας Μητροπολιτικής Ζώνης Πρασίνου Λεκαν</w:t>
      </w:r>
      <w:r w:rsidRPr="00154925">
        <w:rPr>
          <w:rFonts w:eastAsia="Times New Roman"/>
          <w:szCs w:val="24"/>
        </w:rPr>
        <w:t>οπεδίου Αθηνών</w:t>
      </w:r>
      <w:r>
        <w:rPr>
          <w:rFonts w:eastAsia="Times New Roman"/>
          <w:szCs w:val="24"/>
        </w:rPr>
        <w:t>», ενώ στην παράγραφο 4 αναφερό</w:t>
      </w:r>
      <w:r w:rsidRPr="00154925">
        <w:rPr>
          <w:rFonts w:eastAsia="Times New Roman"/>
          <w:szCs w:val="24"/>
        </w:rPr>
        <w:t xml:space="preserve">ταν ότι με </w:t>
      </w:r>
      <w:r w:rsidRPr="00154925">
        <w:rPr>
          <w:rFonts w:eastAsia="Times New Roman"/>
          <w:szCs w:val="24"/>
        </w:rPr>
        <w:t>π</w:t>
      </w:r>
      <w:r w:rsidRPr="00154925">
        <w:rPr>
          <w:rFonts w:eastAsia="Times New Roman"/>
          <w:szCs w:val="24"/>
        </w:rPr>
        <w:t xml:space="preserve">ροεδρικό </w:t>
      </w:r>
      <w:r w:rsidRPr="00154925">
        <w:rPr>
          <w:rFonts w:eastAsia="Times New Roman"/>
          <w:szCs w:val="24"/>
        </w:rPr>
        <w:t>δ</w:t>
      </w:r>
      <w:r w:rsidRPr="00154925">
        <w:rPr>
          <w:rFonts w:eastAsia="Times New Roman"/>
          <w:szCs w:val="24"/>
        </w:rPr>
        <w:t>ιάταγμα που εκδίδεται με πρόταση των Υπουργών Οικονομικών και Περιβάλλοντος</w:t>
      </w:r>
      <w:r>
        <w:rPr>
          <w:rFonts w:eastAsia="Times New Roman"/>
          <w:szCs w:val="24"/>
        </w:rPr>
        <w:t>,</w:t>
      </w:r>
      <w:r w:rsidRPr="00154925">
        <w:rPr>
          <w:rFonts w:eastAsia="Times New Roman"/>
          <w:szCs w:val="24"/>
        </w:rPr>
        <w:t xml:space="preserve"> Χωροταξίας και Δημοσ</w:t>
      </w:r>
      <w:r>
        <w:rPr>
          <w:rFonts w:eastAsia="Times New Roman"/>
          <w:szCs w:val="24"/>
        </w:rPr>
        <w:t xml:space="preserve">ίων Έργων ρυθμίζονται </w:t>
      </w:r>
      <w:r w:rsidRPr="00154925">
        <w:rPr>
          <w:rFonts w:eastAsia="Times New Roman"/>
          <w:szCs w:val="24"/>
        </w:rPr>
        <w:t xml:space="preserve">οι </w:t>
      </w:r>
      <w:r>
        <w:rPr>
          <w:rFonts w:eastAsia="Times New Roman"/>
          <w:szCs w:val="24"/>
        </w:rPr>
        <w:t xml:space="preserve">ειδικότεροι </w:t>
      </w:r>
      <w:r w:rsidRPr="00154925">
        <w:rPr>
          <w:rFonts w:eastAsia="Times New Roman"/>
          <w:szCs w:val="24"/>
        </w:rPr>
        <w:t>σκοποί του φορέα</w:t>
      </w:r>
      <w:r>
        <w:rPr>
          <w:rFonts w:eastAsia="Times New Roman"/>
          <w:szCs w:val="24"/>
        </w:rPr>
        <w:t>,</w:t>
      </w:r>
      <w:r w:rsidRPr="00154925">
        <w:rPr>
          <w:rFonts w:eastAsia="Times New Roman"/>
          <w:szCs w:val="24"/>
        </w:rPr>
        <w:t xml:space="preserve"> οι τρόποι και τα </w:t>
      </w:r>
      <w:r>
        <w:rPr>
          <w:rFonts w:eastAsia="Times New Roman"/>
          <w:szCs w:val="24"/>
        </w:rPr>
        <w:t>μέσα εκπλήρωσής τους</w:t>
      </w:r>
      <w:r>
        <w:rPr>
          <w:rFonts w:eastAsia="Times New Roman"/>
          <w:szCs w:val="24"/>
        </w:rPr>
        <w:t xml:space="preserve">, </w:t>
      </w:r>
      <w:r w:rsidRPr="00154925">
        <w:rPr>
          <w:rFonts w:eastAsia="Times New Roman"/>
          <w:szCs w:val="24"/>
        </w:rPr>
        <w:t>οι πόροι του</w:t>
      </w:r>
      <w:r>
        <w:rPr>
          <w:rFonts w:eastAsia="Times New Roman"/>
          <w:szCs w:val="24"/>
        </w:rPr>
        <w:t>, τα όργανα διοίκησή</w:t>
      </w:r>
      <w:r w:rsidRPr="00154925">
        <w:rPr>
          <w:rFonts w:eastAsia="Times New Roman"/>
          <w:szCs w:val="24"/>
        </w:rPr>
        <w:t>ς του</w:t>
      </w:r>
      <w:r>
        <w:rPr>
          <w:rFonts w:eastAsia="Times New Roman"/>
          <w:szCs w:val="24"/>
        </w:rPr>
        <w:t>, η συγκρότηση 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p>
    <w:p w14:paraId="65B253A3" w14:textId="77777777" w:rsidR="000F4E4F" w:rsidRDefault="00A56466">
      <w:pPr>
        <w:spacing w:line="600" w:lineRule="auto"/>
        <w:ind w:firstLine="720"/>
        <w:jc w:val="both"/>
        <w:rPr>
          <w:rFonts w:eastAsia="Times New Roman"/>
          <w:szCs w:val="24"/>
        </w:rPr>
      </w:pPr>
      <w:r>
        <w:rPr>
          <w:rFonts w:eastAsia="Times New Roman"/>
          <w:szCs w:val="24"/>
        </w:rPr>
        <w:t>Π</w:t>
      </w:r>
      <w:r w:rsidRPr="00154925">
        <w:rPr>
          <w:rFonts w:eastAsia="Times New Roman"/>
          <w:szCs w:val="24"/>
        </w:rPr>
        <w:t>οσοστό</w:t>
      </w:r>
      <w:r>
        <w:rPr>
          <w:rFonts w:eastAsia="Times New Roman"/>
          <w:szCs w:val="24"/>
        </w:rPr>
        <w:t>, λ</w:t>
      </w:r>
      <w:r w:rsidRPr="00154925">
        <w:rPr>
          <w:rFonts w:eastAsia="Times New Roman"/>
          <w:szCs w:val="24"/>
        </w:rPr>
        <w:t>οιπόν</w:t>
      </w:r>
      <w:r>
        <w:rPr>
          <w:rFonts w:eastAsia="Times New Roman"/>
          <w:szCs w:val="24"/>
        </w:rPr>
        <w:t>,</w:t>
      </w:r>
      <w:r w:rsidRPr="00154925">
        <w:rPr>
          <w:rFonts w:eastAsia="Times New Roman"/>
          <w:szCs w:val="24"/>
        </w:rPr>
        <w:t xml:space="preserve"> τουλάχιστον 10% των εσόδων του διαχειριστικού φορέα που ιδρύεται με το άρθρο αυτό</w:t>
      </w:r>
      <w:r>
        <w:rPr>
          <w:rFonts w:eastAsia="Times New Roman"/>
          <w:szCs w:val="24"/>
        </w:rPr>
        <w:t>,</w:t>
      </w:r>
      <w:r w:rsidRPr="00154925">
        <w:rPr>
          <w:rFonts w:eastAsia="Times New Roman"/>
          <w:szCs w:val="24"/>
        </w:rPr>
        <w:t xml:space="preserve"> διατίθεται για τη δημιουργία σύγχρονης υποδομής και δικτύων ποιότητας </w:t>
      </w:r>
      <w:r w:rsidRPr="00154925">
        <w:rPr>
          <w:rFonts w:eastAsia="Times New Roman"/>
          <w:szCs w:val="24"/>
        </w:rPr>
        <w:lastRenderedPageBreak/>
        <w:t>ζωής</w:t>
      </w:r>
      <w:r>
        <w:rPr>
          <w:rFonts w:eastAsia="Times New Roman"/>
          <w:szCs w:val="24"/>
        </w:rPr>
        <w:t>,</w:t>
      </w:r>
      <w:r w:rsidRPr="00154925">
        <w:rPr>
          <w:rFonts w:eastAsia="Times New Roman"/>
          <w:szCs w:val="24"/>
        </w:rPr>
        <w:t xml:space="preserve"> καθώς και για την π</w:t>
      </w:r>
      <w:r w:rsidRPr="00154925">
        <w:rPr>
          <w:rFonts w:eastAsia="Times New Roman"/>
          <w:szCs w:val="24"/>
        </w:rPr>
        <w:t xml:space="preserve">αροχή αντισταθμιστικών οφελών στην ευρύτερη περιοχή των Μεσογείων με </w:t>
      </w:r>
      <w:r>
        <w:rPr>
          <w:rFonts w:eastAsia="Times New Roman"/>
          <w:szCs w:val="24"/>
        </w:rPr>
        <w:t>α</w:t>
      </w:r>
      <w:r w:rsidRPr="00154925">
        <w:rPr>
          <w:rFonts w:eastAsia="Times New Roman"/>
          <w:szCs w:val="24"/>
        </w:rPr>
        <w:t>ιχμή τα Σπάτα</w:t>
      </w:r>
      <w:r>
        <w:rPr>
          <w:rFonts w:eastAsia="Times New Roman"/>
          <w:szCs w:val="24"/>
        </w:rPr>
        <w:t>,</w:t>
      </w:r>
      <w:r w:rsidRPr="00154925">
        <w:rPr>
          <w:rFonts w:eastAsia="Times New Roman"/>
          <w:szCs w:val="24"/>
        </w:rPr>
        <w:t xml:space="preserve"> στο πλαίσιο του ολοκληρωμένου χωροταξικού οικιστικού και αναπτυξιακού σχεδιασμού της περιοχής</w:t>
      </w:r>
      <w:r>
        <w:rPr>
          <w:rFonts w:eastAsia="Times New Roman"/>
          <w:szCs w:val="24"/>
        </w:rPr>
        <w:t>.</w:t>
      </w:r>
    </w:p>
    <w:p w14:paraId="65B253A4" w14:textId="77777777" w:rsidR="000F4E4F" w:rsidRDefault="00A56466">
      <w:pPr>
        <w:spacing w:line="600" w:lineRule="auto"/>
        <w:ind w:firstLine="720"/>
        <w:jc w:val="both"/>
        <w:rPr>
          <w:rFonts w:eastAsia="Times New Roman"/>
          <w:szCs w:val="24"/>
        </w:rPr>
      </w:pPr>
      <w:r>
        <w:rPr>
          <w:rFonts w:eastAsia="Times New Roman"/>
          <w:szCs w:val="24"/>
        </w:rPr>
        <w:t>Ά</w:t>
      </w:r>
      <w:r w:rsidRPr="00154925">
        <w:rPr>
          <w:rFonts w:eastAsia="Times New Roman"/>
          <w:szCs w:val="24"/>
        </w:rPr>
        <w:t>ρα</w:t>
      </w:r>
      <w:r>
        <w:rPr>
          <w:rFonts w:eastAsia="Times New Roman"/>
          <w:szCs w:val="24"/>
        </w:rPr>
        <w:t>,</w:t>
      </w:r>
      <w:r w:rsidRPr="00154925">
        <w:rPr>
          <w:rFonts w:eastAsia="Times New Roman"/>
          <w:szCs w:val="24"/>
        </w:rPr>
        <w:t xml:space="preserve"> λοιπόν</w:t>
      </w:r>
      <w:r>
        <w:rPr>
          <w:rFonts w:eastAsia="Times New Roman"/>
          <w:szCs w:val="24"/>
        </w:rPr>
        <w:t>,</w:t>
      </w:r>
      <w:r w:rsidRPr="00154925">
        <w:rPr>
          <w:rFonts w:eastAsia="Times New Roman"/>
          <w:szCs w:val="24"/>
        </w:rPr>
        <w:t xml:space="preserve"> η ως </w:t>
      </w:r>
      <w:r>
        <w:rPr>
          <w:rFonts w:eastAsia="Times New Roman"/>
          <w:szCs w:val="24"/>
        </w:rPr>
        <w:t>ά</w:t>
      </w:r>
      <w:r w:rsidRPr="00154925">
        <w:rPr>
          <w:rFonts w:eastAsia="Times New Roman"/>
          <w:szCs w:val="24"/>
        </w:rPr>
        <w:t>νω πρόβλεψη συνιστούσε μορφή οικονομικού αντισταθμίσματος</w:t>
      </w:r>
      <w:r w:rsidRPr="00154925">
        <w:rPr>
          <w:rFonts w:eastAsia="Times New Roman"/>
          <w:szCs w:val="24"/>
        </w:rPr>
        <w:t xml:space="preserve"> ιδιαίτερα συνηθισμένο</w:t>
      </w:r>
      <w:r>
        <w:rPr>
          <w:rFonts w:eastAsia="Times New Roman"/>
          <w:szCs w:val="24"/>
        </w:rPr>
        <w:t>υ στο σύνολο των κρατών-</w:t>
      </w:r>
      <w:r w:rsidRPr="00154925">
        <w:rPr>
          <w:rFonts w:eastAsia="Times New Roman"/>
          <w:szCs w:val="24"/>
        </w:rPr>
        <w:t xml:space="preserve">μελών της Ευρωπαϊκής Ένωσης έναντι των δραστικών περιβαλλοντικών και κοινωνικών συνεπειών που επάγεται η εγκατάσταση και </w:t>
      </w:r>
      <w:r>
        <w:rPr>
          <w:rFonts w:eastAsia="Times New Roman"/>
          <w:szCs w:val="24"/>
        </w:rPr>
        <w:t xml:space="preserve">η </w:t>
      </w:r>
      <w:r w:rsidRPr="00154925">
        <w:rPr>
          <w:rFonts w:eastAsia="Times New Roman"/>
          <w:szCs w:val="24"/>
        </w:rPr>
        <w:t>λειτουργία στην ευρύτερη περιοχή των Μεσογείων ενός από τα μεγαλύτερα αεροδρόμια της Ευ</w:t>
      </w:r>
      <w:r w:rsidRPr="00154925">
        <w:rPr>
          <w:rFonts w:eastAsia="Times New Roman"/>
          <w:szCs w:val="24"/>
        </w:rPr>
        <w:t>ρώπης</w:t>
      </w:r>
      <w:r>
        <w:rPr>
          <w:rFonts w:eastAsia="Times New Roman"/>
          <w:szCs w:val="24"/>
        </w:rPr>
        <w:t>,</w:t>
      </w:r>
      <w:r w:rsidRPr="00154925">
        <w:rPr>
          <w:rFonts w:eastAsia="Times New Roman"/>
          <w:szCs w:val="24"/>
        </w:rPr>
        <w:t xml:space="preserve"> καθώς και ως αντάλλαγμα για τις δεσμεύσεις δεκάδων χιλιάδων στρεμμάτων προκειμένου να εξυπηρετηθούν ανάγκες του εν λόγω </w:t>
      </w:r>
      <w:r>
        <w:rPr>
          <w:rFonts w:eastAsia="Times New Roman"/>
          <w:szCs w:val="24"/>
        </w:rPr>
        <w:t>α</w:t>
      </w:r>
      <w:r w:rsidRPr="00154925">
        <w:rPr>
          <w:rFonts w:eastAsia="Times New Roman"/>
          <w:szCs w:val="24"/>
        </w:rPr>
        <w:t>εροδρομίου</w:t>
      </w:r>
      <w:r>
        <w:rPr>
          <w:rFonts w:eastAsia="Times New Roman"/>
          <w:szCs w:val="24"/>
        </w:rPr>
        <w:t xml:space="preserve">. Μην λέτε, </w:t>
      </w:r>
      <w:r w:rsidRPr="00154925">
        <w:rPr>
          <w:rFonts w:eastAsia="Times New Roman"/>
          <w:szCs w:val="24"/>
        </w:rPr>
        <w:t>λοιπόν</w:t>
      </w:r>
      <w:r>
        <w:rPr>
          <w:rFonts w:eastAsia="Times New Roman"/>
          <w:szCs w:val="24"/>
        </w:rPr>
        <w:t>,</w:t>
      </w:r>
      <w:r w:rsidRPr="00154925">
        <w:rPr>
          <w:rFonts w:eastAsia="Times New Roman"/>
          <w:szCs w:val="24"/>
        </w:rPr>
        <w:t xml:space="preserve"> ότι δεν υπήρχε η συγκεκριμένη πρόβλεψη</w:t>
      </w:r>
      <w:r>
        <w:rPr>
          <w:rFonts w:eastAsia="Times New Roman"/>
          <w:szCs w:val="24"/>
        </w:rPr>
        <w:t>.</w:t>
      </w:r>
    </w:p>
    <w:p w14:paraId="65B253A5" w14:textId="77777777" w:rsidR="000F4E4F" w:rsidRDefault="00A56466">
      <w:pPr>
        <w:spacing w:line="600" w:lineRule="auto"/>
        <w:ind w:firstLine="720"/>
        <w:jc w:val="both"/>
        <w:rPr>
          <w:rFonts w:eastAsia="Times New Roman"/>
          <w:szCs w:val="24"/>
        </w:rPr>
      </w:pPr>
      <w:r w:rsidRPr="00154925">
        <w:rPr>
          <w:rFonts w:eastAsia="Times New Roman"/>
          <w:szCs w:val="24"/>
        </w:rPr>
        <w:t>Βεβαίως</w:t>
      </w:r>
      <w:r>
        <w:rPr>
          <w:rFonts w:eastAsia="Times New Roman"/>
          <w:szCs w:val="24"/>
        </w:rPr>
        <w:t>,</w:t>
      </w:r>
      <w:r w:rsidRPr="00154925">
        <w:rPr>
          <w:rFonts w:eastAsia="Times New Roman"/>
          <w:szCs w:val="24"/>
        </w:rPr>
        <w:t xml:space="preserve"> με το άρθρο 42 του </w:t>
      </w:r>
      <w:r>
        <w:rPr>
          <w:rFonts w:eastAsia="Times New Roman"/>
          <w:szCs w:val="24"/>
        </w:rPr>
        <w:t>ν.</w:t>
      </w:r>
      <w:r w:rsidRPr="00154925">
        <w:rPr>
          <w:rFonts w:eastAsia="Times New Roman"/>
          <w:szCs w:val="24"/>
        </w:rPr>
        <w:t>3943</w:t>
      </w:r>
      <w:r>
        <w:rPr>
          <w:rFonts w:eastAsia="Times New Roman"/>
          <w:szCs w:val="24"/>
        </w:rPr>
        <w:t>/2011</w:t>
      </w:r>
      <w:r w:rsidRPr="00511112">
        <w:rPr>
          <w:rFonts w:eastAsia="Times New Roman"/>
          <w:szCs w:val="24"/>
        </w:rPr>
        <w:t>:</w:t>
      </w:r>
      <w:r w:rsidRPr="00154925">
        <w:rPr>
          <w:rFonts w:eastAsia="Times New Roman"/>
          <w:szCs w:val="24"/>
        </w:rPr>
        <w:t xml:space="preserve"> </w:t>
      </w:r>
      <w:r>
        <w:rPr>
          <w:rFonts w:eastAsia="Times New Roman"/>
          <w:szCs w:val="24"/>
        </w:rPr>
        <w:t>«</w:t>
      </w:r>
      <w:r w:rsidRPr="00154925">
        <w:rPr>
          <w:rFonts w:eastAsia="Times New Roman"/>
          <w:szCs w:val="24"/>
        </w:rPr>
        <w:t>Καταπολέμηση της</w:t>
      </w:r>
      <w:r w:rsidRPr="00154925">
        <w:rPr>
          <w:rFonts w:eastAsia="Times New Roman"/>
          <w:szCs w:val="24"/>
        </w:rPr>
        <w:t xml:space="preserve"> φοροδιαφυγής</w:t>
      </w:r>
      <w:r>
        <w:rPr>
          <w:rFonts w:eastAsia="Times New Roman"/>
          <w:szCs w:val="24"/>
        </w:rPr>
        <w:t>,</w:t>
      </w:r>
      <w:r w:rsidRPr="00154925">
        <w:rPr>
          <w:rFonts w:eastAsia="Times New Roman"/>
          <w:szCs w:val="24"/>
        </w:rPr>
        <w:t xml:space="preserve"> στελέχωση των ελεγκτικών υπηρεσιών και άλλες διατάξεις</w:t>
      </w:r>
      <w:r>
        <w:rPr>
          <w:rFonts w:eastAsia="Times New Roman"/>
          <w:szCs w:val="24"/>
        </w:rPr>
        <w:t>»</w:t>
      </w:r>
      <w:r w:rsidRPr="00154925">
        <w:rPr>
          <w:rFonts w:eastAsia="Times New Roman"/>
          <w:szCs w:val="24"/>
        </w:rPr>
        <w:t xml:space="preserve"> προβλέφθηκε η </w:t>
      </w:r>
      <w:r>
        <w:rPr>
          <w:rFonts w:eastAsia="Times New Roman"/>
          <w:szCs w:val="24"/>
        </w:rPr>
        <w:t>σύσταση</w:t>
      </w:r>
      <w:r w:rsidRPr="00154925">
        <w:rPr>
          <w:rFonts w:eastAsia="Times New Roman"/>
          <w:szCs w:val="24"/>
        </w:rPr>
        <w:t xml:space="preserve"> ομώνυμης εται</w:t>
      </w:r>
      <w:r w:rsidRPr="00154925">
        <w:rPr>
          <w:rFonts w:eastAsia="Times New Roman"/>
          <w:szCs w:val="24"/>
        </w:rPr>
        <w:lastRenderedPageBreak/>
        <w:t xml:space="preserve">ρείας με την επωνυμία </w:t>
      </w:r>
      <w:r>
        <w:rPr>
          <w:rFonts w:eastAsia="Times New Roman"/>
          <w:szCs w:val="24"/>
        </w:rPr>
        <w:t>«</w:t>
      </w:r>
      <w:r w:rsidRPr="00154925">
        <w:rPr>
          <w:rFonts w:eastAsia="Times New Roman"/>
          <w:szCs w:val="24"/>
        </w:rPr>
        <w:t>Ελληνικό</w:t>
      </w:r>
      <w:r>
        <w:rPr>
          <w:rFonts w:eastAsia="Times New Roman"/>
          <w:szCs w:val="24"/>
        </w:rPr>
        <w:t xml:space="preserve"> -</w:t>
      </w:r>
      <w:r w:rsidRPr="00154925">
        <w:rPr>
          <w:rFonts w:eastAsia="Times New Roman"/>
          <w:szCs w:val="24"/>
        </w:rPr>
        <w:t xml:space="preserve"> Εταιρεία Διαχείρισης και Αξιοποίησης Ακινήτων Ελληνικού Αεροδρομίου Ανώνυμη Εταιρεία</w:t>
      </w:r>
      <w:r>
        <w:rPr>
          <w:rFonts w:eastAsia="Times New Roman"/>
          <w:szCs w:val="24"/>
        </w:rPr>
        <w:t>»</w:t>
      </w:r>
      <w:r w:rsidRPr="00154925">
        <w:rPr>
          <w:rFonts w:eastAsia="Times New Roman"/>
          <w:szCs w:val="24"/>
        </w:rPr>
        <w:t xml:space="preserve"> </w:t>
      </w:r>
      <w:r>
        <w:rPr>
          <w:rFonts w:eastAsia="Times New Roman"/>
          <w:szCs w:val="24"/>
        </w:rPr>
        <w:t xml:space="preserve">και </w:t>
      </w:r>
      <w:r w:rsidRPr="00154925">
        <w:rPr>
          <w:rFonts w:eastAsia="Times New Roman"/>
          <w:szCs w:val="24"/>
        </w:rPr>
        <w:t>με διακριτικό</w:t>
      </w:r>
      <w:r>
        <w:rPr>
          <w:rFonts w:eastAsia="Times New Roman"/>
          <w:szCs w:val="24"/>
        </w:rPr>
        <w:t xml:space="preserve"> τίτλο</w:t>
      </w:r>
      <w:r w:rsidRPr="00154925">
        <w:rPr>
          <w:rFonts w:eastAsia="Times New Roman"/>
          <w:szCs w:val="24"/>
        </w:rPr>
        <w:t xml:space="preserve"> </w:t>
      </w:r>
      <w:r>
        <w:rPr>
          <w:rFonts w:eastAsia="Times New Roman"/>
          <w:szCs w:val="24"/>
        </w:rPr>
        <w:t>«</w:t>
      </w:r>
      <w:r w:rsidRPr="00154925">
        <w:rPr>
          <w:rFonts w:eastAsia="Times New Roman"/>
          <w:szCs w:val="24"/>
        </w:rPr>
        <w:t>Ελλην</w:t>
      </w:r>
      <w:r w:rsidRPr="00154925">
        <w:rPr>
          <w:rFonts w:eastAsia="Times New Roman"/>
          <w:szCs w:val="24"/>
        </w:rPr>
        <w:t>ικό ΑΕ</w:t>
      </w:r>
      <w:r>
        <w:rPr>
          <w:rFonts w:eastAsia="Times New Roman"/>
          <w:szCs w:val="24"/>
        </w:rPr>
        <w:t>».</w:t>
      </w:r>
    </w:p>
    <w:p w14:paraId="65B253A6" w14:textId="77777777" w:rsidR="000F4E4F" w:rsidRDefault="00A56466">
      <w:pPr>
        <w:spacing w:line="600" w:lineRule="auto"/>
        <w:ind w:firstLine="720"/>
        <w:jc w:val="both"/>
        <w:rPr>
          <w:rFonts w:eastAsia="Times New Roman"/>
          <w:szCs w:val="24"/>
        </w:rPr>
      </w:pPr>
      <w:r>
        <w:rPr>
          <w:rFonts w:eastAsia="Times New Roman"/>
          <w:szCs w:val="24"/>
        </w:rPr>
        <w:t>Μ</w:t>
      </w:r>
      <w:r w:rsidRPr="00154925">
        <w:rPr>
          <w:rFonts w:eastAsia="Times New Roman"/>
          <w:szCs w:val="24"/>
        </w:rPr>
        <w:t>ε την ανωτέρω νομοθετική διάταξη καταργή</w:t>
      </w:r>
      <w:r>
        <w:rPr>
          <w:rFonts w:eastAsia="Times New Roman"/>
          <w:szCs w:val="24"/>
        </w:rPr>
        <w:t xml:space="preserve">θηκε ο προβλεπόμενος στο άρθρο </w:t>
      </w:r>
      <w:r w:rsidRPr="00154925">
        <w:rPr>
          <w:rFonts w:eastAsia="Times New Roman"/>
          <w:szCs w:val="24"/>
        </w:rPr>
        <w:t>9 του</w:t>
      </w:r>
      <w:r>
        <w:rPr>
          <w:rFonts w:eastAsia="Times New Roman"/>
          <w:szCs w:val="24"/>
        </w:rPr>
        <w:t xml:space="preserve"> ν.</w:t>
      </w:r>
      <w:r w:rsidRPr="00154925">
        <w:rPr>
          <w:rFonts w:eastAsia="Times New Roman"/>
          <w:szCs w:val="24"/>
        </w:rPr>
        <w:t>233</w:t>
      </w:r>
      <w:r>
        <w:rPr>
          <w:rFonts w:eastAsia="Times New Roman"/>
          <w:szCs w:val="24"/>
        </w:rPr>
        <w:t>8/</w:t>
      </w:r>
      <w:r w:rsidRPr="00154925">
        <w:rPr>
          <w:rFonts w:eastAsia="Times New Roman"/>
          <w:szCs w:val="24"/>
        </w:rPr>
        <w:t xml:space="preserve">95 διαχειριστικός φορέας και συνακόλουθα </w:t>
      </w:r>
      <w:r>
        <w:rPr>
          <w:rFonts w:eastAsia="Times New Roman"/>
          <w:szCs w:val="24"/>
        </w:rPr>
        <w:t xml:space="preserve">η </w:t>
      </w:r>
      <w:r w:rsidRPr="00154925">
        <w:rPr>
          <w:rFonts w:eastAsia="Times New Roman"/>
          <w:szCs w:val="24"/>
        </w:rPr>
        <w:t xml:space="preserve">ειδική πρόβλεψη της παραγράφου 4 του άρθρου 9 του </w:t>
      </w:r>
      <w:r>
        <w:rPr>
          <w:rFonts w:eastAsia="Times New Roman"/>
          <w:szCs w:val="24"/>
        </w:rPr>
        <w:t>ν.</w:t>
      </w:r>
      <w:r w:rsidRPr="00154925">
        <w:rPr>
          <w:rFonts w:eastAsia="Times New Roman"/>
          <w:szCs w:val="24"/>
        </w:rPr>
        <w:t xml:space="preserve"> </w:t>
      </w:r>
      <w:r>
        <w:rPr>
          <w:rFonts w:eastAsia="Times New Roman"/>
          <w:szCs w:val="24"/>
        </w:rPr>
        <w:t>2</w:t>
      </w:r>
      <w:r w:rsidRPr="00154925">
        <w:rPr>
          <w:rFonts w:eastAsia="Times New Roman"/>
          <w:szCs w:val="24"/>
        </w:rPr>
        <w:t>338</w:t>
      </w:r>
      <w:r>
        <w:rPr>
          <w:rFonts w:eastAsia="Times New Roman"/>
          <w:szCs w:val="24"/>
        </w:rPr>
        <w:t>,</w:t>
      </w:r>
      <w:r w:rsidRPr="00154925">
        <w:rPr>
          <w:rFonts w:eastAsia="Times New Roman"/>
          <w:szCs w:val="24"/>
        </w:rPr>
        <w:t xml:space="preserve"> για την υποχρεωτική διάθεση ποσοστού </w:t>
      </w:r>
      <w:r>
        <w:rPr>
          <w:rFonts w:eastAsia="Times New Roman"/>
          <w:szCs w:val="24"/>
        </w:rPr>
        <w:t>τ</w:t>
      </w:r>
      <w:r w:rsidRPr="00154925">
        <w:rPr>
          <w:rFonts w:eastAsia="Times New Roman"/>
          <w:szCs w:val="24"/>
        </w:rPr>
        <w:t>ουλάχιστον 10% από την</w:t>
      </w:r>
      <w:r w:rsidRPr="00154925">
        <w:rPr>
          <w:rFonts w:eastAsia="Times New Roman"/>
          <w:szCs w:val="24"/>
        </w:rPr>
        <w:t xml:space="preserve"> αξιοποίηση της </w:t>
      </w:r>
      <w:r>
        <w:rPr>
          <w:rFonts w:eastAsia="Times New Roman"/>
          <w:szCs w:val="24"/>
        </w:rPr>
        <w:t>εκτάσεως του πρώην Α</w:t>
      </w:r>
      <w:r w:rsidRPr="00154925">
        <w:rPr>
          <w:rFonts w:eastAsia="Times New Roman"/>
          <w:szCs w:val="24"/>
        </w:rPr>
        <w:t>εροδρομίου</w:t>
      </w:r>
      <w:r>
        <w:rPr>
          <w:rFonts w:eastAsia="Times New Roman"/>
          <w:szCs w:val="24"/>
        </w:rPr>
        <w:t>.</w:t>
      </w:r>
    </w:p>
    <w:p w14:paraId="65B253A7" w14:textId="77777777" w:rsidR="000F4E4F" w:rsidRDefault="00A56466">
      <w:pPr>
        <w:spacing w:line="600" w:lineRule="auto"/>
        <w:ind w:firstLine="720"/>
        <w:jc w:val="both"/>
        <w:rPr>
          <w:rFonts w:eastAsia="Times New Roman"/>
          <w:szCs w:val="24"/>
        </w:rPr>
      </w:pPr>
      <w:r w:rsidRPr="00154925">
        <w:rPr>
          <w:rFonts w:eastAsia="Times New Roman"/>
          <w:szCs w:val="24"/>
        </w:rPr>
        <w:t>Περαιτέρω</w:t>
      </w:r>
      <w:r>
        <w:rPr>
          <w:rFonts w:eastAsia="Times New Roman"/>
          <w:szCs w:val="24"/>
        </w:rPr>
        <w:t>,</w:t>
      </w:r>
      <w:r w:rsidRPr="00154925">
        <w:rPr>
          <w:rFonts w:eastAsia="Times New Roman"/>
          <w:szCs w:val="24"/>
        </w:rPr>
        <w:t xml:space="preserve"> με το άρθρο 10 παράγραφος 2</w:t>
      </w:r>
      <w:r>
        <w:rPr>
          <w:rFonts w:eastAsia="Times New Roman"/>
          <w:szCs w:val="24"/>
        </w:rPr>
        <w:t xml:space="preserve"> </w:t>
      </w:r>
      <w:r w:rsidRPr="00154925">
        <w:rPr>
          <w:rFonts w:eastAsia="Times New Roman"/>
          <w:szCs w:val="24"/>
        </w:rPr>
        <w:t xml:space="preserve">του </w:t>
      </w:r>
      <w:r>
        <w:rPr>
          <w:rFonts w:eastAsia="Times New Roman"/>
          <w:szCs w:val="24"/>
        </w:rPr>
        <w:t>ν.</w:t>
      </w:r>
      <w:r w:rsidRPr="00154925">
        <w:rPr>
          <w:rFonts w:eastAsia="Times New Roman"/>
          <w:szCs w:val="24"/>
        </w:rPr>
        <w:t>3631</w:t>
      </w:r>
      <w:r>
        <w:rPr>
          <w:rFonts w:eastAsia="Times New Roman"/>
          <w:szCs w:val="24"/>
        </w:rPr>
        <w:t>/</w:t>
      </w:r>
      <w:r w:rsidRPr="00154925">
        <w:rPr>
          <w:rFonts w:eastAsia="Times New Roman"/>
          <w:szCs w:val="24"/>
        </w:rPr>
        <w:t xml:space="preserve">2008 προβλέφθηκε </w:t>
      </w:r>
      <w:r>
        <w:rPr>
          <w:rFonts w:eastAsia="Times New Roman"/>
          <w:szCs w:val="24"/>
        </w:rPr>
        <w:t>-</w:t>
      </w:r>
      <w:r w:rsidRPr="00154925">
        <w:rPr>
          <w:rFonts w:eastAsia="Times New Roman"/>
          <w:szCs w:val="24"/>
        </w:rPr>
        <w:t>και αυτό είναι το σημαντικό</w:t>
      </w:r>
      <w:r>
        <w:rPr>
          <w:rFonts w:eastAsia="Times New Roman"/>
          <w:szCs w:val="24"/>
        </w:rPr>
        <w:t>,</w:t>
      </w:r>
      <w:r w:rsidRPr="00154925">
        <w:rPr>
          <w:rFonts w:eastAsia="Times New Roman"/>
          <w:szCs w:val="24"/>
        </w:rPr>
        <w:t xml:space="preserve"> </w:t>
      </w:r>
      <w:r>
        <w:rPr>
          <w:rFonts w:eastAsia="Times New Roman"/>
          <w:szCs w:val="24"/>
        </w:rPr>
        <w:t>κ</w:t>
      </w:r>
      <w:r w:rsidRPr="00154925">
        <w:rPr>
          <w:rFonts w:eastAsia="Times New Roman"/>
          <w:szCs w:val="24"/>
        </w:rPr>
        <w:t>ύριε Υπουργέ</w:t>
      </w:r>
      <w:r>
        <w:rPr>
          <w:rFonts w:eastAsia="Times New Roman"/>
          <w:szCs w:val="24"/>
        </w:rPr>
        <w:t xml:space="preserve">,- κατ’ </w:t>
      </w:r>
      <w:r w:rsidRPr="00154925">
        <w:rPr>
          <w:rFonts w:eastAsia="Times New Roman"/>
          <w:szCs w:val="24"/>
        </w:rPr>
        <w:t>εφαρμογή του άρθρου 25</w:t>
      </w:r>
      <w:r>
        <w:rPr>
          <w:rFonts w:eastAsia="Times New Roman"/>
          <w:szCs w:val="24"/>
        </w:rPr>
        <w:t>.6</w:t>
      </w:r>
      <w:r w:rsidRPr="00154925">
        <w:rPr>
          <w:rFonts w:eastAsia="Times New Roman"/>
          <w:szCs w:val="24"/>
        </w:rPr>
        <w:t xml:space="preserve"> της Σύμβασης Ανάπτυξη</w:t>
      </w:r>
      <w:r>
        <w:rPr>
          <w:rFonts w:eastAsia="Times New Roman"/>
          <w:szCs w:val="24"/>
        </w:rPr>
        <w:t>ς</w:t>
      </w:r>
      <w:r w:rsidRPr="00154925">
        <w:rPr>
          <w:rFonts w:eastAsia="Times New Roman"/>
          <w:szCs w:val="24"/>
        </w:rPr>
        <w:t xml:space="preserve"> Αεροδρομίου</w:t>
      </w:r>
      <w:r>
        <w:rPr>
          <w:rFonts w:eastAsia="Times New Roman"/>
          <w:szCs w:val="24"/>
        </w:rPr>
        <w:t>, ό</w:t>
      </w:r>
      <w:r w:rsidRPr="00154925">
        <w:rPr>
          <w:rFonts w:eastAsia="Times New Roman"/>
          <w:szCs w:val="24"/>
        </w:rPr>
        <w:t>πως αυτή κυρώθηκε</w:t>
      </w:r>
      <w:r>
        <w:rPr>
          <w:rFonts w:eastAsia="Times New Roman"/>
          <w:szCs w:val="24"/>
        </w:rPr>
        <w:t xml:space="preserve"> με το πρώτο άρθρο του ν.23</w:t>
      </w:r>
      <w:r w:rsidRPr="00154925">
        <w:rPr>
          <w:rFonts w:eastAsia="Times New Roman"/>
          <w:szCs w:val="24"/>
        </w:rPr>
        <w:t>38</w:t>
      </w:r>
      <w:r>
        <w:rPr>
          <w:rFonts w:eastAsia="Times New Roman"/>
          <w:szCs w:val="24"/>
        </w:rPr>
        <w:t>/</w:t>
      </w:r>
      <w:r w:rsidRPr="00154925">
        <w:rPr>
          <w:rFonts w:eastAsia="Times New Roman"/>
          <w:szCs w:val="24"/>
        </w:rPr>
        <w:t>95</w:t>
      </w:r>
      <w:r>
        <w:rPr>
          <w:rFonts w:eastAsia="Times New Roman"/>
          <w:szCs w:val="24"/>
        </w:rPr>
        <w:t>,</w:t>
      </w:r>
      <w:r w:rsidRPr="00154925">
        <w:rPr>
          <w:rFonts w:eastAsia="Times New Roman"/>
          <w:szCs w:val="24"/>
        </w:rPr>
        <w:t xml:space="preserve"> καθορίζεται με κοινή απόφαση των Υπουργών Εσωτερικών</w:t>
      </w:r>
      <w:r>
        <w:rPr>
          <w:rFonts w:eastAsia="Times New Roman"/>
          <w:szCs w:val="24"/>
        </w:rPr>
        <w:t>,</w:t>
      </w:r>
      <w:r w:rsidRPr="00154925">
        <w:rPr>
          <w:rFonts w:eastAsia="Times New Roman"/>
          <w:szCs w:val="24"/>
        </w:rPr>
        <w:t xml:space="preserve"> Οικονομίας και Οικονομικών και Μεταφορών και Επικοινωνιών η διαδικασία επιβολής και είσπραξης ανταποδοτικών και άλλων δημοτικώ</w:t>
      </w:r>
      <w:r>
        <w:rPr>
          <w:rFonts w:eastAsia="Times New Roman"/>
          <w:szCs w:val="24"/>
        </w:rPr>
        <w:t>ν ή κοινοτικών επιβαρύνσεων, φόρων ή τελών</w:t>
      </w:r>
      <w:r>
        <w:rPr>
          <w:rFonts w:eastAsia="Times New Roman"/>
          <w:szCs w:val="24"/>
        </w:rPr>
        <w:t xml:space="preserve"> </w:t>
      </w:r>
      <w:r w:rsidRPr="00154925">
        <w:rPr>
          <w:rFonts w:eastAsia="Times New Roman"/>
          <w:szCs w:val="24"/>
        </w:rPr>
        <w:t xml:space="preserve">από τους </w:t>
      </w:r>
      <w:r>
        <w:rPr>
          <w:rFonts w:eastAsia="Times New Roman"/>
          <w:szCs w:val="24"/>
        </w:rPr>
        <w:t>Δ</w:t>
      </w:r>
      <w:r w:rsidRPr="00154925">
        <w:rPr>
          <w:rFonts w:eastAsia="Times New Roman"/>
          <w:szCs w:val="24"/>
        </w:rPr>
        <w:t xml:space="preserve">ήμους </w:t>
      </w:r>
      <w:r w:rsidRPr="00154925">
        <w:rPr>
          <w:rFonts w:eastAsia="Times New Roman"/>
          <w:szCs w:val="24"/>
        </w:rPr>
        <w:t>Σπάτων</w:t>
      </w:r>
      <w:r>
        <w:rPr>
          <w:rFonts w:eastAsia="Times New Roman"/>
          <w:szCs w:val="24"/>
        </w:rPr>
        <w:t>,</w:t>
      </w:r>
      <w:r w:rsidRPr="00154925">
        <w:rPr>
          <w:rFonts w:eastAsia="Times New Roman"/>
          <w:szCs w:val="24"/>
        </w:rPr>
        <w:t xml:space="preserve"> Παιανίας</w:t>
      </w:r>
      <w:r>
        <w:rPr>
          <w:rFonts w:eastAsia="Times New Roman"/>
          <w:szCs w:val="24"/>
        </w:rPr>
        <w:t>,</w:t>
      </w:r>
      <w:r w:rsidRPr="00154925">
        <w:rPr>
          <w:rFonts w:eastAsia="Times New Roman"/>
          <w:szCs w:val="24"/>
        </w:rPr>
        <w:t xml:space="preserve"> Μαρκοπούλου</w:t>
      </w:r>
      <w:r>
        <w:rPr>
          <w:rFonts w:eastAsia="Times New Roman"/>
          <w:szCs w:val="24"/>
        </w:rPr>
        <w:t>,</w:t>
      </w:r>
      <w:r w:rsidRPr="00154925">
        <w:rPr>
          <w:rFonts w:eastAsia="Times New Roman"/>
          <w:szCs w:val="24"/>
        </w:rPr>
        <w:t xml:space="preserve"> Μεσογαίας</w:t>
      </w:r>
      <w:r>
        <w:rPr>
          <w:rFonts w:eastAsia="Times New Roman"/>
          <w:szCs w:val="24"/>
        </w:rPr>
        <w:t>,</w:t>
      </w:r>
      <w:r w:rsidRPr="00154925">
        <w:rPr>
          <w:rFonts w:eastAsia="Times New Roman"/>
          <w:szCs w:val="24"/>
        </w:rPr>
        <w:t xml:space="preserve"> Αρτέμιδος</w:t>
      </w:r>
      <w:r>
        <w:rPr>
          <w:rFonts w:eastAsia="Times New Roman"/>
          <w:szCs w:val="24"/>
        </w:rPr>
        <w:t>,</w:t>
      </w:r>
      <w:r w:rsidRPr="00154925">
        <w:rPr>
          <w:rFonts w:eastAsia="Times New Roman"/>
          <w:szCs w:val="24"/>
        </w:rPr>
        <w:t xml:space="preserve"> Ραφήνας και Κορωπίου</w:t>
      </w:r>
      <w:r>
        <w:rPr>
          <w:rFonts w:eastAsia="Times New Roman"/>
          <w:szCs w:val="24"/>
        </w:rPr>
        <w:t>,</w:t>
      </w:r>
      <w:r w:rsidRPr="00154925">
        <w:rPr>
          <w:rFonts w:eastAsia="Times New Roman"/>
          <w:szCs w:val="24"/>
        </w:rPr>
        <w:t xml:space="preserve"> καθώς και από </w:t>
      </w:r>
      <w:r w:rsidRPr="00154925">
        <w:rPr>
          <w:rFonts w:eastAsia="Times New Roman"/>
          <w:szCs w:val="24"/>
        </w:rPr>
        <w:lastRenderedPageBreak/>
        <w:t xml:space="preserve">κάθε άλλο δικαιούχο οργανισμό τοπικής αυτοδιοίκησης σε βάρος της εταιρείας </w:t>
      </w:r>
      <w:r>
        <w:rPr>
          <w:rFonts w:eastAsia="Times New Roman"/>
          <w:szCs w:val="24"/>
        </w:rPr>
        <w:t>«</w:t>
      </w:r>
      <w:r w:rsidRPr="00154925">
        <w:rPr>
          <w:rFonts w:eastAsia="Times New Roman"/>
          <w:szCs w:val="24"/>
        </w:rPr>
        <w:t>ΔΙΕΘΝΗΣ ΑΕΡΟΛΙΜΕΝΑΣ ΑΘΗΝΩΝ</w:t>
      </w:r>
      <w:r>
        <w:rPr>
          <w:rFonts w:eastAsia="Times New Roman"/>
          <w:szCs w:val="24"/>
        </w:rPr>
        <w:t>».</w:t>
      </w:r>
    </w:p>
    <w:p w14:paraId="65B253A8" w14:textId="77777777" w:rsidR="000F4E4F" w:rsidRDefault="00A56466">
      <w:pPr>
        <w:spacing w:line="600" w:lineRule="auto"/>
        <w:ind w:firstLine="720"/>
        <w:jc w:val="both"/>
        <w:rPr>
          <w:rFonts w:eastAsia="Times New Roman"/>
          <w:szCs w:val="24"/>
        </w:rPr>
      </w:pPr>
      <w:r>
        <w:rPr>
          <w:rFonts w:eastAsia="Times New Roman"/>
          <w:szCs w:val="24"/>
        </w:rPr>
        <w:t>Άρα,</w:t>
      </w:r>
      <w:r w:rsidRPr="00DE17B2">
        <w:rPr>
          <w:rFonts w:eastAsia="Times New Roman"/>
          <w:szCs w:val="24"/>
        </w:rPr>
        <w:t xml:space="preserve"> το 10% </w:t>
      </w:r>
      <w:r>
        <w:rPr>
          <w:rFonts w:eastAsia="Times New Roman"/>
          <w:szCs w:val="24"/>
        </w:rPr>
        <w:t>ήταν υπαρκτό, ήταν ζωντανό, παρά</w:t>
      </w:r>
      <w:r w:rsidRPr="00DE17B2">
        <w:rPr>
          <w:rFonts w:eastAsia="Times New Roman"/>
          <w:szCs w:val="24"/>
        </w:rPr>
        <w:t xml:space="preserve"> </w:t>
      </w:r>
      <w:r w:rsidRPr="00DE17B2">
        <w:rPr>
          <w:rFonts w:eastAsia="Times New Roman"/>
          <w:szCs w:val="24"/>
        </w:rPr>
        <w:t xml:space="preserve">τις μεταπτώσεις </w:t>
      </w:r>
      <w:r>
        <w:rPr>
          <w:rFonts w:eastAsia="Times New Roman"/>
          <w:szCs w:val="24"/>
        </w:rPr>
        <w:t>π</w:t>
      </w:r>
      <w:r w:rsidRPr="00DE17B2">
        <w:rPr>
          <w:rFonts w:eastAsia="Times New Roman"/>
          <w:szCs w:val="24"/>
        </w:rPr>
        <w:t>ου υπήρξαν</w:t>
      </w:r>
      <w:r>
        <w:rPr>
          <w:rFonts w:eastAsia="Times New Roman"/>
          <w:szCs w:val="24"/>
        </w:rPr>
        <w:t>. Βεβαίως, τότε άλλαξε η</w:t>
      </w:r>
      <w:r w:rsidRPr="00DE17B2">
        <w:rPr>
          <w:rFonts w:eastAsia="Times New Roman"/>
          <w:szCs w:val="24"/>
        </w:rPr>
        <w:t xml:space="preserve"> κυβέρνηση και αυτή </w:t>
      </w:r>
      <w:r>
        <w:rPr>
          <w:rFonts w:eastAsia="Times New Roman"/>
          <w:szCs w:val="24"/>
        </w:rPr>
        <w:t>η περίφημη ΚΥΑ δεν υπεγράφη ποτέ. Αυτό, όμως,</w:t>
      </w:r>
      <w:r w:rsidRPr="00DE17B2">
        <w:rPr>
          <w:rFonts w:eastAsia="Times New Roman"/>
          <w:szCs w:val="24"/>
        </w:rPr>
        <w:t xml:space="preserve"> δεν σημαίνει ότι το </w:t>
      </w:r>
      <w:r>
        <w:rPr>
          <w:rFonts w:eastAsia="Times New Roman"/>
          <w:szCs w:val="24"/>
        </w:rPr>
        <w:t>κράτος</w:t>
      </w:r>
      <w:r w:rsidRPr="00DE17B2">
        <w:rPr>
          <w:rFonts w:eastAsia="Times New Roman"/>
          <w:szCs w:val="24"/>
        </w:rPr>
        <w:t xml:space="preserve"> δεν έχει συνέχεια και </w:t>
      </w:r>
      <w:r>
        <w:rPr>
          <w:rFonts w:eastAsia="Times New Roman"/>
          <w:szCs w:val="24"/>
        </w:rPr>
        <w:t xml:space="preserve">ότι </w:t>
      </w:r>
      <w:r w:rsidRPr="00DE17B2">
        <w:rPr>
          <w:rFonts w:eastAsia="Times New Roman"/>
          <w:szCs w:val="24"/>
        </w:rPr>
        <w:t xml:space="preserve">ο </w:t>
      </w:r>
      <w:r>
        <w:rPr>
          <w:rFonts w:eastAsia="Times New Roman"/>
          <w:szCs w:val="24"/>
        </w:rPr>
        <w:t>καθένας</w:t>
      </w:r>
      <w:r w:rsidRPr="00DE17B2">
        <w:rPr>
          <w:rFonts w:eastAsia="Times New Roman"/>
          <w:szCs w:val="24"/>
        </w:rPr>
        <w:t xml:space="preserve"> μπορεί να αλλάζει κάθε φορά </w:t>
      </w:r>
      <w:r>
        <w:rPr>
          <w:rFonts w:eastAsia="Times New Roman"/>
          <w:szCs w:val="24"/>
        </w:rPr>
        <w:t>ό,τι του</w:t>
      </w:r>
      <w:r w:rsidRPr="00DE17B2">
        <w:rPr>
          <w:rFonts w:eastAsia="Times New Roman"/>
          <w:szCs w:val="24"/>
        </w:rPr>
        <w:t xml:space="preserve"> έρθει</w:t>
      </w:r>
      <w:r>
        <w:rPr>
          <w:rFonts w:eastAsia="Times New Roman"/>
          <w:szCs w:val="24"/>
        </w:rPr>
        <w:t>.</w:t>
      </w:r>
    </w:p>
    <w:p w14:paraId="65B253A9" w14:textId="77777777" w:rsidR="000F4E4F" w:rsidRDefault="00A56466">
      <w:pPr>
        <w:spacing w:line="600" w:lineRule="auto"/>
        <w:ind w:firstLine="720"/>
        <w:jc w:val="both"/>
        <w:rPr>
          <w:rFonts w:eastAsia="Times New Roman"/>
          <w:szCs w:val="24"/>
        </w:rPr>
      </w:pPr>
      <w:r>
        <w:rPr>
          <w:rFonts w:eastAsia="Times New Roman"/>
          <w:szCs w:val="24"/>
        </w:rPr>
        <w:t>Θα πρέπει, λοιπόν, σήμερα, για ν</w:t>
      </w:r>
      <w:r>
        <w:rPr>
          <w:rFonts w:eastAsia="Times New Roman"/>
          <w:szCs w:val="24"/>
        </w:rPr>
        <w:t xml:space="preserve">α γινόμαστε ουσιαστικοί, να δοθεί μία λύση. </w:t>
      </w:r>
      <w:r w:rsidRPr="00DE17B2">
        <w:rPr>
          <w:rFonts w:eastAsia="Times New Roman"/>
          <w:szCs w:val="24"/>
        </w:rPr>
        <w:t xml:space="preserve"> </w:t>
      </w:r>
      <w:r>
        <w:rPr>
          <w:rFonts w:eastAsia="Times New Roman"/>
          <w:szCs w:val="24"/>
        </w:rPr>
        <w:t>Υ</w:t>
      </w:r>
      <w:r w:rsidRPr="00DE17B2">
        <w:rPr>
          <w:rFonts w:eastAsia="Times New Roman"/>
          <w:szCs w:val="24"/>
        </w:rPr>
        <w:t>πάρχει μία υπόσχεση</w:t>
      </w:r>
      <w:r>
        <w:rPr>
          <w:rFonts w:eastAsia="Times New Roman"/>
          <w:szCs w:val="24"/>
        </w:rPr>
        <w:t xml:space="preserve">. Ο κ. </w:t>
      </w:r>
      <w:r w:rsidRPr="00DE17B2">
        <w:rPr>
          <w:rFonts w:eastAsia="Times New Roman"/>
          <w:szCs w:val="24"/>
        </w:rPr>
        <w:t xml:space="preserve">Αθανασίου </w:t>
      </w:r>
      <w:r>
        <w:rPr>
          <w:rFonts w:eastAsia="Times New Roman"/>
          <w:szCs w:val="24"/>
        </w:rPr>
        <w:t xml:space="preserve">ένιωσε </w:t>
      </w:r>
      <w:r w:rsidRPr="00DE17B2">
        <w:rPr>
          <w:rFonts w:eastAsia="Times New Roman"/>
          <w:szCs w:val="24"/>
        </w:rPr>
        <w:t xml:space="preserve">την ανάγκη να κάνει </w:t>
      </w:r>
      <w:r>
        <w:rPr>
          <w:rFonts w:eastAsia="Times New Roman"/>
          <w:szCs w:val="24"/>
        </w:rPr>
        <w:t>αναφορά στον κ. Λαλιώτη γι’ αυτά που άλλαξε τότε…</w:t>
      </w:r>
    </w:p>
    <w:p w14:paraId="65B253AA" w14:textId="77777777" w:rsidR="000F4E4F" w:rsidRDefault="00A56466">
      <w:pPr>
        <w:spacing w:line="600" w:lineRule="auto"/>
        <w:ind w:firstLine="720"/>
        <w:jc w:val="both"/>
        <w:rPr>
          <w:rFonts w:eastAsia="Times New Roman"/>
          <w:szCs w:val="24"/>
        </w:rPr>
      </w:pPr>
      <w:r>
        <w:rPr>
          <w:rFonts w:eastAsia="Times New Roman"/>
          <w:b/>
          <w:szCs w:val="24"/>
        </w:rPr>
        <w:t xml:space="preserve">ΑΘΑΝΑΣΙΟΣ </w:t>
      </w:r>
      <w:r w:rsidRPr="00F50E5F">
        <w:rPr>
          <w:rFonts w:eastAsia="Times New Roman"/>
          <w:b/>
          <w:szCs w:val="24"/>
        </w:rPr>
        <w:t>ΑΘΑΝΑΣΙΟΥ:</w:t>
      </w:r>
      <w:r>
        <w:rPr>
          <w:rFonts w:eastAsia="Times New Roman"/>
          <w:szCs w:val="24"/>
        </w:rPr>
        <w:t xml:space="preserve"> Και στον Σουφλιά. </w:t>
      </w:r>
    </w:p>
    <w:p w14:paraId="65B253AB" w14:textId="77777777" w:rsidR="000F4E4F" w:rsidRDefault="00A56466">
      <w:pPr>
        <w:spacing w:line="600" w:lineRule="auto"/>
        <w:ind w:firstLine="720"/>
        <w:jc w:val="both"/>
        <w:rPr>
          <w:rFonts w:eastAsia="Times New Roman"/>
          <w:szCs w:val="24"/>
        </w:rPr>
      </w:pPr>
      <w:r w:rsidRPr="00F50E5F">
        <w:rPr>
          <w:rFonts w:eastAsia="Times New Roman"/>
          <w:b/>
          <w:szCs w:val="24"/>
        </w:rPr>
        <w:t xml:space="preserve">ΓΕΩΡΓΙΟΣ ΒΛΑΧΟΣ: </w:t>
      </w:r>
      <w:r>
        <w:rPr>
          <w:rFonts w:eastAsia="Times New Roman"/>
          <w:szCs w:val="24"/>
        </w:rPr>
        <w:t>…για ό,τι άλλαξε από το 1993 μέχρι το 19</w:t>
      </w:r>
      <w:r>
        <w:rPr>
          <w:rFonts w:eastAsia="Times New Roman"/>
          <w:szCs w:val="24"/>
        </w:rPr>
        <w:t>95, που όντως έγιναν αλλαγές, όντως τα πενήντα έγιναν τριάντα συν είκοσι, όντως το ποσοστό αυξήθηκε. Μειώθηκε, όμως, το ποσό κατά 100-150 εκατομμύρια. Άρα, υπήρχαν διαφοροποιήσεις, τις οποίες κανείς δεν μπορεί να ζυγίσει ακριβώς. Σί</w:t>
      </w:r>
      <w:r>
        <w:rPr>
          <w:rFonts w:eastAsia="Times New Roman"/>
          <w:szCs w:val="24"/>
        </w:rPr>
        <w:lastRenderedPageBreak/>
        <w:t>γουρα υπήρχαν διαφοροποι</w:t>
      </w:r>
      <w:r>
        <w:rPr>
          <w:rFonts w:eastAsia="Times New Roman"/>
          <w:szCs w:val="24"/>
        </w:rPr>
        <w:t>ήσεις. Εκεί</w:t>
      </w:r>
      <w:r w:rsidRPr="00DE17B2">
        <w:rPr>
          <w:rFonts w:eastAsia="Times New Roman"/>
          <w:szCs w:val="24"/>
        </w:rPr>
        <w:t xml:space="preserve"> που δεν </w:t>
      </w:r>
      <w:r>
        <w:rPr>
          <w:rFonts w:eastAsia="Times New Roman"/>
          <w:szCs w:val="24"/>
        </w:rPr>
        <w:t>υπήρχε</w:t>
      </w:r>
      <w:r w:rsidRPr="00DE17B2">
        <w:rPr>
          <w:rFonts w:eastAsia="Times New Roman"/>
          <w:szCs w:val="24"/>
        </w:rPr>
        <w:t xml:space="preserve"> διαφοροπ</w:t>
      </w:r>
      <w:r>
        <w:rPr>
          <w:rFonts w:eastAsia="Times New Roman"/>
          <w:szCs w:val="24"/>
        </w:rPr>
        <w:t xml:space="preserve">οίηση </w:t>
      </w:r>
      <w:r w:rsidRPr="00DE17B2">
        <w:rPr>
          <w:rFonts w:eastAsia="Times New Roman"/>
          <w:szCs w:val="24"/>
        </w:rPr>
        <w:t xml:space="preserve">ήταν </w:t>
      </w:r>
      <w:r>
        <w:rPr>
          <w:rFonts w:eastAsia="Times New Roman"/>
          <w:szCs w:val="24"/>
        </w:rPr>
        <w:t xml:space="preserve">το 10%, για </w:t>
      </w:r>
      <w:r w:rsidRPr="00DE17B2">
        <w:rPr>
          <w:rFonts w:eastAsia="Times New Roman"/>
          <w:szCs w:val="24"/>
        </w:rPr>
        <w:t xml:space="preserve">το οποίο και ο </w:t>
      </w:r>
      <w:r>
        <w:rPr>
          <w:rFonts w:eastAsia="Times New Roman"/>
          <w:szCs w:val="24"/>
        </w:rPr>
        <w:t>κ. Λαλιώτης τότε</w:t>
      </w:r>
      <w:r w:rsidRPr="00DE17B2">
        <w:rPr>
          <w:rFonts w:eastAsia="Times New Roman"/>
          <w:szCs w:val="24"/>
        </w:rPr>
        <w:t xml:space="preserve"> </w:t>
      </w:r>
      <w:r>
        <w:rPr>
          <w:rFonts w:eastAsia="Times New Roman"/>
          <w:szCs w:val="24"/>
        </w:rPr>
        <w:t xml:space="preserve">στη </w:t>
      </w:r>
      <w:r>
        <w:rPr>
          <w:rFonts w:eastAsia="Times New Roman"/>
          <w:szCs w:val="24"/>
        </w:rPr>
        <w:t xml:space="preserve">σύμβαση </w:t>
      </w:r>
      <w:r>
        <w:rPr>
          <w:rFonts w:eastAsia="Times New Roman"/>
          <w:szCs w:val="24"/>
        </w:rPr>
        <w:t xml:space="preserve">του 1995 επέμενε και μάλιστα </w:t>
      </w:r>
      <w:r w:rsidRPr="00DE17B2">
        <w:rPr>
          <w:rFonts w:eastAsia="Times New Roman"/>
          <w:szCs w:val="24"/>
        </w:rPr>
        <w:t>έχω εδώ αναφορές τ</w:t>
      </w:r>
      <w:r>
        <w:rPr>
          <w:rFonts w:eastAsia="Times New Roman"/>
          <w:szCs w:val="24"/>
        </w:rPr>
        <w:t>ω</w:t>
      </w:r>
      <w:r w:rsidRPr="00DE17B2">
        <w:rPr>
          <w:rFonts w:eastAsia="Times New Roman"/>
          <w:szCs w:val="24"/>
        </w:rPr>
        <w:t>ν τότε δημάρχ</w:t>
      </w:r>
      <w:r>
        <w:rPr>
          <w:rFonts w:eastAsia="Times New Roman"/>
          <w:szCs w:val="24"/>
        </w:rPr>
        <w:t>ων</w:t>
      </w:r>
      <w:r w:rsidRPr="00DE17B2">
        <w:rPr>
          <w:rFonts w:eastAsia="Times New Roman"/>
          <w:szCs w:val="24"/>
        </w:rPr>
        <w:t xml:space="preserve"> για </w:t>
      </w:r>
      <w:r>
        <w:rPr>
          <w:rFonts w:eastAsia="Times New Roman"/>
          <w:szCs w:val="24"/>
        </w:rPr>
        <w:t>π</w:t>
      </w:r>
      <w:r w:rsidRPr="00DE17B2">
        <w:rPr>
          <w:rFonts w:eastAsia="Times New Roman"/>
          <w:szCs w:val="24"/>
        </w:rPr>
        <w:t>όσα τους υποσχέθηκε</w:t>
      </w:r>
      <w:r>
        <w:rPr>
          <w:rFonts w:eastAsia="Times New Roman"/>
          <w:szCs w:val="24"/>
        </w:rPr>
        <w:t>, για πόσα τους έταξε. Α</w:t>
      </w:r>
      <w:r w:rsidRPr="00DE17B2">
        <w:rPr>
          <w:rFonts w:eastAsia="Times New Roman"/>
          <w:szCs w:val="24"/>
        </w:rPr>
        <w:t>πό αυτά δεν έγινε απολύτως τίποτε</w:t>
      </w:r>
      <w:r>
        <w:rPr>
          <w:rFonts w:eastAsia="Times New Roman"/>
          <w:szCs w:val="24"/>
        </w:rPr>
        <w:t>.</w:t>
      </w:r>
      <w:r w:rsidRPr="00DE17B2">
        <w:rPr>
          <w:rFonts w:eastAsia="Times New Roman"/>
          <w:szCs w:val="24"/>
        </w:rPr>
        <w:t xml:space="preserve"> </w:t>
      </w:r>
      <w:r>
        <w:rPr>
          <w:rFonts w:eastAsia="Times New Roman"/>
          <w:szCs w:val="24"/>
        </w:rPr>
        <w:t>Η</w:t>
      </w:r>
      <w:r w:rsidRPr="00DE17B2">
        <w:rPr>
          <w:rFonts w:eastAsia="Times New Roman"/>
          <w:szCs w:val="24"/>
        </w:rPr>
        <w:t xml:space="preserve"> ασυνέπεια του ελληνικού κράτους δια</w:t>
      </w:r>
      <w:r>
        <w:rPr>
          <w:rFonts w:eastAsia="Times New Roman"/>
          <w:szCs w:val="24"/>
        </w:rPr>
        <w:t>χρονικά</w:t>
      </w:r>
      <w:r w:rsidRPr="00DE17B2">
        <w:rPr>
          <w:rFonts w:eastAsia="Times New Roman"/>
          <w:szCs w:val="24"/>
        </w:rPr>
        <w:t xml:space="preserve"> </w:t>
      </w:r>
      <w:r>
        <w:rPr>
          <w:rFonts w:eastAsia="Times New Roman"/>
          <w:szCs w:val="24"/>
        </w:rPr>
        <w:t xml:space="preserve">σε όλο της το μεγαλείο. </w:t>
      </w:r>
    </w:p>
    <w:p w14:paraId="65B253AC" w14:textId="77777777" w:rsidR="000F4E4F" w:rsidRDefault="00A56466">
      <w:pPr>
        <w:spacing w:line="600" w:lineRule="auto"/>
        <w:ind w:firstLine="720"/>
        <w:jc w:val="both"/>
        <w:rPr>
          <w:rFonts w:eastAsia="Times New Roman"/>
          <w:szCs w:val="24"/>
        </w:rPr>
      </w:pPr>
      <w:r>
        <w:rPr>
          <w:rFonts w:eastAsia="Times New Roman"/>
          <w:szCs w:val="24"/>
        </w:rPr>
        <w:t xml:space="preserve">Ερχόμαστε, λοιπόν, σήμερα, κύριε Υπουργέ, </w:t>
      </w:r>
      <w:r w:rsidRPr="00DE17B2">
        <w:rPr>
          <w:rFonts w:eastAsia="Times New Roman"/>
          <w:szCs w:val="24"/>
        </w:rPr>
        <w:t xml:space="preserve">και πραγματικά εμείς νιώθουμε την ανάγκη να ζητήσουμε την πολιτική δέσμευση της </w:t>
      </w:r>
      <w:r>
        <w:rPr>
          <w:rFonts w:eastAsia="Times New Roman"/>
          <w:szCs w:val="24"/>
        </w:rPr>
        <w:t>Κ</w:t>
      </w:r>
      <w:r w:rsidRPr="00DE17B2">
        <w:rPr>
          <w:rFonts w:eastAsia="Times New Roman"/>
          <w:szCs w:val="24"/>
        </w:rPr>
        <w:t xml:space="preserve">υβέρνησης </w:t>
      </w:r>
      <w:r>
        <w:rPr>
          <w:rFonts w:eastAsia="Times New Roman"/>
          <w:szCs w:val="24"/>
        </w:rPr>
        <w:t>και τη δική σας προσωπικά</w:t>
      </w:r>
      <w:r w:rsidRPr="00DE17B2">
        <w:rPr>
          <w:rFonts w:eastAsia="Times New Roman"/>
          <w:szCs w:val="24"/>
        </w:rPr>
        <w:t xml:space="preserve"> για κάποια έργα τα οποία οφε</w:t>
      </w:r>
      <w:r w:rsidRPr="00DE17B2">
        <w:rPr>
          <w:rFonts w:eastAsia="Times New Roman"/>
          <w:szCs w:val="24"/>
        </w:rPr>
        <w:t>ίλετ</w:t>
      </w:r>
      <w:r>
        <w:rPr>
          <w:rFonts w:eastAsia="Times New Roman"/>
          <w:szCs w:val="24"/>
        </w:rPr>
        <w:t>ε</w:t>
      </w:r>
      <w:r w:rsidRPr="00DE17B2">
        <w:rPr>
          <w:rFonts w:eastAsia="Times New Roman"/>
          <w:szCs w:val="24"/>
        </w:rPr>
        <w:t xml:space="preserve"> στην ευρύτερη περιοχή</w:t>
      </w:r>
      <w:r>
        <w:rPr>
          <w:rFonts w:eastAsia="Times New Roman"/>
          <w:szCs w:val="24"/>
        </w:rPr>
        <w:t>.</w:t>
      </w:r>
      <w:r w:rsidRPr="00DE17B2">
        <w:rPr>
          <w:rFonts w:eastAsia="Times New Roman"/>
          <w:szCs w:val="24"/>
        </w:rPr>
        <w:t xml:space="preserve"> </w:t>
      </w:r>
      <w:r>
        <w:rPr>
          <w:rFonts w:eastAsia="Times New Roman"/>
          <w:szCs w:val="24"/>
        </w:rPr>
        <w:t>Πρέπει να δοθεί, λοιπόν, μία λύση. Θ</w:t>
      </w:r>
      <w:r w:rsidRPr="00DE17B2">
        <w:rPr>
          <w:rFonts w:eastAsia="Times New Roman"/>
          <w:szCs w:val="24"/>
        </w:rPr>
        <w:t>α ήταν εξαιρετικά σημαντικό εάν υπήρχε</w:t>
      </w:r>
      <w:r>
        <w:rPr>
          <w:rFonts w:eastAsia="Times New Roman"/>
          <w:szCs w:val="24"/>
        </w:rPr>
        <w:t xml:space="preserve">, για </w:t>
      </w:r>
      <w:r w:rsidRPr="00DE17B2">
        <w:rPr>
          <w:rFonts w:eastAsia="Times New Roman"/>
          <w:szCs w:val="24"/>
        </w:rPr>
        <w:t xml:space="preserve"> παράδειγμα</w:t>
      </w:r>
      <w:r>
        <w:rPr>
          <w:rFonts w:eastAsia="Times New Roman"/>
          <w:szCs w:val="24"/>
        </w:rPr>
        <w:t>,</w:t>
      </w:r>
      <w:r w:rsidRPr="00DE17B2">
        <w:rPr>
          <w:rFonts w:eastAsia="Times New Roman"/>
          <w:szCs w:val="24"/>
        </w:rPr>
        <w:t xml:space="preserve"> μ</w:t>
      </w:r>
      <w:r>
        <w:rPr>
          <w:rFonts w:eastAsia="Times New Roman"/>
          <w:szCs w:val="24"/>
        </w:rPr>
        <w:t>ι</w:t>
      </w:r>
      <w:r w:rsidRPr="00DE17B2">
        <w:rPr>
          <w:rFonts w:eastAsia="Times New Roman"/>
          <w:szCs w:val="24"/>
        </w:rPr>
        <w:t>α νομοθετική ρύθμιση</w:t>
      </w:r>
      <w:r>
        <w:rPr>
          <w:rFonts w:eastAsia="Times New Roman"/>
          <w:szCs w:val="24"/>
        </w:rPr>
        <w:t>,</w:t>
      </w:r>
      <w:r w:rsidRPr="00DE17B2">
        <w:rPr>
          <w:rFonts w:eastAsia="Times New Roman"/>
          <w:szCs w:val="24"/>
        </w:rPr>
        <w:t xml:space="preserve"> σύμφωνα με την οποία θα προβλέποντα</w:t>
      </w:r>
      <w:r>
        <w:rPr>
          <w:rFonts w:eastAsia="Times New Roman"/>
          <w:szCs w:val="24"/>
        </w:rPr>
        <w:t>ν</w:t>
      </w:r>
      <w:r w:rsidRPr="00DE17B2">
        <w:rPr>
          <w:rFonts w:eastAsia="Times New Roman"/>
          <w:szCs w:val="24"/>
        </w:rPr>
        <w:t xml:space="preserve"> η διάθεσ</w:t>
      </w:r>
      <w:r>
        <w:rPr>
          <w:rFonts w:eastAsia="Times New Roman"/>
          <w:szCs w:val="24"/>
        </w:rPr>
        <w:t>η σ</w:t>
      </w:r>
      <w:r w:rsidRPr="00DE17B2">
        <w:rPr>
          <w:rFonts w:eastAsia="Times New Roman"/>
          <w:szCs w:val="24"/>
        </w:rPr>
        <w:t xml:space="preserve">τους δήμους των Μεσογείων που ανέφερα νωρίτερα ενός ποσοστού </w:t>
      </w:r>
      <w:r>
        <w:rPr>
          <w:rFonts w:eastAsia="Times New Roman"/>
          <w:szCs w:val="24"/>
        </w:rPr>
        <w:t>α</w:t>
      </w:r>
      <w:r>
        <w:rPr>
          <w:rFonts w:eastAsia="Times New Roman"/>
          <w:szCs w:val="24"/>
        </w:rPr>
        <w:t xml:space="preserve">πό </w:t>
      </w:r>
      <w:r w:rsidRPr="00DE17B2">
        <w:rPr>
          <w:rFonts w:eastAsia="Times New Roman"/>
          <w:szCs w:val="24"/>
        </w:rPr>
        <w:t xml:space="preserve">τα </w:t>
      </w:r>
      <w:r>
        <w:rPr>
          <w:rFonts w:eastAsia="Times New Roman"/>
          <w:szCs w:val="24"/>
        </w:rPr>
        <w:t xml:space="preserve">συνολικά </w:t>
      </w:r>
      <w:r w:rsidRPr="00DE17B2">
        <w:rPr>
          <w:rFonts w:eastAsia="Times New Roman"/>
          <w:szCs w:val="24"/>
        </w:rPr>
        <w:t xml:space="preserve">κέρδη του </w:t>
      </w:r>
      <w:r>
        <w:rPr>
          <w:rFonts w:eastAsia="Times New Roman"/>
          <w:szCs w:val="24"/>
        </w:rPr>
        <w:t>δ</w:t>
      </w:r>
      <w:r w:rsidRPr="00DE17B2">
        <w:rPr>
          <w:rFonts w:eastAsia="Times New Roman"/>
          <w:szCs w:val="24"/>
        </w:rPr>
        <w:t xml:space="preserve">ημοσίου </w:t>
      </w:r>
      <w:r>
        <w:rPr>
          <w:rFonts w:eastAsia="Times New Roman"/>
          <w:szCs w:val="24"/>
        </w:rPr>
        <w:t xml:space="preserve">από </w:t>
      </w:r>
      <w:r w:rsidRPr="00DE17B2">
        <w:rPr>
          <w:rFonts w:eastAsia="Times New Roman"/>
          <w:szCs w:val="24"/>
        </w:rPr>
        <w:t>την επέκταση της συμβάσεως το</w:t>
      </w:r>
      <w:r>
        <w:rPr>
          <w:rFonts w:eastAsia="Times New Roman"/>
          <w:szCs w:val="24"/>
        </w:rPr>
        <w:t>υ</w:t>
      </w:r>
      <w:r w:rsidRPr="00DE17B2">
        <w:rPr>
          <w:rFonts w:eastAsia="Times New Roman"/>
          <w:szCs w:val="24"/>
        </w:rPr>
        <w:t xml:space="preserve"> </w:t>
      </w:r>
      <w:r>
        <w:rPr>
          <w:rFonts w:eastAsia="Times New Roman"/>
          <w:szCs w:val="24"/>
        </w:rPr>
        <w:t>α</w:t>
      </w:r>
      <w:r w:rsidRPr="00DE17B2">
        <w:rPr>
          <w:rFonts w:eastAsia="Times New Roman"/>
          <w:szCs w:val="24"/>
        </w:rPr>
        <w:t>εροδρ</w:t>
      </w:r>
      <w:r>
        <w:rPr>
          <w:rFonts w:eastAsia="Times New Roman"/>
          <w:szCs w:val="24"/>
        </w:rPr>
        <w:t>ομίου</w:t>
      </w:r>
      <w:r>
        <w:rPr>
          <w:rFonts w:eastAsia="Times New Roman"/>
          <w:szCs w:val="24"/>
        </w:rPr>
        <w:t>.</w:t>
      </w:r>
    </w:p>
    <w:p w14:paraId="65B253AD" w14:textId="77777777" w:rsidR="000F4E4F" w:rsidRDefault="00A56466">
      <w:pPr>
        <w:spacing w:line="600" w:lineRule="auto"/>
        <w:ind w:firstLine="720"/>
        <w:jc w:val="both"/>
        <w:rPr>
          <w:rFonts w:eastAsia="Times New Roman"/>
          <w:szCs w:val="24"/>
        </w:rPr>
      </w:pPr>
      <w:r>
        <w:rPr>
          <w:rFonts w:eastAsia="Times New Roman"/>
          <w:szCs w:val="24"/>
        </w:rPr>
        <w:t>Πρέπει, όμως, να πω</w:t>
      </w:r>
      <w:r w:rsidRPr="00DE17B2">
        <w:rPr>
          <w:rFonts w:eastAsia="Times New Roman"/>
          <w:szCs w:val="24"/>
        </w:rPr>
        <w:t xml:space="preserve"> για </w:t>
      </w:r>
      <w:r>
        <w:rPr>
          <w:rFonts w:eastAsia="Times New Roman"/>
          <w:szCs w:val="24"/>
        </w:rPr>
        <w:t xml:space="preserve">όλους τους </w:t>
      </w:r>
      <w:r w:rsidRPr="00DE17B2">
        <w:rPr>
          <w:rFonts w:eastAsia="Times New Roman"/>
          <w:szCs w:val="24"/>
        </w:rPr>
        <w:t xml:space="preserve">συναδέλφους ότι </w:t>
      </w:r>
      <w:r>
        <w:rPr>
          <w:rFonts w:eastAsia="Times New Roman"/>
          <w:szCs w:val="24"/>
        </w:rPr>
        <w:t xml:space="preserve">οι δήμοι των </w:t>
      </w:r>
      <w:r w:rsidRPr="00DE17B2">
        <w:rPr>
          <w:rFonts w:eastAsia="Times New Roman"/>
          <w:szCs w:val="24"/>
        </w:rPr>
        <w:t xml:space="preserve">Μεσογείων </w:t>
      </w:r>
      <w:r>
        <w:rPr>
          <w:rFonts w:eastAsia="Times New Roman"/>
          <w:szCs w:val="24"/>
        </w:rPr>
        <w:t>δεν ζητούν σώνει και καλά να τους δώσετε</w:t>
      </w:r>
      <w:r w:rsidRPr="00DE17B2">
        <w:rPr>
          <w:rFonts w:eastAsia="Times New Roman"/>
          <w:szCs w:val="24"/>
        </w:rPr>
        <w:t xml:space="preserve"> μετρητά</w:t>
      </w:r>
      <w:r>
        <w:rPr>
          <w:rFonts w:eastAsia="Times New Roman"/>
          <w:szCs w:val="24"/>
        </w:rPr>
        <w:t>,</w:t>
      </w:r>
      <w:r w:rsidRPr="00DE17B2">
        <w:rPr>
          <w:rFonts w:eastAsia="Times New Roman"/>
          <w:szCs w:val="24"/>
        </w:rPr>
        <w:t xml:space="preserve"> να τους δώσετε χρήματα</w:t>
      </w:r>
      <w:r>
        <w:rPr>
          <w:rFonts w:eastAsia="Times New Roman"/>
          <w:szCs w:val="24"/>
        </w:rPr>
        <w:t>. Οι δήμοι</w:t>
      </w:r>
      <w:r w:rsidRPr="00DE17B2">
        <w:rPr>
          <w:rFonts w:eastAsia="Times New Roman"/>
          <w:szCs w:val="24"/>
        </w:rPr>
        <w:t xml:space="preserve"> θέλουν αυτά </w:t>
      </w:r>
      <w:r>
        <w:rPr>
          <w:rFonts w:eastAsia="Times New Roman"/>
          <w:szCs w:val="24"/>
        </w:rPr>
        <w:t>τα αν</w:t>
      </w:r>
      <w:r>
        <w:rPr>
          <w:rFonts w:eastAsia="Times New Roman"/>
          <w:szCs w:val="24"/>
        </w:rPr>
        <w:t>τισταθμιστικά</w:t>
      </w:r>
      <w:r w:rsidRPr="00DE17B2">
        <w:rPr>
          <w:rFonts w:eastAsia="Times New Roman"/>
          <w:szCs w:val="24"/>
        </w:rPr>
        <w:t xml:space="preserve"> που είχε υποσχεθεί η τότε κυβέρνηση </w:t>
      </w:r>
      <w:r>
        <w:rPr>
          <w:rFonts w:eastAsia="Times New Roman"/>
          <w:szCs w:val="24"/>
        </w:rPr>
        <w:t>κ</w:t>
      </w:r>
      <w:r w:rsidRPr="00DE17B2">
        <w:rPr>
          <w:rFonts w:eastAsia="Times New Roman"/>
          <w:szCs w:val="24"/>
        </w:rPr>
        <w:t xml:space="preserve">αι </w:t>
      </w:r>
      <w:r>
        <w:rPr>
          <w:rFonts w:eastAsia="Times New Roman"/>
          <w:szCs w:val="24"/>
        </w:rPr>
        <w:t>που</w:t>
      </w:r>
      <w:r w:rsidRPr="00DE17B2">
        <w:rPr>
          <w:rFonts w:eastAsia="Times New Roman"/>
          <w:szCs w:val="24"/>
        </w:rPr>
        <w:t xml:space="preserve"> </w:t>
      </w:r>
      <w:r w:rsidRPr="00DE17B2">
        <w:rPr>
          <w:rFonts w:eastAsia="Times New Roman"/>
          <w:szCs w:val="24"/>
        </w:rPr>
        <w:lastRenderedPageBreak/>
        <w:t>ποτέ δεν έγιναν πράξη</w:t>
      </w:r>
      <w:r>
        <w:rPr>
          <w:rFonts w:eastAsia="Times New Roman"/>
          <w:szCs w:val="24"/>
        </w:rPr>
        <w:t>.</w:t>
      </w:r>
      <w:r w:rsidRPr="00DE17B2">
        <w:rPr>
          <w:rFonts w:eastAsia="Times New Roman"/>
          <w:szCs w:val="24"/>
        </w:rPr>
        <w:t xml:space="preserve"> Άρα</w:t>
      </w:r>
      <w:r>
        <w:rPr>
          <w:rFonts w:eastAsia="Times New Roman"/>
          <w:szCs w:val="24"/>
        </w:rPr>
        <w:t>,</w:t>
      </w:r>
      <w:r w:rsidRPr="00DE17B2">
        <w:rPr>
          <w:rFonts w:eastAsia="Times New Roman"/>
          <w:szCs w:val="24"/>
        </w:rPr>
        <w:t xml:space="preserve"> θέλουν η </w:t>
      </w:r>
      <w:r>
        <w:rPr>
          <w:rFonts w:eastAsia="Times New Roman"/>
          <w:szCs w:val="24"/>
        </w:rPr>
        <w:t>Κ</w:t>
      </w:r>
      <w:r w:rsidRPr="00DE17B2">
        <w:rPr>
          <w:rFonts w:eastAsia="Times New Roman"/>
          <w:szCs w:val="24"/>
        </w:rPr>
        <w:t>υβέρνηση να αναλάβει την ευθύνη</w:t>
      </w:r>
      <w:r>
        <w:rPr>
          <w:rFonts w:eastAsia="Times New Roman"/>
          <w:szCs w:val="24"/>
        </w:rPr>
        <w:t>,</w:t>
      </w:r>
      <w:r w:rsidRPr="00DE17B2">
        <w:rPr>
          <w:rFonts w:eastAsia="Times New Roman"/>
          <w:szCs w:val="24"/>
        </w:rPr>
        <w:t xml:space="preserve"> με συγκεκριμένο χρονοδιάγραμμα</w:t>
      </w:r>
      <w:r>
        <w:rPr>
          <w:rFonts w:eastAsia="Times New Roman"/>
          <w:szCs w:val="24"/>
        </w:rPr>
        <w:t>,</w:t>
      </w:r>
      <w:r w:rsidRPr="00DE17B2">
        <w:rPr>
          <w:rFonts w:eastAsia="Times New Roman"/>
          <w:szCs w:val="24"/>
        </w:rPr>
        <w:t xml:space="preserve"> για να πραγματοποιήσει κάποιο ή κάποια έργα σε όλους αυτούς τους δήμους τα οποία</w:t>
      </w:r>
      <w:r>
        <w:rPr>
          <w:rFonts w:eastAsia="Times New Roman"/>
          <w:szCs w:val="24"/>
        </w:rPr>
        <w:t>,</w:t>
      </w:r>
      <w:r w:rsidRPr="00DE17B2">
        <w:rPr>
          <w:rFonts w:eastAsia="Times New Roman"/>
          <w:szCs w:val="24"/>
        </w:rPr>
        <w:t xml:space="preserve"> έτσι κι αλλιώς</w:t>
      </w:r>
      <w:r>
        <w:rPr>
          <w:rFonts w:eastAsia="Times New Roman"/>
          <w:szCs w:val="24"/>
        </w:rPr>
        <w:t>,</w:t>
      </w:r>
      <w:r w:rsidRPr="00DE17B2">
        <w:rPr>
          <w:rFonts w:eastAsia="Times New Roman"/>
          <w:szCs w:val="24"/>
        </w:rPr>
        <w:t xml:space="preserve"> τα έχουν ανάγκη και από την παρουσία</w:t>
      </w:r>
      <w:r>
        <w:rPr>
          <w:rFonts w:eastAsia="Times New Roman"/>
          <w:szCs w:val="24"/>
        </w:rPr>
        <w:t>,</w:t>
      </w:r>
      <w:r w:rsidRPr="00DE17B2">
        <w:rPr>
          <w:rFonts w:eastAsia="Times New Roman"/>
          <w:szCs w:val="24"/>
        </w:rPr>
        <w:t xml:space="preserve"> </w:t>
      </w:r>
      <w:r>
        <w:rPr>
          <w:rFonts w:eastAsia="Times New Roman"/>
          <w:szCs w:val="24"/>
        </w:rPr>
        <w:t>α</w:t>
      </w:r>
      <w:r w:rsidRPr="00DE17B2">
        <w:rPr>
          <w:rFonts w:eastAsia="Times New Roman"/>
          <w:szCs w:val="24"/>
        </w:rPr>
        <w:t xml:space="preserve">λλά και από την λειτουργία του </w:t>
      </w:r>
      <w:r>
        <w:rPr>
          <w:rFonts w:eastAsia="Times New Roman"/>
          <w:szCs w:val="24"/>
        </w:rPr>
        <w:t>α</w:t>
      </w:r>
      <w:r w:rsidRPr="00DE17B2">
        <w:rPr>
          <w:rFonts w:eastAsia="Times New Roman"/>
          <w:szCs w:val="24"/>
        </w:rPr>
        <w:t>εροδρομίου</w:t>
      </w:r>
      <w:r>
        <w:rPr>
          <w:rFonts w:eastAsia="Times New Roman"/>
          <w:szCs w:val="24"/>
        </w:rPr>
        <w:t>.</w:t>
      </w:r>
    </w:p>
    <w:p w14:paraId="65B253AE" w14:textId="77777777" w:rsidR="000F4E4F" w:rsidRDefault="00A56466">
      <w:pPr>
        <w:spacing w:line="600" w:lineRule="auto"/>
        <w:ind w:firstLine="720"/>
        <w:jc w:val="both"/>
        <w:rPr>
          <w:rFonts w:eastAsia="Times New Roman"/>
          <w:szCs w:val="24"/>
        </w:rPr>
      </w:pPr>
      <w:r>
        <w:rPr>
          <w:rFonts w:eastAsia="Times New Roman"/>
          <w:szCs w:val="24"/>
        </w:rPr>
        <w:t>Αυτό</w:t>
      </w:r>
      <w:r w:rsidRPr="00DE17B2">
        <w:rPr>
          <w:rFonts w:eastAsia="Times New Roman"/>
          <w:szCs w:val="24"/>
        </w:rPr>
        <w:t xml:space="preserve"> </w:t>
      </w:r>
      <w:r>
        <w:rPr>
          <w:rFonts w:eastAsia="Times New Roman"/>
          <w:szCs w:val="24"/>
        </w:rPr>
        <w:t>εμείς σήμερα</w:t>
      </w:r>
      <w:r w:rsidRPr="00DE17B2">
        <w:rPr>
          <w:rFonts w:eastAsia="Times New Roman"/>
          <w:szCs w:val="24"/>
        </w:rPr>
        <w:t xml:space="preserve"> το </w:t>
      </w:r>
      <w:r>
        <w:rPr>
          <w:rFonts w:eastAsia="Times New Roman"/>
          <w:szCs w:val="24"/>
        </w:rPr>
        <w:t>επαναφέρουμε και θα το επαναφέρουμε</w:t>
      </w:r>
      <w:r w:rsidRPr="00DE17B2">
        <w:rPr>
          <w:rFonts w:eastAsia="Times New Roman"/>
          <w:szCs w:val="24"/>
        </w:rPr>
        <w:t xml:space="preserve"> μέχρι να υλοποιηθεί γιατί</w:t>
      </w:r>
      <w:r>
        <w:rPr>
          <w:rFonts w:eastAsia="Times New Roman"/>
          <w:szCs w:val="24"/>
        </w:rPr>
        <w:t>,</w:t>
      </w:r>
      <w:r w:rsidRPr="00DE17B2">
        <w:rPr>
          <w:rFonts w:eastAsia="Times New Roman"/>
          <w:szCs w:val="24"/>
        </w:rPr>
        <w:t xml:space="preserve"> όπως είπα</w:t>
      </w:r>
      <w:r>
        <w:rPr>
          <w:rFonts w:eastAsia="Times New Roman"/>
          <w:szCs w:val="24"/>
        </w:rPr>
        <w:t>,</w:t>
      </w:r>
      <w:r w:rsidRPr="00DE17B2">
        <w:rPr>
          <w:rFonts w:eastAsia="Times New Roman"/>
          <w:szCs w:val="24"/>
        </w:rPr>
        <w:t xml:space="preserve"> ήταν μία υπόσχεση από την οποία κατά καιρούς διάφοροι προσπάθ</w:t>
      </w:r>
      <w:r w:rsidRPr="00DE17B2">
        <w:rPr>
          <w:rFonts w:eastAsia="Times New Roman"/>
          <w:szCs w:val="24"/>
        </w:rPr>
        <w:t>ησαν να ξεφύγουν</w:t>
      </w:r>
      <w:r>
        <w:rPr>
          <w:rFonts w:eastAsia="Times New Roman"/>
          <w:szCs w:val="24"/>
        </w:rPr>
        <w:t>.</w:t>
      </w:r>
      <w:r w:rsidRPr="00DE17B2">
        <w:rPr>
          <w:rFonts w:eastAsia="Times New Roman"/>
          <w:szCs w:val="24"/>
        </w:rPr>
        <w:t xml:space="preserve"> </w:t>
      </w:r>
      <w:r>
        <w:rPr>
          <w:rFonts w:eastAsia="Times New Roman"/>
          <w:szCs w:val="24"/>
        </w:rPr>
        <w:t>Τ</w:t>
      </w:r>
      <w:r w:rsidRPr="00DE17B2">
        <w:rPr>
          <w:rFonts w:eastAsia="Times New Roman"/>
          <w:szCs w:val="24"/>
        </w:rPr>
        <w:t>ο αίτημα είναι ζωντανό</w:t>
      </w:r>
      <w:r>
        <w:rPr>
          <w:rFonts w:eastAsia="Times New Roman"/>
          <w:szCs w:val="24"/>
        </w:rPr>
        <w:t>,</w:t>
      </w:r>
      <w:r w:rsidRPr="00DE17B2">
        <w:rPr>
          <w:rFonts w:eastAsia="Times New Roman"/>
          <w:szCs w:val="24"/>
        </w:rPr>
        <w:t xml:space="preserve"> </w:t>
      </w:r>
      <w:r>
        <w:rPr>
          <w:rFonts w:eastAsia="Times New Roman"/>
          <w:szCs w:val="24"/>
        </w:rPr>
        <w:t xml:space="preserve">είναι υπαρκτό, κύριε Υπουργέ, </w:t>
      </w:r>
      <w:r w:rsidRPr="00DE17B2">
        <w:rPr>
          <w:rFonts w:eastAsia="Times New Roman"/>
          <w:szCs w:val="24"/>
        </w:rPr>
        <w:t xml:space="preserve">και θα θέλαμε σε αυτή τη συνεδρίαση εσείς να δεσμευτείτε για λογαριασμό της </w:t>
      </w:r>
      <w:r>
        <w:rPr>
          <w:rFonts w:eastAsia="Times New Roman"/>
          <w:szCs w:val="24"/>
        </w:rPr>
        <w:t>Κ</w:t>
      </w:r>
      <w:r w:rsidRPr="00DE17B2">
        <w:rPr>
          <w:rFonts w:eastAsia="Times New Roman"/>
          <w:szCs w:val="24"/>
        </w:rPr>
        <w:t xml:space="preserve">υβέρνησης </w:t>
      </w:r>
      <w:r>
        <w:rPr>
          <w:rFonts w:eastAsia="Times New Roman"/>
          <w:szCs w:val="24"/>
        </w:rPr>
        <w:t xml:space="preserve">τι </w:t>
      </w:r>
      <w:r w:rsidRPr="00DE17B2">
        <w:rPr>
          <w:rFonts w:eastAsia="Times New Roman"/>
          <w:szCs w:val="24"/>
        </w:rPr>
        <w:t xml:space="preserve">ευθύνες </w:t>
      </w:r>
      <w:r w:rsidRPr="00DE17B2">
        <w:rPr>
          <w:rFonts w:eastAsia="Times New Roman"/>
          <w:szCs w:val="24"/>
        </w:rPr>
        <w:t>ανα</w:t>
      </w:r>
      <w:r>
        <w:rPr>
          <w:rFonts w:eastAsia="Times New Roman"/>
          <w:szCs w:val="24"/>
        </w:rPr>
        <w:t>λαμβάνετε</w:t>
      </w:r>
      <w:r w:rsidRPr="00DE17B2">
        <w:rPr>
          <w:rFonts w:eastAsia="Times New Roman"/>
          <w:szCs w:val="24"/>
        </w:rPr>
        <w:t xml:space="preserve"> </w:t>
      </w:r>
      <w:r w:rsidRPr="00DE17B2">
        <w:rPr>
          <w:rFonts w:eastAsia="Times New Roman"/>
          <w:szCs w:val="24"/>
        </w:rPr>
        <w:t xml:space="preserve">απέναντι στους δήμους των </w:t>
      </w:r>
      <w:r>
        <w:rPr>
          <w:rFonts w:eastAsia="Times New Roman"/>
          <w:szCs w:val="24"/>
        </w:rPr>
        <w:t xml:space="preserve">Μεσογείων. </w:t>
      </w:r>
    </w:p>
    <w:p w14:paraId="65B253AF" w14:textId="77777777" w:rsidR="000F4E4F" w:rsidRDefault="00A56466">
      <w:pPr>
        <w:spacing w:line="600" w:lineRule="auto"/>
        <w:ind w:firstLine="720"/>
        <w:jc w:val="both"/>
        <w:rPr>
          <w:rFonts w:eastAsia="Times New Roman"/>
          <w:szCs w:val="24"/>
        </w:rPr>
      </w:pPr>
      <w:r>
        <w:rPr>
          <w:rFonts w:eastAsia="Times New Roman"/>
          <w:szCs w:val="24"/>
        </w:rPr>
        <w:t>Έρχομαι στη δεύτερη εκκρεμότητα, ε</w:t>
      </w:r>
      <w:r>
        <w:rPr>
          <w:rFonts w:eastAsia="Times New Roman"/>
          <w:szCs w:val="24"/>
        </w:rPr>
        <w:t xml:space="preserve">πειδή μιλάμε για το παρελθόν. Η δεύτερη εκκρεμότητα που άφησε αυτή η </w:t>
      </w:r>
      <w:r>
        <w:rPr>
          <w:rFonts w:eastAsia="Times New Roman"/>
          <w:szCs w:val="24"/>
        </w:rPr>
        <w:t xml:space="preserve">σύμβαση </w:t>
      </w:r>
      <w:r>
        <w:rPr>
          <w:rFonts w:eastAsia="Times New Roman"/>
          <w:szCs w:val="24"/>
        </w:rPr>
        <w:t xml:space="preserve">του 1995, κύριε Αθανασίου, είναι ότι ενώ για το </w:t>
      </w:r>
      <w:r>
        <w:rPr>
          <w:rFonts w:eastAsia="Times New Roman"/>
          <w:szCs w:val="24"/>
        </w:rPr>
        <w:t xml:space="preserve">αεροδρόμιο </w:t>
      </w:r>
      <w:r>
        <w:rPr>
          <w:rFonts w:eastAsia="Times New Roman"/>
          <w:szCs w:val="24"/>
        </w:rPr>
        <w:t xml:space="preserve">χρειάστηκαν περί τα 16.000 </w:t>
      </w:r>
      <w:r w:rsidRPr="00DE17B2">
        <w:rPr>
          <w:rFonts w:eastAsia="Times New Roman"/>
          <w:szCs w:val="24"/>
        </w:rPr>
        <w:t>στρέμματα για να λειτουργήσει όλο αυτό το συγκρότημα το οποίο βλέπουμε</w:t>
      </w:r>
      <w:r>
        <w:rPr>
          <w:rFonts w:eastAsia="Times New Roman"/>
          <w:szCs w:val="24"/>
        </w:rPr>
        <w:t>,</w:t>
      </w:r>
      <w:r w:rsidRPr="00DE17B2">
        <w:rPr>
          <w:rFonts w:eastAsia="Times New Roman"/>
          <w:szCs w:val="24"/>
        </w:rPr>
        <w:t xml:space="preserve"> δεσμεύθηκαν επιπλέον </w:t>
      </w:r>
      <w:r w:rsidRPr="00DE17B2">
        <w:rPr>
          <w:rFonts w:eastAsia="Times New Roman"/>
          <w:szCs w:val="24"/>
        </w:rPr>
        <w:lastRenderedPageBreak/>
        <w:t>22.000 στρέμματα</w:t>
      </w:r>
      <w:r>
        <w:rPr>
          <w:rFonts w:eastAsia="Times New Roman"/>
          <w:szCs w:val="24"/>
        </w:rPr>
        <w:t>,</w:t>
      </w:r>
      <w:r w:rsidRPr="00DE17B2">
        <w:rPr>
          <w:rFonts w:eastAsia="Times New Roman"/>
          <w:szCs w:val="24"/>
        </w:rPr>
        <w:t xml:space="preserve"> </w:t>
      </w:r>
      <w:r>
        <w:rPr>
          <w:rFonts w:eastAsia="Times New Roman"/>
          <w:szCs w:val="24"/>
        </w:rPr>
        <w:t>που ονομάστηκαν</w:t>
      </w:r>
      <w:r w:rsidRPr="00DE17B2">
        <w:rPr>
          <w:rFonts w:eastAsia="Times New Roman"/>
          <w:szCs w:val="24"/>
        </w:rPr>
        <w:t xml:space="preserve"> </w:t>
      </w:r>
      <w:r>
        <w:rPr>
          <w:rFonts w:eastAsia="Times New Roman"/>
          <w:szCs w:val="24"/>
        </w:rPr>
        <w:t>«</w:t>
      </w:r>
      <w:r w:rsidRPr="00DE17B2">
        <w:rPr>
          <w:rFonts w:eastAsia="Times New Roman"/>
          <w:szCs w:val="24"/>
        </w:rPr>
        <w:t xml:space="preserve">Ζώνη Περιορισμένης Ανάπτυξης </w:t>
      </w:r>
      <w:r>
        <w:rPr>
          <w:rFonts w:eastAsia="Times New Roman"/>
          <w:szCs w:val="24"/>
        </w:rPr>
        <w:t>Αεροδρομίου»,</w:t>
      </w:r>
      <w:r w:rsidRPr="00DE17B2">
        <w:rPr>
          <w:rFonts w:eastAsia="Times New Roman"/>
          <w:szCs w:val="24"/>
        </w:rPr>
        <w:t xml:space="preserve"> για μελλοντική χρησιμοποίηση</w:t>
      </w:r>
      <w:r>
        <w:rPr>
          <w:rFonts w:eastAsia="Times New Roman"/>
          <w:szCs w:val="24"/>
        </w:rPr>
        <w:t>,</w:t>
      </w:r>
      <w:r w:rsidRPr="00DE17B2">
        <w:rPr>
          <w:rFonts w:eastAsia="Times New Roman"/>
          <w:szCs w:val="24"/>
        </w:rPr>
        <w:t xml:space="preserve"> αξιοποίηση από το </w:t>
      </w:r>
      <w:r>
        <w:rPr>
          <w:rFonts w:eastAsia="Times New Roman"/>
          <w:szCs w:val="24"/>
        </w:rPr>
        <w:t>α</w:t>
      </w:r>
      <w:r w:rsidRPr="00DE17B2">
        <w:rPr>
          <w:rFonts w:eastAsia="Times New Roman"/>
          <w:szCs w:val="24"/>
        </w:rPr>
        <w:t>εροδρόμιο</w:t>
      </w:r>
      <w:r>
        <w:rPr>
          <w:rFonts w:eastAsia="Times New Roman"/>
          <w:szCs w:val="24"/>
        </w:rPr>
        <w:t>.</w:t>
      </w:r>
      <w:r w:rsidRPr="00DE17B2">
        <w:rPr>
          <w:rFonts w:eastAsia="Times New Roman"/>
          <w:szCs w:val="24"/>
        </w:rPr>
        <w:t xml:space="preserve"> </w:t>
      </w:r>
    </w:p>
    <w:p w14:paraId="65B253B0" w14:textId="77777777" w:rsidR="000F4E4F" w:rsidRDefault="00A56466">
      <w:pPr>
        <w:spacing w:line="600" w:lineRule="auto"/>
        <w:ind w:firstLine="720"/>
        <w:jc w:val="both"/>
        <w:rPr>
          <w:rFonts w:eastAsia="Times New Roman"/>
          <w:szCs w:val="24"/>
        </w:rPr>
      </w:pPr>
      <w:r>
        <w:rPr>
          <w:rFonts w:eastAsia="Times New Roman"/>
          <w:szCs w:val="24"/>
        </w:rPr>
        <w:t>Έχουν περάσει τριάντα χρόνια από τότε και</w:t>
      </w:r>
      <w:r w:rsidRPr="00DE17B2">
        <w:rPr>
          <w:rFonts w:eastAsia="Times New Roman"/>
          <w:szCs w:val="24"/>
        </w:rPr>
        <w:t xml:space="preserve"> αυτή η αξιοποίηση δεν ήρθε ποτέ</w:t>
      </w:r>
      <w:r>
        <w:rPr>
          <w:rFonts w:eastAsia="Times New Roman"/>
          <w:szCs w:val="24"/>
        </w:rPr>
        <w:t>.</w:t>
      </w:r>
      <w:r w:rsidRPr="00DE17B2">
        <w:rPr>
          <w:rFonts w:eastAsia="Times New Roman"/>
          <w:szCs w:val="24"/>
        </w:rPr>
        <w:t xml:space="preserve"> </w:t>
      </w:r>
      <w:r>
        <w:rPr>
          <w:rFonts w:eastAsia="Times New Roman"/>
          <w:szCs w:val="24"/>
        </w:rPr>
        <w:t>Η</w:t>
      </w:r>
      <w:r w:rsidRPr="00DE17B2">
        <w:rPr>
          <w:rFonts w:eastAsia="Times New Roman"/>
          <w:szCs w:val="24"/>
        </w:rPr>
        <w:t xml:space="preserve"> δέσμευση</w:t>
      </w:r>
      <w:r>
        <w:rPr>
          <w:rFonts w:eastAsia="Times New Roman"/>
          <w:szCs w:val="24"/>
        </w:rPr>
        <w:t>, όμως, υπάρχει. Αυτά</w:t>
      </w:r>
      <w:r w:rsidRPr="00DE17B2">
        <w:rPr>
          <w:rFonts w:eastAsia="Times New Roman"/>
          <w:szCs w:val="24"/>
        </w:rPr>
        <w:t xml:space="preserve"> τα 22.000 </w:t>
      </w:r>
      <w:r w:rsidRPr="00DE17B2">
        <w:rPr>
          <w:rFonts w:eastAsia="Times New Roman"/>
          <w:szCs w:val="24"/>
        </w:rPr>
        <w:t xml:space="preserve">στρέμματα ανήκουν σε συμπολίτες </w:t>
      </w:r>
      <w:r>
        <w:rPr>
          <w:rFonts w:eastAsia="Times New Roman"/>
          <w:szCs w:val="24"/>
        </w:rPr>
        <w:t>μας οι οποίοι, β</w:t>
      </w:r>
      <w:r w:rsidRPr="00DE17B2">
        <w:rPr>
          <w:rFonts w:eastAsia="Times New Roman"/>
          <w:szCs w:val="24"/>
        </w:rPr>
        <w:t>εβαίως</w:t>
      </w:r>
      <w:r>
        <w:rPr>
          <w:rFonts w:eastAsia="Times New Roman"/>
          <w:szCs w:val="24"/>
        </w:rPr>
        <w:t>,</w:t>
      </w:r>
      <w:r w:rsidRPr="00DE17B2">
        <w:rPr>
          <w:rFonts w:eastAsia="Times New Roman"/>
          <w:szCs w:val="24"/>
        </w:rPr>
        <w:t xml:space="preserve"> θα πει κάποιος</w:t>
      </w:r>
      <w:r>
        <w:rPr>
          <w:rFonts w:eastAsia="Times New Roman"/>
          <w:szCs w:val="24"/>
        </w:rPr>
        <w:t>,</w:t>
      </w:r>
      <w:r w:rsidRPr="00DE17B2">
        <w:rPr>
          <w:rFonts w:eastAsia="Times New Roman"/>
          <w:szCs w:val="24"/>
        </w:rPr>
        <w:t xml:space="preserve"> ότι μπορούν να κάνουν κάποιες εργασίες</w:t>
      </w:r>
      <w:r>
        <w:rPr>
          <w:rFonts w:eastAsia="Times New Roman"/>
          <w:szCs w:val="24"/>
        </w:rPr>
        <w:t>,</w:t>
      </w:r>
      <w:r w:rsidRPr="00DE17B2">
        <w:rPr>
          <w:rFonts w:eastAsia="Times New Roman"/>
          <w:szCs w:val="24"/>
        </w:rPr>
        <w:t xml:space="preserve"> μπορεί ως ένα βαθμό </w:t>
      </w:r>
      <w:r>
        <w:rPr>
          <w:rFonts w:eastAsia="Times New Roman"/>
          <w:szCs w:val="24"/>
        </w:rPr>
        <w:t xml:space="preserve">να υπάρξει </w:t>
      </w:r>
      <w:r w:rsidRPr="00DE17B2">
        <w:rPr>
          <w:rFonts w:eastAsia="Times New Roman"/>
          <w:szCs w:val="24"/>
        </w:rPr>
        <w:t>κάποια ανάπτυξη</w:t>
      </w:r>
      <w:r>
        <w:rPr>
          <w:rFonts w:eastAsia="Times New Roman"/>
          <w:szCs w:val="24"/>
        </w:rPr>
        <w:t>.</w:t>
      </w:r>
      <w:r w:rsidRPr="00DE17B2">
        <w:rPr>
          <w:rFonts w:eastAsia="Times New Roman"/>
          <w:szCs w:val="24"/>
        </w:rPr>
        <w:t xml:space="preserve"> </w:t>
      </w:r>
      <w:r>
        <w:rPr>
          <w:rFonts w:eastAsia="Times New Roman"/>
          <w:szCs w:val="24"/>
        </w:rPr>
        <w:t>Γ</w:t>
      </w:r>
      <w:r w:rsidRPr="00DE17B2">
        <w:rPr>
          <w:rFonts w:eastAsia="Times New Roman"/>
          <w:szCs w:val="24"/>
        </w:rPr>
        <w:t xml:space="preserve">ιατί αυτά </w:t>
      </w:r>
      <w:r>
        <w:rPr>
          <w:rFonts w:eastAsia="Times New Roman"/>
          <w:szCs w:val="24"/>
        </w:rPr>
        <w:t>-</w:t>
      </w:r>
      <w:r w:rsidRPr="00DE17B2">
        <w:rPr>
          <w:rFonts w:eastAsia="Times New Roman"/>
          <w:szCs w:val="24"/>
        </w:rPr>
        <w:t xml:space="preserve">πρέπει να πω και να </w:t>
      </w:r>
      <w:r>
        <w:rPr>
          <w:rFonts w:eastAsia="Times New Roman"/>
          <w:szCs w:val="24"/>
        </w:rPr>
        <w:t>διευκρινίσω</w:t>
      </w:r>
      <w:r w:rsidRPr="00DE17B2">
        <w:rPr>
          <w:rFonts w:eastAsia="Times New Roman"/>
          <w:szCs w:val="24"/>
        </w:rPr>
        <w:t xml:space="preserve"> για να λέμε </w:t>
      </w:r>
      <w:r>
        <w:rPr>
          <w:rFonts w:eastAsia="Times New Roman"/>
          <w:szCs w:val="24"/>
        </w:rPr>
        <w:t>αληθινά</w:t>
      </w:r>
      <w:r w:rsidRPr="00DE17B2">
        <w:rPr>
          <w:rFonts w:eastAsia="Times New Roman"/>
          <w:szCs w:val="24"/>
        </w:rPr>
        <w:t xml:space="preserve"> πράγματα εδώ</w:t>
      </w:r>
      <w:r>
        <w:rPr>
          <w:rFonts w:eastAsia="Times New Roman"/>
          <w:szCs w:val="24"/>
        </w:rPr>
        <w:t>-</w:t>
      </w:r>
      <w:r w:rsidRPr="00DE17B2">
        <w:rPr>
          <w:rFonts w:eastAsia="Times New Roman"/>
          <w:szCs w:val="24"/>
        </w:rPr>
        <w:t xml:space="preserve"> μπορούν με βάση το </w:t>
      </w:r>
      <w:r>
        <w:rPr>
          <w:rFonts w:eastAsia="Times New Roman"/>
          <w:szCs w:val="24"/>
        </w:rPr>
        <w:t>π</w:t>
      </w:r>
      <w:r w:rsidRPr="00DE17B2">
        <w:rPr>
          <w:rFonts w:eastAsia="Times New Roman"/>
          <w:szCs w:val="24"/>
        </w:rPr>
        <w:t xml:space="preserve">ροεδρικό </w:t>
      </w:r>
      <w:r>
        <w:rPr>
          <w:rFonts w:eastAsia="Times New Roman"/>
          <w:szCs w:val="24"/>
        </w:rPr>
        <w:t>δ</w:t>
      </w:r>
      <w:r w:rsidRPr="00DE17B2">
        <w:rPr>
          <w:rFonts w:eastAsia="Times New Roman"/>
          <w:szCs w:val="24"/>
        </w:rPr>
        <w:t>ιάταγμ</w:t>
      </w:r>
      <w:r>
        <w:rPr>
          <w:rFonts w:eastAsia="Times New Roman"/>
          <w:szCs w:val="24"/>
        </w:rPr>
        <w:t>ς</w:t>
      </w:r>
      <w:r w:rsidRPr="00DE17B2">
        <w:rPr>
          <w:rFonts w:eastAsia="Times New Roman"/>
          <w:szCs w:val="24"/>
        </w:rPr>
        <w:t xml:space="preserve">α </w:t>
      </w:r>
      <w:r>
        <w:rPr>
          <w:rFonts w:eastAsia="Times New Roman"/>
          <w:szCs w:val="24"/>
        </w:rPr>
        <w:t>5/19</w:t>
      </w:r>
      <w:r w:rsidRPr="00DE17B2">
        <w:rPr>
          <w:rFonts w:eastAsia="Times New Roman"/>
          <w:szCs w:val="24"/>
        </w:rPr>
        <w:t>79</w:t>
      </w:r>
      <w:r>
        <w:rPr>
          <w:rFonts w:eastAsia="Times New Roman"/>
          <w:szCs w:val="24"/>
        </w:rPr>
        <w:t>,</w:t>
      </w:r>
      <w:r w:rsidRPr="00DE17B2">
        <w:rPr>
          <w:rFonts w:eastAsia="Times New Roman"/>
          <w:szCs w:val="24"/>
        </w:rPr>
        <w:t xml:space="preserve"> δηλαδή </w:t>
      </w:r>
      <w:r>
        <w:rPr>
          <w:rFonts w:eastAsia="Times New Roman"/>
          <w:szCs w:val="24"/>
        </w:rPr>
        <w:t>ΦΕΚ</w:t>
      </w:r>
      <w:r w:rsidRPr="00DE17B2">
        <w:rPr>
          <w:rFonts w:eastAsia="Times New Roman"/>
          <w:szCs w:val="24"/>
        </w:rPr>
        <w:t xml:space="preserve"> 707</w:t>
      </w:r>
      <w:r>
        <w:rPr>
          <w:rFonts w:eastAsia="Times New Roman"/>
          <w:szCs w:val="24"/>
        </w:rPr>
        <w:t xml:space="preserve"> Δ΄,</w:t>
      </w:r>
      <w:r w:rsidRPr="00DE17B2">
        <w:rPr>
          <w:rFonts w:eastAsia="Times New Roman"/>
          <w:szCs w:val="24"/>
        </w:rPr>
        <w:t xml:space="preserve"> να </w:t>
      </w:r>
      <w:r>
        <w:rPr>
          <w:rFonts w:eastAsia="Times New Roman"/>
          <w:szCs w:val="24"/>
        </w:rPr>
        <w:t xml:space="preserve">τα </w:t>
      </w:r>
      <w:r w:rsidRPr="00DE17B2">
        <w:rPr>
          <w:rFonts w:eastAsia="Times New Roman"/>
          <w:szCs w:val="24"/>
        </w:rPr>
        <w:t xml:space="preserve">αξιοποιήσουν </w:t>
      </w:r>
      <w:r>
        <w:rPr>
          <w:rFonts w:eastAsia="Times New Roman"/>
          <w:szCs w:val="24"/>
        </w:rPr>
        <w:t xml:space="preserve">χτίζοντας </w:t>
      </w:r>
      <w:r w:rsidRPr="00DE17B2">
        <w:rPr>
          <w:rFonts w:eastAsia="Times New Roman"/>
          <w:szCs w:val="24"/>
        </w:rPr>
        <w:t>κάποιες αποθήκες</w:t>
      </w:r>
      <w:r>
        <w:rPr>
          <w:rFonts w:eastAsia="Times New Roman"/>
          <w:szCs w:val="24"/>
        </w:rPr>
        <w:t xml:space="preserve">. </w:t>
      </w:r>
    </w:p>
    <w:p w14:paraId="65B253B1" w14:textId="77777777" w:rsidR="000F4E4F" w:rsidRDefault="00A56466">
      <w:pPr>
        <w:spacing w:line="600" w:lineRule="auto"/>
        <w:ind w:firstLine="720"/>
        <w:jc w:val="both"/>
        <w:rPr>
          <w:rFonts w:eastAsia="Times New Roman"/>
          <w:szCs w:val="24"/>
        </w:rPr>
      </w:pPr>
      <w:r>
        <w:rPr>
          <w:rFonts w:eastAsia="Times New Roman"/>
          <w:szCs w:val="24"/>
        </w:rPr>
        <w:t>Έ</w:t>
      </w:r>
      <w:r w:rsidRPr="00DE17B2">
        <w:rPr>
          <w:rFonts w:eastAsia="Times New Roman"/>
          <w:szCs w:val="24"/>
        </w:rPr>
        <w:t xml:space="preserve">χουν </w:t>
      </w:r>
      <w:r>
        <w:rPr>
          <w:rFonts w:eastAsia="Times New Roman"/>
          <w:szCs w:val="24"/>
        </w:rPr>
        <w:t>μια κάποια</w:t>
      </w:r>
      <w:r w:rsidRPr="00DE17B2">
        <w:rPr>
          <w:rFonts w:eastAsia="Times New Roman"/>
          <w:szCs w:val="24"/>
        </w:rPr>
        <w:t xml:space="preserve"> αξιοποίηση η οποία πρέπει να </w:t>
      </w:r>
      <w:r>
        <w:rPr>
          <w:rFonts w:eastAsia="Times New Roman"/>
          <w:szCs w:val="24"/>
        </w:rPr>
        <w:t xml:space="preserve">πω, κύριε Υπουργέ, </w:t>
      </w:r>
      <w:r w:rsidRPr="00DE17B2">
        <w:rPr>
          <w:rFonts w:eastAsia="Times New Roman"/>
          <w:szCs w:val="24"/>
        </w:rPr>
        <w:t>ότι όντως είναι ευνοϊκότερ</w:t>
      </w:r>
      <w:r>
        <w:rPr>
          <w:rFonts w:eastAsia="Times New Roman"/>
          <w:szCs w:val="24"/>
        </w:rPr>
        <w:t>η από</w:t>
      </w:r>
      <w:r w:rsidRPr="00DE17B2">
        <w:rPr>
          <w:rFonts w:eastAsia="Times New Roman"/>
          <w:szCs w:val="24"/>
        </w:rPr>
        <w:t xml:space="preserve"> εκείνα που ισχύουν με βάση το </w:t>
      </w:r>
      <w:r>
        <w:rPr>
          <w:rFonts w:eastAsia="Times New Roman"/>
          <w:szCs w:val="24"/>
        </w:rPr>
        <w:t>π</w:t>
      </w:r>
      <w:r w:rsidRPr="00DE17B2">
        <w:rPr>
          <w:rFonts w:eastAsia="Times New Roman"/>
          <w:szCs w:val="24"/>
        </w:rPr>
        <w:t xml:space="preserve">ροεδρικό </w:t>
      </w:r>
      <w:r>
        <w:rPr>
          <w:rFonts w:eastAsia="Times New Roman"/>
          <w:szCs w:val="24"/>
        </w:rPr>
        <w:t>δ</w:t>
      </w:r>
      <w:r w:rsidRPr="00DE17B2">
        <w:rPr>
          <w:rFonts w:eastAsia="Times New Roman"/>
          <w:szCs w:val="24"/>
        </w:rPr>
        <w:t>ιάτ</w:t>
      </w:r>
      <w:r w:rsidRPr="00DE17B2">
        <w:rPr>
          <w:rFonts w:eastAsia="Times New Roman"/>
          <w:szCs w:val="24"/>
        </w:rPr>
        <w:t xml:space="preserve">αγμα </w:t>
      </w:r>
      <w:r w:rsidRPr="00DE17B2">
        <w:rPr>
          <w:rFonts w:eastAsia="Times New Roman"/>
          <w:szCs w:val="24"/>
        </w:rPr>
        <w:t xml:space="preserve">για τη </w:t>
      </w:r>
      <w:r>
        <w:rPr>
          <w:rFonts w:eastAsia="Times New Roman"/>
          <w:szCs w:val="24"/>
        </w:rPr>
        <w:t xml:space="preserve">ΖΟΕ </w:t>
      </w:r>
      <w:r w:rsidRPr="00DE17B2">
        <w:rPr>
          <w:rFonts w:eastAsia="Times New Roman"/>
          <w:szCs w:val="24"/>
        </w:rPr>
        <w:t>των Μεσογείων</w:t>
      </w:r>
      <w:r>
        <w:rPr>
          <w:rFonts w:eastAsia="Times New Roman"/>
          <w:szCs w:val="24"/>
        </w:rPr>
        <w:t>,</w:t>
      </w:r>
      <w:r w:rsidRPr="00DE17B2">
        <w:rPr>
          <w:rFonts w:eastAsia="Times New Roman"/>
          <w:szCs w:val="24"/>
        </w:rPr>
        <w:t xml:space="preserve"> δηλαδή εκτός </w:t>
      </w:r>
      <w:r>
        <w:rPr>
          <w:rFonts w:eastAsia="Times New Roman"/>
          <w:szCs w:val="24"/>
        </w:rPr>
        <w:t>α</w:t>
      </w:r>
      <w:r w:rsidRPr="00DE17B2">
        <w:rPr>
          <w:rFonts w:eastAsia="Times New Roman"/>
          <w:szCs w:val="24"/>
        </w:rPr>
        <w:t>υτής περιοχής</w:t>
      </w:r>
      <w:r>
        <w:rPr>
          <w:rFonts w:eastAsia="Times New Roman"/>
          <w:szCs w:val="24"/>
        </w:rPr>
        <w:t>.</w:t>
      </w:r>
      <w:r w:rsidRPr="00DE17B2">
        <w:rPr>
          <w:rFonts w:eastAsia="Times New Roman"/>
          <w:szCs w:val="24"/>
        </w:rPr>
        <w:t xml:space="preserve"> </w:t>
      </w:r>
      <w:r>
        <w:rPr>
          <w:rFonts w:eastAsia="Times New Roman"/>
          <w:szCs w:val="24"/>
        </w:rPr>
        <w:t xml:space="preserve">Πέστε μου, όμως, </w:t>
      </w:r>
      <w:r w:rsidRPr="00DE17B2">
        <w:rPr>
          <w:rFonts w:eastAsia="Times New Roman"/>
          <w:szCs w:val="24"/>
        </w:rPr>
        <w:t>εσείς ποιος θα πάει να κάνει μ</w:t>
      </w:r>
      <w:r>
        <w:rPr>
          <w:rFonts w:eastAsia="Times New Roman"/>
          <w:szCs w:val="24"/>
        </w:rPr>
        <w:t>ι</w:t>
      </w:r>
      <w:r w:rsidRPr="00DE17B2">
        <w:rPr>
          <w:rFonts w:eastAsia="Times New Roman"/>
          <w:szCs w:val="24"/>
        </w:rPr>
        <w:t xml:space="preserve">α αναπτυξιακή </w:t>
      </w:r>
      <w:r>
        <w:rPr>
          <w:rFonts w:eastAsia="Times New Roman"/>
          <w:szCs w:val="24"/>
        </w:rPr>
        <w:t xml:space="preserve">κίνηση, μια αναπτυξιακή ενέργεια, </w:t>
      </w:r>
      <w:r w:rsidRPr="00DE17B2">
        <w:rPr>
          <w:rFonts w:eastAsia="Times New Roman"/>
          <w:szCs w:val="24"/>
        </w:rPr>
        <w:t>ποιος θα επενδύσει σε μία περιοχή που ξέρει ότ</w:t>
      </w:r>
      <w:r>
        <w:rPr>
          <w:rFonts w:eastAsia="Times New Roman"/>
          <w:szCs w:val="24"/>
        </w:rPr>
        <w:t>ι ανά</w:t>
      </w:r>
      <w:r w:rsidRPr="00DE17B2">
        <w:rPr>
          <w:rFonts w:eastAsia="Times New Roman"/>
          <w:szCs w:val="24"/>
        </w:rPr>
        <w:t xml:space="preserve"> πάσα στιγμή μπορεί το </w:t>
      </w:r>
      <w:r>
        <w:rPr>
          <w:rFonts w:eastAsia="Times New Roman"/>
          <w:szCs w:val="24"/>
        </w:rPr>
        <w:t>α</w:t>
      </w:r>
      <w:r w:rsidRPr="00DE17B2">
        <w:rPr>
          <w:rFonts w:eastAsia="Times New Roman"/>
          <w:szCs w:val="24"/>
        </w:rPr>
        <w:t xml:space="preserve">εροδρόμιο </w:t>
      </w:r>
      <w:r>
        <w:rPr>
          <w:rFonts w:eastAsia="Times New Roman"/>
          <w:szCs w:val="24"/>
        </w:rPr>
        <w:t>να έρθει και να</w:t>
      </w:r>
      <w:r>
        <w:rPr>
          <w:rFonts w:eastAsia="Times New Roman"/>
          <w:szCs w:val="24"/>
        </w:rPr>
        <w:t xml:space="preserve"> το απαλλοτριώσει; </w:t>
      </w:r>
      <w:r>
        <w:rPr>
          <w:rFonts w:eastAsia="Times New Roman"/>
          <w:szCs w:val="24"/>
        </w:rPr>
        <w:lastRenderedPageBreak/>
        <w:t xml:space="preserve">Ποιος θα πάει να κάνει την επένδυση; Αυτό είναι η δέσμευση για την οποία σας μιλάμε, όχι αν μπορούν να χτίσουν μία αποθήκη. Είναι δέσμευση, είναι ομηρία, η οποία πρέπει να τελειώσει. </w:t>
      </w:r>
    </w:p>
    <w:p w14:paraId="65B253B2" w14:textId="77777777" w:rsidR="000F4E4F" w:rsidRDefault="00A56466">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w:t>
      </w:r>
      <w:r>
        <w:rPr>
          <w:rFonts w:eastAsia="Times New Roman"/>
          <w:szCs w:val="24"/>
        </w:rPr>
        <w:t>υ ομιλίας του κυρίου Βουλευτή)</w:t>
      </w:r>
    </w:p>
    <w:p w14:paraId="65B253B3" w14:textId="77777777" w:rsidR="000F4E4F" w:rsidRDefault="00A56466">
      <w:pPr>
        <w:spacing w:line="600" w:lineRule="auto"/>
        <w:ind w:firstLine="720"/>
        <w:jc w:val="both"/>
        <w:rPr>
          <w:rFonts w:eastAsia="Times New Roman"/>
          <w:szCs w:val="24"/>
        </w:rPr>
      </w:pPr>
      <w:r>
        <w:rPr>
          <w:rFonts w:eastAsia="Times New Roman"/>
          <w:szCs w:val="24"/>
        </w:rPr>
        <w:t xml:space="preserve">Και εδώ το </w:t>
      </w:r>
      <w:r w:rsidRPr="00DE17B2">
        <w:rPr>
          <w:rFonts w:eastAsia="Times New Roman"/>
          <w:szCs w:val="24"/>
        </w:rPr>
        <w:t>αίτημα</w:t>
      </w:r>
      <w:r>
        <w:rPr>
          <w:rFonts w:eastAsia="Times New Roman"/>
          <w:szCs w:val="24"/>
        </w:rPr>
        <w:t xml:space="preserve"> για εμάς είναι πολύ καθαρό. Το αίτημα, κ</w:t>
      </w:r>
      <w:r w:rsidRPr="00DE17B2">
        <w:rPr>
          <w:rFonts w:eastAsia="Times New Roman"/>
          <w:szCs w:val="24"/>
        </w:rPr>
        <w:t>ύριε Υπουργέ</w:t>
      </w:r>
      <w:r>
        <w:rPr>
          <w:rFonts w:eastAsia="Times New Roman"/>
          <w:szCs w:val="24"/>
        </w:rPr>
        <w:t>,</w:t>
      </w:r>
      <w:r w:rsidRPr="00DE17B2">
        <w:rPr>
          <w:rFonts w:eastAsia="Times New Roman"/>
          <w:szCs w:val="24"/>
        </w:rPr>
        <w:t xml:space="preserve"> έχει να κάνει με δύο πράγματα</w:t>
      </w:r>
      <w:r>
        <w:rPr>
          <w:rFonts w:eastAsia="Times New Roman"/>
          <w:szCs w:val="24"/>
        </w:rPr>
        <w:t>.</w:t>
      </w:r>
      <w:r w:rsidRPr="00DE17B2">
        <w:rPr>
          <w:rFonts w:eastAsia="Times New Roman"/>
          <w:szCs w:val="24"/>
        </w:rPr>
        <w:t xml:space="preserve"> Το ένα είναι </w:t>
      </w:r>
      <w:r>
        <w:rPr>
          <w:rFonts w:eastAsia="Times New Roman"/>
          <w:szCs w:val="24"/>
        </w:rPr>
        <w:t xml:space="preserve">να μειωθεί ραγδαία αυτή η στρεμματική δέσμευση, τα </w:t>
      </w:r>
      <w:r>
        <w:rPr>
          <w:rFonts w:eastAsia="Times New Roman"/>
          <w:szCs w:val="24"/>
        </w:rPr>
        <w:t>είκοσι δύο χιλιάδες</w:t>
      </w:r>
      <w:r>
        <w:rPr>
          <w:rFonts w:eastAsia="Times New Roman"/>
          <w:szCs w:val="24"/>
        </w:rPr>
        <w:t xml:space="preserve"> στρέμματα, όταν όλο το </w:t>
      </w:r>
      <w:r>
        <w:rPr>
          <w:rFonts w:eastAsia="Times New Roman"/>
          <w:szCs w:val="24"/>
        </w:rPr>
        <w:t>α</w:t>
      </w:r>
      <w:r>
        <w:rPr>
          <w:rFonts w:eastAsia="Times New Roman"/>
          <w:szCs w:val="24"/>
        </w:rPr>
        <w:t xml:space="preserve">εροδρόμιο έχει </w:t>
      </w:r>
      <w:r>
        <w:rPr>
          <w:rFonts w:eastAsia="Times New Roman"/>
          <w:szCs w:val="24"/>
        </w:rPr>
        <w:t>δεκαέξι χιλιάδες</w:t>
      </w:r>
      <w:r>
        <w:rPr>
          <w:rFonts w:eastAsia="Times New Roman"/>
          <w:szCs w:val="24"/>
        </w:rPr>
        <w:t xml:space="preserve"> στρέμματα.</w:t>
      </w:r>
      <w:r w:rsidRPr="00DE17B2">
        <w:rPr>
          <w:rFonts w:eastAsia="Times New Roman"/>
          <w:szCs w:val="24"/>
        </w:rPr>
        <w:t xml:space="preserve"> </w:t>
      </w:r>
      <w:r>
        <w:rPr>
          <w:rFonts w:eastAsia="Times New Roman"/>
          <w:szCs w:val="24"/>
        </w:rPr>
        <w:t>Γιατί πρέπει να τα</w:t>
      </w:r>
      <w:r w:rsidRPr="00DE17B2">
        <w:rPr>
          <w:rFonts w:eastAsia="Times New Roman"/>
          <w:szCs w:val="24"/>
        </w:rPr>
        <w:t xml:space="preserve"> κρατάμε </w:t>
      </w:r>
      <w:r>
        <w:rPr>
          <w:rFonts w:eastAsia="Times New Roman"/>
          <w:szCs w:val="24"/>
        </w:rPr>
        <w:t>δεσμευμένα; Να μειωθεί και να αποδοθούν</w:t>
      </w:r>
      <w:r w:rsidRPr="00DE17B2">
        <w:rPr>
          <w:rFonts w:eastAsia="Times New Roman"/>
          <w:szCs w:val="24"/>
        </w:rPr>
        <w:t xml:space="preserve"> στους </w:t>
      </w:r>
      <w:r>
        <w:rPr>
          <w:rFonts w:eastAsia="Times New Roman"/>
          <w:szCs w:val="24"/>
        </w:rPr>
        <w:t xml:space="preserve">ιδιοκτήτες για να τα αξιοποιήσουν, όπως ο </w:t>
      </w:r>
      <w:r w:rsidRPr="00DE17B2">
        <w:rPr>
          <w:rFonts w:eastAsia="Times New Roman"/>
          <w:szCs w:val="24"/>
        </w:rPr>
        <w:t>καθένας νομίζει</w:t>
      </w:r>
      <w:r>
        <w:rPr>
          <w:rFonts w:eastAsia="Times New Roman"/>
          <w:szCs w:val="24"/>
        </w:rPr>
        <w:t>.</w:t>
      </w:r>
    </w:p>
    <w:p w14:paraId="65B253B4" w14:textId="77777777" w:rsidR="000F4E4F" w:rsidRDefault="00A56466">
      <w:pPr>
        <w:spacing w:line="600" w:lineRule="auto"/>
        <w:ind w:firstLine="720"/>
        <w:jc w:val="both"/>
        <w:rPr>
          <w:rFonts w:eastAsia="Times New Roman"/>
          <w:szCs w:val="24"/>
        </w:rPr>
      </w:pPr>
      <w:r>
        <w:rPr>
          <w:rFonts w:eastAsia="Times New Roman"/>
          <w:szCs w:val="24"/>
        </w:rPr>
        <w:t>Κ</w:t>
      </w:r>
      <w:r w:rsidRPr="00DE17B2">
        <w:rPr>
          <w:rFonts w:eastAsia="Times New Roman"/>
          <w:szCs w:val="24"/>
        </w:rPr>
        <w:t xml:space="preserve">αι </w:t>
      </w:r>
      <w:r>
        <w:rPr>
          <w:rFonts w:eastAsia="Times New Roman"/>
          <w:szCs w:val="24"/>
        </w:rPr>
        <w:t>δ</w:t>
      </w:r>
      <w:r w:rsidRPr="00DE17B2">
        <w:rPr>
          <w:rFonts w:eastAsia="Times New Roman"/>
          <w:szCs w:val="24"/>
        </w:rPr>
        <w:t>εύτερον</w:t>
      </w:r>
      <w:r>
        <w:rPr>
          <w:rFonts w:eastAsia="Times New Roman"/>
          <w:szCs w:val="24"/>
        </w:rPr>
        <w:t>,</w:t>
      </w:r>
      <w:r w:rsidRPr="00DE17B2">
        <w:rPr>
          <w:rFonts w:eastAsia="Times New Roman"/>
          <w:szCs w:val="24"/>
        </w:rPr>
        <w:t xml:space="preserve"> εάν παραμείνουν </w:t>
      </w:r>
      <w:r>
        <w:rPr>
          <w:rFonts w:eastAsia="Times New Roman"/>
          <w:szCs w:val="24"/>
        </w:rPr>
        <w:t>κάποια</w:t>
      </w:r>
      <w:r w:rsidRPr="00DE17B2">
        <w:rPr>
          <w:rFonts w:eastAsia="Times New Roman"/>
          <w:szCs w:val="24"/>
        </w:rPr>
        <w:t xml:space="preserve"> δεσμευμένα </w:t>
      </w:r>
      <w:r>
        <w:rPr>
          <w:rFonts w:eastAsia="Times New Roman"/>
          <w:szCs w:val="24"/>
        </w:rPr>
        <w:t>-</w:t>
      </w:r>
      <w:r w:rsidRPr="00DE17B2">
        <w:rPr>
          <w:rFonts w:eastAsia="Times New Roman"/>
          <w:szCs w:val="24"/>
        </w:rPr>
        <w:t>αν εκτιμηθεί</w:t>
      </w:r>
      <w:r>
        <w:rPr>
          <w:rFonts w:eastAsia="Times New Roman"/>
          <w:szCs w:val="24"/>
        </w:rPr>
        <w:t>,</w:t>
      </w:r>
      <w:r w:rsidRPr="00DE17B2">
        <w:rPr>
          <w:rFonts w:eastAsia="Times New Roman"/>
          <w:szCs w:val="24"/>
        </w:rPr>
        <w:t xml:space="preserve"> λέω εγώ</w:t>
      </w:r>
      <w:r>
        <w:rPr>
          <w:rFonts w:eastAsia="Times New Roman"/>
          <w:szCs w:val="24"/>
        </w:rPr>
        <w:t>-</w:t>
      </w:r>
      <w:r w:rsidRPr="00DE17B2">
        <w:rPr>
          <w:rFonts w:eastAsia="Times New Roman"/>
          <w:szCs w:val="24"/>
        </w:rPr>
        <w:t xml:space="preserve"> να δοθεί </w:t>
      </w:r>
      <w:r w:rsidRPr="00DE17B2">
        <w:rPr>
          <w:rFonts w:eastAsia="Times New Roman"/>
          <w:szCs w:val="24"/>
        </w:rPr>
        <w:t xml:space="preserve">κάποιο </w:t>
      </w:r>
      <w:r>
        <w:rPr>
          <w:rFonts w:eastAsia="Times New Roman"/>
          <w:szCs w:val="24"/>
        </w:rPr>
        <w:t>κ</w:t>
      </w:r>
      <w:r w:rsidRPr="00DE17B2">
        <w:rPr>
          <w:rFonts w:eastAsia="Times New Roman"/>
          <w:szCs w:val="24"/>
        </w:rPr>
        <w:t>ίνητρο</w:t>
      </w:r>
      <w:r>
        <w:rPr>
          <w:rFonts w:eastAsia="Times New Roman"/>
          <w:szCs w:val="24"/>
        </w:rPr>
        <w:t>,</w:t>
      </w:r>
      <w:r w:rsidRPr="00DE17B2">
        <w:rPr>
          <w:rFonts w:eastAsia="Times New Roman"/>
          <w:szCs w:val="24"/>
        </w:rPr>
        <w:t xml:space="preserve"> για παράδειγμα μεταφοράς συντελεστή</w:t>
      </w:r>
      <w:r>
        <w:rPr>
          <w:rFonts w:eastAsia="Times New Roman"/>
          <w:szCs w:val="24"/>
        </w:rPr>
        <w:t xml:space="preserve"> ή εσείς</w:t>
      </w:r>
      <w:r w:rsidRPr="00DE17B2">
        <w:rPr>
          <w:rFonts w:eastAsia="Times New Roman"/>
          <w:szCs w:val="24"/>
        </w:rPr>
        <w:t xml:space="preserve"> πείτε κάτι άλλο</w:t>
      </w:r>
      <w:r>
        <w:rPr>
          <w:rFonts w:eastAsia="Times New Roman"/>
          <w:szCs w:val="24"/>
        </w:rPr>
        <w:t>,</w:t>
      </w:r>
      <w:r w:rsidRPr="00DE17B2">
        <w:rPr>
          <w:rFonts w:eastAsia="Times New Roman"/>
          <w:szCs w:val="24"/>
        </w:rPr>
        <w:t xml:space="preserve"> ούτως ώστε να </w:t>
      </w:r>
      <w:r>
        <w:rPr>
          <w:rFonts w:eastAsia="Times New Roman"/>
          <w:szCs w:val="24"/>
        </w:rPr>
        <w:t>νιώσουν</w:t>
      </w:r>
      <w:r w:rsidRPr="00DE17B2">
        <w:rPr>
          <w:rFonts w:eastAsia="Times New Roman"/>
          <w:szCs w:val="24"/>
        </w:rPr>
        <w:t xml:space="preserve"> αυτοί οι ιδιοκτήτες ότι αυτό το ακίνητο για το οποίο φορολογούνται και </w:t>
      </w:r>
      <w:r>
        <w:rPr>
          <w:rFonts w:eastAsia="Times New Roman"/>
          <w:szCs w:val="24"/>
        </w:rPr>
        <w:t>πληρώνουν ΕΝΦΙΑ</w:t>
      </w:r>
      <w:r w:rsidRPr="00DE17B2">
        <w:rPr>
          <w:rFonts w:eastAsia="Times New Roman"/>
          <w:szCs w:val="24"/>
        </w:rPr>
        <w:t xml:space="preserve"> είναι </w:t>
      </w:r>
      <w:r>
        <w:rPr>
          <w:rFonts w:eastAsia="Times New Roman"/>
          <w:szCs w:val="24"/>
        </w:rPr>
        <w:t xml:space="preserve">δικό τους και μπορούν να το κάνουν ό,τι </w:t>
      </w:r>
      <w:r w:rsidRPr="00DE17B2">
        <w:rPr>
          <w:rFonts w:eastAsia="Times New Roman"/>
          <w:szCs w:val="24"/>
        </w:rPr>
        <w:t xml:space="preserve">θέλουν και μπορούν να </w:t>
      </w:r>
      <w:r>
        <w:rPr>
          <w:rFonts w:eastAsia="Times New Roman"/>
          <w:szCs w:val="24"/>
        </w:rPr>
        <w:t>το</w:t>
      </w:r>
      <w:r>
        <w:rPr>
          <w:rFonts w:eastAsia="Times New Roman"/>
          <w:szCs w:val="24"/>
        </w:rPr>
        <w:t xml:space="preserve"> </w:t>
      </w:r>
      <w:r w:rsidRPr="00DE17B2">
        <w:rPr>
          <w:rFonts w:eastAsia="Times New Roman"/>
          <w:szCs w:val="24"/>
        </w:rPr>
        <w:t>αξιοποιήσουν</w:t>
      </w:r>
      <w:r>
        <w:rPr>
          <w:rFonts w:eastAsia="Times New Roman"/>
          <w:szCs w:val="24"/>
        </w:rPr>
        <w:t xml:space="preserve"> κ</w:t>
      </w:r>
      <w:r w:rsidRPr="00DE17B2">
        <w:rPr>
          <w:rFonts w:eastAsia="Times New Roman"/>
          <w:szCs w:val="24"/>
        </w:rPr>
        <w:t xml:space="preserve">αι δεν </w:t>
      </w:r>
      <w:r w:rsidRPr="00DE17B2">
        <w:rPr>
          <w:rFonts w:eastAsia="Times New Roman"/>
          <w:szCs w:val="24"/>
        </w:rPr>
        <w:lastRenderedPageBreak/>
        <w:t xml:space="preserve">υπάρχει κάποιος </w:t>
      </w:r>
      <w:r>
        <w:rPr>
          <w:rFonts w:eastAsia="Times New Roman"/>
          <w:szCs w:val="24"/>
        </w:rPr>
        <w:t>να τους κρατάει σε ομηρία τριάντα</w:t>
      </w:r>
      <w:r w:rsidRPr="00DE17B2">
        <w:rPr>
          <w:rFonts w:eastAsia="Times New Roman"/>
          <w:szCs w:val="24"/>
        </w:rPr>
        <w:t xml:space="preserve"> χρόνια</w:t>
      </w:r>
      <w:r>
        <w:rPr>
          <w:rFonts w:eastAsia="Times New Roman"/>
          <w:szCs w:val="24"/>
        </w:rPr>
        <w:t>. Κι</w:t>
      </w:r>
      <w:r w:rsidRPr="00DE17B2">
        <w:rPr>
          <w:rFonts w:eastAsia="Times New Roman"/>
          <w:szCs w:val="24"/>
        </w:rPr>
        <w:t xml:space="preserve"> εμείς του λέμε</w:t>
      </w:r>
      <w:r>
        <w:rPr>
          <w:rFonts w:eastAsia="Times New Roman"/>
          <w:szCs w:val="24"/>
        </w:rPr>
        <w:t xml:space="preserve"> για επιπλέον είκοσι χρόνια. Δηλαδή, μιλάμε όχι για μ</w:t>
      </w:r>
      <w:r>
        <w:rPr>
          <w:rFonts w:eastAsia="Times New Roman"/>
          <w:szCs w:val="24"/>
        </w:rPr>
        <w:t>ί</w:t>
      </w:r>
      <w:r>
        <w:rPr>
          <w:rFonts w:eastAsia="Times New Roman"/>
          <w:szCs w:val="24"/>
        </w:rPr>
        <w:t xml:space="preserve">α ζωή, αλλά για δύο ζωές. </w:t>
      </w:r>
    </w:p>
    <w:p w14:paraId="65B253B5" w14:textId="77777777" w:rsidR="000F4E4F" w:rsidRDefault="00A56466">
      <w:pPr>
        <w:spacing w:line="600" w:lineRule="auto"/>
        <w:ind w:firstLine="720"/>
        <w:jc w:val="both"/>
        <w:rPr>
          <w:rFonts w:eastAsia="Times New Roman"/>
          <w:szCs w:val="24"/>
        </w:rPr>
      </w:pPr>
      <w:r>
        <w:rPr>
          <w:rFonts w:eastAsia="Times New Roman"/>
          <w:szCs w:val="24"/>
        </w:rPr>
        <w:t>Εάν εσείς νομίζετε ότι αυτό είναι</w:t>
      </w:r>
      <w:r w:rsidRPr="00DE17B2">
        <w:rPr>
          <w:rFonts w:eastAsia="Times New Roman"/>
          <w:szCs w:val="24"/>
        </w:rPr>
        <w:t xml:space="preserve"> σωστό </w:t>
      </w:r>
      <w:r>
        <w:rPr>
          <w:rFonts w:eastAsia="Times New Roman"/>
          <w:szCs w:val="24"/>
        </w:rPr>
        <w:t xml:space="preserve">και ότι είναι </w:t>
      </w:r>
      <w:r w:rsidRPr="00DE17B2">
        <w:rPr>
          <w:rFonts w:eastAsia="Times New Roman"/>
          <w:szCs w:val="24"/>
        </w:rPr>
        <w:t>αναπτυξιακό μέτρο και πα</w:t>
      </w:r>
      <w:r w:rsidRPr="00DE17B2">
        <w:rPr>
          <w:rFonts w:eastAsia="Times New Roman"/>
          <w:szCs w:val="24"/>
        </w:rPr>
        <w:t>νηγυρίζου</w:t>
      </w:r>
      <w:r>
        <w:rPr>
          <w:rFonts w:eastAsia="Times New Roman"/>
          <w:szCs w:val="24"/>
        </w:rPr>
        <w:t>με</w:t>
      </w:r>
      <w:r w:rsidRPr="00DE17B2">
        <w:rPr>
          <w:rFonts w:eastAsia="Times New Roman"/>
          <w:szCs w:val="24"/>
        </w:rPr>
        <w:t xml:space="preserve"> για την επένδυση </w:t>
      </w:r>
      <w:r>
        <w:rPr>
          <w:rFonts w:eastAsia="Times New Roman"/>
          <w:szCs w:val="24"/>
        </w:rPr>
        <w:t>του</w:t>
      </w:r>
      <w:r w:rsidRPr="00DE17B2">
        <w:rPr>
          <w:rFonts w:eastAsia="Times New Roman"/>
          <w:szCs w:val="24"/>
        </w:rPr>
        <w:t xml:space="preserve"> </w:t>
      </w:r>
      <w:r>
        <w:rPr>
          <w:rFonts w:eastAsia="Times New Roman"/>
          <w:szCs w:val="24"/>
        </w:rPr>
        <w:t>α</w:t>
      </w:r>
      <w:r w:rsidRPr="00DE17B2">
        <w:rPr>
          <w:rFonts w:eastAsia="Times New Roman"/>
          <w:szCs w:val="24"/>
        </w:rPr>
        <w:t>εροδρομίου</w:t>
      </w:r>
      <w:r>
        <w:rPr>
          <w:rFonts w:eastAsia="Times New Roman"/>
          <w:szCs w:val="24"/>
        </w:rPr>
        <w:t>,</w:t>
      </w:r>
      <w:r w:rsidRPr="00DE17B2">
        <w:rPr>
          <w:rFonts w:eastAsia="Times New Roman"/>
          <w:szCs w:val="24"/>
        </w:rPr>
        <w:t xml:space="preserve"> νομίζω ότι δεν προσδιορίζο</w:t>
      </w:r>
      <w:r>
        <w:rPr>
          <w:rFonts w:eastAsia="Times New Roman"/>
          <w:szCs w:val="24"/>
        </w:rPr>
        <w:t xml:space="preserve">υμε </w:t>
      </w:r>
      <w:r w:rsidRPr="00DE17B2">
        <w:rPr>
          <w:rFonts w:eastAsia="Times New Roman"/>
          <w:szCs w:val="24"/>
        </w:rPr>
        <w:t xml:space="preserve">τα πράγματα με τους ίδιους </w:t>
      </w:r>
      <w:r>
        <w:rPr>
          <w:rFonts w:eastAsia="Times New Roman"/>
          <w:szCs w:val="24"/>
        </w:rPr>
        <w:t>ό</w:t>
      </w:r>
      <w:r w:rsidRPr="00DE17B2">
        <w:rPr>
          <w:rFonts w:eastAsia="Times New Roman"/>
          <w:szCs w:val="24"/>
        </w:rPr>
        <w:t xml:space="preserve">ρους και </w:t>
      </w:r>
      <w:r>
        <w:rPr>
          <w:rFonts w:eastAsia="Times New Roman"/>
          <w:szCs w:val="24"/>
        </w:rPr>
        <w:t>ότι ο προσδιορισμός</w:t>
      </w:r>
      <w:r w:rsidRPr="00DE17B2">
        <w:rPr>
          <w:rFonts w:eastAsia="Times New Roman"/>
          <w:szCs w:val="24"/>
        </w:rPr>
        <w:t xml:space="preserve"> ο δικός σας δεν έχει σχέση με την πραγματικότητα</w:t>
      </w:r>
      <w:r>
        <w:rPr>
          <w:rFonts w:eastAsia="Times New Roman"/>
          <w:szCs w:val="24"/>
        </w:rPr>
        <w:t>.</w:t>
      </w:r>
    </w:p>
    <w:p w14:paraId="65B253B6" w14:textId="77777777" w:rsidR="000F4E4F" w:rsidRDefault="00A56466">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επανειλημμένα το κουδούνι λήξεως του χρόνου ομιλ</w:t>
      </w:r>
      <w:r>
        <w:rPr>
          <w:rFonts w:eastAsia="Times New Roman"/>
          <w:szCs w:val="24"/>
        </w:rPr>
        <w:t>ίας του κυρίου Βουλευτή)</w:t>
      </w:r>
    </w:p>
    <w:p w14:paraId="65B253B7" w14:textId="77777777" w:rsidR="000F4E4F" w:rsidRDefault="00A56466">
      <w:pPr>
        <w:spacing w:line="600" w:lineRule="auto"/>
        <w:ind w:firstLine="720"/>
        <w:jc w:val="both"/>
        <w:rPr>
          <w:rFonts w:eastAsia="Times New Roman"/>
          <w:szCs w:val="24"/>
        </w:rPr>
      </w:pPr>
      <w:r>
        <w:rPr>
          <w:rFonts w:eastAsia="Times New Roman"/>
          <w:szCs w:val="24"/>
        </w:rPr>
        <w:t>Κύριε Πρόεδρε, θα τελειώσω σε ένα λεπτό.</w:t>
      </w:r>
    </w:p>
    <w:p w14:paraId="65B253B8" w14:textId="77777777" w:rsidR="000F4E4F" w:rsidRDefault="00A56466">
      <w:pPr>
        <w:spacing w:line="600" w:lineRule="auto"/>
        <w:ind w:firstLine="720"/>
        <w:jc w:val="both"/>
        <w:rPr>
          <w:rFonts w:eastAsia="Times New Roman"/>
          <w:szCs w:val="24"/>
        </w:rPr>
      </w:pPr>
      <w:r>
        <w:rPr>
          <w:rFonts w:eastAsia="Times New Roman"/>
          <w:szCs w:val="24"/>
        </w:rPr>
        <w:t>Σ</w:t>
      </w:r>
      <w:r w:rsidRPr="00DE17B2">
        <w:rPr>
          <w:rFonts w:eastAsia="Times New Roman"/>
          <w:szCs w:val="24"/>
        </w:rPr>
        <w:t xml:space="preserve">ας </w:t>
      </w:r>
      <w:r>
        <w:rPr>
          <w:rFonts w:eastAsia="Times New Roman"/>
          <w:szCs w:val="24"/>
        </w:rPr>
        <w:t>ζήτησα προχθές</w:t>
      </w:r>
      <w:r w:rsidRPr="00DE17B2">
        <w:rPr>
          <w:rFonts w:eastAsia="Times New Roman"/>
          <w:szCs w:val="24"/>
        </w:rPr>
        <w:t xml:space="preserve"> στην </w:t>
      </w:r>
      <w:r>
        <w:rPr>
          <w:rFonts w:eastAsia="Times New Roman"/>
          <w:szCs w:val="24"/>
        </w:rPr>
        <w:t>ε</w:t>
      </w:r>
      <w:r w:rsidRPr="00DE17B2">
        <w:rPr>
          <w:rFonts w:eastAsia="Times New Roman"/>
          <w:szCs w:val="24"/>
        </w:rPr>
        <w:t>πιτροπή</w:t>
      </w:r>
      <w:r>
        <w:rPr>
          <w:rFonts w:eastAsia="Times New Roman"/>
          <w:szCs w:val="24"/>
        </w:rPr>
        <w:t>,</w:t>
      </w:r>
      <w:r w:rsidRPr="00DE17B2">
        <w:rPr>
          <w:rFonts w:eastAsia="Times New Roman"/>
          <w:szCs w:val="24"/>
        </w:rPr>
        <w:t xml:space="preserve"> </w:t>
      </w:r>
      <w:r>
        <w:rPr>
          <w:rFonts w:eastAsia="Times New Roman"/>
          <w:szCs w:val="24"/>
        </w:rPr>
        <w:t>όσον αφορά</w:t>
      </w:r>
      <w:r w:rsidRPr="00DE17B2">
        <w:rPr>
          <w:rFonts w:eastAsia="Times New Roman"/>
          <w:szCs w:val="24"/>
        </w:rPr>
        <w:t xml:space="preserve"> το άρθρο 4</w:t>
      </w:r>
      <w:r>
        <w:rPr>
          <w:rFonts w:eastAsia="Times New Roman"/>
          <w:szCs w:val="24"/>
        </w:rPr>
        <w:t>.1,</w:t>
      </w:r>
      <w:r w:rsidRPr="00DE17B2">
        <w:rPr>
          <w:rFonts w:eastAsia="Times New Roman"/>
          <w:szCs w:val="24"/>
        </w:rPr>
        <w:t xml:space="preserve"> </w:t>
      </w:r>
      <w:r>
        <w:rPr>
          <w:rFonts w:eastAsia="Times New Roman"/>
          <w:szCs w:val="24"/>
        </w:rPr>
        <w:t xml:space="preserve">εάν πριν </w:t>
      </w:r>
      <w:r>
        <w:rPr>
          <w:rFonts w:eastAsia="Times New Roman"/>
          <w:szCs w:val="24"/>
        </w:rPr>
        <w:t>τις</w:t>
      </w:r>
      <w:r w:rsidRPr="00DE17B2">
        <w:rPr>
          <w:rFonts w:eastAsia="Times New Roman"/>
          <w:szCs w:val="24"/>
        </w:rPr>
        <w:t xml:space="preserve"> </w:t>
      </w:r>
      <w:r w:rsidRPr="00DE17B2">
        <w:rPr>
          <w:rFonts w:eastAsia="Times New Roman"/>
          <w:szCs w:val="24"/>
        </w:rPr>
        <w:t xml:space="preserve">11 Ιουνίου του </w:t>
      </w:r>
      <w:r>
        <w:rPr>
          <w:rFonts w:eastAsia="Times New Roman"/>
          <w:szCs w:val="24"/>
        </w:rPr>
        <w:t>20</w:t>
      </w:r>
      <w:r w:rsidRPr="00DE17B2">
        <w:rPr>
          <w:rFonts w:eastAsia="Times New Roman"/>
          <w:szCs w:val="24"/>
        </w:rPr>
        <w:t xml:space="preserve">26 η παρούσα </w:t>
      </w:r>
      <w:r>
        <w:rPr>
          <w:rFonts w:eastAsia="Times New Roman"/>
          <w:szCs w:val="24"/>
        </w:rPr>
        <w:t>σ</w:t>
      </w:r>
      <w:r w:rsidRPr="00DE17B2">
        <w:rPr>
          <w:rFonts w:eastAsia="Times New Roman"/>
          <w:szCs w:val="24"/>
        </w:rPr>
        <w:t>ύμβαση κατ</w:t>
      </w:r>
      <w:r>
        <w:rPr>
          <w:rFonts w:eastAsia="Times New Roman"/>
          <w:szCs w:val="24"/>
        </w:rPr>
        <w:t xml:space="preserve">αστεί άκυρη για </w:t>
      </w:r>
      <w:r w:rsidRPr="00DE17B2">
        <w:rPr>
          <w:rFonts w:eastAsia="Times New Roman"/>
          <w:szCs w:val="24"/>
        </w:rPr>
        <w:t xml:space="preserve">οποιοδήποτε λόγο </w:t>
      </w:r>
      <w:r>
        <w:rPr>
          <w:rFonts w:eastAsia="Times New Roman"/>
          <w:szCs w:val="24"/>
        </w:rPr>
        <w:t>κ</w:t>
      </w:r>
      <w:r>
        <w:rPr>
          <w:rFonts w:eastAsia="Times New Roman"/>
          <w:szCs w:val="24"/>
        </w:rPr>
        <w:t>.</w:t>
      </w:r>
      <w:r>
        <w:rPr>
          <w:rFonts w:eastAsia="Times New Roman"/>
          <w:szCs w:val="24"/>
        </w:rPr>
        <w:t>λπ. –να μην τ</w:t>
      </w:r>
      <w:r>
        <w:rPr>
          <w:rFonts w:eastAsia="Times New Roman"/>
          <w:szCs w:val="24"/>
        </w:rPr>
        <w:t>ο</w:t>
      </w:r>
      <w:r>
        <w:rPr>
          <w:rFonts w:eastAsia="Times New Roman"/>
          <w:szCs w:val="24"/>
        </w:rPr>
        <w:t xml:space="preserve"> διαβάσω- κάποιες </w:t>
      </w:r>
      <w:r w:rsidRPr="00DE17B2">
        <w:rPr>
          <w:rFonts w:eastAsia="Times New Roman"/>
          <w:szCs w:val="24"/>
        </w:rPr>
        <w:t>διευκρινίσεις</w:t>
      </w:r>
      <w:r>
        <w:rPr>
          <w:rFonts w:eastAsia="Times New Roman"/>
          <w:szCs w:val="24"/>
        </w:rPr>
        <w:t xml:space="preserve"> ως προς το τι θα οφείλει το </w:t>
      </w:r>
      <w:r w:rsidRPr="00DE17B2">
        <w:rPr>
          <w:rFonts w:eastAsia="Times New Roman"/>
          <w:szCs w:val="24"/>
        </w:rPr>
        <w:t xml:space="preserve"> </w:t>
      </w:r>
      <w:r>
        <w:rPr>
          <w:rFonts w:eastAsia="Times New Roman"/>
          <w:szCs w:val="24"/>
        </w:rPr>
        <w:t xml:space="preserve">ελληνικό </w:t>
      </w:r>
      <w:r>
        <w:rPr>
          <w:rFonts w:eastAsia="Times New Roman"/>
          <w:szCs w:val="24"/>
        </w:rPr>
        <w:t>δ</w:t>
      </w:r>
      <w:r w:rsidRPr="00DE17B2">
        <w:rPr>
          <w:rFonts w:eastAsia="Times New Roman"/>
          <w:szCs w:val="24"/>
        </w:rPr>
        <w:t>ημόσιο να επιστρέψει και πώς ακριβώς</w:t>
      </w:r>
      <w:r>
        <w:rPr>
          <w:rFonts w:eastAsia="Times New Roman"/>
          <w:szCs w:val="24"/>
        </w:rPr>
        <w:t xml:space="preserve">. Διότι εδώ υπάρχουν κάποιες </w:t>
      </w:r>
      <w:r w:rsidRPr="00DE17B2">
        <w:rPr>
          <w:rFonts w:eastAsia="Times New Roman"/>
          <w:szCs w:val="24"/>
        </w:rPr>
        <w:t xml:space="preserve">παραπομπές </w:t>
      </w:r>
      <w:r>
        <w:rPr>
          <w:rFonts w:eastAsia="Times New Roman"/>
          <w:szCs w:val="24"/>
        </w:rPr>
        <w:t>κι εδώ</w:t>
      </w:r>
      <w:r w:rsidRPr="00DE17B2">
        <w:rPr>
          <w:rFonts w:eastAsia="Times New Roman"/>
          <w:szCs w:val="24"/>
        </w:rPr>
        <w:t xml:space="preserve"> </w:t>
      </w:r>
      <w:r>
        <w:rPr>
          <w:rFonts w:eastAsia="Times New Roman"/>
          <w:szCs w:val="24"/>
        </w:rPr>
        <w:t>εμείς εντοπίζουμε</w:t>
      </w:r>
      <w:r w:rsidRPr="00DE17B2">
        <w:rPr>
          <w:rFonts w:eastAsia="Times New Roman"/>
          <w:szCs w:val="24"/>
        </w:rPr>
        <w:t xml:space="preserve"> ότι υπάρχει μία εκκρεμότητα</w:t>
      </w:r>
      <w:r>
        <w:rPr>
          <w:rFonts w:eastAsia="Times New Roman"/>
          <w:szCs w:val="24"/>
        </w:rPr>
        <w:t>.</w:t>
      </w:r>
      <w:r w:rsidRPr="00DE17B2">
        <w:rPr>
          <w:rFonts w:eastAsia="Times New Roman"/>
          <w:szCs w:val="24"/>
        </w:rPr>
        <w:t xml:space="preserve"> </w:t>
      </w:r>
      <w:r>
        <w:rPr>
          <w:rFonts w:eastAsia="Times New Roman"/>
          <w:szCs w:val="24"/>
        </w:rPr>
        <w:t>Δ</w:t>
      </w:r>
      <w:r w:rsidRPr="00DE17B2">
        <w:rPr>
          <w:rFonts w:eastAsia="Times New Roman"/>
          <w:szCs w:val="24"/>
        </w:rPr>
        <w:t>εν ξέρουμε πώς μπορεί να εξελιχθεί</w:t>
      </w:r>
      <w:r>
        <w:rPr>
          <w:rFonts w:eastAsia="Times New Roman"/>
          <w:szCs w:val="24"/>
        </w:rPr>
        <w:t>.</w:t>
      </w:r>
      <w:r w:rsidRPr="00DE17B2">
        <w:rPr>
          <w:rFonts w:eastAsia="Times New Roman"/>
          <w:szCs w:val="24"/>
        </w:rPr>
        <w:t xml:space="preserve"> </w:t>
      </w:r>
      <w:r>
        <w:rPr>
          <w:rFonts w:eastAsia="Times New Roman"/>
          <w:szCs w:val="24"/>
        </w:rPr>
        <w:t>Γ</w:t>
      </w:r>
      <w:r w:rsidRPr="00DE17B2">
        <w:rPr>
          <w:rFonts w:eastAsia="Times New Roman"/>
          <w:szCs w:val="24"/>
        </w:rPr>
        <w:t xml:space="preserve">ια να </w:t>
      </w:r>
      <w:r w:rsidRPr="00DE17B2">
        <w:rPr>
          <w:rFonts w:eastAsia="Times New Roman"/>
          <w:szCs w:val="24"/>
        </w:rPr>
        <w:lastRenderedPageBreak/>
        <w:t>το προλάβ</w:t>
      </w:r>
      <w:r>
        <w:rPr>
          <w:rFonts w:eastAsia="Times New Roman"/>
          <w:szCs w:val="24"/>
        </w:rPr>
        <w:t>ουμε,</w:t>
      </w:r>
      <w:r w:rsidRPr="00DE17B2">
        <w:rPr>
          <w:rFonts w:eastAsia="Times New Roman"/>
          <w:szCs w:val="24"/>
        </w:rPr>
        <w:t xml:space="preserve"> </w:t>
      </w:r>
      <w:r>
        <w:rPr>
          <w:rFonts w:eastAsia="Times New Roman"/>
          <w:szCs w:val="24"/>
        </w:rPr>
        <w:t>όμως,</w:t>
      </w:r>
      <w:r w:rsidRPr="00DE17B2">
        <w:rPr>
          <w:rFonts w:eastAsia="Times New Roman"/>
          <w:szCs w:val="24"/>
        </w:rPr>
        <w:t xml:space="preserve"> θα </w:t>
      </w:r>
      <w:r>
        <w:rPr>
          <w:rFonts w:eastAsia="Times New Roman"/>
          <w:szCs w:val="24"/>
        </w:rPr>
        <w:t>θέλαμ</w:t>
      </w:r>
      <w:r>
        <w:rPr>
          <w:rFonts w:eastAsia="Times New Roman"/>
          <w:szCs w:val="24"/>
        </w:rPr>
        <w:t>ε τις δικές</w:t>
      </w:r>
      <w:r w:rsidRPr="00DE17B2">
        <w:rPr>
          <w:rFonts w:eastAsia="Times New Roman"/>
          <w:szCs w:val="24"/>
        </w:rPr>
        <w:t xml:space="preserve"> σας διευκρινίσεις</w:t>
      </w:r>
      <w:r>
        <w:rPr>
          <w:rFonts w:eastAsia="Times New Roman"/>
          <w:szCs w:val="24"/>
        </w:rPr>
        <w:t xml:space="preserve">. Δεν μας τις δώσατε στην </w:t>
      </w:r>
      <w:r>
        <w:rPr>
          <w:rFonts w:eastAsia="Times New Roman"/>
          <w:szCs w:val="24"/>
        </w:rPr>
        <w:t>ε</w:t>
      </w:r>
      <w:r>
        <w:rPr>
          <w:rFonts w:eastAsia="Times New Roman"/>
          <w:szCs w:val="24"/>
        </w:rPr>
        <w:t>πιτροπή. Θέλουμε να μας τις δώσετε σήμερα. Και μέχρι να ακούσουμε τις δεσμεύσεις σας γι’ αυτά τα οποία ανέφερα,</w:t>
      </w:r>
      <w:r w:rsidRPr="00DE17B2">
        <w:rPr>
          <w:rFonts w:eastAsia="Times New Roman"/>
          <w:szCs w:val="24"/>
        </w:rPr>
        <w:t xml:space="preserve"> </w:t>
      </w:r>
      <w:r>
        <w:rPr>
          <w:rFonts w:eastAsia="Times New Roman"/>
          <w:szCs w:val="24"/>
        </w:rPr>
        <w:t>επιφυλασσόμεθα για την</w:t>
      </w:r>
      <w:r w:rsidRPr="00DE17B2">
        <w:rPr>
          <w:rFonts w:eastAsia="Times New Roman"/>
          <w:szCs w:val="24"/>
        </w:rPr>
        <w:t xml:space="preserve"> ψήφο μας στ</w:t>
      </w:r>
      <w:r>
        <w:rPr>
          <w:rFonts w:eastAsia="Times New Roman"/>
          <w:szCs w:val="24"/>
        </w:rPr>
        <w:t xml:space="preserve">η </w:t>
      </w:r>
      <w:r w:rsidRPr="00DE17B2">
        <w:rPr>
          <w:rFonts w:eastAsia="Times New Roman"/>
          <w:szCs w:val="24"/>
        </w:rPr>
        <w:t xml:space="preserve">συγκεκριμένη </w:t>
      </w:r>
      <w:r>
        <w:rPr>
          <w:rFonts w:eastAsia="Times New Roman"/>
          <w:szCs w:val="24"/>
        </w:rPr>
        <w:t>κ</w:t>
      </w:r>
      <w:r w:rsidRPr="00DE17B2">
        <w:rPr>
          <w:rFonts w:eastAsia="Times New Roman"/>
          <w:szCs w:val="24"/>
        </w:rPr>
        <w:t>ύρωση</w:t>
      </w:r>
      <w:r>
        <w:rPr>
          <w:rFonts w:eastAsia="Times New Roman"/>
          <w:szCs w:val="24"/>
        </w:rPr>
        <w:t>.</w:t>
      </w:r>
      <w:r w:rsidRPr="00DE17B2">
        <w:rPr>
          <w:rFonts w:eastAsia="Times New Roman"/>
          <w:szCs w:val="24"/>
        </w:rPr>
        <w:t xml:space="preserve"> </w:t>
      </w:r>
    </w:p>
    <w:p w14:paraId="65B253B9" w14:textId="77777777" w:rsidR="000F4E4F" w:rsidRDefault="00A56466">
      <w:pPr>
        <w:spacing w:line="600" w:lineRule="auto"/>
        <w:ind w:firstLine="720"/>
        <w:jc w:val="both"/>
        <w:rPr>
          <w:rFonts w:eastAsia="Times New Roman"/>
          <w:szCs w:val="24"/>
        </w:rPr>
      </w:pPr>
      <w:r w:rsidRPr="00DE17B2">
        <w:rPr>
          <w:rFonts w:eastAsia="Times New Roman"/>
          <w:szCs w:val="24"/>
        </w:rPr>
        <w:t>Ευχαριστώ πολύ</w:t>
      </w:r>
      <w:r>
        <w:rPr>
          <w:rFonts w:eastAsia="Times New Roman"/>
          <w:szCs w:val="24"/>
        </w:rPr>
        <w:t>.</w:t>
      </w:r>
    </w:p>
    <w:p w14:paraId="65B253BA" w14:textId="77777777" w:rsidR="000F4E4F" w:rsidRDefault="00A56466">
      <w:pPr>
        <w:spacing w:line="600" w:lineRule="auto"/>
        <w:ind w:firstLine="720"/>
        <w:jc w:val="center"/>
        <w:rPr>
          <w:rFonts w:eastAsia="Times New Roman"/>
          <w:szCs w:val="24"/>
        </w:rPr>
      </w:pPr>
      <w:r>
        <w:rPr>
          <w:rFonts w:eastAsia="Times New Roman"/>
          <w:szCs w:val="24"/>
        </w:rPr>
        <w:t>(Χειροκροτήματ</w:t>
      </w:r>
      <w:r>
        <w:rPr>
          <w:rFonts w:eastAsia="Times New Roman"/>
          <w:szCs w:val="24"/>
        </w:rPr>
        <w:t>α από την πτέρυγα της Νέας Δημοκρατίας)</w:t>
      </w:r>
    </w:p>
    <w:p w14:paraId="65B253BB" w14:textId="77777777" w:rsidR="000F4E4F" w:rsidRDefault="00A56466">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Εγώ ευχαριστώ, κύριε Βλάχο. </w:t>
      </w:r>
    </w:p>
    <w:p w14:paraId="65B253BC" w14:textId="77777777" w:rsidR="000F4E4F" w:rsidRDefault="00A56466">
      <w:pPr>
        <w:spacing w:line="600" w:lineRule="auto"/>
        <w:ind w:firstLine="720"/>
        <w:jc w:val="both"/>
        <w:rPr>
          <w:rFonts w:eastAsia="Times New Roman"/>
          <w:szCs w:val="24"/>
        </w:rPr>
      </w:pPr>
      <w:r w:rsidRPr="00FE6DD0">
        <w:rPr>
          <w:rFonts w:eastAsia="Times New Roman"/>
          <w:b/>
          <w:szCs w:val="24"/>
        </w:rPr>
        <w:t xml:space="preserve">ΕΥΚΛΕΙΔΗΣ ΤΣΑΚΑΛΩΤΟΣ (Υπουργός Οικονομικών): </w:t>
      </w:r>
      <w:r>
        <w:rPr>
          <w:rFonts w:eastAsia="Times New Roman"/>
          <w:szCs w:val="24"/>
        </w:rPr>
        <w:t xml:space="preserve">Κύριε Πρόεδρε, μπορώ να έχω τον λόγο; </w:t>
      </w:r>
    </w:p>
    <w:p w14:paraId="65B253BD" w14:textId="77777777" w:rsidR="000F4E4F" w:rsidRDefault="00A56466">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Τι θέλετε, κύριε Υπουργέ; </w:t>
      </w:r>
    </w:p>
    <w:p w14:paraId="65B253BE" w14:textId="77777777" w:rsidR="000F4E4F" w:rsidRDefault="00A56466">
      <w:pPr>
        <w:spacing w:line="600" w:lineRule="auto"/>
        <w:ind w:firstLine="720"/>
        <w:jc w:val="both"/>
        <w:rPr>
          <w:rFonts w:eastAsia="Times New Roman"/>
          <w:szCs w:val="24"/>
        </w:rPr>
      </w:pPr>
      <w:r w:rsidRPr="00FE6DD0">
        <w:rPr>
          <w:rFonts w:eastAsia="Times New Roman"/>
          <w:b/>
          <w:szCs w:val="24"/>
        </w:rPr>
        <w:t>ΕΥΚΛΕΙΔΗΣ ΤΣΑΚΑΛΩΤΟΣ (Υπουργός Οικονομικών):</w:t>
      </w:r>
      <w:r>
        <w:rPr>
          <w:rFonts w:eastAsia="Times New Roman"/>
          <w:b/>
          <w:szCs w:val="24"/>
        </w:rPr>
        <w:t xml:space="preserve"> </w:t>
      </w:r>
      <w:r>
        <w:rPr>
          <w:rFonts w:eastAsia="Times New Roman"/>
          <w:szCs w:val="24"/>
        </w:rPr>
        <w:t xml:space="preserve">Θα ήθελα να καταθέσω κάτι για τα Πρακτικά. </w:t>
      </w:r>
    </w:p>
    <w:p w14:paraId="65B253BF" w14:textId="77777777" w:rsidR="000F4E4F" w:rsidRDefault="00A56466">
      <w:pPr>
        <w:spacing w:line="600" w:lineRule="auto"/>
        <w:ind w:firstLine="720"/>
        <w:jc w:val="both"/>
        <w:rPr>
          <w:rFonts w:eastAsia="Times New Roman"/>
          <w:szCs w:val="24"/>
        </w:rPr>
      </w:pPr>
      <w:r>
        <w:rPr>
          <w:rFonts w:eastAsia="Times New Roman"/>
          <w:szCs w:val="24"/>
        </w:rPr>
        <w:lastRenderedPageBreak/>
        <w:t>Επειδή ο καλός συνάδελφος δεν θέλει να μείνει κάποια ανακρίβεια, εμείς απαντήσαμε στην ερώτηση του κ. Καραμανλή. Και για τους επόμενους ομιλητές, που ξέρω ότι παίρνουν</w:t>
      </w:r>
      <w:r>
        <w:rPr>
          <w:rFonts w:eastAsia="Times New Roman"/>
          <w:szCs w:val="24"/>
        </w:rPr>
        <w:t xml:space="preserve"> όλο και περισσότερο γραμμή από το δικό σας το κόμμα, για να μην κάνουν κι εκείνοι το ίδιο λάθος, απλώς θέλω να καταθέσω την απάντηση που δώσαμε στην ερώτηση του κ. Καραμανλή.  </w:t>
      </w:r>
    </w:p>
    <w:p w14:paraId="65B253C0" w14:textId="77777777" w:rsidR="000F4E4F" w:rsidRDefault="00A56466">
      <w:pPr>
        <w:spacing w:line="600" w:lineRule="auto"/>
        <w:ind w:firstLine="720"/>
        <w:jc w:val="both"/>
        <w:rPr>
          <w:rFonts w:eastAsia="Times New Roman"/>
          <w:szCs w:val="24"/>
        </w:rPr>
      </w:pPr>
      <w:r>
        <w:rPr>
          <w:rFonts w:eastAsia="Times New Roman"/>
          <w:szCs w:val="24"/>
        </w:rPr>
        <w:t xml:space="preserve">(Στο σημείο αυτό ο Υπουργός κ. Ευκλείδης Τσακαλώτος καταθέτει για τα Πρακτικά </w:t>
      </w:r>
      <w:r>
        <w:rPr>
          <w:rFonts w:eastAsia="Times New Roman"/>
          <w:szCs w:val="24"/>
        </w:rPr>
        <w:t xml:space="preserve">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5B253C1" w14:textId="77777777" w:rsidR="000F4E4F" w:rsidRDefault="00A56466">
      <w:pPr>
        <w:spacing w:line="600" w:lineRule="auto"/>
        <w:ind w:firstLine="720"/>
        <w:jc w:val="both"/>
        <w:rPr>
          <w:rFonts w:eastAsia="Times New Roman"/>
          <w:szCs w:val="24"/>
        </w:rPr>
      </w:pPr>
      <w:r w:rsidRPr="00E5235E">
        <w:rPr>
          <w:rFonts w:eastAsia="Times New Roman"/>
          <w:b/>
          <w:szCs w:val="24"/>
        </w:rPr>
        <w:t>ΓΕΩΡΓΙΟΣ ΒΛΑΧΟΣ:</w:t>
      </w:r>
      <w:r>
        <w:rPr>
          <w:rFonts w:eastAsia="Times New Roman"/>
          <w:szCs w:val="24"/>
        </w:rPr>
        <w:t xml:space="preserve"> Αφού έκανα αναφορά στο δελτίο τύπου που εκδώσατε. Τι διαφορετικό υπάρχει; </w:t>
      </w:r>
    </w:p>
    <w:p w14:paraId="65B253C2" w14:textId="77777777" w:rsidR="000F4E4F" w:rsidRDefault="00A56466">
      <w:pPr>
        <w:spacing w:line="600" w:lineRule="auto"/>
        <w:ind w:firstLine="720"/>
        <w:jc w:val="both"/>
        <w:rPr>
          <w:rFonts w:eastAsia="Times New Roman"/>
          <w:szCs w:val="24"/>
        </w:rPr>
      </w:pPr>
      <w:r>
        <w:rPr>
          <w:rFonts w:eastAsia="Times New Roman"/>
          <w:b/>
          <w:szCs w:val="24"/>
        </w:rPr>
        <w:t>ΠΡΟΕΔΡΕΥΩΝ (Δημήτριος Κρεμαστι</w:t>
      </w:r>
      <w:r>
        <w:rPr>
          <w:rFonts w:eastAsia="Times New Roman"/>
          <w:b/>
          <w:szCs w:val="24"/>
        </w:rPr>
        <w:t xml:space="preserve">νός): </w:t>
      </w:r>
      <w:r>
        <w:rPr>
          <w:rFonts w:eastAsia="Times New Roman"/>
          <w:szCs w:val="24"/>
        </w:rPr>
        <w:t xml:space="preserve">Κύριε Βλάχο, σας παρακαλώ.  </w:t>
      </w:r>
    </w:p>
    <w:p w14:paraId="65B253C3" w14:textId="77777777" w:rsidR="000F4E4F" w:rsidRDefault="00A56466">
      <w:pPr>
        <w:spacing w:line="600" w:lineRule="auto"/>
        <w:ind w:firstLine="720"/>
        <w:jc w:val="both"/>
        <w:rPr>
          <w:rFonts w:eastAsia="Times New Roman"/>
          <w:szCs w:val="24"/>
        </w:rPr>
      </w:pPr>
      <w:r w:rsidRPr="00187F2A">
        <w:rPr>
          <w:rFonts w:eastAsia="Times New Roman"/>
          <w:b/>
          <w:szCs w:val="24"/>
        </w:rPr>
        <w:t xml:space="preserve">ΑΝΔΡΕΑΣ ΛΟΒΕΡΔΟΣ: </w:t>
      </w:r>
      <w:r>
        <w:rPr>
          <w:rFonts w:eastAsia="Times New Roman"/>
          <w:szCs w:val="24"/>
        </w:rPr>
        <w:t xml:space="preserve">Κύριε Υπουργέ, για εμάς λέγατε; Δεν είπατε για εμάς. Εδώ δεν θα περνάει τίποτα τέτοιο. Δεν θα ξαναπεράσει τέτοιο πράγμα εναντίον μας. Μιλάμε ευθέως.  </w:t>
      </w:r>
    </w:p>
    <w:p w14:paraId="65B253C4" w14:textId="77777777" w:rsidR="000F4E4F" w:rsidRDefault="00A56466">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Κύριε Λοβέρδο, ζ</w:t>
      </w:r>
      <w:r>
        <w:rPr>
          <w:rFonts w:eastAsia="Times New Roman"/>
          <w:szCs w:val="24"/>
        </w:rPr>
        <w:t xml:space="preserve">ητήστε τον λόγο, να σας τον δώσω. </w:t>
      </w:r>
    </w:p>
    <w:p w14:paraId="65B253C5" w14:textId="77777777" w:rsidR="000F4E4F" w:rsidRDefault="00A56466">
      <w:pPr>
        <w:spacing w:line="600" w:lineRule="auto"/>
        <w:ind w:firstLine="720"/>
        <w:jc w:val="both"/>
        <w:rPr>
          <w:rFonts w:eastAsia="Times New Roman"/>
          <w:szCs w:val="24"/>
        </w:rPr>
      </w:pPr>
      <w:r w:rsidRPr="00187F2A">
        <w:rPr>
          <w:rFonts w:eastAsia="Times New Roman"/>
          <w:b/>
          <w:szCs w:val="24"/>
        </w:rPr>
        <w:t>ΑΝΔΡΕΑΣ ΛΟΒΕΡΔΟΣ:</w:t>
      </w:r>
      <w:r>
        <w:rPr>
          <w:rFonts w:eastAsia="Times New Roman"/>
          <w:b/>
          <w:szCs w:val="24"/>
        </w:rPr>
        <w:t xml:space="preserve"> </w:t>
      </w:r>
      <w:r>
        <w:rPr>
          <w:rFonts w:eastAsia="Times New Roman"/>
          <w:szCs w:val="24"/>
        </w:rPr>
        <w:t>Δεν θέλω τον λόγο. Μ</w:t>
      </w:r>
      <w:r>
        <w:rPr>
          <w:rFonts w:eastAsia="Times New Roman"/>
          <w:szCs w:val="24"/>
        </w:rPr>
        <w:t>ί</w:t>
      </w:r>
      <w:r>
        <w:rPr>
          <w:rFonts w:eastAsia="Times New Roman"/>
          <w:szCs w:val="24"/>
        </w:rPr>
        <w:t>α διευκρίνιση ήθελα.</w:t>
      </w:r>
    </w:p>
    <w:p w14:paraId="65B253C6" w14:textId="77777777" w:rsidR="000F4E4F" w:rsidRDefault="00A56466">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Εντάξει, αλλά να μην το κάνουμε όπως στην τηλεόραση που μιλάει ο ένας πάνω στον άλλον. Να ζητήσετε τον λόγο, να σας τον δώσω.</w:t>
      </w:r>
      <w:r>
        <w:rPr>
          <w:rFonts w:eastAsia="Times New Roman"/>
          <w:szCs w:val="24"/>
        </w:rPr>
        <w:t xml:space="preserve">  </w:t>
      </w:r>
    </w:p>
    <w:p w14:paraId="65B253C7" w14:textId="77777777" w:rsidR="000F4E4F" w:rsidRDefault="00A56466">
      <w:pPr>
        <w:spacing w:line="600" w:lineRule="auto"/>
        <w:ind w:firstLine="720"/>
        <w:jc w:val="both"/>
        <w:rPr>
          <w:rFonts w:eastAsia="Times New Roman"/>
          <w:szCs w:val="24"/>
        </w:rPr>
      </w:pPr>
      <w:r w:rsidRPr="00E5235E">
        <w:rPr>
          <w:rFonts w:eastAsia="Times New Roman"/>
          <w:b/>
          <w:szCs w:val="24"/>
        </w:rPr>
        <w:t>ΓΕΩΡΓΙΟΣ ΒΛΑΧΟΣ:</w:t>
      </w:r>
      <w:r>
        <w:rPr>
          <w:rFonts w:eastAsia="Times New Roman"/>
          <w:b/>
          <w:szCs w:val="24"/>
        </w:rPr>
        <w:t xml:space="preserve"> </w:t>
      </w:r>
      <w:r>
        <w:rPr>
          <w:rFonts w:eastAsia="Times New Roman"/>
          <w:szCs w:val="24"/>
        </w:rPr>
        <w:t xml:space="preserve">Κύριε Πρόεδρε, θα ήθελα λίγα δευτερόλεπτα για να πω κάτι σε σχέση με αυτό που είπε ο κύριος Υπουργός. </w:t>
      </w:r>
    </w:p>
    <w:p w14:paraId="65B253C8" w14:textId="77777777" w:rsidR="000F4E4F" w:rsidRDefault="00A56466">
      <w:pPr>
        <w:spacing w:line="600" w:lineRule="auto"/>
        <w:ind w:firstLine="720"/>
        <w:jc w:val="both"/>
        <w:rPr>
          <w:rFonts w:eastAsia="Times New Roman"/>
          <w:szCs w:val="24"/>
        </w:rPr>
      </w:pPr>
      <w:r>
        <w:rPr>
          <w:rFonts w:eastAsia="Times New Roman"/>
          <w:szCs w:val="24"/>
        </w:rPr>
        <w:t xml:space="preserve">Διάβασα μία αποστροφή από το κείμενο του συναδέλφου και επικαλέστηκα και το δελτίο τύπου που μας φέρατε. Δεν λέτε κάτι </w:t>
      </w:r>
      <w:r w:rsidRPr="00DE17B2">
        <w:rPr>
          <w:rFonts w:eastAsia="Times New Roman"/>
          <w:szCs w:val="24"/>
        </w:rPr>
        <w:t>περισσότερο</w:t>
      </w:r>
      <w:r>
        <w:rPr>
          <w:rFonts w:eastAsia="Times New Roman"/>
          <w:szCs w:val="24"/>
        </w:rPr>
        <w:t>.</w:t>
      </w:r>
      <w:r w:rsidRPr="00DE17B2">
        <w:rPr>
          <w:rFonts w:eastAsia="Times New Roman"/>
          <w:szCs w:val="24"/>
        </w:rPr>
        <w:t xml:space="preserve"> </w:t>
      </w:r>
      <w:r>
        <w:rPr>
          <w:rFonts w:eastAsia="Times New Roman"/>
          <w:szCs w:val="24"/>
        </w:rPr>
        <w:t>Ε</w:t>
      </w:r>
      <w:r w:rsidRPr="00DE17B2">
        <w:rPr>
          <w:rFonts w:eastAsia="Times New Roman"/>
          <w:szCs w:val="24"/>
        </w:rPr>
        <w:t>πί της ουσίας</w:t>
      </w:r>
      <w:r>
        <w:rPr>
          <w:rFonts w:eastAsia="Times New Roman"/>
          <w:szCs w:val="24"/>
        </w:rPr>
        <w:t>,</w:t>
      </w:r>
      <w:r w:rsidRPr="00DE17B2">
        <w:rPr>
          <w:rFonts w:eastAsia="Times New Roman"/>
          <w:szCs w:val="24"/>
        </w:rPr>
        <w:t xml:space="preserve"> δεν υπάρχει διαφωνία</w:t>
      </w:r>
      <w:r>
        <w:rPr>
          <w:rFonts w:eastAsia="Times New Roman"/>
          <w:szCs w:val="24"/>
        </w:rPr>
        <w:t>,</w:t>
      </w:r>
      <w:r w:rsidRPr="00DE17B2">
        <w:rPr>
          <w:rFonts w:eastAsia="Times New Roman"/>
          <w:szCs w:val="24"/>
        </w:rPr>
        <w:t xml:space="preserve"> αφού </w:t>
      </w:r>
      <w:r>
        <w:rPr>
          <w:rFonts w:eastAsia="Times New Roman"/>
          <w:szCs w:val="24"/>
        </w:rPr>
        <w:t xml:space="preserve">ό,τι είχατε να πείτε το είπατε στο δελτίο. </w:t>
      </w:r>
    </w:p>
    <w:p w14:paraId="65B253C9" w14:textId="77777777" w:rsidR="000F4E4F" w:rsidRDefault="00A56466">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Εγώ απλώς ήθελα να πω ότι απαντήσαμε στον κ. Καραμανλή. </w:t>
      </w:r>
    </w:p>
    <w:p w14:paraId="65B253CA" w14:textId="77777777" w:rsidR="000F4E4F" w:rsidRDefault="00A56466">
      <w:pPr>
        <w:spacing w:line="600" w:lineRule="auto"/>
        <w:ind w:firstLine="720"/>
        <w:jc w:val="both"/>
        <w:rPr>
          <w:rFonts w:eastAsia="Times New Roman"/>
          <w:szCs w:val="24"/>
        </w:rPr>
      </w:pPr>
      <w:r w:rsidRPr="00E5235E">
        <w:rPr>
          <w:rFonts w:eastAsia="Times New Roman"/>
          <w:b/>
          <w:szCs w:val="24"/>
        </w:rPr>
        <w:lastRenderedPageBreak/>
        <w:t>ΓΕΩΡΓΙΟΣ ΒΛΑΧΟΣ:</w:t>
      </w:r>
      <w:r>
        <w:rPr>
          <w:rFonts w:eastAsia="Times New Roman"/>
          <w:b/>
          <w:szCs w:val="24"/>
        </w:rPr>
        <w:t xml:space="preserve"> </w:t>
      </w:r>
      <w:r>
        <w:rPr>
          <w:rFonts w:eastAsia="Times New Roman"/>
          <w:szCs w:val="24"/>
        </w:rPr>
        <w:t>Απαντήσατε, όπως οφείλατε να απαντήσετε σε μία ερώτ</w:t>
      </w:r>
      <w:r>
        <w:rPr>
          <w:rFonts w:eastAsia="Times New Roman"/>
          <w:szCs w:val="24"/>
        </w:rPr>
        <w:t xml:space="preserve">ηση. </w:t>
      </w:r>
    </w:p>
    <w:p w14:paraId="65B253CB" w14:textId="77777777" w:rsidR="000F4E4F" w:rsidRDefault="00A56466">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Μην κάνετε διαλογική συζήτηση, σας παρακαλώ. </w:t>
      </w:r>
    </w:p>
    <w:p w14:paraId="65B253CC" w14:textId="77777777" w:rsidR="000F4E4F" w:rsidRDefault="00A56466">
      <w:pPr>
        <w:spacing w:line="600" w:lineRule="auto"/>
        <w:ind w:firstLine="720"/>
        <w:jc w:val="both"/>
        <w:rPr>
          <w:rFonts w:eastAsia="Times New Roman"/>
          <w:szCs w:val="24"/>
        </w:rPr>
      </w:pPr>
      <w:r>
        <w:rPr>
          <w:rFonts w:eastAsia="Times New Roman"/>
          <w:szCs w:val="24"/>
        </w:rPr>
        <w:t xml:space="preserve">Ο ειδικός αγορητής της Δημοκρατικής Συμπαράταξης κ. Μανιάτης έχει τον λόγο. </w:t>
      </w:r>
    </w:p>
    <w:p w14:paraId="65B253CD" w14:textId="77777777" w:rsidR="000F4E4F" w:rsidRDefault="00A56466">
      <w:pPr>
        <w:spacing w:line="600" w:lineRule="auto"/>
        <w:ind w:firstLine="720"/>
        <w:jc w:val="both"/>
        <w:rPr>
          <w:rFonts w:eastAsia="Times New Roman"/>
          <w:szCs w:val="24"/>
        </w:rPr>
      </w:pPr>
      <w:r w:rsidRPr="00793B76">
        <w:rPr>
          <w:rFonts w:eastAsia="Times New Roman"/>
          <w:b/>
          <w:szCs w:val="24"/>
        </w:rPr>
        <w:t xml:space="preserve">ΙΩΑΝΝΗΣ ΜΑΝΙΑΤΗΣ: </w:t>
      </w:r>
      <w:r w:rsidRPr="00DE17B2">
        <w:rPr>
          <w:rFonts w:eastAsia="Times New Roman"/>
          <w:szCs w:val="24"/>
        </w:rPr>
        <w:t>Αγαπητοί συνάδελφοι</w:t>
      </w:r>
      <w:r>
        <w:rPr>
          <w:rFonts w:eastAsia="Times New Roman"/>
          <w:szCs w:val="24"/>
        </w:rPr>
        <w:t>,</w:t>
      </w:r>
      <w:r w:rsidRPr="00DE17B2">
        <w:rPr>
          <w:rFonts w:eastAsia="Times New Roman"/>
          <w:szCs w:val="24"/>
        </w:rPr>
        <w:t xml:space="preserve"> θεωρούσα ότι σε αυτή την </w:t>
      </w:r>
      <w:r>
        <w:rPr>
          <w:rFonts w:eastAsia="Times New Roman"/>
          <w:szCs w:val="24"/>
        </w:rPr>
        <w:t>Βουλή τ</w:t>
      </w:r>
      <w:r w:rsidRPr="00DE17B2">
        <w:rPr>
          <w:rFonts w:eastAsia="Times New Roman"/>
          <w:szCs w:val="24"/>
        </w:rPr>
        <w:t>α έχω δει όλα</w:t>
      </w:r>
      <w:r>
        <w:rPr>
          <w:rFonts w:eastAsia="Times New Roman"/>
          <w:szCs w:val="24"/>
        </w:rPr>
        <w:t>.</w:t>
      </w:r>
      <w:r w:rsidRPr="00DE17B2">
        <w:rPr>
          <w:rFonts w:eastAsia="Times New Roman"/>
          <w:szCs w:val="24"/>
        </w:rPr>
        <w:t xml:space="preserve"> </w:t>
      </w:r>
      <w:r>
        <w:rPr>
          <w:rFonts w:eastAsia="Times New Roman"/>
          <w:szCs w:val="24"/>
        </w:rPr>
        <w:t>Φ</w:t>
      </w:r>
      <w:r w:rsidRPr="00DE17B2">
        <w:rPr>
          <w:rFonts w:eastAsia="Times New Roman"/>
          <w:szCs w:val="24"/>
        </w:rPr>
        <w:t>αίνεται ότι δεν τα έχουμε δει όλα</w:t>
      </w:r>
      <w:r>
        <w:rPr>
          <w:rFonts w:eastAsia="Times New Roman"/>
          <w:szCs w:val="24"/>
        </w:rPr>
        <w:t>.</w:t>
      </w:r>
      <w:r w:rsidRPr="00DE17B2">
        <w:rPr>
          <w:rFonts w:eastAsia="Times New Roman"/>
          <w:szCs w:val="24"/>
        </w:rPr>
        <w:t xml:space="preserve"> </w:t>
      </w:r>
      <w:r>
        <w:rPr>
          <w:rFonts w:eastAsia="Times New Roman"/>
          <w:szCs w:val="24"/>
        </w:rPr>
        <w:t>Π</w:t>
      </w:r>
      <w:r w:rsidRPr="00DE17B2">
        <w:rPr>
          <w:rFonts w:eastAsia="Times New Roman"/>
          <w:szCs w:val="24"/>
        </w:rPr>
        <w:t xml:space="preserve">οτέ από τη </w:t>
      </w:r>
      <w:r>
        <w:rPr>
          <w:rFonts w:eastAsia="Times New Roman"/>
          <w:szCs w:val="24"/>
        </w:rPr>
        <w:t>Μ</w:t>
      </w:r>
      <w:r w:rsidRPr="00DE17B2">
        <w:rPr>
          <w:rFonts w:eastAsia="Times New Roman"/>
          <w:szCs w:val="24"/>
        </w:rPr>
        <w:t xml:space="preserve">εταπολίτευση μέχρι σήμερα δεν έχει </w:t>
      </w:r>
      <w:r>
        <w:rPr>
          <w:rFonts w:eastAsia="Times New Roman"/>
          <w:szCs w:val="24"/>
        </w:rPr>
        <w:t>υπάρξει</w:t>
      </w:r>
      <w:r w:rsidRPr="00DE17B2">
        <w:rPr>
          <w:rFonts w:eastAsia="Times New Roman"/>
          <w:szCs w:val="24"/>
        </w:rPr>
        <w:t xml:space="preserve"> παράλληλη συνεδρίαση </w:t>
      </w:r>
      <w:r>
        <w:rPr>
          <w:rFonts w:eastAsia="Times New Roman"/>
          <w:szCs w:val="24"/>
        </w:rPr>
        <w:t>δύο Ολομελειών του εθνικού</w:t>
      </w:r>
      <w:r w:rsidRPr="00DE17B2">
        <w:rPr>
          <w:rFonts w:eastAsia="Times New Roman"/>
          <w:szCs w:val="24"/>
        </w:rPr>
        <w:t xml:space="preserve"> </w:t>
      </w:r>
      <w:r>
        <w:rPr>
          <w:rFonts w:eastAsia="Times New Roman"/>
          <w:szCs w:val="24"/>
        </w:rPr>
        <w:t>Κ</w:t>
      </w:r>
      <w:r w:rsidRPr="00DE17B2">
        <w:rPr>
          <w:rFonts w:eastAsia="Times New Roman"/>
          <w:szCs w:val="24"/>
        </w:rPr>
        <w:t>οινοβουλίου</w:t>
      </w:r>
      <w:r>
        <w:rPr>
          <w:rFonts w:eastAsia="Times New Roman"/>
          <w:szCs w:val="24"/>
        </w:rPr>
        <w:t>.</w:t>
      </w:r>
      <w:r w:rsidRPr="00DE17B2">
        <w:rPr>
          <w:rFonts w:eastAsia="Times New Roman"/>
          <w:szCs w:val="24"/>
        </w:rPr>
        <w:t xml:space="preserve"> </w:t>
      </w:r>
    </w:p>
    <w:p w14:paraId="65B253C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Εμείς εδώ είμαστε Ολομέλεια και την ίδια στιγμή κάτω, στην καταμέτρηση για την </w:t>
      </w:r>
      <w:r>
        <w:rPr>
          <w:rFonts w:eastAsia="Times New Roman" w:cs="Times New Roman"/>
          <w:szCs w:val="24"/>
        </w:rPr>
        <w:t>Α</w:t>
      </w:r>
      <w:r>
        <w:rPr>
          <w:rFonts w:eastAsia="Times New Roman" w:cs="Times New Roman"/>
          <w:szCs w:val="24"/>
        </w:rPr>
        <w:t>ναθεώρηση του Συντάγμα</w:t>
      </w:r>
      <w:r>
        <w:rPr>
          <w:rFonts w:eastAsia="Times New Roman" w:cs="Times New Roman"/>
          <w:szCs w:val="24"/>
        </w:rPr>
        <w:t xml:space="preserve">τος, υπάρχει άλλη Ολομέλεια. Εσείς έχετε δει άλλη φορά όχι μόνο στην Ελλάδα, αλλά σε οποιαδήποτε άλλη ευρωπαϊκή χώρα, παράλληλη συνεδρίαση δύο Ολομελειών; Μάλιστα, εκ των δύο αυτών Ολομελειών η μία, η δική μας, που αφορά οικονομικό αντικείμενο </w:t>
      </w:r>
      <w:r>
        <w:rPr>
          <w:rFonts w:eastAsia="Times New Roman" w:cs="Times New Roman"/>
          <w:szCs w:val="24"/>
        </w:rPr>
        <w:lastRenderedPageBreak/>
        <w:t xml:space="preserve">άνω του </w:t>
      </w:r>
      <w:r>
        <w:rPr>
          <w:rFonts w:eastAsia="Times New Roman" w:cs="Times New Roman"/>
          <w:szCs w:val="24"/>
        </w:rPr>
        <w:t>1</w:t>
      </w:r>
      <w:r>
        <w:rPr>
          <w:rFonts w:eastAsia="Times New Roman" w:cs="Times New Roman"/>
          <w:szCs w:val="24"/>
        </w:rPr>
        <w:t xml:space="preserve"> δι</w:t>
      </w:r>
      <w:r>
        <w:rPr>
          <w:rFonts w:eastAsia="Times New Roman" w:cs="Times New Roman"/>
          <w:szCs w:val="24"/>
        </w:rPr>
        <w:t>σεκατομμυρίου ευρώ, δεν μεταδίδεται απευθείας, αλλά θα μεταδοθεί, όπως φαντάζομαι, αργότερα.</w:t>
      </w:r>
    </w:p>
    <w:p w14:paraId="65B253C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Επιπλέον, θα ήθελα να επαναλάβω, κύριε Πρόεδρε –διότι εσείς εκπροσωπείτε το Προεδρείο- το εξής: Να μη διανοηθεί η Κυβέρνηση να συντμήσει τον χρόνο των ομιλιών για </w:t>
      </w:r>
      <w:r>
        <w:rPr>
          <w:rFonts w:eastAsia="Times New Roman" w:cs="Times New Roman"/>
          <w:szCs w:val="24"/>
        </w:rPr>
        <w:t>τη σύμβαση την οποία συζητούμε, διότι θα πρόκειται για κοινοβουλευτικό πραξικόπημα.</w:t>
      </w:r>
    </w:p>
    <w:p w14:paraId="65B253D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Τι έχουμε τώρα μπροστά μας; Μπροστά μας έχουμε την αποκαλυπτικότερη σύμβαση του ελληνικού </w:t>
      </w:r>
      <w:r>
        <w:rPr>
          <w:rFonts w:eastAsia="Times New Roman" w:cs="Times New Roman"/>
          <w:szCs w:val="24"/>
        </w:rPr>
        <w:t>δ</w:t>
      </w:r>
      <w:r>
        <w:rPr>
          <w:rFonts w:eastAsia="Times New Roman" w:cs="Times New Roman"/>
          <w:szCs w:val="24"/>
        </w:rPr>
        <w:t>ημοσίου στα δέκα χρόνια των μνημονίων. Τι αποκαλύπτει αυτή η σύμβαση; Αποκαλύπτει</w:t>
      </w:r>
      <w:r>
        <w:rPr>
          <w:rFonts w:eastAsia="Times New Roman" w:cs="Times New Roman"/>
          <w:szCs w:val="24"/>
        </w:rPr>
        <w:t xml:space="preserve"> τρία πράγματα. Πρώτον, είναι το μεγαλύτερο σκάνδαλο του ΣΥΡΙΖΑ ύψους άνω των 630 εκατομμυρίων ευρώ, αφού θα χάριζαν το </w:t>
      </w:r>
      <w:r>
        <w:rPr>
          <w:rFonts w:eastAsia="Times New Roman" w:cs="Times New Roman"/>
          <w:szCs w:val="24"/>
        </w:rPr>
        <w:t>α</w:t>
      </w:r>
      <w:r>
        <w:rPr>
          <w:rFonts w:eastAsia="Times New Roman" w:cs="Times New Roman"/>
          <w:szCs w:val="24"/>
        </w:rPr>
        <w:t xml:space="preserve">εροδρόμιο για είκοσι χρόνια έναντι 484 εκατομμυρίων ευρώ και μετά το διπλό χαστούκι της Ευρωπαϊκής Επιτροπής Ανταγωνισμού, μας φέρνουν </w:t>
      </w:r>
      <w:r>
        <w:rPr>
          <w:rFonts w:eastAsia="Times New Roman" w:cs="Times New Roman"/>
          <w:szCs w:val="24"/>
        </w:rPr>
        <w:t xml:space="preserve">μία σύμβαση για 1,115 δισεκατομμύρια ευρώ. Όμως, το σκάνδαλο έχει ονοματεπώνυμο και τεχνοκρατών και Υπουργών. </w:t>
      </w:r>
    </w:p>
    <w:p w14:paraId="65B253D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αποκάλυψη της σύμβασης είναι η εξής: Η σημερινή σύμβαση που έρχεται για κύρωση επεκτείνει τη σύμβαση του 1995, τη σύμβαση ΠΑΣΟΚ, τη </w:t>
      </w:r>
      <w:r>
        <w:rPr>
          <w:rFonts w:eastAsia="Times New Roman" w:cs="Times New Roman"/>
          <w:szCs w:val="24"/>
        </w:rPr>
        <w:t>σύμβαση Ανδρέα Παπανδρέου.</w:t>
      </w:r>
    </w:p>
    <w:p w14:paraId="65B253D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Εκλεκτέ κύριε Αθανασίου –πραγματικά το λέω, διότι σας εκτιμώ απεριόριστα- ως εισηγητή του ΣΥΡΙΖΑ θα ήθελα να σας ευχαριστήσω για τους ύμνους προς το ΠΑΣΟΚ, τον Ανδρέα Παπανδρέου και τον Λαλιώτη, αλλά παρακαλώ πολύ αυτά που είπατε</w:t>
      </w:r>
      <w:r>
        <w:rPr>
          <w:rFonts w:eastAsia="Times New Roman" w:cs="Times New Roman"/>
          <w:szCs w:val="24"/>
        </w:rPr>
        <w:t xml:space="preserve"> σε μας εδώ, να τα πείτε αλλού, δηλαδή στον κ. Τσίπρα και στους συναδέλφους σας στον ΣΥΡΙΖΑ που –κατ' εξαίρεσιν από σας- λένε ότι το ΠΑΣΟΚ κατέστρεψε την Ελλάδα, ότι η Μεταπολίτευση ήταν η χειρότερη περίοδος του νεώτερου ελληνικού κράτους και ότι ο Ανδρέας</w:t>
      </w:r>
      <w:r>
        <w:rPr>
          <w:rFonts w:eastAsia="Times New Roman" w:cs="Times New Roman"/>
          <w:szCs w:val="24"/>
        </w:rPr>
        <w:t xml:space="preserve"> ήταν ο άνθρωπος που οδήγησε μαζί με τους υπόλοιπους Πρωθυπουργούς του ΠΑΣΟΚ την Ελλάδα στη χρεοκοπία.</w:t>
      </w:r>
    </w:p>
    <w:p w14:paraId="65B253D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Σήμερα έρχεστε εδώ και –όπως λέει και ο Βαγγέλης Βενιζέλος- γλείφετε εκεί που φτύνατε! Να το πείτε δημόσια και στους ψηφοφόρους σας. Δεν σας αφορά προσωπ</w:t>
      </w:r>
      <w:r>
        <w:rPr>
          <w:rFonts w:eastAsia="Times New Roman" w:cs="Times New Roman"/>
          <w:szCs w:val="24"/>
        </w:rPr>
        <w:t xml:space="preserve">ικά, επαναλαμβάνω. </w:t>
      </w:r>
      <w:r>
        <w:rPr>
          <w:rFonts w:eastAsia="Times New Roman" w:cs="Times New Roman"/>
          <w:szCs w:val="24"/>
        </w:rPr>
        <w:lastRenderedPageBreak/>
        <w:t>Είστε ένας εκλεκτός συνάδελφος και χαίρομαι που έχετε αυτήν την εισήγηση.</w:t>
      </w:r>
    </w:p>
    <w:p w14:paraId="65B253D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Όμως, η σύμβαση αυτή αποκαλύπτει την ιστορική, πολιτική και ηθική δικαίωση του ΠΑΣΟΚ, που το 1995 παρέλαβε την αποικιοκρατική σύμβαση της Νέας Δημοκρατίας του 1993</w:t>
      </w:r>
      <w:r>
        <w:rPr>
          <w:rFonts w:eastAsia="Times New Roman" w:cs="Times New Roman"/>
          <w:szCs w:val="24"/>
        </w:rPr>
        <w:t>, την αναδιαπραγματεύτηκε και με το ίδιο τεχνικό και οικονομικό αντικείμενο κατάφερε αυτά που θα σας πω αμέσως αργότερα.</w:t>
      </w:r>
    </w:p>
    <w:p w14:paraId="65B253D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Η τρίτη αποκάλυψη της σύμβασης είναι η αποκάλυψη του πώς ο ΣΥΡΙΖΑ ξεπουλά μπιρ παρά τη δημόσια περιουσία, πώς εκμεταλλευόμενος το </w:t>
      </w:r>
      <w:r>
        <w:rPr>
          <w:rFonts w:eastAsia="Times New Roman" w:cs="Times New Roman"/>
          <w:szCs w:val="24"/>
        </w:rPr>
        <w:t>υ</w:t>
      </w:r>
      <w:r>
        <w:rPr>
          <w:rFonts w:eastAsia="Times New Roman" w:cs="Times New Roman"/>
          <w:szCs w:val="24"/>
        </w:rPr>
        <w:t>περτ</w:t>
      </w:r>
      <w:r>
        <w:rPr>
          <w:rFonts w:eastAsia="Times New Roman" w:cs="Times New Roman"/>
          <w:szCs w:val="24"/>
        </w:rPr>
        <w:t>αμείο της αποικιοκρατίας που το 2016 νομοθέτησε μόνος του ο κ. Τσίπρας, ξεπουλάει ό,τι συνιστά τον εθνικό πλούτο με συγκεκριμένες αξίες και υπεραξίες.</w:t>
      </w:r>
    </w:p>
    <w:p w14:paraId="65B253D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Για να απαντήσω, μάλιστα και σε σας, κύριε Αθανασίου, αλλά και στον κ. Τσακαλώτο, γι' αυτό που προβλεπότα</w:t>
      </w:r>
      <w:r>
        <w:rPr>
          <w:rFonts w:eastAsia="Times New Roman" w:cs="Times New Roman"/>
          <w:szCs w:val="24"/>
        </w:rPr>
        <w:t xml:space="preserve">ν στους προϋπολογισμούς του 2011 και 2012 επί Κυβέρνησης ΠΑΣΟΚ, θα σας πω ότι τα 230 εκατομμύρια ευρώ ήταν η συμμετοχή του ιδιώτη, γιατί προφανώς δεν λαμβάνεται υπ' όψιν όταν 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lastRenderedPageBreak/>
        <w:t xml:space="preserve">ως μέτοχος δίνει στην άλλη τσέπη του </w:t>
      </w:r>
      <w:r>
        <w:rPr>
          <w:rFonts w:eastAsia="Times New Roman" w:cs="Times New Roman"/>
          <w:szCs w:val="24"/>
        </w:rPr>
        <w:t>δ</w:t>
      </w:r>
      <w:r>
        <w:rPr>
          <w:rFonts w:eastAsia="Times New Roman" w:cs="Times New Roman"/>
          <w:szCs w:val="24"/>
        </w:rPr>
        <w:t>ημοσίου. Το λέω, για να συνεννοο</w:t>
      </w:r>
      <w:r>
        <w:rPr>
          <w:rFonts w:eastAsia="Times New Roman" w:cs="Times New Roman"/>
          <w:szCs w:val="24"/>
        </w:rPr>
        <w:t>ύμαστε.</w:t>
      </w:r>
    </w:p>
    <w:p w14:paraId="65B253D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Πώς φτάσαμε, όμως, ως εδώ; Το 1993, μονογράφει η Κυβέρνηση της Νέας Δημοκρατίας μία –όπως τη χαρακτήρισα- αποικιοκρατική σύμβαση με τη </w:t>
      </w:r>
      <w:r>
        <w:rPr>
          <w:rFonts w:eastAsia="Times New Roman" w:cs="Times New Roman"/>
          <w:szCs w:val="24"/>
        </w:rPr>
        <w:t>«</w:t>
      </w:r>
      <w:r>
        <w:rPr>
          <w:rFonts w:eastAsia="Times New Roman" w:cs="Times New Roman"/>
          <w:szCs w:val="24"/>
          <w:lang w:val="en-US"/>
        </w:rPr>
        <w:t>HOCHTIEF</w:t>
      </w:r>
      <w:r>
        <w:rPr>
          <w:rFonts w:eastAsia="Times New Roman" w:cs="Times New Roman"/>
          <w:szCs w:val="24"/>
        </w:rPr>
        <w:t>»</w:t>
      </w:r>
      <w:r>
        <w:rPr>
          <w:rFonts w:eastAsia="Times New Roman" w:cs="Times New Roman"/>
          <w:szCs w:val="24"/>
        </w:rPr>
        <w:t xml:space="preserve"> για την κατασκευή και την εκμετάλλευση του </w:t>
      </w:r>
      <w:r>
        <w:rPr>
          <w:rFonts w:eastAsia="Times New Roman" w:cs="Times New Roman"/>
          <w:szCs w:val="24"/>
        </w:rPr>
        <w:t>α</w:t>
      </w:r>
      <w:r>
        <w:rPr>
          <w:rFonts w:eastAsia="Times New Roman" w:cs="Times New Roman"/>
          <w:szCs w:val="24"/>
        </w:rPr>
        <w:t>εροδρομίου.</w:t>
      </w:r>
    </w:p>
    <w:p w14:paraId="65B253D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Το 1995, η Κυβέρνηση ΠΑΣΟΚ Ανδρέα Παπανδρέου β</w:t>
      </w:r>
      <w:r>
        <w:rPr>
          <w:rFonts w:eastAsia="Times New Roman" w:cs="Times New Roman"/>
          <w:szCs w:val="24"/>
        </w:rPr>
        <w:t xml:space="preserve">άζει θέμα αναδιαπραγμάτευσης. Και ολοκληρώνεται η αναδιαπραγμάτευση τον Σεπτέμβριο του 1995, με το ίδιο τεχνικό αντικείμενο, με την ίδια ακριβώς ίδια συμμετοχή του ιδιώτη, τα ίδια κεφάλαια του ιδιώτη. Τι κέρδισε το ΠΑΣΟΚ; Πρώτον, από 60% τη συμμετοχή της </w:t>
      </w:r>
      <w:r>
        <w:rPr>
          <w:rFonts w:eastAsia="Times New Roman" w:cs="Times New Roman"/>
          <w:szCs w:val="24"/>
        </w:rPr>
        <w:t>«</w:t>
      </w:r>
      <w:r>
        <w:rPr>
          <w:rFonts w:eastAsia="Times New Roman" w:cs="Times New Roman"/>
          <w:szCs w:val="24"/>
          <w:lang w:val="en-US"/>
        </w:rPr>
        <w:t>HOCHTIEF</w:t>
      </w:r>
      <w:r>
        <w:rPr>
          <w:rFonts w:eastAsia="Times New Roman" w:cs="Times New Roman"/>
          <w:szCs w:val="24"/>
        </w:rPr>
        <w:t>»</w:t>
      </w:r>
      <w:r>
        <w:rPr>
          <w:rFonts w:eastAsia="Times New Roman" w:cs="Times New Roman"/>
          <w:szCs w:val="24"/>
        </w:rPr>
        <w:t xml:space="preserve"> του ιδιώτη, την κατεβάσαμε στο 40%. Δεύτερον, τα πενήντα χρόνια της συνεκμετάλλευσης της παραχώρησης μειώθηκαν στα τριάντα χρόνια.</w:t>
      </w:r>
    </w:p>
    <w:p w14:paraId="65B253D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Είστε σήμερα εδώ κι εσείς, κύριε Υπουργέ, που πολλές φορές με θράσος θέλετε να υπονοήσετε ότι το ΠΑΣΟΚ ακολουθεί τη</w:t>
      </w:r>
      <w:r>
        <w:rPr>
          <w:rFonts w:eastAsia="Times New Roman" w:cs="Times New Roman"/>
          <w:szCs w:val="24"/>
        </w:rPr>
        <w:t xml:space="preserve"> Νέα Δημοκρατία, αλλά, φαίνεται, είστε πολύ καλύτεροι μαθητές της Νέας Δημοκρατίας στα μνημόνια. Μην ανησυχείτε, θα </w:t>
      </w:r>
      <w:r>
        <w:rPr>
          <w:rFonts w:eastAsia="Times New Roman" w:cs="Times New Roman"/>
          <w:szCs w:val="24"/>
        </w:rPr>
        <w:lastRenderedPageBreak/>
        <w:t>τα ακούσετε αμέσως τώρα, διότι τώρα που σας έφυγε ο συνέταιρος, ο κ. Καμμένος, με τον οποίο συμβιώνατε για τέσσερα χρόνια, προσπαθείτε από κ</w:t>
      </w:r>
      <w:r>
        <w:rPr>
          <w:rFonts w:eastAsia="Times New Roman" w:cs="Times New Roman"/>
          <w:szCs w:val="24"/>
        </w:rPr>
        <w:t>άπου να πιαστείτε. Δεν θα σας κάνει, όμως, τη χάρη το Κίνημα Αλλαγής.</w:t>
      </w:r>
    </w:p>
    <w:p w14:paraId="65B253D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Η τρίτη βελτίωση του ΠΑΣΟΚ. Για ενενήντα εννέα χρόνια είχαν εκχωρηθεί και τα δεκαέξι χιλιάδες πεντακόσια στρέμματα της περιβάλλουσας ζώνης και τα είκοσι δύο χιλιάδες στρέμματα της λεγόμε</w:t>
      </w:r>
      <w:r>
        <w:rPr>
          <w:rFonts w:eastAsia="Times New Roman" w:cs="Times New Roman"/>
          <w:szCs w:val="24"/>
        </w:rPr>
        <w:t xml:space="preserve">νης </w:t>
      </w:r>
      <w:r>
        <w:rPr>
          <w:rFonts w:eastAsia="Times New Roman" w:cs="Times New Roman"/>
          <w:szCs w:val="24"/>
          <w:lang w:val="en-US"/>
        </w:rPr>
        <w:t>B</w:t>
      </w:r>
      <w:r>
        <w:rPr>
          <w:rFonts w:eastAsia="Times New Roman" w:cs="Times New Roman"/>
          <w:szCs w:val="24"/>
          <w:lang w:val="en-US"/>
        </w:rPr>
        <w:t>uffer</w:t>
      </w:r>
      <w:r w:rsidRPr="00696CFD">
        <w:rPr>
          <w:rFonts w:eastAsia="Times New Roman" w:cs="Times New Roman"/>
          <w:szCs w:val="24"/>
        </w:rPr>
        <w:t xml:space="preserve"> </w:t>
      </w:r>
      <w:r>
        <w:rPr>
          <w:rFonts w:eastAsia="Times New Roman" w:cs="Times New Roman"/>
          <w:szCs w:val="24"/>
          <w:lang w:val="en-US"/>
        </w:rPr>
        <w:t>Z</w:t>
      </w:r>
      <w:r>
        <w:rPr>
          <w:rFonts w:eastAsia="Times New Roman" w:cs="Times New Roman"/>
          <w:szCs w:val="24"/>
          <w:lang w:val="en-US"/>
        </w:rPr>
        <w:t>one</w:t>
      </w:r>
      <w:r>
        <w:rPr>
          <w:rFonts w:eastAsia="Times New Roman" w:cs="Times New Roman"/>
          <w:szCs w:val="24"/>
        </w:rPr>
        <w:t xml:space="preserve">, της «Ουδέτερης Ζώνης» και θα ήταν για ενενήντα εννέα χρόνια και μετά τη σύμβαση στη διάθεση του ιδιώτη. Αυτό κόπηκε. Με το που θα τελειώσει η σύμβαση, η έκταση αυτή επανέρχεται στο ελληνικό </w:t>
      </w:r>
      <w:r>
        <w:rPr>
          <w:rFonts w:eastAsia="Times New Roman" w:cs="Times New Roman"/>
          <w:szCs w:val="24"/>
        </w:rPr>
        <w:t>δ</w:t>
      </w:r>
      <w:r>
        <w:rPr>
          <w:rFonts w:eastAsia="Times New Roman" w:cs="Times New Roman"/>
          <w:szCs w:val="24"/>
        </w:rPr>
        <w:t>ημόσιο.</w:t>
      </w:r>
    </w:p>
    <w:p w14:paraId="65B253D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Τέταρτον, με τα ίδια χρήματα του ιδιώτη, την ίδια επένδυση, επήλθαν σοβαρότατες βελτιώσεις στο τεχνικό αντικείμενο. Πιο συγκεκριμένα και ενδεικτικά: Αντί για τον γερμανικό αντισεισμικό κανονισμό που προέβλεπαν οι προδιαγραφές της </w:t>
      </w:r>
      <w:r>
        <w:rPr>
          <w:rFonts w:eastAsia="Times New Roman" w:cs="Times New Roman"/>
          <w:szCs w:val="24"/>
        </w:rPr>
        <w:t>«</w:t>
      </w:r>
      <w:r>
        <w:rPr>
          <w:rFonts w:eastAsia="Times New Roman" w:cs="Times New Roman"/>
          <w:szCs w:val="24"/>
          <w:lang w:val="en-US"/>
        </w:rPr>
        <w:t>HOCHTIEF</w:t>
      </w:r>
      <w:r>
        <w:rPr>
          <w:rFonts w:eastAsia="Times New Roman" w:cs="Times New Roman"/>
          <w:szCs w:val="24"/>
        </w:rPr>
        <w:t>»</w:t>
      </w:r>
      <w:r>
        <w:rPr>
          <w:rFonts w:eastAsia="Times New Roman" w:cs="Times New Roman"/>
          <w:szCs w:val="24"/>
        </w:rPr>
        <w:t>, τους υποχρεώσο</w:t>
      </w:r>
      <w:r>
        <w:rPr>
          <w:rFonts w:eastAsia="Times New Roman" w:cs="Times New Roman"/>
          <w:szCs w:val="24"/>
        </w:rPr>
        <w:t>υμε να εφαρμόσουν τον ελληνικό αντισεισμικό κανονισμό, που είναι πολύ αυστηρότερος και να βάλουν μέσα ειδικά μέτρα για την εξυπηρέτηση των ατόμων με αναπηρία και πολλές άλλες βελτιώσεις.</w:t>
      </w:r>
    </w:p>
    <w:p w14:paraId="65B253D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Η πέμπτη βελτίωση του ΠΑΣΟΚ είναι η εξής: Η σύμβαση της Νέας Δημοκρατ</w:t>
      </w:r>
      <w:r>
        <w:rPr>
          <w:rFonts w:eastAsia="Times New Roman" w:cs="Times New Roman"/>
          <w:szCs w:val="24"/>
        </w:rPr>
        <w:t xml:space="preserve">ίας προέβλεπε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της εταιρείας έξι εκπροσώπους του ιδιώτη. Τους κατεβάσαμε στους τέσσερις και αντί για τρεις εκπροσώπους του </w:t>
      </w:r>
      <w:r>
        <w:rPr>
          <w:rFonts w:eastAsia="Times New Roman" w:cs="Times New Roman"/>
          <w:szCs w:val="24"/>
        </w:rPr>
        <w:t>δ</w:t>
      </w:r>
      <w:r>
        <w:rPr>
          <w:rFonts w:eastAsia="Times New Roman" w:cs="Times New Roman"/>
          <w:szCs w:val="24"/>
        </w:rPr>
        <w:t xml:space="preserve">ημοσίου, κάνουμε τέσσερις τους εκπροσώπους του </w:t>
      </w:r>
      <w:r>
        <w:rPr>
          <w:rFonts w:eastAsia="Times New Roman" w:cs="Times New Roman"/>
          <w:szCs w:val="24"/>
        </w:rPr>
        <w:t>δ</w:t>
      </w:r>
      <w:r>
        <w:rPr>
          <w:rFonts w:eastAsia="Times New Roman" w:cs="Times New Roman"/>
          <w:szCs w:val="24"/>
        </w:rPr>
        <w:t>ημοσίου και έναν κοινής αποδοχής.</w:t>
      </w:r>
    </w:p>
    <w:p w14:paraId="65B253D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Αυτές οι παρεμβάσεις του Π</w:t>
      </w:r>
      <w:r>
        <w:rPr>
          <w:rFonts w:eastAsia="Times New Roman" w:cs="Times New Roman"/>
          <w:szCs w:val="24"/>
        </w:rPr>
        <w:t>ΑΣΟΚ αξιολογήθηκαν ποσοτικά, οικονομικά, από την «</w:t>
      </w:r>
      <w:r w:rsidRPr="00C1006A">
        <w:rPr>
          <w:rFonts w:eastAsia="Times New Roman" w:cs="Times New Roman"/>
          <w:szCs w:val="24"/>
        </w:rPr>
        <w:t>Ernst</w:t>
      </w:r>
      <w:r>
        <w:rPr>
          <w:rFonts w:eastAsia="Times New Roman" w:cs="Times New Roman"/>
          <w:szCs w:val="24"/>
        </w:rPr>
        <w:t xml:space="preserve"> </w:t>
      </w:r>
      <w:r w:rsidRPr="00C1006A">
        <w:rPr>
          <w:rFonts w:eastAsia="Times New Roman" w:cs="Times New Roman"/>
          <w:szCs w:val="24"/>
        </w:rPr>
        <w:t>&amp;</w:t>
      </w:r>
      <w:r>
        <w:rPr>
          <w:rFonts w:eastAsia="Times New Roman" w:cs="Times New Roman"/>
          <w:szCs w:val="24"/>
        </w:rPr>
        <w:t xml:space="preserve"> </w:t>
      </w:r>
      <w:r w:rsidRPr="00C1006A">
        <w:rPr>
          <w:rFonts w:eastAsia="Times New Roman" w:cs="Times New Roman"/>
          <w:szCs w:val="24"/>
        </w:rPr>
        <w:t>Young</w:t>
      </w:r>
      <w:r>
        <w:rPr>
          <w:rFonts w:eastAsia="Times New Roman" w:cs="Times New Roman"/>
          <w:szCs w:val="24"/>
        </w:rPr>
        <w:t xml:space="preserve">» και αποκαλύπτεται ότι σε τιμές 1995 κέρδισε το ελληνικό </w:t>
      </w:r>
      <w:r>
        <w:rPr>
          <w:rFonts w:eastAsia="Times New Roman" w:cs="Times New Roman"/>
          <w:szCs w:val="24"/>
        </w:rPr>
        <w:t>δ</w:t>
      </w:r>
      <w:r>
        <w:rPr>
          <w:rFonts w:eastAsia="Times New Roman" w:cs="Times New Roman"/>
          <w:szCs w:val="24"/>
        </w:rPr>
        <w:t>ημόσιο 330 εκατομμύρια ευρώ.</w:t>
      </w:r>
    </w:p>
    <w:p w14:paraId="65B253D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Σήμερα, για να συνεννοούμαστε, αυτή η δημόσια περιουσία, για την οποία μπορεί να είναι περήφανοι οι Έλλην</w:t>
      </w:r>
      <w:r>
        <w:rPr>
          <w:rFonts w:eastAsia="Times New Roman" w:cs="Times New Roman"/>
          <w:szCs w:val="24"/>
        </w:rPr>
        <w:t xml:space="preserve">ες πολίτες ως χρήστες του </w:t>
      </w:r>
      <w:r>
        <w:rPr>
          <w:rFonts w:eastAsia="Times New Roman" w:cs="Times New Roman"/>
          <w:szCs w:val="24"/>
        </w:rPr>
        <w:t>α</w:t>
      </w:r>
      <w:r>
        <w:rPr>
          <w:rFonts w:eastAsia="Times New Roman" w:cs="Times New Roman"/>
          <w:szCs w:val="24"/>
        </w:rPr>
        <w:t>εροδρομίου, αλλά και ως μέτοχοι κατά 55% της συγκεκριμένης επένδυσης, συμβάλλει κατά 4,4% στο Ακαθάριστο Εγχώριο Προϊόν και δημιουργεί εκατόν ογδόντα χιλιάδες νέες θέσεις εργασίας. Αυτό είναι το έργο του ΠΑΣΟΚ.</w:t>
      </w:r>
    </w:p>
    <w:p w14:paraId="65B253D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Για να έρθουμε τώρ</w:t>
      </w:r>
      <w:r>
        <w:rPr>
          <w:rFonts w:eastAsia="Times New Roman" w:cs="Times New Roman"/>
          <w:szCs w:val="24"/>
        </w:rPr>
        <w:t xml:space="preserve">α να δούμε τι κάνει ο ΣΥΡΙΖΑ. Ο ΣΥΡΙΖΑ το 2016 ξεκίνα και με το </w:t>
      </w:r>
      <w:r>
        <w:rPr>
          <w:rFonts w:eastAsia="Times New Roman" w:cs="Times New Roman"/>
          <w:szCs w:val="24"/>
        </w:rPr>
        <w:t>υ</w:t>
      </w:r>
      <w:r>
        <w:rPr>
          <w:rFonts w:eastAsia="Times New Roman" w:cs="Times New Roman"/>
          <w:szCs w:val="24"/>
        </w:rPr>
        <w:t xml:space="preserve">περταμείο αρχίζει απευθείας διαπραγματεύσεις με την εταιρεία. </w:t>
      </w:r>
    </w:p>
    <w:p w14:paraId="65B253E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Θα καταθέσω για τα Πρακτικά το άρθρο 4.2 της </w:t>
      </w:r>
      <w:r>
        <w:rPr>
          <w:rFonts w:eastAsia="Times New Roman" w:cs="Times New Roman"/>
          <w:szCs w:val="24"/>
        </w:rPr>
        <w:t>σ</w:t>
      </w:r>
      <w:r>
        <w:rPr>
          <w:rFonts w:eastAsia="Times New Roman" w:cs="Times New Roman"/>
          <w:szCs w:val="24"/>
        </w:rPr>
        <w:t>ύμβασης του 1995 που λέει κάποια πράγματα, εκ των οποίων θα σας διαβάσω ένα απόσπα</w:t>
      </w:r>
      <w:r>
        <w:rPr>
          <w:rFonts w:eastAsia="Times New Roman" w:cs="Times New Roman"/>
          <w:szCs w:val="24"/>
        </w:rPr>
        <w:t>σμα.</w:t>
      </w:r>
    </w:p>
    <w:p w14:paraId="65B253E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«Το ελληνικό </w:t>
      </w:r>
      <w:r>
        <w:rPr>
          <w:rFonts w:eastAsia="Times New Roman" w:cs="Times New Roman"/>
          <w:szCs w:val="24"/>
        </w:rPr>
        <w:t>δ</w:t>
      </w:r>
      <w:r>
        <w:rPr>
          <w:rFonts w:eastAsia="Times New Roman" w:cs="Times New Roman"/>
          <w:szCs w:val="24"/>
        </w:rPr>
        <w:t xml:space="preserve">ημόσιο και η εταιρεία </w:t>
      </w:r>
      <w:r>
        <w:rPr>
          <w:rFonts w:eastAsia="Times New Roman" w:cs="Times New Roman"/>
          <w:szCs w:val="24"/>
        </w:rPr>
        <w:t>α</w:t>
      </w:r>
      <w:r>
        <w:rPr>
          <w:rFonts w:eastAsia="Times New Roman" w:cs="Times New Roman"/>
          <w:szCs w:val="24"/>
        </w:rPr>
        <w:t>εροδρομίου θα αρχίσουν διαπραγματεύσεις μετά τη λήξη των τριάντα ετών, αλλά χωρίς τούτο να δεσμεύει εκάτερον εξ αυτών, προκειμένου να αποφασίσουν εάν δύνανται να συμφωνήσουν σε όρους, επί τη βάσει των οποίων η παρο</w:t>
      </w:r>
      <w:r>
        <w:rPr>
          <w:rFonts w:eastAsia="Times New Roman" w:cs="Times New Roman"/>
          <w:szCs w:val="24"/>
        </w:rPr>
        <w:t>ύσα σύμβαση θα δύναται να παραταθεί για περαιτέρω χρονική περίοδο».</w:t>
      </w:r>
    </w:p>
    <w:p w14:paraId="65B253E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ύμβαση του 1995, λοιπόν, έλεγε ότι μπορεί και να μη συμφωνήσει το </w:t>
      </w:r>
      <w:r>
        <w:rPr>
          <w:rFonts w:eastAsia="Times New Roman" w:cs="Times New Roman"/>
          <w:szCs w:val="24"/>
        </w:rPr>
        <w:t>δ</w:t>
      </w:r>
      <w:r>
        <w:rPr>
          <w:rFonts w:eastAsia="Times New Roman" w:cs="Times New Roman"/>
          <w:szCs w:val="24"/>
        </w:rPr>
        <w:t xml:space="preserve">ημόσιο. </w:t>
      </w:r>
    </w:p>
    <w:p w14:paraId="65B253E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Κι ερχόμαστε και κάνουμε την πρώτη από τις ερωτήσεις:</w:t>
      </w:r>
    </w:p>
    <w:p w14:paraId="65B253E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Κύριε Υπουργέ, όταν ξεκινήσατε τη διαπραγμάτευση με την</w:t>
      </w:r>
      <w:r>
        <w:rPr>
          <w:rFonts w:eastAsia="Times New Roman" w:cs="Times New Roman"/>
          <w:szCs w:val="24"/>
        </w:rPr>
        <w:t xml:space="preserve"> Κοινοπραξία, πόσο είχατε ως κατώτερο κατώφλι να πάρετε ως έσοδα του ελληνικού </w:t>
      </w:r>
      <w:r>
        <w:rPr>
          <w:rFonts w:eastAsia="Times New Roman" w:cs="Times New Roman"/>
          <w:szCs w:val="24"/>
        </w:rPr>
        <w:t>δ</w:t>
      </w:r>
      <w:r>
        <w:rPr>
          <w:rFonts w:eastAsia="Times New Roman" w:cs="Times New Roman"/>
          <w:szCs w:val="24"/>
        </w:rPr>
        <w:t xml:space="preserve">ημοσίου; Πόσο ήταν το κατώτερο, </w:t>
      </w:r>
      <w:r>
        <w:rPr>
          <w:rFonts w:eastAsia="Times New Roman" w:cs="Times New Roman"/>
          <w:szCs w:val="24"/>
        </w:rPr>
        <w:lastRenderedPageBreak/>
        <w:t>πόσο το ρεαλιστικό και πόσο το αισιόδοξο σενάριό σας; Το ρωτώ, διότι συμφωνήσατε στα 484 εκατομμύρια ευρώ που σημαίνει ότι είστε κατευχαριστημέν</w:t>
      </w:r>
      <w:r>
        <w:rPr>
          <w:rFonts w:eastAsia="Times New Roman" w:cs="Times New Roman"/>
          <w:szCs w:val="24"/>
        </w:rPr>
        <w:t>οι!</w:t>
      </w:r>
    </w:p>
    <w:p w14:paraId="65B253E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Εδώ θέλω </w:t>
      </w:r>
      <w:r w:rsidRPr="00BA43CF">
        <w:rPr>
          <w:rFonts w:eastAsia="Times New Roman" w:cs="Times New Roman"/>
          <w:szCs w:val="24"/>
        </w:rPr>
        <w:t xml:space="preserve">να καταθέσω την πρόταση του Κινήματος Αλλαγής ως κόμματος και της Δημοκρατικής Συμπαράταξης ως </w:t>
      </w:r>
      <w:r>
        <w:rPr>
          <w:rFonts w:eastAsia="Times New Roman" w:cs="Times New Roman"/>
          <w:szCs w:val="24"/>
        </w:rPr>
        <w:t>Κ</w:t>
      </w:r>
      <w:r w:rsidRPr="00BA43CF">
        <w:rPr>
          <w:rFonts w:eastAsia="Times New Roman" w:cs="Times New Roman"/>
          <w:szCs w:val="24"/>
        </w:rPr>
        <w:t xml:space="preserve">οινοβουλευτικής </w:t>
      </w:r>
      <w:r>
        <w:rPr>
          <w:rFonts w:eastAsia="Times New Roman" w:cs="Times New Roman"/>
          <w:szCs w:val="24"/>
        </w:rPr>
        <w:t>Ο</w:t>
      </w:r>
      <w:r w:rsidRPr="00BA43CF">
        <w:rPr>
          <w:rFonts w:eastAsia="Times New Roman" w:cs="Times New Roman"/>
          <w:szCs w:val="24"/>
        </w:rPr>
        <w:t>μάδας</w:t>
      </w:r>
      <w:r>
        <w:rPr>
          <w:rFonts w:eastAsia="Times New Roman" w:cs="Times New Roman"/>
          <w:szCs w:val="24"/>
        </w:rPr>
        <w:t>. Ε</w:t>
      </w:r>
      <w:r w:rsidRPr="00BA43CF">
        <w:rPr>
          <w:rFonts w:eastAsia="Times New Roman" w:cs="Times New Roman"/>
          <w:szCs w:val="24"/>
        </w:rPr>
        <w:t xml:space="preserve">μείς πιστεύουμε ότι το </w:t>
      </w:r>
      <w:r>
        <w:rPr>
          <w:rFonts w:eastAsia="Times New Roman" w:cs="Times New Roman"/>
          <w:szCs w:val="24"/>
        </w:rPr>
        <w:t>α</w:t>
      </w:r>
      <w:r w:rsidRPr="00BA43CF">
        <w:rPr>
          <w:rFonts w:eastAsia="Times New Roman" w:cs="Times New Roman"/>
          <w:szCs w:val="24"/>
        </w:rPr>
        <w:t xml:space="preserve">εροδρόμιο </w:t>
      </w:r>
      <w:r>
        <w:rPr>
          <w:rFonts w:eastAsia="Times New Roman" w:cs="Times New Roman"/>
          <w:szCs w:val="24"/>
        </w:rPr>
        <w:t>των Σπάτων έπρεπε να βγει στον α</w:t>
      </w:r>
      <w:r w:rsidRPr="00BA43CF">
        <w:rPr>
          <w:rFonts w:eastAsia="Times New Roman" w:cs="Times New Roman"/>
          <w:szCs w:val="24"/>
        </w:rPr>
        <w:t>έρα με διεθνή διαγωνισμό</w:t>
      </w:r>
      <w:r>
        <w:rPr>
          <w:rFonts w:eastAsia="Times New Roman" w:cs="Times New Roman"/>
          <w:szCs w:val="24"/>
        </w:rPr>
        <w:t xml:space="preserve">, έτσι ώστε </w:t>
      </w:r>
      <w:r w:rsidRPr="00BA43CF">
        <w:rPr>
          <w:rFonts w:eastAsia="Times New Roman" w:cs="Times New Roman"/>
          <w:szCs w:val="24"/>
        </w:rPr>
        <w:t xml:space="preserve">να μεγιστοποιήσουμε </w:t>
      </w:r>
      <w:r w:rsidRPr="00BA43CF">
        <w:rPr>
          <w:rFonts w:eastAsia="Times New Roman" w:cs="Times New Roman"/>
          <w:szCs w:val="24"/>
        </w:rPr>
        <w:t>τα οφέλη του ελληνικού δημοσίου</w:t>
      </w:r>
      <w:r>
        <w:rPr>
          <w:rFonts w:eastAsia="Times New Roman" w:cs="Times New Roman"/>
          <w:szCs w:val="24"/>
        </w:rPr>
        <w:t xml:space="preserve">. </w:t>
      </w:r>
    </w:p>
    <w:p w14:paraId="65B253E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Καταθέτω για τα Π</w:t>
      </w:r>
      <w:r w:rsidRPr="00BA43CF">
        <w:rPr>
          <w:rFonts w:eastAsia="Times New Roman" w:cs="Times New Roman"/>
          <w:szCs w:val="24"/>
        </w:rPr>
        <w:t xml:space="preserve">ρακτικά το </w:t>
      </w:r>
      <w:r>
        <w:rPr>
          <w:rFonts w:eastAsia="Times New Roman" w:cs="Times New Roman"/>
          <w:szCs w:val="24"/>
        </w:rPr>
        <w:t>άρθρο</w:t>
      </w:r>
      <w:r w:rsidRPr="00BA43CF">
        <w:rPr>
          <w:rFonts w:eastAsia="Times New Roman" w:cs="Times New Roman"/>
          <w:szCs w:val="24"/>
        </w:rPr>
        <w:t xml:space="preserve"> 4</w:t>
      </w:r>
      <w:r>
        <w:rPr>
          <w:rFonts w:eastAsia="Times New Roman" w:cs="Times New Roman"/>
          <w:szCs w:val="24"/>
        </w:rPr>
        <w:t>.2.</w:t>
      </w:r>
    </w:p>
    <w:p w14:paraId="65B253E7" w14:textId="77777777" w:rsidR="000F4E4F" w:rsidRDefault="00A56466">
      <w:pPr>
        <w:spacing w:line="600" w:lineRule="auto"/>
        <w:ind w:firstLine="720"/>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ο Βουλευτής κ. </w:t>
      </w:r>
      <w:r>
        <w:rPr>
          <w:rFonts w:eastAsia="Times New Roman"/>
          <w:bCs/>
          <w:szCs w:val="24"/>
        </w:rPr>
        <w:t>Ιωάννης Μανιάτης</w:t>
      </w:r>
      <w:r w:rsidRPr="00960039">
        <w:rPr>
          <w:rFonts w:eastAsia="Times New Roman"/>
          <w:bCs/>
          <w:szCs w:val="24"/>
        </w:rPr>
        <w:t xml:space="preserve"> </w:t>
      </w:r>
      <w:r>
        <w:rPr>
          <w:rFonts w:eastAsia="Times New Roman"/>
          <w:bCs/>
          <w:szCs w:val="24"/>
        </w:rPr>
        <w:t>καταθέτει</w:t>
      </w:r>
      <w:r w:rsidRPr="00663D20">
        <w:rPr>
          <w:rFonts w:eastAsia="Times New Roman"/>
          <w:bCs/>
          <w:szCs w:val="24"/>
        </w:rPr>
        <w:t xml:space="preserve"> για τα Πρακτικά το προαναφερθέν έγγραφο</w:t>
      </w:r>
      <w:r>
        <w:rPr>
          <w:rFonts w:eastAsia="Times New Roman"/>
          <w:bCs/>
          <w:szCs w:val="24"/>
        </w:rPr>
        <w:t>,</w:t>
      </w:r>
      <w:r w:rsidRPr="00663D20">
        <w:rPr>
          <w:rFonts w:eastAsia="Times New Roman"/>
          <w:bCs/>
          <w:szCs w:val="24"/>
        </w:rPr>
        <w:t xml:space="preserve"> το οποίο βρίσκεται στο </w:t>
      </w:r>
      <w:r>
        <w:rPr>
          <w:rFonts w:eastAsia="Times New Roman"/>
          <w:bCs/>
          <w:szCs w:val="24"/>
        </w:rPr>
        <w:t>α</w:t>
      </w:r>
      <w:r w:rsidRPr="00663D20">
        <w:rPr>
          <w:rFonts w:eastAsia="Times New Roman"/>
          <w:bCs/>
          <w:szCs w:val="24"/>
        </w:rPr>
        <w:t xml:space="preserve">ρχείο του Τμήματος Γραμματείας της Διεύθυνσης Στενογραφίας </w:t>
      </w:r>
      <w:r w:rsidRPr="00663D20">
        <w:rPr>
          <w:rFonts w:eastAsia="Times New Roman"/>
          <w:bCs/>
          <w:szCs w:val="24"/>
        </w:rPr>
        <w:t>και Πρακτικών της Βουλής)</w:t>
      </w:r>
    </w:p>
    <w:p w14:paraId="65B253E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w:t>
      </w:r>
      <w:r w:rsidRPr="00BA43CF">
        <w:rPr>
          <w:rFonts w:eastAsia="Times New Roman" w:cs="Times New Roman"/>
          <w:szCs w:val="24"/>
        </w:rPr>
        <w:t>εριμένουμε λοιπόν</w:t>
      </w:r>
      <w:r>
        <w:rPr>
          <w:rFonts w:eastAsia="Times New Roman" w:cs="Times New Roman"/>
          <w:szCs w:val="24"/>
        </w:rPr>
        <w:t>,</w:t>
      </w:r>
      <w:r w:rsidRPr="00BA43CF">
        <w:rPr>
          <w:rFonts w:eastAsia="Times New Roman" w:cs="Times New Roman"/>
          <w:szCs w:val="24"/>
        </w:rPr>
        <w:t xml:space="preserve"> να μας πει πώς ξεκίνησε η διαπραγμάτευση</w:t>
      </w:r>
      <w:r>
        <w:rPr>
          <w:rFonts w:eastAsia="Times New Roman" w:cs="Times New Roman"/>
          <w:szCs w:val="24"/>
        </w:rPr>
        <w:t>.</w:t>
      </w:r>
    </w:p>
    <w:p w14:paraId="65B253E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Επόμενο ερώτημα: Γ</w:t>
      </w:r>
      <w:r w:rsidRPr="00BA43CF">
        <w:rPr>
          <w:rFonts w:eastAsia="Times New Roman" w:cs="Times New Roman"/>
          <w:szCs w:val="24"/>
        </w:rPr>
        <w:t xml:space="preserve">ιατί κλείσατε τη συμφωνία </w:t>
      </w:r>
      <w:r>
        <w:rPr>
          <w:rFonts w:eastAsia="Times New Roman" w:cs="Times New Roman"/>
          <w:szCs w:val="24"/>
        </w:rPr>
        <w:t>το 2018, το 2017, το 20</w:t>
      </w:r>
      <w:r w:rsidRPr="00BA43CF">
        <w:rPr>
          <w:rFonts w:eastAsia="Times New Roman" w:cs="Times New Roman"/>
          <w:szCs w:val="24"/>
        </w:rPr>
        <w:t xml:space="preserve">16 και δεν περιμένατε για παράδειγμα μετά από </w:t>
      </w:r>
      <w:r w:rsidRPr="00BA43CF">
        <w:rPr>
          <w:rFonts w:eastAsia="Times New Roman" w:cs="Times New Roman"/>
          <w:szCs w:val="24"/>
        </w:rPr>
        <w:lastRenderedPageBreak/>
        <w:t xml:space="preserve">δύο χρόνια </w:t>
      </w:r>
      <w:r>
        <w:rPr>
          <w:rFonts w:eastAsia="Times New Roman" w:cs="Times New Roman"/>
          <w:szCs w:val="24"/>
        </w:rPr>
        <w:t xml:space="preserve">–δεν αφήνετε </w:t>
      </w:r>
      <w:r w:rsidRPr="00BA43CF">
        <w:rPr>
          <w:rFonts w:eastAsia="Times New Roman" w:cs="Times New Roman"/>
          <w:szCs w:val="24"/>
        </w:rPr>
        <w:t>να περάσουν δύο χρόνια</w:t>
      </w:r>
      <w:r>
        <w:rPr>
          <w:rFonts w:eastAsia="Times New Roman" w:cs="Times New Roman"/>
          <w:szCs w:val="24"/>
        </w:rPr>
        <w:t>;-</w:t>
      </w:r>
      <w:r w:rsidRPr="00BA43CF">
        <w:rPr>
          <w:rFonts w:eastAsia="Times New Roman" w:cs="Times New Roman"/>
          <w:szCs w:val="24"/>
        </w:rPr>
        <w:t xml:space="preserve"> να </w:t>
      </w:r>
      <w:r>
        <w:rPr>
          <w:rFonts w:eastAsia="Times New Roman" w:cs="Times New Roman"/>
          <w:szCs w:val="24"/>
        </w:rPr>
        <w:t>έχο</w:t>
      </w:r>
      <w:r>
        <w:rPr>
          <w:rFonts w:eastAsia="Times New Roman" w:cs="Times New Roman"/>
          <w:szCs w:val="24"/>
        </w:rPr>
        <w:t xml:space="preserve">υν </w:t>
      </w:r>
      <w:r w:rsidRPr="00BA43CF">
        <w:rPr>
          <w:rFonts w:eastAsia="Times New Roman" w:cs="Times New Roman"/>
          <w:szCs w:val="24"/>
        </w:rPr>
        <w:t xml:space="preserve">τελειώσει και τα δάνεια που έχει ο </w:t>
      </w:r>
      <w:r>
        <w:rPr>
          <w:rFonts w:eastAsia="Times New Roman" w:cs="Times New Roman"/>
          <w:szCs w:val="24"/>
        </w:rPr>
        <w:t>δ</w:t>
      </w:r>
      <w:r w:rsidRPr="00BA43CF">
        <w:rPr>
          <w:rFonts w:eastAsia="Times New Roman" w:cs="Times New Roman"/>
          <w:szCs w:val="24"/>
        </w:rPr>
        <w:t xml:space="preserve">ιεθνής </w:t>
      </w:r>
      <w:r>
        <w:rPr>
          <w:rFonts w:eastAsia="Times New Roman" w:cs="Times New Roman"/>
          <w:szCs w:val="24"/>
        </w:rPr>
        <w:t>α</w:t>
      </w:r>
      <w:r w:rsidRPr="00BA43CF">
        <w:rPr>
          <w:rFonts w:eastAsia="Times New Roman" w:cs="Times New Roman"/>
          <w:szCs w:val="24"/>
        </w:rPr>
        <w:t>ερολιμένας</w:t>
      </w:r>
      <w:r>
        <w:rPr>
          <w:rFonts w:eastAsia="Times New Roman" w:cs="Times New Roman"/>
          <w:szCs w:val="24"/>
        </w:rPr>
        <w:t>, να μην έχει κα</w:t>
      </w:r>
      <w:r>
        <w:rPr>
          <w:rFonts w:eastAsia="Times New Roman" w:cs="Times New Roman"/>
          <w:szCs w:val="24"/>
        </w:rPr>
        <w:t>μ</w:t>
      </w:r>
      <w:r>
        <w:rPr>
          <w:rFonts w:eastAsia="Times New Roman" w:cs="Times New Roman"/>
          <w:szCs w:val="24"/>
        </w:rPr>
        <w:t>μία δανειακή</w:t>
      </w:r>
      <w:r w:rsidRPr="00BA43CF">
        <w:rPr>
          <w:rFonts w:eastAsia="Times New Roman" w:cs="Times New Roman"/>
          <w:szCs w:val="24"/>
        </w:rPr>
        <w:t xml:space="preserve"> επιβάρυνση</w:t>
      </w:r>
      <w:r>
        <w:rPr>
          <w:rFonts w:eastAsia="Times New Roman" w:cs="Times New Roman"/>
          <w:szCs w:val="24"/>
        </w:rPr>
        <w:t xml:space="preserve"> και να έχει</w:t>
      </w:r>
      <w:r w:rsidRPr="00BA43CF">
        <w:rPr>
          <w:rFonts w:eastAsia="Times New Roman" w:cs="Times New Roman"/>
          <w:szCs w:val="24"/>
        </w:rPr>
        <w:t xml:space="preserve"> καθαρά έσοδα</w:t>
      </w:r>
      <w:r>
        <w:rPr>
          <w:rFonts w:eastAsia="Times New Roman" w:cs="Times New Roman"/>
          <w:szCs w:val="24"/>
        </w:rPr>
        <w:t>; Αγαπητοί</w:t>
      </w:r>
      <w:r w:rsidRPr="00BA43CF">
        <w:rPr>
          <w:rFonts w:eastAsia="Times New Roman" w:cs="Times New Roman"/>
          <w:szCs w:val="24"/>
        </w:rPr>
        <w:t xml:space="preserve"> συνάδελφοι</w:t>
      </w:r>
      <w:r>
        <w:rPr>
          <w:rFonts w:eastAsia="Times New Roman" w:cs="Times New Roman"/>
          <w:szCs w:val="24"/>
        </w:rPr>
        <w:t>,</w:t>
      </w:r>
      <w:r w:rsidRPr="00BA43CF">
        <w:rPr>
          <w:rFonts w:eastAsia="Times New Roman" w:cs="Times New Roman"/>
          <w:szCs w:val="24"/>
        </w:rPr>
        <w:t xml:space="preserve"> ξέρετε πόσα έσοδα έχει ο </w:t>
      </w:r>
      <w:r>
        <w:rPr>
          <w:rFonts w:eastAsia="Times New Roman" w:cs="Times New Roman"/>
          <w:szCs w:val="24"/>
        </w:rPr>
        <w:t>δ</w:t>
      </w:r>
      <w:r w:rsidRPr="00BA43CF">
        <w:rPr>
          <w:rFonts w:eastAsia="Times New Roman" w:cs="Times New Roman"/>
          <w:szCs w:val="24"/>
        </w:rPr>
        <w:t xml:space="preserve">ιεθνής </w:t>
      </w:r>
      <w:r>
        <w:rPr>
          <w:rFonts w:eastAsia="Times New Roman" w:cs="Times New Roman"/>
          <w:szCs w:val="24"/>
        </w:rPr>
        <w:t>α</w:t>
      </w:r>
      <w:r w:rsidRPr="00BA43CF">
        <w:rPr>
          <w:rFonts w:eastAsia="Times New Roman" w:cs="Times New Roman"/>
          <w:szCs w:val="24"/>
        </w:rPr>
        <w:t>ερολιμένας</w:t>
      </w:r>
      <w:r>
        <w:rPr>
          <w:rFonts w:eastAsia="Times New Roman" w:cs="Times New Roman"/>
          <w:szCs w:val="24"/>
        </w:rPr>
        <w:t xml:space="preserve">; </w:t>
      </w:r>
    </w:p>
    <w:p w14:paraId="65B253E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w:t>
      </w:r>
      <w:r w:rsidRPr="00BA43CF">
        <w:rPr>
          <w:rFonts w:eastAsia="Times New Roman" w:cs="Times New Roman"/>
          <w:szCs w:val="24"/>
        </w:rPr>
        <w:t>δώ είναι ο ισολογισμός του 2017</w:t>
      </w:r>
      <w:r>
        <w:rPr>
          <w:rFonts w:eastAsia="Times New Roman" w:cs="Times New Roman"/>
          <w:szCs w:val="24"/>
        </w:rPr>
        <w:t>. Γ</w:t>
      </w:r>
      <w:r w:rsidRPr="00BA43CF">
        <w:rPr>
          <w:rFonts w:eastAsia="Times New Roman" w:cs="Times New Roman"/>
          <w:szCs w:val="24"/>
        </w:rPr>
        <w:t>ιατί</w:t>
      </w:r>
      <w:r>
        <w:rPr>
          <w:rFonts w:eastAsia="Times New Roman" w:cs="Times New Roman"/>
          <w:szCs w:val="24"/>
        </w:rPr>
        <w:t>,</w:t>
      </w:r>
      <w:r w:rsidRPr="00BA43CF">
        <w:rPr>
          <w:rFonts w:eastAsia="Times New Roman" w:cs="Times New Roman"/>
          <w:szCs w:val="24"/>
        </w:rPr>
        <w:t xml:space="preserve"> </w:t>
      </w:r>
      <w:r>
        <w:rPr>
          <w:rFonts w:eastAsia="Times New Roman" w:cs="Times New Roman"/>
          <w:szCs w:val="24"/>
        </w:rPr>
        <w:t xml:space="preserve">εμείς θα μιλήσουμε με </w:t>
      </w:r>
      <w:r>
        <w:rPr>
          <w:rFonts w:eastAsia="Times New Roman" w:cs="Times New Roman"/>
          <w:szCs w:val="24"/>
        </w:rPr>
        <w:t>έγγραφα σε αντίθεση με την Κ</w:t>
      </w:r>
      <w:r w:rsidRPr="00BA43CF">
        <w:rPr>
          <w:rFonts w:eastAsia="Times New Roman" w:cs="Times New Roman"/>
          <w:szCs w:val="24"/>
        </w:rPr>
        <w:t>υβέρνηση που θέλει να κρύψει την αλήθεια</w:t>
      </w:r>
      <w:r>
        <w:rPr>
          <w:rFonts w:eastAsia="Times New Roman" w:cs="Times New Roman"/>
          <w:szCs w:val="24"/>
        </w:rPr>
        <w:t>.</w:t>
      </w:r>
      <w:r w:rsidRPr="00BA43CF">
        <w:rPr>
          <w:rFonts w:eastAsia="Times New Roman" w:cs="Times New Roman"/>
          <w:szCs w:val="24"/>
        </w:rPr>
        <w:t xml:space="preserve"> </w:t>
      </w:r>
      <w:r>
        <w:rPr>
          <w:rFonts w:eastAsia="Times New Roman" w:cs="Times New Roman"/>
          <w:szCs w:val="24"/>
        </w:rPr>
        <w:t xml:space="preserve">Ο ισολογισμός, </w:t>
      </w:r>
      <w:r w:rsidRPr="00BA43CF">
        <w:rPr>
          <w:rFonts w:eastAsia="Times New Roman" w:cs="Times New Roman"/>
          <w:szCs w:val="24"/>
        </w:rPr>
        <w:t>λοιπόν</w:t>
      </w:r>
      <w:r>
        <w:rPr>
          <w:rFonts w:eastAsia="Times New Roman" w:cs="Times New Roman"/>
          <w:szCs w:val="24"/>
        </w:rPr>
        <w:t>,</w:t>
      </w:r>
      <w:r w:rsidRPr="00BA43CF">
        <w:rPr>
          <w:rFonts w:eastAsia="Times New Roman" w:cs="Times New Roman"/>
          <w:szCs w:val="24"/>
        </w:rPr>
        <w:t xml:space="preserve"> του 2017 </w:t>
      </w:r>
      <w:r>
        <w:rPr>
          <w:rFonts w:eastAsia="Times New Roman" w:cs="Times New Roman"/>
          <w:szCs w:val="24"/>
        </w:rPr>
        <w:t xml:space="preserve">λέει ότι ο </w:t>
      </w:r>
      <w:r>
        <w:rPr>
          <w:rFonts w:eastAsia="Times New Roman" w:cs="Times New Roman"/>
          <w:szCs w:val="24"/>
        </w:rPr>
        <w:t>δ</w:t>
      </w:r>
      <w:r>
        <w:rPr>
          <w:rFonts w:eastAsia="Times New Roman" w:cs="Times New Roman"/>
          <w:szCs w:val="24"/>
        </w:rPr>
        <w:t xml:space="preserve">ιεθνής </w:t>
      </w:r>
      <w:r>
        <w:rPr>
          <w:rFonts w:eastAsia="Times New Roman" w:cs="Times New Roman"/>
          <w:szCs w:val="24"/>
        </w:rPr>
        <w:t>α</w:t>
      </w:r>
      <w:r>
        <w:rPr>
          <w:rFonts w:eastAsia="Times New Roman" w:cs="Times New Roman"/>
          <w:szCs w:val="24"/>
        </w:rPr>
        <w:t>ερολιμένας</w:t>
      </w:r>
      <w:r w:rsidRPr="00BA43CF">
        <w:rPr>
          <w:rFonts w:eastAsia="Times New Roman" w:cs="Times New Roman"/>
          <w:szCs w:val="24"/>
        </w:rPr>
        <w:t xml:space="preserve"> έχει ακαθάριστα έσοδα 285 εκατομμύρια ευρώ</w:t>
      </w:r>
      <w:r>
        <w:rPr>
          <w:rFonts w:eastAsia="Times New Roman" w:cs="Times New Roman"/>
          <w:szCs w:val="24"/>
        </w:rPr>
        <w:t>. Το καταθέτω,</w:t>
      </w:r>
      <w:r w:rsidRPr="00BA43CF">
        <w:rPr>
          <w:rFonts w:eastAsia="Times New Roman" w:cs="Times New Roman"/>
          <w:szCs w:val="24"/>
        </w:rPr>
        <w:t xml:space="preserve"> παρακ</w:t>
      </w:r>
      <w:r>
        <w:rPr>
          <w:rFonts w:eastAsia="Times New Roman" w:cs="Times New Roman"/>
          <w:szCs w:val="24"/>
        </w:rPr>
        <w:t>αλώ, για τα Π</w:t>
      </w:r>
      <w:r w:rsidRPr="00BA43CF">
        <w:rPr>
          <w:rFonts w:eastAsia="Times New Roman" w:cs="Times New Roman"/>
          <w:szCs w:val="24"/>
        </w:rPr>
        <w:t>ρακτικά</w:t>
      </w:r>
      <w:r>
        <w:rPr>
          <w:rFonts w:eastAsia="Times New Roman" w:cs="Times New Roman"/>
          <w:szCs w:val="24"/>
        </w:rPr>
        <w:t>.</w:t>
      </w:r>
    </w:p>
    <w:p w14:paraId="65B253EB" w14:textId="77777777" w:rsidR="000F4E4F" w:rsidRDefault="00A56466">
      <w:pPr>
        <w:spacing w:line="600" w:lineRule="auto"/>
        <w:ind w:firstLine="720"/>
        <w:jc w:val="both"/>
        <w:rPr>
          <w:rFonts w:eastAsia="Times New Roman"/>
          <w:bCs/>
          <w:szCs w:val="24"/>
        </w:rPr>
      </w:pPr>
      <w:r>
        <w:rPr>
          <w:rFonts w:eastAsia="Times New Roman" w:cs="Times New Roman"/>
          <w:szCs w:val="24"/>
        </w:rPr>
        <w:t>(</w:t>
      </w:r>
      <w:r>
        <w:rPr>
          <w:rFonts w:eastAsia="Times New Roman"/>
          <w:bCs/>
          <w:szCs w:val="24"/>
        </w:rPr>
        <w:t>Στο σημείο αυτό ο Βουλευτής κ. Ιωάννης</w:t>
      </w:r>
      <w:r>
        <w:rPr>
          <w:rFonts w:eastAsia="Times New Roman"/>
          <w:bCs/>
          <w:szCs w:val="24"/>
        </w:rPr>
        <w:t xml:space="preserve"> Μανιάτης καταθέτει για τα Πρακτικά το προαναφερθέν έγγραφο</w:t>
      </w:r>
      <w:r>
        <w:rPr>
          <w:rFonts w:eastAsia="Times New Roman"/>
          <w:bCs/>
          <w:szCs w:val="24"/>
        </w:rPr>
        <w:t>,</w:t>
      </w:r>
      <w:r>
        <w:rPr>
          <w:rFonts w:eastAsia="Times New Roman"/>
          <w:bCs/>
          <w:szCs w:val="24"/>
        </w:rPr>
        <w:t xml:space="preserve"> το οποίο βρίσκεται στο </w:t>
      </w:r>
      <w:r>
        <w:rPr>
          <w:rFonts w:eastAsia="Times New Roman"/>
          <w:bCs/>
          <w:szCs w:val="24"/>
        </w:rPr>
        <w:t>α</w:t>
      </w:r>
      <w:r>
        <w:rPr>
          <w:rFonts w:eastAsia="Times New Roman"/>
          <w:bCs/>
          <w:szCs w:val="24"/>
        </w:rPr>
        <w:t>ρχείο του Τμήματος Γραμματείας της Διεύθυνσης Στενογραφίας και Πρακτικών της Βουλής)</w:t>
      </w:r>
    </w:p>
    <w:p w14:paraId="65B253E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Α</w:t>
      </w:r>
      <w:r w:rsidRPr="00BA43CF">
        <w:rPr>
          <w:rFonts w:eastAsia="Times New Roman" w:cs="Times New Roman"/>
          <w:szCs w:val="24"/>
        </w:rPr>
        <w:t>υτό σημαίνει ότι τα 480 εκατομμύρια ευρώ</w:t>
      </w:r>
      <w:r>
        <w:rPr>
          <w:rFonts w:eastAsia="Times New Roman" w:cs="Times New Roman"/>
          <w:szCs w:val="24"/>
        </w:rPr>
        <w:t xml:space="preserve"> που συμφωνήσατε, </w:t>
      </w:r>
      <w:r w:rsidRPr="00BA43CF">
        <w:rPr>
          <w:rFonts w:eastAsia="Times New Roman" w:cs="Times New Roman"/>
          <w:szCs w:val="24"/>
        </w:rPr>
        <w:t xml:space="preserve">είναι περίπου τα καθαρά </w:t>
      </w:r>
      <w:r>
        <w:rPr>
          <w:rFonts w:eastAsia="Times New Roman" w:cs="Times New Roman"/>
          <w:szCs w:val="24"/>
        </w:rPr>
        <w:t>κέρ</w:t>
      </w:r>
      <w:r>
        <w:rPr>
          <w:rFonts w:eastAsia="Times New Roman" w:cs="Times New Roman"/>
          <w:szCs w:val="24"/>
        </w:rPr>
        <w:t>δη δύο μόλις ετών. Πώς δικαιολογείται αυτό με την σ</w:t>
      </w:r>
      <w:r w:rsidRPr="00BA43CF">
        <w:rPr>
          <w:rFonts w:eastAsia="Times New Roman" w:cs="Times New Roman"/>
          <w:szCs w:val="24"/>
        </w:rPr>
        <w:t>οφία ενός καθηγητή Οικονομικών</w:t>
      </w:r>
      <w:r>
        <w:rPr>
          <w:rFonts w:eastAsia="Times New Roman" w:cs="Times New Roman"/>
          <w:szCs w:val="24"/>
        </w:rPr>
        <w:t xml:space="preserve">; Τι είναι </w:t>
      </w:r>
      <w:r w:rsidRPr="00BA43CF">
        <w:rPr>
          <w:rFonts w:eastAsia="Times New Roman" w:cs="Times New Roman"/>
          <w:szCs w:val="24"/>
        </w:rPr>
        <w:t>αυτή τη διαπραγμάτευση</w:t>
      </w:r>
      <w:r>
        <w:rPr>
          <w:rFonts w:eastAsia="Times New Roman" w:cs="Times New Roman"/>
          <w:szCs w:val="24"/>
        </w:rPr>
        <w:t>;</w:t>
      </w:r>
      <w:r w:rsidRPr="00BA43CF">
        <w:rPr>
          <w:rFonts w:eastAsia="Times New Roman" w:cs="Times New Roman"/>
          <w:szCs w:val="24"/>
        </w:rPr>
        <w:t xml:space="preserve"> </w:t>
      </w:r>
    </w:p>
    <w:p w14:paraId="65B253E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Κύριε Υπουργέ,</w:t>
      </w:r>
      <w:r w:rsidRPr="00BA43CF">
        <w:rPr>
          <w:rFonts w:eastAsia="Times New Roman" w:cs="Times New Roman"/>
          <w:szCs w:val="24"/>
        </w:rPr>
        <w:t xml:space="preserve"> επίσης μας είπατε </w:t>
      </w:r>
      <w:r>
        <w:rPr>
          <w:rFonts w:eastAsia="Times New Roman" w:cs="Times New Roman"/>
          <w:szCs w:val="24"/>
        </w:rPr>
        <w:t xml:space="preserve">ότι εσείς </w:t>
      </w:r>
      <w:r w:rsidRPr="00BA43CF">
        <w:rPr>
          <w:rFonts w:eastAsia="Times New Roman" w:cs="Times New Roman"/>
          <w:szCs w:val="24"/>
        </w:rPr>
        <w:t>δεν έχετε κα</w:t>
      </w:r>
      <w:r>
        <w:rPr>
          <w:rFonts w:eastAsia="Times New Roman" w:cs="Times New Roman"/>
          <w:szCs w:val="24"/>
        </w:rPr>
        <w:t>μ</w:t>
      </w:r>
      <w:r w:rsidRPr="00BA43CF">
        <w:rPr>
          <w:rFonts w:eastAsia="Times New Roman" w:cs="Times New Roman"/>
          <w:szCs w:val="24"/>
        </w:rPr>
        <w:t>μία σχέση</w:t>
      </w:r>
      <w:r>
        <w:rPr>
          <w:rFonts w:eastAsia="Times New Roman" w:cs="Times New Roman"/>
          <w:szCs w:val="24"/>
        </w:rPr>
        <w:t>,</w:t>
      </w:r>
      <w:r w:rsidRPr="00BA43CF">
        <w:rPr>
          <w:rFonts w:eastAsia="Times New Roman" w:cs="Times New Roman"/>
          <w:szCs w:val="24"/>
        </w:rPr>
        <w:t xml:space="preserve"> είστε αναρμοδίως ουσιαστικά </w:t>
      </w:r>
      <w:r>
        <w:rPr>
          <w:rFonts w:eastAsia="Times New Roman" w:cs="Times New Roman"/>
          <w:szCs w:val="24"/>
        </w:rPr>
        <w:t xml:space="preserve">-διότι το ΤΑΙΠΕΔ </w:t>
      </w:r>
      <w:r w:rsidRPr="00BA43CF">
        <w:rPr>
          <w:rFonts w:eastAsia="Times New Roman" w:cs="Times New Roman"/>
          <w:szCs w:val="24"/>
        </w:rPr>
        <w:t>διαπραγματεύεται</w:t>
      </w:r>
      <w:r>
        <w:rPr>
          <w:rFonts w:eastAsia="Times New Roman" w:cs="Times New Roman"/>
          <w:szCs w:val="24"/>
        </w:rPr>
        <w:t xml:space="preserve">- και ότι </w:t>
      </w:r>
      <w:r>
        <w:rPr>
          <w:rFonts w:eastAsia="Times New Roman" w:cs="Times New Roman"/>
          <w:szCs w:val="24"/>
        </w:rPr>
        <w:t>εσείς δεν</w:t>
      </w:r>
      <w:r w:rsidRPr="00BA43CF">
        <w:rPr>
          <w:rFonts w:eastAsia="Times New Roman" w:cs="Times New Roman"/>
          <w:szCs w:val="24"/>
        </w:rPr>
        <w:t xml:space="preserve"> κάνετε τίποτε</w:t>
      </w:r>
      <w:r>
        <w:rPr>
          <w:rFonts w:eastAsia="Times New Roman" w:cs="Times New Roman"/>
          <w:szCs w:val="24"/>
        </w:rPr>
        <w:t>. Κάνετε «</w:t>
      </w:r>
      <w:r>
        <w:rPr>
          <w:rFonts w:eastAsia="Times New Roman" w:cs="Times New Roman"/>
          <w:szCs w:val="24"/>
          <w:lang w:val="en-US"/>
        </w:rPr>
        <w:t>paper</w:t>
      </w:r>
      <w:r w:rsidRPr="0047368F">
        <w:rPr>
          <w:rFonts w:eastAsia="Times New Roman" w:cs="Times New Roman"/>
          <w:szCs w:val="24"/>
        </w:rPr>
        <w:t xml:space="preserve"> </w:t>
      </w:r>
      <w:r>
        <w:rPr>
          <w:rFonts w:eastAsia="Times New Roman" w:cs="Times New Roman"/>
          <w:szCs w:val="24"/>
          <w:lang w:val="en-US"/>
        </w:rPr>
        <w:t>pushing</w:t>
      </w:r>
      <w:r>
        <w:rPr>
          <w:rFonts w:eastAsia="Times New Roman" w:cs="Times New Roman"/>
          <w:szCs w:val="24"/>
        </w:rPr>
        <w:t xml:space="preserve">», «σπρώχνετε </w:t>
      </w:r>
      <w:r w:rsidRPr="00BA43CF">
        <w:rPr>
          <w:rFonts w:eastAsia="Times New Roman" w:cs="Times New Roman"/>
          <w:szCs w:val="24"/>
        </w:rPr>
        <w:t>τα χαρτιά</w:t>
      </w:r>
      <w:r>
        <w:rPr>
          <w:rFonts w:eastAsia="Times New Roman" w:cs="Times New Roman"/>
          <w:szCs w:val="24"/>
        </w:rPr>
        <w:t>». Κύριε Υπουργέ,</w:t>
      </w:r>
      <w:r w:rsidRPr="00BA43CF">
        <w:rPr>
          <w:rFonts w:eastAsia="Times New Roman" w:cs="Times New Roman"/>
          <w:szCs w:val="24"/>
        </w:rPr>
        <w:t xml:space="preserve"> αυτή εδώ η σελίδα είναι </w:t>
      </w:r>
      <w:r>
        <w:rPr>
          <w:rFonts w:eastAsia="Times New Roman" w:cs="Times New Roman"/>
          <w:szCs w:val="24"/>
        </w:rPr>
        <w:t xml:space="preserve">η εισηγητική έκθεση της </w:t>
      </w:r>
      <w:r>
        <w:rPr>
          <w:rFonts w:eastAsia="Times New Roman" w:cs="Times New Roman"/>
          <w:szCs w:val="24"/>
        </w:rPr>
        <w:t>σ</w:t>
      </w:r>
      <w:r w:rsidRPr="00BA43CF">
        <w:rPr>
          <w:rFonts w:eastAsia="Times New Roman" w:cs="Times New Roman"/>
          <w:szCs w:val="24"/>
        </w:rPr>
        <w:t>ύμβασης που μας έχετε καταθέσει σήμερα</w:t>
      </w:r>
      <w:r>
        <w:rPr>
          <w:rFonts w:eastAsia="Times New Roman" w:cs="Times New Roman"/>
          <w:szCs w:val="24"/>
        </w:rPr>
        <w:t>,</w:t>
      </w:r>
      <w:r w:rsidRPr="00BA43CF">
        <w:rPr>
          <w:rFonts w:eastAsia="Times New Roman" w:cs="Times New Roman"/>
          <w:szCs w:val="24"/>
        </w:rPr>
        <w:t xml:space="preserve"> συναδέλφισσες και συνάδελφοι του ΣΥΡΙΖΑ</w:t>
      </w:r>
      <w:r>
        <w:rPr>
          <w:rFonts w:eastAsia="Times New Roman" w:cs="Times New Roman"/>
          <w:szCs w:val="24"/>
        </w:rPr>
        <w:t>.</w:t>
      </w:r>
    </w:p>
    <w:p w14:paraId="65B253EE" w14:textId="77777777" w:rsidR="000F4E4F" w:rsidRDefault="00A56466">
      <w:pPr>
        <w:spacing w:line="600" w:lineRule="auto"/>
        <w:ind w:firstLine="720"/>
        <w:jc w:val="both"/>
        <w:rPr>
          <w:rFonts w:eastAsia="Times New Roman" w:cs="Times New Roman"/>
          <w:szCs w:val="24"/>
        </w:rPr>
      </w:pPr>
      <w:r w:rsidRPr="00BA43CF">
        <w:rPr>
          <w:rFonts w:eastAsia="Times New Roman" w:cs="Times New Roman"/>
          <w:szCs w:val="24"/>
        </w:rPr>
        <w:t>Ακούστε τι γράφει ο κ</w:t>
      </w:r>
      <w:r>
        <w:rPr>
          <w:rFonts w:eastAsia="Times New Roman" w:cs="Times New Roman"/>
          <w:szCs w:val="24"/>
        </w:rPr>
        <w:t xml:space="preserve">. </w:t>
      </w:r>
      <w:r w:rsidRPr="00BA43CF">
        <w:rPr>
          <w:rFonts w:eastAsia="Times New Roman" w:cs="Times New Roman"/>
          <w:szCs w:val="24"/>
        </w:rPr>
        <w:t>Τσ</w:t>
      </w:r>
      <w:r>
        <w:rPr>
          <w:rFonts w:eastAsia="Times New Roman" w:cs="Times New Roman"/>
          <w:szCs w:val="24"/>
        </w:rPr>
        <w:t xml:space="preserve">ακαλώτος στην πρώτη σελίδα της </w:t>
      </w:r>
      <w:r>
        <w:rPr>
          <w:rFonts w:eastAsia="Times New Roman" w:cs="Times New Roman"/>
          <w:szCs w:val="24"/>
        </w:rPr>
        <w:t>σ</w:t>
      </w:r>
      <w:r w:rsidRPr="00BA43CF">
        <w:rPr>
          <w:rFonts w:eastAsia="Times New Roman" w:cs="Times New Roman"/>
          <w:szCs w:val="24"/>
        </w:rPr>
        <w:t>ύμβασης</w:t>
      </w:r>
      <w:r>
        <w:rPr>
          <w:rFonts w:eastAsia="Times New Roman" w:cs="Times New Roman"/>
          <w:szCs w:val="24"/>
        </w:rPr>
        <w:t>,</w:t>
      </w:r>
      <w:r w:rsidRPr="00BA43CF">
        <w:rPr>
          <w:rFonts w:eastAsia="Times New Roman" w:cs="Times New Roman"/>
          <w:szCs w:val="24"/>
        </w:rPr>
        <w:t xml:space="preserve"> που σας έχει καλέσει </w:t>
      </w:r>
      <w:r>
        <w:rPr>
          <w:rFonts w:eastAsia="Times New Roman" w:cs="Times New Roman"/>
          <w:szCs w:val="24"/>
        </w:rPr>
        <w:t>να κυρώσετε. Λ</w:t>
      </w:r>
      <w:r w:rsidRPr="00BA43CF">
        <w:rPr>
          <w:rFonts w:eastAsia="Times New Roman" w:cs="Times New Roman"/>
          <w:szCs w:val="24"/>
        </w:rPr>
        <w:t>έει στην πρώτη σελίδα</w:t>
      </w:r>
      <w:r>
        <w:rPr>
          <w:rFonts w:eastAsia="Times New Roman" w:cs="Times New Roman"/>
          <w:szCs w:val="24"/>
        </w:rPr>
        <w:t>: «Η Σύμβαση παράτασης</w:t>
      </w:r>
      <w:r w:rsidRPr="00BA43CF">
        <w:rPr>
          <w:rFonts w:eastAsia="Times New Roman" w:cs="Times New Roman"/>
          <w:szCs w:val="24"/>
        </w:rPr>
        <w:t xml:space="preserve"> εγκρίθηκε με την υπ</w:t>
      </w:r>
      <w:r>
        <w:rPr>
          <w:rFonts w:eastAsia="Times New Roman" w:cs="Times New Roman"/>
          <w:szCs w:val="24"/>
        </w:rPr>
        <w:t>’</w:t>
      </w:r>
      <w:r w:rsidRPr="00BA43CF">
        <w:rPr>
          <w:rFonts w:eastAsia="Times New Roman" w:cs="Times New Roman"/>
          <w:szCs w:val="24"/>
        </w:rPr>
        <w:t xml:space="preserve"> αριθμόν 261</w:t>
      </w:r>
      <w:r>
        <w:rPr>
          <w:rFonts w:eastAsia="Times New Roman" w:cs="Times New Roman"/>
          <w:szCs w:val="24"/>
        </w:rPr>
        <w:t>/</w:t>
      </w:r>
      <w:r w:rsidRPr="00BA43CF">
        <w:rPr>
          <w:rFonts w:eastAsia="Times New Roman" w:cs="Times New Roman"/>
          <w:szCs w:val="24"/>
        </w:rPr>
        <w:t>13</w:t>
      </w:r>
      <w:r>
        <w:rPr>
          <w:rFonts w:eastAsia="Times New Roman" w:cs="Times New Roman"/>
          <w:szCs w:val="24"/>
        </w:rPr>
        <w:t>-</w:t>
      </w:r>
      <w:r>
        <w:rPr>
          <w:rFonts w:eastAsia="Times New Roman" w:cs="Times New Roman"/>
          <w:szCs w:val="24"/>
        </w:rPr>
        <w:t>09</w:t>
      </w:r>
      <w:r>
        <w:rPr>
          <w:rFonts w:eastAsia="Times New Roman" w:cs="Times New Roman"/>
          <w:szCs w:val="24"/>
        </w:rPr>
        <w:t>-</w:t>
      </w:r>
      <w:r w:rsidRPr="00BA43CF">
        <w:rPr>
          <w:rFonts w:eastAsia="Times New Roman" w:cs="Times New Roman"/>
          <w:szCs w:val="24"/>
        </w:rPr>
        <w:t>2017 απόφαση της διυπουργικής επιτροπής αποκρατικοποιήσεων</w:t>
      </w:r>
      <w:r>
        <w:rPr>
          <w:rFonts w:eastAsia="Times New Roman" w:cs="Times New Roman"/>
          <w:szCs w:val="24"/>
        </w:rPr>
        <w:t>». Δηλαδή, κ</w:t>
      </w:r>
      <w:r w:rsidRPr="00BA43CF">
        <w:rPr>
          <w:rFonts w:eastAsia="Times New Roman" w:cs="Times New Roman"/>
          <w:szCs w:val="24"/>
        </w:rPr>
        <w:t>ύριε Υπουργέ</w:t>
      </w:r>
      <w:r>
        <w:rPr>
          <w:rFonts w:eastAsia="Times New Roman" w:cs="Times New Roman"/>
          <w:szCs w:val="24"/>
        </w:rPr>
        <w:t>, ε</w:t>
      </w:r>
      <w:r w:rsidRPr="00BA43CF">
        <w:rPr>
          <w:rFonts w:eastAsia="Times New Roman" w:cs="Times New Roman"/>
          <w:szCs w:val="24"/>
        </w:rPr>
        <w:t xml:space="preserve">σείς </w:t>
      </w:r>
      <w:r>
        <w:rPr>
          <w:rFonts w:eastAsia="Times New Roman" w:cs="Times New Roman"/>
          <w:szCs w:val="24"/>
        </w:rPr>
        <w:t>εδώ στο</w:t>
      </w:r>
      <w:r>
        <w:rPr>
          <w:rFonts w:eastAsia="Times New Roman" w:cs="Times New Roman"/>
          <w:szCs w:val="24"/>
        </w:rPr>
        <w:t xml:space="preserve"> έγγραφο λέτε ότι εγκρίνατε τη </w:t>
      </w:r>
      <w:r>
        <w:rPr>
          <w:rFonts w:eastAsia="Times New Roman" w:cs="Times New Roman"/>
          <w:szCs w:val="24"/>
        </w:rPr>
        <w:t>σ</w:t>
      </w:r>
      <w:r w:rsidRPr="00BA43CF">
        <w:rPr>
          <w:rFonts w:eastAsia="Times New Roman" w:cs="Times New Roman"/>
          <w:szCs w:val="24"/>
        </w:rPr>
        <w:t>ύμβαση</w:t>
      </w:r>
      <w:r>
        <w:rPr>
          <w:rFonts w:eastAsia="Times New Roman" w:cs="Times New Roman"/>
          <w:szCs w:val="24"/>
        </w:rPr>
        <w:t>. Ά</w:t>
      </w:r>
      <w:r w:rsidRPr="00BA43CF">
        <w:rPr>
          <w:rFonts w:eastAsia="Times New Roman" w:cs="Times New Roman"/>
          <w:szCs w:val="24"/>
        </w:rPr>
        <w:t xml:space="preserve">ρα </w:t>
      </w:r>
      <w:r>
        <w:rPr>
          <w:rFonts w:eastAsia="Times New Roman" w:cs="Times New Roman"/>
          <w:szCs w:val="24"/>
        </w:rPr>
        <w:t xml:space="preserve">συμφωνήσατε. Άρα, </w:t>
      </w:r>
      <w:r w:rsidRPr="00BA43CF">
        <w:rPr>
          <w:rFonts w:eastAsia="Times New Roman" w:cs="Times New Roman"/>
          <w:szCs w:val="24"/>
        </w:rPr>
        <w:t xml:space="preserve">δεν είστε </w:t>
      </w:r>
      <w:r>
        <w:rPr>
          <w:rFonts w:eastAsia="Times New Roman" w:cs="Times New Roman"/>
          <w:szCs w:val="24"/>
        </w:rPr>
        <w:t>αν</w:t>
      </w:r>
      <w:r w:rsidRPr="00BA43CF">
        <w:rPr>
          <w:rFonts w:eastAsia="Times New Roman" w:cs="Times New Roman"/>
          <w:szCs w:val="24"/>
        </w:rPr>
        <w:t>αρμόδιος</w:t>
      </w:r>
      <w:r>
        <w:rPr>
          <w:rFonts w:eastAsia="Times New Roman" w:cs="Times New Roman"/>
          <w:szCs w:val="24"/>
        </w:rPr>
        <w:t>. Άρα, έχετε ευθύνη για ό,τι υπογράψατε. Και δεν είστε</w:t>
      </w:r>
      <w:r w:rsidRPr="00BA43CF">
        <w:rPr>
          <w:rFonts w:eastAsia="Times New Roman" w:cs="Times New Roman"/>
          <w:szCs w:val="24"/>
        </w:rPr>
        <w:t xml:space="preserve"> μόνο </w:t>
      </w:r>
      <w:r>
        <w:rPr>
          <w:rFonts w:eastAsia="Times New Roman" w:cs="Times New Roman"/>
          <w:szCs w:val="24"/>
        </w:rPr>
        <w:t>εσείς, αλλά</w:t>
      </w:r>
      <w:r w:rsidRPr="00BA43CF">
        <w:rPr>
          <w:rFonts w:eastAsia="Times New Roman" w:cs="Times New Roman"/>
          <w:szCs w:val="24"/>
        </w:rPr>
        <w:t xml:space="preserve"> όλη η πενταμελής διυπουργική επιτροπή η οποία αποτελείται από τους κυρίους </w:t>
      </w:r>
      <w:r>
        <w:rPr>
          <w:rFonts w:eastAsia="Times New Roman" w:cs="Times New Roman"/>
          <w:szCs w:val="24"/>
        </w:rPr>
        <w:t>-</w:t>
      </w:r>
      <w:r w:rsidRPr="00BA43CF">
        <w:rPr>
          <w:rFonts w:eastAsia="Times New Roman" w:cs="Times New Roman"/>
          <w:szCs w:val="24"/>
        </w:rPr>
        <w:t xml:space="preserve">για να </w:t>
      </w:r>
      <w:r>
        <w:rPr>
          <w:rFonts w:eastAsia="Times New Roman" w:cs="Times New Roman"/>
          <w:szCs w:val="24"/>
        </w:rPr>
        <w:t>μιλάμε</w:t>
      </w:r>
      <w:r w:rsidRPr="00BA43CF">
        <w:rPr>
          <w:rFonts w:eastAsia="Times New Roman" w:cs="Times New Roman"/>
          <w:szCs w:val="24"/>
        </w:rPr>
        <w:t xml:space="preserve"> με ονόματα</w:t>
      </w:r>
      <w:r>
        <w:rPr>
          <w:rFonts w:eastAsia="Times New Roman" w:cs="Times New Roman"/>
          <w:szCs w:val="24"/>
        </w:rPr>
        <w:t xml:space="preserve">- </w:t>
      </w:r>
      <w:r>
        <w:rPr>
          <w:rFonts w:eastAsia="Times New Roman" w:cs="Times New Roman"/>
          <w:szCs w:val="24"/>
        </w:rPr>
        <w:t>Τσακαλώτο, Σπίρτζη, Σταθάκη, την κ. Α</w:t>
      </w:r>
      <w:r w:rsidRPr="00BA43CF">
        <w:rPr>
          <w:rFonts w:eastAsia="Times New Roman" w:cs="Times New Roman"/>
          <w:szCs w:val="24"/>
        </w:rPr>
        <w:t xml:space="preserve">χτσιόγλου και </w:t>
      </w:r>
      <w:r>
        <w:rPr>
          <w:rFonts w:eastAsia="Times New Roman" w:cs="Times New Roman"/>
          <w:szCs w:val="24"/>
        </w:rPr>
        <w:t xml:space="preserve">τον κ. </w:t>
      </w:r>
      <w:r w:rsidRPr="00BA43CF">
        <w:rPr>
          <w:rFonts w:eastAsia="Times New Roman" w:cs="Times New Roman"/>
          <w:szCs w:val="24"/>
        </w:rPr>
        <w:t>Παπαδημητρίου</w:t>
      </w:r>
      <w:r>
        <w:rPr>
          <w:rFonts w:eastAsia="Times New Roman" w:cs="Times New Roman"/>
          <w:szCs w:val="24"/>
        </w:rPr>
        <w:t>.</w:t>
      </w:r>
    </w:p>
    <w:p w14:paraId="65B253E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Όταν δε σας κατέθεσα</w:t>
      </w:r>
      <w:r w:rsidRPr="00BA43CF">
        <w:rPr>
          <w:rFonts w:eastAsia="Times New Roman" w:cs="Times New Roman"/>
          <w:szCs w:val="24"/>
        </w:rPr>
        <w:t xml:space="preserve"> το καλοκαίρι του 2018 ερώτηση</w:t>
      </w:r>
      <w:r>
        <w:rPr>
          <w:rFonts w:eastAsia="Times New Roman" w:cs="Times New Roman"/>
          <w:szCs w:val="24"/>
        </w:rPr>
        <w:t xml:space="preserve"> για το</w:t>
      </w:r>
      <w:r w:rsidRPr="00BA43CF">
        <w:rPr>
          <w:rFonts w:eastAsia="Times New Roman" w:cs="Times New Roman"/>
          <w:szCs w:val="24"/>
        </w:rPr>
        <w:t xml:space="preserve"> τι γίνεται με αυτή την υπόθεση</w:t>
      </w:r>
      <w:r>
        <w:rPr>
          <w:rFonts w:eastAsia="Times New Roman" w:cs="Times New Roman"/>
          <w:szCs w:val="24"/>
        </w:rPr>
        <w:t>, εσείς φρόνιμως ποιώ</w:t>
      </w:r>
      <w:r w:rsidRPr="00BA43CF">
        <w:rPr>
          <w:rFonts w:eastAsia="Times New Roman" w:cs="Times New Roman"/>
          <w:szCs w:val="24"/>
        </w:rPr>
        <w:t xml:space="preserve">ν </w:t>
      </w:r>
      <w:r>
        <w:rPr>
          <w:rFonts w:eastAsia="Times New Roman" w:cs="Times New Roman"/>
          <w:szCs w:val="24"/>
        </w:rPr>
        <w:t xml:space="preserve">«μούγκα», δεν δώσατε </w:t>
      </w:r>
      <w:r w:rsidRPr="00BA43CF">
        <w:rPr>
          <w:rFonts w:eastAsia="Times New Roman" w:cs="Times New Roman"/>
          <w:szCs w:val="24"/>
        </w:rPr>
        <w:t>κα</w:t>
      </w:r>
      <w:r>
        <w:rPr>
          <w:rFonts w:eastAsia="Times New Roman" w:cs="Times New Roman"/>
          <w:szCs w:val="24"/>
        </w:rPr>
        <w:t>μ</w:t>
      </w:r>
      <w:r w:rsidRPr="00BA43CF">
        <w:rPr>
          <w:rFonts w:eastAsia="Times New Roman" w:cs="Times New Roman"/>
          <w:szCs w:val="24"/>
        </w:rPr>
        <w:t>μία απ</w:t>
      </w:r>
      <w:r>
        <w:rPr>
          <w:rFonts w:eastAsia="Times New Roman" w:cs="Times New Roman"/>
          <w:szCs w:val="24"/>
        </w:rPr>
        <w:t>ολύτως απάντηση. Ο κ. Σπίρτζης, όμως,</w:t>
      </w:r>
      <w:r w:rsidRPr="00BA43CF">
        <w:rPr>
          <w:rFonts w:eastAsia="Times New Roman" w:cs="Times New Roman"/>
          <w:szCs w:val="24"/>
        </w:rPr>
        <w:t xml:space="preserve"> δηλώ</w:t>
      </w:r>
      <w:r w:rsidRPr="00BA43CF">
        <w:rPr>
          <w:rFonts w:eastAsia="Times New Roman" w:cs="Times New Roman"/>
          <w:szCs w:val="24"/>
        </w:rPr>
        <w:t>νει αναρμόδιος</w:t>
      </w:r>
      <w:r>
        <w:rPr>
          <w:rFonts w:eastAsia="Times New Roman" w:cs="Times New Roman"/>
          <w:szCs w:val="24"/>
        </w:rPr>
        <w:t xml:space="preserve">. Τι αναρμόδιος; Εδώ </w:t>
      </w:r>
      <w:r w:rsidRPr="00BA43CF">
        <w:rPr>
          <w:rFonts w:eastAsia="Times New Roman" w:cs="Times New Roman"/>
          <w:szCs w:val="24"/>
        </w:rPr>
        <w:t xml:space="preserve">έβαλε υπογραφή </w:t>
      </w:r>
      <w:r>
        <w:rPr>
          <w:rFonts w:eastAsia="Times New Roman" w:cs="Times New Roman"/>
          <w:szCs w:val="24"/>
        </w:rPr>
        <w:t>σ</w:t>
      </w:r>
      <w:r w:rsidRPr="00BA43CF">
        <w:rPr>
          <w:rFonts w:eastAsia="Times New Roman" w:cs="Times New Roman"/>
          <w:szCs w:val="24"/>
        </w:rPr>
        <w:t xml:space="preserve">τη συγκεκριμένη </w:t>
      </w:r>
      <w:r>
        <w:rPr>
          <w:rFonts w:eastAsia="Times New Roman" w:cs="Times New Roman"/>
          <w:szCs w:val="24"/>
        </w:rPr>
        <w:t xml:space="preserve">σύμβαση για την </w:t>
      </w:r>
      <w:r w:rsidRPr="00BA43CF">
        <w:rPr>
          <w:rFonts w:eastAsia="Times New Roman" w:cs="Times New Roman"/>
          <w:szCs w:val="24"/>
        </w:rPr>
        <w:t>αποκρατικοποίηση</w:t>
      </w:r>
      <w:r>
        <w:rPr>
          <w:rFonts w:eastAsia="Times New Roman" w:cs="Times New Roman"/>
          <w:szCs w:val="24"/>
        </w:rPr>
        <w:t>.</w:t>
      </w:r>
    </w:p>
    <w:p w14:paraId="65B253F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Το καταθέτω παρακαλώ για τα Πρακτικά.</w:t>
      </w:r>
    </w:p>
    <w:p w14:paraId="65B253F1" w14:textId="77777777" w:rsidR="000F4E4F" w:rsidRDefault="00A56466">
      <w:pPr>
        <w:spacing w:line="600" w:lineRule="auto"/>
        <w:ind w:firstLine="720"/>
        <w:jc w:val="both"/>
        <w:rPr>
          <w:rFonts w:eastAsia="Times New Roman"/>
          <w:bCs/>
          <w:szCs w:val="24"/>
        </w:rPr>
      </w:pPr>
      <w:r>
        <w:rPr>
          <w:rFonts w:eastAsia="Times New Roman" w:cs="Times New Roman"/>
          <w:szCs w:val="24"/>
        </w:rPr>
        <w:t>(</w:t>
      </w:r>
      <w:r>
        <w:rPr>
          <w:rFonts w:eastAsia="Times New Roman"/>
          <w:bCs/>
          <w:szCs w:val="24"/>
        </w:rPr>
        <w:t>Στο σημείο αυτό ο Βουλευτής κ. Ιωάννης Μανιάτης καταθέτει για τα Πρακτικά το προαναφερθέν έγγραφο</w:t>
      </w:r>
      <w:r>
        <w:rPr>
          <w:rFonts w:eastAsia="Times New Roman"/>
          <w:bCs/>
          <w:szCs w:val="24"/>
        </w:rPr>
        <w:t>,</w:t>
      </w:r>
      <w:r>
        <w:rPr>
          <w:rFonts w:eastAsia="Times New Roman"/>
          <w:bCs/>
          <w:szCs w:val="24"/>
        </w:rPr>
        <w:t xml:space="preserve"> το οποίο βρίσκετα</w:t>
      </w:r>
      <w:r>
        <w:rPr>
          <w:rFonts w:eastAsia="Times New Roman"/>
          <w:bCs/>
          <w:szCs w:val="24"/>
        </w:rPr>
        <w:t xml:space="preserve">ι στο </w:t>
      </w:r>
      <w:r>
        <w:rPr>
          <w:rFonts w:eastAsia="Times New Roman"/>
          <w:bCs/>
          <w:szCs w:val="24"/>
        </w:rPr>
        <w:t>α</w:t>
      </w:r>
      <w:r>
        <w:rPr>
          <w:rFonts w:eastAsia="Times New Roman"/>
          <w:bCs/>
          <w:szCs w:val="24"/>
        </w:rPr>
        <w:t>ρχείο του Τμήματος Γραμματείας της Διεύθυνσης Στενογραφίας και Πρακτικών της Βουλής)</w:t>
      </w:r>
    </w:p>
    <w:p w14:paraId="65B253F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Και έρχομαι </w:t>
      </w:r>
      <w:r w:rsidRPr="00BA43CF">
        <w:rPr>
          <w:rFonts w:eastAsia="Times New Roman" w:cs="Times New Roman"/>
          <w:szCs w:val="24"/>
        </w:rPr>
        <w:t>τώρα στην πιο βαθιά προσβλητική ενέργεια της σημερινής Κυβέρνησης</w:t>
      </w:r>
      <w:r>
        <w:rPr>
          <w:rFonts w:eastAsia="Times New Roman" w:cs="Times New Roman"/>
          <w:szCs w:val="24"/>
        </w:rPr>
        <w:t>. Αγαπητές και α</w:t>
      </w:r>
      <w:r w:rsidRPr="00BA43CF">
        <w:rPr>
          <w:rFonts w:eastAsia="Times New Roman" w:cs="Times New Roman"/>
          <w:szCs w:val="24"/>
        </w:rPr>
        <w:t>γαπητοί συνάδελφοι του ΣΥΡΙΖΑ</w:t>
      </w:r>
      <w:r>
        <w:rPr>
          <w:rFonts w:eastAsia="Times New Roman" w:cs="Times New Roman"/>
          <w:szCs w:val="24"/>
        </w:rPr>
        <w:t xml:space="preserve">, σας καλεί η Κυβέρνηση να κυρώσετε μία </w:t>
      </w:r>
      <w:r>
        <w:rPr>
          <w:rFonts w:eastAsia="Times New Roman" w:cs="Times New Roman"/>
          <w:szCs w:val="24"/>
        </w:rPr>
        <w:t>σ</w:t>
      </w:r>
      <w:r w:rsidRPr="00BA43CF">
        <w:rPr>
          <w:rFonts w:eastAsia="Times New Roman" w:cs="Times New Roman"/>
          <w:szCs w:val="24"/>
        </w:rPr>
        <w:t>υμφωνία</w:t>
      </w:r>
      <w:r>
        <w:rPr>
          <w:rFonts w:eastAsia="Times New Roman" w:cs="Times New Roman"/>
          <w:szCs w:val="24"/>
        </w:rPr>
        <w:t xml:space="preserve">. Ξέρετε </w:t>
      </w:r>
      <w:r w:rsidRPr="00BA43CF">
        <w:rPr>
          <w:rFonts w:eastAsia="Times New Roman" w:cs="Times New Roman"/>
          <w:szCs w:val="24"/>
        </w:rPr>
        <w:t xml:space="preserve">στη βάση </w:t>
      </w:r>
      <w:r>
        <w:rPr>
          <w:rFonts w:eastAsia="Times New Roman" w:cs="Times New Roman"/>
          <w:szCs w:val="24"/>
        </w:rPr>
        <w:t>ποιας τεκμηρίωσης κυρώνετε</w:t>
      </w:r>
      <w:r w:rsidRPr="00BA43CF">
        <w:rPr>
          <w:rFonts w:eastAsia="Times New Roman" w:cs="Times New Roman"/>
          <w:szCs w:val="24"/>
        </w:rPr>
        <w:t xml:space="preserve"> </w:t>
      </w:r>
      <w:r>
        <w:rPr>
          <w:rFonts w:eastAsia="Times New Roman" w:cs="Times New Roman"/>
          <w:szCs w:val="24"/>
        </w:rPr>
        <w:t xml:space="preserve">τη </w:t>
      </w:r>
      <w:r>
        <w:rPr>
          <w:rFonts w:eastAsia="Times New Roman" w:cs="Times New Roman"/>
          <w:szCs w:val="24"/>
        </w:rPr>
        <w:t>σ</w:t>
      </w:r>
      <w:r w:rsidRPr="00BA43CF">
        <w:rPr>
          <w:rFonts w:eastAsia="Times New Roman" w:cs="Times New Roman"/>
          <w:szCs w:val="24"/>
        </w:rPr>
        <w:t>υμφωνία</w:t>
      </w:r>
      <w:r>
        <w:rPr>
          <w:rFonts w:eastAsia="Times New Roman" w:cs="Times New Roman"/>
          <w:szCs w:val="24"/>
        </w:rPr>
        <w:t>;</w:t>
      </w:r>
      <w:r w:rsidRPr="00BA43CF">
        <w:rPr>
          <w:rFonts w:eastAsia="Times New Roman" w:cs="Times New Roman"/>
          <w:szCs w:val="24"/>
        </w:rPr>
        <w:t xml:space="preserve"> </w:t>
      </w:r>
      <w:r>
        <w:rPr>
          <w:rFonts w:eastAsia="Times New Roman" w:cs="Times New Roman"/>
          <w:szCs w:val="24"/>
        </w:rPr>
        <w:t xml:space="preserve"> Στη βάση </w:t>
      </w:r>
      <w:r w:rsidRPr="00BA43CF">
        <w:rPr>
          <w:rFonts w:eastAsia="Times New Roman" w:cs="Times New Roman"/>
          <w:szCs w:val="24"/>
        </w:rPr>
        <w:t>τριών</w:t>
      </w:r>
      <w:r>
        <w:rPr>
          <w:rFonts w:eastAsia="Times New Roman" w:cs="Times New Roman"/>
          <w:szCs w:val="24"/>
        </w:rPr>
        <w:t xml:space="preserve"> σειρών ενός δελτίου τύπου της Ε</w:t>
      </w:r>
      <w:r w:rsidRPr="00BA43CF">
        <w:rPr>
          <w:rFonts w:eastAsia="Times New Roman" w:cs="Times New Roman"/>
          <w:szCs w:val="24"/>
        </w:rPr>
        <w:t>πίτροπο</w:t>
      </w:r>
      <w:r>
        <w:rPr>
          <w:rFonts w:eastAsia="Times New Roman" w:cs="Times New Roman"/>
          <w:szCs w:val="24"/>
        </w:rPr>
        <w:t>υ</w:t>
      </w:r>
      <w:r w:rsidRPr="00BA43CF">
        <w:rPr>
          <w:rFonts w:eastAsia="Times New Roman" w:cs="Times New Roman"/>
          <w:szCs w:val="24"/>
        </w:rPr>
        <w:t xml:space="preserve"> Ανταγωνισμού</w:t>
      </w:r>
      <w:r w:rsidRPr="00C76C0C">
        <w:rPr>
          <w:rFonts w:eastAsia="Times New Roman" w:cs="Times New Roman"/>
          <w:szCs w:val="24"/>
        </w:rPr>
        <w:t xml:space="preserve"> </w:t>
      </w:r>
      <w:r>
        <w:rPr>
          <w:rFonts w:eastAsia="Times New Roman" w:cs="Times New Roman"/>
          <w:szCs w:val="24"/>
        </w:rPr>
        <w:t xml:space="preserve">κ. </w:t>
      </w:r>
      <w:r>
        <w:rPr>
          <w:rFonts w:eastAsia="Times New Roman" w:cs="Times New Roman"/>
          <w:szCs w:val="24"/>
          <w:lang w:val="en-US"/>
        </w:rPr>
        <w:t>Vestager</w:t>
      </w:r>
      <w:r>
        <w:rPr>
          <w:rFonts w:eastAsia="Times New Roman" w:cs="Times New Roman"/>
          <w:szCs w:val="24"/>
        </w:rPr>
        <w:t xml:space="preserve">, η οποία λέει ότι το </w:t>
      </w:r>
      <w:r w:rsidRPr="00BA43CF">
        <w:rPr>
          <w:rFonts w:eastAsia="Times New Roman" w:cs="Times New Roman"/>
          <w:szCs w:val="24"/>
        </w:rPr>
        <w:t>1</w:t>
      </w:r>
      <w:r>
        <w:rPr>
          <w:rFonts w:eastAsia="Times New Roman" w:cs="Times New Roman"/>
          <w:szCs w:val="24"/>
        </w:rPr>
        <w:t>,1</w:t>
      </w:r>
      <w:r w:rsidRPr="00BA43CF">
        <w:rPr>
          <w:rFonts w:eastAsia="Times New Roman" w:cs="Times New Roman"/>
          <w:szCs w:val="24"/>
        </w:rPr>
        <w:t>15</w:t>
      </w:r>
      <w:r>
        <w:rPr>
          <w:rFonts w:eastAsia="Times New Roman" w:cs="Times New Roman"/>
          <w:szCs w:val="24"/>
        </w:rPr>
        <w:t xml:space="preserve"> δισεκατομμύρια ευρώ είναι λογική</w:t>
      </w:r>
      <w:r w:rsidRPr="00BA43CF">
        <w:rPr>
          <w:rFonts w:eastAsia="Times New Roman" w:cs="Times New Roman"/>
          <w:szCs w:val="24"/>
        </w:rPr>
        <w:t xml:space="preserve"> αγοραία τιμή</w:t>
      </w:r>
      <w:r>
        <w:rPr>
          <w:rFonts w:eastAsia="Times New Roman" w:cs="Times New Roman"/>
          <w:szCs w:val="24"/>
        </w:rPr>
        <w:t>, «</w:t>
      </w:r>
      <w:r w:rsidRPr="00BA43CF">
        <w:rPr>
          <w:rFonts w:eastAsia="Times New Roman" w:cs="Times New Roman"/>
          <w:szCs w:val="24"/>
          <w:lang w:val="en-US"/>
        </w:rPr>
        <w:t>market</w:t>
      </w:r>
      <w:r w:rsidRPr="00BA43CF">
        <w:rPr>
          <w:rFonts w:eastAsia="Times New Roman" w:cs="Times New Roman"/>
          <w:szCs w:val="24"/>
        </w:rPr>
        <w:t xml:space="preserve"> </w:t>
      </w:r>
      <w:r w:rsidRPr="00BA43CF">
        <w:rPr>
          <w:rFonts w:eastAsia="Times New Roman" w:cs="Times New Roman"/>
          <w:szCs w:val="24"/>
          <w:lang w:val="en-US"/>
        </w:rPr>
        <w:t>price</w:t>
      </w:r>
      <w:r>
        <w:rPr>
          <w:rFonts w:eastAsia="Times New Roman" w:cs="Times New Roman"/>
          <w:szCs w:val="24"/>
        </w:rPr>
        <w:t>».</w:t>
      </w:r>
    </w:p>
    <w:p w14:paraId="65B253F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Δ</w:t>
      </w:r>
      <w:r w:rsidRPr="00BA43CF">
        <w:rPr>
          <w:rFonts w:eastAsia="Times New Roman" w:cs="Times New Roman"/>
          <w:szCs w:val="24"/>
        </w:rPr>
        <w:t>εν έχετε τίποτα άλλ</w:t>
      </w:r>
      <w:r w:rsidRPr="00BA43CF">
        <w:rPr>
          <w:rFonts w:eastAsia="Times New Roman" w:cs="Times New Roman"/>
          <w:szCs w:val="24"/>
        </w:rPr>
        <w:t xml:space="preserve">ο στα χέρια </w:t>
      </w:r>
      <w:r>
        <w:rPr>
          <w:rFonts w:eastAsia="Times New Roman" w:cs="Times New Roman"/>
          <w:szCs w:val="24"/>
        </w:rPr>
        <w:t>σας. Εκχωρείτε</w:t>
      </w:r>
      <w:r w:rsidRPr="00BA43CF">
        <w:rPr>
          <w:rFonts w:eastAsia="Times New Roman" w:cs="Times New Roman"/>
          <w:szCs w:val="24"/>
        </w:rPr>
        <w:t xml:space="preserve"> για </w:t>
      </w:r>
      <w:r>
        <w:rPr>
          <w:rFonts w:eastAsia="Times New Roman" w:cs="Times New Roman"/>
          <w:szCs w:val="24"/>
        </w:rPr>
        <w:t>είκοσι</w:t>
      </w:r>
      <w:r w:rsidRPr="00BA43CF">
        <w:rPr>
          <w:rFonts w:eastAsia="Times New Roman" w:cs="Times New Roman"/>
          <w:szCs w:val="24"/>
        </w:rPr>
        <w:t xml:space="preserve"> χρόνια </w:t>
      </w:r>
      <w:r>
        <w:rPr>
          <w:rFonts w:eastAsia="Times New Roman" w:cs="Times New Roman"/>
          <w:szCs w:val="24"/>
        </w:rPr>
        <w:t xml:space="preserve">την μεγαλύτερη ίσως </w:t>
      </w:r>
      <w:r w:rsidRPr="00BA43CF">
        <w:rPr>
          <w:rFonts w:eastAsia="Times New Roman" w:cs="Times New Roman"/>
          <w:szCs w:val="24"/>
        </w:rPr>
        <w:t>περιουσία του ελληνικού δημοσίου</w:t>
      </w:r>
      <w:r>
        <w:rPr>
          <w:rFonts w:eastAsia="Times New Roman" w:cs="Times New Roman"/>
          <w:szCs w:val="24"/>
        </w:rPr>
        <w:t>,</w:t>
      </w:r>
      <w:r w:rsidRPr="00BA43CF">
        <w:rPr>
          <w:rFonts w:eastAsia="Times New Roman" w:cs="Times New Roman"/>
          <w:szCs w:val="24"/>
        </w:rPr>
        <w:t xml:space="preserve"> μη έχοντας </w:t>
      </w:r>
      <w:r>
        <w:rPr>
          <w:rFonts w:eastAsia="Times New Roman" w:cs="Times New Roman"/>
          <w:szCs w:val="24"/>
        </w:rPr>
        <w:t>εσείς, που θα κληθείτε να υπερψηφίσετε</w:t>
      </w:r>
      <w:r w:rsidRPr="00BA43CF">
        <w:rPr>
          <w:rFonts w:eastAsia="Times New Roman" w:cs="Times New Roman"/>
          <w:szCs w:val="24"/>
        </w:rPr>
        <w:t xml:space="preserve"> </w:t>
      </w:r>
      <w:r>
        <w:rPr>
          <w:rFonts w:eastAsia="Times New Roman" w:cs="Times New Roman"/>
          <w:szCs w:val="24"/>
        </w:rPr>
        <w:t>ως Β</w:t>
      </w:r>
      <w:r w:rsidRPr="00BA43CF">
        <w:rPr>
          <w:rFonts w:eastAsia="Times New Roman" w:cs="Times New Roman"/>
          <w:szCs w:val="24"/>
        </w:rPr>
        <w:t>ουλευτές</w:t>
      </w:r>
      <w:r>
        <w:rPr>
          <w:rFonts w:eastAsia="Times New Roman" w:cs="Times New Roman"/>
          <w:szCs w:val="24"/>
        </w:rPr>
        <w:t>,</w:t>
      </w:r>
      <w:r w:rsidRPr="00BA43CF">
        <w:rPr>
          <w:rFonts w:eastAsia="Times New Roman" w:cs="Times New Roman"/>
          <w:szCs w:val="24"/>
        </w:rPr>
        <w:t xml:space="preserve"> απολύτως τίποτα</w:t>
      </w:r>
      <w:r>
        <w:rPr>
          <w:rFonts w:eastAsia="Times New Roman" w:cs="Times New Roman"/>
          <w:szCs w:val="24"/>
        </w:rPr>
        <w:t>, παρά μόνο ότι ο Ευρωπαίος Ε</w:t>
      </w:r>
      <w:r w:rsidRPr="00BA43CF">
        <w:rPr>
          <w:rFonts w:eastAsia="Times New Roman" w:cs="Times New Roman"/>
          <w:szCs w:val="24"/>
        </w:rPr>
        <w:t>πίτροπος είπε ότι είναι μία αγοραία τιμή</w:t>
      </w:r>
      <w:r>
        <w:rPr>
          <w:rFonts w:eastAsia="Times New Roman" w:cs="Times New Roman"/>
          <w:szCs w:val="24"/>
        </w:rPr>
        <w:t>.</w:t>
      </w:r>
    </w:p>
    <w:p w14:paraId="65B253F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Είναι π</w:t>
      </w:r>
      <w:r w:rsidRPr="00BA43CF">
        <w:rPr>
          <w:rFonts w:eastAsia="Times New Roman" w:cs="Times New Roman"/>
          <w:szCs w:val="24"/>
        </w:rPr>
        <w:t xml:space="preserve">ροσβλητική </w:t>
      </w:r>
      <w:r>
        <w:rPr>
          <w:rFonts w:eastAsia="Times New Roman" w:cs="Times New Roman"/>
          <w:szCs w:val="24"/>
        </w:rPr>
        <w:t xml:space="preserve">η </w:t>
      </w:r>
      <w:r w:rsidRPr="00BA43CF">
        <w:rPr>
          <w:rFonts w:eastAsia="Times New Roman" w:cs="Times New Roman"/>
          <w:szCs w:val="24"/>
        </w:rPr>
        <w:t>διαδικασία για το εθνικό Κοινοβούλιο</w:t>
      </w:r>
      <w:r>
        <w:rPr>
          <w:rFonts w:eastAsia="Times New Roman" w:cs="Times New Roman"/>
          <w:szCs w:val="24"/>
        </w:rPr>
        <w:t>. Κ</w:t>
      </w:r>
      <w:r w:rsidRPr="00BA43CF">
        <w:rPr>
          <w:rFonts w:eastAsia="Times New Roman" w:cs="Times New Roman"/>
          <w:szCs w:val="24"/>
        </w:rPr>
        <w:t xml:space="preserve">αι </w:t>
      </w:r>
      <w:r>
        <w:rPr>
          <w:rFonts w:eastAsia="Times New Roman" w:cs="Times New Roman"/>
          <w:szCs w:val="24"/>
        </w:rPr>
        <w:t xml:space="preserve">ο κύριος Υπουργός προσπάθησε να ψελλίσει στην </w:t>
      </w:r>
      <w:r>
        <w:rPr>
          <w:rFonts w:eastAsia="Times New Roman" w:cs="Times New Roman"/>
          <w:szCs w:val="24"/>
        </w:rPr>
        <w:t>ε</w:t>
      </w:r>
      <w:r w:rsidRPr="00BA43CF">
        <w:rPr>
          <w:rFonts w:eastAsia="Times New Roman" w:cs="Times New Roman"/>
          <w:szCs w:val="24"/>
        </w:rPr>
        <w:t xml:space="preserve">πιτροπή ότι επειδή είναι καλός άνθρωπος και αγαπάει την διαφάνεια το έστειλε </w:t>
      </w:r>
      <w:r>
        <w:rPr>
          <w:rFonts w:eastAsia="Times New Roman" w:cs="Times New Roman"/>
          <w:szCs w:val="24"/>
        </w:rPr>
        <w:t>-</w:t>
      </w:r>
      <w:r w:rsidRPr="00BA43CF">
        <w:rPr>
          <w:rFonts w:eastAsia="Times New Roman" w:cs="Times New Roman"/>
          <w:szCs w:val="24"/>
        </w:rPr>
        <w:t>έτσι επειδή</w:t>
      </w:r>
      <w:r>
        <w:rPr>
          <w:rFonts w:eastAsia="Times New Roman" w:cs="Times New Roman"/>
          <w:szCs w:val="24"/>
        </w:rPr>
        <w:t xml:space="preserve"> ήθελε-</w:t>
      </w:r>
      <w:r w:rsidRPr="00BA43CF">
        <w:rPr>
          <w:rFonts w:eastAsia="Times New Roman" w:cs="Times New Roman"/>
          <w:szCs w:val="24"/>
        </w:rPr>
        <w:t xml:space="preserve"> </w:t>
      </w:r>
      <w:r>
        <w:rPr>
          <w:rFonts w:eastAsia="Times New Roman" w:cs="Times New Roman"/>
          <w:szCs w:val="24"/>
        </w:rPr>
        <w:t xml:space="preserve">στην </w:t>
      </w:r>
      <w:r w:rsidRPr="00BA43CF">
        <w:rPr>
          <w:rFonts w:eastAsia="Times New Roman" w:cs="Times New Roman"/>
          <w:szCs w:val="24"/>
        </w:rPr>
        <w:t>Ευρωπαϊκή Επιτροπή</w:t>
      </w:r>
      <w:r>
        <w:rPr>
          <w:rFonts w:eastAsia="Times New Roman" w:cs="Times New Roman"/>
          <w:szCs w:val="24"/>
        </w:rPr>
        <w:t xml:space="preserve"> Α</w:t>
      </w:r>
      <w:r w:rsidRPr="00BA43CF">
        <w:rPr>
          <w:rFonts w:eastAsia="Times New Roman" w:cs="Times New Roman"/>
          <w:szCs w:val="24"/>
        </w:rPr>
        <w:t>νταγωνισμού</w:t>
      </w:r>
      <w:r>
        <w:rPr>
          <w:rFonts w:eastAsia="Times New Roman" w:cs="Times New Roman"/>
          <w:szCs w:val="24"/>
        </w:rPr>
        <w:t>.</w:t>
      </w:r>
      <w:r w:rsidRPr="00BA43CF">
        <w:rPr>
          <w:rFonts w:eastAsia="Times New Roman" w:cs="Times New Roman"/>
          <w:szCs w:val="24"/>
        </w:rPr>
        <w:t xml:space="preserve"> </w:t>
      </w:r>
      <w:r>
        <w:rPr>
          <w:rFonts w:eastAsia="Times New Roman" w:cs="Times New Roman"/>
          <w:szCs w:val="24"/>
        </w:rPr>
        <w:t>Ε</w:t>
      </w:r>
      <w:r w:rsidRPr="00BA43CF">
        <w:rPr>
          <w:rFonts w:eastAsia="Times New Roman" w:cs="Times New Roman"/>
          <w:szCs w:val="24"/>
        </w:rPr>
        <w:t>δώ είναι</w:t>
      </w:r>
      <w:r>
        <w:rPr>
          <w:rFonts w:eastAsia="Times New Roman" w:cs="Times New Roman"/>
          <w:szCs w:val="24"/>
        </w:rPr>
        <w:t xml:space="preserve">, λοιπόν, </w:t>
      </w:r>
      <w:r w:rsidRPr="00BA43CF">
        <w:rPr>
          <w:rFonts w:eastAsia="Times New Roman" w:cs="Times New Roman"/>
          <w:szCs w:val="24"/>
        </w:rPr>
        <w:t>ο αντίστοιχος κανονισμός της Ευρωπαϊκής Επιτροπής Ανταγωνισμού</w:t>
      </w:r>
      <w:r>
        <w:rPr>
          <w:rFonts w:eastAsia="Times New Roman" w:cs="Times New Roman"/>
          <w:szCs w:val="24"/>
        </w:rPr>
        <w:t>,</w:t>
      </w:r>
      <w:r w:rsidRPr="00BA43CF">
        <w:rPr>
          <w:rFonts w:eastAsia="Times New Roman" w:cs="Times New Roman"/>
          <w:szCs w:val="24"/>
        </w:rPr>
        <w:t xml:space="preserve"> που στην τρίτη του σελίδα έχει ειδικό κεφάλαιο για τα αεροδρόμια και τις υποδομ</w:t>
      </w:r>
      <w:r>
        <w:rPr>
          <w:rFonts w:eastAsia="Times New Roman" w:cs="Times New Roman"/>
          <w:szCs w:val="24"/>
        </w:rPr>
        <w:t>ές και την υποχρέωση των κρατών-</w:t>
      </w:r>
      <w:r w:rsidRPr="00BA43CF">
        <w:rPr>
          <w:rFonts w:eastAsia="Times New Roman" w:cs="Times New Roman"/>
          <w:szCs w:val="24"/>
        </w:rPr>
        <w:t xml:space="preserve">μελών </w:t>
      </w:r>
      <w:r>
        <w:rPr>
          <w:rFonts w:eastAsia="Times New Roman" w:cs="Times New Roman"/>
          <w:szCs w:val="24"/>
        </w:rPr>
        <w:t>όταν κάνουν οποιαδήποτε παρέμβαση</w:t>
      </w:r>
      <w:r w:rsidRPr="00BA43CF">
        <w:rPr>
          <w:rFonts w:eastAsia="Times New Roman" w:cs="Times New Roman"/>
          <w:szCs w:val="24"/>
        </w:rPr>
        <w:t xml:space="preserve"> που σχετίζεται με την αγορά των αεροδρομί</w:t>
      </w:r>
      <w:r w:rsidRPr="00BA43CF">
        <w:rPr>
          <w:rFonts w:eastAsia="Times New Roman" w:cs="Times New Roman"/>
          <w:szCs w:val="24"/>
        </w:rPr>
        <w:t>ων</w:t>
      </w:r>
      <w:r>
        <w:rPr>
          <w:rFonts w:eastAsia="Times New Roman" w:cs="Times New Roman"/>
          <w:szCs w:val="24"/>
        </w:rPr>
        <w:t>,</w:t>
      </w:r>
      <w:r w:rsidRPr="00BA43CF">
        <w:rPr>
          <w:rFonts w:eastAsia="Times New Roman" w:cs="Times New Roman"/>
          <w:szCs w:val="24"/>
        </w:rPr>
        <w:t xml:space="preserve"> να το αποστέλλου</w:t>
      </w:r>
      <w:r>
        <w:rPr>
          <w:rFonts w:eastAsia="Times New Roman" w:cs="Times New Roman"/>
          <w:szCs w:val="24"/>
        </w:rPr>
        <w:t>ν</w:t>
      </w:r>
      <w:r w:rsidRPr="00BA43CF">
        <w:rPr>
          <w:rFonts w:eastAsia="Times New Roman" w:cs="Times New Roman"/>
          <w:szCs w:val="24"/>
        </w:rPr>
        <w:t xml:space="preserve"> υποχρεωτικά στην Ευρωπαϊκή Επιτροπή Ανταγωνισμού για έλεγχο</w:t>
      </w:r>
      <w:r>
        <w:rPr>
          <w:rFonts w:eastAsia="Times New Roman" w:cs="Times New Roman"/>
          <w:szCs w:val="24"/>
        </w:rPr>
        <w:t>.</w:t>
      </w:r>
    </w:p>
    <w:p w14:paraId="65B253F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Το καταθέτω παρακαλώ και αυτό για τα Π</w:t>
      </w:r>
      <w:r w:rsidRPr="00BA43CF">
        <w:rPr>
          <w:rFonts w:eastAsia="Times New Roman" w:cs="Times New Roman"/>
          <w:szCs w:val="24"/>
        </w:rPr>
        <w:t>ρακτικά</w:t>
      </w:r>
      <w:r>
        <w:rPr>
          <w:rFonts w:eastAsia="Times New Roman" w:cs="Times New Roman"/>
          <w:szCs w:val="24"/>
        </w:rPr>
        <w:t>.</w:t>
      </w:r>
    </w:p>
    <w:p w14:paraId="65B253F6" w14:textId="77777777" w:rsidR="000F4E4F" w:rsidRDefault="00A56466">
      <w:pPr>
        <w:spacing w:line="600" w:lineRule="auto"/>
        <w:ind w:firstLine="720"/>
        <w:jc w:val="both"/>
        <w:rPr>
          <w:rFonts w:eastAsia="Times New Roman"/>
          <w:bCs/>
          <w:szCs w:val="24"/>
        </w:rPr>
      </w:pPr>
      <w:r>
        <w:rPr>
          <w:rFonts w:eastAsia="Times New Roman" w:cs="Times New Roman"/>
          <w:szCs w:val="24"/>
        </w:rPr>
        <w:lastRenderedPageBreak/>
        <w:t>(</w:t>
      </w:r>
      <w:r>
        <w:rPr>
          <w:rFonts w:eastAsia="Times New Roman"/>
          <w:bCs/>
          <w:szCs w:val="24"/>
        </w:rPr>
        <w:t>Στο σημείο αυτό ο Βουλευτής κ. Ιωάννης Μανιάτης καταθέτει για τα Πρακτικά το προαναφερθέν έγγραφο</w:t>
      </w:r>
      <w:r>
        <w:rPr>
          <w:rFonts w:eastAsia="Times New Roman"/>
          <w:bCs/>
          <w:szCs w:val="24"/>
        </w:rPr>
        <w:t>,</w:t>
      </w:r>
      <w:r>
        <w:rPr>
          <w:rFonts w:eastAsia="Times New Roman"/>
          <w:bCs/>
          <w:szCs w:val="24"/>
        </w:rPr>
        <w:t xml:space="preserve"> το οποίο βρίσκεται στο </w:t>
      </w:r>
      <w:r>
        <w:rPr>
          <w:rFonts w:eastAsia="Times New Roman"/>
          <w:bCs/>
          <w:szCs w:val="24"/>
        </w:rPr>
        <w:t>α</w:t>
      </w:r>
      <w:r>
        <w:rPr>
          <w:rFonts w:eastAsia="Times New Roman"/>
          <w:bCs/>
          <w:szCs w:val="24"/>
        </w:rPr>
        <w:t>ρχ</w:t>
      </w:r>
      <w:r>
        <w:rPr>
          <w:rFonts w:eastAsia="Times New Roman"/>
          <w:bCs/>
          <w:szCs w:val="24"/>
        </w:rPr>
        <w:t>είο του Τμήματος Γραμματείας της Διεύθυνσης Στενογραφίας και Πρακτικών της Βουλής)</w:t>
      </w:r>
    </w:p>
    <w:p w14:paraId="65B253F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Και έρχομαι τώρα στα ερωτήματα που έχουν τεθεί. Πρώτο ερώτημα:</w:t>
      </w:r>
      <w:r w:rsidRPr="00BA43CF">
        <w:rPr>
          <w:rFonts w:eastAsia="Times New Roman" w:cs="Times New Roman"/>
          <w:szCs w:val="24"/>
        </w:rPr>
        <w:t xml:space="preserve"> </w:t>
      </w:r>
      <w:r>
        <w:rPr>
          <w:rFonts w:eastAsia="Times New Roman" w:cs="Times New Roman"/>
          <w:szCs w:val="24"/>
        </w:rPr>
        <w:t>Μ</w:t>
      </w:r>
      <w:r w:rsidRPr="00BA43CF">
        <w:rPr>
          <w:rFonts w:eastAsia="Times New Roman" w:cs="Times New Roman"/>
          <w:szCs w:val="24"/>
        </w:rPr>
        <w:t>ε βάση ποιες παραδοχές</w:t>
      </w:r>
      <w:r>
        <w:rPr>
          <w:rFonts w:eastAsia="Times New Roman" w:cs="Times New Roman"/>
          <w:szCs w:val="24"/>
        </w:rPr>
        <w:t>,</w:t>
      </w:r>
      <w:r w:rsidRPr="00BA43CF">
        <w:rPr>
          <w:rFonts w:eastAsia="Times New Roman" w:cs="Times New Roman"/>
          <w:szCs w:val="24"/>
        </w:rPr>
        <w:t xml:space="preserve"> ποια χρηματοοικονομικά μοντέλα</w:t>
      </w:r>
      <w:r>
        <w:rPr>
          <w:rFonts w:eastAsia="Times New Roman" w:cs="Times New Roman"/>
          <w:szCs w:val="24"/>
        </w:rPr>
        <w:t>, οι</w:t>
      </w:r>
      <w:r w:rsidRPr="00BA43CF">
        <w:rPr>
          <w:rFonts w:eastAsia="Times New Roman" w:cs="Times New Roman"/>
          <w:szCs w:val="24"/>
        </w:rPr>
        <w:t xml:space="preserve"> οικονομοτεχνικοί σύμβουλοι του </w:t>
      </w:r>
      <w:r>
        <w:rPr>
          <w:rFonts w:eastAsia="Times New Roman" w:cs="Times New Roman"/>
          <w:szCs w:val="24"/>
        </w:rPr>
        <w:t>ΤΑΙΠΕΔ και</w:t>
      </w:r>
      <w:r w:rsidRPr="00BA43CF">
        <w:rPr>
          <w:rFonts w:eastAsia="Times New Roman" w:cs="Times New Roman"/>
          <w:szCs w:val="24"/>
        </w:rPr>
        <w:t xml:space="preserve"> το διοικ</w:t>
      </w:r>
      <w:r w:rsidRPr="00BA43CF">
        <w:rPr>
          <w:rFonts w:eastAsia="Times New Roman" w:cs="Times New Roman"/>
          <w:szCs w:val="24"/>
        </w:rPr>
        <w:t>ητικό συμβούλιο του ΤΑΙΠΕΔ σας εισηγήθηκε τα 484 εκατομμύρια ευρώ</w:t>
      </w:r>
      <w:r>
        <w:rPr>
          <w:rFonts w:eastAsia="Times New Roman" w:cs="Times New Roman"/>
          <w:szCs w:val="24"/>
        </w:rPr>
        <w:t>; Θ</w:t>
      </w:r>
      <w:r w:rsidRPr="00BA43CF">
        <w:rPr>
          <w:rFonts w:eastAsia="Times New Roman" w:cs="Times New Roman"/>
          <w:szCs w:val="24"/>
        </w:rPr>
        <w:t xml:space="preserve">έλουμε να κατατεθούν </w:t>
      </w:r>
      <w:r>
        <w:rPr>
          <w:rFonts w:eastAsia="Times New Roman" w:cs="Times New Roman"/>
          <w:szCs w:val="24"/>
        </w:rPr>
        <w:t xml:space="preserve">οι μελέτες αυτές </w:t>
      </w:r>
      <w:r w:rsidRPr="00BA43CF">
        <w:rPr>
          <w:rFonts w:eastAsia="Times New Roman" w:cs="Times New Roman"/>
          <w:szCs w:val="24"/>
        </w:rPr>
        <w:t>στα</w:t>
      </w:r>
      <w:r>
        <w:rPr>
          <w:rFonts w:eastAsia="Times New Roman" w:cs="Times New Roman"/>
          <w:szCs w:val="24"/>
        </w:rPr>
        <w:t xml:space="preserve"> Π</w:t>
      </w:r>
      <w:r w:rsidRPr="00BA43CF">
        <w:rPr>
          <w:rFonts w:eastAsia="Times New Roman" w:cs="Times New Roman"/>
          <w:szCs w:val="24"/>
        </w:rPr>
        <w:t xml:space="preserve">ρακτικά </w:t>
      </w:r>
      <w:r>
        <w:rPr>
          <w:rFonts w:eastAsia="Times New Roman" w:cs="Times New Roman"/>
          <w:szCs w:val="24"/>
        </w:rPr>
        <w:t>του εθνικού</w:t>
      </w:r>
      <w:r w:rsidRPr="00BA43CF">
        <w:rPr>
          <w:rFonts w:eastAsia="Times New Roman" w:cs="Times New Roman"/>
          <w:szCs w:val="24"/>
        </w:rPr>
        <w:t xml:space="preserve"> Κοινοβουλίου</w:t>
      </w:r>
      <w:r>
        <w:rPr>
          <w:rFonts w:eastAsia="Times New Roman" w:cs="Times New Roman"/>
          <w:szCs w:val="24"/>
        </w:rPr>
        <w:t xml:space="preserve">. Το ζητήσαμε στην </w:t>
      </w:r>
      <w:r>
        <w:rPr>
          <w:rFonts w:eastAsia="Times New Roman" w:cs="Times New Roman"/>
          <w:szCs w:val="24"/>
        </w:rPr>
        <w:t>ε</w:t>
      </w:r>
      <w:r w:rsidRPr="00BA43CF">
        <w:rPr>
          <w:rFonts w:eastAsia="Times New Roman" w:cs="Times New Roman"/>
          <w:szCs w:val="24"/>
        </w:rPr>
        <w:t>πιτροπή</w:t>
      </w:r>
      <w:r>
        <w:rPr>
          <w:rFonts w:eastAsia="Times New Roman" w:cs="Times New Roman"/>
          <w:szCs w:val="24"/>
        </w:rPr>
        <w:t>. Α</w:t>
      </w:r>
      <w:r w:rsidRPr="00BA43CF">
        <w:rPr>
          <w:rFonts w:eastAsia="Times New Roman" w:cs="Times New Roman"/>
          <w:szCs w:val="24"/>
        </w:rPr>
        <w:t xml:space="preserve">ρνήθηκε ο </w:t>
      </w:r>
      <w:r>
        <w:rPr>
          <w:rFonts w:eastAsia="Times New Roman" w:cs="Times New Roman"/>
          <w:szCs w:val="24"/>
        </w:rPr>
        <w:t xml:space="preserve">κ. </w:t>
      </w:r>
      <w:r w:rsidRPr="00BA43CF">
        <w:rPr>
          <w:rFonts w:eastAsia="Times New Roman" w:cs="Times New Roman"/>
          <w:szCs w:val="24"/>
        </w:rPr>
        <w:t>Τσακαλώτος</w:t>
      </w:r>
      <w:r>
        <w:rPr>
          <w:rFonts w:eastAsia="Times New Roman" w:cs="Times New Roman"/>
          <w:szCs w:val="24"/>
        </w:rPr>
        <w:t>, αρνήθηκε η Κυβέρνηση να διαφωτίσουν</w:t>
      </w:r>
      <w:r w:rsidRPr="00BA43CF">
        <w:rPr>
          <w:rFonts w:eastAsia="Times New Roman" w:cs="Times New Roman"/>
          <w:szCs w:val="24"/>
        </w:rPr>
        <w:t xml:space="preserve"> στοιχειωδώς τον ελληνι</w:t>
      </w:r>
      <w:r w:rsidRPr="00BA43CF">
        <w:rPr>
          <w:rFonts w:eastAsia="Times New Roman" w:cs="Times New Roman"/>
          <w:szCs w:val="24"/>
        </w:rPr>
        <w:t>κό λαό και το εθνικό Κοινοβούλιο</w:t>
      </w:r>
      <w:r>
        <w:rPr>
          <w:rFonts w:eastAsia="Times New Roman" w:cs="Times New Roman"/>
          <w:szCs w:val="24"/>
        </w:rPr>
        <w:t>.</w:t>
      </w:r>
    </w:p>
    <w:p w14:paraId="65B253F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 Αντιπρόεδρος της Βουλής κ</w:t>
      </w:r>
      <w:r w:rsidRPr="003169C9">
        <w:rPr>
          <w:rFonts w:eastAsia="Times New Roman" w:cs="Times New Roman"/>
          <w:b/>
          <w:szCs w:val="24"/>
        </w:rPr>
        <w:t>. ΑΝΑΣΤΑΣΙΟΣ ΚΟΥΡΑΚΗΣ</w:t>
      </w:r>
      <w:r>
        <w:rPr>
          <w:rFonts w:eastAsia="Times New Roman" w:cs="Times New Roman"/>
          <w:szCs w:val="24"/>
        </w:rPr>
        <w:t>)</w:t>
      </w:r>
    </w:p>
    <w:p w14:paraId="65B253F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Δεύτερον, ποια είναι τα πρακτικά του διοικητικού σ</w:t>
      </w:r>
      <w:r w:rsidRPr="00BA43CF">
        <w:rPr>
          <w:rFonts w:eastAsia="Times New Roman" w:cs="Times New Roman"/>
          <w:szCs w:val="24"/>
        </w:rPr>
        <w:t xml:space="preserve">υμβουλίου του </w:t>
      </w:r>
      <w:r>
        <w:rPr>
          <w:rFonts w:eastAsia="Times New Roman" w:cs="Times New Roman"/>
          <w:szCs w:val="24"/>
        </w:rPr>
        <w:t>ΤΑΙΠΕΔ, που α</w:t>
      </w:r>
      <w:r w:rsidRPr="00BA43CF">
        <w:rPr>
          <w:rFonts w:eastAsia="Times New Roman" w:cs="Times New Roman"/>
          <w:szCs w:val="24"/>
        </w:rPr>
        <w:t xml:space="preserve">ποφάσισε </w:t>
      </w:r>
      <w:r>
        <w:rPr>
          <w:rFonts w:eastAsia="Times New Roman" w:cs="Times New Roman"/>
          <w:szCs w:val="24"/>
        </w:rPr>
        <w:t xml:space="preserve">να αποδεχθεί την εισήγηση των συγκεκριμένων χρηματοοικονομικών συμβούλων; Ζητήσατε </w:t>
      </w:r>
      <w:r w:rsidRPr="00BA43CF">
        <w:rPr>
          <w:rFonts w:eastAsia="Times New Roman" w:cs="Times New Roman"/>
          <w:szCs w:val="24"/>
        </w:rPr>
        <w:t xml:space="preserve">τις παραιτήσεις αυτών των ανθρώπων που </w:t>
      </w:r>
      <w:r>
        <w:rPr>
          <w:rFonts w:eastAsia="Times New Roman" w:cs="Times New Roman"/>
          <w:szCs w:val="24"/>
        </w:rPr>
        <w:t>σας ώθησαν σε</w:t>
      </w:r>
      <w:r w:rsidRPr="00BA43CF">
        <w:rPr>
          <w:rFonts w:eastAsia="Times New Roman" w:cs="Times New Roman"/>
          <w:szCs w:val="24"/>
        </w:rPr>
        <w:t xml:space="preserve"> μία </w:t>
      </w:r>
      <w:r w:rsidRPr="00BA43CF">
        <w:rPr>
          <w:rFonts w:eastAsia="Times New Roman" w:cs="Times New Roman"/>
          <w:szCs w:val="24"/>
        </w:rPr>
        <w:lastRenderedPageBreak/>
        <w:t>απόφαση με βάση την οποία χαρί</w:t>
      </w:r>
      <w:r>
        <w:rPr>
          <w:rFonts w:eastAsia="Times New Roman" w:cs="Times New Roman"/>
          <w:szCs w:val="24"/>
        </w:rPr>
        <w:t>ζατε</w:t>
      </w:r>
      <w:r w:rsidRPr="00BA43CF">
        <w:rPr>
          <w:rFonts w:eastAsia="Times New Roman" w:cs="Times New Roman"/>
          <w:szCs w:val="24"/>
        </w:rPr>
        <w:t xml:space="preserve"> σε ιδιώτη 630 εκατομμύρια</w:t>
      </w:r>
      <w:r>
        <w:rPr>
          <w:rFonts w:eastAsia="Times New Roman" w:cs="Times New Roman"/>
          <w:szCs w:val="24"/>
        </w:rPr>
        <w:t xml:space="preserve">; </w:t>
      </w:r>
    </w:p>
    <w:p w14:paraId="65B253F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w:t>
      </w:r>
      <w:r>
        <w:rPr>
          <w:rFonts w:eastAsia="Times New Roman" w:cs="Times New Roman"/>
          <w:szCs w:val="24"/>
        </w:rPr>
        <w:t>υ ομιλίας του κυρίου Βουλευτή)</w:t>
      </w:r>
    </w:p>
    <w:p w14:paraId="65B253F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Τρίτη ερώτηση: Π</w:t>
      </w:r>
      <w:r w:rsidRPr="00BA43CF">
        <w:rPr>
          <w:rFonts w:eastAsia="Times New Roman" w:cs="Times New Roman"/>
          <w:szCs w:val="24"/>
        </w:rPr>
        <w:t>οια είναι τα πρακτικά και ποιες είναι οι τοποθετήσεις τω</w:t>
      </w:r>
      <w:r>
        <w:rPr>
          <w:rFonts w:eastAsia="Times New Roman" w:cs="Times New Roman"/>
          <w:szCs w:val="24"/>
        </w:rPr>
        <w:t>ν τεσσάρων διορισμένων από την Κ</w:t>
      </w:r>
      <w:r w:rsidRPr="00BA43CF">
        <w:rPr>
          <w:rFonts w:eastAsia="Times New Roman" w:cs="Times New Roman"/>
          <w:szCs w:val="24"/>
        </w:rPr>
        <w:t>υβέρνησή σας εκπροσώπων του ελληνικού δημοσίου στο διοικητικό συμβούλιο του Διεθνούς Αερολιμένα Αθηνών</w:t>
      </w:r>
      <w:r>
        <w:rPr>
          <w:rFonts w:eastAsia="Times New Roman" w:cs="Times New Roman"/>
          <w:szCs w:val="24"/>
        </w:rPr>
        <w:t>, που αποδέχθηκαν τ</w:t>
      </w:r>
      <w:r>
        <w:rPr>
          <w:rFonts w:eastAsia="Times New Roman" w:cs="Times New Roman"/>
          <w:szCs w:val="24"/>
        </w:rPr>
        <w:t xml:space="preserve">η </w:t>
      </w:r>
      <w:r>
        <w:rPr>
          <w:rFonts w:eastAsia="Times New Roman" w:cs="Times New Roman"/>
          <w:szCs w:val="24"/>
        </w:rPr>
        <w:t>σ</w:t>
      </w:r>
      <w:r>
        <w:rPr>
          <w:rFonts w:eastAsia="Times New Roman" w:cs="Times New Roman"/>
          <w:szCs w:val="24"/>
        </w:rPr>
        <w:t>υμφωνία αυτή και ά</w:t>
      </w:r>
      <w:r w:rsidRPr="00BA43CF">
        <w:rPr>
          <w:rFonts w:eastAsia="Times New Roman" w:cs="Times New Roman"/>
          <w:szCs w:val="24"/>
        </w:rPr>
        <w:t xml:space="preserve">ρα εν γνώσει τους έβλαψαν το δημόσιο συμφέρον </w:t>
      </w:r>
      <w:r>
        <w:rPr>
          <w:rFonts w:eastAsia="Times New Roman" w:cs="Times New Roman"/>
          <w:szCs w:val="24"/>
        </w:rPr>
        <w:t xml:space="preserve">κατά </w:t>
      </w:r>
      <w:r w:rsidRPr="00BA43CF">
        <w:rPr>
          <w:rFonts w:eastAsia="Times New Roman" w:cs="Times New Roman"/>
          <w:szCs w:val="24"/>
        </w:rPr>
        <w:t>630 εκατομμύρια</w:t>
      </w:r>
      <w:r>
        <w:rPr>
          <w:rFonts w:eastAsia="Times New Roman" w:cs="Times New Roman"/>
          <w:szCs w:val="24"/>
        </w:rPr>
        <w:t>; Τ</w:t>
      </w:r>
      <w:r w:rsidRPr="00BA43CF">
        <w:rPr>
          <w:rFonts w:eastAsia="Times New Roman" w:cs="Times New Roman"/>
          <w:szCs w:val="24"/>
        </w:rPr>
        <w:t>ους π</w:t>
      </w:r>
      <w:r>
        <w:rPr>
          <w:rFonts w:eastAsia="Times New Roman" w:cs="Times New Roman"/>
          <w:szCs w:val="24"/>
        </w:rPr>
        <w:t>αραιτήσατε; Ζ</w:t>
      </w:r>
      <w:r w:rsidRPr="00BA43CF">
        <w:rPr>
          <w:rFonts w:eastAsia="Times New Roman" w:cs="Times New Roman"/>
          <w:szCs w:val="24"/>
        </w:rPr>
        <w:t>ητήσατε απολογίες</w:t>
      </w:r>
      <w:r>
        <w:rPr>
          <w:rFonts w:eastAsia="Times New Roman" w:cs="Times New Roman"/>
          <w:szCs w:val="24"/>
        </w:rPr>
        <w:t>; Τ</w:t>
      </w:r>
      <w:r w:rsidRPr="00BA43CF">
        <w:rPr>
          <w:rFonts w:eastAsia="Times New Roman" w:cs="Times New Roman"/>
          <w:szCs w:val="24"/>
        </w:rPr>
        <w:t>ι ακριβώς έχετε κάνει</w:t>
      </w:r>
      <w:r>
        <w:rPr>
          <w:rFonts w:eastAsia="Times New Roman" w:cs="Times New Roman"/>
          <w:szCs w:val="24"/>
        </w:rPr>
        <w:t>; Και μιλώ για τα τέσσερα πρόσωπα που ε</w:t>
      </w:r>
      <w:r w:rsidRPr="00BA43CF">
        <w:rPr>
          <w:rFonts w:eastAsia="Times New Roman" w:cs="Times New Roman"/>
          <w:szCs w:val="24"/>
        </w:rPr>
        <w:t>σείς διορί</w:t>
      </w:r>
      <w:r>
        <w:rPr>
          <w:rFonts w:eastAsia="Times New Roman" w:cs="Times New Roman"/>
          <w:szCs w:val="24"/>
        </w:rPr>
        <w:t>σατε</w:t>
      </w:r>
      <w:r w:rsidRPr="00BA43CF">
        <w:rPr>
          <w:rFonts w:eastAsia="Times New Roman" w:cs="Times New Roman"/>
          <w:szCs w:val="24"/>
        </w:rPr>
        <w:t xml:space="preserve"> ως εκπρόσωπο</w:t>
      </w:r>
      <w:r>
        <w:rPr>
          <w:rFonts w:eastAsia="Times New Roman" w:cs="Times New Roman"/>
          <w:szCs w:val="24"/>
        </w:rPr>
        <w:t>υ</w:t>
      </w:r>
      <w:r w:rsidRPr="00BA43CF">
        <w:rPr>
          <w:rFonts w:eastAsia="Times New Roman" w:cs="Times New Roman"/>
          <w:szCs w:val="24"/>
        </w:rPr>
        <w:t xml:space="preserve">ς του ελληνικού δημοσίου στο διοικητικό </w:t>
      </w:r>
      <w:r w:rsidRPr="00BA43CF">
        <w:rPr>
          <w:rFonts w:eastAsia="Times New Roman" w:cs="Times New Roman"/>
          <w:szCs w:val="24"/>
        </w:rPr>
        <w:t xml:space="preserve">συμβούλιο του </w:t>
      </w:r>
      <w:r>
        <w:rPr>
          <w:rFonts w:eastAsia="Times New Roman" w:cs="Times New Roman"/>
          <w:szCs w:val="24"/>
        </w:rPr>
        <w:t>α</w:t>
      </w:r>
      <w:r w:rsidRPr="00BA43CF">
        <w:rPr>
          <w:rFonts w:eastAsia="Times New Roman" w:cs="Times New Roman"/>
          <w:szCs w:val="24"/>
        </w:rPr>
        <w:t>εροδρομίου</w:t>
      </w:r>
      <w:r>
        <w:rPr>
          <w:rFonts w:eastAsia="Times New Roman" w:cs="Times New Roman"/>
          <w:szCs w:val="24"/>
        </w:rPr>
        <w:t>.</w:t>
      </w:r>
    </w:p>
    <w:p w14:paraId="65B253FC" w14:textId="77777777" w:rsidR="000F4E4F" w:rsidRDefault="00A56466">
      <w:pPr>
        <w:spacing w:line="600" w:lineRule="auto"/>
        <w:ind w:firstLine="720"/>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bCs/>
          <w:szCs w:val="24"/>
        </w:rPr>
        <w:t>Πόσο χρόνο θα χρειαστείτε ακόμα</w:t>
      </w:r>
      <w:r>
        <w:rPr>
          <w:rFonts w:eastAsia="Times New Roman" w:cs="Times New Roman"/>
          <w:szCs w:val="24"/>
        </w:rPr>
        <w:t xml:space="preserve">, </w:t>
      </w:r>
      <w:r w:rsidRPr="00BA43CF">
        <w:rPr>
          <w:rFonts w:eastAsia="Times New Roman" w:cs="Times New Roman"/>
          <w:szCs w:val="24"/>
        </w:rPr>
        <w:t>κύριε Μανιάτη</w:t>
      </w:r>
      <w:r>
        <w:rPr>
          <w:rFonts w:eastAsia="Times New Roman" w:cs="Times New Roman"/>
          <w:szCs w:val="24"/>
        </w:rPr>
        <w:t>;</w:t>
      </w:r>
    </w:p>
    <w:p w14:paraId="65B253FD" w14:textId="77777777" w:rsidR="000F4E4F" w:rsidRDefault="00A56466">
      <w:pPr>
        <w:spacing w:line="600" w:lineRule="auto"/>
        <w:ind w:firstLine="720"/>
        <w:jc w:val="both"/>
        <w:rPr>
          <w:rFonts w:eastAsia="Times New Roman" w:cs="Times New Roman"/>
          <w:szCs w:val="24"/>
        </w:rPr>
      </w:pPr>
      <w:r w:rsidRPr="00C46827">
        <w:rPr>
          <w:rFonts w:eastAsia="Times New Roman" w:cs="Times New Roman"/>
          <w:b/>
          <w:szCs w:val="24"/>
        </w:rPr>
        <w:t>ΙΩΑΝΝΗΣ ΜΑΝΙΑΤΗΣ:</w:t>
      </w:r>
      <w:r>
        <w:rPr>
          <w:rFonts w:eastAsia="Times New Roman" w:cs="Times New Roman"/>
          <w:szCs w:val="24"/>
        </w:rPr>
        <w:t xml:space="preserve"> Δύο με τρία λεπτά και τελειώνω, κύριε Πρόεδρε.</w:t>
      </w:r>
    </w:p>
    <w:p w14:paraId="65B253FE" w14:textId="77777777" w:rsidR="000F4E4F" w:rsidRDefault="00A56466">
      <w:pPr>
        <w:spacing w:line="600" w:lineRule="auto"/>
        <w:ind w:firstLine="720"/>
        <w:jc w:val="both"/>
        <w:rPr>
          <w:rFonts w:eastAsia="Times New Roman"/>
          <w:bCs/>
          <w:szCs w:val="24"/>
        </w:rPr>
      </w:pPr>
      <w:r>
        <w:rPr>
          <w:rFonts w:eastAsia="Times New Roman"/>
          <w:b/>
          <w:bCs/>
          <w:szCs w:val="24"/>
        </w:rPr>
        <w:lastRenderedPageBreak/>
        <w:t xml:space="preserve">ΠΡΟΕΔΡΕΥΩΝ (Αναστάσιος Κουράκης): </w:t>
      </w:r>
      <w:r>
        <w:rPr>
          <w:rFonts w:eastAsia="Times New Roman"/>
          <w:bCs/>
          <w:szCs w:val="24"/>
        </w:rPr>
        <w:t>Συνεχίστε, παρακαλώ.</w:t>
      </w:r>
    </w:p>
    <w:p w14:paraId="65B253FF" w14:textId="77777777" w:rsidR="000F4E4F" w:rsidRDefault="00A56466">
      <w:pPr>
        <w:spacing w:line="600" w:lineRule="auto"/>
        <w:ind w:firstLine="720"/>
        <w:jc w:val="both"/>
        <w:rPr>
          <w:rFonts w:eastAsia="Times New Roman" w:cs="Times New Roman"/>
          <w:szCs w:val="24"/>
        </w:rPr>
      </w:pPr>
      <w:r w:rsidRPr="00C46827">
        <w:rPr>
          <w:rFonts w:eastAsia="Times New Roman" w:cs="Times New Roman"/>
          <w:b/>
          <w:szCs w:val="24"/>
        </w:rPr>
        <w:t>ΙΩΑΝΝΗΣ ΜΑΝΙΑΤΗΣ:</w:t>
      </w:r>
      <w:r>
        <w:rPr>
          <w:rFonts w:eastAsia="Times New Roman" w:cs="Times New Roman"/>
          <w:szCs w:val="24"/>
        </w:rPr>
        <w:t xml:space="preserve"> Θα πω το </w:t>
      </w:r>
      <w:r>
        <w:rPr>
          <w:rFonts w:eastAsia="Times New Roman" w:cs="Times New Roman"/>
          <w:szCs w:val="24"/>
        </w:rPr>
        <w:t>πιο κραυγαλέο τώρα. Ε</w:t>
      </w:r>
      <w:r w:rsidRPr="00BA43CF">
        <w:rPr>
          <w:rFonts w:eastAsia="Times New Roman" w:cs="Times New Roman"/>
          <w:szCs w:val="24"/>
        </w:rPr>
        <w:t>σείς οι συνάδελφοί του ΣΥΡΙΖΑ</w:t>
      </w:r>
      <w:r>
        <w:rPr>
          <w:rFonts w:eastAsia="Times New Roman" w:cs="Times New Roman"/>
          <w:szCs w:val="24"/>
        </w:rPr>
        <w:t xml:space="preserve"> θα αποδεχθείτε να υπερψηφίσετε</w:t>
      </w:r>
      <w:r w:rsidRPr="00BA43CF">
        <w:rPr>
          <w:rFonts w:eastAsia="Times New Roman" w:cs="Times New Roman"/>
          <w:szCs w:val="24"/>
        </w:rPr>
        <w:t xml:space="preserve"> </w:t>
      </w:r>
      <w:r>
        <w:rPr>
          <w:rFonts w:eastAsia="Times New Roman" w:cs="Times New Roman"/>
          <w:szCs w:val="24"/>
        </w:rPr>
        <w:t xml:space="preserve">μία </w:t>
      </w:r>
      <w:r>
        <w:rPr>
          <w:rFonts w:eastAsia="Times New Roman" w:cs="Times New Roman"/>
          <w:szCs w:val="24"/>
        </w:rPr>
        <w:t>σ</w:t>
      </w:r>
      <w:r w:rsidRPr="00BA43CF">
        <w:rPr>
          <w:rFonts w:eastAsia="Times New Roman" w:cs="Times New Roman"/>
          <w:szCs w:val="24"/>
        </w:rPr>
        <w:t xml:space="preserve">ύμβαση </w:t>
      </w:r>
      <w:r>
        <w:rPr>
          <w:rFonts w:eastAsia="Times New Roman" w:cs="Times New Roman"/>
          <w:szCs w:val="24"/>
        </w:rPr>
        <w:t>δυόμισι</w:t>
      </w:r>
      <w:r w:rsidRPr="00BA43CF">
        <w:rPr>
          <w:rFonts w:eastAsia="Times New Roman" w:cs="Times New Roman"/>
          <w:szCs w:val="24"/>
        </w:rPr>
        <w:t xml:space="preserve"> </w:t>
      </w:r>
      <w:r>
        <w:rPr>
          <w:rFonts w:eastAsia="Times New Roman" w:cs="Times New Roman"/>
          <w:szCs w:val="24"/>
        </w:rPr>
        <w:t>σελίδων όλων κι όλων, όπου</w:t>
      </w:r>
      <w:r w:rsidRPr="00BA43CF">
        <w:rPr>
          <w:rFonts w:eastAsia="Times New Roman" w:cs="Times New Roman"/>
          <w:szCs w:val="24"/>
        </w:rPr>
        <w:t xml:space="preserve"> δεν υπάρχει μέσα το βασικότερο κείμενο</w:t>
      </w:r>
      <w:r>
        <w:rPr>
          <w:rFonts w:eastAsia="Times New Roman" w:cs="Times New Roman"/>
          <w:szCs w:val="24"/>
        </w:rPr>
        <w:t>,</w:t>
      </w:r>
      <w:r w:rsidRPr="00BA43CF">
        <w:rPr>
          <w:rFonts w:eastAsia="Times New Roman" w:cs="Times New Roman"/>
          <w:szCs w:val="24"/>
        </w:rPr>
        <w:t xml:space="preserve"> που είναι η απόφαση της Επιτροπής Ανταγωνισμού όπου καταγράφεται όλο το ιστορικό</w:t>
      </w:r>
      <w:r>
        <w:rPr>
          <w:rFonts w:eastAsia="Times New Roman" w:cs="Times New Roman"/>
          <w:szCs w:val="24"/>
        </w:rPr>
        <w:t>,</w:t>
      </w:r>
      <w:r w:rsidRPr="00BA43CF">
        <w:rPr>
          <w:rFonts w:eastAsia="Times New Roman" w:cs="Times New Roman"/>
          <w:szCs w:val="24"/>
        </w:rPr>
        <w:t xml:space="preserve"> όλες </w:t>
      </w:r>
      <w:r w:rsidRPr="00BA43CF">
        <w:rPr>
          <w:rFonts w:eastAsia="Times New Roman" w:cs="Times New Roman"/>
          <w:szCs w:val="24"/>
        </w:rPr>
        <w:t xml:space="preserve">οι αξιολογήσεις και </w:t>
      </w:r>
      <w:r>
        <w:rPr>
          <w:rFonts w:eastAsia="Times New Roman" w:cs="Times New Roman"/>
          <w:szCs w:val="24"/>
        </w:rPr>
        <w:t xml:space="preserve">οι εκτιμήσεις της </w:t>
      </w:r>
      <w:r w:rsidRPr="00BA43CF">
        <w:rPr>
          <w:rFonts w:eastAsia="Times New Roman" w:cs="Times New Roman"/>
          <w:szCs w:val="24"/>
        </w:rPr>
        <w:t>Ευρωπαϊκής Επιτροπής</w:t>
      </w:r>
      <w:r>
        <w:rPr>
          <w:rFonts w:eastAsia="Times New Roman" w:cs="Times New Roman"/>
          <w:szCs w:val="24"/>
        </w:rPr>
        <w:t xml:space="preserve">; Τι ακριβώς θα </w:t>
      </w:r>
      <w:r w:rsidRPr="00BA43CF">
        <w:rPr>
          <w:rFonts w:eastAsia="Times New Roman" w:cs="Times New Roman"/>
          <w:szCs w:val="24"/>
        </w:rPr>
        <w:t>κυρώσετε</w:t>
      </w:r>
      <w:r>
        <w:rPr>
          <w:rFonts w:eastAsia="Times New Roman" w:cs="Times New Roman"/>
          <w:szCs w:val="24"/>
        </w:rPr>
        <w:t xml:space="preserve">; </w:t>
      </w:r>
    </w:p>
    <w:p w14:paraId="65B2540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Γιατί ας πούμε ότι ο Υ</w:t>
      </w:r>
      <w:r w:rsidRPr="00BA43CF">
        <w:rPr>
          <w:rFonts w:eastAsia="Times New Roman" w:cs="Times New Roman"/>
          <w:szCs w:val="24"/>
        </w:rPr>
        <w:t xml:space="preserve">πουργός </w:t>
      </w:r>
      <w:r>
        <w:rPr>
          <w:rFonts w:eastAsia="Times New Roman" w:cs="Times New Roman"/>
          <w:szCs w:val="24"/>
        </w:rPr>
        <w:t>υλοποιεί</w:t>
      </w:r>
      <w:r w:rsidRPr="00BA43CF">
        <w:rPr>
          <w:rFonts w:eastAsia="Times New Roman" w:cs="Times New Roman"/>
          <w:szCs w:val="24"/>
        </w:rPr>
        <w:t xml:space="preserve"> τις εντολές που παίρνει από τους δανειστές</w:t>
      </w:r>
      <w:r>
        <w:rPr>
          <w:rFonts w:eastAsia="Times New Roman" w:cs="Times New Roman"/>
          <w:szCs w:val="24"/>
        </w:rPr>
        <w:t>. Π</w:t>
      </w:r>
      <w:r w:rsidRPr="00BA43CF">
        <w:rPr>
          <w:rFonts w:eastAsia="Times New Roman" w:cs="Times New Roman"/>
          <w:szCs w:val="24"/>
        </w:rPr>
        <w:t>ροφανώς</w:t>
      </w:r>
      <w:r>
        <w:rPr>
          <w:rFonts w:eastAsia="Times New Roman" w:cs="Times New Roman"/>
          <w:szCs w:val="24"/>
        </w:rPr>
        <w:t>!</w:t>
      </w:r>
      <w:r w:rsidRPr="00BA43CF">
        <w:rPr>
          <w:rFonts w:eastAsia="Times New Roman" w:cs="Times New Roman"/>
          <w:szCs w:val="24"/>
        </w:rPr>
        <w:t xml:space="preserve"> </w:t>
      </w:r>
      <w:r>
        <w:rPr>
          <w:rFonts w:eastAsia="Times New Roman" w:cs="Times New Roman"/>
          <w:szCs w:val="24"/>
        </w:rPr>
        <w:t>Εσείς που είστε ελεύθερα βουλόμενοι Β</w:t>
      </w:r>
      <w:r w:rsidRPr="00BA43CF">
        <w:rPr>
          <w:rFonts w:eastAsia="Times New Roman" w:cs="Times New Roman"/>
          <w:szCs w:val="24"/>
        </w:rPr>
        <w:t>ουλευτές</w:t>
      </w:r>
      <w:r>
        <w:rPr>
          <w:rFonts w:eastAsia="Times New Roman" w:cs="Times New Roman"/>
          <w:szCs w:val="24"/>
        </w:rPr>
        <w:t xml:space="preserve">, τι ακριβώς θα </w:t>
      </w:r>
      <w:r w:rsidRPr="00BA43CF">
        <w:rPr>
          <w:rFonts w:eastAsia="Times New Roman" w:cs="Times New Roman"/>
          <w:szCs w:val="24"/>
        </w:rPr>
        <w:t xml:space="preserve">κυρώσετε χωρίς να ξέρετε την τεκμηρίωση της Ευρωπαϊκής Επιτροπής </w:t>
      </w:r>
      <w:r>
        <w:rPr>
          <w:rFonts w:eastAsia="Times New Roman" w:cs="Times New Roman"/>
          <w:szCs w:val="24"/>
        </w:rPr>
        <w:t xml:space="preserve">Ανταγωνισμού; </w:t>
      </w:r>
    </w:p>
    <w:p w14:paraId="65B2540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Επόμενη ερώτηση: Κύριε Υπουργέ, </w:t>
      </w:r>
      <w:r w:rsidRPr="00BA43CF">
        <w:rPr>
          <w:rFonts w:eastAsia="Times New Roman" w:cs="Times New Roman"/>
          <w:szCs w:val="24"/>
        </w:rPr>
        <w:t>έχουν υπάρξει δημοσιεύ</w:t>
      </w:r>
      <w:r>
        <w:rPr>
          <w:rFonts w:eastAsia="Times New Roman" w:cs="Times New Roman"/>
          <w:szCs w:val="24"/>
        </w:rPr>
        <w:t>ματα ότι η Ευρωπαϊκή Επιτροπή σά</w:t>
      </w:r>
      <w:r w:rsidRPr="00BA43CF">
        <w:rPr>
          <w:rFonts w:eastAsia="Times New Roman" w:cs="Times New Roman"/>
          <w:szCs w:val="24"/>
        </w:rPr>
        <w:t>ς ζήτησε να προχωρήσετε σε ανοιχτό διεθνή διαγωνισμό και το αρνηθήκατε</w:t>
      </w:r>
      <w:r>
        <w:rPr>
          <w:rFonts w:eastAsia="Times New Roman" w:cs="Times New Roman"/>
          <w:szCs w:val="24"/>
        </w:rPr>
        <w:t>. Είναι αλη</w:t>
      </w:r>
      <w:r w:rsidRPr="00BA43CF">
        <w:rPr>
          <w:rFonts w:eastAsia="Times New Roman" w:cs="Times New Roman"/>
          <w:szCs w:val="24"/>
        </w:rPr>
        <w:t>θ</w:t>
      </w:r>
      <w:r>
        <w:rPr>
          <w:rFonts w:eastAsia="Times New Roman" w:cs="Times New Roman"/>
          <w:szCs w:val="24"/>
        </w:rPr>
        <w:t xml:space="preserve">ή </w:t>
      </w:r>
      <w:r w:rsidRPr="00BA43CF">
        <w:rPr>
          <w:rFonts w:eastAsia="Times New Roman" w:cs="Times New Roman"/>
          <w:szCs w:val="24"/>
        </w:rPr>
        <w:t>τα δημ</w:t>
      </w:r>
      <w:r w:rsidRPr="00BA43CF">
        <w:rPr>
          <w:rFonts w:eastAsia="Times New Roman" w:cs="Times New Roman"/>
          <w:szCs w:val="24"/>
        </w:rPr>
        <w:t>οσιεύματα ή δεν είναι</w:t>
      </w:r>
      <w:r>
        <w:rPr>
          <w:rFonts w:eastAsia="Times New Roman" w:cs="Times New Roman"/>
          <w:szCs w:val="24"/>
        </w:rPr>
        <w:t>;</w:t>
      </w:r>
    </w:p>
    <w:p w14:paraId="65B2540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Κ</w:t>
      </w:r>
      <w:r w:rsidRPr="00BA43CF">
        <w:rPr>
          <w:rFonts w:eastAsia="Times New Roman" w:cs="Times New Roman"/>
          <w:szCs w:val="24"/>
        </w:rPr>
        <w:t>αι τελευταία ερώτηση</w:t>
      </w:r>
      <w:r>
        <w:rPr>
          <w:rFonts w:eastAsia="Times New Roman" w:cs="Times New Roman"/>
          <w:szCs w:val="24"/>
        </w:rPr>
        <w:t>, π</w:t>
      </w:r>
      <w:r w:rsidRPr="00BA43CF">
        <w:rPr>
          <w:rFonts w:eastAsia="Times New Roman" w:cs="Times New Roman"/>
          <w:szCs w:val="24"/>
        </w:rPr>
        <w:t>ριν περάσω στα συνοπτικά συμπεράσματα μου</w:t>
      </w:r>
      <w:r>
        <w:rPr>
          <w:rFonts w:eastAsia="Times New Roman" w:cs="Times New Roman"/>
          <w:szCs w:val="24"/>
        </w:rPr>
        <w:t>.</w:t>
      </w:r>
      <w:r w:rsidRPr="00BA43CF">
        <w:rPr>
          <w:rFonts w:eastAsia="Times New Roman" w:cs="Times New Roman"/>
          <w:szCs w:val="24"/>
        </w:rPr>
        <w:t xml:space="preserve"> </w:t>
      </w:r>
      <w:r>
        <w:rPr>
          <w:rFonts w:eastAsia="Times New Roman" w:cs="Times New Roman"/>
          <w:szCs w:val="24"/>
        </w:rPr>
        <w:t xml:space="preserve">Κύριε Υπουργέ, κύριε Τσακαλώτε, </w:t>
      </w:r>
      <w:r w:rsidRPr="00BA43CF">
        <w:rPr>
          <w:rFonts w:eastAsia="Times New Roman" w:cs="Times New Roman"/>
          <w:szCs w:val="24"/>
        </w:rPr>
        <w:t xml:space="preserve">αν ξεχάσετε ότι είστε Υπουργός Οικονομικών </w:t>
      </w:r>
      <w:r>
        <w:rPr>
          <w:rFonts w:eastAsia="Times New Roman" w:cs="Times New Roman"/>
          <w:szCs w:val="24"/>
        </w:rPr>
        <w:t xml:space="preserve">και κρατήσετε μόνο την </w:t>
      </w:r>
      <w:r w:rsidRPr="00BA43CF">
        <w:rPr>
          <w:rFonts w:eastAsia="Times New Roman" w:cs="Times New Roman"/>
          <w:szCs w:val="24"/>
        </w:rPr>
        <w:t xml:space="preserve">ιδιότητα </w:t>
      </w:r>
      <w:r>
        <w:rPr>
          <w:rFonts w:eastAsia="Times New Roman" w:cs="Times New Roman"/>
          <w:szCs w:val="24"/>
        </w:rPr>
        <w:t xml:space="preserve">του καθηγητή </w:t>
      </w:r>
      <w:r>
        <w:rPr>
          <w:rFonts w:eastAsia="Times New Roman" w:cs="Times New Roman"/>
          <w:szCs w:val="24"/>
        </w:rPr>
        <w:t>Ο</w:t>
      </w:r>
      <w:r w:rsidRPr="00BA43CF">
        <w:rPr>
          <w:rFonts w:eastAsia="Times New Roman" w:cs="Times New Roman"/>
          <w:szCs w:val="24"/>
        </w:rPr>
        <w:t>ικονομικών σε ελληνικ</w:t>
      </w:r>
      <w:r>
        <w:rPr>
          <w:rFonts w:eastAsia="Times New Roman" w:cs="Times New Roman"/>
          <w:szCs w:val="24"/>
        </w:rPr>
        <w:t>ό δημόσιο πανεπιστήμιο κ</w:t>
      </w:r>
      <w:r>
        <w:rPr>
          <w:rFonts w:eastAsia="Times New Roman" w:cs="Times New Roman"/>
          <w:szCs w:val="24"/>
        </w:rPr>
        <w:t>αι του Βουλευτή του ε</w:t>
      </w:r>
      <w:r w:rsidRPr="00BA43CF">
        <w:rPr>
          <w:rFonts w:eastAsia="Times New Roman" w:cs="Times New Roman"/>
          <w:szCs w:val="24"/>
        </w:rPr>
        <w:t>θνικού Κοινοβουλίου</w:t>
      </w:r>
      <w:r>
        <w:rPr>
          <w:rFonts w:eastAsia="Times New Roman" w:cs="Times New Roman"/>
          <w:szCs w:val="24"/>
        </w:rPr>
        <w:t>,</w:t>
      </w:r>
      <w:r w:rsidRPr="00BA43CF">
        <w:rPr>
          <w:rFonts w:eastAsia="Times New Roman" w:cs="Times New Roman"/>
          <w:szCs w:val="24"/>
        </w:rPr>
        <w:t xml:space="preserve"> θα υπερψηφίζ</w:t>
      </w:r>
      <w:r>
        <w:rPr>
          <w:rFonts w:eastAsia="Times New Roman" w:cs="Times New Roman"/>
          <w:szCs w:val="24"/>
        </w:rPr>
        <w:t xml:space="preserve">ατε αυτήν τη </w:t>
      </w:r>
      <w:r>
        <w:rPr>
          <w:rFonts w:eastAsia="Times New Roman" w:cs="Times New Roman"/>
          <w:szCs w:val="24"/>
        </w:rPr>
        <w:t>Σ</w:t>
      </w:r>
      <w:r w:rsidRPr="00BA43CF">
        <w:rPr>
          <w:rFonts w:eastAsia="Times New Roman" w:cs="Times New Roman"/>
          <w:szCs w:val="24"/>
        </w:rPr>
        <w:t>ύμβαση</w:t>
      </w:r>
      <w:r>
        <w:rPr>
          <w:rFonts w:eastAsia="Times New Roman" w:cs="Times New Roman"/>
          <w:szCs w:val="24"/>
        </w:rPr>
        <w:t>;</w:t>
      </w:r>
      <w:r w:rsidRPr="00BA43CF">
        <w:rPr>
          <w:rFonts w:eastAsia="Times New Roman" w:cs="Times New Roman"/>
          <w:szCs w:val="24"/>
        </w:rPr>
        <w:t xml:space="preserve"> </w:t>
      </w:r>
      <w:r>
        <w:rPr>
          <w:rFonts w:eastAsia="Times New Roman" w:cs="Times New Roman"/>
          <w:szCs w:val="24"/>
        </w:rPr>
        <w:t>Α</w:t>
      </w:r>
      <w:r w:rsidRPr="00BA43CF">
        <w:rPr>
          <w:rFonts w:eastAsia="Times New Roman" w:cs="Times New Roman"/>
          <w:szCs w:val="24"/>
        </w:rPr>
        <w:t>υτά</w:t>
      </w:r>
      <w:r>
        <w:rPr>
          <w:rFonts w:eastAsia="Times New Roman" w:cs="Times New Roman"/>
          <w:szCs w:val="24"/>
        </w:rPr>
        <w:t>,</w:t>
      </w:r>
      <w:r w:rsidRPr="00BA43CF">
        <w:rPr>
          <w:rFonts w:eastAsia="Times New Roman" w:cs="Times New Roman"/>
          <w:szCs w:val="24"/>
        </w:rPr>
        <w:t xml:space="preserve"> δηλαδή</w:t>
      </w:r>
      <w:r>
        <w:rPr>
          <w:rFonts w:eastAsia="Times New Roman" w:cs="Times New Roman"/>
          <w:szCs w:val="24"/>
        </w:rPr>
        <w:t>,</w:t>
      </w:r>
      <w:r w:rsidRPr="00BA43CF">
        <w:rPr>
          <w:rFonts w:eastAsia="Times New Roman" w:cs="Times New Roman"/>
          <w:szCs w:val="24"/>
        </w:rPr>
        <w:t xml:space="preserve"> που διδάσκετ</w:t>
      </w:r>
      <w:r>
        <w:rPr>
          <w:rFonts w:eastAsia="Times New Roman" w:cs="Times New Roman"/>
          <w:szCs w:val="24"/>
        </w:rPr>
        <w:t>ε</w:t>
      </w:r>
      <w:r w:rsidRPr="00BA43CF">
        <w:rPr>
          <w:rFonts w:eastAsia="Times New Roman" w:cs="Times New Roman"/>
          <w:szCs w:val="24"/>
        </w:rPr>
        <w:t xml:space="preserve"> στα παιδιά </w:t>
      </w:r>
      <w:r>
        <w:rPr>
          <w:rFonts w:eastAsia="Times New Roman" w:cs="Times New Roman"/>
          <w:szCs w:val="24"/>
        </w:rPr>
        <w:t>σας,</w:t>
      </w:r>
      <w:r w:rsidRPr="00BA43CF">
        <w:rPr>
          <w:rFonts w:eastAsia="Times New Roman" w:cs="Times New Roman"/>
          <w:szCs w:val="24"/>
        </w:rPr>
        <w:t xml:space="preserve"> είναι συμβατά με αυτά που φ</w:t>
      </w:r>
      <w:r>
        <w:rPr>
          <w:rFonts w:eastAsia="Times New Roman" w:cs="Times New Roman"/>
          <w:szCs w:val="24"/>
        </w:rPr>
        <w:t>έρνετε</w:t>
      </w:r>
      <w:r w:rsidRPr="00BA43CF">
        <w:rPr>
          <w:rFonts w:eastAsia="Times New Roman" w:cs="Times New Roman"/>
          <w:szCs w:val="24"/>
        </w:rPr>
        <w:t xml:space="preserve"> τώρα να ψηφίσει το εθνικό Κοινοβούλιο</w:t>
      </w:r>
      <w:r>
        <w:rPr>
          <w:rFonts w:eastAsia="Times New Roman" w:cs="Times New Roman"/>
          <w:szCs w:val="24"/>
        </w:rPr>
        <w:t>; Είμαι βέβαιος ότι αν απαντήσετε μ</w:t>
      </w:r>
      <w:r w:rsidRPr="00BA43CF">
        <w:rPr>
          <w:rFonts w:eastAsia="Times New Roman" w:cs="Times New Roman"/>
          <w:szCs w:val="24"/>
        </w:rPr>
        <w:t>ε ειλικρίνεια</w:t>
      </w:r>
      <w:r>
        <w:rPr>
          <w:rFonts w:eastAsia="Times New Roman" w:cs="Times New Roman"/>
          <w:szCs w:val="24"/>
        </w:rPr>
        <w:t>,</w:t>
      </w:r>
      <w:r w:rsidRPr="00BA43CF">
        <w:rPr>
          <w:rFonts w:eastAsia="Times New Roman" w:cs="Times New Roman"/>
          <w:szCs w:val="24"/>
        </w:rPr>
        <w:t xml:space="preserve"> θα πείτε όχι</w:t>
      </w:r>
      <w:r>
        <w:rPr>
          <w:rFonts w:eastAsia="Times New Roman" w:cs="Times New Roman"/>
          <w:szCs w:val="24"/>
        </w:rPr>
        <w:t>.</w:t>
      </w:r>
    </w:p>
    <w:p w14:paraId="65B2540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w:t>
      </w:r>
      <w:r w:rsidRPr="00BA43CF">
        <w:rPr>
          <w:rFonts w:eastAsia="Times New Roman" w:cs="Times New Roman"/>
          <w:szCs w:val="24"/>
        </w:rPr>
        <w:t>ελειώνω</w:t>
      </w:r>
      <w:r>
        <w:rPr>
          <w:rFonts w:eastAsia="Times New Roman" w:cs="Times New Roman"/>
          <w:szCs w:val="24"/>
        </w:rPr>
        <w:t>,</w:t>
      </w:r>
      <w:r w:rsidRPr="00BA43CF">
        <w:rPr>
          <w:rFonts w:eastAsia="Times New Roman" w:cs="Times New Roman"/>
          <w:szCs w:val="24"/>
        </w:rPr>
        <w:t xml:space="preserve"> κύρ</w:t>
      </w:r>
      <w:r>
        <w:rPr>
          <w:rFonts w:eastAsia="Times New Roman" w:cs="Times New Roman"/>
          <w:szCs w:val="24"/>
        </w:rPr>
        <w:t>ιε Π</w:t>
      </w:r>
      <w:r w:rsidRPr="00BA43CF">
        <w:rPr>
          <w:rFonts w:eastAsia="Times New Roman" w:cs="Times New Roman"/>
          <w:szCs w:val="24"/>
        </w:rPr>
        <w:t xml:space="preserve">ρόεδρε με τρία συνοπτικά </w:t>
      </w:r>
      <w:r>
        <w:rPr>
          <w:rFonts w:eastAsia="Times New Roman" w:cs="Times New Roman"/>
          <w:szCs w:val="24"/>
        </w:rPr>
        <w:t xml:space="preserve">συμπεράσματα. Θα πω το </w:t>
      </w:r>
      <w:r w:rsidRPr="00BA43CF">
        <w:rPr>
          <w:rFonts w:eastAsia="Times New Roman" w:cs="Times New Roman"/>
          <w:szCs w:val="24"/>
        </w:rPr>
        <w:t xml:space="preserve">πρώτο </w:t>
      </w:r>
      <w:r>
        <w:rPr>
          <w:rFonts w:eastAsia="Times New Roman" w:cs="Times New Roman"/>
          <w:szCs w:val="24"/>
        </w:rPr>
        <w:t xml:space="preserve">συμπέρασμα σχετικά με τη </w:t>
      </w:r>
      <w:r>
        <w:rPr>
          <w:rFonts w:eastAsia="Times New Roman" w:cs="Times New Roman"/>
          <w:szCs w:val="24"/>
        </w:rPr>
        <w:t>σ</w:t>
      </w:r>
      <w:r w:rsidRPr="00BA43CF">
        <w:rPr>
          <w:rFonts w:eastAsia="Times New Roman" w:cs="Times New Roman"/>
          <w:szCs w:val="24"/>
        </w:rPr>
        <w:t xml:space="preserve">ύμβαση που έχουμε μπροστά </w:t>
      </w:r>
      <w:r>
        <w:rPr>
          <w:rFonts w:eastAsia="Times New Roman" w:cs="Times New Roman"/>
          <w:szCs w:val="24"/>
        </w:rPr>
        <w:t>μας.</w:t>
      </w:r>
      <w:r w:rsidRPr="00BA43CF">
        <w:rPr>
          <w:rFonts w:eastAsia="Times New Roman" w:cs="Times New Roman"/>
          <w:szCs w:val="24"/>
        </w:rPr>
        <w:t xml:space="preserve"> </w:t>
      </w:r>
      <w:r>
        <w:rPr>
          <w:rFonts w:eastAsia="Times New Roman" w:cs="Times New Roman"/>
          <w:szCs w:val="24"/>
        </w:rPr>
        <w:t xml:space="preserve">Η συγκεκριμένη </w:t>
      </w:r>
      <w:r w:rsidRPr="00BA43CF">
        <w:rPr>
          <w:rFonts w:eastAsia="Times New Roman" w:cs="Times New Roman"/>
          <w:szCs w:val="24"/>
        </w:rPr>
        <w:t>σύμβαση που έρχεται να επεκτείνει τη σύμβαση του 1995 του ΠΑΣΟΚ</w:t>
      </w:r>
      <w:r>
        <w:rPr>
          <w:rFonts w:eastAsia="Times New Roman" w:cs="Times New Roman"/>
          <w:szCs w:val="24"/>
        </w:rPr>
        <w:t>,</w:t>
      </w:r>
      <w:r w:rsidRPr="00BA43CF">
        <w:rPr>
          <w:rFonts w:eastAsia="Times New Roman" w:cs="Times New Roman"/>
          <w:szCs w:val="24"/>
        </w:rPr>
        <w:t xml:space="preserve"> αποτελεί την </w:t>
      </w:r>
      <w:r>
        <w:rPr>
          <w:rFonts w:eastAsia="Times New Roman" w:cs="Times New Roman"/>
          <w:szCs w:val="24"/>
        </w:rPr>
        <w:t>ιστορική δ</w:t>
      </w:r>
      <w:r w:rsidRPr="00BA43CF">
        <w:rPr>
          <w:rFonts w:eastAsia="Times New Roman" w:cs="Times New Roman"/>
          <w:szCs w:val="24"/>
        </w:rPr>
        <w:t xml:space="preserve">ικαίωση ενός κόμματος και </w:t>
      </w:r>
      <w:r w:rsidRPr="00BA43CF">
        <w:rPr>
          <w:rFonts w:eastAsia="Times New Roman" w:cs="Times New Roman"/>
          <w:szCs w:val="24"/>
        </w:rPr>
        <w:t>ενός ηγέτη που αύξησε με αξίες και υπεραξίες τη δημόσια περιουσία</w:t>
      </w:r>
      <w:r>
        <w:rPr>
          <w:rFonts w:eastAsia="Times New Roman" w:cs="Times New Roman"/>
          <w:szCs w:val="24"/>
        </w:rPr>
        <w:t>,</w:t>
      </w:r>
      <w:r w:rsidRPr="00BA43CF">
        <w:rPr>
          <w:rFonts w:eastAsia="Times New Roman" w:cs="Times New Roman"/>
          <w:szCs w:val="24"/>
        </w:rPr>
        <w:t xml:space="preserve"> που προστάτευσε το δημόσιο συμφέρον</w:t>
      </w:r>
      <w:r>
        <w:rPr>
          <w:rFonts w:eastAsia="Times New Roman" w:cs="Times New Roman"/>
          <w:szCs w:val="24"/>
        </w:rPr>
        <w:t xml:space="preserve">. </w:t>
      </w:r>
      <w:r>
        <w:rPr>
          <w:rFonts w:eastAsia="Times New Roman" w:cs="Times New Roman"/>
          <w:szCs w:val="24"/>
        </w:rPr>
        <w:t>Ε</w:t>
      </w:r>
      <w:r w:rsidRPr="006513AB">
        <w:rPr>
          <w:rFonts w:eastAsia="Times New Roman" w:cs="Times New Roman"/>
          <w:szCs w:val="24"/>
        </w:rPr>
        <w:t>μείς κοιτάμε στα μάτια τους πολίτες</w:t>
      </w:r>
      <w:r>
        <w:rPr>
          <w:rFonts w:eastAsia="Times New Roman" w:cs="Times New Roman"/>
          <w:szCs w:val="24"/>
        </w:rPr>
        <w:t>,</w:t>
      </w:r>
      <w:r w:rsidRPr="006513AB">
        <w:rPr>
          <w:rFonts w:eastAsia="Times New Roman" w:cs="Times New Roman"/>
          <w:szCs w:val="24"/>
        </w:rPr>
        <w:t xml:space="preserve"> γιατί αυξήσαμε την περιουσία </w:t>
      </w:r>
      <w:r>
        <w:rPr>
          <w:rFonts w:eastAsia="Times New Roman" w:cs="Times New Roman"/>
          <w:szCs w:val="24"/>
        </w:rPr>
        <w:t>τους. Α</w:t>
      </w:r>
      <w:r w:rsidRPr="006513AB">
        <w:rPr>
          <w:rFonts w:eastAsia="Times New Roman" w:cs="Times New Roman"/>
          <w:szCs w:val="24"/>
        </w:rPr>
        <w:t>ντίθετ</w:t>
      </w:r>
      <w:r>
        <w:rPr>
          <w:rFonts w:eastAsia="Times New Roman" w:cs="Times New Roman"/>
          <w:szCs w:val="24"/>
        </w:rPr>
        <w:t>α</w:t>
      </w:r>
      <w:r w:rsidRPr="00DF7732">
        <w:rPr>
          <w:rFonts w:eastAsia="Times New Roman" w:cs="Times New Roman"/>
          <w:szCs w:val="24"/>
        </w:rPr>
        <w:t>,</w:t>
      </w:r>
      <w:r>
        <w:rPr>
          <w:rFonts w:eastAsia="Times New Roman" w:cs="Times New Roman"/>
          <w:szCs w:val="24"/>
        </w:rPr>
        <w:t xml:space="preserve"> εσείς την</w:t>
      </w:r>
      <w:r w:rsidRPr="006513AB">
        <w:rPr>
          <w:rFonts w:eastAsia="Times New Roman" w:cs="Times New Roman"/>
          <w:szCs w:val="24"/>
        </w:rPr>
        <w:t xml:space="preserve"> ξεπουλάτε</w:t>
      </w:r>
      <w:r>
        <w:rPr>
          <w:rFonts w:eastAsia="Times New Roman" w:cs="Times New Roman"/>
          <w:szCs w:val="24"/>
        </w:rPr>
        <w:t>.</w:t>
      </w:r>
    </w:p>
    <w:p w14:paraId="65B2540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Δ</w:t>
      </w:r>
      <w:r w:rsidRPr="006513AB">
        <w:rPr>
          <w:rFonts w:eastAsia="Times New Roman" w:cs="Times New Roman"/>
          <w:szCs w:val="24"/>
        </w:rPr>
        <w:t>εύτερο συμπέρασμα</w:t>
      </w:r>
      <w:r>
        <w:rPr>
          <w:rFonts w:eastAsia="Times New Roman" w:cs="Times New Roman"/>
          <w:szCs w:val="24"/>
        </w:rPr>
        <w:t>: Τ</w:t>
      </w:r>
      <w:r w:rsidRPr="006513AB">
        <w:rPr>
          <w:rFonts w:eastAsia="Times New Roman" w:cs="Times New Roman"/>
          <w:szCs w:val="24"/>
        </w:rPr>
        <w:t xml:space="preserve">ι ακριβώς θα συμβεί από τη </w:t>
      </w:r>
      <w:r w:rsidRPr="006513AB">
        <w:rPr>
          <w:rFonts w:eastAsia="Times New Roman" w:cs="Times New Roman"/>
          <w:szCs w:val="24"/>
        </w:rPr>
        <w:t xml:space="preserve">στιγμή που με την πλειοψηφία θα εκχωρήσετε για άλλα </w:t>
      </w:r>
      <w:r>
        <w:rPr>
          <w:rFonts w:eastAsia="Times New Roman" w:cs="Times New Roman"/>
          <w:szCs w:val="24"/>
        </w:rPr>
        <w:t xml:space="preserve">είκοσι </w:t>
      </w:r>
      <w:r>
        <w:rPr>
          <w:rFonts w:eastAsia="Times New Roman" w:cs="Times New Roman"/>
          <w:szCs w:val="24"/>
        </w:rPr>
        <w:lastRenderedPageBreak/>
        <w:t>χρόνια την εκμετάλλευση του α</w:t>
      </w:r>
      <w:r w:rsidRPr="006513AB">
        <w:rPr>
          <w:rFonts w:eastAsia="Times New Roman" w:cs="Times New Roman"/>
          <w:szCs w:val="24"/>
        </w:rPr>
        <w:t>εροδρομίου στην κοινοπραξία</w:t>
      </w:r>
      <w:r>
        <w:rPr>
          <w:rFonts w:eastAsia="Times New Roman" w:cs="Times New Roman"/>
          <w:szCs w:val="24"/>
        </w:rPr>
        <w:t>; Τ</w:t>
      </w:r>
      <w:r w:rsidRPr="006513AB">
        <w:rPr>
          <w:rFonts w:eastAsia="Times New Roman" w:cs="Times New Roman"/>
          <w:szCs w:val="24"/>
        </w:rPr>
        <w:t>ι ακριβώς θα συμβεί με τις τιμές</w:t>
      </w:r>
      <w:r>
        <w:rPr>
          <w:rFonts w:eastAsia="Times New Roman" w:cs="Times New Roman"/>
          <w:szCs w:val="24"/>
        </w:rPr>
        <w:t>,</w:t>
      </w:r>
      <w:r w:rsidRPr="006513AB">
        <w:rPr>
          <w:rFonts w:eastAsia="Times New Roman" w:cs="Times New Roman"/>
          <w:szCs w:val="24"/>
        </w:rPr>
        <w:t xml:space="preserve"> με τις αξίες των μετοχών</w:t>
      </w:r>
      <w:r>
        <w:rPr>
          <w:rFonts w:eastAsia="Times New Roman" w:cs="Times New Roman"/>
          <w:szCs w:val="24"/>
        </w:rPr>
        <w:t>,</w:t>
      </w:r>
      <w:r w:rsidRPr="006513AB">
        <w:rPr>
          <w:rFonts w:eastAsia="Times New Roman" w:cs="Times New Roman"/>
          <w:szCs w:val="24"/>
        </w:rPr>
        <w:t xml:space="preserve"> που θα π</w:t>
      </w:r>
      <w:r>
        <w:rPr>
          <w:rFonts w:eastAsia="Times New Roman" w:cs="Times New Roman"/>
          <w:szCs w:val="24"/>
        </w:rPr>
        <w:t xml:space="preserve">ουλήσετε μετά την παράταση της </w:t>
      </w:r>
      <w:r>
        <w:rPr>
          <w:rFonts w:eastAsia="Times New Roman" w:cs="Times New Roman"/>
          <w:szCs w:val="24"/>
        </w:rPr>
        <w:t>σ</w:t>
      </w:r>
      <w:r w:rsidRPr="006513AB">
        <w:rPr>
          <w:rFonts w:eastAsia="Times New Roman" w:cs="Times New Roman"/>
          <w:szCs w:val="24"/>
        </w:rPr>
        <w:t>ύμβασης</w:t>
      </w:r>
      <w:r>
        <w:rPr>
          <w:rFonts w:eastAsia="Times New Roman" w:cs="Times New Roman"/>
          <w:szCs w:val="24"/>
        </w:rPr>
        <w:t xml:space="preserve">; </w:t>
      </w:r>
    </w:p>
    <w:p w14:paraId="65B2540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Δεν είναι προφανές, συναδέλφ</w:t>
      </w:r>
      <w:r>
        <w:rPr>
          <w:rFonts w:eastAsia="Times New Roman" w:cs="Times New Roman"/>
          <w:szCs w:val="24"/>
        </w:rPr>
        <w:t>ισσες και συνάδελφοι, ότι η Κ</w:t>
      </w:r>
      <w:r w:rsidRPr="006513AB">
        <w:rPr>
          <w:rFonts w:eastAsia="Times New Roman" w:cs="Times New Roman"/>
          <w:szCs w:val="24"/>
        </w:rPr>
        <w:t xml:space="preserve">υβέρνηση </w:t>
      </w:r>
      <w:r>
        <w:rPr>
          <w:rFonts w:eastAsia="Times New Roman" w:cs="Times New Roman"/>
          <w:szCs w:val="24"/>
        </w:rPr>
        <w:t xml:space="preserve">θα πουλήσει </w:t>
      </w:r>
      <w:r w:rsidRPr="006513AB">
        <w:rPr>
          <w:rFonts w:eastAsia="Times New Roman" w:cs="Times New Roman"/>
          <w:szCs w:val="24"/>
        </w:rPr>
        <w:t>υποτιμημένες μετοχές ενός αγαθού</w:t>
      </w:r>
      <w:r>
        <w:rPr>
          <w:rFonts w:eastAsia="Times New Roman" w:cs="Times New Roman"/>
          <w:szCs w:val="24"/>
        </w:rPr>
        <w:t>,</w:t>
      </w:r>
      <w:r w:rsidRPr="006513AB">
        <w:rPr>
          <w:rFonts w:eastAsia="Times New Roman" w:cs="Times New Roman"/>
          <w:szCs w:val="24"/>
        </w:rPr>
        <w:t xml:space="preserve"> για το οποίο ξέρει ο υποψήφιος αγοραστής ότι για τα επόμενα </w:t>
      </w:r>
      <w:r>
        <w:rPr>
          <w:rFonts w:eastAsia="Times New Roman" w:cs="Times New Roman"/>
          <w:szCs w:val="24"/>
        </w:rPr>
        <w:t>είκοσι</w:t>
      </w:r>
      <w:r w:rsidRPr="006513AB">
        <w:rPr>
          <w:rFonts w:eastAsia="Times New Roman" w:cs="Times New Roman"/>
          <w:szCs w:val="24"/>
        </w:rPr>
        <w:t xml:space="preserve"> χρόνια </w:t>
      </w:r>
      <w:r>
        <w:rPr>
          <w:rFonts w:eastAsia="Times New Roman" w:cs="Times New Roman"/>
          <w:szCs w:val="24"/>
        </w:rPr>
        <w:t>ο</w:t>
      </w:r>
      <w:r w:rsidRPr="006513AB">
        <w:rPr>
          <w:rFonts w:eastAsia="Times New Roman" w:cs="Times New Roman"/>
          <w:szCs w:val="24"/>
        </w:rPr>
        <w:t xml:space="preserve"> μάνατζερ</w:t>
      </w:r>
      <w:r>
        <w:rPr>
          <w:rFonts w:eastAsia="Times New Roman" w:cs="Times New Roman"/>
          <w:szCs w:val="24"/>
        </w:rPr>
        <w:t>,</w:t>
      </w:r>
      <w:r w:rsidRPr="006513AB">
        <w:rPr>
          <w:rFonts w:eastAsia="Times New Roman" w:cs="Times New Roman"/>
          <w:szCs w:val="24"/>
        </w:rPr>
        <w:t xml:space="preserve"> ο διαχειριστής θα είναι κάποιος </w:t>
      </w:r>
      <w:r>
        <w:rPr>
          <w:rFonts w:eastAsia="Times New Roman" w:cs="Times New Roman"/>
          <w:szCs w:val="24"/>
        </w:rPr>
        <w:t xml:space="preserve">άλλος; </w:t>
      </w:r>
    </w:p>
    <w:p w14:paraId="65B2540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Εδώ απαιτείται, λοιπόν, μία πλήρης ε</w:t>
      </w:r>
      <w:r w:rsidRPr="006513AB">
        <w:rPr>
          <w:rFonts w:eastAsia="Times New Roman" w:cs="Times New Roman"/>
          <w:szCs w:val="24"/>
        </w:rPr>
        <w:t>θνική συνε</w:t>
      </w:r>
      <w:r w:rsidRPr="006513AB">
        <w:rPr>
          <w:rFonts w:eastAsia="Times New Roman" w:cs="Times New Roman"/>
          <w:szCs w:val="24"/>
        </w:rPr>
        <w:t>ννόηση</w:t>
      </w:r>
      <w:r>
        <w:rPr>
          <w:rFonts w:eastAsia="Times New Roman" w:cs="Times New Roman"/>
          <w:szCs w:val="24"/>
        </w:rPr>
        <w:t xml:space="preserve"> για</w:t>
      </w:r>
      <w:r w:rsidRPr="006513AB">
        <w:rPr>
          <w:rFonts w:eastAsia="Times New Roman" w:cs="Times New Roman"/>
          <w:szCs w:val="24"/>
        </w:rPr>
        <w:t xml:space="preserve"> τι θα γίνει από </w:t>
      </w:r>
      <w:r>
        <w:rPr>
          <w:rFonts w:eastAsia="Times New Roman" w:cs="Times New Roman"/>
          <w:szCs w:val="24"/>
        </w:rPr>
        <w:t>εδώ</w:t>
      </w:r>
      <w:r w:rsidRPr="006513AB">
        <w:rPr>
          <w:rFonts w:eastAsia="Times New Roman" w:cs="Times New Roman"/>
          <w:szCs w:val="24"/>
        </w:rPr>
        <w:t xml:space="preserve"> και πέρα</w:t>
      </w:r>
      <w:r>
        <w:rPr>
          <w:rFonts w:eastAsia="Times New Roman" w:cs="Times New Roman"/>
          <w:szCs w:val="24"/>
        </w:rPr>
        <w:t>.</w:t>
      </w:r>
    </w:p>
    <w:p w14:paraId="65B2540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Τρί</w:t>
      </w:r>
      <w:r w:rsidRPr="006513AB">
        <w:rPr>
          <w:rFonts w:eastAsia="Times New Roman" w:cs="Times New Roman"/>
          <w:szCs w:val="24"/>
        </w:rPr>
        <w:t>τη παρατήρηση</w:t>
      </w:r>
      <w:r>
        <w:rPr>
          <w:rFonts w:eastAsia="Times New Roman" w:cs="Times New Roman"/>
          <w:szCs w:val="24"/>
        </w:rPr>
        <w:t>:</w:t>
      </w:r>
      <w:r w:rsidRPr="006513AB">
        <w:rPr>
          <w:rFonts w:eastAsia="Times New Roman" w:cs="Times New Roman"/>
          <w:szCs w:val="24"/>
        </w:rPr>
        <w:t xml:space="preserve"> </w:t>
      </w:r>
      <w:r>
        <w:rPr>
          <w:rFonts w:eastAsia="Times New Roman" w:cs="Times New Roman"/>
          <w:szCs w:val="24"/>
        </w:rPr>
        <w:t>Α</w:t>
      </w:r>
      <w:r w:rsidRPr="006513AB">
        <w:rPr>
          <w:rFonts w:eastAsia="Times New Roman" w:cs="Times New Roman"/>
          <w:szCs w:val="24"/>
        </w:rPr>
        <w:t xml:space="preserve">γαπητές και </w:t>
      </w:r>
      <w:r>
        <w:rPr>
          <w:rFonts w:eastAsia="Times New Roman" w:cs="Times New Roman"/>
          <w:szCs w:val="24"/>
        </w:rPr>
        <w:t>α</w:t>
      </w:r>
      <w:r w:rsidRPr="006513AB">
        <w:rPr>
          <w:rFonts w:eastAsia="Times New Roman" w:cs="Times New Roman"/>
          <w:szCs w:val="24"/>
        </w:rPr>
        <w:t>γαπητοί συνάδελφοι</w:t>
      </w:r>
      <w:r>
        <w:rPr>
          <w:rFonts w:eastAsia="Times New Roman" w:cs="Times New Roman"/>
          <w:szCs w:val="24"/>
        </w:rPr>
        <w:t>,</w:t>
      </w:r>
      <w:r w:rsidRPr="006513AB">
        <w:rPr>
          <w:rFonts w:eastAsia="Times New Roman" w:cs="Times New Roman"/>
          <w:szCs w:val="24"/>
        </w:rPr>
        <w:t xml:space="preserve"> εμείς ως </w:t>
      </w:r>
      <w:r>
        <w:rPr>
          <w:rFonts w:eastAsia="Times New Roman" w:cs="Times New Roman"/>
          <w:szCs w:val="24"/>
        </w:rPr>
        <w:t>Κίνημα Αλλαγής, έχουμε ξεκαθαρίσει την πολιτική μας θέση. Τ</w:t>
      </w:r>
      <w:r w:rsidRPr="006513AB">
        <w:rPr>
          <w:rFonts w:eastAsia="Times New Roman" w:cs="Times New Roman"/>
          <w:szCs w:val="24"/>
        </w:rPr>
        <w:t xml:space="preserve">ο </w:t>
      </w:r>
      <w:r>
        <w:rPr>
          <w:rFonts w:eastAsia="Times New Roman" w:cs="Times New Roman"/>
          <w:szCs w:val="24"/>
        </w:rPr>
        <w:t>υ</w:t>
      </w:r>
      <w:r w:rsidRPr="006513AB">
        <w:rPr>
          <w:rFonts w:eastAsia="Times New Roman" w:cs="Times New Roman"/>
          <w:szCs w:val="24"/>
        </w:rPr>
        <w:t xml:space="preserve">περταμείο της αποικιοκρατίας πρέπει να καταργηθεί και να διαμορφωθεί το εθνικό ταμείο </w:t>
      </w:r>
      <w:r w:rsidRPr="006513AB">
        <w:rPr>
          <w:rFonts w:eastAsia="Times New Roman" w:cs="Times New Roman"/>
          <w:szCs w:val="24"/>
        </w:rPr>
        <w:t>αξιοποίησης της δημόσιας περιουσίας</w:t>
      </w:r>
      <w:r>
        <w:rPr>
          <w:rFonts w:eastAsia="Times New Roman" w:cs="Times New Roman"/>
          <w:szCs w:val="24"/>
        </w:rPr>
        <w:t>,</w:t>
      </w:r>
      <w:r w:rsidRPr="006513AB">
        <w:rPr>
          <w:rFonts w:eastAsia="Times New Roman" w:cs="Times New Roman"/>
          <w:szCs w:val="24"/>
        </w:rPr>
        <w:t xml:space="preserve"> κινητής και ακίνητης</w:t>
      </w:r>
      <w:r>
        <w:rPr>
          <w:rFonts w:eastAsia="Times New Roman" w:cs="Times New Roman"/>
          <w:szCs w:val="24"/>
        </w:rPr>
        <w:t>,</w:t>
      </w:r>
      <w:r w:rsidRPr="006513AB">
        <w:rPr>
          <w:rFonts w:eastAsia="Times New Roman" w:cs="Times New Roman"/>
          <w:szCs w:val="24"/>
        </w:rPr>
        <w:t xml:space="preserve"> στο οποίο ταμείο το </w:t>
      </w:r>
      <w:r>
        <w:rPr>
          <w:rFonts w:eastAsia="Times New Roman" w:cs="Times New Roman"/>
          <w:szCs w:val="24"/>
        </w:rPr>
        <w:t>δ</w:t>
      </w:r>
      <w:r w:rsidRPr="006513AB">
        <w:rPr>
          <w:rFonts w:eastAsia="Times New Roman" w:cs="Times New Roman"/>
          <w:szCs w:val="24"/>
        </w:rPr>
        <w:t xml:space="preserve">ιοικητικό </w:t>
      </w:r>
      <w:r>
        <w:rPr>
          <w:rFonts w:eastAsia="Times New Roman" w:cs="Times New Roman"/>
          <w:szCs w:val="24"/>
        </w:rPr>
        <w:t>σ</w:t>
      </w:r>
      <w:r w:rsidRPr="006513AB">
        <w:rPr>
          <w:rFonts w:eastAsia="Times New Roman" w:cs="Times New Roman"/>
          <w:szCs w:val="24"/>
        </w:rPr>
        <w:t xml:space="preserve">υμβούλιο και το </w:t>
      </w:r>
      <w:r>
        <w:rPr>
          <w:rFonts w:eastAsia="Times New Roman" w:cs="Times New Roman"/>
          <w:szCs w:val="24"/>
        </w:rPr>
        <w:t>ε</w:t>
      </w:r>
      <w:r w:rsidRPr="006513AB">
        <w:rPr>
          <w:rFonts w:eastAsia="Times New Roman" w:cs="Times New Roman"/>
          <w:szCs w:val="24"/>
        </w:rPr>
        <w:t>π</w:t>
      </w:r>
      <w:r>
        <w:rPr>
          <w:rFonts w:eastAsia="Times New Roman" w:cs="Times New Roman"/>
          <w:szCs w:val="24"/>
        </w:rPr>
        <w:t xml:space="preserve">οπτικό συμβούλιο θα το διορίζει, θα το ορίζει και </w:t>
      </w:r>
      <w:r w:rsidRPr="006513AB">
        <w:rPr>
          <w:rFonts w:eastAsia="Times New Roman" w:cs="Times New Roman"/>
          <w:szCs w:val="24"/>
        </w:rPr>
        <w:t xml:space="preserve">θα το εγκρίνει το </w:t>
      </w:r>
      <w:r>
        <w:rPr>
          <w:rFonts w:eastAsia="Times New Roman" w:cs="Times New Roman"/>
          <w:szCs w:val="24"/>
        </w:rPr>
        <w:t>ε</w:t>
      </w:r>
      <w:r w:rsidRPr="006513AB">
        <w:rPr>
          <w:rFonts w:eastAsia="Times New Roman" w:cs="Times New Roman"/>
          <w:szCs w:val="24"/>
        </w:rPr>
        <w:t xml:space="preserve">θνικό </w:t>
      </w:r>
      <w:r>
        <w:rPr>
          <w:rFonts w:eastAsia="Times New Roman" w:cs="Times New Roman"/>
          <w:szCs w:val="24"/>
        </w:rPr>
        <w:t>Κ</w:t>
      </w:r>
      <w:r w:rsidRPr="006513AB">
        <w:rPr>
          <w:rFonts w:eastAsia="Times New Roman" w:cs="Times New Roman"/>
          <w:szCs w:val="24"/>
        </w:rPr>
        <w:t>οινοβούλιο</w:t>
      </w:r>
      <w:r>
        <w:rPr>
          <w:rFonts w:eastAsia="Times New Roman" w:cs="Times New Roman"/>
          <w:szCs w:val="24"/>
        </w:rPr>
        <w:t>,</w:t>
      </w:r>
      <w:r w:rsidRPr="006513AB">
        <w:rPr>
          <w:rFonts w:eastAsia="Times New Roman" w:cs="Times New Roman"/>
          <w:szCs w:val="24"/>
        </w:rPr>
        <w:t xml:space="preserve"> η Βουλή των Ελλήνων</w:t>
      </w:r>
      <w:r>
        <w:rPr>
          <w:rFonts w:eastAsia="Times New Roman" w:cs="Times New Roman"/>
          <w:szCs w:val="24"/>
        </w:rPr>
        <w:t>,</w:t>
      </w:r>
      <w:r w:rsidRPr="006513AB">
        <w:rPr>
          <w:rFonts w:eastAsia="Times New Roman" w:cs="Times New Roman"/>
          <w:szCs w:val="24"/>
        </w:rPr>
        <w:t xml:space="preserve"> οι Έλληνες πολίτες</w:t>
      </w:r>
      <w:r>
        <w:rPr>
          <w:rFonts w:eastAsia="Times New Roman" w:cs="Times New Roman"/>
          <w:szCs w:val="24"/>
        </w:rPr>
        <w:t>.</w:t>
      </w:r>
    </w:p>
    <w:p w14:paraId="65B2540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Εμείς λο</w:t>
      </w:r>
      <w:r w:rsidRPr="006513AB">
        <w:rPr>
          <w:rFonts w:eastAsia="Times New Roman" w:cs="Times New Roman"/>
          <w:szCs w:val="24"/>
        </w:rPr>
        <w:t>ιπόν</w:t>
      </w:r>
      <w:r>
        <w:rPr>
          <w:rFonts w:eastAsia="Times New Roman" w:cs="Times New Roman"/>
          <w:szCs w:val="24"/>
        </w:rPr>
        <w:t>,</w:t>
      </w:r>
      <w:r w:rsidRPr="006513AB">
        <w:rPr>
          <w:rFonts w:eastAsia="Times New Roman" w:cs="Times New Roman"/>
          <w:szCs w:val="24"/>
        </w:rPr>
        <w:t xml:space="preserve"> δεσμ</w:t>
      </w:r>
      <w:r w:rsidRPr="006513AB">
        <w:rPr>
          <w:rFonts w:eastAsia="Times New Roman" w:cs="Times New Roman"/>
          <w:szCs w:val="24"/>
        </w:rPr>
        <w:t>ευόμαστε</w:t>
      </w:r>
      <w:r>
        <w:rPr>
          <w:rFonts w:eastAsia="Times New Roman" w:cs="Times New Roman"/>
          <w:szCs w:val="24"/>
        </w:rPr>
        <w:t>,</w:t>
      </w:r>
      <w:r w:rsidRPr="006513AB">
        <w:rPr>
          <w:rFonts w:eastAsia="Times New Roman" w:cs="Times New Roman"/>
          <w:szCs w:val="24"/>
        </w:rPr>
        <w:t xml:space="preserve"> με αφορμή </w:t>
      </w:r>
      <w:r>
        <w:rPr>
          <w:rFonts w:eastAsia="Times New Roman" w:cs="Times New Roman"/>
          <w:szCs w:val="24"/>
        </w:rPr>
        <w:t>και</w:t>
      </w:r>
      <w:r w:rsidRPr="006513AB">
        <w:rPr>
          <w:rFonts w:eastAsia="Times New Roman" w:cs="Times New Roman"/>
          <w:szCs w:val="24"/>
        </w:rPr>
        <w:t xml:space="preserve"> αυτή</w:t>
      </w:r>
      <w:r>
        <w:rPr>
          <w:rFonts w:eastAsia="Times New Roman" w:cs="Times New Roman"/>
          <w:szCs w:val="24"/>
        </w:rPr>
        <w:t>ν</w:t>
      </w:r>
      <w:r w:rsidRPr="006513AB">
        <w:rPr>
          <w:rFonts w:eastAsia="Times New Roman" w:cs="Times New Roman"/>
          <w:szCs w:val="24"/>
        </w:rPr>
        <w:t xml:space="preserve"> τη σκανδαλώδη </w:t>
      </w:r>
      <w:r>
        <w:rPr>
          <w:rFonts w:eastAsia="Times New Roman" w:cs="Times New Roman"/>
          <w:szCs w:val="24"/>
        </w:rPr>
        <w:t>σ</w:t>
      </w:r>
      <w:r w:rsidRPr="006513AB">
        <w:rPr>
          <w:rFonts w:eastAsia="Times New Roman" w:cs="Times New Roman"/>
          <w:szCs w:val="24"/>
        </w:rPr>
        <w:t>ύμβαση</w:t>
      </w:r>
      <w:r>
        <w:rPr>
          <w:rFonts w:eastAsia="Times New Roman" w:cs="Times New Roman"/>
          <w:szCs w:val="24"/>
        </w:rPr>
        <w:t xml:space="preserve"> που έχουμε μπροστά μας,</w:t>
      </w:r>
      <w:r w:rsidRPr="006513AB">
        <w:rPr>
          <w:rFonts w:eastAsia="Times New Roman" w:cs="Times New Roman"/>
          <w:szCs w:val="24"/>
        </w:rPr>
        <w:t xml:space="preserve"> την οποία </w:t>
      </w:r>
      <w:r>
        <w:rPr>
          <w:rFonts w:eastAsia="Times New Roman" w:cs="Times New Roman"/>
          <w:szCs w:val="24"/>
        </w:rPr>
        <w:t>π</w:t>
      </w:r>
      <w:r w:rsidRPr="006513AB">
        <w:rPr>
          <w:rFonts w:eastAsia="Times New Roman" w:cs="Times New Roman"/>
          <w:szCs w:val="24"/>
        </w:rPr>
        <w:t>ροφανώς θα καταψηφίσ</w:t>
      </w:r>
      <w:r>
        <w:rPr>
          <w:rFonts w:eastAsia="Times New Roman" w:cs="Times New Roman"/>
          <w:szCs w:val="24"/>
        </w:rPr>
        <w:t>ουμε,</w:t>
      </w:r>
      <w:r w:rsidRPr="006513AB">
        <w:rPr>
          <w:rFonts w:eastAsia="Times New Roman" w:cs="Times New Roman"/>
          <w:szCs w:val="24"/>
        </w:rPr>
        <w:t xml:space="preserve"> ότι θα </w:t>
      </w:r>
      <w:r>
        <w:rPr>
          <w:rFonts w:eastAsia="Times New Roman" w:cs="Times New Roman"/>
          <w:szCs w:val="24"/>
        </w:rPr>
        <w:t xml:space="preserve">επιδιώξουμε την κατάργηση του </w:t>
      </w:r>
      <w:r>
        <w:rPr>
          <w:rFonts w:eastAsia="Times New Roman" w:cs="Times New Roman"/>
          <w:szCs w:val="24"/>
        </w:rPr>
        <w:t>υ</w:t>
      </w:r>
      <w:r w:rsidRPr="006513AB">
        <w:rPr>
          <w:rFonts w:eastAsia="Times New Roman" w:cs="Times New Roman"/>
          <w:szCs w:val="24"/>
        </w:rPr>
        <w:t>περταμείο</w:t>
      </w:r>
      <w:r>
        <w:rPr>
          <w:rFonts w:eastAsia="Times New Roman" w:cs="Times New Roman"/>
          <w:szCs w:val="24"/>
        </w:rPr>
        <w:t>υ</w:t>
      </w:r>
      <w:r w:rsidRPr="006513AB">
        <w:rPr>
          <w:rFonts w:eastAsia="Times New Roman" w:cs="Times New Roman"/>
          <w:szCs w:val="24"/>
        </w:rPr>
        <w:t xml:space="preserve"> και το μετασχηματισμό σε ένα ταμείο αξιοποίησης </w:t>
      </w:r>
      <w:r>
        <w:rPr>
          <w:rFonts w:eastAsia="Times New Roman" w:cs="Times New Roman"/>
          <w:szCs w:val="24"/>
        </w:rPr>
        <w:t>της</w:t>
      </w:r>
      <w:r w:rsidRPr="006513AB">
        <w:rPr>
          <w:rFonts w:eastAsia="Times New Roman" w:cs="Times New Roman"/>
          <w:szCs w:val="24"/>
        </w:rPr>
        <w:t xml:space="preserve"> δημόσιας περιουσίας</w:t>
      </w:r>
      <w:r>
        <w:rPr>
          <w:rFonts w:eastAsia="Times New Roman" w:cs="Times New Roman"/>
          <w:szCs w:val="24"/>
        </w:rPr>
        <w:t>,</w:t>
      </w:r>
      <w:r w:rsidRPr="006513AB">
        <w:rPr>
          <w:rFonts w:eastAsia="Times New Roman" w:cs="Times New Roman"/>
          <w:szCs w:val="24"/>
        </w:rPr>
        <w:t xml:space="preserve"> όπου τη διοίκ</w:t>
      </w:r>
      <w:r>
        <w:rPr>
          <w:rFonts w:eastAsia="Times New Roman" w:cs="Times New Roman"/>
          <w:szCs w:val="24"/>
        </w:rPr>
        <w:t>ηση θα τ</w:t>
      </w:r>
      <w:r>
        <w:rPr>
          <w:rFonts w:eastAsia="Times New Roman" w:cs="Times New Roman"/>
          <w:szCs w:val="24"/>
        </w:rPr>
        <w:t xml:space="preserve">η διορίζει το ελληνικό </w:t>
      </w:r>
      <w:r>
        <w:rPr>
          <w:rFonts w:eastAsia="Times New Roman" w:cs="Times New Roman"/>
          <w:szCs w:val="24"/>
        </w:rPr>
        <w:t>δ</w:t>
      </w:r>
      <w:r w:rsidRPr="006513AB">
        <w:rPr>
          <w:rFonts w:eastAsia="Times New Roman" w:cs="Times New Roman"/>
          <w:szCs w:val="24"/>
        </w:rPr>
        <w:t xml:space="preserve">ημόσιο και θα την εγκρίνει το </w:t>
      </w:r>
      <w:r>
        <w:rPr>
          <w:rFonts w:eastAsia="Times New Roman" w:cs="Times New Roman"/>
          <w:szCs w:val="24"/>
        </w:rPr>
        <w:t>Ε</w:t>
      </w:r>
      <w:r w:rsidRPr="006513AB">
        <w:rPr>
          <w:rFonts w:eastAsia="Times New Roman" w:cs="Times New Roman"/>
          <w:szCs w:val="24"/>
        </w:rPr>
        <w:t xml:space="preserve">θνικό </w:t>
      </w:r>
      <w:r>
        <w:rPr>
          <w:rFonts w:eastAsia="Times New Roman" w:cs="Times New Roman"/>
          <w:szCs w:val="24"/>
        </w:rPr>
        <w:t>Κο</w:t>
      </w:r>
      <w:r w:rsidRPr="006513AB">
        <w:rPr>
          <w:rFonts w:eastAsia="Times New Roman" w:cs="Times New Roman"/>
          <w:szCs w:val="24"/>
        </w:rPr>
        <w:t>ινοβούλιο</w:t>
      </w:r>
      <w:r>
        <w:rPr>
          <w:rFonts w:eastAsia="Times New Roman" w:cs="Times New Roman"/>
          <w:szCs w:val="24"/>
        </w:rPr>
        <w:t>.</w:t>
      </w:r>
    </w:p>
    <w:p w14:paraId="65B2540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w:t>
      </w:r>
      <w:r w:rsidRPr="006513AB">
        <w:rPr>
          <w:rFonts w:eastAsia="Times New Roman" w:cs="Times New Roman"/>
          <w:szCs w:val="24"/>
        </w:rPr>
        <w:t>υχαριστώ πολύ</w:t>
      </w:r>
      <w:r>
        <w:rPr>
          <w:rFonts w:eastAsia="Times New Roman" w:cs="Times New Roman"/>
          <w:szCs w:val="24"/>
        </w:rPr>
        <w:t>.</w:t>
      </w:r>
    </w:p>
    <w:p w14:paraId="65B2540A" w14:textId="77777777" w:rsidR="000F4E4F" w:rsidRDefault="00A56466">
      <w:pPr>
        <w:spacing w:line="600" w:lineRule="auto"/>
        <w:ind w:firstLine="720"/>
        <w:jc w:val="center"/>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της</w:t>
      </w:r>
      <w:r>
        <w:rPr>
          <w:rFonts w:eastAsia="Times New Roman" w:cs="Times New Roman"/>
          <w:szCs w:val="24"/>
        </w:rPr>
        <w:t xml:space="preserve"> Δημοκρατική</w:t>
      </w:r>
      <w:r>
        <w:rPr>
          <w:rFonts w:eastAsia="Times New Roman" w:cs="Times New Roman"/>
          <w:szCs w:val="24"/>
        </w:rPr>
        <w:t>ς</w:t>
      </w:r>
      <w:r>
        <w:rPr>
          <w:rFonts w:eastAsia="Times New Roman" w:cs="Times New Roman"/>
          <w:szCs w:val="24"/>
        </w:rPr>
        <w:t xml:space="preserve"> Συμπαράταξη</w:t>
      </w:r>
      <w:r>
        <w:rPr>
          <w:rFonts w:eastAsia="Times New Roman" w:cs="Times New Roman"/>
          <w:szCs w:val="24"/>
        </w:rPr>
        <w:t>ς</w:t>
      </w:r>
      <w:r>
        <w:rPr>
          <w:rFonts w:eastAsia="Times New Roman" w:cs="Times New Roman"/>
          <w:szCs w:val="24"/>
        </w:rPr>
        <w:t>)</w:t>
      </w:r>
    </w:p>
    <w:p w14:paraId="65B2540B" w14:textId="77777777" w:rsidR="000F4E4F" w:rsidRDefault="00A56466">
      <w:pPr>
        <w:spacing w:line="600" w:lineRule="auto"/>
        <w:ind w:firstLine="720"/>
        <w:jc w:val="both"/>
        <w:rPr>
          <w:rFonts w:eastAsia="Times New Roman" w:cs="Times New Roman"/>
          <w:szCs w:val="24"/>
        </w:rPr>
      </w:pPr>
      <w:r w:rsidRPr="006513AB">
        <w:rPr>
          <w:rFonts w:eastAsia="Times New Roman" w:cs="Times New Roman"/>
          <w:b/>
          <w:szCs w:val="24"/>
        </w:rPr>
        <w:t>ΠΡΟΕΔΡΕΥΩΝ (Αναστάσιος Κουράκης):</w:t>
      </w:r>
      <w:r>
        <w:rPr>
          <w:rFonts w:eastAsia="Times New Roman" w:cs="Times New Roman"/>
          <w:szCs w:val="24"/>
        </w:rPr>
        <w:t xml:space="preserve"> Προχωρούμε με την κ</w:t>
      </w:r>
      <w:r>
        <w:rPr>
          <w:rFonts w:eastAsia="Times New Roman" w:cs="Times New Roman"/>
          <w:szCs w:val="24"/>
        </w:rPr>
        <w:t xml:space="preserve">. </w:t>
      </w:r>
      <w:r>
        <w:rPr>
          <w:rFonts w:eastAsia="Times New Roman" w:cs="Times New Roman"/>
          <w:szCs w:val="24"/>
        </w:rPr>
        <w:t>Ε</w:t>
      </w:r>
      <w:r w:rsidRPr="006513AB">
        <w:rPr>
          <w:rFonts w:eastAsia="Times New Roman" w:cs="Times New Roman"/>
          <w:szCs w:val="24"/>
        </w:rPr>
        <w:t xml:space="preserve">λένη </w:t>
      </w:r>
      <w:r>
        <w:rPr>
          <w:rFonts w:eastAsia="Times New Roman" w:cs="Times New Roman"/>
          <w:szCs w:val="24"/>
        </w:rPr>
        <w:t>Ζ</w:t>
      </w:r>
      <w:r w:rsidRPr="006513AB">
        <w:rPr>
          <w:rFonts w:eastAsia="Times New Roman" w:cs="Times New Roman"/>
          <w:szCs w:val="24"/>
        </w:rPr>
        <w:t>αρούλια</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γορήτρια</w:t>
      </w:r>
      <w:r w:rsidRPr="006513AB">
        <w:rPr>
          <w:rFonts w:eastAsia="Times New Roman" w:cs="Times New Roman"/>
          <w:szCs w:val="24"/>
        </w:rPr>
        <w:t xml:space="preserve"> της Χρυσής Αυγής</w:t>
      </w:r>
      <w:r>
        <w:rPr>
          <w:rFonts w:eastAsia="Times New Roman" w:cs="Times New Roman"/>
          <w:szCs w:val="24"/>
        </w:rPr>
        <w:t xml:space="preserve"> για δεκαπέντε λεπτά.</w:t>
      </w:r>
    </w:p>
    <w:p w14:paraId="65B2540C" w14:textId="77777777" w:rsidR="000F4E4F" w:rsidRDefault="00A56466">
      <w:pPr>
        <w:spacing w:line="600" w:lineRule="auto"/>
        <w:ind w:firstLine="720"/>
        <w:jc w:val="both"/>
        <w:rPr>
          <w:rFonts w:eastAsia="Times New Roman" w:cs="Times New Roman"/>
          <w:szCs w:val="24"/>
        </w:rPr>
      </w:pPr>
      <w:r w:rsidRPr="006513AB">
        <w:rPr>
          <w:rFonts w:eastAsia="Times New Roman" w:cs="Times New Roman"/>
          <w:b/>
          <w:szCs w:val="24"/>
        </w:rPr>
        <w:t>ΕΛΕΝΗ ΖΑΡΟΥΛΙΑ:</w:t>
      </w:r>
      <w:r>
        <w:rPr>
          <w:rFonts w:eastAsia="Times New Roman" w:cs="Times New Roman"/>
          <w:szCs w:val="24"/>
        </w:rPr>
        <w:t xml:space="preserve"> Ε</w:t>
      </w:r>
      <w:r w:rsidRPr="006513AB">
        <w:rPr>
          <w:rFonts w:eastAsia="Times New Roman" w:cs="Times New Roman"/>
          <w:szCs w:val="24"/>
        </w:rPr>
        <w:t>υχαριστώ πολύ</w:t>
      </w:r>
      <w:r>
        <w:rPr>
          <w:rFonts w:eastAsia="Times New Roman" w:cs="Times New Roman"/>
          <w:szCs w:val="24"/>
        </w:rPr>
        <w:t>,</w:t>
      </w:r>
      <w:r w:rsidRPr="006513AB">
        <w:rPr>
          <w:rFonts w:eastAsia="Times New Roman" w:cs="Times New Roman"/>
          <w:szCs w:val="24"/>
        </w:rPr>
        <w:t xml:space="preserve"> κύριε </w:t>
      </w:r>
      <w:r>
        <w:rPr>
          <w:rFonts w:eastAsia="Times New Roman" w:cs="Times New Roman"/>
          <w:szCs w:val="24"/>
        </w:rPr>
        <w:t>Π</w:t>
      </w:r>
      <w:r w:rsidRPr="006513AB">
        <w:rPr>
          <w:rFonts w:eastAsia="Times New Roman" w:cs="Times New Roman"/>
          <w:szCs w:val="24"/>
        </w:rPr>
        <w:t>ρόεδρε</w:t>
      </w:r>
      <w:r>
        <w:rPr>
          <w:rFonts w:eastAsia="Times New Roman" w:cs="Times New Roman"/>
          <w:szCs w:val="24"/>
        </w:rPr>
        <w:t>.</w:t>
      </w:r>
    </w:p>
    <w:p w14:paraId="65B2540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w:t>
      </w:r>
      <w:r w:rsidRPr="006513AB">
        <w:rPr>
          <w:rFonts w:eastAsia="Times New Roman" w:cs="Times New Roman"/>
          <w:szCs w:val="24"/>
        </w:rPr>
        <w:t>ι</w:t>
      </w:r>
      <w:r>
        <w:rPr>
          <w:rFonts w:eastAsia="Times New Roman" w:cs="Times New Roman"/>
          <w:szCs w:val="24"/>
        </w:rPr>
        <w:t xml:space="preserve">λικρινά μετά την τοποθέτηση του κ. </w:t>
      </w:r>
      <w:r w:rsidRPr="006513AB">
        <w:rPr>
          <w:rFonts w:eastAsia="Times New Roman" w:cs="Times New Roman"/>
          <w:szCs w:val="24"/>
        </w:rPr>
        <w:t xml:space="preserve">Μανιάτη δεν αντιλαμβάνομαι γιατί δέχτηκε το </w:t>
      </w:r>
      <w:r>
        <w:rPr>
          <w:rFonts w:eastAsia="Times New Roman" w:cs="Times New Roman"/>
          <w:szCs w:val="24"/>
        </w:rPr>
        <w:t>Σ</w:t>
      </w:r>
      <w:r w:rsidRPr="006513AB">
        <w:rPr>
          <w:rFonts w:eastAsia="Times New Roman" w:cs="Times New Roman"/>
          <w:szCs w:val="24"/>
        </w:rPr>
        <w:t>ώμα να συνεδριά</w:t>
      </w:r>
      <w:r>
        <w:rPr>
          <w:rFonts w:eastAsia="Times New Roman" w:cs="Times New Roman"/>
          <w:szCs w:val="24"/>
        </w:rPr>
        <w:t>ζ</w:t>
      </w:r>
      <w:r w:rsidRPr="006513AB">
        <w:rPr>
          <w:rFonts w:eastAsia="Times New Roman" w:cs="Times New Roman"/>
          <w:szCs w:val="24"/>
        </w:rPr>
        <w:t xml:space="preserve">ουν δύο </w:t>
      </w:r>
      <w:r>
        <w:rPr>
          <w:rFonts w:eastAsia="Times New Roman" w:cs="Times New Roman"/>
          <w:szCs w:val="24"/>
        </w:rPr>
        <w:t>Ο</w:t>
      </w:r>
      <w:r w:rsidRPr="006513AB">
        <w:rPr>
          <w:rFonts w:eastAsia="Times New Roman" w:cs="Times New Roman"/>
          <w:szCs w:val="24"/>
        </w:rPr>
        <w:t>λομέλειες και μία τόσο σημαντική</w:t>
      </w:r>
      <w:r>
        <w:rPr>
          <w:rFonts w:eastAsia="Times New Roman" w:cs="Times New Roman"/>
          <w:szCs w:val="24"/>
        </w:rPr>
        <w:t>,</w:t>
      </w:r>
      <w:r w:rsidRPr="006513AB">
        <w:rPr>
          <w:rFonts w:eastAsia="Times New Roman" w:cs="Times New Roman"/>
          <w:szCs w:val="24"/>
        </w:rPr>
        <w:t xml:space="preserve"> όπως είναι αυτή</w:t>
      </w:r>
      <w:r>
        <w:rPr>
          <w:rFonts w:eastAsia="Times New Roman" w:cs="Times New Roman"/>
          <w:szCs w:val="24"/>
        </w:rPr>
        <w:t>,</w:t>
      </w:r>
      <w:r w:rsidRPr="006513AB">
        <w:rPr>
          <w:rFonts w:eastAsia="Times New Roman" w:cs="Times New Roman"/>
          <w:szCs w:val="24"/>
        </w:rPr>
        <w:t xml:space="preserve"> να μην μεταδ</w:t>
      </w:r>
      <w:r w:rsidRPr="006513AB">
        <w:rPr>
          <w:rFonts w:eastAsia="Times New Roman" w:cs="Times New Roman"/>
          <w:szCs w:val="24"/>
        </w:rPr>
        <w:t>ίδεται ζωντανά</w:t>
      </w:r>
      <w:r>
        <w:rPr>
          <w:rFonts w:eastAsia="Times New Roman" w:cs="Times New Roman"/>
          <w:szCs w:val="24"/>
        </w:rPr>
        <w:t>.</w:t>
      </w:r>
    </w:p>
    <w:p w14:paraId="65B2540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Ε</w:t>
      </w:r>
      <w:r w:rsidRPr="006513AB">
        <w:rPr>
          <w:rFonts w:eastAsia="Times New Roman" w:cs="Times New Roman"/>
          <w:szCs w:val="24"/>
        </w:rPr>
        <w:t>πιτρέψτε μου</w:t>
      </w:r>
      <w:r>
        <w:rPr>
          <w:rFonts w:eastAsia="Times New Roman" w:cs="Times New Roman"/>
          <w:szCs w:val="24"/>
        </w:rPr>
        <w:t>,</w:t>
      </w:r>
      <w:r w:rsidRPr="006513AB">
        <w:rPr>
          <w:rFonts w:eastAsia="Times New Roman" w:cs="Times New Roman"/>
          <w:szCs w:val="24"/>
        </w:rPr>
        <w:t xml:space="preserve"> κύριε </w:t>
      </w:r>
      <w:r>
        <w:rPr>
          <w:rFonts w:eastAsia="Times New Roman" w:cs="Times New Roman"/>
          <w:szCs w:val="24"/>
        </w:rPr>
        <w:t>Π</w:t>
      </w:r>
      <w:r w:rsidRPr="006513AB">
        <w:rPr>
          <w:rFonts w:eastAsia="Times New Roman" w:cs="Times New Roman"/>
          <w:szCs w:val="24"/>
        </w:rPr>
        <w:t>ρόεδρε</w:t>
      </w:r>
      <w:r>
        <w:rPr>
          <w:rFonts w:eastAsia="Times New Roman" w:cs="Times New Roman"/>
          <w:szCs w:val="24"/>
        </w:rPr>
        <w:t>, επειδή είναι το μοναδικό Β</w:t>
      </w:r>
      <w:r w:rsidRPr="006513AB">
        <w:rPr>
          <w:rFonts w:eastAsia="Times New Roman" w:cs="Times New Roman"/>
          <w:szCs w:val="24"/>
        </w:rPr>
        <w:t>ήμα που έχει η Χρυσή Αυγή</w:t>
      </w:r>
      <w:r>
        <w:rPr>
          <w:rFonts w:eastAsia="Times New Roman" w:cs="Times New Roman"/>
          <w:szCs w:val="24"/>
        </w:rPr>
        <w:t>,</w:t>
      </w:r>
      <w:r w:rsidRPr="006513AB">
        <w:rPr>
          <w:rFonts w:eastAsia="Times New Roman" w:cs="Times New Roman"/>
          <w:szCs w:val="24"/>
        </w:rPr>
        <w:t xml:space="preserve"> πριν αναφερθώ στο νομοσχέδιο</w:t>
      </w:r>
      <w:r>
        <w:rPr>
          <w:rFonts w:eastAsia="Times New Roman" w:cs="Times New Roman"/>
          <w:szCs w:val="24"/>
        </w:rPr>
        <w:t>,</w:t>
      </w:r>
      <w:r>
        <w:rPr>
          <w:rFonts w:eastAsia="Times New Roman" w:cs="Times New Roman"/>
          <w:szCs w:val="24"/>
        </w:rPr>
        <w:t xml:space="preserve"> θα ήθελα</w:t>
      </w:r>
      <w:r w:rsidRPr="006513AB">
        <w:rPr>
          <w:rFonts w:eastAsia="Times New Roman" w:cs="Times New Roman"/>
          <w:szCs w:val="24"/>
        </w:rPr>
        <w:t xml:space="preserve"> να αναφερθώ επιγραμματικά στα όσα σημεία και τέρατα συμβαίνουν εδώ μέσα</w:t>
      </w:r>
      <w:r>
        <w:rPr>
          <w:rFonts w:eastAsia="Times New Roman" w:cs="Times New Roman"/>
          <w:szCs w:val="24"/>
        </w:rPr>
        <w:t>,</w:t>
      </w:r>
      <w:r w:rsidRPr="006513AB">
        <w:rPr>
          <w:rFonts w:eastAsia="Times New Roman" w:cs="Times New Roman"/>
          <w:szCs w:val="24"/>
        </w:rPr>
        <w:t xml:space="preserve"> στο </w:t>
      </w:r>
      <w:r>
        <w:rPr>
          <w:rFonts w:eastAsia="Times New Roman" w:cs="Times New Roman"/>
          <w:szCs w:val="24"/>
        </w:rPr>
        <w:t xml:space="preserve">ναό της </w:t>
      </w:r>
      <w:r>
        <w:rPr>
          <w:rFonts w:eastAsia="Times New Roman" w:cs="Times New Roman"/>
          <w:szCs w:val="24"/>
        </w:rPr>
        <w:t>δ</w:t>
      </w:r>
      <w:r w:rsidRPr="006513AB">
        <w:rPr>
          <w:rFonts w:eastAsia="Times New Roman" w:cs="Times New Roman"/>
          <w:szCs w:val="24"/>
        </w:rPr>
        <w:t xml:space="preserve">ημοκρατίας </w:t>
      </w:r>
      <w:r>
        <w:rPr>
          <w:rFonts w:eastAsia="Times New Roman" w:cs="Times New Roman"/>
          <w:szCs w:val="24"/>
        </w:rPr>
        <w:t>σας. Τ</w:t>
      </w:r>
      <w:r w:rsidRPr="006513AB">
        <w:rPr>
          <w:rFonts w:eastAsia="Times New Roman" w:cs="Times New Roman"/>
          <w:szCs w:val="24"/>
        </w:rPr>
        <w:t>έτοια δημοκρατί</w:t>
      </w:r>
      <w:r w:rsidRPr="006513AB">
        <w:rPr>
          <w:rFonts w:eastAsia="Times New Roman" w:cs="Times New Roman"/>
          <w:szCs w:val="24"/>
        </w:rPr>
        <w:t xml:space="preserve">α </w:t>
      </w:r>
      <w:r>
        <w:rPr>
          <w:rFonts w:eastAsia="Times New Roman" w:cs="Times New Roman"/>
          <w:szCs w:val="24"/>
        </w:rPr>
        <w:t>ε</w:t>
      </w:r>
      <w:r w:rsidRPr="006513AB">
        <w:rPr>
          <w:rFonts w:eastAsia="Times New Roman" w:cs="Times New Roman"/>
          <w:szCs w:val="24"/>
        </w:rPr>
        <w:t>ίχαμε καιρό να δούμε</w:t>
      </w:r>
      <w:r>
        <w:rPr>
          <w:rFonts w:eastAsia="Times New Roman" w:cs="Times New Roman"/>
          <w:szCs w:val="24"/>
        </w:rPr>
        <w:t>, ε</w:t>
      </w:r>
      <w:r w:rsidRPr="006513AB">
        <w:rPr>
          <w:rFonts w:eastAsia="Times New Roman" w:cs="Times New Roman"/>
          <w:szCs w:val="24"/>
        </w:rPr>
        <w:t>ίναι</w:t>
      </w:r>
      <w:r>
        <w:rPr>
          <w:rFonts w:eastAsia="Times New Roman" w:cs="Times New Roman"/>
          <w:szCs w:val="24"/>
        </w:rPr>
        <w:t xml:space="preserve"> η</w:t>
      </w:r>
      <w:r w:rsidRPr="006513AB">
        <w:rPr>
          <w:rFonts w:eastAsia="Times New Roman" w:cs="Times New Roman"/>
          <w:szCs w:val="24"/>
        </w:rPr>
        <w:t xml:space="preserve"> αλήθεια</w:t>
      </w:r>
      <w:r>
        <w:rPr>
          <w:rFonts w:eastAsia="Times New Roman" w:cs="Times New Roman"/>
          <w:szCs w:val="24"/>
        </w:rPr>
        <w:t>.</w:t>
      </w:r>
    </w:p>
    <w:p w14:paraId="65B2540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w:t>
      </w:r>
      <w:r w:rsidRPr="006513AB">
        <w:rPr>
          <w:rFonts w:eastAsia="Times New Roman" w:cs="Times New Roman"/>
          <w:szCs w:val="24"/>
        </w:rPr>
        <w:t>ο τρίτο πολιτικό κόμμα</w:t>
      </w:r>
      <w:r>
        <w:rPr>
          <w:rFonts w:eastAsia="Times New Roman" w:cs="Times New Roman"/>
          <w:szCs w:val="24"/>
        </w:rPr>
        <w:t>,</w:t>
      </w:r>
      <w:r w:rsidRPr="006513AB">
        <w:rPr>
          <w:rFonts w:eastAsia="Times New Roman" w:cs="Times New Roman"/>
          <w:szCs w:val="24"/>
        </w:rPr>
        <w:t xml:space="preserve"> </w:t>
      </w:r>
      <w:r>
        <w:rPr>
          <w:rFonts w:eastAsia="Times New Roman" w:cs="Times New Roman"/>
          <w:szCs w:val="24"/>
        </w:rPr>
        <w:t>λ</w:t>
      </w:r>
      <w:r w:rsidRPr="006513AB">
        <w:rPr>
          <w:rFonts w:eastAsia="Times New Roman" w:cs="Times New Roman"/>
          <w:szCs w:val="24"/>
        </w:rPr>
        <w:t>οιπόν</w:t>
      </w:r>
      <w:r>
        <w:rPr>
          <w:rFonts w:eastAsia="Times New Roman" w:cs="Times New Roman"/>
          <w:szCs w:val="24"/>
        </w:rPr>
        <w:t>,</w:t>
      </w:r>
      <w:r w:rsidRPr="006513AB">
        <w:rPr>
          <w:rFonts w:eastAsia="Times New Roman" w:cs="Times New Roman"/>
          <w:szCs w:val="24"/>
        </w:rPr>
        <w:t xml:space="preserve"> η Χρυσή Αυγή</w:t>
      </w:r>
      <w:r>
        <w:rPr>
          <w:rFonts w:eastAsia="Times New Roman" w:cs="Times New Roman"/>
          <w:szCs w:val="24"/>
        </w:rPr>
        <w:t>,</w:t>
      </w:r>
      <w:r w:rsidRPr="006513AB">
        <w:rPr>
          <w:rFonts w:eastAsia="Times New Roman" w:cs="Times New Roman"/>
          <w:szCs w:val="24"/>
        </w:rPr>
        <w:t xml:space="preserve"> στερείται </w:t>
      </w:r>
      <w:r>
        <w:rPr>
          <w:rFonts w:eastAsia="Times New Roman" w:cs="Times New Roman"/>
          <w:szCs w:val="24"/>
        </w:rPr>
        <w:t>Α</w:t>
      </w:r>
      <w:r w:rsidRPr="006513AB">
        <w:rPr>
          <w:rFonts w:eastAsia="Times New Roman" w:cs="Times New Roman"/>
          <w:szCs w:val="24"/>
        </w:rPr>
        <w:t>ντιπροέδρου</w:t>
      </w:r>
      <w:r>
        <w:rPr>
          <w:rFonts w:eastAsia="Times New Roman" w:cs="Times New Roman"/>
          <w:szCs w:val="24"/>
        </w:rPr>
        <w:t>,</w:t>
      </w:r>
      <w:r w:rsidRPr="006513AB">
        <w:rPr>
          <w:rFonts w:eastAsia="Times New Roman" w:cs="Times New Roman"/>
          <w:szCs w:val="24"/>
        </w:rPr>
        <w:t xml:space="preserve"> ενώ έχουν όλα τα κόμματα του λεγόμενου συνταγματικού τόξου</w:t>
      </w:r>
      <w:r>
        <w:rPr>
          <w:rFonts w:eastAsia="Times New Roman" w:cs="Times New Roman"/>
          <w:szCs w:val="24"/>
        </w:rPr>
        <w:t>, α</w:t>
      </w:r>
      <w:r w:rsidRPr="006513AB">
        <w:rPr>
          <w:rFonts w:eastAsia="Times New Roman" w:cs="Times New Roman"/>
          <w:szCs w:val="24"/>
        </w:rPr>
        <w:t xml:space="preserve">κόμη κι αυτά που δεν συνιστούν καν </w:t>
      </w:r>
      <w:r>
        <w:rPr>
          <w:rFonts w:eastAsia="Times New Roman" w:cs="Times New Roman"/>
          <w:szCs w:val="24"/>
        </w:rPr>
        <w:t>Κ</w:t>
      </w:r>
      <w:r w:rsidRPr="006513AB">
        <w:rPr>
          <w:rFonts w:eastAsia="Times New Roman" w:cs="Times New Roman"/>
          <w:szCs w:val="24"/>
        </w:rPr>
        <w:t xml:space="preserve">οινοβουλευτική </w:t>
      </w:r>
      <w:r>
        <w:rPr>
          <w:rFonts w:eastAsia="Times New Roman" w:cs="Times New Roman"/>
          <w:szCs w:val="24"/>
        </w:rPr>
        <w:t>Ο</w:t>
      </w:r>
      <w:r w:rsidRPr="006513AB">
        <w:rPr>
          <w:rFonts w:eastAsia="Times New Roman" w:cs="Times New Roman"/>
          <w:szCs w:val="24"/>
        </w:rPr>
        <w:t>μάδα</w:t>
      </w:r>
      <w:r>
        <w:rPr>
          <w:rFonts w:eastAsia="Times New Roman" w:cs="Times New Roman"/>
          <w:szCs w:val="24"/>
        </w:rPr>
        <w:t>.</w:t>
      </w:r>
      <w:r w:rsidRPr="006513AB">
        <w:rPr>
          <w:rFonts w:eastAsia="Times New Roman" w:cs="Times New Roman"/>
          <w:szCs w:val="24"/>
        </w:rPr>
        <w:t xml:space="preserve"> Αφήστε</w:t>
      </w:r>
      <w:r>
        <w:rPr>
          <w:rFonts w:eastAsia="Times New Roman" w:cs="Times New Roman"/>
          <w:szCs w:val="24"/>
        </w:rPr>
        <w:t>, δε, που</w:t>
      </w:r>
      <w:r w:rsidRPr="006513AB">
        <w:rPr>
          <w:rFonts w:eastAsia="Times New Roman" w:cs="Times New Roman"/>
          <w:szCs w:val="24"/>
        </w:rPr>
        <w:t xml:space="preserve"> τον τελευταίο καιρό γίνοντ</w:t>
      </w:r>
      <w:r>
        <w:rPr>
          <w:rFonts w:eastAsia="Times New Roman" w:cs="Times New Roman"/>
          <w:szCs w:val="24"/>
        </w:rPr>
        <w:t>αι αλλαγές στον Κ</w:t>
      </w:r>
      <w:r w:rsidRPr="006513AB">
        <w:rPr>
          <w:rFonts w:eastAsia="Times New Roman" w:cs="Times New Roman"/>
          <w:szCs w:val="24"/>
        </w:rPr>
        <w:t xml:space="preserve">ανονισμό για να τα φέρετε στα μέτρα </w:t>
      </w:r>
      <w:r>
        <w:rPr>
          <w:rFonts w:eastAsia="Times New Roman" w:cs="Times New Roman"/>
          <w:szCs w:val="24"/>
        </w:rPr>
        <w:t xml:space="preserve">σας. </w:t>
      </w:r>
    </w:p>
    <w:p w14:paraId="65B2541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Το τρίτο πολιτικό </w:t>
      </w:r>
      <w:r w:rsidRPr="006513AB">
        <w:rPr>
          <w:rFonts w:eastAsia="Times New Roman" w:cs="Times New Roman"/>
          <w:szCs w:val="24"/>
        </w:rPr>
        <w:t>κόμμα</w:t>
      </w:r>
      <w:r>
        <w:rPr>
          <w:rFonts w:eastAsia="Times New Roman" w:cs="Times New Roman"/>
          <w:szCs w:val="24"/>
        </w:rPr>
        <w:t>,</w:t>
      </w:r>
      <w:r w:rsidRPr="006513AB">
        <w:rPr>
          <w:rFonts w:eastAsia="Times New Roman" w:cs="Times New Roman"/>
          <w:szCs w:val="24"/>
        </w:rPr>
        <w:t xml:space="preserve"> </w:t>
      </w:r>
      <w:r>
        <w:rPr>
          <w:rFonts w:eastAsia="Times New Roman" w:cs="Times New Roman"/>
          <w:szCs w:val="24"/>
        </w:rPr>
        <w:t>λ</w:t>
      </w:r>
      <w:r w:rsidRPr="006513AB">
        <w:rPr>
          <w:rFonts w:eastAsia="Times New Roman" w:cs="Times New Roman"/>
          <w:szCs w:val="24"/>
        </w:rPr>
        <w:t>οιπόν</w:t>
      </w:r>
      <w:r>
        <w:rPr>
          <w:rFonts w:eastAsia="Times New Roman" w:cs="Times New Roman"/>
          <w:szCs w:val="24"/>
        </w:rPr>
        <w:t>,</w:t>
      </w:r>
      <w:r w:rsidRPr="006513AB">
        <w:rPr>
          <w:rFonts w:eastAsia="Times New Roman" w:cs="Times New Roman"/>
          <w:szCs w:val="24"/>
        </w:rPr>
        <w:t xml:space="preserve"> η Χρυσή Αυγή</w:t>
      </w:r>
      <w:r>
        <w:rPr>
          <w:rFonts w:eastAsia="Times New Roman" w:cs="Times New Roman"/>
          <w:szCs w:val="24"/>
        </w:rPr>
        <w:t>,</w:t>
      </w:r>
      <w:r w:rsidRPr="006513AB">
        <w:rPr>
          <w:rFonts w:eastAsia="Times New Roman" w:cs="Times New Roman"/>
          <w:szCs w:val="24"/>
        </w:rPr>
        <w:t xml:space="preserve"> αντιμετωπίζεται ρατσιστικά από όλο το συνταγματικό τόξο και κατά παράβαση</w:t>
      </w:r>
      <w:r>
        <w:rPr>
          <w:rFonts w:eastAsia="Times New Roman" w:cs="Times New Roman"/>
          <w:szCs w:val="24"/>
        </w:rPr>
        <w:t xml:space="preserve"> κάθε έννοιας δικαίου δεν προσέρχεστε ν</w:t>
      </w:r>
      <w:r w:rsidRPr="006513AB">
        <w:rPr>
          <w:rFonts w:eastAsia="Times New Roman" w:cs="Times New Roman"/>
          <w:szCs w:val="24"/>
        </w:rPr>
        <w:t>α απαντήσετ</w:t>
      </w:r>
      <w:r w:rsidRPr="006513AB">
        <w:rPr>
          <w:rFonts w:eastAsia="Times New Roman" w:cs="Times New Roman"/>
          <w:szCs w:val="24"/>
        </w:rPr>
        <w:t xml:space="preserve">ε στον </w:t>
      </w:r>
      <w:r>
        <w:rPr>
          <w:rFonts w:eastAsia="Times New Roman" w:cs="Times New Roman"/>
          <w:szCs w:val="24"/>
        </w:rPr>
        <w:t>κ</w:t>
      </w:r>
      <w:r w:rsidRPr="006513AB">
        <w:rPr>
          <w:rFonts w:eastAsia="Times New Roman" w:cs="Times New Roman"/>
          <w:szCs w:val="24"/>
        </w:rPr>
        <w:t xml:space="preserve">οινοβουλευτικό </w:t>
      </w:r>
      <w:r>
        <w:rPr>
          <w:rFonts w:eastAsia="Times New Roman" w:cs="Times New Roman"/>
          <w:szCs w:val="24"/>
        </w:rPr>
        <w:t>έ</w:t>
      </w:r>
      <w:r w:rsidRPr="006513AB">
        <w:rPr>
          <w:rFonts w:eastAsia="Times New Roman" w:cs="Times New Roman"/>
          <w:szCs w:val="24"/>
        </w:rPr>
        <w:t xml:space="preserve">λεγχο </w:t>
      </w:r>
      <w:r>
        <w:rPr>
          <w:rFonts w:eastAsia="Times New Roman" w:cs="Times New Roman"/>
          <w:szCs w:val="24"/>
        </w:rPr>
        <w:t>Β</w:t>
      </w:r>
      <w:r w:rsidRPr="006513AB">
        <w:rPr>
          <w:rFonts w:eastAsia="Times New Roman" w:cs="Times New Roman"/>
          <w:szCs w:val="24"/>
        </w:rPr>
        <w:t>ουλευτών του Λαϊκού Συνδέσμου</w:t>
      </w:r>
      <w:r>
        <w:rPr>
          <w:rFonts w:eastAsia="Times New Roman" w:cs="Times New Roman"/>
          <w:szCs w:val="24"/>
        </w:rPr>
        <w:t xml:space="preserve"> </w:t>
      </w:r>
      <w:r w:rsidRPr="006513AB">
        <w:rPr>
          <w:rFonts w:eastAsia="Times New Roman" w:cs="Times New Roman"/>
          <w:szCs w:val="24"/>
        </w:rPr>
        <w:t>-</w:t>
      </w:r>
      <w:r>
        <w:rPr>
          <w:rFonts w:eastAsia="Times New Roman" w:cs="Times New Roman"/>
          <w:szCs w:val="24"/>
        </w:rPr>
        <w:t xml:space="preserve"> </w:t>
      </w:r>
      <w:r w:rsidRPr="006513AB">
        <w:rPr>
          <w:rFonts w:eastAsia="Times New Roman" w:cs="Times New Roman"/>
          <w:szCs w:val="24"/>
        </w:rPr>
        <w:t>Χρυσή Αυγή</w:t>
      </w:r>
      <w:r>
        <w:rPr>
          <w:rFonts w:eastAsia="Times New Roman" w:cs="Times New Roman"/>
          <w:szCs w:val="24"/>
        </w:rPr>
        <w:t>,</w:t>
      </w:r>
      <w:r w:rsidRPr="006513AB">
        <w:rPr>
          <w:rFonts w:eastAsia="Times New Roman" w:cs="Times New Roman"/>
          <w:szCs w:val="24"/>
        </w:rPr>
        <w:t xml:space="preserve"> </w:t>
      </w:r>
      <w:r>
        <w:rPr>
          <w:rFonts w:eastAsia="Times New Roman" w:cs="Times New Roman"/>
          <w:szCs w:val="24"/>
        </w:rPr>
        <w:t>το οποίο εκπροσωπεί ένα σεβαστό ποσοστό</w:t>
      </w:r>
      <w:r w:rsidRPr="006513AB">
        <w:rPr>
          <w:rFonts w:eastAsia="Times New Roman" w:cs="Times New Roman"/>
          <w:szCs w:val="24"/>
        </w:rPr>
        <w:t xml:space="preserve"> του </w:t>
      </w:r>
      <w:r>
        <w:rPr>
          <w:rFonts w:eastAsia="Times New Roman" w:cs="Times New Roman"/>
          <w:szCs w:val="24"/>
        </w:rPr>
        <w:t>ε</w:t>
      </w:r>
      <w:r w:rsidRPr="006513AB">
        <w:rPr>
          <w:rFonts w:eastAsia="Times New Roman" w:cs="Times New Roman"/>
          <w:szCs w:val="24"/>
        </w:rPr>
        <w:t xml:space="preserve">κλογικού </w:t>
      </w:r>
      <w:r>
        <w:rPr>
          <w:rFonts w:eastAsia="Times New Roman" w:cs="Times New Roman"/>
          <w:szCs w:val="24"/>
        </w:rPr>
        <w:t>σ</w:t>
      </w:r>
      <w:r w:rsidRPr="006513AB">
        <w:rPr>
          <w:rFonts w:eastAsia="Times New Roman" w:cs="Times New Roman"/>
          <w:szCs w:val="24"/>
        </w:rPr>
        <w:t>ώματος</w:t>
      </w:r>
      <w:r>
        <w:rPr>
          <w:rFonts w:eastAsia="Times New Roman" w:cs="Times New Roman"/>
          <w:szCs w:val="24"/>
        </w:rPr>
        <w:t>.</w:t>
      </w:r>
      <w:r w:rsidRPr="006513AB">
        <w:rPr>
          <w:rFonts w:eastAsia="Times New Roman" w:cs="Times New Roman"/>
          <w:szCs w:val="24"/>
        </w:rPr>
        <w:t xml:space="preserve"> Άλλωστε</w:t>
      </w:r>
      <w:r>
        <w:rPr>
          <w:rFonts w:eastAsia="Times New Roman" w:cs="Times New Roman"/>
          <w:szCs w:val="24"/>
        </w:rPr>
        <w:t>, σας τα είπε</w:t>
      </w:r>
      <w:r w:rsidRPr="006513AB">
        <w:rPr>
          <w:rFonts w:eastAsia="Times New Roman" w:cs="Times New Roman"/>
          <w:szCs w:val="24"/>
        </w:rPr>
        <w:t xml:space="preserve"> αυτά και χθες ο Πρόεδρος της Κοινοβουλευτικής </w:t>
      </w:r>
      <w:r>
        <w:rPr>
          <w:rFonts w:eastAsia="Times New Roman" w:cs="Times New Roman"/>
          <w:szCs w:val="24"/>
        </w:rPr>
        <w:t>μ</w:t>
      </w:r>
      <w:r w:rsidRPr="006513AB">
        <w:rPr>
          <w:rFonts w:eastAsia="Times New Roman" w:cs="Times New Roman"/>
          <w:szCs w:val="24"/>
        </w:rPr>
        <w:t>ας Ομάδας</w:t>
      </w:r>
      <w:r>
        <w:rPr>
          <w:rFonts w:eastAsia="Times New Roman" w:cs="Times New Roman"/>
          <w:szCs w:val="24"/>
        </w:rPr>
        <w:t>,</w:t>
      </w:r>
      <w:r w:rsidRPr="006513AB">
        <w:rPr>
          <w:rFonts w:eastAsia="Times New Roman" w:cs="Times New Roman"/>
          <w:szCs w:val="24"/>
        </w:rPr>
        <w:t xml:space="preserve"> ο </w:t>
      </w:r>
      <w:r>
        <w:rPr>
          <w:rFonts w:eastAsia="Times New Roman" w:cs="Times New Roman"/>
          <w:szCs w:val="24"/>
        </w:rPr>
        <w:t>κ.</w:t>
      </w:r>
      <w:r w:rsidRPr="006513AB">
        <w:rPr>
          <w:rFonts w:eastAsia="Times New Roman" w:cs="Times New Roman"/>
          <w:szCs w:val="24"/>
        </w:rPr>
        <w:t xml:space="preserve"> Μιχαλολιάκος</w:t>
      </w:r>
      <w:r>
        <w:rPr>
          <w:rFonts w:eastAsia="Times New Roman" w:cs="Times New Roman"/>
          <w:szCs w:val="24"/>
        </w:rPr>
        <w:t xml:space="preserve">. Δεν ιδρώνει, όμως, </w:t>
      </w:r>
      <w:r w:rsidRPr="006513AB">
        <w:rPr>
          <w:rFonts w:eastAsia="Times New Roman" w:cs="Times New Roman"/>
          <w:szCs w:val="24"/>
        </w:rPr>
        <w:t>τ</w:t>
      </w:r>
      <w:r w:rsidRPr="006513AB">
        <w:rPr>
          <w:rFonts w:eastAsia="Times New Roman" w:cs="Times New Roman"/>
          <w:szCs w:val="24"/>
        </w:rPr>
        <w:t xml:space="preserve">ο μπολσεβίκικο </w:t>
      </w:r>
      <w:r>
        <w:rPr>
          <w:rFonts w:eastAsia="Times New Roman" w:cs="Times New Roman"/>
          <w:szCs w:val="24"/>
        </w:rPr>
        <w:t>αφτί</w:t>
      </w:r>
      <w:r w:rsidRPr="006513AB">
        <w:rPr>
          <w:rFonts w:eastAsia="Times New Roman" w:cs="Times New Roman"/>
          <w:szCs w:val="24"/>
        </w:rPr>
        <w:t xml:space="preserve"> </w:t>
      </w:r>
      <w:r>
        <w:rPr>
          <w:rFonts w:eastAsia="Times New Roman" w:cs="Times New Roman"/>
          <w:szCs w:val="24"/>
        </w:rPr>
        <w:t xml:space="preserve">σας. </w:t>
      </w:r>
    </w:p>
    <w:p w14:paraId="65B2541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Δ</w:t>
      </w:r>
      <w:r w:rsidRPr="006513AB">
        <w:rPr>
          <w:rFonts w:eastAsia="Times New Roman" w:cs="Times New Roman"/>
          <w:szCs w:val="24"/>
        </w:rPr>
        <w:t xml:space="preserve">εν είναι λίγες οι φορές που με τεχνάσματα φροντίζετε να ρίχνετε πίσω τους ομιλητές </w:t>
      </w:r>
      <w:r>
        <w:rPr>
          <w:rFonts w:eastAsia="Times New Roman" w:cs="Times New Roman"/>
          <w:szCs w:val="24"/>
        </w:rPr>
        <w:t>μας, α</w:t>
      </w:r>
      <w:r w:rsidRPr="006513AB">
        <w:rPr>
          <w:rFonts w:eastAsia="Times New Roman" w:cs="Times New Roman"/>
          <w:szCs w:val="24"/>
        </w:rPr>
        <w:t xml:space="preserve">κόμη και τον </w:t>
      </w:r>
      <w:r>
        <w:rPr>
          <w:rFonts w:eastAsia="Times New Roman" w:cs="Times New Roman"/>
          <w:szCs w:val="24"/>
        </w:rPr>
        <w:t>Γενικό μ</w:t>
      </w:r>
      <w:r w:rsidRPr="006513AB">
        <w:rPr>
          <w:rFonts w:eastAsia="Times New Roman" w:cs="Times New Roman"/>
          <w:szCs w:val="24"/>
        </w:rPr>
        <w:t>ας Γραμματέα</w:t>
      </w:r>
      <w:r>
        <w:rPr>
          <w:rFonts w:eastAsia="Times New Roman" w:cs="Times New Roman"/>
          <w:szCs w:val="24"/>
        </w:rPr>
        <w:t>,</w:t>
      </w:r>
      <w:r w:rsidRPr="006513AB">
        <w:rPr>
          <w:rFonts w:eastAsia="Times New Roman" w:cs="Times New Roman"/>
          <w:szCs w:val="24"/>
        </w:rPr>
        <w:t xml:space="preserve"> </w:t>
      </w:r>
      <w:r>
        <w:rPr>
          <w:rFonts w:eastAsia="Times New Roman" w:cs="Times New Roman"/>
          <w:szCs w:val="24"/>
        </w:rPr>
        <w:t>τον Νικόλαο Μ</w:t>
      </w:r>
      <w:r w:rsidRPr="006513AB">
        <w:rPr>
          <w:rFonts w:eastAsia="Times New Roman" w:cs="Times New Roman"/>
          <w:szCs w:val="24"/>
        </w:rPr>
        <w:t>ιχαλολιάκο</w:t>
      </w:r>
      <w:r>
        <w:rPr>
          <w:rFonts w:eastAsia="Times New Roman" w:cs="Times New Roman"/>
          <w:szCs w:val="24"/>
        </w:rPr>
        <w:t>,</w:t>
      </w:r>
      <w:r w:rsidRPr="006513AB">
        <w:rPr>
          <w:rFonts w:eastAsia="Times New Roman" w:cs="Times New Roman"/>
          <w:szCs w:val="24"/>
        </w:rPr>
        <w:t xml:space="preserve"> νομίζοντας ότι κάτι κάνετε</w:t>
      </w:r>
      <w:r>
        <w:rPr>
          <w:rFonts w:eastAsia="Times New Roman" w:cs="Times New Roman"/>
          <w:szCs w:val="24"/>
        </w:rPr>
        <w:t>. Α</w:t>
      </w:r>
      <w:r w:rsidRPr="006513AB">
        <w:rPr>
          <w:rFonts w:eastAsia="Times New Roman" w:cs="Times New Roman"/>
          <w:szCs w:val="24"/>
        </w:rPr>
        <w:t>ντίσταση κατά του φασισμού</w:t>
      </w:r>
      <w:r>
        <w:rPr>
          <w:rFonts w:eastAsia="Times New Roman" w:cs="Times New Roman"/>
          <w:szCs w:val="24"/>
        </w:rPr>
        <w:t>; Αν</w:t>
      </w:r>
      <w:r w:rsidRPr="006513AB">
        <w:rPr>
          <w:rFonts w:eastAsia="Times New Roman" w:cs="Times New Roman"/>
          <w:szCs w:val="24"/>
        </w:rPr>
        <w:t>θρωπάκια</w:t>
      </w:r>
      <w:r>
        <w:rPr>
          <w:rFonts w:eastAsia="Times New Roman" w:cs="Times New Roman"/>
          <w:szCs w:val="24"/>
        </w:rPr>
        <w:t>! Ν</w:t>
      </w:r>
      <w:r w:rsidRPr="006513AB">
        <w:rPr>
          <w:rFonts w:eastAsia="Times New Roman" w:cs="Times New Roman"/>
          <w:szCs w:val="24"/>
        </w:rPr>
        <w:t>α γνωρίζετ</w:t>
      </w:r>
      <w:r w:rsidRPr="006513AB">
        <w:rPr>
          <w:rFonts w:eastAsia="Times New Roman" w:cs="Times New Roman"/>
          <w:szCs w:val="24"/>
        </w:rPr>
        <w:t>ε</w:t>
      </w:r>
      <w:r>
        <w:rPr>
          <w:rFonts w:eastAsia="Times New Roman" w:cs="Times New Roman"/>
          <w:szCs w:val="24"/>
        </w:rPr>
        <w:t>,</w:t>
      </w:r>
      <w:r w:rsidRPr="006513AB">
        <w:rPr>
          <w:rFonts w:eastAsia="Times New Roman" w:cs="Times New Roman"/>
          <w:szCs w:val="24"/>
        </w:rPr>
        <w:t xml:space="preserve"> </w:t>
      </w:r>
      <w:r>
        <w:rPr>
          <w:rFonts w:eastAsia="Times New Roman" w:cs="Times New Roman"/>
          <w:szCs w:val="24"/>
        </w:rPr>
        <w:t>όμως,</w:t>
      </w:r>
      <w:r w:rsidRPr="006513AB">
        <w:rPr>
          <w:rFonts w:eastAsia="Times New Roman" w:cs="Times New Roman"/>
          <w:szCs w:val="24"/>
        </w:rPr>
        <w:t xml:space="preserve"> ότι δεν έχετε καταφέρει απολύτως τίποτα</w:t>
      </w:r>
      <w:r>
        <w:rPr>
          <w:rFonts w:eastAsia="Times New Roman" w:cs="Times New Roman"/>
          <w:szCs w:val="24"/>
        </w:rPr>
        <w:t xml:space="preserve">. </w:t>
      </w:r>
    </w:p>
    <w:p w14:paraId="65B2541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Α</w:t>
      </w:r>
      <w:r w:rsidRPr="006513AB">
        <w:rPr>
          <w:rFonts w:eastAsia="Times New Roman" w:cs="Times New Roman"/>
          <w:szCs w:val="24"/>
        </w:rPr>
        <w:t>ντίθετα</w:t>
      </w:r>
      <w:r>
        <w:rPr>
          <w:rFonts w:eastAsia="Times New Roman" w:cs="Times New Roman"/>
          <w:szCs w:val="24"/>
        </w:rPr>
        <w:t>,</w:t>
      </w:r>
      <w:r w:rsidRPr="006513AB">
        <w:rPr>
          <w:rFonts w:eastAsia="Times New Roman" w:cs="Times New Roman"/>
          <w:szCs w:val="24"/>
        </w:rPr>
        <w:t xml:space="preserve"> η δεδομένη επιτυχία της Χρυσής Αυγής είναι ότι στις επερχόμενες εκλογές</w:t>
      </w:r>
      <w:r>
        <w:rPr>
          <w:rFonts w:eastAsia="Times New Roman" w:cs="Times New Roman"/>
          <w:szCs w:val="24"/>
        </w:rPr>
        <w:t>, παρ</w:t>
      </w:r>
      <w:r>
        <w:rPr>
          <w:rFonts w:eastAsia="Times New Roman" w:cs="Times New Roman"/>
          <w:szCs w:val="24"/>
        </w:rPr>
        <w:t xml:space="preserve">’ </w:t>
      </w:r>
      <w:r>
        <w:rPr>
          <w:rFonts w:eastAsia="Times New Roman" w:cs="Times New Roman"/>
          <w:szCs w:val="24"/>
        </w:rPr>
        <w:t>όλο που την έχετε εξαφανίσει</w:t>
      </w:r>
      <w:r w:rsidRPr="006513AB">
        <w:rPr>
          <w:rFonts w:eastAsia="Times New Roman" w:cs="Times New Roman"/>
          <w:szCs w:val="24"/>
        </w:rPr>
        <w:t xml:space="preserve"> από τα </w:t>
      </w:r>
      <w:r>
        <w:rPr>
          <w:rFonts w:eastAsia="Times New Roman" w:cs="Times New Roman"/>
          <w:szCs w:val="24"/>
        </w:rPr>
        <w:t>μέσα μ</w:t>
      </w:r>
      <w:r w:rsidRPr="006513AB">
        <w:rPr>
          <w:rFonts w:eastAsia="Times New Roman" w:cs="Times New Roman"/>
          <w:szCs w:val="24"/>
        </w:rPr>
        <w:t>αζικής εξαπάτησης</w:t>
      </w:r>
      <w:r>
        <w:rPr>
          <w:rFonts w:eastAsia="Times New Roman" w:cs="Times New Roman"/>
          <w:szCs w:val="24"/>
        </w:rPr>
        <w:t>, παρ</w:t>
      </w:r>
      <w:r>
        <w:rPr>
          <w:rFonts w:eastAsia="Times New Roman" w:cs="Times New Roman"/>
          <w:szCs w:val="24"/>
        </w:rPr>
        <w:t xml:space="preserve">’ </w:t>
      </w:r>
      <w:r>
        <w:rPr>
          <w:rFonts w:eastAsia="Times New Roman" w:cs="Times New Roman"/>
          <w:szCs w:val="24"/>
        </w:rPr>
        <w:t>όλο που</w:t>
      </w:r>
      <w:r w:rsidRPr="006513AB">
        <w:rPr>
          <w:rFonts w:eastAsia="Times New Roman" w:cs="Times New Roman"/>
          <w:szCs w:val="24"/>
        </w:rPr>
        <w:t xml:space="preserve"> </w:t>
      </w:r>
      <w:r>
        <w:rPr>
          <w:rFonts w:eastAsia="Times New Roman" w:cs="Times New Roman"/>
          <w:szCs w:val="24"/>
        </w:rPr>
        <w:t>της</w:t>
      </w:r>
      <w:r w:rsidRPr="006513AB">
        <w:rPr>
          <w:rFonts w:eastAsia="Times New Roman" w:cs="Times New Roman"/>
          <w:szCs w:val="24"/>
        </w:rPr>
        <w:t xml:space="preserve"> έχετε κόψει την κρατική χρηματοδότηση με φωτογραφικό νόμο </w:t>
      </w:r>
      <w:r>
        <w:rPr>
          <w:rFonts w:eastAsia="Times New Roman" w:cs="Times New Roman"/>
          <w:szCs w:val="24"/>
        </w:rPr>
        <w:t xml:space="preserve">ο οποίος </w:t>
      </w:r>
      <w:r w:rsidRPr="006513AB">
        <w:rPr>
          <w:rFonts w:eastAsia="Times New Roman" w:cs="Times New Roman"/>
          <w:szCs w:val="24"/>
        </w:rPr>
        <w:t>καθίσταται αντισυνταγματικός</w:t>
      </w:r>
      <w:r>
        <w:rPr>
          <w:rFonts w:eastAsia="Times New Roman" w:cs="Times New Roman"/>
          <w:szCs w:val="24"/>
        </w:rPr>
        <w:t>,</w:t>
      </w:r>
      <w:r w:rsidRPr="006513AB">
        <w:rPr>
          <w:rFonts w:eastAsia="Times New Roman" w:cs="Times New Roman"/>
          <w:szCs w:val="24"/>
        </w:rPr>
        <w:t xml:space="preserve"> παρ</w:t>
      </w:r>
      <w:r>
        <w:rPr>
          <w:rFonts w:eastAsia="Times New Roman" w:cs="Times New Roman"/>
          <w:szCs w:val="24"/>
        </w:rPr>
        <w:t xml:space="preserve">’ </w:t>
      </w:r>
      <w:r w:rsidRPr="006513AB">
        <w:rPr>
          <w:rFonts w:eastAsia="Times New Roman" w:cs="Times New Roman"/>
          <w:szCs w:val="24"/>
        </w:rPr>
        <w:t xml:space="preserve">όλο που δεν χρωστά ούτε </w:t>
      </w:r>
      <w:r>
        <w:rPr>
          <w:rFonts w:eastAsia="Times New Roman" w:cs="Times New Roman"/>
          <w:szCs w:val="24"/>
        </w:rPr>
        <w:t xml:space="preserve">1 </w:t>
      </w:r>
      <w:r w:rsidRPr="006513AB">
        <w:rPr>
          <w:rFonts w:eastAsia="Times New Roman" w:cs="Times New Roman"/>
          <w:szCs w:val="24"/>
        </w:rPr>
        <w:t>ευρώ σε κα</w:t>
      </w:r>
      <w:r>
        <w:rPr>
          <w:rFonts w:eastAsia="Times New Roman" w:cs="Times New Roman"/>
          <w:szCs w:val="24"/>
        </w:rPr>
        <w:t>μ</w:t>
      </w:r>
      <w:r w:rsidRPr="006513AB">
        <w:rPr>
          <w:rFonts w:eastAsia="Times New Roman" w:cs="Times New Roman"/>
          <w:szCs w:val="24"/>
        </w:rPr>
        <w:t>μία τράπεζα</w:t>
      </w:r>
      <w:r>
        <w:rPr>
          <w:rFonts w:eastAsia="Times New Roman" w:cs="Times New Roman"/>
          <w:szCs w:val="24"/>
        </w:rPr>
        <w:t>,</w:t>
      </w:r>
      <w:r w:rsidRPr="006513AB">
        <w:rPr>
          <w:rFonts w:eastAsia="Times New Roman" w:cs="Times New Roman"/>
          <w:szCs w:val="24"/>
        </w:rPr>
        <w:t xml:space="preserve"> η Χρυσή Αυγή μόνο και μόνο επειδή εκφράζει τη θέληση του ελληνικού λαού</w:t>
      </w:r>
      <w:r>
        <w:rPr>
          <w:rFonts w:eastAsia="Times New Roman" w:cs="Times New Roman"/>
          <w:szCs w:val="24"/>
        </w:rPr>
        <w:t>,</w:t>
      </w:r>
      <w:r w:rsidRPr="006513AB">
        <w:rPr>
          <w:rFonts w:eastAsia="Times New Roman" w:cs="Times New Roman"/>
          <w:szCs w:val="24"/>
        </w:rPr>
        <w:t xml:space="preserve"> θα έχει ανεβασμένα τα ποσοστά </w:t>
      </w:r>
      <w:r w:rsidRPr="006513AB">
        <w:rPr>
          <w:rFonts w:eastAsia="Times New Roman" w:cs="Times New Roman"/>
          <w:szCs w:val="24"/>
        </w:rPr>
        <w:t>της</w:t>
      </w:r>
      <w:r>
        <w:rPr>
          <w:rFonts w:eastAsia="Times New Roman" w:cs="Times New Roman"/>
          <w:szCs w:val="24"/>
        </w:rPr>
        <w:t xml:space="preserve"> και θα είναι με περισσότερους Β</w:t>
      </w:r>
      <w:r w:rsidRPr="006513AB">
        <w:rPr>
          <w:rFonts w:eastAsia="Times New Roman" w:cs="Times New Roman"/>
          <w:szCs w:val="24"/>
        </w:rPr>
        <w:t>ουλευτές στα έδρανα της Βουλής</w:t>
      </w:r>
      <w:r>
        <w:rPr>
          <w:rFonts w:eastAsia="Times New Roman" w:cs="Times New Roman"/>
          <w:szCs w:val="24"/>
        </w:rPr>
        <w:t>.</w:t>
      </w:r>
    </w:p>
    <w:p w14:paraId="65B2541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Ας έλθω τώρα στο νομοσχέδιο. Εισέρχεται προς ψήφιση στη</w:t>
      </w:r>
      <w:r w:rsidRPr="006513AB">
        <w:rPr>
          <w:rFonts w:eastAsia="Times New Roman" w:cs="Times New Roman"/>
          <w:szCs w:val="24"/>
        </w:rPr>
        <w:t>ν Ολομέλεια της Βουλής η νομοθετική ρύθμιση</w:t>
      </w:r>
      <w:r>
        <w:rPr>
          <w:rFonts w:eastAsia="Times New Roman" w:cs="Times New Roman"/>
          <w:szCs w:val="24"/>
        </w:rPr>
        <w:t>,</w:t>
      </w:r>
      <w:r w:rsidRPr="006513AB">
        <w:rPr>
          <w:rFonts w:eastAsia="Times New Roman" w:cs="Times New Roman"/>
          <w:szCs w:val="24"/>
        </w:rPr>
        <w:t xml:space="preserve"> με την οποία παρατείνεται για </w:t>
      </w:r>
      <w:r>
        <w:rPr>
          <w:rFonts w:eastAsia="Times New Roman" w:cs="Times New Roman"/>
          <w:szCs w:val="24"/>
        </w:rPr>
        <w:t>είκοσι</w:t>
      </w:r>
      <w:r w:rsidRPr="006513AB">
        <w:rPr>
          <w:rFonts w:eastAsia="Times New Roman" w:cs="Times New Roman"/>
          <w:szCs w:val="24"/>
        </w:rPr>
        <w:t xml:space="preserve"> και πλέον έτη</w:t>
      </w:r>
      <w:r>
        <w:rPr>
          <w:rFonts w:eastAsia="Times New Roman" w:cs="Times New Roman"/>
          <w:szCs w:val="24"/>
        </w:rPr>
        <w:t xml:space="preserve"> -μέχρι το έτος 204</w:t>
      </w:r>
      <w:r w:rsidRPr="006513AB">
        <w:rPr>
          <w:rFonts w:eastAsia="Times New Roman" w:cs="Times New Roman"/>
          <w:szCs w:val="24"/>
        </w:rPr>
        <w:t>6</w:t>
      </w:r>
      <w:r>
        <w:rPr>
          <w:rFonts w:eastAsia="Times New Roman" w:cs="Times New Roman"/>
          <w:szCs w:val="24"/>
        </w:rPr>
        <w:t>-</w:t>
      </w:r>
      <w:r w:rsidRPr="006513AB">
        <w:rPr>
          <w:rFonts w:eastAsia="Times New Roman" w:cs="Times New Roman"/>
          <w:szCs w:val="24"/>
        </w:rPr>
        <w:t xml:space="preserve"> η παραχώρηση στου</w:t>
      </w:r>
      <w:r w:rsidRPr="006513AB">
        <w:rPr>
          <w:rFonts w:eastAsia="Times New Roman" w:cs="Times New Roman"/>
          <w:szCs w:val="24"/>
        </w:rPr>
        <w:t xml:space="preserve">ς επενδυτές </w:t>
      </w:r>
      <w:r>
        <w:rPr>
          <w:rFonts w:eastAsia="Times New Roman" w:cs="Times New Roman"/>
          <w:szCs w:val="24"/>
        </w:rPr>
        <w:t xml:space="preserve">Καναδούς, σε </w:t>
      </w:r>
      <w:r>
        <w:rPr>
          <w:rFonts w:eastAsia="Times New Roman" w:cs="Times New Roman"/>
          <w:szCs w:val="24"/>
        </w:rPr>
        <w:t>ε</w:t>
      </w:r>
      <w:r>
        <w:rPr>
          <w:rFonts w:eastAsia="Times New Roman" w:cs="Times New Roman"/>
          <w:szCs w:val="24"/>
        </w:rPr>
        <w:t>ντόπιους και</w:t>
      </w:r>
      <w:r w:rsidRPr="006513AB">
        <w:rPr>
          <w:rFonts w:eastAsia="Times New Roman" w:cs="Times New Roman"/>
          <w:szCs w:val="24"/>
        </w:rPr>
        <w:t xml:space="preserve"> λοι</w:t>
      </w:r>
      <w:r w:rsidRPr="006513AB">
        <w:rPr>
          <w:rFonts w:eastAsia="Times New Roman" w:cs="Times New Roman"/>
          <w:szCs w:val="24"/>
        </w:rPr>
        <w:lastRenderedPageBreak/>
        <w:t>πούς</w:t>
      </w:r>
      <w:r>
        <w:rPr>
          <w:rFonts w:eastAsia="Times New Roman" w:cs="Times New Roman"/>
          <w:szCs w:val="24"/>
        </w:rPr>
        <w:t>,</w:t>
      </w:r>
      <w:r w:rsidRPr="006513AB">
        <w:rPr>
          <w:rFonts w:eastAsia="Times New Roman" w:cs="Times New Roman"/>
          <w:szCs w:val="24"/>
        </w:rPr>
        <w:t xml:space="preserve"> του Διεθνούς </w:t>
      </w:r>
      <w:r>
        <w:rPr>
          <w:rFonts w:eastAsia="Times New Roman" w:cs="Times New Roman"/>
          <w:szCs w:val="24"/>
        </w:rPr>
        <w:t>Α</w:t>
      </w:r>
      <w:r w:rsidRPr="006513AB">
        <w:rPr>
          <w:rFonts w:eastAsia="Times New Roman" w:cs="Times New Roman"/>
          <w:szCs w:val="24"/>
        </w:rPr>
        <w:t>εροδρομίου Αθηνών στα Σπάτα της Αττικής</w:t>
      </w:r>
      <w:r>
        <w:rPr>
          <w:rFonts w:eastAsia="Times New Roman" w:cs="Times New Roman"/>
          <w:szCs w:val="24"/>
        </w:rPr>
        <w:t xml:space="preserve">. </w:t>
      </w:r>
      <w:r>
        <w:rPr>
          <w:rFonts w:eastAsia="Times New Roman" w:cs="Times New Roman"/>
          <w:szCs w:val="24"/>
        </w:rPr>
        <w:t>Μ</w:t>
      </w:r>
      <w:r w:rsidRPr="006513AB">
        <w:rPr>
          <w:rFonts w:eastAsia="Times New Roman" w:cs="Times New Roman"/>
          <w:szCs w:val="24"/>
        </w:rPr>
        <w:t>ία παραχώρηση δημόσιας περιουσίας</w:t>
      </w:r>
      <w:r>
        <w:rPr>
          <w:rFonts w:eastAsia="Times New Roman" w:cs="Times New Roman"/>
          <w:szCs w:val="24"/>
        </w:rPr>
        <w:t>,</w:t>
      </w:r>
      <w:r w:rsidRPr="006513AB">
        <w:rPr>
          <w:rFonts w:eastAsia="Times New Roman" w:cs="Times New Roman"/>
          <w:szCs w:val="24"/>
        </w:rPr>
        <w:t xml:space="preserve"> η οποία πασιφανώς αποβαίνει οικονομικά επικερδής</w:t>
      </w:r>
      <w:r>
        <w:rPr>
          <w:rFonts w:eastAsia="Times New Roman" w:cs="Times New Roman"/>
          <w:szCs w:val="24"/>
        </w:rPr>
        <w:t xml:space="preserve"> σαφέστατα</w:t>
      </w:r>
      <w:r w:rsidRPr="006513AB">
        <w:rPr>
          <w:rFonts w:eastAsia="Times New Roman" w:cs="Times New Roman"/>
          <w:szCs w:val="24"/>
        </w:rPr>
        <w:t xml:space="preserve"> υπέρ του συνόλου των επενδυτών</w:t>
      </w:r>
      <w:r>
        <w:rPr>
          <w:rFonts w:eastAsia="Times New Roman" w:cs="Times New Roman"/>
          <w:szCs w:val="24"/>
        </w:rPr>
        <w:t xml:space="preserve">, οι οποίοι απαρτίζουν την </w:t>
      </w:r>
      <w:r>
        <w:rPr>
          <w:rFonts w:eastAsia="Times New Roman" w:cs="Times New Roman"/>
          <w:szCs w:val="24"/>
        </w:rPr>
        <w:t>«</w:t>
      </w:r>
      <w:r>
        <w:rPr>
          <w:rFonts w:eastAsia="Times New Roman" w:cs="Times New Roman"/>
          <w:szCs w:val="24"/>
        </w:rPr>
        <w:t>Ε</w:t>
      </w:r>
      <w:r>
        <w:rPr>
          <w:rFonts w:eastAsia="Times New Roman" w:cs="Times New Roman"/>
          <w:szCs w:val="24"/>
        </w:rPr>
        <w:t xml:space="preserve">ταιρεία </w:t>
      </w:r>
      <w:r>
        <w:rPr>
          <w:rFonts w:eastAsia="Times New Roman" w:cs="Times New Roman"/>
          <w:szCs w:val="24"/>
        </w:rPr>
        <w:t>Α</w:t>
      </w:r>
      <w:r w:rsidRPr="006513AB">
        <w:rPr>
          <w:rFonts w:eastAsia="Times New Roman" w:cs="Times New Roman"/>
          <w:szCs w:val="24"/>
        </w:rPr>
        <w:t>εροδρομίου</w:t>
      </w:r>
      <w:r>
        <w:rPr>
          <w:rFonts w:eastAsia="Times New Roman" w:cs="Times New Roman"/>
          <w:szCs w:val="24"/>
        </w:rPr>
        <w:t>»</w:t>
      </w:r>
      <w:r>
        <w:rPr>
          <w:rFonts w:eastAsia="Times New Roman" w:cs="Times New Roman"/>
          <w:szCs w:val="24"/>
        </w:rPr>
        <w:t>,</w:t>
      </w:r>
      <w:r w:rsidRPr="006513AB">
        <w:rPr>
          <w:rFonts w:eastAsia="Times New Roman" w:cs="Times New Roman"/>
          <w:szCs w:val="24"/>
        </w:rPr>
        <w:t xml:space="preserve"> εξαιρουμένου φυσικά του ελληνικού λαού και των οικονομικών συμφερόντων αυτού</w:t>
      </w:r>
      <w:r>
        <w:rPr>
          <w:rFonts w:eastAsia="Times New Roman" w:cs="Times New Roman"/>
          <w:szCs w:val="24"/>
        </w:rPr>
        <w:t>.</w:t>
      </w:r>
    </w:p>
    <w:p w14:paraId="65B25414" w14:textId="77777777" w:rsidR="000F4E4F" w:rsidRDefault="00A56466">
      <w:pPr>
        <w:spacing w:line="600" w:lineRule="auto"/>
        <w:ind w:firstLine="720"/>
        <w:jc w:val="both"/>
        <w:rPr>
          <w:rFonts w:eastAsia="Times New Roman" w:cs="Times New Roman"/>
          <w:szCs w:val="24"/>
        </w:rPr>
      </w:pPr>
      <w:r w:rsidRPr="006513AB">
        <w:rPr>
          <w:rFonts w:eastAsia="Times New Roman" w:cs="Times New Roman"/>
          <w:szCs w:val="24"/>
        </w:rPr>
        <w:t>Φυσικά</w:t>
      </w:r>
      <w:r>
        <w:rPr>
          <w:rFonts w:eastAsia="Times New Roman" w:cs="Times New Roman"/>
          <w:szCs w:val="24"/>
        </w:rPr>
        <w:t>,</w:t>
      </w:r>
      <w:r w:rsidRPr="006513AB">
        <w:rPr>
          <w:rFonts w:eastAsia="Times New Roman" w:cs="Times New Roman"/>
          <w:szCs w:val="24"/>
        </w:rPr>
        <w:t xml:space="preserve"> πρωτεργάτης και πρωταίτιος </w:t>
      </w:r>
      <w:r>
        <w:rPr>
          <w:rFonts w:eastAsia="Times New Roman" w:cs="Times New Roman"/>
          <w:szCs w:val="24"/>
        </w:rPr>
        <w:t>για το εν λόγω</w:t>
      </w:r>
      <w:r w:rsidRPr="006513AB">
        <w:rPr>
          <w:rFonts w:eastAsia="Times New Roman" w:cs="Times New Roman"/>
          <w:szCs w:val="24"/>
        </w:rPr>
        <w:t xml:space="preserve"> ξεπούλημα της δημόσιας περιουσίας του ελληνικού λαού και υπέρ των αλλοδαπών και </w:t>
      </w:r>
      <w:r>
        <w:rPr>
          <w:rFonts w:eastAsia="Times New Roman" w:cs="Times New Roman"/>
          <w:szCs w:val="24"/>
        </w:rPr>
        <w:t>ε</w:t>
      </w:r>
      <w:r w:rsidRPr="006513AB">
        <w:rPr>
          <w:rFonts w:eastAsia="Times New Roman" w:cs="Times New Roman"/>
          <w:szCs w:val="24"/>
        </w:rPr>
        <w:t>ντόπιων κεφαλαιοκρατών ή</w:t>
      </w:r>
      <w:r w:rsidRPr="006513AB">
        <w:rPr>
          <w:rFonts w:eastAsia="Times New Roman" w:cs="Times New Roman"/>
          <w:szCs w:val="24"/>
        </w:rPr>
        <w:t xml:space="preserve">ταν το </w:t>
      </w:r>
      <w:r>
        <w:rPr>
          <w:rFonts w:eastAsia="Times New Roman" w:cs="Times New Roman"/>
          <w:szCs w:val="24"/>
        </w:rPr>
        <w:t xml:space="preserve">1993 η Νέα Δημοκρατία. Το ξεπούλημα συνεχίστηκε από </w:t>
      </w:r>
      <w:r w:rsidRPr="006513AB">
        <w:rPr>
          <w:rFonts w:eastAsia="Times New Roman" w:cs="Times New Roman"/>
          <w:szCs w:val="24"/>
        </w:rPr>
        <w:t>το ΠΑΣΟΚ</w:t>
      </w:r>
      <w:r>
        <w:rPr>
          <w:rFonts w:eastAsia="Times New Roman" w:cs="Times New Roman"/>
          <w:szCs w:val="24"/>
        </w:rPr>
        <w:t>, το οποίο</w:t>
      </w:r>
      <w:r w:rsidRPr="006513AB">
        <w:rPr>
          <w:rFonts w:eastAsia="Times New Roman" w:cs="Times New Roman"/>
          <w:szCs w:val="24"/>
        </w:rPr>
        <w:t xml:space="preserve"> το </w:t>
      </w:r>
      <w:r>
        <w:rPr>
          <w:rFonts w:eastAsia="Times New Roman" w:cs="Times New Roman"/>
          <w:szCs w:val="24"/>
        </w:rPr>
        <w:t xml:space="preserve">1995 υπέγραψε τη </w:t>
      </w:r>
      <w:r>
        <w:rPr>
          <w:rFonts w:eastAsia="Times New Roman" w:cs="Times New Roman"/>
          <w:szCs w:val="24"/>
        </w:rPr>
        <w:t>σ</w:t>
      </w:r>
      <w:r w:rsidRPr="006513AB">
        <w:rPr>
          <w:rFonts w:eastAsia="Times New Roman" w:cs="Times New Roman"/>
          <w:szCs w:val="24"/>
        </w:rPr>
        <w:t xml:space="preserve">ύμβαση παραχώρησης του </w:t>
      </w:r>
      <w:r>
        <w:rPr>
          <w:rFonts w:eastAsia="Times New Roman" w:cs="Times New Roman"/>
          <w:szCs w:val="24"/>
        </w:rPr>
        <w:t>α</w:t>
      </w:r>
      <w:r w:rsidRPr="006513AB">
        <w:rPr>
          <w:rFonts w:eastAsia="Times New Roman" w:cs="Times New Roman"/>
          <w:szCs w:val="24"/>
        </w:rPr>
        <w:t>εροδρομίου</w:t>
      </w:r>
      <w:r>
        <w:rPr>
          <w:rFonts w:eastAsia="Times New Roman" w:cs="Times New Roman"/>
          <w:szCs w:val="24"/>
        </w:rPr>
        <w:t>,</w:t>
      </w:r>
      <w:r w:rsidRPr="006513AB">
        <w:rPr>
          <w:rFonts w:eastAsia="Times New Roman" w:cs="Times New Roman"/>
          <w:szCs w:val="24"/>
        </w:rPr>
        <w:t xml:space="preserve"> η οποία κυρώθηκε με το </w:t>
      </w:r>
      <w:r>
        <w:rPr>
          <w:rFonts w:eastAsia="Times New Roman" w:cs="Times New Roman"/>
          <w:szCs w:val="24"/>
        </w:rPr>
        <w:t>ν.</w:t>
      </w:r>
      <w:r w:rsidRPr="006513AB">
        <w:rPr>
          <w:rFonts w:eastAsia="Times New Roman" w:cs="Times New Roman"/>
          <w:szCs w:val="24"/>
        </w:rPr>
        <w:t>2338</w:t>
      </w:r>
      <w:r>
        <w:rPr>
          <w:rFonts w:eastAsia="Times New Roman" w:cs="Times New Roman"/>
          <w:szCs w:val="24"/>
        </w:rPr>
        <w:t>/</w:t>
      </w:r>
      <w:r w:rsidRPr="006513AB">
        <w:rPr>
          <w:rFonts w:eastAsia="Times New Roman" w:cs="Times New Roman"/>
          <w:szCs w:val="24"/>
        </w:rPr>
        <w:t xml:space="preserve">1995 με υπογραφή </w:t>
      </w:r>
      <w:r>
        <w:rPr>
          <w:rFonts w:eastAsia="Times New Roman" w:cs="Times New Roman"/>
          <w:szCs w:val="24"/>
        </w:rPr>
        <w:t>Λαλιώτη</w:t>
      </w:r>
      <w:r w:rsidRPr="006513AB">
        <w:rPr>
          <w:rFonts w:eastAsia="Times New Roman" w:cs="Times New Roman"/>
          <w:szCs w:val="24"/>
        </w:rPr>
        <w:t xml:space="preserve"> και στη συνέχεια</w:t>
      </w:r>
      <w:r>
        <w:rPr>
          <w:rFonts w:eastAsia="Times New Roman" w:cs="Times New Roman"/>
          <w:szCs w:val="24"/>
        </w:rPr>
        <w:t>,</w:t>
      </w:r>
      <w:r w:rsidRPr="006513AB">
        <w:rPr>
          <w:rFonts w:eastAsia="Times New Roman" w:cs="Times New Roman"/>
          <w:szCs w:val="24"/>
        </w:rPr>
        <w:t xml:space="preserve"> το 2011</w:t>
      </w:r>
      <w:r>
        <w:rPr>
          <w:rFonts w:eastAsia="Times New Roman" w:cs="Times New Roman"/>
          <w:szCs w:val="24"/>
        </w:rPr>
        <w:t>,</w:t>
      </w:r>
      <w:r w:rsidRPr="006513AB">
        <w:rPr>
          <w:rFonts w:eastAsia="Times New Roman" w:cs="Times New Roman"/>
          <w:szCs w:val="24"/>
        </w:rPr>
        <w:t xml:space="preserve"> με υπογραφή του Ευάγγελου Βενιζέλου</w:t>
      </w:r>
      <w:r>
        <w:rPr>
          <w:rFonts w:eastAsia="Times New Roman" w:cs="Times New Roman"/>
          <w:szCs w:val="24"/>
        </w:rPr>
        <w:t>,</w:t>
      </w:r>
      <w:r w:rsidRPr="006513AB">
        <w:rPr>
          <w:rFonts w:eastAsia="Times New Roman" w:cs="Times New Roman"/>
          <w:szCs w:val="24"/>
        </w:rPr>
        <w:t xml:space="preserve"> με την υπ</w:t>
      </w:r>
      <w:r>
        <w:rPr>
          <w:rFonts w:eastAsia="Times New Roman" w:cs="Times New Roman"/>
          <w:szCs w:val="24"/>
        </w:rPr>
        <w:t>’ αριθμό</w:t>
      </w:r>
      <w:r w:rsidRPr="006513AB">
        <w:rPr>
          <w:rFonts w:eastAsia="Times New Roman" w:cs="Times New Roman"/>
          <w:szCs w:val="24"/>
        </w:rPr>
        <w:t xml:space="preserve"> 187 απόφαση της Διυπουρ</w:t>
      </w:r>
      <w:r>
        <w:rPr>
          <w:rFonts w:eastAsia="Times New Roman" w:cs="Times New Roman"/>
          <w:szCs w:val="24"/>
        </w:rPr>
        <w:t>γικής Επιτροπής Αναδιαρθρώσεων κ</w:t>
      </w:r>
      <w:r w:rsidRPr="006513AB">
        <w:rPr>
          <w:rFonts w:eastAsia="Times New Roman" w:cs="Times New Roman"/>
          <w:szCs w:val="24"/>
        </w:rPr>
        <w:t>αι Αποκρατικοποιήσεων</w:t>
      </w:r>
      <w:r>
        <w:rPr>
          <w:rFonts w:eastAsia="Times New Roman" w:cs="Times New Roman"/>
          <w:szCs w:val="24"/>
        </w:rPr>
        <w:t>, που μεταβίβασε σ</w:t>
      </w:r>
      <w:r w:rsidRPr="006513AB">
        <w:rPr>
          <w:rFonts w:eastAsia="Times New Roman" w:cs="Times New Roman"/>
          <w:szCs w:val="24"/>
        </w:rPr>
        <w:t>το εργαλείο ξεπουλήματος της χώρας μα</w:t>
      </w:r>
      <w:r>
        <w:rPr>
          <w:rFonts w:eastAsia="Times New Roman" w:cs="Times New Roman"/>
          <w:szCs w:val="24"/>
        </w:rPr>
        <w:t>ς και καταλήστευσης</w:t>
      </w:r>
      <w:r w:rsidRPr="006513AB">
        <w:rPr>
          <w:rFonts w:eastAsia="Times New Roman" w:cs="Times New Roman"/>
          <w:szCs w:val="24"/>
        </w:rPr>
        <w:t xml:space="preserve"> της δημόσιας περιουσίας </w:t>
      </w:r>
      <w:r>
        <w:rPr>
          <w:rFonts w:eastAsia="Times New Roman" w:cs="Times New Roman"/>
          <w:szCs w:val="24"/>
        </w:rPr>
        <w:t>μας,</w:t>
      </w:r>
      <w:r w:rsidRPr="006513AB">
        <w:rPr>
          <w:rFonts w:eastAsia="Times New Roman" w:cs="Times New Roman"/>
          <w:szCs w:val="24"/>
        </w:rPr>
        <w:t xml:space="preserve"> το </w:t>
      </w:r>
      <w:r>
        <w:rPr>
          <w:rFonts w:eastAsia="Times New Roman" w:cs="Times New Roman"/>
          <w:szCs w:val="24"/>
        </w:rPr>
        <w:t>ΤΑΙΠΕΔ.</w:t>
      </w:r>
    </w:p>
    <w:p w14:paraId="65B2541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Αναφέρθηκα αναλυτικά στην </w:t>
      </w:r>
      <w:r>
        <w:rPr>
          <w:rFonts w:eastAsia="Times New Roman" w:cs="Times New Roman"/>
          <w:szCs w:val="24"/>
        </w:rPr>
        <w:t>ε</w:t>
      </w:r>
      <w:r w:rsidRPr="006513AB">
        <w:rPr>
          <w:rFonts w:eastAsia="Times New Roman" w:cs="Times New Roman"/>
          <w:szCs w:val="24"/>
        </w:rPr>
        <w:t>πιτροπή</w:t>
      </w:r>
      <w:r>
        <w:rPr>
          <w:rFonts w:eastAsia="Times New Roman" w:cs="Times New Roman"/>
          <w:szCs w:val="24"/>
        </w:rPr>
        <w:t>. Η</w:t>
      </w:r>
      <w:r w:rsidRPr="006513AB">
        <w:rPr>
          <w:rFonts w:eastAsia="Times New Roman" w:cs="Times New Roman"/>
          <w:szCs w:val="24"/>
        </w:rPr>
        <w:t xml:space="preserve"> ιστορία </w:t>
      </w:r>
      <w:r w:rsidRPr="006513AB">
        <w:rPr>
          <w:rFonts w:eastAsia="Times New Roman" w:cs="Times New Roman"/>
          <w:szCs w:val="24"/>
        </w:rPr>
        <w:t>είναι γνωστή</w:t>
      </w:r>
      <w:r>
        <w:rPr>
          <w:rFonts w:eastAsia="Times New Roman" w:cs="Times New Roman"/>
          <w:szCs w:val="24"/>
        </w:rPr>
        <w:t xml:space="preserve"> και δεν </w:t>
      </w:r>
      <w:r w:rsidRPr="006513AB">
        <w:rPr>
          <w:rFonts w:eastAsia="Times New Roman" w:cs="Times New Roman"/>
          <w:szCs w:val="24"/>
        </w:rPr>
        <w:t>χρειάζεται να τ</w:t>
      </w:r>
      <w:r>
        <w:rPr>
          <w:rFonts w:eastAsia="Times New Roman" w:cs="Times New Roman"/>
          <w:szCs w:val="24"/>
        </w:rPr>
        <w:t>α</w:t>
      </w:r>
      <w:r w:rsidRPr="006513AB">
        <w:rPr>
          <w:rFonts w:eastAsia="Times New Roman" w:cs="Times New Roman"/>
          <w:szCs w:val="24"/>
        </w:rPr>
        <w:t xml:space="preserve"> επαναλαμβάνουμε</w:t>
      </w:r>
      <w:r>
        <w:rPr>
          <w:rFonts w:eastAsia="Times New Roman" w:cs="Times New Roman"/>
          <w:szCs w:val="24"/>
        </w:rPr>
        <w:t xml:space="preserve">. </w:t>
      </w:r>
    </w:p>
    <w:p w14:paraId="65B2541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Μετά </w:t>
      </w:r>
      <w:r w:rsidRPr="006513AB">
        <w:rPr>
          <w:rFonts w:eastAsia="Times New Roman" w:cs="Times New Roman"/>
          <w:szCs w:val="24"/>
        </w:rPr>
        <w:t>το ΠΑΣΟΚ</w:t>
      </w:r>
      <w:r>
        <w:rPr>
          <w:rFonts w:eastAsia="Times New Roman" w:cs="Times New Roman"/>
          <w:szCs w:val="24"/>
        </w:rPr>
        <w:t>, λ</w:t>
      </w:r>
      <w:r w:rsidRPr="006513AB">
        <w:rPr>
          <w:rFonts w:eastAsia="Times New Roman" w:cs="Times New Roman"/>
          <w:szCs w:val="24"/>
        </w:rPr>
        <w:t>οιπόν</w:t>
      </w:r>
      <w:r>
        <w:rPr>
          <w:rFonts w:eastAsia="Times New Roman" w:cs="Times New Roman"/>
          <w:szCs w:val="24"/>
        </w:rPr>
        <w:t>,</w:t>
      </w:r>
      <w:r w:rsidRPr="006513AB">
        <w:rPr>
          <w:rFonts w:eastAsia="Times New Roman" w:cs="Times New Roman"/>
          <w:szCs w:val="24"/>
        </w:rPr>
        <w:t xml:space="preserve"> ήρθε η σειρά του ΣΥΡΙΖΑ και των </w:t>
      </w:r>
      <w:r>
        <w:rPr>
          <w:rFonts w:eastAsia="Times New Roman" w:cs="Times New Roman"/>
          <w:szCs w:val="24"/>
        </w:rPr>
        <w:t>Α</w:t>
      </w:r>
      <w:r w:rsidRPr="006513AB">
        <w:rPr>
          <w:rFonts w:eastAsia="Times New Roman" w:cs="Times New Roman"/>
          <w:szCs w:val="24"/>
        </w:rPr>
        <w:t>νεξ</w:t>
      </w:r>
      <w:r>
        <w:rPr>
          <w:rFonts w:eastAsia="Times New Roman" w:cs="Times New Roman"/>
          <w:szCs w:val="24"/>
        </w:rPr>
        <w:t>α</w:t>
      </w:r>
      <w:r w:rsidRPr="006513AB">
        <w:rPr>
          <w:rFonts w:eastAsia="Times New Roman" w:cs="Times New Roman"/>
          <w:szCs w:val="24"/>
        </w:rPr>
        <w:t>ρτ</w:t>
      </w:r>
      <w:r>
        <w:rPr>
          <w:rFonts w:eastAsia="Times New Roman" w:cs="Times New Roman"/>
          <w:szCs w:val="24"/>
        </w:rPr>
        <w:t>ή</w:t>
      </w:r>
      <w:r w:rsidRPr="006513AB">
        <w:rPr>
          <w:rFonts w:eastAsia="Times New Roman" w:cs="Times New Roman"/>
          <w:szCs w:val="24"/>
        </w:rPr>
        <w:t>των Ελλήνων να συνεχίσουν το ξεπούλημα της δημόσιας περιουσίας του ελληνικού λαού</w:t>
      </w:r>
      <w:r>
        <w:rPr>
          <w:rFonts w:eastAsia="Times New Roman" w:cs="Times New Roman"/>
          <w:szCs w:val="24"/>
        </w:rPr>
        <w:t>. Η</w:t>
      </w:r>
      <w:r w:rsidRPr="006513AB">
        <w:rPr>
          <w:rFonts w:eastAsia="Times New Roman" w:cs="Times New Roman"/>
          <w:szCs w:val="24"/>
        </w:rPr>
        <w:t xml:space="preserve"> απευθείας ανάθεση χωρίς τη διενέργεια </w:t>
      </w:r>
      <w:r>
        <w:rPr>
          <w:rFonts w:eastAsia="Times New Roman" w:cs="Times New Roman"/>
          <w:szCs w:val="24"/>
        </w:rPr>
        <w:t>δ</w:t>
      </w:r>
      <w:r w:rsidRPr="006513AB">
        <w:rPr>
          <w:rFonts w:eastAsia="Times New Roman" w:cs="Times New Roman"/>
          <w:szCs w:val="24"/>
        </w:rPr>
        <w:t>ιεθνούς διαγω</w:t>
      </w:r>
      <w:r w:rsidRPr="006513AB">
        <w:rPr>
          <w:rFonts w:eastAsia="Times New Roman" w:cs="Times New Roman"/>
          <w:szCs w:val="24"/>
        </w:rPr>
        <w:t xml:space="preserve">νισμού ολοκληρώθηκε το καλοκαίρι του 2017 με τις δύο συμβαλλόμενες πλευρές </w:t>
      </w:r>
      <w:r>
        <w:rPr>
          <w:rFonts w:eastAsia="Times New Roman" w:cs="Times New Roman"/>
          <w:szCs w:val="24"/>
        </w:rPr>
        <w:t>-</w:t>
      </w:r>
      <w:r w:rsidRPr="006513AB">
        <w:rPr>
          <w:rFonts w:eastAsia="Times New Roman" w:cs="Times New Roman"/>
          <w:szCs w:val="24"/>
        </w:rPr>
        <w:t xml:space="preserve">το </w:t>
      </w:r>
      <w:r>
        <w:rPr>
          <w:rFonts w:eastAsia="Times New Roman" w:cs="Times New Roman"/>
          <w:szCs w:val="24"/>
        </w:rPr>
        <w:t>ΤΑΙΠΕΔ και οι μέτοχοι</w:t>
      </w:r>
      <w:r w:rsidRPr="006513AB">
        <w:rPr>
          <w:rFonts w:eastAsia="Times New Roman" w:cs="Times New Roman"/>
          <w:szCs w:val="24"/>
        </w:rPr>
        <w:t xml:space="preserve"> του διαχειριστικού εταιρικού προσώπου</w:t>
      </w:r>
      <w:r>
        <w:rPr>
          <w:rFonts w:eastAsia="Times New Roman" w:cs="Times New Roman"/>
          <w:szCs w:val="24"/>
        </w:rPr>
        <w:t>-</w:t>
      </w:r>
      <w:r w:rsidRPr="006513AB">
        <w:rPr>
          <w:rFonts w:eastAsia="Times New Roman" w:cs="Times New Roman"/>
          <w:szCs w:val="24"/>
        </w:rPr>
        <w:t xml:space="preserve"> να καταλήγουν ότι για τα </w:t>
      </w:r>
      <w:r>
        <w:rPr>
          <w:rFonts w:eastAsia="Times New Roman" w:cs="Times New Roman"/>
          <w:szCs w:val="24"/>
        </w:rPr>
        <w:t>είκοσι</w:t>
      </w:r>
      <w:r w:rsidRPr="006513AB">
        <w:rPr>
          <w:rFonts w:eastAsia="Times New Roman" w:cs="Times New Roman"/>
          <w:szCs w:val="24"/>
        </w:rPr>
        <w:t xml:space="preserve"> επιπλέον έτη της εκμετάλλευσης του Διεθνούς </w:t>
      </w:r>
      <w:r>
        <w:rPr>
          <w:rFonts w:eastAsia="Times New Roman" w:cs="Times New Roman"/>
          <w:szCs w:val="24"/>
        </w:rPr>
        <w:t>Α</w:t>
      </w:r>
      <w:r w:rsidRPr="006513AB">
        <w:rPr>
          <w:rFonts w:eastAsia="Times New Roman" w:cs="Times New Roman"/>
          <w:szCs w:val="24"/>
        </w:rPr>
        <w:t xml:space="preserve">εροδρομίου Αθηνών </w:t>
      </w:r>
      <w:r>
        <w:rPr>
          <w:rFonts w:eastAsia="Times New Roman" w:cs="Times New Roman"/>
          <w:szCs w:val="24"/>
        </w:rPr>
        <w:t>-</w:t>
      </w:r>
      <w:r w:rsidRPr="006513AB">
        <w:rPr>
          <w:rFonts w:eastAsia="Times New Roman" w:cs="Times New Roman"/>
          <w:szCs w:val="24"/>
        </w:rPr>
        <w:t>έως το 2046</w:t>
      </w:r>
      <w:r>
        <w:rPr>
          <w:rFonts w:eastAsia="Times New Roman" w:cs="Times New Roman"/>
          <w:szCs w:val="24"/>
        </w:rPr>
        <w:t>-</w:t>
      </w:r>
      <w:r w:rsidRPr="006513AB">
        <w:rPr>
          <w:rFonts w:eastAsia="Times New Roman" w:cs="Times New Roman"/>
          <w:szCs w:val="24"/>
        </w:rPr>
        <w:t xml:space="preserve"> οι επεν</w:t>
      </w:r>
      <w:r w:rsidRPr="006513AB">
        <w:rPr>
          <w:rFonts w:eastAsia="Times New Roman" w:cs="Times New Roman"/>
          <w:szCs w:val="24"/>
        </w:rPr>
        <w:t xml:space="preserve">δυτές θα έπρεπε να καταβάλουν το ποσό των </w:t>
      </w:r>
      <w:r>
        <w:rPr>
          <w:rFonts w:eastAsia="Times New Roman" w:cs="Times New Roman"/>
          <w:szCs w:val="24"/>
        </w:rPr>
        <w:t>4</w:t>
      </w:r>
      <w:r w:rsidRPr="006513AB">
        <w:rPr>
          <w:rFonts w:eastAsia="Times New Roman" w:cs="Times New Roman"/>
          <w:szCs w:val="24"/>
        </w:rPr>
        <w:t>84 εκατομμυρίων ευρώ</w:t>
      </w:r>
      <w:r>
        <w:rPr>
          <w:rFonts w:eastAsia="Times New Roman" w:cs="Times New Roman"/>
          <w:szCs w:val="24"/>
        </w:rPr>
        <w:t>, δ</w:t>
      </w:r>
      <w:r w:rsidRPr="006513AB">
        <w:rPr>
          <w:rFonts w:eastAsia="Times New Roman" w:cs="Times New Roman"/>
          <w:szCs w:val="24"/>
        </w:rPr>
        <w:t xml:space="preserve">ηλαδή περίπου </w:t>
      </w:r>
      <w:r>
        <w:rPr>
          <w:rFonts w:eastAsia="Times New Roman" w:cs="Times New Roman"/>
          <w:szCs w:val="24"/>
        </w:rPr>
        <w:t>2</w:t>
      </w:r>
      <w:r w:rsidRPr="006513AB">
        <w:rPr>
          <w:rFonts w:eastAsia="Times New Roman" w:cs="Times New Roman"/>
          <w:szCs w:val="24"/>
        </w:rPr>
        <w:t>4,2 εκατομμύρια ευρώ ανά έτος</w:t>
      </w:r>
      <w:r>
        <w:rPr>
          <w:rFonts w:eastAsia="Times New Roman" w:cs="Times New Roman"/>
          <w:szCs w:val="24"/>
        </w:rPr>
        <w:t>.</w:t>
      </w:r>
      <w:r w:rsidRPr="006513AB">
        <w:rPr>
          <w:rFonts w:eastAsia="Times New Roman" w:cs="Times New Roman"/>
          <w:szCs w:val="24"/>
        </w:rPr>
        <w:t xml:space="preserve"> Και φυσικά</w:t>
      </w:r>
      <w:r>
        <w:rPr>
          <w:rFonts w:eastAsia="Times New Roman" w:cs="Times New Roman"/>
          <w:szCs w:val="24"/>
        </w:rPr>
        <w:t>,</w:t>
      </w:r>
      <w:r w:rsidRPr="006513AB">
        <w:rPr>
          <w:rFonts w:eastAsia="Times New Roman" w:cs="Times New Roman"/>
          <w:szCs w:val="24"/>
        </w:rPr>
        <w:t xml:space="preserve"> ο ελληνικός λαός θα </w:t>
      </w:r>
      <w:r>
        <w:rPr>
          <w:rFonts w:eastAsia="Times New Roman" w:cs="Times New Roman"/>
          <w:szCs w:val="24"/>
        </w:rPr>
        <w:t xml:space="preserve">ζημιωνόταν </w:t>
      </w:r>
      <w:r w:rsidRPr="006513AB">
        <w:rPr>
          <w:rFonts w:eastAsia="Times New Roman" w:cs="Times New Roman"/>
          <w:szCs w:val="24"/>
        </w:rPr>
        <w:t>κατά περίπου 631 εκατομμύρια ευρώ</w:t>
      </w:r>
      <w:r>
        <w:rPr>
          <w:rFonts w:eastAsia="Times New Roman" w:cs="Times New Roman"/>
          <w:szCs w:val="24"/>
        </w:rPr>
        <w:t>.</w:t>
      </w:r>
    </w:p>
    <w:p w14:paraId="65B2541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w:t>
      </w:r>
      <w:r w:rsidRPr="006513AB">
        <w:rPr>
          <w:rFonts w:eastAsia="Times New Roman" w:cs="Times New Roman"/>
          <w:szCs w:val="24"/>
        </w:rPr>
        <w:t>τις 30 Σεπτεμβρίου του 2017 ο Υπουργός Οικονομικών Ευ</w:t>
      </w:r>
      <w:r>
        <w:rPr>
          <w:rFonts w:eastAsia="Times New Roman" w:cs="Times New Roman"/>
          <w:szCs w:val="24"/>
        </w:rPr>
        <w:t>κλείδης Τσακ</w:t>
      </w:r>
      <w:r>
        <w:rPr>
          <w:rFonts w:eastAsia="Times New Roman" w:cs="Times New Roman"/>
          <w:szCs w:val="24"/>
        </w:rPr>
        <w:t xml:space="preserve">αλώτος υπέγραψε τη </w:t>
      </w:r>
      <w:r>
        <w:rPr>
          <w:rFonts w:eastAsia="Times New Roman" w:cs="Times New Roman"/>
          <w:szCs w:val="24"/>
        </w:rPr>
        <w:t>σ</w:t>
      </w:r>
      <w:r w:rsidRPr="006513AB">
        <w:rPr>
          <w:rFonts w:eastAsia="Times New Roman" w:cs="Times New Roman"/>
          <w:szCs w:val="24"/>
        </w:rPr>
        <w:t>ύμβαση με τους ε</w:t>
      </w:r>
      <w:r>
        <w:rPr>
          <w:rFonts w:eastAsia="Times New Roman" w:cs="Times New Roman"/>
          <w:szCs w:val="24"/>
        </w:rPr>
        <w:t>πενδυτές - μετόχους του Διεθνούς Α</w:t>
      </w:r>
      <w:r w:rsidRPr="006513AB">
        <w:rPr>
          <w:rFonts w:eastAsia="Times New Roman" w:cs="Times New Roman"/>
          <w:szCs w:val="24"/>
        </w:rPr>
        <w:t>εροδρομίου Αθηνών</w:t>
      </w:r>
      <w:r>
        <w:rPr>
          <w:rFonts w:eastAsia="Times New Roman" w:cs="Times New Roman"/>
          <w:szCs w:val="24"/>
        </w:rPr>
        <w:t>. Π</w:t>
      </w:r>
      <w:r w:rsidRPr="006513AB">
        <w:rPr>
          <w:rFonts w:eastAsia="Times New Roman" w:cs="Times New Roman"/>
          <w:szCs w:val="24"/>
        </w:rPr>
        <w:t>λην</w:t>
      </w:r>
      <w:r>
        <w:rPr>
          <w:rFonts w:eastAsia="Times New Roman" w:cs="Times New Roman"/>
          <w:szCs w:val="24"/>
        </w:rPr>
        <w:t>,</w:t>
      </w:r>
      <w:r w:rsidRPr="006513AB">
        <w:rPr>
          <w:rFonts w:eastAsia="Times New Roman" w:cs="Times New Roman"/>
          <w:szCs w:val="24"/>
        </w:rPr>
        <w:t xml:space="preserve"> </w:t>
      </w:r>
      <w:r>
        <w:rPr>
          <w:rFonts w:eastAsia="Times New Roman" w:cs="Times New Roman"/>
          <w:szCs w:val="24"/>
        </w:rPr>
        <w:t>όμως,</w:t>
      </w:r>
      <w:r w:rsidRPr="006513AB">
        <w:rPr>
          <w:rFonts w:eastAsia="Times New Roman" w:cs="Times New Roman"/>
          <w:szCs w:val="24"/>
        </w:rPr>
        <w:t xml:space="preserve"> </w:t>
      </w:r>
      <w:r>
        <w:rPr>
          <w:rFonts w:eastAsia="Times New Roman" w:cs="Times New Roman"/>
          <w:szCs w:val="24"/>
        </w:rPr>
        <w:t>ένεκα του</w:t>
      </w:r>
      <w:r w:rsidRPr="006513AB">
        <w:rPr>
          <w:rFonts w:eastAsia="Times New Roman" w:cs="Times New Roman"/>
          <w:szCs w:val="24"/>
        </w:rPr>
        <w:t xml:space="preserve"> γεγονότος πως δεν προηγήθηκε ανοιχτός και διαφανής διαγωνισμός για την επέκταση της ισχύος της </w:t>
      </w:r>
      <w:r>
        <w:rPr>
          <w:rFonts w:eastAsia="Times New Roman" w:cs="Times New Roman"/>
          <w:szCs w:val="24"/>
        </w:rPr>
        <w:t>σ</w:t>
      </w:r>
      <w:r w:rsidRPr="006513AB">
        <w:rPr>
          <w:rFonts w:eastAsia="Times New Roman" w:cs="Times New Roman"/>
          <w:szCs w:val="24"/>
        </w:rPr>
        <w:t>ύμβασης</w:t>
      </w:r>
      <w:r>
        <w:rPr>
          <w:rFonts w:eastAsia="Times New Roman" w:cs="Times New Roman"/>
          <w:szCs w:val="24"/>
        </w:rPr>
        <w:t>,</w:t>
      </w:r>
      <w:r w:rsidRPr="006513AB">
        <w:rPr>
          <w:rFonts w:eastAsia="Times New Roman" w:cs="Times New Roman"/>
          <w:szCs w:val="24"/>
        </w:rPr>
        <w:t xml:space="preserve"> κάτι το οποίο σύμφωνα με το </w:t>
      </w:r>
      <w:r>
        <w:rPr>
          <w:rFonts w:eastAsia="Times New Roman" w:cs="Times New Roman"/>
          <w:szCs w:val="24"/>
        </w:rPr>
        <w:t>Ενωσιακό Δ</w:t>
      </w:r>
      <w:r w:rsidRPr="006513AB">
        <w:rPr>
          <w:rFonts w:eastAsia="Times New Roman" w:cs="Times New Roman"/>
          <w:szCs w:val="24"/>
        </w:rPr>
        <w:t xml:space="preserve">ίκαιο προσιδιάζει σε </w:t>
      </w:r>
      <w:r w:rsidRPr="006513AB">
        <w:rPr>
          <w:rFonts w:eastAsia="Times New Roman" w:cs="Times New Roman"/>
          <w:szCs w:val="24"/>
        </w:rPr>
        <w:lastRenderedPageBreak/>
        <w:t>κρατική ενίσχυση</w:t>
      </w:r>
      <w:r>
        <w:rPr>
          <w:rFonts w:eastAsia="Times New Roman" w:cs="Times New Roman"/>
          <w:szCs w:val="24"/>
        </w:rPr>
        <w:t>,</w:t>
      </w:r>
      <w:r w:rsidRPr="006513AB">
        <w:rPr>
          <w:rFonts w:eastAsia="Times New Roman" w:cs="Times New Roman"/>
          <w:szCs w:val="24"/>
        </w:rPr>
        <w:t xml:space="preserve"> παρενέβη</w:t>
      </w:r>
      <w:r>
        <w:rPr>
          <w:rFonts w:eastAsia="Times New Roman" w:cs="Times New Roman"/>
          <w:szCs w:val="24"/>
        </w:rPr>
        <w:t xml:space="preserve"> η Κ</w:t>
      </w:r>
      <w:r w:rsidRPr="006513AB">
        <w:rPr>
          <w:rFonts w:eastAsia="Times New Roman" w:cs="Times New Roman"/>
          <w:szCs w:val="24"/>
        </w:rPr>
        <w:t xml:space="preserve">ομισιόν που ζήτησε </w:t>
      </w:r>
      <w:r>
        <w:rPr>
          <w:rFonts w:eastAsia="Times New Roman" w:cs="Times New Roman"/>
          <w:szCs w:val="24"/>
        </w:rPr>
        <w:t xml:space="preserve">να αποσταλεί η εν λόγω </w:t>
      </w:r>
      <w:r>
        <w:rPr>
          <w:rFonts w:eastAsia="Times New Roman" w:cs="Times New Roman"/>
          <w:szCs w:val="24"/>
        </w:rPr>
        <w:t>σ</w:t>
      </w:r>
      <w:r w:rsidRPr="006513AB">
        <w:rPr>
          <w:rFonts w:eastAsia="Times New Roman" w:cs="Times New Roman"/>
          <w:szCs w:val="24"/>
        </w:rPr>
        <w:t>υμφωνία</w:t>
      </w:r>
      <w:r>
        <w:rPr>
          <w:rFonts w:eastAsia="Times New Roman" w:cs="Times New Roman"/>
          <w:szCs w:val="24"/>
        </w:rPr>
        <w:t xml:space="preserve">, προκειμένου </w:t>
      </w:r>
      <w:r w:rsidRPr="006513AB">
        <w:rPr>
          <w:rFonts w:eastAsia="Times New Roman" w:cs="Times New Roman"/>
          <w:szCs w:val="24"/>
        </w:rPr>
        <w:t xml:space="preserve">να την ελέγξει ενδελεχώς η Διεύθυνση Ανταγωνισμού </w:t>
      </w:r>
      <w:r>
        <w:rPr>
          <w:rFonts w:eastAsia="Times New Roman" w:cs="Times New Roman"/>
          <w:szCs w:val="24"/>
        </w:rPr>
        <w:t>τ</w:t>
      </w:r>
      <w:r w:rsidRPr="006513AB">
        <w:rPr>
          <w:rFonts w:eastAsia="Times New Roman" w:cs="Times New Roman"/>
          <w:szCs w:val="24"/>
        </w:rPr>
        <w:t>ης Ευρωπαϊκής Ενώσεως</w:t>
      </w:r>
      <w:r>
        <w:rPr>
          <w:rFonts w:eastAsia="Times New Roman" w:cs="Times New Roman"/>
          <w:szCs w:val="24"/>
        </w:rPr>
        <w:t xml:space="preserve">. Και τι διαπίστωσε η Κομισιόν; Συνειδητή </w:t>
      </w:r>
      <w:r w:rsidRPr="006513AB">
        <w:rPr>
          <w:rFonts w:eastAsia="Times New Roman" w:cs="Times New Roman"/>
          <w:szCs w:val="24"/>
        </w:rPr>
        <w:t xml:space="preserve">και συμφωνημένη προσπάθεια </w:t>
      </w:r>
      <w:r>
        <w:rPr>
          <w:rFonts w:eastAsia="Times New Roman" w:cs="Times New Roman"/>
          <w:szCs w:val="24"/>
        </w:rPr>
        <w:t>υπο</w:t>
      </w:r>
      <w:r w:rsidRPr="006513AB">
        <w:rPr>
          <w:rFonts w:eastAsia="Times New Roman" w:cs="Times New Roman"/>
          <w:szCs w:val="24"/>
        </w:rPr>
        <w:t>κοστολόγησης του τιμήματος από αμφότερες τις δύο συμβαλλόμενες πλευρές</w:t>
      </w:r>
      <w:r>
        <w:rPr>
          <w:rFonts w:eastAsia="Times New Roman" w:cs="Times New Roman"/>
          <w:szCs w:val="24"/>
        </w:rPr>
        <w:t>,</w:t>
      </w:r>
      <w:r w:rsidRPr="006513AB">
        <w:rPr>
          <w:rFonts w:eastAsia="Times New Roman" w:cs="Times New Roman"/>
          <w:szCs w:val="24"/>
        </w:rPr>
        <w:t xml:space="preserve"> ελληνικό δημόσιο και επενδυτές μετόχους</w:t>
      </w:r>
      <w:r>
        <w:rPr>
          <w:rFonts w:eastAsia="Times New Roman" w:cs="Times New Roman"/>
          <w:szCs w:val="24"/>
        </w:rPr>
        <w:t>,</w:t>
      </w:r>
      <w:r w:rsidRPr="006513AB">
        <w:rPr>
          <w:rFonts w:eastAsia="Times New Roman" w:cs="Times New Roman"/>
          <w:szCs w:val="24"/>
        </w:rPr>
        <w:t xml:space="preserve"> κάτι σαν συμπαιγνία</w:t>
      </w:r>
      <w:r>
        <w:rPr>
          <w:rFonts w:eastAsia="Times New Roman" w:cs="Times New Roman"/>
          <w:szCs w:val="24"/>
        </w:rPr>
        <w:t>,</w:t>
      </w:r>
      <w:r w:rsidRPr="006513AB">
        <w:rPr>
          <w:rFonts w:eastAsia="Times New Roman" w:cs="Times New Roman"/>
          <w:szCs w:val="24"/>
        </w:rPr>
        <w:t xml:space="preserve"> δηλαδή</w:t>
      </w:r>
      <w:r>
        <w:rPr>
          <w:rFonts w:eastAsia="Times New Roman" w:cs="Times New Roman"/>
          <w:szCs w:val="24"/>
        </w:rPr>
        <w:t>. Έ</w:t>
      </w:r>
      <w:r w:rsidRPr="006513AB">
        <w:rPr>
          <w:rFonts w:eastAsia="Times New Roman" w:cs="Times New Roman"/>
          <w:szCs w:val="24"/>
        </w:rPr>
        <w:t>τσι</w:t>
      </w:r>
      <w:r>
        <w:rPr>
          <w:rFonts w:eastAsia="Times New Roman" w:cs="Times New Roman"/>
          <w:szCs w:val="24"/>
        </w:rPr>
        <w:t>,</w:t>
      </w:r>
      <w:r w:rsidRPr="006513AB">
        <w:rPr>
          <w:rFonts w:eastAsia="Times New Roman" w:cs="Times New Roman"/>
          <w:szCs w:val="24"/>
        </w:rPr>
        <w:t xml:space="preserve"> η Διεύθυνση Ανταγωνισμού </w:t>
      </w:r>
      <w:r>
        <w:rPr>
          <w:rFonts w:eastAsia="Times New Roman" w:cs="Times New Roman"/>
          <w:szCs w:val="24"/>
        </w:rPr>
        <w:t>της Κ</w:t>
      </w:r>
      <w:r w:rsidRPr="006513AB">
        <w:rPr>
          <w:rFonts w:eastAsia="Times New Roman" w:cs="Times New Roman"/>
          <w:szCs w:val="24"/>
        </w:rPr>
        <w:t>ομισιόν υποχρέωσε τα συμβαλλόμενα μέρη</w:t>
      </w:r>
      <w:r>
        <w:rPr>
          <w:rFonts w:eastAsia="Times New Roman" w:cs="Times New Roman"/>
          <w:szCs w:val="24"/>
        </w:rPr>
        <w:t xml:space="preserve"> -το ελληνικό δημόσιο δ</w:t>
      </w:r>
      <w:r w:rsidRPr="006513AB">
        <w:rPr>
          <w:rFonts w:eastAsia="Times New Roman" w:cs="Times New Roman"/>
          <w:szCs w:val="24"/>
        </w:rPr>
        <w:t>ηλαδή</w:t>
      </w:r>
      <w:r>
        <w:rPr>
          <w:rFonts w:eastAsia="Times New Roman" w:cs="Times New Roman"/>
          <w:szCs w:val="24"/>
        </w:rPr>
        <w:t>,</w:t>
      </w:r>
      <w:r w:rsidRPr="006513AB">
        <w:rPr>
          <w:rFonts w:eastAsia="Times New Roman" w:cs="Times New Roman"/>
          <w:szCs w:val="24"/>
        </w:rPr>
        <w:t xml:space="preserve"> τη </w:t>
      </w:r>
      <w:r>
        <w:rPr>
          <w:rFonts w:eastAsia="Times New Roman" w:cs="Times New Roman"/>
          <w:szCs w:val="24"/>
        </w:rPr>
        <w:t>σ</w:t>
      </w:r>
      <w:r w:rsidRPr="006513AB">
        <w:rPr>
          <w:rFonts w:eastAsia="Times New Roman" w:cs="Times New Roman"/>
          <w:szCs w:val="24"/>
        </w:rPr>
        <w:t>υγκ</w:t>
      </w:r>
      <w:r w:rsidRPr="006513AB">
        <w:rPr>
          <w:rFonts w:eastAsia="Times New Roman" w:cs="Times New Roman"/>
          <w:szCs w:val="24"/>
        </w:rPr>
        <w:t xml:space="preserve">υβέρνηση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τους Κ</w:t>
      </w:r>
      <w:r w:rsidRPr="006513AB">
        <w:rPr>
          <w:rFonts w:eastAsia="Times New Roman" w:cs="Times New Roman"/>
          <w:szCs w:val="24"/>
        </w:rPr>
        <w:t xml:space="preserve">αναδούς και </w:t>
      </w:r>
      <w:r>
        <w:rPr>
          <w:rFonts w:eastAsia="Times New Roman" w:cs="Times New Roman"/>
          <w:szCs w:val="24"/>
        </w:rPr>
        <w:t>ε</w:t>
      </w:r>
      <w:r w:rsidRPr="006513AB">
        <w:rPr>
          <w:rFonts w:eastAsia="Times New Roman" w:cs="Times New Roman"/>
          <w:szCs w:val="24"/>
        </w:rPr>
        <w:t>ντόπιους ιδιώτες επενδυτές</w:t>
      </w:r>
      <w:r>
        <w:rPr>
          <w:rFonts w:eastAsia="Times New Roman" w:cs="Times New Roman"/>
          <w:szCs w:val="24"/>
        </w:rPr>
        <w:t>- ν</w:t>
      </w:r>
      <w:r w:rsidRPr="006513AB">
        <w:rPr>
          <w:rFonts w:eastAsia="Times New Roman" w:cs="Times New Roman"/>
          <w:szCs w:val="24"/>
        </w:rPr>
        <w:t>α επαναπροσδιορίσουν το τίμημα</w:t>
      </w:r>
      <w:r>
        <w:rPr>
          <w:rFonts w:eastAsia="Times New Roman" w:cs="Times New Roman"/>
          <w:szCs w:val="24"/>
        </w:rPr>
        <w:t>,</w:t>
      </w:r>
      <w:r w:rsidRPr="006513AB">
        <w:rPr>
          <w:rFonts w:eastAsia="Times New Roman" w:cs="Times New Roman"/>
          <w:szCs w:val="24"/>
        </w:rPr>
        <w:t xml:space="preserve"> αυξάνοντ</w:t>
      </w:r>
      <w:r>
        <w:rPr>
          <w:rFonts w:eastAsia="Times New Roman" w:cs="Times New Roman"/>
          <w:szCs w:val="24"/>
        </w:rPr>
        <w:t>ά</w:t>
      </w:r>
      <w:r w:rsidRPr="006513AB">
        <w:rPr>
          <w:rFonts w:eastAsia="Times New Roman" w:cs="Times New Roman"/>
          <w:szCs w:val="24"/>
        </w:rPr>
        <w:t xml:space="preserve">ς το </w:t>
      </w:r>
      <w:r>
        <w:rPr>
          <w:rFonts w:eastAsia="Times New Roman" w:cs="Times New Roman"/>
          <w:szCs w:val="24"/>
        </w:rPr>
        <w:t>σ</w:t>
      </w:r>
      <w:r w:rsidRPr="006513AB">
        <w:rPr>
          <w:rFonts w:eastAsia="Times New Roman" w:cs="Times New Roman"/>
          <w:szCs w:val="24"/>
        </w:rPr>
        <w:t>ε ποσοστό περίπου 127%</w:t>
      </w:r>
      <w:r>
        <w:rPr>
          <w:rFonts w:eastAsia="Times New Roman" w:cs="Times New Roman"/>
          <w:szCs w:val="24"/>
        </w:rPr>
        <w:t xml:space="preserve">, δηλαδή </w:t>
      </w:r>
      <w:r>
        <w:rPr>
          <w:rFonts w:eastAsia="Times New Roman" w:cs="Times New Roman"/>
          <w:szCs w:val="24"/>
        </w:rPr>
        <w:t>σ</w:t>
      </w:r>
      <w:r>
        <w:rPr>
          <w:rFonts w:eastAsia="Times New Roman" w:cs="Times New Roman"/>
          <w:szCs w:val="24"/>
        </w:rPr>
        <w:t>το ποσό του 1.</w:t>
      </w:r>
      <w:r w:rsidRPr="006513AB">
        <w:rPr>
          <w:rFonts w:eastAsia="Times New Roman" w:cs="Times New Roman"/>
          <w:szCs w:val="24"/>
        </w:rPr>
        <w:t>115</w:t>
      </w:r>
      <w:r>
        <w:rPr>
          <w:rFonts w:eastAsia="Times New Roman" w:cs="Times New Roman"/>
          <w:szCs w:val="24"/>
        </w:rPr>
        <w:t>.000.000</w:t>
      </w:r>
      <w:r w:rsidRPr="006513AB">
        <w:rPr>
          <w:rFonts w:eastAsia="Times New Roman" w:cs="Times New Roman"/>
          <w:szCs w:val="24"/>
        </w:rPr>
        <w:t xml:space="preserve"> ευρώ και με τους αναλογούντες φόρους περίπου στο </w:t>
      </w:r>
      <w:r>
        <w:rPr>
          <w:rFonts w:eastAsia="Times New Roman" w:cs="Times New Roman"/>
          <w:szCs w:val="24"/>
        </w:rPr>
        <w:t>1.382.000.000</w:t>
      </w:r>
      <w:r w:rsidRPr="006513AB">
        <w:rPr>
          <w:rFonts w:eastAsia="Times New Roman" w:cs="Times New Roman"/>
          <w:szCs w:val="24"/>
        </w:rPr>
        <w:t xml:space="preserve"> ευρώ</w:t>
      </w:r>
      <w:r>
        <w:rPr>
          <w:rFonts w:eastAsia="Times New Roman" w:cs="Times New Roman"/>
          <w:szCs w:val="24"/>
        </w:rPr>
        <w:t xml:space="preserve">. </w:t>
      </w:r>
    </w:p>
    <w:p w14:paraId="65B2541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Το τίμ</w:t>
      </w:r>
      <w:r>
        <w:rPr>
          <w:rFonts w:eastAsia="Times New Roman" w:cs="Times New Roman"/>
          <w:szCs w:val="24"/>
        </w:rPr>
        <w:t>ημα ορίστηκε με βάση εσφαλμένα στοιχεία -</w:t>
      </w:r>
      <w:r w:rsidRPr="006513AB">
        <w:rPr>
          <w:rFonts w:eastAsia="Times New Roman" w:cs="Times New Roman"/>
          <w:szCs w:val="24"/>
        </w:rPr>
        <w:t>ισχυρίζεται ο ΣΥΡΙΖΑ</w:t>
      </w:r>
      <w:r>
        <w:rPr>
          <w:rFonts w:eastAsia="Times New Roman" w:cs="Times New Roman"/>
          <w:szCs w:val="24"/>
        </w:rPr>
        <w:t xml:space="preserve"> ότι πήρε </w:t>
      </w:r>
      <w:r w:rsidRPr="006513AB">
        <w:rPr>
          <w:rFonts w:eastAsia="Times New Roman" w:cs="Times New Roman"/>
          <w:szCs w:val="24"/>
        </w:rPr>
        <w:t>κάποια παλιά ημερομηνία</w:t>
      </w:r>
      <w:r>
        <w:rPr>
          <w:rFonts w:eastAsia="Times New Roman" w:cs="Times New Roman"/>
          <w:szCs w:val="24"/>
        </w:rPr>
        <w:t>-</w:t>
      </w:r>
      <w:r w:rsidRPr="006513AB">
        <w:rPr>
          <w:rFonts w:eastAsia="Times New Roman" w:cs="Times New Roman"/>
          <w:szCs w:val="24"/>
        </w:rPr>
        <w:t xml:space="preserve"> και δεδομένα τα οποία σε καμία περίπτωση δεν αντικατόπτριζαν την πραγματική λειτουργία</w:t>
      </w:r>
      <w:r>
        <w:rPr>
          <w:rFonts w:eastAsia="Times New Roman" w:cs="Times New Roman"/>
          <w:szCs w:val="24"/>
        </w:rPr>
        <w:t>, την</w:t>
      </w:r>
      <w:r w:rsidRPr="006513AB">
        <w:rPr>
          <w:rFonts w:eastAsia="Times New Roman" w:cs="Times New Roman"/>
          <w:szCs w:val="24"/>
        </w:rPr>
        <w:t xml:space="preserve"> οικον</w:t>
      </w:r>
      <w:r>
        <w:rPr>
          <w:rFonts w:eastAsia="Times New Roman" w:cs="Times New Roman"/>
          <w:szCs w:val="24"/>
        </w:rPr>
        <w:t>ομική κατάσταση και εικόνα του δ</w:t>
      </w:r>
      <w:r w:rsidRPr="006513AB">
        <w:rPr>
          <w:rFonts w:eastAsia="Times New Roman" w:cs="Times New Roman"/>
          <w:szCs w:val="24"/>
        </w:rPr>
        <w:t xml:space="preserve">ιεθνούς </w:t>
      </w:r>
      <w:r>
        <w:rPr>
          <w:rFonts w:eastAsia="Times New Roman" w:cs="Times New Roman"/>
          <w:szCs w:val="24"/>
        </w:rPr>
        <w:t>α</w:t>
      </w:r>
      <w:r w:rsidRPr="006513AB">
        <w:rPr>
          <w:rFonts w:eastAsia="Times New Roman" w:cs="Times New Roman"/>
          <w:szCs w:val="24"/>
        </w:rPr>
        <w:t>εροδρομίου</w:t>
      </w:r>
      <w:r>
        <w:rPr>
          <w:rFonts w:eastAsia="Times New Roman" w:cs="Times New Roman"/>
          <w:szCs w:val="24"/>
        </w:rPr>
        <w:t>. Ο</w:t>
      </w:r>
      <w:r w:rsidRPr="006513AB">
        <w:rPr>
          <w:rFonts w:eastAsia="Times New Roman" w:cs="Times New Roman"/>
          <w:szCs w:val="24"/>
        </w:rPr>
        <w:t xml:space="preserve">ι </w:t>
      </w:r>
      <w:r w:rsidRPr="006513AB">
        <w:rPr>
          <w:rFonts w:eastAsia="Times New Roman" w:cs="Times New Roman"/>
          <w:szCs w:val="24"/>
        </w:rPr>
        <w:t>διαδικασ</w:t>
      </w:r>
      <w:r>
        <w:rPr>
          <w:rFonts w:eastAsia="Times New Roman" w:cs="Times New Roman"/>
          <w:szCs w:val="24"/>
        </w:rPr>
        <w:t xml:space="preserve">ίες που ακολουθήθηκαν δεν ήταν </w:t>
      </w:r>
      <w:r w:rsidRPr="006513AB">
        <w:rPr>
          <w:rFonts w:eastAsia="Times New Roman" w:cs="Times New Roman"/>
          <w:szCs w:val="24"/>
        </w:rPr>
        <w:t>διαφανείς και εγείρουν ερωτηματικά</w:t>
      </w:r>
      <w:r>
        <w:rPr>
          <w:rFonts w:eastAsia="Times New Roman" w:cs="Times New Roman"/>
          <w:szCs w:val="24"/>
        </w:rPr>
        <w:t>.</w:t>
      </w:r>
    </w:p>
    <w:p w14:paraId="65B2541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Α</w:t>
      </w:r>
      <w:r w:rsidRPr="006513AB">
        <w:rPr>
          <w:rFonts w:eastAsia="Times New Roman" w:cs="Times New Roman"/>
          <w:szCs w:val="24"/>
        </w:rPr>
        <w:t xml:space="preserve">ντίστοιχες διαδικασίες κινήθηκαν και στην αρμόδια </w:t>
      </w:r>
      <w:r>
        <w:rPr>
          <w:rFonts w:eastAsia="Times New Roman" w:cs="Times New Roman"/>
          <w:szCs w:val="24"/>
        </w:rPr>
        <w:t>ε</w:t>
      </w:r>
      <w:r w:rsidRPr="006513AB">
        <w:rPr>
          <w:rFonts w:eastAsia="Times New Roman" w:cs="Times New Roman"/>
          <w:szCs w:val="24"/>
        </w:rPr>
        <w:t>πιτροπή</w:t>
      </w:r>
      <w:r>
        <w:rPr>
          <w:rFonts w:eastAsia="Times New Roman" w:cs="Times New Roman"/>
          <w:szCs w:val="24"/>
        </w:rPr>
        <w:t>,</w:t>
      </w:r>
      <w:r w:rsidRPr="006513AB">
        <w:rPr>
          <w:rFonts w:eastAsia="Times New Roman" w:cs="Times New Roman"/>
          <w:szCs w:val="24"/>
        </w:rPr>
        <w:t xml:space="preserve"> που μας δημιουργούν πολλά ερωτήματα</w:t>
      </w:r>
      <w:r>
        <w:rPr>
          <w:rFonts w:eastAsia="Times New Roman" w:cs="Times New Roman"/>
          <w:szCs w:val="24"/>
        </w:rPr>
        <w:t xml:space="preserve">. </w:t>
      </w:r>
    </w:p>
    <w:p w14:paraId="65B2541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H π</w:t>
      </w:r>
      <w:r w:rsidRPr="006513AB">
        <w:rPr>
          <w:rFonts w:eastAsia="Times New Roman" w:cs="Times New Roman"/>
          <w:szCs w:val="24"/>
        </w:rPr>
        <w:t xml:space="preserve">ρώτη αιτία </w:t>
      </w:r>
      <w:r>
        <w:rPr>
          <w:rFonts w:eastAsia="Times New Roman" w:cs="Times New Roman"/>
          <w:szCs w:val="24"/>
        </w:rPr>
        <w:t>έγερσης ερωτηματικού</w:t>
      </w:r>
      <w:r w:rsidRPr="006513AB">
        <w:rPr>
          <w:rFonts w:eastAsia="Times New Roman" w:cs="Times New Roman"/>
          <w:szCs w:val="24"/>
        </w:rPr>
        <w:t xml:space="preserve"> είναι η επιλογή της </w:t>
      </w:r>
      <w:r>
        <w:rPr>
          <w:rFonts w:eastAsia="Times New Roman" w:cs="Times New Roman"/>
          <w:szCs w:val="24"/>
        </w:rPr>
        <w:t>ε</w:t>
      </w:r>
      <w:r w:rsidRPr="006513AB">
        <w:rPr>
          <w:rFonts w:eastAsia="Times New Roman" w:cs="Times New Roman"/>
          <w:szCs w:val="24"/>
        </w:rPr>
        <w:t>πιτροπής</w:t>
      </w:r>
      <w:r>
        <w:rPr>
          <w:rFonts w:eastAsia="Times New Roman" w:cs="Times New Roman"/>
          <w:szCs w:val="24"/>
        </w:rPr>
        <w:t xml:space="preserve"> </w:t>
      </w:r>
      <w:r w:rsidRPr="006513AB">
        <w:rPr>
          <w:rFonts w:eastAsia="Times New Roman" w:cs="Times New Roman"/>
          <w:szCs w:val="24"/>
        </w:rPr>
        <w:t>να μην καλέσει το</w:t>
      </w:r>
      <w:r w:rsidRPr="006513AB">
        <w:rPr>
          <w:rFonts w:eastAsia="Times New Roman" w:cs="Times New Roman"/>
          <w:szCs w:val="24"/>
        </w:rPr>
        <w:t>υς εμπλεκόμενους φορείς</w:t>
      </w:r>
      <w:r>
        <w:rPr>
          <w:rFonts w:eastAsia="Times New Roman" w:cs="Times New Roman"/>
          <w:szCs w:val="24"/>
        </w:rPr>
        <w:t xml:space="preserve">. Σαφώς και αποτελεί υποχρέωση της </w:t>
      </w:r>
      <w:r>
        <w:rPr>
          <w:rFonts w:eastAsia="Times New Roman" w:cs="Times New Roman"/>
          <w:szCs w:val="24"/>
        </w:rPr>
        <w:t>ε</w:t>
      </w:r>
      <w:r w:rsidRPr="006513AB">
        <w:rPr>
          <w:rFonts w:eastAsia="Times New Roman" w:cs="Times New Roman"/>
          <w:szCs w:val="24"/>
        </w:rPr>
        <w:t xml:space="preserve">πιτροπής να καλέσει </w:t>
      </w:r>
      <w:r>
        <w:rPr>
          <w:rFonts w:eastAsia="Times New Roman" w:cs="Times New Roman"/>
          <w:szCs w:val="24"/>
        </w:rPr>
        <w:t>σε ακρόαση τους</w:t>
      </w:r>
      <w:r w:rsidRPr="006513AB">
        <w:rPr>
          <w:rFonts w:eastAsia="Times New Roman" w:cs="Times New Roman"/>
          <w:szCs w:val="24"/>
        </w:rPr>
        <w:t xml:space="preserve"> φορείς</w:t>
      </w:r>
      <w:r>
        <w:rPr>
          <w:rFonts w:eastAsia="Times New Roman" w:cs="Times New Roman"/>
          <w:szCs w:val="24"/>
        </w:rPr>
        <w:t>,</w:t>
      </w:r>
      <w:r w:rsidRPr="006513AB">
        <w:rPr>
          <w:rFonts w:eastAsia="Times New Roman" w:cs="Times New Roman"/>
          <w:szCs w:val="24"/>
        </w:rPr>
        <w:t xml:space="preserve"> ιδίως σε αυτή</w:t>
      </w:r>
      <w:r>
        <w:rPr>
          <w:rFonts w:eastAsia="Times New Roman" w:cs="Times New Roman"/>
          <w:szCs w:val="24"/>
        </w:rPr>
        <w:t>ν</w:t>
      </w:r>
      <w:r w:rsidRPr="006513AB">
        <w:rPr>
          <w:rFonts w:eastAsia="Times New Roman" w:cs="Times New Roman"/>
          <w:szCs w:val="24"/>
        </w:rPr>
        <w:t xml:space="preserve"> την περίπτωση και όπως αυτή εξελίχθηκε</w:t>
      </w:r>
      <w:r>
        <w:rPr>
          <w:rFonts w:eastAsia="Times New Roman" w:cs="Times New Roman"/>
          <w:szCs w:val="24"/>
        </w:rPr>
        <w:t>.</w:t>
      </w:r>
    </w:p>
    <w:p w14:paraId="65B2541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w:t>
      </w:r>
      <w:r w:rsidRPr="006513AB">
        <w:rPr>
          <w:rFonts w:eastAsia="Times New Roman" w:cs="Times New Roman"/>
          <w:szCs w:val="24"/>
        </w:rPr>
        <w:t xml:space="preserve">ο δεύτερο ερώτημα </w:t>
      </w:r>
      <w:r>
        <w:rPr>
          <w:rFonts w:eastAsia="Times New Roman" w:cs="Times New Roman"/>
          <w:szCs w:val="24"/>
        </w:rPr>
        <w:t>τ</w:t>
      </w:r>
      <w:r w:rsidRPr="006513AB">
        <w:rPr>
          <w:rFonts w:eastAsia="Times New Roman" w:cs="Times New Roman"/>
          <w:szCs w:val="24"/>
        </w:rPr>
        <w:t xml:space="preserve">ο οποίο </w:t>
      </w:r>
      <w:r>
        <w:rPr>
          <w:rFonts w:eastAsia="Times New Roman" w:cs="Times New Roman"/>
          <w:szCs w:val="24"/>
        </w:rPr>
        <w:t xml:space="preserve">εγείρεται </w:t>
      </w:r>
      <w:r w:rsidRPr="006513AB">
        <w:rPr>
          <w:rFonts w:eastAsia="Times New Roman" w:cs="Times New Roman"/>
          <w:szCs w:val="24"/>
        </w:rPr>
        <w:t>εδώ</w:t>
      </w:r>
      <w:r>
        <w:rPr>
          <w:rFonts w:eastAsia="Times New Roman" w:cs="Times New Roman"/>
          <w:szCs w:val="24"/>
        </w:rPr>
        <w:t>,</w:t>
      </w:r>
      <w:r w:rsidRPr="006513AB">
        <w:rPr>
          <w:rFonts w:eastAsia="Times New Roman" w:cs="Times New Roman"/>
          <w:szCs w:val="24"/>
        </w:rPr>
        <w:t xml:space="preserve"> αφορά τον λόγο για τον οποίον δεν </w:t>
      </w:r>
      <w:r>
        <w:rPr>
          <w:rFonts w:eastAsia="Times New Roman" w:cs="Times New Roman"/>
          <w:szCs w:val="24"/>
        </w:rPr>
        <w:t>κλήθηκαν</w:t>
      </w:r>
      <w:r w:rsidRPr="006513AB">
        <w:rPr>
          <w:rFonts w:eastAsia="Times New Roman" w:cs="Times New Roman"/>
          <w:szCs w:val="24"/>
        </w:rPr>
        <w:t xml:space="preserve"> οι φορείς</w:t>
      </w:r>
      <w:r>
        <w:rPr>
          <w:rFonts w:eastAsia="Times New Roman" w:cs="Times New Roman"/>
          <w:szCs w:val="24"/>
        </w:rPr>
        <w:t>. Μ</w:t>
      </w:r>
      <w:r w:rsidRPr="006513AB">
        <w:rPr>
          <w:rFonts w:eastAsia="Times New Roman" w:cs="Times New Roman"/>
          <w:szCs w:val="24"/>
        </w:rPr>
        <w:t xml:space="preserve">ήπως η επιλογή αυτή </w:t>
      </w:r>
      <w:r>
        <w:rPr>
          <w:rFonts w:eastAsia="Times New Roman" w:cs="Times New Roman"/>
          <w:szCs w:val="24"/>
        </w:rPr>
        <w:t>έχει</w:t>
      </w:r>
      <w:r w:rsidRPr="006513AB">
        <w:rPr>
          <w:rFonts w:eastAsia="Times New Roman" w:cs="Times New Roman"/>
          <w:szCs w:val="24"/>
        </w:rPr>
        <w:t xml:space="preserve"> σχέση με την επιστολή την οποία είχε στείλει στις αρχές το</w:t>
      </w:r>
      <w:r>
        <w:rPr>
          <w:rFonts w:eastAsia="Times New Roman" w:cs="Times New Roman"/>
          <w:szCs w:val="24"/>
        </w:rPr>
        <w:t>υ Ιανουαρίου του 2019 προς την Κ</w:t>
      </w:r>
      <w:r w:rsidRPr="006513AB">
        <w:rPr>
          <w:rFonts w:eastAsia="Times New Roman" w:cs="Times New Roman"/>
          <w:szCs w:val="24"/>
        </w:rPr>
        <w:t xml:space="preserve">υβέρνηση ο </w:t>
      </w:r>
      <w:r>
        <w:rPr>
          <w:rFonts w:eastAsia="Times New Roman" w:cs="Times New Roman"/>
          <w:szCs w:val="24"/>
        </w:rPr>
        <w:t>γ</w:t>
      </w:r>
      <w:r w:rsidRPr="006513AB">
        <w:rPr>
          <w:rFonts w:eastAsia="Times New Roman" w:cs="Times New Roman"/>
          <w:szCs w:val="24"/>
        </w:rPr>
        <w:t xml:space="preserve">ενικός </w:t>
      </w:r>
      <w:r>
        <w:rPr>
          <w:rFonts w:eastAsia="Times New Roman" w:cs="Times New Roman"/>
          <w:szCs w:val="24"/>
        </w:rPr>
        <w:t>δ</w:t>
      </w:r>
      <w:r w:rsidRPr="006513AB">
        <w:rPr>
          <w:rFonts w:eastAsia="Times New Roman" w:cs="Times New Roman"/>
          <w:szCs w:val="24"/>
        </w:rPr>
        <w:t xml:space="preserve">ιευθυντής </w:t>
      </w:r>
      <w:r>
        <w:rPr>
          <w:rFonts w:eastAsia="Times New Roman" w:cs="Times New Roman"/>
          <w:szCs w:val="24"/>
        </w:rPr>
        <w:t xml:space="preserve">του </w:t>
      </w:r>
      <w:r>
        <w:rPr>
          <w:rFonts w:eastAsia="Times New Roman" w:cs="Times New Roman"/>
          <w:szCs w:val="24"/>
        </w:rPr>
        <w:t>Δ</w:t>
      </w:r>
      <w:r>
        <w:rPr>
          <w:rFonts w:eastAsia="Times New Roman" w:cs="Times New Roman"/>
          <w:szCs w:val="24"/>
        </w:rPr>
        <w:t>ι</w:t>
      </w:r>
      <w:r w:rsidRPr="006513AB">
        <w:rPr>
          <w:rFonts w:eastAsia="Times New Roman" w:cs="Times New Roman"/>
          <w:szCs w:val="24"/>
        </w:rPr>
        <w:t xml:space="preserve">εθνούς </w:t>
      </w:r>
      <w:r>
        <w:rPr>
          <w:rFonts w:eastAsia="Times New Roman" w:cs="Times New Roman"/>
          <w:szCs w:val="24"/>
        </w:rPr>
        <w:t>Α</w:t>
      </w:r>
      <w:r w:rsidRPr="006513AB">
        <w:rPr>
          <w:rFonts w:eastAsia="Times New Roman" w:cs="Times New Roman"/>
          <w:szCs w:val="24"/>
        </w:rPr>
        <w:t>εροδρομίου</w:t>
      </w:r>
      <w:r>
        <w:rPr>
          <w:rFonts w:eastAsia="Times New Roman" w:cs="Times New Roman"/>
          <w:szCs w:val="24"/>
        </w:rPr>
        <w:t>,</w:t>
      </w:r>
      <w:r w:rsidRPr="006513AB">
        <w:rPr>
          <w:rFonts w:eastAsia="Times New Roman" w:cs="Times New Roman"/>
          <w:szCs w:val="24"/>
        </w:rPr>
        <w:t xml:space="preserve"> προκειμένου να του δοθούν εξηγήσεις για την </w:t>
      </w:r>
      <w:r>
        <w:rPr>
          <w:rFonts w:eastAsia="Times New Roman" w:cs="Times New Roman"/>
          <w:szCs w:val="24"/>
        </w:rPr>
        <w:t>καθυστέρηση της υπογραφής και τη</w:t>
      </w:r>
      <w:r w:rsidRPr="006513AB">
        <w:rPr>
          <w:rFonts w:eastAsia="Times New Roman" w:cs="Times New Roman"/>
          <w:szCs w:val="24"/>
        </w:rPr>
        <w:t xml:space="preserve">ς </w:t>
      </w:r>
      <w:r>
        <w:rPr>
          <w:rFonts w:eastAsia="Times New Roman" w:cs="Times New Roman"/>
          <w:szCs w:val="24"/>
        </w:rPr>
        <w:t>κύρωσης</w:t>
      </w:r>
      <w:r>
        <w:rPr>
          <w:rFonts w:eastAsia="Times New Roman" w:cs="Times New Roman"/>
          <w:szCs w:val="24"/>
        </w:rPr>
        <w:t xml:space="preserve"> της εν λόγω </w:t>
      </w:r>
      <w:r>
        <w:rPr>
          <w:rFonts w:eastAsia="Times New Roman" w:cs="Times New Roman"/>
          <w:szCs w:val="24"/>
        </w:rPr>
        <w:t>σ</w:t>
      </w:r>
      <w:r w:rsidRPr="006513AB">
        <w:rPr>
          <w:rFonts w:eastAsia="Times New Roman" w:cs="Times New Roman"/>
          <w:szCs w:val="24"/>
        </w:rPr>
        <w:t>υμφωνίας από τη Βουλή</w:t>
      </w:r>
      <w:r>
        <w:rPr>
          <w:rFonts w:eastAsia="Times New Roman" w:cs="Times New Roman"/>
          <w:szCs w:val="24"/>
        </w:rPr>
        <w:t>;</w:t>
      </w:r>
    </w:p>
    <w:p w14:paraId="65B2541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w:t>
      </w:r>
      <w:r w:rsidRPr="006513AB">
        <w:rPr>
          <w:rFonts w:eastAsia="Times New Roman" w:cs="Times New Roman"/>
          <w:szCs w:val="24"/>
        </w:rPr>
        <w:t xml:space="preserve">την επιστολή που απέστειλε ο </w:t>
      </w:r>
      <w:r>
        <w:rPr>
          <w:rFonts w:eastAsia="Times New Roman" w:cs="Times New Roman"/>
          <w:szCs w:val="24"/>
        </w:rPr>
        <w:t>γ</w:t>
      </w:r>
      <w:r w:rsidRPr="006513AB">
        <w:rPr>
          <w:rFonts w:eastAsia="Times New Roman" w:cs="Times New Roman"/>
          <w:szCs w:val="24"/>
        </w:rPr>
        <w:t xml:space="preserve">ενικός </w:t>
      </w:r>
      <w:r>
        <w:rPr>
          <w:rFonts w:eastAsia="Times New Roman" w:cs="Times New Roman"/>
          <w:szCs w:val="24"/>
        </w:rPr>
        <w:t>δ</w:t>
      </w:r>
      <w:r w:rsidRPr="006513AB">
        <w:rPr>
          <w:rFonts w:eastAsia="Times New Roman" w:cs="Times New Roman"/>
          <w:szCs w:val="24"/>
        </w:rPr>
        <w:t xml:space="preserve">ιευθυντής του Διεθνούς </w:t>
      </w:r>
      <w:r>
        <w:rPr>
          <w:rFonts w:eastAsia="Times New Roman" w:cs="Times New Roman"/>
          <w:szCs w:val="24"/>
        </w:rPr>
        <w:t>Α</w:t>
      </w:r>
      <w:r w:rsidRPr="006513AB">
        <w:rPr>
          <w:rFonts w:eastAsia="Times New Roman" w:cs="Times New Roman"/>
          <w:szCs w:val="24"/>
        </w:rPr>
        <w:t>εροδρομίου Αθηνών</w:t>
      </w:r>
      <w:r>
        <w:rPr>
          <w:rFonts w:eastAsia="Times New Roman" w:cs="Times New Roman"/>
          <w:szCs w:val="24"/>
        </w:rPr>
        <w:t>, στις 4</w:t>
      </w:r>
      <w:r w:rsidRPr="006513AB">
        <w:rPr>
          <w:rFonts w:eastAsia="Times New Roman" w:cs="Times New Roman"/>
          <w:szCs w:val="24"/>
        </w:rPr>
        <w:t xml:space="preserve"> Ιανουαρίου του 2019</w:t>
      </w:r>
      <w:r>
        <w:rPr>
          <w:rFonts w:eastAsia="Times New Roman" w:cs="Times New Roman"/>
          <w:szCs w:val="24"/>
        </w:rPr>
        <w:t>, στον Υπουργό Οικονομικών και την</w:t>
      </w:r>
      <w:r w:rsidRPr="006513AB">
        <w:rPr>
          <w:rFonts w:eastAsia="Times New Roman" w:cs="Times New Roman"/>
          <w:szCs w:val="24"/>
        </w:rPr>
        <w:t xml:space="preserve"> κοινοποίησε στο </w:t>
      </w:r>
      <w:r>
        <w:rPr>
          <w:rFonts w:eastAsia="Times New Roman" w:cs="Times New Roman"/>
          <w:szCs w:val="24"/>
        </w:rPr>
        <w:t xml:space="preserve">ΤΑΙΠΕΔ, </w:t>
      </w:r>
      <w:r>
        <w:rPr>
          <w:rFonts w:eastAsia="Times New Roman" w:cs="Times New Roman"/>
          <w:szCs w:val="24"/>
        </w:rPr>
        <w:lastRenderedPageBreak/>
        <w:t>μέμφεται την Κ</w:t>
      </w:r>
      <w:r w:rsidRPr="006513AB">
        <w:rPr>
          <w:rFonts w:eastAsia="Times New Roman" w:cs="Times New Roman"/>
          <w:szCs w:val="24"/>
        </w:rPr>
        <w:t>υβέρνηση και καταδεικνύει τ</w:t>
      </w:r>
      <w:r>
        <w:rPr>
          <w:rFonts w:eastAsia="Times New Roman" w:cs="Times New Roman"/>
          <w:szCs w:val="24"/>
        </w:rPr>
        <w:t xml:space="preserve">ις </w:t>
      </w:r>
      <w:r>
        <w:rPr>
          <w:rFonts w:eastAsia="Times New Roman" w:cs="Times New Roman"/>
          <w:szCs w:val="24"/>
        </w:rPr>
        <w:t>συνέπειες της αδράνειας της Κ</w:t>
      </w:r>
      <w:r w:rsidRPr="006513AB">
        <w:rPr>
          <w:rFonts w:eastAsia="Times New Roman" w:cs="Times New Roman"/>
          <w:szCs w:val="24"/>
        </w:rPr>
        <w:t xml:space="preserve">υβέρνησης </w:t>
      </w:r>
      <w:r>
        <w:rPr>
          <w:rFonts w:eastAsia="Times New Roman" w:cs="Times New Roman"/>
          <w:szCs w:val="24"/>
        </w:rPr>
        <w:t>ΣΥΡΙΖΑ.</w:t>
      </w:r>
    </w:p>
    <w:p w14:paraId="65B2541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w:t>
      </w:r>
      <w:r w:rsidRPr="006513AB">
        <w:rPr>
          <w:rFonts w:eastAsia="Times New Roman" w:cs="Times New Roman"/>
          <w:szCs w:val="24"/>
        </w:rPr>
        <w:t>δώ θα ήθελα να κάνω μία παρένθεση που τη θεωρώ απαραίτητη</w:t>
      </w:r>
      <w:r>
        <w:rPr>
          <w:rFonts w:eastAsia="Times New Roman" w:cs="Times New Roman"/>
          <w:szCs w:val="24"/>
        </w:rPr>
        <w:t>.</w:t>
      </w:r>
    </w:p>
    <w:p w14:paraId="65B2541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Στο ΤΑΙΠΕΔ </w:t>
      </w:r>
      <w:r>
        <w:rPr>
          <w:rFonts w:eastAsia="Times New Roman" w:cs="Times New Roman"/>
          <w:szCs w:val="24"/>
        </w:rPr>
        <w:t>δ</w:t>
      </w:r>
      <w:r>
        <w:rPr>
          <w:rFonts w:eastAsia="Times New Roman" w:cs="Times New Roman"/>
          <w:szCs w:val="24"/>
        </w:rPr>
        <w:t xml:space="preserve">ιευθύνουσα </w:t>
      </w:r>
      <w:r>
        <w:rPr>
          <w:rFonts w:eastAsia="Times New Roman" w:cs="Times New Roman"/>
          <w:szCs w:val="24"/>
        </w:rPr>
        <w:t>σ</w:t>
      </w:r>
      <w:r>
        <w:rPr>
          <w:rFonts w:eastAsia="Times New Roman" w:cs="Times New Roman"/>
          <w:szCs w:val="24"/>
        </w:rPr>
        <w:t>ύμβουλος είναι η Ράνια Αικατερινάρη, η κόρη της γνωστής πρώην Βουλευτού του ΣΥΡΙΖΑ Ασημίνας Ξηροτύρη -Αικατερινάρη, η οποία Ρ</w:t>
      </w:r>
      <w:r>
        <w:rPr>
          <w:rFonts w:eastAsia="Times New Roman" w:cs="Times New Roman"/>
          <w:szCs w:val="24"/>
        </w:rPr>
        <w:t>άνια Αικατερινάρη παραπέμφθηκε και δικάζεται στο Τριμελές Εφετείο Κακουργημάτων για το κακούργημα της απιστίας με την προκληθείσα ζημιά να υπερβαίνει το χρηματικό ποσό των 120.000 ευρώ. Ειδικότερα αφορά στο χρηματικό ποσό των 74 εκατομμυρίων ευρώ, περίπου,</w:t>
      </w:r>
      <w:r>
        <w:rPr>
          <w:rFonts w:eastAsia="Times New Roman" w:cs="Times New Roman"/>
          <w:szCs w:val="24"/>
        </w:rPr>
        <w:t xml:space="preserve"> για ένα έργο φάντασμα της ΔΕΗ στη Ρόδο. </w:t>
      </w:r>
    </w:p>
    <w:p w14:paraId="65B2541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Η Χρυσή Αυγή είχε ρωτήσει στο παρελθόν αν αυτά που δημοσιεύονται, αληθεύουν, εάν έχει γίνει η δίκη, πού βρίσκεται, εάν αθωώθηκε, εάν έχει καταδικαστεί. Απάντηση δεν έχουμε πάρει. Θα καταθέσω για τα Πρακτικά τις τρε</w:t>
      </w:r>
      <w:r>
        <w:rPr>
          <w:rFonts w:eastAsia="Times New Roman" w:cs="Times New Roman"/>
          <w:szCs w:val="24"/>
        </w:rPr>
        <w:t xml:space="preserve">ις επίκαιρες ερωτήσεις που είχα καταθέσει και εσείς οι δημοκράτες δεν ήρθατε να τις </w:t>
      </w:r>
      <w:r>
        <w:rPr>
          <w:rFonts w:eastAsia="Times New Roman" w:cs="Times New Roman"/>
          <w:szCs w:val="24"/>
        </w:rPr>
        <w:lastRenderedPageBreak/>
        <w:t>απαντήσετε ποτέ, καθώς και το βούλευμα που παραπέμπει στη δίκη της εν λόγω κυρίας.</w:t>
      </w:r>
    </w:p>
    <w:p w14:paraId="65B2542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Τι έχουμε, λοιπόν, εδώ; Έχουμε το ΤΑΙΠΕΔ με μία </w:t>
      </w:r>
      <w:r>
        <w:rPr>
          <w:rFonts w:eastAsia="Times New Roman" w:cs="Times New Roman"/>
          <w:szCs w:val="24"/>
        </w:rPr>
        <w:t>δ</w:t>
      </w:r>
      <w:r>
        <w:rPr>
          <w:rFonts w:eastAsia="Times New Roman" w:cs="Times New Roman"/>
          <w:szCs w:val="24"/>
        </w:rPr>
        <w:t xml:space="preserve">ιευθύνουσα </w:t>
      </w:r>
      <w:r>
        <w:rPr>
          <w:rFonts w:eastAsia="Times New Roman" w:cs="Times New Roman"/>
          <w:szCs w:val="24"/>
        </w:rPr>
        <w:t>σ</w:t>
      </w:r>
      <w:r>
        <w:rPr>
          <w:rFonts w:eastAsia="Times New Roman" w:cs="Times New Roman"/>
          <w:szCs w:val="24"/>
        </w:rPr>
        <w:t>ύμβουλο, η οποία είναι υπόδι</w:t>
      </w:r>
      <w:r>
        <w:rPr>
          <w:rFonts w:eastAsia="Times New Roman" w:cs="Times New Roman"/>
          <w:szCs w:val="24"/>
        </w:rPr>
        <w:t xml:space="preserve">κος και τον κ. Τσακαλώτο, ο οποίος υποκοστολογεί μία </w:t>
      </w:r>
      <w:r>
        <w:rPr>
          <w:rFonts w:eastAsia="Times New Roman" w:cs="Times New Roman"/>
          <w:szCs w:val="24"/>
        </w:rPr>
        <w:t>σ</w:t>
      </w:r>
      <w:r>
        <w:rPr>
          <w:rFonts w:eastAsia="Times New Roman" w:cs="Times New Roman"/>
          <w:szCs w:val="24"/>
        </w:rPr>
        <w:t>ύμβαση. Τι συμβαίνει εδώ; Μήπως έχουμε ενώπιών μας μία εγκληματική οργάνωση; Είναι περίεργο. Κάτι δεν μου κολλάει.</w:t>
      </w:r>
    </w:p>
    <w:p w14:paraId="65B2542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Πρόκειται περί τυχαίου γεγονότος; Πρόκειται, πραγματικά, περί αδράνειας; Πρόκειται περί</w:t>
      </w:r>
      <w:r>
        <w:rPr>
          <w:rFonts w:eastAsia="Times New Roman" w:cs="Times New Roman"/>
          <w:szCs w:val="24"/>
        </w:rPr>
        <w:t xml:space="preserve"> σκόπιμων ενεργειών; Θα το καταδείξει ο χρόνος και τα γεγονότα σύντομα.</w:t>
      </w:r>
    </w:p>
    <w:p w14:paraId="65B2542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Επίσης, όπως ανέφερα και στην </w:t>
      </w:r>
      <w:r>
        <w:rPr>
          <w:rFonts w:eastAsia="Times New Roman" w:cs="Times New Roman"/>
          <w:szCs w:val="24"/>
        </w:rPr>
        <w:t>ε</w:t>
      </w:r>
      <w:r>
        <w:rPr>
          <w:rFonts w:eastAsia="Times New Roman" w:cs="Times New Roman"/>
          <w:szCs w:val="24"/>
        </w:rPr>
        <w:t>πιτροπή, πολύ σημαντικό ζήτημα προκύπτει ένεκα της επιχειρούμενης παράτασης που δίνετ</w:t>
      </w:r>
      <w:r>
        <w:rPr>
          <w:rFonts w:eastAsia="Times New Roman" w:cs="Times New Roman"/>
          <w:szCs w:val="24"/>
        </w:rPr>
        <w:t>αι</w:t>
      </w:r>
      <w:r>
        <w:rPr>
          <w:rFonts w:eastAsia="Times New Roman" w:cs="Times New Roman"/>
          <w:szCs w:val="24"/>
        </w:rPr>
        <w:t xml:space="preserve"> μέσω της παρούσας κύρωσης. </w:t>
      </w:r>
    </w:p>
    <w:p w14:paraId="65B2542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Παράλληλα, λοιπόν, παρατείνετ</w:t>
      </w:r>
      <w:r>
        <w:rPr>
          <w:rFonts w:eastAsia="Times New Roman" w:cs="Times New Roman"/>
          <w:szCs w:val="24"/>
        </w:rPr>
        <w:t>αι</w:t>
      </w:r>
      <w:r>
        <w:rPr>
          <w:rFonts w:eastAsia="Times New Roman" w:cs="Times New Roman"/>
          <w:szCs w:val="24"/>
        </w:rPr>
        <w:t xml:space="preserve"> έως το έτος 2046 και το κλείσιμο του αεροδρομίου του Ελληνικού και το απίστευτο μονοπώλιο του ιδιωτικού αεροδρομίου των Σπάτων σε βάρος των εθνικών και αεροπορικών συμφερόντων και αναγκών της χώρας. </w:t>
      </w:r>
      <w:r>
        <w:rPr>
          <w:rFonts w:eastAsia="Times New Roman" w:cs="Times New Roman"/>
          <w:szCs w:val="24"/>
        </w:rPr>
        <w:lastRenderedPageBreak/>
        <w:t>Και, όμως, σήμερα, εν έτει 2019, υφίσταται ακόμη αεροδρό</w:t>
      </w:r>
      <w:r>
        <w:rPr>
          <w:rFonts w:eastAsia="Times New Roman" w:cs="Times New Roman"/>
          <w:szCs w:val="24"/>
        </w:rPr>
        <w:t xml:space="preserve">μιο στο Ελληνικό. </w:t>
      </w:r>
    </w:p>
    <w:p w14:paraId="65B2542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αναφέρθηκα στον ν.2338/1995 για το κλείσιμο του αεροδρομίου του Ελληνικού, ο οποίος δεν λέει την </w:t>
      </w:r>
      <w:r>
        <w:rPr>
          <w:rFonts w:eastAsia="Times New Roman" w:cs="Times New Roman"/>
          <w:szCs w:val="24"/>
        </w:rPr>
        <w:t>«</w:t>
      </w:r>
      <w:r>
        <w:rPr>
          <w:rFonts w:eastAsia="Times New Roman" w:cs="Times New Roman"/>
          <w:szCs w:val="24"/>
        </w:rPr>
        <w:t>κατάργησή του</w:t>
      </w:r>
      <w:r>
        <w:rPr>
          <w:rFonts w:eastAsia="Times New Roman" w:cs="Times New Roman"/>
          <w:szCs w:val="24"/>
        </w:rPr>
        <w:t>»</w:t>
      </w:r>
      <w:r>
        <w:rPr>
          <w:rFonts w:eastAsia="Times New Roman" w:cs="Times New Roman"/>
          <w:szCs w:val="24"/>
        </w:rPr>
        <w:t>, αλλά «παρατείνεται η παύση λειτουργίας του αεροδρομίου Ελληνικού μέχρι το 2046, αφού εξασφαλίζεται ότι το ελλ</w:t>
      </w:r>
      <w:r>
        <w:rPr>
          <w:rFonts w:eastAsia="Times New Roman" w:cs="Times New Roman"/>
          <w:szCs w:val="24"/>
        </w:rPr>
        <w:t xml:space="preserve">ηνικό δημόσιο θα εξασφαλίσει ότι κατά τη διάρκεια της συμβατικής περιόδου </w:t>
      </w:r>
      <w:r>
        <w:rPr>
          <w:rFonts w:eastAsia="Times New Roman" w:cs="Times New Roman"/>
          <w:szCs w:val="24"/>
        </w:rPr>
        <w:t>«</w:t>
      </w:r>
      <w:r>
        <w:rPr>
          <w:rFonts w:eastAsia="Times New Roman" w:cs="Times New Roman"/>
          <w:szCs w:val="24"/>
        </w:rPr>
        <w:t>ουδέν νέο ή υπάρχον αεροδρόμιο θα καταστεί διεθνές</w:t>
      </w:r>
      <w:r>
        <w:rPr>
          <w:rFonts w:eastAsia="Times New Roman" w:cs="Times New Roman"/>
          <w:szCs w:val="24"/>
        </w:rPr>
        <w:t>»</w:t>
      </w:r>
      <w:r>
        <w:rPr>
          <w:rFonts w:eastAsia="Times New Roman" w:cs="Times New Roman"/>
          <w:szCs w:val="24"/>
        </w:rPr>
        <w:t>, δηλαδή με εμπορική εκμετάλλευση αεροσκαφών είκοσι ή περισσοτέρων θέσεων, γραμμών εσωτερικο</w:t>
      </w:r>
      <w:r>
        <w:rPr>
          <w:rFonts w:eastAsia="Times New Roman" w:cs="Times New Roman"/>
          <w:szCs w:val="24"/>
        </w:rPr>
        <w:t>ύ</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5B2542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Για την οικονομία της συζήτη</w:t>
      </w:r>
      <w:r>
        <w:rPr>
          <w:rFonts w:eastAsia="Times New Roman" w:cs="Times New Roman"/>
          <w:szCs w:val="24"/>
        </w:rPr>
        <w:t>σης θα καταθέσω στα Πρακτικά τη σχετική απόφαση 1938/2010 του Δ΄ Τμήματος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p>
    <w:p w14:paraId="65B2542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Αποδεικνύετε </w:t>
      </w:r>
      <w:r>
        <w:rPr>
          <w:rFonts w:eastAsia="Times New Roman" w:cs="Times New Roman"/>
          <w:szCs w:val="24"/>
        </w:rPr>
        <w:t>με κάθε ενέργειά σας πως πράγματι είστε όλοι το ίδιο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Ανθέλληνες </w:t>
      </w:r>
      <w:r>
        <w:rPr>
          <w:rFonts w:eastAsia="Times New Roman" w:cs="Times New Roman"/>
          <w:szCs w:val="24"/>
        </w:rPr>
        <w:t>σε όλο το μεγαλείο σας. Ο χαρακτηρισμός αυτός σας αποδίδεται ένεκα των ενεργειών σας, οι οποίες</w:t>
      </w:r>
      <w:r>
        <w:rPr>
          <w:rFonts w:eastAsia="Times New Roman" w:cs="Times New Roman"/>
          <w:szCs w:val="24"/>
        </w:rPr>
        <w:t xml:space="preserve"> στο σύνολό τους εξυπηρετούν τα αλλότρια οικονομικά συμφέροντα και σε κα</w:t>
      </w:r>
      <w:r>
        <w:rPr>
          <w:rFonts w:eastAsia="Times New Roman" w:cs="Times New Roman"/>
          <w:szCs w:val="24"/>
        </w:rPr>
        <w:t>μ</w:t>
      </w:r>
      <w:r>
        <w:rPr>
          <w:rFonts w:eastAsia="Times New Roman" w:cs="Times New Roman"/>
          <w:szCs w:val="24"/>
        </w:rPr>
        <w:t xml:space="preserve">μία περίπτωση τα οικονομικά και εθνικά συμφέροντα της </w:t>
      </w:r>
      <w:r>
        <w:rPr>
          <w:rFonts w:eastAsia="Times New Roman" w:cs="Times New Roman"/>
          <w:szCs w:val="24"/>
        </w:rPr>
        <w:t xml:space="preserve">πατρίδας </w:t>
      </w:r>
      <w:r>
        <w:rPr>
          <w:rFonts w:eastAsia="Times New Roman" w:cs="Times New Roman"/>
          <w:szCs w:val="24"/>
        </w:rPr>
        <w:t>μας και του ελληνικού έθνους.</w:t>
      </w:r>
    </w:p>
    <w:p w14:paraId="65B2542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Η Χρυσή Αυγή ζητά την τροποποίηση των παραπάνω συμβατικών όρων, ώστε η Αθήνα να πάψει να </w:t>
      </w:r>
      <w:r>
        <w:rPr>
          <w:rFonts w:eastAsia="Times New Roman" w:cs="Times New Roman"/>
          <w:szCs w:val="24"/>
        </w:rPr>
        <w:t>είναι τριτοκοσμική αποικία, αλλά να διαθέτει ανά πάσα στιγμή το εναλλακτικό πολιτικό αεροδρόμιο στο Ελληνικό, όσο αυτό ακόμη παραμένει ανέπαφο και σε επιχειρησιακή ετοιμότητα να υποδεχθεί ξανά πτήσεις. Εμείς θα συνεχίσουμε τον αγώνα υπέρ της επαναλειτουργί</w:t>
      </w:r>
      <w:r>
        <w:rPr>
          <w:rFonts w:eastAsia="Times New Roman" w:cs="Times New Roman"/>
          <w:szCs w:val="24"/>
        </w:rPr>
        <w:t>ας του αεροδρομίου στο Ελληνικό.</w:t>
      </w:r>
    </w:p>
    <w:p w14:paraId="65B2542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Πριν κλείσω, αφού έχω λίγο χρόνο, και επειδή δεν έχω άλλο Βήμα, όπως είπα και στην αρχή, κύριε Πρόεδρε, επιτρέψτε μου σας, παρακαλώ πολύ, να εφιστήσω την προσοχή των συμπατριωτών μας, διότι έρχονται οι εκλογές και πρέπει να</w:t>
      </w:r>
      <w:r>
        <w:rPr>
          <w:rFonts w:eastAsia="Times New Roman" w:cs="Times New Roman"/>
          <w:szCs w:val="24"/>
        </w:rPr>
        <w:t xml:space="preserve"> είναι λίγο προσεκτικοί.</w:t>
      </w:r>
    </w:p>
    <w:p w14:paraId="65B2542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Η Νέα Δημοκρατία είναι ΣΥΡΙΖΑ. Τι; Δεν είναι; Η Νέα Δημοκρατία έχει ψηφίσει το 60% των νομοσχεδίων του ΣΥΡΙΖΑ, σύμφωνα με την έρευνα του ΚΕΦΙΜ το Νοέμβριο του 2018. </w:t>
      </w:r>
    </w:p>
    <w:p w14:paraId="65B2542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Η Νέα Δημοκρατία ψήφισε το μνημόνιο του ΣΥΡΙΖΑ τον Αύγουστο του 2</w:t>
      </w:r>
      <w:r>
        <w:rPr>
          <w:rFonts w:eastAsia="Times New Roman" w:cs="Times New Roman"/>
          <w:szCs w:val="24"/>
        </w:rPr>
        <w:t xml:space="preserve">015, ψήφισε το ισλαμικό τζαμί στον Βοτανικό </w:t>
      </w:r>
      <w:r>
        <w:rPr>
          <w:rFonts w:eastAsia="Times New Roman" w:cs="Times New Roman"/>
          <w:szCs w:val="24"/>
        </w:rPr>
        <w:lastRenderedPageBreak/>
        <w:t xml:space="preserve">που έφερε ο ΣΥΡΙΖΑ, ψήφισε 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υμβίωσης ομοφυλόφιλων, ψήφισε την αλλαγή φύλου μέχρι και σε δεκαπεντάχρονα παιδιά, ψήφισε την απόδοση ιθαγένειας στους λαθρομετανάστες. Συμφωνεί με την κατάργηση των θρησκευ</w:t>
      </w:r>
      <w:r>
        <w:rPr>
          <w:rFonts w:eastAsia="Times New Roman" w:cs="Times New Roman"/>
          <w:szCs w:val="24"/>
        </w:rPr>
        <w:t>τικών στα σχολεία. Συμφωνεί με το διαχωρισμό Εκκλησίας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Κ</w:t>
      </w:r>
      <w:r>
        <w:rPr>
          <w:rFonts w:eastAsia="Times New Roman" w:cs="Times New Roman"/>
          <w:szCs w:val="24"/>
        </w:rPr>
        <w:t xml:space="preserve">ράτους και σιωπά στα σχέδια του ΣΥΡΙΖΑ. Συμφωνεί με τη δημιουργία </w:t>
      </w:r>
      <w:r>
        <w:rPr>
          <w:rFonts w:eastAsia="Times New Roman" w:cs="Times New Roman"/>
          <w:szCs w:val="24"/>
          <w:lang w:val="en-US"/>
        </w:rPr>
        <w:t>hot</w:t>
      </w:r>
      <w:r w:rsidRPr="000F3F08">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για λαθρομετανάστες στην πατρίδα μας. Συμφωνεί με τη δράση ξένων πρακτόρων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ργανώσεων στην πατρίδα μας. Κα</w:t>
      </w:r>
      <w:r>
        <w:rPr>
          <w:rFonts w:eastAsia="Times New Roman" w:cs="Times New Roman"/>
          <w:szCs w:val="24"/>
        </w:rPr>
        <w:t>ταδίκασε ως φασίστα τον Ορμπάν στο Ευρωκοινοβούλιο μαζί με τον ΣΥΡΙΖΑ</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κλεισε στη φυλακή Έλληνες εθνικιστές Βουλευτές παρανόμως και χωρίς στοιχεία, επειδή της έκοβε ψήφους μαζί με ΣΥΡΙΖΑ, ΠΑΣΟΚ, ΚΚΕ και ΑΝΕΛ. Έχει κόψει παρανόμως την κρατική χρηματοδότηση</w:t>
      </w:r>
      <w:r>
        <w:rPr>
          <w:rFonts w:eastAsia="Times New Roman" w:cs="Times New Roman"/>
          <w:szCs w:val="24"/>
        </w:rPr>
        <w:t xml:space="preserve"> στο τρίτο κόμμα του ελληνικού Κοινοβουλίου από το 2013 μαζί με ΣΥΡΙΖΑ, ΠΑΣΟΚ και ΑΝΕΛ, όπως είπα και πριν, με φωτογραφικό νόμο ο οποίος είναι αντισυνταγματικός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Σιωπά </w:t>
      </w:r>
      <w:r>
        <w:rPr>
          <w:rFonts w:eastAsia="Times New Roman" w:cs="Times New Roman"/>
          <w:szCs w:val="24"/>
        </w:rPr>
        <w:t xml:space="preserve">ένοχα στη δολοφονία </w:t>
      </w:r>
      <w:r>
        <w:rPr>
          <w:rFonts w:eastAsia="Times New Roman" w:cs="Times New Roman"/>
          <w:szCs w:val="24"/>
        </w:rPr>
        <w:t xml:space="preserve">δύο Εθνικιστών </w:t>
      </w:r>
      <w:r>
        <w:rPr>
          <w:rFonts w:eastAsia="Times New Roman" w:cs="Times New Roman"/>
          <w:szCs w:val="24"/>
        </w:rPr>
        <w:t xml:space="preserve">νέων, του Φουντούλη και Καπελώνη, από αριστερούς τον </w:t>
      </w:r>
      <w:r>
        <w:rPr>
          <w:rFonts w:eastAsia="Times New Roman" w:cs="Times New Roman"/>
          <w:szCs w:val="24"/>
        </w:rPr>
        <w:t>Νοέμβριο του 2013</w:t>
      </w:r>
      <w:r>
        <w:rPr>
          <w:rFonts w:eastAsia="Times New Roman" w:cs="Times New Roman"/>
          <w:szCs w:val="24"/>
        </w:rPr>
        <w:t>.</w:t>
      </w:r>
      <w:r>
        <w:rPr>
          <w:rFonts w:eastAsia="Times New Roman" w:cs="Times New Roman"/>
          <w:szCs w:val="24"/>
        </w:rPr>
        <w:t xml:space="preserve"> </w:t>
      </w:r>
      <w:r>
        <w:rPr>
          <w:rFonts w:eastAsia="Times New Roman" w:cs="Times New Roman"/>
          <w:szCs w:val="24"/>
        </w:rPr>
        <w:t>Ψ</w:t>
      </w:r>
      <w:r>
        <w:rPr>
          <w:rFonts w:eastAsia="Times New Roman" w:cs="Times New Roman"/>
          <w:szCs w:val="24"/>
        </w:rPr>
        <w:t xml:space="preserve">ήφισε τον αντιρατσιστικό νόμο, ο οποίος ποινικοποίησε τη γνώμη όλων μας. </w:t>
      </w:r>
    </w:p>
    <w:p w14:paraId="65B2542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Η Νέα Δημοκρατία θέλει σύνθετη ονομασία για τα Σκόπια, όπως και ο ΣΥΡΙΖΑ. Η Νέα Δημοκρατία ήταν αντίθετη με τα συλλαλητήρια μέχρι που είδαν τα εκατομμύρια του λαο</w:t>
      </w:r>
      <w:r>
        <w:rPr>
          <w:rFonts w:eastAsia="Times New Roman" w:cs="Times New Roman"/>
          <w:szCs w:val="24"/>
        </w:rPr>
        <w:t xml:space="preserve">ύ και έτρεξαν για τα ψηφαλάκια. </w:t>
      </w:r>
    </w:p>
    <w:p w14:paraId="65B2542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Όταν έφερε ο ΣΥΡΙΖΑ τη Συμφωνία των Πρεσπών στη Βουλή, τους είπαμε να κάνουν πρόταση μομφής. Το αρνήθηκαν. Καταθέσαμε ένσταση αντισυνταγματικότητας, γιατί η Συμφωνία των Πρεσπών πρέπει να ψηφιστεί από εκατόν ογδόντα Βουλευτ</w:t>
      </w:r>
      <w:r>
        <w:rPr>
          <w:rFonts w:eastAsia="Times New Roman" w:cs="Times New Roman"/>
          <w:szCs w:val="24"/>
        </w:rPr>
        <w:t xml:space="preserve">ές και την καταψήφισαν, ενώ ο Δένδιας ούρλιαζε στη Βουλή ότι η Νέα Δημοκρατία δεν συμπράττει με τους φασίστες. Ενώ με τους κομμουνιστές συμπράττει μια χαρά! Ο, δε, Δένδιας αποθεώθηκε από τον ΣΥΡΙΖΑ καταχειροκροτούμενος. </w:t>
      </w:r>
    </w:p>
    <w:p w14:paraId="65B2542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Τους ζητήσαμε να αποτρέψουν την προ</w:t>
      </w:r>
      <w:r>
        <w:rPr>
          <w:rFonts w:eastAsia="Times New Roman" w:cs="Times New Roman"/>
          <w:szCs w:val="24"/>
        </w:rPr>
        <w:t xml:space="preserve">δοσία και να παραιτηθούν μαζί με το ΠΑΣΟΚ και εμάς, για να πάει η χώρα σε εκλογές σε όλη την επικράτεια οπότε και θα κατέρρεε ο ΣΥΡΙΖΑ. Το αρνήθηκαν και αυτό. Κάναμε πρόταση για διεξαγωγή δημοψηφίσματος. Το αρνήθηκαν. </w:t>
      </w:r>
    </w:p>
    <w:p w14:paraId="65B2542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Όχι, η Νέα Δημοκρατία δεν είναι ΣΥΡΙΖ</w:t>
      </w:r>
      <w:r>
        <w:rPr>
          <w:rFonts w:eastAsia="Times New Roman" w:cs="Times New Roman"/>
          <w:szCs w:val="24"/>
        </w:rPr>
        <w:t>Α, είναι χειρότερη από τον ΣΥΡΙΖΑ. Είναι ένα κόμμα απατεώνων και προδοτών. Είναι ένα κόμμα που εξαπατά τους ευκολόπιστους Έλληνες συντηρητικούς ψηφοφόρους εδώ και σαράντα πέντε χρόνια.</w:t>
      </w:r>
    </w:p>
    <w:p w14:paraId="65B2542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Εις ό,τι αφορά το νομοσχέδιο, κύριε Πρόεδρε, καταψηφίζουμε επί της αρχή</w:t>
      </w:r>
      <w:r>
        <w:rPr>
          <w:rFonts w:eastAsia="Times New Roman" w:cs="Times New Roman"/>
          <w:szCs w:val="24"/>
        </w:rPr>
        <w:t>ς και επί του συνόλου.</w:t>
      </w:r>
    </w:p>
    <w:p w14:paraId="65B2543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65B25431" w14:textId="77777777" w:rsidR="000F4E4F" w:rsidRDefault="00A564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5B2543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Ελένη Ζαρούλια καταθέτει για τα Πρακτικά τα προαναφερθέντα έγγραφα, τα οποία βρίσκονται στο αρχείο του του Τμήματος Γραμματείας τη</w:t>
      </w:r>
      <w:r>
        <w:rPr>
          <w:rFonts w:eastAsia="Times New Roman" w:cs="Times New Roman"/>
          <w:szCs w:val="24"/>
        </w:rPr>
        <w:t>ς Διεύθυνσης Στενογραφίας και Πρακτικών της Βουλής)</w:t>
      </w:r>
    </w:p>
    <w:p w14:paraId="65B25433" w14:textId="77777777" w:rsidR="000F4E4F" w:rsidRDefault="00A56466">
      <w:pPr>
        <w:spacing w:line="600" w:lineRule="auto"/>
        <w:ind w:firstLine="720"/>
        <w:jc w:val="both"/>
        <w:rPr>
          <w:rFonts w:eastAsia="Times New Roman" w:cs="Times New Roman"/>
          <w:szCs w:val="24"/>
        </w:rPr>
      </w:pPr>
      <w:r w:rsidRPr="00CA2615">
        <w:rPr>
          <w:rFonts w:eastAsia="Times New Roman" w:cs="Times New Roman"/>
          <w:b/>
          <w:szCs w:val="24"/>
        </w:rPr>
        <w:t>ΠΡΟΕΔΡΕΥΩΝ (Αναστάσιος Κουράκης):</w:t>
      </w:r>
      <w:r>
        <w:rPr>
          <w:rFonts w:eastAsia="Times New Roman" w:cs="Times New Roman"/>
          <w:szCs w:val="24"/>
        </w:rPr>
        <w:t xml:space="preserve"> Τον λόγο έχει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γορήτρια του Κομμουνιστικού Κόμματος Ελλάδας κ</w:t>
      </w:r>
      <w:r>
        <w:rPr>
          <w:rFonts w:eastAsia="Times New Roman" w:cs="Times New Roman"/>
          <w:szCs w:val="24"/>
        </w:rPr>
        <w:t>.</w:t>
      </w:r>
      <w:r>
        <w:rPr>
          <w:rFonts w:eastAsia="Times New Roman" w:cs="Times New Roman"/>
          <w:szCs w:val="24"/>
        </w:rPr>
        <w:t xml:space="preserve"> Διαμάντω Μανωλάκου για δεκαπέντε λεπτά.</w:t>
      </w:r>
    </w:p>
    <w:p w14:paraId="65B25434" w14:textId="77777777" w:rsidR="000F4E4F" w:rsidRDefault="00A56466">
      <w:pPr>
        <w:spacing w:line="600" w:lineRule="auto"/>
        <w:ind w:firstLine="720"/>
        <w:jc w:val="both"/>
        <w:rPr>
          <w:rFonts w:eastAsia="Times New Roman" w:cs="Times New Roman"/>
          <w:szCs w:val="24"/>
        </w:rPr>
      </w:pPr>
      <w:r w:rsidRPr="00722D2E">
        <w:rPr>
          <w:rFonts w:eastAsia="Times New Roman" w:cs="Times New Roman"/>
          <w:b/>
          <w:szCs w:val="24"/>
        </w:rPr>
        <w:t>ΔΙΑΜΑΝΤΩ ΜΑΝΩΛΑΚΟΥ:</w:t>
      </w:r>
      <w:r>
        <w:rPr>
          <w:rFonts w:eastAsia="Times New Roman" w:cs="Times New Roman"/>
          <w:szCs w:val="24"/>
        </w:rPr>
        <w:t xml:space="preserve"> Το νομοσχέδιο δεν είναι κύρωση, γιατί δεν αφορά διεθνή συνθήκη. Είναι μία συμφωνία σε εθνικό επίπεδο, συνεπώς είναι νομοσχέδιο.</w:t>
      </w:r>
    </w:p>
    <w:p w14:paraId="65B2543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Καταψηφίζουμε την παράταση της </w:t>
      </w:r>
      <w:r>
        <w:rPr>
          <w:rFonts w:eastAsia="Times New Roman" w:cs="Times New Roman"/>
          <w:szCs w:val="24"/>
        </w:rPr>
        <w:t>σ</w:t>
      </w:r>
      <w:r>
        <w:rPr>
          <w:rFonts w:eastAsia="Times New Roman" w:cs="Times New Roman"/>
          <w:szCs w:val="24"/>
        </w:rPr>
        <w:t xml:space="preserve">ύμβασης </w:t>
      </w:r>
      <w:r>
        <w:rPr>
          <w:rFonts w:eastAsia="Times New Roman" w:cs="Times New Roman"/>
          <w:szCs w:val="24"/>
        </w:rPr>
        <w:t>π</w:t>
      </w:r>
      <w:r>
        <w:rPr>
          <w:rFonts w:eastAsia="Times New Roman" w:cs="Times New Roman"/>
          <w:szCs w:val="24"/>
        </w:rPr>
        <w:t xml:space="preserve">αραχώρησης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Α</w:t>
      </w:r>
      <w:r>
        <w:rPr>
          <w:rFonts w:eastAsia="Times New Roman" w:cs="Times New Roman"/>
          <w:szCs w:val="24"/>
        </w:rPr>
        <w:t xml:space="preserve">ερολιμένα Αθηνών γιατί, πρώτον, είχαμε καταψηφίσει τη </w:t>
      </w:r>
      <w:r>
        <w:rPr>
          <w:rFonts w:eastAsia="Times New Roman" w:cs="Times New Roman"/>
          <w:szCs w:val="24"/>
        </w:rPr>
        <w:t>σ</w:t>
      </w:r>
      <w:r>
        <w:rPr>
          <w:rFonts w:eastAsia="Times New Roman" w:cs="Times New Roman"/>
          <w:szCs w:val="24"/>
        </w:rPr>
        <w:t>ύμβαση</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αραχώρησης. Μάλιστα, την είχαμε καταγγείλει ως μέγα πολιτικοοικονομικοκοινωνικό σκάνδαλο της κυβέρνησης, τότε, του ΠΑΣΟΚ. </w:t>
      </w:r>
    </w:p>
    <w:p w14:paraId="65B2543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Και έχει επιλεκτική μνήμη ο </w:t>
      </w:r>
      <w:r>
        <w:rPr>
          <w:rFonts w:eastAsia="Times New Roman" w:cs="Times New Roman"/>
          <w:szCs w:val="24"/>
        </w:rPr>
        <w:t>ε</w:t>
      </w:r>
      <w:r>
        <w:rPr>
          <w:rFonts w:eastAsia="Times New Roman" w:cs="Times New Roman"/>
          <w:szCs w:val="24"/>
        </w:rPr>
        <w:t xml:space="preserve">ισηγητής του ΚΙΝΑΛ, γιατί η τότε συμφωνία με τη γερμανική κοινοπραξία </w:t>
      </w:r>
      <w:r>
        <w:rPr>
          <w:rFonts w:eastAsia="Times New Roman" w:cs="Times New Roman"/>
          <w:szCs w:val="24"/>
        </w:rPr>
        <w:t>«</w:t>
      </w:r>
      <w:r>
        <w:rPr>
          <w:rFonts w:eastAsia="Times New Roman" w:cs="Times New Roman"/>
          <w:szCs w:val="24"/>
          <w:lang w:val="en-US"/>
        </w:rPr>
        <w:t>H</w:t>
      </w:r>
      <w:r w:rsidRPr="00800478">
        <w:rPr>
          <w:rFonts w:eastAsia="Times New Roman" w:cs="Times New Roman"/>
          <w:szCs w:val="24"/>
        </w:rPr>
        <w:t>Ο</w:t>
      </w:r>
      <w:r>
        <w:rPr>
          <w:rFonts w:eastAsia="Times New Roman" w:cs="Times New Roman"/>
          <w:szCs w:val="24"/>
          <w:lang w:val="en-US"/>
        </w:rPr>
        <w:t>CHTIEF</w:t>
      </w:r>
      <w:r>
        <w:rPr>
          <w:rFonts w:eastAsia="Times New Roman" w:cs="Times New Roman"/>
          <w:szCs w:val="24"/>
        </w:rPr>
        <w:t>»</w:t>
      </w:r>
      <w:r>
        <w:rPr>
          <w:rFonts w:eastAsia="Times New Roman" w:cs="Times New Roman"/>
          <w:szCs w:val="24"/>
        </w:rPr>
        <w:t xml:space="preserve"> πραγματικά είχε προκα</w:t>
      </w:r>
      <w:r>
        <w:rPr>
          <w:rFonts w:eastAsia="Times New Roman" w:cs="Times New Roman"/>
          <w:szCs w:val="24"/>
        </w:rPr>
        <w:t xml:space="preserve">λέσει, ακόμη και μέσα από τη διαδικασία ψήφισης. Εκατοντάδες σελίδες τις είχαν φέρει τελευταία στιγμή. Βεβαίως, η </w:t>
      </w:r>
      <w:r>
        <w:rPr>
          <w:rFonts w:eastAsia="Times New Roman" w:cs="Times New Roman"/>
          <w:szCs w:val="24"/>
        </w:rPr>
        <w:t>«</w:t>
      </w:r>
      <w:r>
        <w:rPr>
          <w:rFonts w:eastAsia="Times New Roman" w:cs="Times New Roman"/>
          <w:szCs w:val="24"/>
          <w:lang w:val="en-US"/>
        </w:rPr>
        <w:t>H</w:t>
      </w:r>
      <w:r w:rsidRPr="00800478">
        <w:rPr>
          <w:rFonts w:eastAsia="Times New Roman" w:cs="Times New Roman"/>
          <w:szCs w:val="24"/>
        </w:rPr>
        <w:t>Ο</w:t>
      </w:r>
      <w:r>
        <w:rPr>
          <w:rFonts w:eastAsia="Times New Roman" w:cs="Times New Roman"/>
          <w:szCs w:val="24"/>
          <w:lang w:val="en-US"/>
        </w:rPr>
        <w:t>CHTIEF</w:t>
      </w:r>
      <w:r>
        <w:rPr>
          <w:rFonts w:eastAsia="Times New Roman" w:cs="Times New Roman"/>
          <w:szCs w:val="24"/>
        </w:rPr>
        <w:t>»</w:t>
      </w:r>
      <w:r>
        <w:rPr>
          <w:rFonts w:eastAsia="Times New Roman" w:cs="Times New Roman"/>
          <w:szCs w:val="24"/>
        </w:rPr>
        <w:t xml:space="preserve"> μεταπώλησε το μερίδιό της σε καναδέζικη εταιρεία.</w:t>
      </w:r>
    </w:p>
    <w:p w14:paraId="65B2543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Τότε, το καλοκαίρι του Αυγούστου του 1995, κατά τη διάρκεια της συζήτησης, συνέχι</w:t>
      </w:r>
      <w:r>
        <w:rPr>
          <w:rFonts w:eastAsia="Times New Roman" w:cs="Times New Roman"/>
          <w:szCs w:val="24"/>
        </w:rPr>
        <w:t xml:space="preserve">ζε η τότε κυβέρνηση ΠΑΣΟΚ να προσκομίζει και νέα έγγραφα, όπως οι τροπολογίες που φέρνει τελευταία στιγμή ο ΣΥΡΙΖΑ. Έχει πάρει από τον δάσκαλο! </w:t>
      </w:r>
    </w:p>
    <w:p w14:paraId="65B2543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Τα λέω για να τα θυμίζω, γιατί δεν είναι μόνο η διαδικασία, αλλά είναι και συμφωνία και υλοποίηση της Ευρωκοινο</w:t>
      </w:r>
      <w:r>
        <w:rPr>
          <w:rFonts w:eastAsia="Times New Roman" w:cs="Times New Roman"/>
          <w:szCs w:val="24"/>
        </w:rPr>
        <w:t>τικής Ο</w:t>
      </w:r>
      <w:r>
        <w:rPr>
          <w:rFonts w:eastAsia="Times New Roman" w:cs="Times New Roman"/>
          <w:szCs w:val="24"/>
        </w:rPr>
        <w:lastRenderedPageBreak/>
        <w:t xml:space="preserve">δηγίας Απελευθέρωσης των Υπηρεσιών Εδάφους στους αερολιμένες της Κοινότητας που συμφωνείτε και υλοποιείτε. Γι’ αυτό συνεχίζεται και με άλλες κυβερνήσεις. </w:t>
      </w:r>
    </w:p>
    <w:p w14:paraId="65B2543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Συνεχίστηκε, λοιπόν, η πολιτική της μορφής ιδιωτικοποίησης και αργότερα με το Μεσοπρόθεσμο Πλα</w:t>
      </w:r>
      <w:r>
        <w:rPr>
          <w:rFonts w:eastAsia="Times New Roman" w:cs="Times New Roman"/>
          <w:szCs w:val="24"/>
        </w:rPr>
        <w:t>ίσιο Δημοσιονομικής Στρατηγικής, όπου εκτός από τη φοροληστεία λαϊκών εισοδημάτων, προγραμμάτισε και ιδιωτικοποιήσεις μαμούθ κρατικής περιουσίας ύψους 50 δισεκατομμυρίων ευρώ.</w:t>
      </w:r>
    </w:p>
    <w:p w14:paraId="65B2543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Και συνεχίστηκε και στο τρίτο μνημόνιο του ΣΥΡΙΖΑ που ψηφίσατε όλοι. Και είναι υ</w:t>
      </w:r>
      <w:r>
        <w:rPr>
          <w:rFonts w:eastAsia="Times New Roman" w:cs="Times New Roman"/>
          <w:szCs w:val="24"/>
        </w:rPr>
        <w:t>ποκρισία να διαμαρτυρόσαστε τώρα, αφού ρητά και καθαρά αναφερόταν στις ιδιωτικοποιήσεις, λέγοντας κατά λέξη: «Η Κυβέρνηση είναι πλέον αποφασισμένη να προχωρήσει ένα φιλόδοξο πρόγραμμα ιδιωτικοποιήσεων». Το ψηφίσατε όλοι. Και τώρα με ζήλο, θα έλεγα, και ταχ</w:t>
      </w:r>
      <w:r>
        <w:rPr>
          <w:rFonts w:eastAsia="Times New Roman" w:cs="Times New Roman"/>
          <w:szCs w:val="24"/>
        </w:rPr>
        <w:t>ύτητα, μετά από τις παρατηρήσεις του κουαρτέτου για καθυστερήσεις στις ιδιωτικοποιήσεις, προχωράει.</w:t>
      </w:r>
    </w:p>
    <w:p w14:paraId="65B2543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η </w:t>
      </w:r>
      <w:r>
        <w:rPr>
          <w:rFonts w:eastAsia="Times New Roman" w:cs="Times New Roman"/>
          <w:szCs w:val="24"/>
        </w:rPr>
        <w:t>κ</w:t>
      </w:r>
      <w:r>
        <w:rPr>
          <w:rFonts w:eastAsia="Times New Roman" w:cs="Times New Roman"/>
          <w:szCs w:val="24"/>
        </w:rPr>
        <w:t xml:space="preserve">ύρωση της </w:t>
      </w:r>
      <w:r>
        <w:rPr>
          <w:rFonts w:eastAsia="Times New Roman" w:cs="Times New Roman"/>
          <w:szCs w:val="24"/>
        </w:rPr>
        <w:t>σ</w:t>
      </w:r>
      <w:r>
        <w:rPr>
          <w:rFonts w:eastAsia="Times New Roman" w:cs="Times New Roman"/>
          <w:szCs w:val="24"/>
        </w:rPr>
        <w:t xml:space="preserve">ύμβασης </w:t>
      </w:r>
      <w:r>
        <w:rPr>
          <w:rFonts w:eastAsia="Times New Roman" w:cs="Times New Roman"/>
          <w:szCs w:val="24"/>
        </w:rPr>
        <w:t>π</w:t>
      </w:r>
      <w:r>
        <w:rPr>
          <w:rFonts w:eastAsia="Times New Roman" w:cs="Times New Roman"/>
          <w:szCs w:val="24"/>
        </w:rPr>
        <w:t xml:space="preserve">αράτασης της </w:t>
      </w:r>
      <w:r>
        <w:rPr>
          <w:rFonts w:eastAsia="Times New Roman" w:cs="Times New Roman"/>
          <w:szCs w:val="24"/>
        </w:rPr>
        <w:t>π</w:t>
      </w:r>
      <w:r>
        <w:rPr>
          <w:rFonts w:eastAsia="Times New Roman" w:cs="Times New Roman"/>
          <w:szCs w:val="24"/>
        </w:rPr>
        <w:t xml:space="preserve">αραχώρησης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α</w:t>
      </w:r>
      <w:r>
        <w:rPr>
          <w:rFonts w:eastAsia="Times New Roman" w:cs="Times New Roman"/>
          <w:szCs w:val="24"/>
        </w:rPr>
        <w:t xml:space="preserve">ερολιμένα για άλλα είκοσι χρόνια εντάσσεται στον στόχο και στο πρόγραμμα που έχει το </w:t>
      </w:r>
      <w:r>
        <w:rPr>
          <w:rFonts w:eastAsia="Times New Roman" w:cs="Times New Roman"/>
          <w:szCs w:val="24"/>
        </w:rPr>
        <w:t xml:space="preserve">ΤΑΙΠΕΔ, προκειμένου να επισπεύσει τη διαδικασία πώλησης του 30% του αεροδρομίου. Και εδώ σιωπάτε όλα τα </w:t>
      </w:r>
      <w:r>
        <w:rPr>
          <w:rFonts w:eastAsia="Times New Roman" w:cs="Times New Roman"/>
          <w:szCs w:val="24"/>
        </w:rPr>
        <w:t>κ</w:t>
      </w:r>
      <w:r>
        <w:rPr>
          <w:rFonts w:eastAsia="Times New Roman" w:cs="Times New Roman"/>
          <w:szCs w:val="24"/>
        </w:rPr>
        <w:t xml:space="preserve">όμματα της Αντιπολίτευσης. </w:t>
      </w:r>
    </w:p>
    <w:p w14:paraId="65B2543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Δεύτερον, είναι το μοναδικό αεροδρόμιο στο Λεκανοπέδιο και σε ακτίνα διακοσίων χιλιομέτρων, μαζί με τα άλλα δεκατέσσερα πιο</w:t>
      </w:r>
      <w:r>
        <w:rPr>
          <w:rFonts w:eastAsia="Times New Roman" w:cs="Times New Roman"/>
          <w:szCs w:val="24"/>
        </w:rPr>
        <w:t xml:space="preserve"> στρατηγικά και κερδοφόρα αεροδρόμια της χώρας, που τα εκμεταλλεύεται το μονοπώλιο της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sidRPr="00B41CC3">
        <w:rPr>
          <w:rFonts w:eastAsia="Times New Roman" w:cs="Times New Roman"/>
          <w:szCs w:val="24"/>
        </w:rPr>
        <w:t xml:space="preserve">. </w:t>
      </w:r>
      <w:r>
        <w:rPr>
          <w:rFonts w:eastAsia="Times New Roman" w:cs="Times New Roman"/>
          <w:szCs w:val="24"/>
        </w:rPr>
        <w:t xml:space="preserve">Ουσιαστικά, όλοι σας, σημερινές και προηγούμενες κυβερνήσεις, εκχωρήσατε την αεροπορική αγορά στους ιδιώτες. </w:t>
      </w:r>
    </w:p>
    <w:p w14:paraId="65B2543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Αυτό σημαίνει ότι μπορούν να ελέγχουν ποιος και </w:t>
      </w:r>
      <w:r>
        <w:rPr>
          <w:rFonts w:eastAsia="Times New Roman" w:cs="Times New Roman"/>
          <w:szCs w:val="24"/>
        </w:rPr>
        <w:t>πότε πετάει, τι τιμές διαμορφώνονται και να ελέγχει, στην κυριολεξία, την αεροπορική αγορά στη χώρα. Και συμφωνείτε και εσείς που καταψηφίζετε.</w:t>
      </w:r>
    </w:p>
    <w:p w14:paraId="65B2543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Τρίτον, η ιδιωτικοποίηση συνεχίζει να μην εξασφαλίζει τους εργαζόμενους, όπως και η αρχική επί ΠΑΣΟΚ και Νέα Δημ</w:t>
      </w:r>
      <w:r>
        <w:rPr>
          <w:rFonts w:eastAsia="Times New Roman" w:cs="Times New Roman"/>
          <w:szCs w:val="24"/>
        </w:rPr>
        <w:t>οκρατία -αυτό δεν σας απασχολεί, ούτε αναφερόσαστε στους εργαζόμενους- τη στιγμή, μάλιστα, που υπάρχει αύξηση της επιβατικής κίνησης στο αεροδρόμιο της Αθήνας. Παραδείγματος χάριν, τα ίδια τα επίσημα στοιχεία λένε ότι 10% πάνω σε σχέση με το 2017 και 75% ε</w:t>
      </w:r>
      <w:r>
        <w:rPr>
          <w:rFonts w:eastAsia="Times New Roman" w:cs="Times New Roman"/>
          <w:szCs w:val="24"/>
        </w:rPr>
        <w:t xml:space="preserve">πάνω σε σχέση με το 2014. Και, βέβαια, υπάρχει αύξηση στα κέρδη των εταιρειών του κλάδου. </w:t>
      </w:r>
    </w:p>
    <w:p w14:paraId="65B2543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Ωστόσο, οι εργαζόμενοι αντιμετωπίζουν ως αποτέλεσμα αυτής της ανάπτυξής σας την αυξημένη εντατικοποίηση, εξαντλητικές βάρδιες, ευέλικτα ωράρια και μισθούς πείνας. Δη</w:t>
      </w:r>
      <w:r>
        <w:rPr>
          <w:rFonts w:eastAsia="Times New Roman" w:cs="Times New Roman"/>
          <w:szCs w:val="24"/>
        </w:rPr>
        <w:t>λαδή, βιώνουν, μαζί με τα ρεκόρ στους αριθμούς των πτήσεων και των επιβατών, να απογειώνονται τα ωράρια, η εντατικοποίηση και η καταπόνησή τους. Αυτή είναι η αλήθεια. Και γι’ αυτούς δεν έχετε λέξη να πείτε.</w:t>
      </w:r>
    </w:p>
    <w:p w14:paraId="65B2544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Τέταρτον, ο καθορισμός των εισιτηρίων από ιδιώτη </w:t>
      </w:r>
      <w:r>
        <w:rPr>
          <w:rFonts w:eastAsia="Times New Roman" w:cs="Times New Roman"/>
          <w:szCs w:val="24"/>
        </w:rPr>
        <w:t>επηρεάζει και την τουριστική βιομηχανία. Όμως, η ουσία είναι ότι το αεροδρόμιο «Ε</w:t>
      </w:r>
      <w:r>
        <w:rPr>
          <w:rFonts w:eastAsia="Times New Roman" w:cs="Times New Roman"/>
          <w:szCs w:val="24"/>
        </w:rPr>
        <w:t>λευθέριος</w:t>
      </w:r>
      <w:r>
        <w:rPr>
          <w:rFonts w:eastAsia="Times New Roman" w:cs="Times New Roman"/>
          <w:szCs w:val="24"/>
        </w:rPr>
        <w:t xml:space="preserve"> Β</w:t>
      </w:r>
      <w:r>
        <w:rPr>
          <w:rFonts w:eastAsia="Times New Roman" w:cs="Times New Roman"/>
          <w:szCs w:val="24"/>
        </w:rPr>
        <w:t>ενιζέλος</w:t>
      </w:r>
      <w:r>
        <w:rPr>
          <w:rFonts w:eastAsia="Times New Roman" w:cs="Times New Roman"/>
          <w:szCs w:val="24"/>
        </w:rPr>
        <w:t xml:space="preserve">» είναι από τα ακριβότερα του κόσμου. Βέβαια, η τουριστική κίνηση δεν πλήττεται από τα </w:t>
      </w:r>
      <w:r>
        <w:rPr>
          <w:rFonts w:eastAsia="Times New Roman" w:cs="Times New Roman"/>
          <w:szCs w:val="24"/>
        </w:rPr>
        <w:lastRenderedPageBreak/>
        <w:t>ακριβότερα εισιτήρια. Γιατί; Διότι το τουριστικό προϊόν διαμορφώνεται</w:t>
      </w:r>
      <w:r>
        <w:rPr>
          <w:rFonts w:eastAsia="Times New Roman" w:cs="Times New Roman"/>
          <w:szCs w:val="24"/>
        </w:rPr>
        <w:t xml:space="preserve"> μέσα από συνολικά πακέτα. Όμως, θίγονται τα λαϊκά στρώματα της χώρας μας, που εξαναγκάζονται να πληρώνουν πανάκριβα εισιτήρια και να δυσκολεύονται να έχουν πρόσβαση τελικά. Κυρίως, όμως, η τουριστική σας ανάπτυξη είναι ακριβή για τον λαό, αλλά κερδοφόρα γ</w:t>
      </w:r>
      <w:r>
        <w:rPr>
          <w:rFonts w:eastAsia="Times New Roman" w:cs="Times New Roman"/>
          <w:szCs w:val="24"/>
        </w:rPr>
        <w:t>ια τις μεγαλοεταιρείες.</w:t>
      </w:r>
    </w:p>
    <w:p w14:paraId="65B2544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Πέμπτον, αναφέρεται στο άρθρο 4 του νομοσχεδίου -το οποίο διαβάζω σχεδόν αυτολεξεί- το εξής: «Η παρούσα </w:t>
      </w:r>
      <w:r>
        <w:rPr>
          <w:rFonts w:eastAsia="Times New Roman" w:cs="Times New Roman"/>
          <w:szCs w:val="24"/>
        </w:rPr>
        <w:t>σ</w:t>
      </w:r>
      <w:r>
        <w:rPr>
          <w:rFonts w:eastAsia="Times New Roman" w:cs="Times New Roman"/>
          <w:szCs w:val="24"/>
        </w:rPr>
        <w:t>ύμβαση περιέχει την πλήρη συμφωνία μεταξύ των μερών αναφορικά με την παράταση της συμβατικής περιόδου και υπερισχύει κάθε προγε</w:t>
      </w:r>
      <w:r>
        <w:rPr>
          <w:rFonts w:eastAsia="Times New Roman" w:cs="Times New Roman"/>
          <w:szCs w:val="24"/>
        </w:rPr>
        <w:t xml:space="preserve">νέστερης συμφωνίας μεταξύ αυτών». Τι σημαίνει; Ότι ήδη η απαράδεκτη </w:t>
      </w:r>
      <w:r>
        <w:rPr>
          <w:rFonts w:eastAsia="Times New Roman" w:cs="Times New Roman"/>
          <w:szCs w:val="24"/>
        </w:rPr>
        <w:t>σ</w:t>
      </w:r>
      <w:r>
        <w:rPr>
          <w:rFonts w:eastAsia="Times New Roman" w:cs="Times New Roman"/>
          <w:szCs w:val="24"/>
        </w:rPr>
        <w:t xml:space="preserve">ύμβαση χειροτερεύει ακόμη πιο πολύ, φτάνοντας στο σημείο να τροποποιείται το άρθρο 5 παράγραφος 1 της </w:t>
      </w:r>
      <w:r>
        <w:rPr>
          <w:rFonts w:eastAsia="Times New Roman" w:cs="Times New Roman"/>
          <w:szCs w:val="24"/>
        </w:rPr>
        <w:t>σ</w:t>
      </w:r>
      <w:r>
        <w:rPr>
          <w:rFonts w:eastAsia="Times New Roman" w:cs="Times New Roman"/>
          <w:szCs w:val="24"/>
        </w:rPr>
        <w:t xml:space="preserve">ύμβασης, όπως αναφέρεται και στο </w:t>
      </w:r>
      <w:r>
        <w:rPr>
          <w:rFonts w:eastAsia="Times New Roman" w:cs="Times New Roman"/>
          <w:szCs w:val="24"/>
        </w:rPr>
        <w:t>π</w:t>
      </w:r>
      <w:r>
        <w:rPr>
          <w:rFonts w:eastAsia="Times New Roman" w:cs="Times New Roman"/>
          <w:szCs w:val="24"/>
        </w:rPr>
        <w:t xml:space="preserve">αράρτημα, δηλαδή ότι η παρούσα </w:t>
      </w:r>
      <w:r>
        <w:rPr>
          <w:rFonts w:eastAsia="Times New Roman" w:cs="Times New Roman"/>
          <w:szCs w:val="24"/>
        </w:rPr>
        <w:t>σ</w:t>
      </w:r>
      <w:r>
        <w:rPr>
          <w:rFonts w:eastAsia="Times New Roman" w:cs="Times New Roman"/>
          <w:szCs w:val="24"/>
        </w:rPr>
        <w:t>ύμβαση θα υπερισχύ</w:t>
      </w:r>
      <w:r>
        <w:rPr>
          <w:rFonts w:eastAsia="Times New Roman" w:cs="Times New Roman"/>
          <w:szCs w:val="24"/>
        </w:rPr>
        <w:t xml:space="preserve">ει επί παντός ελληνικού νόμου, γενικής ή ειδικής φύσεως. </w:t>
      </w:r>
    </w:p>
    <w:p w14:paraId="65B2544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Αυτό σημαίνει ότι ακόμη και σε έκτακτες περιπτώσεις πολεμικών συρράξεων, υπερισχύει το συμφέρον, το κέρδος του επιχειρηματία, το οποίο και κατοχυρώνετε. Ουσιαστικά δεν ισχύει </w:t>
      </w:r>
      <w:r>
        <w:rPr>
          <w:rFonts w:eastAsia="Times New Roman" w:cs="Times New Roman"/>
          <w:szCs w:val="24"/>
        </w:rPr>
        <w:lastRenderedPageBreak/>
        <w:t>στις δύσκολες καταστάσε</w:t>
      </w:r>
      <w:r>
        <w:rPr>
          <w:rFonts w:eastAsia="Times New Roman" w:cs="Times New Roman"/>
          <w:szCs w:val="24"/>
        </w:rPr>
        <w:t xml:space="preserve">ις το συμφέρον της χώρας και του λαού. Έτσι είναι. Προστατεύετε το ξένο κεφάλαιο προκλητικά, με αποικιοκρατικά άρθρα του Συντάγματος και αντίστοιχων νόμων, που σαν </w:t>
      </w:r>
      <w:r>
        <w:rPr>
          <w:rFonts w:eastAsia="Times New Roman" w:cs="Times New Roman"/>
          <w:szCs w:val="24"/>
        </w:rPr>
        <w:t>α</w:t>
      </w:r>
      <w:r>
        <w:rPr>
          <w:rFonts w:eastAsia="Times New Roman" w:cs="Times New Roman"/>
          <w:szCs w:val="24"/>
        </w:rPr>
        <w:t>ντιπολίτευση καταγγέλλατε ως αποικιοκρατικού χαρακτήρα. Τώρα αυτά εσείς τα ενισχύετε.</w:t>
      </w:r>
    </w:p>
    <w:p w14:paraId="65B2544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 δεν μπορώ να μην επισημάνω τη συνέπεια που έχετε οι κυβερνήσεις μεταξύ σας, που εναλλάσσεστε, στη συνέχιση της αντιλαϊκής και βάρβαρης πολιτικής. Εκεί που τελειώνει ο ένας, αρχίζει ο άλλος σε βάρος πάντα των λαϊκών στρωμάτων. Και αυτό φαίνεται και στην α</w:t>
      </w:r>
      <w:r>
        <w:rPr>
          <w:rFonts w:eastAsia="Times New Roman" w:cs="Times New Roman"/>
          <w:szCs w:val="24"/>
        </w:rPr>
        <w:t xml:space="preserve">πελευθέρωση των αερομεταφορών, αλλά και στην παρούσα </w:t>
      </w:r>
      <w:r>
        <w:rPr>
          <w:rFonts w:eastAsia="Times New Roman" w:cs="Times New Roman"/>
          <w:szCs w:val="24"/>
        </w:rPr>
        <w:t>σ</w:t>
      </w:r>
      <w:r>
        <w:rPr>
          <w:rFonts w:eastAsia="Times New Roman" w:cs="Times New Roman"/>
          <w:szCs w:val="24"/>
        </w:rPr>
        <w:t xml:space="preserve">υμφωνία. </w:t>
      </w:r>
    </w:p>
    <w:p w14:paraId="65B2544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Κατά τα άλλα, μπορείτε να τσακώνεστε για το ύψος του τιμήματος και όχι για την ουσία, ότι οι αερομεταφορές είναι στα χέρια των επιχειρηματικών ομίλων και όχι των λαϊκών συμφερόντων και να αποσ</w:t>
      </w:r>
      <w:r>
        <w:rPr>
          <w:rFonts w:eastAsia="Times New Roman" w:cs="Times New Roman"/>
          <w:szCs w:val="24"/>
        </w:rPr>
        <w:t xml:space="preserve">ιωπάτε τη χειροτέρευση των όρων και την εκμετάλλευση των εργαζομένων. </w:t>
      </w:r>
    </w:p>
    <w:p w14:paraId="65B2544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Όπως καταλαβαίνετε, καταψηφίζουμε το νομοσχέδιο.</w:t>
      </w:r>
    </w:p>
    <w:p w14:paraId="65B25446" w14:textId="77777777" w:rsidR="000F4E4F" w:rsidRDefault="00A56466">
      <w:pPr>
        <w:spacing w:line="600" w:lineRule="auto"/>
        <w:ind w:firstLine="720"/>
        <w:jc w:val="both"/>
        <w:rPr>
          <w:rFonts w:eastAsia="Times New Roman" w:cs="Times New Roman"/>
          <w:szCs w:val="24"/>
        </w:rPr>
      </w:pPr>
      <w:r w:rsidRPr="00DD7C90">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Διαμάντω Μανωλάκου.</w:t>
      </w:r>
    </w:p>
    <w:p w14:paraId="65B2544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Επειδή λείπει ο κ. Καβαδέλλας -θα τον περιμένουμε- να δώσουμε </w:t>
      </w:r>
      <w:r>
        <w:rPr>
          <w:rFonts w:eastAsia="Times New Roman" w:cs="Times New Roman"/>
          <w:szCs w:val="24"/>
        </w:rPr>
        <w:t>τον λόγο στον κ. Ηλία Παναγιώταρο, Κοινοβουλευτικό Εκπρόσωπο της Χρυσής Αυγής και μετά στον κ. Λοβέρδο.</w:t>
      </w:r>
    </w:p>
    <w:p w14:paraId="65B25448" w14:textId="77777777" w:rsidR="000F4E4F" w:rsidRDefault="00A56466">
      <w:pPr>
        <w:spacing w:line="600" w:lineRule="auto"/>
        <w:ind w:firstLine="720"/>
        <w:jc w:val="both"/>
        <w:rPr>
          <w:rFonts w:eastAsia="Times New Roman" w:cs="Times New Roman"/>
          <w:szCs w:val="24"/>
        </w:rPr>
      </w:pPr>
      <w:r w:rsidRPr="00082AE4">
        <w:rPr>
          <w:rFonts w:eastAsia="Times New Roman" w:cs="Times New Roman"/>
          <w:b/>
          <w:szCs w:val="24"/>
        </w:rPr>
        <w:t>ΓΙΑΝΝΗΣ ΚΟΥΤΣΟΥΚΟΣ:</w:t>
      </w:r>
      <w:r>
        <w:rPr>
          <w:rFonts w:eastAsia="Times New Roman" w:cs="Times New Roman"/>
          <w:szCs w:val="24"/>
        </w:rPr>
        <w:t xml:space="preserve"> Θα μιλήσουν οι ομιλητές μετά;</w:t>
      </w:r>
    </w:p>
    <w:p w14:paraId="65B25449" w14:textId="77777777" w:rsidR="000F4E4F" w:rsidRDefault="00A56466">
      <w:pPr>
        <w:spacing w:line="600" w:lineRule="auto"/>
        <w:ind w:firstLine="720"/>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Έχουμε και ομιλητές. Έχουμε τον κ. Βορίδη, ο οποίος δεν είναι ακόμη </w:t>
      </w:r>
      <w:r>
        <w:rPr>
          <w:rFonts w:eastAsia="Times New Roman" w:cs="Times New Roman"/>
          <w:szCs w:val="24"/>
        </w:rPr>
        <w:t xml:space="preserve">εδώ, τον κ. Καρρά, ο οποίος, επίσης, δεν είναι εδώ. Θα το δούμε. Θα προχωρήσουμε εναλλάξ. </w:t>
      </w:r>
    </w:p>
    <w:p w14:paraId="65B2544A" w14:textId="77777777" w:rsidR="000F4E4F" w:rsidRDefault="00A56466">
      <w:pPr>
        <w:spacing w:line="600" w:lineRule="auto"/>
        <w:ind w:firstLine="720"/>
        <w:jc w:val="both"/>
        <w:rPr>
          <w:rFonts w:eastAsia="Times New Roman" w:cs="Times New Roman"/>
          <w:szCs w:val="24"/>
        </w:rPr>
      </w:pPr>
      <w:r w:rsidRPr="00260D0B">
        <w:rPr>
          <w:rFonts w:eastAsia="Times New Roman" w:cs="Times New Roman"/>
          <w:b/>
          <w:szCs w:val="24"/>
        </w:rPr>
        <w:t>ΝΙΚΟΛΑΟΣ</w:t>
      </w:r>
      <w:r>
        <w:rPr>
          <w:rFonts w:eastAsia="Times New Roman" w:cs="Times New Roman"/>
          <w:b/>
          <w:szCs w:val="24"/>
        </w:rPr>
        <w:t xml:space="preserve"> </w:t>
      </w:r>
      <w:r w:rsidRPr="00260D0B">
        <w:rPr>
          <w:rFonts w:eastAsia="Times New Roman" w:cs="Times New Roman"/>
          <w:b/>
          <w:szCs w:val="24"/>
        </w:rPr>
        <w:t>-</w:t>
      </w:r>
      <w:r>
        <w:rPr>
          <w:rFonts w:eastAsia="Times New Roman" w:cs="Times New Roman"/>
          <w:b/>
          <w:szCs w:val="24"/>
        </w:rPr>
        <w:t xml:space="preserve"> </w:t>
      </w:r>
      <w:r w:rsidRPr="00260D0B">
        <w:rPr>
          <w:rFonts w:eastAsia="Times New Roman" w:cs="Times New Roman"/>
          <w:b/>
          <w:szCs w:val="24"/>
        </w:rPr>
        <w:t xml:space="preserve">ΓΕΩΡΓΙΟΣ ΔΕΝΔΙΑΣ: </w:t>
      </w:r>
      <w:r>
        <w:rPr>
          <w:rFonts w:eastAsia="Times New Roman" w:cs="Times New Roman"/>
          <w:szCs w:val="24"/>
        </w:rPr>
        <w:t>Θα ήταν χρήσιμο να ακούσουμε τον κύριο Υπουργό.</w:t>
      </w:r>
    </w:p>
    <w:p w14:paraId="65B2544B" w14:textId="77777777" w:rsidR="000F4E4F" w:rsidRDefault="00A56466">
      <w:pPr>
        <w:spacing w:line="600" w:lineRule="auto"/>
        <w:ind w:firstLine="720"/>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Ήρθε ο κ. Καβαδέλλας.</w:t>
      </w:r>
    </w:p>
    <w:p w14:paraId="65B2544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Κύριε Παναγιώταρε, έχετε αντίρρη</w:t>
      </w:r>
      <w:r>
        <w:rPr>
          <w:rFonts w:eastAsia="Times New Roman" w:cs="Times New Roman"/>
          <w:szCs w:val="24"/>
        </w:rPr>
        <w:t>ση να παραχωρήσετε τη θέση σας στον κ. Καβαδέλλα;</w:t>
      </w:r>
    </w:p>
    <w:p w14:paraId="65B2544D" w14:textId="77777777" w:rsidR="000F4E4F" w:rsidRDefault="00A56466">
      <w:pPr>
        <w:spacing w:line="600" w:lineRule="auto"/>
        <w:ind w:firstLine="720"/>
        <w:jc w:val="both"/>
        <w:rPr>
          <w:rFonts w:eastAsia="Times New Roman" w:cs="Times New Roman"/>
          <w:szCs w:val="24"/>
        </w:rPr>
      </w:pPr>
      <w:r w:rsidRPr="00082AE4">
        <w:rPr>
          <w:rFonts w:eastAsia="Times New Roman" w:cs="Times New Roman"/>
          <w:b/>
          <w:szCs w:val="24"/>
        </w:rPr>
        <w:t>ΗΛΙΑΣ ΠΑΝΑΓΙΩΤΑΡΟΣ:</w:t>
      </w:r>
      <w:r>
        <w:rPr>
          <w:rFonts w:eastAsia="Times New Roman" w:cs="Times New Roman"/>
          <w:szCs w:val="24"/>
        </w:rPr>
        <w:t xml:space="preserve"> Όχι, κύριε Πρόεδρε.</w:t>
      </w:r>
    </w:p>
    <w:p w14:paraId="65B2544E" w14:textId="77777777" w:rsidR="000F4E4F" w:rsidRDefault="00A56466">
      <w:pPr>
        <w:spacing w:line="600" w:lineRule="auto"/>
        <w:ind w:firstLine="720"/>
        <w:jc w:val="both"/>
        <w:rPr>
          <w:rFonts w:eastAsia="Times New Roman" w:cs="Times New Roman"/>
          <w:szCs w:val="24"/>
        </w:rPr>
      </w:pPr>
      <w:r w:rsidRPr="00DD7C90">
        <w:rPr>
          <w:rFonts w:eastAsia="Times New Roman" w:cs="Times New Roman"/>
          <w:b/>
          <w:szCs w:val="24"/>
        </w:rPr>
        <w:lastRenderedPageBreak/>
        <w:t>ΠΡΟΕΔΡΕΥΩΝ (Αναστάσιος Κουράκης):</w:t>
      </w:r>
      <w:r>
        <w:rPr>
          <w:rFonts w:eastAsia="Times New Roman" w:cs="Times New Roman"/>
          <w:szCs w:val="24"/>
        </w:rPr>
        <w:t xml:space="preserve"> Ορίστε, κύριε Καβαδέλλα, έχετε τον λόγο για δεκαπέντε λεπτά.</w:t>
      </w:r>
    </w:p>
    <w:p w14:paraId="65B2544F" w14:textId="77777777" w:rsidR="000F4E4F" w:rsidRDefault="00A56466">
      <w:pPr>
        <w:spacing w:line="600" w:lineRule="auto"/>
        <w:ind w:firstLine="720"/>
        <w:jc w:val="both"/>
        <w:rPr>
          <w:rFonts w:eastAsia="Times New Roman" w:cs="Times New Roman"/>
          <w:szCs w:val="24"/>
        </w:rPr>
      </w:pPr>
      <w:r w:rsidRPr="00082AE4">
        <w:rPr>
          <w:rFonts w:eastAsia="Times New Roman" w:cs="Times New Roman"/>
          <w:b/>
          <w:szCs w:val="24"/>
        </w:rPr>
        <w:t>ΔΗΜΗΤΡΙΟΣ ΚΑΒΑΔΕΛΛΑΣ:</w:t>
      </w:r>
      <w:r>
        <w:rPr>
          <w:rFonts w:eastAsia="Times New Roman" w:cs="Times New Roman"/>
          <w:szCs w:val="24"/>
        </w:rPr>
        <w:t xml:space="preserve"> Ευχαριστώ και τον κύριο Πρόεδρο και τον κ. Παναγιώταρο για την εξυπηρέτηση.</w:t>
      </w:r>
    </w:p>
    <w:p w14:paraId="65B2545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Ερχόμαστε σήμερα να κυρώσουμε με νόμο την εικοσαετή παράταση της </w:t>
      </w:r>
      <w:r>
        <w:rPr>
          <w:rFonts w:eastAsia="Times New Roman" w:cs="Times New Roman"/>
          <w:szCs w:val="24"/>
        </w:rPr>
        <w:t>σ</w:t>
      </w:r>
      <w:r>
        <w:rPr>
          <w:rFonts w:eastAsia="Times New Roman" w:cs="Times New Roman"/>
          <w:szCs w:val="24"/>
        </w:rPr>
        <w:t xml:space="preserve">ύμβασης </w:t>
      </w:r>
      <w:r>
        <w:rPr>
          <w:rFonts w:eastAsia="Times New Roman" w:cs="Times New Roman"/>
          <w:szCs w:val="24"/>
        </w:rPr>
        <w:t>π</w:t>
      </w:r>
      <w:r>
        <w:rPr>
          <w:rFonts w:eastAsia="Times New Roman" w:cs="Times New Roman"/>
          <w:szCs w:val="24"/>
        </w:rPr>
        <w:t>αραχώρησης του «Ε</w:t>
      </w:r>
      <w:r>
        <w:rPr>
          <w:rFonts w:eastAsia="Times New Roman" w:cs="Times New Roman"/>
          <w:szCs w:val="24"/>
        </w:rPr>
        <w:t>λευθέριος</w:t>
      </w:r>
      <w:r>
        <w:rPr>
          <w:rFonts w:eastAsia="Times New Roman" w:cs="Times New Roman"/>
          <w:szCs w:val="24"/>
        </w:rPr>
        <w:t xml:space="preserve"> Β</w:t>
      </w:r>
      <w:r>
        <w:rPr>
          <w:rFonts w:eastAsia="Times New Roman" w:cs="Times New Roman"/>
          <w:szCs w:val="24"/>
        </w:rPr>
        <w:t>ενιζέλος</w:t>
      </w:r>
      <w:r>
        <w:rPr>
          <w:rFonts w:eastAsia="Times New Roman" w:cs="Times New Roman"/>
          <w:szCs w:val="24"/>
        </w:rPr>
        <w:t>» από τις 11</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2026 μέχρι -είπαμε είκοσι χρόνια- το 2046. Αυτή η παρ</w:t>
      </w:r>
      <w:r>
        <w:rPr>
          <w:rFonts w:eastAsia="Times New Roman" w:cs="Times New Roman"/>
          <w:szCs w:val="24"/>
        </w:rPr>
        <w:t xml:space="preserve">άταση υπεγράφη πριν από λίγες ημέρες, στις 24 Ιανουαρίου του 2019, μεταξύ του ελληνικού </w:t>
      </w:r>
      <w:r>
        <w:rPr>
          <w:rFonts w:eastAsia="Times New Roman" w:cs="Times New Roman"/>
          <w:szCs w:val="24"/>
        </w:rPr>
        <w:t>δ</w:t>
      </w:r>
      <w:r>
        <w:rPr>
          <w:rFonts w:eastAsia="Times New Roman" w:cs="Times New Roman"/>
          <w:szCs w:val="24"/>
        </w:rPr>
        <w:t xml:space="preserve">ημοσίου, του ΤΑΙΠΕΔ και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Α</w:t>
      </w:r>
      <w:r>
        <w:rPr>
          <w:rFonts w:eastAsia="Times New Roman" w:cs="Times New Roman"/>
          <w:szCs w:val="24"/>
        </w:rPr>
        <w:t>ερολιμένα Αθηνών. Βεβαίως, η όλη υπόθεση ξεκινά από πολύ πιο παλιά, από το 1993 και αργότερα το 1995. Το 1993 είχε πέσει, που λέν</w:t>
      </w:r>
      <w:r>
        <w:rPr>
          <w:rFonts w:eastAsia="Times New Roman" w:cs="Times New Roman"/>
          <w:szCs w:val="24"/>
        </w:rPr>
        <w:t>ε, μια μονογραφή και αργότερα τροποποιήθηκαν τα πράγματα προς θετική, μάλλον, κατεύθυνση έως 31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1995 με την κύρωσή της με τον ν.</w:t>
      </w:r>
      <w:r w:rsidRPr="00772AA3">
        <w:rPr>
          <w:rFonts w:eastAsia="Times New Roman" w:cs="Times New Roman"/>
          <w:szCs w:val="24"/>
        </w:rPr>
        <w:t>2338/1995</w:t>
      </w:r>
      <w:r>
        <w:rPr>
          <w:rFonts w:eastAsia="Times New Roman" w:cs="Times New Roman"/>
          <w:szCs w:val="24"/>
        </w:rPr>
        <w:t xml:space="preserve">. </w:t>
      </w:r>
    </w:p>
    <w:p w14:paraId="65B2545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ύμβαση, λοιπόν, τέθηκε σε ισχύ στις 11</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1996. Αυτή η </w:t>
      </w:r>
      <w:r>
        <w:rPr>
          <w:rFonts w:eastAsia="Times New Roman" w:cs="Times New Roman"/>
          <w:szCs w:val="24"/>
        </w:rPr>
        <w:t>σ</w:t>
      </w:r>
      <w:r>
        <w:rPr>
          <w:rFonts w:eastAsia="Times New Roman" w:cs="Times New Roman"/>
          <w:szCs w:val="24"/>
        </w:rPr>
        <w:t xml:space="preserve">ύμβαση είχε διάρκεια τριάντα ετών. Το κείμενο της </w:t>
      </w:r>
      <w:r>
        <w:rPr>
          <w:rFonts w:eastAsia="Times New Roman" w:cs="Times New Roman"/>
          <w:szCs w:val="24"/>
        </w:rPr>
        <w:t>σ</w:t>
      </w:r>
      <w:r>
        <w:rPr>
          <w:rFonts w:eastAsia="Times New Roman" w:cs="Times New Roman"/>
          <w:szCs w:val="24"/>
        </w:rPr>
        <w:t>ύμβασ</w:t>
      </w:r>
      <w:r>
        <w:rPr>
          <w:rFonts w:eastAsia="Times New Roman" w:cs="Times New Roman"/>
          <w:szCs w:val="24"/>
        </w:rPr>
        <w:t xml:space="preserve">ης προέβλεπε ότι εντός, τουλάχιστον, δέκα ετών πριν από τη λήξη της συμβατικής περιόδου -δηλαδή, το 2026- το ελληνικό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lastRenderedPageBreak/>
        <w:t xml:space="preserve">και η εταιρεία που διαχειρίζεται το </w:t>
      </w:r>
      <w:r>
        <w:rPr>
          <w:rFonts w:eastAsia="Times New Roman" w:cs="Times New Roman"/>
          <w:szCs w:val="24"/>
        </w:rPr>
        <w:t>α</w:t>
      </w:r>
      <w:r>
        <w:rPr>
          <w:rFonts w:eastAsia="Times New Roman" w:cs="Times New Roman"/>
          <w:szCs w:val="24"/>
        </w:rPr>
        <w:t xml:space="preserve">εροδρόμιο θα αρχίσουν κάποιες διαπραγματεύσεις για την παράταση της </w:t>
      </w:r>
      <w:r>
        <w:rPr>
          <w:rFonts w:eastAsia="Times New Roman" w:cs="Times New Roman"/>
          <w:szCs w:val="24"/>
        </w:rPr>
        <w:t>σ</w:t>
      </w:r>
      <w:r>
        <w:rPr>
          <w:rFonts w:eastAsia="Times New Roman" w:cs="Times New Roman"/>
          <w:szCs w:val="24"/>
        </w:rPr>
        <w:t xml:space="preserve">ύμβασης </w:t>
      </w:r>
      <w:r>
        <w:rPr>
          <w:rFonts w:eastAsia="Times New Roman" w:cs="Times New Roman"/>
          <w:szCs w:val="24"/>
        </w:rPr>
        <w:t>π</w:t>
      </w:r>
      <w:r>
        <w:rPr>
          <w:rFonts w:eastAsia="Times New Roman" w:cs="Times New Roman"/>
          <w:szCs w:val="24"/>
        </w:rPr>
        <w:t xml:space="preserve">αραχώρησης. </w:t>
      </w:r>
    </w:p>
    <w:p w14:paraId="65B2545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ι εδώ αρχίζει το δράμα. Πραγματοποιήθηκαν διαπραγματεύσεις από το 2016 που κατέληξαν στην υπογραφή της αρχικής </w:t>
      </w:r>
      <w:r>
        <w:rPr>
          <w:rFonts w:eastAsia="Times New Roman" w:cs="Times New Roman"/>
          <w:szCs w:val="24"/>
        </w:rPr>
        <w:t>σ</w:t>
      </w:r>
      <w:r>
        <w:rPr>
          <w:rFonts w:eastAsia="Times New Roman" w:cs="Times New Roman"/>
          <w:szCs w:val="24"/>
        </w:rPr>
        <w:t>ύμβασης της εικοσαετούς παράτασης στις 30</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2017 έναντι του εξωφρενικά χαμηλού ποσού των 483 εκατομμυρίων ευρώ. </w:t>
      </w:r>
    </w:p>
    <w:p w14:paraId="65B25453" w14:textId="77777777" w:rsidR="000F4E4F" w:rsidRDefault="00A56466">
      <w:pPr>
        <w:spacing w:line="600" w:lineRule="auto"/>
        <w:ind w:firstLine="720"/>
        <w:jc w:val="both"/>
        <w:rPr>
          <w:rFonts w:eastAsia="Times New Roman"/>
          <w:szCs w:val="24"/>
        </w:rPr>
      </w:pPr>
      <w:r>
        <w:rPr>
          <w:rFonts w:eastAsia="Times New Roman"/>
          <w:szCs w:val="24"/>
        </w:rPr>
        <w:t>Ουσιαστικά ήταν περίπου</w:t>
      </w:r>
      <w:r w:rsidRPr="00A93415">
        <w:rPr>
          <w:rFonts w:eastAsia="Times New Roman"/>
          <w:szCs w:val="24"/>
        </w:rPr>
        <w:t xml:space="preserve"> 24 εκατ</w:t>
      </w:r>
      <w:r w:rsidRPr="00A93415">
        <w:rPr>
          <w:rFonts w:eastAsia="Times New Roman"/>
          <w:szCs w:val="24"/>
        </w:rPr>
        <w:t>ομμύρια ευρώ το</w:t>
      </w:r>
      <w:r>
        <w:rPr>
          <w:rFonts w:eastAsia="Times New Roman"/>
          <w:szCs w:val="24"/>
        </w:rPr>
        <w:t>ν</w:t>
      </w:r>
      <w:r w:rsidRPr="00A93415">
        <w:rPr>
          <w:rFonts w:eastAsia="Times New Roman"/>
          <w:szCs w:val="24"/>
        </w:rPr>
        <w:t xml:space="preserve"> χρόνο </w:t>
      </w:r>
      <w:r>
        <w:rPr>
          <w:rFonts w:eastAsia="Times New Roman"/>
          <w:szCs w:val="24"/>
        </w:rPr>
        <w:t xml:space="preserve">συν το ΦΠΑ, ενώ η πραγματική δυναμική του αεροδρομίου -σύμφωνα με την απόδοση του 2017- ήταν 285 εκατομμύρια ευρώ. </w:t>
      </w:r>
    </w:p>
    <w:p w14:paraId="65B25454" w14:textId="77777777" w:rsidR="000F4E4F" w:rsidRDefault="00A56466">
      <w:pPr>
        <w:spacing w:line="600" w:lineRule="auto"/>
        <w:ind w:firstLine="720"/>
        <w:jc w:val="both"/>
        <w:rPr>
          <w:rFonts w:eastAsia="Times New Roman"/>
          <w:szCs w:val="24"/>
        </w:rPr>
      </w:pPr>
      <w:r>
        <w:rPr>
          <w:rFonts w:eastAsia="Times New Roman"/>
          <w:szCs w:val="24"/>
        </w:rPr>
        <w:t xml:space="preserve">Εμείς, λοιπόν, το δώσαμε με την πρώτη σύμβαση 24 εκατομμύρια ευρώ τον χρόνο. </w:t>
      </w:r>
    </w:p>
    <w:p w14:paraId="65B25455" w14:textId="77777777" w:rsidR="000F4E4F" w:rsidRDefault="00A56466">
      <w:pPr>
        <w:spacing w:line="600" w:lineRule="auto"/>
        <w:ind w:firstLine="720"/>
        <w:jc w:val="both"/>
        <w:rPr>
          <w:rFonts w:eastAsia="Times New Roman"/>
          <w:szCs w:val="24"/>
        </w:rPr>
      </w:pPr>
      <w:r>
        <w:rPr>
          <w:rFonts w:eastAsia="Times New Roman"/>
          <w:szCs w:val="24"/>
        </w:rPr>
        <w:t>Το παρουσιάσαμε αυτό σ</w:t>
      </w:r>
      <w:r w:rsidRPr="00A93415">
        <w:rPr>
          <w:rFonts w:eastAsia="Times New Roman"/>
          <w:szCs w:val="24"/>
        </w:rPr>
        <w:t xml:space="preserve">τους εταίρους μας και δανειστές </w:t>
      </w:r>
      <w:r>
        <w:rPr>
          <w:rFonts w:eastAsia="Times New Roman"/>
          <w:szCs w:val="24"/>
        </w:rPr>
        <w:t>μας,</w:t>
      </w:r>
      <w:r w:rsidRPr="00A93415">
        <w:rPr>
          <w:rFonts w:eastAsia="Times New Roman"/>
          <w:szCs w:val="24"/>
        </w:rPr>
        <w:t xml:space="preserve"> οι οποίοι </w:t>
      </w:r>
      <w:r>
        <w:rPr>
          <w:rFonts w:eastAsia="Times New Roman"/>
          <w:szCs w:val="24"/>
        </w:rPr>
        <w:t>-ό</w:t>
      </w:r>
      <w:r w:rsidRPr="00A93415">
        <w:rPr>
          <w:rFonts w:eastAsia="Times New Roman"/>
          <w:szCs w:val="24"/>
        </w:rPr>
        <w:t>πως ήταν φυσικό</w:t>
      </w:r>
      <w:r>
        <w:rPr>
          <w:rFonts w:eastAsia="Times New Roman"/>
          <w:szCs w:val="24"/>
        </w:rPr>
        <w:t>-</w:t>
      </w:r>
      <w:r w:rsidRPr="00A93415">
        <w:rPr>
          <w:rFonts w:eastAsia="Times New Roman"/>
          <w:szCs w:val="24"/>
        </w:rPr>
        <w:t xml:space="preserve"> απέρριψαν αυτό το τίμημα των </w:t>
      </w:r>
      <w:r>
        <w:rPr>
          <w:rFonts w:eastAsia="Times New Roman"/>
          <w:szCs w:val="24"/>
        </w:rPr>
        <w:t>483</w:t>
      </w:r>
      <w:r w:rsidRPr="00A93415">
        <w:rPr>
          <w:rFonts w:eastAsia="Times New Roman"/>
          <w:szCs w:val="24"/>
        </w:rPr>
        <w:t xml:space="preserve"> εκατομμυρίων ευρώ</w:t>
      </w:r>
      <w:r>
        <w:rPr>
          <w:rFonts w:eastAsia="Times New Roman"/>
          <w:szCs w:val="24"/>
        </w:rPr>
        <w:t>. Τ</w:t>
      </w:r>
      <w:r w:rsidRPr="00A93415">
        <w:rPr>
          <w:rFonts w:eastAsia="Times New Roman"/>
          <w:szCs w:val="24"/>
        </w:rPr>
        <w:t xml:space="preserve">ο χαρακτήρισαν ιδιαίτερα χαμηλό </w:t>
      </w:r>
      <w:r w:rsidRPr="00A93415">
        <w:rPr>
          <w:rFonts w:eastAsia="Times New Roman"/>
          <w:szCs w:val="24"/>
        </w:rPr>
        <w:lastRenderedPageBreak/>
        <w:t>και ζήτησαν επαναδιαπραγμάτευση</w:t>
      </w:r>
      <w:r>
        <w:rPr>
          <w:rFonts w:eastAsia="Times New Roman"/>
          <w:szCs w:val="24"/>
        </w:rPr>
        <w:t>,</w:t>
      </w:r>
      <w:r w:rsidRPr="00A93415">
        <w:rPr>
          <w:rFonts w:eastAsia="Times New Roman"/>
          <w:szCs w:val="24"/>
        </w:rPr>
        <w:t xml:space="preserve"> </w:t>
      </w:r>
      <w:r>
        <w:rPr>
          <w:rFonts w:eastAsia="Times New Roman"/>
          <w:szCs w:val="24"/>
        </w:rPr>
        <w:t xml:space="preserve">η </w:t>
      </w:r>
      <w:r w:rsidRPr="00A93415">
        <w:rPr>
          <w:rFonts w:eastAsia="Times New Roman"/>
          <w:szCs w:val="24"/>
        </w:rPr>
        <w:t>οποία και έγινε εκατέρωθεν</w:t>
      </w:r>
      <w:r>
        <w:rPr>
          <w:rFonts w:eastAsia="Times New Roman"/>
          <w:szCs w:val="24"/>
        </w:rPr>
        <w:t>.</w:t>
      </w:r>
    </w:p>
    <w:p w14:paraId="65B25456" w14:textId="77777777" w:rsidR="000F4E4F" w:rsidRDefault="00A56466">
      <w:pPr>
        <w:spacing w:line="600" w:lineRule="auto"/>
        <w:ind w:firstLine="720"/>
        <w:jc w:val="both"/>
        <w:rPr>
          <w:rFonts w:eastAsia="Times New Roman"/>
          <w:szCs w:val="24"/>
        </w:rPr>
      </w:pPr>
      <w:r>
        <w:rPr>
          <w:rFonts w:eastAsia="Times New Roman"/>
          <w:szCs w:val="24"/>
        </w:rPr>
        <w:t>Μ</w:t>
      </w:r>
      <w:r w:rsidRPr="00A93415">
        <w:rPr>
          <w:rFonts w:eastAsia="Times New Roman"/>
          <w:szCs w:val="24"/>
        </w:rPr>
        <w:t xml:space="preserve">ε </w:t>
      </w:r>
      <w:r>
        <w:rPr>
          <w:rFonts w:eastAsia="Times New Roman"/>
          <w:szCs w:val="24"/>
        </w:rPr>
        <w:t>τη νέα, λ</w:t>
      </w:r>
      <w:r w:rsidRPr="00A93415">
        <w:rPr>
          <w:rFonts w:eastAsia="Times New Roman"/>
          <w:szCs w:val="24"/>
        </w:rPr>
        <w:t>οιπόν</w:t>
      </w:r>
      <w:r>
        <w:rPr>
          <w:rFonts w:eastAsia="Times New Roman"/>
          <w:szCs w:val="24"/>
        </w:rPr>
        <w:t>,</w:t>
      </w:r>
      <w:r w:rsidRPr="00A93415">
        <w:rPr>
          <w:rFonts w:eastAsia="Times New Roman"/>
          <w:szCs w:val="24"/>
        </w:rPr>
        <w:t xml:space="preserve"> διαπραγμάτευση ήρθε η ν</w:t>
      </w:r>
      <w:r w:rsidRPr="00A93415">
        <w:rPr>
          <w:rFonts w:eastAsia="Times New Roman"/>
          <w:szCs w:val="24"/>
        </w:rPr>
        <w:t>έα προσφορά</w:t>
      </w:r>
      <w:r>
        <w:rPr>
          <w:rFonts w:eastAsia="Times New Roman"/>
          <w:szCs w:val="24"/>
        </w:rPr>
        <w:t>,</w:t>
      </w:r>
      <w:r w:rsidRPr="00A93415">
        <w:rPr>
          <w:rFonts w:eastAsia="Times New Roman"/>
          <w:szCs w:val="24"/>
        </w:rPr>
        <w:t xml:space="preserve"> η οποία έφτανε το 1,1 δισεκατομμύρια ευρώ</w:t>
      </w:r>
      <w:r>
        <w:rPr>
          <w:rFonts w:eastAsia="Times New Roman"/>
          <w:szCs w:val="24"/>
        </w:rPr>
        <w:t>,</w:t>
      </w:r>
      <w:r w:rsidRPr="00A93415">
        <w:rPr>
          <w:rFonts w:eastAsia="Times New Roman"/>
          <w:szCs w:val="24"/>
        </w:rPr>
        <w:t xml:space="preserve"> δηλαδή υπήρξε </w:t>
      </w:r>
      <w:r>
        <w:rPr>
          <w:rFonts w:eastAsia="Times New Roman"/>
          <w:szCs w:val="24"/>
        </w:rPr>
        <w:t>μια</w:t>
      </w:r>
      <w:r w:rsidRPr="00A93415">
        <w:rPr>
          <w:rFonts w:eastAsia="Times New Roman"/>
          <w:szCs w:val="24"/>
        </w:rPr>
        <w:t xml:space="preserve"> βελτίωση κατά 130%</w:t>
      </w:r>
      <w:r>
        <w:rPr>
          <w:rFonts w:eastAsia="Times New Roman"/>
          <w:szCs w:val="24"/>
        </w:rPr>
        <w:t>,</w:t>
      </w:r>
      <w:r w:rsidRPr="00A93415">
        <w:rPr>
          <w:rFonts w:eastAsia="Times New Roman"/>
          <w:szCs w:val="24"/>
        </w:rPr>
        <w:t xml:space="preserve"> </w:t>
      </w:r>
      <w:r>
        <w:rPr>
          <w:rFonts w:eastAsia="Times New Roman"/>
          <w:szCs w:val="24"/>
        </w:rPr>
        <w:t>ήτοι</w:t>
      </w:r>
      <w:r w:rsidRPr="00A93415">
        <w:rPr>
          <w:rFonts w:eastAsia="Times New Roman"/>
          <w:szCs w:val="24"/>
        </w:rPr>
        <w:t xml:space="preserve"> 631 εκατομμύρια ευρώ μας έδωσαν περισσότερο</w:t>
      </w:r>
      <w:r>
        <w:rPr>
          <w:rFonts w:eastAsia="Times New Roman"/>
          <w:szCs w:val="24"/>
        </w:rPr>
        <w:t>.</w:t>
      </w:r>
      <w:r w:rsidRPr="00A93415">
        <w:rPr>
          <w:rFonts w:eastAsia="Times New Roman"/>
          <w:szCs w:val="24"/>
        </w:rPr>
        <w:t xml:space="preserve"> </w:t>
      </w:r>
      <w:r>
        <w:rPr>
          <w:rFonts w:eastAsia="Times New Roman"/>
          <w:szCs w:val="24"/>
        </w:rPr>
        <w:t>Χ</w:t>
      </w:r>
      <w:r w:rsidRPr="00A93415">
        <w:rPr>
          <w:rFonts w:eastAsia="Times New Roman"/>
          <w:szCs w:val="24"/>
        </w:rPr>
        <w:t>ρειάστηκε</w:t>
      </w:r>
      <w:r>
        <w:rPr>
          <w:rFonts w:eastAsia="Times New Roman"/>
          <w:szCs w:val="24"/>
        </w:rPr>
        <w:t>,</w:t>
      </w:r>
      <w:r w:rsidRPr="00A93415">
        <w:rPr>
          <w:rFonts w:eastAsia="Times New Roman"/>
          <w:szCs w:val="24"/>
        </w:rPr>
        <w:t xml:space="preserve"> </w:t>
      </w:r>
      <w:r>
        <w:rPr>
          <w:rFonts w:eastAsia="Times New Roman"/>
          <w:szCs w:val="24"/>
        </w:rPr>
        <w:t>λ</w:t>
      </w:r>
      <w:r w:rsidRPr="00A93415">
        <w:rPr>
          <w:rFonts w:eastAsia="Times New Roman"/>
          <w:szCs w:val="24"/>
        </w:rPr>
        <w:t>οιπόν</w:t>
      </w:r>
      <w:r>
        <w:rPr>
          <w:rFonts w:eastAsia="Times New Roman"/>
          <w:szCs w:val="24"/>
        </w:rPr>
        <w:t>,</w:t>
      </w:r>
      <w:r w:rsidRPr="00A93415">
        <w:rPr>
          <w:rFonts w:eastAsia="Times New Roman"/>
          <w:szCs w:val="24"/>
        </w:rPr>
        <w:t xml:space="preserve"> η παρέμβαση της Ευρωπαϊκής Επιτροπής</w:t>
      </w:r>
      <w:r>
        <w:rPr>
          <w:rFonts w:eastAsia="Times New Roman"/>
          <w:szCs w:val="24"/>
        </w:rPr>
        <w:t>.</w:t>
      </w:r>
      <w:r w:rsidRPr="00A93415">
        <w:rPr>
          <w:rFonts w:eastAsia="Times New Roman"/>
          <w:szCs w:val="24"/>
        </w:rPr>
        <w:t xml:space="preserve"> </w:t>
      </w:r>
      <w:r>
        <w:rPr>
          <w:rFonts w:eastAsia="Times New Roman"/>
          <w:szCs w:val="24"/>
        </w:rPr>
        <w:t>Χ</w:t>
      </w:r>
      <w:r w:rsidRPr="00A93415">
        <w:rPr>
          <w:rFonts w:eastAsia="Times New Roman"/>
          <w:szCs w:val="24"/>
        </w:rPr>
        <w:t xml:space="preserve">ρειάζονται οι ξένοι </w:t>
      </w:r>
      <w:r>
        <w:rPr>
          <w:rFonts w:eastAsia="Times New Roman"/>
          <w:szCs w:val="24"/>
        </w:rPr>
        <w:t>πάντα να</w:t>
      </w:r>
      <w:r w:rsidRPr="00A93415">
        <w:rPr>
          <w:rFonts w:eastAsia="Times New Roman"/>
          <w:szCs w:val="24"/>
        </w:rPr>
        <w:t xml:space="preserve"> μας τραβά</w:t>
      </w:r>
      <w:r>
        <w:rPr>
          <w:rFonts w:eastAsia="Times New Roman"/>
          <w:szCs w:val="24"/>
        </w:rPr>
        <w:t>νε</w:t>
      </w:r>
      <w:r w:rsidRPr="00A93415">
        <w:rPr>
          <w:rFonts w:eastAsia="Times New Roman"/>
          <w:szCs w:val="24"/>
        </w:rPr>
        <w:t xml:space="preserve"> τα αυτιά για</w:t>
      </w:r>
      <w:r w:rsidRPr="00A93415">
        <w:rPr>
          <w:rFonts w:eastAsia="Times New Roman"/>
          <w:szCs w:val="24"/>
        </w:rPr>
        <w:t xml:space="preserve"> να μπούμε στον ίσιο δρόμο</w:t>
      </w:r>
      <w:r>
        <w:rPr>
          <w:rFonts w:eastAsia="Times New Roman"/>
          <w:szCs w:val="24"/>
        </w:rPr>
        <w:t>,</w:t>
      </w:r>
      <w:r w:rsidRPr="00A93415">
        <w:rPr>
          <w:rFonts w:eastAsia="Times New Roman"/>
          <w:szCs w:val="24"/>
        </w:rPr>
        <w:t xml:space="preserve"> </w:t>
      </w:r>
      <w:r>
        <w:rPr>
          <w:rFonts w:eastAsia="Times New Roman"/>
          <w:szCs w:val="24"/>
        </w:rPr>
        <w:t>ν</w:t>
      </w:r>
      <w:r w:rsidRPr="00A93415">
        <w:rPr>
          <w:rFonts w:eastAsia="Times New Roman"/>
          <w:szCs w:val="24"/>
        </w:rPr>
        <w:t>α ζητήσουμε περισσότερ</w:t>
      </w:r>
      <w:r>
        <w:rPr>
          <w:rFonts w:eastAsia="Times New Roman"/>
          <w:szCs w:val="24"/>
        </w:rPr>
        <w:t xml:space="preserve">α. </w:t>
      </w:r>
      <w:r w:rsidRPr="00A93415">
        <w:rPr>
          <w:rFonts w:eastAsia="Times New Roman"/>
          <w:szCs w:val="24"/>
        </w:rPr>
        <w:t>Αναρωτιέμαι</w:t>
      </w:r>
      <w:r>
        <w:rPr>
          <w:rFonts w:eastAsia="Times New Roman"/>
          <w:szCs w:val="24"/>
        </w:rPr>
        <w:t xml:space="preserve"> το εξής: Α</w:t>
      </w:r>
      <w:r w:rsidRPr="00A93415">
        <w:rPr>
          <w:rFonts w:eastAsia="Times New Roman"/>
          <w:szCs w:val="24"/>
        </w:rPr>
        <w:t xml:space="preserve">ν θα </w:t>
      </w:r>
      <w:r>
        <w:rPr>
          <w:rFonts w:eastAsia="Times New Roman"/>
          <w:szCs w:val="24"/>
        </w:rPr>
        <w:t>πωλούσατε</w:t>
      </w:r>
      <w:r w:rsidRPr="00A93415">
        <w:rPr>
          <w:rFonts w:eastAsia="Times New Roman"/>
          <w:szCs w:val="24"/>
        </w:rPr>
        <w:t xml:space="preserve"> το σπίτι </w:t>
      </w:r>
      <w:r>
        <w:rPr>
          <w:rFonts w:eastAsia="Times New Roman"/>
          <w:szCs w:val="24"/>
        </w:rPr>
        <w:t>σας,</w:t>
      </w:r>
      <w:r w:rsidRPr="00A93415">
        <w:rPr>
          <w:rFonts w:eastAsia="Times New Roman"/>
          <w:szCs w:val="24"/>
        </w:rPr>
        <w:t xml:space="preserve"> έτσι θα το </w:t>
      </w:r>
      <w:r>
        <w:rPr>
          <w:rFonts w:eastAsia="Times New Roman"/>
          <w:szCs w:val="24"/>
        </w:rPr>
        <w:t xml:space="preserve">δίνατε; </w:t>
      </w:r>
      <w:r w:rsidRPr="00A93415">
        <w:rPr>
          <w:rFonts w:eastAsia="Times New Roman"/>
          <w:szCs w:val="24"/>
        </w:rPr>
        <w:t>Γιατί δεν έγινε ένας ανοι</w:t>
      </w:r>
      <w:r>
        <w:rPr>
          <w:rFonts w:eastAsia="Times New Roman"/>
          <w:szCs w:val="24"/>
        </w:rPr>
        <w:t>χ</w:t>
      </w:r>
      <w:r w:rsidRPr="00A93415">
        <w:rPr>
          <w:rFonts w:eastAsia="Times New Roman"/>
          <w:szCs w:val="24"/>
        </w:rPr>
        <w:t>τός</w:t>
      </w:r>
      <w:r>
        <w:rPr>
          <w:rFonts w:eastAsia="Times New Roman"/>
          <w:szCs w:val="24"/>
        </w:rPr>
        <w:t xml:space="preserve">, διεθνής διαγωνισμός, </w:t>
      </w:r>
      <w:r w:rsidRPr="00A93415">
        <w:rPr>
          <w:rFonts w:eastAsia="Times New Roman"/>
          <w:szCs w:val="24"/>
        </w:rPr>
        <w:t>να μπορούμε να έχουμε και περισσότερο όφελος</w:t>
      </w:r>
      <w:r>
        <w:rPr>
          <w:rFonts w:eastAsia="Times New Roman"/>
          <w:szCs w:val="24"/>
        </w:rPr>
        <w:t xml:space="preserve">; Βεβαίως, εμείς </w:t>
      </w:r>
      <w:r w:rsidRPr="00A93415">
        <w:rPr>
          <w:rFonts w:eastAsia="Times New Roman"/>
          <w:szCs w:val="24"/>
        </w:rPr>
        <w:t>αντιλαμβανόμαστε το</w:t>
      </w:r>
      <w:r w:rsidRPr="00A93415">
        <w:rPr>
          <w:rFonts w:eastAsia="Times New Roman"/>
          <w:szCs w:val="24"/>
        </w:rPr>
        <w:t xml:space="preserve"> </w:t>
      </w:r>
      <w:r>
        <w:rPr>
          <w:rFonts w:eastAsia="Times New Roman"/>
          <w:szCs w:val="24"/>
        </w:rPr>
        <w:t>γ</w:t>
      </w:r>
      <w:r w:rsidRPr="00A93415">
        <w:rPr>
          <w:rFonts w:eastAsia="Times New Roman"/>
          <w:szCs w:val="24"/>
        </w:rPr>
        <w:t>ιατί</w:t>
      </w:r>
      <w:r>
        <w:rPr>
          <w:rFonts w:eastAsia="Times New Roman"/>
          <w:szCs w:val="24"/>
        </w:rPr>
        <w:t>.</w:t>
      </w:r>
    </w:p>
    <w:p w14:paraId="65B25457" w14:textId="77777777" w:rsidR="000F4E4F" w:rsidRDefault="00A56466">
      <w:pPr>
        <w:spacing w:line="600" w:lineRule="auto"/>
        <w:ind w:firstLine="720"/>
        <w:jc w:val="both"/>
        <w:rPr>
          <w:rFonts w:eastAsia="Times New Roman"/>
          <w:szCs w:val="24"/>
        </w:rPr>
      </w:pPr>
      <w:r>
        <w:rPr>
          <w:rFonts w:eastAsia="Times New Roman"/>
          <w:szCs w:val="24"/>
        </w:rPr>
        <w:t>Τ</w:t>
      </w:r>
      <w:r w:rsidRPr="00A93415">
        <w:rPr>
          <w:rFonts w:eastAsia="Times New Roman"/>
          <w:szCs w:val="24"/>
        </w:rPr>
        <w:t xml:space="preserve">ώρα </w:t>
      </w:r>
      <w:r>
        <w:rPr>
          <w:rFonts w:eastAsia="Times New Roman"/>
          <w:szCs w:val="24"/>
        </w:rPr>
        <w:t xml:space="preserve">ζητάτε εμείς </w:t>
      </w:r>
      <w:r w:rsidRPr="00A93415">
        <w:rPr>
          <w:rFonts w:eastAsia="Times New Roman"/>
          <w:szCs w:val="24"/>
        </w:rPr>
        <w:t>να κυρώσουμε αυτ</w:t>
      </w:r>
      <w:r>
        <w:rPr>
          <w:rFonts w:eastAsia="Times New Roman"/>
          <w:szCs w:val="24"/>
        </w:rPr>
        <w:t>ό</w:t>
      </w:r>
      <w:r w:rsidRPr="00A93415">
        <w:rPr>
          <w:rFonts w:eastAsia="Times New Roman"/>
          <w:szCs w:val="24"/>
        </w:rPr>
        <w:t xml:space="preserve"> το νέο τίμημα και τη νέα κατάσταση</w:t>
      </w:r>
      <w:r>
        <w:rPr>
          <w:rFonts w:eastAsia="Times New Roman"/>
          <w:szCs w:val="24"/>
        </w:rPr>
        <w:t xml:space="preserve">. Όμως, </w:t>
      </w:r>
      <w:r w:rsidRPr="00A93415">
        <w:rPr>
          <w:rFonts w:eastAsia="Times New Roman"/>
          <w:szCs w:val="24"/>
        </w:rPr>
        <w:t>τώρα είμαστε δύσπιστοι</w:t>
      </w:r>
      <w:r>
        <w:rPr>
          <w:rFonts w:eastAsia="Times New Roman"/>
          <w:szCs w:val="24"/>
        </w:rPr>
        <w:t>.</w:t>
      </w:r>
      <w:r w:rsidRPr="00A93415">
        <w:rPr>
          <w:rFonts w:eastAsia="Times New Roman"/>
          <w:szCs w:val="24"/>
        </w:rPr>
        <w:t xml:space="preserve"> </w:t>
      </w:r>
      <w:r>
        <w:rPr>
          <w:rFonts w:eastAsia="Times New Roman"/>
          <w:szCs w:val="24"/>
        </w:rPr>
        <w:t>Μ</w:t>
      </w:r>
      <w:r w:rsidRPr="00A93415">
        <w:rPr>
          <w:rFonts w:eastAsia="Times New Roman"/>
          <w:szCs w:val="24"/>
        </w:rPr>
        <w:t>ας κάνατε επιφυλακτικούς</w:t>
      </w:r>
      <w:r>
        <w:rPr>
          <w:rFonts w:eastAsia="Times New Roman"/>
          <w:szCs w:val="24"/>
        </w:rPr>
        <w:t>.</w:t>
      </w:r>
      <w:r w:rsidRPr="00A93415">
        <w:rPr>
          <w:rFonts w:eastAsia="Times New Roman"/>
          <w:szCs w:val="24"/>
        </w:rPr>
        <w:t xml:space="preserve"> </w:t>
      </w:r>
      <w:r>
        <w:rPr>
          <w:rFonts w:eastAsia="Times New Roman"/>
          <w:szCs w:val="24"/>
        </w:rPr>
        <w:t>Οι δ</w:t>
      </w:r>
      <w:r w:rsidRPr="00A93415">
        <w:rPr>
          <w:rFonts w:eastAsia="Times New Roman"/>
          <w:szCs w:val="24"/>
        </w:rPr>
        <w:t xml:space="preserve">ικαιολογίες ήταν </w:t>
      </w:r>
      <w:r>
        <w:rPr>
          <w:rFonts w:eastAsia="Times New Roman"/>
          <w:szCs w:val="24"/>
        </w:rPr>
        <w:t xml:space="preserve">φθηνές, ότι το ΤΑΙΠΕΔ είναι </w:t>
      </w:r>
      <w:r>
        <w:rPr>
          <w:rFonts w:eastAsia="Times New Roman"/>
          <w:szCs w:val="24"/>
        </w:rPr>
        <w:t>α</w:t>
      </w:r>
      <w:r w:rsidRPr="00A93415">
        <w:rPr>
          <w:rFonts w:eastAsia="Times New Roman"/>
          <w:szCs w:val="24"/>
        </w:rPr>
        <w:t xml:space="preserve">νεξάρτητη </w:t>
      </w:r>
      <w:r>
        <w:rPr>
          <w:rFonts w:eastAsia="Times New Roman"/>
          <w:szCs w:val="24"/>
        </w:rPr>
        <w:t>α</w:t>
      </w:r>
      <w:r w:rsidRPr="00A93415">
        <w:rPr>
          <w:rFonts w:eastAsia="Times New Roman"/>
          <w:szCs w:val="24"/>
        </w:rPr>
        <w:t xml:space="preserve">ρχή και </w:t>
      </w:r>
      <w:r>
        <w:rPr>
          <w:rFonts w:eastAsia="Times New Roman"/>
          <w:szCs w:val="24"/>
        </w:rPr>
        <w:t xml:space="preserve">εσείς δεν επεμβαίνετε στην </w:t>
      </w:r>
      <w:r>
        <w:rPr>
          <w:rFonts w:eastAsia="Times New Roman"/>
          <w:szCs w:val="24"/>
        </w:rPr>
        <w:t>α</w:t>
      </w:r>
      <w:r w:rsidRPr="00A93415">
        <w:rPr>
          <w:rFonts w:eastAsia="Times New Roman"/>
          <w:szCs w:val="24"/>
        </w:rPr>
        <w:t xml:space="preserve">νεξάρτητη </w:t>
      </w:r>
      <w:r>
        <w:rPr>
          <w:rFonts w:eastAsia="Times New Roman"/>
          <w:szCs w:val="24"/>
        </w:rPr>
        <w:t>α</w:t>
      </w:r>
      <w:r w:rsidRPr="00A93415">
        <w:rPr>
          <w:rFonts w:eastAsia="Times New Roman"/>
          <w:szCs w:val="24"/>
        </w:rPr>
        <w:t>ρχή</w:t>
      </w:r>
      <w:r>
        <w:rPr>
          <w:rFonts w:eastAsia="Times New Roman"/>
          <w:szCs w:val="24"/>
        </w:rPr>
        <w:t>.</w:t>
      </w:r>
      <w:r w:rsidRPr="00A93415">
        <w:rPr>
          <w:rFonts w:eastAsia="Times New Roman"/>
          <w:szCs w:val="24"/>
        </w:rPr>
        <w:t xml:space="preserve"> </w:t>
      </w:r>
      <w:r>
        <w:rPr>
          <w:rFonts w:eastAsia="Times New Roman"/>
          <w:szCs w:val="24"/>
        </w:rPr>
        <w:t xml:space="preserve">Όμως, μετά τακτοποιήθηκαν τα πράγματα. Πρόκειται για πολλά </w:t>
      </w:r>
      <w:r w:rsidRPr="00A93415">
        <w:rPr>
          <w:rFonts w:eastAsia="Times New Roman"/>
          <w:szCs w:val="24"/>
        </w:rPr>
        <w:t>χρήματα</w:t>
      </w:r>
      <w:r>
        <w:rPr>
          <w:rFonts w:eastAsia="Times New Roman"/>
          <w:szCs w:val="24"/>
        </w:rPr>
        <w:t>. Τ</w:t>
      </w:r>
      <w:r w:rsidRPr="00A93415">
        <w:rPr>
          <w:rFonts w:eastAsia="Times New Roman"/>
          <w:szCs w:val="24"/>
        </w:rPr>
        <w:t>ο όφελος είναι μεγάλο</w:t>
      </w:r>
      <w:r>
        <w:rPr>
          <w:rFonts w:eastAsia="Times New Roman"/>
          <w:szCs w:val="24"/>
        </w:rPr>
        <w:t>,</w:t>
      </w:r>
      <w:r w:rsidRPr="00A93415">
        <w:rPr>
          <w:rFonts w:eastAsia="Times New Roman"/>
          <w:szCs w:val="24"/>
        </w:rPr>
        <w:t xml:space="preserve"> </w:t>
      </w:r>
      <w:r>
        <w:rPr>
          <w:rFonts w:eastAsia="Times New Roman"/>
          <w:szCs w:val="24"/>
        </w:rPr>
        <w:t>ό</w:t>
      </w:r>
      <w:r w:rsidRPr="00A93415">
        <w:rPr>
          <w:rFonts w:eastAsia="Times New Roman"/>
          <w:szCs w:val="24"/>
        </w:rPr>
        <w:t>πως είπα</w:t>
      </w:r>
      <w:r>
        <w:rPr>
          <w:rFonts w:eastAsia="Times New Roman"/>
          <w:szCs w:val="24"/>
        </w:rPr>
        <w:t>.</w:t>
      </w:r>
      <w:r w:rsidRPr="00A93415">
        <w:rPr>
          <w:rFonts w:eastAsia="Times New Roman"/>
          <w:szCs w:val="24"/>
        </w:rPr>
        <w:t xml:space="preserve"> </w:t>
      </w:r>
    </w:p>
    <w:p w14:paraId="65B25458" w14:textId="77777777" w:rsidR="000F4E4F" w:rsidRDefault="00A56466">
      <w:pPr>
        <w:spacing w:line="600" w:lineRule="auto"/>
        <w:ind w:firstLine="720"/>
        <w:jc w:val="both"/>
        <w:rPr>
          <w:rFonts w:eastAsia="Times New Roman"/>
          <w:szCs w:val="24"/>
        </w:rPr>
      </w:pPr>
      <w:r>
        <w:rPr>
          <w:rFonts w:eastAsia="Times New Roman"/>
          <w:szCs w:val="24"/>
        </w:rPr>
        <w:lastRenderedPageBreak/>
        <w:t>Ε</w:t>
      </w:r>
      <w:r w:rsidRPr="00A93415">
        <w:rPr>
          <w:rFonts w:eastAsia="Times New Roman"/>
          <w:szCs w:val="24"/>
        </w:rPr>
        <w:t xml:space="preserve">μείς </w:t>
      </w:r>
      <w:r>
        <w:rPr>
          <w:rFonts w:eastAsia="Times New Roman"/>
          <w:szCs w:val="24"/>
        </w:rPr>
        <w:t>αρνούμεθα</w:t>
      </w:r>
      <w:r w:rsidRPr="00A93415">
        <w:rPr>
          <w:rFonts w:eastAsia="Times New Roman"/>
          <w:szCs w:val="24"/>
        </w:rPr>
        <w:t xml:space="preserve"> να υποστηρίξουμε αυτή</w:t>
      </w:r>
      <w:r>
        <w:rPr>
          <w:rFonts w:eastAsia="Times New Roman"/>
          <w:szCs w:val="24"/>
        </w:rPr>
        <w:t>ν</w:t>
      </w:r>
      <w:r w:rsidRPr="00A93415">
        <w:rPr>
          <w:rFonts w:eastAsia="Times New Roman"/>
          <w:szCs w:val="24"/>
        </w:rPr>
        <w:t xml:space="preserve"> τη νέα κατάσταση</w:t>
      </w:r>
      <w:r>
        <w:rPr>
          <w:rFonts w:eastAsia="Times New Roman"/>
          <w:szCs w:val="24"/>
        </w:rPr>
        <w:t>,</w:t>
      </w:r>
      <w:r w:rsidRPr="00A93415">
        <w:rPr>
          <w:rFonts w:eastAsia="Times New Roman"/>
          <w:szCs w:val="24"/>
        </w:rPr>
        <w:t xml:space="preserve"> γιατί δεν έ</w:t>
      </w:r>
      <w:r>
        <w:rPr>
          <w:rFonts w:eastAsia="Times New Roman"/>
          <w:szCs w:val="24"/>
        </w:rPr>
        <w:t>χουμε το σκεπτικό στα χέρια μας. Μ</w:t>
      </w:r>
      <w:r w:rsidRPr="00A93415">
        <w:rPr>
          <w:rFonts w:eastAsia="Times New Roman"/>
          <w:szCs w:val="24"/>
        </w:rPr>
        <w:t>ε βάση ποιο σκεπτικό έχει απορρίψει η Διεύθυνση Αν</w:t>
      </w:r>
      <w:r w:rsidRPr="00A93415">
        <w:rPr>
          <w:rFonts w:eastAsia="Times New Roman"/>
          <w:szCs w:val="24"/>
        </w:rPr>
        <w:t>ταγωνισμού της Ευρωπαϊκής Επιτροπής την πρώτη προσφορά</w:t>
      </w:r>
      <w:r>
        <w:rPr>
          <w:rFonts w:eastAsia="Times New Roman"/>
          <w:szCs w:val="24"/>
        </w:rPr>
        <w:t>;</w:t>
      </w:r>
      <w:r w:rsidRPr="00A93415">
        <w:rPr>
          <w:rFonts w:eastAsia="Times New Roman"/>
          <w:szCs w:val="24"/>
        </w:rPr>
        <w:t xml:space="preserve"> Τι είπατε μεταξύ </w:t>
      </w:r>
      <w:r>
        <w:rPr>
          <w:rFonts w:eastAsia="Times New Roman"/>
          <w:szCs w:val="24"/>
        </w:rPr>
        <w:t>σας;</w:t>
      </w:r>
      <w:r w:rsidRPr="00A93415">
        <w:rPr>
          <w:rFonts w:eastAsia="Times New Roman"/>
          <w:szCs w:val="24"/>
        </w:rPr>
        <w:t xml:space="preserve"> </w:t>
      </w:r>
      <w:r>
        <w:rPr>
          <w:rFonts w:eastAsia="Times New Roman"/>
          <w:szCs w:val="24"/>
        </w:rPr>
        <w:t>Τ</w:t>
      </w:r>
      <w:r w:rsidRPr="00A93415">
        <w:rPr>
          <w:rFonts w:eastAsia="Times New Roman"/>
          <w:szCs w:val="24"/>
        </w:rPr>
        <w:t>ι συμφωνήσατε</w:t>
      </w:r>
      <w:r>
        <w:rPr>
          <w:rFonts w:eastAsia="Times New Roman"/>
          <w:szCs w:val="24"/>
        </w:rPr>
        <w:t>;</w:t>
      </w:r>
      <w:r w:rsidRPr="00A93415">
        <w:rPr>
          <w:rFonts w:eastAsia="Times New Roman"/>
          <w:szCs w:val="24"/>
        </w:rPr>
        <w:t xml:space="preserve"> </w:t>
      </w:r>
      <w:r>
        <w:rPr>
          <w:rFonts w:eastAsia="Times New Roman"/>
          <w:szCs w:val="24"/>
        </w:rPr>
        <w:t>Τ</w:t>
      </w:r>
      <w:r w:rsidRPr="00A93415">
        <w:rPr>
          <w:rFonts w:eastAsia="Times New Roman"/>
          <w:szCs w:val="24"/>
        </w:rPr>
        <w:t>ι συμφώνησε η Κυβέρνηση με την Κομισιόν</w:t>
      </w:r>
      <w:r>
        <w:rPr>
          <w:rFonts w:eastAsia="Times New Roman"/>
          <w:szCs w:val="24"/>
        </w:rPr>
        <w:t xml:space="preserve">; </w:t>
      </w:r>
      <w:r w:rsidRPr="00A93415">
        <w:rPr>
          <w:rFonts w:eastAsia="Times New Roman"/>
          <w:szCs w:val="24"/>
        </w:rPr>
        <w:t>Το σίγουρο ε</w:t>
      </w:r>
      <w:r>
        <w:rPr>
          <w:rFonts w:eastAsia="Times New Roman"/>
          <w:szCs w:val="24"/>
        </w:rPr>
        <w:t>ίναι ότι δεν έχουμε αυτή στιγμή</w:t>
      </w:r>
      <w:r w:rsidRPr="00A93415">
        <w:rPr>
          <w:rFonts w:eastAsia="Times New Roman"/>
          <w:szCs w:val="24"/>
        </w:rPr>
        <w:t xml:space="preserve"> στοιχεία</w:t>
      </w:r>
      <w:r>
        <w:rPr>
          <w:rFonts w:eastAsia="Times New Roman"/>
          <w:szCs w:val="24"/>
        </w:rPr>
        <w:t>.</w:t>
      </w:r>
      <w:r w:rsidRPr="00A93415">
        <w:rPr>
          <w:rFonts w:eastAsia="Times New Roman"/>
          <w:szCs w:val="24"/>
        </w:rPr>
        <w:t xml:space="preserve"> </w:t>
      </w:r>
      <w:r>
        <w:rPr>
          <w:rFonts w:eastAsia="Times New Roman"/>
          <w:szCs w:val="24"/>
        </w:rPr>
        <w:t>Τ</w:t>
      </w:r>
      <w:r w:rsidRPr="00A93415">
        <w:rPr>
          <w:rFonts w:eastAsia="Times New Roman"/>
          <w:szCs w:val="24"/>
        </w:rPr>
        <w:t xml:space="preserve">ο μόνο στοιχείο που έχουμε είναι ότι αποδίδει </w:t>
      </w:r>
      <w:r>
        <w:rPr>
          <w:rFonts w:eastAsia="Times New Roman"/>
          <w:szCs w:val="24"/>
        </w:rPr>
        <w:t xml:space="preserve">περίπου </w:t>
      </w:r>
      <w:r w:rsidRPr="00A93415">
        <w:rPr>
          <w:rFonts w:eastAsia="Times New Roman"/>
          <w:szCs w:val="24"/>
        </w:rPr>
        <w:t>285 εκατομμ</w:t>
      </w:r>
      <w:r w:rsidRPr="00A93415">
        <w:rPr>
          <w:rFonts w:eastAsia="Times New Roman"/>
          <w:szCs w:val="24"/>
        </w:rPr>
        <w:t>ύρια το</w:t>
      </w:r>
      <w:r>
        <w:rPr>
          <w:rFonts w:eastAsia="Times New Roman"/>
          <w:szCs w:val="24"/>
        </w:rPr>
        <w:t>ν</w:t>
      </w:r>
      <w:r w:rsidRPr="00A93415">
        <w:rPr>
          <w:rFonts w:eastAsia="Times New Roman"/>
          <w:szCs w:val="24"/>
        </w:rPr>
        <w:t xml:space="preserve"> χρόνο καθαρά</w:t>
      </w:r>
      <w:r>
        <w:rPr>
          <w:rFonts w:eastAsia="Times New Roman"/>
          <w:szCs w:val="24"/>
        </w:rPr>
        <w:t>,</w:t>
      </w:r>
      <w:r w:rsidRPr="00A93415">
        <w:rPr>
          <w:rFonts w:eastAsia="Times New Roman"/>
          <w:szCs w:val="24"/>
        </w:rPr>
        <w:t xml:space="preserve"> κατά τα στοιχεία του </w:t>
      </w:r>
      <w:r>
        <w:rPr>
          <w:rFonts w:eastAsia="Times New Roman"/>
          <w:szCs w:val="24"/>
        </w:rPr>
        <w:t>20</w:t>
      </w:r>
      <w:r w:rsidRPr="00A93415">
        <w:rPr>
          <w:rFonts w:eastAsia="Times New Roman"/>
          <w:szCs w:val="24"/>
        </w:rPr>
        <w:t>17</w:t>
      </w:r>
      <w:r>
        <w:rPr>
          <w:rFonts w:eastAsia="Times New Roman"/>
          <w:szCs w:val="24"/>
        </w:rPr>
        <w:t>.</w:t>
      </w:r>
    </w:p>
    <w:p w14:paraId="65B25459" w14:textId="77777777" w:rsidR="000F4E4F" w:rsidRDefault="00A56466">
      <w:pPr>
        <w:spacing w:line="600" w:lineRule="auto"/>
        <w:ind w:firstLine="720"/>
        <w:jc w:val="both"/>
        <w:rPr>
          <w:rFonts w:eastAsia="Times New Roman"/>
          <w:szCs w:val="24"/>
        </w:rPr>
      </w:pPr>
      <w:r w:rsidRPr="00A93415">
        <w:rPr>
          <w:rFonts w:eastAsia="Times New Roman"/>
          <w:szCs w:val="24"/>
        </w:rPr>
        <w:t>Επομένως</w:t>
      </w:r>
      <w:r>
        <w:rPr>
          <w:rFonts w:eastAsia="Times New Roman"/>
          <w:szCs w:val="24"/>
        </w:rPr>
        <w:t>,</w:t>
      </w:r>
      <w:r w:rsidRPr="00A93415">
        <w:rPr>
          <w:rFonts w:eastAsia="Times New Roman"/>
          <w:szCs w:val="24"/>
        </w:rPr>
        <w:t xml:space="preserve"> εμείς διαφωνούμε κάθετα με αυτήν τη</w:t>
      </w:r>
      <w:r>
        <w:rPr>
          <w:rFonts w:eastAsia="Times New Roman"/>
          <w:szCs w:val="24"/>
        </w:rPr>
        <w:t xml:space="preserve"> συμφωνία</w:t>
      </w:r>
      <w:r w:rsidRPr="00A93415">
        <w:rPr>
          <w:rFonts w:eastAsia="Times New Roman"/>
          <w:szCs w:val="24"/>
        </w:rPr>
        <w:t xml:space="preserve"> και </w:t>
      </w:r>
      <w:r>
        <w:rPr>
          <w:rFonts w:eastAsia="Times New Roman"/>
          <w:szCs w:val="24"/>
        </w:rPr>
        <w:t xml:space="preserve">αρνούμαστε </w:t>
      </w:r>
      <w:r w:rsidRPr="00A93415">
        <w:rPr>
          <w:rFonts w:eastAsia="Times New Roman"/>
          <w:szCs w:val="24"/>
        </w:rPr>
        <w:t>να την υπερψηφίσου</w:t>
      </w:r>
      <w:r>
        <w:rPr>
          <w:rFonts w:eastAsia="Times New Roman"/>
          <w:szCs w:val="24"/>
        </w:rPr>
        <w:t>με.</w:t>
      </w:r>
    </w:p>
    <w:p w14:paraId="65B2545A" w14:textId="77777777" w:rsidR="000F4E4F" w:rsidRDefault="00A56466">
      <w:pPr>
        <w:spacing w:line="600" w:lineRule="auto"/>
        <w:ind w:firstLine="720"/>
        <w:jc w:val="both"/>
        <w:rPr>
          <w:rFonts w:eastAsia="Times New Roman"/>
          <w:szCs w:val="24"/>
        </w:rPr>
      </w:pPr>
      <w:r>
        <w:rPr>
          <w:rFonts w:eastAsia="Times New Roman"/>
          <w:szCs w:val="24"/>
        </w:rPr>
        <w:t>Ε</w:t>
      </w:r>
      <w:r w:rsidRPr="00A93415">
        <w:rPr>
          <w:rFonts w:eastAsia="Times New Roman"/>
          <w:szCs w:val="24"/>
        </w:rPr>
        <w:t>υχαριστώ πολύ</w:t>
      </w:r>
      <w:r>
        <w:rPr>
          <w:rFonts w:eastAsia="Times New Roman"/>
          <w:szCs w:val="24"/>
        </w:rPr>
        <w:t>.</w:t>
      </w:r>
    </w:p>
    <w:p w14:paraId="65B2545B" w14:textId="77777777" w:rsidR="000F4E4F" w:rsidRDefault="00A56466">
      <w:pPr>
        <w:tabs>
          <w:tab w:val="left" w:pos="3189"/>
          <w:tab w:val="center" w:pos="4513"/>
        </w:tabs>
        <w:spacing w:line="600" w:lineRule="auto"/>
        <w:ind w:firstLine="720"/>
        <w:jc w:val="both"/>
        <w:rPr>
          <w:rFonts w:eastAsia="Times New Roman" w:cs="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w:t>
      </w:r>
      <w:r w:rsidRPr="00FF1A22">
        <w:rPr>
          <w:rFonts w:eastAsia="Times New Roman" w:cs="Times New Roman"/>
          <w:szCs w:val="24"/>
        </w:rPr>
        <w:t>Καβαδέλλα</w:t>
      </w:r>
      <w:r>
        <w:rPr>
          <w:rFonts w:eastAsia="Times New Roman" w:cs="Times New Roman"/>
          <w:szCs w:val="24"/>
        </w:rPr>
        <w:t>.</w:t>
      </w:r>
    </w:p>
    <w:p w14:paraId="65B2545C" w14:textId="77777777" w:rsidR="000F4E4F" w:rsidRDefault="00A56466">
      <w:pPr>
        <w:tabs>
          <w:tab w:val="left" w:pos="3189"/>
          <w:tab w:val="center" w:pos="4513"/>
        </w:tabs>
        <w:spacing w:line="600" w:lineRule="auto"/>
        <w:ind w:firstLine="720"/>
        <w:jc w:val="both"/>
        <w:rPr>
          <w:rFonts w:eastAsia="Times New Roman"/>
          <w:szCs w:val="24"/>
        </w:rPr>
      </w:pPr>
      <w:r>
        <w:rPr>
          <w:rFonts w:eastAsia="Times New Roman" w:cs="Times New Roman"/>
          <w:szCs w:val="24"/>
        </w:rPr>
        <w:t xml:space="preserve">Τον λόγο έχει ο κ. Ηλίας </w:t>
      </w:r>
      <w:r>
        <w:rPr>
          <w:rFonts w:eastAsia="Times New Roman"/>
          <w:szCs w:val="24"/>
        </w:rPr>
        <w:t>Παναγιώταρος, Κοινοβουλευτικός Ε</w:t>
      </w:r>
      <w:r w:rsidRPr="00A93415">
        <w:rPr>
          <w:rFonts w:eastAsia="Times New Roman"/>
          <w:szCs w:val="24"/>
        </w:rPr>
        <w:t>κπρόσωπος της Χρυσής Αυγής</w:t>
      </w:r>
      <w:r>
        <w:rPr>
          <w:rFonts w:eastAsia="Times New Roman"/>
          <w:szCs w:val="24"/>
        </w:rPr>
        <w:t>,</w:t>
      </w:r>
      <w:r w:rsidRPr="00A93415">
        <w:rPr>
          <w:rFonts w:eastAsia="Times New Roman"/>
          <w:szCs w:val="24"/>
        </w:rPr>
        <w:t xml:space="preserve"> για </w:t>
      </w:r>
      <w:r>
        <w:rPr>
          <w:rFonts w:eastAsia="Times New Roman"/>
          <w:szCs w:val="24"/>
        </w:rPr>
        <w:t>δώδεκα</w:t>
      </w:r>
      <w:r w:rsidRPr="00A93415">
        <w:rPr>
          <w:rFonts w:eastAsia="Times New Roman"/>
          <w:szCs w:val="24"/>
        </w:rPr>
        <w:t xml:space="preserve"> λεπτά</w:t>
      </w:r>
      <w:r>
        <w:rPr>
          <w:rFonts w:eastAsia="Times New Roman"/>
          <w:szCs w:val="24"/>
        </w:rPr>
        <w:t>.</w:t>
      </w:r>
    </w:p>
    <w:p w14:paraId="65B2545D" w14:textId="77777777" w:rsidR="000F4E4F" w:rsidRDefault="00A56466">
      <w:pPr>
        <w:tabs>
          <w:tab w:val="left" w:pos="3189"/>
          <w:tab w:val="center" w:pos="4513"/>
        </w:tabs>
        <w:spacing w:line="600" w:lineRule="auto"/>
        <w:ind w:firstLine="720"/>
        <w:jc w:val="both"/>
        <w:rPr>
          <w:rFonts w:eastAsia="Times New Roman"/>
          <w:szCs w:val="24"/>
        </w:rPr>
      </w:pPr>
      <w:r w:rsidRPr="00D86D90">
        <w:rPr>
          <w:rFonts w:eastAsia="Times New Roman"/>
          <w:b/>
          <w:szCs w:val="24"/>
        </w:rPr>
        <w:t>ΗΛΙΑΣ ΠΑΝΑΓΙΩΤΑΡΟΣ:</w:t>
      </w:r>
      <w:r>
        <w:rPr>
          <w:rFonts w:eastAsia="Times New Roman"/>
          <w:szCs w:val="24"/>
        </w:rPr>
        <w:t xml:space="preserve"> Ευχαριστώ, κύριε Πρόεδρε. </w:t>
      </w:r>
    </w:p>
    <w:p w14:paraId="65B2545E" w14:textId="77777777" w:rsidR="000F4E4F" w:rsidRDefault="00A56466">
      <w:pPr>
        <w:tabs>
          <w:tab w:val="left" w:pos="3189"/>
          <w:tab w:val="center" w:pos="4513"/>
        </w:tabs>
        <w:spacing w:line="600" w:lineRule="auto"/>
        <w:ind w:firstLine="720"/>
        <w:jc w:val="both"/>
        <w:rPr>
          <w:rFonts w:eastAsia="Times New Roman"/>
          <w:szCs w:val="24"/>
        </w:rPr>
      </w:pPr>
      <w:r>
        <w:rPr>
          <w:rFonts w:eastAsia="Times New Roman"/>
          <w:szCs w:val="24"/>
        </w:rPr>
        <w:t>Α</w:t>
      </w:r>
      <w:r w:rsidRPr="00A93415">
        <w:rPr>
          <w:rFonts w:eastAsia="Times New Roman"/>
          <w:szCs w:val="24"/>
        </w:rPr>
        <w:t xml:space="preserve">εροδρόμιο </w:t>
      </w:r>
      <w:r>
        <w:rPr>
          <w:rFonts w:eastAsia="Times New Roman"/>
          <w:szCs w:val="24"/>
        </w:rPr>
        <w:t>«</w:t>
      </w:r>
      <w:r w:rsidRPr="00A93415">
        <w:rPr>
          <w:rFonts w:eastAsia="Times New Roman"/>
          <w:szCs w:val="24"/>
        </w:rPr>
        <w:t>Ελευθέριος Βενιζέλος</w:t>
      </w:r>
      <w:r>
        <w:rPr>
          <w:rFonts w:eastAsia="Times New Roman"/>
          <w:szCs w:val="24"/>
        </w:rPr>
        <w:t>»</w:t>
      </w:r>
      <w:r>
        <w:rPr>
          <w:rFonts w:eastAsia="Times New Roman"/>
          <w:szCs w:val="24"/>
        </w:rPr>
        <w:t>: Είναι μια υπόθεση τόσο αμαρτωλή</w:t>
      </w:r>
      <w:r w:rsidRPr="00A93415">
        <w:rPr>
          <w:rFonts w:eastAsia="Times New Roman"/>
          <w:szCs w:val="24"/>
        </w:rPr>
        <w:t xml:space="preserve"> όσο και οι μίζες δισεκατομμυρίων δραχμών που </w:t>
      </w:r>
      <w:r w:rsidRPr="00A93415">
        <w:rPr>
          <w:rFonts w:eastAsia="Times New Roman"/>
          <w:szCs w:val="24"/>
        </w:rPr>
        <w:lastRenderedPageBreak/>
        <w:t xml:space="preserve">εισέπραττε </w:t>
      </w:r>
      <w:r>
        <w:rPr>
          <w:rFonts w:eastAsia="Times New Roman"/>
          <w:szCs w:val="24"/>
        </w:rPr>
        <w:t>ή</w:t>
      </w:r>
      <w:r w:rsidRPr="00A93415">
        <w:rPr>
          <w:rFonts w:eastAsia="Times New Roman"/>
          <w:szCs w:val="24"/>
        </w:rPr>
        <w:t xml:space="preserve"> σακο</w:t>
      </w:r>
      <w:r>
        <w:rPr>
          <w:rFonts w:eastAsia="Times New Roman"/>
          <w:szCs w:val="24"/>
        </w:rPr>
        <w:t>ύ</w:t>
      </w:r>
      <w:r w:rsidRPr="00A93415">
        <w:rPr>
          <w:rFonts w:eastAsia="Times New Roman"/>
          <w:szCs w:val="24"/>
        </w:rPr>
        <w:t>λ</w:t>
      </w:r>
      <w:r w:rsidRPr="00A93415">
        <w:rPr>
          <w:rFonts w:eastAsia="Times New Roman"/>
          <w:szCs w:val="24"/>
        </w:rPr>
        <w:t>ι</w:t>
      </w:r>
      <w:r>
        <w:rPr>
          <w:rFonts w:eastAsia="Times New Roman"/>
          <w:szCs w:val="24"/>
        </w:rPr>
        <w:t>αζε</w:t>
      </w:r>
      <w:r w:rsidRPr="00A93415">
        <w:rPr>
          <w:rFonts w:eastAsia="Times New Roman"/>
          <w:szCs w:val="24"/>
        </w:rPr>
        <w:t xml:space="preserve"> ο σύντροφος Τσουκάτος για λογαριασμό του ΠΑΣΟΚ</w:t>
      </w:r>
      <w:r>
        <w:rPr>
          <w:rFonts w:eastAsia="Times New Roman"/>
          <w:szCs w:val="24"/>
        </w:rPr>
        <w:t>,</w:t>
      </w:r>
      <w:r w:rsidRPr="00A93415">
        <w:rPr>
          <w:rFonts w:eastAsia="Times New Roman"/>
          <w:szCs w:val="24"/>
        </w:rPr>
        <w:t xml:space="preserve"> όπως είπε και στην προχθεσινή του κατάθεση</w:t>
      </w:r>
      <w:r>
        <w:rPr>
          <w:rFonts w:eastAsia="Times New Roman"/>
          <w:szCs w:val="24"/>
        </w:rPr>
        <w:t>. Και ω, τι</w:t>
      </w:r>
      <w:r w:rsidRPr="00A93415">
        <w:rPr>
          <w:rFonts w:eastAsia="Times New Roman"/>
          <w:szCs w:val="24"/>
        </w:rPr>
        <w:t xml:space="preserve"> σύμπτωση</w:t>
      </w:r>
      <w:r>
        <w:rPr>
          <w:rFonts w:eastAsia="Times New Roman"/>
          <w:szCs w:val="24"/>
        </w:rPr>
        <w:t>,</w:t>
      </w:r>
      <w:r w:rsidRPr="00A93415">
        <w:rPr>
          <w:rFonts w:eastAsia="Times New Roman"/>
          <w:szCs w:val="24"/>
        </w:rPr>
        <w:t xml:space="preserve"> όλα</w:t>
      </w:r>
      <w:r>
        <w:rPr>
          <w:rFonts w:eastAsia="Times New Roman"/>
          <w:szCs w:val="24"/>
        </w:rPr>
        <w:t xml:space="preserve"> αυτά γίνονταν</w:t>
      </w:r>
      <w:r w:rsidRPr="00A93415">
        <w:rPr>
          <w:rFonts w:eastAsia="Times New Roman"/>
          <w:szCs w:val="24"/>
        </w:rPr>
        <w:t xml:space="preserve"> την ίδια περίοδο</w:t>
      </w:r>
      <w:r>
        <w:rPr>
          <w:rFonts w:eastAsia="Times New Roman"/>
          <w:szCs w:val="24"/>
        </w:rPr>
        <w:t>. Την ίδια περίοδο -το 1995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1996-</w:t>
      </w:r>
      <w:r w:rsidRPr="00A93415">
        <w:rPr>
          <w:rFonts w:eastAsia="Times New Roman"/>
          <w:szCs w:val="24"/>
        </w:rPr>
        <w:t xml:space="preserve"> υπεγράφησαν οι τελικές συμβάσεις παραχώρησης του αεροδρομίου στην </w:t>
      </w:r>
      <w:r>
        <w:rPr>
          <w:rFonts w:eastAsia="Times New Roman"/>
          <w:szCs w:val="24"/>
        </w:rPr>
        <w:t>«</w:t>
      </w:r>
      <w:r w:rsidRPr="00A93415">
        <w:rPr>
          <w:rFonts w:eastAsia="Times New Roman"/>
          <w:szCs w:val="24"/>
        </w:rPr>
        <w:t>HO</w:t>
      </w:r>
      <w:r w:rsidRPr="00A93415">
        <w:rPr>
          <w:rFonts w:eastAsia="Times New Roman"/>
          <w:szCs w:val="24"/>
        </w:rPr>
        <w:t>CHTIEF</w:t>
      </w:r>
      <w:r>
        <w:rPr>
          <w:rFonts w:eastAsia="Times New Roman"/>
          <w:szCs w:val="24"/>
        </w:rPr>
        <w:t>»</w:t>
      </w:r>
      <w:r w:rsidRPr="00A93415">
        <w:rPr>
          <w:rFonts w:eastAsia="Times New Roman"/>
          <w:szCs w:val="24"/>
        </w:rPr>
        <w:t xml:space="preserve"> και την ίδια περίοδο ο κ</w:t>
      </w:r>
      <w:r>
        <w:rPr>
          <w:rFonts w:eastAsia="Times New Roman"/>
          <w:szCs w:val="24"/>
        </w:rPr>
        <w:t>.</w:t>
      </w:r>
      <w:r w:rsidRPr="00A93415">
        <w:rPr>
          <w:rFonts w:eastAsia="Times New Roman"/>
          <w:szCs w:val="24"/>
        </w:rPr>
        <w:t xml:space="preserve"> Τσουκάτος </w:t>
      </w:r>
      <w:r>
        <w:rPr>
          <w:rFonts w:eastAsia="Times New Roman"/>
          <w:szCs w:val="24"/>
        </w:rPr>
        <w:t xml:space="preserve">είπε στην απολογία του, στην κατάθεσή του, ότι εισέπραττε δισεκατομμύρια </w:t>
      </w:r>
      <w:r w:rsidRPr="00A93415">
        <w:rPr>
          <w:rFonts w:eastAsia="Times New Roman"/>
          <w:szCs w:val="24"/>
        </w:rPr>
        <w:t>δραχμές από πάρα πολλές επιχειρήσεις</w:t>
      </w:r>
      <w:r>
        <w:rPr>
          <w:rFonts w:eastAsia="Times New Roman"/>
          <w:szCs w:val="24"/>
        </w:rPr>
        <w:t xml:space="preserve"> -</w:t>
      </w:r>
      <w:r w:rsidRPr="00A93415">
        <w:rPr>
          <w:rFonts w:eastAsia="Times New Roman"/>
          <w:szCs w:val="24"/>
        </w:rPr>
        <w:t xml:space="preserve">όχι μόνο από τη </w:t>
      </w:r>
      <w:r>
        <w:rPr>
          <w:rFonts w:eastAsia="Times New Roman"/>
          <w:szCs w:val="24"/>
        </w:rPr>
        <w:t>«</w:t>
      </w:r>
      <w:r w:rsidRPr="00A93415">
        <w:rPr>
          <w:rFonts w:eastAsia="Times New Roman"/>
          <w:szCs w:val="24"/>
        </w:rPr>
        <w:t>SIEMENS</w:t>
      </w:r>
      <w:r>
        <w:rPr>
          <w:rFonts w:eastAsia="Times New Roman"/>
          <w:szCs w:val="24"/>
        </w:rPr>
        <w:t>»-</w:t>
      </w:r>
      <w:r w:rsidRPr="00A93415">
        <w:rPr>
          <w:rFonts w:eastAsia="Times New Roman"/>
          <w:szCs w:val="24"/>
        </w:rPr>
        <w:t xml:space="preserve"> για λογαριασμό του ΠΑΣΟΚ</w:t>
      </w:r>
      <w:r>
        <w:rPr>
          <w:rFonts w:eastAsia="Times New Roman"/>
          <w:szCs w:val="24"/>
        </w:rPr>
        <w:t xml:space="preserve">. Είναι μια </w:t>
      </w:r>
      <w:r w:rsidRPr="00A93415">
        <w:rPr>
          <w:rFonts w:eastAsia="Times New Roman"/>
          <w:szCs w:val="24"/>
        </w:rPr>
        <w:t xml:space="preserve">πρακτική </w:t>
      </w:r>
      <w:r>
        <w:rPr>
          <w:rFonts w:eastAsia="Times New Roman"/>
          <w:szCs w:val="24"/>
        </w:rPr>
        <w:t>-</w:t>
      </w:r>
      <w:r w:rsidRPr="00A93415">
        <w:rPr>
          <w:rFonts w:eastAsia="Times New Roman"/>
          <w:szCs w:val="24"/>
        </w:rPr>
        <w:t>λέει</w:t>
      </w:r>
      <w:r>
        <w:rPr>
          <w:rFonts w:eastAsia="Times New Roman"/>
          <w:szCs w:val="24"/>
        </w:rPr>
        <w:t>-</w:t>
      </w:r>
      <w:r w:rsidRPr="00A93415">
        <w:rPr>
          <w:rFonts w:eastAsia="Times New Roman"/>
          <w:szCs w:val="24"/>
        </w:rPr>
        <w:t xml:space="preserve"> και </w:t>
      </w:r>
      <w:r>
        <w:rPr>
          <w:rFonts w:eastAsia="Times New Roman"/>
          <w:szCs w:val="24"/>
        </w:rPr>
        <w:t>μια τακτική που γι</w:t>
      </w:r>
      <w:r>
        <w:rPr>
          <w:rFonts w:eastAsia="Times New Roman"/>
          <w:szCs w:val="24"/>
        </w:rPr>
        <w:t>νόταν</w:t>
      </w:r>
      <w:r w:rsidRPr="00A93415">
        <w:rPr>
          <w:rFonts w:eastAsia="Times New Roman"/>
          <w:szCs w:val="24"/>
        </w:rPr>
        <w:t xml:space="preserve"> και για τα άλλα κόμματα τα οποία κυβερνούσαν εναλλάξ εκείνη την εποχή</w:t>
      </w:r>
      <w:r>
        <w:rPr>
          <w:rFonts w:eastAsia="Times New Roman"/>
          <w:szCs w:val="24"/>
        </w:rPr>
        <w:t>.</w:t>
      </w:r>
    </w:p>
    <w:p w14:paraId="65B2545F" w14:textId="77777777" w:rsidR="000F4E4F" w:rsidRDefault="00A56466">
      <w:pPr>
        <w:tabs>
          <w:tab w:val="left" w:pos="3189"/>
          <w:tab w:val="center" w:pos="4513"/>
        </w:tabs>
        <w:spacing w:line="600" w:lineRule="auto"/>
        <w:ind w:firstLine="720"/>
        <w:jc w:val="both"/>
        <w:rPr>
          <w:rFonts w:eastAsia="Times New Roman"/>
          <w:szCs w:val="24"/>
        </w:rPr>
      </w:pPr>
      <w:r>
        <w:rPr>
          <w:rFonts w:eastAsia="Times New Roman"/>
          <w:szCs w:val="24"/>
        </w:rPr>
        <w:t xml:space="preserve">Αν </w:t>
      </w:r>
      <w:r w:rsidRPr="00A93415">
        <w:rPr>
          <w:rFonts w:eastAsia="Times New Roman"/>
          <w:szCs w:val="24"/>
        </w:rPr>
        <w:t>γυρίσουμε λίγο πίσω το χρόνο</w:t>
      </w:r>
      <w:r>
        <w:rPr>
          <w:rFonts w:eastAsia="Times New Roman"/>
          <w:szCs w:val="24"/>
        </w:rPr>
        <w:t>,</w:t>
      </w:r>
      <w:r w:rsidRPr="00A93415">
        <w:rPr>
          <w:rFonts w:eastAsia="Times New Roman"/>
          <w:szCs w:val="24"/>
        </w:rPr>
        <w:t xml:space="preserve"> η πρώτη </w:t>
      </w:r>
      <w:r>
        <w:rPr>
          <w:rFonts w:eastAsia="Times New Roman"/>
          <w:szCs w:val="24"/>
        </w:rPr>
        <w:t>υπογραφή</w:t>
      </w:r>
      <w:r w:rsidRPr="00A93415">
        <w:rPr>
          <w:rFonts w:eastAsia="Times New Roman"/>
          <w:szCs w:val="24"/>
        </w:rPr>
        <w:t xml:space="preserve"> είχε μπει επί κυβερνήσεως Μητσοτάκη</w:t>
      </w:r>
      <w:r>
        <w:rPr>
          <w:rFonts w:eastAsia="Times New Roman"/>
          <w:szCs w:val="24"/>
        </w:rPr>
        <w:t>,</w:t>
      </w:r>
      <w:r w:rsidRPr="00A93415">
        <w:rPr>
          <w:rFonts w:eastAsia="Times New Roman"/>
          <w:szCs w:val="24"/>
        </w:rPr>
        <w:t xml:space="preserve"> το 1993</w:t>
      </w:r>
      <w:r>
        <w:rPr>
          <w:rFonts w:eastAsia="Times New Roman"/>
          <w:szCs w:val="24"/>
        </w:rPr>
        <w:t>.</w:t>
      </w:r>
      <w:r w:rsidRPr="00A93415">
        <w:rPr>
          <w:rFonts w:eastAsia="Times New Roman"/>
          <w:szCs w:val="24"/>
        </w:rPr>
        <w:t xml:space="preserve"> </w:t>
      </w:r>
      <w:r>
        <w:rPr>
          <w:rFonts w:eastAsia="Times New Roman"/>
          <w:szCs w:val="24"/>
        </w:rPr>
        <w:t>Τ</w:t>
      </w:r>
      <w:r w:rsidRPr="00A93415">
        <w:rPr>
          <w:rFonts w:eastAsia="Times New Roman"/>
          <w:szCs w:val="24"/>
        </w:rPr>
        <w:t>ο 1995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1996, </w:t>
      </w:r>
      <w:r w:rsidRPr="00A93415">
        <w:rPr>
          <w:rFonts w:eastAsia="Times New Roman"/>
          <w:szCs w:val="24"/>
        </w:rPr>
        <w:t>επί κυβερνήσεως Σημίτη</w:t>
      </w:r>
      <w:r>
        <w:rPr>
          <w:rFonts w:eastAsia="Times New Roman"/>
          <w:szCs w:val="24"/>
        </w:rPr>
        <w:t>,</w:t>
      </w:r>
      <w:r w:rsidRPr="00A93415">
        <w:rPr>
          <w:rFonts w:eastAsia="Times New Roman"/>
          <w:szCs w:val="24"/>
        </w:rPr>
        <w:t xml:space="preserve"> μπήκε η τελική υπογραφή</w:t>
      </w:r>
      <w:r>
        <w:rPr>
          <w:rFonts w:eastAsia="Times New Roman"/>
          <w:szCs w:val="24"/>
        </w:rPr>
        <w:t>.</w:t>
      </w:r>
      <w:r w:rsidRPr="00A93415">
        <w:rPr>
          <w:rFonts w:eastAsia="Times New Roman"/>
          <w:szCs w:val="24"/>
        </w:rPr>
        <w:t xml:space="preserve"> </w:t>
      </w:r>
      <w:r>
        <w:rPr>
          <w:rFonts w:eastAsia="Times New Roman"/>
          <w:szCs w:val="24"/>
        </w:rPr>
        <w:t xml:space="preserve">Ήταν </w:t>
      </w:r>
      <w:r w:rsidRPr="00A93415">
        <w:rPr>
          <w:rFonts w:eastAsia="Times New Roman"/>
          <w:szCs w:val="24"/>
        </w:rPr>
        <w:t xml:space="preserve">η πρώτη </w:t>
      </w:r>
      <w:r>
        <w:rPr>
          <w:rFonts w:eastAsia="Times New Roman"/>
          <w:szCs w:val="24"/>
        </w:rPr>
        <w:t>-α</w:t>
      </w:r>
      <w:r w:rsidRPr="00A93415">
        <w:rPr>
          <w:rFonts w:eastAsia="Times New Roman"/>
          <w:szCs w:val="24"/>
        </w:rPr>
        <w:t xml:space="preserve">ν </w:t>
      </w:r>
      <w:r w:rsidRPr="00A93415">
        <w:rPr>
          <w:rFonts w:eastAsia="Times New Roman"/>
          <w:szCs w:val="24"/>
        </w:rPr>
        <w:t>δεν κάνω λάθος</w:t>
      </w:r>
      <w:r>
        <w:rPr>
          <w:rFonts w:eastAsia="Times New Roman"/>
          <w:szCs w:val="24"/>
        </w:rPr>
        <w:t>- σύμβαση η οποία γινόταν</w:t>
      </w:r>
      <w:r w:rsidRPr="00A93415">
        <w:rPr>
          <w:rFonts w:eastAsia="Times New Roman"/>
          <w:szCs w:val="24"/>
        </w:rPr>
        <w:t xml:space="preserve"> και υπεγράφη με βάση το </w:t>
      </w:r>
      <w:r>
        <w:rPr>
          <w:rFonts w:eastAsia="Times New Roman"/>
          <w:szCs w:val="24"/>
        </w:rPr>
        <w:t>Α</w:t>
      </w:r>
      <w:r w:rsidRPr="00A93415">
        <w:rPr>
          <w:rFonts w:eastAsia="Times New Roman"/>
          <w:szCs w:val="24"/>
        </w:rPr>
        <w:t xml:space="preserve">γγλικό </w:t>
      </w:r>
      <w:r>
        <w:rPr>
          <w:rFonts w:eastAsia="Times New Roman"/>
          <w:szCs w:val="24"/>
        </w:rPr>
        <w:t>Δ</w:t>
      </w:r>
      <w:r w:rsidRPr="00A93415">
        <w:rPr>
          <w:rFonts w:eastAsia="Times New Roman"/>
          <w:szCs w:val="24"/>
        </w:rPr>
        <w:t>ίκαιο</w:t>
      </w:r>
      <w:r>
        <w:rPr>
          <w:rFonts w:eastAsia="Times New Roman"/>
          <w:szCs w:val="24"/>
        </w:rPr>
        <w:t>, όπως</w:t>
      </w:r>
      <w:r w:rsidRPr="00A93415">
        <w:rPr>
          <w:rFonts w:eastAsia="Times New Roman"/>
          <w:szCs w:val="24"/>
        </w:rPr>
        <w:t xml:space="preserve"> </w:t>
      </w:r>
      <w:r>
        <w:rPr>
          <w:rFonts w:eastAsia="Times New Roman"/>
          <w:szCs w:val="24"/>
        </w:rPr>
        <w:t xml:space="preserve">αναφέρει. Οι </w:t>
      </w:r>
      <w:r w:rsidRPr="00A93415">
        <w:rPr>
          <w:rFonts w:eastAsia="Times New Roman"/>
          <w:szCs w:val="24"/>
        </w:rPr>
        <w:t>όποιες διαφορές θα επιλύονται στα δικαστήρια του Λουξεμβούργου</w:t>
      </w:r>
      <w:r>
        <w:rPr>
          <w:rFonts w:eastAsia="Times New Roman"/>
          <w:szCs w:val="24"/>
        </w:rPr>
        <w:t xml:space="preserve">. Κάτι ήξεραν οι </w:t>
      </w:r>
      <w:r w:rsidRPr="00A93415">
        <w:rPr>
          <w:rFonts w:eastAsia="Times New Roman"/>
          <w:szCs w:val="24"/>
        </w:rPr>
        <w:t xml:space="preserve">σύντροφοι τότε που υπέγραφαν το 1995 για το </w:t>
      </w:r>
      <w:r>
        <w:rPr>
          <w:rFonts w:eastAsia="Times New Roman"/>
          <w:szCs w:val="24"/>
        </w:rPr>
        <w:t>Α</w:t>
      </w:r>
      <w:r w:rsidRPr="00A93415">
        <w:rPr>
          <w:rFonts w:eastAsia="Times New Roman"/>
          <w:szCs w:val="24"/>
        </w:rPr>
        <w:t xml:space="preserve">γγλικό </w:t>
      </w:r>
      <w:r>
        <w:rPr>
          <w:rFonts w:eastAsia="Times New Roman"/>
          <w:szCs w:val="24"/>
        </w:rPr>
        <w:t>Δ</w:t>
      </w:r>
      <w:r w:rsidRPr="00A93415">
        <w:rPr>
          <w:rFonts w:eastAsia="Times New Roman"/>
          <w:szCs w:val="24"/>
        </w:rPr>
        <w:t>ίκαιο και για τα δικαστήρι</w:t>
      </w:r>
      <w:r w:rsidRPr="00A93415">
        <w:rPr>
          <w:rFonts w:eastAsia="Times New Roman"/>
          <w:szCs w:val="24"/>
        </w:rPr>
        <w:t>α του Λουξεμβούργου</w:t>
      </w:r>
      <w:r>
        <w:rPr>
          <w:rFonts w:eastAsia="Times New Roman"/>
          <w:szCs w:val="24"/>
        </w:rPr>
        <w:t>. Δ</w:t>
      </w:r>
      <w:r w:rsidRPr="00A93415">
        <w:rPr>
          <w:rFonts w:eastAsia="Times New Roman"/>
          <w:szCs w:val="24"/>
        </w:rPr>
        <w:t>ιότι</w:t>
      </w:r>
      <w:r>
        <w:rPr>
          <w:rFonts w:eastAsia="Times New Roman"/>
          <w:szCs w:val="24"/>
        </w:rPr>
        <w:t>,</w:t>
      </w:r>
      <w:r w:rsidRPr="00A93415">
        <w:rPr>
          <w:rFonts w:eastAsia="Times New Roman"/>
          <w:szCs w:val="24"/>
        </w:rPr>
        <w:t xml:space="preserve"> </w:t>
      </w:r>
      <w:r w:rsidRPr="00A93415">
        <w:rPr>
          <w:rFonts w:eastAsia="Times New Roman"/>
          <w:szCs w:val="24"/>
        </w:rPr>
        <w:lastRenderedPageBreak/>
        <w:t>η εταιρεία που εκμεταλλευόταν το αεροδρόμιο</w:t>
      </w:r>
      <w:r>
        <w:rPr>
          <w:rFonts w:eastAsia="Times New Roman"/>
          <w:szCs w:val="24"/>
        </w:rPr>
        <w:t>,</w:t>
      </w:r>
      <w:r w:rsidRPr="00A93415">
        <w:rPr>
          <w:rFonts w:eastAsia="Times New Roman"/>
          <w:szCs w:val="24"/>
        </w:rPr>
        <w:t xml:space="preserve"> η </w:t>
      </w:r>
      <w:r>
        <w:rPr>
          <w:rFonts w:eastAsia="Times New Roman"/>
          <w:szCs w:val="24"/>
        </w:rPr>
        <w:t>«</w:t>
      </w:r>
      <w:r w:rsidRPr="00A93415">
        <w:rPr>
          <w:rFonts w:eastAsia="Times New Roman"/>
          <w:szCs w:val="24"/>
        </w:rPr>
        <w:t>HOCHTIEF</w:t>
      </w:r>
      <w:r>
        <w:rPr>
          <w:rFonts w:eastAsia="Times New Roman"/>
          <w:szCs w:val="24"/>
        </w:rPr>
        <w:t>»,</w:t>
      </w:r>
      <w:r w:rsidRPr="00A93415">
        <w:rPr>
          <w:rFonts w:eastAsia="Times New Roman"/>
          <w:szCs w:val="24"/>
        </w:rPr>
        <w:t xml:space="preserve"> </w:t>
      </w:r>
      <w:r>
        <w:rPr>
          <w:rFonts w:eastAsia="Times New Roman"/>
          <w:szCs w:val="24"/>
        </w:rPr>
        <w:t>παντελόνια</w:t>
      </w:r>
      <w:r w:rsidRPr="00A93415">
        <w:rPr>
          <w:rFonts w:eastAsia="Times New Roman"/>
          <w:szCs w:val="24"/>
        </w:rPr>
        <w:t>σε</w:t>
      </w:r>
      <w:r>
        <w:rPr>
          <w:rFonts w:eastAsia="Times New Roman"/>
          <w:szCs w:val="24"/>
        </w:rPr>
        <w:t>,</w:t>
      </w:r>
      <w:r w:rsidRPr="00A93415">
        <w:rPr>
          <w:rFonts w:eastAsia="Times New Roman"/>
          <w:szCs w:val="24"/>
        </w:rPr>
        <w:t xml:space="preserve"> </w:t>
      </w:r>
      <w:r>
        <w:rPr>
          <w:rFonts w:eastAsia="Times New Roman"/>
          <w:szCs w:val="24"/>
        </w:rPr>
        <w:t xml:space="preserve">υπέκλεψε, </w:t>
      </w:r>
      <w:r w:rsidRPr="00A93415">
        <w:rPr>
          <w:rFonts w:eastAsia="Times New Roman"/>
          <w:szCs w:val="24"/>
        </w:rPr>
        <w:t xml:space="preserve">υφάρπαξε 400 και πλέον </w:t>
      </w:r>
      <w:r>
        <w:rPr>
          <w:rFonts w:eastAsia="Times New Roman"/>
          <w:szCs w:val="24"/>
        </w:rPr>
        <w:t>εκατομμύρια ευρώ από το ελληνικό δ</w:t>
      </w:r>
      <w:r w:rsidRPr="00A93415">
        <w:rPr>
          <w:rFonts w:eastAsia="Times New Roman"/>
          <w:szCs w:val="24"/>
        </w:rPr>
        <w:t>ημόσιο</w:t>
      </w:r>
      <w:r>
        <w:rPr>
          <w:rFonts w:eastAsia="Times New Roman"/>
          <w:szCs w:val="24"/>
        </w:rPr>
        <w:t>,</w:t>
      </w:r>
      <w:r w:rsidRPr="00A93415">
        <w:rPr>
          <w:rFonts w:eastAsia="Times New Roman"/>
          <w:szCs w:val="24"/>
        </w:rPr>
        <w:t xml:space="preserve"> διότι πολύ απλά εισέπραττε το ΦΠΑ</w:t>
      </w:r>
      <w:r>
        <w:rPr>
          <w:rFonts w:eastAsia="Times New Roman"/>
          <w:szCs w:val="24"/>
        </w:rPr>
        <w:t>, αλλά δεν το απέδωσε ποτέ στο ε</w:t>
      </w:r>
      <w:r w:rsidRPr="00A93415">
        <w:rPr>
          <w:rFonts w:eastAsia="Times New Roman"/>
          <w:szCs w:val="24"/>
        </w:rPr>
        <w:t xml:space="preserve">λληνικό </w:t>
      </w:r>
      <w:r>
        <w:rPr>
          <w:rFonts w:eastAsia="Times New Roman"/>
          <w:szCs w:val="24"/>
        </w:rPr>
        <w:t>δ</w:t>
      </w:r>
      <w:r w:rsidRPr="00A93415">
        <w:rPr>
          <w:rFonts w:eastAsia="Times New Roman"/>
          <w:szCs w:val="24"/>
        </w:rPr>
        <w:t>ημόσιο</w:t>
      </w:r>
      <w:r>
        <w:rPr>
          <w:rFonts w:eastAsia="Times New Roman"/>
          <w:szCs w:val="24"/>
        </w:rPr>
        <w:t>,</w:t>
      </w:r>
      <w:r w:rsidRPr="00A93415">
        <w:rPr>
          <w:rFonts w:eastAsia="Times New Roman"/>
          <w:szCs w:val="24"/>
        </w:rPr>
        <w:t xml:space="preserve"> γιατί έτσι ήταν σε αυτή</w:t>
      </w:r>
      <w:r>
        <w:rPr>
          <w:rFonts w:eastAsia="Times New Roman"/>
          <w:szCs w:val="24"/>
        </w:rPr>
        <w:t>ν</w:t>
      </w:r>
      <w:r w:rsidRPr="00A93415">
        <w:rPr>
          <w:rFonts w:eastAsia="Times New Roman"/>
          <w:szCs w:val="24"/>
        </w:rPr>
        <w:t xml:space="preserve"> την απίστευτη </w:t>
      </w:r>
      <w:r>
        <w:rPr>
          <w:rFonts w:eastAsia="Times New Roman"/>
          <w:szCs w:val="24"/>
        </w:rPr>
        <w:t>σ</w:t>
      </w:r>
      <w:r w:rsidRPr="00A93415">
        <w:rPr>
          <w:rFonts w:eastAsia="Times New Roman"/>
          <w:szCs w:val="24"/>
        </w:rPr>
        <w:t>ύμβαση</w:t>
      </w:r>
      <w:r>
        <w:rPr>
          <w:rFonts w:eastAsia="Times New Roman"/>
          <w:szCs w:val="24"/>
        </w:rPr>
        <w:t>. Κ</w:t>
      </w:r>
      <w:r w:rsidRPr="00A93415">
        <w:rPr>
          <w:rFonts w:eastAsia="Times New Roman"/>
          <w:szCs w:val="24"/>
        </w:rPr>
        <w:t>αι όταν έγιναν βούκινο όλοι για αυτό το αίσχος</w:t>
      </w:r>
      <w:r>
        <w:rPr>
          <w:rFonts w:eastAsia="Times New Roman"/>
          <w:szCs w:val="24"/>
        </w:rPr>
        <w:t>,</w:t>
      </w:r>
      <w:r w:rsidRPr="00A93415">
        <w:rPr>
          <w:rFonts w:eastAsia="Times New Roman"/>
          <w:szCs w:val="24"/>
        </w:rPr>
        <w:t xml:space="preserve"> το ελληνικό κράτ</w:t>
      </w:r>
      <w:r>
        <w:rPr>
          <w:rFonts w:eastAsia="Times New Roman"/>
          <w:szCs w:val="24"/>
        </w:rPr>
        <w:t>ος αναγκάστηκε να προσλάβει ένα</w:t>
      </w:r>
      <w:r w:rsidRPr="00A93415">
        <w:rPr>
          <w:rFonts w:eastAsia="Times New Roman"/>
          <w:szCs w:val="24"/>
        </w:rPr>
        <w:t xml:space="preserve"> πολύ μεγάλο δικηγορικό γραφείο του εξωτερικού</w:t>
      </w:r>
      <w:r>
        <w:rPr>
          <w:rFonts w:eastAsia="Times New Roman"/>
          <w:szCs w:val="24"/>
        </w:rPr>
        <w:t>,</w:t>
      </w:r>
      <w:r w:rsidRPr="00A93415">
        <w:rPr>
          <w:rFonts w:eastAsia="Times New Roman"/>
          <w:szCs w:val="24"/>
        </w:rPr>
        <w:t xml:space="preserve"> το οποίο πήρε αμοιβή γύρω στα 50 εκατομμύρια ευρώ</w:t>
      </w:r>
      <w:r>
        <w:rPr>
          <w:rFonts w:eastAsia="Times New Roman"/>
          <w:szCs w:val="24"/>
        </w:rPr>
        <w:t>,</w:t>
      </w:r>
      <w:r w:rsidRPr="00A93415">
        <w:rPr>
          <w:rFonts w:eastAsia="Times New Roman"/>
          <w:szCs w:val="24"/>
        </w:rPr>
        <w:t xml:space="preserve"> προκειμένου</w:t>
      </w:r>
      <w:r w:rsidRPr="00A93415">
        <w:rPr>
          <w:rFonts w:eastAsia="Times New Roman"/>
          <w:szCs w:val="24"/>
        </w:rPr>
        <w:t xml:space="preserve"> να διεκδικήσει τα </w:t>
      </w:r>
      <w:r>
        <w:rPr>
          <w:rFonts w:eastAsia="Times New Roman"/>
          <w:szCs w:val="24"/>
        </w:rPr>
        <w:t>40</w:t>
      </w:r>
      <w:r w:rsidRPr="00A93415">
        <w:rPr>
          <w:rFonts w:eastAsia="Times New Roman"/>
          <w:szCs w:val="24"/>
        </w:rPr>
        <w:t>0</w:t>
      </w:r>
      <w:r>
        <w:rPr>
          <w:rFonts w:eastAsia="Times New Roman"/>
          <w:szCs w:val="24"/>
        </w:rPr>
        <w:t xml:space="preserve"> και πλέον εκατομμύρια ευρώ, το ΦΠΑ που </w:t>
      </w:r>
      <w:r w:rsidRPr="00A93415">
        <w:rPr>
          <w:rFonts w:eastAsia="Times New Roman"/>
          <w:szCs w:val="24"/>
        </w:rPr>
        <w:t xml:space="preserve">δεν απεδόθη ποτέ στο </w:t>
      </w:r>
      <w:r>
        <w:rPr>
          <w:rFonts w:eastAsia="Times New Roman"/>
          <w:szCs w:val="24"/>
        </w:rPr>
        <w:t>ε</w:t>
      </w:r>
      <w:r w:rsidRPr="00A93415">
        <w:rPr>
          <w:rFonts w:eastAsia="Times New Roman"/>
          <w:szCs w:val="24"/>
        </w:rPr>
        <w:t xml:space="preserve">λληνικό </w:t>
      </w:r>
      <w:r>
        <w:rPr>
          <w:rFonts w:eastAsia="Times New Roman"/>
          <w:szCs w:val="24"/>
        </w:rPr>
        <w:t>δ</w:t>
      </w:r>
      <w:r w:rsidRPr="00A93415">
        <w:rPr>
          <w:rFonts w:eastAsia="Times New Roman"/>
          <w:szCs w:val="24"/>
        </w:rPr>
        <w:t>ημόσιο</w:t>
      </w:r>
      <w:r>
        <w:rPr>
          <w:rFonts w:eastAsia="Times New Roman"/>
          <w:szCs w:val="24"/>
        </w:rPr>
        <w:t>.</w:t>
      </w:r>
      <w:r w:rsidRPr="00A93415">
        <w:rPr>
          <w:rFonts w:eastAsia="Times New Roman"/>
          <w:szCs w:val="24"/>
        </w:rPr>
        <w:t xml:space="preserve"> </w:t>
      </w:r>
    </w:p>
    <w:p w14:paraId="65B25460" w14:textId="77777777" w:rsidR="000F4E4F" w:rsidRDefault="00A56466">
      <w:pPr>
        <w:tabs>
          <w:tab w:val="left" w:pos="3189"/>
          <w:tab w:val="center" w:pos="4513"/>
        </w:tabs>
        <w:spacing w:line="600" w:lineRule="auto"/>
        <w:ind w:firstLine="720"/>
        <w:jc w:val="both"/>
        <w:rPr>
          <w:rFonts w:eastAsia="Times New Roman"/>
          <w:szCs w:val="24"/>
        </w:rPr>
      </w:pPr>
      <w:r>
        <w:rPr>
          <w:rFonts w:eastAsia="Times New Roman"/>
          <w:szCs w:val="24"/>
        </w:rPr>
        <w:t>Φ</w:t>
      </w:r>
      <w:r w:rsidRPr="00A93415">
        <w:rPr>
          <w:rFonts w:eastAsia="Times New Roman"/>
          <w:szCs w:val="24"/>
        </w:rPr>
        <w:t>υσικά</w:t>
      </w:r>
      <w:r>
        <w:rPr>
          <w:rFonts w:eastAsia="Times New Roman"/>
          <w:szCs w:val="24"/>
        </w:rPr>
        <w:t>,</w:t>
      </w:r>
      <w:r w:rsidRPr="00A93415">
        <w:rPr>
          <w:rFonts w:eastAsia="Times New Roman"/>
          <w:szCs w:val="24"/>
        </w:rPr>
        <w:t xml:space="preserve"> χάθηκε </w:t>
      </w:r>
      <w:r>
        <w:rPr>
          <w:rFonts w:eastAsia="Times New Roman"/>
          <w:szCs w:val="24"/>
        </w:rPr>
        <w:t xml:space="preserve">η </w:t>
      </w:r>
      <w:r w:rsidRPr="00A93415">
        <w:rPr>
          <w:rFonts w:eastAsia="Times New Roman"/>
          <w:szCs w:val="24"/>
        </w:rPr>
        <w:t>υπόθεση</w:t>
      </w:r>
      <w:r>
        <w:rPr>
          <w:rFonts w:eastAsia="Times New Roman"/>
          <w:szCs w:val="24"/>
        </w:rPr>
        <w:t>, γιατί η</w:t>
      </w:r>
      <w:r w:rsidRPr="00A93415">
        <w:rPr>
          <w:rFonts w:eastAsia="Times New Roman"/>
          <w:szCs w:val="24"/>
        </w:rPr>
        <w:t xml:space="preserve"> </w:t>
      </w:r>
      <w:r>
        <w:rPr>
          <w:rFonts w:eastAsia="Times New Roman"/>
          <w:szCs w:val="24"/>
        </w:rPr>
        <w:t>σ</w:t>
      </w:r>
      <w:r w:rsidRPr="00A93415">
        <w:rPr>
          <w:rFonts w:eastAsia="Times New Roman"/>
          <w:szCs w:val="24"/>
        </w:rPr>
        <w:t>ύμβαση το είχε προβλέψει αυτό</w:t>
      </w:r>
      <w:r>
        <w:rPr>
          <w:rFonts w:eastAsia="Times New Roman"/>
          <w:szCs w:val="24"/>
        </w:rPr>
        <w:t>.</w:t>
      </w:r>
      <w:r w:rsidRPr="00A93415">
        <w:rPr>
          <w:rFonts w:eastAsia="Times New Roman"/>
          <w:szCs w:val="24"/>
        </w:rPr>
        <w:t xml:space="preserve"> </w:t>
      </w:r>
      <w:r>
        <w:rPr>
          <w:rFonts w:eastAsia="Times New Roman"/>
          <w:szCs w:val="24"/>
        </w:rPr>
        <w:t>Δ</w:t>
      </w:r>
      <w:r w:rsidRPr="00A93415">
        <w:rPr>
          <w:rFonts w:eastAsia="Times New Roman"/>
          <w:szCs w:val="24"/>
        </w:rPr>
        <w:t>εν τιμωρήθηκε κανένας</w:t>
      </w:r>
      <w:r>
        <w:rPr>
          <w:rFonts w:eastAsia="Times New Roman"/>
          <w:szCs w:val="24"/>
        </w:rPr>
        <w:t>.</w:t>
      </w:r>
      <w:r w:rsidRPr="00A93415">
        <w:rPr>
          <w:rFonts w:eastAsia="Times New Roman"/>
          <w:szCs w:val="24"/>
        </w:rPr>
        <w:t xml:space="preserve"> </w:t>
      </w:r>
      <w:r>
        <w:rPr>
          <w:rFonts w:eastAsia="Times New Roman"/>
          <w:szCs w:val="24"/>
        </w:rPr>
        <w:t>«</w:t>
      </w:r>
      <w:r w:rsidRPr="00A93415">
        <w:rPr>
          <w:rFonts w:eastAsia="Times New Roman"/>
          <w:szCs w:val="24"/>
        </w:rPr>
        <w:t>Τι κρίμα</w:t>
      </w:r>
      <w:r>
        <w:rPr>
          <w:rFonts w:eastAsia="Times New Roman"/>
          <w:szCs w:val="24"/>
        </w:rPr>
        <w:t>, κ</w:t>
      </w:r>
      <w:r w:rsidRPr="00A93415">
        <w:rPr>
          <w:rFonts w:eastAsia="Times New Roman"/>
          <w:szCs w:val="24"/>
        </w:rPr>
        <w:t>άποιο λάθος έγινε</w:t>
      </w:r>
      <w:r>
        <w:rPr>
          <w:rFonts w:eastAsia="Times New Roman"/>
          <w:szCs w:val="24"/>
        </w:rPr>
        <w:t xml:space="preserve">». Και όχι μόνο αυτό, αλλά </w:t>
      </w:r>
      <w:r w:rsidRPr="00A93415">
        <w:rPr>
          <w:rFonts w:eastAsia="Times New Roman"/>
          <w:szCs w:val="24"/>
        </w:rPr>
        <w:t xml:space="preserve">η </w:t>
      </w:r>
      <w:r>
        <w:rPr>
          <w:rFonts w:eastAsia="Times New Roman"/>
          <w:szCs w:val="24"/>
        </w:rPr>
        <w:t>«</w:t>
      </w:r>
      <w:r>
        <w:rPr>
          <w:rFonts w:eastAsia="Times New Roman"/>
          <w:szCs w:val="24"/>
          <w:lang w:val="en-US"/>
        </w:rPr>
        <w:t>H</w:t>
      </w:r>
      <w:r w:rsidRPr="00A93415">
        <w:rPr>
          <w:rFonts w:eastAsia="Times New Roman"/>
          <w:szCs w:val="24"/>
        </w:rPr>
        <w:t>OCHTIEF</w:t>
      </w:r>
      <w:r>
        <w:rPr>
          <w:rFonts w:eastAsia="Times New Roman"/>
          <w:szCs w:val="24"/>
        </w:rPr>
        <w:t>»</w:t>
      </w:r>
      <w:r w:rsidRPr="00A93415">
        <w:rPr>
          <w:rFonts w:eastAsia="Times New Roman"/>
          <w:szCs w:val="24"/>
        </w:rPr>
        <w:t xml:space="preserve"> φέσωσε και τα δημοτικά τέλη και ό</w:t>
      </w:r>
      <w:r>
        <w:rPr>
          <w:rFonts w:eastAsia="Times New Roman"/>
          <w:szCs w:val="24"/>
        </w:rPr>
        <w:t>,</w:t>
      </w:r>
      <w:r w:rsidRPr="00A93415">
        <w:rPr>
          <w:rFonts w:eastAsia="Times New Roman"/>
          <w:szCs w:val="24"/>
        </w:rPr>
        <w:t>τι άλλο φόρο έπρεπε να πληρώσει</w:t>
      </w:r>
      <w:r>
        <w:rPr>
          <w:rFonts w:eastAsia="Times New Roman"/>
          <w:szCs w:val="24"/>
        </w:rPr>
        <w:t>,</w:t>
      </w:r>
      <w:r w:rsidRPr="00A93415">
        <w:rPr>
          <w:rFonts w:eastAsia="Times New Roman"/>
          <w:szCs w:val="24"/>
        </w:rPr>
        <w:t xml:space="preserve"> στον </w:t>
      </w:r>
      <w:r>
        <w:rPr>
          <w:rFonts w:eastAsia="Times New Roman"/>
          <w:szCs w:val="24"/>
        </w:rPr>
        <w:t>δ</w:t>
      </w:r>
      <w:r w:rsidRPr="00A93415">
        <w:rPr>
          <w:rFonts w:eastAsia="Times New Roman"/>
          <w:szCs w:val="24"/>
        </w:rPr>
        <w:t>ήμο στον οποίο υπάγεται το αεροδρόμιο</w:t>
      </w:r>
      <w:r>
        <w:rPr>
          <w:rFonts w:eastAsia="Times New Roman"/>
          <w:szCs w:val="24"/>
        </w:rPr>
        <w:t>,</w:t>
      </w:r>
      <w:r w:rsidRPr="00A93415">
        <w:rPr>
          <w:rFonts w:eastAsia="Times New Roman"/>
          <w:szCs w:val="24"/>
        </w:rPr>
        <w:t xml:space="preserve"> στους όμορους δήμους και όλα αυτά</w:t>
      </w:r>
      <w:r>
        <w:rPr>
          <w:rFonts w:eastAsia="Times New Roman"/>
          <w:szCs w:val="24"/>
        </w:rPr>
        <w:t>,</w:t>
      </w:r>
      <w:r w:rsidRPr="00A93415">
        <w:rPr>
          <w:rFonts w:eastAsia="Times New Roman"/>
          <w:szCs w:val="24"/>
        </w:rPr>
        <w:t xml:space="preserve"> χωρίς ποτέ να πληρώσει τίποτα</w:t>
      </w:r>
      <w:r>
        <w:rPr>
          <w:rFonts w:eastAsia="Times New Roman"/>
          <w:szCs w:val="24"/>
        </w:rPr>
        <w:t>.</w:t>
      </w:r>
      <w:r w:rsidRPr="00A93415">
        <w:rPr>
          <w:rFonts w:eastAsia="Times New Roman"/>
          <w:szCs w:val="24"/>
        </w:rPr>
        <w:t xml:space="preserve"> </w:t>
      </w:r>
    </w:p>
    <w:p w14:paraId="65B25461" w14:textId="77777777" w:rsidR="000F4E4F" w:rsidRDefault="00A56466">
      <w:pPr>
        <w:tabs>
          <w:tab w:val="left" w:pos="3189"/>
          <w:tab w:val="center" w:pos="4513"/>
        </w:tabs>
        <w:spacing w:line="600" w:lineRule="auto"/>
        <w:ind w:firstLine="720"/>
        <w:jc w:val="both"/>
        <w:rPr>
          <w:rFonts w:eastAsia="Times New Roman"/>
          <w:szCs w:val="24"/>
        </w:rPr>
      </w:pPr>
      <w:r>
        <w:rPr>
          <w:rFonts w:eastAsia="Times New Roman"/>
          <w:szCs w:val="24"/>
        </w:rPr>
        <w:t xml:space="preserve">Στο τέλος, όπως είπαμε, κέρδισε και </w:t>
      </w:r>
      <w:r w:rsidRPr="00A93415">
        <w:rPr>
          <w:rFonts w:eastAsia="Times New Roman"/>
          <w:szCs w:val="24"/>
        </w:rPr>
        <w:t xml:space="preserve">το δικαστήριο και επιβραβεύτηκε </w:t>
      </w:r>
      <w:r w:rsidRPr="00A93415">
        <w:rPr>
          <w:rFonts w:eastAsia="Times New Roman"/>
          <w:szCs w:val="24"/>
        </w:rPr>
        <w:t xml:space="preserve">από το ελληνικό </w:t>
      </w:r>
      <w:r>
        <w:rPr>
          <w:rFonts w:eastAsia="Times New Roman"/>
          <w:szCs w:val="24"/>
        </w:rPr>
        <w:t>δ</w:t>
      </w:r>
      <w:r w:rsidRPr="00A93415">
        <w:rPr>
          <w:rFonts w:eastAsia="Times New Roman"/>
          <w:szCs w:val="24"/>
        </w:rPr>
        <w:t>ημόσιο</w:t>
      </w:r>
      <w:r>
        <w:rPr>
          <w:rFonts w:eastAsia="Times New Roman"/>
          <w:szCs w:val="24"/>
        </w:rPr>
        <w:t>, γιατί</w:t>
      </w:r>
      <w:r w:rsidRPr="00A93415">
        <w:rPr>
          <w:rFonts w:eastAsia="Times New Roman"/>
          <w:szCs w:val="24"/>
        </w:rPr>
        <w:t xml:space="preserve"> αφού έγινα</w:t>
      </w:r>
      <w:r>
        <w:rPr>
          <w:rFonts w:eastAsia="Times New Roman"/>
          <w:szCs w:val="24"/>
        </w:rPr>
        <w:t>ν όλα αυτά και αποχώρησε από τη</w:t>
      </w:r>
      <w:r w:rsidRPr="00A93415">
        <w:rPr>
          <w:rFonts w:eastAsia="Times New Roman"/>
          <w:szCs w:val="24"/>
        </w:rPr>
        <w:t xml:space="preserve"> διαχείριση και εκμετάλλευση </w:t>
      </w:r>
      <w:r>
        <w:rPr>
          <w:rFonts w:eastAsia="Times New Roman"/>
          <w:szCs w:val="24"/>
        </w:rPr>
        <w:t xml:space="preserve">του </w:t>
      </w:r>
      <w:r w:rsidRPr="00A93415">
        <w:rPr>
          <w:rFonts w:eastAsia="Times New Roman"/>
          <w:szCs w:val="24"/>
        </w:rPr>
        <w:lastRenderedPageBreak/>
        <w:t>αεροδρομί</w:t>
      </w:r>
      <w:r>
        <w:rPr>
          <w:rFonts w:eastAsia="Times New Roman"/>
          <w:szCs w:val="24"/>
        </w:rPr>
        <w:t>ου, πήρε -μαζί με τον «ΑΚΤΩΡΑ»</w:t>
      </w:r>
      <w:r w:rsidRPr="00A93415">
        <w:rPr>
          <w:rFonts w:eastAsia="Times New Roman"/>
          <w:szCs w:val="24"/>
        </w:rPr>
        <w:t xml:space="preserve"> </w:t>
      </w:r>
      <w:r>
        <w:rPr>
          <w:rFonts w:eastAsia="Times New Roman"/>
          <w:szCs w:val="24"/>
        </w:rPr>
        <w:t>και κάνα δυο άλλες εταιρείες-</w:t>
      </w:r>
      <w:r w:rsidRPr="00A93415">
        <w:rPr>
          <w:rFonts w:eastAsia="Times New Roman"/>
          <w:szCs w:val="24"/>
        </w:rPr>
        <w:t xml:space="preserve"> </w:t>
      </w:r>
      <w:r>
        <w:rPr>
          <w:rFonts w:eastAsia="Times New Roman"/>
          <w:szCs w:val="24"/>
        </w:rPr>
        <w:t>όλες τις συμβάσεις</w:t>
      </w:r>
      <w:r w:rsidRPr="00A93415">
        <w:rPr>
          <w:rFonts w:eastAsia="Times New Roman"/>
          <w:szCs w:val="24"/>
        </w:rPr>
        <w:t xml:space="preserve"> για την κατασκευή του οδικού δικτύου και στην Πελοπόννησο και </w:t>
      </w:r>
      <w:r w:rsidRPr="00A93415">
        <w:rPr>
          <w:rFonts w:eastAsia="Times New Roman"/>
          <w:szCs w:val="24"/>
        </w:rPr>
        <w:t>στην</w:t>
      </w:r>
      <w:r>
        <w:rPr>
          <w:rFonts w:eastAsia="Times New Roman"/>
          <w:szCs w:val="24"/>
        </w:rPr>
        <w:t xml:space="preserve"> </w:t>
      </w:r>
      <w:r>
        <w:rPr>
          <w:rFonts w:eastAsia="Times New Roman"/>
          <w:szCs w:val="24"/>
        </w:rPr>
        <w:t>β</w:t>
      </w:r>
      <w:r>
        <w:rPr>
          <w:rFonts w:eastAsia="Times New Roman"/>
          <w:szCs w:val="24"/>
        </w:rPr>
        <w:t>όρεια</w:t>
      </w:r>
      <w:r w:rsidRPr="00A93415">
        <w:rPr>
          <w:rFonts w:eastAsia="Times New Roman"/>
          <w:szCs w:val="24"/>
        </w:rPr>
        <w:t xml:space="preserve"> Ελλάδα και στην </w:t>
      </w:r>
      <w:r>
        <w:rPr>
          <w:rFonts w:eastAsia="Times New Roman"/>
          <w:szCs w:val="24"/>
        </w:rPr>
        <w:t>Ιόνια Ο</w:t>
      </w:r>
      <w:r w:rsidRPr="00A93415">
        <w:rPr>
          <w:rFonts w:eastAsia="Times New Roman"/>
          <w:szCs w:val="24"/>
        </w:rPr>
        <w:t>δό και παντού</w:t>
      </w:r>
      <w:r>
        <w:rPr>
          <w:rFonts w:eastAsia="Times New Roman"/>
          <w:szCs w:val="24"/>
        </w:rPr>
        <w:t>.</w:t>
      </w:r>
      <w:r w:rsidRPr="00A93415">
        <w:rPr>
          <w:rFonts w:eastAsia="Times New Roman"/>
          <w:szCs w:val="24"/>
        </w:rPr>
        <w:t xml:space="preserve"> </w:t>
      </w:r>
      <w:r>
        <w:rPr>
          <w:rFonts w:eastAsia="Times New Roman"/>
          <w:szCs w:val="24"/>
        </w:rPr>
        <w:t>Ό</w:t>
      </w:r>
      <w:r w:rsidRPr="00A93415">
        <w:rPr>
          <w:rFonts w:eastAsia="Times New Roman"/>
          <w:szCs w:val="24"/>
        </w:rPr>
        <w:t>που κι αν πάτε τώρα</w:t>
      </w:r>
      <w:r>
        <w:rPr>
          <w:rFonts w:eastAsia="Times New Roman"/>
          <w:szCs w:val="24"/>
        </w:rPr>
        <w:t>,</w:t>
      </w:r>
      <w:r w:rsidRPr="00A93415">
        <w:rPr>
          <w:rFonts w:eastAsia="Times New Roman"/>
          <w:szCs w:val="24"/>
        </w:rPr>
        <w:t xml:space="preserve"> σε όλα </w:t>
      </w:r>
      <w:r>
        <w:rPr>
          <w:rFonts w:eastAsia="Times New Roman"/>
          <w:szCs w:val="24"/>
        </w:rPr>
        <w:t xml:space="preserve">αυτά </w:t>
      </w:r>
      <w:r w:rsidRPr="00A93415">
        <w:rPr>
          <w:rFonts w:eastAsia="Times New Roman"/>
          <w:szCs w:val="24"/>
        </w:rPr>
        <w:t>τα εγκαίνια που έχουν γίνει τα τελευταία δύο-τρία χρόνια</w:t>
      </w:r>
      <w:r>
        <w:rPr>
          <w:rFonts w:eastAsia="Times New Roman"/>
          <w:szCs w:val="24"/>
        </w:rPr>
        <w:t>,</w:t>
      </w:r>
      <w:r w:rsidRPr="00A93415">
        <w:rPr>
          <w:rFonts w:eastAsia="Times New Roman"/>
          <w:szCs w:val="24"/>
        </w:rPr>
        <w:t xml:space="preserve"> θα δείτε παντού</w:t>
      </w:r>
      <w:r>
        <w:rPr>
          <w:rFonts w:eastAsia="Times New Roman"/>
          <w:szCs w:val="24"/>
        </w:rPr>
        <w:t xml:space="preserve">, φαρδιά-πλατιά, </w:t>
      </w:r>
      <w:r w:rsidRPr="00A93415">
        <w:rPr>
          <w:rFonts w:eastAsia="Times New Roman"/>
          <w:szCs w:val="24"/>
        </w:rPr>
        <w:t xml:space="preserve">την πινακίδα </w:t>
      </w:r>
      <w:r>
        <w:rPr>
          <w:rFonts w:eastAsia="Times New Roman"/>
          <w:szCs w:val="24"/>
        </w:rPr>
        <w:t>«</w:t>
      </w:r>
      <w:r>
        <w:rPr>
          <w:rFonts w:eastAsia="Times New Roman"/>
          <w:szCs w:val="24"/>
          <w:lang w:val="en-US"/>
        </w:rPr>
        <w:t>H</w:t>
      </w:r>
      <w:r w:rsidRPr="00A93415">
        <w:rPr>
          <w:rFonts w:eastAsia="Times New Roman"/>
          <w:szCs w:val="24"/>
        </w:rPr>
        <w:t>OCHTIEF</w:t>
      </w:r>
      <w:r>
        <w:rPr>
          <w:rFonts w:eastAsia="Times New Roman"/>
          <w:szCs w:val="24"/>
        </w:rPr>
        <w:t>»</w:t>
      </w:r>
      <w:r w:rsidRPr="0048785F">
        <w:rPr>
          <w:rFonts w:eastAsia="Times New Roman"/>
          <w:szCs w:val="24"/>
        </w:rPr>
        <w:t>.</w:t>
      </w:r>
      <w:r w:rsidRPr="00A93415">
        <w:rPr>
          <w:rFonts w:eastAsia="Times New Roman"/>
          <w:szCs w:val="24"/>
        </w:rPr>
        <w:t xml:space="preserve"> </w:t>
      </w:r>
      <w:r w:rsidRPr="0048785F">
        <w:rPr>
          <w:rFonts w:eastAsia="Times New Roman"/>
          <w:szCs w:val="24"/>
        </w:rPr>
        <w:t>Γ</w:t>
      </w:r>
      <w:r>
        <w:rPr>
          <w:rFonts w:eastAsia="Times New Roman"/>
          <w:szCs w:val="24"/>
        </w:rPr>
        <w:t>ια</w:t>
      </w:r>
      <w:r w:rsidRPr="00A93415">
        <w:rPr>
          <w:rFonts w:eastAsia="Times New Roman"/>
          <w:szCs w:val="24"/>
        </w:rPr>
        <w:t xml:space="preserve"> να καταλάβετε σε </w:t>
      </w:r>
      <w:r>
        <w:rPr>
          <w:rFonts w:eastAsia="Times New Roman"/>
          <w:szCs w:val="24"/>
        </w:rPr>
        <w:t xml:space="preserve">τι μπανανία ζούμε και ποιοι </w:t>
      </w:r>
      <w:r>
        <w:rPr>
          <w:rFonts w:eastAsia="Times New Roman"/>
          <w:szCs w:val="24"/>
        </w:rPr>
        <w:t>κυβερνάνε αυτό τον τόπο. Αν ζούσε ο Εσκομπάρ θα είχε</w:t>
      </w:r>
      <w:r w:rsidRPr="00A93415">
        <w:rPr>
          <w:rFonts w:eastAsia="Times New Roman"/>
          <w:szCs w:val="24"/>
        </w:rPr>
        <w:t xml:space="preserve"> εγκαταλείψει τις δραστηριότητές του και θα </w:t>
      </w:r>
      <w:r>
        <w:rPr>
          <w:rFonts w:eastAsia="Times New Roman"/>
          <w:szCs w:val="24"/>
        </w:rPr>
        <w:t>είχε</w:t>
      </w:r>
      <w:r w:rsidRPr="00A93415">
        <w:rPr>
          <w:rFonts w:eastAsia="Times New Roman"/>
          <w:szCs w:val="24"/>
        </w:rPr>
        <w:t xml:space="preserve"> πάει να ανοίξει κα</w:t>
      </w:r>
      <w:r>
        <w:rPr>
          <w:rFonts w:eastAsia="Times New Roman"/>
          <w:szCs w:val="24"/>
        </w:rPr>
        <w:t>μ</w:t>
      </w:r>
      <w:r w:rsidRPr="00A93415">
        <w:rPr>
          <w:rFonts w:eastAsia="Times New Roman"/>
          <w:szCs w:val="24"/>
        </w:rPr>
        <w:t>μ</w:t>
      </w:r>
      <w:r>
        <w:rPr>
          <w:rFonts w:eastAsia="Times New Roman"/>
          <w:szCs w:val="24"/>
        </w:rPr>
        <w:t>ι</w:t>
      </w:r>
      <w:r w:rsidRPr="00A93415">
        <w:rPr>
          <w:rFonts w:eastAsia="Times New Roman"/>
          <w:szCs w:val="24"/>
        </w:rPr>
        <w:t xml:space="preserve">ά καντίνα </w:t>
      </w:r>
      <w:r>
        <w:rPr>
          <w:rFonts w:eastAsia="Times New Roman"/>
          <w:szCs w:val="24"/>
        </w:rPr>
        <w:t>σ</w:t>
      </w:r>
      <w:r w:rsidRPr="00A93415">
        <w:rPr>
          <w:rFonts w:eastAsia="Times New Roman"/>
          <w:szCs w:val="24"/>
        </w:rPr>
        <w:t>ε κα</w:t>
      </w:r>
      <w:r>
        <w:rPr>
          <w:rFonts w:eastAsia="Times New Roman"/>
          <w:szCs w:val="24"/>
        </w:rPr>
        <w:t>μ</w:t>
      </w:r>
      <w:r w:rsidRPr="00A93415">
        <w:rPr>
          <w:rFonts w:eastAsia="Times New Roman"/>
          <w:szCs w:val="24"/>
        </w:rPr>
        <w:t>μιά παραλία της Νοτίου Αμερικής</w:t>
      </w:r>
      <w:r>
        <w:rPr>
          <w:rFonts w:eastAsia="Times New Roman"/>
          <w:szCs w:val="24"/>
        </w:rPr>
        <w:t>,</w:t>
      </w:r>
      <w:r w:rsidRPr="00A93415">
        <w:rPr>
          <w:rFonts w:eastAsia="Times New Roman"/>
          <w:szCs w:val="24"/>
        </w:rPr>
        <w:t xml:space="preserve"> βλέποντας όλα αυτά</w:t>
      </w:r>
      <w:r>
        <w:rPr>
          <w:rFonts w:eastAsia="Times New Roman"/>
          <w:szCs w:val="24"/>
        </w:rPr>
        <w:t>.</w:t>
      </w:r>
    </w:p>
    <w:p w14:paraId="65B25462" w14:textId="77777777" w:rsidR="000F4E4F" w:rsidRDefault="00A56466">
      <w:pPr>
        <w:tabs>
          <w:tab w:val="left" w:pos="3189"/>
          <w:tab w:val="center" w:pos="4513"/>
        </w:tabs>
        <w:spacing w:line="600" w:lineRule="auto"/>
        <w:ind w:firstLine="720"/>
        <w:jc w:val="both"/>
        <w:rPr>
          <w:rFonts w:eastAsia="Times New Roman"/>
          <w:szCs w:val="24"/>
        </w:rPr>
      </w:pPr>
      <w:r>
        <w:rPr>
          <w:rFonts w:eastAsia="Times New Roman"/>
          <w:szCs w:val="24"/>
        </w:rPr>
        <w:t>Α</w:t>
      </w:r>
      <w:r w:rsidRPr="00A93415">
        <w:rPr>
          <w:rFonts w:eastAsia="Times New Roman"/>
          <w:szCs w:val="24"/>
        </w:rPr>
        <w:t>πό όλα όσα συνέβησαν τότε</w:t>
      </w:r>
      <w:r>
        <w:rPr>
          <w:rFonts w:eastAsia="Times New Roman"/>
          <w:szCs w:val="24"/>
        </w:rPr>
        <w:t xml:space="preserve">, φτάνουμε στην νέα </w:t>
      </w:r>
      <w:r>
        <w:rPr>
          <w:rFonts w:eastAsia="Times New Roman"/>
          <w:szCs w:val="24"/>
        </w:rPr>
        <w:t>σ</w:t>
      </w:r>
      <w:r>
        <w:rPr>
          <w:rFonts w:eastAsia="Times New Roman"/>
          <w:szCs w:val="24"/>
        </w:rPr>
        <w:t>ύμβαση. Α</w:t>
      </w:r>
      <w:r w:rsidRPr="00A93415">
        <w:rPr>
          <w:rFonts w:eastAsia="Times New Roman"/>
          <w:szCs w:val="24"/>
        </w:rPr>
        <w:t>ντί να έχ</w:t>
      </w:r>
      <w:r w:rsidRPr="00A93415">
        <w:rPr>
          <w:rFonts w:eastAsia="Times New Roman"/>
          <w:szCs w:val="24"/>
        </w:rPr>
        <w:t>ετε μάθει από αυτά τα αίσχη τα οποία συνέβησαν και συμβαίνουν</w:t>
      </w:r>
      <w:r>
        <w:rPr>
          <w:rFonts w:eastAsia="Times New Roman"/>
          <w:szCs w:val="24"/>
        </w:rPr>
        <w:t>,</w:t>
      </w:r>
      <w:r w:rsidRPr="00A93415">
        <w:rPr>
          <w:rFonts w:eastAsia="Times New Roman"/>
          <w:szCs w:val="24"/>
        </w:rPr>
        <w:t xml:space="preserve"> δώσατε με απευθείας ανάθεση</w:t>
      </w:r>
      <w:r>
        <w:rPr>
          <w:rFonts w:eastAsia="Times New Roman"/>
          <w:szCs w:val="24"/>
        </w:rPr>
        <w:t>,</w:t>
      </w:r>
      <w:r w:rsidRPr="00A93415">
        <w:rPr>
          <w:rFonts w:eastAsia="Times New Roman"/>
          <w:szCs w:val="24"/>
        </w:rPr>
        <w:t xml:space="preserve"> έναντι ευτελούς τιμήματος</w:t>
      </w:r>
      <w:r>
        <w:rPr>
          <w:rFonts w:eastAsia="Times New Roman"/>
          <w:szCs w:val="24"/>
        </w:rPr>
        <w:t>,</w:t>
      </w:r>
      <w:r w:rsidRPr="00A93415">
        <w:rPr>
          <w:rFonts w:eastAsia="Times New Roman"/>
          <w:szCs w:val="24"/>
        </w:rPr>
        <w:t xml:space="preserve"> σε έναν </w:t>
      </w:r>
      <w:r>
        <w:rPr>
          <w:rFonts w:eastAsia="Times New Roman"/>
          <w:szCs w:val="24"/>
        </w:rPr>
        <w:t xml:space="preserve">-προσέξτε, «σε έναν», το </w:t>
      </w:r>
      <w:r w:rsidRPr="00A93415">
        <w:rPr>
          <w:rFonts w:eastAsia="Times New Roman"/>
          <w:szCs w:val="24"/>
        </w:rPr>
        <w:t>κρατάτε αυτό</w:t>
      </w:r>
      <w:r>
        <w:rPr>
          <w:rFonts w:eastAsia="Times New Roman"/>
          <w:szCs w:val="24"/>
        </w:rPr>
        <w:t>-</w:t>
      </w:r>
      <w:r w:rsidRPr="00A93415">
        <w:rPr>
          <w:rFonts w:eastAsia="Times New Roman"/>
          <w:szCs w:val="24"/>
        </w:rPr>
        <w:t xml:space="preserve"> </w:t>
      </w:r>
      <w:r>
        <w:rPr>
          <w:rFonts w:eastAsia="Times New Roman"/>
          <w:szCs w:val="24"/>
        </w:rPr>
        <w:t>την εκμετάλλευση του αεροδρο</w:t>
      </w:r>
      <w:r w:rsidRPr="00A93415">
        <w:rPr>
          <w:rFonts w:eastAsia="Times New Roman"/>
          <w:szCs w:val="24"/>
        </w:rPr>
        <w:t>μ</w:t>
      </w:r>
      <w:r>
        <w:rPr>
          <w:rFonts w:eastAsia="Times New Roman"/>
          <w:szCs w:val="24"/>
        </w:rPr>
        <w:t>ί</w:t>
      </w:r>
      <w:r w:rsidRPr="00A93415">
        <w:rPr>
          <w:rFonts w:eastAsia="Times New Roman"/>
          <w:szCs w:val="24"/>
        </w:rPr>
        <w:t>ο</w:t>
      </w:r>
      <w:r>
        <w:rPr>
          <w:rFonts w:eastAsia="Times New Roman"/>
          <w:szCs w:val="24"/>
        </w:rPr>
        <w:t>υ</w:t>
      </w:r>
      <w:r w:rsidRPr="00A93415">
        <w:rPr>
          <w:rFonts w:eastAsia="Times New Roman"/>
          <w:szCs w:val="24"/>
        </w:rPr>
        <w:t xml:space="preserve"> πάλι για πάρα πολλά χρόνια</w:t>
      </w:r>
      <w:r>
        <w:rPr>
          <w:rFonts w:eastAsia="Times New Roman"/>
          <w:szCs w:val="24"/>
        </w:rPr>
        <w:t>. Και ε</w:t>
      </w:r>
      <w:r w:rsidRPr="00A93415">
        <w:rPr>
          <w:rFonts w:eastAsia="Times New Roman"/>
          <w:szCs w:val="24"/>
        </w:rPr>
        <w:t xml:space="preserve">πενέβη μέχρι και </w:t>
      </w:r>
      <w:r>
        <w:rPr>
          <w:rFonts w:eastAsia="Times New Roman"/>
          <w:szCs w:val="24"/>
        </w:rPr>
        <w:t xml:space="preserve">η </w:t>
      </w:r>
      <w:r w:rsidRPr="00A93415">
        <w:rPr>
          <w:rFonts w:eastAsia="Times New Roman"/>
          <w:szCs w:val="24"/>
        </w:rPr>
        <w:t>Ευρωπ</w:t>
      </w:r>
      <w:r w:rsidRPr="00A93415">
        <w:rPr>
          <w:rFonts w:eastAsia="Times New Roman"/>
          <w:szCs w:val="24"/>
        </w:rPr>
        <w:t>αϊκή Ένωση</w:t>
      </w:r>
      <w:r>
        <w:rPr>
          <w:rFonts w:eastAsia="Times New Roman"/>
          <w:szCs w:val="24"/>
        </w:rPr>
        <w:t>,</w:t>
      </w:r>
      <w:r w:rsidRPr="00A93415">
        <w:rPr>
          <w:rFonts w:eastAsia="Times New Roman"/>
          <w:szCs w:val="24"/>
        </w:rPr>
        <w:t xml:space="preserve"> αυτή η οποία μέσω των μνημονίων και των εταίρων </w:t>
      </w:r>
      <w:r>
        <w:rPr>
          <w:rFonts w:eastAsia="Times New Roman"/>
          <w:szCs w:val="24"/>
        </w:rPr>
        <w:t>μας,</w:t>
      </w:r>
      <w:r w:rsidRPr="00A93415">
        <w:rPr>
          <w:rFonts w:eastAsia="Times New Roman"/>
          <w:szCs w:val="24"/>
        </w:rPr>
        <w:t xml:space="preserve"> μ</w:t>
      </w:r>
      <w:r>
        <w:rPr>
          <w:rFonts w:eastAsia="Times New Roman"/>
          <w:szCs w:val="24"/>
        </w:rPr>
        <w:t>ά</w:t>
      </w:r>
      <w:r w:rsidRPr="00A93415">
        <w:rPr>
          <w:rFonts w:eastAsia="Times New Roman"/>
          <w:szCs w:val="24"/>
        </w:rPr>
        <w:t>ς έχει επιβάλλει να ξεπουλάμε τα πάντα και λέει</w:t>
      </w:r>
      <w:r>
        <w:rPr>
          <w:rFonts w:eastAsia="Times New Roman"/>
          <w:szCs w:val="24"/>
        </w:rPr>
        <w:t>: «Επ,</w:t>
      </w:r>
      <w:r w:rsidRPr="00A93415">
        <w:rPr>
          <w:rFonts w:eastAsia="Times New Roman"/>
          <w:szCs w:val="24"/>
        </w:rPr>
        <w:t xml:space="preserve"> </w:t>
      </w:r>
      <w:r>
        <w:rPr>
          <w:rFonts w:eastAsia="Times New Roman"/>
          <w:szCs w:val="24"/>
        </w:rPr>
        <w:t>τ</w:t>
      </w:r>
      <w:r w:rsidRPr="00A93415">
        <w:rPr>
          <w:rFonts w:eastAsia="Times New Roman"/>
          <w:szCs w:val="24"/>
        </w:rPr>
        <w:t>ι κάνετε εδώ πέρα</w:t>
      </w:r>
      <w:r>
        <w:rPr>
          <w:rFonts w:eastAsia="Times New Roman"/>
          <w:szCs w:val="24"/>
        </w:rPr>
        <w:t>;</w:t>
      </w:r>
      <w:r w:rsidRPr="00A93415">
        <w:rPr>
          <w:rFonts w:eastAsia="Times New Roman"/>
          <w:szCs w:val="24"/>
        </w:rPr>
        <w:t xml:space="preserve"> </w:t>
      </w:r>
      <w:r w:rsidRPr="00A93415">
        <w:rPr>
          <w:rFonts w:eastAsia="Times New Roman"/>
          <w:szCs w:val="24"/>
        </w:rPr>
        <w:lastRenderedPageBreak/>
        <w:t>Αυτό δεν είναι ξεπούλημα</w:t>
      </w:r>
      <w:r>
        <w:rPr>
          <w:rFonts w:eastAsia="Times New Roman"/>
          <w:szCs w:val="24"/>
        </w:rPr>
        <w:t>.</w:t>
      </w:r>
      <w:r w:rsidRPr="00A93415">
        <w:rPr>
          <w:rFonts w:eastAsia="Times New Roman"/>
          <w:szCs w:val="24"/>
        </w:rPr>
        <w:t xml:space="preserve"> </w:t>
      </w:r>
      <w:r>
        <w:rPr>
          <w:rFonts w:eastAsia="Times New Roman"/>
          <w:szCs w:val="24"/>
        </w:rPr>
        <w:t>Α</w:t>
      </w:r>
      <w:r w:rsidRPr="00A93415">
        <w:rPr>
          <w:rFonts w:eastAsia="Times New Roman"/>
          <w:szCs w:val="24"/>
        </w:rPr>
        <w:t>υτό είναι χάρισμα</w:t>
      </w:r>
      <w:r>
        <w:rPr>
          <w:rFonts w:eastAsia="Times New Roman"/>
          <w:szCs w:val="24"/>
        </w:rPr>
        <w:t>». Έτσι, α</w:t>
      </w:r>
      <w:r w:rsidRPr="00A93415">
        <w:rPr>
          <w:rFonts w:eastAsia="Times New Roman"/>
          <w:szCs w:val="24"/>
        </w:rPr>
        <w:t>ναγκάζεστε και αλλάζετε το τίμημα και το διπλασιάζετ</w:t>
      </w:r>
      <w:r>
        <w:rPr>
          <w:rFonts w:eastAsia="Times New Roman"/>
          <w:szCs w:val="24"/>
        </w:rPr>
        <w:t>ε</w:t>
      </w:r>
      <w:r w:rsidRPr="00A93415">
        <w:rPr>
          <w:rFonts w:eastAsia="Times New Roman"/>
          <w:szCs w:val="24"/>
        </w:rPr>
        <w:t xml:space="preserve"> σχεδόν</w:t>
      </w:r>
      <w:r>
        <w:rPr>
          <w:rFonts w:eastAsia="Times New Roman"/>
          <w:szCs w:val="24"/>
        </w:rPr>
        <w:t>.</w:t>
      </w:r>
      <w:r>
        <w:rPr>
          <w:rFonts w:eastAsia="Times New Roman"/>
          <w:szCs w:val="24"/>
        </w:rPr>
        <w:t xml:space="preserve"> </w:t>
      </w:r>
    </w:p>
    <w:p w14:paraId="65B25463" w14:textId="77777777" w:rsidR="000F4E4F" w:rsidRDefault="00A56466">
      <w:pPr>
        <w:tabs>
          <w:tab w:val="left" w:pos="3189"/>
          <w:tab w:val="center" w:pos="4513"/>
        </w:tabs>
        <w:spacing w:line="600" w:lineRule="auto"/>
        <w:ind w:firstLine="720"/>
        <w:jc w:val="both"/>
        <w:rPr>
          <w:rFonts w:eastAsia="Times New Roman"/>
          <w:szCs w:val="24"/>
        </w:rPr>
      </w:pPr>
      <w:r>
        <w:rPr>
          <w:rFonts w:eastAsia="Times New Roman"/>
          <w:szCs w:val="24"/>
        </w:rPr>
        <w:t>Ο</w:t>
      </w:r>
      <w:r w:rsidRPr="00A93415">
        <w:rPr>
          <w:rFonts w:eastAsia="Times New Roman"/>
          <w:szCs w:val="24"/>
        </w:rPr>
        <w:t xml:space="preserve"> νέος εκμεταλλευτ</w:t>
      </w:r>
      <w:r>
        <w:rPr>
          <w:rFonts w:eastAsia="Times New Roman"/>
          <w:szCs w:val="24"/>
        </w:rPr>
        <w:t>ή</w:t>
      </w:r>
      <w:r w:rsidRPr="00A93415">
        <w:rPr>
          <w:rFonts w:eastAsia="Times New Roman"/>
          <w:szCs w:val="24"/>
        </w:rPr>
        <w:t>ς δεν λέει λέξη</w:t>
      </w:r>
      <w:r>
        <w:rPr>
          <w:rFonts w:eastAsia="Times New Roman"/>
          <w:szCs w:val="24"/>
        </w:rPr>
        <w:t>.</w:t>
      </w:r>
      <w:r w:rsidRPr="00A93415">
        <w:rPr>
          <w:rFonts w:eastAsia="Times New Roman"/>
          <w:szCs w:val="24"/>
        </w:rPr>
        <w:t xml:space="preserve"> Φανταστείτε πόσα πολλά έχει να εισπράξει τα χρόνια τα οποία </w:t>
      </w:r>
      <w:r>
        <w:rPr>
          <w:rFonts w:eastAsia="Times New Roman"/>
          <w:szCs w:val="24"/>
        </w:rPr>
        <w:t xml:space="preserve">θα το </w:t>
      </w:r>
      <w:r w:rsidRPr="003322CA">
        <w:rPr>
          <w:rFonts w:eastAsia="Times New Roman"/>
          <w:szCs w:val="24"/>
        </w:rPr>
        <w:t>εκμεταλλεύεται</w:t>
      </w:r>
      <w:r>
        <w:rPr>
          <w:rFonts w:eastAsia="Times New Roman"/>
          <w:szCs w:val="24"/>
        </w:rPr>
        <w:t xml:space="preserve">. </w:t>
      </w:r>
    </w:p>
    <w:p w14:paraId="65B25464" w14:textId="77777777" w:rsidR="000F4E4F" w:rsidRDefault="00A56466">
      <w:pPr>
        <w:tabs>
          <w:tab w:val="left" w:pos="3189"/>
          <w:tab w:val="center" w:pos="4513"/>
        </w:tabs>
        <w:spacing w:line="600" w:lineRule="auto"/>
        <w:ind w:firstLine="720"/>
        <w:jc w:val="both"/>
        <w:rPr>
          <w:rFonts w:eastAsia="Times New Roman"/>
          <w:szCs w:val="24"/>
        </w:rPr>
      </w:pPr>
      <w:r>
        <w:rPr>
          <w:rFonts w:eastAsia="Times New Roman"/>
          <w:szCs w:val="24"/>
        </w:rPr>
        <w:t xml:space="preserve">Δηλαδή, όλη η ιστορία ήταν η εξής: Εσείς </w:t>
      </w:r>
      <w:r w:rsidRPr="00A93415">
        <w:rPr>
          <w:rFonts w:eastAsia="Times New Roman"/>
          <w:szCs w:val="24"/>
        </w:rPr>
        <w:t>δώσ</w:t>
      </w:r>
      <w:r>
        <w:rPr>
          <w:rFonts w:eastAsia="Times New Roman"/>
          <w:szCs w:val="24"/>
        </w:rPr>
        <w:t>α</w:t>
      </w:r>
      <w:r w:rsidRPr="00A93415">
        <w:rPr>
          <w:rFonts w:eastAsia="Times New Roman"/>
          <w:szCs w:val="24"/>
        </w:rPr>
        <w:t>τε για καθρεφτάκια και για χάντρες τη συνέχιση εκμετάλλευση</w:t>
      </w:r>
      <w:r>
        <w:rPr>
          <w:rFonts w:eastAsia="Times New Roman"/>
          <w:szCs w:val="24"/>
        </w:rPr>
        <w:t>ς</w:t>
      </w:r>
      <w:r w:rsidRPr="00A93415">
        <w:rPr>
          <w:rFonts w:eastAsia="Times New Roman"/>
          <w:szCs w:val="24"/>
        </w:rPr>
        <w:t xml:space="preserve"> του αεροδρομίου και έγινε βαβούρα</w:t>
      </w:r>
      <w:r>
        <w:rPr>
          <w:rFonts w:eastAsia="Times New Roman"/>
          <w:szCs w:val="24"/>
        </w:rPr>
        <w:t>,</w:t>
      </w:r>
      <w:r w:rsidRPr="00A93415">
        <w:rPr>
          <w:rFonts w:eastAsia="Times New Roman"/>
          <w:szCs w:val="24"/>
        </w:rPr>
        <w:t xml:space="preserve"> ώστε να είναι λίγο περισσότερ</w:t>
      </w:r>
      <w:r>
        <w:rPr>
          <w:rFonts w:eastAsia="Times New Roman"/>
          <w:szCs w:val="24"/>
        </w:rPr>
        <w:t>α</w:t>
      </w:r>
      <w:r w:rsidRPr="00A93415">
        <w:rPr>
          <w:rFonts w:eastAsia="Times New Roman"/>
          <w:szCs w:val="24"/>
        </w:rPr>
        <w:t xml:space="preserve"> τα καθρεφτάκια</w:t>
      </w:r>
      <w:r>
        <w:rPr>
          <w:rFonts w:eastAsia="Times New Roman"/>
          <w:szCs w:val="24"/>
        </w:rPr>
        <w:t>.</w:t>
      </w:r>
      <w:r w:rsidRPr="00A93415">
        <w:rPr>
          <w:rFonts w:eastAsia="Times New Roman"/>
          <w:szCs w:val="24"/>
        </w:rPr>
        <w:t xml:space="preserve"> </w:t>
      </w:r>
    </w:p>
    <w:p w14:paraId="65B25465" w14:textId="77777777" w:rsidR="000F4E4F" w:rsidRDefault="00A56466">
      <w:pPr>
        <w:tabs>
          <w:tab w:val="left" w:pos="3189"/>
          <w:tab w:val="center" w:pos="4513"/>
        </w:tabs>
        <w:spacing w:line="600" w:lineRule="auto"/>
        <w:ind w:firstLine="720"/>
        <w:jc w:val="both"/>
        <w:rPr>
          <w:rFonts w:eastAsia="Times New Roman" w:cs="Times New Roman"/>
          <w:szCs w:val="24"/>
        </w:rPr>
      </w:pPr>
      <w:r>
        <w:rPr>
          <w:rFonts w:eastAsia="Times New Roman"/>
          <w:szCs w:val="24"/>
        </w:rPr>
        <w:t>Και για να γυρίσουμε</w:t>
      </w:r>
      <w:r w:rsidRPr="00A93415">
        <w:rPr>
          <w:rFonts w:eastAsia="Times New Roman"/>
          <w:szCs w:val="24"/>
        </w:rPr>
        <w:t xml:space="preserve"> πάλι πίσω</w:t>
      </w:r>
      <w:r>
        <w:rPr>
          <w:rFonts w:eastAsia="Times New Roman"/>
          <w:szCs w:val="24"/>
        </w:rPr>
        <w:t xml:space="preserve">, στην πρώτη </w:t>
      </w:r>
      <w:r>
        <w:rPr>
          <w:rFonts w:eastAsia="Times New Roman"/>
          <w:szCs w:val="24"/>
        </w:rPr>
        <w:t>σ</w:t>
      </w:r>
      <w:r w:rsidRPr="00A93415">
        <w:rPr>
          <w:rFonts w:eastAsia="Times New Roman"/>
          <w:szCs w:val="24"/>
        </w:rPr>
        <w:t xml:space="preserve">ύμβαση του </w:t>
      </w:r>
      <w:r>
        <w:rPr>
          <w:rFonts w:eastAsia="Times New Roman"/>
          <w:szCs w:val="24"/>
        </w:rPr>
        <w:t>«</w:t>
      </w:r>
      <w:r w:rsidRPr="00A93415">
        <w:rPr>
          <w:rFonts w:eastAsia="Times New Roman"/>
          <w:szCs w:val="24"/>
        </w:rPr>
        <w:t>Ελε</w:t>
      </w:r>
      <w:r>
        <w:rPr>
          <w:rFonts w:eastAsia="Times New Roman"/>
          <w:szCs w:val="24"/>
        </w:rPr>
        <w:t>υ</w:t>
      </w:r>
      <w:r w:rsidRPr="00A93415">
        <w:rPr>
          <w:rFonts w:eastAsia="Times New Roman"/>
          <w:szCs w:val="24"/>
        </w:rPr>
        <w:t>θ</w:t>
      </w:r>
      <w:r>
        <w:rPr>
          <w:rFonts w:eastAsia="Times New Roman"/>
          <w:szCs w:val="24"/>
        </w:rPr>
        <w:t>έ</w:t>
      </w:r>
      <w:r w:rsidRPr="00A93415">
        <w:rPr>
          <w:rFonts w:eastAsia="Times New Roman"/>
          <w:szCs w:val="24"/>
        </w:rPr>
        <w:t>ριος Βενιζέλος</w:t>
      </w:r>
      <w:r>
        <w:rPr>
          <w:rFonts w:eastAsia="Times New Roman"/>
          <w:szCs w:val="24"/>
        </w:rPr>
        <w:t>»,</w:t>
      </w:r>
      <w:r w:rsidRPr="00A93415">
        <w:rPr>
          <w:rFonts w:eastAsia="Times New Roman"/>
          <w:szCs w:val="24"/>
        </w:rPr>
        <w:t xml:space="preserve"> όπου εκτός όλων όσων είπαμε για το</w:t>
      </w:r>
      <w:r>
        <w:rPr>
          <w:rFonts w:eastAsia="Times New Roman"/>
          <w:szCs w:val="24"/>
        </w:rPr>
        <w:t>ν</w:t>
      </w:r>
      <w:r w:rsidRPr="00A93415">
        <w:rPr>
          <w:rFonts w:eastAsia="Times New Roman"/>
          <w:szCs w:val="24"/>
        </w:rPr>
        <w:t xml:space="preserve"> ΦΠΑ</w:t>
      </w:r>
      <w:r>
        <w:rPr>
          <w:rFonts w:eastAsia="Times New Roman"/>
          <w:szCs w:val="24"/>
        </w:rPr>
        <w:t>,</w:t>
      </w:r>
      <w:r w:rsidRPr="00A93415">
        <w:rPr>
          <w:rFonts w:eastAsia="Times New Roman"/>
          <w:szCs w:val="24"/>
        </w:rPr>
        <w:t xml:space="preserve"> για το </w:t>
      </w:r>
      <w:r>
        <w:rPr>
          <w:rFonts w:eastAsia="Times New Roman"/>
          <w:szCs w:val="24"/>
        </w:rPr>
        <w:t>Α</w:t>
      </w:r>
      <w:r w:rsidRPr="00A93415">
        <w:rPr>
          <w:rFonts w:eastAsia="Times New Roman"/>
          <w:szCs w:val="24"/>
        </w:rPr>
        <w:t xml:space="preserve">γγλικό </w:t>
      </w:r>
      <w:r>
        <w:rPr>
          <w:rFonts w:eastAsia="Times New Roman"/>
          <w:szCs w:val="24"/>
        </w:rPr>
        <w:t>Δ</w:t>
      </w:r>
      <w:r w:rsidRPr="00A93415">
        <w:rPr>
          <w:rFonts w:eastAsia="Times New Roman"/>
          <w:szCs w:val="24"/>
        </w:rPr>
        <w:t>ίκαιο</w:t>
      </w:r>
      <w:r>
        <w:rPr>
          <w:rFonts w:eastAsia="Times New Roman"/>
          <w:szCs w:val="24"/>
        </w:rPr>
        <w:t>,</w:t>
      </w:r>
      <w:r w:rsidRPr="00A93415">
        <w:rPr>
          <w:rFonts w:eastAsia="Times New Roman"/>
          <w:szCs w:val="24"/>
        </w:rPr>
        <w:t xml:space="preserve"> για τα δικαστήρια του Λουξεμβ</w:t>
      </w:r>
      <w:r w:rsidRPr="00A93415">
        <w:rPr>
          <w:rFonts w:eastAsia="Times New Roman"/>
          <w:szCs w:val="24"/>
        </w:rPr>
        <w:t>ούργου</w:t>
      </w:r>
      <w:r>
        <w:rPr>
          <w:rFonts w:eastAsia="Times New Roman"/>
          <w:szCs w:val="24"/>
        </w:rPr>
        <w:t>,</w:t>
      </w:r>
      <w:r w:rsidRPr="00A93415">
        <w:rPr>
          <w:rFonts w:eastAsia="Times New Roman"/>
          <w:szCs w:val="24"/>
        </w:rPr>
        <w:t xml:space="preserve"> υπήρχαν κι άλλο</w:t>
      </w:r>
      <w:r>
        <w:rPr>
          <w:rFonts w:eastAsia="Times New Roman"/>
          <w:szCs w:val="24"/>
        </w:rPr>
        <w:t>ι</w:t>
      </w:r>
      <w:r w:rsidRPr="00A93415">
        <w:rPr>
          <w:rFonts w:eastAsia="Times New Roman"/>
          <w:szCs w:val="24"/>
        </w:rPr>
        <w:t xml:space="preserve"> όροι μυστήριοι και παράξεν</w:t>
      </w:r>
      <w:r>
        <w:rPr>
          <w:rFonts w:eastAsia="Times New Roman"/>
          <w:szCs w:val="24"/>
        </w:rPr>
        <w:t>οι.</w:t>
      </w:r>
      <w:r w:rsidRPr="00A93415">
        <w:rPr>
          <w:rFonts w:eastAsia="Times New Roman"/>
          <w:szCs w:val="24"/>
        </w:rPr>
        <w:t xml:space="preserve"> </w:t>
      </w:r>
      <w:r>
        <w:rPr>
          <w:rFonts w:eastAsia="Times New Roman"/>
          <w:szCs w:val="24"/>
        </w:rPr>
        <w:t>Γ</w:t>
      </w:r>
      <w:r w:rsidRPr="00A93415">
        <w:rPr>
          <w:rFonts w:eastAsia="Times New Roman"/>
          <w:szCs w:val="24"/>
        </w:rPr>
        <w:t>ια να καταλάβετε τι εστί φιλελεύθερη οικονομία για εσάς</w:t>
      </w:r>
      <w:r>
        <w:rPr>
          <w:rFonts w:eastAsia="Times New Roman"/>
          <w:szCs w:val="24"/>
        </w:rPr>
        <w:t>,</w:t>
      </w:r>
      <w:r w:rsidRPr="00A93415">
        <w:rPr>
          <w:rFonts w:eastAsia="Times New Roman"/>
          <w:szCs w:val="24"/>
        </w:rPr>
        <w:t xml:space="preserve"> υπήρχε και υπάρχει ακόμα όρος ότι σε απόσταση 100 χιλι</w:t>
      </w:r>
      <w:r>
        <w:rPr>
          <w:rFonts w:eastAsia="Times New Roman"/>
          <w:szCs w:val="24"/>
        </w:rPr>
        <w:t>ομέτρων</w:t>
      </w:r>
      <w:r w:rsidRPr="00A93415">
        <w:rPr>
          <w:rFonts w:eastAsia="Times New Roman"/>
          <w:szCs w:val="24"/>
        </w:rPr>
        <w:t xml:space="preserve"> δεν θα πρέπει να υπάρχει άλλο αεροδρόμιο</w:t>
      </w:r>
      <w:r>
        <w:rPr>
          <w:rFonts w:eastAsia="Times New Roman"/>
          <w:szCs w:val="24"/>
        </w:rPr>
        <w:t>.</w:t>
      </w:r>
      <w:r w:rsidRPr="00A93415">
        <w:rPr>
          <w:rFonts w:eastAsia="Times New Roman"/>
          <w:szCs w:val="24"/>
        </w:rPr>
        <w:t xml:space="preserve"> </w:t>
      </w:r>
      <w:r>
        <w:rPr>
          <w:rFonts w:eastAsia="Times New Roman"/>
          <w:szCs w:val="24"/>
        </w:rPr>
        <w:t>Γ</w:t>
      </w:r>
      <w:r w:rsidRPr="00A93415">
        <w:rPr>
          <w:rFonts w:eastAsia="Times New Roman"/>
          <w:szCs w:val="24"/>
        </w:rPr>
        <w:t>ι</w:t>
      </w:r>
      <w:r>
        <w:rPr>
          <w:rFonts w:eastAsia="Times New Roman"/>
          <w:szCs w:val="24"/>
        </w:rPr>
        <w:t>’</w:t>
      </w:r>
      <w:r w:rsidRPr="00A93415">
        <w:rPr>
          <w:rFonts w:eastAsia="Times New Roman"/>
          <w:szCs w:val="24"/>
        </w:rPr>
        <w:t xml:space="preserve"> αυτό </w:t>
      </w:r>
      <w:r>
        <w:rPr>
          <w:rFonts w:eastAsia="Times New Roman"/>
          <w:szCs w:val="24"/>
        </w:rPr>
        <w:t xml:space="preserve">έκλεισε και </w:t>
      </w:r>
      <w:r w:rsidRPr="00A93415">
        <w:rPr>
          <w:rFonts w:eastAsia="Times New Roman"/>
          <w:szCs w:val="24"/>
        </w:rPr>
        <w:t xml:space="preserve">το </w:t>
      </w:r>
      <w:r>
        <w:rPr>
          <w:rFonts w:eastAsia="Times New Roman"/>
          <w:szCs w:val="24"/>
        </w:rPr>
        <w:t>Ε</w:t>
      </w:r>
      <w:r w:rsidRPr="00A93415">
        <w:rPr>
          <w:rFonts w:eastAsia="Times New Roman"/>
          <w:szCs w:val="24"/>
        </w:rPr>
        <w:t>λληνικό</w:t>
      </w:r>
      <w:r>
        <w:rPr>
          <w:rFonts w:eastAsia="Times New Roman"/>
          <w:szCs w:val="24"/>
        </w:rPr>
        <w:t>.</w:t>
      </w:r>
      <w:r w:rsidRPr="00A93415">
        <w:rPr>
          <w:rFonts w:eastAsia="Times New Roman"/>
          <w:szCs w:val="24"/>
        </w:rPr>
        <w:t xml:space="preserve"> </w:t>
      </w:r>
      <w:r>
        <w:rPr>
          <w:rFonts w:eastAsia="Times New Roman"/>
          <w:szCs w:val="24"/>
        </w:rPr>
        <w:t>Τ</w:t>
      </w:r>
      <w:r w:rsidRPr="00A93415">
        <w:rPr>
          <w:rFonts w:eastAsia="Times New Roman"/>
          <w:szCs w:val="24"/>
        </w:rPr>
        <w:t>ο κο</w:t>
      </w:r>
      <w:r w:rsidRPr="00A93415">
        <w:rPr>
          <w:rFonts w:eastAsia="Times New Roman"/>
          <w:szCs w:val="24"/>
        </w:rPr>
        <w:t>ντινότερο αεροδρόμιο</w:t>
      </w:r>
      <w:r>
        <w:rPr>
          <w:rFonts w:eastAsia="Times New Roman"/>
          <w:szCs w:val="24"/>
        </w:rPr>
        <w:t xml:space="preserve"> -</w:t>
      </w:r>
      <w:r w:rsidRPr="00A93415">
        <w:rPr>
          <w:rFonts w:eastAsia="Times New Roman"/>
          <w:szCs w:val="24"/>
        </w:rPr>
        <w:t>για να δείτε τι γίνεται</w:t>
      </w:r>
      <w:r>
        <w:rPr>
          <w:rFonts w:eastAsia="Times New Roman"/>
          <w:szCs w:val="24"/>
        </w:rPr>
        <w:t>-</w:t>
      </w:r>
      <w:r w:rsidRPr="00A93415">
        <w:rPr>
          <w:rFonts w:eastAsia="Times New Roman"/>
          <w:szCs w:val="24"/>
        </w:rPr>
        <w:t xml:space="preserve"> είναι στα Μέγαρα</w:t>
      </w:r>
      <w:r>
        <w:rPr>
          <w:rFonts w:eastAsia="Times New Roman"/>
          <w:szCs w:val="24"/>
        </w:rPr>
        <w:t>.</w:t>
      </w:r>
      <w:r w:rsidRPr="00A93415">
        <w:rPr>
          <w:rFonts w:eastAsia="Times New Roman"/>
          <w:szCs w:val="24"/>
        </w:rPr>
        <w:t xml:space="preserve"> </w:t>
      </w:r>
      <w:r>
        <w:rPr>
          <w:rFonts w:eastAsia="Times New Roman"/>
          <w:szCs w:val="24"/>
        </w:rPr>
        <w:t>Και ε</w:t>
      </w:r>
      <w:r w:rsidRPr="00A93415">
        <w:rPr>
          <w:rFonts w:eastAsia="Times New Roman"/>
          <w:szCs w:val="24"/>
        </w:rPr>
        <w:t xml:space="preserve">κεί που ήταν </w:t>
      </w:r>
      <w:r>
        <w:rPr>
          <w:rFonts w:eastAsia="Times New Roman"/>
          <w:szCs w:val="24"/>
        </w:rPr>
        <w:t xml:space="preserve">ένα </w:t>
      </w:r>
      <w:r w:rsidRPr="00A93415">
        <w:rPr>
          <w:rFonts w:eastAsia="Times New Roman"/>
          <w:szCs w:val="24"/>
        </w:rPr>
        <w:t xml:space="preserve">αεροδρόμιο </w:t>
      </w:r>
      <w:r>
        <w:rPr>
          <w:rFonts w:eastAsia="Times New Roman"/>
          <w:szCs w:val="24"/>
        </w:rPr>
        <w:t xml:space="preserve">όπου </w:t>
      </w:r>
      <w:r w:rsidRPr="00A93415">
        <w:rPr>
          <w:rFonts w:eastAsia="Times New Roman"/>
          <w:szCs w:val="24"/>
        </w:rPr>
        <w:t xml:space="preserve">υπήρχαν </w:t>
      </w:r>
      <w:r w:rsidRPr="00A93415">
        <w:rPr>
          <w:rFonts w:eastAsia="Times New Roman"/>
          <w:szCs w:val="24"/>
        </w:rPr>
        <w:lastRenderedPageBreak/>
        <w:t xml:space="preserve">μόνο κάτι </w:t>
      </w:r>
      <w:r>
        <w:rPr>
          <w:rFonts w:eastAsia="Times New Roman"/>
          <w:szCs w:val="24"/>
        </w:rPr>
        <w:t>αεροπλανάκια</w:t>
      </w:r>
      <w:r w:rsidRPr="00A93415">
        <w:rPr>
          <w:rFonts w:eastAsia="Times New Roman"/>
          <w:szCs w:val="24"/>
        </w:rPr>
        <w:t xml:space="preserve"> για ν</w:t>
      </w:r>
      <w:r>
        <w:rPr>
          <w:rFonts w:eastAsia="Times New Roman"/>
          <w:szCs w:val="24"/>
        </w:rPr>
        <w:t>α κάνουν</w:t>
      </w:r>
      <w:r w:rsidRPr="00A93415">
        <w:rPr>
          <w:rFonts w:eastAsia="Times New Roman"/>
          <w:szCs w:val="24"/>
        </w:rPr>
        <w:t xml:space="preserve"> ερασιτεχνικό αλεξιπτωτισμ</w:t>
      </w:r>
      <w:r>
        <w:rPr>
          <w:rFonts w:eastAsia="Times New Roman"/>
          <w:szCs w:val="24"/>
        </w:rPr>
        <w:t>ό, α</w:t>
      </w:r>
      <w:r w:rsidRPr="00A93415">
        <w:rPr>
          <w:rFonts w:eastAsia="Times New Roman"/>
          <w:szCs w:val="24"/>
        </w:rPr>
        <w:t xml:space="preserve">ν περάσει κάποιος </w:t>
      </w:r>
      <w:r>
        <w:rPr>
          <w:rFonts w:eastAsia="Times New Roman"/>
          <w:szCs w:val="24"/>
        </w:rPr>
        <w:t>τ</w:t>
      </w:r>
      <w:r w:rsidRPr="00A93415">
        <w:rPr>
          <w:rFonts w:eastAsia="Times New Roman"/>
          <w:szCs w:val="24"/>
        </w:rPr>
        <w:t xml:space="preserve">ώρα θα δει μέχρι και </w:t>
      </w:r>
      <w:r>
        <w:rPr>
          <w:rFonts w:eastAsia="Times New Roman"/>
          <w:szCs w:val="24"/>
        </w:rPr>
        <w:t>λίαρ τζετ</w:t>
      </w:r>
      <w:r w:rsidRPr="00A93415">
        <w:rPr>
          <w:rFonts w:eastAsia="Times New Roman"/>
          <w:szCs w:val="24"/>
        </w:rPr>
        <w:t xml:space="preserve"> να βρίσκονται εκεί</w:t>
      </w:r>
      <w:r>
        <w:rPr>
          <w:rFonts w:eastAsia="Times New Roman"/>
          <w:szCs w:val="24"/>
        </w:rPr>
        <w:t>,</w:t>
      </w:r>
      <w:r w:rsidRPr="00A93415">
        <w:rPr>
          <w:rFonts w:eastAsia="Times New Roman"/>
          <w:szCs w:val="24"/>
        </w:rPr>
        <w:t xml:space="preserve"> πολύ απλά</w:t>
      </w:r>
      <w:r w:rsidRPr="00A93415">
        <w:rPr>
          <w:rFonts w:eastAsia="Times New Roman"/>
          <w:szCs w:val="24"/>
        </w:rPr>
        <w:t xml:space="preserve"> γιατί το κόστος του </w:t>
      </w:r>
      <w:r>
        <w:rPr>
          <w:rFonts w:eastAsia="Times New Roman"/>
          <w:szCs w:val="24"/>
        </w:rPr>
        <w:t>«</w:t>
      </w:r>
      <w:r w:rsidRPr="00A93415">
        <w:rPr>
          <w:rFonts w:eastAsia="Times New Roman"/>
          <w:szCs w:val="24"/>
        </w:rPr>
        <w:t>Ελευθέριος Βενιζέλος</w:t>
      </w:r>
      <w:r>
        <w:rPr>
          <w:rFonts w:eastAsia="Times New Roman"/>
          <w:szCs w:val="24"/>
        </w:rPr>
        <w:t>» είναι τεράστιο ως</w:t>
      </w:r>
      <w:r w:rsidRPr="00A93415">
        <w:rPr>
          <w:rFonts w:eastAsia="Times New Roman"/>
          <w:szCs w:val="24"/>
        </w:rPr>
        <w:t xml:space="preserve"> μονοπωλιακό αεροδρόμιο</w:t>
      </w:r>
      <w:r>
        <w:rPr>
          <w:rFonts w:eastAsia="Times New Roman"/>
          <w:szCs w:val="24"/>
        </w:rPr>
        <w:t>.</w:t>
      </w:r>
      <w:r w:rsidRPr="00A93415">
        <w:rPr>
          <w:rFonts w:eastAsia="Times New Roman"/>
          <w:szCs w:val="24"/>
        </w:rPr>
        <w:t xml:space="preserve"> </w:t>
      </w:r>
    </w:p>
    <w:p w14:paraId="65B25466"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Θα δείτε ότι τα </w:t>
      </w:r>
      <w:r>
        <w:rPr>
          <w:rFonts w:eastAsia="Times New Roman"/>
          <w:color w:val="222222"/>
          <w:szCs w:val="24"/>
          <w:shd w:val="clear" w:color="auto" w:fill="FFFFFF"/>
        </w:rPr>
        <w:t>ελικόπτερα της Πυροσβεστικής, τα ελικόπτερα της Αστυνομίας και διάφορων άλλων κρατικών υπηρεσιών δεν είναι στο Αεροδρόμιο της Ελευσίνας, που θα μπορούσαν</w:t>
      </w:r>
      <w:r>
        <w:rPr>
          <w:rFonts w:eastAsia="Times New Roman"/>
          <w:color w:val="222222"/>
          <w:szCs w:val="24"/>
          <w:shd w:val="clear" w:color="auto" w:fill="FFFFFF"/>
        </w:rPr>
        <w:t xml:space="preserve"> να σταθμεύουν δωρεάν. Βρίσκονται στο «Ελευθέριος Βενιζέλος» και πληρώνουν ένα υψηλότατο τίμημα.</w:t>
      </w:r>
    </w:p>
    <w:p w14:paraId="65B25467"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απανωτές ερωτήσεις των Βουλευτών της Χρυσής Αυγής, αλλά φαντάζομαι και άλλων, ανά τακτά χρονικά διαστήματα, οι απαντήσεις που μας δίνουν είναι «τρεις λαλούν</w:t>
      </w:r>
      <w:r>
        <w:rPr>
          <w:rFonts w:eastAsia="Times New Roman"/>
          <w:color w:val="222222"/>
          <w:szCs w:val="24"/>
          <w:shd w:val="clear" w:color="auto" w:fill="FFFFFF"/>
        </w:rPr>
        <w:t xml:space="preserve"> και δυο χορεύουν».</w:t>
      </w:r>
    </w:p>
    <w:p w14:paraId="65B25468"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Υπήρχαν και άλλοι παράξενοι και μυστήριοι όροι. Το ακούσαμε πριν κι από την κ. Ζαρούλια, την ειδική αγορήτρια της Χρυσής Αυγής: αν είναι δυνατόν, είμαστε μία χώρα που πλέον κρεμόμαστε από τον τουρισμό, όπως λέμε ότι κρεμόμαστε από μια κ</w:t>
      </w:r>
      <w:r>
        <w:rPr>
          <w:rFonts w:eastAsia="Times New Roman"/>
          <w:color w:val="222222"/>
          <w:szCs w:val="24"/>
          <w:shd w:val="clear" w:color="auto" w:fill="FFFFFF"/>
        </w:rPr>
        <w:t xml:space="preserve">λωστή, και η πρωτεύουσα της χώρας, όπου ο τουρισμός τα </w:t>
      </w:r>
      <w:r>
        <w:rPr>
          <w:rFonts w:eastAsia="Times New Roman"/>
          <w:color w:val="222222"/>
          <w:szCs w:val="24"/>
          <w:shd w:val="clear" w:color="auto" w:fill="FFFFFF"/>
        </w:rPr>
        <w:lastRenderedPageBreak/>
        <w:t xml:space="preserve">τελευταία πέντε-έξι χρόνια σχεδόν έχει διπλασιαστεί, έχει ένα αεροδρόμιο, ενώ σε όλες τις χώρες του κόσμου υπάρχουν δύο και τρία. </w:t>
      </w:r>
    </w:p>
    <w:p w14:paraId="65B25469"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έχουμε αεροδρόμιο έτοιμο, είναι το Ελληνικό, το οποίο θα μπορούσ</w:t>
      </w:r>
      <w:r>
        <w:rPr>
          <w:rFonts w:eastAsia="Times New Roman"/>
          <w:color w:val="222222"/>
          <w:szCs w:val="24"/>
          <w:shd w:val="clear" w:color="auto" w:fill="FFFFFF"/>
        </w:rPr>
        <w:t xml:space="preserve">ε να λειτουργεί, θα μπορούσε να γίνει αλλαγή στη </w:t>
      </w:r>
      <w:r>
        <w:rPr>
          <w:rFonts w:eastAsia="Times New Roman"/>
          <w:color w:val="222222"/>
          <w:szCs w:val="24"/>
          <w:shd w:val="clear" w:color="auto" w:fill="FFFFFF"/>
        </w:rPr>
        <w:t>σ</w:t>
      </w:r>
      <w:r>
        <w:rPr>
          <w:rFonts w:eastAsia="Times New Roman"/>
          <w:color w:val="222222"/>
          <w:szCs w:val="24"/>
          <w:shd w:val="clear" w:color="auto" w:fill="FFFFFF"/>
        </w:rPr>
        <w:t>ύμβαση, αλλά δεν κάνετε τίποτα επ’ αυτού, γιατί κι εκεί είναι το άλλο μεγάλο deal. Πάλι ένας επενδυτής μόνο πήρε το Ελληνικό έναντι ευτελούς τιμήματος σε πάρα πολλές δόσεις, σαν αυτά τα αυθαίρετα οικόπεδα π</w:t>
      </w:r>
      <w:r>
        <w:rPr>
          <w:rFonts w:eastAsia="Times New Roman"/>
          <w:color w:val="222222"/>
          <w:szCs w:val="24"/>
          <w:shd w:val="clear" w:color="auto" w:fill="FFFFFF"/>
        </w:rPr>
        <w:t>ου πούλαγαν κάποτε στις παραλίες της Αττικής, που έλεγαν: «Με γραμμάτια, σε πολλές δόσεις».</w:t>
      </w:r>
    </w:p>
    <w:p w14:paraId="65B2546A"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έχουμε πει πολλές φορές -και σας το ξαναλέμε- ότι όταν θα καταστραφούν οι υποδομές του αεροδρομίου του Ελληνικού, αυτομάτως την επόμενη μέρα, εσείς εδώ που κυβερ</w:t>
      </w:r>
      <w:r>
        <w:rPr>
          <w:rFonts w:eastAsia="Times New Roman"/>
          <w:color w:val="222222"/>
          <w:szCs w:val="24"/>
          <w:shd w:val="clear" w:color="auto" w:fill="FFFFFF"/>
        </w:rPr>
        <w:t xml:space="preserve">νάτε αυτόν τον τόπο, θα φέρετε νομοσχέδια και θα λέτε ότι είναι επιτακτική ανάγκη κατασκευής δεύτερου αεροδρομίου, διότι ο τουρισμός μας δεν μπορεί να έχει μόνο ένα αεροδρόμιο και θα ξοδευτούν πάλι δισεκατομμύρια ευρώ για απαλλοτριώσεις, για κατασκευές σε </w:t>
      </w:r>
      <w:r>
        <w:rPr>
          <w:rFonts w:eastAsia="Times New Roman"/>
          <w:color w:val="222222"/>
          <w:szCs w:val="24"/>
          <w:shd w:val="clear" w:color="auto" w:fill="FFFFFF"/>
        </w:rPr>
        <w:t xml:space="preserve">κάποιο άλλο τμήμα της Αττικής ή κάπου εδώ κοντά. </w:t>
      </w:r>
      <w:r>
        <w:rPr>
          <w:rFonts w:eastAsia="Times New Roman"/>
          <w:color w:val="222222"/>
          <w:szCs w:val="24"/>
          <w:shd w:val="clear" w:color="auto" w:fill="FFFFFF"/>
        </w:rPr>
        <w:lastRenderedPageBreak/>
        <w:t>Αυτό να το θυμάστε. Σας το έχουμε πει και δυστυχώς θα γίνει με μαθηματική ακρίβεια.</w:t>
      </w:r>
    </w:p>
    <w:p w14:paraId="65B2546B"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Γενικώς οι όροι της σύμβασης του 1995</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96 ήταν τραγικοί, εξίσου τραγικοί είναι και οι όροι της νέας </w:t>
      </w:r>
      <w:r>
        <w:rPr>
          <w:rFonts w:eastAsia="Times New Roman"/>
          <w:color w:val="222222"/>
          <w:szCs w:val="24"/>
          <w:shd w:val="clear" w:color="auto" w:fill="FFFFFF"/>
        </w:rPr>
        <w:t>σ</w:t>
      </w:r>
      <w:r>
        <w:rPr>
          <w:rFonts w:eastAsia="Times New Roman"/>
          <w:color w:val="222222"/>
          <w:szCs w:val="24"/>
          <w:shd w:val="clear" w:color="auto" w:fill="FFFFFF"/>
        </w:rPr>
        <w:t>ύμβασης. Πάλι δεν βγα</w:t>
      </w:r>
      <w:r>
        <w:rPr>
          <w:rFonts w:eastAsia="Times New Roman"/>
          <w:color w:val="222222"/>
          <w:szCs w:val="24"/>
          <w:shd w:val="clear" w:color="auto" w:fill="FFFFFF"/>
        </w:rPr>
        <w:t>ίνει ο όρος τού «να μην υπάρχει άλλο αεροδρόμιο σε ακτίνα 100 χιλιομέτρων», ενώ το δεύτερο αεροδρόμιο είναι επιτακτικότατη ανάγκη, και διάφορες άλλες παράμετροι και λεπτομέρειες.</w:t>
      </w:r>
    </w:p>
    <w:p w14:paraId="65B2546C"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Αλήθεια, όλοι εσείς που μιλάτε για τη φιλελεύθερη οικονομία, ακόμα κι εσείς σ</w:t>
      </w:r>
      <w:r>
        <w:rPr>
          <w:rFonts w:eastAsia="Times New Roman"/>
          <w:color w:val="222222"/>
          <w:szCs w:val="24"/>
          <w:shd w:val="clear" w:color="auto" w:fill="FFFFFF"/>
        </w:rPr>
        <w:t>ύντροφοι του ΣΥΡΙΖΑ που πλέον είσαστε οι πλέον μνημονιακότεροι όλων και οι καλύτεροι εξυπηρετητές των μνημονίων και των διαθέσεων των πάσης φύσεως «επενδυτών», θα θέλαμε να μας πει κάποιος γιατί πάντοτε σε όλα αυτά τα «φιλέτα», όπως λέτε στις διάφορες αιτι</w:t>
      </w:r>
      <w:r>
        <w:rPr>
          <w:rFonts w:eastAsia="Times New Roman"/>
          <w:color w:val="222222"/>
          <w:szCs w:val="24"/>
          <w:shd w:val="clear" w:color="auto" w:fill="FFFFFF"/>
        </w:rPr>
        <w:t>ολογικές όταν τα φέρνετε στη Βουλή και στις επιτροπές προκειμένου να ξεπουληθούν, υπάρχει πάντοτε μόνο ένας ενδιαφερόμενος; Ένας για το Ελληνικό, ένας για τα λιμάνια, ένας για τα αεροδρόμια, ένας για όλα. Γιατί; Θα σας πούμε εμείς γιατί. Όπως είχε βγει και</w:t>
      </w:r>
      <w:r>
        <w:rPr>
          <w:rFonts w:eastAsia="Times New Roman"/>
          <w:color w:val="222222"/>
          <w:szCs w:val="24"/>
          <w:shd w:val="clear" w:color="auto" w:fill="FFFFFF"/>
        </w:rPr>
        <w:t xml:space="preserve"> για το Ελληνικό, οι ενδιαφερόμενοι ήταν πολλοί, αλλά επειδή το παιχνίδι ήταν μιλημένο, οι πάσης φύσεως ενδιαφερόμενοι «έτρωγαν </w:t>
      </w:r>
      <w:r>
        <w:rPr>
          <w:rFonts w:eastAsia="Times New Roman"/>
          <w:color w:val="222222"/>
          <w:szCs w:val="24"/>
          <w:shd w:val="clear" w:color="auto" w:fill="FFFFFF"/>
        </w:rPr>
        <w:lastRenderedPageBreak/>
        <w:t>πόρτα» με διάφορα τερτίπια, κολλήματα και οτιδήποτε άλλο. Όταν καθάριζε το τοπίο, τότε φτιαχνόταν η φόρμουλα, η τράπουλα για τον</w:t>
      </w:r>
      <w:r>
        <w:rPr>
          <w:rFonts w:eastAsia="Times New Roman"/>
          <w:color w:val="222222"/>
          <w:szCs w:val="24"/>
          <w:shd w:val="clear" w:color="auto" w:fill="FFFFFF"/>
        </w:rPr>
        <w:t xml:space="preserve"> ένα παίκτη. </w:t>
      </w:r>
    </w:p>
    <w:p w14:paraId="65B2546D"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ίδιο συμβαίνει και για το </w:t>
      </w:r>
      <w:r>
        <w:rPr>
          <w:rFonts w:eastAsia="Times New Roman"/>
          <w:color w:val="222222"/>
          <w:szCs w:val="24"/>
          <w:shd w:val="clear" w:color="auto" w:fill="FFFFFF"/>
        </w:rPr>
        <w:t>α</w:t>
      </w:r>
      <w:r>
        <w:rPr>
          <w:rFonts w:eastAsia="Times New Roman"/>
          <w:color w:val="222222"/>
          <w:szCs w:val="24"/>
          <w:shd w:val="clear" w:color="auto" w:fill="FFFFFF"/>
        </w:rPr>
        <w:t>εροδρόμιο «Ελευθέριος Βενιζέλος», το ίδιο συμβαίνει και με αυτό το οποίο συζητούσαμε σε μία επιτροπή πριν από λίγο σχετικά με την παραχώρηση και των υπολοίπων λιμένων. Σιγά-σιγά όλα τα καλά λιμάνια της πατρίδας μ</w:t>
      </w:r>
      <w:r>
        <w:rPr>
          <w:rFonts w:eastAsia="Times New Roman"/>
          <w:color w:val="222222"/>
          <w:szCs w:val="24"/>
          <w:shd w:val="clear" w:color="auto" w:fill="FFFFFF"/>
        </w:rPr>
        <w:t>ας δίνονται πάντοτε σε έναν ενδιαφερόμενο. Τώρα, επαναλαμβάνω, πώς γίνεται αυτό, είναι κάτι διαστημικό.</w:t>
      </w:r>
    </w:p>
    <w:p w14:paraId="65B2546E"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Χρυσή Αυγή δεν ήταν ποτέ αντίθετη με τις όποιες επενδύσεις, αρκεί να μην πλήττουν συμφέροντα εθνικής ασφάλειας και ζωτικής σημασίας για το έθνος. Η Χρ</w:t>
      </w:r>
      <w:r>
        <w:rPr>
          <w:rFonts w:eastAsia="Times New Roman"/>
          <w:color w:val="222222"/>
          <w:szCs w:val="24"/>
          <w:shd w:val="clear" w:color="auto" w:fill="FFFFFF"/>
        </w:rPr>
        <w:t xml:space="preserve">υσή Αυγή, όμως, όπως και κάθε λογικός, σκεπτόμενος άνθρωπος, είναι αντίθετη στις πάσης φύσεως αποικιοκρατικές συμβάσεις, οι οποίες δεν ωφελούν σε τίποτα το ελληνικό </w:t>
      </w:r>
      <w:r>
        <w:rPr>
          <w:rFonts w:eastAsia="Times New Roman"/>
          <w:color w:val="222222"/>
          <w:szCs w:val="24"/>
          <w:shd w:val="clear" w:color="auto" w:fill="FFFFFF"/>
        </w:rPr>
        <w:t>δ</w:t>
      </w:r>
      <w:r>
        <w:rPr>
          <w:rFonts w:eastAsia="Times New Roman"/>
          <w:color w:val="222222"/>
          <w:szCs w:val="24"/>
          <w:shd w:val="clear" w:color="auto" w:fill="FFFFFF"/>
        </w:rPr>
        <w:t xml:space="preserve">ημόσιο και τον ελληνικό λαό, παρά μόνον αυτούς οι οποίοι εκμεταλλεύονται ή αγοράζουν αυτά </w:t>
      </w:r>
      <w:r>
        <w:rPr>
          <w:rFonts w:eastAsia="Times New Roman"/>
          <w:color w:val="222222"/>
          <w:szCs w:val="24"/>
          <w:shd w:val="clear" w:color="auto" w:fill="FFFFFF"/>
        </w:rPr>
        <w:t>τα «φιλέτα», όπως λέτε.</w:t>
      </w:r>
    </w:p>
    <w:p w14:paraId="65B2546F"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2010, όταν και αρχίσαμε να χορεύουμε στον χορό των μνημονίων, έχουν περάσει οκτώ και πλέον έτη και τριάμισι, τέσσερα μνημόνια, επί της ουσίας έχει περάσει η πατρίδα μας, έχει κάνει απίστευτες θυσίες ο ελληνικός λαός, τεράστιες, ε</w:t>
      </w:r>
      <w:r>
        <w:rPr>
          <w:rFonts w:eastAsia="Times New Roman"/>
          <w:color w:val="222222"/>
          <w:szCs w:val="24"/>
          <w:shd w:val="clear" w:color="auto" w:fill="FFFFFF"/>
        </w:rPr>
        <w:t xml:space="preserve">ίχαμε ανθρώπους οι οποίοι τερμάτισαν τη ζωή τους αυτοκτονώντας, εκατοντάδες χιλιάδες συμπατριώτες μας οι οποίοι μετανάστευσαν στο εξωτερικό, εκατομμύρια ανέργων, και όλα αυτά τα προβλήματα τα οποία συμβαίνουν. Και πού φτάσαμε; Το χρέος της πατρίδας μας να </w:t>
      </w:r>
      <w:r>
        <w:rPr>
          <w:rFonts w:eastAsia="Times New Roman"/>
          <w:color w:val="222222"/>
          <w:szCs w:val="24"/>
          <w:shd w:val="clear" w:color="auto" w:fill="FFFFFF"/>
        </w:rPr>
        <w:t>είναι κατά 40 δισεκατομμύρια περίπου μεγαλύτερο από ό,τι ήταν όταν υπογράφατε το πρώτο μνημόνιο.</w:t>
      </w:r>
    </w:p>
    <w:p w14:paraId="65B25470"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υποσχόμαστε, όταν και αν έρθουμε στα πράγματα, να επανεξετάσουμε όλες αυτές τις άθλιες αποικιοκρατικές συμβάσεις που δεν εξυπηρετούν ούτε κατ’ ελάχιστο τον</w:t>
      </w:r>
      <w:r>
        <w:rPr>
          <w:rFonts w:eastAsia="Times New Roman"/>
          <w:color w:val="222222"/>
          <w:szCs w:val="24"/>
          <w:shd w:val="clear" w:color="auto" w:fill="FFFFFF"/>
        </w:rPr>
        <w:t xml:space="preserve"> ελληνικό λαό, το ελληνικό κράτος, το ελληνικό έθνος και εξυπηρετούν μόνο τις τσέπες των γνωστών νταραβεριτζήδων οι οποίοι επιβιώνουν με όλες τις κυβερνήσεις.</w:t>
      </w:r>
    </w:p>
    <w:p w14:paraId="65B25471"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πάρα πολύ.</w:t>
      </w:r>
    </w:p>
    <w:p w14:paraId="65B25472" w14:textId="77777777" w:rsidR="000F4E4F" w:rsidRDefault="00A56466">
      <w:pPr>
        <w:spacing w:line="600" w:lineRule="auto"/>
        <w:ind w:firstLine="720"/>
        <w:jc w:val="both"/>
        <w:rPr>
          <w:rFonts w:eastAsia="Times New Roman"/>
          <w:color w:val="222222"/>
          <w:szCs w:val="24"/>
          <w:shd w:val="clear" w:color="auto" w:fill="FFFFFF"/>
        </w:rPr>
      </w:pPr>
      <w:r w:rsidRPr="00F63B64">
        <w:rPr>
          <w:rFonts w:eastAsia="Times New Roman"/>
          <w:b/>
          <w:color w:val="222222"/>
          <w:szCs w:val="24"/>
          <w:shd w:val="clear" w:color="auto" w:fill="FFFFFF"/>
        </w:rPr>
        <w:lastRenderedPageBreak/>
        <w:t>ΠΡΟΕΔΡΕΥΩΝ (Αναστάσιος Κουράκης):</w:t>
      </w:r>
      <w:r>
        <w:rPr>
          <w:rFonts w:eastAsia="Times New Roman"/>
          <w:color w:val="222222"/>
          <w:szCs w:val="24"/>
          <w:shd w:val="clear" w:color="auto" w:fill="FFFFFF"/>
        </w:rPr>
        <w:t xml:space="preserve"> Ευχαριστούμε.</w:t>
      </w:r>
    </w:p>
    <w:p w14:paraId="65B25473"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Προχωρούμε με τον κ. </w:t>
      </w:r>
      <w:r>
        <w:rPr>
          <w:rFonts w:eastAsia="Times New Roman"/>
          <w:color w:val="222222"/>
          <w:szCs w:val="24"/>
          <w:shd w:val="clear" w:color="auto" w:fill="FFFFFF"/>
        </w:rPr>
        <w:t>Ανδρέα Λοβέρδο, Κοινοβουλευτικό Εκπρόσωπο της Δημοκρατικής Συμπαράταξης.</w:t>
      </w:r>
    </w:p>
    <w:p w14:paraId="65B25474"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Έχετε τον λόγο, κύριε Λοβέρδο, για δώδεκα λεπτά.</w:t>
      </w:r>
    </w:p>
    <w:p w14:paraId="65B25475" w14:textId="77777777" w:rsidR="000F4E4F" w:rsidRDefault="00A56466">
      <w:pPr>
        <w:spacing w:line="600" w:lineRule="auto"/>
        <w:ind w:firstLine="720"/>
        <w:jc w:val="both"/>
        <w:rPr>
          <w:rFonts w:eastAsia="Times New Roman"/>
          <w:color w:val="222222"/>
          <w:szCs w:val="24"/>
          <w:shd w:val="clear" w:color="auto" w:fill="FFFFFF"/>
        </w:rPr>
      </w:pPr>
      <w:r w:rsidRPr="00F63B64">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Κυρία και κύριοι συνάδελφοι, ομολογώ ότι με τα θέματα αυτού του είδους, των μεγάλων υποδομών, δεν έχω και την καλύτερη δυνατή σχέση. Τελευταία φορά που </w:t>
      </w:r>
      <w:r>
        <w:rPr>
          <w:rFonts w:eastAsia="Times New Roman"/>
          <w:color w:val="222222"/>
          <w:szCs w:val="24"/>
          <w:shd w:val="clear" w:color="auto" w:fill="FFFFFF"/>
        </w:rPr>
        <w:t>ασχολήθηκα</w:t>
      </w:r>
      <w:r>
        <w:rPr>
          <w:rFonts w:eastAsia="Times New Roman"/>
          <w:color w:val="222222"/>
          <w:szCs w:val="24"/>
          <w:shd w:val="clear" w:color="auto" w:fill="FFFFFF"/>
        </w:rPr>
        <w:t xml:space="preserve"> με προσοχή ήταν </w:t>
      </w:r>
      <w:r>
        <w:rPr>
          <w:rFonts w:eastAsia="Times New Roman"/>
          <w:color w:val="222222"/>
          <w:szCs w:val="24"/>
          <w:shd w:val="clear" w:color="auto" w:fill="FFFFFF"/>
        </w:rPr>
        <w:t>το</w:t>
      </w:r>
      <w:r>
        <w:rPr>
          <w:rFonts w:eastAsia="Times New Roman"/>
          <w:color w:val="222222"/>
          <w:szCs w:val="24"/>
          <w:shd w:val="clear" w:color="auto" w:fill="FFFFFF"/>
        </w:rPr>
        <w:t xml:space="preserve"> 2006</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2007 όταν ήμουν, στην αντιπολίτευση τότε, σκιώδης Υπουργός Δημοσίω</w:t>
      </w:r>
      <w:r>
        <w:rPr>
          <w:rFonts w:eastAsia="Times New Roman"/>
          <w:color w:val="222222"/>
          <w:szCs w:val="24"/>
          <w:shd w:val="clear" w:color="auto" w:fill="FFFFFF"/>
        </w:rPr>
        <w:t>ν Έργων και Περιβάλλοντος.</w:t>
      </w:r>
    </w:p>
    <w:p w14:paraId="65B25476"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προσπάθειά μου να μπω στο συγκεκριμένο συμβατικό δίκαιο δεν είχε ευκολίες, είχε δυσκολίες, γι’ αυτό ό,τι θα πω, ως Κοινοβουλευτικός Εκπρόσωπος της Δημοκρατικής Συμπαράταξης, θα το πω δηλώνοντας, εκεί που το χρειάζομαι, τις επιφ</w:t>
      </w:r>
      <w:r>
        <w:rPr>
          <w:rFonts w:eastAsia="Times New Roman"/>
          <w:color w:val="222222"/>
          <w:szCs w:val="24"/>
          <w:shd w:val="clear" w:color="auto" w:fill="FFFFFF"/>
        </w:rPr>
        <w:t>υλάξεις μου.</w:t>
      </w:r>
    </w:p>
    <w:p w14:paraId="65B25477"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Ανεπιφύλακτα</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όμως,</w:t>
      </w:r>
      <w:r>
        <w:rPr>
          <w:rFonts w:eastAsia="Times New Roman"/>
          <w:color w:val="222222"/>
          <w:szCs w:val="24"/>
          <w:shd w:val="clear" w:color="auto" w:fill="FFFFFF"/>
        </w:rPr>
        <w:t xml:space="preserve"> μπορώ να πω εκκινώντας ότι αντιμετωπίζοντας, από πλευράς Εθνικής Αντιπροσωπείας, την κύρωση αυτής της </w:t>
      </w:r>
      <w:r>
        <w:rPr>
          <w:rFonts w:eastAsia="Times New Roman"/>
          <w:color w:val="222222"/>
          <w:szCs w:val="24"/>
          <w:shd w:val="clear" w:color="auto" w:fill="FFFFFF"/>
        </w:rPr>
        <w:t>σ</w:t>
      </w:r>
      <w:r>
        <w:rPr>
          <w:rFonts w:eastAsia="Times New Roman"/>
          <w:color w:val="222222"/>
          <w:szCs w:val="24"/>
          <w:shd w:val="clear" w:color="auto" w:fill="FFFFFF"/>
        </w:rPr>
        <w:t xml:space="preserve">ύμβασης εν προκειμένω, αντιμετωπίζουμε ένα θέμα, μία πηγή εθνικού πλούτου, ένα συγκεκριμένο αναπτυξιακό εργαλείο από τη </w:t>
      </w:r>
      <w:r>
        <w:rPr>
          <w:rFonts w:eastAsia="Times New Roman"/>
          <w:color w:val="222222"/>
          <w:szCs w:val="24"/>
          <w:shd w:val="clear" w:color="auto" w:fill="FFFFFF"/>
        </w:rPr>
        <w:t>μία πλευρά και από την άλλη τη διευκόλυνση της ζωής των ανθρώπων.</w:t>
      </w:r>
    </w:p>
    <w:p w14:paraId="65B25478"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είχε φέρει η τύχη και όταν η κυβέρνηση της Νέας Δημοκρατίας του αείμνηστου Κωνσταντίνου Μητσοτάκη έχασε τις εκλογές το 1993</w:t>
      </w:r>
      <w:r>
        <w:rPr>
          <w:rFonts w:eastAsia="Times New Roman"/>
          <w:color w:val="222222"/>
          <w:szCs w:val="24"/>
          <w:shd w:val="clear" w:color="auto" w:fill="FFFFFF"/>
        </w:rPr>
        <w:t>,</w:t>
      </w:r>
      <w:r>
        <w:rPr>
          <w:rFonts w:eastAsia="Times New Roman"/>
          <w:color w:val="222222"/>
          <w:szCs w:val="24"/>
          <w:shd w:val="clear" w:color="auto" w:fill="FFFFFF"/>
        </w:rPr>
        <w:t xml:space="preserve"> να είμαι ως τζούνιορ δικηγόρος</w:t>
      </w:r>
      <w:r>
        <w:rPr>
          <w:rFonts w:eastAsia="Times New Roman"/>
          <w:color w:val="222222"/>
          <w:szCs w:val="24"/>
          <w:shd w:val="clear" w:color="auto" w:fill="FFFFFF"/>
        </w:rPr>
        <w:t>,</w:t>
      </w:r>
      <w:r>
        <w:rPr>
          <w:rFonts w:eastAsia="Times New Roman"/>
          <w:color w:val="222222"/>
          <w:szCs w:val="24"/>
          <w:shd w:val="clear" w:color="auto" w:fill="FFFFFF"/>
        </w:rPr>
        <w:t xml:space="preserve"> μετέχων</w:t>
      </w:r>
      <w:r>
        <w:rPr>
          <w:rFonts w:eastAsia="Times New Roman"/>
          <w:color w:val="222222"/>
          <w:szCs w:val="24"/>
          <w:shd w:val="clear" w:color="auto" w:fill="FFFFFF"/>
        </w:rPr>
        <w:t>,</w:t>
      </w:r>
      <w:r>
        <w:rPr>
          <w:rFonts w:eastAsia="Times New Roman"/>
          <w:color w:val="222222"/>
          <w:szCs w:val="24"/>
          <w:shd w:val="clear" w:color="auto" w:fill="FFFFFF"/>
        </w:rPr>
        <w:t xml:space="preserve"> στην υπόθεση της επαν</w:t>
      </w:r>
      <w:r>
        <w:rPr>
          <w:rFonts w:eastAsia="Times New Roman"/>
          <w:color w:val="222222"/>
          <w:szCs w:val="24"/>
          <w:shd w:val="clear" w:color="auto" w:fill="FFFFFF"/>
        </w:rPr>
        <w:t xml:space="preserve">αδιαπραγμάτευσης του </w:t>
      </w:r>
      <w:r>
        <w:rPr>
          <w:rFonts w:eastAsia="Times New Roman"/>
          <w:color w:val="222222"/>
          <w:szCs w:val="24"/>
          <w:shd w:val="clear" w:color="auto" w:fill="FFFFFF"/>
        </w:rPr>
        <w:t>α</w:t>
      </w:r>
      <w:r>
        <w:rPr>
          <w:rFonts w:eastAsia="Times New Roman"/>
          <w:color w:val="222222"/>
          <w:szCs w:val="24"/>
          <w:shd w:val="clear" w:color="auto" w:fill="FFFFFF"/>
        </w:rPr>
        <w:t>εροδρομίου.</w:t>
      </w:r>
    </w:p>
    <w:p w14:paraId="65B25479"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δικηγόρος με τον οποίο συνεργαζόμουν, ο καθηγητής μου Δημήτρης Τσάτσος, είχε κομβικό ρόλο ως νομικός σύμβουλος της κυβέρνησης Παπανδρέου εκείνη την εποχή. Έζησα, λοιπόν, αυτό που θα σας πω λακωνικά στο πεδίο μιας διαπραγ</w:t>
      </w:r>
      <w:r>
        <w:rPr>
          <w:rFonts w:eastAsia="Times New Roman"/>
          <w:color w:val="222222"/>
          <w:szCs w:val="24"/>
          <w:shd w:val="clear" w:color="auto" w:fill="FFFFFF"/>
        </w:rPr>
        <w:t xml:space="preserve">μάτευσης από μία σύμβαση καταρτισμένη από την κυβέρνηση της Νέας Δημοκρατίας, την οποία η νέα κυβέρνηση Ανδρέα Παπανδρέου δεν εδέχθη και την επαναδιαπραγματεύτηκε. </w:t>
      </w:r>
      <w:r>
        <w:rPr>
          <w:rFonts w:eastAsia="Times New Roman"/>
          <w:color w:val="222222"/>
          <w:szCs w:val="24"/>
          <w:shd w:val="clear" w:color="auto" w:fill="FFFFFF"/>
        </w:rPr>
        <w:t>Έ</w:t>
      </w:r>
      <w:r>
        <w:rPr>
          <w:rFonts w:eastAsia="Times New Roman"/>
          <w:color w:val="222222"/>
          <w:szCs w:val="24"/>
          <w:shd w:val="clear" w:color="auto" w:fill="FFFFFF"/>
        </w:rPr>
        <w:t>χω</w:t>
      </w:r>
      <w:r>
        <w:rPr>
          <w:rFonts w:eastAsia="Times New Roman"/>
          <w:color w:val="222222"/>
          <w:szCs w:val="24"/>
          <w:shd w:val="clear" w:color="auto" w:fill="FFFFFF"/>
        </w:rPr>
        <w:t>,</w:t>
      </w:r>
      <w:r>
        <w:rPr>
          <w:rFonts w:eastAsia="Times New Roman"/>
          <w:color w:val="222222"/>
          <w:szCs w:val="24"/>
          <w:shd w:val="clear" w:color="auto" w:fill="FFFFFF"/>
        </w:rPr>
        <w:t xml:space="preserve"> σαν </w:t>
      </w:r>
      <w:r>
        <w:rPr>
          <w:rFonts w:eastAsia="Times New Roman"/>
          <w:color w:val="222222"/>
          <w:szCs w:val="24"/>
          <w:shd w:val="clear" w:color="auto" w:fill="FFFFFF"/>
        </w:rPr>
        <w:lastRenderedPageBreak/>
        <w:t>τώρα</w:t>
      </w:r>
      <w:r>
        <w:rPr>
          <w:rFonts w:eastAsia="Times New Roman"/>
          <w:color w:val="222222"/>
          <w:szCs w:val="24"/>
          <w:shd w:val="clear" w:color="auto" w:fill="FFFFFF"/>
        </w:rPr>
        <w:t>,</w:t>
      </w:r>
      <w:r>
        <w:rPr>
          <w:rFonts w:eastAsia="Times New Roman"/>
          <w:color w:val="222222"/>
          <w:szCs w:val="24"/>
          <w:shd w:val="clear" w:color="auto" w:fill="FFFFFF"/>
        </w:rPr>
        <w:t xml:space="preserve"> μπροστά μου τους νέους όρους της συμφωνίας, τις πρώτες δυσκολίες η </w:t>
      </w:r>
      <w:r>
        <w:rPr>
          <w:rFonts w:eastAsia="Times New Roman"/>
          <w:color w:val="222222"/>
          <w:szCs w:val="24"/>
          <w:shd w:val="clear" w:color="auto" w:fill="FFFFFF"/>
        </w:rPr>
        <w:t>«</w:t>
      </w:r>
      <w:r w:rsidRPr="004019F9">
        <w:rPr>
          <w:rFonts w:eastAsia="Times New Roman"/>
          <w:color w:val="222222"/>
          <w:szCs w:val="24"/>
          <w:shd w:val="clear" w:color="auto" w:fill="FFFFFF"/>
          <w:lang w:val="en-US"/>
        </w:rPr>
        <w:t>HOCHTIEF</w:t>
      </w:r>
      <w:r>
        <w:rPr>
          <w:rFonts w:eastAsia="Times New Roman"/>
          <w:color w:val="222222"/>
          <w:szCs w:val="24"/>
          <w:shd w:val="clear" w:color="auto" w:fill="FFFFFF"/>
        </w:rPr>
        <w:t>»</w:t>
      </w:r>
      <w:r>
        <w:rPr>
          <w:rFonts w:eastAsia="Times New Roman"/>
          <w:color w:val="222222"/>
          <w:szCs w:val="24"/>
          <w:shd w:val="clear" w:color="auto" w:fill="FFFFFF"/>
        </w:rPr>
        <w:t xml:space="preserve"> να δεχτεί τις αλλαγές και τελικά την υποχώρηση της εταιρείας.</w:t>
      </w:r>
    </w:p>
    <w:p w14:paraId="65B2547A"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έχει σημασία από πού άντλησα τη δικηγορική μου εμπειρία, αλλά πάντως την άντλησα.</w:t>
      </w:r>
    </w:p>
    <w:p w14:paraId="65B2547B"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Έχουμε διαφορές -ο κ. Μανιάτης ήταν νομίζω πολύ αναλυτικός- σε πάρα πολλά πεδία, αγαπητοί συνάδελφοι της Νέ</w:t>
      </w:r>
      <w:r>
        <w:rPr>
          <w:rFonts w:eastAsia="Times New Roman"/>
          <w:color w:val="222222"/>
          <w:szCs w:val="24"/>
          <w:shd w:val="clear" w:color="auto" w:fill="FFFFFF"/>
        </w:rPr>
        <w:t xml:space="preserve">ας Δημοκρατίας. </w:t>
      </w:r>
      <w:r>
        <w:rPr>
          <w:rFonts w:eastAsia="Times New Roman"/>
          <w:color w:val="222222"/>
          <w:szCs w:val="24"/>
          <w:shd w:val="clear" w:color="auto" w:fill="FFFFFF"/>
        </w:rPr>
        <w:t>Ο</w:t>
      </w:r>
      <w:r>
        <w:rPr>
          <w:rFonts w:eastAsia="Times New Roman"/>
          <w:color w:val="222222"/>
          <w:szCs w:val="24"/>
          <w:shd w:val="clear" w:color="auto" w:fill="FFFFFF"/>
        </w:rPr>
        <w:t>ι πολιτικές μου μνήμες από τότε είναι ζωντανές, της αντιπαράθεσης που είχαμε.</w:t>
      </w:r>
    </w:p>
    <w:p w14:paraId="65B2547C" w14:textId="77777777" w:rsidR="000F4E4F" w:rsidRDefault="00A5646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Έχουμε, λοιπόν, κέρδος για το ελληνικό </w:t>
      </w:r>
      <w:r>
        <w:rPr>
          <w:rFonts w:eastAsia="Times New Roman"/>
          <w:color w:val="222222"/>
          <w:szCs w:val="24"/>
          <w:shd w:val="clear" w:color="auto" w:fill="FFFFFF"/>
        </w:rPr>
        <w:t>δ</w:t>
      </w:r>
      <w:r>
        <w:rPr>
          <w:rFonts w:eastAsia="Times New Roman"/>
          <w:color w:val="222222"/>
          <w:szCs w:val="24"/>
          <w:shd w:val="clear" w:color="auto" w:fill="FFFFFF"/>
        </w:rPr>
        <w:t>ημόσιο σε ό,τι αφορά τα χρήματα, σε ό,τι αφορά τον χρόνο, τον συμβατικό χρόνο, σε ό,τι αφορά τα προνόμια του αναδόχου, σε</w:t>
      </w:r>
      <w:r>
        <w:rPr>
          <w:rFonts w:eastAsia="Times New Roman"/>
          <w:color w:val="222222"/>
          <w:szCs w:val="24"/>
          <w:shd w:val="clear" w:color="auto" w:fill="FFFFFF"/>
        </w:rPr>
        <w:t xml:space="preserve"> ό,τι αφορά τη συμμετοχή του. Είναι τέσσερα κεντρικότατα θέματα από τα έξι τα οποία ανέφερε ο συνάδελφος </w:t>
      </w:r>
      <w:r>
        <w:rPr>
          <w:rFonts w:eastAsia="Times New Roman"/>
          <w:color w:val="222222"/>
          <w:szCs w:val="24"/>
          <w:shd w:val="clear" w:color="auto" w:fill="FFFFFF"/>
        </w:rPr>
        <w:t xml:space="preserve">κ. </w:t>
      </w:r>
      <w:r>
        <w:rPr>
          <w:rFonts w:eastAsia="Times New Roman"/>
          <w:color w:val="222222"/>
          <w:szCs w:val="24"/>
          <w:shd w:val="clear" w:color="auto" w:fill="FFFFFF"/>
        </w:rPr>
        <w:t>Μανιάτης.</w:t>
      </w:r>
    </w:p>
    <w:p w14:paraId="65B2547D" w14:textId="77777777" w:rsidR="000F4E4F" w:rsidRDefault="00A56466">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Αυτά, πέραν από αυτά που προείπα, το αεροδρόμιο ως αναπτυξιακό εργαλείο και ως μεταφορική υποδομή που έχει απλοποιήσει και διευκολύνει τη </w:t>
      </w:r>
      <w:r>
        <w:rPr>
          <w:rFonts w:eastAsia="Times New Roman"/>
          <w:color w:val="222222"/>
          <w:szCs w:val="24"/>
          <w:shd w:val="clear" w:color="auto" w:fill="FFFFFF"/>
        </w:rPr>
        <w:t xml:space="preserve">ζωή των ανθρώπων, Ελλήνων και </w:t>
      </w:r>
      <w:r>
        <w:rPr>
          <w:rFonts w:eastAsia="Times New Roman"/>
          <w:color w:val="222222"/>
          <w:szCs w:val="24"/>
          <w:shd w:val="clear" w:color="auto" w:fill="FFFFFF"/>
        </w:rPr>
        <w:lastRenderedPageBreak/>
        <w:t>μη</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Πέρα </w:t>
      </w:r>
      <w:r>
        <w:rPr>
          <w:rFonts w:eastAsia="Times New Roman"/>
          <w:color w:val="222222"/>
          <w:szCs w:val="24"/>
          <w:shd w:val="clear" w:color="auto" w:fill="FFFFFF"/>
        </w:rPr>
        <w:t xml:space="preserve">από αυτά, τα σημαντικά σημεία που προανέφερα αποτελούν έναν διαρκή πόρο για το ελληνικό </w:t>
      </w:r>
      <w:r>
        <w:rPr>
          <w:rFonts w:eastAsia="Times New Roman"/>
          <w:color w:val="222222"/>
          <w:szCs w:val="24"/>
          <w:shd w:val="clear" w:color="auto" w:fill="FFFFFF"/>
        </w:rPr>
        <w:t>δ</w:t>
      </w:r>
      <w:r>
        <w:rPr>
          <w:rFonts w:eastAsia="Times New Roman"/>
          <w:color w:val="222222"/>
          <w:szCs w:val="24"/>
          <w:shd w:val="clear" w:color="auto" w:fill="FFFFFF"/>
        </w:rPr>
        <w:t>ημόσιο.</w:t>
      </w:r>
    </w:p>
    <w:p w14:paraId="65B2547E" w14:textId="77777777" w:rsidR="000F4E4F" w:rsidRDefault="00A56466">
      <w:pPr>
        <w:spacing w:line="600" w:lineRule="auto"/>
        <w:ind w:firstLine="720"/>
        <w:jc w:val="both"/>
        <w:rPr>
          <w:rFonts w:eastAsia="Times New Roman"/>
          <w:szCs w:val="24"/>
        </w:rPr>
      </w:pPr>
      <w:r>
        <w:rPr>
          <w:rFonts w:eastAsia="Times New Roman"/>
          <w:szCs w:val="24"/>
        </w:rPr>
        <w:t>Θ</w:t>
      </w:r>
      <w:r>
        <w:rPr>
          <w:rFonts w:eastAsia="Times New Roman"/>
          <w:szCs w:val="24"/>
        </w:rPr>
        <w:t>υμάμαι την κυβέρνηση της Νέας Δημοκρατίας αργότερα, την κυβέρνηση του Κώστα Καραμανλή, πώς εισέπραττε τους επαίνους για</w:t>
      </w:r>
      <w:r>
        <w:rPr>
          <w:rFonts w:eastAsia="Times New Roman"/>
          <w:szCs w:val="24"/>
        </w:rPr>
        <w:t xml:space="preserve"> το έργο Ολυμπιακοί Αγώνες -όλα έτοιμα στα χέρια τους από τη δική μας κυβέρνηση- παθαίνοντας</w:t>
      </w:r>
      <w:r>
        <w:rPr>
          <w:rFonts w:eastAsia="Times New Roman"/>
          <w:szCs w:val="24"/>
        </w:rPr>
        <w:t>,</w:t>
      </w:r>
      <w:r>
        <w:rPr>
          <w:rFonts w:eastAsia="Times New Roman"/>
          <w:szCs w:val="24"/>
        </w:rPr>
        <w:t xml:space="preserve"> τότε</w:t>
      </w:r>
      <w:r>
        <w:rPr>
          <w:rFonts w:eastAsia="Times New Roman"/>
          <w:szCs w:val="24"/>
        </w:rPr>
        <w:t>,</w:t>
      </w:r>
      <w:r>
        <w:rPr>
          <w:rFonts w:eastAsia="Times New Roman"/>
          <w:szCs w:val="24"/>
        </w:rPr>
        <w:t xml:space="preserve"> απώλεια πρόσφατης μνήμης. </w:t>
      </w:r>
      <w:r w:rsidRPr="00DC0FA6">
        <w:rPr>
          <w:rFonts w:eastAsia="Times New Roman"/>
          <w:szCs w:val="24"/>
        </w:rPr>
        <w:t>Ξέχασε τι έκανε</w:t>
      </w:r>
      <w:r>
        <w:rPr>
          <w:rFonts w:eastAsia="Times New Roman"/>
          <w:szCs w:val="24"/>
        </w:rPr>
        <w:t>, πώ</w:t>
      </w:r>
      <w:r w:rsidRPr="00DC0FA6">
        <w:rPr>
          <w:rFonts w:eastAsia="Times New Roman"/>
          <w:szCs w:val="24"/>
        </w:rPr>
        <w:t>ς υπονόμευσε όλη αυτή</w:t>
      </w:r>
      <w:r>
        <w:rPr>
          <w:rFonts w:eastAsia="Times New Roman"/>
          <w:szCs w:val="24"/>
        </w:rPr>
        <w:t>ν</w:t>
      </w:r>
      <w:r w:rsidRPr="00DC0FA6">
        <w:rPr>
          <w:rFonts w:eastAsia="Times New Roman"/>
          <w:szCs w:val="24"/>
        </w:rPr>
        <w:t xml:space="preserve"> τη διαδικασία</w:t>
      </w:r>
      <w:r>
        <w:rPr>
          <w:rFonts w:eastAsia="Times New Roman"/>
          <w:szCs w:val="24"/>
        </w:rPr>
        <w:t>.</w:t>
      </w:r>
      <w:r w:rsidRPr="00DC0FA6">
        <w:rPr>
          <w:rFonts w:eastAsia="Times New Roman"/>
          <w:szCs w:val="24"/>
        </w:rPr>
        <w:t xml:space="preserve"> Αυτά όλα τα θυμάμαι</w:t>
      </w:r>
      <w:r>
        <w:rPr>
          <w:rFonts w:eastAsia="Times New Roman"/>
          <w:szCs w:val="24"/>
        </w:rPr>
        <w:t>, α</w:t>
      </w:r>
      <w:r w:rsidRPr="00DC0FA6">
        <w:rPr>
          <w:rFonts w:eastAsia="Times New Roman"/>
          <w:szCs w:val="24"/>
        </w:rPr>
        <w:t xml:space="preserve">λλά </w:t>
      </w:r>
      <w:r>
        <w:rPr>
          <w:rFonts w:eastAsia="Times New Roman"/>
          <w:szCs w:val="24"/>
        </w:rPr>
        <w:t>–</w:t>
      </w:r>
      <w:r w:rsidRPr="00DC0FA6">
        <w:rPr>
          <w:rFonts w:eastAsia="Times New Roman"/>
          <w:szCs w:val="24"/>
        </w:rPr>
        <w:t>επαναλαμβάνω</w:t>
      </w:r>
      <w:r>
        <w:rPr>
          <w:rFonts w:eastAsia="Times New Roman"/>
          <w:szCs w:val="24"/>
        </w:rPr>
        <w:t>-</w:t>
      </w:r>
      <w:r w:rsidRPr="00DC0FA6">
        <w:rPr>
          <w:rFonts w:eastAsia="Times New Roman"/>
          <w:szCs w:val="24"/>
        </w:rPr>
        <w:t xml:space="preserve"> χωρίς να εί</w:t>
      </w:r>
      <w:r>
        <w:rPr>
          <w:rFonts w:eastAsia="Times New Roman"/>
          <w:szCs w:val="24"/>
        </w:rPr>
        <w:t>μ</w:t>
      </w:r>
      <w:r w:rsidRPr="00DC0FA6">
        <w:rPr>
          <w:rFonts w:eastAsia="Times New Roman"/>
          <w:szCs w:val="24"/>
        </w:rPr>
        <w:t>αι ο απ</w:t>
      </w:r>
      <w:r>
        <w:rPr>
          <w:rFonts w:eastAsia="Times New Roman"/>
          <w:szCs w:val="24"/>
        </w:rPr>
        <w:t xml:space="preserve">ολύτως </w:t>
      </w:r>
      <w:r w:rsidRPr="00DC0FA6">
        <w:rPr>
          <w:rFonts w:eastAsia="Times New Roman"/>
          <w:szCs w:val="24"/>
        </w:rPr>
        <w:t xml:space="preserve">ειδικός για να μπω στα ζητήματα του συγκεκριμένου συμβατικού δικαίου και να βοηθήσω την </w:t>
      </w:r>
      <w:r>
        <w:rPr>
          <w:rFonts w:eastAsia="Times New Roman"/>
          <w:szCs w:val="24"/>
        </w:rPr>
        <w:t>Εθ</w:t>
      </w:r>
      <w:r w:rsidRPr="00DC0FA6">
        <w:rPr>
          <w:rFonts w:eastAsia="Times New Roman"/>
          <w:szCs w:val="24"/>
        </w:rPr>
        <w:t xml:space="preserve">νική </w:t>
      </w:r>
      <w:r>
        <w:rPr>
          <w:rFonts w:eastAsia="Times New Roman"/>
          <w:szCs w:val="24"/>
        </w:rPr>
        <w:t>Αντιπροσωπεία.</w:t>
      </w:r>
    </w:p>
    <w:p w14:paraId="65B2547F" w14:textId="77777777" w:rsidR="000F4E4F" w:rsidRDefault="00A56466">
      <w:pPr>
        <w:spacing w:line="600" w:lineRule="auto"/>
        <w:ind w:firstLine="720"/>
        <w:jc w:val="both"/>
        <w:rPr>
          <w:rFonts w:eastAsia="Times New Roman"/>
          <w:szCs w:val="24"/>
        </w:rPr>
      </w:pPr>
      <w:r>
        <w:rPr>
          <w:rFonts w:eastAsia="Times New Roman"/>
          <w:szCs w:val="24"/>
        </w:rPr>
        <w:t xml:space="preserve">Πάμε </w:t>
      </w:r>
      <w:r w:rsidRPr="00DC0FA6">
        <w:rPr>
          <w:rFonts w:eastAsia="Times New Roman"/>
          <w:szCs w:val="24"/>
        </w:rPr>
        <w:t>στα τωρινά</w:t>
      </w:r>
      <w:r>
        <w:rPr>
          <w:rFonts w:eastAsia="Times New Roman"/>
          <w:szCs w:val="24"/>
        </w:rPr>
        <w:t>.</w:t>
      </w:r>
      <w:r w:rsidRPr="00DC0FA6">
        <w:rPr>
          <w:rFonts w:eastAsia="Times New Roman"/>
          <w:szCs w:val="24"/>
        </w:rPr>
        <w:t xml:space="preserve"> Ακούμε πριν από μήνες ότι η ανανέωση </w:t>
      </w:r>
      <w:r>
        <w:rPr>
          <w:rFonts w:eastAsia="Times New Roman"/>
          <w:szCs w:val="24"/>
        </w:rPr>
        <w:t xml:space="preserve">της σύμβασης με το καναδικό </w:t>
      </w:r>
      <w:r>
        <w:rPr>
          <w:rFonts w:eastAsia="Times New Roman"/>
          <w:szCs w:val="24"/>
          <w:lang w:val="en-US"/>
        </w:rPr>
        <w:t>fund</w:t>
      </w:r>
      <w:r w:rsidRPr="00191151">
        <w:rPr>
          <w:rFonts w:eastAsia="Times New Roman"/>
          <w:szCs w:val="24"/>
        </w:rPr>
        <w:t xml:space="preserve"> </w:t>
      </w:r>
      <w:r w:rsidRPr="00DC0FA6">
        <w:rPr>
          <w:rFonts w:eastAsia="Times New Roman"/>
          <w:szCs w:val="24"/>
        </w:rPr>
        <w:t>είναι ανανέωση της σύμβασης</w:t>
      </w:r>
      <w:r>
        <w:rPr>
          <w:rFonts w:eastAsia="Times New Roman"/>
          <w:szCs w:val="24"/>
        </w:rPr>
        <w:t>, ότι δηλαδή</w:t>
      </w:r>
      <w:r w:rsidRPr="00DC0FA6">
        <w:rPr>
          <w:rFonts w:eastAsia="Times New Roman"/>
          <w:szCs w:val="24"/>
        </w:rPr>
        <w:t xml:space="preserve"> η δυνατότητα που δί</w:t>
      </w:r>
      <w:r w:rsidRPr="00DC0FA6">
        <w:rPr>
          <w:rFonts w:eastAsia="Times New Roman"/>
          <w:szCs w:val="24"/>
        </w:rPr>
        <w:t>νει το άρθρο 4 παράγραφος 2 τ</w:t>
      </w:r>
      <w:r>
        <w:rPr>
          <w:rFonts w:eastAsia="Times New Roman"/>
          <w:szCs w:val="24"/>
        </w:rPr>
        <w:t>ης συμβάσεως του 19</w:t>
      </w:r>
      <w:r w:rsidRPr="00DC0FA6">
        <w:rPr>
          <w:rFonts w:eastAsia="Times New Roman"/>
          <w:szCs w:val="24"/>
        </w:rPr>
        <w:t>95</w:t>
      </w:r>
      <w:r w:rsidRPr="00191151">
        <w:rPr>
          <w:rFonts w:eastAsia="Times New Roman"/>
          <w:szCs w:val="24"/>
        </w:rPr>
        <w:t>,</w:t>
      </w:r>
      <w:r w:rsidRPr="00DC0FA6">
        <w:rPr>
          <w:rFonts w:eastAsia="Times New Roman"/>
          <w:szCs w:val="24"/>
        </w:rPr>
        <w:t xml:space="preserve"> </w:t>
      </w:r>
      <w:r>
        <w:rPr>
          <w:rFonts w:eastAsia="Times New Roman"/>
          <w:szCs w:val="24"/>
        </w:rPr>
        <w:t xml:space="preserve">που </w:t>
      </w:r>
      <w:r w:rsidRPr="00DC0FA6">
        <w:rPr>
          <w:rFonts w:eastAsia="Times New Roman"/>
          <w:szCs w:val="24"/>
        </w:rPr>
        <w:t>ήταν να ανανεωθεί η σύμβαση ή να γίνει ανοιχτός διαγωνισμός</w:t>
      </w:r>
      <w:r w:rsidRPr="00191151">
        <w:rPr>
          <w:rFonts w:eastAsia="Times New Roman"/>
          <w:szCs w:val="24"/>
        </w:rPr>
        <w:t>,</w:t>
      </w:r>
      <w:r w:rsidRPr="00DC0FA6">
        <w:rPr>
          <w:rFonts w:eastAsia="Times New Roman"/>
          <w:szCs w:val="24"/>
        </w:rPr>
        <w:t xml:space="preserve"> δεν αξιοποιείται</w:t>
      </w:r>
      <w:r>
        <w:rPr>
          <w:rFonts w:eastAsia="Times New Roman"/>
          <w:szCs w:val="24"/>
        </w:rPr>
        <w:t>.</w:t>
      </w:r>
      <w:r w:rsidRPr="00DC0FA6">
        <w:rPr>
          <w:rFonts w:eastAsia="Times New Roman"/>
          <w:szCs w:val="24"/>
        </w:rPr>
        <w:t xml:space="preserve"> </w:t>
      </w:r>
    </w:p>
    <w:p w14:paraId="65B25480" w14:textId="77777777" w:rsidR="000F4E4F" w:rsidRDefault="00A56466">
      <w:pPr>
        <w:spacing w:line="600" w:lineRule="auto"/>
        <w:ind w:firstLine="720"/>
        <w:jc w:val="both"/>
        <w:rPr>
          <w:rFonts w:eastAsia="Times New Roman"/>
          <w:szCs w:val="24"/>
        </w:rPr>
      </w:pPr>
      <w:r>
        <w:rPr>
          <w:rFonts w:eastAsia="Times New Roman"/>
          <w:szCs w:val="24"/>
        </w:rPr>
        <w:t xml:space="preserve">Εδώ τηρώ επιφύλαξη. </w:t>
      </w:r>
      <w:r>
        <w:rPr>
          <w:rFonts w:eastAsia="Times New Roman"/>
          <w:szCs w:val="24"/>
        </w:rPr>
        <w:t>Α</w:t>
      </w:r>
      <w:r>
        <w:rPr>
          <w:rFonts w:eastAsia="Times New Roman"/>
          <w:szCs w:val="24"/>
        </w:rPr>
        <w:t>ναφέρομαι και στον κ. Γιάννη Μανιάτη. Δεν είμαι βέβαιος π</w:t>
      </w:r>
      <w:r w:rsidRPr="00DC0FA6">
        <w:rPr>
          <w:rFonts w:eastAsia="Times New Roman"/>
          <w:szCs w:val="24"/>
        </w:rPr>
        <w:t>οιος όρος είναι συμφερότερο</w:t>
      </w:r>
      <w:r>
        <w:rPr>
          <w:rFonts w:eastAsia="Times New Roman"/>
          <w:szCs w:val="24"/>
        </w:rPr>
        <w:t>ς</w:t>
      </w:r>
      <w:r w:rsidRPr="00DC0FA6">
        <w:rPr>
          <w:rFonts w:eastAsia="Times New Roman"/>
          <w:szCs w:val="24"/>
        </w:rPr>
        <w:t xml:space="preserve"> </w:t>
      </w:r>
      <w:r w:rsidRPr="00191151">
        <w:rPr>
          <w:rFonts w:eastAsia="Times New Roman"/>
          <w:szCs w:val="24"/>
        </w:rPr>
        <w:t>-</w:t>
      </w:r>
      <w:r w:rsidRPr="00DC0FA6">
        <w:rPr>
          <w:rFonts w:eastAsia="Times New Roman"/>
          <w:szCs w:val="24"/>
        </w:rPr>
        <w:t xml:space="preserve">για να </w:t>
      </w:r>
      <w:r>
        <w:rPr>
          <w:rFonts w:eastAsia="Times New Roman"/>
          <w:szCs w:val="24"/>
        </w:rPr>
        <w:lastRenderedPageBreak/>
        <w:t>εί</w:t>
      </w:r>
      <w:r w:rsidRPr="00DC0FA6">
        <w:rPr>
          <w:rFonts w:eastAsia="Times New Roman"/>
          <w:szCs w:val="24"/>
        </w:rPr>
        <w:t>μαι</w:t>
      </w:r>
      <w:r w:rsidRPr="00DC0FA6">
        <w:rPr>
          <w:rFonts w:eastAsia="Times New Roman"/>
          <w:szCs w:val="24"/>
        </w:rPr>
        <w:t xml:space="preserve"> εγώ ειλικρινής</w:t>
      </w:r>
      <w:r>
        <w:rPr>
          <w:rFonts w:eastAsia="Times New Roman"/>
          <w:szCs w:val="24"/>
        </w:rPr>
        <w:t>.</w:t>
      </w:r>
      <w:r w:rsidRPr="00DC0FA6">
        <w:rPr>
          <w:rFonts w:eastAsia="Times New Roman"/>
          <w:szCs w:val="24"/>
        </w:rPr>
        <w:t xml:space="preserve"> </w:t>
      </w:r>
      <w:r>
        <w:rPr>
          <w:rFonts w:eastAsia="Times New Roman"/>
          <w:szCs w:val="24"/>
        </w:rPr>
        <w:t xml:space="preserve">Υπάρχει δυνατότητα και </w:t>
      </w:r>
      <w:r w:rsidRPr="00DC0FA6">
        <w:rPr>
          <w:rFonts w:eastAsia="Times New Roman"/>
          <w:szCs w:val="24"/>
        </w:rPr>
        <w:t>υπάρχουν εκτιμήσεις και προ</w:t>
      </w:r>
      <w:r>
        <w:rPr>
          <w:rFonts w:eastAsia="Times New Roman"/>
          <w:szCs w:val="24"/>
        </w:rPr>
        <w:t>σεγγίσεις που λένε ότι από το 1 δισεκατομμύριο 200 εκατομμύρια -</w:t>
      </w:r>
      <w:r w:rsidRPr="00DC0FA6">
        <w:rPr>
          <w:rFonts w:eastAsia="Times New Roman"/>
          <w:szCs w:val="24"/>
        </w:rPr>
        <w:t>πόσο ήταν το τελικό τίμημα</w:t>
      </w:r>
      <w:r>
        <w:rPr>
          <w:rFonts w:eastAsia="Times New Roman"/>
          <w:szCs w:val="24"/>
        </w:rPr>
        <w:t>-</w:t>
      </w:r>
      <w:r w:rsidRPr="00DC0FA6">
        <w:rPr>
          <w:rFonts w:eastAsia="Times New Roman"/>
          <w:szCs w:val="24"/>
        </w:rPr>
        <w:t xml:space="preserve"> ο ανοιχτός διαγωνισμός που ήταν ελεύθερος στη διακριτική μας </w:t>
      </w:r>
      <w:r>
        <w:rPr>
          <w:rFonts w:eastAsia="Times New Roman"/>
          <w:szCs w:val="24"/>
        </w:rPr>
        <w:t xml:space="preserve">ευχέρεια, </w:t>
      </w:r>
      <w:r w:rsidRPr="00DC0FA6">
        <w:rPr>
          <w:rFonts w:eastAsia="Times New Roman"/>
          <w:szCs w:val="24"/>
        </w:rPr>
        <w:t>λέει η προσέγγιση αυτή</w:t>
      </w:r>
      <w:r>
        <w:rPr>
          <w:rFonts w:eastAsia="Times New Roman"/>
          <w:szCs w:val="24"/>
        </w:rPr>
        <w:t>,</w:t>
      </w:r>
      <w:r w:rsidRPr="00DC0FA6">
        <w:rPr>
          <w:rFonts w:eastAsia="Times New Roman"/>
          <w:szCs w:val="24"/>
        </w:rPr>
        <w:t xml:space="preserve"> θα</w:t>
      </w:r>
      <w:r w:rsidRPr="00DC0FA6">
        <w:rPr>
          <w:rFonts w:eastAsia="Times New Roman"/>
          <w:szCs w:val="24"/>
        </w:rPr>
        <w:t xml:space="preserve"> έφερνε πολύ μεγαλύτερα οφέλη</w:t>
      </w:r>
      <w:r>
        <w:rPr>
          <w:rFonts w:eastAsia="Times New Roman"/>
          <w:szCs w:val="24"/>
        </w:rPr>
        <w:t xml:space="preserve">. Ανέρχονται στα δύο δισεκατομμύρια. Είναι </w:t>
      </w:r>
      <w:r w:rsidRPr="00DC0FA6">
        <w:rPr>
          <w:rFonts w:eastAsia="Times New Roman"/>
          <w:szCs w:val="24"/>
        </w:rPr>
        <w:t xml:space="preserve">μεγάλη </w:t>
      </w:r>
      <w:r>
        <w:rPr>
          <w:rFonts w:eastAsia="Times New Roman"/>
          <w:szCs w:val="24"/>
        </w:rPr>
        <w:t xml:space="preserve">η </w:t>
      </w:r>
      <w:r w:rsidRPr="00DC0FA6">
        <w:rPr>
          <w:rFonts w:eastAsia="Times New Roman"/>
          <w:szCs w:val="24"/>
        </w:rPr>
        <w:t>διαφορά</w:t>
      </w:r>
      <w:r>
        <w:rPr>
          <w:rFonts w:eastAsia="Times New Roman"/>
          <w:szCs w:val="24"/>
        </w:rPr>
        <w:t>,</w:t>
      </w:r>
      <w:r w:rsidRPr="00DC0FA6">
        <w:rPr>
          <w:rFonts w:eastAsia="Times New Roman"/>
          <w:szCs w:val="24"/>
        </w:rPr>
        <w:t xml:space="preserve"> δηλαδή</w:t>
      </w:r>
      <w:r>
        <w:rPr>
          <w:rFonts w:eastAsia="Times New Roman"/>
          <w:szCs w:val="24"/>
        </w:rPr>
        <w:t>.</w:t>
      </w:r>
    </w:p>
    <w:p w14:paraId="65B25481" w14:textId="77777777" w:rsidR="000F4E4F" w:rsidRDefault="00A56466">
      <w:pPr>
        <w:spacing w:line="600" w:lineRule="auto"/>
        <w:ind w:firstLine="720"/>
        <w:jc w:val="both"/>
        <w:rPr>
          <w:rFonts w:eastAsia="Times New Roman"/>
          <w:szCs w:val="24"/>
        </w:rPr>
      </w:pPr>
      <w:r w:rsidRPr="00DC0FA6">
        <w:rPr>
          <w:rFonts w:eastAsia="Times New Roman"/>
          <w:szCs w:val="24"/>
        </w:rPr>
        <w:t>Ωστόσο</w:t>
      </w:r>
      <w:r>
        <w:rPr>
          <w:rFonts w:eastAsia="Times New Roman"/>
          <w:szCs w:val="24"/>
        </w:rPr>
        <w:t>,</w:t>
      </w:r>
      <w:r w:rsidRPr="00DC0FA6">
        <w:rPr>
          <w:rFonts w:eastAsia="Times New Roman"/>
          <w:szCs w:val="24"/>
        </w:rPr>
        <w:t xml:space="preserve"> επειδή ο εχθρός του καλού είναι το καλύτερο</w:t>
      </w:r>
      <w:r w:rsidRPr="00F17BD5">
        <w:rPr>
          <w:rFonts w:eastAsia="Times New Roman"/>
          <w:szCs w:val="24"/>
        </w:rPr>
        <w:t>,</w:t>
      </w:r>
      <w:r w:rsidRPr="00DC0FA6">
        <w:rPr>
          <w:rFonts w:eastAsia="Times New Roman"/>
          <w:szCs w:val="24"/>
        </w:rPr>
        <w:t xml:space="preserve"> καταγράφω την επιφύλαξή μου</w:t>
      </w:r>
      <w:r>
        <w:rPr>
          <w:rFonts w:eastAsia="Times New Roman"/>
          <w:szCs w:val="24"/>
        </w:rPr>
        <w:t>. Αρθρώνω</w:t>
      </w:r>
      <w:r w:rsidRPr="00DC0FA6">
        <w:rPr>
          <w:rFonts w:eastAsia="Times New Roman"/>
          <w:szCs w:val="24"/>
        </w:rPr>
        <w:t xml:space="preserve"> το επιχείρημα</w:t>
      </w:r>
      <w:r w:rsidRPr="00F17BD5">
        <w:rPr>
          <w:rFonts w:eastAsia="Times New Roman"/>
          <w:szCs w:val="24"/>
        </w:rPr>
        <w:t>,</w:t>
      </w:r>
      <w:r w:rsidRPr="00DC0FA6">
        <w:rPr>
          <w:rFonts w:eastAsia="Times New Roman"/>
          <w:szCs w:val="24"/>
        </w:rPr>
        <w:t xml:space="preserve"> χωρίς την απόλυτη βεβαιότητα ότι αυτό που λέω είναι σ</w:t>
      </w:r>
      <w:r w:rsidRPr="00DC0FA6">
        <w:rPr>
          <w:rFonts w:eastAsia="Times New Roman"/>
          <w:szCs w:val="24"/>
        </w:rPr>
        <w:t xml:space="preserve">ωστό και έτσι </w:t>
      </w:r>
      <w:r>
        <w:rPr>
          <w:rFonts w:eastAsia="Times New Roman"/>
          <w:szCs w:val="24"/>
        </w:rPr>
        <w:t>έ</w:t>
      </w:r>
      <w:r w:rsidRPr="00DC0FA6">
        <w:rPr>
          <w:rFonts w:eastAsia="Times New Roman"/>
          <w:szCs w:val="24"/>
        </w:rPr>
        <w:t xml:space="preserve">πρεπε να </w:t>
      </w:r>
      <w:r>
        <w:rPr>
          <w:rFonts w:eastAsia="Times New Roman"/>
          <w:szCs w:val="24"/>
        </w:rPr>
        <w:t xml:space="preserve">έχει </w:t>
      </w:r>
      <w:r w:rsidRPr="00DC0FA6">
        <w:rPr>
          <w:rFonts w:eastAsia="Times New Roman"/>
          <w:szCs w:val="24"/>
        </w:rPr>
        <w:t>γίνει</w:t>
      </w:r>
      <w:r>
        <w:rPr>
          <w:rFonts w:eastAsia="Times New Roman"/>
          <w:szCs w:val="24"/>
        </w:rPr>
        <w:t>. Στέκομαι σε αυτό</w:t>
      </w:r>
      <w:r w:rsidRPr="00DC0FA6">
        <w:rPr>
          <w:rFonts w:eastAsia="Times New Roman"/>
          <w:szCs w:val="24"/>
        </w:rPr>
        <w:t xml:space="preserve"> το οποίο έγινε</w:t>
      </w:r>
      <w:r>
        <w:rPr>
          <w:rFonts w:eastAsia="Times New Roman"/>
          <w:szCs w:val="24"/>
        </w:rPr>
        <w:t>. Εκτιμήθηκε -</w:t>
      </w:r>
      <w:r w:rsidRPr="00DC0FA6">
        <w:rPr>
          <w:rFonts w:eastAsia="Times New Roman"/>
          <w:szCs w:val="24"/>
        </w:rPr>
        <w:t xml:space="preserve">και αυτό είναι ζήτημα </w:t>
      </w:r>
      <w:r>
        <w:rPr>
          <w:rFonts w:eastAsia="Times New Roman"/>
          <w:szCs w:val="24"/>
        </w:rPr>
        <w:t xml:space="preserve">ελέγχου </w:t>
      </w:r>
      <w:r w:rsidRPr="00DC0FA6">
        <w:rPr>
          <w:rFonts w:eastAsia="Times New Roman"/>
          <w:szCs w:val="24"/>
        </w:rPr>
        <w:t>αργότερα</w:t>
      </w:r>
      <w:r>
        <w:rPr>
          <w:rFonts w:eastAsia="Times New Roman"/>
          <w:szCs w:val="24"/>
        </w:rPr>
        <w:t>-</w:t>
      </w:r>
      <w:r w:rsidRPr="00DC0FA6">
        <w:rPr>
          <w:rFonts w:eastAsia="Times New Roman"/>
          <w:szCs w:val="24"/>
        </w:rPr>
        <w:t xml:space="preserve"> ότι αυτή είναι η καλύτερη μέθοδος</w:t>
      </w:r>
      <w:r>
        <w:rPr>
          <w:rFonts w:eastAsia="Times New Roman"/>
          <w:szCs w:val="24"/>
        </w:rPr>
        <w:t>.</w:t>
      </w:r>
      <w:r w:rsidRPr="00DC0FA6">
        <w:rPr>
          <w:rFonts w:eastAsia="Times New Roman"/>
          <w:szCs w:val="24"/>
        </w:rPr>
        <w:t xml:space="preserve"> Ας το δεχτούμε</w:t>
      </w:r>
      <w:r>
        <w:rPr>
          <w:rFonts w:eastAsia="Times New Roman"/>
          <w:szCs w:val="24"/>
        </w:rPr>
        <w:t xml:space="preserve">. </w:t>
      </w:r>
    </w:p>
    <w:p w14:paraId="65B25482" w14:textId="77777777" w:rsidR="000F4E4F" w:rsidRDefault="00A56466">
      <w:pPr>
        <w:spacing w:line="600" w:lineRule="auto"/>
        <w:ind w:firstLine="720"/>
        <w:jc w:val="both"/>
        <w:rPr>
          <w:rFonts w:eastAsia="Times New Roman"/>
          <w:szCs w:val="24"/>
        </w:rPr>
      </w:pPr>
      <w:r>
        <w:rPr>
          <w:rFonts w:eastAsia="Times New Roman"/>
          <w:szCs w:val="24"/>
        </w:rPr>
        <w:t>Δεν</w:t>
      </w:r>
      <w:r w:rsidRPr="00DC0FA6">
        <w:rPr>
          <w:rFonts w:eastAsia="Times New Roman"/>
          <w:szCs w:val="24"/>
        </w:rPr>
        <w:t xml:space="preserve"> προβληματίζει τους συναδέλφους της </w:t>
      </w:r>
      <w:r>
        <w:rPr>
          <w:rFonts w:eastAsia="Times New Roman"/>
          <w:szCs w:val="24"/>
        </w:rPr>
        <w:t>Μ</w:t>
      </w:r>
      <w:r>
        <w:rPr>
          <w:rFonts w:eastAsia="Times New Roman"/>
          <w:szCs w:val="24"/>
        </w:rPr>
        <w:t>ειοψηφίας</w:t>
      </w:r>
      <w:r>
        <w:rPr>
          <w:rFonts w:eastAsia="Times New Roman"/>
          <w:szCs w:val="24"/>
        </w:rPr>
        <w:t>,</w:t>
      </w:r>
      <w:r w:rsidRPr="00DC0FA6">
        <w:rPr>
          <w:rFonts w:eastAsia="Times New Roman"/>
          <w:szCs w:val="24"/>
        </w:rPr>
        <w:t xml:space="preserve"> </w:t>
      </w:r>
      <w:r>
        <w:rPr>
          <w:rFonts w:eastAsia="Times New Roman"/>
          <w:szCs w:val="24"/>
        </w:rPr>
        <w:t xml:space="preserve">η διαφορά του </w:t>
      </w:r>
      <w:r w:rsidRPr="00DC0FA6">
        <w:rPr>
          <w:rFonts w:eastAsia="Times New Roman"/>
          <w:szCs w:val="24"/>
        </w:rPr>
        <w:t>τ</w:t>
      </w:r>
      <w:r>
        <w:rPr>
          <w:rFonts w:eastAsia="Times New Roman"/>
          <w:szCs w:val="24"/>
        </w:rPr>
        <w:t>ι</w:t>
      </w:r>
      <w:r w:rsidRPr="00DC0FA6">
        <w:rPr>
          <w:rFonts w:eastAsia="Times New Roman"/>
          <w:szCs w:val="24"/>
        </w:rPr>
        <w:t xml:space="preserve">μήματος από </w:t>
      </w:r>
      <w:r>
        <w:rPr>
          <w:rFonts w:eastAsia="Times New Roman"/>
          <w:szCs w:val="24"/>
        </w:rPr>
        <w:t xml:space="preserve">τα </w:t>
      </w:r>
      <w:r w:rsidRPr="00DC0FA6">
        <w:rPr>
          <w:rFonts w:eastAsia="Times New Roman"/>
          <w:szCs w:val="24"/>
        </w:rPr>
        <w:t>480 εκατομμύρια</w:t>
      </w:r>
      <w:r>
        <w:rPr>
          <w:rFonts w:eastAsia="Times New Roman"/>
          <w:szCs w:val="24"/>
        </w:rPr>
        <w:t xml:space="preserve"> ευρώ</w:t>
      </w:r>
      <w:r w:rsidRPr="00DC0FA6">
        <w:rPr>
          <w:rFonts w:eastAsia="Times New Roman"/>
          <w:szCs w:val="24"/>
        </w:rPr>
        <w:t xml:space="preserve"> στ</w:t>
      </w:r>
      <w:r>
        <w:rPr>
          <w:rFonts w:eastAsia="Times New Roman"/>
          <w:szCs w:val="24"/>
        </w:rPr>
        <w:t>ο</w:t>
      </w:r>
      <w:r w:rsidRPr="00DC0FA6">
        <w:rPr>
          <w:rFonts w:eastAsia="Times New Roman"/>
          <w:szCs w:val="24"/>
        </w:rPr>
        <w:t xml:space="preserve"> 1</w:t>
      </w:r>
      <w:r>
        <w:rPr>
          <w:rFonts w:eastAsia="Times New Roman"/>
          <w:szCs w:val="24"/>
        </w:rPr>
        <w:t xml:space="preserve"> δισεκατομμύριο </w:t>
      </w:r>
      <w:r w:rsidRPr="00DC0FA6">
        <w:rPr>
          <w:rFonts w:eastAsia="Times New Roman"/>
          <w:szCs w:val="24"/>
        </w:rPr>
        <w:t>200</w:t>
      </w:r>
      <w:r>
        <w:rPr>
          <w:rFonts w:eastAsia="Times New Roman"/>
          <w:szCs w:val="24"/>
        </w:rPr>
        <w:t xml:space="preserve"> εκατομμύρια</w:t>
      </w:r>
      <w:r>
        <w:rPr>
          <w:rFonts w:eastAsia="Times New Roman"/>
          <w:szCs w:val="24"/>
        </w:rPr>
        <w:t xml:space="preserve"> ευρώ</w:t>
      </w:r>
      <w:r w:rsidRPr="00DC0FA6">
        <w:rPr>
          <w:rFonts w:eastAsia="Times New Roman"/>
          <w:szCs w:val="24"/>
        </w:rPr>
        <w:t xml:space="preserve"> </w:t>
      </w:r>
      <w:r>
        <w:rPr>
          <w:rFonts w:eastAsia="Times New Roman"/>
          <w:szCs w:val="24"/>
        </w:rPr>
        <w:t xml:space="preserve">και ο τρόπος που προέκυψε </w:t>
      </w:r>
      <w:r w:rsidRPr="00DC0FA6">
        <w:rPr>
          <w:rFonts w:eastAsia="Times New Roman"/>
          <w:szCs w:val="24"/>
        </w:rPr>
        <w:t>η διαφορά</w:t>
      </w:r>
      <w:r>
        <w:rPr>
          <w:rFonts w:eastAsia="Times New Roman"/>
          <w:szCs w:val="24"/>
        </w:rPr>
        <w:t>;</w:t>
      </w:r>
    </w:p>
    <w:p w14:paraId="65B25483" w14:textId="77777777" w:rsidR="000F4E4F" w:rsidRDefault="00A56466">
      <w:pPr>
        <w:spacing w:line="600" w:lineRule="auto"/>
        <w:ind w:firstLine="720"/>
        <w:jc w:val="both"/>
        <w:rPr>
          <w:rFonts w:eastAsia="Times New Roman"/>
          <w:szCs w:val="24"/>
        </w:rPr>
      </w:pPr>
      <w:r>
        <w:rPr>
          <w:rFonts w:eastAsia="Times New Roman"/>
          <w:szCs w:val="24"/>
        </w:rPr>
        <w:t xml:space="preserve">Δηλαδή, </w:t>
      </w:r>
      <w:r w:rsidRPr="00DC0FA6">
        <w:rPr>
          <w:rFonts w:eastAsia="Times New Roman"/>
          <w:szCs w:val="24"/>
        </w:rPr>
        <w:t>μία επισήμανση από την Ευρωπαϊκή Επιτροπή</w:t>
      </w:r>
      <w:r>
        <w:rPr>
          <w:rFonts w:eastAsia="Times New Roman"/>
          <w:szCs w:val="24"/>
        </w:rPr>
        <w:t>,</w:t>
      </w:r>
      <w:r w:rsidRPr="00DC0FA6">
        <w:rPr>
          <w:rFonts w:eastAsia="Times New Roman"/>
          <w:szCs w:val="24"/>
        </w:rPr>
        <w:t xml:space="preserve"> από τη Γενική Διεύθυνση Ανταγωνισμού </w:t>
      </w:r>
      <w:r>
        <w:rPr>
          <w:rFonts w:eastAsia="Times New Roman"/>
          <w:szCs w:val="24"/>
        </w:rPr>
        <w:t xml:space="preserve">δεν προβληματίζει; Ως </w:t>
      </w:r>
      <w:r>
        <w:rPr>
          <w:rFonts w:eastAsia="Times New Roman"/>
          <w:szCs w:val="24"/>
        </w:rPr>
        <w:lastRenderedPageBreak/>
        <w:t>διά</w:t>
      </w:r>
      <w:r w:rsidRPr="00DC0FA6">
        <w:rPr>
          <w:rFonts w:eastAsia="Times New Roman"/>
          <w:szCs w:val="24"/>
        </w:rPr>
        <w:t xml:space="preserve"> μαγείας έγινε αυτό</w:t>
      </w:r>
      <w:r>
        <w:rPr>
          <w:rFonts w:eastAsia="Times New Roman"/>
          <w:szCs w:val="24"/>
        </w:rPr>
        <w:t>;</w:t>
      </w:r>
      <w:r w:rsidRPr="00DC0FA6">
        <w:rPr>
          <w:rFonts w:eastAsia="Times New Roman"/>
          <w:szCs w:val="24"/>
        </w:rPr>
        <w:t xml:space="preserve"> Οι διαφορές αυτών των </w:t>
      </w:r>
      <w:r w:rsidRPr="00DC0FA6">
        <w:rPr>
          <w:rFonts w:eastAsia="Times New Roman"/>
          <w:szCs w:val="24"/>
        </w:rPr>
        <w:t xml:space="preserve">εκατοντάδων εκατομμυρίων είναι ένα </w:t>
      </w:r>
      <w:r>
        <w:rPr>
          <w:rFonts w:eastAsia="Times New Roman"/>
          <w:szCs w:val="24"/>
        </w:rPr>
        <w:t xml:space="preserve">απλό θέμα, </w:t>
      </w:r>
      <w:r w:rsidRPr="00DC0FA6">
        <w:rPr>
          <w:rFonts w:eastAsia="Times New Roman"/>
          <w:szCs w:val="24"/>
        </w:rPr>
        <w:t xml:space="preserve">το </w:t>
      </w:r>
      <w:r>
        <w:rPr>
          <w:rFonts w:eastAsia="Times New Roman"/>
          <w:szCs w:val="24"/>
        </w:rPr>
        <w:t xml:space="preserve">οποίο </w:t>
      </w:r>
      <w:r w:rsidRPr="00DC0FA6">
        <w:rPr>
          <w:rFonts w:eastAsia="Times New Roman"/>
          <w:szCs w:val="24"/>
        </w:rPr>
        <w:t>θα το ξεπεράσουμε</w:t>
      </w:r>
      <w:r>
        <w:rPr>
          <w:rFonts w:eastAsia="Times New Roman"/>
          <w:szCs w:val="24"/>
        </w:rPr>
        <w:t>;</w:t>
      </w:r>
      <w:r w:rsidRPr="00DC0FA6">
        <w:rPr>
          <w:rFonts w:eastAsia="Times New Roman"/>
          <w:szCs w:val="24"/>
        </w:rPr>
        <w:t xml:space="preserve"> Πώς θα το ξεπεράσουμε</w:t>
      </w:r>
      <w:r>
        <w:rPr>
          <w:rFonts w:eastAsia="Times New Roman"/>
          <w:szCs w:val="24"/>
        </w:rPr>
        <w:t>;</w:t>
      </w:r>
      <w:r w:rsidRPr="00DC0FA6">
        <w:rPr>
          <w:rFonts w:eastAsia="Times New Roman"/>
          <w:szCs w:val="24"/>
        </w:rPr>
        <w:t xml:space="preserve"> </w:t>
      </w:r>
      <w:r>
        <w:rPr>
          <w:rFonts w:eastAsia="Times New Roman"/>
          <w:szCs w:val="24"/>
        </w:rPr>
        <w:t>Πώ</w:t>
      </w:r>
      <w:r w:rsidRPr="00DC0FA6">
        <w:rPr>
          <w:rFonts w:eastAsia="Times New Roman"/>
          <w:szCs w:val="24"/>
        </w:rPr>
        <w:t>ς αιτιολογούνται οι διαφορές</w:t>
      </w:r>
      <w:r>
        <w:rPr>
          <w:rFonts w:eastAsia="Times New Roman"/>
          <w:szCs w:val="24"/>
        </w:rPr>
        <w:t>;</w:t>
      </w:r>
      <w:r w:rsidRPr="00DC0FA6">
        <w:rPr>
          <w:rFonts w:eastAsia="Times New Roman"/>
          <w:szCs w:val="24"/>
        </w:rPr>
        <w:t xml:space="preserve"> Γιατί είχαν </w:t>
      </w:r>
      <w:r>
        <w:rPr>
          <w:rFonts w:eastAsia="Times New Roman"/>
          <w:szCs w:val="24"/>
        </w:rPr>
        <w:t>δίκιο και εκείνοι που εισηγούντο</w:t>
      </w:r>
      <w:r w:rsidRPr="00DC0FA6">
        <w:rPr>
          <w:rFonts w:eastAsia="Times New Roman"/>
          <w:szCs w:val="24"/>
        </w:rPr>
        <w:t xml:space="preserve"> και υπέγραφαν τη σύμβαση</w:t>
      </w:r>
      <w:r>
        <w:rPr>
          <w:rFonts w:eastAsia="Times New Roman"/>
          <w:szCs w:val="24"/>
        </w:rPr>
        <w:t xml:space="preserve"> των</w:t>
      </w:r>
      <w:r w:rsidRPr="00DC0FA6">
        <w:rPr>
          <w:rFonts w:eastAsia="Times New Roman"/>
          <w:szCs w:val="24"/>
        </w:rPr>
        <w:t xml:space="preserve"> 480 εκατομμυρίων</w:t>
      </w:r>
      <w:r>
        <w:rPr>
          <w:rFonts w:eastAsia="Times New Roman"/>
          <w:szCs w:val="24"/>
        </w:rPr>
        <w:t>,</w:t>
      </w:r>
      <w:r w:rsidRPr="00DC0FA6">
        <w:rPr>
          <w:rFonts w:eastAsia="Times New Roman"/>
          <w:szCs w:val="24"/>
        </w:rPr>
        <w:t xml:space="preserve"> αλλά και αυτοί οι οποίοι μ</w:t>
      </w:r>
      <w:r>
        <w:rPr>
          <w:rFonts w:eastAsia="Times New Roman"/>
          <w:szCs w:val="24"/>
        </w:rPr>
        <w:t>εταγενεστ</w:t>
      </w:r>
      <w:r>
        <w:rPr>
          <w:rFonts w:eastAsia="Times New Roman"/>
          <w:szCs w:val="24"/>
        </w:rPr>
        <w:t>έρως</w:t>
      </w:r>
      <w:r w:rsidRPr="00DC0FA6">
        <w:rPr>
          <w:rFonts w:eastAsia="Times New Roman"/>
          <w:szCs w:val="24"/>
        </w:rPr>
        <w:t xml:space="preserve"> και μετά από υπόδειξη </w:t>
      </w:r>
      <w:r>
        <w:rPr>
          <w:rFonts w:eastAsia="Times New Roman"/>
          <w:szCs w:val="24"/>
        </w:rPr>
        <w:t xml:space="preserve">απεδέχθησαν, </w:t>
      </w:r>
      <w:r w:rsidRPr="00DC0FA6">
        <w:rPr>
          <w:rFonts w:eastAsia="Times New Roman"/>
          <w:szCs w:val="24"/>
        </w:rPr>
        <w:t>εισηγήθηκαν και υπέγραψαν την προκείμενη</w:t>
      </w:r>
      <w:r>
        <w:rPr>
          <w:rFonts w:eastAsia="Times New Roman"/>
          <w:szCs w:val="24"/>
        </w:rPr>
        <w:t>;</w:t>
      </w:r>
      <w:r w:rsidRPr="00DC0FA6">
        <w:rPr>
          <w:rFonts w:eastAsia="Times New Roman"/>
          <w:szCs w:val="24"/>
        </w:rPr>
        <w:t xml:space="preserve"> Τι συνέβη και </w:t>
      </w:r>
      <w:r>
        <w:rPr>
          <w:rFonts w:eastAsia="Times New Roman"/>
          <w:szCs w:val="24"/>
        </w:rPr>
        <w:t>προέκυψε αυτή η διαφορά; Πώς</w:t>
      </w:r>
      <w:r w:rsidRPr="00DC0FA6">
        <w:rPr>
          <w:rFonts w:eastAsia="Times New Roman"/>
          <w:szCs w:val="24"/>
        </w:rPr>
        <w:t xml:space="preserve"> αιτιολογείται από τους έχοντες τη νομοθετική πρωτοβουλία</w:t>
      </w:r>
      <w:r>
        <w:rPr>
          <w:rFonts w:eastAsia="Times New Roman"/>
          <w:szCs w:val="24"/>
        </w:rPr>
        <w:t>,</w:t>
      </w:r>
      <w:r w:rsidRPr="00DC0FA6">
        <w:rPr>
          <w:rFonts w:eastAsia="Times New Roman"/>
          <w:szCs w:val="24"/>
        </w:rPr>
        <w:t xml:space="preserve"> σήμερα</w:t>
      </w:r>
      <w:r>
        <w:rPr>
          <w:rFonts w:eastAsia="Times New Roman"/>
          <w:szCs w:val="24"/>
        </w:rPr>
        <w:t>,</w:t>
      </w:r>
      <w:r w:rsidRPr="00DC0FA6">
        <w:rPr>
          <w:rFonts w:eastAsia="Times New Roman"/>
          <w:szCs w:val="24"/>
        </w:rPr>
        <w:t xml:space="preserve"> αυτή η διαφορά</w:t>
      </w:r>
      <w:r>
        <w:rPr>
          <w:rFonts w:eastAsia="Times New Roman"/>
          <w:szCs w:val="24"/>
        </w:rPr>
        <w:t>;</w:t>
      </w:r>
      <w:r w:rsidRPr="00DC0FA6">
        <w:rPr>
          <w:rFonts w:eastAsia="Times New Roman"/>
          <w:szCs w:val="24"/>
        </w:rPr>
        <w:t xml:space="preserve"> </w:t>
      </w:r>
      <w:r>
        <w:rPr>
          <w:rFonts w:eastAsia="Times New Roman"/>
          <w:szCs w:val="24"/>
        </w:rPr>
        <w:t>Π</w:t>
      </w:r>
      <w:r w:rsidRPr="00DC0FA6">
        <w:rPr>
          <w:rFonts w:eastAsia="Times New Roman"/>
          <w:szCs w:val="24"/>
        </w:rPr>
        <w:t xml:space="preserve">οιος θα </w:t>
      </w:r>
      <w:r>
        <w:rPr>
          <w:rFonts w:eastAsia="Times New Roman"/>
          <w:szCs w:val="24"/>
        </w:rPr>
        <w:t>παράσχει</w:t>
      </w:r>
      <w:r w:rsidRPr="00DC0FA6">
        <w:rPr>
          <w:rFonts w:eastAsia="Times New Roman"/>
          <w:szCs w:val="24"/>
        </w:rPr>
        <w:t xml:space="preserve"> </w:t>
      </w:r>
      <w:r>
        <w:rPr>
          <w:rFonts w:eastAsia="Times New Roman"/>
          <w:szCs w:val="24"/>
        </w:rPr>
        <w:t xml:space="preserve">τις </w:t>
      </w:r>
      <w:r w:rsidRPr="00DC0FA6">
        <w:rPr>
          <w:rFonts w:eastAsia="Times New Roman"/>
          <w:szCs w:val="24"/>
        </w:rPr>
        <w:t>σχετικές εξηγήσεις</w:t>
      </w:r>
      <w:r>
        <w:rPr>
          <w:rFonts w:eastAsia="Times New Roman"/>
          <w:szCs w:val="24"/>
        </w:rPr>
        <w:t>;</w:t>
      </w:r>
    </w:p>
    <w:p w14:paraId="65B25484" w14:textId="77777777" w:rsidR="000F4E4F" w:rsidRDefault="00A56466">
      <w:pPr>
        <w:spacing w:line="600" w:lineRule="auto"/>
        <w:ind w:firstLine="720"/>
        <w:jc w:val="both"/>
        <w:rPr>
          <w:rFonts w:eastAsia="Times New Roman"/>
          <w:szCs w:val="24"/>
        </w:rPr>
      </w:pPr>
      <w:r w:rsidRPr="00DC0FA6">
        <w:rPr>
          <w:rFonts w:eastAsia="Times New Roman"/>
          <w:szCs w:val="24"/>
        </w:rPr>
        <w:t>Αυτό εί</w:t>
      </w:r>
      <w:r w:rsidRPr="00DC0FA6">
        <w:rPr>
          <w:rFonts w:eastAsia="Times New Roman"/>
          <w:szCs w:val="24"/>
        </w:rPr>
        <w:t xml:space="preserve">ναι ένα θέμα μετέωρο </w:t>
      </w:r>
      <w:r>
        <w:rPr>
          <w:rFonts w:eastAsia="Times New Roman"/>
          <w:szCs w:val="24"/>
        </w:rPr>
        <w:t xml:space="preserve">και </w:t>
      </w:r>
      <w:r w:rsidRPr="00DC0FA6">
        <w:rPr>
          <w:rFonts w:eastAsia="Times New Roman"/>
          <w:szCs w:val="24"/>
        </w:rPr>
        <w:t xml:space="preserve">η </w:t>
      </w:r>
      <w:r>
        <w:rPr>
          <w:rFonts w:eastAsia="Times New Roman"/>
          <w:szCs w:val="24"/>
        </w:rPr>
        <w:t>Ε</w:t>
      </w:r>
      <w:r w:rsidRPr="00DC0FA6">
        <w:rPr>
          <w:rFonts w:eastAsia="Times New Roman"/>
          <w:szCs w:val="24"/>
        </w:rPr>
        <w:t xml:space="preserve">θνική </w:t>
      </w:r>
      <w:r>
        <w:rPr>
          <w:rFonts w:eastAsia="Times New Roman"/>
          <w:szCs w:val="24"/>
        </w:rPr>
        <w:t xml:space="preserve">Αντιπροσωπεία που </w:t>
      </w:r>
      <w:r w:rsidRPr="00DC0FA6">
        <w:rPr>
          <w:rFonts w:eastAsia="Times New Roman"/>
          <w:szCs w:val="24"/>
        </w:rPr>
        <w:t>καλείται</w:t>
      </w:r>
      <w:r>
        <w:rPr>
          <w:rFonts w:eastAsia="Times New Roman"/>
          <w:szCs w:val="24"/>
        </w:rPr>
        <w:t xml:space="preserve"> εν</w:t>
      </w:r>
      <w:r w:rsidRPr="00DC0FA6">
        <w:rPr>
          <w:rFonts w:eastAsia="Times New Roman"/>
          <w:szCs w:val="24"/>
        </w:rPr>
        <w:t xml:space="preserve"> </w:t>
      </w:r>
      <w:r>
        <w:rPr>
          <w:rFonts w:eastAsia="Times New Roman"/>
          <w:szCs w:val="24"/>
        </w:rPr>
        <w:t>ολομέλεια</w:t>
      </w:r>
      <w:r>
        <w:rPr>
          <w:rFonts w:eastAsia="Times New Roman"/>
          <w:szCs w:val="24"/>
        </w:rPr>
        <w:t>,</w:t>
      </w:r>
      <w:r>
        <w:rPr>
          <w:rFonts w:eastAsia="Times New Roman"/>
          <w:szCs w:val="24"/>
        </w:rPr>
        <w:t xml:space="preserve"> να </w:t>
      </w:r>
      <w:r w:rsidRPr="00DC0FA6">
        <w:rPr>
          <w:rFonts w:eastAsia="Times New Roman"/>
          <w:szCs w:val="24"/>
        </w:rPr>
        <w:t xml:space="preserve">κυρώσει πρέπει να το καταγράψει στα δεδομένα </w:t>
      </w:r>
      <w:r>
        <w:rPr>
          <w:rFonts w:eastAsia="Times New Roman"/>
          <w:szCs w:val="24"/>
        </w:rPr>
        <w:t>της,</w:t>
      </w:r>
      <w:r w:rsidRPr="00DC0FA6">
        <w:rPr>
          <w:rFonts w:eastAsia="Times New Roman"/>
          <w:szCs w:val="24"/>
        </w:rPr>
        <w:t xml:space="preserve"> </w:t>
      </w:r>
      <w:r>
        <w:rPr>
          <w:rFonts w:eastAsia="Times New Roman"/>
          <w:szCs w:val="24"/>
        </w:rPr>
        <w:t>και</w:t>
      </w:r>
      <w:r w:rsidRPr="00DC0FA6">
        <w:rPr>
          <w:rFonts w:eastAsia="Times New Roman"/>
          <w:szCs w:val="24"/>
        </w:rPr>
        <w:t xml:space="preserve"> </w:t>
      </w:r>
      <w:r w:rsidRPr="00DC0FA6">
        <w:rPr>
          <w:rFonts w:eastAsia="Times New Roman"/>
          <w:szCs w:val="24"/>
        </w:rPr>
        <w:t xml:space="preserve">στον κατάλογο των </w:t>
      </w:r>
      <w:r>
        <w:rPr>
          <w:rFonts w:eastAsia="Times New Roman"/>
          <w:szCs w:val="24"/>
        </w:rPr>
        <w:t>αποριών της. Πώς θα ψηφίσετε;</w:t>
      </w:r>
    </w:p>
    <w:p w14:paraId="65B25485" w14:textId="77777777" w:rsidR="000F4E4F" w:rsidRDefault="00A56466">
      <w:pPr>
        <w:spacing w:line="600" w:lineRule="auto"/>
        <w:ind w:firstLine="720"/>
        <w:jc w:val="both"/>
        <w:rPr>
          <w:rFonts w:eastAsia="Times New Roman"/>
          <w:szCs w:val="24"/>
        </w:rPr>
      </w:pPr>
      <w:r>
        <w:rPr>
          <w:rFonts w:eastAsia="Times New Roman"/>
          <w:szCs w:val="24"/>
        </w:rPr>
        <w:t>Ε</w:t>
      </w:r>
      <w:r w:rsidRPr="00DC0FA6">
        <w:rPr>
          <w:rFonts w:eastAsia="Times New Roman"/>
          <w:szCs w:val="24"/>
        </w:rPr>
        <w:t>μείς δεν θα ψηφίσουμε</w:t>
      </w:r>
      <w:r>
        <w:rPr>
          <w:rFonts w:eastAsia="Times New Roman"/>
          <w:szCs w:val="24"/>
        </w:rPr>
        <w:t>, γι’</w:t>
      </w:r>
      <w:r w:rsidRPr="00DC0FA6">
        <w:rPr>
          <w:rFonts w:eastAsia="Times New Roman"/>
          <w:szCs w:val="24"/>
        </w:rPr>
        <w:t xml:space="preserve"> αυτό</w:t>
      </w:r>
      <w:r>
        <w:rPr>
          <w:rFonts w:eastAsia="Times New Roman"/>
          <w:szCs w:val="24"/>
        </w:rPr>
        <w:t>ν το λόγο δεν θα ψηφίσουμ</w:t>
      </w:r>
      <w:r w:rsidRPr="00DC0FA6">
        <w:rPr>
          <w:rFonts w:eastAsia="Times New Roman"/>
          <w:szCs w:val="24"/>
        </w:rPr>
        <w:t>ε</w:t>
      </w:r>
      <w:r>
        <w:rPr>
          <w:rFonts w:eastAsia="Times New Roman"/>
          <w:szCs w:val="24"/>
        </w:rPr>
        <w:t xml:space="preserve">. Εσείς πώς θα </w:t>
      </w:r>
      <w:r>
        <w:rPr>
          <w:rFonts w:eastAsia="Times New Roman"/>
          <w:szCs w:val="24"/>
        </w:rPr>
        <w:t>ψηφίσετε; Ε</w:t>
      </w:r>
      <w:r w:rsidRPr="00DC0FA6">
        <w:rPr>
          <w:rFonts w:eastAsia="Times New Roman"/>
          <w:szCs w:val="24"/>
        </w:rPr>
        <w:t>ίστε πεπεισμένοι</w:t>
      </w:r>
      <w:r>
        <w:rPr>
          <w:rFonts w:eastAsia="Times New Roman"/>
          <w:szCs w:val="24"/>
        </w:rPr>
        <w:t>; Έ</w:t>
      </w:r>
      <w:r w:rsidRPr="00DC0FA6">
        <w:rPr>
          <w:rFonts w:eastAsia="Times New Roman"/>
          <w:szCs w:val="24"/>
        </w:rPr>
        <w:t>χετε επιχειρήματα</w:t>
      </w:r>
      <w:r>
        <w:rPr>
          <w:rFonts w:eastAsia="Times New Roman"/>
          <w:szCs w:val="24"/>
        </w:rPr>
        <w:t>;</w:t>
      </w:r>
      <w:r w:rsidRPr="00DC0FA6">
        <w:rPr>
          <w:rFonts w:eastAsia="Times New Roman"/>
          <w:szCs w:val="24"/>
        </w:rPr>
        <w:t xml:space="preserve"> </w:t>
      </w:r>
      <w:r>
        <w:rPr>
          <w:rFonts w:eastAsia="Times New Roman"/>
          <w:szCs w:val="24"/>
        </w:rPr>
        <w:t>Νομιμοποιείτε πρακτικές που δεν ελέγχετε</w:t>
      </w:r>
      <w:r>
        <w:rPr>
          <w:rFonts w:eastAsia="Times New Roman"/>
          <w:szCs w:val="24"/>
        </w:rPr>
        <w:t>,</w:t>
      </w:r>
      <w:r>
        <w:rPr>
          <w:rFonts w:eastAsia="Times New Roman"/>
          <w:szCs w:val="24"/>
        </w:rPr>
        <w:t xml:space="preserve"> μήπως</w:t>
      </w:r>
      <w:r w:rsidRPr="00DC0FA6">
        <w:rPr>
          <w:rFonts w:eastAsia="Times New Roman"/>
          <w:szCs w:val="24"/>
        </w:rPr>
        <w:t xml:space="preserve"> εσείς οι Βουλευτές</w:t>
      </w:r>
      <w:r>
        <w:rPr>
          <w:rFonts w:eastAsia="Times New Roman"/>
          <w:szCs w:val="24"/>
        </w:rPr>
        <w:t>;</w:t>
      </w:r>
      <w:r w:rsidRPr="00DC0FA6">
        <w:rPr>
          <w:rFonts w:eastAsia="Times New Roman"/>
          <w:szCs w:val="24"/>
        </w:rPr>
        <w:t xml:space="preserve"> Δεν αναφέρομαι στους κυβερνώντες</w:t>
      </w:r>
      <w:r>
        <w:rPr>
          <w:rFonts w:eastAsia="Times New Roman"/>
          <w:szCs w:val="24"/>
        </w:rPr>
        <w:t>. Ε</w:t>
      </w:r>
      <w:r w:rsidRPr="00DC0FA6">
        <w:rPr>
          <w:rFonts w:eastAsia="Times New Roman"/>
          <w:szCs w:val="24"/>
        </w:rPr>
        <w:t>ίναι θέμα σας αυτό</w:t>
      </w:r>
      <w:r>
        <w:rPr>
          <w:rFonts w:eastAsia="Times New Roman"/>
          <w:szCs w:val="24"/>
        </w:rPr>
        <w:t>,</w:t>
      </w:r>
      <w:r w:rsidRPr="00DC0FA6">
        <w:rPr>
          <w:rFonts w:eastAsia="Times New Roman"/>
          <w:szCs w:val="24"/>
        </w:rPr>
        <w:t xml:space="preserve"> όπως και να </w:t>
      </w:r>
      <w:r>
        <w:rPr>
          <w:rFonts w:eastAsia="Times New Roman"/>
          <w:szCs w:val="24"/>
        </w:rPr>
        <w:t>έ</w:t>
      </w:r>
      <w:r w:rsidRPr="00DC0FA6">
        <w:rPr>
          <w:rFonts w:eastAsia="Times New Roman"/>
          <w:szCs w:val="24"/>
        </w:rPr>
        <w:t>χει</w:t>
      </w:r>
      <w:r>
        <w:rPr>
          <w:rFonts w:eastAsia="Times New Roman"/>
          <w:szCs w:val="24"/>
        </w:rPr>
        <w:t>.</w:t>
      </w:r>
    </w:p>
    <w:p w14:paraId="65B25486" w14:textId="77777777" w:rsidR="000F4E4F" w:rsidRDefault="00A56466">
      <w:pPr>
        <w:spacing w:line="600" w:lineRule="auto"/>
        <w:ind w:firstLine="720"/>
        <w:jc w:val="both"/>
        <w:rPr>
          <w:rFonts w:eastAsia="Times New Roman"/>
          <w:szCs w:val="24"/>
        </w:rPr>
      </w:pPr>
      <w:r>
        <w:rPr>
          <w:rFonts w:eastAsia="Times New Roman"/>
          <w:szCs w:val="24"/>
        </w:rPr>
        <w:lastRenderedPageBreak/>
        <w:t>Ν</w:t>
      </w:r>
      <w:r>
        <w:rPr>
          <w:rFonts w:eastAsia="Times New Roman"/>
          <w:szCs w:val="24"/>
        </w:rPr>
        <w:t>α σας δώσω και μια</w:t>
      </w:r>
      <w:r w:rsidRPr="00DC0FA6">
        <w:rPr>
          <w:rFonts w:eastAsia="Times New Roman"/>
          <w:szCs w:val="24"/>
        </w:rPr>
        <w:t xml:space="preserve"> διάσταση του θέματος</w:t>
      </w:r>
      <w:r>
        <w:rPr>
          <w:rFonts w:eastAsia="Times New Roman"/>
          <w:szCs w:val="24"/>
        </w:rPr>
        <w:t>,</w:t>
      </w:r>
      <w:r w:rsidRPr="00DC0FA6">
        <w:rPr>
          <w:rFonts w:eastAsia="Times New Roman"/>
          <w:szCs w:val="24"/>
        </w:rPr>
        <w:t xml:space="preserve"> από όσα μας μάθατε κυβερ</w:t>
      </w:r>
      <w:r w:rsidRPr="00DC0FA6">
        <w:rPr>
          <w:rFonts w:eastAsia="Times New Roman"/>
          <w:szCs w:val="24"/>
        </w:rPr>
        <w:t>νώντας τέσσερα χρόνια</w:t>
      </w:r>
      <w:r>
        <w:rPr>
          <w:rFonts w:eastAsia="Times New Roman"/>
          <w:szCs w:val="24"/>
        </w:rPr>
        <w:t>.</w:t>
      </w:r>
      <w:r w:rsidRPr="00DC0FA6">
        <w:rPr>
          <w:rFonts w:eastAsia="Times New Roman"/>
          <w:szCs w:val="24"/>
        </w:rPr>
        <w:t xml:space="preserve"> Ο δικός μας πολιτικός λόγος είναι προσεκτικός</w:t>
      </w:r>
      <w:r>
        <w:rPr>
          <w:rFonts w:eastAsia="Times New Roman"/>
          <w:szCs w:val="24"/>
        </w:rPr>
        <w:t>.</w:t>
      </w:r>
      <w:r w:rsidRPr="00DC0FA6">
        <w:rPr>
          <w:rFonts w:eastAsia="Times New Roman"/>
          <w:szCs w:val="24"/>
        </w:rPr>
        <w:t xml:space="preserve"> Σε ό</w:t>
      </w:r>
      <w:r>
        <w:rPr>
          <w:rFonts w:eastAsia="Times New Roman"/>
          <w:szCs w:val="24"/>
        </w:rPr>
        <w:t>,</w:t>
      </w:r>
      <w:r w:rsidRPr="00DC0FA6">
        <w:rPr>
          <w:rFonts w:eastAsia="Times New Roman"/>
          <w:szCs w:val="24"/>
        </w:rPr>
        <w:t xml:space="preserve">τι με αφορά </w:t>
      </w:r>
      <w:r>
        <w:rPr>
          <w:rFonts w:eastAsia="Times New Roman"/>
          <w:szCs w:val="24"/>
        </w:rPr>
        <w:t xml:space="preserve">δε </w:t>
      </w:r>
      <w:r w:rsidRPr="00DC0FA6">
        <w:rPr>
          <w:rFonts w:eastAsia="Times New Roman"/>
          <w:szCs w:val="24"/>
        </w:rPr>
        <w:t>προσωπικά</w:t>
      </w:r>
      <w:r>
        <w:rPr>
          <w:rFonts w:eastAsia="Times New Roman"/>
          <w:szCs w:val="24"/>
        </w:rPr>
        <w:t>,</w:t>
      </w:r>
      <w:r w:rsidRPr="00DC0FA6">
        <w:rPr>
          <w:rFonts w:eastAsia="Times New Roman"/>
          <w:szCs w:val="24"/>
        </w:rPr>
        <w:t xml:space="preserve"> δεν νομίζω ότι υπάρχει Βουλευτής</w:t>
      </w:r>
      <w:r>
        <w:rPr>
          <w:rFonts w:eastAsia="Times New Roman"/>
          <w:szCs w:val="24"/>
        </w:rPr>
        <w:t xml:space="preserve"> στην Εθνική</w:t>
      </w:r>
      <w:r w:rsidRPr="00DC0FA6">
        <w:rPr>
          <w:rFonts w:eastAsia="Times New Roman"/>
          <w:szCs w:val="24"/>
        </w:rPr>
        <w:t xml:space="preserve"> </w:t>
      </w:r>
      <w:r>
        <w:rPr>
          <w:rFonts w:eastAsia="Times New Roman"/>
          <w:szCs w:val="24"/>
        </w:rPr>
        <w:t>Α</w:t>
      </w:r>
      <w:r w:rsidRPr="00DC0FA6">
        <w:rPr>
          <w:rFonts w:eastAsia="Times New Roman"/>
          <w:szCs w:val="24"/>
        </w:rPr>
        <w:t>ντιπροσωπεία που να χτυπήθηκε περισσότερο από μένα από τον ΣΥΡΙΖΑ</w:t>
      </w:r>
      <w:r>
        <w:rPr>
          <w:rFonts w:eastAsia="Times New Roman"/>
          <w:szCs w:val="24"/>
        </w:rPr>
        <w:t>. Μέχρι και για κατασκοπεία με έχετε παραπέμ</w:t>
      </w:r>
      <w:r>
        <w:rPr>
          <w:rFonts w:eastAsia="Times New Roman"/>
          <w:szCs w:val="24"/>
        </w:rPr>
        <w:t>ψει! Ω</w:t>
      </w:r>
      <w:r w:rsidRPr="00DC0FA6">
        <w:rPr>
          <w:rFonts w:eastAsia="Times New Roman"/>
          <w:szCs w:val="24"/>
        </w:rPr>
        <w:t>στόσο</w:t>
      </w:r>
      <w:r>
        <w:rPr>
          <w:rFonts w:eastAsia="Times New Roman"/>
          <w:szCs w:val="24"/>
        </w:rPr>
        <w:t>,</w:t>
      </w:r>
      <w:r w:rsidRPr="00DC0FA6">
        <w:rPr>
          <w:rFonts w:eastAsia="Times New Roman"/>
          <w:szCs w:val="24"/>
        </w:rPr>
        <w:t xml:space="preserve"> διατηρώ την πολιτική μου αξιοπρέπεια και προσπαθώ να αποδείξω</w:t>
      </w:r>
      <w:r>
        <w:rPr>
          <w:rFonts w:eastAsia="Times New Roman"/>
          <w:szCs w:val="24"/>
        </w:rPr>
        <w:t>,</w:t>
      </w:r>
      <w:r w:rsidRPr="00DC0FA6">
        <w:rPr>
          <w:rFonts w:eastAsia="Times New Roman"/>
          <w:szCs w:val="24"/>
        </w:rPr>
        <w:t xml:space="preserve"> χωρίς να δυσκολεύομαι</w:t>
      </w:r>
      <w:r>
        <w:rPr>
          <w:rFonts w:eastAsia="Times New Roman"/>
          <w:szCs w:val="24"/>
        </w:rPr>
        <w:t>,</w:t>
      </w:r>
      <w:r w:rsidRPr="00DC0FA6">
        <w:rPr>
          <w:rFonts w:eastAsia="Times New Roman"/>
          <w:szCs w:val="24"/>
        </w:rPr>
        <w:t xml:space="preserve"> ότι </w:t>
      </w:r>
      <w:r>
        <w:rPr>
          <w:rFonts w:eastAsia="Times New Roman"/>
          <w:szCs w:val="24"/>
        </w:rPr>
        <w:t xml:space="preserve">το παλεύω να είμαι </w:t>
      </w:r>
      <w:r w:rsidRPr="00DC0FA6">
        <w:rPr>
          <w:rFonts w:eastAsia="Times New Roman"/>
          <w:szCs w:val="24"/>
        </w:rPr>
        <w:t>αντικειμενικός</w:t>
      </w:r>
      <w:r>
        <w:rPr>
          <w:rFonts w:eastAsia="Times New Roman"/>
          <w:szCs w:val="24"/>
        </w:rPr>
        <w:t xml:space="preserve">. </w:t>
      </w:r>
    </w:p>
    <w:p w14:paraId="65B25487" w14:textId="77777777" w:rsidR="000F4E4F" w:rsidRDefault="00A56466">
      <w:pPr>
        <w:spacing w:line="600" w:lineRule="auto"/>
        <w:ind w:firstLine="720"/>
        <w:jc w:val="both"/>
        <w:rPr>
          <w:rFonts w:eastAsia="Times New Roman"/>
          <w:szCs w:val="24"/>
        </w:rPr>
      </w:pPr>
      <w:r>
        <w:rPr>
          <w:rFonts w:eastAsia="Times New Roman"/>
          <w:szCs w:val="24"/>
        </w:rPr>
        <w:t>Λέω, λοιπόν, ότι</w:t>
      </w:r>
      <w:r w:rsidRPr="00DC0FA6">
        <w:rPr>
          <w:rFonts w:eastAsia="Times New Roman"/>
          <w:szCs w:val="24"/>
        </w:rPr>
        <w:t xml:space="preserve"> η δική μας κριτική είναι </w:t>
      </w:r>
      <w:r>
        <w:rPr>
          <w:rFonts w:eastAsia="Times New Roman"/>
          <w:szCs w:val="24"/>
        </w:rPr>
        <w:t>κριτική</w:t>
      </w:r>
      <w:r w:rsidRPr="00DC0FA6">
        <w:rPr>
          <w:rFonts w:eastAsia="Times New Roman"/>
          <w:szCs w:val="24"/>
        </w:rPr>
        <w:t xml:space="preserve"> πολιτική</w:t>
      </w:r>
      <w:r>
        <w:rPr>
          <w:rFonts w:eastAsia="Times New Roman"/>
          <w:szCs w:val="24"/>
        </w:rPr>
        <w:t>, δεν συνοδεύεται από</w:t>
      </w:r>
      <w:r w:rsidRPr="00DC0FA6">
        <w:rPr>
          <w:rFonts w:eastAsia="Times New Roman"/>
          <w:szCs w:val="24"/>
        </w:rPr>
        <w:t xml:space="preserve"> επιχειρήματα </w:t>
      </w:r>
      <w:r>
        <w:rPr>
          <w:rFonts w:eastAsia="Times New Roman"/>
          <w:szCs w:val="24"/>
        </w:rPr>
        <w:t xml:space="preserve">που </w:t>
      </w:r>
      <w:r w:rsidRPr="00DC0FA6">
        <w:rPr>
          <w:rFonts w:eastAsia="Times New Roman"/>
          <w:szCs w:val="24"/>
        </w:rPr>
        <w:t xml:space="preserve">είναι </w:t>
      </w:r>
      <w:r>
        <w:rPr>
          <w:rFonts w:eastAsia="Times New Roman"/>
          <w:szCs w:val="24"/>
        </w:rPr>
        <w:t>συνήθη σ</w:t>
      </w:r>
      <w:r w:rsidRPr="00DC0FA6">
        <w:rPr>
          <w:rFonts w:eastAsia="Times New Roman"/>
          <w:szCs w:val="24"/>
        </w:rPr>
        <w:t xml:space="preserve">τους </w:t>
      </w:r>
      <w:r>
        <w:rPr>
          <w:rFonts w:eastAsia="Times New Roman"/>
          <w:szCs w:val="24"/>
        </w:rPr>
        <w:t>φ</w:t>
      </w:r>
      <w:r>
        <w:rPr>
          <w:rFonts w:eastAsia="Times New Roman"/>
          <w:szCs w:val="24"/>
        </w:rPr>
        <w:t>ιλοκατήγορους.</w:t>
      </w:r>
      <w:r w:rsidRPr="00DC0FA6">
        <w:rPr>
          <w:rFonts w:eastAsia="Times New Roman"/>
          <w:szCs w:val="24"/>
        </w:rPr>
        <w:t xml:space="preserve"> </w:t>
      </w:r>
      <w:r>
        <w:rPr>
          <w:rFonts w:eastAsia="Times New Roman"/>
          <w:szCs w:val="24"/>
        </w:rPr>
        <w:t>Θ</w:t>
      </w:r>
      <w:r w:rsidRPr="00DC0FA6">
        <w:rPr>
          <w:rFonts w:eastAsia="Times New Roman"/>
          <w:szCs w:val="24"/>
        </w:rPr>
        <w:t xml:space="preserve">υμάμαι πολλούς </w:t>
      </w:r>
      <w:r>
        <w:rPr>
          <w:rFonts w:eastAsia="Times New Roman"/>
          <w:szCs w:val="24"/>
        </w:rPr>
        <w:t>φιλοκατήγορους</w:t>
      </w:r>
      <w:r w:rsidRPr="00DC0FA6">
        <w:rPr>
          <w:rFonts w:eastAsia="Times New Roman"/>
          <w:szCs w:val="24"/>
        </w:rPr>
        <w:t xml:space="preserve"> από τη Νέα Δημοκρατία εναντίον του Ανδρέα Παπανδρέου</w:t>
      </w:r>
      <w:r>
        <w:rPr>
          <w:rFonts w:eastAsia="Times New Roman"/>
          <w:szCs w:val="24"/>
        </w:rPr>
        <w:t>,</w:t>
      </w:r>
      <w:r w:rsidRPr="00DC0FA6">
        <w:rPr>
          <w:rFonts w:eastAsia="Times New Roman"/>
          <w:szCs w:val="24"/>
        </w:rPr>
        <w:t xml:space="preserve"> εναντίον του Κώστα Λαλιώτη</w:t>
      </w:r>
      <w:r>
        <w:rPr>
          <w:rFonts w:eastAsia="Times New Roman"/>
          <w:szCs w:val="24"/>
        </w:rPr>
        <w:t>.</w:t>
      </w:r>
      <w:r w:rsidRPr="00DC0FA6">
        <w:rPr>
          <w:rFonts w:eastAsia="Times New Roman"/>
          <w:szCs w:val="24"/>
        </w:rPr>
        <w:t xml:space="preserve"> Θυμάμαι καταγγελίες στην Ευρωπαϊκή Ένωση</w:t>
      </w:r>
      <w:r>
        <w:rPr>
          <w:rFonts w:eastAsia="Times New Roman"/>
          <w:szCs w:val="24"/>
        </w:rPr>
        <w:t>.</w:t>
      </w:r>
      <w:r w:rsidRPr="00DC0FA6">
        <w:rPr>
          <w:rFonts w:eastAsia="Times New Roman"/>
          <w:szCs w:val="24"/>
        </w:rPr>
        <w:t xml:space="preserve"> Θυμάμαι Ευρωβουλευτές της σημερινής </w:t>
      </w:r>
      <w:r>
        <w:rPr>
          <w:rFonts w:eastAsia="Times New Roman"/>
          <w:szCs w:val="24"/>
        </w:rPr>
        <w:t>Αξιωματικής Αντιπολίτευσης</w:t>
      </w:r>
      <w:r w:rsidRPr="00DC0FA6">
        <w:rPr>
          <w:rFonts w:eastAsia="Times New Roman"/>
          <w:szCs w:val="24"/>
        </w:rPr>
        <w:t xml:space="preserve"> να παίζουν το</w:t>
      </w:r>
      <w:r>
        <w:rPr>
          <w:rFonts w:eastAsia="Times New Roman"/>
          <w:szCs w:val="24"/>
        </w:rPr>
        <w:t>ν</w:t>
      </w:r>
      <w:r w:rsidRPr="00DC0FA6">
        <w:rPr>
          <w:rFonts w:eastAsia="Times New Roman"/>
          <w:szCs w:val="24"/>
        </w:rPr>
        <w:t xml:space="preserve"> ρόλο του εχθρού της Ελλάδας</w:t>
      </w:r>
      <w:r>
        <w:rPr>
          <w:rFonts w:eastAsia="Times New Roman"/>
          <w:szCs w:val="24"/>
        </w:rPr>
        <w:t>.</w:t>
      </w:r>
      <w:r w:rsidRPr="00DC0FA6">
        <w:rPr>
          <w:rFonts w:eastAsia="Times New Roman"/>
          <w:szCs w:val="24"/>
        </w:rPr>
        <w:t xml:space="preserve"> Τα θυμάμαι αυτά σαν τώρα</w:t>
      </w:r>
      <w:r>
        <w:rPr>
          <w:rFonts w:eastAsia="Times New Roman"/>
          <w:szCs w:val="24"/>
        </w:rPr>
        <w:t>, αλλά</w:t>
      </w:r>
      <w:r w:rsidRPr="00DC0FA6">
        <w:rPr>
          <w:rFonts w:eastAsia="Times New Roman"/>
          <w:szCs w:val="24"/>
        </w:rPr>
        <w:t xml:space="preserve"> εμείς διατηρήσαμε και στα χρόνια που πέρασαν απέναντι σε αυτή</w:t>
      </w:r>
      <w:r>
        <w:rPr>
          <w:rFonts w:eastAsia="Times New Roman"/>
          <w:szCs w:val="24"/>
        </w:rPr>
        <w:t>ν</w:t>
      </w:r>
      <w:r w:rsidRPr="00DC0FA6">
        <w:rPr>
          <w:rFonts w:eastAsia="Times New Roman"/>
          <w:szCs w:val="24"/>
        </w:rPr>
        <w:t xml:space="preserve"> την Κυβέρνηση τη σημερινή ένα</w:t>
      </w:r>
      <w:r>
        <w:rPr>
          <w:rFonts w:eastAsia="Times New Roman"/>
          <w:szCs w:val="24"/>
        </w:rPr>
        <w:t>ν</w:t>
      </w:r>
      <w:r w:rsidRPr="00DC0FA6">
        <w:rPr>
          <w:rFonts w:eastAsia="Times New Roman"/>
          <w:szCs w:val="24"/>
        </w:rPr>
        <w:t xml:space="preserve"> λόγο πολιτικής κριτικής</w:t>
      </w:r>
      <w:r>
        <w:rPr>
          <w:rFonts w:eastAsia="Times New Roman"/>
          <w:szCs w:val="24"/>
        </w:rPr>
        <w:t>,</w:t>
      </w:r>
      <w:r w:rsidRPr="00DC0FA6">
        <w:rPr>
          <w:rFonts w:eastAsia="Times New Roman"/>
          <w:szCs w:val="24"/>
        </w:rPr>
        <w:t xml:space="preserve"> ενώ έχουμε υποστεί και από τα δύο κόμματα αυτά </w:t>
      </w:r>
      <w:r>
        <w:rPr>
          <w:rFonts w:eastAsia="Times New Roman"/>
          <w:szCs w:val="24"/>
        </w:rPr>
        <w:t>φιλοκατήγορο πολιτικό λόγο.</w:t>
      </w:r>
    </w:p>
    <w:p w14:paraId="65B25488" w14:textId="77777777" w:rsidR="000F4E4F" w:rsidRDefault="00A56466">
      <w:pPr>
        <w:spacing w:line="600" w:lineRule="auto"/>
        <w:ind w:firstLine="720"/>
        <w:jc w:val="both"/>
        <w:rPr>
          <w:rFonts w:eastAsia="Times New Roman"/>
          <w:szCs w:val="24"/>
        </w:rPr>
      </w:pPr>
      <w:r w:rsidRPr="00DC0FA6">
        <w:rPr>
          <w:rFonts w:eastAsia="Times New Roman"/>
          <w:szCs w:val="24"/>
        </w:rPr>
        <w:lastRenderedPageBreak/>
        <w:t>Ε</w:t>
      </w:r>
      <w:r w:rsidRPr="00DC0FA6">
        <w:rPr>
          <w:rFonts w:eastAsia="Times New Roman"/>
          <w:szCs w:val="24"/>
        </w:rPr>
        <w:t>λάτε τώρα</w:t>
      </w:r>
      <w:r>
        <w:rPr>
          <w:rFonts w:eastAsia="Times New Roman"/>
          <w:szCs w:val="24"/>
        </w:rPr>
        <w:t>,</w:t>
      </w:r>
      <w:r w:rsidRPr="00DC0FA6">
        <w:rPr>
          <w:rFonts w:eastAsia="Times New Roman"/>
          <w:szCs w:val="24"/>
        </w:rPr>
        <w:t xml:space="preserve"> κύριοι Βουλευτές</w:t>
      </w:r>
      <w:r>
        <w:rPr>
          <w:rFonts w:eastAsia="Times New Roman"/>
          <w:szCs w:val="24"/>
        </w:rPr>
        <w:t>,</w:t>
      </w:r>
      <w:r w:rsidRPr="00DC0FA6">
        <w:rPr>
          <w:rFonts w:eastAsia="Times New Roman"/>
          <w:szCs w:val="24"/>
        </w:rPr>
        <w:t xml:space="preserve"> να κάνουμε μία προβολή στον εαυτό </w:t>
      </w:r>
      <w:r>
        <w:rPr>
          <w:rFonts w:eastAsia="Times New Roman"/>
          <w:szCs w:val="24"/>
        </w:rPr>
        <w:t xml:space="preserve">μας, ας διακτινιστούμε </w:t>
      </w:r>
      <w:r w:rsidRPr="00DC0FA6">
        <w:rPr>
          <w:rFonts w:eastAsia="Times New Roman"/>
          <w:szCs w:val="24"/>
        </w:rPr>
        <w:t>στην επόμενη Βουλή</w:t>
      </w:r>
      <w:r>
        <w:rPr>
          <w:rFonts w:eastAsia="Times New Roman"/>
          <w:szCs w:val="24"/>
        </w:rPr>
        <w:t xml:space="preserve"> που η</w:t>
      </w:r>
      <w:r w:rsidRPr="00DC0FA6">
        <w:rPr>
          <w:rFonts w:eastAsia="Times New Roman"/>
          <w:szCs w:val="24"/>
        </w:rPr>
        <w:t xml:space="preserve"> σημερινή </w:t>
      </w:r>
      <w:r>
        <w:rPr>
          <w:rFonts w:eastAsia="Times New Roman"/>
          <w:szCs w:val="24"/>
        </w:rPr>
        <w:t>Π</w:t>
      </w:r>
      <w:r w:rsidRPr="00DC0FA6">
        <w:rPr>
          <w:rFonts w:eastAsia="Times New Roman"/>
          <w:szCs w:val="24"/>
        </w:rPr>
        <w:t>λειοψηφ</w:t>
      </w:r>
      <w:r>
        <w:rPr>
          <w:rFonts w:eastAsia="Times New Roman"/>
          <w:szCs w:val="24"/>
        </w:rPr>
        <w:t xml:space="preserve">ία είναι μειοψηφία και ένας, δυο, </w:t>
      </w:r>
      <w:r w:rsidRPr="00DC0FA6">
        <w:rPr>
          <w:rFonts w:eastAsia="Times New Roman"/>
          <w:szCs w:val="24"/>
        </w:rPr>
        <w:t>τρεις</w:t>
      </w:r>
      <w:r>
        <w:rPr>
          <w:rFonts w:eastAsia="Times New Roman"/>
          <w:szCs w:val="24"/>
        </w:rPr>
        <w:t xml:space="preserve">, </w:t>
      </w:r>
      <w:r w:rsidRPr="00DC0FA6">
        <w:rPr>
          <w:rFonts w:eastAsia="Times New Roman"/>
          <w:szCs w:val="24"/>
        </w:rPr>
        <w:t xml:space="preserve">περισσότεροι </w:t>
      </w:r>
      <w:r>
        <w:rPr>
          <w:rFonts w:eastAsia="Times New Roman"/>
          <w:szCs w:val="24"/>
        </w:rPr>
        <w:t>φιλοκατήγοροι</w:t>
      </w:r>
      <w:r w:rsidRPr="00DC0FA6">
        <w:rPr>
          <w:rFonts w:eastAsia="Times New Roman"/>
          <w:szCs w:val="24"/>
        </w:rPr>
        <w:t xml:space="preserve"> Βουλευτές </w:t>
      </w:r>
      <w:r>
        <w:rPr>
          <w:rFonts w:eastAsia="Times New Roman"/>
          <w:szCs w:val="24"/>
        </w:rPr>
        <w:t>-</w:t>
      </w:r>
      <w:r w:rsidRPr="00DC0FA6">
        <w:rPr>
          <w:rFonts w:eastAsia="Times New Roman"/>
          <w:szCs w:val="24"/>
        </w:rPr>
        <w:t xml:space="preserve">δεν θα </w:t>
      </w:r>
      <w:r>
        <w:rPr>
          <w:rFonts w:eastAsia="Times New Roman"/>
          <w:szCs w:val="24"/>
        </w:rPr>
        <w:t>εί</w:t>
      </w:r>
      <w:r w:rsidRPr="00DC0FA6">
        <w:rPr>
          <w:rFonts w:eastAsia="Times New Roman"/>
          <w:szCs w:val="24"/>
        </w:rPr>
        <w:t>μαστε εμείς</w:t>
      </w:r>
      <w:r>
        <w:rPr>
          <w:rFonts w:eastAsia="Times New Roman"/>
          <w:szCs w:val="24"/>
        </w:rPr>
        <w:t>- αρχίζουν και αναρωτιόνται:</w:t>
      </w:r>
      <w:r w:rsidRPr="00DC0FA6">
        <w:rPr>
          <w:rFonts w:eastAsia="Times New Roman"/>
          <w:szCs w:val="24"/>
        </w:rPr>
        <w:t xml:space="preserve"> </w:t>
      </w:r>
      <w:r w:rsidRPr="00DC0FA6">
        <w:rPr>
          <w:rFonts w:eastAsia="Times New Roman"/>
          <w:szCs w:val="24"/>
        </w:rPr>
        <w:t>γιατί αυτή η διαφορά</w:t>
      </w:r>
      <w:r>
        <w:rPr>
          <w:rFonts w:eastAsia="Times New Roman"/>
          <w:szCs w:val="24"/>
        </w:rPr>
        <w:t>;</w:t>
      </w:r>
      <w:r w:rsidRPr="00DC0FA6">
        <w:rPr>
          <w:rFonts w:eastAsia="Times New Roman"/>
          <w:szCs w:val="24"/>
        </w:rPr>
        <w:t xml:space="preserve"> </w:t>
      </w:r>
    </w:p>
    <w:p w14:paraId="65B25489" w14:textId="77777777" w:rsidR="000F4E4F" w:rsidRDefault="00A56466">
      <w:pPr>
        <w:spacing w:line="600" w:lineRule="auto"/>
        <w:ind w:firstLine="720"/>
        <w:jc w:val="both"/>
        <w:rPr>
          <w:rFonts w:eastAsia="Times New Roman"/>
          <w:szCs w:val="24"/>
        </w:rPr>
      </w:pPr>
      <w:r w:rsidRPr="00DC0FA6">
        <w:rPr>
          <w:rFonts w:eastAsia="Times New Roman"/>
          <w:szCs w:val="24"/>
        </w:rPr>
        <w:t xml:space="preserve">Όπως </w:t>
      </w:r>
      <w:r>
        <w:rPr>
          <w:rFonts w:eastAsia="Times New Roman"/>
          <w:szCs w:val="24"/>
        </w:rPr>
        <w:t xml:space="preserve">τα κάνατε, όπως </w:t>
      </w:r>
      <w:r w:rsidRPr="00DC0FA6">
        <w:rPr>
          <w:rFonts w:eastAsia="Times New Roman"/>
          <w:szCs w:val="24"/>
        </w:rPr>
        <w:t>τα φτιάξατε</w:t>
      </w:r>
      <w:r>
        <w:rPr>
          <w:rFonts w:eastAsia="Times New Roman"/>
          <w:szCs w:val="24"/>
        </w:rPr>
        <w:t>,</w:t>
      </w:r>
      <w:r w:rsidRPr="00DC0FA6">
        <w:rPr>
          <w:rFonts w:eastAsia="Times New Roman"/>
          <w:szCs w:val="24"/>
        </w:rPr>
        <w:t xml:space="preserve"> με</w:t>
      </w:r>
      <w:r>
        <w:rPr>
          <w:rFonts w:eastAsia="Times New Roman"/>
          <w:szCs w:val="24"/>
        </w:rPr>
        <w:t xml:space="preserve"> το</w:t>
      </w:r>
      <w:r>
        <w:rPr>
          <w:rFonts w:eastAsia="Times New Roman"/>
          <w:szCs w:val="24"/>
        </w:rPr>
        <w:t>ν</w:t>
      </w:r>
      <w:r>
        <w:rPr>
          <w:rFonts w:eastAsia="Times New Roman"/>
          <w:szCs w:val="24"/>
        </w:rPr>
        <w:t xml:space="preserve"> διπλό </w:t>
      </w:r>
      <w:r>
        <w:rPr>
          <w:rFonts w:eastAsia="Times New Roman"/>
          <w:szCs w:val="24"/>
        </w:rPr>
        <w:t xml:space="preserve">πολιτικό </w:t>
      </w:r>
      <w:r>
        <w:rPr>
          <w:rFonts w:eastAsia="Times New Roman"/>
          <w:szCs w:val="24"/>
        </w:rPr>
        <w:t xml:space="preserve">σας λόγο η </w:t>
      </w:r>
      <w:r w:rsidRPr="00DC0FA6">
        <w:rPr>
          <w:rFonts w:eastAsia="Times New Roman"/>
          <w:szCs w:val="24"/>
        </w:rPr>
        <w:t xml:space="preserve">παρέμβαση </w:t>
      </w:r>
      <w:r>
        <w:rPr>
          <w:rFonts w:eastAsia="Times New Roman"/>
          <w:szCs w:val="24"/>
        </w:rPr>
        <w:t xml:space="preserve">του </w:t>
      </w:r>
      <w:r w:rsidRPr="00DC0FA6">
        <w:rPr>
          <w:rFonts w:eastAsia="Times New Roman"/>
          <w:szCs w:val="24"/>
        </w:rPr>
        <w:t>εισαγγελέα για παθητική δωροδοκία είναι αυτόματη</w:t>
      </w:r>
      <w:r>
        <w:rPr>
          <w:rFonts w:eastAsia="Times New Roman"/>
          <w:szCs w:val="24"/>
        </w:rPr>
        <w:t>.</w:t>
      </w:r>
      <w:r w:rsidRPr="00DC0FA6">
        <w:rPr>
          <w:rFonts w:eastAsia="Times New Roman"/>
          <w:szCs w:val="24"/>
        </w:rPr>
        <w:t xml:space="preserve"> </w:t>
      </w:r>
      <w:r>
        <w:rPr>
          <w:rFonts w:eastAsia="Times New Roman"/>
          <w:szCs w:val="24"/>
        </w:rPr>
        <w:t>Ένας,</w:t>
      </w:r>
      <w:r w:rsidRPr="00DC0FA6">
        <w:rPr>
          <w:rFonts w:eastAsia="Times New Roman"/>
          <w:szCs w:val="24"/>
        </w:rPr>
        <w:t xml:space="preserve"> να αρθρώσει </w:t>
      </w:r>
      <w:r>
        <w:rPr>
          <w:rFonts w:eastAsia="Times New Roman"/>
          <w:szCs w:val="24"/>
        </w:rPr>
        <w:t xml:space="preserve">λόγο υποψίας στην επόμενη Βουλή -πολλοί </w:t>
      </w:r>
      <w:r w:rsidRPr="00DC0FA6">
        <w:rPr>
          <w:rFonts w:eastAsia="Times New Roman"/>
          <w:szCs w:val="24"/>
        </w:rPr>
        <w:t xml:space="preserve">πρόθυμοι στο </w:t>
      </w:r>
      <w:r>
        <w:rPr>
          <w:rFonts w:eastAsia="Times New Roman"/>
          <w:szCs w:val="24"/>
        </w:rPr>
        <w:t>ε</w:t>
      </w:r>
      <w:r w:rsidRPr="00DC0FA6">
        <w:rPr>
          <w:rFonts w:eastAsia="Times New Roman"/>
          <w:szCs w:val="24"/>
        </w:rPr>
        <w:t>λληνικό πολιτικό σύστημα</w:t>
      </w:r>
      <w:r>
        <w:rPr>
          <w:rFonts w:eastAsia="Times New Roman"/>
          <w:szCs w:val="24"/>
        </w:rPr>
        <w:t>,</w:t>
      </w:r>
      <w:r w:rsidRPr="00DC0FA6">
        <w:rPr>
          <w:rFonts w:eastAsia="Times New Roman"/>
          <w:szCs w:val="24"/>
        </w:rPr>
        <w:t xml:space="preserve"> το μ</w:t>
      </w:r>
      <w:r w:rsidRPr="00DC0FA6">
        <w:rPr>
          <w:rFonts w:eastAsia="Times New Roman"/>
          <w:szCs w:val="24"/>
        </w:rPr>
        <w:t>ονίμως πολωμένο</w:t>
      </w:r>
      <w:r>
        <w:rPr>
          <w:rFonts w:eastAsia="Times New Roman"/>
          <w:szCs w:val="24"/>
        </w:rPr>
        <w:t>-</w:t>
      </w:r>
      <w:r w:rsidRPr="00DC0FA6">
        <w:rPr>
          <w:rFonts w:eastAsia="Times New Roman"/>
          <w:szCs w:val="24"/>
        </w:rPr>
        <w:t xml:space="preserve"> και θα μπλέξου</w:t>
      </w:r>
      <w:r>
        <w:rPr>
          <w:rFonts w:eastAsia="Times New Roman"/>
          <w:szCs w:val="24"/>
        </w:rPr>
        <w:t>ν</w:t>
      </w:r>
      <w:r w:rsidRPr="00DC0FA6">
        <w:rPr>
          <w:rFonts w:eastAsia="Times New Roman"/>
          <w:szCs w:val="24"/>
        </w:rPr>
        <w:t xml:space="preserve"> οι παρόντες Υπουργοί</w:t>
      </w:r>
      <w:r>
        <w:rPr>
          <w:rFonts w:eastAsia="Times New Roman"/>
          <w:szCs w:val="24"/>
        </w:rPr>
        <w:t xml:space="preserve">. </w:t>
      </w:r>
      <w:r>
        <w:rPr>
          <w:rFonts w:eastAsia="Times New Roman"/>
          <w:szCs w:val="24"/>
        </w:rPr>
        <w:t>Θ</w:t>
      </w:r>
      <w:r w:rsidRPr="00DC0FA6">
        <w:rPr>
          <w:rFonts w:eastAsia="Times New Roman"/>
          <w:szCs w:val="24"/>
        </w:rPr>
        <w:t>α μπλέξου</w:t>
      </w:r>
      <w:r>
        <w:rPr>
          <w:rFonts w:eastAsia="Times New Roman"/>
          <w:szCs w:val="24"/>
        </w:rPr>
        <w:t>ν.</w:t>
      </w:r>
    </w:p>
    <w:p w14:paraId="65B2548A" w14:textId="77777777" w:rsidR="000F4E4F" w:rsidRDefault="00A56466">
      <w:pPr>
        <w:spacing w:line="600" w:lineRule="auto"/>
        <w:ind w:firstLine="720"/>
        <w:jc w:val="both"/>
        <w:rPr>
          <w:rFonts w:eastAsia="Times New Roman"/>
          <w:szCs w:val="24"/>
        </w:rPr>
      </w:pPr>
      <w:r>
        <w:rPr>
          <w:rFonts w:eastAsia="Times New Roman"/>
          <w:szCs w:val="24"/>
        </w:rPr>
        <w:t xml:space="preserve">Λέμε, λοιπόν, ότι επειδή έτσι τα </w:t>
      </w:r>
      <w:r w:rsidRPr="00DC0FA6">
        <w:rPr>
          <w:rFonts w:eastAsia="Times New Roman"/>
          <w:szCs w:val="24"/>
        </w:rPr>
        <w:t>στρώσ</w:t>
      </w:r>
      <w:r>
        <w:rPr>
          <w:rFonts w:eastAsia="Times New Roman"/>
          <w:szCs w:val="24"/>
        </w:rPr>
        <w:t>α</w:t>
      </w:r>
      <w:r w:rsidRPr="00DC0FA6">
        <w:rPr>
          <w:rFonts w:eastAsia="Times New Roman"/>
          <w:szCs w:val="24"/>
        </w:rPr>
        <w:t xml:space="preserve">τε τα κρεβάτια σας και </w:t>
      </w:r>
      <w:r>
        <w:rPr>
          <w:rFonts w:eastAsia="Times New Roman"/>
          <w:szCs w:val="24"/>
        </w:rPr>
        <w:t>ό</w:t>
      </w:r>
      <w:r w:rsidRPr="00DC0FA6">
        <w:rPr>
          <w:rFonts w:eastAsia="Times New Roman"/>
          <w:szCs w:val="24"/>
        </w:rPr>
        <w:t>πως στρώνεις κοιμάσαι</w:t>
      </w:r>
      <w:r>
        <w:rPr>
          <w:rFonts w:eastAsia="Times New Roman"/>
          <w:szCs w:val="24"/>
        </w:rPr>
        <w:t>,</w:t>
      </w:r>
      <w:r w:rsidRPr="00DC0FA6">
        <w:rPr>
          <w:rFonts w:eastAsia="Times New Roman"/>
          <w:szCs w:val="24"/>
        </w:rPr>
        <w:t xml:space="preserve"> λέει ο λαός</w:t>
      </w:r>
      <w:r>
        <w:rPr>
          <w:rFonts w:eastAsia="Times New Roman"/>
          <w:szCs w:val="24"/>
        </w:rPr>
        <w:t>,</w:t>
      </w:r>
      <w:r w:rsidRPr="00DC0FA6">
        <w:rPr>
          <w:rFonts w:eastAsia="Times New Roman"/>
          <w:szCs w:val="24"/>
        </w:rPr>
        <w:t xml:space="preserve"> </w:t>
      </w:r>
      <w:r>
        <w:rPr>
          <w:rFonts w:eastAsia="Times New Roman"/>
          <w:szCs w:val="24"/>
        </w:rPr>
        <w:t>α</w:t>
      </w:r>
      <w:r w:rsidRPr="00DC0FA6">
        <w:rPr>
          <w:rFonts w:eastAsia="Times New Roman"/>
          <w:szCs w:val="24"/>
        </w:rPr>
        <w:t xml:space="preserve">υτή εδώ η διαδικασία στην </w:t>
      </w:r>
      <w:r>
        <w:rPr>
          <w:rFonts w:eastAsia="Times New Roman"/>
          <w:szCs w:val="24"/>
        </w:rPr>
        <w:t>Ε</w:t>
      </w:r>
      <w:r w:rsidRPr="00DC0FA6">
        <w:rPr>
          <w:rFonts w:eastAsia="Times New Roman"/>
          <w:szCs w:val="24"/>
        </w:rPr>
        <w:t xml:space="preserve">θνική </w:t>
      </w:r>
      <w:r>
        <w:rPr>
          <w:rFonts w:eastAsia="Times New Roman"/>
          <w:szCs w:val="24"/>
        </w:rPr>
        <w:t>Α</w:t>
      </w:r>
      <w:r w:rsidRPr="00DC0FA6">
        <w:rPr>
          <w:rFonts w:eastAsia="Times New Roman"/>
          <w:szCs w:val="24"/>
        </w:rPr>
        <w:t xml:space="preserve">ντιπροσωπεία </w:t>
      </w:r>
      <w:r>
        <w:rPr>
          <w:rFonts w:eastAsia="Times New Roman"/>
          <w:szCs w:val="24"/>
        </w:rPr>
        <w:t>σά</w:t>
      </w:r>
      <w:r w:rsidRPr="00DC0FA6">
        <w:rPr>
          <w:rFonts w:eastAsia="Times New Roman"/>
          <w:szCs w:val="24"/>
        </w:rPr>
        <w:t>ς παρέχει</w:t>
      </w:r>
      <w:r>
        <w:rPr>
          <w:rFonts w:eastAsia="Times New Roman"/>
          <w:szCs w:val="24"/>
        </w:rPr>
        <w:t>,</w:t>
      </w:r>
      <w:r w:rsidRPr="00DC0FA6">
        <w:rPr>
          <w:rFonts w:eastAsia="Times New Roman"/>
          <w:szCs w:val="24"/>
        </w:rPr>
        <w:t xml:space="preserve"> </w:t>
      </w:r>
      <w:r>
        <w:rPr>
          <w:rFonts w:eastAsia="Times New Roman"/>
          <w:szCs w:val="24"/>
        </w:rPr>
        <w:t>ό</w:t>
      </w:r>
      <w:r w:rsidRPr="00DC0FA6">
        <w:rPr>
          <w:rFonts w:eastAsia="Times New Roman"/>
          <w:szCs w:val="24"/>
        </w:rPr>
        <w:t xml:space="preserve">χι εσάς της </w:t>
      </w:r>
      <w:r w:rsidRPr="00DC0FA6">
        <w:rPr>
          <w:rFonts w:eastAsia="Times New Roman"/>
          <w:szCs w:val="24"/>
        </w:rPr>
        <w:t>κοινοβουλευτικής πλειοψηφίας</w:t>
      </w:r>
      <w:r>
        <w:rPr>
          <w:rFonts w:eastAsia="Times New Roman"/>
          <w:szCs w:val="24"/>
        </w:rPr>
        <w:t xml:space="preserve"> -</w:t>
      </w:r>
      <w:r w:rsidRPr="00DC0FA6">
        <w:rPr>
          <w:rFonts w:eastAsia="Times New Roman"/>
          <w:szCs w:val="24"/>
        </w:rPr>
        <w:t xml:space="preserve"> μειοψηφίας</w:t>
      </w:r>
      <w:r>
        <w:rPr>
          <w:rFonts w:eastAsia="Times New Roman"/>
          <w:szCs w:val="24"/>
        </w:rPr>
        <w:t>,</w:t>
      </w:r>
      <w:r w:rsidRPr="00DC0FA6">
        <w:rPr>
          <w:rFonts w:eastAsia="Times New Roman"/>
          <w:szCs w:val="24"/>
        </w:rPr>
        <w:t xml:space="preserve"> στους κυβερνώντες</w:t>
      </w:r>
      <w:r>
        <w:rPr>
          <w:rFonts w:eastAsia="Times New Roman"/>
          <w:szCs w:val="24"/>
        </w:rPr>
        <w:t>,</w:t>
      </w:r>
      <w:r w:rsidRPr="00DC0FA6">
        <w:rPr>
          <w:rFonts w:eastAsia="Times New Roman"/>
          <w:szCs w:val="24"/>
        </w:rPr>
        <w:t xml:space="preserve"> μία ευκαιρία να καταθέσετε τα όπλα </w:t>
      </w:r>
      <w:r>
        <w:rPr>
          <w:rFonts w:eastAsia="Times New Roman"/>
          <w:szCs w:val="24"/>
        </w:rPr>
        <w:t>σας,</w:t>
      </w:r>
      <w:r w:rsidRPr="00DC0FA6">
        <w:rPr>
          <w:rFonts w:eastAsia="Times New Roman"/>
          <w:szCs w:val="24"/>
        </w:rPr>
        <w:t xml:space="preserve"> να πείτε τα επιχειρήματά </w:t>
      </w:r>
      <w:r>
        <w:rPr>
          <w:rFonts w:eastAsia="Times New Roman"/>
          <w:szCs w:val="24"/>
        </w:rPr>
        <w:t>σας, όχι να κρύβεστε πίσω από ποι</w:t>
      </w:r>
      <w:r w:rsidRPr="00DC0FA6">
        <w:rPr>
          <w:rFonts w:eastAsia="Times New Roman"/>
          <w:szCs w:val="24"/>
        </w:rPr>
        <w:t>ο</w:t>
      </w:r>
      <w:r>
        <w:rPr>
          <w:rFonts w:eastAsia="Times New Roman"/>
          <w:szCs w:val="24"/>
        </w:rPr>
        <w:t>υ</w:t>
      </w:r>
      <w:r w:rsidRPr="00DC0FA6">
        <w:rPr>
          <w:rFonts w:eastAsia="Times New Roman"/>
          <w:szCs w:val="24"/>
        </w:rPr>
        <w:t xml:space="preserve"> είναι η αρμοδιότητα να τα κάνει όλα αυτά</w:t>
      </w:r>
      <w:r>
        <w:rPr>
          <w:rFonts w:eastAsia="Times New Roman"/>
          <w:szCs w:val="24"/>
        </w:rPr>
        <w:t>,</w:t>
      </w:r>
      <w:r w:rsidRPr="00DC0FA6">
        <w:rPr>
          <w:rFonts w:eastAsia="Times New Roman"/>
          <w:szCs w:val="24"/>
        </w:rPr>
        <w:t xml:space="preserve"> διότι κάτι τέτοιο αντιλαμβανόμαστε</w:t>
      </w:r>
      <w:r>
        <w:rPr>
          <w:rFonts w:eastAsia="Times New Roman"/>
          <w:szCs w:val="24"/>
        </w:rPr>
        <w:t>.</w:t>
      </w:r>
    </w:p>
    <w:p w14:paraId="65B2548B" w14:textId="77777777" w:rsidR="000F4E4F" w:rsidRDefault="00A56466">
      <w:pPr>
        <w:spacing w:line="600" w:lineRule="auto"/>
        <w:ind w:firstLine="720"/>
        <w:jc w:val="both"/>
        <w:rPr>
          <w:rFonts w:eastAsia="Times New Roman"/>
          <w:szCs w:val="24"/>
        </w:rPr>
      </w:pPr>
      <w:r>
        <w:rPr>
          <w:rFonts w:eastAsia="Times New Roman"/>
          <w:szCs w:val="24"/>
        </w:rPr>
        <w:lastRenderedPageBreak/>
        <w:t>Έ</w:t>
      </w:r>
      <w:r w:rsidRPr="00DC0FA6">
        <w:rPr>
          <w:rFonts w:eastAsia="Times New Roman"/>
          <w:szCs w:val="24"/>
        </w:rPr>
        <w:t xml:space="preserve">χω </w:t>
      </w:r>
      <w:r>
        <w:rPr>
          <w:rFonts w:eastAsia="Times New Roman"/>
          <w:szCs w:val="24"/>
        </w:rPr>
        <w:t>ρωτήσει</w:t>
      </w:r>
      <w:r w:rsidRPr="00DC0FA6">
        <w:rPr>
          <w:rFonts w:eastAsia="Times New Roman"/>
          <w:szCs w:val="24"/>
        </w:rPr>
        <w:t xml:space="preserve"> αρκ</w:t>
      </w:r>
      <w:r w:rsidRPr="00DC0FA6">
        <w:rPr>
          <w:rFonts w:eastAsia="Times New Roman"/>
          <w:szCs w:val="24"/>
        </w:rPr>
        <w:t>ετές φορές και με άλλες ευκαιρίες κοινοβουλευτικών διαδικασιών</w:t>
      </w:r>
      <w:r>
        <w:rPr>
          <w:rFonts w:eastAsia="Times New Roman"/>
          <w:szCs w:val="24"/>
        </w:rPr>
        <w:t>:</w:t>
      </w:r>
      <w:r w:rsidRPr="00DC0FA6">
        <w:rPr>
          <w:rFonts w:eastAsia="Times New Roman"/>
          <w:szCs w:val="24"/>
        </w:rPr>
        <w:t xml:space="preserve"> </w:t>
      </w:r>
      <w:r>
        <w:rPr>
          <w:rFonts w:eastAsia="Times New Roman"/>
          <w:szCs w:val="24"/>
        </w:rPr>
        <w:t>Α</w:t>
      </w:r>
      <w:r w:rsidRPr="00DC0FA6">
        <w:rPr>
          <w:rFonts w:eastAsia="Times New Roman"/>
          <w:szCs w:val="24"/>
        </w:rPr>
        <w:t xml:space="preserve">υτή τη σύμβαση </w:t>
      </w:r>
      <w:r>
        <w:rPr>
          <w:rFonts w:eastAsia="Times New Roman"/>
          <w:szCs w:val="24"/>
        </w:rPr>
        <w:t>π</w:t>
      </w:r>
      <w:r w:rsidRPr="00DC0FA6">
        <w:rPr>
          <w:rFonts w:eastAsia="Times New Roman"/>
          <w:szCs w:val="24"/>
        </w:rPr>
        <w:t xml:space="preserve">οιος Υπουργός τη φέρει στην πλάτη του ως </w:t>
      </w:r>
      <w:r>
        <w:rPr>
          <w:rFonts w:eastAsia="Times New Roman"/>
          <w:szCs w:val="24"/>
        </w:rPr>
        <w:t>έχων</w:t>
      </w:r>
      <w:r w:rsidRPr="00DC0FA6">
        <w:rPr>
          <w:rFonts w:eastAsia="Times New Roman"/>
          <w:szCs w:val="24"/>
        </w:rPr>
        <w:t xml:space="preserve"> την κύρια ευθύνη</w:t>
      </w:r>
      <w:r>
        <w:rPr>
          <w:rFonts w:eastAsia="Times New Roman"/>
          <w:szCs w:val="24"/>
        </w:rPr>
        <w:t>;</w:t>
      </w:r>
      <w:r w:rsidRPr="00DC0FA6">
        <w:rPr>
          <w:rFonts w:eastAsia="Times New Roman"/>
          <w:szCs w:val="24"/>
        </w:rPr>
        <w:t xml:space="preserve"> </w:t>
      </w:r>
      <w:r>
        <w:rPr>
          <w:rFonts w:eastAsia="Times New Roman"/>
          <w:szCs w:val="24"/>
        </w:rPr>
        <w:t>Οι απαντήσεις είναι συγκεχυμένες. Κ</w:t>
      </w:r>
      <w:r w:rsidRPr="00DC0FA6">
        <w:rPr>
          <w:rFonts w:eastAsia="Times New Roman"/>
          <w:szCs w:val="24"/>
        </w:rPr>
        <w:t xml:space="preserve">ανείς δεν είναι ο </w:t>
      </w:r>
      <w:r>
        <w:rPr>
          <w:rFonts w:eastAsia="Times New Roman"/>
          <w:szCs w:val="24"/>
        </w:rPr>
        <w:t>απολύτως</w:t>
      </w:r>
      <w:r w:rsidRPr="00DC0FA6">
        <w:rPr>
          <w:rFonts w:eastAsia="Times New Roman"/>
          <w:szCs w:val="24"/>
        </w:rPr>
        <w:t xml:space="preserve"> αρμόδιος</w:t>
      </w:r>
      <w:r>
        <w:rPr>
          <w:rFonts w:eastAsia="Times New Roman"/>
          <w:szCs w:val="24"/>
        </w:rPr>
        <w:t>. Ό</w:t>
      </w:r>
      <w:r w:rsidRPr="00DC0FA6">
        <w:rPr>
          <w:rFonts w:eastAsia="Times New Roman"/>
          <w:szCs w:val="24"/>
        </w:rPr>
        <w:t>λοι είναι λίγο αρμόδιοι</w:t>
      </w:r>
      <w:r>
        <w:rPr>
          <w:rFonts w:eastAsia="Times New Roman"/>
          <w:szCs w:val="24"/>
        </w:rPr>
        <w:t xml:space="preserve">. </w:t>
      </w:r>
      <w:r>
        <w:rPr>
          <w:rFonts w:eastAsia="Times New Roman"/>
          <w:szCs w:val="24"/>
        </w:rPr>
        <w:t>Δ</w:t>
      </w:r>
      <w:r w:rsidRPr="00DC0FA6">
        <w:rPr>
          <w:rFonts w:eastAsia="Times New Roman"/>
          <w:szCs w:val="24"/>
        </w:rPr>
        <w:t>εν λέω ότι ο</w:t>
      </w:r>
      <w:r w:rsidRPr="00DC0FA6">
        <w:rPr>
          <w:rFonts w:eastAsia="Times New Roman"/>
          <w:szCs w:val="24"/>
        </w:rPr>
        <w:t xml:space="preserve"> έχων σήμερα τη νομοθετική πρωτοβουλία Υπουργός είναι αυτός που </w:t>
      </w:r>
      <w:r>
        <w:rPr>
          <w:rFonts w:eastAsia="Times New Roman"/>
          <w:szCs w:val="24"/>
        </w:rPr>
        <w:t>φέρει την κυρίως πολιτική ευθύνη. Ό</w:t>
      </w:r>
      <w:r w:rsidRPr="00DC0FA6">
        <w:rPr>
          <w:rFonts w:eastAsia="Times New Roman"/>
          <w:szCs w:val="24"/>
        </w:rPr>
        <w:t>χι</w:t>
      </w:r>
      <w:r>
        <w:rPr>
          <w:rFonts w:eastAsia="Times New Roman"/>
          <w:szCs w:val="24"/>
        </w:rPr>
        <w:t>. Δεν ξέρω και πρέπει να μας ειπωθεί.</w:t>
      </w:r>
    </w:p>
    <w:p w14:paraId="65B2548C" w14:textId="77777777" w:rsidR="000F4E4F" w:rsidRDefault="00A56466">
      <w:pPr>
        <w:spacing w:line="600" w:lineRule="auto"/>
        <w:ind w:firstLine="720"/>
        <w:jc w:val="both"/>
        <w:rPr>
          <w:rFonts w:eastAsia="Times New Roman"/>
          <w:szCs w:val="24"/>
        </w:rPr>
      </w:pPr>
      <w:r>
        <w:rPr>
          <w:rFonts w:eastAsia="Times New Roman"/>
          <w:szCs w:val="24"/>
        </w:rPr>
        <w:t>Γ</w:t>
      </w:r>
      <w:r w:rsidRPr="00DC0FA6">
        <w:rPr>
          <w:rFonts w:eastAsia="Times New Roman"/>
          <w:szCs w:val="24"/>
        </w:rPr>
        <w:t>ια να μας ειπωθεί στο πλαίσιο αυτής της σύνθετης διοικητικής ενέργειας που προϋποθέτει και διαπραγμάτευση</w:t>
      </w:r>
      <w:r>
        <w:rPr>
          <w:rFonts w:eastAsia="Times New Roman"/>
          <w:szCs w:val="24"/>
        </w:rPr>
        <w:t>,</w:t>
      </w:r>
      <w:r w:rsidRPr="00DC0FA6">
        <w:rPr>
          <w:rFonts w:eastAsia="Times New Roman"/>
          <w:szCs w:val="24"/>
        </w:rPr>
        <w:t xml:space="preserve"> πρέπει να</w:t>
      </w:r>
      <w:r w:rsidRPr="00DC0FA6">
        <w:rPr>
          <w:rFonts w:eastAsia="Times New Roman"/>
          <w:szCs w:val="24"/>
        </w:rPr>
        <w:t xml:space="preserve"> κατατεθούν τα εργαλεία</w:t>
      </w:r>
      <w:r>
        <w:rPr>
          <w:rFonts w:eastAsia="Times New Roman"/>
          <w:szCs w:val="24"/>
        </w:rPr>
        <w:t>,</w:t>
      </w:r>
      <w:r w:rsidRPr="00DC0FA6">
        <w:rPr>
          <w:rFonts w:eastAsia="Times New Roman"/>
          <w:szCs w:val="24"/>
        </w:rPr>
        <w:t xml:space="preserve"> τα επιχειρήματα</w:t>
      </w:r>
      <w:r>
        <w:rPr>
          <w:rFonts w:eastAsia="Times New Roman"/>
          <w:szCs w:val="24"/>
        </w:rPr>
        <w:t>,</w:t>
      </w:r>
      <w:r w:rsidRPr="00DC0FA6">
        <w:rPr>
          <w:rFonts w:eastAsia="Times New Roman"/>
          <w:szCs w:val="24"/>
        </w:rPr>
        <w:t xml:space="preserve"> τα όπλα εκείνων που οδηγούσαν </w:t>
      </w:r>
      <w:r>
        <w:rPr>
          <w:rFonts w:eastAsia="Times New Roman"/>
          <w:szCs w:val="24"/>
        </w:rPr>
        <w:t>τη σύμβαση σ</w:t>
      </w:r>
      <w:r w:rsidRPr="00DC0FA6">
        <w:rPr>
          <w:rFonts w:eastAsia="Times New Roman"/>
          <w:szCs w:val="24"/>
        </w:rPr>
        <w:t xml:space="preserve">τα 480 εκατομμύρια και εκείνων που την οδήγησαν στο </w:t>
      </w:r>
      <w:r>
        <w:rPr>
          <w:rFonts w:eastAsia="Times New Roman"/>
          <w:szCs w:val="24"/>
        </w:rPr>
        <w:t>ν</w:t>
      </w:r>
      <w:r w:rsidRPr="00DC0FA6">
        <w:rPr>
          <w:rFonts w:eastAsia="Times New Roman"/>
          <w:szCs w:val="24"/>
        </w:rPr>
        <w:t>έο ποσό</w:t>
      </w:r>
      <w:r>
        <w:rPr>
          <w:rFonts w:eastAsia="Times New Roman"/>
          <w:szCs w:val="24"/>
        </w:rPr>
        <w:t>,</w:t>
      </w:r>
      <w:r w:rsidRPr="00DC0FA6">
        <w:rPr>
          <w:rFonts w:eastAsia="Times New Roman"/>
          <w:szCs w:val="24"/>
        </w:rPr>
        <w:t xml:space="preserve"> για να έχουμε εικόνα </w:t>
      </w:r>
      <w:r>
        <w:rPr>
          <w:rFonts w:eastAsia="Times New Roman"/>
          <w:szCs w:val="24"/>
        </w:rPr>
        <w:t>τ</w:t>
      </w:r>
      <w:r w:rsidRPr="00DC0FA6">
        <w:rPr>
          <w:rFonts w:eastAsia="Times New Roman"/>
          <w:szCs w:val="24"/>
        </w:rPr>
        <w:t xml:space="preserve">ι έγινε στο πρόσφατο παρελθόν και τι γίνεται σχετικά </w:t>
      </w:r>
      <w:r>
        <w:rPr>
          <w:rFonts w:eastAsia="Times New Roman"/>
          <w:szCs w:val="24"/>
        </w:rPr>
        <w:t>σ</w:t>
      </w:r>
      <w:r w:rsidRPr="00DC0FA6">
        <w:rPr>
          <w:rFonts w:eastAsia="Times New Roman"/>
          <w:szCs w:val="24"/>
        </w:rPr>
        <w:t>το παρόν</w:t>
      </w:r>
      <w:r>
        <w:rPr>
          <w:rFonts w:eastAsia="Times New Roman"/>
          <w:szCs w:val="24"/>
        </w:rPr>
        <w:t>.</w:t>
      </w:r>
    </w:p>
    <w:p w14:paraId="65B2548D" w14:textId="77777777" w:rsidR="000F4E4F" w:rsidRDefault="00A56466">
      <w:pPr>
        <w:spacing w:line="600" w:lineRule="auto"/>
        <w:ind w:firstLine="720"/>
        <w:jc w:val="both"/>
        <w:rPr>
          <w:rFonts w:eastAsia="Times New Roman"/>
          <w:szCs w:val="24"/>
        </w:rPr>
      </w:pPr>
      <w:r>
        <w:rPr>
          <w:rFonts w:eastAsia="Times New Roman"/>
          <w:szCs w:val="24"/>
        </w:rPr>
        <w:t>Κυρίες και κύριοι, α</w:t>
      </w:r>
      <w:r w:rsidRPr="00DC0FA6">
        <w:rPr>
          <w:rFonts w:eastAsia="Times New Roman"/>
          <w:szCs w:val="24"/>
        </w:rPr>
        <w:t>γαπη</w:t>
      </w:r>
      <w:r w:rsidRPr="00DC0FA6">
        <w:rPr>
          <w:rFonts w:eastAsia="Times New Roman"/>
          <w:szCs w:val="24"/>
        </w:rPr>
        <w:t>τοί σ</w:t>
      </w:r>
      <w:r>
        <w:rPr>
          <w:rFonts w:eastAsia="Times New Roman"/>
          <w:szCs w:val="24"/>
        </w:rPr>
        <w:t>υνάδελφοι, δεν ξε</w:t>
      </w:r>
      <w:r w:rsidRPr="00DC0FA6">
        <w:rPr>
          <w:rFonts w:eastAsia="Times New Roman"/>
          <w:szCs w:val="24"/>
        </w:rPr>
        <w:t>μπερδεύουμε εύκολα από αυτή την υπόθεση</w:t>
      </w:r>
      <w:r>
        <w:rPr>
          <w:rFonts w:eastAsia="Times New Roman"/>
          <w:szCs w:val="24"/>
        </w:rPr>
        <w:t>,</w:t>
      </w:r>
      <w:r w:rsidRPr="00DC0FA6">
        <w:rPr>
          <w:rFonts w:eastAsia="Times New Roman"/>
          <w:szCs w:val="24"/>
        </w:rPr>
        <w:t xml:space="preserve"> αν δεν κάνου</w:t>
      </w:r>
      <w:r>
        <w:rPr>
          <w:rFonts w:eastAsia="Times New Roman"/>
          <w:szCs w:val="24"/>
        </w:rPr>
        <w:t>μ</w:t>
      </w:r>
      <w:r w:rsidRPr="00DC0FA6">
        <w:rPr>
          <w:rFonts w:eastAsia="Times New Roman"/>
          <w:szCs w:val="24"/>
        </w:rPr>
        <w:t>ε καθαρές κουβέντες</w:t>
      </w:r>
      <w:r>
        <w:rPr>
          <w:rFonts w:eastAsia="Times New Roman"/>
          <w:szCs w:val="24"/>
        </w:rPr>
        <w:t>. Εμείς</w:t>
      </w:r>
      <w:r>
        <w:rPr>
          <w:rFonts w:eastAsia="Times New Roman"/>
          <w:szCs w:val="24"/>
        </w:rPr>
        <w:t>,</w:t>
      </w:r>
      <w:r>
        <w:rPr>
          <w:rFonts w:eastAsia="Times New Roman"/>
          <w:szCs w:val="24"/>
        </w:rPr>
        <w:t xml:space="preserve"> ως Δημοκρατική Συμπαράταξη</w:t>
      </w:r>
      <w:r>
        <w:rPr>
          <w:rFonts w:eastAsia="Times New Roman"/>
          <w:szCs w:val="24"/>
        </w:rPr>
        <w:t>,</w:t>
      </w:r>
      <w:r>
        <w:rPr>
          <w:rFonts w:eastAsia="Times New Roman"/>
          <w:szCs w:val="24"/>
        </w:rPr>
        <w:t xml:space="preserve"> ε</w:t>
      </w:r>
      <w:r w:rsidRPr="00DC0FA6">
        <w:rPr>
          <w:rFonts w:eastAsia="Times New Roman"/>
          <w:szCs w:val="24"/>
        </w:rPr>
        <w:t>ίμαστε πρόθυμοι να ακούσουμε τις καθαρές κουβέντες</w:t>
      </w:r>
      <w:r>
        <w:rPr>
          <w:rFonts w:eastAsia="Times New Roman"/>
          <w:szCs w:val="24"/>
        </w:rPr>
        <w:t>.</w:t>
      </w:r>
      <w:r w:rsidRPr="00DC0FA6">
        <w:rPr>
          <w:rFonts w:eastAsia="Times New Roman"/>
          <w:szCs w:val="24"/>
        </w:rPr>
        <w:t xml:space="preserve"> Συμμερίζομαι</w:t>
      </w:r>
      <w:r>
        <w:rPr>
          <w:rFonts w:eastAsia="Times New Roman"/>
          <w:szCs w:val="24"/>
        </w:rPr>
        <w:t>,</w:t>
      </w:r>
      <w:r w:rsidRPr="00DC0FA6">
        <w:rPr>
          <w:rFonts w:eastAsia="Times New Roman"/>
          <w:szCs w:val="24"/>
        </w:rPr>
        <w:t xml:space="preserve"> συνυπογράφω τις αιτιάσεις του συναδέλφου</w:t>
      </w:r>
      <w:r>
        <w:rPr>
          <w:rFonts w:eastAsia="Times New Roman"/>
          <w:szCs w:val="24"/>
        </w:rPr>
        <w:t xml:space="preserve"> κ.</w:t>
      </w:r>
      <w:r w:rsidRPr="00DC0FA6">
        <w:rPr>
          <w:rFonts w:eastAsia="Times New Roman"/>
          <w:szCs w:val="24"/>
        </w:rPr>
        <w:t xml:space="preserve"> Μανιάτη</w:t>
      </w:r>
      <w:r>
        <w:rPr>
          <w:rFonts w:eastAsia="Times New Roman"/>
          <w:szCs w:val="24"/>
        </w:rPr>
        <w:t>,</w:t>
      </w:r>
      <w:r w:rsidRPr="00DC0FA6">
        <w:rPr>
          <w:rFonts w:eastAsia="Times New Roman"/>
          <w:szCs w:val="24"/>
        </w:rPr>
        <w:t xml:space="preserve"> που με θάρρος εδώ και μήνες έχει αναδείξει το θέμα αυτό και περιμένω</w:t>
      </w:r>
      <w:r>
        <w:rPr>
          <w:rFonts w:eastAsia="Times New Roman"/>
          <w:szCs w:val="24"/>
        </w:rPr>
        <w:t>,</w:t>
      </w:r>
      <w:r w:rsidRPr="00DC0FA6">
        <w:rPr>
          <w:rFonts w:eastAsia="Times New Roman"/>
          <w:szCs w:val="24"/>
        </w:rPr>
        <w:t xml:space="preserve"> </w:t>
      </w:r>
      <w:r w:rsidRPr="00DC0FA6">
        <w:rPr>
          <w:rFonts w:eastAsia="Times New Roman"/>
          <w:szCs w:val="24"/>
        </w:rPr>
        <w:lastRenderedPageBreak/>
        <w:t>όπως κ</w:t>
      </w:r>
      <w:r>
        <w:rPr>
          <w:rFonts w:eastAsia="Times New Roman"/>
          <w:szCs w:val="24"/>
        </w:rPr>
        <w:t>α</w:t>
      </w:r>
      <w:r w:rsidRPr="00DC0FA6">
        <w:rPr>
          <w:rFonts w:eastAsia="Times New Roman"/>
          <w:szCs w:val="24"/>
        </w:rPr>
        <w:t>ι αυτός κι όλη η Κοινοβουλευτική μας Ομάδα καθαρές</w:t>
      </w:r>
      <w:r>
        <w:rPr>
          <w:rFonts w:eastAsia="Times New Roman"/>
          <w:szCs w:val="24"/>
        </w:rPr>
        <w:t>,</w:t>
      </w:r>
      <w:r w:rsidRPr="00DC0FA6">
        <w:rPr>
          <w:rFonts w:eastAsia="Times New Roman"/>
          <w:szCs w:val="24"/>
        </w:rPr>
        <w:t xml:space="preserve"> πεντακάθαρες</w:t>
      </w:r>
      <w:r>
        <w:rPr>
          <w:rFonts w:eastAsia="Times New Roman"/>
          <w:szCs w:val="24"/>
        </w:rPr>
        <w:t>,</w:t>
      </w:r>
      <w:r w:rsidRPr="00DC0FA6">
        <w:rPr>
          <w:rFonts w:eastAsia="Times New Roman"/>
          <w:szCs w:val="24"/>
        </w:rPr>
        <w:t xml:space="preserve"> σταράτες αποσαφηνίσεις και εξηγήσεις</w:t>
      </w:r>
      <w:r>
        <w:rPr>
          <w:rFonts w:eastAsia="Times New Roman"/>
          <w:szCs w:val="24"/>
        </w:rPr>
        <w:t>.</w:t>
      </w:r>
      <w:r w:rsidRPr="00DC0FA6">
        <w:rPr>
          <w:rFonts w:eastAsia="Times New Roman"/>
          <w:szCs w:val="24"/>
        </w:rPr>
        <w:t xml:space="preserve"> </w:t>
      </w:r>
    </w:p>
    <w:p w14:paraId="65B2548E" w14:textId="77777777" w:rsidR="000F4E4F" w:rsidRDefault="00A56466">
      <w:pPr>
        <w:spacing w:line="600" w:lineRule="auto"/>
        <w:ind w:firstLine="720"/>
        <w:jc w:val="both"/>
        <w:rPr>
          <w:rFonts w:eastAsia="Times New Roman"/>
          <w:szCs w:val="24"/>
        </w:rPr>
      </w:pPr>
      <w:r w:rsidRPr="00DC0FA6">
        <w:rPr>
          <w:rFonts w:eastAsia="Times New Roman"/>
          <w:szCs w:val="24"/>
        </w:rPr>
        <w:t xml:space="preserve">Αν δεν υπάρξουν και </w:t>
      </w:r>
      <w:r>
        <w:rPr>
          <w:rFonts w:eastAsia="Times New Roman"/>
          <w:szCs w:val="24"/>
        </w:rPr>
        <w:t>αρκεστείτε σε</w:t>
      </w:r>
      <w:r w:rsidRPr="00DC0FA6">
        <w:rPr>
          <w:rFonts w:eastAsia="Times New Roman"/>
          <w:szCs w:val="24"/>
        </w:rPr>
        <w:t xml:space="preserve"> λακωνικά</w:t>
      </w:r>
      <w:r>
        <w:rPr>
          <w:rFonts w:eastAsia="Times New Roman"/>
          <w:szCs w:val="24"/>
        </w:rPr>
        <w:t>,</w:t>
      </w:r>
      <w:r w:rsidRPr="00DC0FA6">
        <w:rPr>
          <w:rFonts w:eastAsia="Times New Roman"/>
          <w:szCs w:val="24"/>
        </w:rPr>
        <w:t xml:space="preserve"> δήθεν</w:t>
      </w:r>
      <w:r>
        <w:rPr>
          <w:rFonts w:eastAsia="Times New Roman"/>
          <w:szCs w:val="24"/>
        </w:rPr>
        <w:t>,</w:t>
      </w:r>
      <w:r w:rsidRPr="00DC0FA6">
        <w:rPr>
          <w:rFonts w:eastAsia="Times New Roman"/>
          <w:szCs w:val="24"/>
        </w:rPr>
        <w:t xml:space="preserve"> επιγραμματικά επιχειρή</w:t>
      </w:r>
      <w:r w:rsidRPr="00DC0FA6">
        <w:rPr>
          <w:rFonts w:eastAsia="Times New Roman"/>
          <w:szCs w:val="24"/>
        </w:rPr>
        <w:t>ματα</w:t>
      </w:r>
      <w:r>
        <w:rPr>
          <w:rFonts w:eastAsia="Times New Roman"/>
          <w:szCs w:val="24"/>
        </w:rPr>
        <w:t>,</w:t>
      </w:r>
      <w:r w:rsidRPr="00DC0FA6">
        <w:rPr>
          <w:rFonts w:eastAsia="Times New Roman"/>
          <w:szCs w:val="24"/>
        </w:rPr>
        <w:t xml:space="preserve"> κλείνοντας μία βιαστική διαδικασία υπό το φως της πολιτικής ανυποληψίας</w:t>
      </w:r>
      <w:r>
        <w:rPr>
          <w:rFonts w:eastAsia="Times New Roman"/>
          <w:szCs w:val="24"/>
        </w:rPr>
        <w:t>,</w:t>
      </w:r>
      <w:r w:rsidRPr="00DC0FA6">
        <w:rPr>
          <w:rFonts w:eastAsia="Times New Roman"/>
          <w:szCs w:val="24"/>
        </w:rPr>
        <w:t xml:space="preserve"> υπό την έννοια ότι ο κόσμος δεν μαθαίνει</w:t>
      </w:r>
      <w:r>
        <w:rPr>
          <w:rFonts w:eastAsia="Times New Roman"/>
          <w:szCs w:val="24"/>
        </w:rPr>
        <w:t>,</w:t>
      </w:r>
      <w:r w:rsidRPr="00DC0FA6">
        <w:rPr>
          <w:rFonts w:eastAsia="Times New Roman"/>
          <w:szCs w:val="24"/>
        </w:rPr>
        <w:t xml:space="preserve"> για να κρίνει αν το θέμα είναι ανυπόληπτο </w:t>
      </w:r>
      <w:r>
        <w:rPr>
          <w:rFonts w:eastAsia="Times New Roman"/>
          <w:szCs w:val="24"/>
        </w:rPr>
        <w:t>ή μη,</w:t>
      </w:r>
      <w:r w:rsidRPr="00DC0FA6">
        <w:rPr>
          <w:rFonts w:eastAsia="Times New Roman"/>
          <w:szCs w:val="24"/>
        </w:rPr>
        <w:t xml:space="preserve"> εάν δεν </w:t>
      </w:r>
      <w:r>
        <w:rPr>
          <w:rFonts w:eastAsia="Times New Roman"/>
          <w:szCs w:val="24"/>
        </w:rPr>
        <w:t xml:space="preserve">γίνει αυτό, εάν δεν </w:t>
      </w:r>
      <w:r w:rsidRPr="00DC0FA6">
        <w:rPr>
          <w:rFonts w:eastAsia="Times New Roman"/>
          <w:szCs w:val="24"/>
        </w:rPr>
        <w:t>ξεκαθαρίσουν τα πράγματα</w:t>
      </w:r>
      <w:r>
        <w:rPr>
          <w:rFonts w:eastAsia="Times New Roman"/>
          <w:szCs w:val="24"/>
        </w:rPr>
        <w:t>,</w:t>
      </w:r>
      <w:r w:rsidRPr="00DC0FA6">
        <w:rPr>
          <w:rFonts w:eastAsia="Times New Roman"/>
          <w:szCs w:val="24"/>
        </w:rPr>
        <w:t xml:space="preserve"> η ψήφος της πλειοψηφίας των Βουλε</w:t>
      </w:r>
      <w:r w:rsidRPr="00DC0FA6">
        <w:rPr>
          <w:rFonts w:eastAsia="Times New Roman"/>
          <w:szCs w:val="24"/>
        </w:rPr>
        <w:t>υτών πλειο</w:t>
      </w:r>
      <w:r>
        <w:rPr>
          <w:rFonts w:eastAsia="Times New Roman"/>
          <w:szCs w:val="24"/>
        </w:rPr>
        <w:t>ψηφίας- μειοψηφίας δεν επηρεάζει.</w:t>
      </w:r>
    </w:p>
    <w:p w14:paraId="65B2548F" w14:textId="77777777" w:rsidR="000F4E4F" w:rsidRDefault="00A56466">
      <w:pPr>
        <w:spacing w:line="600" w:lineRule="auto"/>
        <w:ind w:firstLine="720"/>
        <w:jc w:val="both"/>
        <w:rPr>
          <w:rFonts w:eastAsia="Times New Roman"/>
          <w:szCs w:val="24"/>
        </w:rPr>
      </w:pPr>
      <w:r>
        <w:rPr>
          <w:rFonts w:eastAsia="Times New Roman"/>
          <w:szCs w:val="24"/>
        </w:rPr>
        <w:t>Μ</w:t>
      </w:r>
      <w:r w:rsidRPr="00DC0FA6">
        <w:rPr>
          <w:rFonts w:eastAsia="Times New Roman"/>
          <w:szCs w:val="24"/>
        </w:rPr>
        <w:t>ία και λέω</w:t>
      </w:r>
      <w:r>
        <w:rPr>
          <w:rFonts w:eastAsia="Times New Roman"/>
          <w:szCs w:val="24"/>
        </w:rPr>
        <w:t xml:space="preserve"> αυτό,</w:t>
      </w:r>
      <w:r w:rsidRPr="00DC0FA6">
        <w:rPr>
          <w:rFonts w:eastAsia="Times New Roman"/>
          <w:szCs w:val="24"/>
        </w:rPr>
        <w:t xml:space="preserve"> κύριε Πρόεδρε</w:t>
      </w:r>
      <w:r>
        <w:rPr>
          <w:rFonts w:eastAsia="Times New Roman"/>
          <w:szCs w:val="24"/>
        </w:rPr>
        <w:t>,</w:t>
      </w:r>
      <w:r w:rsidRPr="00DC0FA6">
        <w:rPr>
          <w:rFonts w:eastAsia="Times New Roman"/>
          <w:szCs w:val="24"/>
        </w:rPr>
        <w:t xml:space="preserve"> και κλείνω</w:t>
      </w:r>
      <w:r>
        <w:rPr>
          <w:rFonts w:eastAsia="Times New Roman"/>
          <w:szCs w:val="24"/>
        </w:rPr>
        <w:t>,</w:t>
      </w:r>
      <w:r w:rsidRPr="00DC0FA6">
        <w:rPr>
          <w:rFonts w:eastAsia="Times New Roman"/>
          <w:szCs w:val="24"/>
        </w:rPr>
        <w:t xml:space="preserve"> επί του θέματος</w:t>
      </w:r>
      <w:r>
        <w:rPr>
          <w:rFonts w:eastAsia="Times New Roman"/>
          <w:szCs w:val="24"/>
        </w:rPr>
        <w:t xml:space="preserve"> οι εκχωρήσαντες</w:t>
      </w:r>
      <w:r w:rsidRPr="00DC0FA6">
        <w:rPr>
          <w:rFonts w:eastAsia="Times New Roman"/>
          <w:szCs w:val="24"/>
        </w:rPr>
        <w:t xml:space="preserve"> τ</w:t>
      </w:r>
      <w:r>
        <w:rPr>
          <w:rFonts w:eastAsia="Times New Roman"/>
          <w:szCs w:val="24"/>
        </w:rPr>
        <w:t>ις</w:t>
      </w:r>
      <w:r w:rsidRPr="00DC0FA6">
        <w:rPr>
          <w:rFonts w:eastAsia="Times New Roman"/>
          <w:szCs w:val="24"/>
        </w:rPr>
        <w:t xml:space="preserve"> </w:t>
      </w:r>
      <w:r>
        <w:rPr>
          <w:rFonts w:eastAsia="Times New Roman"/>
          <w:szCs w:val="24"/>
        </w:rPr>
        <w:t>σ</w:t>
      </w:r>
      <w:r w:rsidRPr="00DC0FA6">
        <w:rPr>
          <w:rFonts w:eastAsia="Times New Roman"/>
          <w:szCs w:val="24"/>
        </w:rPr>
        <w:t>υνε</w:t>
      </w:r>
      <w:r>
        <w:rPr>
          <w:rFonts w:eastAsia="Times New Roman"/>
          <w:szCs w:val="24"/>
        </w:rPr>
        <w:t>ι</w:t>
      </w:r>
      <w:r w:rsidRPr="00DC0FA6">
        <w:rPr>
          <w:rFonts w:eastAsia="Times New Roman"/>
          <w:szCs w:val="24"/>
        </w:rPr>
        <w:t>δ</w:t>
      </w:r>
      <w:r>
        <w:rPr>
          <w:rFonts w:eastAsia="Times New Roman"/>
          <w:szCs w:val="24"/>
        </w:rPr>
        <w:t xml:space="preserve">ήσεις </w:t>
      </w:r>
      <w:r w:rsidRPr="00DC0FA6">
        <w:rPr>
          <w:rFonts w:eastAsia="Times New Roman"/>
          <w:szCs w:val="24"/>
        </w:rPr>
        <w:t>τους έξι Βουλευτές</w:t>
      </w:r>
      <w:r>
        <w:rPr>
          <w:rFonts w:eastAsia="Times New Roman"/>
          <w:szCs w:val="24"/>
        </w:rPr>
        <w:t>, οι οποίοι</w:t>
      </w:r>
      <w:r w:rsidRPr="00DC0FA6">
        <w:rPr>
          <w:rFonts w:eastAsia="Times New Roman"/>
          <w:szCs w:val="24"/>
        </w:rPr>
        <w:t xml:space="preserve"> δημιουργούν </w:t>
      </w:r>
      <w:r>
        <w:rPr>
          <w:rFonts w:eastAsia="Times New Roman"/>
          <w:szCs w:val="24"/>
        </w:rPr>
        <w:t>σ</w:t>
      </w:r>
      <w:r w:rsidRPr="00DC0FA6">
        <w:rPr>
          <w:rFonts w:eastAsia="Times New Roman"/>
          <w:szCs w:val="24"/>
        </w:rPr>
        <w:t>υνείδηση δεδηλωμένης ή καλύτερα αριθμό δεδηλωμένης</w:t>
      </w:r>
      <w:r>
        <w:rPr>
          <w:rFonts w:eastAsia="Times New Roman"/>
          <w:szCs w:val="24"/>
        </w:rPr>
        <w:t>,</w:t>
      </w:r>
      <w:r w:rsidRPr="00DC0FA6">
        <w:rPr>
          <w:rFonts w:eastAsia="Times New Roman"/>
          <w:szCs w:val="24"/>
        </w:rPr>
        <w:t xml:space="preserve"> έχουν υπογράψει </w:t>
      </w:r>
      <w:r>
        <w:rPr>
          <w:rFonts w:eastAsia="Times New Roman"/>
          <w:szCs w:val="24"/>
        </w:rPr>
        <w:t xml:space="preserve">την εκχώρηση </w:t>
      </w:r>
      <w:r w:rsidRPr="00DC0FA6">
        <w:rPr>
          <w:rFonts w:eastAsia="Times New Roman"/>
          <w:szCs w:val="24"/>
        </w:rPr>
        <w:t>της συνείδησής τους και για το προκείμενο</w:t>
      </w:r>
      <w:r>
        <w:rPr>
          <w:rFonts w:eastAsia="Times New Roman"/>
          <w:szCs w:val="24"/>
        </w:rPr>
        <w:t>;</w:t>
      </w:r>
      <w:r w:rsidRPr="00DC0FA6">
        <w:rPr>
          <w:rFonts w:eastAsia="Times New Roman"/>
          <w:szCs w:val="24"/>
        </w:rPr>
        <w:t xml:space="preserve"> Οι </w:t>
      </w:r>
      <w:r>
        <w:rPr>
          <w:rFonts w:eastAsia="Times New Roman"/>
          <w:szCs w:val="24"/>
        </w:rPr>
        <w:t>εκατόν πενήντα ένας</w:t>
      </w:r>
      <w:r w:rsidRPr="00DC0FA6">
        <w:rPr>
          <w:rFonts w:eastAsia="Times New Roman"/>
          <w:szCs w:val="24"/>
        </w:rPr>
        <w:t xml:space="preserve"> συνάδελφοι και συναδέλφισσες </w:t>
      </w:r>
      <w:r>
        <w:rPr>
          <w:rFonts w:eastAsia="Times New Roman"/>
          <w:szCs w:val="24"/>
        </w:rPr>
        <w:t xml:space="preserve">και εξ αυτών οι έξι είναι μέτοχοι </w:t>
      </w:r>
      <w:r w:rsidRPr="00DC0FA6">
        <w:rPr>
          <w:rFonts w:eastAsia="Times New Roman"/>
          <w:szCs w:val="24"/>
        </w:rPr>
        <w:t>αυτής της πλειοψηφίας που στηρίζει αυτή την κύρωση της σύμβασης</w:t>
      </w:r>
      <w:r>
        <w:rPr>
          <w:rFonts w:eastAsia="Times New Roman"/>
          <w:szCs w:val="24"/>
        </w:rPr>
        <w:t>;</w:t>
      </w:r>
    </w:p>
    <w:p w14:paraId="65B25490" w14:textId="77777777" w:rsidR="000F4E4F" w:rsidRDefault="00A56466">
      <w:pPr>
        <w:spacing w:line="600" w:lineRule="auto"/>
        <w:ind w:firstLine="720"/>
        <w:jc w:val="both"/>
        <w:rPr>
          <w:rFonts w:eastAsia="Times New Roman"/>
          <w:szCs w:val="24"/>
        </w:rPr>
      </w:pPr>
      <w:r>
        <w:rPr>
          <w:rFonts w:eastAsia="Times New Roman"/>
          <w:szCs w:val="24"/>
        </w:rPr>
        <w:lastRenderedPageBreak/>
        <w:t>Θ</w:t>
      </w:r>
      <w:r w:rsidRPr="00DC0FA6">
        <w:rPr>
          <w:rFonts w:eastAsia="Times New Roman"/>
          <w:szCs w:val="24"/>
        </w:rPr>
        <w:t xml:space="preserve">α </w:t>
      </w:r>
      <w:r>
        <w:rPr>
          <w:rFonts w:eastAsia="Times New Roman"/>
          <w:szCs w:val="24"/>
        </w:rPr>
        <w:t>εί</w:t>
      </w:r>
      <w:r w:rsidRPr="00DC0FA6">
        <w:rPr>
          <w:rFonts w:eastAsia="Times New Roman"/>
          <w:szCs w:val="24"/>
        </w:rPr>
        <w:t>μαστε</w:t>
      </w:r>
      <w:r>
        <w:rPr>
          <w:rFonts w:eastAsia="Times New Roman"/>
          <w:szCs w:val="24"/>
        </w:rPr>
        <w:t>,</w:t>
      </w:r>
      <w:r w:rsidRPr="00DC0FA6">
        <w:rPr>
          <w:rFonts w:eastAsia="Times New Roman"/>
          <w:szCs w:val="24"/>
        </w:rPr>
        <w:t xml:space="preserve"> κύριε Πρόεδρε </w:t>
      </w:r>
      <w:r>
        <w:rPr>
          <w:rFonts w:eastAsia="Times New Roman"/>
          <w:szCs w:val="24"/>
        </w:rPr>
        <w:t>-</w:t>
      </w:r>
      <w:r w:rsidRPr="00DC0FA6">
        <w:rPr>
          <w:rFonts w:eastAsia="Times New Roman"/>
          <w:szCs w:val="24"/>
        </w:rPr>
        <w:t xml:space="preserve">και </w:t>
      </w:r>
      <w:r>
        <w:rPr>
          <w:rFonts w:eastAsia="Times New Roman"/>
          <w:szCs w:val="24"/>
        </w:rPr>
        <w:t xml:space="preserve">αυτή είναι </w:t>
      </w:r>
      <w:r w:rsidRPr="00DC0FA6">
        <w:rPr>
          <w:rFonts w:eastAsia="Times New Roman"/>
          <w:szCs w:val="24"/>
        </w:rPr>
        <w:t xml:space="preserve">η </w:t>
      </w:r>
      <w:r w:rsidRPr="00DC0FA6">
        <w:rPr>
          <w:rFonts w:eastAsia="Times New Roman"/>
          <w:szCs w:val="24"/>
        </w:rPr>
        <w:t>τελευταία μου φράση</w:t>
      </w:r>
      <w:r>
        <w:rPr>
          <w:rFonts w:eastAsia="Times New Roman"/>
          <w:szCs w:val="24"/>
        </w:rPr>
        <w:t>-</w:t>
      </w:r>
      <w:r>
        <w:rPr>
          <w:rFonts w:eastAsia="Times New Roman"/>
          <w:szCs w:val="24"/>
        </w:rPr>
        <w:t>,</w:t>
      </w:r>
      <w:r w:rsidRPr="00DC0FA6">
        <w:rPr>
          <w:rFonts w:eastAsia="Times New Roman"/>
          <w:szCs w:val="24"/>
        </w:rPr>
        <w:t xml:space="preserve"> ευτυχ</w:t>
      </w:r>
      <w:r>
        <w:rPr>
          <w:rFonts w:eastAsia="Times New Roman"/>
          <w:szCs w:val="24"/>
        </w:rPr>
        <w:t>εί</w:t>
      </w:r>
      <w:r w:rsidRPr="00DC0FA6">
        <w:rPr>
          <w:rFonts w:eastAsia="Times New Roman"/>
          <w:szCs w:val="24"/>
        </w:rPr>
        <w:t>ς μέχρι το πέρας της διαδικασίας οι έξι συνάδελφο</w:t>
      </w:r>
      <w:r>
        <w:rPr>
          <w:rFonts w:eastAsia="Times New Roman"/>
          <w:szCs w:val="24"/>
        </w:rPr>
        <w:t>ι</w:t>
      </w:r>
      <w:r w:rsidRPr="00DC0FA6">
        <w:rPr>
          <w:rFonts w:eastAsia="Times New Roman"/>
          <w:szCs w:val="24"/>
        </w:rPr>
        <w:t xml:space="preserve"> </w:t>
      </w:r>
      <w:r>
        <w:rPr>
          <w:rFonts w:eastAsia="Times New Roman"/>
          <w:szCs w:val="24"/>
        </w:rPr>
        <w:t>–</w:t>
      </w:r>
      <w:r>
        <w:rPr>
          <w:rFonts w:eastAsia="Times New Roman"/>
          <w:szCs w:val="24"/>
        </w:rPr>
        <w:t>οι εκχωρήσαντες τη συνείδησή τους έτσι απλόχερα, οι εκχωρήσαντες αυτό που τ</w:t>
      </w:r>
      <w:r w:rsidRPr="00DC0FA6">
        <w:rPr>
          <w:rFonts w:eastAsia="Times New Roman"/>
          <w:szCs w:val="24"/>
        </w:rPr>
        <w:t xml:space="preserve">ο Σύνταγμα </w:t>
      </w:r>
      <w:r>
        <w:rPr>
          <w:rFonts w:eastAsia="Times New Roman"/>
          <w:szCs w:val="24"/>
        </w:rPr>
        <w:t>το</w:t>
      </w:r>
      <w:r>
        <w:rPr>
          <w:rFonts w:eastAsia="Times New Roman"/>
          <w:szCs w:val="24"/>
        </w:rPr>
        <w:t>υ</w:t>
      </w:r>
      <w:r w:rsidRPr="00DC0FA6">
        <w:rPr>
          <w:rFonts w:eastAsia="Times New Roman"/>
          <w:szCs w:val="24"/>
        </w:rPr>
        <w:t>ς δίνει ως δικαίωμα και ως δυνατότητα έτσι απλόχερα</w:t>
      </w:r>
      <w:r>
        <w:rPr>
          <w:rFonts w:eastAsia="Times New Roman"/>
          <w:szCs w:val="24"/>
        </w:rPr>
        <w:t xml:space="preserve">– </w:t>
      </w:r>
      <w:r w:rsidRPr="00DC0FA6">
        <w:rPr>
          <w:rFonts w:eastAsia="Times New Roman"/>
          <w:szCs w:val="24"/>
        </w:rPr>
        <w:t>να μας πουν εδώ πώς ακριβώς το σκ</w:t>
      </w:r>
      <w:r w:rsidRPr="00DC0FA6">
        <w:rPr>
          <w:rFonts w:eastAsia="Times New Roman"/>
          <w:szCs w:val="24"/>
        </w:rPr>
        <w:t>έφτονται και τι ακριβώς επιλέγ</w:t>
      </w:r>
      <w:r>
        <w:rPr>
          <w:rFonts w:eastAsia="Times New Roman"/>
          <w:szCs w:val="24"/>
        </w:rPr>
        <w:t>ουν.</w:t>
      </w:r>
    </w:p>
    <w:p w14:paraId="65B25491" w14:textId="77777777" w:rsidR="000F4E4F" w:rsidRDefault="00A56466">
      <w:pPr>
        <w:spacing w:line="600" w:lineRule="auto"/>
        <w:ind w:firstLine="720"/>
        <w:jc w:val="both"/>
        <w:rPr>
          <w:rFonts w:eastAsia="Times New Roman"/>
          <w:szCs w:val="24"/>
        </w:rPr>
      </w:pPr>
      <w:r w:rsidRPr="00DC0FA6">
        <w:rPr>
          <w:rFonts w:eastAsia="Times New Roman"/>
          <w:szCs w:val="24"/>
        </w:rPr>
        <w:t>Ευχαριστώ πολύ.</w:t>
      </w:r>
    </w:p>
    <w:p w14:paraId="65B25492" w14:textId="77777777" w:rsidR="000F4E4F" w:rsidRDefault="00A56466">
      <w:pPr>
        <w:spacing w:line="600" w:lineRule="auto"/>
        <w:ind w:firstLine="720"/>
        <w:jc w:val="center"/>
        <w:rPr>
          <w:rFonts w:eastAsia="Times New Roman"/>
          <w:szCs w:val="24"/>
        </w:rPr>
      </w:pPr>
      <w:r>
        <w:rPr>
          <w:rFonts w:eastAsia="Times New Roman" w:cs="Times New Roman"/>
          <w:szCs w:val="24"/>
        </w:rPr>
        <w:t>(Χειροκροτήματα από την πτέρυγα της</w:t>
      </w:r>
      <w:r w:rsidRPr="004A35F3">
        <w:rPr>
          <w:rFonts w:eastAsia="Times New Roman" w:cs="Times New Roman"/>
          <w:szCs w:val="24"/>
        </w:rPr>
        <w:t xml:space="preserve"> </w:t>
      </w:r>
      <w:r>
        <w:rPr>
          <w:rFonts w:eastAsia="Times New Roman" w:cs="Times New Roman"/>
          <w:szCs w:val="24"/>
        </w:rPr>
        <w:t>Δημοκρατικής Συμπαράταξης)</w:t>
      </w:r>
    </w:p>
    <w:p w14:paraId="65B25493" w14:textId="77777777" w:rsidR="000F4E4F" w:rsidRDefault="00A56466">
      <w:pPr>
        <w:spacing w:line="600" w:lineRule="auto"/>
        <w:ind w:firstLine="720"/>
        <w:jc w:val="both"/>
        <w:rPr>
          <w:rFonts w:eastAsia="Times New Roman"/>
          <w:szCs w:val="24"/>
        </w:rPr>
      </w:pPr>
      <w:r w:rsidRPr="00DD74A8">
        <w:rPr>
          <w:rFonts w:eastAsia="Times New Roman"/>
          <w:b/>
          <w:szCs w:val="24"/>
        </w:rPr>
        <w:t xml:space="preserve">ΠΡΟΕΔΡΕΥΩΝ (Αναστάσιος Κουράκης): </w:t>
      </w:r>
      <w:r>
        <w:rPr>
          <w:rFonts w:eastAsia="Times New Roman"/>
          <w:szCs w:val="24"/>
        </w:rPr>
        <w:t xml:space="preserve">Θα κάνουμε μία εναλλαγή με ομιλητές Βουλευτές. </w:t>
      </w:r>
    </w:p>
    <w:p w14:paraId="65B25494" w14:textId="77777777" w:rsidR="000F4E4F" w:rsidRDefault="00A56466">
      <w:pPr>
        <w:spacing w:line="600" w:lineRule="auto"/>
        <w:ind w:firstLine="720"/>
        <w:jc w:val="both"/>
        <w:rPr>
          <w:rFonts w:eastAsia="Times New Roman"/>
          <w:szCs w:val="24"/>
        </w:rPr>
      </w:pPr>
      <w:r>
        <w:rPr>
          <w:rFonts w:eastAsia="Times New Roman"/>
          <w:szCs w:val="24"/>
        </w:rPr>
        <w:t>Ο</w:t>
      </w:r>
      <w:r w:rsidRPr="00DD74A8">
        <w:rPr>
          <w:rFonts w:eastAsia="Times New Roman"/>
          <w:szCs w:val="24"/>
        </w:rPr>
        <w:t xml:space="preserve"> κ</w:t>
      </w:r>
      <w:r>
        <w:rPr>
          <w:rFonts w:eastAsia="Times New Roman"/>
          <w:szCs w:val="24"/>
        </w:rPr>
        <w:t>.</w:t>
      </w:r>
      <w:r w:rsidRPr="00DD74A8">
        <w:rPr>
          <w:rFonts w:eastAsia="Times New Roman"/>
          <w:szCs w:val="24"/>
        </w:rPr>
        <w:t xml:space="preserve"> </w:t>
      </w:r>
      <w:r>
        <w:rPr>
          <w:rFonts w:eastAsia="Times New Roman"/>
          <w:szCs w:val="24"/>
        </w:rPr>
        <w:t>Γ</w:t>
      </w:r>
      <w:r w:rsidRPr="00DD74A8">
        <w:rPr>
          <w:rFonts w:eastAsia="Times New Roman"/>
          <w:szCs w:val="24"/>
        </w:rPr>
        <w:t>εώργιος</w:t>
      </w:r>
      <w:r>
        <w:rPr>
          <w:rFonts w:eastAsia="Times New Roman"/>
          <w:szCs w:val="24"/>
        </w:rPr>
        <w:t xml:space="preserve"> </w:t>
      </w:r>
      <w:r w:rsidRPr="00DD74A8">
        <w:rPr>
          <w:rFonts w:eastAsia="Times New Roman"/>
          <w:szCs w:val="24"/>
        </w:rPr>
        <w:t>-</w:t>
      </w:r>
      <w:r>
        <w:rPr>
          <w:rFonts w:eastAsia="Times New Roman"/>
          <w:szCs w:val="24"/>
        </w:rPr>
        <w:t xml:space="preserve"> </w:t>
      </w:r>
      <w:r>
        <w:rPr>
          <w:rFonts w:eastAsia="Times New Roman"/>
          <w:szCs w:val="24"/>
        </w:rPr>
        <w:t>Δ</w:t>
      </w:r>
      <w:r w:rsidRPr="00DD74A8">
        <w:rPr>
          <w:rFonts w:eastAsia="Times New Roman"/>
          <w:szCs w:val="24"/>
        </w:rPr>
        <w:t xml:space="preserve">ημήτριος Καρράς από την </w:t>
      </w:r>
      <w:r>
        <w:rPr>
          <w:rFonts w:eastAsia="Times New Roman"/>
          <w:szCs w:val="24"/>
        </w:rPr>
        <w:t>Δημοκρατική Σ</w:t>
      </w:r>
      <w:r w:rsidRPr="00DD74A8">
        <w:rPr>
          <w:rFonts w:eastAsia="Times New Roman"/>
          <w:szCs w:val="24"/>
        </w:rPr>
        <w:t>υμπαρά</w:t>
      </w:r>
      <w:r w:rsidRPr="00DD74A8">
        <w:rPr>
          <w:rFonts w:eastAsia="Times New Roman"/>
          <w:szCs w:val="24"/>
        </w:rPr>
        <w:t xml:space="preserve">ταξη </w:t>
      </w:r>
      <w:r>
        <w:rPr>
          <w:rFonts w:eastAsia="Times New Roman"/>
          <w:szCs w:val="24"/>
        </w:rPr>
        <w:t>έχει τον λόγο για επτά</w:t>
      </w:r>
      <w:r w:rsidRPr="00DD74A8">
        <w:rPr>
          <w:rFonts w:eastAsia="Times New Roman"/>
          <w:szCs w:val="24"/>
        </w:rPr>
        <w:t xml:space="preserve"> λεπτά</w:t>
      </w:r>
      <w:r>
        <w:rPr>
          <w:rFonts w:eastAsia="Times New Roman"/>
          <w:szCs w:val="24"/>
        </w:rPr>
        <w:t>.</w:t>
      </w:r>
    </w:p>
    <w:p w14:paraId="65B25495" w14:textId="77777777" w:rsidR="000F4E4F" w:rsidRDefault="00A56466">
      <w:pPr>
        <w:spacing w:line="600" w:lineRule="auto"/>
        <w:ind w:firstLine="720"/>
        <w:jc w:val="both"/>
        <w:rPr>
          <w:rFonts w:eastAsia="Times New Roman"/>
          <w:szCs w:val="24"/>
        </w:rPr>
      </w:pPr>
      <w:r w:rsidRPr="007419FC">
        <w:rPr>
          <w:rFonts w:eastAsia="Times New Roman"/>
          <w:b/>
          <w:szCs w:val="24"/>
        </w:rPr>
        <w:t>ΓΕΩΡΓΙΟΣ</w:t>
      </w:r>
      <w:r>
        <w:rPr>
          <w:rFonts w:eastAsia="Times New Roman"/>
          <w:b/>
          <w:szCs w:val="24"/>
        </w:rPr>
        <w:t xml:space="preserve"> </w:t>
      </w:r>
      <w:r w:rsidRPr="007419FC">
        <w:rPr>
          <w:rFonts w:eastAsia="Times New Roman"/>
          <w:b/>
          <w:szCs w:val="24"/>
        </w:rPr>
        <w:t>-</w:t>
      </w:r>
      <w:r>
        <w:rPr>
          <w:rFonts w:eastAsia="Times New Roman"/>
          <w:b/>
          <w:szCs w:val="24"/>
        </w:rPr>
        <w:t xml:space="preserve"> </w:t>
      </w:r>
      <w:r w:rsidRPr="007419FC">
        <w:rPr>
          <w:rFonts w:eastAsia="Times New Roman"/>
          <w:b/>
          <w:szCs w:val="24"/>
        </w:rPr>
        <w:t xml:space="preserve">ΔΗΜΗΤΡΙΟΣ ΚΑΡΡΑΣ: </w:t>
      </w:r>
      <w:r>
        <w:rPr>
          <w:rFonts w:eastAsia="Times New Roman"/>
          <w:szCs w:val="24"/>
        </w:rPr>
        <w:t>Β</w:t>
      </w:r>
      <w:r w:rsidRPr="00DD74A8">
        <w:rPr>
          <w:rFonts w:eastAsia="Times New Roman"/>
          <w:szCs w:val="24"/>
        </w:rPr>
        <w:t>εβαίως</w:t>
      </w:r>
      <w:r>
        <w:rPr>
          <w:rFonts w:eastAsia="Times New Roman"/>
          <w:szCs w:val="24"/>
        </w:rPr>
        <w:t>,</w:t>
      </w:r>
      <w:r w:rsidRPr="00DD74A8">
        <w:rPr>
          <w:rFonts w:eastAsia="Times New Roman"/>
          <w:szCs w:val="24"/>
        </w:rPr>
        <w:t xml:space="preserve"> κύριε </w:t>
      </w:r>
      <w:r>
        <w:rPr>
          <w:rFonts w:eastAsia="Times New Roman"/>
          <w:szCs w:val="24"/>
        </w:rPr>
        <w:t>Π</w:t>
      </w:r>
      <w:r w:rsidRPr="00DD74A8">
        <w:rPr>
          <w:rFonts w:eastAsia="Times New Roman"/>
          <w:szCs w:val="24"/>
        </w:rPr>
        <w:t>ρόεδρε</w:t>
      </w:r>
      <w:r>
        <w:rPr>
          <w:rFonts w:eastAsia="Times New Roman"/>
          <w:szCs w:val="24"/>
        </w:rPr>
        <w:t>,</w:t>
      </w:r>
      <w:r w:rsidRPr="00DD74A8">
        <w:rPr>
          <w:rFonts w:eastAsia="Times New Roman"/>
          <w:szCs w:val="24"/>
        </w:rPr>
        <w:t xml:space="preserve"> όσα έχουν ειπωθεί από τους συναδέλφους μου από τη Δημοκρατική </w:t>
      </w:r>
      <w:r>
        <w:rPr>
          <w:rFonts w:eastAsia="Times New Roman"/>
          <w:szCs w:val="24"/>
        </w:rPr>
        <w:t>Σ</w:t>
      </w:r>
      <w:r w:rsidRPr="00DD74A8">
        <w:rPr>
          <w:rFonts w:eastAsia="Times New Roman"/>
          <w:szCs w:val="24"/>
        </w:rPr>
        <w:t>υμπαράταξη</w:t>
      </w:r>
      <w:r>
        <w:rPr>
          <w:rFonts w:eastAsia="Times New Roman"/>
          <w:szCs w:val="24"/>
        </w:rPr>
        <w:t>,</w:t>
      </w:r>
      <w:r w:rsidRPr="00DD74A8">
        <w:rPr>
          <w:rFonts w:eastAsia="Times New Roman"/>
          <w:szCs w:val="24"/>
        </w:rPr>
        <w:t xml:space="preserve"> </w:t>
      </w:r>
      <w:r>
        <w:rPr>
          <w:rFonts w:eastAsia="Times New Roman"/>
          <w:szCs w:val="24"/>
        </w:rPr>
        <w:t xml:space="preserve">τον κ. </w:t>
      </w:r>
      <w:r w:rsidRPr="00DD74A8">
        <w:rPr>
          <w:rFonts w:eastAsia="Times New Roman"/>
          <w:szCs w:val="24"/>
        </w:rPr>
        <w:t>Μανιάτη και τον κ</w:t>
      </w:r>
      <w:r>
        <w:rPr>
          <w:rFonts w:eastAsia="Times New Roman"/>
          <w:szCs w:val="24"/>
        </w:rPr>
        <w:t>.</w:t>
      </w:r>
      <w:r w:rsidRPr="00DD74A8">
        <w:rPr>
          <w:rFonts w:eastAsia="Times New Roman"/>
          <w:szCs w:val="24"/>
        </w:rPr>
        <w:t xml:space="preserve"> Λοβέρδο</w:t>
      </w:r>
      <w:r>
        <w:rPr>
          <w:rFonts w:eastAsia="Times New Roman"/>
          <w:szCs w:val="24"/>
        </w:rPr>
        <w:t>,</w:t>
      </w:r>
      <w:r w:rsidRPr="00DD74A8">
        <w:rPr>
          <w:rFonts w:eastAsia="Times New Roman"/>
          <w:szCs w:val="24"/>
        </w:rPr>
        <w:t xml:space="preserve"> με έχουν καλύψει ως προς τη </w:t>
      </w:r>
      <w:r>
        <w:rPr>
          <w:rFonts w:eastAsia="Times New Roman"/>
          <w:szCs w:val="24"/>
        </w:rPr>
        <w:t>σ</w:t>
      </w:r>
      <w:r w:rsidRPr="00DD74A8">
        <w:rPr>
          <w:rFonts w:eastAsia="Times New Roman"/>
          <w:szCs w:val="24"/>
        </w:rPr>
        <w:t>ύμβαση</w:t>
      </w:r>
      <w:r>
        <w:rPr>
          <w:rFonts w:eastAsia="Times New Roman"/>
          <w:szCs w:val="24"/>
        </w:rPr>
        <w:t xml:space="preserve">, το συμβατικό </w:t>
      </w:r>
      <w:r w:rsidRPr="00DD74A8">
        <w:rPr>
          <w:rFonts w:eastAsia="Times New Roman"/>
          <w:szCs w:val="24"/>
        </w:rPr>
        <w:t xml:space="preserve">μέρος </w:t>
      </w:r>
      <w:r w:rsidRPr="00DD74A8">
        <w:rPr>
          <w:rFonts w:eastAsia="Times New Roman"/>
          <w:szCs w:val="24"/>
        </w:rPr>
        <w:t>και τις αντιρρήσεις που πρέπει να προβάλουμε</w:t>
      </w:r>
      <w:r>
        <w:rPr>
          <w:rFonts w:eastAsia="Times New Roman"/>
          <w:szCs w:val="24"/>
        </w:rPr>
        <w:t>.</w:t>
      </w:r>
    </w:p>
    <w:p w14:paraId="65B25496" w14:textId="77777777" w:rsidR="000F4E4F" w:rsidRDefault="00A56466">
      <w:pPr>
        <w:spacing w:line="600" w:lineRule="auto"/>
        <w:ind w:firstLine="720"/>
        <w:jc w:val="both"/>
        <w:rPr>
          <w:rFonts w:eastAsia="Times New Roman"/>
          <w:szCs w:val="24"/>
        </w:rPr>
      </w:pPr>
      <w:r>
        <w:rPr>
          <w:rFonts w:eastAsia="Times New Roman"/>
          <w:szCs w:val="24"/>
        </w:rPr>
        <w:lastRenderedPageBreak/>
        <w:t xml:space="preserve">Δεν θα ζητούσα τον λόγο, παρά μόνο </w:t>
      </w:r>
      <w:r w:rsidRPr="00DD74A8">
        <w:rPr>
          <w:rFonts w:eastAsia="Times New Roman"/>
          <w:szCs w:val="24"/>
        </w:rPr>
        <w:t xml:space="preserve">αν δεν είχα αντιληφθεί μία πάγια τακτική που γίνεται αποδεκτή από την </w:t>
      </w:r>
      <w:r>
        <w:rPr>
          <w:rFonts w:eastAsia="Times New Roman"/>
          <w:szCs w:val="24"/>
        </w:rPr>
        <w:t>Κ</w:t>
      </w:r>
      <w:r w:rsidRPr="00DD74A8">
        <w:rPr>
          <w:rFonts w:eastAsia="Times New Roman"/>
          <w:szCs w:val="24"/>
        </w:rPr>
        <w:t>υβέρνηση</w:t>
      </w:r>
      <w:r>
        <w:rPr>
          <w:rFonts w:eastAsia="Times New Roman"/>
          <w:szCs w:val="24"/>
        </w:rPr>
        <w:t>,</w:t>
      </w:r>
      <w:r w:rsidRPr="00DD74A8">
        <w:rPr>
          <w:rFonts w:eastAsia="Times New Roman"/>
          <w:szCs w:val="24"/>
        </w:rPr>
        <w:t xml:space="preserve"> όταν μιλάμε για</w:t>
      </w:r>
      <w:r>
        <w:rPr>
          <w:rFonts w:eastAsia="Times New Roman"/>
          <w:szCs w:val="24"/>
        </w:rPr>
        <w:t xml:space="preserve"> προγράμματα αποκρατικοποιήσεων-ιδιωτικοποιήσεων </w:t>
      </w:r>
      <w:r w:rsidRPr="00DD74A8">
        <w:rPr>
          <w:rFonts w:eastAsia="Times New Roman"/>
          <w:szCs w:val="24"/>
        </w:rPr>
        <w:t>και την είσπραξη τιμήματος για</w:t>
      </w:r>
      <w:r w:rsidRPr="00DD74A8">
        <w:rPr>
          <w:rFonts w:eastAsia="Times New Roman"/>
          <w:szCs w:val="24"/>
        </w:rPr>
        <w:t xml:space="preserve"> να εξυπηρετούμε</w:t>
      </w:r>
      <w:r>
        <w:rPr>
          <w:rFonts w:eastAsia="Times New Roman"/>
          <w:szCs w:val="24"/>
        </w:rPr>
        <w:t>,</w:t>
      </w:r>
      <w:r w:rsidRPr="00DD74A8">
        <w:rPr>
          <w:rFonts w:eastAsia="Times New Roman"/>
          <w:szCs w:val="24"/>
        </w:rPr>
        <w:t xml:space="preserve"> υποτίθεται</w:t>
      </w:r>
      <w:r>
        <w:rPr>
          <w:rFonts w:eastAsia="Times New Roman"/>
          <w:szCs w:val="24"/>
        </w:rPr>
        <w:t>,</w:t>
      </w:r>
      <w:r w:rsidRPr="00DD74A8">
        <w:rPr>
          <w:rFonts w:eastAsia="Times New Roman"/>
          <w:szCs w:val="24"/>
        </w:rPr>
        <w:t xml:space="preserve"> το χρέος </w:t>
      </w:r>
      <w:r>
        <w:rPr>
          <w:rFonts w:eastAsia="Times New Roman"/>
          <w:szCs w:val="24"/>
        </w:rPr>
        <w:t>-</w:t>
      </w:r>
      <w:r w:rsidRPr="00DD74A8">
        <w:rPr>
          <w:rFonts w:eastAsia="Times New Roman"/>
          <w:szCs w:val="24"/>
        </w:rPr>
        <w:t>το χρέος δεν τελειώνει</w:t>
      </w:r>
      <w:r>
        <w:rPr>
          <w:rFonts w:eastAsia="Times New Roman"/>
          <w:szCs w:val="24"/>
        </w:rPr>
        <w:t>,</w:t>
      </w:r>
      <w:r w:rsidRPr="00DD74A8">
        <w:rPr>
          <w:rFonts w:eastAsia="Times New Roman"/>
          <w:szCs w:val="24"/>
        </w:rPr>
        <w:t xml:space="preserve"> </w:t>
      </w:r>
      <w:r>
        <w:rPr>
          <w:rFonts w:eastAsia="Times New Roman"/>
          <w:szCs w:val="24"/>
        </w:rPr>
        <w:t>β</w:t>
      </w:r>
      <w:r w:rsidRPr="00DD74A8">
        <w:rPr>
          <w:rFonts w:eastAsia="Times New Roman"/>
          <w:szCs w:val="24"/>
        </w:rPr>
        <w:t>εβαίως</w:t>
      </w:r>
      <w:r>
        <w:rPr>
          <w:rFonts w:eastAsia="Times New Roman"/>
          <w:szCs w:val="24"/>
        </w:rPr>
        <w:t>,</w:t>
      </w:r>
      <w:r w:rsidRPr="00DD74A8">
        <w:rPr>
          <w:rFonts w:eastAsia="Times New Roman"/>
          <w:szCs w:val="24"/>
        </w:rPr>
        <w:t xml:space="preserve"> ποτέ</w:t>
      </w:r>
      <w:r>
        <w:rPr>
          <w:rFonts w:eastAsia="Times New Roman"/>
          <w:szCs w:val="24"/>
        </w:rPr>
        <w:t>-</w:t>
      </w:r>
      <w:r w:rsidRPr="00DD74A8">
        <w:rPr>
          <w:rFonts w:eastAsia="Times New Roman"/>
          <w:szCs w:val="24"/>
        </w:rPr>
        <w:t xml:space="preserve"> και επιπλέον</w:t>
      </w:r>
      <w:r>
        <w:rPr>
          <w:rFonts w:eastAsia="Times New Roman"/>
          <w:szCs w:val="24"/>
        </w:rPr>
        <w:t xml:space="preserve"> </w:t>
      </w:r>
      <w:r w:rsidRPr="00DD74A8">
        <w:rPr>
          <w:rFonts w:eastAsia="Times New Roman"/>
          <w:szCs w:val="24"/>
        </w:rPr>
        <w:t xml:space="preserve">για να ικανοποιούμε τις απαιτήσεις </w:t>
      </w:r>
      <w:r>
        <w:rPr>
          <w:rFonts w:eastAsia="Times New Roman"/>
          <w:szCs w:val="24"/>
        </w:rPr>
        <w:t xml:space="preserve">των δανειστών προς </w:t>
      </w:r>
      <w:r>
        <w:rPr>
          <w:rFonts w:eastAsia="Times New Roman"/>
          <w:szCs w:val="24"/>
        </w:rPr>
        <w:t xml:space="preserve">το </w:t>
      </w:r>
      <w:r>
        <w:rPr>
          <w:rFonts w:eastAsia="Times New Roman"/>
          <w:szCs w:val="24"/>
        </w:rPr>
        <w:t>ΤΑΙΠΕΔ</w:t>
      </w:r>
      <w:r>
        <w:rPr>
          <w:rFonts w:eastAsia="Times New Roman"/>
          <w:szCs w:val="24"/>
        </w:rPr>
        <w:t>,</w:t>
      </w:r>
      <w:r w:rsidRPr="00DD74A8">
        <w:rPr>
          <w:rFonts w:eastAsia="Times New Roman"/>
          <w:szCs w:val="24"/>
        </w:rPr>
        <w:t xml:space="preserve"> ότι προχωρεί σε μεταβίβαση περιουσιακών στοιχείων του </w:t>
      </w:r>
      <w:r>
        <w:rPr>
          <w:rFonts w:eastAsia="Times New Roman"/>
          <w:szCs w:val="24"/>
        </w:rPr>
        <w:t>δ</w:t>
      </w:r>
      <w:r w:rsidRPr="00DD74A8">
        <w:rPr>
          <w:rFonts w:eastAsia="Times New Roman"/>
          <w:szCs w:val="24"/>
        </w:rPr>
        <w:t>ημοσίου για την ικανοποίηση των σκοπών το</w:t>
      </w:r>
      <w:r>
        <w:rPr>
          <w:rFonts w:eastAsia="Times New Roman"/>
          <w:szCs w:val="24"/>
        </w:rPr>
        <w:t>υ</w:t>
      </w:r>
      <w:r>
        <w:rPr>
          <w:rFonts w:eastAsia="Times New Roman"/>
          <w:szCs w:val="24"/>
        </w:rPr>
        <w:t>.</w:t>
      </w:r>
    </w:p>
    <w:p w14:paraId="65B25497" w14:textId="77777777" w:rsidR="000F4E4F" w:rsidRDefault="00A56466">
      <w:pPr>
        <w:spacing w:line="600" w:lineRule="auto"/>
        <w:ind w:firstLine="720"/>
        <w:jc w:val="both"/>
        <w:rPr>
          <w:rFonts w:eastAsia="Times New Roman"/>
          <w:szCs w:val="24"/>
        </w:rPr>
      </w:pPr>
      <w:r>
        <w:rPr>
          <w:rFonts w:eastAsia="Times New Roman"/>
          <w:szCs w:val="24"/>
        </w:rPr>
        <w:t>Π</w:t>
      </w:r>
      <w:r w:rsidRPr="00DD74A8">
        <w:rPr>
          <w:rFonts w:eastAsia="Times New Roman"/>
          <w:szCs w:val="24"/>
        </w:rPr>
        <w:t>αρακολουθώ τώρα</w:t>
      </w:r>
      <w:r>
        <w:rPr>
          <w:rFonts w:eastAsia="Times New Roman"/>
          <w:szCs w:val="24"/>
        </w:rPr>
        <w:t>,</w:t>
      </w:r>
      <w:r w:rsidRPr="00DD74A8">
        <w:rPr>
          <w:rFonts w:eastAsia="Times New Roman"/>
          <w:szCs w:val="24"/>
        </w:rPr>
        <w:t xml:space="preserve"> το τελευταίο διάστημα</w:t>
      </w:r>
      <w:r>
        <w:rPr>
          <w:rFonts w:eastAsia="Times New Roman"/>
          <w:szCs w:val="24"/>
        </w:rPr>
        <w:t>,</w:t>
      </w:r>
      <w:r w:rsidRPr="00DD74A8">
        <w:rPr>
          <w:rFonts w:eastAsia="Times New Roman"/>
          <w:szCs w:val="24"/>
        </w:rPr>
        <w:t xml:space="preserve"> τον τρόπο με τον οποίο πληρώνονται οι υποχρεώσεις που αναλαμβάνουν οι ονομαζόμενοι </w:t>
      </w:r>
      <w:r>
        <w:rPr>
          <w:rFonts w:eastAsia="Times New Roman"/>
          <w:szCs w:val="24"/>
        </w:rPr>
        <w:t xml:space="preserve">«επενδυτές» </w:t>
      </w:r>
      <w:r w:rsidRPr="00DD74A8">
        <w:rPr>
          <w:rFonts w:eastAsia="Times New Roman"/>
          <w:szCs w:val="24"/>
        </w:rPr>
        <w:t xml:space="preserve">και </w:t>
      </w:r>
      <w:r>
        <w:rPr>
          <w:rFonts w:eastAsia="Times New Roman"/>
          <w:szCs w:val="24"/>
        </w:rPr>
        <w:t>εκπλήσσομαι</w:t>
      </w:r>
      <w:r w:rsidRPr="00DD74A8">
        <w:rPr>
          <w:rFonts w:eastAsia="Times New Roman"/>
          <w:szCs w:val="24"/>
        </w:rPr>
        <w:t xml:space="preserve"> από την ανοχή την οποία επιδεικνύει </w:t>
      </w:r>
      <w:r>
        <w:rPr>
          <w:rFonts w:eastAsia="Times New Roman"/>
          <w:szCs w:val="24"/>
        </w:rPr>
        <w:t xml:space="preserve">η </w:t>
      </w:r>
      <w:r w:rsidRPr="00DD74A8">
        <w:rPr>
          <w:rFonts w:eastAsia="Times New Roman"/>
          <w:szCs w:val="24"/>
        </w:rPr>
        <w:t xml:space="preserve">ελληνική </w:t>
      </w:r>
      <w:r>
        <w:rPr>
          <w:rFonts w:eastAsia="Times New Roman"/>
          <w:szCs w:val="24"/>
        </w:rPr>
        <w:t>Κ</w:t>
      </w:r>
      <w:r w:rsidRPr="00DD74A8">
        <w:rPr>
          <w:rFonts w:eastAsia="Times New Roman"/>
          <w:szCs w:val="24"/>
        </w:rPr>
        <w:t>υβέρνηση στην κατεύθυνση αυτή</w:t>
      </w:r>
      <w:r>
        <w:rPr>
          <w:rFonts w:eastAsia="Times New Roman"/>
          <w:szCs w:val="24"/>
        </w:rPr>
        <w:t>,</w:t>
      </w:r>
      <w:r w:rsidRPr="00DD74A8">
        <w:rPr>
          <w:rFonts w:eastAsia="Times New Roman"/>
          <w:szCs w:val="24"/>
        </w:rPr>
        <w:t xml:space="preserve"> χωρίς να αντιλέγει</w:t>
      </w:r>
      <w:r>
        <w:rPr>
          <w:rFonts w:eastAsia="Times New Roman"/>
          <w:szCs w:val="24"/>
        </w:rPr>
        <w:t>,</w:t>
      </w:r>
      <w:r w:rsidRPr="00DD74A8">
        <w:rPr>
          <w:rFonts w:eastAsia="Times New Roman"/>
          <w:szCs w:val="24"/>
        </w:rPr>
        <w:t xml:space="preserve"> χωρίς</w:t>
      </w:r>
      <w:r w:rsidRPr="00DD74A8">
        <w:rPr>
          <w:rFonts w:eastAsia="Times New Roman"/>
          <w:szCs w:val="24"/>
        </w:rPr>
        <w:t xml:space="preserve"> να επιδιώκει την εξυπηρέτηση των </w:t>
      </w:r>
      <w:r>
        <w:rPr>
          <w:rFonts w:eastAsia="Times New Roman"/>
          <w:szCs w:val="24"/>
        </w:rPr>
        <w:t>κ</w:t>
      </w:r>
      <w:r w:rsidRPr="00DD74A8">
        <w:rPr>
          <w:rFonts w:eastAsia="Times New Roman"/>
          <w:szCs w:val="24"/>
        </w:rPr>
        <w:t xml:space="preserve">αλώς </w:t>
      </w:r>
      <w:r>
        <w:rPr>
          <w:rFonts w:eastAsia="Times New Roman"/>
          <w:szCs w:val="24"/>
        </w:rPr>
        <w:t>ε</w:t>
      </w:r>
      <w:r w:rsidRPr="00DD74A8">
        <w:rPr>
          <w:rFonts w:eastAsia="Times New Roman"/>
          <w:szCs w:val="24"/>
        </w:rPr>
        <w:t>ννοούμενων συμφερόντων του ελληνικού κράτους</w:t>
      </w:r>
      <w:r>
        <w:rPr>
          <w:rFonts w:eastAsia="Times New Roman"/>
          <w:szCs w:val="24"/>
        </w:rPr>
        <w:t>.</w:t>
      </w:r>
      <w:r w:rsidRPr="00DD74A8">
        <w:rPr>
          <w:rFonts w:eastAsia="Times New Roman"/>
          <w:szCs w:val="24"/>
        </w:rPr>
        <w:t xml:space="preserve"> </w:t>
      </w:r>
    </w:p>
    <w:p w14:paraId="65B25498" w14:textId="77777777" w:rsidR="000F4E4F" w:rsidRDefault="00A56466">
      <w:pPr>
        <w:spacing w:line="600" w:lineRule="auto"/>
        <w:ind w:firstLine="720"/>
        <w:jc w:val="both"/>
        <w:rPr>
          <w:rFonts w:eastAsia="Times New Roman"/>
          <w:szCs w:val="24"/>
        </w:rPr>
      </w:pPr>
      <w:r>
        <w:rPr>
          <w:rFonts w:eastAsia="Times New Roman"/>
          <w:szCs w:val="24"/>
        </w:rPr>
        <w:t>Ξ</w:t>
      </w:r>
      <w:r w:rsidRPr="00DD74A8">
        <w:rPr>
          <w:rFonts w:eastAsia="Times New Roman"/>
          <w:szCs w:val="24"/>
        </w:rPr>
        <w:t>εκίνησε</w:t>
      </w:r>
      <w:r>
        <w:rPr>
          <w:rFonts w:eastAsia="Times New Roman"/>
          <w:szCs w:val="24"/>
        </w:rPr>
        <w:t>,</w:t>
      </w:r>
      <w:r w:rsidRPr="00DD74A8">
        <w:rPr>
          <w:rFonts w:eastAsia="Times New Roman"/>
          <w:szCs w:val="24"/>
        </w:rPr>
        <w:t xml:space="preserve"> λοιπόν</w:t>
      </w:r>
      <w:r>
        <w:rPr>
          <w:rFonts w:eastAsia="Times New Roman"/>
          <w:szCs w:val="24"/>
        </w:rPr>
        <w:t>,</w:t>
      </w:r>
      <w:r w:rsidRPr="00DD74A8">
        <w:rPr>
          <w:rFonts w:eastAsia="Times New Roman"/>
          <w:szCs w:val="24"/>
        </w:rPr>
        <w:t xml:space="preserve"> αυτή η ιστορία επί </w:t>
      </w:r>
      <w:r>
        <w:rPr>
          <w:rFonts w:eastAsia="Times New Roman"/>
          <w:szCs w:val="24"/>
        </w:rPr>
        <w:t>Κ</w:t>
      </w:r>
      <w:r w:rsidRPr="00DD74A8">
        <w:rPr>
          <w:rFonts w:eastAsia="Times New Roman"/>
          <w:szCs w:val="24"/>
        </w:rPr>
        <w:t>υβέρνηση</w:t>
      </w:r>
      <w:r>
        <w:rPr>
          <w:rFonts w:eastAsia="Times New Roman"/>
          <w:szCs w:val="24"/>
        </w:rPr>
        <w:t>ς ΣΥΡΙΖΑ</w:t>
      </w:r>
      <w:r>
        <w:rPr>
          <w:rFonts w:eastAsia="Times New Roman"/>
          <w:szCs w:val="24"/>
        </w:rPr>
        <w:t xml:space="preserve"> </w:t>
      </w:r>
      <w:r>
        <w:rPr>
          <w:rFonts w:eastAsia="Times New Roman"/>
          <w:szCs w:val="24"/>
        </w:rPr>
        <w:t>-</w:t>
      </w:r>
      <w:r>
        <w:rPr>
          <w:rFonts w:eastAsia="Times New Roman"/>
          <w:szCs w:val="24"/>
        </w:rPr>
        <w:t xml:space="preserve"> </w:t>
      </w:r>
      <w:r w:rsidRPr="00DD74A8">
        <w:rPr>
          <w:rFonts w:eastAsia="Times New Roman"/>
          <w:szCs w:val="24"/>
        </w:rPr>
        <w:t xml:space="preserve">ΑΝΕΛ με την υπογραφή της </w:t>
      </w:r>
      <w:r>
        <w:rPr>
          <w:rFonts w:eastAsia="Times New Roman"/>
          <w:szCs w:val="24"/>
        </w:rPr>
        <w:t>σ</w:t>
      </w:r>
      <w:r w:rsidRPr="00DD74A8">
        <w:rPr>
          <w:rFonts w:eastAsia="Times New Roman"/>
          <w:szCs w:val="24"/>
        </w:rPr>
        <w:t xml:space="preserve">ύμβασης </w:t>
      </w:r>
      <w:r>
        <w:rPr>
          <w:rFonts w:eastAsia="Times New Roman"/>
          <w:szCs w:val="24"/>
        </w:rPr>
        <w:t>«</w:t>
      </w:r>
      <w:r w:rsidRPr="00DD74A8">
        <w:rPr>
          <w:rFonts w:eastAsia="Times New Roman"/>
          <w:szCs w:val="24"/>
        </w:rPr>
        <w:t>FRAPORT</w:t>
      </w:r>
      <w:r>
        <w:rPr>
          <w:rFonts w:eastAsia="Times New Roman"/>
          <w:szCs w:val="24"/>
        </w:rPr>
        <w:t>»</w:t>
      </w:r>
      <w:r>
        <w:rPr>
          <w:rFonts w:eastAsia="Times New Roman"/>
          <w:szCs w:val="24"/>
        </w:rPr>
        <w:t>,</w:t>
      </w:r>
      <w:r w:rsidRPr="00DD74A8">
        <w:rPr>
          <w:rFonts w:eastAsia="Times New Roman"/>
          <w:szCs w:val="24"/>
        </w:rPr>
        <w:t xml:space="preserve"> </w:t>
      </w:r>
      <w:r>
        <w:rPr>
          <w:rFonts w:eastAsia="Times New Roman"/>
          <w:szCs w:val="24"/>
        </w:rPr>
        <w:t xml:space="preserve">δηλαδή </w:t>
      </w:r>
      <w:r w:rsidRPr="00DD74A8">
        <w:rPr>
          <w:rFonts w:eastAsia="Times New Roman"/>
          <w:szCs w:val="24"/>
        </w:rPr>
        <w:t>τα</w:t>
      </w:r>
      <w:r>
        <w:rPr>
          <w:rFonts w:eastAsia="Times New Roman"/>
          <w:szCs w:val="24"/>
        </w:rPr>
        <w:t xml:space="preserve"> δεκατέσσερα</w:t>
      </w:r>
      <w:r w:rsidRPr="00DD74A8">
        <w:rPr>
          <w:rFonts w:eastAsia="Times New Roman"/>
          <w:szCs w:val="24"/>
        </w:rPr>
        <w:t xml:space="preserve"> </w:t>
      </w:r>
      <w:r>
        <w:rPr>
          <w:rFonts w:eastAsia="Times New Roman"/>
          <w:szCs w:val="24"/>
        </w:rPr>
        <w:t xml:space="preserve">περιφερειακά </w:t>
      </w:r>
      <w:r w:rsidRPr="00DD74A8">
        <w:rPr>
          <w:rFonts w:eastAsia="Times New Roman"/>
          <w:szCs w:val="24"/>
        </w:rPr>
        <w:t>αεροδρόμια</w:t>
      </w:r>
      <w:r>
        <w:rPr>
          <w:rFonts w:eastAsia="Times New Roman"/>
          <w:szCs w:val="24"/>
        </w:rPr>
        <w:t>,</w:t>
      </w:r>
      <w:r w:rsidRPr="00DD74A8">
        <w:rPr>
          <w:rFonts w:eastAsia="Times New Roman"/>
          <w:szCs w:val="24"/>
        </w:rPr>
        <w:t xml:space="preserve"> τα οποία εδόθησαν προς αξιοποίηση</w:t>
      </w:r>
      <w:r>
        <w:rPr>
          <w:rFonts w:eastAsia="Times New Roman"/>
          <w:szCs w:val="24"/>
        </w:rPr>
        <w:t>.</w:t>
      </w:r>
      <w:r w:rsidRPr="00DD74A8">
        <w:rPr>
          <w:rFonts w:eastAsia="Times New Roman"/>
          <w:szCs w:val="24"/>
        </w:rPr>
        <w:t xml:space="preserve"> Εγώ δεν θα πω αν ήταν καλή η </w:t>
      </w:r>
      <w:r>
        <w:rPr>
          <w:rFonts w:eastAsia="Times New Roman"/>
          <w:szCs w:val="24"/>
        </w:rPr>
        <w:t>σ</w:t>
      </w:r>
      <w:r w:rsidRPr="00DD74A8">
        <w:rPr>
          <w:rFonts w:eastAsia="Times New Roman"/>
          <w:szCs w:val="24"/>
        </w:rPr>
        <w:t>ύμβαση ή κακή</w:t>
      </w:r>
      <w:r>
        <w:rPr>
          <w:rFonts w:eastAsia="Times New Roman"/>
          <w:szCs w:val="24"/>
        </w:rPr>
        <w:t xml:space="preserve">. Έχει </w:t>
      </w:r>
      <w:r w:rsidRPr="00DD74A8">
        <w:rPr>
          <w:rFonts w:eastAsia="Times New Roman"/>
          <w:szCs w:val="24"/>
        </w:rPr>
        <w:t>ξεπεραστεί τώρα πλέον</w:t>
      </w:r>
      <w:r>
        <w:rPr>
          <w:rFonts w:eastAsia="Times New Roman"/>
          <w:szCs w:val="24"/>
        </w:rPr>
        <w:t>,</w:t>
      </w:r>
      <w:r w:rsidRPr="00DD74A8">
        <w:rPr>
          <w:rFonts w:eastAsia="Times New Roman"/>
          <w:szCs w:val="24"/>
        </w:rPr>
        <w:t xml:space="preserve"> εφαρμόζεται</w:t>
      </w:r>
      <w:r>
        <w:rPr>
          <w:rFonts w:eastAsia="Times New Roman"/>
          <w:szCs w:val="24"/>
        </w:rPr>
        <w:t>.</w:t>
      </w:r>
      <w:r w:rsidRPr="00DD74A8">
        <w:rPr>
          <w:rFonts w:eastAsia="Times New Roman"/>
          <w:szCs w:val="24"/>
        </w:rPr>
        <w:t xml:space="preserve"> </w:t>
      </w:r>
      <w:r>
        <w:rPr>
          <w:rFonts w:eastAsia="Times New Roman"/>
          <w:szCs w:val="24"/>
        </w:rPr>
        <w:t>Θ</w:t>
      </w:r>
      <w:r w:rsidRPr="00DD74A8">
        <w:rPr>
          <w:rFonts w:eastAsia="Times New Roman"/>
          <w:szCs w:val="24"/>
        </w:rPr>
        <w:t>α πω</w:t>
      </w:r>
      <w:r>
        <w:rPr>
          <w:rFonts w:eastAsia="Times New Roman"/>
          <w:szCs w:val="24"/>
        </w:rPr>
        <w:t>,</w:t>
      </w:r>
      <w:r w:rsidRPr="00DD74A8">
        <w:rPr>
          <w:rFonts w:eastAsia="Times New Roman"/>
          <w:szCs w:val="24"/>
        </w:rPr>
        <w:t xml:space="preserve"> </w:t>
      </w:r>
      <w:r>
        <w:rPr>
          <w:rFonts w:eastAsia="Times New Roman"/>
          <w:szCs w:val="24"/>
        </w:rPr>
        <w:t>όμως,</w:t>
      </w:r>
      <w:r w:rsidRPr="00DD74A8">
        <w:rPr>
          <w:rFonts w:eastAsia="Times New Roman"/>
          <w:szCs w:val="24"/>
        </w:rPr>
        <w:t xml:space="preserve"> </w:t>
      </w:r>
      <w:r w:rsidRPr="00DD74A8">
        <w:rPr>
          <w:rFonts w:eastAsia="Times New Roman"/>
          <w:szCs w:val="24"/>
        </w:rPr>
        <w:lastRenderedPageBreak/>
        <w:t>κάτι</w:t>
      </w:r>
      <w:r>
        <w:rPr>
          <w:rFonts w:eastAsia="Times New Roman"/>
          <w:szCs w:val="24"/>
        </w:rPr>
        <w:t>.</w:t>
      </w:r>
      <w:r w:rsidRPr="00DD74A8">
        <w:rPr>
          <w:rFonts w:eastAsia="Times New Roman"/>
          <w:szCs w:val="24"/>
        </w:rPr>
        <w:t xml:space="preserve"> </w:t>
      </w:r>
      <w:r>
        <w:rPr>
          <w:rFonts w:eastAsia="Times New Roman"/>
          <w:szCs w:val="24"/>
        </w:rPr>
        <w:t>Από πού</w:t>
      </w:r>
      <w:r w:rsidRPr="00DD74A8">
        <w:rPr>
          <w:rFonts w:eastAsia="Times New Roman"/>
          <w:szCs w:val="24"/>
        </w:rPr>
        <w:t xml:space="preserve"> </w:t>
      </w:r>
      <w:r>
        <w:rPr>
          <w:rFonts w:eastAsia="Times New Roman"/>
          <w:szCs w:val="24"/>
        </w:rPr>
        <w:t>αντλήθηκαν</w:t>
      </w:r>
      <w:r w:rsidRPr="00DD74A8">
        <w:rPr>
          <w:rFonts w:eastAsia="Times New Roman"/>
          <w:szCs w:val="24"/>
        </w:rPr>
        <w:t xml:space="preserve"> τα χρήματα για να πληρωθεί το τίμημα</w:t>
      </w:r>
      <w:r>
        <w:rPr>
          <w:rFonts w:eastAsia="Times New Roman"/>
          <w:szCs w:val="24"/>
        </w:rPr>
        <w:t>;</w:t>
      </w:r>
      <w:r w:rsidRPr="00DD74A8">
        <w:rPr>
          <w:rFonts w:eastAsia="Times New Roman"/>
          <w:szCs w:val="24"/>
        </w:rPr>
        <w:t xml:space="preserve"> </w:t>
      </w:r>
      <w:r>
        <w:rPr>
          <w:rFonts w:eastAsia="Times New Roman"/>
          <w:szCs w:val="24"/>
        </w:rPr>
        <w:t>Α</w:t>
      </w:r>
      <w:r w:rsidRPr="00DD74A8">
        <w:rPr>
          <w:rFonts w:eastAsia="Times New Roman"/>
          <w:szCs w:val="24"/>
        </w:rPr>
        <w:t>ντλήθηκαν με κοινοπρακτικό δάνειο</w:t>
      </w:r>
      <w:r>
        <w:rPr>
          <w:rFonts w:eastAsia="Times New Roman"/>
          <w:szCs w:val="24"/>
        </w:rPr>
        <w:t>,</w:t>
      </w:r>
      <w:r w:rsidRPr="00DD74A8">
        <w:rPr>
          <w:rFonts w:eastAsia="Times New Roman"/>
          <w:szCs w:val="24"/>
        </w:rPr>
        <w:t xml:space="preserve"> στο οποίο συμμετείχε κ</w:t>
      </w:r>
      <w:r w:rsidRPr="00DD74A8">
        <w:rPr>
          <w:rFonts w:eastAsia="Times New Roman"/>
          <w:szCs w:val="24"/>
        </w:rPr>
        <w:t>αι η Alpha Bank</w:t>
      </w:r>
      <w:r>
        <w:rPr>
          <w:rFonts w:eastAsia="Times New Roman"/>
          <w:szCs w:val="24"/>
        </w:rPr>
        <w:t>,</w:t>
      </w:r>
      <w:r w:rsidRPr="00DD74A8">
        <w:rPr>
          <w:rFonts w:eastAsia="Times New Roman"/>
          <w:szCs w:val="24"/>
        </w:rPr>
        <w:t xml:space="preserve"> με ποσό </w:t>
      </w:r>
      <w:r>
        <w:rPr>
          <w:rFonts w:eastAsia="Times New Roman"/>
          <w:szCs w:val="24"/>
        </w:rPr>
        <w:t>284,7</w:t>
      </w:r>
      <w:r w:rsidRPr="00DD74A8">
        <w:rPr>
          <w:rFonts w:eastAsia="Times New Roman"/>
          <w:szCs w:val="24"/>
        </w:rPr>
        <w:t xml:space="preserve"> εκατομμυρίων ευρώ</w:t>
      </w:r>
      <w:r>
        <w:rPr>
          <w:rFonts w:eastAsia="Times New Roman"/>
          <w:szCs w:val="24"/>
        </w:rPr>
        <w:t>.</w:t>
      </w:r>
    </w:p>
    <w:p w14:paraId="65B25499" w14:textId="77777777" w:rsidR="000F4E4F" w:rsidRDefault="00A56466">
      <w:pPr>
        <w:spacing w:line="600" w:lineRule="auto"/>
        <w:ind w:firstLine="720"/>
        <w:jc w:val="both"/>
        <w:rPr>
          <w:rFonts w:eastAsia="Times New Roman"/>
          <w:szCs w:val="24"/>
        </w:rPr>
      </w:pPr>
      <w:r>
        <w:rPr>
          <w:rFonts w:eastAsia="Times New Roman"/>
          <w:szCs w:val="24"/>
        </w:rPr>
        <w:t>Σ</w:t>
      </w:r>
      <w:r w:rsidRPr="00DD74A8">
        <w:rPr>
          <w:rFonts w:eastAsia="Times New Roman"/>
          <w:szCs w:val="24"/>
        </w:rPr>
        <w:t>τη συνέχεια</w:t>
      </w:r>
      <w:r>
        <w:rPr>
          <w:rFonts w:eastAsia="Times New Roman"/>
          <w:szCs w:val="24"/>
        </w:rPr>
        <w:t>,</w:t>
      </w:r>
      <w:r w:rsidRPr="00DD74A8">
        <w:rPr>
          <w:rFonts w:eastAsia="Times New Roman"/>
          <w:szCs w:val="24"/>
        </w:rPr>
        <w:t xml:space="preserve"> προχωρήσαμε σε άλλη σύμβαση</w:t>
      </w:r>
      <w:r>
        <w:rPr>
          <w:rFonts w:eastAsia="Times New Roman"/>
          <w:szCs w:val="24"/>
        </w:rPr>
        <w:t>,</w:t>
      </w:r>
      <w:r w:rsidRPr="00DD74A8">
        <w:rPr>
          <w:rFonts w:eastAsia="Times New Roman"/>
          <w:szCs w:val="24"/>
        </w:rPr>
        <w:t xml:space="preserve"> η οποία </w:t>
      </w:r>
      <w:r>
        <w:rPr>
          <w:rFonts w:eastAsia="Times New Roman"/>
          <w:szCs w:val="24"/>
        </w:rPr>
        <w:t>υ</w:t>
      </w:r>
      <w:r w:rsidRPr="00DD74A8">
        <w:rPr>
          <w:rFonts w:eastAsia="Times New Roman"/>
          <w:szCs w:val="24"/>
        </w:rPr>
        <w:t>ποτίθεται ότι ήταν μία επιτυχί</w:t>
      </w:r>
      <w:r>
        <w:rPr>
          <w:rFonts w:eastAsia="Times New Roman"/>
          <w:szCs w:val="24"/>
        </w:rPr>
        <w:t>α της Κ</w:t>
      </w:r>
      <w:r w:rsidRPr="00DD74A8">
        <w:rPr>
          <w:rFonts w:eastAsia="Times New Roman"/>
          <w:szCs w:val="24"/>
        </w:rPr>
        <w:t>υβέρνησης</w:t>
      </w:r>
      <w:r>
        <w:rPr>
          <w:rFonts w:eastAsia="Times New Roman"/>
          <w:szCs w:val="24"/>
        </w:rPr>
        <w:t>. Εξαγοράστηκε το 6</w:t>
      </w:r>
      <w:r w:rsidRPr="00DD74A8">
        <w:rPr>
          <w:rFonts w:eastAsia="Times New Roman"/>
          <w:szCs w:val="24"/>
        </w:rPr>
        <w:t>6% της ΔΕΣΦΑ από μία κοινοπραξία</w:t>
      </w:r>
      <w:r>
        <w:rPr>
          <w:rFonts w:eastAsia="Times New Roman"/>
          <w:szCs w:val="24"/>
        </w:rPr>
        <w:t>,</w:t>
      </w:r>
      <w:r w:rsidRPr="00DD74A8">
        <w:rPr>
          <w:rFonts w:eastAsia="Times New Roman"/>
          <w:szCs w:val="24"/>
        </w:rPr>
        <w:t xml:space="preserve"> η οποία περιελάμβανε ολλανδική</w:t>
      </w:r>
      <w:r>
        <w:rPr>
          <w:rFonts w:eastAsia="Times New Roman"/>
          <w:szCs w:val="24"/>
        </w:rPr>
        <w:t>,</w:t>
      </w:r>
      <w:r w:rsidRPr="00DD74A8">
        <w:rPr>
          <w:rFonts w:eastAsia="Times New Roman"/>
          <w:szCs w:val="24"/>
        </w:rPr>
        <w:t xml:space="preserve"> ιταλική και ισπανική ετ</w:t>
      </w:r>
      <w:r w:rsidRPr="00DD74A8">
        <w:rPr>
          <w:rFonts w:eastAsia="Times New Roman"/>
          <w:szCs w:val="24"/>
        </w:rPr>
        <w:t>αιρεία</w:t>
      </w:r>
      <w:r>
        <w:rPr>
          <w:rFonts w:eastAsia="Times New Roman"/>
          <w:szCs w:val="24"/>
        </w:rPr>
        <w:t>.</w:t>
      </w:r>
      <w:r w:rsidRPr="00DD74A8">
        <w:rPr>
          <w:rFonts w:eastAsia="Times New Roman"/>
          <w:szCs w:val="24"/>
        </w:rPr>
        <w:t xml:space="preserve"> </w:t>
      </w:r>
      <w:r>
        <w:rPr>
          <w:rFonts w:eastAsia="Times New Roman"/>
          <w:szCs w:val="24"/>
        </w:rPr>
        <w:t>Α</w:t>
      </w:r>
      <w:r w:rsidRPr="00DD74A8">
        <w:rPr>
          <w:rFonts w:eastAsia="Times New Roman"/>
          <w:szCs w:val="24"/>
        </w:rPr>
        <w:t>πό ποιον χρηματοδοτήθηκε το τίμημα της εξαγοράς</w:t>
      </w:r>
      <w:r>
        <w:rPr>
          <w:rFonts w:eastAsia="Times New Roman"/>
          <w:szCs w:val="24"/>
        </w:rPr>
        <w:t>;</w:t>
      </w:r>
      <w:r w:rsidRPr="00DD74A8">
        <w:rPr>
          <w:rFonts w:eastAsia="Times New Roman"/>
          <w:szCs w:val="24"/>
        </w:rPr>
        <w:t xml:space="preserve"> </w:t>
      </w:r>
      <w:r>
        <w:rPr>
          <w:rFonts w:eastAsia="Times New Roman"/>
          <w:szCs w:val="24"/>
        </w:rPr>
        <w:t>Χρηματοδοτήθηκε α</w:t>
      </w:r>
      <w:r w:rsidRPr="00DD74A8">
        <w:rPr>
          <w:rFonts w:eastAsia="Times New Roman"/>
          <w:szCs w:val="24"/>
        </w:rPr>
        <w:t>πό την Εθνική Τράπεζα με την έκδοση ομολογιακού δανείου 350 εκατομμ</w:t>
      </w:r>
      <w:r>
        <w:rPr>
          <w:rFonts w:eastAsia="Times New Roman"/>
          <w:szCs w:val="24"/>
        </w:rPr>
        <w:t>υρίων</w:t>
      </w:r>
      <w:r w:rsidRPr="00DD74A8">
        <w:rPr>
          <w:rFonts w:eastAsia="Times New Roman"/>
          <w:szCs w:val="24"/>
        </w:rPr>
        <w:t xml:space="preserve"> ευρώ</w:t>
      </w:r>
      <w:r>
        <w:rPr>
          <w:rFonts w:eastAsia="Times New Roman"/>
          <w:szCs w:val="24"/>
        </w:rPr>
        <w:t>.</w:t>
      </w:r>
    </w:p>
    <w:p w14:paraId="65B2549A" w14:textId="77777777" w:rsidR="000F4E4F" w:rsidRDefault="00A56466">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Καλό δεν είναι αυτό; Γιατί το λέτε αυτό;</w:t>
      </w:r>
    </w:p>
    <w:p w14:paraId="65B2549B" w14:textId="77777777" w:rsidR="000F4E4F" w:rsidRDefault="00A56466">
      <w:pPr>
        <w:spacing w:line="600" w:lineRule="auto"/>
        <w:ind w:firstLine="720"/>
        <w:jc w:val="both"/>
        <w:rPr>
          <w:rFonts w:eastAsia="Times New Roman"/>
          <w:szCs w:val="24"/>
        </w:rPr>
      </w:pPr>
      <w:r w:rsidRPr="007419FC">
        <w:rPr>
          <w:rFonts w:eastAsia="Times New Roman"/>
          <w:b/>
          <w:szCs w:val="24"/>
        </w:rPr>
        <w:t>ΓΕΩΡΓΙΟΣ</w:t>
      </w:r>
      <w:r>
        <w:rPr>
          <w:rFonts w:eastAsia="Times New Roman"/>
          <w:b/>
          <w:szCs w:val="24"/>
        </w:rPr>
        <w:t xml:space="preserve"> </w:t>
      </w:r>
      <w:r w:rsidRPr="007419FC">
        <w:rPr>
          <w:rFonts w:eastAsia="Times New Roman"/>
          <w:b/>
          <w:szCs w:val="24"/>
        </w:rPr>
        <w:t>-</w:t>
      </w:r>
      <w:r>
        <w:rPr>
          <w:rFonts w:eastAsia="Times New Roman"/>
          <w:b/>
          <w:szCs w:val="24"/>
        </w:rPr>
        <w:t xml:space="preserve"> </w:t>
      </w:r>
      <w:r w:rsidRPr="007419FC">
        <w:rPr>
          <w:rFonts w:eastAsia="Times New Roman"/>
          <w:b/>
          <w:szCs w:val="24"/>
        </w:rPr>
        <w:t>ΔΗΜΗΤΡΙΟΣ ΚΑΡΡΑΣ:</w:t>
      </w:r>
      <w:r>
        <w:rPr>
          <w:rFonts w:eastAsia="Times New Roman"/>
          <w:b/>
          <w:szCs w:val="24"/>
        </w:rPr>
        <w:t xml:space="preserve"> </w:t>
      </w:r>
      <w:r>
        <w:rPr>
          <w:rFonts w:eastAsia="Times New Roman"/>
          <w:szCs w:val="24"/>
        </w:rPr>
        <w:t>Θα το ακούσετε. Γιατί παρεμβαίνετε;</w:t>
      </w:r>
    </w:p>
    <w:p w14:paraId="65B2549C" w14:textId="77777777" w:rsidR="000F4E4F" w:rsidRDefault="00A56466">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Δεν το λέω με κακή έννοια. Είναι κακό που η Εθνική Τράπεζα δανείστηκε; Γιατί το θεωρώ θετικό για τις τράπεζες. </w:t>
      </w:r>
    </w:p>
    <w:p w14:paraId="65B2549D" w14:textId="77777777" w:rsidR="000F4E4F" w:rsidRDefault="00A56466">
      <w:pPr>
        <w:spacing w:line="600" w:lineRule="auto"/>
        <w:ind w:firstLine="720"/>
        <w:jc w:val="both"/>
        <w:rPr>
          <w:rFonts w:eastAsia="Times New Roman"/>
          <w:szCs w:val="24"/>
        </w:rPr>
      </w:pPr>
      <w:r>
        <w:rPr>
          <w:rFonts w:eastAsia="Times New Roman"/>
          <w:b/>
          <w:szCs w:val="24"/>
        </w:rPr>
        <w:lastRenderedPageBreak/>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Για τις τράπεζες</w:t>
      </w:r>
      <w:r>
        <w:rPr>
          <w:rFonts w:eastAsia="Times New Roman"/>
          <w:szCs w:val="24"/>
        </w:rPr>
        <w:t xml:space="preserve">, ναι. Όταν, όμως, οι τράπεζες δεν χρηματοδοτούν την ελληνική οικονομία και χρηματοδοτούν </w:t>
      </w:r>
      <w:r w:rsidRPr="00DD74A8">
        <w:rPr>
          <w:rFonts w:eastAsia="Times New Roman"/>
          <w:szCs w:val="24"/>
        </w:rPr>
        <w:t>τους ξένους</w:t>
      </w:r>
      <w:r>
        <w:rPr>
          <w:rFonts w:eastAsia="Times New Roman"/>
          <w:szCs w:val="24"/>
        </w:rPr>
        <w:t>,</w:t>
      </w:r>
      <w:r w:rsidRPr="00DD74A8">
        <w:rPr>
          <w:rFonts w:eastAsia="Times New Roman"/>
          <w:szCs w:val="24"/>
        </w:rPr>
        <w:t xml:space="preserve"> για να αγοράσουν περιουσιακά στοιχεία ελληνικά</w:t>
      </w:r>
      <w:r>
        <w:rPr>
          <w:rFonts w:eastAsia="Times New Roman"/>
          <w:szCs w:val="24"/>
        </w:rPr>
        <w:t>,</w:t>
      </w:r>
      <w:r w:rsidRPr="00DD74A8">
        <w:rPr>
          <w:rFonts w:eastAsia="Times New Roman"/>
          <w:szCs w:val="24"/>
        </w:rPr>
        <w:t xml:space="preserve"> για μένα είναι κακό</w:t>
      </w:r>
      <w:r>
        <w:rPr>
          <w:rFonts w:eastAsia="Times New Roman"/>
          <w:szCs w:val="24"/>
        </w:rPr>
        <w:t>, κύριε Υπουργέ.</w:t>
      </w:r>
      <w:r w:rsidRPr="00DD74A8">
        <w:rPr>
          <w:rFonts w:eastAsia="Times New Roman"/>
          <w:szCs w:val="24"/>
        </w:rPr>
        <w:t xml:space="preserve"> </w:t>
      </w:r>
      <w:r>
        <w:rPr>
          <w:rFonts w:eastAsia="Times New Roman"/>
          <w:szCs w:val="24"/>
        </w:rPr>
        <w:t xml:space="preserve">Έτσι εγώ το αξιολογώ. Εσείς μπορεί να έχετε </w:t>
      </w:r>
      <w:r w:rsidRPr="00DD74A8">
        <w:rPr>
          <w:rFonts w:eastAsia="Times New Roman"/>
          <w:szCs w:val="24"/>
        </w:rPr>
        <w:t>διαφορετική άποψη</w:t>
      </w:r>
      <w:r>
        <w:rPr>
          <w:rFonts w:eastAsia="Times New Roman"/>
          <w:szCs w:val="24"/>
        </w:rPr>
        <w:t>.</w:t>
      </w:r>
    </w:p>
    <w:p w14:paraId="65B2549E" w14:textId="77777777" w:rsidR="000F4E4F" w:rsidRDefault="00A56466">
      <w:pPr>
        <w:spacing w:line="600" w:lineRule="auto"/>
        <w:ind w:firstLine="720"/>
        <w:jc w:val="both"/>
        <w:rPr>
          <w:rFonts w:eastAsia="Times New Roman"/>
          <w:szCs w:val="24"/>
        </w:rPr>
      </w:pPr>
      <w:r>
        <w:rPr>
          <w:rFonts w:eastAsia="Times New Roman"/>
          <w:b/>
          <w:szCs w:val="24"/>
        </w:rPr>
        <w:t>ΕΥΚΛΕΙ</w:t>
      </w:r>
      <w:r>
        <w:rPr>
          <w:rFonts w:eastAsia="Times New Roman"/>
          <w:b/>
          <w:szCs w:val="24"/>
        </w:rPr>
        <w:t xml:space="preserve">ΔΗΣ ΤΣΑΚΑΛΩΤΟΣ (Υπουργός Οικονομικών): </w:t>
      </w:r>
      <w:r>
        <w:rPr>
          <w:rFonts w:eastAsia="Times New Roman"/>
          <w:szCs w:val="24"/>
        </w:rPr>
        <w:t xml:space="preserve">Για να καταλάβω το επιχείρημα, μόνο για μια διευκρίνιση παρενέβην. </w:t>
      </w:r>
    </w:p>
    <w:p w14:paraId="65B2549F" w14:textId="77777777" w:rsidR="000F4E4F" w:rsidRDefault="00A56466">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Σ</w:t>
      </w:r>
      <w:r w:rsidRPr="00DD74A8">
        <w:rPr>
          <w:rFonts w:eastAsia="Times New Roman"/>
          <w:szCs w:val="24"/>
        </w:rPr>
        <w:t>τη συνέχεια</w:t>
      </w:r>
      <w:r>
        <w:rPr>
          <w:rFonts w:eastAsia="Times New Roman"/>
          <w:szCs w:val="24"/>
        </w:rPr>
        <w:t>, έχουμε το</w:t>
      </w:r>
      <w:r w:rsidRPr="00DD74A8">
        <w:rPr>
          <w:rFonts w:eastAsia="Times New Roman"/>
          <w:szCs w:val="24"/>
        </w:rPr>
        <w:t xml:space="preserve"> Εμπορευματικό Κέντρο στο Θριάσιο</w:t>
      </w:r>
      <w:r>
        <w:rPr>
          <w:rFonts w:eastAsia="Times New Roman"/>
          <w:szCs w:val="24"/>
        </w:rPr>
        <w:t>.</w:t>
      </w:r>
      <w:r w:rsidRPr="00DD74A8">
        <w:rPr>
          <w:rFonts w:eastAsia="Times New Roman"/>
          <w:szCs w:val="24"/>
        </w:rPr>
        <w:t xml:space="preserve"> </w:t>
      </w:r>
      <w:r>
        <w:rPr>
          <w:rFonts w:eastAsia="Times New Roman"/>
          <w:szCs w:val="24"/>
        </w:rPr>
        <w:t>Π</w:t>
      </w:r>
      <w:r w:rsidRPr="00DD74A8">
        <w:rPr>
          <w:rFonts w:eastAsia="Times New Roman"/>
          <w:szCs w:val="24"/>
        </w:rPr>
        <w:t>οιος το χρηματοδ</w:t>
      </w:r>
      <w:r>
        <w:rPr>
          <w:rFonts w:eastAsia="Times New Roman"/>
          <w:szCs w:val="24"/>
        </w:rPr>
        <w:t>ότησε; Η</w:t>
      </w:r>
      <w:r w:rsidRPr="00DD74A8">
        <w:rPr>
          <w:rFonts w:eastAsia="Times New Roman"/>
          <w:szCs w:val="24"/>
        </w:rPr>
        <w:t xml:space="preserve"> </w:t>
      </w:r>
      <w:r>
        <w:rPr>
          <w:rFonts w:eastAsia="Times New Roman"/>
          <w:szCs w:val="24"/>
        </w:rPr>
        <w:t>Τ</w:t>
      </w:r>
      <w:r w:rsidRPr="00DD74A8">
        <w:rPr>
          <w:rFonts w:eastAsia="Times New Roman"/>
          <w:szCs w:val="24"/>
        </w:rPr>
        <w:t>ράπεζα Πειραιώς ανέλαβε τη χρηματοδ</w:t>
      </w:r>
      <w:r w:rsidRPr="00DD74A8">
        <w:rPr>
          <w:rFonts w:eastAsia="Times New Roman"/>
          <w:szCs w:val="24"/>
        </w:rPr>
        <w:t>ότηση του επενδυτικού σχεδίου</w:t>
      </w:r>
      <w:r>
        <w:rPr>
          <w:rFonts w:eastAsia="Times New Roman"/>
          <w:szCs w:val="24"/>
        </w:rPr>
        <w:t>,</w:t>
      </w:r>
      <w:r w:rsidRPr="00DD74A8">
        <w:rPr>
          <w:rFonts w:eastAsia="Times New Roman"/>
          <w:szCs w:val="24"/>
        </w:rPr>
        <w:t xml:space="preserve"> </w:t>
      </w:r>
      <w:r>
        <w:rPr>
          <w:rFonts w:eastAsia="Times New Roman"/>
          <w:szCs w:val="24"/>
        </w:rPr>
        <w:t xml:space="preserve">ύψους </w:t>
      </w:r>
      <w:r w:rsidRPr="00DD74A8">
        <w:rPr>
          <w:rFonts w:eastAsia="Times New Roman"/>
          <w:szCs w:val="24"/>
        </w:rPr>
        <w:t>200 εκατομμυρίων ευρώ</w:t>
      </w:r>
      <w:r>
        <w:rPr>
          <w:rFonts w:eastAsia="Times New Roman"/>
          <w:szCs w:val="24"/>
        </w:rPr>
        <w:t>.</w:t>
      </w:r>
      <w:r w:rsidRPr="00DD74A8">
        <w:rPr>
          <w:rFonts w:eastAsia="Times New Roman"/>
          <w:szCs w:val="24"/>
        </w:rPr>
        <w:t xml:space="preserve"> </w:t>
      </w:r>
    </w:p>
    <w:p w14:paraId="65B254A0" w14:textId="77777777" w:rsidR="000F4E4F" w:rsidRDefault="00A56466">
      <w:pPr>
        <w:spacing w:line="600" w:lineRule="auto"/>
        <w:ind w:firstLine="720"/>
        <w:jc w:val="both"/>
        <w:rPr>
          <w:rFonts w:eastAsia="Times New Roman"/>
          <w:szCs w:val="24"/>
        </w:rPr>
      </w:pPr>
      <w:r>
        <w:rPr>
          <w:rFonts w:eastAsia="Times New Roman"/>
          <w:szCs w:val="24"/>
        </w:rPr>
        <w:t>Σ</w:t>
      </w:r>
      <w:r w:rsidRPr="00DD74A8">
        <w:rPr>
          <w:rFonts w:eastAsia="Times New Roman"/>
          <w:szCs w:val="24"/>
        </w:rPr>
        <w:t>ήμερα συζητάμε</w:t>
      </w:r>
      <w:r>
        <w:rPr>
          <w:rFonts w:eastAsia="Times New Roman"/>
          <w:szCs w:val="24"/>
        </w:rPr>
        <w:t>,</w:t>
      </w:r>
      <w:r w:rsidRPr="00DD74A8">
        <w:rPr>
          <w:rFonts w:eastAsia="Times New Roman"/>
          <w:szCs w:val="24"/>
        </w:rPr>
        <w:t xml:space="preserve"> </w:t>
      </w:r>
      <w:r>
        <w:rPr>
          <w:rFonts w:eastAsia="Times New Roman"/>
          <w:szCs w:val="24"/>
        </w:rPr>
        <w:t>λ</w:t>
      </w:r>
      <w:r w:rsidRPr="00DD74A8">
        <w:rPr>
          <w:rFonts w:eastAsia="Times New Roman"/>
          <w:szCs w:val="24"/>
        </w:rPr>
        <w:t>οιπόν</w:t>
      </w:r>
      <w:r>
        <w:rPr>
          <w:rFonts w:eastAsia="Times New Roman"/>
          <w:szCs w:val="24"/>
        </w:rPr>
        <w:t>,</w:t>
      </w:r>
      <w:r w:rsidRPr="00DD74A8">
        <w:rPr>
          <w:rFonts w:eastAsia="Times New Roman"/>
          <w:szCs w:val="24"/>
        </w:rPr>
        <w:t xml:space="preserve"> </w:t>
      </w:r>
      <w:r>
        <w:rPr>
          <w:rFonts w:eastAsia="Times New Roman"/>
          <w:szCs w:val="24"/>
        </w:rPr>
        <w:t>γ</w:t>
      </w:r>
      <w:r w:rsidRPr="00DD74A8">
        <w:rPr>
          <w:rFonts w:eastAsia="Times New Roman"/>
          <w:szCs w:val="24"/>
        </w:rPr>
        <w:t xml:space="preserve">ια την παράταση της σύμβασης του αεροδρομίου </w:t>
      </w:r>
      <w:r>
        <w:rPr>
          <w:rFonts w:eastAsia="Times New Roman"/>
          <w:szCs w:val="24"/>
        </w:rPr>
        <w:t xml:space="preserve">«Ελευθέριος </w:t>
      </w:r>
      <w:r w:rsidRPr="00DD74A8">
        <w:rPr>
          <w:rFonts w:eastAsia="Times New Roman"/>
          <w:szCs w:val="24"/>
        </w:rPr>
        <w:t>Βενιζέλος</w:t>
      </w:r>
      <w:r>
        <w:rPr>
          <w:rFonts w:eastAsia="Times New Roman"/>
          <w:szCs w:val="24"/>
        </w:rPr>
        <w:t>»</w:t>
      </w:r>
      <w:r w:rsidRPr="00DD74A8">
        <w:rPr>
          <w:rFonts w:eastAsia="Times New Roman"/>
          <w:szCs w:val="24"/>
        </w:rPr>
        <w:t xml:space="preserve"> και λέμε ότι θα πρέπει να πληρωθεί το τίμημα</w:t>
      </w:r>
      <w:r>
        <w:rPr>
          <w:rFonts w:eastAsia="Times New Roman"/>
          <w:szCs w:val="24"/>
        </w:rPr>
        <w:t>,</w:t>
      </w:r>
      <w:r w:rsidRPr="00DD74A8">
        <w:rPr>
          <w:rFonts w:eastAsia="Times New Roman"/>
          <w:szCs w:val="24"/>
        </w:rPr>
        <w:t xml:space="preserve"> το οποίο</w:t>
      </w:r>
      <w:r>
        <w:rPr>
          <w:rFonts w:eastAsia="Times New Roman"/>
          <w:szCs w:val="24"/>
        </w:rPr>
        <w:t xml:space="preserve"> β</w:t>
      </w:r>
      <w:r w:rsidRPr="00DD74A8">
        <w:rPr>
          <w:rFonts w:eastAsia="Times New Roman"/>
          <w:szCs w:val="24"/>
        </w:rPr>
        <w:t xml:space="preserve">εβαίως είχε μία </w:t>
      </w:r>
      <w:r>
        <w:rPr>
          <w:rFonts w:eastAsia="Times New Roman"/>
          <w:szCs w:val="24"/>
        </w:rPr>
        <w:t>«</w:t>
      </w:r>
      <w:r w:rsidRPr="00DD74A8">
        <w:rPr>
          <w:rFonts w:eastAsia="Times New Roman"/>
          <w:szCs w:val="24"/>
        </w:rPr>
        <w:t>ταλαιπωρία</w:t>
      </w:r>
      <w:r>
        <w:rPr>
          <w:rFonts w:eastAsia="Times New Roman"/>
          <w:szCs w:val="24"/>
        </w:rPr>
        <w:t>»</w:t>
      </w:r>
      <w:r>
        <w:rPr>
          <w:rFonts w:eastAsia="Times New Roman"/>
          <w:szCs w:val="24"/>
        </w:rPr>
        <w:t>,</w:t>
      </w:r>
      <w:r w:rsidRPr="00DD74A8">
        <w:rPr>
          <w:rFonts w:eastAsia="Times New Roman"/>
          <w:szCs w:val="24"/>
        </w:rPr>
        <w:t xml:space="preserve"> </w:t>
      </w:r>
      <w:r>
        <w:rPr>
          <w:rFonts w:eastAsia="Times New Roman"/>
          <w:szCs w:val="24"/>
        </w:rPr>
        <w:t>ξ</w:t>
      </w:r>
      <w:r w:rsidRPr="00DD74A8">
        <w:rPr>
          <w:rFonts w:eastAsia="Times New Roman"/>
          <w:szCs w:val="24"/>
        </w:rPr>
        <w:t>εκίνησε από χα</w:t>
      </w:r>
      <w:r w:rsidRPr="00DD74A8">
        <w:rPr>
          <w:rFonts w:eastAsia="Times New Roman"/>
          <w:szCs w:val="24"/>
        </w:rPr>
        <w:t>μηλά</w:t>
      </w:r>
      <w:r>
        <w:rPr>
          <w:rFonts w:eastAsia="Times New Roman"/>
          <w:szCs w:val="24"/>
        </w:rPr>
        <w:t>,</w:t>
      </w:r>
      <w:r w:rsidRPr="00DD74A8">
        <w:rPr>
          <w:rFonts w:eastAsia="Times New Roman"/>
          <w:szCs w:val="24"/>
        </w:rPr>
        <w:t xml:space="preserve"> έφτασε </w:t>
      </w:r>
      <w:r>
        <w:rPr>
          <w:rFonts w:eastAsia="Times New Roman"/>
          <w:szCs w:val="24"/>
        </w:rPr>
        <w:t>ψ</w:t>
      </w:r>
      <w:r w:rsidRPr="00DD74A8">
        <w:rPr>
          <w:rFonts w:eastAsia="Times New Roman"/>
          <w:szCs w:val="24"/>
        </w:rPr>
        <w:t>ηλά</w:t>
      </w:r>
      <w:r>
        <w:rPr>
          <w:rFonts w:eastAsia="Times New Roman"/>
          <w:szCs w:val="24"/>
        </w:rPr>
        <w:t>.</w:t>
      </w:r>
      <w:r w:rsidRPr="00DD74A8">
        <w:rPr>
          <w:rFonts w:eastAsia="Times New Roman"/>
          <w:szCs w:val="24"/>
        </w:rPr>
        <w:t xml:space="preserve"> </w:t>
      </w:r>
      <w:r>
        <w:rPr>
          <w:rFonts w:eastAsia="Times New Roman"/>
          <w:szCs w:val="24"/>
        </w:rPr>
        <w:t>Τ</w:t>
      </w:r>
      <w:r w:rsidRPr="00DD74A8">
        <w:rPr>
          <w:rFonts w:eastAsia="Times New Roman"/>
          <w:szCs w:val="24"/>
        </w:rPr>
        <w:t>α έχει πει ο Γιάννης Μανιάτης</w:t>
      </w:r>
      <w:r>
        <w:rPr>
          <w:rFonts w:eastAsia="Times New Roman"/>
          <w:szCs w:val="24"/>
        </w:rPr>
        <w:t>,</w:t>
      </w:r>
      <w:r w:rsidRPr="00DD74A8">
        <w:rPr>
          <w:rFonts w:eastAsia="Times New Roman"/>
          <w:szCs w:val="24"/>
        </w:rPr>
        <w:t xml:space="preserve"> </w:t>
      </w:r>
      <w:r>
        <w:rPr>
          <w:rFonts w:eastAsia="Times New Roman"/>
          <w:szCs w:val="24"/>
        </w:rPr>
        <w:t>δ</w:t>
      </w:r>
      <w:r w:rsidRPr="00DD74A8">
        <w:rPr>
          <w:rFonts w:eastAsia="Times New Roman"/>
          <w:szCs w:val="24"/>
        </w:rPr>
        <w:t xml:space="preserve">εν χρειάζεται να </w:t>
      </w:r>
      <w:r>
        <w:rPr>
          <w:rFonts w:eastAsia="Times New Roman"/>
          <w:szCs w:val="24"/>
        </w:rPr>
        <w:t xml:space="preserve">τα </w:t>
      </w:r>
      <w:r w:rsidRPr="00DD74A8">
        <w:rPr>
          <w:rFonts w:eastAsia="Times New Roman"/>
          <w:szCs w:val="24"/>
        </w:rPr>
        <w:t>επαναλάβω εγώ</w:t>
      </w:r>
      <w:r>
        <w:rPr>
          <w:rFonts w:eastAsia="Times New Roman"/>
          <w:szCs w:val="24"/>
        </w:rPr>
        <w:t>.</w:t>
      </w:r>
    </w:p>
    <w:p w14:paraId="65B254A1" w14:textId="77777777" w:rsidR="000F4E4F" w:rsidRDefault="00A56466">
      <w:pPr>
        <w:spacing w:line="600" w:lineRule="auto"/>
        <w:ind w:firstLine="720"/>
        <w:jc w:val="both"/>
        <w:rPr>
          <w:rFonts w:eastAsia="Times New Roman"/>
          <w:szCs w:val="24"/>
        </w:rPr>
      </w:pPr>
      <w:r>
        <w:rPr>
          <w:rFonts w:eastAsia="Times New Roman"/>
          <w:szCs w:val="24"/>
        </w:rPr>
        <w:lastRenderedPageBreak/>
        <w:t>Κ</w:t>
      </w:r>
      <w:r w:rsidRPr="00DD74A8">
        <w:rPr>
          <w:rFonts w:eastAsia="Times New Roman"/>
          <w:szCs w:val="24"/>
        </w:rPr>
        <w:t>αι διαβάζουμε</w:t>
      </w:r>
      <w:r>
        <w:rPr>
          <w:rFonts w:eastAsia="Times New Roman"/>
          <w:szCs w:val="24"/>
        </w:rPr>
        <w:t>,</w:t>
      </w:r>
      <w:r w:rsidRPr="00DD74A8">
        <w:rPr>
          <w:rFonts w:eastAsia="Times New Roman"/>
          <w:szCs w:val="24"/>
        </w:rPr>
        <w:t xml:space="preserve"> λοιπόν</w:t>
      </w:r>
      <w:r>
        <w:rPr>
          <w:rFonts w:eastAsia="Times New Roman"/>
          <w:szCs w:val="24"/>
        </w:rPr>
        <w:t>,</w:t>
      </w:r>
      <w:r w:rsidRPr="00DD74A8">
        <w:rPr>
          <w:rFonts w:eastAsia="Times New Roman"/>
          <w:szCs w:val="24"/>
        </w:rPr>
        <w:t xml:space="preserve"> με τυμπανοκρουσίες μία ανακοίνωση</w:t>
      </w:r>
      <w:r>
        <w:rPr>
          <w:rFonts w:eastAsia="Times New Roman"/>
          <w:szCs w:val="24"/>
        </w:rPr>
        <w:t>,</w:t>
      </w:r>
      <w:r w:rsidRPr="00DD74A8">
        <w:rPr>
          <w:rFonts w:eastAsia="Times New Roman"/>
          <w:szCs w:val="24"/>
        </w:rPr>
        <w:t xml:space="preserve"> ότι η Εθνική</w:t>
      </w:r>
      <w:r>
        <w:rPr>
          <w:rFonts w:eastAsia="Times New Roman"/>
          <w:szCs w:val="24"/>
        </w:rPr>
        <w:t xml:space="preserve"> Τράπεζα </w:t>
      </w:r>
      <w:r w:rsidRPr="00DD74A8">
        <w:rPr>
          <w:rFonts w:eastAsia="Times New Roman"/>
          <w:szCs w:val="24"/>
        </w:rPr>
        <w:t>και</w:t>
      </w:r>
      <w:r>
        <w:rPr>
          <w:rFonts w:eastAsia="Times New Roman"/>
          <w:szCs w:val="24"/>
        </w:rPr>
        <w:t xml:space="preserve"> η Τράπεζα </w:t>
      </w:r>
      <w:r w:rsidRPr="00DD74A8">
        <w:rPr>
          <w:rFonts w:eastAsia="Times New Roman"/>
          <w:szCs w:val="24"/>
        </w:rPr>
        <w:t xml:space="preserve">Πειραιώς ανέλαβαν ομολογιακό δάνειο 665 εκατομμυρίων ευρώ για τη σύμβαση </w:t>
      </w:r>
      <w:r>
        <w:rPr>
          <w:rFonts w:eastAsia="Times New Roman"/>
          <w:szCs w:val="24"/>
        </w:rPr>
        <w:t xml:space="preserve">παράτασης της </w:t>
      </w:r>
      <w:r w:rsidRPr="00DD74A8">
        <w:rPr>
          <w:rFonts w:eastAsia="Times New Roman"/>
          <w:szCs w:val="24"/>
        </w:rPr>
        <w:t>παραχώρησης</w:t>
      </w:r>
      <w:r>
        <w:rPr>
          <w:rFonts w:eastAsia="Times New Roman"/>
          <w:szCs w:val="24"/>
        </w:rPr>
        <w:t>,</w:t>
      </w:r>
      <w:r w:rsidRPr="00DD74A8">
        <w:rPr>
          <w:rFonts w:eastAsia="Times New Roman"/>
          <w:szCs w:val="24"/>
        </w:rPr>
        <w:t xml:space="preserve"> ούτως ώστε να πληρωθεί το μέρος αυτό του αντίστοιχου τιμήματος</w:t>
      </w:r>
      <w:r>
        <w:rPr>
          <w:rFonts w:eastAsia="Times New Roman"/>
          <w:szCs w:val="24"/>
        </w:rPr>
        <w:t>.</w:t>
      </w:r>
      <w:r w:rsidRPr="00DD74A8">
        <w:rPr>
          <w:rFonts w:eastAsia="Times New Roman"/>
          <w:szCs w:val="24"/>
        </w:rPr>
        <w:t xml:space="preserve"> </w:t>
      </w:r>
    </w:p>
    <w:p w14:paraId="65B254A2" w14:textId="77777777" w:rsidR="000F4E4F" w:rsidRDefault="00A56466">
      <w:pPr>
        <w:spacing w:line="600" w:lineRule="auto"/>
        <w:ind w:firstLine="720"/>
        <w:jc w:val="both"/>
        <w:rPr>
          <w:rFonts w:eastAsia="Times New Roman"/>
          <w:szCs w:val="24"/>
        </w:rPr>
      </w:pPr>
      <w:r>
        <w:rPr>
          <w:rFonts w:eastAsia="Times New Roman"/>
          <w:szCs w:val="24"/>
        </w:rPr>
        <w:t>Καταθέτω για τα Πρακτικά τα σχετικά δημοσιεύματα.</w:t>
      </w:r>
    </w:p>
    <w:p w14:paraId="65B254A3" w14:textId="77777777" w:rsidR="000F4E4F" w:rsidRDefault="00A56466">
      <w:pPr>
        <w:spacing w:line="600" w:lineRule="auto"/>
        <w:ind w:firstLine="720"/>
        <w:jc w:val="both"/>
        <w:rPr>
          <w:rFonts w:eastAsia="Times New Roman"/>
          <w:szCs w:val="24"/>
        </w:rPr>
      </w:pPr>
      <w:r w:rsidRPr="00404E28">
        <w:rPr>
          <w:rFonts w:eastAsia="Times New Roman"/>
          <w:szCs w:val="24"/>
        </w:rPr>
        <w:t xml:space="preserve">(Στο σημείο αυτό ο Βουλευτής κ. </w:t>
      </w:r>
      <w:r>
        <w:rPr>
          <w:rFonts w:eastAsia="Times New Roman"/>
          <w:szCs w:val="24"/>
        </w:rPr>
        <w:t>Γεώργιος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Δημήτριος Καρράς </w:t>
      </w:r>
      <w:r w:rsidRPr="00404E28">
        <w:rPr>
          <w:rFonts w:eastAsia="Times New Roman"/>
          <w:szCs w:val="24"/>
        </w:rPr>
        <w:t>καταθέτει για τα Πρακτικά τα προαναφερθέντα έγγραφα, τ</w:t>
      </w:r>
      <w:r w:rsidRPr="00404E28">
        <w:rPr>
          <w:rFonts w:eastAsia="Times New Roman"/>
          <w:szCs w:val="24"/>
        </w:rPr>
        <w:t>α οποί</w:t>
      </w:r>
      <w:r>
        <w:rPr>
          <w:rFonts w:eastAsia="Times New Roman"/>
          <w:szCs w:val="24"/>
        </w:rPr>
        <w:t>α</w:t>
      </w:r>
      <w:r w:rsidRPr="00404E28">
        <w:rPr>
          <w:rFonts w:eastAsia="Times New Roman"/>
          <w:szCs w:val="24"/>
        </w:rPr>
        <w:t xml:space="preserve"> βρίσκονται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r>
        <w:rPr>
          <w:rFonts w:eastAsia="Times New Roman"/>
          <w:szCs w:val="24"/>
        </w:rPr>
        <w:t xml:space="preserve"> </w:t>
      </w:r>
    </w:p>
    <w:p w14:paraId="65B254A4" w14:textId="77777777" w:rsidR="000F4E4F" w:rsidRDefault="00A56466">
      <w:pPr>
        <w:spacing w:line="600" w:lineRule="auto"/>
        <w:ind w:firstLine="720"/>
        <w:jc w:val="both"/>
        <w:rPr>
          <w:rFonts w:eastAsia="Times New Roman"/>
          <w:szCs w:val="24"/>
        </w:rPr>
      </w:pPr>
      <w:r>
        <w:rPr>
          <w:rFonts w:eastAsia="Times New Roman"/>
          <w:szCs w:val="24"/>
        </w:rPr>
        <w:t>Α</w:t>
      </w:r>
      <w:r w:rsidRPr="00DD74A8">
        <w:rPr>
          <w:rFonts w:eastAsia="Times New Roman"/>
          <w:szCs w:val="24"/>
        </w:rPr>
        <w:t>υτομάτως</w:t>
      </w:r>
      <w:r>
        <w:rPr>
          <w:rFonts w:eastAsia="Times New Roman"/>
          <w:szCs w:val="24"/>
        </w:rPr>
        <w:t>,</w:t>
      </w:r>
      <w:r w:rsidRPr="00DD74A8">
        <w:rPr>
          <w:rFonts w:eastAsia="Times New Roman"/>
          <w:szCs w:val="24"/>
        </w:rPr>
        <w:t xml:space="preserve"> και για να απαντήσω και πάλι στον κ</w:t>
      </w:r>
      <w:r>
        <w:rPr>
          <w:rFonts w:eastAsia="Times New Roman"/>
          <w:szCs w:val="24"/>
        </w:rPr>
        <w:t>.</w:t>
      </w:r>
      <w:r w:rsidRPr="00DD74A8">
        <w:rPr>
          <w:rFonts w:eastAsia="Times New Roman"/>
          <w:szCs w:val="24"/>
        </w:rPr>
        <w:t xml:space="preserve"> </w:t>
      </w:r>
      <w:r>
        <w:rPr>
          <w:rFonts w:eastAsia="Times New Roman"/>
          <w:szCs w:val="24"/>
        </w:rPr>
        <w:t>Τ</w:t>
      </w:r>
      <w:r w:rsidRPr="00DD74A8">
        <w:rPr>
          <w:rFonts w:eastAsia="Times New Roman"/>
          <w:szCs w:val="24"/>
        </w:rPr>
        <w:t>σακαλώτο</w:t>
      </w:r>
      <w:r>
        <w:rPr>
          <w:rFonts w:eastAsia="Times New Roman"/>
          <w:szCs w:val="24"/>
        </w:rPr>
        <w:t>,</w:t>
      </w:r>
      <w:r w:rsidRPr="00DD74A8">
        <w:rPr>
          <w:rFonts w:eastAsia="Times New Roman"/>
          <w:szCs w:val="24"/>
        </w:rPr>
        <w:t xml:space="preserve"> </w:t>
      </w:r>
      <w:r>
        <w:rPr>
          <w:rFonts w:eastAsia="Times New Roman"/>
          <w:szCs w:val="24"/>
        </w:rPr>
        <w:t xml:space="preserve">τίθενται </w:t>
      </w:r>
      <w:r w:rsidRPr="00DD74A8">
        <w:rPr>
          <w:rFonts w:eastAsia="Times New Roman"/>
          <w:szCs w:val="24"/>
        </w:rPr>
        <w:t>ερωτήματα</w:t>
      </w:r>
      <w:r>
        <w:rPr>
          <w:rFonts w:eastAsia="Times New Roman"/>
          <w:szCs w:val="24"/>
        </w:rPr>
        <w:t>.</w:t>
      </w:r>
      <w:r w:rsidRPr="00DD74A8">
        <w:rPr>
          <w:rFonts w:eastAsia="Times New Roman"/>
          <w:szCs w:val="24"/>
        </w:rPr>
        <w:t xml:space="preserve"> </w:t>
      </w:r>
      <w:r>
        <w:rPr>
          <w:rFonts w:eastAsia="Times New Roman"/>
          <w:szCs w:val="24"/>
        </w:rPr>
        <w:t>Ε</w:t>
      </w:r>
      <w:r w:rsidRPr="00DD74A8">
        <w:rPr>
          <w:rFonts w:eastAsia="Times New Roman"/>
          <w:szCs w:val="24"/>
        </w:rPr>
        <w:t xml:space="preserve">ίναι σκοπός των αποκρατικοποιήσεων να πληρώνουν οι </w:t>
      </w:r>
      <w:r>
        <w:rPr>
          <w:rFonts w:eastAsia="Times New Roman"/>
          <w:szCs w:val="24"/>
        </w:rPr>
        <w:t>ε</w:t>
      </w:r>
      <w:r w:rsidRPr="00DD74A8">
        <w:rPr>
          <w:rFonts w:eastAsia="Times New Roman"/>
          <w:szCs w:val="24"/>
        </w:rPr>
        <w:t>λληνικές τράπε</w:t>
      </w:r>
      <w:r w:rsidRPr="00DD74A8">
        <w:rPr>
          <w:rFonts w:eastAsia="Times New Roman"/>
          <w:szCs w:val="24"/>
        </w:rPr>
        <w:t>ζες</w:t>
      </w:r>
      <w:r>
        <w:rPr>
          <w:rFonts w:eastAsia="Times New Roman"/>
          <w:szCs w:val="24"/>
        </w:rPr>
        <w:t>,</w:t>
      </w:r>
      <w:r w:rsidRPr="00DD74A8">
        <w:rPr>
          <w:rFonts w:eastAsia="Times New Roman"/>
          <w:szCs w:val="24"/>
        </w:rPr>
        <w:t xml:space="preserve"> </w:t>
      </w:r>
      <w:r>
        <w:rPr>
          <w:rFonts w:eastAsia="Times New Roman"/>
          <w:szCs w:val="24"/>
        </w:rPr>
        <w:t>οι οποίες</w:t>
      </w:r>
      <w:r w:rsidRPr="00DD74A8">
        <w:rPr>
          <w:rFonts w:eastAsia="Times New Roman"/>
          <w:szCs w:val="24"/>
        </w:rPr>
        <w:t xml:space="preserve"> βρίσκονται μέσα σε μία δ</w:t>
      </w:r>
      <w:r>
        <w:rPr>
          <w:rFonts w:eastAsia="Times New Roman"/>
          <w:szCs w:val="24"/>
        </w:rPr>
        <w:t>ί</w:t>
      </w:r>
      <w:r w:rsidRPr="00DD74A8">
        <w:rPr>
          <w:rFonts w:eastAsia="Times New Roman"/>
          <w:szCs w:val="24"/>
        </w:rPr>
        <w:t>νη</w:t>
      </w:r>
      <w:r>
        <w:rPr>
          <w:rFonts w:eastAsia="Times New Roman"/>
          <w:szCs w:val="24"/>
        </w:rPr>
        <w:t>;</w:t>
      </w:r>
      <w:r w:rsidRPr="00DD74A8">
        <w:rPr>
          <w:rFonts w:eastAsia="Times New Roman"/>
          <w:szCs w:val="24"/>
        </w:rPr>
        <w:t xml:space="preserve"> </w:t>
      </w:r>
      <w:r>
        <w:rPr>
          <w:rFonts w:eastAsia="Times New Roman"/>
          <w:szCs w:val="24"/>
        </w:rPr>
        <w:t>Ο κ. Δραγασάκης</w:t>
      </w:r>
      <w:r w:rsidRPr="00DD74A8">
        <w:rPr>
          <w:rFonts w:eastAsia="Times New Roman"/>
          <w:szCs w:val="24"/>
        </w:rPr>
        <w:t xml:space="preserve"> προχθές </w:t>
      </w:r>
      <w:r>
        <w:rPr>
          <w:rFonts w:eastAsia="Times New Roman"/>
          <w:szCs w:val="24"/>
        </w:rPr>
        <w:t>αμφισβήτησε και</w:t>
      </w:r>
      <w:r w:rsidRPr="00DD74A8">
        <w:rPr>
          <w:rFonts w:eastAsia="Times New Roman"/>
          <w:szCs w:val="24"/>
        </w:rPr>
        <w:t xml:space="preserve"> την κεφαλαιακή επάρκειά </w:t>
      </w:r>
      <w:r>
        <w:rPr>
          <w:rFonts w:eastAsia="Times New Roman"/>
          <w:szCs w:val="24"/>
        </w:rPr>
        <w:t>τους.</w:t>
      </w:r>
      <w:r w:rsidRPr="00DD74A8">
        <w:rPr>
          <w:rFonts w:eastAsia="Times New Roman"/>
          <w:szCs w:val="24"/>
        </w:rPr>
        <w:t xml:space="preserve"> </w:t>
      </w:r>
      <w:r>
        <w:rPr>
          <w:rFonts w:eastAsia="Times New Roman"/>
          <w:szCs w:val="24"/>
        </w:rPr>
        <w:t>Είπε</w:t>
      </w:r>
      <w:r w:rsidRPr="00DD74A8">
        <w:rPr>
          <w:rFonts w:eastAsia="Times New Roman"/>
          <w:szCs w:val="24"/>
        </w:rPr>
        <w:t xml:space="preserve"> ότι χρειάζονται ανακεφαλαιοποίηση</w:t>
      </w:r>
      <w:r>
        <w:rPr>
          <w:rFonts w:eastAsia="Times New Roman"/>
          <w:szCs w:val="24"/>
        </w:rPr>
        <w:t>.</w:t>
      </w:r>
      <w:r w:rsidRPr="00DD74A8">
        <w:rPr>
          <w:rFonts w:eastAsia="Times New Roman"/>
          <w:szCs w:val="24"/>
        </w:rPr>
        <w:t xml:space="preserve"> </w:t>
      </w:r>
      <w:r>
        <w:rPr>
          <w:rFonts w:eastAsia="Times New Roman"/>
          <w:szCs w:val="24"/>
        </w:rPr>
        <w:t>Β</w:t>
      </w:r>
      <w:r w:rsidRPr="00DD74A8">
        <w:rPr>
          <w:rFonts w:eastAsia="Times New Roman"/>
          <w:szCs w:val="24"/>
        </w:rPr>
        <w:t>εβαίω</w:t>
      </w:r>
      <w:r>
        <w:rPr>
          <w:rFonts w:eastAsia="Times New Roman"/>
          <w:szCs w:val="24"/>
        </w:rPr>
        <w:t>ς,</w:t>
      </w:r>
      <w:r w:rsidRPr="00DD74A8">
        <w:rPr>
          <w:rFonts w:eastAsia="Times New Roman"/>
          <w:szCs w:val="24"/>
        </w:rPr>
        <w:t xml:space="preserve"> ξέρω την ερμηνεία </w:t>
      </w:r>
      <w:r>
        <w:rPr>
          <w:rFonts w:eastAsia="Times New Roman"/>
          <w:szCs w:val="24"/>
        </w:rPr>
        <w:t>με</w:t>
      </w:r>
      <w:r w:rsidRPr="00DD74A8">
        <w:rPr>
          <w:rFonts w:eastAsia="Times New Roman"/>
          <w:szCs w:val="24"/>
        </w:rPr>
        <w:t xml:space="preserve"> την οποία το </w:t>
      </w:r>
      <w:r>
        <w:rPr>
          <w:rFonts w:eastAsia="Times New Roman"/>
          <w:szCs w:val="24"/>
        </w:rPr>
        <w:t>εί</w:t>
      </w:r>
      <w:r w:rsidRPr="00DD74A8">
        <w:rPr>
          <w:rFonts w:eastAsia="Times New Roman"/>
          <w:szCs w:val="24"/>
        </w:rPr>
        <w:t>πε</w:t>
      </w:r>
      <w:r>
        <w:rPr>
          <w:rFonts w:eastAsia="Times New Roman"/>
          <w:szCs w:val="24"/>
        </w:rPr>
        <w:t xml:space="preserve">, για </w:t>
      </w:r>
      <w:r w:rsidRPr="00DD74A8">
        <w:rPr>
          <w:rFonts w:eastAsia="Times New Roman"/>
          <w:szCs w:val="24"/>
        </w:rPr>
        <w:t xml:space="preserve">να τρομάξει τους δανειολήπτες </w:t>
      </w:r>
      <w:r>
        <w:rPr>
          <w:rFonts w:eastAsia="Times New Roman"/>
          <w:szCs w:val="24"/>
        </w:rPr>
        <w:t>να πάνε ν</w:t>
      </w:r>
      <w:r w:rsidRPr="00DD74A8">
        <w:rPr>
          <w:rFonts w:eastAsia="Times New Roman"/>
          <w:szCs w:val="24"/>
        </w:rPr>
        <w:t xml:space="preserve">α </w:t>
      </w:r>
      <w:r w:rsidRPr="00DD74A8">
        <w:rPr>
          <w:rFonts w:eastAsia="Times New Roman"/>
          <w:szCs w:val="24"/>
        </w:rPr>
        <w:t>συμβιβαστούν με τις τράπεζες</w:t>
      </w:r>
      <w:r>
        <w:rPr>
          <w:rFonts w:eastAsia="Times New Roman"/>
          <w:szCs w:val="24"/>
        </w:rPr>
        <w:t>.</w:t>
      </w:r>
      <w:r w:rsidRPr="00DD74A8">
        <w:rPr>
          <w:rFonts w:eastAsia="Times New Roman"/>
          <w:szCs w:val="24"/>
        </w:rPr>
        <w:t xml:space="preserve"> </w:t>
      </w:r>
      <w:r>
        <w:rPr>
          <w:rFonts w:eastAsia="Times New Roman"/>
          <w:szCs w:val="24"/>
        </w:rPr>
        <w:t>Α</w:t>
      </w:r>
      <w:r w:rsidRPr="00DD74A8">
        <w:rPr>
          <w:rFonts w:eastAsia="Times New Roman"/>
          <w:szCs w:val="24"/>
        </w:rPr>
        <w:t>υτή την</w:t>
      </w:r>
      <w:r>
        <w:rPr>
          <w:rFonts w:eastAsia="Times New Roman"/>
          <w:szCs w:val="24"/>
        </w:rPr>
        <w:t xml:space="preserve"> ερμηνεία </w:t>
      </w:r>
      <w:r w:rsidRPr="00DD74A8">
        <w:rPr>
          <w:rFonts w:eastAsia="Times New Roman"/>
          <w:szCs w:val="24"/>
        </w:rPr>
        <w:t>έδωσα εγώ</w:t>
      </w:r>
      <w:r>
        <w:rPr>
          <w:rFonts w:eastAsia="Times New Roman"/>
          <w:szCs w:val="24"/>
        </w:rPr>
        <w:t>.</w:t>
      </w:r>
      <w:r w:rsidRPr="00DD74A8">
        <w:rPr>
          <w:rFonts w:eastAsia="Times New Roman"/>
          <w:szCs w:val="24"/>
        </w:rPr>
        <w:t xml:space="preserve"> </w:t>
      </w:r>
    </w:p>
    <w:p w14:paraId="65B254A5" w14:textId="77777777" w:rsidR="000F4E4F" w:rsidRDefault="00A56466">
      <w:pPr>
        <w:spacing w:line="600" w:lineRule="auto"/>
        <w:ind w:firstLine="720"/>
        <w:jc w:val="both"/>
        <w:rPr>
          <w:rFonts w:eastAsia="Times New Roman"/>
          <w:szCs w:val="24"/>
        </w:rPr>
      </w:pPr>
      <w:r>
        <w:rPr>
          <w:rFonts w:eastAsia="Times New Roman"/>
          <w:szCs w:val="24"/>
        </w:rPr>
        <w:lastRenderedPageBreak/>
        <w:t>Οι ελληνικές</w:t>
      </w:r>
      <w:r w:rsidRPr="00DD74A8">
        <w:rPr>
          <w:rFonts w:eastAsia="Times New Roman"/>
          <w:szCs w:val="24"/>
        </w:rPr>
        <w:t xml:space="preserve"> τράπεζες έχουν υποστεί την ταλαιπωρία </w:t>
      </w:r>
      <w:r>
        <w:rPr>
          <w:rFonts w:eastAsia="Times New Roman"/>
          <w:szCs w:val="24"/>
        </w:rPr>
        <w:t xml:space="preserve">τριών </w:t>
      </w:r>
      <w:r w:rsidRPr="00DD74A8">
        <w:rPr>
          <w:rFonts w:eastAsia="Times New Roman"/>
          <w:szCs w:val="24"/>
        </w:rPr>
        <w:t>ανακεφαλαιοποιήσεων</w:t>
      </w:r>
      <w:r>
        <w:rPr>
          <w:rFonts w:eastAsia="Times New Roman"/>
          <w:szCs w:val="24"/>
        </w:rPr>
        <w:t xml:space="preserve">, </w:t>
      </w:r>
      <w:r w:rsidRPr="00DD74A8">
        <w:rPr>
          <w:rFonts w:eastAsia="Times New Roman"/>
          <w:szCs w:val="24"/>
        </w:rPr>
        <w:t xml:space="preserve"> </w:t>
      </w:r>
      <w:r>
        <w:rPr>
          <w:rFonts w:eastAsia="Times New Roman"/>
          <w:szCs w:val="24"/>
        </w:rPr>
        <w:t>στις οποίες</w:t>
      </w:r>
      <w:r w:rsidRPr="00DD74A8">
        <w:rPr>
          <w:rFonts w:eastAsia="Times New Roman"/>
          <w:szCs w:val="24"/>
        </w:rPr>
        <w:t xml:space="preserve"> </w:t>
      </w:r>
      <w:r>
        <w:rPr>
          <w:rFonts w:eastAsia="Times New Roman"/>
          <w:szCs w:val="24"/>
        </w:rPr>
        <w:t>έχουν χαθεί τα κεφάλαιά τους.</w:t>
      </w:r>
      <w:r w:rsidRPr="00DD74A8">
        <w:rPr>
          <w:rFonts w:eastAsia="Times New Roman"/>
          <w:szCs w:val="24"/>
        </w:rPr>
        <w:t xml:space="preserve"> </w:t>
      </w:r>
      <w:r>
        <w:rPr>
          <w:rFonts w:eastAsia="Times New Roman"/>
          <w:szCs w:val="24"/>
        </w:rPr>
        <w:t xml:space="preserve">Διερωτάται, λοιπόν, </w:t>
      </w:r>
      <w:r w:rsidRPr="00DD74A8">
        <w:rPr>
          <w:rFonts w:eastAsia="Times New Roman"/>
          <w:szCs w:val="24"/>
        </w:rPr>
        <w:t>κανείς</w:t>
      </w:r>
      <w:r>
        <w:rPr>
          <w:rFonts w:eastAsia="Times New Roman"/>
          <w:szCs w:val="24"/>
        </w:rPr>
        <w:t>:</w:t>
      </w:r>
      <w:r w:rsidRPr="00DD74A8">
        <w:rPr>
          <w:rFonts w:eastAsia="Times New Roman"/>
          <w:szCs w:val="24"/>
        </w:rPr>
        <w:t xml:space="preserve"> </w:t>
      </w:r>
      <w:r>
        <w:rPr>
          <w:rFonts w:eastAsia="Times New Roman"/>
          <w:szCs w:val="24"/>
        </w:rPr>
        <w:t>Θ</w:t>
      </w:r>
      <w:r w:rsidRPr="00DD74A8">
        <w:rPr>
          <w:rFonts w:eastAsia="Times New Roman"/>
          <w:szCs w:val="24"/>
        </w:rPr>
        <w:t>εωρείτ</w:t>
      </w:r>
      <w:r>
        <w:rPr>
          <w:rFonts w:eastAsia="Times New Roman"/>
          <w:szCs w:val="24"/>
        </w:rPr>
        <w:t>ε</w:t>
      </w:r>
      <w:r w:rsidRPr="00DD74A8">
        <w:rPr>
          <w:rFonts w:eastAsia="Times New Roman"/>
          <w:szCs w:val="24"/>
        </w:rPr>
        <w:t xml:space="preserve"> ότι είναι επιτυχία για την </w:t>
      </w:r>
      <w:r>
        <w:rPr>
          <w:rFonts w:eastAsia="Times New Roman"/>
          <w:szCs w:val="24"/>
        </w:rPr>
        <w:t>ε</w:t>
      </w:r>
      <w:r w:rsidRPr="00DD74A8">
        <w:rPr>
          <w:rFonts w:eastAsia="Times New Roman"/>
          <w:szCs w:val="24"/>
        </w:rPr>
        <w:t>λληνική οι</w:t>
      </w:r>
      <w:r w:rsidRPr="00DD74A8">
        <w:rPr>
          <w:rFonts w:eastAsia="Times New Roman"/>
          <w:szCs w:val="24"/>
        </w:rPr>
        <w:t>κονομία να χρηματοδοτεί τους Ισπανούς</w:t>
      </w:r>
      <w:r>
        <w:rPr>
          <w:rFonts w:eastAsia="Times New Roman"/>
          <w:szCs w:val="24"/>
        </w:rPr>
        <w:t>,</w:t>
      </w:r>
      <w:r w:rsidRPr="00DD74A8">
        <w:rPr>
          <w:rFonts w:eastAsia="Times New Roman"/>
          <w:szCs w:val="24"/>
        </w:rPr>
        <w:t xml:space="preserve"> τους </w:t>
      </w:r>
      <w:r>
        <w:rPr>
          <w:rFonts w:eastAsia="Times New Roman"/>
          <w:szCs w:val="24"/>
        </w:rPr>
        <w:t>Κ</w:t>
      </w:r>
      <w:r w:rsidRPr="00DD74A8">
        <w:rPr>
          <w:rFonts w:eastAsia="Times New Roman"/>
          <w:szCs w:val="24"/>
        </w:rPr>
        <w:t>αναδούς αυτή τη στιγμή</w:t>
      </w:r>
      <w:r>
        <w:rPr>
          <w:rFonts w:eastAsia="Times New Roman"/>
          <w:szCs w:val="24"/>
        </w:rPr>
        <w:t>,</w:t>
      </w:r>
      <w:r w:rsidRPr="00DD74A8">
        <w:rPr>
          <w:rFonts w:eastAsia="Times New Roman"/>
          <w:szCs w:val="24"/>
        </w:rPr>
        <w:t xml:space="preserve"> που είναι </w:t>
      </w:r>
      <w:r>
        <w:rPr>
          <w:rFonts w:eastAsia="Times New Roman"/>
          <w:szCs w:val="24"/>
        </w:rPr>
        <w:t>οι</w:t>
      </w:r>
      <w:r w:rsidRPr="00DD74A8">
        <w:rPr>
          <w:rFonts w:eastAsia="Times New Roman"/>
          <w:szCs w:val="24"/>
        </w:rPr>
        <w:t xml:space="preserve"> πλειοψηφούντ</w:t>
      </w:r>
      <w:r>
        <w:rPr>
          <w:rFonts w:eastAsia="Times New Roman"/>
          <w:szCs w:val="24"/>
        </w:rPr>
        <w:t>ε</w:t>
      </w:r>
      <w:r w:rsidRPr="00DD74A8">
        <w:rPr>
          <w:rFonts w:eastAsia="Times New Roman"/>
          <w:szCs w:val="24"/>
        </w:rPr>
        <w:t>ς στο κεφάλαιο του αεροδρομίου</w:t>
      </w:r>
      <w:r>
        <w:rPr>
          <w:rFonts w:eastAsia="Times New Roman"/>
          <w:szCs w:val="24"/>
        </w:rPr>
        <w:t>, τους Ο</w:t>
      </w:r>
      <w:r w:rsidRPr="00DD74A8">
        <w:rPr>
          <w:rFonts w:eastAsia="Times New Roman"/>
          <w:szCs w:val="24"/>
        </w:rPr>
        <w:t>λλανδούς</w:t>
      </w:r>
      <w:r>
        <w:rPr>
          <w:rFonts w:eastAsia="Times New Roman"/>
          <w:szCs w:val="24"/>
        </w:rPr>
        <w:t>,</w:t>
      </w:r>
      <w:r w:rsidRPr="00DD74A8">
        <w:rPr>
          <w:rFonts w:eastAsia="Times New Roman"/>
          <w:szCs w:val="24"/>
        </w:rPr>
        <w:t xml:space="preserve"> που εμφανίστηκαν ως μεγάλοι επιχειρηματικοί κολοσσοί</w:t>
      </w:r>
      <w:r>
        <w:rPr>
          <w:rFonts w:eastAsia="Times New Roman"/>
          <w:szCs w:val="24"/>
        </w:rPr>
        <w:t>,</w:t>
      </w:r>
      <w:r w:rsidRPr="00DD74A8">
        <w:rPr>
          <w:rFonts w:eastAsia="Times New Roman"/>
          <w:szCs w:val="24"/>
        </w:rPr>
        <w:t xml:space="preserve"> τη </w:t>
      </w:r>
      <w:r>
        <w:rPr>
          <w:rFonts w:eastAsia="Times New Roman"/>
          <w:szCs w:val="24"/>
        </w:rPr>
        <w:t>«</w:t>
      </w:r>
      <w:r w:rsidRPr="00DD74A8">
        <w:rPr>
          <w:rFonts w:eastAsia="Times New Roman"/>
          <w:szCs w:val="24"/>
        </w:rPr>
        <w:t>FRAPORT</w:t>
      </w:r>
      <w:r>
        <w:rPr>
          <w:rFonts w:eastAsia="Times New Roman"/>
          <w:szCs w:val="24"/>
        </w:rPr>
        <w:t>»,</w:t>
      </w:r>
      <w:r w:rsidRPr="00DD74A8">
        <w:rPr>
          <w:rFonts w:eastAsia="Times New Roman"/>
          <w:szCs w:val="24"/>
        </w:rPr>
        <w:t xml:space="preserve"> που μας είπατε ότι είναι επιτυχημένη εταιρεία</w:t>
      </w:r>
      <w:r>
        <w:rPr>
          <w:rFonts w:eastAsia="Times New Roman"/>
          <w:szCs w:val="24"/>
        </w:rPr>
        <w:t xml:space="preserve"> στη διαχείριση γερμανικών αεροδρομίων;</w:t>
      </w:r>
    </w:p>
    <w:p w14:paraId="65B254A6" w14:textId="77777777" w:rsidR="000F4E4F" w:rsidRDefault="00A56466">
      <w:pPr>
        <w:spacing w:line="600" w:lineRule="auto"/>
        <w:ind w:firstLine="720"/>
        <w:jc w:val="both"/>
        <w:rPr>
          <w:rFonts w:eastAsia="Times New Roman"/>
          <w:szCs w:val="24"/>
        </w:rPr>
      </w:pPr>
      <w:r>
        <w:rPr>
          <w:rFonts w:eastAsia="Times New Roman"/>
          <w:szCs w:val="24"/>
        </w:rPr>
        <w:t xml:space="preserve">Γιατί </w:t>
      </w:r>
      <w:r w:rsidRPr="00DD74A8">
        <w:rPr>
          <w:rFonts w:eastAsia="Times New Roman"/>
          <w:szCs w:val="24"/>
        </w:rPr>
        <w:t>δεν λαμβάνετ</w:t>
      </w:r>
      <w:r>
        <w:rPr>
          <w:rFonts w:eastAsia="Times New Roman"/>
          <w:szCs w:val="24"/>
        </w:rPr>
        <w:t>ε</w:t>
      </w:r>
      <w:r w:rsidRPr="00DD74A8">
        <w:rPr>
          <w:rFonts w:eastAsia="Times New Roman"/>
          <w:szCs w:val="24"/>
        </w:rPr>
        <w:t xml:space="preserve"> πρόβλεψη</w:t>
      </w:r>
      <w:r>
        <w:rPr>
          <w:rFonts w:eastAsia="Times New Roman"/>
          <w:szCs w:val="24"/>
        </w:rPr>
        <w:t>,</w:t>
      </w:r>
      <w:r w:rsidRPr="00DD74A8">
        <w:rPr>
          <w:rFonts w:eastAsia="Times New Roman"/>
          <w:szCs w:val="24"/>
        </w:rPr>
        <w:t xml:space="preserve"> κύριοι της </w:t>
      </w:r>
      <w:r>
        <w:rPr>
          <w:rFonts w:eastAsia="Times New Roman"/>
          <w:szCs w:val="24"/>
        </w:rPr>
        <w:t>Κ</w:t>
      </w:r>
      <w:r w:rsidRPr="00DD74A8">
        <w:rPr>
          <w:rFonts w:eastAsia="Times New Roman"/>
          <w:szCs w:val="24"/>
        </w:rPr>
        <w:t>υβέρνησης</w:t>
      </w:r>
      <w:r>
        <w:rPr>
          <w:rFonts w:eastAsia="Times New Roman"/>
          <w:szCs w:val="24"/>
        </w:rPr>
        <w:t>,</w:t>
      </w:r>
      <w:r w:rsidRPr="00DD74A8">
        <w:rPr>
          <w:rFonts w:eastAsia="Times New Roman"/>
          <w:szCs w:val="24"/>
        </w:rPr>
        <w:t xml:space="preserve"> αυτά τα χρήματα να διατίθενται στην </w:t>
      </w:r>
      <w:r>
        <w:rPr>
          <w:rFonts w:eastAsia="Times New Roman"/>
          <w:szCs w:val="24"/>
        </w:rPr>
        <w:t>ε</w:t>
      </w:r>
      <w:r w:rsidRPr="00DD74A8">
        <w:rPr>
          <w:rFonts w:eastAsia="Times New Roman"/>
          <w:szCs w:val="24"/>
        </w:rPr>
        <w:t>λληνική οικονομία</w:t>
      </w:r>
      <w:r>
        <w:rPr>
          <w:rFonts w:eastAsia="Times New Roman"/>
          <w:szCs w:val="24"/>
        </w:rPr>
        <w:t>,</w:t>
      </w:r>
      <w:r w:rsidRPr="00DD74A8">
        <w:rPr>
          <w:rFonts w:eastAsia="Times New Roman"/>
          <w:szCs w:val="24"/>
        </w:rPr>
        <w:t xml:space="preserve"> να στηρίζουν τη μικρομεσαία επιχείρηση</w:t>
      </w:r>
      <w:r>
        <w:rPr>
          <w:rFonts w:eastAsia="Times New Roman"/>
          <w:szCs w:val="24"/>
        </w:rPr>
        <w:t>,</w:t>
      </w:r>
      <w:r w:rsidRPr="00DD74A8">
        <w:rPr>
          <w:rFonts w:eastAsia="Times New Roman"/>
          <w:szCs w:val="24"/>
        </w:rPr>
        <w:t xml:space="preserve"> να αναλαμβάνουν επενδύσεις οι Έλληνες</w:t>
      </w:r>
      <w:r>
        <w:rPr>
          <w:rFonts w:eastAsia="Times New Roman"/>
          <w:szCs w:val="24"/>
        </w:rPr>
        <w:t>,</w:t>
      </w:r>
      <w:r w:rsidRPr="00DD74A8">
        <w:rPr>
          <w:rFonts w:eastAsia="Times New Roman"/>
          <w:szCs w:val="24"/>
        </w:rPr>
        <w:t xml:space="preserve"> ούτως ώστε να δημιουργηθούν </w:t>
      </w:r>
      <w:r w:rsidRPr="00DD74A8">
        <w:rPr>
          <w:rFonts w:eastAsia="Times New Roman"/>
          <w:szCs w:val="24"/>
        </w:rPr>
        <w:t>θέσεις εργασίας</w:t>
      </w:r>
      <w:r>
        <w:rPr>
          <w:rFonts w:eastAsia="Times New Roman"/>
          <w:szCs w:val="24"/>
        </w:rPr>
        <w:t xml:space="preserve"> και </w:t>
      </w:r>
      <w:r w:rsidRPr="00DD74A8">
        <w:rPr>
          <w:rFonts w:eastAsia="Times New Roman"/>
          <w:szCs w:val="24"/>
        </w:rPr>
        <w:t>όχι μόνο</w:t>
      </w:r>
      <w:r>
        <w:rPr>
          <w:rFonts w:eastAsia="Times New Roman"/>
          <w:szCs w:val="24"/>
        </w:rPr>
        <w:t>; Δεν θα υπάρξουν μόνο</w:t>
      </w:r>
      <w:r w:rsidRPr="00DD74A8">
        <w:rPr>
          <w:rFonts w:eastAsia="Times New Roman"/>
          <w:szCs w:val="24"/>
        </w:rPr>
        <w:t xml:space="preserve"> φορολογικά έσοδα για το </w:t>
      </w:r>
      <w:r>
        <w:rPr>
          <w:rFonts w:eastAsia="Times New Roman"/>
          <w:szCs w:val="24"/>
        </w:rPr>
        <w:t>δ</w:t>
      </w:r>
      <w:r w:rsidRPr="00DD74A8">
        <w:rPr>
          <w:rFonts w:eastAsia="Times New Roman"/>
          <w:szCs w:val="24"/>
        </w:rPr>
        <w:t>ημόσιο</w:t>
      </w:r>
      <w:r>
        <w:rPr>
          <w:rFonts w:eastAsia="Times New Roman"/>
          <w:szCs w:val="24"/>
        </w:rPr>
        <w:t>, αλλά</w:t>
      </w:r>
      <w:r w:rsidRPr="00DD74A8">
        <w:rPr>
          <w:rFonts w:eastAsia="Times New Roman"/>
          <w:szCs w:val="24"/>
        </w:rPr>
        <w:t xml:space="preserve"> </w:t>
      </w:r>
      <w:r>
        <w:rPr>
          <w:rFonts w:eastAsia="Times New Roman"/>
          <w:szCs w:val="24"/>
        </w:rPr>
        <w:t>η</w:t>
      </w:r>
      <w:r w:rsidRPr="00DD74A8">
        <w:rPr>
          <w:rFonts w:eastAsia="Times New Roman"/>
          <w:szCs w:val="24"/>
        </w:rPr>
        <w:t xml:space="preserve"> πολλαπλασιαστική λειτουργία του χρήματος στη συγκεκριμένη περίπτωση θα αυξηθεί μέσω της κατανάλωσης</w:t>
      </w:r>
      <w:r>
        <w:rPr>
          <w:rFonts w:eastAsia="Times New Roman"/>
          <w:szCs w:val="24"/>
        </w:rPr>
        <w:t>,</w:t>
      </w:r>
      <w:r w:rsidRPr="00DD74A8">
        <w:rPr>
          <w:rFonts w:eastAsia="Times New Roman"/>
          <w:szCs w:val="24"/>
        </w:rPr>
        <w:t xml:space="preserve"> θα αποδοθούν φόροι</w:t>
      </w:r>
      <w:r>
        <w:rPr>
          <w:rFonts w:eastAsia="Times New Roman"/>
          <w:szCs w:val="24"/>
        </w:rPr>
        <w:t>,</w:t>
      </w:r>
      <w:r w:rsidRPr="00DD74A8">
        <w:rPr>
          <w:rFonts w:eastAsia="Times New Roman"/>
          <w:szCs w:val="24"/>
        </w:rPr>
        <w:t xml:space="preserve"> θέσεις εργασίας</w:t>
      </w:r>
      <w:r>
        <w:rPr>
          <w:rFonts w:eastAsia="Times New Roman"/>
          <w:szCs w:val="24"/>
        </w:rPr>
        <w:t>,</w:t>
      </w:r>
      <w:r w:rsidRPr="00DD74A8">
        <w:rPr>
          <w:rFonts w:eastAsia="Times New Roman"/>
          <w:szCs w:val="24"/>
        </w:rPr>
        <w:t xml:space="preserve"> ανάπτυξη</w:t>
      </w:r>
      <w:r>
        <w:rPr>
          <w:rFonts w:eastAsia="Times New Roman"/>
          <w:szCs w:val="24"/>
        </w:rPr>
        <w:t>.</w:t>
      </w:r>
    </w:p>
    <w:p w14:paraId="65B254A7" w14:textId="77777777" w:rsidR="000F4E4F" w:rsidRDefault="00A56466">
      <w:pPr>
        <w:spacing w:line="600" w:lineRule="auto"/>
        <w:ind w:firstLine="720"/>
        <w:jc w:val="both"/>
        <w:rPr>
          <w:rFonts w:eastAsia="Times New Roman"/>
          <w:szCs w:val="24"/>
        </w:rPr>
      </w:pPr>
      <w:r>
        <w:rPr>
          <w:rFonts w:eastAsia="Times New Roman"/>
          <w:szCs w:val="24"/>
        </w:rPr>
        <w:lastRenderedPageBreak/>
        <w:t>Ξ</w:t>
      </w:r>
      <w:r w:rsidRPr="00DD74A8">
        <w:rPr>
          <w:rFonts w:eastAsia="Times New Roman"/>
          <w:szCs w:val="24"/>
        </w:rPr>
        <w:t>έρετε τι κάνουμε</w:t>
      </w:r>
      <w:r w:rsidRPr="00DD74A8">
        <w:rPr>
          <w:rFonts w:eastAsia="Times New Roman"/>
          <w:szCs w:val="24"/>
        </w:rPr>
        <w:t xml:space="preserve"> τώρα</w:t>
      </w:r>
      <w:r>
        <w:rPr>
          <w:rFonts w:eastAsia="Times New Roman"/>
          <w:szCs w:val="24"/>
        </w:rPr>
        <w:t>;</w:t>
      </w:r>
      <w:r w:rsidRPr="00DD74A8">
        <w:rPr>
          <w:rFonts w:eastAsia="Times New Roman"/>
          <w:szCs w:val="24"/>
        </w:rPr>
        <w:t xml:space="preserve"> </w:t>
      </w:r>
      <w:r>
        <w:rPr>
          <w:rFonts w:eastAsia="Times New Roman"/>
          <w:szCs w:val="24"/>
        </w:rPr>
        <w:t>Τ</w:t>
      </w:r>
      <w:r w:rsidRPr="00DD74A8">
        <w:rPr>
          <w:rFonts w:eastAsia="Times New Roman"/>
          <w:szCs w:val="24"/>
        </w:rPr>
        <w:t>α χρήματα αυτά κατευθύνονται στο εξωτερικό</w:t>
      </w:r>
      <w:r>
        <w:rPr>
          <w:rFonts w:eastAsia="Times New Roman"/>
          <w:szCs w:val="24"/>
        </w:rPr>
        <w:t>.</w:t>
      </w:r>
      <w:r w:rsidRPr="00DD74A8">
        <w:rPr>
          <w:rFonts w:eastAsia="Times New Roman"/>
          <w:szCs w:val="24"/>
        </w:rPr>
        <w:t xml:space="preserve"> </w:t>
      </w:r>
      <w:r>
        <w:rPr>
          <w:rFonts w:eastAsia="Times New Roman"/>
          <w:szCs w:val="24"/>
        </w:rPr>
        <w:t>Φεύγουν</w:t>
      </w:r>
      <w:r w:rsidRPr="00DD74A8">
        <w:rPr>
          <w:rFonts w:eastAsia="Times New Roman"/>
          <w:szCs w:val="24"/>
        </w:rPr>
        <w:t xml:space="preserve"> από το ελληνικό χρηματοπιστωτικό σύστημα άμεσα</w:t>
      </w:r>
      <w:r>
        <w:rPr>
          <w:rFonts w:eastAsia="Times New Roman"/>
          <w:szCs w:val="24"/>
        </w:rPr>
        <w:t>.</w:t>
      </w:r>
      <w:r w:rsidRPr="00DD74A8">
        <w:rPr>
          <w:rFonts w:eastAsia="Times New Roman"/>
          <w:szCs w:val="24"/>
        </w:rPr>
        <w:t xml:space="preserve"> </w:t>
      </w:r>
      <w:r>
        <w:rPr>
          <w:rFonts w:eastAsia="Times New Roman"/>
          <w:szCs w:val="24"/>
        </w:rPr>
        <w:t>Π</w:t>
      </w:r>
      <w:r w:rsidRPr="00DD74A8">
        <w:rPr>
          <w:rFonts w:eastAsia="Times New Roman"/>
          <w:szCs w:val="24"/>
        </w:rPr>
        <w:t>εριμένει να πάρει έναν τ</w:t>
      </w:r>
      <w:r>
        <w:rPr>
          <w:rFonts w:eastAsia="Times New Roman"/>
          <w:szCs w:val="24"/>
        </w:rPr>
        <w:t>όκο</w:t>
      </w:r>
      <w:r w:rsidRPr="00DD74A8">
        <w:rPr>
          <w:rFonts w:eastAsia="Times New Roman"/>
          <w:szCs w:val="24"/>
        </w:rPr>
        <w:t xml:space="preserve"> η τράπεζα</w:t>
      </w:r>
      <w:r>
        <w:rPr>
          <w:rFonts w:eastAsia="Times New Roman"/>
          <w:szCs w:val="24"/>
        </w:rPr>
        <w:t>,</w:t>
      </w:r>
      <w:r w:rsidRPr="00DD74A8">
        <w:rPr>
          <w:rFonts w:eastAsia="Times New Roman"/>
          <w:szCs w:val="24"/>
        </w:rPr>
        <w:t xml:space="preserve"> γιατί είναι τοκοχρεολυτικ</w:t>
      </w:r>
      <w:r>
        <w:rPr>
          <w:rFonts w:eastAsia="Times New Roman"/>
          <w:szCs w:val="24"/>
        </w:rPr>
        <w:t>ά</w:t>
      </w:r>
      <w:r w:rsidRPr="00DD74A8">
        <w:rPr>
          <w:rFonts w:eastAsia="Times New Roman"/>
          <w:szCs w:val="24"/>
        </w:rPr>
        <w:t xml:space="preserve"> </w:t>
      </w:r>
      <w:r>
        <w:rPr>
          <w:rFonts w:eastAsia="Times New Roman"/>
          <w:szCs w:val="24"/>
        </w:rPr>
        <w:t xml:space="preserve">διάρκειας </w:t>
      </w:r>
      <w:r>
        <w:rPr>
          <w:rFonts w:eastAsia="Times New Roman"/>
          <w:szCs w:val="24"/>
        </w:rPr>
        <w:t>δέκα-δεκαπέντε</w:t>
      </w:r>
      <w:r w:rsidRPr="00DD74A8">
        <w:rPr>
          <w:rFonts w:eastAsia="Times New Roman"/>
          <w:szCs w:val="24"/>
        </w:rPr>
        <w:t xml:space="preserve"> ετών</w:t>
      </w:r>
      <w:r>
        <w:rPr>
          <w:rFonts w:eastAsia="Times New Roman"/>
          <w:szCs w:val="24"/>
        </w:rPr>
        <w:t>.</w:t>
      </w:r>
      <w:r w:rsidRPr="00DD74A8">
        <w:rPr>
          <w:rFonts w:eastAsia="Times New Roman"/>
          <w:szCs w:val="24"/>
        </w:rPr>
        <w:t xml:space="preserve"> </w:t>
      </w:r>
      <w:r>
        <w:rPr>
          <w:rFonts w:eastAsia="Times New Roman"/>
          <w:szCs w:val="24"/>
        </w:rPr>
        <w:t>Με ελληνικά χρήματα</w:t>
      </w:r>
      <w:r w:rsidRPr="00DD74A8">
        <w:rPr>
          <w:rFonts w:eastAsia="Times New Roman"/>
          <w:szCs w:val="24"/>
        </w:rPr>
        <w:t xml:space="preserve"> </w:t>
      </w:r>
      <w:r>
        <w:rPr>
          <w:rFonts w:eastAsia="Times New Roman"/>
          <w:szCs w:val="24"/>
        </w:rPr>
        <w:t>-</w:t>
      </w:r>
      <w:r w:rsidRPr="00DD74A8">
        <w:rPr>
          <w:rFonts w:eastAsia="Times New Roman"/>
          <w:szCs w:val="24"/>
        </w:rPr>
        <w:t xml:space="preserve">γιατί </w:t>
      </w:r>
      <w:r>
        <w:rPr>
          <w:rFonts w:eastAsia="Times New Roman"/>
          <w:szCs w:val="24"/>
        </w:rPr>
        <w:t>σ</w:t>
      </w:r>
      <w:r w:rsidRPr="00DD74A8">
        <w:rPr>
          <w:rFonts w:eastAsia="Times New Roman"/>
          <w:szCs w:val="24"/>
        </w:rPr>
        <w:t>τα κεφάλαι</w:t>
      </w:r>
      <w:r>
        <w:rPr>
          <w:rFonts w:eastAsia="Times New Roman"/>
          <w:szCs w:val="24"/>
        </w:rPr>
        <w:t>α των τραπεζ</w:t>
      </w:r>
      <w:r>
        <w:rPr>
          <w:rFonts w:eastAsia="Times New Roman"/>
          <w:szCs w:val="24"/>
        </w:rPr>
        <w:t xml:space="preserve">ών </w:t>
      </w:r>
      <w:r w:rsidRPr="00DD74A8">
        <w:rPr>
          <w:rFonts w:eastAsia="Times New Roman"/>
          <w:szCs w:val="24"/>
        </w:rPr>
        <w:t>πρέπει να θυμίσω ότι είναι και τα 26 δι</w:t>
      </w:r>
      <w:r>
        <w:rPr>
          <w:rFonts w:eastAsia="Times New Roman"/>
          <w:szCs w:val="24"/>
        </w:rPr>
        <w:t>σεκατομμύρια</w:t>
      </w:r>
      <w:r w:rsidRPr="00DD74A8">
        <w:rPr>
          <w:rFonts w:eastAsia="Times New Roman"/>
          <w:szCs w:val="24"/>
        </w:rPr>
        <w:t xml:space="preserve"> της τελευταίας </w:t>
      </w:r>
      <w:r>
        <w:rPr>
          <w:rFonts w:eastAsia="Times New Roman"/>
          <w:szCs w:val="24"/>
        </w:rPr>
        <w:t>ανακεφαλαιοποίησης</w:t>
      </w:r>
      <w:r w:rsidRPr="00DD74A8">
        <w:rPr>
          <w:rFonts w:eastAsia="Times New Roman"/>
          <w:szCs w:val="24"/>
        </w:rPr>
        <w:t xml:space="preserve"> του 2015</w:t>
      </w:r>
      <w:r>
        <w:rPr>
          <w:rFonts w:eastAsia="Times New Roman"/>
          <w:szCs w:val="24"/>
        </w:rPr>
        <w:t>,</w:t>
      </w:r>
      <w:r w:rsidRPr="00DD74A8">
        <w:rPr>
          <w:rFonts w:eastAsia="Times New Roman"/>
          <w:szCs w:val="24"/>
        </w:rPr>
        <w:t xml:space="preserve"> τα οποία εξαερ</w:t>
      </w:r>
      <w:r>
        <w:rPr>
          <w:rFonts w:eastAsia="Times New Roman"/>
          <w:szCs w:val="24"/>
        </w:rPr>
        <w:t>ώθη</w:t>
      </w:r>
      <w:r w:rsidRPr="00DD74A8">
        <w:rPr>
          <w:rFonts w:eastAsia="Times New Roman"/>
          <w:szCs w:val="24"/>
        </w:rPr>
        <w:t>καν κάποια στιγμή</w:t>
      </w:r>
      <w:r>
        <w:rPr>
          <w:rFonts w:eastAsia="Times New Roman"/>
          <w:szCs w:val="24"/>
        </w:rPr>
        <w:t>,</w:t>
      </w:r>
      <w:r w:rsidRPr="00DD74A8">
        <w:rPr>
          <w:rFonts w:eastAsia="Times New Roman"/>
          <w:szCs w:val="24"/>
        </w:rPr>
        <w:t xml:space="preserve"> είναι ελάχιστα</w:t>
      </w:r>
      <w:r>
        <w:rPr>
          <w:rFonts w:eastAsia="Times New Roman"/>
          <w:szCs w:val="24"/>
        </w:rPr>
        <w:t>-</w:t>
      </w:r>
      <w:r w:rsidRPr="00DD74A8">
        <w:rPr>
          <w:rFonts w:eastAsia="Times New Roman"/>
          <w:szCs w:val="24"/>
        </w:rPr>
        <w:t xml:space="preserve"> </w:t>
      </w:r>
      <w:r>
        <w:rPr>
          <w:rFonts w:eastAsia="Times New Roman"/>
          <w:szCs w:val="24"/>
        </w:rPr>
        <w:t>φτάνουμε</w:t>
      </w:r>
      <w:r w:rsidRPr="00DD74A8">
        <w:rPr>
          <w:rFonts w:eastAsia="Times New Roman"/>
          <w:szCs w:val="24"/>
        </w:rPr>
        <w:t xml:space="preserve"> να κάνουμε τους ξένους πλουσιότερους εις βάρος </w:t>
      </w:r>
      <w:r>
        <w:rPr>
          <w:rFonts w:eastAsia="Times New Roman"/>
          <w:szCs w:val="24"/>
        </w:rPr>
        <w:t>μας.</w:t>
      </w:r>
      <w:r w:rsidRPr="00DD74A8">
        <w:rPr>
          <w:rFonts w:eastAsia="Times New Roman"/>
          <w:szCs w:val="24"/>
        </w:rPr>
        <w:t xml:space="preserve"> </w:t>
      </w:r>
      <w:r>
        <w:rPr>
          <w:rFonts w:eastAsia="Times New Roman"/>
          <w:szCs w:val="24"/>
        </w:rPr>
        <w:t>Θ</w:t>
      </w:r>
      <w:r w:rsidRPr="00DD74A8">
        <w:rPr>
          <w:rFonts w:eastAsia="Times New Roman"/>
          <w:szCs w:val="24"/>
        </w:rPr>
        <w:t>α πρέπει να κάνουμε τους Έλληνες κάποια στι</w:t>
      </w:r>
      <w:r w:rsidRPr="00DD74A8">
        <w:rPr>
          <w:rFonts w:eastAsia="Times New Roman"/>
          <w:szCs w:val="24"/>
        </w:rPr>
        <w:t>γμή πλούσιους και όχι τους ξένους</w:t>
      </w:r>
      <w:r>
        <w:rPr>
          <w:rFonts w:eastAsia="Times New Roman"/>
          <w:szCs w:val="24"/>
        </w:rPr>
        <w:t>!</w:t>
      </w:r>
    </w:p>
    <w:p w14:paraId="65B254A8" w14:textId="77777777" w:rsidR="000F4E4F" w:rsidRDefault="00A56466">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w:t>
      </w:r>
    </w:p>
    <w:p w14:paraId="65B254A9" w14:textId="77777777" w:rsidR="000F4E4F" w:rsidRDefault="00A56466">
      <w:pPr>
        <w:spacing w:line="600" w:lineRule="auto"/>
        <w:ind w:firstLine="720"/>
        <w:jc w:val="both"/>
        <w:rPr>
          <w:rFonts w:eastAsia="Times New Roman"/>
          <w:szCs w:val="24"/>
        </w:rPr>
      </w:pPr>
      <w:r>
        <w:rPr>
          <w:rFonts w:eastAsia="Times New Roman"/>
          <w:szCs w:val="24"/>
        </w:rPr>
        <w:t>Θ</w:t>
      </w:r>
      <w:r w:rsidRPr="00DD74A8">
        <w:rPr>
          <w:rFonts w:eastAsia="Times New Roman"/>
          <w:szCs w:val="24"/>
        </w:rPr>
        <w:t>α πρέπει αυτή η τακτική να σταματήσει</w:t>
      </w:r>
      <w:r>
        <w:rPr>
          <w:rFonts w:eastAsia="Times New Roman"/>
          <w:szCs w:val="24"/>
        </w:rPr>
        <w:t>.</w:t>
      </w:r>
      <w:r w:rsidRPr="00DD74A8">
        <w:rPr>
          <w:rFonts w:eastAsia="Times New Roman"/>
          <w:szCs w:val="24"/>
        </w:rPr>
        <w:t xml:space="preserve"> </w:t>
      </w:r>
      <w:r>
        <w:rPr>
          <w:rFonts w:eastAsia="Times New Roman"/>
          <w:szCs w:val="24"/>
        </w:rPr>
        <w:t>Θ</w:t>
      </w:r>
      <w:r w:rsidRPr="00DD74A8">
        <w:rPr>
          <w:rFonts w:eastAsia="Times New Roman"/>
          <w:szCs w:val="24"/>
        </w:rPr>
        <w:t>α πρέπει οποιαδήποτε άλλη σ</w:t>
      </w:r>
      <w:r>
        <w:rPr>
          <w:rFonts w:eastAsia="Times New Roman"/>
          <w:szCs w:val="24"/>
        </w:rPr>
        <w:t>ύμβαση -κ</w:t>
      </w:r>
      <w:r w:rsidRPr="00DD74A8">
        <w:rPr>
          <w:rFonts w:eastAsia="Times New Roman"/>
          <w:szCs w:val="24"/>
        </w:rPr>
        <w:t>αι αυτό το θεωρώ τουλάχιστον προσωπική μου δέσμευση για να την ψηφίσω</w:t>
      </w:r>
      <w:r>
        <w:rPr>
          <w:rFonts w:eastAsia="Times New Roman"/>
          <w:szCs w:val="24"/>
        </w:rPr>
        <w:t xml:space="preserve"> ή να την</w:t>
      </w:r>
      <w:r w:rsidRPr="00DD74A8">
        <w:rPr>
          <w:rFonts w:eastAsia="Times New Roman"/>
          <w:szCs w:val="24"/>
        </w:rPr>
        <w:t xml:space="preserve"> υπερασπιστώ</w:t>
      </w:r>
      <w:r>
        <w:rPr>
          <w:rFonts w:eastAsia="Times New Roman"/>
          <w:szCs w:val="24"/>
        </w:rPr>
        <w:t>-</w:t>
      </w:r>
      <w:r w:rsidRPr="00DD74A8">
        <w:rPr>
          <w:rFonts w:eastAsia="Times New Roman"/>
          <w:szCs w:val="24"/>
        </w:rPr>
        <w:t xml:space="preserve"> να έρχεται </w:t>
      </w:r>
      <w:r>
        <w:rPr>
          <w:rFonts w:eastAsia="Times New Roman"/>
          <w:szCs w:val="24"/>
        </w:rPr>
        <w:t xml:space="preserve">με όρο, </w:t>
      </w:r>
      <w:r w:rsidRPr="00DD74A8">
        <w:rPr>
          <w:rFonts w:eastAsia="Times New Roman"/>
          <w:szCs w:val="24"/>
        </w:rPr>
        <w:t xml:space="preserve">σύμφωνα με τον οποίο ο επενδυτής </w:t>
      </w:r>
      <w:r>
        <w:rPr>
          <w:rFonts w:eastAsia="Times New Roman"/>
          <w:szCs w:val="24"/>
        </w:rPr>
        <w:t xml:space="preserve">να </w:t>
      </w:r>
      <w:r w:rsidRPr="00DD74A8">
        <w:rPr>
          <w:rFonts w:eastAsia="Times New Roman"/>
          <w:szCs w:val="24"/>
        </w:rPr>
        <w:t xml:space="preserve">έχει φέρει μαζί του εγγυητική επιστολή ξένης </w:t>
      </w:r>
      <w:r>
        <w:rPr>
          <w:rFonts w:eastAsia="Times New Roman"/>
          <w:szCs w:val="24"/>
        </w:rPr>
        <w:t>τ</w:t>
      </w:r>
      <w:r w:rsidRPr="00DD74A8">
        <w:rPr>
          <w:rFonts w:eastAsia="Times New Roman"/>
          <w:szCs w:val="24"/>
        </w:rPr>
        <w:t>ράπεζας</w:t>
      </w:r>
      <w:r>
        <w:rPr>
          <w:rFonts w:eastAsia="Times New Roman"/>
          <w:szCs w:val="24"/>
        </w:rPr>
        <w:t>,</w:t>
      </w:r>
      <w:r w:rsidRPr="00DD74A8">
        <w:rPr>
          <w:rFonts w:eastAsia="Times New Roman"/>
          <w:szCs w:val="24"/>
        </w:rPr>
        <w:t xml:space="preserve"> που </w:t>
      </w:r>
      <w:r>
        <w:rPr>
          <w:rFonts w:eastAsia="Times New Roman"/>
          <w:szCs w:val="24"/>
        </w:rPr>
        <w:t xml:space="preserve">να </w:t>
      </w:r>
      <w:r w:rsidRPr="00DD74A8">
        <w:rPr>
          <w:rFonts w:eastAsia="Times New Roman"/>
          <w:szCs w:val="24"/>
        </w:rPr>
        <w:t xml:space="preserve">εξασφαλίζει την πληρωμή του τιμήματος </w:t>
      </w:r>
      <w:r>
        <w:rPr>
          <w:rFonts w:eastAsia="Times New Roman"/>
          <w:szCs w:val="24"/>
        </w:rPr>
        <w:t xml:space="preserve">κι </w:t>
      </w:r>
      <w:r w:rsidRPr="00DD74A8">
        <w:rPr>
          <w:rFonts w:eastAsia="Times New Roman"/>
          <w:szCs w:val="24"/>
        </w:rPr>
        <w:t xml:space="preserve">όχι </w:t>
      </w:r>
      <w:r>
        <w:rPr>
          <w:rFonts w:eastAsia="Times New Roman"/>
          <w:szCs w:val="24"/>
        </w:rPr>
        <w:t xml:space="preserve">να δίνονται </w:t>
      </w:r>
      <w:r w:rsidRPr="00DD74A8">
        <w:rPr>
          <w:rFonts w:eastAsia="Times New Roman"/>
          <w:szCs w:val="24"/>
        </w:rPr>
        <w:t>ελ</w:t>
      </w:r>
      <w:r w:rsidRPr="00DD74A8">
        <w:rPr>
          <w:rFonts w:eastAsia="Times New Roman"/>
          <w:szCs w:val="24"/>
        </w:rPr>
        <w:lastRenderedPageBreak/>
        <w:t>ληνικά χρήματα</w:t>
      </w:r>
      <w:r>
        <w:rPr>
          <w:rFonts w:eastAsia="Times New Roman"/>
          <w:szCs w:val="24"/>
        </w:rPr>
        <w:t>,</w:t>
      </w:r>
      <w:r w:rsidRPr="00DD74A8">
        <w:rPr>
          <w:rFonts w:eastAsia="Times New Roman"/>
          <w:szCs w:val="24"/>
        </w:rPr>
        <w:t xml:space="preserve"> τα οποία </w:t>
      </w:r>
      <w:r>
        <w:rPr>
          <w:rFonts w:eastAsia="Times New Roman"/>
          <w:szCs w:val="24"/>
        </w:rPr>
        <w:t>τα στερείτε</w:t>
      </w:r>
      <w:r w:rsidRPr="00DD74A8">
        <w:rPr>
          <w:rFonts w:eastAsia="Times New Roman"/>
          <w:szCs w:val="24"/>
        </w:rPr>
        <w:t xml:space="preserve"> από την </w:t>
      </w:r>
      <w:r>
        <w:rPr>
          <w:rFonts w:eastAsia="Times New Roman"/>
          <w:szCs w:val="24"/>
        </w:rPr>
        <w:t xml:space="preserve">ελληνική </w:t>
      </w:r>
      <w:r w:rsidRPr="00DD74A8">
        <w:rPr>
          <w:rFonts w:eastAsia="Times New Roman"/>
          <w:szCs w:val="24"/>
        </w:rPr>
        <w:t>οικονομία</w:t>
      </w:r>
      <w:r>
        <w:rPr>
          <w:rFonts w:eastAsia="Times New Roman"/>
          <w:szCs w:val="24"/>
        </w:rPr>
        <w:t>,</w:t>
      </w:r>
      <w:r w:rsidRPr="00DD74A8">
        <w:rPr>
          <w:rFonts w:eastAsia="Times New Roman"/>
          <w:szCs w:val="24"/>
        </w:rPr>
        <w:t xml:space="preserve"> να συνεχίσουν να διατ</w:t>
      </w:r>
      <w:r>
        <w:rPr>
          <w:rFonts w:eastAsia="Times New Roman"/>
          <w:szCs w:val="24"/>
        </w:rPr>
        <w:t xml:space="preserve">ίθενται γι’ αυτούς τους πόρους, </w:t>
      </w:r>
      <w:r w:rsidRPr="00DD74A8">
        <w:rPr>
          <w:rFonts w:eastAsia="Times New Roman"/>
          <w:szCs w:val="24"/>
        </w:rPr>
        <w:t xml:space="preserve">για να επαίρεται </w:t>
      </w:r>
      <w:r>
        <w:rPr>
          <w:rFonts w:eastAsia="Times New Roman"/>
          <w:szCs w:val="24"/>
        </w:rPr>
        <w:t>η Κ</w:t>
      </w:r>
      <w:r w:rsidRPr="00DD74A8">
        <w:rPr>
          <w:rFonts w:eastAsia="Times New Roman"/>
          <w:szCs w:val="24"/>
        </w:rPr>
        <w:t>υβέρνηση ότι επιτυγχάνει την αξιολόγηση</w:t>
      </w:r>
      <w:r>
        <w:rPr>
          <w:rFonts w:eastAsia="Times New Roman"/>
          <w:szCs w:val="24"/>
        </w:rPr>
        <w:t>.</w:t>
      </w:r>
      <w:r w:rsidRPr="00DD74A8">
        <w:rPr>
          <w:rFonts w:eastAsia="Times New Roman"/>
          <w:szCs w:val="24"/>
        </w:rPr>
        <w:t xml:space="preserve"> Όχι</w:t>
      </w:r>
      <w:r>
        <w:rPr>
          <w:rFonts w:eastAsia="Times New Roman"/>
          <w:szCs w:val="24"/>
        </w:rPr>
        <w:t>,</w:t>
      </w:r>
      <w:r w:rsidRPr="00DD74A8">
        <w:rPr>
          <w:rFonts w:eastAsia="Times New Roman"/>
          <w:szCs w:val="24"/>
        </w:rPr>
        <w:t xml:space="preserve"> κύριοι</w:t>
      </w:r>
      <w:r>
        <w:rPr>
          <w:rFonts w:eastAsia="Times New Roman"/>
          <w:szCs w:val="24"/>
        </w:rPr>
        <w:t>!</w:t>
      </w:r>
      <w:r w:rsidRPr="00DD74A8">
        <w:rPr>
          <w:rFonts w:eastAsia="Times New Roman"/>
          <w:szCs w:val="24"/>
        </w:rPr>
        <w:t xml:space="preserve"> Νομίζω ότι πρέπει να τελειώσει αυτή η ιστορία</w:t>
      </w:r>
      <w:r>
        <w:rPr>
          <w:rFonts w:eastAsia="Times New Roman"/>
          <w:szCs w:val="24"/>
        </w:rPr>
        <w:t>.</w:t>
      </w:r>
    </w:p>
    <w:p w14:paraId="65B254AA" w14:textId="77777777" w:rsidR="000F4E4F" w:rsidRDefault="00A56466">
      <w:pPr>
        <w:spacing w:line="600" w:lineRule="auto"/>
        <w:ind w:firstLine="720"/>
        <w:jc w:val="both"/>
        <w:rPr>
          <w:rFonts w:eastAsia="Times New Roman"/>
          <w:szCs w:val="24"/>
        </w:rPr>
      </w:pPr>
      <w:r>
        <w:rPr>
          <w:rFonts w:eastAsia="Times New Roman"/>
          <w:szCs w:val="24"/>
        </w:rPr>
        <w:t>Κύριε Πρόεδρε,</w:t>
      </w:r>
      <w:r w:rsidRPr="00DD74A8">
        <w:rPr>
          <w:rFonts w:eastAsia="Times New Roman"/>
          <w:szCs w:val="24"/>
        </w:rPr>
        <w:t xml:space="preserve"> σας ευχαριστώ</w:t>
      </w:r>
      <w:r>
        <w:rPr>
          <w:rFonts w:eastAsia="Times New Roman"/>
          <w:szCs w:val="24"/>
        </w:rPr>
        <w:t>.</w:t>
      </w:r>
    </w:p>
    <w:p w14:paraId="65B254AB" w14:textId="77777777" w:rsidR="000F4E4F" w:rsidRDefault="00A56466">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w:t>
      </w:r>
      <w:r>
        <w:rPr>
          <w:rFonts w:eastAsia="Times New Roman"/>
          <w:szCs w:val="24"/>
        </w:rPr>
        <w:t>μπαράταξης)</w:t>
      </w:r>
    </w:p>
    <w:p w14:paraId="65B254AC" w14:textId="77777777" w:rsidR="000F4E4F" w:rsidRDefault="00A56466">
      <w:pPr>
        <w:spacing w:line="600" w:lineRule="auto"/>
        <w:ind w:firstLine="720"/>
        <w:jc w:val="both"/>
        <w:rPr>
          <w:rFonts w:eastAsia="Times New Roman"/>
          <w:szCs w:val="24"/>
        </w:rPr>
      </w:pPr>
      <w:r w:rsidRPr="00DD74A8">
        <w:rPr>
          <w:rFonts w:eastAsia="Times New Roman"/>
          <w:b/>
          <w:szCs w:val="24"/>
        </w:rPr>
        <w:t>ΠΡΟΕΔΡΕΥΩΝ (Αναστάσιος Κουράκης):</w:t>
      </w:r>
      <w:r>
        <w:rPr>
          <w:rFonts w:eastAsia="Times New Roman"/>
          <w:szCs w:val="24"/>
        </w:rPr>
        <w:t xml:space="preserve"> </w:t>
      </w:r>
      <w:r w:rsidRPr="00DD74A8">
        <w:rPr>
          <w:rFonts w:eastAsia="Times New Roman"/>
          <w:szCs w:val="24"/>
        </w:rPr>
        <w:t xml:space="preserve">Ευχαριστούμε τον </w:t>
      </w:r>
      <w:r>
        <w:rPr>
          <w:rFonts w:eastAsia="Times New Roman"/>
          <w:szCs w:val="24"/>
        </w:rPr>
        <w:t xml:space="preserve">κ. Καρρά. </w:t>
      </w:r>
    </w:p>
    <w:p w14:paraId="65B254AD" w14:textId="77777777" w:rsidR="000F4E4F" w:rsidRDefault="00A56466">
      <w:pPr>
        <w:spacing w:line="600" w:lineRule="auto"/>
        <w:ind w:firstLine="720"/>
        <w:jc w:val="both"/>
        <w:rPr>
          <w:rFonts w:eastAsia="Times New Roman"/>
          <w:szCs w:val="24"/>
        </w:rPr>
      </w:pPr>
      <w:r>
        <w:rPr>
          <w:rFonts w:eastAsia="Times New Roman"/>
          <w:szCs w:val="24"/>
        </w:rPr>
        <w:t>Τον λόγο έχει ο κ. Βασίλειος</w:t>
      </w:r>
      <w:r w:rsidRPr="00DD74A8">
        <w:rPr>
          <w:rFonts w:eastAsia="Times New Roman"/>
          <w:szCs w:val="24"/>
        </w:rPr>
        <w:t xml:space="preserve"> </w:t>
      </w:r>
      <w:r>
        <w:rPr>
          <w:rFonts w:eastAsia="Times New Roman"/>
          <w:szCs w:val="24"/>
        </w:rPr>
        <w:t>Κ</w:t>
      </w:r>
      <w:r w:rsidRPr="00DD74A8">
        <w:rPr>
          <w:rFonts w:eastAsia="Times New Roman"/>
          <w:szCs w:val="24"/>
        </w:rPr>
        <w:t>εγκέρογλου</w:t>
      </w:r>
      <w:r>
        <w:rPr>
          <w:rFonts w:eastAsia="Times New Roman"/>
          <w:szCs w:val="24"/>
        </w:rPr>
        <w:t>,</w:t>
      </w:r>
      <w:r w:rsidRPr="00DD74A8">
        <w:rPr>
          <w:rFonts w:eastAsia="Times New Roman"/>
          <w:szCs w:val="24"/>
        </w:rPr>
        <w:t xml:space="preserve"> </w:t>
      </w:r>
      <w:r>
        <w:rPr>
          <w:rFonts w:eastAsia="Times New Roman"/>
          <w:szCs w:val="24"/>
        </w:rPr>
        <w:t>Β</w:t>
      </w:r>
      <w:r w:rsidRPr="00DD74A8">
        <w:rPr>
          <w:rFonts w:eastAsia="Times New Roman"/>
          <w:szCs w:val="24"/>
        </w:rPr>
        <w:t xml:space="preserve">ουλευτής </w:t>
      </w:r>
      <w:r>
        <w:rPr>
          <w:rFonts w:eastAsia="Times New Roman"/>
          <w:szCs w:val="24"/>
        </w:rPr>
        <w:t>της Δ</w:t>
      </w:r>
      <w:r w:rsidRPr="00DD74A8">
        <w:rPr>
          <w:rFonts w:eastAsia="Times New Roman"/>
          <w:szCs w:val="24"/>
        </w:rPr>
        <w:t xml:space="preserve">ημοκρατικής </w:t>
      </w:r>
      <w:r>
        <w:rPr>
          <w:rFonts w:eastAsia="Times New Roman"/>
          <w:szCs w:val="24"/>
        </w:rPr>
        <w:t>Σ</w:t>
      </w:r>
      <w:r w:rsidRPr="00DD74A8">
        <w:rPr>
          <w:rFonts w:eastAsia="Times New Roman"/>
          <w:szCs w:val="24"/>
        </w:rPr>
        <w:t>υμπαράταξης</w:t>
      </w:r>
      <w:r>
        <w:rPr>
          <w:rFonts w:eastAsia="Times New Roman"/>
          <w:szCs w:val="24"/>
        </w:rPr>
        <w:t>,</w:t>
      </w:r>
      <w:r w:rsidRPr="00DD74A8">
        <w:rPr>
          <w:rFonts w:eastAsia="Times New Roman"/>
          <w:szCs w:val="24"/>
        </w:rPr>
        <w:t xml:space="preserve"> για </w:t>
      </w:r>
      <w:r>
        <w:rPr>
          <w:rFonts w:eastAsia="Times New Roman"/>
          <w:szCs w:val="24"/>
        </w:rPr>
        <w:t xml:space="preserve">επτά λεπτά. </w:t>
      </w:r>
    </w:p>
    <w:p w14:paraId="65B254AE" w14:textId="77777777" w:rsidR="000F4E4F" w:rsidRDefault="00A56466">
      <w:pPr>
        <w:spacing w:line="600" w:lineRule="auto"/>
        <w:ind w:firstLine="720"/>
        <w:jc w:val="both"/>
        <w:rPr>
          <w:rFonts w:eastAsia="Times New Roman"/>
          <w:szCs w:val="24"/>
        </w:rPr>
      </w:pPr>
      <w:r w:rsidRPr="00D93D8D">
        <w:rPr>
          <w:rFonts w:eastAsia="Times New Roman"/>
          <w:b/>
          <w:szCs w:val="24"/>
        </w:rPr>
        <w:t>ΒΑΣΙΛΕΙΟΣ ΚΕΓΚΕΡΟΓΛΟΥ:</w:t>
      </w:r>
      <w:r>
        <w:rPr>
          <w:rFonts w:eastAsia="Times New Roman"/>
          <w:szCs w:val="24"/>
        </w:rPr>
        <w:t xml:space="preserve"> Κυρίες και κύριοι συνάδελφοι, είναι ευκαιρία σήμερα να τονί</w:t>
      </w:r>
      <w:r>
        <w:rPr>
          <w:rFonts w:eastAsia="Times New Roman"/>
          <w:szCs w:val="24"/>
        </w:rPr>
        <w:t xml:space="preserve">σουμε </w:t>
      </w:r>
      <w:r w:rsidRPr="00DD74A8">
        <w:rPr>
          <w:rFonts w:eastAsia="Times New Roman"/>
          <w:szCs w:val="24"/>
        </w:rPr>
        <w:t xml:space="preserve">ότι η </w:t>
      </w:r>
      <w:r>
        <w:rPr>
          <w:rFonts w:eastAsia="Times New Roman"/>
          <w:szCs w:val="24"/>
        </w:rPr>
        <w:t>π</w:t>
      </w:r>
      <w:r w:rsidRPr="00DD74A8">
        <w:rPr>
          <w:rFonts w:eastAsia="Times New Roman"/>
          <w:szCs w:val="24"/>
        </w:rPr>
        <w:t xml:space="preserve">ρόοδος </w:t>
      </w:r>
      <w:r w:rsidRPr="00DD74A8">
        <w:rPr>
          <w:rFonts w:eastAsia="Times New Roman"/>
          <w:szCs w:val="24"/>
        </w:rPr>
        <w:t xml:space="preserve">που συντελέστηκε στη </w:t>
      </w:r>
      <w:r>
        <w:rPr>
          <w:rFonts w:eastAsia="Times New Roman"/>
          <w:szCs w:val="24"/>
        </w:rPr>
        <w:t>Με</w:t>
      </w:r>
      <w:r w:rsidRPr="00DD74A8">
        <w:rPr>
          <w:rFonts w:eastAsia="Times New Roman"/>
          <w:szCs w:val="24"/>
        </w:rPr>
        <w:t xml:space="preserve">ταπολίτευση </w:t>
      </w:r>
      <w:r>
        <w:rPr>
          <w:rFonts w:eastAsia="Times New Roman"/>
          <w:szCs w:val="24"/>
        </w:rPr>
        <w:t xml:space="preserve">για </w:t>
      </w:r>
      <w:r w:rsidRPr="00DD74A8">
        <w:rPr>
          <w:rFonts w:eastAsia="Times New Roman"/>
          <w:szCs w:val="24"/>
        </w:rPr>
        <w:t>τη</w:t>
      </w:r>
      <w:r>
        <w:rPr>
          <w:rFonts w:eastAsia="Times New Roman"/>
          <w:szCs w:val="24"/>
        </w:rPr>
        <w:t>ν</w:t>
      </w:r>
      <w:r w:rsidRPr="00DD74A8">
        <w:rPr>
          <w:rFonts w:eastAsia="Times New Roman"/>
          <w:szCs w:val="24"/>
        </w:rPr>
        <w:t xml:space="preserve"> πατρίδα </w:t>
      </w:r>
      <w:r>
        <w:rPr>
          <w:rFonts w:eastAsia="Times New Roman"/>
          <w:szCs w:val="24"/>
        </w:rPr>
        <w:t>μας</w:t>
      </w:r>
      <w:r w:rsidRPr="00DD74A8">
        <w:rPr>
          <w:rFonts w:eastAsia="Times New Roman"/>
          <w:szCs w:val="24"/>
        </w:rPr>
        <w:t xml:space="preserve"> ήταν πολύ μεγάλη</w:t>
      </w:r>
      <w:r>
        <w:rPr>
          <w:rFonts w:eastAsia="Times New Roman"/>
          <w:szCs w:val="24"/>
        </w:rPr>
        <w:t>,</w:t>
      </w:r>
      <w:r w:rsidRPr="00DD74A8">
        <w:rPr>
          <w:rFonts w:eastAsia="Times New Roman"/>
          <w:szCs w:val="24"/>
        </w:rPr>
        <w:t xml:space="preserve"> μετρήσιμη και αναμφισβήτητη</w:t>
      </w:r>
      <w:r>
        <w:rPr>
          <w:rFonts w:eastAsia="Times New Roman"/>
          <w:szCs w:val="24"/>
        </w:rPr>
        <w:t xml:space="preserve">, παρά τη </w:t>
      </w:r>
      <w:r w:rsidRPr="00DD74A8">
        <w:rPr>
          <w:rFonts w:eastAsia="Times New Roman"/>
          <w:szCs w:val="24"/>
        </w:rPr>
        <w:t xml:space="preserve">συντονισμένη προσπάθεια από διάφορες πλευρές για διαστρέβλωση και παραποίηση </w:t>
      </w:r>
      <w:r>
        <w:rPr>
          <w:rFonts w:eastAsia="Times New Roman"/>
          <w:szCs w:val="24"/>
        </w:rPr>
        <w:t xml:space="preserve">της </w:t>
      </w:r>
      <w:r w:rsidRPr="00DD74A8">
        <w:rPr>
          <w:rFonts w:eastAsia="Times New Roman"/>
          <w:szCs w:val="24"/>
        </w:rPr>
        <w:t>ιστορίας</w:t>
      </w:r>
      <w:r>
        <w:rPr>
          <w:rFonts w:eastAsia="Times New Roman"/>
          <w:szCs w:val="24"/>
        </w:rPr>
        <w:t>.</w:t>
      </w:r>
    </w:p>
    <w:p w14:paraId="65B254AF" w14:textId="77777777" w:rsidR="000F4E4F" w:rsidRDefault="00A56466">
      <w:pPr>
        <w:spacing w:line="600" w:lineRule="auto"/>
        <w:ind w:firstLine="720"/>
        <w:jc w:val="both"/>
        <w:rPr>
          <w:rFonts w:eastAsia="Times New Roman"/>
          <w:szCs w:val="24"/>
        </w:rPr>
      </w:pPr>
      <w:r>
        <w:rPr>
          <w:rFonts w:eastAsia="Times New Roman"/>
          <w:szCs w:val="24"/>
        </w:rPr>
        <w:lastRenderedPageBreak/>
        <w:t>Τ</w:t>
      </w:r>
      <w:r w:rsidRPr="00DD74A8">
        <w:rPr>
          <w:rFonts w:eastAsia="Times New Roman"/>
          <w:szCs w:val="24"/>
        </w:rPr>
        <w:t>αυτόχρονα</w:t>
      </w:r>
      <w:r>
        <w:rPr>
          <w:rFonts w:eastAsia="Times New Roman"/>
          <w:szCs w:val="24"/>
        </w:rPr>
        <w:t>,</w:t>
      </w:r>
      <w:r w:rsidRPr="00DD74A8">
        <w:rPr>
          <w:rFonts w:eastAsia="Times New Roman"/>
          <w:szCs w:val="24"/>
        </w:rPr>
        <w:t xml:space="preserve"> </w:t>
      </w:r>
      <w:r>
        <w:rPr>
          <w:rFonts w:eastAsia="Times New Roman"/>
          <w:szCs w:val="24"/>
        </w:rPr>
        <w:t>β</w:t>
      </w:r>
      <w:r w:rsidRPr="00DD74A8">
        <w:rPr>
          <w:rFonts w:eastAsia="Times New Roman"/>
          <w:szCs w:val="24"/>
        </w:rPr>
        <w:t>εβαίως</w:t>
      </w:r>
      <w:r>
        <w:rPr>
          <w:rFonts w:eastAsia="Times New Roman"/>
          <w:szCs w:val="24"/>
        </w:rPr>
        <w:t>,</w:t>
      </w:r>
      <w:r w:rsidRPr="00DD74A8">
        <w:rPr>
          <w:rFonts w:eastAsia="Times New Roman"/>
          <w:szCs w:val="24"/>
        </w:rPr>
        <w:t xml:space="preserve"> αποτελεί πραγματικότητα και η κρίση και η απώλεια ευκαιριών</w:t>
      </w:r>
      <w:r>
        <w:rPr>
          <w:rFonts w:eastAsia="Times New Roman"/>
          <w:szCs w:val="24"/>
        </w:rPr>
        <w:t>.</w:t>
      </w:r>
      <w:r w:rsidRPr="00DD74A8">
        <w:rPr>
          <w:rFonts w:eastAsia="Times New Roman"/>
          <w:szCs w:val="24"/>
        </w:rPr>
        <w:t xml:space="preserve"> </w:t>
      </w:r>
      <w:r>
        <w:rPr>
          <w:rFonts w:eastAsia="Times New Roman"/>
          <w:szCs w:val="24"/>
        </w:rPr>
        <w:t>Ε</w:t>
      </w:r>
      <w:r w:rsidRPr="00DD74A8">
        <w:rPr>
          <w:rFonts w:eastAsia="Times New Roman"/>
          <w:szCs w:val="24"/>
        </w:rPr>
        <w:t>ίναι κρίσιμο</w:t>
      </w:r>
      <w:r>
        <w:rPr>
          <w:rFonts w:eastAsia="Times New Roman"/>
          <w:szCs w:val="24"/>
        </w:rPr>
        <w:t>,</w:t>
      </w:r>
      <w:r w:rsidRPr="00DD74A8">
        <w:rPr>
          <w:rFonts w:eastAsia="Times New Roman"/>
          <w:szCs w:val="24"/>
        </w:rPr>
        <w:t xml:space="preserve"> </w:t>
      </w:r>
      <w:r>
        <w:rPr>
          <w:rFonts w:eastAsia="Times New Roman"/>
          <w:szCs w:val="24"/>
        </w:rPr>
        <w:t>όμως,</w:t>
      </w:r>
      <w:r w:rsidRPr="00DD74A8">
        <w:rPr>
          <w:rFonts w:eastAsia="Times New Roman"/>
          <w:szCs w:val="24"/>
        </w:rPr>
        <w:t xml:space="preserve"> και χρήσιμο για το παρόν και το μέλλον να έχουμε αυτογνωσία </w:t>
      </w:r>
      <w:r>
        <w:rPr>
          <w:rFonts w:eastAsia="Times New Roman"/>
          <w:szCs w:val="24"/>
        </w:rPr>
        <w:t xml:space="preserve">για </w:t>
      </w:r>
      <w:r w:rsidRPr="00DD74A8">
        <w:rPr>
          <w:rFonts w:eastAsia="Times New Roman"/>
          <w:szCs w:val="24"/>
        </w:rPr>
        <w:t>τις πολιτικές επίτευξης της προόδου αλλά και για τα αίτια της κρίσης και των οπισθοδρομήσεω</w:t>
      </w:r>
      <w:r>
        <w:rPr>
          <w:rFonts w:eastAsia="Times New Roman"/>
          <w:szCs w:val="24"/>
        </w:rPr>
        <w:t>ν.</w:t>
      </w:r>
    </w:p>
    <w:p w14:paraId="65B254B0" w14:textId="77777777" w:rsidR="000F4E4F" w:rsidRDefault="00A56466">
      <w:pPr>
        <w:spacing w:line="600" w:lineRule="auto"/>
        <w:ind w:firstLine="720"/>
        <w:jc w:val="both"/>
        <w:rPr>
          <w:rFonts w:eastAsia="Times New Roman"/>
          <w:szCs w:val="24"/>
        </w:rPr>
      </w:pPr>
      <w:r>
        <w:rPr>
          <w:rFonts w:eastAsia="Times New Roman"/>
          <w:szCs w:val="24"/>
        </w:rPr>
        <w:t xml:space="preserve">Η συζήτηση για </w:t>
      </w:r>
      <w:r>
        <w:rPr>
          <w:rFonts w:eastAsia="Times New Roman"/>
          <w:szCs w:val="24"/>
        </w:rPr>
        <w:t>τη σ</w:t>
      </w:r>
      <w:r w:rsidRPr="00DD74A8">
        <w:rPr>
          <w:rFonts w:eastAsia="Times New Roman"/>
          <w:szCs w:val="24"/>
        </w:rPr>
        <w:t xml:space="preserve">ύμβαση παραχώρησης του </w:t>
      </w:r>
      <w:r>
        <w:rPr>
          <w:rFonts w:eastAsia="Times New Roman"/>
          <w:szCs w:val="24"/>
        </w:rPr>
        <w:t>«</w:t>
      </w:r>
      <w:r w:rsidRPr="00DD74A8">
        <w:rPr>
          <w:rFonts w:eastAsia="Times New Roman"/>
          <w:szCs w:val="24"/>
        </w:rPr>
        <w:t>Ελευθέριος Βενιζέλος</w:t>
      </w:r>
      <w:r>
        <w:rPr>
          <w:rFonts w:eastAsia="Times New Roman"/>
          <w:szCs w:val="24"/>
        </w:rPr>
        <w:t>»</w:t>
      </w:r>
      <w:r w:rsidRPr="00DD74A8">
        <w:rPr>
          <w:rFonts w:eastAsia="Times New Roman"/>
          <w:szCs w:val="24"/>
        </w:rPr>
        <w:t xml:space="preserve"> μ</w:t>
      </w:r>
      <w:r>
        <w:rPr>
          <w:rFonts w:eastAsia="Times New Roman"/>
          <w:szCs w:val="24"/>
        </w:rPr>
        <w:t>ά</w:t>
      </w:r>
      <w:r w:rsidRPr="00DD74A8">
        <w:rPr>
          <w:rFonts w:eastAsia="Times New Roman"/>
          <w:szCs w:val="24"/>
        </w:rPr>
        <w:t xml:space="preserve">ς δίνει την ευκαιρία </w:t>
      </w:r>
      <w:r>
        <w:rPr>
          <w:rFonts w:eastAsia="Times New Roman"/>
          <w:szCs w:val="24"/>
        </w:rPr>
        <w:t xml:space="preserve">να αναδείξουμε και τις επιλογές του ΠΑΣΟΚ, </w:t>
      </w:r>
      <w:r w:rsidRPr="00DD74A8">
        <w:rPr>
          <w:rFonts w:eastAsia="Times New Roman"/>
          <w:szCs w:val="24"/>
        </w:rPr>
        <w:t xml:space="preserve">της Δημοκρατικής </w:t>
      </w:r>
      <w:r>
        <w:rPr>
          <w:rFonts w:eastAsia="Times New Roman"/>
          <w:szCs w:val="24"/>
        </w:rPr>
        <w:t>Συμπαράταξης,</w:t>
      </w:r>
      <w:r w:rsidRPr="00DD74A8">
        <w:rPr>
          <w:rFonts w:eastAsia="Times New Roman"/>
          <w:szCs w:val="24"/>
        </w:rPr>
        <w:t xml:space="preserve"> για το διεθνές αεροδρόμιο και τον τρόπο με τον οποίο μπορεί να δημιουργείται </w:t>
      </w:r>
      <w:r>
        <w:rPr>
          <w:rFonts w:eastAsia="Times New Roman"/>
          <w:szCs w:val="24"/>
        </w:rPr>
        <w:t>ε</w:t>
      </w:r>
      <w:r w:rsidRPr="00DD74A8">
        <w:rPr>
          <w:rFonts w:eastAsia="Times New Roman"/>
          <w:szCs w:val="24"/>
        </w:rPr>
        <w:t xml:space="preserve">θνικός </w:t>
      </w:r>
      <w:r>
        <w:rPr>
          <w:rFonts w:eastAsia="Times New Roman"/>
          <w:szCs w:val="24"/>
        </w:rPr>
        <w:t>π</w:t>
      </w:r>
      <w:r w:rsidRPr="00DD74A8">
        <w:rPr>
          <w:rFonts w:eastAsia="Times New Roman"/>
          <w:szCs w:val="24"/>
        </w:rPr>
        <w:t>λούτος και να διασφαλίζ</w:t>
      </w:r>
      <w:r w:rsidRPr="00DD74A8">
        <w:rPr>
          <w:rFonts w:eastAsia="Times New Roman"/>
          <w:szCs w:val="24"/>
        </w:rPr>
        <w:t>ει το δημόσιο συμφέρον</w:t>
      </w:r>
      <w:r>
        <w:rPr>
          <w:rFonts w:eastAsia="Times New Roman"/>
          <w:szCs w:val="24"/>
        </w:rPr>
        <w:t>.</w:t>
      </w:r>
    </w:p>
    <w:p w14:paraId="65B254B1" w14:textId="77777777" w:rsidR="000F4E4F" w:rsidRDefault="00A56466">
      <w:pPr>
        <w:spacing w:line="600" w:lineRule="auto"/>
        <w:ind w:firstLine="720"/>
        <w:jc w:val="both"/>
        <w:rPr>
          <w:rFonts w:eastAsia="Times New Roman"/>
          <w:szCs w:val="24"/>
        </w:rPr>
      </w:pPr>
      <w:r>
        <w:rPr>
          <w:rFonts w:eastAsia="Times New Roman"/>
          <w:szCs w:val="24"/>
        </w:rPr>
        <w:t>Θ</w:t>
      </w:r>
      <w:r w:rsidRPr="00DD74A8">
        <w:rPr>
          <w:rFonts w:eastAsia="Times New Roman"/>
          <w:szCs w:val="24"/>
        </w:rPr>
        <w:t xml:space="preserve">υμίζω ότι η </w:t>
      </w:r>
      <w:r>
        <w:rPr>
          <w:rFonts w:eastAsia="Times New Roman"/>
          <w:szCs w:val="24"/>
        </w:rPr>
        <w:t>σ</w:t>
      </w:r>
      <w:r w:rsidRPr="00DD74A8">
        <w:rPr>
          <w:rFonts w:eastAsia="Times New Roman"/>
          <w:szCs w:val="24"/>
        </w:rPr>
        <w:t xml:space="preserve">ύμβαση που είχε υπογραφεί το </w:t>
      </w:r>
      <w:r>
        <w:rPr>
          <w:rFonts w:eastAsia="Times New Roman"/>
          <w:szCs w:val="24"/>
        </w:rPr>
        <w:t>19</w:t>
      </w:r>
      <w:r w:rsidRPr="00DD74A8">
        <w:rPr>
          <w:rFonts w:eastAsia="Times New Roman"/>
          <w:szCs w:val="24"/>
        </w:rPr>
        <w:t>93</w:t>
      </w:r>
      <w:r>
        <w:rPr>
          <w:rFonts w:eastAsia="Times New Roman"/>
          <w:szCs w:val="24"/>
        </w:rPr>
        <w:t>,</w:t>
      </w:r>
      <w:r w:rsidRPr="00DD74A8">
        <w:rPr>
          <w:rFonts w:eastAsia="Times New Roman"/>
          <w:szCs w:val="24"/>
        </w:rPr>
        <w:t xml:space="preserve"> χωρίς να </w:t>
      </w:r>
      <w:r>
        <w:rPr>
          <w:rFonts w:eastAsia="Times New Roman"/>
          <w:szCs w:val="24"/>
        </w:rPr>
        <w:t xml:space="preserve">έχει κυρωθεί, </w:t>
      </w:r>
      <w:r w:rsidRPr="00DD74A8">
        <w:rPr>
          <w:rFonts w:eastAsia="Times New Roman"/>
          <w:szCs w:val="24"/>
        </w:rPr>
        <w:t>από τη Νέα Δημοκρατία</w:t>
      </w:r>
      <w:r>
        <w:rPr>
          <w:rFonts w:eastAsia="Times New Roman"/>
          <w:szCs w:val="24"/>
        </w:rPr>
        <w:t xml:space="preserve"> και την</w:t>
      </w:r>
      <w:r w:rsidRPr="00DD74A8">
        <w:rPr>
          <w:rFonts w:eastAsia="Times New Roman"/>
          <w:szCs w:val="24"/>
        </w:rPr>
        <w:t xml:space="preserve"> κυβέρνηση Μητσοτάκη</w:t>
      </w:r>
      <w:r>
        <w:rPr>
          <w:rFonts w:eastAsia="Times New Roman"/>
          <w:szCs w:val="24"/>
        </w:rPr>
        <w:t>,</w:t>
      </w:r>
      <w:r w:rsidRPr="00DD74A8">
        <w:rPr>
          <w:rFonts w:eastAsia="Times New Roman"/>
          <w:szCs w:val="24"/>
        </w:rPr>
        <w:t xml:space="preserve"> ήταν μία </w:t>
      </w:r>
      <w:r>
        <w:rPr>
          <w:rFonts w:eastAsia="Times New Roman"/>
          <w:szCs w:val="24"/>
        </w:rPr>
        <w:t>σ</w:t>
      </w:r>
      <w:r w:rsidRPr="00DD74A8">
        <w:rPr>
          <w:rFonts w:eastAsia="Times New Roman"/>
          <w:szCs w:val="24"/>
        </w:rPr>
        <w:t>ύμβαση αποικιοκρατικού τύπου</w:t>
      </w:r>
      <w:r>
        <w:rPr>
          <w:rFonts w:eastAsia="Times New Roman"/>
          <w:szCs w:val="24"/>
        </w:rPr>
        <w:t>,</w:t>
      </w:r>
      <w:r w:rsidRPr="00DD74A8">
        <w:rPr>
          <w:rFonts w:eastAsia="Times New Roman"/>
          <w:szCs w:val="24"/>
        </w:rPr>
        <w:t xml:space="preserve"> που έδινε τεράστια οικονομικά οφέλη και προνόμια </w:t>
      </w:r>
      <w:r>
        <w:rPr>
          <w:rFonts w:eastAsia="Times New Roman"/>
          <w:szCs w:val="24"/>
        </w:rPr>
        <w:t xml:space="preserve">στη </w:t>
      </w:r>
      <w:r>
        <w:rPr>
          <w:rFonts w:eastAsia="Times New Roman"/>
          <w:szCs w:val="24"/>
        </w:rPr>
        <w:t>«</w:t>
      </w:r>
      <w:r w:rsidRPr="00500A12">
        <w:rPr>
          <w:rFonts w:eastAsia="Times New Roman"/>
          <w:szCs w:val="24"/>
          <w:lang w:val="en-US"/>
        </w:rPr>
        <w:t>HOCHTIEF</w:t>
      </w:r>
      <w:r>
        <w:rPr>
          <w:rFonts w:eastAsia="Times New Roman"/>
          <w:szCs w:val="24"/>
        </w:rPr>
        <w:t>»</w:t>
      </w:r>
      <w:r w:rsidRPr="00500A12">
        <w:rPr>
          <w:rFonts w:eastAsia="Times New Roman"/>
          <w:szCs w:val="24"/>
        </w:rPr>
        <w:t>.</w:t>
      </w:r>
    </w:p>
    <w:p w14:paraId="65B254B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Μετά</w:t>
      </w:r>
      <w:r>
        <w:rPr>
          <w:rFonts w:eastAsia="Times New Roman" w:cs="Times New Roman"/>
          <w:szCs w:val="24"/>
        </w:rPr>
        <w:t xml:space="preserve"> τις εκλογές του 1993, η </w:t>
      </w:r>
      <w:r>
        <w:rPr>
          <w:rFonts w:eastAsia="Times New Roman" w:cs="Times New Roman"/>
          <w:szCs w:val="24"/>
        </w:rPr>
        <w:t>κ</w:t>
      </w:r>
      <w:r>
        <w:rPr>
          <w:rFonts w:eastAsia="Times New Roman" w:cs="Times New Roman"/>
          <w:szCs w:val="24"/>
        </w:rPr>
        <w:t>υβέρνηση του Ανδρέα Παπανδρέου</w:t>
      </w:r>
      <w:r>
        <w:rPr>
          <w:rFonts w:eastAsia="Times New Roman" w:cs="Times New Roman"/>
          <w:szCs w:val="24"/>
        </w:rPr>
        <w:t>,</w:t>
      </w:r>
      <w:r>
        <w:rPr>
          <w:rFonts w:eastAsia="Times New Roman" w:cs="Times New Roman"/>
          <w:szCs w:val="24"/>
        </w:rPr>
        <w:t xml:space="preserve"> με την επιλογή της επαναδιαπραγμάτευσης που ακολούθησε, δημιούργησε μία εθνικοπλουτοπαραγωγική πηγή και δικαιώθηκε ιστορικά, πολιτικά και ηθικά.</w:t>
      </w:r>
    </w:p>
    <w:p w14:paraId="65B254B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Για όλα αυτά κάτι ψέλλισε ο εισηγητής του ΣΥΡΙΖΑ σήμε</w:t>
      </w:r>
      <w:r>
        <w:rPr>
          <w:rFonts w:eastAsia="Times New Roman" w:cs="Times New Roman"/>
          <w:szCs w:val="24"/>
        </w:rPr>
        <w:t>ρα, μάλλον ως απολογία, αφού το κόμμα του και ο κ. Τσίπρας προσωπικά ακόμα και σήμερα επαναλαμβάνουν την ψευτιά του αιώνα. Λένε ότι δήθεν η Μεταπολίτευση</w:t>
      </w:r>
      <w:r>
        <w:rPr>
          <w:rFonts w:eastAsia="Times New Roman" w:cs="Times New Roman"/>
          <w:szCs w:val="24"/>
        </w:rPr>
        <w:t>,</w:t>
      </w:r>
      <w:r>
        <w:rPr>
          <w:rFonts w:eastAsia="Times New Roman" w:cs="Times New Roman"/>
          <w:szCs w:val="24"/>
        </w:rPr>
        <w:t xml:space="preserve"> με πρωταγωνιστή το ΠΑΣΟΚ</w:t>
      </w:r>
      <w:r>
        <w:rPr>
          <w:rFonts w:eastAsia="Times New Roman" w:cs="Times New Roman"/>
          <w:szCs w:val="24"/>
        </w:rPr>
        <w:t>,</w:t>
      </w:r>
      <w:r>
        <w:rPr>
          <w:rFonts w:eastAsia="Times New Roman" w:cs="Times New Roman"/>
          <w:szCs w:val="24"/>
        </w:rPr>
        <w:t xml:space="preserve"> κατέστρεψε την Ελλάδα.</w:t>
      </w:r>
    </w:p>
    <w:p w14:paraId="65B254B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Επαναλαμβάνω ότι η Μεταπολίτευση είναι η καλύτερη </w:t>
      </w:r>
      <w:r>
        <w:rPr>
          <w:rFonts w:eastAsia="Times New Roman" w:cs="Times New Roman"/>
          <w:szCs w:val="24"/>
        </w:rPr>
        <w:t>περίοδος της ελληνικής ιστορίας, παρά τα λάθη, τις παραλείψεις και την αδυναμία αντιμετώπισης των διεθνών κρίσεων και τους εκτροχιασμούς που έφεραν κάποιοι.</w:t>
      </w:r>
    </w:p>
    <w:p w14:paraId="65B254B5"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Σας τα είπε ο Τσουκάτος!</w:t>
      </w:r>
    </w:p>
    <w:p w14:paraId="65B254B6" w14:textId="77777777" w:rsidR="000F4E4F" w:rsidRDefault="00A56466">
      <w:pPr>
        <w:spacing w:line="600" w:lineRule="auto"/>
        <w:ind w:firstLine="720"/>
        <w:jc w:val="both"/>
        <w:rPr>
          <w:rFonts w:eastAsia="Times New Roman" w:cs="Times New Roman"/>
          <w:szCs w:val="24"/>
        </w:rPr>
      </w:pPr>
      <w:r w:rsidRPr="00A84AE2">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του</w:t>
      </w:r>
      <w:r>
        <w:rPr>
          <w:rFonts w:eastAsia="Times New Roman" w:cs="Times New Roman"/>
          <w:szCs w:val="24"/>
        </w:rPr>
        <w:t xml:space="preserve"> κ. Τσίπρα, αντί να παραδειγματιστεί και να αξιοποιήσει τη δυνατότητα μεγιστοποίησης του δημόσιου οφέλους, όπως έκανε η </w:t>
      </w:r>
      <w:r>
        <w:rPr>
          <w:rFonts w:eastAsia="Times New Roman" w:cs="Times New Roman"/>
          <w:szCs w:val="24"/>
        </w:rPr>
        <w:t>κ</w:t>
      </w:r>
      <w:r>
        <w:rPr>
          <w:rFonts w:eastAsia="Times New Roman" w:cs="Times New Roman"/>
          <w:szCs w:val="24"/>
        </w:rPr>
        <w:t xml:space="preserve">υβέρνηση του ΠΑΣΟΚ που επαινέσατε σήμερα, </w:t>
      </w:r>
      <w:r>
        <w:rPr>
          <w:rFonts w:eastAsia="Times New Roman" w:cs="Times New Roman"/>
          <w:szCs w:val="24"/>
        </w:rPr>
        <w:lastRenderedPageBreak/>
        <w:t>κύριε Αθανασίου, γιατί επιλέγει να ταυτιστεί με άλλες επιλογές και να εκποιήσει σε τιμή ευκαι</w:t>
      </w:r>
      <w:r>
        <w:rPr>
          <w:rFonts w:eastAsia="Times New Roman" w:cs="Times New Roman"/>
          <w:szCs w:val="24"/>
        </w:rPr>
        <w:t>ρίας ένα μεγάλο πλεονέκτημα της Ελλάδας</w:t>
      </w:r>
      <w:r>
        <w:rPr>
          <w:rFonts w:eastAsia="Times New Roman" w:cs="Times New Roman"/>
          <w:szCs w:val="24"/>
        </w:rPr>
        <w:t>,</w:t>
      </w:r>
      <w:r>
        <w:rPr>
          <w:rFonts w:eastAsia="Times New Roman" w:cs="Times New Roman"/>
          <w:szCs w:val="24"/>
        </w:rPr>
        <w:t xml:space="preserve"> που έχει τεράστια αξία και υπεραξία;</w:t>
      </w:r>
    </w:p>
    <w:p w14:paraId="65B254B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σήμερα αντιγράφουν απόλυτα τη λογική της Νέας Δημοκρατίας, εμπλουτίζοντάς τη μάλιστα με τον παραλογισμό του </w:t>
      </w:r>
      <w:r>
        <w:rPr>
          <w:rFonts w:eastAsia="Times New Roman" w:cs="Times New Roman"/>
          <w:szCs w:val="24"/>
        </w:rPr>
        <w:t>υ</w:t>
      </w:r>
      <w:r>
        <w:rPr>
          <w:rFonts w:eastAsia="Times New Roman" w:cs="Times New Roman"/>
          <w:szCs w:val="24"/>
        </w:rPr>
        <w:t>περταμείου. Γι</w:t>
      </w:r>
      <w:r>
        <w:rPr>
          <w:rFonts w:eastAsia="Times New Roman" w:cs="Times New Roman"/>
          <w:szCs w:val="24"/>
        </w:rPr>
        <w:t>α</w:t>
      </w:r>
      <w:r>
        <w:rPr>
          <w:rFonts w:eastAsia="Times New Roman" w:cs="Times New Roman"/>
          <w:szCs w:val="24"/>
        </w:rPr>
        <w:t xml:space="preserve"> αυτό και ΣΥΡΙΖΑ και Νέα Δημοκρατία λ</w:t>
      </w:r>
      <w:r>
        <w:rPr>
          <w:rFonts w:eastAsia="Times New Roman" w:cs="Times New Roman"/>
          <w:szCs w:val="24"/>
        </w:rPr>
        <w:t>ένε «</w:t>
      </w:r>
      <w:r>
        <w:rPr>
          <w:rFonts w:eastAsia="Times New Roman" w:cs="Times New Roman"/>
          <w:szCs w:val="24"/>
        </w:rPr>
        <w:t>ναι</w:t>
      </w:r>
      <w:r>
        <w:rPr>
          <w:rFonts w:eastAsia="Times New Roman" w:cs="Times New Roman"/>
          <w:szCs w:val="24"/>
        </w:rPr>
        <w:t>» στη σύμβαση. Ταυτίζονται.</w:t>
      </w:r>
    </w:p>
    <w:p w14:paraId="65B254B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Σήμερα, η Ελλάδα έχει τη δυνατότητα να αξιοποιήσει το Διεθνές Αεροδρόμιο Αθηνών, επειδή το 1993 άλλαξε η σύμβαση και</w:t>
      </w:r>
      <w:r>
        <w:rPr>
          <w:rFonts w:eastAsia="Times New Roman" w:cs="Times New Roman"/>
          <w:szCs w:val="24"/>
        </w:rPr>
        <w:t>,</w:t>
      </w:r>
      <w:r>
        <w:rPr>
          <w:rFonts w:eastAsia="Times New Roman" w:cs="Times New Roman"/>
          <w:szCs w:val="24"/>
        </w:rPr>
        <w:t xml:space="preserve"> αντί να λήγει το 2046 </w:t>
      </w:r>
      <w:r>
        <w:rPr>
          <w:rFonts w:eastAsia="Times New Roman" w:cs="Times New Roman"/>
          <w:szCs w:val="24"/>
        </w:rPr>
        <w:t>–</w:t>
      </w:r>
      <w:r>
        <w:rPr>
          <w:rFonts w:eastAsia="Times New Roman" w:cs="Times New Roman"/>
          <w:szCs w:val="24"/>
        </w:rPr>
        <w:t>με την επαναδιαπραγμάτευση το 1993 που υπογράφηκε το 1995</w:t>
      </w:r>
      <w:r>
        <w:rPr>
          <w:rFonts w:eastAsia="Times New Roman" w:cs="Times New Roman"/>
          <w:szCs w:val="24"/>
        </w:rPr>
        <w:t>–</w:t>
      </w:r>
      <w:r>
        <w:rPr>
          <w:rFonts w:eastAsia="Times New Roman" w:cs="Times New Roman"/>
          <w:szCs w:val="24"/>
        </w:rPr>
        <w:t>, λήγει το 2026. Γι</w:t>
      </w:r>
      <w:r>
        <w:rPr>
          <w:rFonts w:eastAsia="Times New Roman" w:cs="Times New Roman"/>
          <w:szCs w:val="24"/>
        </w:rPr>
        <w:t>α</w:t>
      </w:r>
      <w:r>
        <w:rPr>
          <w:rFonts w:eastAsia="Times New Roman" w:cs="Times New Roman"/>
          <w:szCs w:val="24"/>
        </w:rPr>
        <w:t xml:space="preserve"> </w:t>
      </w:r>
      <w:r>
        <w:rPr>
          <w:rFonts w:eastAsia="Times New Roman" w:cs="Times New Roman"/>
          <w:szCs w:val="24"/>
        </w:rPr>
        <w:t>αυτό συζητάμε. Άλλως, δεν θα συζητούσαμε.</w:t>
      </w:r>
    </w:p>
    <w:p w14:paraId="65B254B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Με τη σύμβαση της Νέας Δημοκρατίας, η </w:t>
      </w:r>
      <w:r>
        <w:rPr>
          <w:rFonts w:eastAsia="Times New Roman" w:cs="Times New Roman"/>
          <w:szCs w:val="24"/>
        </w:rPr>
        <w:t>κ</w:t>
      </w:r>
      <w:r>
        <w:rPr>
          <w:rFonts w:eastAsia="Times New Roman" w:cs="Times New Roman"/>
          <w:szCs w:val="24"/>
        </w:rPr>
        <w:t>οινοπραξία με το ίδιο ποσό των 180 εκατομμυρίων ευρώ θα κατείχε ένα ποσοστό 60%, ενώ με τη σύμβαση του ΠΑΣΟΚ αυτό έμεινε στο 45%. Και, βέβαια, όπως είπα, αντί πενήντα χρόνια σ</w:t>
      </w:r>
      <w:r>
        <w:rPr>
          <w:rFonts w:eastAsia="Times New Roman" w:cs="Times New Roman"/>
          <w:szCs w:val="24"/>
        </w:rPr>
        <w:t>υνεκμετάλλευση, θεσπίστηκε για τριάντα χρόνια.</w:t>
      </w:r>
    </w:p>
    <w:p w14:paraId="65B254B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Η σύμβαση προέβλεπε ακόμα ότι τριάντα έξι χιλιάδες πεντακόσια στρέμματα που ήταν –και είναι- γύρω από το </w:t>
      </w:r>
      <w:r>
        <w:rPr>
          <w:rFonts w:eastAsia="Times New Roman" w:cs="Times New Roman"/>
          <w:szCs w:val="24"/>
        </w:rPr>
        <w:t>α</w:t>
      </w:r>
      <w:r>
        <w:rPr>
          <w:rFonts w:eastAsia="Times New Roman" w:cs="Times New Roman"/>
          <w:szCs w:val="24"/>
        </w:rPr>
        <w:t xml:space="preserve">εροδρόμιο θα ήταν για ενενήντα εννέα χρόνια με πολλά προνόμια στην </w:t>
      </w:r>
      <w:r>
        <w:rPr>
          <w:rFonts w:eastAsia="Times New Roman" w:cs="Times New Roman"/>
          <w:szCs w:val="24"/>
        </w:rPr>
        <w:t>κ</w:t>
      </w:r>
      <w:r>
        <w:rPr>
          <w:rFonts w:eastAsia="Times New Roman" w:cs="Times New Roman"/>
          <w:szCs w:val="24"/>
        </w:rPr>
        <w:t>οινοπραξία. Αυτό άλλαξε και έγινε ό</w:t>
      </w:r>
      <w:r>
        <w:rPr>
          <w:rFonts w:eastAsia="Times New Roman" w:cs="Times New Roman"/>
          <w:szCs w:val="24"/>
        </w:rPr>
        <w:t>σο διαρκεί και η σύμβαση, χωρίς προνόμια και δικαιώματα.</w:t>
      </w:r>
    </w:p>
    <w:p w14:paraId="65B254B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Η σύμβαση</w:t>
      </w:r>
      <w:r>
        <w:rPr>
          <w:rFonts w:eastAsia="Times New Roman" w:cs="Times New Roman"/>
          <w:szCs w:val="24"/>
        </w:rPr>
        <w:t>,</w:t>
      </w:r>
      <w:r>
        <w:rPr>
          <w:rFonts w:eastAsia="Times New Roman" w:cs="Times New Roman"/>
          <w:szCs w:val="24"/>
        </w:rPr>
        <w:t xml:space="preserve"> όπως υπογράφηκε το 1995</w:t>
      </w:r>
      <w:r>
        <w:rPr>
          <w:rFonts w:eastAsia="Times New Roman" w:cs="Times New Roman"/>
          <w:szCs w:val="24"/>
        </w:rPr>
        <w:t>,</w:t>
      </w:r>
      <w:r>
        <w:rPr>
          <w:rFonts w:eastAsia="Times New Roman" w:cs="Times New Roman"/>
          <w:szCs w:val="24"/>
        </w:rPr>
        <w:t xml:space="preserve"> διασφάλισε ότι με το ίδιο κόστος κατασκευής θα είχαμε σημαντικές πρόσθετες εργασίες, σημαντικές βελτιώσεις, οι οποίες έγιναν πράξη και εφαρμόστηκαν οι ελληνικοί κα</w:t>
      </w:r>
      <w:r>
        <w:rPr>
          <w:rFonts w:eastAsia="Times New Roman" w:cs="Times New Roman"/>
          <w:szCs w:val="24"/>
        </w:rPr>
        <w:t>νόνες, αντί άλλοι</w:t>
      </w:r>
      <w:r>
        <w:rPr>
          <w:rFonts w:eastAsia="Times New Roman" w:cs="Times New Roman"/>
          <w:szCs w:val="24"/>
        </w:rPr>
        <w:t>,</w:t>
      </w:r>
      <w:r>
        <w:rPr>
          <w:rFonts w:eastAsia="Times New Roman" w:cs="Times New Roman"/>
          <w:szCs w:val="24"/>
        </w:rPr>
        <w:t xml:space="preserve"> ελαφρύτεροι. Συνήθως, οι γερμανικοί κανόνες είναι βαρύτεροι, ως προς ορισμένους τομείς. Ως προς την αντισεισμικότητα, όμως, για παράδειγμα, ο ελληνικός Αντισεισμικός Κανονισμός είναι βαρύτερος και είχαν επιλέξει τότε τον γερμανικό. Σας τ</w:t>
      </w:r>
      <w:r>
        <w:rPr>
          <w:rFonts w:eastAsia="Times New Roman" w:cs="Times New Roman"/>
          <w:szCs w:val="24"/>
        </w:rPr>
        <w:t>ο λέω, για να καταλάβετε.</w:t>
      </w:r>
    </w:p>
    <w:p w14:paraId="65B254B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Ειπώθηκαν και τα άλλα πλεονεκτήματα της σύμβασης του 1995 και ως προς την εκπροσώπηση και ως προς τον αριθμό των προσώπων. Τελικά, το μετρήσιμο όφελος από αυτή την επαναδιαπραγμάτευση, με ανεξάρτητο μελετητή, καταγράφηκε στα 100 δ</w:t>
      </w:r>
      <w:r>
        <w:rPr>
          <w:rFonts w:eastAsia="Times New Roman" w:cs="Times New Roman"/>
          <w:szCs w:val="24"/>
        </w:rPr>
        <w:t xml:space="preserve">ισεκατομμύρια ευρώ, αλλά χωρίς να είναι μόνο αυτό. </w:t>
      </w:r>
      <w:r>
        <w:rPr>
          <w:rFonts w:eastAsia="Times New Roman" w:cs="Times New Roman"/>
          <w:szCs w:val="24"/>
        </w:rPr>
        <w:lastRenderedPageBreak/>
        <w:t>Η γενικότερη ωφέλεια στην ελληνική οικονομία και η προοπτική ήταν η μεγάλη διαφορά.</w:t>
      </w:r>
    </w:p>
    <w:p w14:paraId="65B254B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Το 2011, επειδή έγινε κι εδώ μία νύξη, από την </w:t>
      </w:r>
      <w:r>
        <w:rPr>
          <w:rFonts w:eastAsia="Times New Roman" w:cs="Times New Roman"/>
          <w:szCs w:val="24"/>
        </w:rPr>
        <w:t>κ</w:t>
      </w:r>
      <w:r>
        <w:rPr>
          <w:rFonts w:eastAsia="Times New Roman" w:cs="Times New Roman"/>
          <w:szCs w:val="24"/>
        </w:rPr>
        <w:t xml:space="preserve">υβέρνηση του ΠΑΣΟΚ τέθηκε ως ανώτατο όριο επέκτασης τα είκοσι χρόνια και </w:t>
      </w:r>
      <w:r>
        <w:rPr>
          <w:rFonts w:eastAsia="Times New Roman" w:cs="Times New Roman"/>
          <w:szCs w:val="24"/>
        </w:rPr>
        <w:t>η εκτίμηση τότε, όπως ανέφερε ο εισηγητής του ΣΥΡΙΖΑ, αφορούσε το ποσό που αντιστοιχεί στο ποσοστό του ΤΑΙΠΕΔ και με τα τότε στοιχεία, του 2011. Όμως, τα πράγματα ήρθαν με τέτοιο</w:t>
      </w:r>
      <w:r>
        <w:rPr>
          <w:rFonts w:eastAsia="Times New Roman" w:cs="Times New Roman"/>
          <w:szCs w:val="24"/>
        </w:rPr>
        <w:t>ν</w:t>
      </w:r>
      <w:r>
        <w:rPr>
          <w:rFonts w:eastAsia="Times New Roman" w:cs="Times New Roman"/>
          <w:szCs w:val="24"/>
        </w:rPr>
        <w:t xml:space="preserve"> τρόπο που δεν υλοποιήθηκε αυτή η εκτίμηση και δεν προχώρησε η διαδικασία, γι</w:t>
      </w:r>
      <w:r>
        <w:rPr>
          <w:rFonts w:eastAsia="Times New Roman" w:cs="Times New Roman"/>
          <w:szCs w:val="24"/>
        </w:rPr>
        <w:t>ατί απλούστατα δεν έπρεπε να προχωρήσει, αφού είχαμε ένα διάστημα πέντε έως δεκαπέντε χρόνια μπροστά μας.</w:t>
      </w:r>
    </w:p>
    <w:p w14:paraId="65B254B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Ήρθαν, όμως, οι κύριοι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οι οποίοι δημιούργησαν το </w:t>
      </w:r>
      <w:r>
        <w:rPr>
          <w:rFonts w:eastAsia="Times New Roman" w:cs="Times New Roman"/>
          <w:szCs w:val="24"/>
        </w:rPr>
        <w:t>υ</w:t>
      </w:r>
      <w:r>
        <w:rPr>
          <w:rFonts w:eastAsia="Times New Roman" w:cs="Times New Roman"/>
          <w:szCs w:val="24"/>
        </w:rPr>
        <w:t xml:space="preserve">περταμείο για ενενήντα εννέα χρόνια –ενενήντα εννέα και ο Μητσοτάκης την παραχώρηση- και στο οποίο παραχώρησαν επιπλέον το 25% της συμμετοχής του </w:t>
      </w:r>
      <w:r>
        <w:rPr>
          <w:rFonts w:eastAsia="Times New Roman" w:cs="Times New Roman"/>
          <w:szCs w:val="24"/>
        </w:rPr>
        <w:t>δ</w:t>
      </w:r>
      <w:r>
        <w:rPr>
          <w:rFonts w:eastAsia="Times New Roman" w:cs="Times New Roman"/>
          <w:szCs w:val="24"/>
        </w:rPr>
        <w:t xml:space="preserve">ημοσίου στο </w:t>
      </w:r>
      <w:r>
        <w:rPr>
          <w:rFonts w:eastAsia="Times New Roman" w:cs="Times New Roman"/>
          <w:szCs w:val="24"/>
        </w:rPr>
        <w:t>α</w:t>
      </w:r>
      <w:r>
        <w:rPr>
          <w:rFonts w:eastAsia="Times New Roman" w:cs="Times New Roman"/>
          <w:szCs w:val="24"/>
        </w:rPr>
        <w:t>εροδρόμιο.</w:t>
      </w:r>
    </w:p>
    <w:p w14:paraId="65B254B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Το 2017 ήρθε η απόφαση των Υπουργών του ΣΥΡΙΖΑ για 484 εκατομμύρια ευρώ και η διαδικα</w:t>
      </w:r>
      <w:r>
        <w:rPr>
          <w:rFonts w:eastAsia="Times New Roman" w:cs="Times New Roman"/>
          <w:szCs w:val="24"/>
        </w:rPr>
        <w:t>σία της Ευρωπαϊκής Επιτροπής το ανέβασε στο ένα δισεκατομμύριο ευρώ περίπου. Δεν έχουμε ούτε τα στοιχεία στη διάθεσή μας ούτε κρίσιμους κανόνες και δείκτες, με βάση τους οποίους βγήκε αυτό το νούμερο.</w:t>
      </w:r>
    </w:p>
    <w:p w14:paraId="65B254C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Εμείς εκτιμούμε, με βάση τη γνώση που έχουμε για τα στο</w:t>
      </w:r>
      <w:r>
        <w:rPr>
          <w:rFonts w:eastAsia="Times New Roman" w:cs="Times New Roman"/>
          <w:szCs w:val="24"/>
        </w:rPr>
        <w:t xml:space="preserve">ιχεία, ότι με την ίδια διαδικασία διαπραγμάτευσης, δηλαδή για επέκταση, το όφελος της χώρας θα μπορούσε να φτάσει, να αγγίξει και τα 2 δισεκατομμύρια ευρώ. Κι αυτό το στοιχειοθετούμε. </w:t>
      </w:r>
    </w:p>
    <w:p w14:paraId="65B254C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Όμως, σε κάθε περίπτωση, αυτό το οποίο έπρεπε να κάνει –και πρέπει να κ</w:t>
      </w:r>
      <w:r>
        <w:rPr>
          <w:rFonts w:eastAsia="Times New Roman" w:cs="Times New Roman"/>
          <w:szCs w:val="24"/>
        </w:rPr>
        <w:t xml:space="preserve">άνει και μπορεί- τώρα η Κυβέρνηση είναι να σταματήσει τη διαδικασία και να προχωρήσει σε ανοιχτό διεθνή δημόσιο διαγωνισμό. Αυτό θα εκτόξευε πραγματικά τα οφέλη σε πολλαπλάσιο βαθμό. Δεν είναι δυνατόν η Κυβέρνηση να έρχεται, χωρίς τα στοιχεία που ζητήσαμε </w:t>
      </w: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πιτροπή –και που ο κ. Μπαλαούρας έκανε ότι δεν τα άκουσε-</w:t>
      </w:r>
      <w:r>
        <w:rPr>
          <w:rFonts w:eastAsia="Times New Roman" w:cs="Times New Roman"/>
          <w:szCs w:val="24"/>
        </w:rPr>
        <w:t>,</w:t>
      </w:r>
      <w:r>
        <w:rPr>
          <w:rFonts w:eastAsia="Times New Roman" w:cs="Times New Roman"/>
          <w:szCs w:val="24"/>
        </w:rPr>
        <w:t xml:space="preserve"> χωρίς κρίσιμους παράγοντες που έχουν να κάνουν με τις παραδοχές που έλαβε υπ’ όψιν η Ευρωπαϊκή Επιτροπή για να υπολογίσει το τίμημα, και να </w:t>
      </w:r>
      <w:r>
        <w:rPr>
          <w:rFonts w:eastAsia="Times New Roman" w:cs="Times New Roman"/>
          <w:szCs w:val="24"/>
        </w:rPr>
        <w:lastRenderedPageBreak/>
        <w:t>μας ζητά να κυρώσουμε τη σύμβαση. Αυτά είναι στοιχε</w:t>
      </w:r>
      <w:r>
        <w:rPr>
          <w:rFonts w:eastAsia="Times New Roman" w:cs="Times New Roman"/>
          <w:szCs w:val="24"/>
        </w:rPr>
        <w:t>ία που είναι απαραίτητα για οποιαδήποτε συζήτηση.</w:t>
      </w:r>
    </w:p>
    <w:p w14:paraId="65B254C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Το πιο κρίσιμο είναι ότι θα πρέπει να μας πείτε για τα έσοδα και την κερδοφορία αλλά και το προεξοφλητικό επιτόκιο που τελικά υιοθετήθηκε. Είναι κρίσιμοι παράγοντες</w:t>
      </w:r>
      <w:r>
        <w:rPr>
          <w:rFonts w:eastAsia="Times New Roman" w:cs="Times New Roman"/>
          <w:szCs w:val="24"/>
        </w:rPr>
        <w:t>,</w:t>
      </w:r>
      <w:r>
        <w:rPr>
          <w:rFonts w:eastAsia="Times New Roman" w:cs="Times New Roman"/>
          <w:szCs w:val="24"/>
        </w:rPr>
        <w:t xml:space="preserve"> που οδηγούν σε συμπεράσματα.</w:t>
      </w:r>
    </w:p>
    <w:p w14:paraId="65B254C3" w14:textId="77777777" w:rsidR="000F4E4F" w:rsidRDefault="00A56466">
      <w:pPr>
        <w:spacing w:line="600" w:lineRule="auto"/>
        <w:ind w:firstLine="720"/>
        <w:jc w:val="both"/>
        <w:rPr>
          <w:rFonts w:eastAsia="Times New Roman" w:cs="Times New Roman"/>
          <w:szCs w:val="24"/>
        </w:rPr>
      </w:pPr>
      <w:r w:rsidRPr="003231A5">
        <w:rPr>
          <w:rFonts w:eastAsia="Times New Roman" w:cs="Times New Roman"/>
          <w:szCs w:val="24"/>
        </w:rPr>
        <w:t>(Στο σημείο</w:t>
      </w:r>
      <w:r w:rsidRPr="003231A5">
        <w:rPr>
          <w:rFonts w:eastAsia="Times New Roman" w:cs="Times New Roman"/>
          <w:szCs w:val="24"/>
        </w:rPr>
        <w:t xml:space="preserve">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65B254C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Πείτε μας και το άλλο. Είναι αλήθεια, όπως γράφτηκε στον Τύπο, ότι η Ευρωπαϊκή Επιτροπή πρότεινε ανοιχτό διεθνή διαγωνισμό, αντίθετα μ’ αυτό που κάνατε εσείς; Είναι αλήθεια, ναι ή όχι</w:t>
      </w:r>
      <w:r>
        <w:rPr>
          <w:rFonts w:eastAsia="Times New Roman" w:cs="Times New Roman"/>
          <w:szCs w:val="24"/>
        </w:rPr>
        <w:t>; Φέρτε όλα τα στοιχεία εδώ, για να προχωρήσει με διαφάνεια η ελληνική Βουλή.</w:t>
      </w:r>
    </w:p>
    <w:p w14:paraId="65B254C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Εμείς καταψηφίζουμε αυτή</w:t>
      </w:r>
      <w:r>
        <w:rPr>
          <w:rFonts w:eastAsia="Times New Roman" w:cs="Times New Roman"/>
          <w:szCs w:val="24"/>
        </w:rPr>
        <w:t xml:space="preserve"> την πρόταση, η οποία στο μέλλον θα αποτελέσει αντικείμενο πραγματικά αξιολόγησης και εξέτασης, για να δούμε πώς η Ελλάδα χάνει άλλη μια ευκαιρία </w:t>
      </w:r>
      <w:r>
        <w:rPr>
          <w:rFonts w:eastAsia="Times New Roman" w:cs="Times New Roman"/>
          <w:szCs w:val="24"/>
        </w:rPr>
        <w:lastRenderedPageBreak/>
        <w:t>που είχαμε δημιουργήσει από το 1995, πώς ξεπουλά μια πλουτοπαραγωγική πηγή</w:t>
      </w:r>
      <w:r>
        <w:rPr>
          <w:rFonts w:eastAsia="Times New Roman" w:cs="Times New Roman"/>
          <w:szCs w:val="24"/>
        </w:rPr>
        <w:t>,</w:t>
      </w:r>
      <w:r>
        <w:rPr>
          <w:rFonts w:eastAsia="Times New Roman" w:cs="Times New Roman"/>
          <w:szCs w:val="24"/>
        </w:rPr>
        <w:t xml:space="preserve"> που μπορεί να δώσει νέο πλούτο στη</w:t>
      </w:r>
      <w:r>
        <w:rPr>
          <w:rFonts w:eastAsia="Times New Roman" w:cs="Times New Roman"/>
          <w:szCs w:val="24"/>
        </w:rPr>
        <w:t xml:space="preserve"> χώρα.</w:t>
      </w:r>
    </w:p>
    <w:p w14:paraId="65B254C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Ευχαριστώ.</w:t>
      </w:r>
    </w:p>
    <w:p w14:paraId="65B254C7" w14:textId="77777777" w:rsidR="000F4E4F" w:rsidRDefault="00A56466">
      <w:pPr>
        <w:spacing w:line="600" w:lineRule="auto"/>
        <w:ind w:firstLine="720"/>
        <w:jc w:val="both"/>
        <w:rPr>
          <w:rFonts w:eastAsia="Times New Roman" w:cs="Times New Roman"/>
          <w:szCs w:val="24"/>
        </w:rPr>
      </w:pPr>
      <w:r w:rsidRPr="0023447D">
        <w:rPr>
          <w:rFonts w:eastAsia="Times New Roman" w:cs="Times New Roman"/>
          <w:szCs w:val="24"/>
        </w:rPr>
        <w:t>(Χειροκροτήματα από την πτέρυγα της Δημοκρατικής Συμπαράταξης)</w:t>
      </w:r>
    </w:p>
    <w:p w14:paraId="65B254C8"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Ευχαριστώ κι εγώ.</w:t>
      </w:r>
    </w:p>
    <w:p w14:paraId="65B254C9"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Κύριε Πρόεδρε, με συγχωρείτε για τη διακοπή. Έχει αναφερθεί δέκα φορές το όνομά μου. Μπορώ να έχω τον </w:t>
      </w:r>
      <w:r>
        <w:rPr>
          <w:rFonts w:eastAsia="Times New Roman" w:cs="Times New Roman"/>
          <w:szCs w:val="24"/>
        </w:rPr>
        <w:t>λόγο</w:t>
      </w:r>
      <w:r w:rsidRPr="004C7444">
        <w:rPr>
          <w:rFonts w:eastAsia="Times New Roman" w:cs="Times New Roman"/>
          <w:szCs w:val="24"/>
        </w:rPr>
        <w:t xml:space="preserve"> </w:t>
      </w:r>
      <w:r>
        <w:rPr>
          <w:rFonts w:eastAsia="Times New Roman" w:cs="Times New Roman"/>
          <w:szCs w:val="24"/>
        </w:rPr>
        <w:t>μόνο για ένα λεπτό, διότι είπα κάτι το οποίο έχει κάπως τραβηχτεί;</w:t>
      </w:r>
    </w:p>
    <w:p w14:paraId="65B254CA"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Ορίστε, έχετε τον λόγο για ένα λεπτό.</w:t>
      </w:r>
    </w:p>
    <w:p w14:paraId="65B254CB"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Είπα όσα είπα και, μάλιστα, τα τιτλοφόρησα με τον σκληρό τίτλο</w:t>
      </w:r>
      <w:r>
        <w:rPr>
          <w:rFonts w:eastAsia="Times New Roman" w:cs="Times New Roman"/>
          <w:szCs w:val="24"/>
        </w:rPr>
        <w:t>:</w:t>
      </w:r>
      <w:r>
        <w:rPr>
          <w:rFonts w:eastAsia="Times New Roman" w:cs="Times New Roman"/>
          <w:szCs w:val="24"/>
        </w:rPr>
        <w:t xml:space="preserve"> «Η εκδίκηση της ιστορίας». </w:t>
      </w:r>
    </w:p>
    <w:p w14:paraId="65B254C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Πραγματικά, η σύμβαση του 1995 επέφερε δύο μεγάλες ευεργετικές αλλαγές και τις ανέφερα.</w:t>
      </w:r>
    </w:p>
    <w:p w14:paraId="65B254CD"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Έξι αλλαγές ήταν.</w:t>
      </w:r>
    </w:p>
    <w:p w14:paraId="65B254CE"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Ανέφερα μόνο τις δύο. Υπάρχει και κατάλογος. Έγινε συζήτηση το 1995 στη Βουλή. Υπάρχει ολόκληρος κατάλογος που</w:t>
      </w:r>
      <w:r>
        <w:rPr>
          <w:rFonts w:eastAsia="Times New Roman" w:cs="Times New Roman"/>
          <w:szCs w:val="24"/>
        </w:rPr>
        <w:t xml:space="preserve"> συγκρίνει τις δύο συμβάσεις.</w:t>
      </w:r>
    </w:p>
    <w:p w14:paraId="65B254CF"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Μην κάνετε διάλογο. Πείτε αυτό που θέλετε να πείτε.</w:t>
      </w:r>
    </w:p>
    <w:p w14:paraId="65B254D0"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ΑΘΑΝΑΣΙΟΣ ΑΘΑΝΑΣΙΟΥ:</w:t>
      </w:r>
      <w:r>
        <w:rPr>
          <w:rFonts w:eastAsia="Times New Roman" w:cs="Times New Roman"/>
          <w:szCs w:val="24"/>
        </w:rPr>
        <w:t xml:space="preserve"> Θέλω να πω το εξής. Ό,τι είπα το είπα και είναι καταγεγραμμένο. Ελάχιστα θα μπορούσε να προσθέσει κανείς, αρκεί ό,τι λέ</w:t>
      </w:r>
      <w:r>
        <w:rPr>
          <w:rFonts w:eastAsia="Times New Roman" w:cs="Times New Roman"/>
          <w:szCs w:val="24"/>
        </w:rPr>
        <w:t>ει ο συνομιλητής μας να το βάζουμε τουλάχιστον σε εισαγωγικά, να το σεβόμαστε και να μη το συστέλλουμε ή το διαστέλλουμε.</w:t>
      </w:r>
    </w:p>
    <w:p w14:paraId="65B254D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Κύριε Πρόεδρε, εγώ πιστεύω ότι ιστορία θα εκδικηθεί και πάλι. Και ζήτησα τριάντα δευτερόλεπτα. Μία λέξη θα προσθέσω. Ήδη άρχισε η ιστορία να εκδικείται. Πώς εκδικείται; Θα το πω μόνο με μία </w:t>
      </w:r>
      <w:r>
        <w:rPr>
          <w:rFonts w:eastAsia="Times New Roman" w:cs="Times New Roman"/>
          <w:szCs w:val="24"/>
        </w:rPr>
        <w:t>φράσ</w:t>
      </w:r>
      <w:r>
        <w:rPr>
          <w:rFonts w:eastAsia="Times New Roman" w:cs="Times New Roman"/>
          <w:szCs w:val="24"/>
        </w:rPr>
        <w:t>η: «Σαρλ</w:t>
      </w:r>
      <w:r>
        <w:rPr>
          <w:rFonts w:eastAsia="Times New Roman" w:cs="Times New Roman"/>
          <w:szCs w:val="24"/>
        </w:rPr>
        <w:t>ρ</w:t>
      </w:r>
      <w:r>
        <w:rPr>
          <w:rFonts w:eastAsia="Times New Roman" w:cs="Times New Roman"/>
          <w:szCs w:val="24"/>
        </w:rPr>
        <w:t>ουά».</w:t>
      </w:r>
    </w:p>
    <w:p w14:paraId="65B254D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Κοιτάξτε, θέματα αποτίμησης ανάμεσα στην Ευρωπα</w:t>
      </w:r>
      <w:r>
        <w:rPr>
          <w:rFonts w:eastAsia="Times New Roman" w:cs="Times New Roman"/>
          <w:szCs w:val="24"/>
        </w:rPr>
        <w:t xml:space="preserve">ϊκή Επιτροπή και σε άλλα αεροδρόμια έχουν ανακύψει. Εδώ αναφέρω το </w:t>
      </w:r>
      <w:r>
        <w:rPr>
          <w:rFonts w:eastAsia="Times New Roman" w:cs="Times New Roman"/>
          <w:szCs w:val="24"/>
        </w:rPr>
        <w:t>α</w:t>
      </w:r>
      <w:r>
        <w:rPr>
          <w:rFonts w:eastAsia="Times New Roman" w:cs="Times New Roman"/>
          <w:szCs w:val="24"/>
        </w:rPr>
        <w:t>εροδρόμιο «Σαρλ</w:t>
      </w:r>
      <w:r>
        <w:rPr>
          <w:rFonts w:eastAsia="Times New Roman" w:cs="Times New Roman"/>
          <w:szCs w:val="24"/>
        </w:rPr>
        <w:t>ρ</w:t>
      </w:r>
      <w:r>
        <w:rPr>
          <w:rFonts w:eastAsia="Times New Roman" w:cs="Times New Roman"/>
          <w:szCs w:val="24"/>
        </w:rPr>
        <w:t>ουά» στο Βέλγιο. Η υπόθεση, μάλιστα, εκεί οδηγήθηκε στο Ευρωπαϊκό Δικαστήριο, το οποίο</w:t>
      </w:r>
      <w:r>
        <w:rPr>
          <w:rFonts w:eastAsia="Times New Roman" w:cs="Times New Roman"/>
          <w:szCs w:val="24"/>
        </w:rPr>
        <w:t>,</w:t>
      </w:r>
      <w:r>
        <w:rPr>
          <w:rFonts w:eastAsia="Times New Roman" w:cs="Times New Roman"/>
          <w:szCs w:val="24"/>
        </w:rPr>
        <w:t xml:space="preserve"> αφού αναγνώρισε λάθη σε κάποιες παραδοχές της Ευρωπαϊκής Επιτροπής, διαπίστωσε –προσ</w:t>
      </w:r>
      <w:r>
        <w:rPr>
          <w:rFonts w:eastAsia="Times New Roman" w:cs="Times New Roman"/>
          <w:szCs w:val="24"/>
        </w:rPr>
        <w:t xml:space="preserve">έξτε- ότι το βελγικό αεροδρόμιο έπρεπε να ευθυγραμμιστεί με τις παρατηρήσεις της Κομισιόν. </w:t>
      </w:r>
    </w:p>
    <w:p w14:paraId="65B254D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Το πας στην Επιτροπή Ανταγωνισμού –έτσι γίνεται με τα μεγάλα ΣΔΙΤ- εξαρχής, για να μπορούμε να μιλάμε επιτέλους με επιχειρήματα.</w:t>
      </w:r>
    </w:p>
    <w:p w14:paraId="65B254D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Στη δευτερολογία μου έχω να κάνω αρ</w:t>
      </w:r>
      <w:r>
        <w:rPr>
          <w:rFonts w:eastAsia="Times New Roman" w:cs="Times New Roman"/>
          <w:szCs w:val="24"/>
        </w:rPr>
        <w:t>κετές διευκρινίσεις.</w:t>
      </w:r>
    </w:p>
    <w:p w14:paraId="65B254D5"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Τον λόγο έχει τώρα ο κ. Κουτσούκος, Βουλευτής της Δημοκρατικής Συμπαράταξης.</w:t>
      </w:r>
    </w:p>
    <w:p w14:paraId="65B254D6" w14:textId="77777777" w:rsidR="000F4E4F" w:rsidRDefault="00A56466">
      <w:pPr>
        <w:spacing w:line="600" w:lineRule="auto"/>
        <w:ind w:firstLine="720"/>
        <w:jc w:val="both"/>
        <w:rPr>
          <w:rFonts w:eastAsia="Times New Roman" w:cs="Times New Roman"/>
          <w:szCs w:val="24"/>
        </w:rPr>
      </w:pPr>
      <w:r w:rsidRPr="00521730">
        <w:rPr>
          <w:rFonts w:eastAsia="Times New Roman" w:cs="Times New Roman"/>
          <w:b/>
          <w:szCs w:val="24"/>
        </w:rPr>
        <w:t>ΓΙΑΝΝΗΣ ΚΟΥΤΣΟΥΚΟΣ:</w:t>
      </w:r>
      <w:r>
        <w:rPr>
          <w:rFonts w:eastAsia="Times New Roman" w:cs="Times New Roman"/>
          <w:szCs w:val="24"/>
        </w:rPr>
        <w:t xml:space="preserve"> Ε</w:t>
      </w:r>
      <w:r w:rsidRPr="00521730">
        <w:rPr>
          <w:rFonts w:eastAsia="Times New Roman" w:cs="Times New Roman"/>
          <w:szCs w:val="24"/>
        </w:rPr>
        <w:t>υχαριστώ</w:t>
      </w:r>
      <w:r>
        <w:rPr>
          <w:rFonts w:eastAsia="Times New Roman" w:cs="Times New Roman"/>
          <w:szCs w:val="24"/>
        </w:rPr>
        <w:t>, κύριε Πρόεδρε.</w:t>
      </w:r>
    </w:p>
    <w:p w14:paraId="65B254D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w:t>
      </w:r>
      <w:r w:rsidRPr="00521730">
        <w:rPr>
          <w:rFonts w:eastAsia="Times New Roman" w:cs="Times New Roman"/>
          <w:szCs w:val="24"/>
        </w:rPr>
        <w:t xml:space="preserve">ομίζω ότι ο εισηγητής </w:t>
      </w:r>
      <w:r>
        <w:rPr>
          <w:rFonts w:eastAsia="Times New Roman" w:cs="Times New Roman"/>
          <w:szCs w:val="24"/>
        </w:rPr>
        <w:t>μας, ο</w:t>
      </w:r>
      <w:r w:rsidRPr="00521730">
        <w:rPr>
          <w:rFonts w:eastAsia="Times New Roman" w:cs="Times New Roman"/>
          <w:szCs w:val="24"/>
        </w:rPr>
        <w:t xml:space="preserve"> Κοινοβουλευτικός μας Εκπρόσωπος</w:t>
      </w:r>
      <w:r>
        <w:rPr>
          <w:rFonts w:eastAsia="Times New Roman" w:cs="Times New Roman"/>
          <w:szCs w:val="24"/>
        </w:rPr>
        <w:t>, ο κ. Καρράς και</w:t>
      </w:r>
      <w:r>
        <w:rPr>
          <w:rFonts w:eastAsia="Times New Roman" w:cs="Times New Roman"/>
          <w:szCs w:val="24"/>
        </w:rPr>
        <w:t xml:space="preserve"> ο κ. Κεγκέρογλου, που προηγήθηκαν</w:t>
      </w:r>
      <w:r w:rsidRPr="00521730">
        <w:rPr>
          <w:rFonts w:eastAsia="Times New Roman" w:cs="Times New Roman"/>
          <w:szCs w:val="24"/>
        </w:rPr>
        <w:t xml:space="preserve"> </w:t>
      </w:r>
      <w:r>
        <w:rPr>
          <w:rFonts w:eastAsia="Times New Roman" w:cs="Times New Roman"/>
          <w:szCs w:val="24"/>
        </w:rPr>
        <w:t>τεκμηρίωσαν</w:t>
      </w:r>
      <w:r w:rsidRPr="00521730">
        <w:rPr>
          <w:rFonts w:eastAsia="Times New Roman" w:cs="Times New Roman"/>
          <w:szCs w:val="24"/>
        </w:rPr>
        <w:t xml:space="preserve"> την άποψή μας για το μικρό και το μεγάλο </w:t>
      </w:r>
      <w:r w:rsidRPr="00521730">
        <w:rPr>
          <w:rFonts w:eastAsia="Times New Roman" w:cs="Times New Roman"/>
          <w:szCs w:val="24"/>
        </w:rPr>
        <w:lastRenderedPageBreak/>
        <w:t>σκάνδαλο</w:t>
      </w:r>
      <w:r>
        <w:rPr>
          <w:rFonts w:eastAsia="Times New Roman" w:cs="Times New Roman"/>
          <w:szCs w:val="24"/>
        </w:rPr>
        <w:t>. Και θα</w:t>
      </w:r>
      <w:r w:rsidRPr="00521730">
        <w:rPr>
          <w:rFonts w:eastAsia="Times New Roman" w:cs="Times New Roman"/>
          <w:szCs w:val="24"/>
        </w:rPr>
        <w:t xml:space="preserve"> αναφερθώ στο</w:t>
      </w:r>
      <w:r>
        <w:rPr>
          <w:rFonts w:eastAsia="Times New Roman" w:cs="Times New Roman"/>
          <w:szCs w:val="24"/>
        </w:rPr>
        <w:t>ν λίγο</w:t>
      </w:r>
      <w:r w:rsidRPr="00521730">
        <w:rPr>
          <w:rFonts w:eastAsia="Times New Roman" w:cs="Times New Roman"/>
          <w:szCs w:val="24"/>
        </w:rPr>
        <w:t xml:space="preserve"> χρόνο που έχω ποιο είναι το μικρό και ποιο είναι το μεγάλο</w:t>
      </w:r>
      <w:r>
        <w:rPr>
          <w:rFonts w:eastAsia="Times New Roman" w:cs="Times New Roman"/>
          <w:szCs w:val="24"/>
        </w:rPr>
        <w:t>.</w:t>
      </w:r>
    </w:p>
    <w:p w14:paraId="65B254D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w:t>
      </w:r>
      <w:r w:rsidRPr="00521730">
        <w:rPr>
          <w:rFonts w:eastAsia="Times New Roman" w:cs="Times New Roman"/>
          <w:szCs w:val="24"/>
        </w:rPr>
        <w:t>γώ</w:t>
      </w:r>
      <w:r>
        <w:rPr>
          <w:rFonts w:eastAsia="Times New Roman" w:cs="Times New Roman"/>
          <w:szCs w:val="24"/>
        </w:rPr>
        <w:t xml:space="preserve">, όμως, ήθελα εισαγωγικά, κυρίες </w:t>
      </w:r>
      <w:r w:rsidRPr="00521730">
        <w:rPr>
          <w:rFonts w:eastAsia="Times New Roman" w:cs="Times New Roman"/>
          <w:szCs w:val="24"/>
        </w:rPr>
        <w:t xml:space="preserve">και </w:t>
      </w:r>
      <w:r>
        <w:rPr>
          <w:rFonts w:eastAsia="Times New Roman" w:cs="Times New Roman"/>
          <w:szCs w:val="24"/>
        </w:rPr>
        <w:t xml:space="preserve">κύριοι </w:t>
      </w:r>
      <w:r w:rsidRPr="00521730">
        <w:rPr>
          <w:rFonts w:eastAsia="Times New Roman" w:cs="Times New Roman"/>
          <w:szCs w:val="24"/>
        </w:rPr>
        <w:t>συνάδελφοι</w:t>
      </w:r>
      <w:r>
        <w:rPr>
          <w:rFonts w:eastAsia="Times New Roman" w:cs="Times New Roman"/>
          <w:szCs w:val="24"/>
        </w:rPr>
        <w:t>, να αναδείξω δ</w:t>
      </w:r>
      <w:r w:rsidRPr="00521730">
        <w:rPr>
          <w:rFonts w:eastAsia="Times New Roman" w:cs="Times New Roman"/>
          <w:szCs w:val="24"/>
        </w:rPr>
        <w:t>ύο διαφορετικές προσεγγίσεις</w:t>
      </w:r>
      <w:r>
        <w:rPr>
          <w:rFonts w:eastAsia="Times New Roman" w:cs="Times New Roman"/>
          <w:szCs w:val="24"/>
        </w:rPr>
        <w:t>, δύο</w:t>
      </w:r>
      <w:r w:rsidRPr="00521730">
        <w:rPr>
          <w:rFonts w:eastAsia="Times New Roman" w:cs="Times New Roman"/>
          <w:szCs w:val="24"/>
        </w:rPr>
        <w:t xml:space="preserve"> διαφορετικές στρατηγικές</w:t>
      </w:r>
      <w:r>
        <w:rPr>
          <w:rFonts w:eastAsia="Times New Roman" w:cs="Times New Roman"/>
          <w:szCs w:val="24"/>
        </w:rPr>
        <w:t>, δύο μεγάλες</w:t>
      </w:r>
      <w:r w:rsidRPr="00521730">
        <w:rPr>
          <w:rFonts w:eastAsia="Times New Roman" w:cs="Times New Roman"/>
          <w:szCs w:val="24"/>
        </w:rPr>
        <w:t xml:space="preserve"> πολιτικές διαφορές</w:t>
      </w:r>
      <w:r>
        <w:rPr>
          <w:rFonts w:eastAsia="Times New Roman" w:cs="Times New Roman"/>
          <w:szCs w:val="24"/>
        </w:rPr>
        <w:t xml:space="preserve"> στο πώς</w:t>
      </w:r>
      <w:r w:rsidRPr="00521730">
        <w:rPr>
          <w:rFonts w:eastAsia="Times New Roman" w:cs="Times New Roman"/>
          <w:szCs w:val="24"/>
        </w:rPr>
        <w:t xml:space="preserve"> δημιουργείται δημόσιο</w:t>
      </w:r>
      <w:r>
        <w:rPr>
          <w:rFonts w:eastAsia="Times New Roman" w:cs="Times New Roman"/>
          <w:szCs w:val="24"/>
        </w:rPr>
        <w:t>ς π</w:t>
      </w:r>
      <w:r w:rsidRPr="00521730">
        <w:rPr>
          <w:rFonts w:eastAsia="Times New Roman" w:cs="Times New Roman"/>
          <w:szCs w:val="24"/>
        </w:rPr>
        <w:t>λούτος και π</w:t>
      </w:r>
      <w:r>
        <w:rPr>
          <w:rFonts w:eastAsia="Times New Roman" w:cs="Times New Roman"/>
          <w:szCs w:val="24"/>
        </w:rPr>
        <w:t>ώ</w:t>
      </w:r>
      <w:r w:rsidRPr="00521730">
        <w:rPr>
          <w:rFonts w:eastAsia="Times New Roman" w:cs="Times New Roman"/>
          <w:szCs w:val="24"/>
        </w:rPr>
        <w:t>ς αυτός αξιοποιείται</w:t>
      </w:r>
      <w:r>
        <w:rPr>
          <w:rFonts w:eastAsia="Times New Roman" w:cs="Times New Roman"/>
          <w:szCs w:val="24"/>
        </w:rPr>
        <w:t xml:space="preserve">. </w:t>
      </w:r>
    </w:p>
    <w:p w14:paraId="65B254D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Άκουσα τον κ.</w:t>
      </w:r>
      <w:r w:rsidRPr="00521730">
        <w:rPr>
          <w:rFonts w:eastAsia="Times New Roman" w:cs="Times New Roman"/>
          <w:szCs w:val="24"/>
        </w:rPr>
        <w:t xml:space="preserve"> </w:t>
      </w:r>
      <w:r>
        <w:rPr>
          <w:rFonts w:eastAsia="Times New Roman" w:cs="Times New Roman"/>
          <w:szCs w:val="24"/>
        </w:rPr>
        <w:t>Τζανακόπουλο</w:t>
      </w:r>
      <w:r w:rsidRPr="00521730">
        <w:rPr>
          <w:rFonts w:eastAsia="Times New Roman" w:cs="Times New Roman"/>
          <w:szCs w:val="24"/>
        </w:rPr>
        <w:t xml:space="preserve"> νωρίτερα ότι τα βρήκαμε με τη Νέα Δημοκρατία για </w:t>
      </w:r>
      <w:r>
        <w:rPr>
          <w:rFonts w:eastAsia="Times New Roman" w:cs="Times New Roman"/>
          <w:szCs w:val="24"/>
        </w:rPr>
        <w:t>τον Πρόεδρο.</w:t>
      </w:r>
      <w:r w:rsidRPr="00521730">
        <w:rPr>
          <w:rFonts w:eastAsia="Times New Roman" w:cs="Times New Roman"/>
          <w:szCs w:val="24"/>
        </w:rPr>
        <w:t xml:space="preserve"> </w:t>
      </w:r>
      <w:r>
        <w:rPr>
          <w:rFonts w:eastAsia="Times New Roman" w:cs="Times New Roman"/>
          <w:szCs w:val="24"/>
        </w:rPr>
        <w:t>Άκουσα τ</w:t>
      </w:r>
      <w:r>
        <w:rPr>
          <w:rFonts w:eastAsia="Times New Roman" w:cs="Times New Roman"/>
          <w:szCs w:val="24"/>
        </w:rPr>
        <w:t xml:space="preserve">ον υπαινιγμό </w:t>
      </w:r>
      <w:r w:rsidRPr="00521730">
        <w:rPr>
          <w:rFonts w:eastAsia="Times New Roman" w:cs="Times New Roman"/>
          <w:szCs w:val="24"/>
        </w:rPr>
        <w:t xml:space="preserve">του κυρίου Υπουργού ότι </w:t>
      </w:r>
      <w:r>
        <w:rPr>
          <w:rFonts w:eastAsia="Times New Roman" w:cs="Times New Roman"/>
          <w:szCs w:val="24"/>
        </w:rPr>
        <w:t>συρόμαστε</w:t>
      </w:r>
      <w:r w:rsidRPr="00521730">
        <w:rPr>
          <w:rFonts w:eastAsia="Times New Roman" w:cs="Times New Roman"/>
          <w:szCs w:val="24"/>
        </w:rPr>
        <w:t xml:space="preserve"> πίσω από τη Νέα Δημοκρατία</w:t>
      </w:r>
      <w:r>
        <w:rPr>
          <w:rFonts w:eastAsia="Times New Roman" w:cs="Times New Roman"/>
          <w:szCs w:val="24"/>
        </w:rPr>
        <w:t>. Ακούω τα «παπαγαλάκια»! Εδώ, όμως, στην πράξη θα μετρηθούμε.</w:t>
      </w:r>
      <w:r w:rsidRPr="00521730">
        <w:rPr>
          <w:rFonts w:eastAsia="Times New Roman" w:cs="Times New Roman"/>
          <w:szCs w:val="24"/>
        </w:rPr>
        <w:t xml:space="preserve"> </w:t>
      </w:r>
    </w:p>
    <w:p w14:paraId="65B254D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Είπε ο</w:t>
      </w:r>
      <w:r w:rsidRPr="00521730">
        <w:rPr>
          <w:rFonts w:eastAsia="Times New Roman" w:cs="Times New Roman"/>
          <w:szCs w:val="24"/>
        </w:rPr>
        <w:t xml:space="preserve"> κ</w:t>
      </w:r>
      <w:r>
        <w:rPr>
          <w:rFonts w:eastAsia="Times New Roman" w:cs="Times New Roman"/>
          <w:szCs w:val="24"/>
        </w:rPr>
        <w:t>.</w:t>
      </w:r>
      <w:r w:rsidRPr="00521730">
        <w:rPr>
          <w:rFonts w:eastAsia="Times New Roman" w:cs="Times New Roman"/>
          <w:szCs w:val="24"/>
        </w:rPr>
        <w:t xml:space="preserve"> Αθανασίου</w:t>
      </w:r>
      <w:r>
        <w:rPr>
          <w:rFonts w:eastAsia="Times New Roman" w:cs="Times New Roman"/>
          <w:szCs w:val="24"/>
        </w:rPr>
        <w:t>, λ</w:t>
      </w:r>
      <w:r w:rsidRPr="00521730">
        <w:rPr>
          <w:rFonts w:eastAsia="Times New Roman" w:cs="Times New Roman"/>
          <w:szCs w:val="24"/>
        </w:rPr>
        <w:t>οιπόν</w:t>
      </w:r>
      <w:r>
        <w:rPr>
          <w:rFonts w:eastAsia="Times New Roman" w:cs="Times New Roman"/>
          <w:szCs w:val="24"/>
        </w:rPr>
        <w:t xml:space="preserve"> –</w:t>
      </w:r>
      <w:r w:rsidRPr="00521730">
        <w:rPr>
          <w:rFonts w:eastAsia="Times New Roman" w:cs="Times New Roman"/>
          <w:szCs w:val="24"/>
        </w:rPr>
        <w:t>προς τιμήν</w:t>
      </w:r>
      <w:r>
        <w:rPr>
          <w:rFonts w:eastAsia="Times New Roman" w:cs="Times New Roman"/>
          <w:szCs w:val="24"/>
        </w:rPr>
        <w:t xml:space="preserve"> του- για την</w:t>
      </w:r>
      <w:r w:rsidRPr="00521730">
        <w:rPr>
          <w:rFonts w:eastAsia="Times New Roman" w:cs="Times New Roman"/>
          <w:szCs w:val="24"/>
        </w:rPr>
        <w:t xml:space="preserve"> επανα</w:t>
      </w:r>
      <w:r>
        <w:rPr>
          <w:rFonts w:eastAsia="Times New Roman" w:cs="Times New Roman"/>
          <w:szCs w:val="24"/>
        </w:rPr>
        <w:t>διαπραγμάτευση</w:t>
      </w:r>
      <w:r w:rsidRPr="00521730">
        <w:rPr>
          <w:rFonts w:eastAsia="Times New Roman" w:cs="Times New Roman"/>
          <w:szCs w:val="24"/>
        </w:rPr>
        <w:t xml:space="preserve"> του </w:t>
      </w:r>
      <w:r>
        <w:rPr>
          <w:rFonts w:eastAsia="Times New Roman" w:cs="Times New Roman"/>
          <w:szCs w:val="24"/>
        </w:rPr>
        <w:t>’</w:t>
      </w:r>
      <w:r w:rsidRPr="00521730">
        <w:rPr>
          <w:rFonts w:eastAsia="Times New Roman" w:cs="Times New Roman"/>
          <w:szCs w:val="24"/>
        </w:rPr>
        <w:t>95</w:t>
      </w:r>
      <w:r>
        <w:rPr>
          <w:rFonts w:eastAsia="Times New Roman" w:cs="Times New Roman"/>
          <w:szCs w:val="24"/>
        </w:rPr>
        <w:t>. Τι</w:t>
      </w:r>
      <w:r w:rsidRPr="00521730">
        <w:rPr>
          <w:rFonts w:eastAsia="Times New Roman" w:cs="Times New Roman"/>
          <w:szCs w:val="24"/>
        </w:rPr>
        <w:t xml:space="preserve"> ήταν </w:t>
      </w:r>
      <w:r>
        <w:rPr>
          <w:rFonts w:eastAsia="Times New Roman" w:cs="Times New Roman"/>
          <w:szCs w:val="24"/>
        </w:rPr>
        <w:t xml:space="preserve">το ’95, κυρίες και κύριοι συνάδελφοι; Ήταν η </w:t>
      </w:r>
      <w:r w:rsidRPr="00521730">
        <w:rPr>
          <w:rFonts w:eastAsia="Times New Roman" w:cs="Times New Roman"/>
          <w:szCs w:val="24"/>
        </w:rPr>
        <w:t>προσπάθεια μιας κυβέρνησης του πατριωτικού ΠΑΣΟΚ του Ανδρέα Παπανδρέου και του Κώστα Λαλιώτη να ανακτήσουμε τη δημόσια περιουσία</w:t>
      </w:r>
      <w:r>
        <w:rPr>
          <w:rFonts w:eastAsia="Times New Roman" w:cs="Times New Roman"/>
          <w:szCs w:val="24"/>
        </w:rPr>
        <w:t>,</w:t>
      </w:r>
      <w:r w:rsidRPr="00521730">
        <w:rPr>
          <w:rFonts w:eastAsia="Times New Roman" w:cs="Times New Roman"/>
          <w:szCs w:val="24"/>
        </w:rPr>
        <w:t xml:space="preserve"> που είχε </w:t>
      </w:r>
      <w:r>
        <w:rPr>
          <w:rFonts w:eastAsia="Times New Roman" w:cs="Times New Roman"/>
          <w:szCs w:val="24"/>
        </w:rPr>
        <w:t>εκ</w:t>
      </w:r>
      <w:r w:rsidRPr="00521730">
        <w:rPr>
          <w:rFonts w:eastAsia="Times New Roman" w:cs="Times New Roman"/>
          <w:szCs w:val="24"/>
        </w:rPr>
        <w:t>χωρήσει με μία αποικιακή σύμβαση ο αείμνηστος Κωνσταντίνος Μητσοτάκης</w:t>
      </w:r>
      <w:r>
        <w:rPr>
          <w:rFonts w:eastAsia="Times New Roman" w:cs="Times New Roman"/>
          <w:szCs w:val="24"/>
        </w:rPr>
        <w:t>.</w:t>
      </w:r>
    </w:p>
    <w:p w14:paraId="65B254D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Θυμίζω</w:t>
      </w:r>
      <w:r w:rsidRPr="00521730">
        <w:rPr>
          <w:rFonts w:eastAsia="Times New Roman" w:cs="Times New Roman"/>
          <w:szCs w:val="24"/>
        </w:rPr>
        <w:t xml:space="preserve"> ότι ήταν η εποχή του βαλκανικού </w:t>
      </w:r>
      <w:r>
        <w:rPr>
          <w:rFonts w:eastAsia="Times New Roman" w:cs="Times New Roman"/>
          <w:szCs w:val="24"/>
        </w:rPr>
        <w:t>θατσερισμού. Ε</w:t>
      </w:r>
      <w:r w:rsidRPr="00521730">
        <w:rPr>
          <w:rFonts w:eastAsia="Times New Roman" w:cs="Times New Roman"/>
          <w:szCs w:val="24"/>
        </w:rPr>
        <w:t xml:space="preserve">ίχε </w:t>
      </w:r>
      <w:r>
        <w:rPr>
          <w:rFonts w:eastAsia="Times New Roman" w:cs="Times New Roman"/>
          <w:szCs w:val="24"/>
        </w:rPr>
        <w:t>εκχωρηθεί</w:t>
      </w:r>
      <w:r w:rsidRPr="00521730">
        <w:rPr>
          <w:rFonts w:eastAsia="Times New Roman" w:cs="Times New Roman"/>
          <w:szCs w:val="24"/>
        </w:rPr>
        <w:t xml:space="preserve"> η κινητή τηλεφωνία</w:t>
      </w:r>
      <w:r>
        <w:rPr>
          <w:rFonts w:eastAsia="Times New Roman" w:cs="Times New Roman"/>
          <w:szCs w:val="24"/>
        </w:rPr>
        <w:t>. Ε</w:t>
      </w:r>
      <w:r w:rsidRPr="00521730">
        <w:rPr>
          <w:rFonts w:eastAsia="Times New Roman" w:cs="Times New Roman"/>
          <w:szCs w:val="24"/>
        </w:rPr>
        <w:t xml:space="preserve">ίχε απαγορευτεί </w:t>
      </w:r>
      <w:r>
        <w:rPr>
          <w:rFonts w:eastAsia="Times New Roman" w:cs="Times New Roman"/>
          <w:szCs w:val="24"/>
        </w:rPr>
        <w:t>στον ΟΤΕ να συμμετάσχει στην κινητή τηλεφωνία. Δεν θέλω να πω άλλα. Είναι γνωστά. Και υπήρξε</w:t>
      </w:r>
      <w:r w:rsidRPr="00521730">
        <w:rPr>
          <w:rFonts w:eastAsia="Times New Roman" w:cs="Times New Roman"/>
          <w:szCs w:val="24"/>
        </w:rPr>
        <w:t xml:space="preserve"> μία μεγάλη επιτυχία</w:t>
      </w:r>
      <w:r>
        <w:rPr>
          <w:rFonts w:eastAsia="Times New Roman" w:cs="Times New Roman"/>
          <w:szCs w:val="24"/>
        </w:rPr>
        <w:t>. Ε</w:t>
      </w:r>
      <w:r w:rsidRPr="00521730">
        <w:rPr>
          <w:rFonts w:eastAsia="Times New Roman" w:cs="Times New Roman"/>
          <w:szCs w:val="24"/>
        </w:rPr>
        <w:t>γώ δεν ήξερα ότι ο κ</w:t>
      </w:r>
      <w:r>
        <w:rPr>
          <w:rFonts w:eastAsia="Times New Roman" w:cs="Times New Roman"/>
          <w:szCs w:val="24"/>
        </w:rPr>
        <w:t>.</w:t>
      </w:r>
      <w:r w:rsidRPr="00521730">
        <w:rPr>
          <w:rFonts w:eastAsia="Times New Roman" w:cs="Times New Roman"/>
          <w:szCs w:val="24"/>
        </w:rPr>
        <w:t xml:space="preserve"> Λοβέρδος είχε </w:t>
      </w:r>
      <w:r w:rsidRPr="00521730">
        <w:rPr>
          <w:rFonts w:eastAsia="Times New Roman" w:cs="Times New Roman"/>
          <w:szCs w:val="24"/>
        </w:rPr>
        <w:t>συμμετάσχει σε αυτή τη διαπραγμάτευση</w:t>
      </w:r>
      <w:r>
        <w:rPr>
          <w:rFonts w:eastAsia="Times New Roman" w:cs="Times New Roman"/>
          <w:szCs w:val="24"/>
        </w:rPr>
        <w:t>,</w:t>
      </w:r>
      <w:r w:rsidRPr="00521730">
        <w:rPr>
          <w:rFonts w:eastAsia="Times New Roman" w:cs="Times New Roman"/>
          <w:szCs w:val="24"/>
        </w:rPr>
        <w:t xml:space="preserve"> αλλά την έχω αποτυπωμένη στο χαρτί</w:t>
      </w:r>
      <w:r>
        <w:rPr>
          <w:rFonts w:eastAsia="Times New Roman" w:cs="Times New Roman"/>
          <w:szCs w:val="24"/>
        </w:rPr>
        <w:t xml:space="preserve">. </w:t>
      </w:r>
    </w:p>
    <w:p w14:paraId="65B254D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Τι λέει, δηλαδή, ότι πέτυχε</w:t>
      </w:r>
      <w:r w:rsidRPr="00521730">
        <w:rPr>
          <w:rFonts w:eastAsia="Times New Roman" w:cs="Times New Roman"/>
          <w:szCs w:val="24"/>
        </w:rPr>
        <w:t xml:space="preserve"> αυτή η </w:t>
      </w:r>
      <w:r>
        <w:rPr>
          <w:rFonts w:eastAsia="Times New Roman" w:cs="Times New Roman"/>
          <w:szCs w:val="24"/>
        </w:rPr>
        <w:t>διαπραγμάτευση της δημιουργίας ε</w:t>
      </w:r>
      <w:r w:rsidRPr="00521730">
        <w:rPr>
          <w:rFonts w:eastAsia="Times New Roman" w:cs="Times New Roman"/>
          <w:szCs w:val="24"/>
        </w:rPr>
        <w:t>θνικού πλούτου και περιουσίας</w:t>
      </w:r>
      <w:r>
        <w:rPr>
          <w:rFonts w:eastAsia="Times New Roman" w:cs="Times New Roman"/>
          <w:szCs w:val="24"/>
        </w:rPr>
        <w:t>; Π</w:t>
      </w:r>
      <w:r w:rsidRPr="00521730">
        <w:rPr>
          <w:rFonts w:eastAsia="Times New Roman" w:cs="Times New Roman"/>
          <w:szCs w:val="24"/>
        </w:rPr>
        <w:t>έτυχε να αλλάξει το</w:t>
      </w:r>
      <w:r>
        <w:rPr>
          <w:rFonts w:eastAsia="Times New Roman" w:cs="Times New Roman"/>
          <w:szCs w:val="24"/>
        </w:rPr>
        <w:t>ν</w:t>
      </w:r>
      <w:r w:rsidRPr="00521730">
        <w:rPr>
          <w:rFonts w:eastAsia="Times New Roman" w:cs="Times New Roman"/>
          <w:szCs w:val="24"/>
        </w:rPr>
        <w:t xml:space="preserve"> συμβατικό χρόνο από τα</w:t>
      </w:r>
      <w:r>
        <w:rPr>
          <w:rFonts w:eastAsia="Times New Roman" w:cs="Times New Roman"/>
          <w:szCs w:val="24"/>
        </w:rPr>
        <w:t xml:space="preserve"> πενήντα χρόνια</w:t>
      </w:r>
      <w:r w:rsidRPr="00521730">
        <w:rPr>
          <w:rFonts w:eastAsia="Times New Roman" w:cs="Times New Roman"/>
          <w:szCs w:val="24"/>
        </w:rPr>
        <w:t xml:space="preserve"> στα </w:t>
      </w:r>
      <w:r>
        <w:rPr>
          <w:rFonts w:eastAsia="Times New Roman" w:cs="Times New Roman"/>
          <w:szCs w:val="24"/>
        </w:rPr>
        <w:t>τριάντα</w:t>
      </w:r>
      <w:r w:rsidRPr="00521730">
        <w:rPr>
          <w:rFonts w:eastAsia="Times New Roman" w:cs="Times New Roman"/>
          <w:szCs w:val="24"/>
        </w:rPr>
        <w:t xml:space="preserve"> χρόνια</w:t>
      </w:r>
      <w:r>
        <w:rPr>
          <w:rFonts w:eastAsia="Times New Roman" w:cs="Times New Roman"/>
          <w:szCs w:val="24"/>
        </w:rPr>
        <w:t>. Α</w:t>
      </w:r>
      <w:r w:rsidRPr="00521730">
        <w:rPr>
          <w:rFonts w:eastAsia="Times New Roman" w:cs="Times New Roman"/>
          <w:szCs w:val="24"/>
        </w:rPr>
        <w:t>υ</w:t>
      </w:r>
      <w:r w:rsidRPr="00521730">
        <w:rPr>
          <w:rFonts w:eastAsia="Times New Roman" w:cs="Times New Roman"/>
          <w:szCs w:val="24"/>
        </w:rPr>
        <w:t>τό προφανώς είναι χρήμα</w:t>
      </w:r>
      <w:r>
        <w:rPr>
          <w:rFonts w:eastAsia="Times New Roman" w:cs="Times New Roman"/>
          <w:szCs w:val="24"/>
        </w:rPr>
        <w:t>. Και πέτυχε να αλλάξει</w:t>
      </w:r>
      <w:r w:rsidRPr="00521730">
        <w:rPr>
          <w:rFonts w:eastAsia="Times New Roman" w:cs="Times New Roman"/>
          <w:szCs w:val="24"/>
        </w:rPr>
        <w:t xml:space="preserve"> τη συμμετοχή του δημοσίου</w:t>
      </w:r>
      <w:r>
        <w:rPr>
          <w:rFonts w:eastAsia="Times New Roman" w:cs="Times New Roman"/>
          <w:szCs w:val="24"/>
        </w:rPr>
        <w:t>,</w:t>
      </w:r>
      <w:r w:rsidRPr="00521730">
        <w:rPr>
          <w:rFonts w:eastAsia="Times New Roman" w:cs="Times New Roman"/>
          <w:szCs w:val="24"/>
        </w:rPr>
        <w:t xml:space="preserve"> που έγινε πλέον πλειοψηφική</w:t>
      </w:r>
      <w:r>
        <w:rPr>
          <w:rFonts w:eastAsia="Times New Roman" w:cs="Times New Roman"/>
          <w:szCs w:val="24"/>
        </w:rPr>
        <w:t>. Δ</w:t>
      </w:r>
      <w:r w:rsidRPr="00521730">
        <w:rPr>
          <w:rFonts w:eastAsia="Times New Roman" w:cs="Times New Roman"/>
          <w:szCs w:val="24"/>
        </w:rPr>
        <w:t>εν είναι μικρό το ποσοστό της συμμετοχής που άλλαξε</w:t>
      </w:r>
      <w:r>
        <w:rPr>
          <w:rFonts w:eastAsia="Times New Roman" w:cs="Times New Roman"/>
          <w:szCs w:val="24"/>
        </w:rPr>
        <w:t>.</w:t>
      </w:r>
      <w:r w:rsidRPr="00521730">
        <w:rPr>
          <w:rFonts w:eastAsia="Times New Roman" w:cs="Times New Roman"/>
          <w:szCs w:val="24"/>
        </w:rPr>
        <w:t xml:space="preserve"> </w:t>
      </w:r>
      <w:r>
        <w:rPr>
          <w:rFonts w:eastAsia="Times New Roman" w:cs="Times New Roman"/>
          <w:szCs w:val="24"/>
        </w:rPr>
        <w:t>Δ</w:t>
      </w:r>
      <w:r w:rsidRPr="00521730">
        <w:rPr>
          <w:rFonts w:eastAsia="Times New Roman" w:cs="Times New Roman"/>
          <w:szCs w:val="24"/>
        </w:rPr>
        <w:t xml:space="preserve">εν έχει σημασία </w:t>
      </w:r>
      <w:r>
        <w:rPr>
          <w:rFonts w:eastAsia="Times New Roman" w:cs="Times New Roman"/>
          <w:szCs w:val="24"/>
        </w:rPr>
        <w:t xml:space="preserve">αυτό. </w:t>
      </w:r>
      <w:r w:rsidRPr="00521730">
        <w:rPr>
          <w:rFonts w:eastAsia="Times New Roman" w:cs="Times New Roman"/>
          <w:szCs w:val="24"/>
        </w:rPr>
        <w:t>Σημασία έχει ότι έγινε πλειοψηφική</w:t>
      </w:r>
      <w:r>
        <w:rPr>
          <w:rFonts w:eastAsia="Times New Roman" w:cs="Times New Roman"/>
          <w:szCs w:val="24"/>
        </w:rPr>
        <w:t>. Κ</w:t>
      </w:r>
      <w:r w:rsidRPr="00521730">
        <w:rPr>
          <w:rFonts w:eastAsia="Times New Roman" w:cs="Times New Roman"/>
          <w:szCs w:val="24"/>
        </w:rPr>
        <w:t>αι τι κατάφερε ακόμα</w:t>
      </w:r>
      <w:r>
        <w:rPr>
          <w:rFonts w:eastAsia="Times New Roman" w:cs="Times New Roman"/>
          <w:szCs w:val="24"/>
        </w:rPr>
        <w:t>; Ν</w:t>
      </w:r>
      <w:r w:rsidRPr="00521730">
        <w:rPr>
          <w:rFonts w:eastAsia="Times New Roman" w:cs="Times New Roman"/>
          <w:szCs w:val="24"/>
        </w:rPr>
        <w:t>α αλλάξει τη συμ</w:t>
      </w:r>
      <w:r w:rsidRPr="00521730">
        <w:rPr>
          <w:rFonts w:eastAsia="Times New Roman" w:cs="Times New Roman"/>
          <w:szCs w:val="24"/>
        </w:rPr>
        <w:t xml:space="preserve">μετοχή στο διοικητικό συμβούλιο με </w:t>
      </w:r>
      <w:r>
        <w:rPr>
          <w:rFonts w:eastAsia="Times New Roman" w:cs="Times New Roman"/>
          <w:szCs w:val="24"/>
        </w:rPr>
        <w:t xml:space="preserve">καθοριστικό ρόλο του ελληνικού </w:t>
      </w:r>
      <w:r>
        <w:rPr>
          <w:rFonts w:eastAsia="Times New Roman" w:cs="Times New Roman"/>
          <w:szCs w:val="24"/>
        </w:rPr>
        <w:t>δ</w:t>
      </w:r>
      <w:r w:rsidRPr="00521730">
        <w:rPr>
          <w:rFonts w:eastAsia="Times New Roman" w:cs="Times New Roman"/>
          <w:szCs w:val="24"/>
        </w:rPr>
        <w:t>ημοσίου</w:t>
      </w:r>
      <w:r>
        <w:rPr>
          <w:rFonts w:eastAsia="Times New Roman" w:cs="Times New Roman"/>
          <w:szCs w:val="24"/>
        </w:rPr>
        <w:t>.</w:t>
      </w:r>
      <w:r w:rsidRPr="00521730">
        <w:rPr>
          <w:rFonts w:eastAsia="Times New Roman" w:cs="Times New Roman"/>
          <w:szCs w:val="24"/>
        </w:rPr>
        <w:t xml:space="preserve"> </w:t>
      </w:r>
    </w:p>
    <w:p w14:paraId="65B254D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w:t>
      </w:r>
      <w:r w:rsidRPr="00521730">
        <w:rPr>
          <w:rFonts w:eastAsia="Times New Roman" w:cs="Times New Roman"/>
          <w:szCs w:val="24"/>
        </w:rPr>
        <w:t>υρίες και κύριοι συνάδελφοι</w:t>
      </w:r>
      <w:r>
        <w:rPr>
          <w:rFonts w:eastAsia="Times New Roman" w:cs="Times New Roman"/>
          <w:szCs w:val="24"/>
        </w:rPr>
        <w:t xml:space="preserve">, αυτό σημαίνει ότι </w:t>
      </w:r>
      <w:r w:rsidRPr="00521730">
        <w:rPr>
          <w:rFonts w:eastAsia="Times New Roman" w:cs="Times New Roman"/>
          <w:szCs w:val="24"/>
        </w:rPr>
        <w:t>από τη μειοψηφία</w:t>
      </w:r>
      <w:r>
        <w:rPr>
          <w:rFonts w:eastAsia="Times New Roman" w:cs="Times New Roman"/>
          <w:szCs w:val="24"/>
        </w:rPr>
        <w:t>, από το</w:t>
      </w:r>
      <w:r w:rsidRPr="00521730">
        <w:rPr>
          <w:rFonts w:eastAsia="Times New Roman" w:cs="Times New Roman"/>
          <w:szCs w:val="24"/>
        </w:rPr>
        <w:t xml:space="preserve"> 6</w:t>
      </w:r>
      <w:r>
        <w:rPr>
          <w:rFonts w:eastAsia="Times New Roman" w:cs="Times New Roman"/>
          <w:szCs w:val="24"/>
        </w:rPr>
        <w:t>-</w:t>
      </w:r>
      <w:r w:rsidRPr="00521730">
        <w:rPr>
          <w:rFonts w:eastAsia="Times New Roman" w:cs="Times New Roman"/>
          <w:szCs w:val="24"/>
        </w:rPr>
        <w:t xml:space="preserve">3 </w:t>
      </w:r>
      <w:r>
        <w:rPr>
          <w:rFonts w:eastAsia="Times New Roman" w:cs="Times New Roman"/>
          <w:szCs w:val="24"/>
        </w:rPr>
        <w:t>π</w:t>
      </w:r>
      <w:r w:rsidRPr="00521730">
        <w:rPr>
          <w:rFonts w:eastAsia="Times New Roman" w:cs="Times New Roman"/>
          <w:szCs w:val="24"/>
        </w:rPr>
        <w:t>ήγαμε</w:t>
      </w:r>
      <w:r w:rsidRPr="00D62380">
        <w:rPr>
          <w:rFonts w:eastAsia="Times New Roman" w:cs="Times New Roman"/>
          <w:szCs w:val="24"/>
        </w:rPr>
        <w:t xml:space="preserve"> </w:t>
      </w:r>
      <w:r w:rsidRPr="00521730">
        <w:rPr>
          <w:rFonts w:eastAsia="Times New Roman" w:cs="Times New Roman"/>
          <w:szCs w:val="24"/>
        </w:rPr>
        <w:t>στο 4</w:t>
      </w:r>
      <w:r>
        <w:rPr>
          <w:rFonts w:eastAsia="Times New Roman" w:cs="Times New Roman"/>
          <w:szCs w:val="24"/>
        </w:rPr>
        <w:t>-</w:t>
      </w:r>
      <w:r w:rsidRPr="00521730">
        <w:rPr>
          <w:rFonts w:eastAsia="Times New Roman" w:cs="Times New Roman"/>
          <w:szCs w:val="24"/>
        </w:rPr>
        <w:t xml:space="preserve">4 και </w:t>
      </w:r>
      <w:r>
        <w:rPr>
          <w:rFonts w:eastAsia="Times New Roman" w:cs="Times New Roman"/>
          <w:szCs w:val="24"/>
        </w:rPr>
        <w:t xml:space="preserve">υπάρχει και </w:t>
      </w:r>
      <w:r w:rsidRPr="00521730">
        <w:rPr>
          <w:rFonts w:eastAsia="Times New Roman" w:cs="Times New Roman"/>
          <w:szCs w:val="24"/>
        </w:rPr>
        <w:t>ένα</w:t>
      </w:r>
      <w:r>
        <w:rPr>
          <w:rFonts w:eastAsia="Times New Roman" w:cs="Times New Roman"/>
          <w:szCs w:val="24"/>
        </w:rPr>
        <w:t>ς</w:t>
      </w:r>
      <w:r w:rsidRPr="00521730">
        <w:rPr>
          <w:rFonts w:eastAsia="Times New Roman" w:cs="Times New Roman"/>
          <w:szCs w:val="24"/>
        </w:rPr>
        <w:t xml:space="preserve"> κοινής αποδοχής</w:t>
      </w:r>
      <w:r>
        <w:rPr>
          <w:rFonts w:eastAsia="Times New Roman" w:cs="Times New Roman"/>
          <w:szCs w:val="24"/>
        </w:rPr>
        <w:t>. Αυτή είναι η</w:t>
      </w:r>
      <w:r w:rsidRPr="00521730">
        <w:rPr>
          <w:rFonts w:eastAsia="Times New Roman" w:cs="Times New Roman"/>
          <w:szCs w:val="24"/>
        </w:rPr>
        <w:t xml:space="preserve"> σύνθεση που σήμερα υπάρχει </w:t>
      </w:r>
      <w:r>
        <w:rPr>
          <w:rFonts w:eastAsia="Times New Roman" w:cs="Times New Roman"/>
          <w:szCs w:val="24"/>
        </w:rPr>
        <w:t>σ</w:t>
      </w:r>
      <w:r w:rsidRPr="00521730">
        <w:rPr>
          <w:rFonts w:eastAsia="Times New Roman" w:cs="Times New Roman"/>
          <w:szCs w:val="24"/>
        </w:rPr>
        <w:t xml:space="preserve">το </w:t>
      </w:r>
      <w:r w:rsidRPr="00521730">
        <w:rPr>
          <w:rFonts w:eastAsia="Times New Roman" w:cs="Times New Roman"/>
          <w:szCs w:val="24"/>
        </w:rPr>
        <w:lastRenderedPageBreak/>
        <w:t>Διοικητικό Συμβούλιο του Διεθνούς Αερολιμένα Αθηνών</w:t>
      </w:r>
      <w:r>
        <w:rPr>
          <w:rFonts w:eastAsia="Times New Roman" w:cs="Times New Roman"/>
          <w:szCs w:val="24"/>
        </w:rPr>
        <w:t>. Την έχει ορίσει η Κ</w:t>
      </w:r>
      <w:r w:rsidRPr="00521730">
        <w:rPr>
          <w:rFonts w:eastAsia="Times New Roman" w:cs="Times New Roman"/>
          <w:szCs w:val="24"/>
        </w:rPr>
        <w:t>υβέρνηση του ΣΥΡΙΖΑ</w:t>
      </w:r>
      <w:r>
        <w:rPr>
          <w:rFonts w:eastAsia="Times New Roman" w:cs="Times New Roman"/>
          <w:szCs w:val="24"/>
        </w:rPr>
        <w:t>. Ε</w:t>
      </w:r>
      <w:r w:rsidRPr="00521730">
        <w:rPr>
          <w:rFonts w:eastAsia="Times New Roman" w:cs="Times New Roman"/>
          <w:szCs w:val="24"/>
        </w:rPr>
        <w:t>ίναι ο κ</w:t>
      </w:r>
      <w:r>
        <w:rPr>
          <w:rFonts w:eastAsia="Times New Roman" w:cs="Times New Roman"/>
          <w:szCs w:val="24"/>
        </w:rPr>
        <w:t>. Δημήτριος Δημητρίου ω</w:t>
      </w:r>
      <w:r w:rsidRPr="00521730">
        <w:rPr>
          <w:rFonts w:eastAsia="Times New Roman" w:cs="Times New Roman"/>
          <w:szCs w:val="24"/>
        </w:rPr>
        <w:t>ς Πρόεδρος</w:t>
      </w:r>
      <w:r>
        <w:rPr>
          <w:rFonts w:eastAsia="Times New Roman" w:cs="Times New Roman"/>
          <w:szCs w:val="24"/>
        </w:rPr>
        <w:t>. Είναι οι  εκπρόσωποι της Κ</w:t>
      </w:r>
      <w:r w:rsidRPr="00521730">
        <w:rPr>
          <w:rFonts w:eastAsia="Times New Roman" w:cs="Times New Roman"/>
          <w:szCs w:val="24"/>
        </w:rPr>
        <w:t>υβέρνησης</w:t>
      </w:r>
      <w:r>
        <w:rPr>
          <w:rFonts w:eastAsia="Times New Roman" w:cs="Times New Roman"/>
          <w:szCs w:val="24"/>
        </w:rPr>
        <w:t xml:space="preserve"> κ</w:t>
      </w:r>
      <w:r>
        <w:rPr>
          <w:rFonts w:eastAsia="Times New Roman" w:cs="Times New Roman"/>
          <w:szCs w:val="24"/>
        </w:rPr>
        <w:t>ύριοι</w:t>
      </w:r>
      <w:r w:rsidRPr="00521730">
        <w:rPr>
          <w:rFonts w:eastAsia="Times New Roman" w:cs="Times New Roman"/>
          <w:szCs w:val="24"/>
        </w:rPr>
        <w:t xml:space="preserve"> </w:t>
      </w:r>
      <w:r>
        <w:rPr>
          <w:rFonts w:eastAsia="Times New Roman" w:cs="Times New Roman"/>
          <w:szCs w:val="24"/>
        </w:rPr>
        <w:t>Χαράλαμπος Π</w:t>
      </w:r>
      <w:r w:rsidRPr="00521730">
        <w:rPr>
          <w:rFonts w:eastAsia="Times New Roman" w:cs="Times New Roman"/>
          <w:szCs w:val="24"/>
        </w:rPr>
        <w:t>αμπούκης</w:t>
      </w:r>
      <w:r>
        <w:rPr>
          <w:rFonts w:eastAsia="Times New Roman" w:cs="Times New Roman"/>
          <w:szCs w:val="24"/>
        </w:rPr>
        <w:t>,</w:t>
      </w:r>
      <w:r w:rsidRPr="00521730">
        <w:rPr>
          <w:rFonts w:eastAsia="Times New Roman" w:cs="Times New Roman"/>
          <w:szCs w:val="24"/>
        </w:rPr>
        <w:t xml:space="preserve"> Σπυρίδων Παπακωνσταντίνου</w:t>
      </w:r>
      <w:r>
        <w:rPr>
          <w:rFonts w:eastAsia="Times New Roman" w:cs="Times New Roman"/>
          <w:szCs w:val="24"/>
        </w:rPr>
        <w:t>,</w:t>
      </w:r>
      <w:r w:rsidRPr="00521730">
        <w:rPr>
          <w:rFonts w:eastAsia="Times New Roman" w:cs="Times New Roman"/>
          <w:szCs w:val="24"/>
        </w:rPr>
        <w:t xml:space="preserve"> Παναγιώτης Παυλόπουλος</w:t>
      </w:r>
      <w:r>
        <w:rPr>
          <w:rFonts w:eastAsia="Times New Roman" w:cs="Times New Roman"/>
          <w:szCs w:val="24"/>
        </w:rPr>
        <w:t>, Νικ</w:t>
      </w:r>
      <w:r>
        <w:rPr>
          <w:rFonts w:eastAsia="Times New Roman" w:cs="Times New Roman"/>
          <w:szCs w:val="24"/>
        </w:rPr>
        <w:t>όλαος Π</w:t>
      </w:r>
      <w:r w:rsidRPr="00521730">
        <w:rPr>
          <w:rFonts w:eastAsia="Times New Roman" w:cs="Times New Roman"/>
          <w:szCs w:val="24"/>
        </w:rPr>
        <w:t>ρωτονοτάριος</w:t>
      </w:r>
      <w:r>
        <w:rPr>
          <w:rFonts w:eastAsia="Times New Roman" w:cs="Times New Roman"/>
          <w:szCs w:val="24"/>
        </w:rPr>
        <w:t>. Κ</w:t>
      </w:r>
      <w:r w:rsidRPr="00521730">
        <w:rPr>
          <w:rFonts w:eastAsia="Times New Roman" w:cs="Times New Roman"/>
          <w:szCs w:val="24"/>
        </w:rPr>
        <w:t xml:space="preserve">αι </w:t>
      </w:r>
      <w:r>
        <w:rPr>
          <w:rFonts w:eastAsia="Times New Roman" w:cs="Times New Roman"/>
          <w:szCs w:val="24"/>
        </w:rPr>
        <w:t xml:space="preserve">είναι και </w:t>
      </w:r>
      <w:r w:rsidRPr="00521730">
        <w:rPr>
          <w:rFonts w:eastAsia="Times New Roman" w:cs="Times New Roman"/>
          <w:szCs w:val="24"/>
        </w:rPr>
        <w:t>άλλοι αξιότιμοι κύριοι</w:t>
      </w:r>
      <w:r>
        <w:rPr>
          <w:rFonts w:eastAsia="Times New Roman" w:cs="Times New Roman"/>
          <w:szCs w:val="24"/>
        </w:rPr>
        <w:t>, αλλά δεν είναι καλά τα γ</w:t>
      </w:r>
      <w:r w:rsidRPr="00521730">
        <w:rPr>
          <w:rFonts w:eastAsia="Times New Roman" w:cs="Times New Roman"/>
          <w:szCs w:val="24"/>
        </w:rPr>
        <w:t xml:space="preserve">ερμανικά μου </w:t>
      </w:r>
      <w:r>
        <w:rPr>
          <w:rFonts w:eastAsia="Times New Roman" w:cs="Times New Roman"/>
          <w:szCs w:val="24"/>
        </w:rPr>
        <w:t xml:space="preserve">και </w:t>
      </w:r>
      <w:r w:rsidRPr="00521730">
        <w:rPr>
          <w:rFonts w:eastAsia="Times New Roman" w:cs="Times New Roman"/>
          <w:szCs w:val="24"/>
        </w:rPr>
        <w:t>θα σας μπερδέψω</w:t>
      </w:r>
      <w:r>
        <w:rPr>
          <w:rFonts w:eastAsia="Times New Roman" w:cs="Times New Roman"/>
          <w:szCs w:val="24"/>
        </w:rPr>
        <w:t>. Ε</w:t>
      </w:r>
      <w:r w:rsidRPr="00521730">
        <w:rPr>
          <w:rFonts w:eastAsia="Times New Roman" w:cs="Times New Roman"/>
          <w:szCs w:val="24"/>
        </w:rPr>
        <w:t xml:space="preserve">ίναι </w:t>
      </w:r>
      <w:r>
        <w:rPr>
          <w:rFonts w:eastAsia="Times New Roman" w:cs="Times New Roman"/>
          <w:szCs w:val="24"/>
        </w:rPr>
        <w:t xml:space="preserve">οι </w:t>
      </w:r>
      <w:r w:rsidRPr="00521730">
        <w:rPr>
          <w:rFonts w:eastAsia="Times New Roman" w:cs="Times New Roman"/>
          <w:szCs w:val="24"/>
        </w:rPr>
        <w:t>εκπρόσωποι των επενδυτών</w:t>
      </w:r>
      <w:r>
        <w:rPr>
          <w:rFonts w:eastAsia="Times New Roman" w:cs="Times New Roman"/>
          <w:szCs w:val="24"/>
        </w:rPr>
        <w:t>.</w:t>
      </w:r>
      <w:r w:rsidRPr="00521730">
        <w:rPr>
          <w:rFonts w:eastAsia="Times New Roman" w:cs="Times New Roman"/>
          <w:szCs w:val="24"/>
        </w:rPr>
        <w:t xml:space="preserve"> </w:t>
      </w:r>
    </w:p>
    <w:p w14:paraId="65B254D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Και η Κ</w:t>
      </w:r>
      <w:r w:rsidRPr="00521730">
        <w:rPr>
          <w:rFonts w:eastAsia="Times New Roman" w:cs="Times New Roman"/>
          <w:szCs w:val="24"/>
        </w:rPr>
        <w:t>υβέρνηση του ΣΥΡΙΖΑ</w:t>
      </w:r>
      <w:r>
        <w:rPr>
          <w:rFonts w:eastAsia="Times New Roman" w:cs="Times New Roman"/>
          <w:szCs w:val="24"/>
        </w:rPr>
        <w:t>,</w:t>
      </w:r>
      <w:r w:rsidRPr="00521730">
        <w:rPr>
          <w:rFonts w:eastAsia="Times New Roman" w:cs="Times New Roman"/>
          <w:szCs w:val="24"/>
        </w:rPr>
        <w:t xml:space="preserve"> </w:t>
      </w:r>
      <w:r>
        <w:rPr>
          <w:rFonts w:eastAsia="Times New Roman" w:cs="Times New Roman"/>
          <w:szCs w:val="24"/>
        </w:rPr>
        <w:t>που μας κατηγορούσε σαν «γερμανοτσολιάδες» και «πουλητάρια»</w:t>
      </w:r>
      <w:r>
        <w:rPr>
          <w:rFonts w:eastAsia="Times New Roman" w:cs="Times New Roman"/>
          <w:szCs w:val="24"/>
        </w:rPr>
        <w:t>,</w:t>
      </w:r>
      <w:r>
        <w:rPr>
          <w:rFonts w:eastAsia="Times New Roman" w:cs="Times New Roman"/>
          <w:szCs w:val="24"/>
        </w:rPr>
        <w:t xml:space="preserve"> </w:t>
      </w:r>
      <w:r w:rsidRPr="00521730">
        <w:rPr>
          <w:rFonts w:eastAsia="Times New Roman" w:cs="Times New Roman"/>
          <w:szCs w:val="24"/>
        </w:rPr>
        <w:t>είχε στα χέρια</w:t>
      </w:r>
      <w:r w:rsidRPr="00521730">
        <w:rPr>
          <w:rFonts w:eastAsia="Times New Roman" w:cs="Times New Roman"/>
          <w:szCs w:val="24"/>
        </w:rPr>
        <w:t xml:space="preserve"> της μία σύμβαση που της έδινε τη δυνατότητα μιας ουσιαστικής</w:t>
      </w:r>
      <w:r>
        <w:rPr>
          <w:rFonts w:eastAsia="Times New Roman" w:cs="Times New Roman"/>
          <w:szCs w:val="24"/>
        </w:rPr>
        <w:t>,</w:t>
      </w:r>
      <w:r w:rsidRPr="00521730">
        <w:rPr>
          <w:rFonts w:eastAsia="Times New Roman" w:cs="Times New Roman"/>
          <w:szCs w:val="24"/>
        </w:rPr>
        <w:t xml:space="preserve"> κερδοφόρας</w:t>
      </w:r>
      <w:r>
        <w:rPr>
          <w:rFonts w:eastAsia="Times New Roman" w:cs="Times New Roman"/>
          <w:szCs w:val="24"/>
        </w:rPr>
        <w:t xml:space="preserve">, </w:t>
      </w:r>
      <w:r w:rsidRPr="00521730">
        <w:rPr>
          <w:rFonts w:eastAsia="Times New Roman" w:cs="Times New Roman"/>
          <w:szCs w:val="24"/>
        </w:rPr>
        <w:t>επαναδιαπραγμάτευσης</w:t>
      </w:r>
      <w:r>
        <w:rPr>
          <w:rFonts w:eastAsia="Times New Roman" w:cs="Times New Roman"/>
          <w:szCs w:val="24"/>
        </w:rPr>
        <w:t>,</w:t>
      </w:r>
      <w:r w:rsidRPr="00521730">
        <w:rPr>
          <w:rFonts w:eastAsia="Times New Roman" w:cs="Times New Roman"/>
          <w:szCs w:val="24"/>
        </w:rPr>
        <w:t xml:space="preserve"> αξιοποιώντας τα συγκριτικά πλεονεκτήματα της σύμβασης</w:t>
      </w:r>
      <w:r>
        <w:rPr>
          <w:rFonts w:eastAsia="Times New Roman" w:cs="Times New Roman"/>
          <w:szCs w:val="24"/>
        </w:rPr>
        <w:t>.</w:t>
      </w:r>
      <w:r w:rsidRPr="00521730">
        <w:rPr>
          <w:rFonts w:eastAsia="Times New Roman" w:cs="Times New Roman"/>
          <w:szCs w:val="24"/>
        </w:rPr>
        <w:t xml:space="preserve"> </w:t>
      </w:r>
      <w:r>
        <w:rPr>
          <w:rFonts w:eastAsia="Times New Roman" w:cs="Times New Roman"/>
          <w:szCs w:val="24"/>
        </w:rPr>
        <w:t>Η σύμβαση</w:t>
      </w:r>
      <w:r w:rsidRPr="00521730">
        <w:rPr>
          <w:rFonts w:eastAsia="Times New Roman" w:cs="Times New Roman"/>
          <w:szCs w:val="24"/>
        </w:rPr>
        <w:t xml:space="preserve"> έλεγε ότι δυνάμεθα</w:t>
      </w:r>
      <w:r>
        <w:rPr>
          <w:rFonts w:eastAsia="Times New Roman" w:cs="Times New Roman"/>
          <w:szCs w:val="24"/>
        </w:rPr>
        <w:t>,</w:t>
      </w:r>
      <w:r w:rsidRPr="00521730">
        <w:rPr>
          <w:rFonts w:eastAsia="Times New Roman" w:cs="Times New Roman"/>
          <w:szCs w:val="24"/>
        </w:rPr>
        <w:t xml:space="preserve"> </w:t>
      </w:r>
      <w:r>
        <w:rPr>
          <w:rFonts w:eastAsia="Times New Roman" w:cs="Times New Roman"/>
          <w:szCs w:val="24"/>
        </w:rPr>
        <w:t xml:space="preserve">εάν </w:t>
      </w:r>
      <w:r w:rsidRPr="00521730">
        <w:rPr>
          <w:rFonts w:eastAsia="Times New Roman" w:cs="Times New Roman"/>
          <w:szCs w:val="24"/>
        </w:rPr>
        <w:t>δεν μας αρέσει η προσφορά</w:t>
      </w:r>
      <w:r>
        <w:rPr>
          <w:rFonts w:eastAsia="Times New Roman" w:cs="Times New Roman"/>
          <w:szCs w:val="24"/>
        </w:rPr>
        <w:t>,</w:t>
      </w:r>
      <w:r w:rsidRPr="00521730">
        <w:rPr>
          <w:rFonts w:eastAsia="Times New Roman" w:cs="Times New Roman"/>
          <w:szCs w:val="24"/>
        </w:rPr>
        <w:t xml:space="preserve"> να την απορρίψουμε και να πάμε σε διεθνή δι</w:t>
      </w:r>
      <w:r w:rsidRPr="00521730">
        <w:rPr>
          <w:rFonts w:eastAsia="Times New Roman" w:cs="Times New Roman"/>
          <w:szCs w:val="24"/>
        </w:rPr>
        <w:t>αγωνισμό</w:t>
      </w:r>
      <w:r>
        <w:rPr>
          <w:rFonts w:eastAsia="Times New Roman" w:cs="Times New Roman"/>
          <w:szCs w:val="24"/>
        </w:rPr>
        <w:t>. Δ</w:t>
      </w:r>
      <w:r w:rsidRPr="00521730">
        <w:rPr>
          <w:rFonts w:eastAsia="Times New Roman" w:cs="Times New Roman"/>
          <w:szCs w:val="24"/>
        </w:rPr>
        <w:t>εν το έκανε</w:t>
      </w:r>
      <w:r>
        <w:rPr>
          <w:rFonts w:eastAsia="Times New Roman" w:cs="Times New Roman"/>
          <w:szCs w:val="24"/>
        </w:rPr>
        <w:t xml:space="preserve">. Και εδώ είναι το μικρό σκάνδαλο. </w:t>
      </w:r>
    </w:p>
    <w:p w14:paraId="65B254D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w:t>
      </w:r>
      <w:r w:rsidRPr="00521730">
        <w:rPr>
          <w:rFonts w:eastAsia="Times New Roman" w:cs="Times New Roman"/>
          <w:szCs w:val="24"/>
        </w:rPr>
        <w:t>ο μικρό σκάνδαλο</w:t>
      </w:r>
      <w:r>
        <w:rPr>
          <w:rFonts w:eastAsia="Times New Roman" w:cs="Times New Roman"/>
          <w:szCs w:val="24"/>
        </w:rPr>
        <w:t>,</w:t>
      </w:r>
      <w:r w:rsidRPr="00521730">
        <w:rPr>
          <w:rFonts w:eastAsia="Times New Roman" w:cs="Times New Roman"/>
          <w:szCs w:val="24"/>
        </w:rPr>
        <w:t xml:space="preserve"> κυρίες και κύριοι συνάδελφοι</w:t>
      </w:r>
      <w:r>
        <w:rPr>
          <w:rFonts w:eastAsia="Times New Roman" w:cs="Times New Roman"/>
          <w:szCs w:val="24"/>
        </w:rPr>
        <w:t>,</w:t>
      </w:r>
      <w:r w:rsidRPr="00521730">
        <w:rPr>
          <w:rFonts w:eastAsia="Times New Roman" w:cs="Times New Roman"/>
          <w:szCs w:val="24"/>
        </w:rPr>
        <w:t xml:space="preserve"> αποτιμάται σε </w:t>
      </w:r>
      <w:r>
        <w:rPr>
          <w:rFonts w:eastAsia="Times New Roman" w:cs="Times New Roman"/>
          <w:szCs w:val="24"/>
        </w:rPr>
        <w:t>683 εκατομμύρια. Καταλαβαίνετε για τι τάξη μεγέθους μιλάμε, πόσο είναι αυτό; Ε</w:t>
      </w:r>
      <w:r w:rsidRPr="00521730">
        <w:rPr>
          <w:rFonts w:eastAsia="Times New Roman" w:cs="Times New Roman"/>
          <w:szCs w:val="24"/>
        </w:rPr>
        <w:t>ίναι όλο το ΕΚΑΣ</w:t>
      </w:r>
      <w:r>
        <w:rPr>
          <w:rFonts w:eastAsia="Times New Roman" w:cs="Times New Roman"/>
          <w:szCs w:val="24"/>
        </w:rPr>
        <w:t xml:space="preserve"> και παραπάνω, αφού το ΕΚΑΣ είναι 450 εκατομμύρια. Εδώ για</w:t>
      </w:r>
      <w:r w:rsidRPr="00521730">
        <w:rPr>
          <w:rFonts w:eastAsia="Times New Roman" w:cs="Times New Roman"/>
          <w:szCs w:val="24"/>
        </w:rPr>
        <w:t xml:space="preserve"> 20 εκατομμύρια </w:t>
      </w:r>
      <w:r w:rsidRPr="00521730">
        <w:rPr>
          <w:rFonts w:eastAsia="Times New Roman" w:cs="Times New Roman"/>
          <w:szCs w:val="24"/>
        </w:rPr>
        <w:lastRenderedPageBreak/>
        <w:t>βασανίσα</w:t>
      </w:r>
      <w:r>
        <w:rPr>
          <w:rFonts w:eastAsia="Times New Roman" w:cs="Times New Roman"/>
          <w:szCs w:val="24"/>
        </w:rPr>
        <w:t>με</w:t>
      </w:r>
      <w:r w:rsidRPr="00521730">
        <w:rPr>
          <w:rFonts w:eastAsia="Times New Roman" w:cs="Times New Roman"/>
          <w:szCs w:val="24"/>
        </w:rPr>
        <w:t xml:space="preserve"> τον κλάδο των οινοπαραγωγών με το</w:t>
      </w:r>
      <w:r>
        <w:rPr>
          <w:rFonts w:eastAsia="Times New Roman" w:cs="Times New Roman"/>
          <w:szCs w:val="24"/>
        </w:rPr>
        <w:t>ν</w:t>
      </w:r>
      <w:r w:rsidRPr="00521730">
        <w:rPr>
          <w:rFonts w:eastAsia="Times New Roman" w:cs="Times New Roman"/>
          <w:szCs w:val="24"/>
        </w:rPr>
        <w:t xml:space="preserve"> φόρο στο κ</w:t>
      </w:r>
      <w:r>
        <w:rPr>
          <w:rFonts w:eastAsia="Times New Roman" w:cs="Times New Roman"/>
          <w:szCs w:val="24"/>
        </w:rPr>
        <w:t>ρασί! Έ</w:t>
      </w:r>
      <w:r w:rsidRPr="00521730">
        <w:rPr>
          <w:rFonts w:eastAsia="Times New Roman" w:cs="Times New Roman"/>
          <w:szCs w:val="24"/>
        </w:rPr>
        <w:t>χετε καταλάβει την τάξη μεγέθους</w:t>
      </w:r>
      <w:r>
        <w:rPr>
          <w:rFonts w:eastAsia="Times New Roman" w:cs="Times New Roman"/>
          <w:szCs w:val="24"/>
        </w:rPr>
        <w:t>;</w:t>
      </w:r>
    </w:p>
    <w:p w14:paraId="65B254E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Γιατί χάθηκαν</w:t>
      </w:r>
      <w:r w:rsidRPr="00521730">
        <w:rPr>
          <w:rFonts w:eastAsia="Times New Roman" w:cs="Times New Roman"/>
          <w:szCs w:val="24"/>
        </w:rPr>
        <w:t xml:space="preserve"> αυτά τα χρήματα</w:t>
      </w:r>
      <w:r>
        <w:rPr>
          <w:rFonts w:eastAsia="Times New Roman" w:cs="Times New Roman"/>
          <w:szCs w:val="24"/>
        </w:rPr>
        <w:t>; Γιατί έτρεξαν οι πρόθυμοι του Υπουργικού Σ</w:t>
      </w:r>
      <w:r w:rsidRPr="00521730">
        <w:rPr>
          <w:rFonts w:eastAsia="Times New Roman" w:cs="Times New Roman"/>
          <w:szCs w:val="24"/>
        </w:rPr>
        <w:t>υμβουλίου πο</w:t>
      </w:r>
      <w:r w:rsidRPr="00521730">
        <w:rPr>
          <w:rFonts w:eastAsia="Times New Roman" w:cs="Times New Roman"/>
          <w:szCs w:val="24"/>
        </w:rPr>
        <w:t xml:space="preserve">υ συμμετέχουν στη </w:t>
      </w:r>
      <w:r>
        <w:rPr>
          <w:rFonts w:eastAsia="Times New Roman" w:cs="Times New Roman"/>
          <w:szCs w:val="24"/>
        </w:rPr>
        <w:t>σχετική</w:t>
      </w:r>
      <w:r w:rsidRPr="00521730">
        <w:rPr>
          <w:rFonts w:eastAsia="Times New Roman" w:cs="Times New Roman"/>
          <w:szCs w:val="24"/>
        </w:rPr>
        <w:t xml:space="preserve"> επιτροπή</w:t>
      </w:r>
      <w:r>
        <w:rPr>
          <w:rFonts w:eastAsia="Times New Roman" w:cs="Times New Roman"/>
          <w:szCs w:val="24"/>
        </w:rPr>
        <w:t>,</w:t>
      </w:r>
      <w:r w:rsidRPr="00521730">
        <w:rPr>
          <w:rFonts w:eastAsia="Times New Roman" w:cs="Times New Roman"/>
          <w:szCs w:val="24"/>
        </w:rPr>
        <w:t xml:space="preserve"> δηλαδή </w:t>
      </w:r>
      <w:r>
        <w:rPr>
          <w:rFonts w:eastAsia="Times New Roman" w:cs="Times New Roman"/>
          <w:szCs w:val="24"/>
        </w:rPr>
        <w:t xml:space="preserve">ο κ. </w:t>
      </w:r>
      <w:r w:rsidRPr="00521730">
        <w:rPr>
          <w:rFonts w:eastAsia="Times New Roman" w:cs="Times New Roman"/>
          <w:szCs w:val="24"/>
        </w:rPr>
        <w:t xml:space="preserve">Παπαδημητρίου </w:t>
      </w:r>
      <w:r>
        <w:rPr>
          <w:rFonts w:eastAsia="Times New Roman" w:cs="Times New Roman"/>
          <w:szCs w:val="24"/>
        </w:rPr>
        <w:t>-που μ</w:t>
      </w:r>
      <w:r w:rsidRPr="00521730">
        <w:rPr>
          <w:rFonts w:eastAsia="Times New Roman" w:cs="Times New Roman"/>
          <w:szCs w:val="24"/>
        </w:rPr>
        <w:t>ας χαιρέτησε</w:t>
      </w:r>
      <w:r>
        <w:rPr>
          <w:rFonts w:eastAsia="Times New Roman" w:cs="Times New Roman"/>
          <w:szCs w:val="24"/>
        </w:rPr>
        <w:t>-</w:t>
      </w:r>
      <w:r w:rsidRPr="00521730">
        <w:rPr>
          <w:rFonts w:eastAsia="Times New Roman" w:cs="Times New Roman"/>
          <w:szCs w:val="24"/>
        </w:rPr>
        <w:t xml:space="preserve"> η κ</w:t>
      </w:r>
      <w:r>
        <w:rPr>
          <w:rFonts w:eastAsia="Times New Roman" w:cs="Times New Roman"/>
          <w:szCs w:val="24"/>
        </w:rPr>
        <w:t>.</w:t>
      </w:r>
      <w:r w:rsidRPr="00521730">
        <w:rPr>
          <w:rFonts w:eastAsia="Times New Roman" w:cs="Times New Roman"/>
          <w:szCs w:val="24"/>
        </w:rPr>
        <w:t xml:space="preserve"> </w:t>
      </w:r>
      <w:r>
        <w:rPr>
          <w:rFonts w:eastAsia="Times New Roman" w:cs="Times New Roman"/>
          <w:szCs w:val="24"/>
        </w:rPr>
        <w:t xml:space="preserve">Αχτσιόγλου, </w:t>
      </w:r>
      <w:r w:rsidRPr="00521730">
        <w:rPr>
          <w:rFonts w:eastAsia="Times New Roman" w:cs="Times New Roman"/>
          <w:szCs w:val="24"/>
        </w:rPr>
        <w:t>ο κ</w:t>
      </w:r>
      <w:r>
        <w:rPr>
          <w:rFonts w:eastAsia="Times New Roman" w:cs="Times New Roman"/>
          <w:szCs w:val="24"/>
        </w:rPr>
        <w:t xml:space="preserve">. </w:t>
      </w:r>
      <w:r w:rsidRPr="00521730">
        <w:rPr>
          <w:rFonts w:eastAsia="Times New Roman" w:cs="Times New Roman"/>
          <w:szCs w:val="24"/>
        </w:rPr>
        <w:t>Σταθάκης και ο κ</w:t>
      </w:r>
      <w:r>
        <w:rPr>
          <w:rFonts w:eastAsia="Times New Roman" w:cs="Times New Roman"/>
          <w:szCs w:val="24"/>
        </w:rPr>
        <w:t>.</w:t>
      </w:r>
      <w:r w:rsidRPr="00521730">
        <w:rPr>
          <w:rFonts w:eastAsia="Times New Roman" w:cs="Times New Roman"/>
          <w:szCs w:val="24"/>
        </w:rPr>
        <w:t xml:space="preserve"> Σπίρτζης </w:t>
      </w:r>
      <w:r>
        <w:rPr>
          <w:rFonts w:eastAsia="Times New Roman" w:cs="Times New Roman"/>
          <w:szCs w:val="24"/>
        </w:rPr>
        <w:t>-</w:t>
      </w:r>
      <w:r w:rsidRPr="00521730">
        <w:rPr>
          <w:rFonts w:eastAsia="Times New Roman" w:cs="Times New Roman"/>
          <w:szCs w:val="24"/>
        </w:rPr>
        <w:t>που υπογράφει κλαίγοντας</w:t>
      </w:r>
      <w:r>
        <w:rPr>
          <w:rFonts w:eastAsia="Times New Roman" w:cs="Times New Roman"/>
          <w:szCs w:val="24"/>
        </w:rPr>
        <w:t>-</w:t>
      </w:r>
      <w:r>
        <w:rPr>
          <w:rFonts w:eastAsia="Times New Roman" w:cs="Times New Roman"/>
          <w:szCs w:val="24"/>
        </w:rPr>
        <w:t>,</w:t>
      </w:r>
      <w:r>
        <w:rPr>
          <w:rFonts w:eastAsia="Times New Roman" w:cs="Times New Roman"/>
          <w:szCs w:val="24"/>
        </w:rPr>
        <w:t xml:space="preserve"> να αποδεχθούν μια εισήγηση του ΤΑΙΠΕΔ</w:t>
      </w:r>
      <w:r>
        <w:rPr>
          <w:rFonts w:eastAsia="Times New Roman" w:cs="Times New Roman"/>
          <w:szCs w:val="24"/>
        </w:rPr>
        <w:t>,</w:t>
      </w:r>
      <w:r>
        <w:rPr>
          <w:rFonts w:eastAsia="Times New Roman" w:cs="Times New Roman"/>
          <w:szCs w:val="24"/>
        </w:rPr>
        <w:t xml:space="preserve"> για την οποία ζητήσαμε</w:t>
      </w:r>
      <w:r w:rsidRPr="00521730">
        <w:rPr>
          <w:rFonts w:eastAsia="Times New Roman" w:cs="Times New Roman"/>
          <w:szCs w:val="24"/>
        </w:rPr>
        <w:t xml:space="preserve"> </w:t>
      </w:r>
      <w:r>
        <w:rPr>
          <w:rFonts w:eastAsia="Times New Roman" w:cs="Times New Roman"/>
          <w:szCs w:val="24"/>
        </w:rPr>
        <w:t xml:space="preserve">την </w:t>
      </w:r>
      <w:r w:rsidRPr="00521730">
        <w:rPr>
          <w:rFonts w:eastAsia="Times New Roman" w:cs="Times New Roman"/>
          <w:szCs w:val="24"/>
        </w:rPr>
        <w:t>τεκμηρίωση</w:t>
      </w:r>
      <w:r>
        <w:rPr>
          <w:rFonts w:eastAsia="Times New Roman" w:cs="Times New Roman"/>
          <w:szCs w:val="24"/>
        </w:rPr>
        <w:t xml:space="preserve"> και δεν μας δίνετε κ</w:t>
      </w:r>
      <w:r>
        <w:rPr>
          <w:rFonts w:eastAsia="Times New Roman" w:cs="Times New Roman"/>
          <w:szCs w:val="24"/>
        </w:rPr>
        <w:t>α</w:t>
      </w:r>
      <w:r>
        <w:rPr>
          <w:rFonts w:eastAsia="Times New Roman" w:cs="Times New Roman"/>
          <w:szCs w:val="24"/>
        </w:rPr>
        <w:t>μ</w:t>
      </w:r>
      <w:r>
        <w:rPr>
          <w:rFonts w:eastAsia="Times New Roman" w:cs="Times New Roman"/>
          <w:szCs w:val="24"/>
        </w:rPr>
        <w:t>μία τεκμηρίωση;</w:t>
      </w:r>
    </w:p>
    <w:p w14:paraId="65B254E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Είναι τυχαίο, κυρίες και κύριοι συνάδελφοι, ότι</w:t>
      </w:r>
      <w:r w:rsidRPr="00521730">
        <w:rPr>
          <w:rFonts w:eastAsia="Times New Roman" w:cs="Times New Roman"/>
          <w:szCs w:val="24"/>
        </w:rPr>
        <w:t xml:space="preserve"> ο Πρόεδρος </w:t>
      </w:r>
      <w:r>
        <w:rPr>
          <w:rFonts w:eastAsia="Times New Roman" w:cs="Times New Roman"/>
          <w:szCs w:val="24"/>
        </w:rPr>
        <w:t xml:space="preserve">της </w:t>
      </w:r>
      <w:r>
        <w:rPr>
          <w:rFonts w:eastAsia="Times New Roman" w:cs="Times New Roman"/>
          <w:szCs w:val="24"/>
        </w:rPr>
        <w:t>ε</w:t>
      </w:r>
      <w:r w:rsidRPr="00521730">
        <w:rPr>
          <w:rFonts w:eastAsia="Times New Roman" w:cs="Times New Roman"/>
          <w:szCs w:val="24"/>
        </w:rPr>
        <w:t>πιτροπής</w:t>
      </w:r>
      <w:r>
        <w:rPr>
          <w:rFonts w:eastAsia="Times New Roman" w:cs="Times New Roman"/>
          <w:szCs w:val="24"/>
        </w:rPr>
        <w:t xml:space="preserve">, </w:t>
      </w:r>
      <w:r>
        <w:rPr>
          <w:rFonts w:eastAsia="Times New Roman" w:cs="Times New Roman"/>
          <w:szCs w:val="24"/>
        </w:rPr>
        <w:t>ο</w:t>
      </w:r>
      <w:r w:rsidRPr="00521730">
        <w:rPr>
          <w:rFonts w:eastAsia="Times New Roman" w:cs="Times New Roman"/>
          <w:szCs w:val="24"/>
        </w:rPr>
        <w:t xml:space="preserve"> </w:t>
      </w:r>
      <w:r>
        <w:rPr>
          <w:rFonts w:eastAsia="Times New Roman" w:cs="Times New Roman"/>
          <w:szCs w:val="24"/>
        </w:rPr>
        <w:t>κ. Μ</w:t>
      </w:r>
      <w:r w:rsidRPr="00521730">
        <w:rPr>
          <w:rFonts w:eastAsia="Times New Roman" w:cs="Times New Roman"/>
          <w:szCs w:val="24"/>
        </w:rPr>
        <w:t>παλαούρας</w:t>
      </w:r>
      <w:r>
        <w:rPr>
          <w:rFonts w:eastAsia="Times New Roman" w:cs="Times New Roman"/>
          <w:szCs w:val="24"/>
        </w:rPr>
        <w:t xml:space="preserve">, με τη δική σας συμπαράσταση και της Κυβέρνησης, </w:t>
      </w:r>
      <w:r w:rsidRPr="00521730">
        <w:rPr>
          <w:rFonts w:eastAsia="Times New Roman" w:cs="Times New Roman"/>
          <w:szCs w:val="24"/>
        </w:rPr>
        <w:t>αρνήθηκε την πρόταση μας να έρθουν εδώ οι φορείς</w:t>
      </w:r>
      <w:r>
        <w:rPr>
          <w:rFonts w:eastAsia="Times New Roman" w:cs="Times New Roman"/>
          <w:szCs w:val="24"/>
        </w:rPr>
        <w:t>;</w:t>
      </w:r>
      <w:r w:rsidRPr="00521730">
        <w:rPr>
          <w:rFonts w:eastAsia="Times New Roman" w:cs="Times New Roman"/>
          <w:szCs w:val="24"/>
        </w:rPr>
        <w:t xml:space="preserve"> Ποιοι είναι οι φορείς</w:t>
      </w:r>
      <w:r>
        <w:rPr>
          <w:rFonts w:eastAsia="Times New Roman" w:cs="Times New Roman"/>
          <w:szCs w:val="24"/>
        </w:rPr>
        <w:t>;</w:t>
      </w:r>
      <w:r w:rsidRPr="00521730">
        <w:rPr>
          <w:rFonts w:eastAsia="Times New Roman" w:cs="Times New Roman"/>
          <w:szCs w:val="24"/>
        </w:rPr>
        <w:t xml:space="preserve"> </w:t>
      </w:r>
      <w:r>
        <w:rPr>
          <w:rFonts w:eastAsia="Times New Roman" w:cs="Times New Roman"/>
          <w:szCs w:val="24"/>
        </w:rPr>
        <w:t>Το ΤΑΙΠΕΔ</w:t>
      </w:r>
      <w:r w:rsidRPr="00521730">
        <w:rPr>
          <w:rFonts w:eastAsia="Times New Roman" w:cs="Times New Roman"/>
          <w:szCs w:val="24"/>
        </w:rPr>
        <w:t xml:space="preserve"> και η διοίκηση του αεροδρομίου</w:t>
      </w:r>
      <w:r>
        <w:rPr>
          <w:rFonts w:eastAsia="Times New Roman" w:cs="Times New Roman"/>
          <w:szCs w:val="24"/>
        </w:rPr>
        <w:t>. Ν</w:t>
      </w:r>
      <w:r w:rsidRPr="00521730">
        <w:rPr>
          <w:rFonts w:eastAsia="Times New Roman" w:cs="Times New Roman"/>
          <w:szCs w:val="24"/>
        </w:rPr>
        <w:t>α μας πούνε</w:t>
      </w:r>
      <w:r>
        <w:rPr>
          <w:rFonts w:eastAsia="Times New Roman" w:cs="Times New Roman"/>
          <w:szCs w:val="24"/>
        </w:rPr>
        <w:t>, λ</w:t>
      </w:r>
      <w:r w:rsidRPr="00521730">
        <w:rPr>
          <w:rFonts w:eastAsia="Times New Roman" w:cs="Times New Roman"/>
          <w:szCs w:val="24"/>
        </w:rPr>
        <w:t>οιπόν</w:t>
      </w:r>
      <w:r>
        <w:rPr>
          <w:rFonts w:eastAsia="Times New Roman" w:cs="Times New Roman"/>
          <w:szCs w:val="24"/>
        </w:rPr>
        <w:t>,</w:t>
      </w:r>
      <w:r w:rsidRPr="00521730">
        <w:rPr>
          <w:rFonts w:eastAsia="Times New Roman" w:cs="Times New Roman"/>
          <w:szCs w:val="24"/>
        </w:rPr>
        <w:t xml:space="preserve"> ποιες ήταν οι εκτιμήσεις τους για </w:t>
      </w:r>
      <w:r>
        <w:rPr>
          <w:rFonts w:eastAsia="Times New Roman" w:cs="Times New Roman"/>
          <w:szCs w:val="24"/>
        </w:rPr>
        <w:t>τα 480</w:t>
      </w:r>
      <w:r w:rsidRPr="00521730">
        <w:rPr>
          <w:rFonts w:eastAsia="Times New Roman" w:cs="Times New Roman"/>
          <w:szCs w:val="24"/>
        </w:rPr>
        <w:t xml:space="preserve"> εκατομμύρια</w:t>
      </w:r>
      <w:r>
        <w:rPr>
          <w:rFonts w:eastAsia="Times New Roman" w:cs="Times New Roman"/>
          <w:szCs w:val="24"/>
        </w:rPr>
        <w:t>.</w:t>
      </w:r>
      <w:r w:rsidRPr="00521730">
        <w:rPr>
          <w:rFonts w:eastAsia="Times New Roman" w:cs="Times New Roman"/>
          <w:szCs w:val="24"/>
        </w:rPr>
        <w:t xml:space="preserve"> </w:t>
      </w:r>
    </w:p>
    <w:p w14:paraId="65B254E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w:t>
      </w:r>
      <w:r w:rsidRPr="00521730">
        <w:rPr>
          <w:rFonts w:eastAsia="Times New Roman" w:cs="Times New Roman"/>
          <w:szCs w:val="24"/>
        </w:rPr>
        <w:t>αι είναι τυχαίο ότι κάνουμε μία παράλληλη συνεδρίαση</w:t>
      </w:r>
      <w:r>
        <w:rPr>
          <w:rFonts w:eastAsia="Times New Roman" w:cs="Times New Roman"/>
          <w:szCs w:val="24"/>
        </w:rPr>
        <w:t>,</w:t>
      </w:r>
      <w:r w:rsidRPr="00521730">
        <w:rPr>
          <w:rFonts w:eastAsia="Times New Roman" w:cs="Times New Roman"/>
          <w:szCs w:val="24"/>
        </w:rPr>
        <w:t xml:space="preserve"> που την είχατε προγραμματίσει για δύο ώρες</w:t>
      </w:r>
      <w:r>
        <w:rPr>
          <w:rFonts w:eastAsia="Times New Roman" w:cs="Times New Roman"/>
          <w:szCs w:val="24"/>
        </w:rPr>
        <w:t>, τύπου «</w:t>
      </w:r>
      <w:r w:rsidRPr="00521730">
        <w:rPr>
          <w:rFonts w:eastAsia="Times New Roman" w:cs="Times New Roman"/>
          <w:szCs w:val="24"/>
        </w:rPr>
        <w:t>ψεκάστε</w:t>
      </w:r>
      <w:r>
        <w:rPr>
          <w:rFonts w:eastAsia="Times New Roman" w:cs="Times New Roman"/>
          <w:szCs w:val="24"/>
        </w:rPr>
        <w:t>,</w:t>
      </w:r>
      <w:r w:rsidRPr="00521730">
        <w:rPr>
          <w:rFonts w:eastAsia="Times New Roman" w:cs="Times New Roman"/>
          <w:szCs w:val="24"/>
        </w:rPr>
        <w:t xml:space="preserve"> σκουπίστε</w:t>
      </w:r>
      <w:r>
        <w:rPr>
          <w:rFonts w:eastAsia="Times New Roman" w:cs="Times New Roman"/>
          <w:szCs w:val="24"/>
        </w:rPr>
        <w:t xml:space="preserve"> και τελειώσατε»; </w:t>
      </w:r>
    </w:p>
    <w:p w14:paraId="65B254E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Αυτό, λοιπόν, είν</w:t>
      </w:r>
      <w:r w:rsidRPr="00521730">
        <w:rPr>
          <w:rFonts w:eastAsia="Times New Roman" w:cs="Times New Roman"/>
          <w:szCs w:val="24"/>
        </w:rPr>
        <w:t xml:space="preserve">αι </w:t>
      </w:r>
      <w:r>
        <w:rPr>
          <w:rFonts w:eastAsia="Times New Roman" w:cs="Times New Roman"/>
          <w:szCs w:val="24"/>
        </w:rPr>
        <w:t xml:space="preserve">το μικρό σκάνδαλο. Και ήρθε </w:t>
      </w:r>
      <w:r w:rsidRPr="00521730">
        <w:rPr>
          <w:rFonts w:eastAsia="Times New Roman" w:cs="Times New Roman"/>
          <w:szCs w:val="24"/>
        </w:rPr>
        <w:t xml:space="preserve">η Επιτροπή Ανταγωνισμού </w:t>
      </w:r>
      <w:r>
        <w:rPr>
          <w:rFonts w:eastAsia="Times New Roman" w:cs="Times New Roman"/>
          <w:szCs w:val="24"/>
        </w:rPr>
        <w:t>-</w:t>
      </w:r>
      <w:r w:rsidRPr="00521730">
        <w:rPr>
          <w:rFonts w:eastAsia="Times New Roman" w:cs="Times New Roman"/>
          <w:szCs w:val="24"/>
        </w:rPr>
        <w:t xml:space="preserve">στην οποία </w:t>
      </w:r>
      <w:r>
        <w:rPr>
          <w:rFonts w:eastAsia="Times New Roman" w:cs="Times New Roman"/>
          <w:szCs w:val="24"/>
        </w:rPr>
        <w:t>οφείλατε</w:t>
      </w:r>
      <w:r w:rsidRPr="00521730">
        <w:rPr>
          <w:rFonts w:eastAsia="Times New Roman" w:cs="Times New Roman"/>
          <w:szCs w:val="24"/>
        </w:rPr>
        <w:t xml:space="preserve"> να </w:t>
      </w:r>
      <w:r>
        <w:rPr>
          <w:rFonts w:eastAsia="Times New Roman" w:cs="Times New Roman"/>
          <w:szCs w:val="24"/>
        </w:rPr>
        <w:t xml:space="preserve">το </w:t>
      </w:r>
      <w:r w:rsidRPr="00521730">
        <w:rPr>
          <w:rFonts w:eastAsia="Times New Roman" w:cs="Times New Roman"/>
          <w:szCs w:val="24"/>
        </w:rPr>
        <w:t>στείλ</w:t>
      </w:r>
      <w:r>
        <w:rPr>
          <w:rFonts w:eastAsia="Times New Roman" w:cs="Times New Roman"/>
          <w:szCs w:val="24"/>
        </w:rPr>
        <w:t>ε</w:t>
      </w:r>
      <w:r w:rsidRPr="00521730">
        <w:rPr>
          <w:rFonts w:eastAsia="Times New Roman" w:cs="Times New Roman"/>
          <w:szCs w:val="24"/>
        </w:rPr>
        <w:t>τε</w:t>
      </w:r>
      <w:r>
        <w:rPr>
          <w:rFonts w:eastAsia="Times New Roman" w:cs="Times New Roman"/>
          <w:szCs w:val="24"/>
        </w:rPr>
        <w:t>,</w:t>
      </w:r>
      <w:r w:rsidRPr="00521730">
        <w:rPr>
          <w:rFonts w:eastAsia="Times New Roman" w:cs="Times New Roman"/>
          <w:szCs w:val="24"/>
        </w:rPr>
        <w:t xml:space="preserve"> διότι ελέγχει τις κρατικές ενισχύσεις</w:t>
      </w:r>
      <w:r>
        <w:rPr>
          <w:rFonts w:eastAsia="Times New Roman" w:cs="Times New Roman"/>
          <w:szCs w:val="24"/>
        </w:rPr>
        <w:t>-</w:t>
      </w:r>
      <w:r w:rsidRPr="00521730">
        <w:rPr>
          <w:rFonts w:eastAsia="Times New Roman" w:cs="Times New Roman"/>
          <w:szCs w:val="24"/>
        </w:rPr>
        <w:t xml:space="preserve"> και σας λέει</w:t>
      </w:r>
      <w:r>
        <w:rPr>
          <w:rFonts w:eastAsia="Times New Roman" w:cs="Times New Roman"/>
          <w:szCs w:val="24"/>
        </w:rPr>
        <w:t>:</w:t>
      </w:r>
      <w:r w:rsidRPr="00521730">
        <w:rPr>
          <w:rFonts w:eastAsia="Times New Roman" w:cs="Times New Roman"/>
          <w:szCs w:val="24"/>
        </w:rPr>
        <w:t xml:space="preserve"> </w:t>
      </w:r>
      <w:r>
        <w:rPr>
          <w:rFonts w:eastAsia="Times New Roman" w:cs="Times New Roman"/>
          <w:szCs w:val="24"/>
        </w:rPr>
        <w:t>«Ρ</w:t>
      </w:r>
      <w:r w:rsidRPr="00521730">
        <w:rPr>
          <w:rFonts w:eastAsia="Times New Roman" w:cs="Times New Roman"/>
          <w:szCs w:val="24"/>
        </w:rPr>
        <w:t>ε παιδιά</w:t>
      </w:r>
      <w:r>
        <w:rPr>
          <w:rFonts w:eastAsia="Times New Roman" w:cs="Times New Roman"/>
          <w:szCs w:val="24"/>
        </w:rPr>
        <w:t>, όπα!»</w:t>
      </w:r>
      <w:r w:rsidRPr="00521730">
        <w:rPr>
          <w:rFonts w:eastAsia="Times New Roman" w:cs="Times New Roman"/>
          <w:szCs w:val="24"/>
        </w:rPr>
        <w:t xml:space="preserve"> και προσδιόρισε μία τιμή που είναι αγορ</w:t>
      </w:r>
      <w:r>
        <w:rPr>
          <w:rFonts w:eastAsia="Times New Roman" w:cs="Times New Roman"/>
          <w:szCs w:val="24"/>
        </w:rPr>
        <w:t>αία.</w:t>
      </w:r>
      <w:r w:rsidRPr="00521730">
        <w:rPr>
          <w:rFonts w:eastAsia="Times New Roman" w:cs="Times New Roman"/>
          <w:szCs w:val="24"/>
        </w:rPr>
        <w:t xml:space="preserve"> </w:t>
      </w:r>
      <w:r>
        <w:rPr>
          <w:rFonts w:eastAsia="Times New Roman" w:cs="Times New Roman"/>
          <w:szCs w:val="24"/>
        </w:rPr>
        <w:t>Η Επιτροπή Ανταγωνισμού της Ευρω</w:t>
      </w:r>
      <w:r>
        <w:rPr>
          <w:rFonts w:eastAsia="Times New Roman" w:cs="Times New Roman"/>
          <w:szCs w:val="24"/>
        </w:rPr>
        <w:t xml:space="preserve">παϊκής Ένωσης δεν έκρινε το εάν </w:t>
      </w:r>
      <w:r w:rsidRPr="00521730">
        <w:rPr>
          <w:rFonts w:eastAsia="Times New Roman" w:cs="Times New Roman"/>
          <w:szCs w:val="24"/>
        </w:rPr>
        <w:t>μπορούσαμε να πάρουμε περισσότερα</w:t>
      </w:r>
      <w:r>
        <w:rPr>
          <w:rFonts w:eastAsia="Times New Roman" w:cs="Times New Roman"/>
          <w:szCs w:val="24"/>
        </w:rPr>
        <w:t>. Κ</w:t>
      </w:r>
      <w:r w:rsidRPr="00521730">
        <w:rPr>
          <w:rFonts w:eastAsia="Times New Roman" w:cs="Times New Roman"/>
          <w:szCs w:val="24"/>
        </w:rPr>
        <w:t>αι θέλουμε τ</w:t>
      </w:r>
      <w:r>
        <w:rPr>
          <w:rFonts w:eastAsia="Times New Roman" w:cs="Times New Roman"/>
          <w:szCs w:val="24"/>
        </w:rPr>
        <w:t>ις</w:t>
      </w:r>
      <w:r w:rsidRPr="00521730">
        <w:rPr>
          <w:rFonts w:eastAsia="Times New Roman" w:cs="Times New Roman"/>
          <w:szCs w:val="24"/>
        </w:rPr>
        <w:t xml:space="preserve"> επιστολές</w:t>
      </w:r>
      <w:r>
        <w:rPr>
          <w:rFonts w:eastAsia="Times New Roman" w:cs="Times New Roman"/>
          <w:szCs w:val="24"/>
        </w:rPr>
        <w:t>. Θ</w:t>
      </w:r>
      <w:r w:rsidRPr="00521730">
        <w:rPr>
          <w:rFonts w:eastAsia="Times New Roman" w:cs="Times New Roman"/>
          <w:szCs w:val="24"/>
        </w:rPr>
        <w:t>έλουμε την αλληλογραφία</w:t>
      </w:r>
      <w:r>
        <w:rPr>
          <w:rFonts w:eastAsia="Times New Roman" w:cs="Times New Roman"/>
          <w:szCs w:val="24"/>
        </w:rPr>
        <w:t>.</w:t>
      </w:r>
    </w:p>
    <w:p w14:paraId="65B254E4" w14:textId="77777777" w:rsidR="000F4E4F" w:rsidRDefault="00A56466">
      <w:pPr>
        <w:spacing w:line="600" w:lineRule="auto"/>
        <w:ind w:firstLine="720"/>
        <w:jc w:val="both"/>
        <w:rPr>
          <w:rFonts w:eastAsia="Times New Roman" w:cs="Times New Roman"/>
          <w:szCs w:val="24"/>
        </w:rPr>
      </w:pPr>
      <w:r w:rsidRPr="00521730">
        <w:rPr>
          <w:rFonts w:eastAsia="Times New Roman" w:cs="Times New Roman"/>
          <w:szCs w:val="24"/>
        </w:rPr>
        <w:t>Ν</w:t>
      </w:r>
      <w:r>
        <w:rPr>
          <w:rFonts w:eastAsia="Times New Roman" w:cs="Times New Roman"/>
          <w:szCs w:val="24"/>
        </w:rPr>
        <w:t xml:space="preserve">α σας πω κάτι. Επειδή έχει παραγίνει το κακό. Υπάρχουν αναπάντητες </w:t>
      </w:r>
      <w:r w:rsidRPr="00521730">
        <w:rPr>
          <w:rFonts w:eastAsia="Times New Roman" w:cs="Times New Roman"/>
          <w:szCs w:val="24"/>
        </w:rPr>
        <w:t xml:space="preserve">κοινοβουλευτικές ερωτήσεις </w:t>
      </w:r>
      <w:r>
        <w:rPr>
          <w:rFonts w:eastAsia="Times New Roman" w:cs="Times New Roman"/>
          <w:szCs w:val="24"/>
        </w:rPr>
        <w:t>μας που αφορούν το δημόσιο συμφέρον, όπως</w:t>
      </w:r>
      <w:r>
        <w:rPr>
          <w:rFonts w:eastAsia="Times New Roman" w:cs="Times New Roman"/>
          <w:szCs w:val="24"/>
        </w:rPr>
        <w:t xml:space="preserve"> παραδείγματος χάριν</w:t>
      </w:r>
      <w:r>
        <w:rPr>
          <w:rFonts w:eastAsia="Times New Roman" w:cs="Times New Roman"/>
          <w:szCs w:val="24"/>
        </w:rPr>
        <w:t>,</w:t>
      </w:r>
      <w:r>
        <w:rPr>
          <w:rFonts w:eastAsia="Times New Roman" w:cs="Times New Roman"/>
          <w:szCs w:val="24"/>
        </w:rPr>
        <w:t xml:space="preserve"> η</w:t>
      </w:r>
      <w:r w:rsidRPr="00521730">
        <w:rPr>
          <w:rFonts w:eastAsia="Times New Roman" w:cs="Times New Roman"/>
          <w:szCs w:val="24"/>
        </w:rPr>
        <w:t xml:space="preserve"> μεταφορά </w:t>
      </w:r>
      <w:r>
        <w:rPr>
          <w:rFonts w:eastAsia="Times New Roman" w:cs="Times New Roman"/>
          <w:szCs w:val="24"/>
        </w:rPr>
        <w:t xml:space="preserve">δέκα χιλιάδων εκατόν δεκαεννέα </w:t>
      </w:r>
      <w:r w:rsidRPr="00521730">
        <w:rPr>
          <w:rFonts w:eastAsia="Times New Roman" w:cs="Times New Roman"/>
          <w:szCs w:val="24"/>
        </w:rPr>
        <w:t>ακινήτων</w:t>
      </w:r>
      <w:r>
        <w:rPr>
          <w:rFonts w:eastAsia="Times New Roman" w:cs="Times New Roman"/>
          <w:szCs w:val="24"/>
        </w:rPr>
        <w:t>,</w:t>
      </w:r>
      <w:r w:rsidRPr="00521730">
        <w:rPr>
          <w:rFonts w:eastAsia="Times New Roman" w:cs="Times New Roman"/>
          <w:szCs w:val="24"/>
        </w:rPr>
        <w:t xml:space="preserve"> εδώ και </w:t>
      </w:r>
      <w:r>
        <w:rPr>
          <w:rFonts w:eastAsia="Times New Roman" w:cs="Times New Roman"/>
          <w:szCs w:val="24"/>
        </w:rPr>
        <w:t>έξι</w:t>
      </w:r>
      <w:r w:rsidRPr="00521730">
        <w:rPr>
          <w:rFonts w:eastAsia="Times New Roman" w:cs="Times New Roman"/>
          <w:szCs w:val="24"/>
        </w:rPr>
        <w:t xml:space="preserve"> μήνες</w:t>
      </w:r>
      <w:r>
        <w:rPr>
          <w:rFonts w:eastAsia="Times New Roman" w:cs="Times New Roman"/>
          <w:szCs w:val="24"/>
        </w:rPr>
        <w:t>. Τ</w:t>
      </w:r>
      <w:r w:rsidRPr="00521730">
        <w:rPr>
          <w:rFonts w:eastAsia="Times New Roman" w:cs="Times New Roman"/>
          <w:szCs w:val="24"/>
        </w:rPr>
        <w:t>ι πρέπει να κάνουμε</w:t>
      </w:r>
      <w:r>
        <w:rPr>
          <w:rFonts w:eastAsia="Times New Roman" w:cs="Times New Roman"/>
          <w:szCs w:val="24"/>
        </w:rPr>
        <w:t>; Ν</w:t>
      </w:r>
      <w:r w:rsidRPr="00521730">
        <w:rPr>
          <w:rFonts w:eastAsia="Times New Roman" w:cs="Times New Roman"/>
          <w:szCs w:val="24"/>
        </w:rPr>
        <w:t xml:space="preserve">α πάμε στον εισαγγελέα να </w:t>
      </w:r>
      <w:r>
        <w:rPr>
          <w:rFonts w:eastAsia="Times New Roman" w:cs="Times New Roman"/>
          <w:szCs w:val="24"/>
        </w:rPr>
        <w:t>ζητήσουμε</w:t>
      </w:r>
      <w:r w:rsidRPr="00521730">
        <w:rPr>
          <w:rFonts w:eastAsia="Times New Roman" w:cs="Times New Roman"/>
          <w:szCs w:val="24"/>
        </w:rPr>
        <w:t xml:space="preserve"> κατάθεση εγγράφων</w:t>
      </w:r>
      <w:r>
        <w:rPr>
          <w:rFonts w:eastAsia="Times New Roman" w:cs="Times New Roman"/>
          <w:szCs w:val="24"/>
        </w:rPr>
        <w:t>; Πού μας σπρώχνετε</w:t>
      </w:r>
      <w:r>
        <w:rPr>
          <w:rFonts w:eastAsia="Times New Roman" w:cs="Times New Roman"/>
          <w:szCs w:val="24"/>
        </w:rPr>
        <w:t>,</w:t>
      </w:r>
      <w:r>
        <w:rPr>
          <w:rFonts w:eastAsia="Times New Roman" w:cs="Times New Roman"/>
          <w:szCs w:val="24"/>
        </w:rPr>
        <w:t xml:space="preserve"> δηλαδή, μ</w:t>
      </w:r>
      <w:r w:rsidRPr="00521730">
        <w:rPr>
          <w:rFonts w:eastAsia="Times New Roman" w:cs="Times New Roman"/>
          <w:szCs w:val="24"/>
        </w:rPr>
        <w:t xml:space="preserve">ε ευθύνη </w:t>
      </w:r>
      <w:r>
        <w:rPr>
          <w:rFonts w:eastAsia="Times New Roman" w:cs="Times New Roman"/>
          <w:szCs w:val="24"/>
        </w:rPr>
        <w:t>σας, εσείς,</w:t>
      </w:r>
      <w:r w:rsidRPr="00521730">
        <w:rPr>
          <w:rFonts w:eastAsia="Times New Roman" w:cs="Times New Roman"/>
          <w:szCs w:val="24"/>
        </w:rPr>
        <w:t xml:space="preserve"> η πλειοψηφία</w:t>
      </w:r>
      <w:r>
        <w:rPr>
          <w:rFonts w:eastAsia="Times New Roman" w:cs="Times New Roman"/>
          <w:szCs w:val="24"/>
        </w:rPr>
        <w:t>, ο Πρόεδρος της Β</w:t>
      </w:r>
      <w:r w:rsidRPr="00521730">
        <w:rPr>
          <w:rFonts w:eastAsia="Times New Roman" w:cs="Times New Roman"/>
          <w:szCs w:val="24"/>
        </w:rPr>
        <w:t xml:space="preserve">ουλής </w:t>
      </w:r>
      <w:r w:rsidRPr="00521730">
        <w:rPr>
          <w:rFonts w:eastAsia="Times New Roman" w:cs="Times New Roman"/>
          <w:szCs w:val="24"/>
        </w:rPr>
        <w:t xml:space="preserve">και </w:t>
      </w:r>
      <w:r>
        <w:rPr>
          <w:rFonts w:eastAsia="Times New Roman" w:cs="Times New Roman"/>
          <w:szCs w:val="24"/>
        </w:rPr>
        <w:t>η Κυβέρνησή</w:t>
      </w:r>
      <w:r w:rsidRPr="00521730">
        <w:rPr>
          <w:rFonts w:eastAsia="Times New Roman" w:cs="Times New Roman"/>
          <w:szCs w:val="24"/>
        </w:rPr>
        <w:t xml:space="preserve"> </w:t>
      </w:r>
      <w:r>
        <w:rPr>
          <w:rFonts w:eastAsia="Times New Roman" w:cs="Times New Roman"/>
          <w:szCs w:val="24"/>
        </w:rPr>
        <w:t>σας;</w:t>
      </w:r>
    </w:p>
    <w:p w14:paraId="65B254E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Γιατί δεν φέρνετε τα σχετικά έγγραφα στη Βουλή, να τα ελέγξουμε, να γίνει αντιπαράθεση και να πούμε ότι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w:t>
      </w:r>
      <w:r w:rsidRPr="00521730">
        <w:rPr>
          <w:rFonts w:eastAsia="Times New Roman" w:cs="Times New Roman"/>
          <w:szCs w:val="24"/>
        </w:rPr>
        <w:t xml:space="preserve">δίκιο </w:t>
      </w:r>
      <w:r>
        <w:rPr>
          <w:rFonts w:eastAsia="Times New Roman" w:cs="Times New Roman"/>
          <w:szCs w:val="24"/>
        </w:rPr>
        <w:t>έχετε, ρε</w:t>
      </w:r>
      <w:r w:rsidRPr="00521730">
        <w:rPr>
          <w:rFonts w:eastAsia="Times New Roman" w:cs="Times New Roman"/>
          <w:szCs w:val="24"/>
        </w:rPr>
        <w:t xml:space="preserve"> παιδιά</w:t>
      </w:r>
      <w:r>
        <w:rPr>
          <w:rFonts w:eastAsia="Times New Roman" w:cs="Times New Roman"/>
          <w:szCs w:val="24"/>
        </w:rPr>
        <w:t>»</w:t>
      </w:r>
      <w:r>
        <w:rPr>
          <w:rFonts w:eastAsia="Times New Roman" w:cs="Times New Roman"/>
          <w:szCs w:val="24"/>
        </w:rPr>
        <w:t xml:space="preserve"> ή, εν πάση</w:t>
      </w:r>
      <w:r w:rsidRPr="00521730">
        <w:rPr>
          <w:rFonts w:eastAsia="Times New Roman" w:cs="Times New Roman"/>
          <w:szCs w:val="24"/>
        </w:rPr>
        <w:t xml:space="preserve"> περιπτώσ</w:t>
      </w:r>
      <w:r>
        <w:rPr>
          <w:rFonts w:eastAsia="Times New Roman" w:cs="Times New Roman"/>
          <w:szCs w:val="24"/>
        </w:rPr>
        <w:t xml:space="preserve">ει, ότι </w:t>
      </w:r>
      <w:r w:rsidRPr="00521730">
        <w:rPr>
          <w:rFonts w:eastAsia="Times New Roman" w:cs="Times New Roman"/>
          <w:szCs w:val="24"/>
        </w:rPr>
        <w:t>εμείς θα π</w:t>
      </w:r>
      <w:r>
        <w:rPr>
          <w:rFonts w:eastAsia="Times New Roman" w:cs="Times New Roman"/>
          <w:szCs w:val="24"/>
        </w:rPr>
        <w:t>ετυχαίναμε</w:t>
      </w:r>
      <w:r w:rsidRPr="00521730">
        <w:rPr>
          <w:rFonts w:eastAsia="Times New Roman" w:cs="Times New Roman"/>
          <w:szCs w:val="24"/>
        </w:rPr>
        <w:t xml:space="preserve"> κάτι καλύτερο</w:t>
      </w:r>
      <w:r>
        <w:rPr>
          <w:rFonts w:eastAsia="Times New Roman" w:cs="Times New Roman"/>
          <w:szCs w:val="24"/>
        </w:rPr>
        <w:t>; Γ</w:t>
      </w:r>
      <w:r w:rsidRPr="00521730">
        <w:rPr>
          <w:rFonts w:eastAsia="Times New Roman" w:cs="Times New Roman"/>
          <w:szCs w:val="24"/>
        </w:rPr>
        <w:t xml:space="preserve">ιατί </w:t>
      </w:r>
      <w:r>
        <w:rPr>
          <w:rFonts w:eastAsia="Times New Roman" w:cs="Times New Roman"/>
          <w:szCs w:val="24"/>
        </w:rPr>
        <w:t xml:space="preserve">τα κρύβετε; </w:t>
      </w:r>
    </w:p>
    <w:p w14:paraId="65B254E6" w14:textId="77777777" w:rsidR="000F4E4F" w:rsidRDefault="00A56466">
      <w:pPr>
        <w:spacing w:line="600" w:lineRule="auto"/>
        <w:ind w:firstLine="720"/>
        <w:jc w:val="both"/>
        <w:rPr>
          <w:rFonts w:eastAsia="Times New Roman"/>
          <w:bCs/>
          <w:szCs w:val="24"/>
        </w:rPr>
      </w:pPr>
      <w:r w:rsidRPr="004E4F19">
        <w:rPr>
          <w:rFonts w:eastAsia="Times New Roman"/>
          <w:bCs/>
          <w:szCs w:val="24"/>
        </w:rPr>
        <w:lastRenderedPageBreak/>
        <w:t xml:space="preserve">(Στο σημείο αυτό </w:t>
      </w:r>
      <w:r>
        <w:rPr>
          <w:rFonts w:eastAsia="Times New Roman"/>
          <w:bCs/>
          <w:szCs w:val="24"/>
        </w:rPr>
        <w:t>κ</w:t>
      </w:r>
      <w:r w:rsidRPr="004E4F19">
        <w:rPr>
          <w:rFonts w:eastAsia="Times New Roman"/>
          <w:bCs/>
          <w:szCs w:val="24"/>
        </w:rPr>
        <w:t>τυπάει το κουδούνι λήξεως του χρόνου ομιλίας του κυρίου Βουλευτή)</w:t>
      </w:r>
    </w:p>
    <w:p w14:paraId="65B254E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Θ</w:t>
      </w:r>
      <w:r w:rsidRPr="00521730">
        <w:rPr>
          <w:rFonts w:eastAsia="Times New Roman" w:cs="Times New Roman"/>
          <w:szCs w:val="24"/>
        </w:rPr>
        <w:t>α τελειώσω σε ένα λεπτό</w:t>
      </w:r>
      <w:r>
        <w:rPr>
          <w:rFonts w:eastAsia="Times New Roman" w:cs="Times New Roman"/>
          <w:szCs w:val="24"/>
        </w:rPr>
        <w:t>, κύριε Πρόεδρε.</w:t>
      </w:r>
    </w:p>
    <w:p w14:paraId="65B254E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Και ήρθε, λοιπόν, η</w:t>
      </w:r>
      <w:r w:rsidRPr="00521730">
        <w:rPr>
          <w:rFonts w:eastAsia="Times New Roman" w:cs="Times New Roman"/>
          <w:szCs w:val="24"/>
        </w:rPr>
        <w:t xml:space="preserve"> Επιτροπή Ανταγωνισμού και σας υποχρέωσε να αποδεχτείτε ένα πολύ υψηλότερο τίμημα του </w:t>
      </w:r>
      <w:r>
        <w:rPr>
          <w:rFonts w:eastAsia="Times New Roman" w:cs="Times New Roman"/>
          <w:szCs w:val="24"/>
        </w:rPr>
        <w:t>1.115.000.000 ευρώ.</w:t>
      </w:r>
    </w:p>
    <w:p w14:paraId="65B254E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Όμως, το μεγάλο, σκάνδαλ</w:t>
      </w:r>
      <w:r>
        <w:rPr>
          <w:rFonts w:eastAsia="Times New Roman" w:cs="Times New Roman"/>
          <w:szCs w:val="24"/>
        </w:rPr>
        <w:t xml:space="preserve">ο, </w:t>
      </w:r>
      <w:r w:rsidRPr="00521730">
        <w:rPr>
          <w:rFonts w:eastAsia="Times New Roman" w:cs="Times New Roman"/>
          <w:szCs w:val="24"/>
        </w:rPr>
        <w:t>κυρίες και κύριοι συνάδελφοι</w:t>
      </w:r>
      <w:r>
        <w:rPr>
          <w:rFonts w:eastAsia="Times New Roman" w:cs="Times New Roman"/>
          <w:szCs w:val="24"/>
        </w:rPr>
        <w:t>,</w:t>
      </w:r>
      <w:r w:rsidRPr="00521730">
        <w:rPr>
          <w:rFonts w:eastAsia="Times New Roman" w:cs="Times New Roman"/>
          <w:szCs w:val="24"/>
        </w:rPr>
        <w:t xml:space="preserve"> έχει να κάνει με το εξής</w:t>
      </w:r>
      <w:r>
        <w:rPr>
          <w:rFonts w:eastAsia="Times New Roman" w:cs="Times New Roman"/>
          <w:szCs w:val="24"/>
        </w:rPr>
        <w:t>.</w:t>
      </w:r>
      <w:r w:rsidRPr="00521730">
        <w:rPr>
          <w:rFonts w:eastAsia="Times New Roman" w:cs="Times New Roman"/>
          <w:szCs w:val="24"/>
        </w:rPr>
        <w:t xml:space="preserve"> Αναφέρθηκε ο κ</w:t>
      </w:r>
      <w:r>
        <w:rPr>
          <w:rFonts w:eastAsia="Times New Roman" w:cs="Times New Roman"/>
          <w:szCs w:val="24"/>
        </w:rPr>
        <w:t>.</w:t>
      </w:r>
      <w:r w:rsidRPr="00521730">
        <w:rPr>
          <w:rFonts w:eastAsia="Times New Roman" w:cs="Times New Roman"/>
          <w:szCs w:val="24"/>
        </w:rPr>
        <w:t xml:space="preserve"> Μανιάτης </w:t>
      </w:r>
      <w:r>
        <w:rPr>
          <w:rFonts w:eastAsia="Times New Roman" w:cs="Times New Roman"/>
          <w:szCs w:val="24"/>
        </w:rPr>
        <w:t>στα κέρδη προ φόρων, τόκων και αποσβέσεων, το περίφημο</w:t>
      </w:r>
      <w:r w:rsidRPr="007127E0">
        <w:rPr>
          <w:rFonts w:eastAsia="Times New Roman"/>
          <w:color w:val="545454"/>
          <w:szCs w:val="24"/>
          <w:shd w:val="clear" w:color="auto" w:fill="FFFFFF"/>
        </w:rPr>
        <w:t xml:space="preserve"> </w:t>
      </w:r>
      <w:r w:rsidRPr="007127E0">
        <w:rPr>
          <w:rFonts w:eastAsia="Times New Roman" w:cs="Times New Roman"/>
          <w:szCs w:val="24"/>
        </w:rPr>
        <w:t>EBITDA</w:t>
      </w:r>
      <w:r>
        <w:rPr>
          <w:rFonts w:eastAsia="Times New Roman" w:cs="Times New Roman"/>
          <w:szCs w:val="24"/>
        </w:rPr>
        <w:t xml:space="preserve">. Είναι </w:t>
      </w:r>
      <w:r w:rsidRPr="00521730">
        <w:rPr>
          <w:rFonts w:eastAsia="Times New Roman" w:cs="Times New Roman"/>
          <w:szCs w:val="24"/>
        </w:rPr>
        <w:t>250 εκατομμύρια</w:t>
      </w:r>
      <w:r>
        <w:rPr>
          <w:rFonts w:eastAsia="Times New Roman" w:cs="Times New Roman"/>
          <w:szCs w:val="24"/>
        </w:rPr>
        <w:t>.</w:t>
      </w:r>
      <w:r w:rsidRPr="00521730">
        <w:rPr>
          <w:rFonts w:eastAsia="Times New Roman" w:cs="Times New Roman"/>
          <w:szCs w:val="24"/>
        </w:rPr>
        <w:t xml:space="preserve"> Ξέρετε πόσο θα γίνει αυτή η κερδοφορία σε τρία χρόνια</w:t>
      </w:r>
      <w:r>
        <w:rPr>
          <w:rFonts w:eastAsia="Times New Roman" w:cs="Times New Roman"/>
          <w:szCs w:val="24"/>
        </w:rPr>
        <w:t>,</w:t>
      </w:r>
      <w:r w:rsidRPr="00521730">
        <w:rPr>
          <w:rFonts w:eastAsia="Times New Roman" w:cs="Times New Roman"/>
          <w:szCs w:val="24"/>
        </w:rPr>
        <w:t xml:space="preserve"> το 2022</w:t>
      </w:r>
      <w:r>
        <w:rPr>
          <w:rFonts w:eastAsia="Times New Roman" w:cs="Times New Roman"/>
          <w:szCs w:val="24"/>
        </w:rPr>
        <w:t>,</w:t>
      </w:r>
      <w:r w:rsidRPr="00521730">
        <w:rPr>
          <w:rFonts w:eastAsia="Times New Roman" w:cs="Times New Roman"/>
          <w:szCs w:val="24"/>
        </w:rPr>
        <w:t xml:space="preserve"> όταν θα ολοκληρωθεί η </w:t>
      </w:r>
      <w:r w:rsidRPr="00521730">
        <w:rPr>
          <w:rFonts w:eastAsia="Times New Roman" w:cs="Times New Roman"/>
          <w:szCs w:val="24"/>
        </w:rPr>
        <w:t>εξόφληση των δανείων</w:t>
      </w:r>
      <w:r>
        <w:rPr>
          <w:rFonts w:eastAsia="Times New Roman" w:cs="Times New Roman"/>
          <w:szCs w:val="24"/>
        </w:rPr>
        <w:t xml:space="preserve">; Το έχετε λογαριάσει; Και ποιο θα </w:t>
      </w:r>
      <w:r w:rsidRPr="00521730">
        <w:rPr>
          <w:rFonts w:eastAsia="Times New Roman" w:cs="Times New Roman"/>
          <w:szCs w:val="24"/>
        </w:rPr>
        <w:t>μπορούσε τότε να είναι το τίμημα</w:t>
      </w:r>
      <w:r>
        <w:rPr>
          <w:rFonts w:eastAsia="Times New Roman" w:cs="Times New Roman"/>
          <w:szCs w:val="24"/>
        </w:rPr>
        <w:t>; Δηλαδή, ο χρόνος</w:t>
      </w:r>
      <w:r>
        <w:rPr>
          <w:rFonts w:eastAsia="Times New Roman" w:cs="Times New Roman"/>
          <w:szCs w:val="24"/>
        </w:rPr>
        <w:t>,</w:t>
      </w:r>
      <w:r>
        <w:rPr>
          <w:rFonts w:eastAsia="Times New Roman" w:cs="Times New Roman"/>
          <w:szCs w:val="24"/>
        </w:rPr>
        <w:t xml:space="preserve"> στη</w:t>
      </w:r>
      <w:r w:rsidRPr="00521730">
        <w:rPr>
          <w:rFonts w:eastAsia="Times New Roman" w:cs="Times New Roman"/>
          <w:szCs w:val="24"/>
        </w:rPr>
        <w:t xml:space="preserve"> συγκεκριμένη περίπτωση</w:t>
      </w:r>
      <w:r>
        <w:rPr>
          <w:rFonts w:eastAsia="Times New Roman" w:cs="Times New Roman"/>
          <w:szCs w:val="24"/>
        </w:rPr>
        <w:t>,</w:t>
      </w:r>
      <w:r w:rsidRPr="00521730">
        <w:rPr>
          <w:rFonts w:eastAsia="Times New Roman" w:cs="Times New Roman"/>
          <w:szCs w:val="24"/>
        </w:rPr>
        <w:t xml:space="preserve"> είναι </w:t>
      </w:r>
      <w:r>
        <w:rPr>
          <w:rFonts w:eastAsia="Times New Roman" w:cs="Times New Roman"/>
          <w:szCs w:val="24"/>
        </w:rPr>
        <w:t xml:space="preserve">χρήμα. </w:t>
      </w:r>
    </w:p>
    <w:p w14:paraId="65B254E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Και γιατί η βιασύνη να το κλείσετε τότε; Και τελικά, κυρίες και κύριοι συνάδελφοι,</w:t>
      </w:r>
      <w:r w:rsidRPr="00521730">
        <w:rPr>
          <w:rFonts w:eastAsia="Times New Roman" w:cs="Times New Roman"/>
          <w:szCs w:val="24"/>
        </w:rPr>
        <w:t xml:space="preserve"> τι σας ώθησε να πάρετε τ</w:t>
      </w:r>
      <w:r w:rsidRPr="00521730">
        <w:rPr>
          <w:rFonts w:eastAsia="Times New Roman" w:cs="Times New Roman"/>
          <w:szCs w:val="24"/>
        </w:rPr>
        <w:t>ο υπόλοιπο 25% των μετοχών</w:t>
      </w:r>
      <w:r>
        <w:rPr>
          <w:rFonts w:eastAsia="Times New Roman" w:cs="Times New Roman"/>
          <w:szCs w:val="24"/>
        </w:rPr>
        <w:t>,</w:t>
      </w:r>
      <w:r w:rsidRPr="00521730">
        <w:rPr>
          <w:rFonts w:eastAsia="Times New Roman" w:cs="Times New Roman"/>
          <w:szCs w:val="24"/>
        </w:rPr>
        <w:t xml:space="preserve"> που δεν είχε </w:t>
      </w:r>
      <w:r>
        <w:rPr>
          <w:rFonts w:eastAsia="Times New Roman" w:cs="Times New Roman"/>
          <w:szCs w:val="24"/>
        </w:rPr>
        <w:t xml:space="preserve">εκχωρηθεί στο </w:t>
      </w:r>
      <w:r w:rsidRPr="00521730">
        <w:rPr>
          <w:rFonts w:eastAsia="Times New Roman" w:cs="Times New Roman"/>
          <w:szCs w:val="24"/>
        </w:rPr>
        <w:t>δημόσιο</w:t>
      </w:r>
      <w:r>
        <w:rPr>
          <w:rFonts w:eastAsia="Times New Roman" w:cs="Times New Roman"/>
          <w:szCs w:val="24"/>
        </w:rPr>
        <w:t xml:space="preserve"> ΤΑΙΠΕΔ</w:t>
      </w:r>
      <w:r w:rsidRPr="00521730">
        <w:rPr>
          <w:rFonts w:eastAsia="Times New Roman" w:cs="Times New Roman"/>
          <w:szCs w:val="24"/>
        </w:rPr>
        <w:t xml:space="preserve"> </w:t>
      </w:r>
      <w:r>
        <w:rPr>
          <w:rFonts w:eastAsia="Times New Roman" w:cs="Times New Roman"/>
          <w:szCs w:val="24"/>
        </w:rPr>
        <w:t xml:space="preserve">και να </w:t>
      </w:r>
      <w:r w:rsidRPr="00521730">
        <w:rPr>
          <w:rFonts w:eastAsia="Times New Roman" w:cs="Times New Roman"/>
          <w:szCs w:val="24"/>
        </w:rPr>
        <w:t>το πάτε στο υπερταμείο του κ</w:t>
      </w:r>
      <w:r>
        <w:rPr>
          <w:rFonts w:eastAsia="Times New Roman" w:cs="Times New Roman"/>
          <w:szCs w:val="24"/>
        </w:rPr>
        <w:t xml:space="preserve">. Λε Παπέ; Τι σας ώθησε; </w:t>
      </w:r>
      <w:r>
        <w:rPr>
          <w:rFonts w:eastAsia="Times New Roman" w:cs="Times New Roman"/>
          <w:szCs w:val="24"/>
        </w:rPr>
        <w:lastRenderedPageBreak/>
        <w:t>Κ</w:t>
      </w:r>
      <w:r w:rsidRPr="00521730">
        <w:rPr>
          <w:rFonts w:eastAsia="Times New Roman" w:cs="Times New Roman"/>
          <w:szCs w:val="24"/>
        </w:rPr>
        <w:t>αι πόσο θα εκχωρηθεί τώρα η εναπομείνασα περιουσία</w:t>
      </w:r>
      <w:r>
        <w:rPr>
          <w:rFonts w:eastAsia="Times New Roman" w:cs="Times New Roman"/>
          <w:szCs w:val="24"/>
        </w:rPr>
        <w:t>, όταν</w:t>
      </w:r>
      <w:r w:rsidRPr="00521730">
        <w:rPr>
          <w:rFonts w:eastAsia="Times New Roman" w:cs="Times New Roman"/>
          <w:szCs w:val="24"/>
        </w:rPr>
        <w:t xml:space="preserve"> έχει κλείσει το τίμημα για τα επόμενα </w:t>
      </w:r>
      <w:r>
        <w:rPr>
          <w:rFonts w:eastAsia="Times New Roman" w:cs="Times New Roman"/>
          <w:szCs w:val="24"/>
        </w:rPr>
        <w:t xml:space="preserve">είκοσι </w:t>
      </w:r>
      <w:r w:rsidRPr="00521730">
        <w:rPr>
          <w:rFonts w:eastAsia="Times New Roman" w:cs="Times New Roman"/>
          <w:szCs w:val="24"/>
        </w:rPr>
        <w:t>χρόνια</w:t>
      </w:r>
      <w:r>
        <w:rPr>
          <w:rFonts w:eastAsia="Times New Roman" w:cs="Times New Roman"/>
          <w:szCs w:val="24"/>
        </w:rPr>
        <w:t>;</w:t>
      </w:r>
      <w:r w:rsidRPr="00521730">
        <w:rPr>
          <w:rFonts w:eastAsia="Times New Roman" w:cs="Times New Roman"/>
          <w:szCs w:val="24"/>
        </w:rPr>
        <w:t xml:space="preserve"> </w:t>
      </w:r>
      <w:r>
        <w:rPr>
          <w:rFonts w:eastAsia="Times New Roman" w:cs="Times New Roman"/>
          <w:szCs w:val="24"/>
        </w:rPr>
        <w:t>Είναι κορόιδα ο</w:t>
      </w:r>
      <w:r>
        <w:rPr>
          <w:rFonts w:eastAsia="Times New Roman" w:cs="Times New Roman"/>
          <w:szCs w:val="24"/>
        </w:rPr>
        <w:t>ι επενδυτές; Εκτός και εάν έχετε παραδώσει και αυτό. Δ</w:t>
      </w:r>
      <w:r w:rsidRPr="00521730">
        <w:rPr>
          <w:rFonts w:eastAsia="Times New Roman" w:cs="Times New Roman"/>
          <w:szCs w:val="24"/>
        </w:rPr>
        <w:t>εν ξέρω τι κρυφά χαρτιά υπάρχουν και δεν αναφέρομαι σε αυτούς που αναφέρ</w:t>
      </w:r>
      <w:r>
        <w:rPr>
          <w:rFonts w:eastAsia="Times New Roman" w:cs="Times New Roman"/>
          <w:szCs w:val="24"/>
        </w:rPr>
        <w:t>θηκε</w:t>
      </w:r>
      <w:r w:rsidRPr="00521730">
        <w:rPr>
          <w:rFonts w:eastAsia="Times New Roman" w:cs="Times New Roman"/>
          <w:szCs w:val="24"/>
        </w:rPr>
        <w:t xml:space="preserve"> </w:t>
      </w:r>
      <w:r>
        <w:rPr>
          <w:rFonts w:eastAsia="Times New Roman" w:cs="Times New Roman"/>
          <w:szCs w:val="24"/>
        </w:rPr>
        <w:t>ο κ.</w:t>
      </w:r>
      <w:r w:rsidRPr="00521730">
        <w:rPr>
          <w:rFonts w:eastAsia="Times New Roman" w:cs="Times New Roman"/>
          <w:szCs w:val="24"/>
        </w:rPr>
        <w:t xml:space="preserve"> Λοβέρδος</w:t>
      </w:r>
      <w:r>
        <w:rPr>
          <w:rFonts w:eastAsia="Times New Roman" w:cs="Times New Roman"/>
          <w:szCs w:val="24"/>
        </w:rPr>
        <w:t>. Δ</w:t>
      </w:r>
      <w:r w:rsidRPr="00521730">
        <w:rPr>
          <w:rFonts w:eastAsia="Times New Roman" w:cs="Times New Roman"/>
          <w:szCs w:val="24"/>
        </w:rPr>
        <w:t xml:space="preserve">εν είναι η παράταξή μας </w:t>
      </w:r>
      <w:r>
        <w:rPr>
          <w:rFonts w:eastAsia="Times New Roman" w:cs="Times New Roman"/>
          <w:szCs w:val="24"/>
        </w:rPr>
        <w:t xml:space="preserve">σε </w:t>
      </w:r>
      <w:r w:rsidRPr="00521730">
        <w:rPr>
          <w:rFonts w:eastAsia="Times New Roman" w:cs="Times New Roman"/>
          <w:szCs w:val="24"/>
        </w:rPr>
        <w:t>αυτούς</w:t>
      </w:r>
      <w:r>
        <w:rPr>
          <w:rFonts w:eastAsia="Times New Roman" w:cs="Times New Roman"/>
          <w:szCs w:val="24"/>
        </w:rPr>
        <w:t>.</w:t>
      </w:r>
    </w:p>
    <w:p w14:paraId="65B254E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 κ.</w:t>
      </w:r>
      <w:r w:rsidRPr="00521730">
        <w:rPr>
          <w:rFonts w:eastAsia="Times New Roman" w:cs="Times New Roman"/>
          <w:szCs w:val="24"/>
        </w:rPr>
        <w:t xml:space="preserve"> Λαλιώτης γλίτωσε το ειδικό δικαστήριο</w:t>
      </w:r>
      <w:r>
        <w:rPr>
          <w:rFonts w:eastAsia="Times New Roman" w:cs="Times New Roman"/>
          <w:szCs w:val="24"/>
        </w:rPr>
        <w:t>,</w:t>
      </w:r>
      <w:r w:rsidRPr="00521730">
        <w:rPr>
          <w:rFonts w:eastAsia="Times New Roman" w:cs="Times New Roman"/>
          <w:szCs w:val="24"/>
        </w:rPr>
        <w:t xml:space="preserve"> γιατί τότε </w:t>
      </w:r>
      <w:r>
        <w:rPr>
          <w:rFonts w:eastAsia="Times New Roman" w:cs="Times New Roman"/>
          <w:szCs w:val="24"/>
        </w:rPr>
        <w:t>βυσσοδομούσε</w:t>
      </w:r>
      <w:r w:rsidRPr="00521730">
        <w:rPr>
          <w:rFonts w:eastAsia="Times New Roman" w:cs="Times New Roman"/>
          <w:szCs w:val="24"/>
        </w:rPr>
        <w:t xml:space="preserve"> η δεξιά παράταξ</w:t>
      </w:r>
      <w:r>
        <w:rPr>
          <w:rFonts w:eastAsia="Times New Roman" w:cs="Times New Roman"/>
          <w:szCs w:val="24"/>
        </w:rPr>
        <w:t>η με δημοσιεύματα και ο κ. Κ</w:t>
      </w:r>
      <w:r w:rsidRPr="00521730">
        <w:rPr>
          <w:rFonts w:eastAsia="Times New Roman" w:cs="Times New Roman"/>
          <w:szCs w:val="24"/>
        </w:rPr>
        <w:t xml:space="preserve">όκκινος τον παρέπεμψε και </w:t>
      </w:r>
      <w:r>
        <w:rPr>
          <w:rFonts w:eastAsia="Times New Roman" w:cs="Times New Roman"/>
          <w:szCs w:val="24"/>
        </w:rPr>
        <w:t>απ</w:t>
      </w:r>
      <w:r>
        <w:rPr>
          <w:rFonts w:eastAsia="Times New Roman" w:cs="Times New Roman"/>
          <w:szCs w:val="24"/>
        </w:rPr>
        <w:t>α</w:t>
      </w:r>
      <w:r>
        <w:rPr>
          <w:rFonts w:eastAsia="Times New Roman" w:cs="Times New Roman"/>
          <w:szCs w:val="24"/>
        </w:rPr>
        <w:t>λλάχθηκε με απόφαση</w:t>
      </w:r>
      <w:r w:rsidRPr="00521730">
        <w:rPr>
          <w:rFonts w:eastAsia="Times New Roman" w:cs="Times New Roman"/>
          <w:szCs w:val="24"/>
        </w:rPr>
        <w:t xml:space="preserve"> </w:t>
      </w:r>
      <w:r>
        <w:rPr>
          <w:rFonts w:eastAsia="Times New Roman" w:cs="Times New Roman"/>
          <w:szCs w:val="24"/>
        </w:rPr>
        <w:t>σ</w:t>
      </w:r>
      <w:r w:rsidRPr="00521730">
        <w:rPr>
          <w:rFonts w:eastAsia="Times New Roman" w:cs="Times New Roman"/>
          <w:szCs w:val="24"/>
        </w:rPr>
        <w:t xml:space="preserve">υμβουλίου </w:t>
      </w:r>
      <w:r>
        <w:rPr>
          <w:rFonts w:eastAsia="Times New Roman" w:cs="Times New Roman"/>
          <w:szCs w:val="24"/>
        </w:rPr>
        <w:t>ε</w:t>
      </w:r>
      <w:r w:rsidRPr="00521730">
        <w:rPr>
          <w:rFonts w:eastAsia="Times New Roman" w:cs="Times New Roman"/>
          <w:szCs w:val="24"/>
        </w:rPr>
        <w:t xml:space="preserve">φετών </w:t>
      </w:r>
      <w:r>
        <w:rPr>
          <w:rFonts w:eastAsia="Times New Roman" w:cs="Times New Roman"/>
          <w:szCs w:val="24"/>
        </w:rPr>
        <w:t>ή</w:t>
      </w:r>
      <w:r w:rsidRPr="00521730">
        <w:rPr>
          <w:rFonts w:eastAsia="Times New Roman" w:cs="Times New Roman"/>
          <w:szCs w:val="24"/>
        </w:rPr>
        <w:t xml:space="preserve"> </w:t>
      </w:r>
      <w:r>
        <w:rPr>
          <w:rFonts w:eastAsia="Times New Roman" w:cs="Times New Roman"/>
          <w:szCs w:val="24"/>
        </w:rPr>
        <w:t>-δ</w:t>
      </w:r>
      <w:r w:rsidRPr="00521730">
        <w:rPr>
          <w:rFonts w:eastAsia="Times New Roman" w:cs="Times New Roman"/>
          <w:szCs w:val="24"/>
        </w:rPr>
        <w:t>εν ξέρω</w:t>
      </w:r>
      <w:r>
        <w:rPr>
          <w:rFonts w:eastAsia="Times New Roman" w:cs="Times New Roman"/>
          <w:szCs w:val="24"/>
        </w:rPr>
        <w:t xml:space="preserve">- </w:t>
      </w:r>
      <w:r>
        <w:rPr>
          <w:rFonts w:eastAsia="Times New Roman" w:cs="Times New Roman"/>
          <w:szCs w:val="24"/>
        </w:rPr>
        <w:t>π</w:t>
      </w:r>
      <w:r w:rsidRPr="00521730">
        <w:rPr>
          <w:rFonts w:eastAsia="Times New Roman" w:cs="Times New Roman"/>
          <w:szCs w:val="24"/>
        </w:rPr>
        <w:t>ρωτοδικών</w:t>
      </w:r>
      <w:r>
        <w:rPr>
          <w:rFonts w:eastAsia="Times New Roman" w:cs="Times New Roman"/>
          <w:szCs w:val="24"/>
        </w:rPr>
        <w:t>. Δ</w:t>
      </w:r>
      <w:r w:rsidRPr="00521730">
        <w:rPr>
          <w:rFonts w:eastAsia="Times New Roman" w:cs="Times New Roman"/>
          <w:szCs w:val="24"/>
        </w:rPr>
        <w:t>εν είμαστε εμείς αυτοί</w:t>
      </w:r>
      <w:r>
        <w:rPr>
          <w:rFonts w:eastAsia="Times New Roman" w:cs="Times New Roman"/>
          <w:szCs w:val="24"/>
        </w:rPr>
        <w:t>. Όμως, να σκεφτείτε ότι με</w:t>
      </w:r>
      <w:r w:rsidRPr="00521730">
        <w:rPr>
          <w:rFonts w:eastAsia="Times New Roman" w:cs="Times New Roman"/>
          <w:szCs w:val="24"/>
        </w:rPr>
        <w:t xml:space="preserve"> αυτά που κάνετε πόσο μπορείτε να τα βρείτε μπροστά </w:t>
      </w:r>
      <w:r>
        <w:rPr>
          <w:rFonts w:eastAsia="Times New Roman" w:cs="Times New Roman"/>
          <w:szCs w:val="24"/>
        </w:rPr>
        <w:t>σας.</w:t>
      </w:r>
      <w:r w:rsidRPr="00521730">
        <w:rPr>
          <w:rFonts w:eastAsia="Times New Roman" w:cs="Times New Roman"/>
          <w:szCs w:val="24"/>
        </w:rPr>
        <w:t xml:space="preserve"> </w:t>
      </w:r>
    </w:p>
    <w:p w14:paraId="65B254EC" w14:textId="77777777" w:rsidR="000F4E4F" w:rsidRDefault="00A56466">
      <w:pPr>
        <w:spacing w:line="600" w:lineRule="auto"/>
        <w:ind w:firstLine="720"/>
        <w:jc w:val="both"/>
        <w:rPr>
          <w:rFonts w:eastAsia="Times New Roman" w:cs="Times New Roman"/>
          <w:szCs w:val="24"/>
        </w:rPr>
      </w:pPr>
      <w:r>
        <w:rPr>
          <w:rFonts w:eastAsia="Times New Roman"/>
          <w:b/>
          <w:bCs/>
          <w:szCs w:val="24"/>
        </w:rPr>
        <w:t>ΠΡΟΕΔΡΕΥΩΝ (</w:t>
      </w:r>
      <w:r>
        <w:rPr>
          <w:rFonts w:eastAsia="Times New Roman"/>
          <w:b/>
          <w:bCs/>
          <w:szCs w:val="24"/>
        </w:rPr>
        <w:t xml:space="preserve">Αναστάσιος Κουράκης): </w:t>
      </w:r>
      <w:r>
        <w:rPr>
          <w:rFonts w:eastAsia="Times New Roman"/>
          <w:bCs/>
          <w:szCs w:val="24"/>
        </w:rPr>
        <w:t xml:space="preserve">Ολοκληρώστε τη σκέψη </w:t>
      </w:r>
      <w:r>
        <w:rPr>
          <w:rFonts w:eastAsia="Times New Roman"/>
          <w:bCs/>
          <w:szCs w:val="24"/>
        </w:rPr>
        <w:t>σας,</w:t>
      </w:r>
      <w:r>
        <w:rPr>
          <w:rFonts w:eastAsia="Times New Roman"/>
          <w:bCs/>
          <w:szCs w:val="24"/>
        </w:rPr>
        <w:t xml:space="preserve"> παρακαλώ.</w:t>
      </w:r>
      <w:r w:rsidRPr="0016649F">
        <w:rPr>
          <w:rFonts w:eastAsia="Times New Roman" w:cs="Times New Roman"/>
          <w:szCs w:val="24"/>
        </w:rPr>
        <w:t xml:space="preserve"> </w:t>
      </w:r>
    </w:p>
    <w:p w14:paraId="65B254ED" w14:textId="77777777" w:rsidR="000F4E4F" w:rsidRDefault="00A56466">
      <w:pPr>
        <w:spacing w:line="600" w:lineRule="auto"/>
        <w:ind w:firstLine="720"/>
        <w:jc w:val="both"/>
        <w:rPr>
          <w:rFonts w:eastAsia="Times New Roman" w:cs="Times New Roman"/>
          <w:szCs w:val="24"/>
        </w:rPr>
      </w:pPr>
      <w:r w:rsidRPr="00521730">
        <w:rPr>
          <w:rFonts w:eastAsia="Times New Roman" w:cs="Times New Roman"/>
          <w:b/>
          <w:szCs w:val="24"/>
        </w:rPr>
        <w:t>ΓΙΑΝΝΗΣ ΚΟΥΤΣΟΥΚΟΣ:</w:t>
      </w:r>
      <w:r>
        <w:rPr>
          <w:rFonts w:eastAsia="Times New Roman" w:cs="Times New Roman"/>
          <w:szCs w:val="24"/>
        </w:rPr>
        <w:t xml:space="preserve"> Τ</w:t>
      </w:r>
      <w:r w:rsidRPr="00521730">
        <w:rPr>
          <w:rFonts w:eastAsia="Times New Roman" w:cs="Times New Roman"/>
          <w:szCs w:val="24"/>
        </w:rPr>
        <w:t xml:space="preserve">ελειώνω κύριε </w:t>
      </w:r>
      <w:r>
        <w:rPr>
          <w:rFonts w:eastAsia="Times New Roman" w:cs="Times New Roman"/>
          <w:szCs w:val="24"/>
        </w:rPr>
        <w:t>Π</w:t>
      </w:r>
      <w:r w:rsidRPr="00521730">
        <w:rPr>
          <w:rFonts w:eastAsia="Times New Roman" w:cs="Times New Roman"/>
          <w:szCs w:val="24"/>
        </w:rPr>
        <w:t>ρόεδρε</w:t>
      </w:r>
    </w:p>
    <w:p w14:paraId="65B254E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w:t>
      </w:r>
      <w:r w:rsidRPr="00521730">
        <w:rPr>
          <w:rFonts w:eastAsia="Times New Roman" w:cs="Times New Roman"/>
          <w:szCs w:val="24"/>
        </w:rPr>
        <w:t>κείνο</w:t>
      </w:r>
      <w:r>
        <w:rPr>
          <w:rFonts w:eastAsia="Times New Roman" w:cs="Times New Roman"/>
          <w:szCs w:val="24"/>
        </w:rPr>
        <w:t>, όμως,</w:t>
      </w:r>
      <w:r w:rsidRPr="00521730">
        <w:rPr>
          <w:rFonts w:eastAsia="Times New Roman" w:cs="Times New Roman"/>
          <w:szCs w:val="24"/>
        </w:rPr>
        <w:t xml:space="preserve"> που με ενδιαφέρει είναι ότι εδώ συγκρούονται δύο στρατηγικές</w:t>
      </w:r>
      <w:r>
        <w:rPr>
          <w:rFonts w:eastAsia="Times New Roman" w:cs="Times New Roman"/>
          <w:szCs w:val="24"/>
        </w:rPr>
        <w:t>:</w:t>
      </w:r>
      <w:r>
        <w:rPr>
          <w:rFonts w:eastAsia="Times New Roman" w:cs="Times New Roman"/>
          <w:szCs w:val="24"/>
        </w:rPr>
        <w:t>. Πώς δημιουργείς ε</w:t>
      </w:r>
      <w:r w:rsidRPr="00521730">
        <w:rPr>
          <w:rFonts w:eastAsia="Times New Roman" w:cs="Times New Roman"/>
          <w:szCs w:val="24"/>
        </w:rPr>
        <w:t>θνικό πλούτο και τον αξιοποι</w:t>
      </w:r>
      <w:r>
        <w:rPr>
          <w:rFonts w:eastAsia="Times New Roman" w:cs="Times New Roman"/>
          <w:szCs w:val="24"/>
        </w:rPr>
        <w:t xml:space="preserve">είς για να ενισχύσεις </w:t>
      </w:r>
      <w:r w:rsidRPr="00521730">
        <w:rPr>
          <w:rFonts w:eastAsia="Times New Roman" w:cs="Times New Roman"/>
          <w:szCs w:val="24"/>
        </w:rPr>
        <w:t>το κοινωνι</w:t>
      </w:r>
      <w:r w:rsidRPr="00521730">
        <w:rPr>
          <w:rFonts w:eastAsia="Times New Roman" w:cs="Times New Roman"/>
          <w:szCs w:val="24"/>
        </w:rPr>
        <w:t xml:space="preserve">κοασφαλιστικό σύστημα </w:t>
      </w:r>
      <w:r>
        <w:rPr>
          <w:rFonts w:eastAsia="Times New Roman" w:cs="Times New Roman"/>
          <w:szCs w:val="24"/>
        </w:rPr>
        <w:lastRenderedPageBreak/>
        <w:t xml:space="preserve">και όχι τους Καναδούς συνταξιούχους –γιατί το </w:t>
      </w:r>
      <w:r>
        <w:rPr>
          <w:rFonts w:eastAsia="Times New Roman" w:cs="Times New Roman"/>
          <w:szCs w:val="24"/>
          <w:lang w:val="en-US"/>
        </w:rPr>
        <w:t>fund</w:t>
      </w:r>
      <w:r>
        <w:rPr>
          <w:rFonts w:eastAsia="Times New Roman" w:cs="Times New Roman"/>
          <w:szCs w:val="24"/>
        </w:rPr>
        <w:t xml:space="preserve"> είναι οι Κ</w:t>
      </w:r>
      <w:r w:rsidRPr="00521730">
        <w:rPr>
          <w:rFonts w:eastAsia="Times New Roman" w:cs="Times New Roman"/>
          <w:szCs w:val="24"/>
        </w:rPr>
        <w:t>αναδοί συνταξιούχοι</w:t>
      </w:r>
      <w:r w:rsidRPr="0016649F">
        <w:rPr>
          <w:rFonts w:eastAsia="Times New Roman" w:cs="Times New Roman"/>
          <w:szCs w:val="24"/>
        </w:rPr>
        <w:t>-</w:t>
      </w:r>
      <w:r>
        <w:rPr>
          <w:rFonts w:eastAsia="Times New Roman" w:cs="Times New Roman"/>
          <w:szCs w:val="24"/>
        </w:rPr>
        <w:t xml:space="preserve"> και πώς μέσα απ’</w:t>
      </w:r>
      <w:r w:rsidRPr="00521730">
        <w:rPr>
          <w:rFonts w:eastAsia="Times New Roman" w:cs="Times New Roman"/>
          <w:szCs w:val="24"/>
        </w:rPr>
        <w:t xml:space="preserve"> αυτό μειώνεις το δημόσιο χρέος</w:t>
      </w:r>
      <w:r w:rsidRPr="0016649F">
        <w:rPr>
          <w:rFonts w:eastAsia="Times New Roman" w:cs="Times New Roman"/>
          <w:szCs w:val="24"/>
        </w:rPr>
        <w:t xml:space="preserve">. </w:t>
      </w:r>
      <w:r>
        <w:rPr>
          <w:rFonts w:eastAsia="Times New Roman" w:cs="Times New Roman"/>
          <w:szCs w:val="24"/>
        </w:rPr>
        <w:t xml:space="preserve">Πέντε δισεκατομμύρια </w:t>
      </w:r>
      <w:r w:rsidRPr="00521730">
        <w:rPr>
          <w:rFonts w:eastAsia="Times New Roman" w:cs="Times New Roman"/>
          <w:szCs w:val="24"/>
        </w:rPr>
        <w:t>θα μπορούσαμε να έχουμε προοπτικά με προεξοφλητικό επιτόκιο</w:t>
      </w:r>
      <w:r>
        <w:rPr>
          <w:rFonts w:eastAsia="Times New Roman" w:cs="Times New Roman"/>
          <w:szCs w:val="24"/>
        </w:rPr>
        <w:t>.</w:t>
      </w:r>
      <w:r w:rsidRPr="00521730">
        <w:rPr>
          <w:rFonts w:eastAsia="Times New Roman" w:cs="Times New Roman"/>
          <w:szCs w:val="24"/>
        </w:rPr>
        <w:t xml:space="preserve"> Πόσο τοις εκατό είναι</w:t>
      </w:r>
      <w:r>
        <w:rPr>
          <w:rFonts w:eastAsia="Times New Roman" w:cs="Times New Roman"/>
          <w:szCs w:val="24"/>
        </w:rPr>
        <w:t xml:space="preserve"> επί </w:t>
      </w:r>
      <w:r w:rsidRPr="00521730">
        <w:rPr>
          <w:rFonts w:eastAsia="Times New Roman" w:cs="Times New Roman"/>
          <w:szCs w:val="24"/>
        </w:rPr>
        <w:t>του δημόσιου χρέους</w:t>
      </w:r>
      <w:r>
        <w:rPr>
          <w:rFonts w:eastAsia="Times New Roman" w:cs="Times New Roman"/>
          <w:szCs w:val="24"/>
        </w:rPr>
        <w:t>; Θ</w:t>
      </w:r>
      <w:r w:rsidRPr="00521730">
        <w:rPr>
          <w:rFonts w:eastAsia="Times New Roman" w:cs="Times New Roman"/>
          <w:szCs w:val="24"/>
        </w:rPr>
        <w:t>α μας τα πει ο κ</w:t>
      </w:r>
      <w:r>
        <w:rPr>
          <w:rFonts w:eastAsia="Times New Roman" w:cs="Times New Roman"/>
          <w:szCs w:val="24"/>
        </w:rPr>
        <w:t xml:space="preserve">. </w:t>
      </w:r>
      <w:r w:rsidRPr="00521730">
        <w:rPr>
          <w:rFonts w:eastAsia="Times New Roman" w:cs="Times New Roman"/>
          <w:szCs w:val="24"/>
        </w:rPr>
        <w:t>Τσακαλώτος</w:t>
      </w:r>
      <w:r>
        <w:rPr>
          <w:rFonts w:eastAsia="Times New Roman" w:cs="Times New Roman"/>
          <w:szCs w:val="24"/>
        </w:rPr>
        <w:t>.</w:t>
      </w:r>
    </w:p>
    <w:p w14:paraId="65B254EF" w14:textId="77777777" w:rsidR="000F4E4F" w:rsidRDefault="00A56466">
      <w:pPr>
        <w:spacing w:line="600" w:lineRule="auto"/>
        <w:ind w:firstLine="720"/>
        <w:jc w:val="both"/>
        <w:rPr>
          <w:rFonts w:eastAsia="Times New Roman" w:cs="Times New Roman"/>
          <w:szCs w:val="24"/>
        </w:rPr>
      </w:pPr>
      <w:r w:rsidRPr="00521730">
        <w:rPr>
          <w:rFonts w:eastAsia="Times New Roman" w:cs="Times New Roman"/>
          <w:szCs w:val="24"/>
        </w:rPr>
        <w:t>Ευχαριστώ</w:t>
      </w:r>
      <w:r>
        <w:rPr>
          <w:rFonts w:eastAsia="Times New Roman" w:cs="Times New Roman"/>
          <w:szCs w:val="24"/>
        </w:rPr>
        <w:t>, κύριε Π</w:t>
      </w:r>
      <w:r w:rsidRPr="00521730">
        <w:rPr>
          <w:rFonts w:eastAsia="Times New Roman" w:cs="Times New Roman"/>
          <w:szCs w:val="24"/>
        </w:rPr>
        <w:t>ρόεδρε</w:t>
      </w:r>
      <w:r>
        <w:rPr>
          <w:rFonts w:eastAsia="Times New Roman" w:cs="Times New Roman"/>
          <w:szCs w:val="24"/>
        </w:rPr>
        <w:t>,</w:t>
      </w:r>
      <w:r w:rsidRPr="00521730">
        <w:rPr>
          <w:rFonts w:eastAsia="Times New Roman" w:cs="Times New Roman"/>
          <w:szCs w:val="24"/>
        </w:rPr>
        <w:t xml:space="preserve"> για τη μικρή ανοχή </w:t>
      </w:r>
      <w:r>
        <w:rPr>
          <w:rFonts w:eastAsia="Times New Roman" w:cs="Times New Roman"/>
          <w:szCs w:val="24"/>
        </w:rPr>
        <w:t>σας.</w:t>
      </w:r>
    </w:p>
    <w:p w14:paraId="65B254F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65B254F1" w14:textId="77777777" w:rsidR="000F4E4F" w:rsidRDefault="00A56466">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Τον λόγο έχει ο Υπουργός Οικονομικών κ. Ευκλείδης Τσ</w:t>
      </w:r>
      <w:r>
        <w:rPr>
          <w:rFonts w:eastAsia="Times New Roman"/>
          <w:bCs/>
          <w:szCs w:val="24"/>
        </w:rPr>
        <w:t>ακαλώτος,</w:t>
      </w:r>
      <w:r w:rsidRPr="0016649F">
        <w:rPr>
          <w:rFonts w:eastAsia="Times New Roman" w:cs="Times New Roman"/>
          <w:szCs w:val="24"/>
        </w:rPr>
        <w:t xml:space="preserve"> </w:t>
      </w:r>
      <w:r w:rsidRPr="00521730">
        <w:rPr>
          <w:rFonts w:eastAsia="Times New Roman" w:cs="Times New Roman"/>
          <w:szCs w:val="24"/>
        </w:rPr>
        <w:t>για</w:t>
      </w:r>
      <w:r>
        <w:rPr>
          <w:rFonts w:eastAsia="Times New Roman" w:cs="Times New Roman"/>
          <w:szCs w:val="24"/>
        </w:rPr>
        <w:t xml:space="preserve"> δεκαοκτώ</w:t>
      </w:r>
      <w:r w:rsidRPr="00521730">
        <w:rPr>
          <w:rFonts w:eastAsia="Times New Roman" w:cs="Times New Roman"/>
          <w:szCs w:val="24"/>
        </w:rPr>
        <w:t xml:space="preserve"> λεπτά</w:t>
      </w:r>
    </w:p>
    <w:p w14:paraId="65B254F2" w14:textId="77777777" w:rsidR="000F4E4F" w:rsidRDefault="00A56466">
      <w:pPr>
        <w:spacing w:line="600" w:lineRule="auto"/>
        <w:ind w:firstLine="720"/>
        <w:jc w:val="both"/>
        <w:rPr>
          <w:rFonts w:eastAsia="Times New Roman" w:cs="Times New Roman"/>
          <w:szCs w:val="24"/>
        </w:rPr>
      </w:pPr>
      <w:r w:rsidRPr="0016649F">
        <w:rPr>
          <w:rFonts w:eastAsia="Times New Roman"/>
          <w:b/>
          <w:bCs/>
          <w:szCs w:val="24"/>
        </w:rPr>
        <w:t>ΕΥΚΛΕΙΔΗΣ ΤΣΑΚΑΛΩΤΟΣ (Υπουργός Οικονομικών):</w:t>
      </w:r>
      <w:r>
        <w:rPr>
          <w:rFonts w:eastAsia="Times New Roman"/>
          <w:bCs/>
          <w:szCs w:val="24"/>
        </w:rPr>
        <w:t xml:space="preserve"> </w:t>
      </w:r>
      <w:r>
        <w:rPr>
          <w:rFonts w:eastAsia="Times New Roman" w:cs="Times New Roman"/>
          <w:szCs w:val="24"/>
        </w:rPr>
        <w:t>Κ</w:t>
      </w:r>
      <w:r w:rsidRPr="00521730">
        <w:rPr>
          <w:rFonts w:eastAsia="Times New Roman" w:cs="Times New Roman"/>
          <w:szCs w:val="24"/>
        </w:rPr>
        <w:t>υρίες και κύριοι συνάδελφοι</w:t>
      </w:r>
      <w:r>
        <w:rPr>
          <w:rFonts w:eastAsia="Times New Roman" w:cs="Times New Roman"/>
          <w:szCs w:val="24"/>
        </w:rPr>
        <w:t>,</w:t>
      </w:r>
      <w:r w:rsidRPr="00521730">
        <w:rPr>
          <w:rFonts w:eastAsia="Times New Roman" w:cs="Times New Roman"/>
          <w:szCs w:val="24"/>
        </w:rPr>
        <w:t xml:space="preserve"> λυπάμαι για τον τόνο μερικών ομιλητών σήμερα</w:t>
      </w:r>
      <w:r>
        <w:rPr>
          <w:rFonts w:eastAsia="Times New Roman" w:cs="Times New Roman"/>
          <w:szCs w:val="24"/>
        </w:rPr>
        <w:t>. Δ</w:t>
      </w:r>
      <w:r w:rsidRPr="00521730">
        <w:rPr>
          <w:rFonts w:eastAsia="Times New Roman" w:cs="Times New Roman"/>
          <w:szCs w:val="24"/>
        </w:rPr>
        <w:t>εν τον καταλαβαίνω</w:t>
      </w:r>
      <w:r>
        <w:rPr>
          <w:rFonts w:eastAsia="Times New Roman" w:cs="Times New Roman"/>
          <w:szCs w:val="24"/>
        </w:rPr>
        <w:t>.</w:t>
      </w:r>
      <w:r w:rsidRPr="00521730">
        <w:rPr>
          <w:rFonts w:eastAsia="Times New Roman" w:cs="Times New Roman"/>
          <w:szCs w:val="24"/>
        </w:rPr>
        <w:t xml:space="preserve"> </w:t>
      </w:r>
      <w:r>
        <w:rPr>
          <w:rFonts w:eastAsia="Times New Roman" w:cs="Times New Roman"/>
          <w:szCs w:val="24"/>
        </w:rPr>
        <w:t xml:space="preserve">Προσπάθησα στην </w:t>
      </w:r>
      <w:r>
        <w:rPr>
          <w:rFonts w:eastAsia="Times New Roman" w:cs="Times New Roman"/>
          <w:szCs w:val="24"/>
        </w:rPr>
        <w:t>ε</w:t>
      </w:r>
      <w:r w:rsidRPr="00521730">
        <w:rPr>
          <w:rFonts w:eastAsia="Times New Roman" w:cs="Times New Roman"/>
          <w:szCs w:val="24"/>
        </w:rPr>
        <w:t>πιτροπή να δώσω εξηγήσεις</w:t>
      </w:r>
      <w:r>
        <w:rPr>
          <w:rFonts w:eastAsia="Times New Roman" w:cs="Times New Roman"/>
          <w:szCs w:val="24"/>
        </w:rPr>
        <w:t>.</w:t>
      </w:r>
      <w:r w:rsidRPr="00521730">
        <w:rPr>
          <w:rFonts w:eastAsia="Times New Roman" w:cs="Times New Roman"/>
          <w:szCs w:val="24"/>
        </w:rPr>
        <w:t xml:space="preserve"> Θα προσπαθήσω ξανά να δώσω εξηγήσεις </w:t>
      </w:r>
      <w:r>
        <w:rPr>
          <w:rFonts w:eastAsia="Times New Roman" w:cs="Times New Roman"/>
          <w:szCs w:val="24"/>
        </w:rPr>
        <w:t xml:space="preserve">για </w:t>
      </w:r>
      <w:r>
        <w:rPr>
          <w:rFonts w:eastAsia="Times New Roman" w:cs="Times New Roman"/>
          <w:szCs w:val="24"/>
        </w:rPr>
        <w:t>το πώ</w:t>
      </w:r>
      <w:r w:rsidRPr="00521730">
        <w:rPr>
          <w:rFonts w:eastAsia="Times New Roman" w:cs="Times New Roman"/>
          <w:szCs w:val="24"/>
        </w:rPr>
        <w:t>ς εμείς καταλαβαίνουμε τα πράγματα</w:t>
      </w:r>
      <w:r>
        <w:rPr>
          <w:rFonts w:eastAsia="Times New Roman" w:cs="Times New Roman"/>
          <w:szCs w:val="24"/>
        </w:rPr>
        <w:t>.</w:t>
      </w:r>
    </w:p>
    <w:p w14:paraId="65B254F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Θα καταθέσω </w:t>
      </w:r>
      <w:r>
        <w:rPr>
          <w:rFonts w:eastAsia="Times New Roman" w:cs="Times New Roman"/>
          <w:szCs w:val="24"/>
        </w:rPr>
        <w:t xml:space="preserve">για </w:t>
      </w:r>
      <w:r>
        <w:rPr>
          <w:rFonts w:eastAsia="Times New Roman" w:cs="Times New Roman"/>
          <w:szCs w:val="24"/>
        </w:rPr>
        <w:t>τα Π</w:t>
      </w:r>
      <w:r w:rsidRPr="00E9434B">
        <w:rPr>
          <w:rFonts w:eastAsia="Times New Roman" w:cs="Times New Roman"/>
          <w:szCs w:val="24"/>
        </w:rPr>
        <w:t>ρακτικά αυτά που έχετε ζητήσει</w:t>
      </w:r>
      <w:r>
        <w:rPr>
          <w:rFonts w:eastAsia="Times New Roman" w:cs="Times New Roman"/>
          <w:szCs w:val="24"/>
        </w:rPr>
        <w:t xml:space="preserve"> -δ</w:t>
      </w:r>
      <w:r w:rsidRPr="00E9434B">
        <w:rPr>
          <w:rFonts w:eastAsia="Times New Roman" w:cs="Times New Roman"/>
          <w:szCs w:val="24"/>
        </w:rPr>
        <w:t>εν νομίζω</w:t>
      </w:r>
      <w:r>
        <w:rPr>
          <w:rFonts w:eastAsia="Times New Roman" w:cs="Times New Roman"/>
          <w:szCs w:val="24"/>
        </w:rPr>
        <w:t xml:space="preserve"> να</w:t>
      </w:r>
      <w:r w:rsidRPr="00E9434B">
        <w:rPr>
          <w:rFonts w:eastAsia="Times New Roman" w:cs="Times New Roman"/>
          <w:szCs w:val="24"/>
        </w:rPr>
        <w:t xml:space="preserve"> έχω </w:t>
      </w:r>
      <w:r>
        <w:rPr>
          <w:rFonts w:eastAsia="Times New Roman" w:cs="Times New Roman"/>
          <w:szCs w:val="24"/>
        </w:rPr>
        <w:t>παραλείψει</w:t>
      </w:r>
      <w:r w:rsidRPr="00E9434B">
        <w:rPr>
          <w:rFonts w:eastAsia="Times New Roman" w:cs="Times New Roman"/>
          <w:szCs w:val="24"/>
        </w:rPr>
        <w:t xml:space="preserve"> κάτι</w:t>
      </w:r>
      <w:r>
        <w:rPr>
          <w:rFonts w:eastAsia="Times New Roman" w:cs="Times New Roman"/>
          <w:szCs w:val="24"/>
        </w:rPr>
        <w:t>-, δηλαδή</w:t>
      </w:r>
      <w:r w:rsidRPr="00E9434B">
        <w:rPr>
          <w:rFonts w:eastAsia="Times New Roman" w:cs="Times New Roman"/>
          <w:szCs w:val="24"/>
        </w:rPr>
        <w:t xml:space="preserve"> το κείμενο του Ελεγκτικού Συνεδρίου</w:t>
      </w:r>
      <w:r>
        <w:rPr>
          <w:rFonts w:eastAsia="Times New Roman" w:cs="Times New Roman"/>
          <w:szCs w:val="24"/>
        </w:rPr>
        <w:t>,</w:t>
      </w:r>
      <w:r w:rsidRPr="00E9434B">
        <w:rPr>
          <w:rFonts w:eastAsia="Times New Roman" w:cs="Times New Roman"/>
          <w:szCs w:val="24"/>
        </w:rPr>
        <w:t xml:space="preserve"> το δελτίο τύπου </w:t>
      </w:r>
      <w:r>
        <w:rPr>
          <w:rFonts w:eastAsia="Times New Roman" w:cs="Times New Roman"/>
          <w:szCs w:val="24"/>
        </w:rPr>
        <w:t xml:space="preserve">της </w:t>
      </w:r>
      <w:r>
        <w:rPr>
          <w:rFonts w:eastAsia="Times New Roman" w:cs="Times New Roman"/>
          <w:szCs w:val="24"/>
          <w:lang w:val="en-US"/>
        </w:rPr>
        <w:t>DG</w:t>
      </w:r>
      <w:r w:rsidRPr="00E9434B">
        <w:rPr>
          <w:rFonts w:eastAsia="Times New Roman" w:cs="Times New Roman"/>
          <w:szCs w:val="24"/>
        </w:rPr>
        <w:t>-</w:t>
      </w:r>
      <w:r>
        <w:rPr>
          <w:rFonts w:eastAsia="Times New Roman" w:cs="Times New Roman"/>
          <w:szCs w:val="24"/>
          <w:lang w:val="en-US"/>
        </w:rPr>
        <w:t>COM</w:t>
      </w:r>
      <w:r>
        <w:rPr>
          <w:rFonts w:eastAsia="Times New Roman" w:cs="Times New Roman"/>
          <w:szCs w:val="24"/>
        </w:rPr>
        <w:t xml:space="preserve"> -δηλαδή η Δ</w:t>
      </w:r>
      <w:r w:rsidRPr="00E9434B">
        <w:rPr>
          <w:rFonts w:eastAsia="Times New Roman" w:cs="Times New Roman"/>
          <w:szCs w:val="24"/>
        </w:rPr>
        <w:t xml:space="preserve">ιεύθυνση </w:t>
      </w:r>
      <w:r>
        <w:rPr>
          <w:rFonts w:eastAsia="Times New Roman" w:cs="Times New Roman"/>
          <w:szCs w:val="24"/>
        </w:rPr>
        <w:t>Α</w:t>
      </w:r>
      <w:r w:rsidRPr="00E9434B">
        <w:rPr>
          <w:rFonts w:eastAsia="Times New Roman" w:cs="Times New Roman"/>
          <w:szCs w:val="24"/>
        </w:rPr>
        <w:t>νταγωνισμού</w:t>
      </w:r>
      <w:r>
        <w:rPr>
          <w:rFonts w:eastAsia="Times New Roman" w:cs="Times New Roman"/>
          <w:szCs w:val="24"/>
        </w:rPr>
        <w:t>, η οποία</w:t>
      </w:r>
      <w:r w:rsidRPr="00E9434B">
        <w:rPr>
          <w:rFonts w:eastAsia="Times New Roman" w:cs="Times New Roman"/>
          <w:szCs w:val="24"/>
        </w:rPr>
        <w:t xml:space="preserve"> θα </w:t>
      </w:r>
      <w:r>
        <w:rPr>
          <w:rFonts w:eastAsia="Times New Roman" w:cs="Times New Roman"/>
          <w:szCs w:val="24"/>
        </w:rPr>
        <w:t xml:space="preserve">βγάλει </w:t>
      </w:r>
      <w:r>
        <w:rPr>
          <w:rFonts w:eastAsia="Times New Roman" w:cs="Times New Roman"/>
          <w:szCs w:val="24"/>
        </w:rPr>
        <w:t>κάποια στιγμή την απόφασή</w:t>
      </w:r>
      <w:r w:rsidRPr="00E9434B">
        <w:rPr>
          <w:rFonts w:eastAsia="Times New Roman" w:cs="Times New Roman"/>
          <w:szCs w:val="24"/>
        </w:rPr>
        <w:t xml:space="preserve"> </w:t>
      </w:r>
      <w:r>
        <w:rPr>
          <w:rFonts w:eastAsia="Times New Roman" w:cs="Times New Roman"/>
          <w:szCs w:val="24"/>
        </w:rPr>
        <w:t>της,</w:t>
      </w:r>
      <w:r w:rsidRPr="00E9434B">
        <w:rPr>
          <w:rFonts w:eastAsia="Times New Roman" w:cs="Times New Roman"/>
          <w:szCs w:val="24"/>
        </w:rPr>
        <w:t xml:space="preserve"> είναι σαν τα δικαστήρια που βγαίνει </w:t>
      </w:r>
      <w:r>
        <w:rPr>
          <w:rFonts w:eastAsia="Times New Roman" w:cs="Times New Roman"/>
          <w:szCs w:val="24"/>
        </w:rPr>
        <w:t>μια</w:t>
      </w:r>
      <w:r w:rsidRPr="00E9434B">
        <w:rPr>
          <w:rFonts w:eastAsia="Times New Roman" w:cs="Times New Roman"/>
          <w:szCs w:val="24"/>
        </w:rPr>
        <w:t xml:space="preserve"> απόφαση </w:t>
      </w:r>
      <w:r>
        <w:rPr>
          <w:rFonts w:eastAsia="Times New Roman" w:cs="Times New Roman"/>
          <w:szCs w:val="24"/>
        </w:rPr>
        <w:t>κ</w:t>
      </w:r>
      <w:r w:rsidRPr="00E9434B">
        <w:rPr>
          <w:rFonts w:eastAsia="Times New Roman" w:cs="Times New Roman"/>
          <w:szCs w:val="24"/>
        </w:rPr>
        <w:t>αι μετά βγάζει τη λογική</w:t>
      </w:r>
      <w:r>
        <w:rPr>
          <w:rFonts w:eastAsia="Times New Roman" w:cs="Times New Roman"/>
          <w:szCs w:val="24"/>
        </w:rPr>
        <w:t>- και</w:t>
      </w:r>
      <w:r w:rsidRPr="00E9434B">
        <w:rPr>
          <w:rFonts w:eastAsia="Times New Roman" w:cs="Times New Roman"/>
          <w:szCs w:val="24"/>
        </w:rPr>
        <w:t xml:space="preserve"> το έγγραφο της </w:t>
      </w:r>
      <w:r>
        <w:rPr>
          <w:rFonts w:eastAsia="Times New Roman" w:cs="Times New Roman"/>
          <w:szCs w:val="24"/>
          <w:lang w:val="en-US"/>
        </w:rPr>
        <w:t>DG</w:t>
      </w:r>
      <w:r w:rsidRPr="00E9434B">
        <w:rPr>
          <w:rFonts w:eastAsia="Times New Roman" w:cs="Times New Roman"/>
          <w:szCs w:val="24"/>
        </w:rPr>
        <w:t>-</w:t>
      </w:r>
      <w:r>
        <w:rPr>
          <w:rFonts w:eastAsia="Times New Roman" w:cs="Times New Roman"/>
          <w:szCs w:val="24"/>
          <w:lang w:val="en-US"/>
        </w:rPr>
        <w:t>G</w:t>
      </w:r>
      <w:r w:rsidRPr="00E9434B">
        <w:rPr>
          <w:rFonts w:eastAsia="Times New Roman" w:cs="Times New Roman"/>
          <w:szCs w:val="24"/>
          <w:lang w:val="en-US"/>
        </w:rPr>
        <w:t>ROWTH</w:t>
      </w:r>
      <w:r>
        <w:rPr>
          <w:rFonts w:eastAsia="Times New Roman" w:cs="Times New Roman"/>
          <w:szCs w:val="24"/>
        </w:rPr>
        <w:t>,</w:t>
      </w:r>
      <w:r w:rsidRPr="00E9434B">
        <w:rPr>
          <w:rFonts w:eastAsia="Times New Roman" w:cs="Times New Roman"/>
          <w:szCs w:val="24"/>
        </w:rPr>
        <w:t xml:space="preserve"> που συζητάει για επέκταση </w:t>
      </w:r>
      <w:r>
        <w:rPr>
          <w:rFonts w:eastAsia="Times New Roman" w:cs="Times New Roman"/>
          <w:szCs w:val="24"/>
        </w:rPr>
        <w:t>ή για</w:t>
      </w:r>
      <w:r w:rsidRPr="00E9434B">
        <w:rPr>
          <w:rFonts w:eastAsia="Times New Roman" w:cs="Times New Roman"/>
          <w:szCs w:val="24"/>
        </w:rPr>
        <w:t xml:space="preserve"> καινούρ</w:t>
      </w:r>
      <w:r>
        <w:rPr>
          <w:rFonts w:eastAsia="Times New Roman" w:cs="Times New Roman"/>
          <w:szCs w:val="24"/>
        </w:rPr>
        <w:t>γ</w:t>
      </w:r>
      <w:r w:rsidRPr="00E9434B">
        <w:rPr>
          <w:rFonts w:eastAsia="Times New Roman" w:cs="Times New Roman"/>
          <w:szCs w:val="24"/>
        </w:rPr>
        <w:t xml:space="preserve">ιο </w:t>
      </w:r>
      <w:r>
        <w:rPr>
          <w:rFonts w:eastAsia="Times New Roman" w:cs="Times New Roman"/>
          <w:szCs w:val="24"/>
        </w:rPr>
        <w:t>διακανονισμό</w:t>
      </w:r>
      <w:r>
        <w:rPr>
          <w:rFonts w:eastAsia="Times New Roman" w:cs="Times New Roman"/>
          <w:szCs w:val="24"/>
        </w:rPr>
        <w:t>,</w:t>
      </w:r>
      <w:r w:rsidRPr="00E9434B">
        <w:rPr>
          <w:rFonts w:eastAsia="Times New Roman" w:cs="Times New Roman"/>
          <w:szCs w:val="24"/>
        </w:rPr>
        <w:t xml:space="preserve"> και το έγγραφο του </w:t>
      </w:r>
      <w:r>
        <w:rPr>
          <w:rFonts w:eastAsia="Times New Roman" w:cs="Times New Roman"/>
          <w:szCs w:val="24"/>
        </w:rPr>
        <w:t>ΤΑΙΠΕΔ με την</w:t>
      </w:r>
      <w:r w:rsidRPr="00E9434B">
        <w:rPr>
          <w:rFonts w:eastAsia="Times New Roman" w:cs="Times New Roman"/>
          <w:szCs w:val="24"/>
        </w:rPr>
        <w:t xml:space="preserve"> ανάλυση του τιμήματος</w:t>
      </w:r>
      <w:r>
        <w:rPr>
          <w:rFonts w:eastAsia="Times New Roman" w:cs="Times New Roman"/>
          <w:szCs w:val="24"/>
        </w:rPr>
        <w:t xml:space="preserve">. </w:t>
      </w:r>
    </w:p>
    <w:p w14:paraId="65B254F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w:t>
      </w:r>
      <w:r w:rsidRPr="00E9434B">
        <w:rPr>
          <w:rFonts w:eastAsia="Times New Roman" w:cs="Times New Roman"/>
          <w:szCs w:val="24"/>
        </w:rPr>
        <w:t>ο μόν</w:t>
      </w:r>
      <w:r w:rsidRPr="00E9434B">
        <w:rPr>
          <w:rFonts w:eastAsia="Times New Roman" w:cs="Times New Roman"/>
          <w:szCs w:val="24"/>
        </w:rPr>
        <w:t>ο που διαφοροποιώ είναι το τέταρτο</w:t>
      </w:r>
      <w:r>
        <w:rPr>
          <w:rFonts w:eastAsia="Times New Roman" w:cs="Times New Roman"/>
          <w:szCs w:val="24"/>
        </w:rPr>
        <w:t>,</w:t>
      </w:r>
      <w:r w:rsidRPr="00E9434B">
        <w:rPr>
          <w:rFonts w:eastAsia="Times New Roman" w:cs="Times New Roman"/>
          <w:szCs w:val="24"/>
        </w:rPr>
        <w:t xml:space="preserve"> του </w:t>
      </w:r>
      <w:r>
        <w:rPr>
          <w:rFonts w:eastAsia="Times New Roman" w:cs="Times New Roman"/>
          <w:szCs w:val="24"/>
        </w:rPr>
        <w:t>ΤΑΙΠΕΔ,</w:t>
      </w:r>
      <w:r w:rsidRPr="00E9434B">
        <w:rPr>
          <w:rFonts w:eastAsia="Times New Roman" w:cs="Times New Roman"/>
          <w:szCs w:val="24"/>
        </w:rPr>
        <w:t xml:space="preserve"> πο</w:t>
      </w:r>
      <w:r>
        <w:rPr>
          <w:rFonts w:eastAsia="Times New Roman" w:cs="Times New Roman"/>
          <w:szCs w:val="24"/>
        </w:rPr>
        <w:t xml:space="preserve">υ θέλω να είναι στο αρχείο της </w:t>
      </w:r>
      <w:r>
        <w:rPr>
          <w:rFonts w:eastAsia="Times New Roman" w:cs="Times New Roman"/>
          <w:szCs w:val="24"/>
        </w:rPr>
        <w:t>Διεύθυνσης Στενογραφίας και Πρακτικών της Βουλής</w:t>
      </w:r>
      <w:r>
        <w:rPr>
          <w:rFonts w:eastAsia="Times New Roman" w:cs="Times New Roman"/>
          <w:szCs w:val="24"/>
        </w:rPr>
        <w:t>,</w:t>
      </w:r>
      <w:r w:rsidRPr="00E9434B">
        <w:rPr>
          <w:rFonts w:eastAsia="Times New Roman" w:cs="Times New Roman"/>
          <w:szCs w:val="24"/>
        </w:rPr>
        <w:t xml:space="preserve"> αλλά δεν επιθυμώ να μπει στα </w:t>
      </w:r>
      <w:r>
        <w:rPr>
          <w:rFonts w:eastAsia="Times New Roman" w:cs="Times New Roman"/>
          <w:szCs w:val="24"/>
        </w:rPr>
        <w:t>Π</w:t>
      </w:r>
      <w:r w:rsidRPr="00E9434B">
        <w:rPr>
          <w:rFonts w:eastAsia="Times New Roman" w:cs="Times New Roman"/>
          <w:szCs w:val="24"/>
        </w:rPr>
        <w:t>ρακτικά</w:t>
      </w:r>
      <w:r>
        <w:rPr>
          <w:rFonts w:eastAsia="Times New Roman" w:cs="Times New Roman"/>
          <w:szCs w:val="24"/>
        </w:rPr>
        <w:t>. Να είναι σ</w:t>
      </w:r>
      <w:r w:rsidRPr="00E9434B">
        <w:rPr>
          <w:rFonts w:eastAsia="Times New Roman" w:cs="Times New Roman"/>
          <w:szCs w:val="24"/>
        </w:rPr>
        <w:t xml:space="preserve">τη διάθεση των </w:t>
      </w:r>
      <w:r>
        <w:rPr>
          <w:rFonts w:eastAsia="Times New Roman" w:cs="Times New Roman"/>
          <w:szCs w:val="24"/>
        </w:rPr>
        <w:t>α</w:t>
      </w:r>
      <w:r w:rsidRPr="00E9434B">
        <w:rPr>
          <w:rFonts w:eastAsia="Times New Roman" w:cs="Times New Roman"/>
          <w:szCs w:val="24"/>
        </w:rPr>
        <w:t>ντιπροσώπων των κομμάτων</w:t>
      </w:r>
      <w:r>
        <w:rPr>
          <w:rFonts w:eastAsia="Times New Roman" w:cs="Times New Roman"/>
          <w:szCs w:val="24"/>
        </w:rPr>
        <w:t xml:space="preserve">, αλλά να μην τριγυρίσει παντού και </w:t>
      </w:r>
      <w:r w:rsidRPr="00E9434B">
        <w:rPr>
          <w:rFonts w:eastAsia="Times New Roman" w:cs="Times New Roman"/>
          <w:szCs w:val="24"/>
        </w:rPr>
        <w:t>το καταλαβαίνετε αυτό</w:t>
      </w:r>
      <w:r>
        <w:rPr>
          <w:rFonts w:eastAsia="Times New Roman" w:cs="Times New Roman"/>
          <w:szCs w:val="24"/>
        </w:rPr>
        <w:t>. Τα καταθέτω για τα Πρακτικά.</w:t>
      </w:r>
    </w:p>
    <w:p w14:paraId="65B254F5" w14:textId="77777777" w:rsidR="000F4E4F" w:rsidRDefault="00A56466">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w:t>
      </w:r>
      <w:r w:rsidRPr="000D63A8">
        <w:rPr>
          <w:rFonts w:eastAsia="Times New Roman" w:cs="Times New Roman"/>
          <w:szCs w:val="24"/>
        </w:rPr>
        <w:t xml:space="preserve">κ. </w:t>
      </w:r>
      <w:r>
        <w:rPr>
          <w:rFonts w:eastAsia="Times New Roman" w:cs="Times New Roman"/>
          <w:szCs w:val="24"/>
        </w:rPr>
        <w:t>Ευκλείδης Τσακαλώτος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w:t>
      </w:r>
      <w:r w:rsidRPr="000D63A8">
        <w:rPr>
          <w:rFonts w:eastAsia="Times New Roman" w:cs="Times New Roman"/>
          <w:szCs w:val="24"/>
        </w:rPr>
        <w:t>ης Βουλής)</w:t>
      </w:r>
    </w:p>
    <w:p w14:paraId="65B254F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Π</w:t>
      </w:r>
      <w:r w:rsidRPr="00E9434B">
        <w:rPr>
          <w:rFonts w:eastAsia="Times New Roman" w:cs="Times New Roman"/>
          <w:szCs w:val="24"/>
        </w:rPr>
        <w:t xml:space="preserve">άμε τώρα </w:t>
      </w:r>
      <w:r>
        <w:rPr>
          <w:rFonts w:eastAsia="Times New Roman" w:cs="Times New Roman"/>
          <w:szCs w:val="24"/>
        </w:rPr>
        <w:t>στα</w:t>
      </w:r>
      <w:r w:rsidRPr="00E9434B">
        <w:rPr>
          <w:rFonts w:eastAsia="Times New Roman" w:cs="Times New Roman"/>
          <w:szCs w:val="24"/>
        </w:rPr>
        <w:t xml:space="preserve"> ουσιαστικά επιχειρήματα που έχουμε</w:t>
      </w:r>
      <w:r>
        <w:rPr>
          <w:rFonts w:eastAsia="Times New Roman" w:cs="Times New Roman"/>
          <w:szCs w:val="24"/>
        </w:rPr>
        <w:t>, για</w:t>
      </w:r>
      <w:r w:rsidRPr="00E9434B">
        <w:rPr>
          <w:rFonts w:eastAsia="Times New Roman" w:cs="Times New Roman"/>
          <w:szCs w:val="24"/>
        </w:rPr>
        <w:t xml:space="preserve"> να δούμε τι μπορούμε να πούμε και τι </w:t>
      </w:r>
      <w:r>
        <w:rPr>
          <w:rFonts w:eastAsia="Times New Roman" w:cs="Times New Roman"/>
          <w:szCs w:val="24"/>
        </w:rPr>
        <w:t>όχι. Ά</w:t>
      </w:r>
      <w:r w:rsidRPr="00E9434B">
        <w:rPr>
          <w:rFonts w:eastAsia="Times New Roman" w:cs="Times New Roman"/>
          <w:szCs w:val="24"/>
        </w:rPr>
        <w:t>κουσα σουρεαλιστικά επιχειρήματα</w:t>
      </w:r>
      <w:r>
        <w:rPr>
          <w:rFonts w:eastAsia="Times New Roman" w:cs="Times New Roman"/>
          <w:szCs w:val="24"/>
        </w:rPr>
        <w:t>,</w:t>
      </w:r>
      <w:r w:rsidRPr="00E9434B">
        <w:rPr>
          <w:rFonts w:eastAsia="Times New Roman" w:cs="Times New Roman"/>
          <w:szCs w:val="24"/>
        </w:rPr>
        <w:t xml:space="preserve"> </w:t>
      </w:r>
      <w:r>
        <w:rPr>
          <w:rFonts w:eastAsia="Times New Roman" w:cs="Times New Roman"/>
          <w:szCs w:val="24"/>
        </w:rPr>
        <w:t>στα οποία</w:t>
      </w:r>
      <w:r w:rsidRPr="00E9434B">
        <w:rPr>
          <w:rFonts w:eastAsia="Times New Roman" w:cs="Times New Roman"/>
          <w:szCs w:val="24"/>
        </w:rPr>
        <w:t xml:space="preserve"> δεν θα δώσω βάση</w:t>
      </w:r>
      <w:r>
        <w:rPr>
          <w:rFonts w:eastAsia="Times New Roman" w:cs="Times New Roman"/>
          <w:szCs w:val="24"/>
        </w:rPr>
        <w:t xml:space="preserve">, όπως </w:t>
      </w:r>
      <w:r w:rsidRPr="00E9434B">
        <w:rPr>
          <w:rFonts w:eastAsia="Times New Roman" w:cs="Times New Roman"/>
          <w:szCs w:val="24"/>
        </w:rPr>
        <w:t xml:space="preserve">ότι είναι κρίμα που χρηματοδότησε </w:t>
      </w:r>
      <w:r>
        <w:rPr>
          <w:rFonts w:eastAsia="Times New Roman" w:cs="Times New Roman"/>
          <w:szCs w:val="24"/>
        </w:rPr>
        <w:t xml:space="preserve">το έργο </w:t>
      </w:r>
      <w:r w:rsidRPr="00E9434B">
        <w:rPr>
          <w:rFonts w:eastAsia="Times New Roman" w:cs="Times New Roman"/>
          <w:szCs w:val="24"/>
        </w:rPr>
        <w:t>η Εθνική Τράπεζα</w:t>
      </w:r>
      <w:r>
        <w:rPr>
          <w:rFonts w:eastAsia="Times New Roman" w:cs="Times New Roman"/>
          <w:szCs w:val="24"/>
        </w:rPr>
        <w:t>. Π</w:t>
      </w:r>
      <w:r w:rsidRPr="00E9434B">
        <w:rPr>
          <w:rFonts w:eastAsia="Times New Roman" w:cs="Times New Roman"/>
          <w:szCs w:val="24"/>
        </w:rPr>
        <w:t xml:space="preserve">ρέπει να σας πω ότι αυτή ήταν πολύ μεγάλη επιτυχία της Εθνικής </w:t>
      </w:r>
      <w:r>
        <w:rPr>
          <w:rFonts w:eastAsia="Times New Roman" w:cs="Times New Roman"/>
          <w:szCs w:val="24"/>
        </w:rPr>
        <w:t>Τράπεζας κ</w:t>
      </w:r>
      <w:r w:rsidRPr="00E9434B">
        <w:rPr>
          <w:rFonts w:eastAsia="Times New Roman" w:cs="Times New Roman"/>
          <w:szCs w:val="24"/>
        </w:rPr>
        <w:t xml:space="preserve">αι γιατί </w:t>
      </w:r>
      <w:r>
        <w:rPr>
          <w:rFonts w:eastAsia="Times New Roman" w:cs="Times New Roman"/>
          <w:szCs w:val="24"/>
        </w:rPr>
        <w:t>το</w:t>
      </w:r>
      <w:r w:rsidRPr="00E9434B">
        <w:rPr>
          <w:rFonts w:eastAsia="Times New Roman" w:cs="Times New Roman"/>
          <w:szCs w:val="24"/>
        </w:rPr>
        <w:t xml:space="preserve"> χρηματοδότησ</w:t>
      </w:r>
      <w:r>
        <w:rPr>
          <w:rFonts w:eastAsia="Times New Roman" w:cs="Times New Roman"/>
          <w:szCs w:val="24"/>
        </w:rPr>
        <w:t>ε</w:t>
      </w:r>
      <w:r w:rsidRPr="00E9434B">
        <w:rPr>
          <w:rFonts w:eastAsia="Times New Roman" w:cs="Times New Roman"/>
          <w:szCs w:val="24"/>
        </w:rPr>
        <w:t xml:space="preserve"> και έδειξε ότι το ελληνικό χρηματοπιστωτικό σύστημα είναι πολύ πιο ισχυρό από ό</w:t>
      </w:r>
      <w:r>
        <w:rPr>
          <w:rFonts w:eastAsia="Times New Roman" w:cs="Times New Roman"/>
          <w:szCs w:val="24"/>
        </w:rPr>
        <w:t>,</w:t>
      </w:r>
      <w:r w:rsidRPr="00E9434B">
        <w:rPr>
          <w:rFonts w:eastAsia="Times New Roman" w:cs="Times New Roman"/>
          <w:szCs w:val="24"/>
        </w:rPr>
        <w:t xml:space="preserve">τι λέγεται και </w:t>
      </w:r>
      <w:r>
        <w:rPr>
          <w:rFonts w:eastAsia="Times New Roman" w:cs="Times New Roman"/>
          <w:szCs w:val="24"/>
        </w:rPr>
        <w:t xml:space="preserve">γιατί </w:t>
      </w:r>
      <w:r w:rsidRPr="00E9434B">
        <w:rPr>
          <w:rFonts w:eastAsia="Times New Roman" w:cs="Times New Roman"/>
          <w:szCs w:val="24"/>
        </w:rPr>
        <w:t xml:space="preserve">αυτή </w:t>
      </w:r>
      <w:r>
        <w:rPr>
          <w:rFonts w:eastAsia="Times New Roman" w:cs="Times New Roman"/>
          <w:szCs w:val="24"/>
        </w:rPr>
        <w:t xml:space="preserve">η </w:t>
      </w:r>
      <w:r w:rsidRPr="00E9434B">
        <w:rPr>
          <w:rFonts w:eastAsia="Times New Roman" w:cs="Times New Roman"/>
          <w:szCs w:val="24"/>
        </w:rPr>
        <w:t xml:space="preserve">επένδυση έδειξε </w:t>
      </w:r>
      <w:r>
        <w:rPr>
          <w:rFonts w:eastAsia="Times New Roman" w:cs="Times New Roman"/>
          <w:szCs w:val="24"/>
        </w:rPr>
        <w:t>πόσο καλύτερα έ</w:t>
      </w:r>
      <w:r w:rsidRPr="00E9434B">
        <w:rPr>
          <w:rFonts w:eastAsia="Times New Roman" w:cs="Times New Roman"/>
          <w:szCs w:val="24"/>
        </w:rPr>
        <w:t>χει πάει η</w:t>
      </w:r>
      <w:r>
        <w:rPr>
          <w:rFonts w:eastAsia="Times New Roman" w:cs="Times New Roman"/>
          <w:szCs w:val="24"/>
        </w:rPr>
        <w:t xml:space="preserve"> ελληνικ</w:t>
      </w:r>
      <w:r>
        <w:rPr>
          <w:rFonts w:eastAsia="Times New Roman" w:cs="Times New Roman"/>
          <w:szCs w:val="24"/>
        </w:rPr>
        <w:t>ή</w:t>
      </w:r>
      <w:r w:rsidRPr="00E9434B">
        <w:rPr>
          <w:rFonts w:eastAsia="Times New Roman" w:cs="Times New Roman"/>
          <w:szCs w:val="24"/>
        </w:rPr>
        <w:t xml:space="preserve"> οικονομία</w:t>
      </w:r>
      <w:r>
        <w:rPr>
          <w:rFonts w:eastAsia="Times New Roman" w:cs="Times New Roman"/>
          <w:szCs w:val="24"/>
        </w:rPr>
        <w:t>,</w:t>
      </w:r>
      <w:r w:rsidRPr="00E9434B">
        <w:rPr>
          <w:rFonts w:eastAsia="Times New Roman" w:cs="Times New Roman"/>
          <w:szCs w:val="24"/>
        </w:rPr>
        <w:t xml:space="preserve"> </w:t>
      </w:r>
      <w:r>
        <w:rPr>
          <w:rFonts w:eastAsia="Times New Roman" w:cs="Times New Roman"/>
          <w:szCs w:val="24"/>
        </w:rPr>
        <w:t>στο οποίο</w:t>
      </w:r>
      <w:r w:rsidRPr="00E9434B">
        <w:rPr>
          <w:rFonts w:eastAsia="Times New Roman" w:cs="Times New Roman"/>
          <w:szCs w:val="24"/>
        </w:rPr>
        <w:t xml:space="preserve"> θα </w:t>
      </w:r>
      <w:r>
        <w:rPr>
          <w:rFonts w:eastAsia="Times New Roman" w:cs="Times New Roman"/>
          <w:szCs w:val="24"/>
        </w:rPr>
        <w:t>επιστρέψω.</w:t>
      </w:r>
    </w:p>
    <w:p w14:paraId="65B254F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Δ</w:t>
      </w:r>
      <w:r w:rsidRPr="00E9434B">
        <w:rPr>
          <w:rFonts w:eastAsia="Times New Roman" w:cs="Times New Roman"/>
          <w:szCs w:val="24"/>
        </w:rPr>
        <w:t>εν έχω καταλάβει ακόμα το επιχείρημα</w:t>
      </w:r>
      <w:r>
        <w:rPr>
          <w:rFonts w:eastAsia="Times New Roman" w:cs="Times New Roman"/>
          <w:szCs w:val="24"/>
        </w:rPr>
        <w:t>, το οποίο μου</w:t>
      </w:r>
      <w:r w:rsidRPr="00E9434B">
        <w:rPr>
          <w:rFonts w:eastAsia="Times New Roman" w:cs="Times New Roman"/>
          <w:szCs w:val="24"/>
        </w:rPr>
        <w:t xml:space="preserve"> φαίνεται ακόμα πιο </w:t>
      </w:r>
      <w:r>
        <w:rPr>
          <w:rFonts w:eastAsia="Times New Roman" w:cs="Times New Roman"/>
          <w:szCs w:val="24"/>
        </w:rPr>
        <w:t>σουρεαλιστικό,</w:t>
      </w:r>
      <w:r w:rsidRPr="00E9434B">
        <w:rPr>
          <w:rFonts w:eastAsia="Times New Roman" w:cs="Times New Roman"/>
          <w:szCs w:val="24"/>
        </w:rPr>
        <w:t xml:space="preserve"> ότι ήταν μία εξαιρετική σύμβαση </w:t>
      </w:r>
      <w:r>
        <w:rPr>
          <w:rFonts w:eastAsia="Times New Roman" w:cs="Times New Roman"/>
          <w:szCs w:val="24"/>
        </w:rPr>
        <w:t>του ’9</w:t>
      </w:r>
      <w:r w:rsidRPr="00E9434B">
        <w:rPr>
          <w:rFonts w:eastAsia="Times New Roman" w:cs="Times New Roman"/>
          <w:szCs w:val="24"/>
        </w:rPr>
        <w:t>5</w:t>
      </w:r>
      <w:r>
        <w:rPr>
          <w:rFonts w:eastAsia="Times New Roman" w:cs="Times New Roman"/>
          <w:szCs w:val="24"/>
        </w:rPr>
        <w:t>,</w:t>
      </w:r>
      <w:r w:rsidRPr="00E9434B">
        <w:rPr>
          <w:rFonts w:eastAsia="Times New Roman" w:cs="Times New Roman"/>
          <w:szCs w:val="24"/>
        </w:rPr>
        <w:t xml:space="preserve"> </w:t>
      </w:r>
      <w:r>
        <w:rPr>
          <w:rFonts w:eastAsia="Times New Roman" w:cs="Times New Roman"/>
          <w:szCs w:val="24"/>
        </w:rPr>
        <w:t xml:space="preserve">ενώ </w:t>
      </w:r>
      <w:r w:rsidRPr="00E9434B">
        <w:rPr>
          <w:rFonts w:eastAsia="Times New Roman" w:cs="Times New Roman"/>
          <w:szCs w:val="24"/>
        </w:rPr>
        <w:t>εμείς κάνουμε επέκταση και κατά κάποιο</w:t>
      </w:r>
      <w:r>
        <w:rPr>
          <w:rFonts w:eastAsia="Times New Roman" w:cs="Times New Roman"/>
          <w:szCs w:val="24"/>
        </w:rPr>
        <w:t>ν</w:t>
      </w:r>
      <w:r w:rsidRPr="00E9434B">
        <w:rPr>
          <w:rFonts w:eastAsia="Times New Roman" w:cs="Times New Roman"/>
          <w:szCs w:val="24"/>
        </w:rPr>
        <w:t xml:space="preserve"> τρόπο τώρα γίνεται χάλια</w:t>
      </w:r>
      <w:r>
        <w:rPr>
          <w:rFonts w:eastAsia="Times New Roman" w:cs="Times New Roman"/>
          <w:szCs w:val="24"/>
        </w:rPr>
        <w:t xml:space="preserve">. Το βασικό </w:t>
      </w:r>
      <w:r w:rsidRPr="00E9434B">
        <w:rPr>
          <w:rFonts w:eastAsia="Times New Roman" w:cs="Times New Roman"/>
          <w:szCs w:val="24"/>
        </w:rPr>
        <w:t>επιχείρημα</w:t>
      </w:r>
      <w:r>
        <w:rPr>
          <w:rFonts w:eastAsia="Times New Roman" w:cs="Times New Roman"/>
          <w:szCs w:val="24"/>
        </w:rPr>
        <w:t>,</w:t>
      </w:r>
      <w:r w:rsidRPr="00E9434B">
        <w:rPr>
          <w:rFonts w:eastAsia="Times New Roman" w:cs="Times New Roman"/>
          <w:szCs w:val="24"/>
        </w:rPr>
        <w:t xml:space="preserve"> </w:t>
      </w:r>
      <w:r w:rsidRPr="00E9434B">
        <w:rPr>
          <w:rFonts w:eastAsia="Times New Roman" w:cs="Times New Roman"/>
          <w:szCs w:val="24"/>
        </w:rPr>
        <w:t xml:space="preserve">που είναι τελείως </w:t>
      </w:r>
      <w:r>
        <w:rPr>
          <w:rFonts w:eastAsia="Times New Roman" w:cs="Times New Roman"/>
          <w:szCs w:val="24"/>
        </w:rPr>
        <w:t>σου</w:t>
      </w:r>
      <w:r w:rsidRPr="00E9434B">
        <w:rPr>
          <w:rFonts w:eastAsia="Times New Roman" w:cs="Times New Roman"/>
          <w:szCs w:val="24"/>
        </w:rPr>
        <w:t>ρεαλιστικό</w:t>
      </w:r>
      <w:r>
        <w:rPr>
          <w:rFonts w:eastAsia="Times New Roman" w:cs="Times New Roman"/>
          <w:szCs w:val="24"/>
        </w:rPr>
        <w:t>,</w:t>
      </w:r>
      <w:r w:rsidRPr="00E9434B">
        <w:rPr>
          <w:rFonts w:eastAsia="Times New Roman" w:cs="Times New Roman"/>
          <w:szCs w:val="24"/>
        </w:rPr>
        <w:t xml:space="preserve"> είναι ότι το δικό μας σκάνδαλο έχει ένα πρόσημο μείον 600 εκατομμύ</w:t>
      </w:r>
      <w:r>
        <w:rPr>
          <w:rFonts w:eastAsia="Times New Roman" w:cs="Times New Roman"/>
          <w:szCs w:val="24"/>
        </w:rPr>
        <w:t xml:space="preserve">ρια. </w:t>
      </w:r>
    </w:p>
    <w:p w14:paraId="65B254F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Θ</w:t>
      </w:r>
      <w:r w:rsidRPr="00E9434B">
        <w:rPr>
          <w:rFonts w:eastAsia="Times New Roman" w:cs="Times New Roman"/>
          <w:szCs w:val="24"/>
        </w:rPr>
        <w:t xml:space="preserve">έλω να ανατρέξετε σε όλα τα σκάνδαλα </w:t>
      </w:r>
      <w:r>
        <w:rPr>
          <w:rFonts w:eastAsia="Times New Roman" w:cs="Times New Roman"/>
          <w:szCs w:val="24"/>
        </w:rPr>
        <w:t xml:space="preserve">των τελευταίων είκοσι ετών, </w:t>
      </w:r>
      <w:r w:rsidRPr="00E9434B">
        <w:rPr>
          <w:rFonts w:eastAsia="Times New Roman" w:cs="Times New Roman"/>
          <w:szCs w:val="24"/>
        </w:rPr>
        <w:t xml:space="preserve">είτε αυτά που είναι στα δικαστήρια και έχουν τελειώσει </w:t>
      </w:r>
      <w:r>
        <w:rPr>
          <w:rFonts w:eastAsia="Times New Roman" w:cs="Times New Roman"/>
          <w:szCs w:val="24"/>
        </w:rPr>
        <w:t>είτε αυτά που είναι στα δικαστ</w:t>
      </w:r>
      <w:r>
        <w:rPr>
          <w:rFonts w:eastAsia="Times New Roman" w:cs="Times New Roman"/>
          <w:szCs w:val="24"/>
        </w:rPr>
        <w:t xml:space="preserve">ήρια τώρα και </w:t>
      </w:r>
      <w:r w:rsidRPr="00E9434B">
        <w:rPr>
          <w:rFonts w:eastAsia="Times New Roman" w:cs="Times New Roman"/>
          <w:szCs w:val="24"/>
        </w:rPr>
        <w:t>συζητούνται</w:t>
      </w:r>
      <w:r>
        <w:rPr>
          <w:rFonts w:eastAsia="Times New Roman" w:cs="Times New Roman"/>
          <w:szCs w:val="24"/>
        </w:rPr>
        <w:t>,</w:t>
      </w:r>
      <w:r w:rsidRPr="00E9434B">
        <w:rPr>
          <w:rFonts w:eastAsia="Times New Roman" w:cs="Times New Roman"/>
          <w:szCs w:val="24"/>
        </w:rPr>
        <w:t xml:space="preserve"> και </w:t>
      </w:r>
      <w:r w:rsidRPr="00E9434B">
        <w:rPr>
          <w:rFonts w:eastAsia="Times New Roman" w:cs="Times New Roman"/>
          <w:szCs w:val="24"/>
        </w:rPr>
        <w:lastRenderedPageBreak/>
        <w:t>θα παρατηρήσετε μία διαφοροποίηση</w:t>
      </w:r>
      <w:r>
        <w:rPr>
          <w:rFonts w:eastAsia="Times New Roman" w:cs="Times New Roman"/>
          <w:szCs w:val="24"/>
        </w:rPr>
        <w:t>, ό</w:t>
      </w:r>
      <w:r w:rsidRPr="00E9434B">
        <w:rPr>
          <w:rFonts w:eastAsia="Times New Roman" w:cs="Times New Roman"/>
          <w:szCs w:val="24"/>
        </w:rPr>
        <w:t xml:space="preserve">τι το ποσό που συζητιέται δεν είναι </w:t>
      </w:r>
      <w:r>
        <w:rPr>
          <w:rFonts w:eastAsia="Times New Roman" w:cs="Times New Roman"/>
          <w:szCs w:val="24"/>
        </w:rPr>
        <w:t>πλην, είναι συν. Σ</w:t>
      </w:r>
      <w:r w:rsidRPr="00E9434B">
        <w:rPr>
          <w:rFonts w:eastAsia="Times New Roman" w:cs="Times New Roman"/>
          <w:szCs w:val="24"/>
        </w:rPr>
        <w:t>κάνδαλο συνήθως είναι όταν ζημιώνει</w:t>
      </w:r>
      <w:r>
        <w:rPr>
          <w:rFonts w:eastAsia="Times New Roman" w:cs="Times New Roman"/>
          <w:szCs w:val="24"/>
        </w:rPr>
        <w:t xml:space="preserve">ς </w:t>
      </w:r>
      <w:r w:rsidRPr="00E9434B">
        <w:rPr>
          <w:rFonts w:eastAsia="Times New Roman" w:cs="Times New Roman"/>
          <w:szCs w:val="24"/>
        </w:rPr>
        <w:t xml:space="preserve">τη </w:t>
      </w:r>
      <w:r>
        <w:rPr>
          <w:rFonts w:eastAsia="Times New Roman" w:cs="Times New Roman"/>
          <w:szCs w:val="24"/>
        </w:rPr>
        <w:t>χ</w:t>
      </w:r>
      <w:r w:rsidRPr="00E9434B">
        <w:rPr>
          <w:rFonts w:eastAsia="Times New Roman" w:cs="Times New Roman"/>
          <w:szCs w:val="24"/>
        </w:rPr>
        <w:t>ώρα σου</w:t>
      </w:r>
      <w:r>
        <w:rPr>
          <w:rFonts w:eastAsia="Times New Roman" w:cs="Times New Roman"/>
          <w:szCs w:val="24"/>
        </w:rPr>
        <w:t>. Θ</w:t>
      </w:r>
      <w:r w:rsidRPr="00E9434B">
        <w:rPr>
          <w:rFonts w:eastAsia="Times New Roman" w:cs="Times New Roman"/>
          <w:szCs w:val="24"/>
        </w:rPr>
        <w:t>α δείτε ότι σε αυτό αυξήσαμε 600 εκατομμύρια από την αρχή</w:t>
      </w:r>
      <w:r>
        <w:rPr>
          <w:rFonts w:eastAsia="Times New Roman" w:cs="Times New Roman"/>
          <w:szCs w:val="24"/>
        </w:rPr>
        <w:t>.</w:t>
      </w:r>
    </w:p>
    <w:p w14:paraId="65B254F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Τέταρτο σουρεαλιστικό </w:t>
      </w:r>
      <w:r>
        <w:rPr>
          <w:rFonts w:eastAsia="Times New Roman" w:cs="Times New Roman"/>
          <w:szCs w:val="24"/>
        </w:rPr>
        <w:t>επιχείρημα.</w:t>
      </w:r>
      <w:r w:rsidRPr="00E9434B">
        <w:rPr>
          <w:rFonts w:eastAsia="Times New Roman" w:cs="Times New Roman"/>
          <w:szCs w:val="24"/>
        </w:rPr>
        <w:t xml:space="preserve"> </w:t>
      </w:r>
      <w:r>
        <w:rPr>
          <w:rFonts w:eastAsia="Times New Roman" w:cs="Times New Roman"/>
          <w:szCs w:val="24"/>
        </w:rPr>
        <w:t>Έχουμε</w:t>
      </w:r>
      <w:r w:rsidRPr="00E9434B">
        <w:rPr>
          <w:rFonts w:eastAsia="Times New Roman" w:cs="Times New Roman"/>
          <w:szCs w:val="24"/>
        </w:rPr>
        <w:t xml:space="preserve"> μία </w:t>
      </w:r>
      <w:r>
        <w:rPr>
          <w:rFonts w:eastAsia="Times New Roman" w:cs="Times New Roman"/>
          <w:szCs w:val="24"/>
        </w:rPr>
        <w:t>κ</w:t>
      </w:r>
      <w:r>
        <w:rPr>
          <w:rFonts w:eastAsia="Times New Roman" w:cs="Times New Roman"/>
          <w:szCs w:val="24"/>
        </w:rPr>
        <w:t xml:space="preserve">υβέρνηση του ΠΑΣΟΚ, </w:t>
      </w:r>
      <w:r w:rsidRPr="00E9434B">
        <w:rPr>
          <w:rFonts w:eastAsia="Times New Roman" w:cs="Times New Roman"/>
          <w:szCs w:val="24"/>
        </w:rPr>
        <w:t xml:space="preserve">πριν από την Οικουμενική </w:t>
      </w:r>
      <w:r>
        <w:rPr>
          <w:rFonts w:eastAsia="Times New Roman" w:cs="Times New Roman"/>
          <w:szCs w:val="24"/>
        </w:rPr>
        <w:t xml:space="preserve">του κ. Παπαδήμου, η οποία περνάει </w:t>
      </w:r>
      <w:r w:rsidRPr="00E9434B">
        <w:rPr>
          <w:rFonts w:eastAsia="Times New Roman" w:cs="Times New Roman"/>
          <w:szCs w:val="24"/>
        </w:rPr>
        <w:t>ένα νομοσχέδιο</w:t>
      </w:r>
      <w:r>
        <w:rPr>
          <w:rFonts w:eastAsia="Times New Roman" w:cs="Times New Roman"/>
          <w:szCs w:val="24"/>
        </w:rPr>
        <w:t xml:space="preserve"> για το ΤΑΙΠΕΔ. Αυτή α</w:t>
      </w:r>
      <w:r w:rsidRPr="00E9434B">
        <w:rPr>
          <w:rFonts w:eastAsia="Times New Roman" w:cs="Times New Roman"/>
          <w:szCs w:val="24"/>
        </w:rPr>
        <w:t xml:space="preserve">ποφασίζει </w:t>
      </w:r>
      <w:r>
        <w:rPr>
          <w:rFonts w:eastAsia="Times New Roman" w:cs="Times New Roman"/>
          <w:szCs w:val="24"/>
        </w:rPr>
        <w:t xml:space="preserve">για </w:t>
      </w:r>
      <w:r w:rsidRPr="00E9434B">
        <w:rPr>
          <w:rFonts w:eastAsia="Times New Roman" w:cs="Times New Roman"/>
          <w:szCs w:val="24"/>
        </w:rPr>
        <w:t xml:space="preserve">το νομοσχέδιο για το </w:t>
      </w:r>
      <w:r>
        <w:rPr>
          <w:rFonts w:eastAsia="Times New Roman" w:cs="Times New Roman"/>
          <w:szCs w:val="24"/>
        </w:rPr>
        <w:t>ΤΑΙΠΕΔ, αυτή αποφασίζει</w:t>
      </w:r>
      <w:r w:rsidRPr="00E9434B">
        <w:rPr>
          <w:rFonts w:eastAsia="Times New Roman" w:cs="Times New Roman"/>
          <w:szCs w:val="24"/>
        </w:rPr>
        <w:t xml:space="preserve"> γιατί είναι υπεύθυνο το </w:t>
      </w:r>
      <w:r>
        <w:rPr>
          <w:rFonts w:eastAsia="Times New Roman" w:cs="Times New Roman"/>
          <w:szCs w:val="24"/>
        </w:rPr>
        <w:t>ΤΑΙΠΕΔ.</w:t>
      </w:r>
      <w:r w:rsidRPr="00E9434B">
        <w:rPr>
          <w:rFonts w:eastAsia="Times New Roman" w:cs="Times New Roman"/>
          <w:szCs w:val="24"/>
        </w:rPr>
        <w:t xml:space="preserve"> </w:t>
      </w:r>
      <w:r>
        <w:rPr>
          <w:rFonts w:eastAsia="Times New Roman" w:cs="Times New Roman"/>
          <w:szCs w:val="24"/>
        </w:rPr>
        <w:t>Εμείς ήμασταν ενάντια σε α</w:t>
      </w:r>
      <w:r>
        <w:rPr>
          <w:rFonts w:eastAsia="Times New Roman" w:cs="Times New Roman"/>
          <w:szCs w:val="24"/>
        </w:rPr>
        <w:t xml:space="preserve">υτόν τον νόμο -εγώ είμαι ακόμα ενάντια </w:t>
      </w:r>
      <w:r w:rsidRPr="00E9434B">
        <w:rPr>
          <w:rFonts w:eastAsia="Times New Roman" w:cs="Times New Roman"/>
          <w:szCs w:val="24"/>
        </w:rPr>
        <w:t>και θεωρώ επιβολή των πιστωτών αυτό</w:t>
      </w:r>
      <w:r>
        <w:rPr>
          <w:rFonts w:eastAsia="Times New Roman" w:cs="Times New Roman"/>
          <w:szCs w:val="24"/>
        </w:rPr>
        <w:t>ν</w:t>
      </w:r>
      <w:r w:rsidRPr="00E9434B">
        <w:rPr>
          <w:rFonts w:eastAsia="Times New Roman" w:cs="Times New Roman"/>
          <w:szCs w:val="24"/>
        </w:rPr>
        <w:t xml:space="preserve"> το</w:t>
      </w:r>
      <w:r>
        <w:rPr>
          <w:rFonts w:eastAsia="Times New Roman" w:cs="Times New Roman"/>
          <w:szCs w:val="24"/>
        </w:rPr>
        <w:t>ν</w:t>
      </w:r>
      <w:r w:rsidRPr="00E9434B">
        <w:rPr>
          <w:rFonts w:eastAsia="Times New Roman" w:cs="Times New Roman"/>
          <w:szCs w:val="24"/>
        </w:rPr>
        <w:t xml:space="preserve"> νόμο για το </w:t>
      </w:r>
      <w:r>
        <w:rPr>
          <w:rFonts w:eastAsia="Times New Roman" w:cs="Times New Roman"/>
          <w:szCs w:val="24"/>
        </w:rPr>
        <w:t>ΤΑΙΠΕΔ</w:t>
      </w:r>
      <w:r w:rsidRPr="00E9434B">
        <w:rPr>
          <w:rFonts w:eastAsia="Times New Roman" w:cs="Times New Roman"/>
          <w:szCs w:val="24"/>
        </w:rPr>
        <w:t xml:space="preserve"> και πολύ χειρότερο</w:t>
      </w:r>
      <w:r>
        <w:rPr>
          <w:rFonts w:eastAsia="Times New Roman" w:cs="Times New Roman"/>
          <w:szCs w:val="24"/>
        </w:rPr>
        <w:t xml:space="preserve">, πράγμα </w:t>
      </w:r>
      <w:r w:rsidRPr="00E9434B">
        <w:rPr>
          <w:rFonts w:eastAsia="Times New Roman" w:cs="Times New Roman"/>
          <w:szCs w:val="24"/>
        </w:rPr>
        <w:t>που θα εξηγήσω</w:t>
      </w:r>
      <w:r>
        <w:rPr>
          <w:rFonts w:eastAsia="Times New Roman" w:cs="Times New Roman"/>
          <w:szCs w:val="24"/>
        </w:rPr>
        <w:t xml:space="preserve">, </w:t>
      </w:r>
      <w:r w:rsidRPr="00E9434B">
        <w:rPr>
          <w:rFonts w:eastAsia="Times New Roman" w:cs="Times New Roman"/>
          <w:szCs w:val="24"/>
        </w:rPr>
        <w:t>από το υπερταμείο</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sidRPr="00E9434B">
        <w:rPr>
          <w:rFonts w:eastAsia="Times New Roman" w:cs="Times New Roman"/>
          <w:szCs w:val="24"/>
        </w:rPr>
        <w:t xml:space="preserve">που λέει </w:t>
      </w:r>
      <w:r>
        <w:rPr>
          <w:rFonts w:eastAsia="Times New Roman" w:cs="Times New Roman"/>
          <w:szCs w:val="24"/>
        </w:rPr>
        <w:t xml:space="preserve">πως </w:t>
      </w:r>
      <w:r w:rsidRPr="00E9434B">
        <w:rPr>
          <w:rFonts w:eastAsia="Times New Roman" w:cs="Times New Roman"/>
          <w:szCs w:val="24"/>
        </w:rPr>
        <w:t xml:space="preserve">η ευθύνη για </w:t>
      </w:r>
      <w:r>
        <w:rPr>
          <w:rFonts w:eastAsia="Times New Roman" w:cs="Times New Roman"/>
          <w:szCs w:val="24"/>
        </w:rPr>
        <w:t xml:space="preserve">όλα τα περιουσιακά στοιχεία </w:t>
      </w:r>
      <w:r w:rsidRPr="00E9434B">
        <w:rPr>
          <w:rFonts w:eastAsia="Times New Roman" w:cs="Times New Roman"/>
          <w:szCs w:val="24"/>
        </w:rPr>
        <w:t xml:space="preserve">εντός του </w:t>
      </w:r>
      <w:r>
        <w:rPr>
          <w:rFonts w:eastAsia="Times New Roman" w:cs="Times New Roman"/>
          <w:szCs w:val="24"/>
        </w:rPr>
        <w:t xml:space="preserve">ΤΑΙΠΕΔ </w:t>
      </w:r>
      <w:r w:rsidRPr="00E9434B">
        <w:rPr>
          <w:rFonts w:eastAsia="Times New Roman" w:cs="Times New Roman"/>
          <w:szCs w:val="24"/>
        </w:rPr>
        <w:t xml:space="preserve">είναι ευθύνη </w:t>
      </w:r>
      <w:r>
        <w:rPr>
          <w:rFonts w:eastAsia="Times New Roman" w:cs="Times New Roman"/>
          <w:szCs w:val="24"/>
        </w:rPr>
        <w:t>του ΤΑΙΠΕΔ</w:t>
      </w:r>
      <w:r>
        <w:rPr>
          <w:rFonts w:eastAsia="Times New Roman" w:cs="Times New Roman"/>
          <w:szCs w:val="24"/>
        </w:rPr>
        <w:t xml:space="preserve">. </w:t>
      </w:r>
    </w:p>
    <w:p w14:paraId="65B254F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Τι ακριβώς μου λέτε; Ότι</w:t>
      </w:r>
      <w:r>
        <w:rPr>
          <w:rFonts w:eastAsia="Times New Roman" w:cs="Times New Roman"/>
          <w:szCs w:val="24"/>
        </w:rPr>
        <w:t>,</w:t>
      </w:r>
      <w:r>
        <w:rPr>
          <w:rFonts w:eastAsia="Times New Roman" w:cs="Times New Roman"/>
          <w:szCs w:val="24"/>
        </w:rPr>
        <w:t xml:space="preserve"> </w:t>
      </w:r>
      <w:r w:rsidRPr="00E9434B">
        <w:rPr>
          <w:rFonts w:eastAsia="Times New Roman" w:cs="Times New Roman"/>
          <w:szCs w:val="24"/>
        </w:rPr>
        <w:t>όταν κάνατε αυτό</w:t>
      </w:r>
      <w:r>
        <w:rPr>
          <w:rFonts w:eastAsia="Times New Roman" w:cs="Times New Roman"/>
          <w:szCs w:val="24"/>
        </w:rPr>
        <w:t>ν</w:t>
      </w:r>
      <w:r w:rsidRPr="00E9434B">
        <w:rPr>
          <w:rFonts w:eastAsia="Times New Roman" w:cs="Times New Roman"/>
          <w:szCs w:val="24"/>
        </w:rPr>
        <w:t xml:space="preserve"> το νόμο</w:t>
      </w:r>
      <w:r>
        <w:rPr>
          <w:rFonts w:eastAsia="Times New Roman" w:cs="Times New Roman"/>
          <w:szCs w:val="24"/>
        </w:rPr>
        <w:t>,</w:t>
      </w:r>
      <w:r w:rsidRPr="00E9434B">
        <w:rPr>
          <w:rFonts w:eastAsia="Times New Roman" w:cs="Times New Roman"/>
          <w:szCs w:val="24"/>
        </w:rPr>
        <w:t xml:space="preserve"> έπρεπε συγχρόνως να φτιάξετε ένα</w:t>
      </w:r>
      <w:r>
        <w:rPr>
          <w:rFonts w:eastAsia="Times New Roman" w:cs="Times New Roman"/>
          <w:szCs w:val="24"/>
        </w:rPr>
        <w:t>ν</w:t>
      </w:r>
      <w:r w:rsidRPr="00E9434B">
        <w:rPr>
          <w:rFonts w:eastAsia="Times New Roman" w:cs="Times New Roman"/>
          <w:szCs w:val="24"/>
        </w:rPr>
        <w:t xml:space="preserve"> καινούργιο οργανισμό</w:t>
      </w:r>
      <w:r>
        <w:rPr>
          <w:rFonts w:eastAsia="Times New Roman" w:cs="Times New Roman"/>
          <w:szCs w:val="24"/>
        </w:rPr>
        <w:t>,</w:t>
      </w:r>
      <w:r w:rsidRPr="00E9434B">
        <w:rPr>
          <w:rFonts w:eastAsia="Times New Roman" w:cs="Times New Roman"/>
          <w:szCs w:val="24"/>
        </w:rPr>
        <w:t xml:space="preserve"> γραφείο</w:t>
      </w:r>
      <w:r>
        <w:rPr>
          <w:rFonts w:eastAsia="Times New Roman" w:cs="Times New Roman"/>
          <w:szCs w:val="24"/>
        </w:rPr>
        <w:t>,</w:t>
      </w:r>
      <w:r w:rsidRPr="00E9434B">
        <w:rPr>
          <w:rFonts w:eastAsia="Times New Roman" w:cs="Times New Roman"/>
          <w:szCs w:val="24"/>
        </w:rPr>
        <w:t xml:space="preserve"> διεύθυνση στο Υπουργείο Οικονομικών</w:t>
      </w:r>
      <w:r>
        <w:rPr>
          <w:rFonts w:eastAsia="Times New Roman" w:cs="Times New Roman"/>
          <w:szCs w:val="24"/>
        </w:rPr>
        <w:t>,</w:t>
      </w:r>
      <w:r w:rsidRPr="00E9434B">
        <w:rPr>
          <w:rFonts w:eastAsia="Times New Roman" w:cs="Times New Roman"/>
          <w:szCs w:val="24"/>
        </w:rPr>
        <w:t xml:space="preserve"> να τσεκάρει </w:t>
      </w:r>
      <w:r>
        <w:rPr>
          <w:rFonts w:eastAsia="Times New Roman" w:cs="Times New Roman"/>
          <w:szCs w:val="24"/>
        </w:rPr>
        <w:t>διπλά</w:t>
      </w:r>
      <w:r w:rsidRPr="00E9434B">
        <w:rPr>
          <w:rFonts w:eastAsia="Times New Roman" w:cs="Times New Roman"/>
          <w:szCs w:val="24"/>
        </w:rPr>
        <w:t xml:space="preserve"> τη δουλειά</w:t>
      </w:r>
      <w:r>
        <w:rPr>
          <w:rFonts w:eastAsia="Times New Roman" w:cs="Times New Roman"/>
          <w:szCs w:val="24"/>
        </w:rPr>
        <w:t>; Α</w:t>
      </w:r>
      <w:r w:rsidRPr="00E9434B">
        <w:rPr>
          <w:rFonts w:eastAsia="Times New Roman" w:cs="Times New Roman"/>
          <w:szCs w:val="24"/>
        </w:rPr>
        <w:t>υτό ήταν</w:t>
      </w:r>
      <w:r>
        <w:rPr>
          <w:rFonts w:eastAsia="Times New Roman" w:cs="Times New Roman"/>
          <w:szCs w:val="24"/>
        </w:rPr>
        <w:t>; Ή</w:t>
      </w:r>
      <w:r w:rsidRPr="00E9434B">
        <w:rPr>
          <w:rFonts w:eastAsia="Times New Roman" w:cs="Times New Roman"/>
          <w:szCs w:val="24"/>
        </w:rPr>
        <w:t xml:space="preserve"> ήταν ιδέα σας ότι</w:t>
      </w:r>
      <w:r>
        <w:rPr>
          <w:rFonts w:eastAsia="Times New Roman" w:cs="Times New Roman"/>
          <w:szCs w:val="24"/>
        </w:rPr>
        <w:t>,</w:t>
      </w:r>
      <w:r w:rsidRPr="00E9434B">
        <w:rPr>
          <w:rFonts w:eastAsia="Times New Roman" w:cs="Times New Roman"/>
          <w:szCs w:val="24"/>
        </w:rPr>
        <w:t xml:space="preserve"> εντάξει</w:t>
      </w:r>
      <w:r>
        <w:rPr>
          <w:rFonts w:eastAsia="Times New Roman" w:cs="Times New Roman"/>
          <w:szCs w:val="24"/>
        </w:rPr>
        <w:t>,</w:t>
      </w:r>
      <w:r w:rsidRPr="00E9434B">
        <w:rPr>
          <w:rFonts w:eastAsia="Times New Roman" w:cs="Times New Roman"/>
          <w:szCs w:val="24"/>
        </w:rPr>
        <w:t xml:space="preserve"> είπαμε </w:t>
      </w:r>
      <w:r>
        <w:rPr>
          <w:rFonts w:eastAsia="Times New Roman" w:cs="Times New Roman"/>
          <w:szCs w:val="24"/>
        </w:rPr>
        <w:t>σ</w:t>
      </w:r>
      <w:r w:rsidRPr="00E9434B">
        <w:rPr>
          <w:rFonts w:eastAsia="Times New Roman" w:cs="Times New Roman"/>
          <w:szCs w:val="24"/>
        </w:rPr>
        <w:t xml:space="preserve">τους </w:t>
      </w:r>
      <w:r w:rsidRPr="00E9434B">
        <w:rPr>
          <w:rFonts w:eastAsia="Times New Roman" w:cs="Times New Roman"/>
          <w:szCs w:val="24"/>
        </w:rPr>
        <w:lastRenderedPageBreak/>
        <w:t>θεσμούς μία χα</w:t>
      </w:r>
      <w:r w:rsidRPr="00E9434B">
        <w:rPr>
          <w:rFonts w:eastAsia="Times New Roman" w:cs="Times New Roman"/>
          <w:szCs w:val="24"/>
        </w:rPr>
        <w:t>ζομάρα</w:t>
      </w:r>
      <w:r>
        <w:rPr>
          <w:rFonts w:eastAsia="Times New Roman" w:cs="Times New Roman"/>
          <w:szCs w:val="24"/>
        </w:rPr>
        <w:t>,</w:t>
      </w:r>
      <w:r w:rsidRPr="00E9434B">
        <w:rPr>
          <w:rFonts w:eastAsia="Times New Roman" w:cs="Times New Roman"/>
          <w:szCs w:val="24"/>
        </w:rPr>
        <w:t xml:space="preserve"> ότι υπάρχει το </w:t>
      </w:r>
      <w:r>
        <w:rPr>
          <w:rFonts w:eastAsia="Times New Roman" w:cs="Times New Roman"/>
          <w:szCs w:val="24"/>
        </w:rPr>
        <w:t xml:space="preserve">ΤΑΙΠΕΔ </w:t>
      </w:r>
      <w:r w:rsidRPr="00E9434B">
        <w:rPr>
          <w:rFonts w:eastAsia="Times New Roman" w:cs="Times New Roman"/>
          <w:szCs w:val="24"/>
        </w:rPr>
        <w:t xml:space="preserve">και δεν θα </w:t>
      </w:r>
      <w:r>
        <w:rPr>
          <w:rFonts w:eastAsia="Times New Roman" w:cs="Times New Roman"/>
          <w:szCs w:val="24"/>
        </w:rPr>
        <w:t>επεμβαίνει</w:t>
      </w:r>
      <w:r w:rsidRPr="00E9434B">
        <w:rPr>
          <w:rFonts w:eastAsia="Times New Roman" w:cs="Times New Roman"/>
          <w:szCs w:val="24"/>
        </w:rPr>
        <w:t xml:space="preserve"> ο </w:t>
      </w:r>
      <w:r>
        <w:rPr>
          <w:rFonts w:eastAsia="Times New Roman" w:cs="Times New Roman"/>
          <w:szCs w:val="24"/>
        </w:rPr>
        <w:t>Υ</w:t>
      </w:r>
      <w:r w:rsidRPr="00E9434B">
        <w:rPr>
          <w:rFonts w:eastAsia="Times New Roman" w:cs="Times New Roman"/>
          <w:szCs w:val="24"/>
        </w:rPr>
        <w:t>πουργός</w:t>
      </w:r>
      <w:r>
        <w:rPr>
          <w:rFonts w:eastAsia="Times New Roman" w:cs="Times New Roman"/>
          <w:szCs w:val="24"/>
        </w:rPr>
        <w:t>, αλλά ουσιαστικά ο Υπουργός θα το έκανε;</w:t>
      </w:r>
      <w:r w:rsidRPr="00E9434B">
        <w:rPr>
          <w:rFonts w:eastAsia="Times New Roman" w:cs="Times New Roman"/>
          <w:szCs w:val="24"/>
        </w:rPr>
        <w:t xml:space="preserve"> </w:t>
      </w:r>
      <w:r>
        <w:rPr>
          <w:rFonts w:eastAsia="Times New Roman" w:cs="Times New Roman"/>
          <w:szCs w:val="24"/>
        </w:rPr>
        <w:t xml:space="preserve">Δεν καταλαβαίνω τι μου λέτε. </w:t>
      </w:r>
    </w:p>
    <w:p w14:paraId="65B254F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w:t>
      </w:r>
      <w:r w:rsidRPr="00E9434B">
        <w:rPr>
          <w:rFonts w:eastAsia="Times New Roman" w:cs="Times New Roman"/>
          <w:szCs w:val="24"/>
        </w:rPr>
        <w:t xml:space="preserve">γώ καταλαβαίνω ότι δώσατε το </w:t>
      </w:r>
      <w:r>
        <w:rPr>
          <w:rFonts w:eastAsia="Times New Roman" w:cs="Times New Roman"/>
          <w:szCs w:val="24"/>
        </w:rPr>
        <w:t>ΤΑΙΠΕΔ, κ</w:t>
      </w:r>
      <w:r w:rsidRPr="00E9434B">
        <w:rPr>
          <w:rFonts w:eastAsia="Times New Roman" w:cs="Times New Roman"/>
          <w:szCs w:val="24"/>
        </w:rPr>
        <w:t>άνατε το νομοσχέδιο</w:t>
      </w:r>
      <w:r>
        <w:rPr>
          <w:rFonts w:eastAsia="Times New Roman" w:cs="Times New Roman"/>
          <w:szCs w:val="24"/>
        </w:rPr>
        <w:t>, δ</w:t>
      </w:r>
      <w:r w:rsidRPr="00E9434B">
        <w:rPr>
          <w:rFonts w:eastAsia="Times New Roman" w:cs="Times New Roman"/>
          <w:szCs w:val="24"/>
        </w:rPr>
        <w:t>ώσατε την ευθύνη για τις παραχωρήσεις και τ</w:t>
      </w:r>
      <w:r>
        <w:rPr>
          <w:rFonts w:eastAsia="Times New Roman" w:cs="Times New Roman"/>
          <w:szCs w:val="24"/>
        </w:rPr>
        <w:t xml:space="preserve">ις </w:t>
      </w:r>
      <w:r>
        <w:rPr>
          <w:rFonts w:eastAsia="Times New Roman" w:cs="Times New Roman"/>
          <w:szCs w:val="24"/>
        </w:rPr>
        <w:t>ιδιωτικοποιήσεις</w:t>
      </w:r>
      <w:r w:rsidRPr="00E9434B">
        <w:rPr>
          <w:rFonts w:eastAsia="Times New Roman" w:cs="Times New Roman"/>
          <w:szCs w:val="24"/>
        </w:rPr>
        <w:t xml:space="preserve"> </w:t>
      </w:r>
      <w:r>
        <w:rPr>
          <w:rFonts w:eastAsia="Times New Roman" w:cs="Times New Roman"/>
          <w:szCs w:val="24"/>
        </w:rPr>
        <w:t>στο</w:t>
      </w:r>
      <w:r w:rsidRPr="00E9434B">
        <w:rPr>
          <w:rFonts w:eastAsia="Times New Roman" w:cs="Times New Roman"/>
          <w:szCs w:val="24"/>
        </w:rPr>
        <w:t xml:space="preserve"> </w:t>
      </w:r>
      <w:r>
        <w:rPr>
          <w:rFonts w:eastAsia="Times New Roman" w:cs="Times New Roman"/>
          <w:szCs w:val="24"/>
        </w:rPr>
        <w:t>ΤΑΙΠΕΔ και</w:t>
      </w:r>
      <w:r w:rsidRPr="00E9434B">
        <w:rPr>
          <w:rFonts w:eastAsia="Times New Roman" w:cs="Times New Roman"/>
          <w:szCs w:val="24"/>
        </w:rPr>
        <w:t xml:space="preserve"> έκανε τη δουλειά</w:t>
      </w:r>
      <w:r>
        <w:rPr>
          <w:rFonts w:eastAsia="Times New Roman" w:cs="Times New Roman"/>
          <w:szCs w:val="24"/>
        </w:rPr>
        <w:t xml:space="preserve"> του. Κ</w:t>
      </w:r>
      <w:r w:rsidRPr="00E9434B">
        <w:rPr>
          <w:rFonts w:eastAsia="Times New Roman" w:cs="Times New Roman"/>
          <w:szCs w:val="24"/>
        </w:rPr>
        <w:t xml:space="preserve">αλώς ή κακώς είναι μία </w:t>
      </w:r>
      <w:r>
        <w:rPr>
          <w:rFonts w:eastAsia="Times New Roman" w:cs="Times New Roman"/>
          <w:szCs w:val="24"/>
        </w:rPr>
        <w:t>α</w:t>
      </w:r>
      <w:r w:rsidRPr="00E9434B">
        <w:rPr>
          <w:rFonts w:eastAsia="Times New Roman" w:cs="Times New Roman"/>
          <w:szCs w:val="24"/>
        </w:rPr>
        <w:t xml:space="preserve">νεξάρτητη </w:t>
      </w:r>
      <w:r>
        <w:rPr>
          <w:rFonts w:eastAsia="Times New Roman" w:cs="Times New Roman"/>
          <w:szCs w:val="24"/>
        </w:rPr>
        <w:t>α</w:t>
      </w:r>
      <w:r w:rsidRPr="00E9434B">
        <w:rPr>
          <w:rFonts w:eastAsia="Times New Roman" w:cs="Times New Roman"/>
          <w:szCs w:val="24"/>
        </w:rPr>
        <w:t>ρχή</w:t>
      </w:r>
      <w:r>
        <w:rPr>
          <w:rFonts w:eastAsia="Times New Roman" w:cs="Times New Roman"/>
          <w:szCs w:val="24"/>
        </w:rPr>
        <w:t>.</w:t>
      </w:r>
      <w:r w:rsidRPr="00E9434B">
        <w:rPr>
          <w:rFonts w:eastAsia="Times New Roman" w:cs="Times New Roman"/>
          <w:szCs w:val="24"/>
        </w:rPr>
        <w:t xml:space="preserve"> </w:t>
      </w:r>
      <w:r>
        <w:rPr>
          <w:rFonts w:eastAsia="Times New Roman" w:cs="Times New Roman"/>
          <w:szCs w:val="24"/>
        </w:rPr>
        <w:t>Δεν φτιάξα</w:t>
      </w:r>
      <w:r w:rsidRPr="00E9434B">
        <w:rPr>
          <w:rFonts w:eastAsia="Times New Roman" w:cs="Times New Roman"/>
          <w:szCs w:val="24"/>
        </w:rPr>
        <w:t>τε στο</w:t>
      </w:r>
      <w:r>
        <w:rPr>
          <w:rFonts w:eastAsia="Times New Roman" w:cs="Times New Roman"/>
          <w:szCs w:val="24"/>
        </w:rPr>
        <w:t>ν</w:t>
      </w:r>
      <w:r w:rsidRPr="00E9434B">
        <w:rPr>
          <w:rFonts w:eastAsia="Times New Roman" w:cs="Times New Roman"/>
          <w:szCs w:val="24"/>
        </w:rPr>
        <w:t xml:space="preserve"> νόμο ένα άρθρο που λέει </w:t>
      </w:r>
      <w:r>
        <w:rPr>
          <w:rFonts w:eastAsia="Times New Roman" w:cs="Times New Roman"/>
          <w:szCs w:val="24"/>
        </w:rPr>
        <w:t xml:space="preserve">«για </w:t>
      </w:r>
      <w:r w:rsidRPr="00E9434B">
        <w:rPr>
          <w:rFonts w:eastAsia="Times New Roman" w:cs="Times New Roman"/>
          <w:szCs w:val="24"/>
        </w:rPr>
        <w:t xml:space="preserve">τη δουλειά του </w:t>
      </w:r>
      <w:r>
        <w:rPr>
          <w:rFonts w:eastAsia="Times New Roman" w:cs="Times New Roman"/>
          <w:szCs w:val="24"/>
        </w:rPr>
        <w:t>ΤΑΙΠΕΔ, θ</w:t>
      </w:r>
      <w:r w:rsidRPr="00E9434B">
        <w:rPr>
          <w:rFonts w:eastAsia="Times New Roman" w:cs="Times New Roman"/>
          <w:szCs w:val="24"/>
        </w:rPr>
        <w:t>α φτιάξουμε ένα</w:t>
      </w:r>
      <w:r>
        <w:rPr>
          <w:rFonts w:eastAsia="Times New Roman" w:cs="Times New Roman"/>
          <w:szCs w:val="24"/>
        </w:rPr>
        <w:t>ν</w:t>
      </w:r>
      <w:r w:rsidRPr="00E9434B">
        <w:rPr>
          <w:rFonts w:eastAsia="Times New Roman" w:cs="Times New Roman"/>
          <w:szCs w:val="24"/>
        </w:rPr>
        <w:t xml:space="preserve"> οργανισμό</w:t>
      </w:r>
      <w:r>
        <w:rPr>
          <w:rFonts w:eastAsia="Times New Roman" w:cs="Times New Roman"/>
          <w:szCs w:val="24"/>
        </w:rPr>
        <w:t xml:space="preserve"> που</w:t>
      </w:r>
      <w:r w:rsidRPr="00E9434B">
        <w:rPr>
          <w:rFonts w:eastAsia="Times New Roman" w:cs="Times New Roman"/>
          <w:szCs w:val="24"/>
        </w:rPr>
        <w:t xml:space="preserve"> θα το</w:t>
      </w:r>
      <w:r>
        <w:rPr>
          <w:rFonts w:eastAsia="Times New Roman" w:cs="Times New Roman"/>
          <w:szCs w:val="24"/>
        </w:rPr>
        <w:t xml:space="preserve"> ελέγχει εκ των </w:t>
      </w:r>
      <w:r w:rsidRPr="00E9434B">
        <w:rPr>
          <w:rFonts w:eastAsia="Times New Roman" w:cs="Times New Roman"/>
          <w:szCs w:val="24"/>
        </w:rPr>
        <w:t xml:space="preserve">υστέρων </w:t>
      </w:r>
      <w:r>
        <w:rPr>
          <w:rFonts w:eastAsia="Times New Roman" w:cs="Times New Roman"/>
          <w:szCs w:val="24"/>
        </w:rPr>
        <w:t xml:space="preserve">αν </w:t>
      </w:r>
      <w:r w:rsidRPr="00E9434B">
        <w:rPr>
          <w:rFonts w:eastAsia="Times New Roman" w:cs="Times New Roman"/>
          <w:szCs w:val="24"/>
        </w:rPr>
        <w:t xml:space="preserve">το κάνουν </w:t>
      </w:r>
      <w:r>
        <w:rPr>
          <w:rFonts w:eastAsia="Times New Roman" w:cs="Times New Roman"/>
          <w:szCs w:val="24"/>
        </w:rPr>
        <w:t xml:space="preserve">καλά», </w:t>
      </w:r>
      <w:r w:rsidRPr="00E9434B">
        <w:rPr>
          <w:rFonts w:eastAsia="Times New Roman" w:cs="Times New Roman"/>
          <w:szCs w:val="24"/>
        </w:rPr>
        <w:t>γιατί τότε</w:t>
      </w:r>
      <w:r w:rsidRPr="00E9434B">
        <w:rPr>
          <w:rFonts w:eastAsia="Times New Roman" w:cs="Times New Roman"/>
          <w:szCs w:val="24"/>
        </w:rPr>
        <w:t xml:space="preserve"> θα είχαμε μ</w:t>
      </w:r>
      <w:r>
        <w:rPr>
          <w:rFonts w:eastAsia="Times New Roman" w:cs="Times New Roman"/>
          <w:szCs w:val="24"/>
        </w:rPr>
        <w:t xml:space="preserve">η ανεξαρτησία του ΤΑΙΠΕΔ. Αυτό </w:t>
      </w:r>
      <w:r w:rsidRPr="00E9434B">
        <w:rPr>
          <w:rFonts w:eastAsia="Times New Roman" w:cs="Times New Roman"/>
          <w:szCs w:val="24"/>
        </w:rPr>
        <w:t>καταλαβαίνω εγώ</w:t>
      </w:r>
      <w:r>
        <w:rPr>
          <w:rFonts w:eastAsia="Times New Roman" w:cs="Times New Roman"/>
          <w:szCs w:val="24"/>
        </w:rPr>
        <w:t xml:space="preserve">. </w:t>
      </w:r>
    </w:p>
    <w:p w14:paraId="65B254FC" w14:textId="77777777" w:rsidR="000F4E4F" w:rsidRDefault="00A56466">
      <w:pPr>
        <w:spacing w:line="600" w:lineRule="auto"/>
        <w:ind w:firstLine="720"/>
        <w:jc w:val="both"/>
        <w:rPr>
          <w:rFonts w:eastAsia="Times New Roman" w:cs="Times New Roman"/>
          <w:color w:val="000000" w:themeColor="text1"/>
          <w:szCs w:val="24"/>
        </w:rPr>
      </w:pPr>
      <w:r>
        <w:rPr>
          <w:rFonts w:eastAsia="Times New Roman" w:cs="Times New Roman"/>
          <w:szCs w:val="24"/>
        </w:rPr>
        <w:t>Ο</w:t>
      </w:r>
      <w:r w:rsidRPr="00E9434B">
        <w:rPr>
          <w:rFonts w:eastAsia="Times New Roman" w:cs="Times New Roman"/>
          <w:szCs w:val="24"/>
        </w:rPr>
        <w:t>ύτε βάλατε αυτό που βάλαμε εμείς στο υπερταμείο</w:t>
      </w:r>
      <w:r>
        <w:rPr>
          <w:rFonts w:eastAsia="Times New Roman" w:cs="Times New Roman"/>
          <w:szCs w:val="24"/>
        </w:rPr>
        <w:t>,</w:t>
      </w:r>
      <w:r w:rsidRPr="00E9434B">
        <w:rPr>
          <w:rFonts w:eastAsia="Times New Roman" w:cs="Times New Roman"/>
          <w:szCs w:val="24"/>
        </w:rPr>
        <w:t xml:space="preserve"> ότι οποιαδήποτε ιδιωτικοποίηση μεγάλου έργου πρέπει να πάρει την έγκριση του </w:t>
      </w:r>
      <w:r>
        <w:rPr>
          <w:rFonts w:eastAsia="Times New Roman" w:cs="Times New Roman"/>
          <w:szCs w:val="24"/>
        </w:rPr>
        <w:t>Υ</w:t>
      </w:r>
      <w:r w:rsidRPr="00E9434B">
        <w:rPr>
          <w:rFonts w:eastAsia="Times New Roman" w:cs="Times New Roman"/>
          <w:szCs w:val="24"/>
        </w:rPr>
        <w:t>πουργού</w:t>
      </w:r>
      <w:r>
        <w:rPr>
          <w:rFonts w:eastAsia="Times New Roman" w:cs="Times New Roman"/>
          <w:szCs w:val="24"/>
        </w:rPr>
        <w:t>. Δεν υπάρχει. Άρα δικός σας νόμος είναι, εσείς το βάλατε, δ</w:t>
      </w:r>
      <w:r>
        <w:rPr>
          <w:rFonts w:eastAsia="Times New Roman" w:cs="Times New Roman"/>
          <w:szCs w:val="24"/>
        </w:rPr>
        <w:t xml:space="preserve">εν σας αρέσει και αυτά </w:t>
      </w:r>
      <w:r w:rsidRPr="008558F1">
        <w:rPr>
          <w:rFonts w:eastAsia="Times New Roman" w:cs="Times New Roman"/>
          <w:color w:val="000000" w:themeColor="text1"/>
          <w:szCs w:val="24"/>
        </w:rPr>
        <w:t xml:space="preserve">είναι τα αποτελέσματα. </w:t>
      </w:r>
    </w:p>
    <w:p w14:paraId="65B254FD" w14:textId="77777777" w:rsidR="000F4E4F" w:rsidRDefault="00A56466">
      <w:pPr>
        <w:spacing w:line="600" w:lineRule="auto"/>
        <w:ind w:firstLine="720"/>
        <w:jc w:val="both"/>
        <w:rPr>
          <w:rFonts w:eastAsia="Times New Roman" w:cs="Times New Roman"/>
          <w:color w:val="000000" w:themeColor="text1"/>
          <w:szCs w:val="24"/>
        </w:rPr>
      </w:pPr>
      <w:r w:rsidRPr="008558F1">
        <w:rPr>
          <w:rFonts w:eastAsia="Times New Roman" w:cs="Times New Roman"/>
          <w:color w:val="000000" w:themeColor="text1"/>
          <w:szCs w:val="24"/>
        </w:rPr>
        <w:t xml:space="preserve">Εμείς </w:t>
      </w:r>
      <w:r w:rsidRPr="008558F1">
        <w:rPr>
          <w:rFonts w:eastAsia="Times New Roman" w:cs="Times New Roman"/>
          <w:color w:val="000000" w:themeColor="text1"/>
          <w:szCs w:val="24"/>
        </w:rPr>
        <w:t>-</w:t>
      </w:r>
      <w:r w:rsidRPr="008558F1">
        <w:rPr>
          <w:rFonts w:eastAsia="Times New Roman" w:cs="Times New Roman"/>
          <w:color w:val="000000" w:themeColor="text1"/>
          <w:szCs w:val="24"/>
        </w:rPr>
        <w:t xml:space="preserve">και δεν έχετε δίκιο- όπως ξέρετε σε πάρα πολλές υποθέσεις έχουμε πάει στα </w:t>
      </w:r>
      <w:r w:rsidRPr="008558F1">
        <w:rPr>
          <w:rFonts w:eastAsia="Times New Roman" w:cs="Times New Roman"/>
          <w:color w:val="000000" w:themeColor="text1"/>
          <w:szCs w:val="24"/>
        </w:rPr>
        <w:t>ευρωπαϊκά δικαστήρια</w:t>
      </w:r>
      <w:r w:rsidRPr="008558F1">
        <w:rPr>
          <w:rFonts w:eastAsia="Times New Roman" w:cs="Times New Roman"/>
          <w:color w:val="000000" w:themeColor="text1"/>
          <w:szCs w:val="24"/>
        </w:rPr>
        <w:t xml:space="preserve"> </w:t>
      </w:r>
      <w:r w:rsidRPr="008558F1">
        <w:rPr>
          <w:rFonts w:eastAsia="Times New Roman" w:cs="Times New Roman"/>
          <w:color w:val="000000" w:themeColor="text1"/>
          <w:szCs w:val="24"/>
        </w:rPr>
        <w:t xml:space="preserve">για το δίκαιο </w:t>
      </w:r>
      <w:r w:rsidRPr="008558F1">
        <w:rPr>
          <w:rFonts w:eastAsia="Times New Roman" w:cs="Times New Roman"/>
          <w:color w:val="000000" w:themeColor="text1"/>
          <w:szCs w:val="24"/>
        </w:rPr>
        <w:lastRenderedPageBreak/>
        <w:t>του ανταγωνισμού και την κρατική βοήθεια. Γιατί πληρώναμε πρόστιμα; Γιατί δεν πήγαν οι συμβάσεις εκ των προτέρων. Γι’ αυτό πληρώνουμε σε διάφορες περιπτώσεις και πληρώσαμε και τελειώσαμε και συγχωνευτήκαμε μετά. Γιατί οι δικές σας οι κυβερνήσ</w:t>
      </w:r>
      <w:r w:rsidRPr="008558F1">
        <w:rPr>
          <w:rFonts w:eastAsia="Times New Roman" w:cs="Times New Roman"/>
          <w:color w:val="000000" w:themeColor="text1"/>
          <w:szCs w:val="24"/>
        </w:rPr>
        <w:t xml:space="preserve">εις πέρναγαν τη σύμβαση εδώ και μετά πήγαινε, αλλά δεν είχατε το </w:t>
      </w:r>
      <w:r w:rsidRPr="008558F1">
        <w:rPr>
          <w:rFonts w:eastAsia="Times New Roman" w:cs="Times New Roman"/>
          <w:color w:val="000000" w:themeColor="text1"/>
          <w:szCs w:val="24"/>
          <w:lang w:val="en-US"/>
        </w:rPr>
        <w:t>Ok</w:t>
      </w:r>
      <w:r w:rsidRPr="008558F1">
        <w:rPr>
          <w:rFonts w:eastAsia="Times New Roman" w:cs="Times New Roman"/>
          <w:color w:val="000000" w:themeColor="text1"/>
          <w:szCs w:val="24"/>
        </w:rPr>
        <w:t xml:space="preserve"> και γι’ αυτό γίνονταν ευρωπαϊκά δικαστήρια. </w:t>
      </w:r>
    </w:p>
    <w:p w14:paraId="65B254F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Γ</w:t>
      </w:r>
      <w:r w:rsidRPr="00E9434B">
        <w:rPr>
          <w:rFonts w:eastAsia="Times New Roman" w:cs="Times New Roman"/>
          <w:szCs w:val="24"/>
        </w:rPr>
        <w:t>ι</w:t>
      </w:r>
      <w:r>
        <w:rPr>
          <w:rFonts w:eastAsia="Times New Roman" w:cs="Times New Roman"/>
          <w:szCs w:val="24"/>
        </w:rPr>
        <w:t>’</w:t>
      </w:r>
      <w:r w:rsidRPr="00E9434B">
        <w:rPr>
          <w:rFonts w:eastAsia="Times New Roman" w:cs="Times New Roman"/>
          <w:szCs w:val="24"/>
        </w:rPr>
        <w:t xml:space="preserve"> αυτό εμείς είχαμε την </w:t>
      </w:r>
      <w:r w:rsidRPr="00E9434B">
        <w:rPr>
          <w:rFonts w:eastAsia="Times New Roman" w:cs="Times New Roman"/>
          <w:szCs w:val="24"/>
        </w:rPr>
        <w:t>ανεξάρτητη αρχή</w:t>
      </w:r>
      <w:r w:rsidRPr="00E9434B">
        <w:rPr>
          <w:rFonts w:eastAsia="Times New Roman" w:cs="Times New Roman"/>
          <w:szCs w:val="24"/>
        </w:rPr>
        <w:t xml:space="preserve"> που είναι το </w:t>
      </w:r>
      <w:r>
        <w:rPr>
          <w:rFonts w:eastAsia="Times New Roman" w:cs="Times New Roman"/>
          <w:szCs w:val="24"/>
        </w:rPr>
        <w:t>ΤΑΙΠΕΔ</w:t>
      </w:r>
      <w:r w:rsidRPr="00E9434B">
        <w:rPr>
          <w:rFonts w:eastAsia="Times New Roman" w:cs="Times New Roman"/>
          <w:szCs w:val="24"/>
        </w:rPr>
        <w:t xml:space="preserve"> και μετά είπαμε ότι για να είμαστε σίγουροι</w:t>
      </w:r>
      <w:r>
        <w:rPr>
          <w:rFonts w:eastAsia="Times New Roman" w:cs="Times New Roman"/>
          <w:szCs w:val="24"/>
        </w:rPr>
        <w:t>,</w:t>
      </w:r>
      <w:r w:rsidRPr="00E9434B">
        <w:rPr>
          <w:rFonts w:eastAsia="Times New Roman" w:cs="Times New Roman"/>
          <w:szCs w:val="24"/>
        </w:rPr>
        <w:t xml:space="preserve"> για να εξετάσουμε το δίκαιο του ανταγωνισμού και τι είναι το </w:t>
      </w:r>
      <w:r>
        <w:rPr>
          <w:rFonts w:eastAsia="Times New Roman" w:cs="Times New Roman"/>
          <w:szCs w:val="24"/>
          <w:lang w:val="en-US"/>
        </w:rPr>
        <w:t>fair</w:t>
      </w:r>
      <w:r w:rsidRPr="00944D64">
        <w:rPr>
          <w:rFonts w:eastAsia="Times New Roman" w:cs="Times New Roman"/>
          <w:szCs w:val="24"/>
        </w:rPr>
        <w:t xml:space="preserve"> </w:t>
      </w:r>
      <w:r>
        <w:rPr>
          <w:rFonts w:eastAsia="Times New Roman" w:cs="Times New Roman"/>
          <w:szCs w:val="24"/>
          <w:lang w:val="en-US"/>
        </w:rPr>
        <w:t>price</w:t>
      </w:r>
      <w:r w:rsidRPr="00944D64">
        <w:rPr>
          <w:rFonts w:eastAsia="Times New Roman" w:cs="Times New Roman"/>
          <w:szCs w:val="24"/>
        </w:rPr>
        <w:t>,</w:t>
      </w:r>
      <w:r>
        <w:rPr>
          <w:rFonts w:eastAsia="Times New Roman" w:cs="Times New Roman"/>
          <w:szCs w:val="24"/>
        </w:rPr>
        <w:t xml:space="preserve"> θα πάμε στη </w:t>
      </w:r>
      <w:r>
        <w:rPr>
          <w:rFonts w:eastAsia="Times New Roman" w:cs="Times New Roman"/>
          <w:szCs w:val="24"/>
          <w:lang w:val="en-US"/>
        </w:rPr>
        <w:t>DG</w:t>
      </w:r>
      <w:r w:rsidRPr="00944D64">
        <w:rPr>
          <w:rFonts w:eastAsia="Times New Roman" w:cs="Times New Roman"/>
          <w:szCs w:val="24"/>
        </w:rPr>
        <w:t>-</w:t>
      </w:r>
      <w:r>
        <w:rPr>
          <w:rFonts w:eastAsia="Times New Roman" w:cs="Times New Roman"/>
          <w:szCs w:val="24"/>
          <w:lang w:val="en-US"/>
        </w:rPr>
        <w:t>COM</w:t>
      </w:r>
      <w:r w:rsidRPr="00944D64">
        <w:rPr>
          <w:rFonts w:eastAsia="Times New Roman" w:cs="Times New Roman"/>
          <w:szCs w:val="24"/>
        </w:rPr>
        <w:t xml:space="preserve">. </w:t>
      </w:r>
      <w:r>
        <w:rPr>
          <w:rFonts w:eastAsia="Times New Roman" w:cs="Times New Roman"/>
          <w:szCs w:val="24"/>
        </w:rPr>
        <w:t xml:space="preserve">Και η </w:t>
      </w:r>
      <w:r>
        <w:rPr>
          <w:rFonts w:eastAsia="Times New Roman" w:cs="Times New Roman"/>
          <w:szCs w:val="24"/>
          <w:lang w:val="en-US"/>
        </w:rPr>
        <w:t>DG</w:t>
      </w:r>
      <w:r w:rsidRPr="00944D64">
        <w:rPr>
          <w:rFonts w:eastAsia="Times New Roman" w:cs="Times New Roman"/>
          <w:szCs w:val="24"/>
        </w:rPr>
        <w:t>-</w:t>
      </w:r>
      <w:r>
        <w:rPr>
          <w:rFonts w:eastAsia="Times New Roman" w:cs="Times New Roman"/>
          <w:szCs w:val="24"/>
          <w:lang w:val="en-US"/>
        </w:rPr>
        <w:t>COM</w:t>
      </w:r>
      <w:r>
        <w:rPr>
          <w:rFonts w:eastAsia="Times New Roman" w:cs="Times New Roman"/>
          <w:szCs w:val="24"/>
        </w:rPr>
        <w:t>,</w:t>
      </w:r>
      <w:r w:rsidRPr="00944D64">
        <w:rPr>
          <w:rFonts w:eastAsia="Times New Roman" w:cs="Times New Roman"/>
          <w:szCs w:val="24"/>
        </w:rPr>
        <w:t xml:space="preserve"> </w:t>
      </w:r>
      <w:r>
        <w:rPr>
          <w:rFonts w:eastAsia="Times New Roman" w:cs="Times New Roman"/>
          <w:szCs w:val="24"/>
        </w:rPr>
        <w:t>η Δι</w:t>
      </w:r>
      <w:r w:rsidRPr="00E9434B">
        <w:rPr>
          <w:rFonts w:eastAsia="Times New Roman" w:cs="Times New Roman"/>
          <w:szCs w:val="24"/>
        </w:rPr>
        <w:t>εύθυνση Ανταγωνισμού</w:t>
      </w:r>
      <w:r>
        <w:rPr>
          <w:rFonts w:eastAsia="Times New Roman" w:cs="Times New Roman"/>
          <w:szCs w:val="24"/>
        </w:rPr>
        <w:t>,</w:t>
      </w:r>
      <w:r w:rsidRPr="00E9434B">
        <w:rPr>
          <w:rFonts w:eastAsia="Times New Roman" w:cs="Times New Roman"/>
          <w:szCs w:val="24"/>
        </w:rPr>
        <w:t xml:space="preserve"> θα μας πει ποια είναι η σωστή τιμή</w:t>
      </w:r>
      <w:r>
        <w:rPr>
          <w:rFonts w:eastAsia="Times New Roman" w:cs="Times New Roman"/>
          <w:szCs w:val="24"/>
        </w:rPr>
        <w:t>,</w:t>
      </w:r>
      <w:r w:rsidRPr="00E9434B">
        <w:rPr>
          <w:rFonts w:eastAsia="Times New Roman" w:cs="Times New Roman"/>
          <w:szCs w:val="24"/>
        </w:rPr>
        <w:t xml:space="preserve"> αν υπήρχε η κρατική βοήθεια</w:t>
      </w:r>
      <w:r>
        <w:rPr>
          <w:rFonts w:eastAsia="Times New Roman" w:cs="Times New Roman"/>
          <w:szCs w:val="24"/>
        </w:rPr>
        <w:t xml:space="preserve">. Η </w:t>
      </w:r>
      <w:r>
        <w:rPr>
          <w:rFonts w:eastAsia="Times New Roman" w:cs="Times New Roman"/>
          <w:szCs w:val="24"/>
          <w:lang w:val="en-US"/>
        </w:rPr>
        <w:t>DG</w:t>
      </w:r>
      <w:r w:rsidRPr="00944D64">
        <w:rPr>
          <w:rFonts w:eastAsia="Times New Roman" w:cs="Times New Roman"/>
          <w:szCs w:val="24"/>
        </w:rPr>
        <w:t>-</w:t>
      </w:r>
      <w:r>
        <w:rPr>
          <w:rFonts w:eastAsia="Times New Roman" w:cs="Times New Roman"/>
          <w:szCs w:val="24"/>
          <w:lang w:val="en-US"/>
        </w:rPr>
        <w:t>COM</w:t>
      </w:r>
      <w:r w:rsidRPr="00E9434B">
        <w:rPr>
          <w:rFonts w:eastAsia="Times New Roman" w:cs="Times New Roman"/>
          <w:szCs w:val="24"/>
        </w:rPr>
        <w:t xml:space="preserve"> είπε ότι υπήρχε κρατική βοήθεια</w:t>
      </w:r>
      <w:r w:rsidRPr="00944D64">
        <w:rPr>
          <w:rFonts w:eastAsia="Times New Roman" w:cs="Times New Roman"/>
          <w:szCs w:val="24"/>
        </w:rPr>
        <w:t>.</w:t>
      </w:r>
    </w:p>
    <w:p w14:paraId="65B254F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Ρωτά</w:t>
      </w:r>
      <w:r w:rsidRPr="00E9434B">
        <w:rPr>
          <w:rFonts w:eastAsia="Times New Roman" w:cs="Times New Roman"/>
          <w:szCs w:val="24"/>
        </w:rPr>
        <w:t xml:space="preserve"> ο κ</w:t>
      </w:r>
      <w:r>
        <w:rPr>
          <w:rFonts w:eastAsia="Times New Roman" w:cs="Times New Roman"/>
          <w:szCs w:val="24"/>
        </w:rPr>
        <w:t>.</w:t>
      </w:r>
      <w:r w:rsidRPr="00E9434B">
        <w:rPr>
          <w:rFonts w:eastAsia="Times New Roman" w:cs="Times New Roman"/>
          <w:szCs w:val="24"/>
        </w:rPr>
        <w:t xml:space="preserve"> Μανιά</w:t>
      </w:r>
      <w:r w:rsidRPr="00E9434B">
        <w:rPr>
          <w:rFonts w:eastAsia="Times New Roman" w:cs="Times New Roman"/>
          <w:szCs w:val="24"/>
        </w:rPr>
        <w:t>της</w:t>
      </w:r>
      <w:r>
        <w:rPr>
          <w:rFonts w:eastAsia="Times New Roman" w:cs="Times New Roman"/>
          <w:szCs w:val="24"/>
        </w:rPr>
        <w:t xml:space="preserve"> -και δεν είμαι σίγουρος αν ήταν και ο κ. Κουτσούκος και ο κ. Βλάχος- </w:t>
      </w:r>
      <w:r w:rsidRPr="00E9434B">
        <w:rPr>
          <w:rFonts w:eastAsia="Times New Roman" w:cs="Times New Roman"/>
          <w:szCs w:val="24"/>
        </w:rPr>
        <w:t>γιατί υπήρχε αυτή η μεγάλη απόκλιση των τιμών</w:t>
      </w:r>
      <w:r>
        <w:rPr>
          <w:rFonts w:eastAsia="Times New Roman" w:cs="Times New Roman"/>
          <w:szCs w:val="24"/>
        </w:rPr>
        <w:t xml:space="preserve">. Σας απάντησα στην </w:t>
      </w:r>
      <w:r>
        <w:rPr>
          <w:rFonts w:eastAsia="Times New Roman" w:cs="Times New Roman"/>
          <w:szCs w:val="24"/>
        </w:rPr>
        <w:t>ε</w:t>
      </w:r>
      <w:r w:rsidRPr="00E9434B">
        <w:rPr>
          <w:rFonts w:eastAsia="Times New Roman" w:cs="Times New Roman"/>
          <w:szCs w:val="24"/>
        </w:rPr>
        <w:t>πιτροπή</w:t>
      </w:r>
      <w:r>
        <w:rPr>
          <w:rFonts w:eastAsia="Times New Roman" w:cs="Times New Roman"/>
          <w:szCs w:val="24"/>
        </w:rPr>
        <w:t>. Υπήρξε διότι μ</w:t>
      </w:r>
      <w:r w:rsidRPr="00E9434B">
        <w:rPr>
          <w:rFonts w:eastAsia="Times New Roman" w:cs="Times New Roman"/>
          <w:szCs w:val="24"/>
        </w:rPr>
        <w:t>ας άλλαξαν τα δεδομένα</w:t>
      </w:r>
      <w:r>
        <w:rPr>
          <w:rFonts w:eastAsia="Times New Roman" w:cs="Times New Roman"/>
          <w:szCs w:val="24"/>
        </w:rPr>
        <w:t>. Α</w:t>
      </w:r>
      <w:r w:rsidRPr="00E9434B">
        <w:rPr>
          <w:rFonts w:eastAsia="Times New Roman" w:cs="Times New Roman"/>
          <w:szCs w:val="24"/>
        </w:rPr>
        <w:t>λλάζουν τα δεδομένα</w:t>
      </w:r>
      <w:r>
        <w:rPr>
          <w:rFonts w:eastAsia="Times New Roman" w:cs="Times New Roman"/>
          <w:szCs w:val="24"/>
        </w:rPr>
        <w:t>. Αυτό ήταν το</w:t>
      </w:r>
      <w:r w:rsidRPr="00E9434B">
        <w:rPr>
          <w:rFonts w:eastAsia="Times New Roman" w:cs="Times New Roman"/>
          <w:szCs w:val="24"/>
        </w:rPr>
        <w:t xml:space="preserve"> βασικό στοιχείο εκτός από την πρόβλ</w:t>
      </w:r>
      <w:r w:rsidRPr="00E9434B">
        <w:rPr>
          <w:rFonts w:eastAsia="Times New Roman" w:cs="Times New Roman"/>
          <w:szCs w:val="24"/>
        </w:rPr>
        <w:t>εψη για τον τουρισμό</w:t>
      </w:r>
      <w:r>
        <w:rPr>
          <w:rFonts w:eastAsia="Times New Roman" w:cs="Times New Roman"/>
          <w:szCs w:val="24"/>
        </w:rPr>
        <w:t>. Ό</w:t>
      </w:r>
      <w:r w:rsidRPr="00E9434B">
        <w:rPr>
          <w:rFonts w:eastAsia="Times New Roman" w:cs="Times New Roman"/>
          <w:szCs w:val="24"/>
        </w:rPr>
        <w:t>πως φαντάζε</w:t>
      </w:r>
      <w:r>
        <w:rPr>
          <w:rFonts w:eastAsia="Times New Roman" w:cs="Times New Roman"/>
          <w:szCs w:val="24"/>
        </w:rPr>
        <w:t>στε</w:t>
      </w:r>
      <w:r w:rsidRPr="00E9434B">
        <w:rPr>
          <w:rFonts w:eastAsia="Times New Roman" w:cs="Times New Roman"/>
          <w:szCs w:val="24"/>
        </w:rPr>
        <w:t xml:space="preserve"> </w:t>
      </w:r>
      <w:r>
        <w:rPr>
          <w:rFonts w:eastAsia="Times New Roman" w:cs="Times New Roman"/>
          <w:szCs w:val="24"/>
        </w:rPr>
        <w:t>-</w:t>
      </w:r>
      <w:r w:rsidRPr="00E9434B">
        <w:rPr>
          <w:rFonts w:eastAsia="Times New Roman" w:cs="Times New Roman"/>
          <w:szCs w:val="24"/>
        </w:rPr>
        <w:t xml:space="preserve">όχι μόνο </w:t>
      </w:r>
      <w:r>
        <w:rPr>
          <w:rFonts w:eastAsia="Times New Roman" w:cs="Times New Roman"/>
          <w:szCs w:val="24"/>
        </w:rPr>
        <w:t>εσείς</w:t>
      </w:r>
      <w:r w:rsidRPr="00E9434B">
        <w:rPr>
          <w:rFonts w:eastAsia="Times New Roman" w:cs="Times New Roman"/>
          <w:szCs w:val="24"/>
        </w:rPr>
        <w:t xml:space="preserve"> αλλά όλος ο ελληνικός λαός</w:t>
      </w:r>
      <w:r>
        <w:rPr>
          <w:rFonts w:eastAsia="Times New Roman" w:cs="Times New Roman"/>
          <w:szCs w:val="24"/>
        </w:rPr>
        <w:t>-</w:t>
      </w:r>
      <w:r w:rsidRPr="00E9434B">
        <w:rPr>
          <w:rFonts w:eastAsia="Times New Roman" w:cs="Times New Roman"/>
          <w:szCs w:val="24"/>
        </w:rPr>
        <w:t xml:space="preserve"> </w:t>
      </w:r>
      <w:r>
        <w:rPr>
          <w:rFonts w:eastAsia="Times New Roman" w:cs="Times New Roman"/>
          <w:szCs w:val="24"/>
        </w:rPr>
        <w:t>η</w:t>
      </w:r>
      <w:r w:rsidRPr="00E9434B">
        <w:rPr>
          <w:rFonts w:eastAsia="Times New Roman" w:cs="Times New Roman"/>
          <w:szCs w:val="24"/>
        </w:rPr>
        <w:t xml:space="preserve"> </w:t>
      </w:r>
      <w:r w:rsidRPr="00E9434B">
        <w:rPr>
          <w:rFonts w:eastAsia="Times New Roman" w:cs="Times New Roman"/>
          <w:szCs w:val="24"/>
        </w:rPr>
        <w:lastRenderedPageBreak/>
        <w:t>οικονομία πηγαίνει καλύτερ</w:t>
      </w:r>
      <w:r>
        <w:rPr>
          <w:rFonts w:eastAsia="Times New Roman" w:cs="Times New Roman"/>
          <w:szCs w:val="24"/>
        </w:rPr>
        <w:t>α με</w:t>
      </w:r>
      <w:r w:rsidRPr="00E9434B">
        <w:rPr>
          <w:rFonts w:eastAsia="Times New Roman" w:cs="Times New Roman"/>
          <w:szCs w:val="24"/>
        </w:rPr>
        <w:t xml:space="preserve"> </w:t>
      </w:r>
      <w:r>
        <w:rPr>
          <w:rFonts w:eastAsia="Times New Roman" w:cs="Times New Roman"/>
          <w:szCs w:val="24"/>
        </w:rPr>
        <w:t>την</w:t>
      </w:r>
      <w:r w:rsidRPr="00E9434B">
        <w:rPr>
          <w:rFonts w:eastAsia="Times New Roman" w:cs="Times New Roman"/>
          <w:szCs w:val="24"/>
        </w:rPr>
        <w:t xml:space="preserve"> </w:t>
      </w:r>
      <w:r>
        <w:rPr>
          <w:rFonts w:eastAsia="Times New Roman" w:cs="Times New Roman"/>
          <w:szCs w:val="24"/>
        </w:rPr>
        <w:t>Κ</w:t>
      </w:r>
      <w:r w:rsidRPr="00E9434B">
        <w:rPr>
          <w:rFonts w:eastAsia="Times New Roman" w:cs="Times New Roman"/>
          <w:szCs w:val="24"/>
        </w:rPr>
        <w:t>υβέρνηση του ΣΥΡΙΖΑ από τις προηγούμενες</w:t>
      </w:r>
      <w:r>
        <w:rPr>
          <w:rFonts w:eastAsia="Times New Roman" w:cs="Times New Roman"/>
          <w:szCs w:val="24"/>
        </w:rPr>
        <w:t>. Και</w:t>
      </w:r>
      <w:r w:rsidRPr="00E9434B">
        <w:rPr>
          <w:rFonts w:eastAsia="Times New Roman" w:cs="Times New Roman"/>
          <w:szCs w:val="24"/>
        </w:rPr>
        <w:t xml:space="preserve"> έγινε μία αλλαγή στην πρόβλεψη</w:t>
      </w:r>
      <w:r>
        <w:rPr>
          <w:rFonts w:eastAsia="Times New Roman" w:cs="Times New Roman"/>
          <w:szCs w:val="24"/>
        </w:rPr>
        <w:t xml:space="preserve">. </w:t>
      </w:r>
    </w:p>
    <w:p w14:paraId="65B2550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w:t>
      </w:r>
      <w:r w:rsidRPr="00E9434B">
        <w:rPr>
          <w:rFonts w:eastAsia="Times New Roman" w:cs="Times New Roman"/>
          <w:szCs w:val="24"/>
        </w:rPr>
        <w:t xml:space="preserve">ο πιο σημαντικό όμως </w:t>
      </w:r>
      <w:r>
        <w:rPr>
          <w:rFonts w:eastAsia="Times New Roman" w:cs="Times New Roman"/>
          <w:szCs w:val="24"/>
        </w:rPr>
        <w:t>-γιατί έχουμε δ</w:t>
      </w:r>
      <w:r w:rsidRPr="00E9434B">
        <w:rPr>
          <w:rFonts w:eastAsia="Times New Roman" w:cs="Times New Roman"/>
          <w:szCs w:val="24"/>
        </w:rPr>
        <w:t xml:space="preserve">ύο διαφορετικές </w:t>
      </w:r>
      <w:r w:rsidRPr="00E9434B">
        <w:rPr>
          <w:rFonts w:eastAsia="Times New Roman" w:cs="Times New Roman"/>
          <w:szCs w:val="24"/>
        </w:rPr>
        <w:t>απόψεις</w:t>
      </w:r>
      <w:r>
        <w:rPr>
          <w:rFonts w:eastAsia="Times New Roman" w:cs="Times New Roman"/>
          <w:szCs w:val="24"/>
        </w:rPr>
        <w:t>-</w:t>
      </w:r>
      <w:r w:rsidRPr="00E9434B">
        <w:rPr>
          <w:rFonts w:eastAsia="Times New Roman" w:cs="Times New Roman"/>
          <w:szCs w:val="24"/>
        </w:rPr>
        <w:t xml:space="preserve"> είναι τι βάζουμε ως το προεξοφλητικό επιτόκιο</w:t>
      </w:r>
      <w:r>
        <w:rPr>
          <w:rFonts w:eastAsia="Times New Roman" w:cs="Times New Roman"/>
          <w:szCs w:val="24"/>
        </w:rPr>
        <w:t>,</w:t>
      </w:r>
      <w:r w:rsidRPr="00E9434B">
        <w:rPr>
          <w:rFonts w:eastAsia="Times New Roman" w:cs="Times New Roman"/>
          <w:szCs w:val="24"/>
        </w:rPr>
        <w:t xml:space="preserve"> που εξαρτάται από διάφορα πράγματα</w:t>
      </w:r>
      <w:r>
        <w:rPr>
          <w:rFonts w:eastAsia="Times New Roman" w:cs="Times New Roman"/>
          <w:szCs w:val="24"/>
        </w:rPr>
        <w:t>, όπως τ</w:t>
      </w:r>
      <w:r>
        <w:rPr>
          <w:rFonts w:eastAsia="Times New Roman" w:cs="Times New Roman"/>
          <w:szCs w:val="24"/>
        </w:rPr>
        <w:t>ι</w:t>
      </w:r>
      <w:r w:rsidRPr="00E9434B">
        <w:rPr>
          <w:rFonts w:eastAsia="Times New Roman" w:cs="Times New Roman"/>
          <w:szCs w:val="24"/>
        </w:rPr>
        <w:t xml:space="preserve"> είναι το ρίσκο </w:t>
      </w:r>
      <w:r>
        <w:rPr>
          <w:rFonts w:eastAsia="Times New Roman" w:cs="Times New Roman"/>
          <w:szCs w:val="24"/>
        </w:rPr>
        <w:t>της εταιρείας, τ</w:t>
      </w:r>
      <w:r>
        <w:rPr>
          <w:rFonts w:eastAsia="Times New Roman" w:cs="Times New Roman"/>
          <w:szCs w:val="24"/>
        </w:rPr>
        <w:t>ι</w:t>
      </w:r>
      <w:r>
        <w:rPr>
          <w:rFonts w:eastAsia="Times New Roman" w:cs="Times New Roman"/>
          <w:szCs w:val="24"/>
        </w:rPr>
        <w:t xml:space="preserve"> ρίσκο </w:t>
      </w:r>
      <w:r w:rsidRPr="00E9434B">
        <w:rPr>
          <w:rFonts w:eastAsia="Times New Roman" w:cs="Times New Roman"/>
          <w:szCs w:val="24"/>
        </w:rPr>
        <w:t>έχει το κράτος το ίδιο</w:t>
      </w:r>
      <w:r>
        <w:rPr>
          <w:rFonts w:eastAsia="Times New Roman" w:cs="Times New Roman"/>
          <w:szCs w:val="24"/>
        </w:rPr>
        <w:t xml:space="preserve">, το </w:t>
      </w:r>
      <w:r w:rsidRPr="00D30FCA">
        <w:rPr>
          <w:rFonts w:eastAsia="Times New Roman" w:cs="Times New Roman"/>
          <w:szCs w:val="24"/>
        </w:rPr>
        <w:t>sovereign risk</w:t>
      </w:r>
      <w:r>
        <w:rPr>
          <w:rFonts w:eastAsia="Times New Roman" w:cs="Times New Roman"/>
          <w:szCs w:val="24"/>
        </w:rPr>
        <w:t>, τ</w:t>
      </w:r>
      <w:r>
        <w:rPr>
          <w:rFonts w:eastAsia="Times New Roman" w:cs="Times New Roman"/>
          <w:szCs w:val="24"/>
        </w:rPr>
        <w:t>ι</w:t>
      </w:r>
      <w:r>
        <w:rPr>
          <w:rFonts w:eastAsia="Times New Roman" w:cs="Times New Roman"/>
          <w:szCs w:val="24"/>
        </w:rPr>
        <w:t xml:space="preserve"> επι</w:t>
      </w:r>
      <w:r w:rsidRPr="00E9434B">
        <w:rPr>
          <w:rFonts w:eastAsia="Times New Roman" w:cs="Times New Roman"/>
          <w:szCs w:val="24"/>
        </w:rPr>
        <w:t>τόκιο έχει το δεκαετές ομόλογο</w:t>
      </w:r>
      <w:r>
        <w:rPr>
          <w:rFonts w:eastAsia="Times New Roman" w:cs="Times New Roman"/>
          <w:szCs w:val="24"/>
        </w:rPr>
        <w:t>. Έ</w:t>
      </w:r>
      <w:r w:rsidRPr="00E9434B">
        <w:rPr>
          <w:rFonts w:eastAsia="Times New Roman" w:cs="Times New Roman"/>
          <w:szCs w:val="24"/>
        </w:rPr>
        <w:t xml:space="preserve">χει </w:t>
      </w:r>
      <w:r>
        <w:rPr>
          <w:rFonts w:eastAsia="Times New Roman" w:cs="Times New Roman"/>
          <w:szCs w:val="24"/>
        </w:rPr>
        <w:t>δ</w:t>
      </w:r>
      <w:r w:rsidRPr="00E9434B">
        <w:rPr>
          <w:rFonts w:eastAsia="Times New Roman" w:cs="Times New Roman"/>
          <w:szCs w:val="24"/>
        </w:rPr>
        <w:t xml:space="preserve">ηλαδή κάποια πράγματα πάνω </w:t>
      </w:r>
      <w:r>
        <w:rPr>
          <w:rFonts w:eastAsia="Times New Roman" w:cs="Times New Roman"/>
          <w:szCs w:val="24"/>
        </w:rPr>
        <w:t>στα</w:t>
      </w:r>
      <w:r>
        <w:rPr>
          <w:rFonts w:eastAsia="Times New Roman" w:cs="Times New Roman"/>
          <w:szCs w:val="24"/>
        </w:rPr>
        <w:t xml:space="preserve"> οποία βγάζεις</w:t>
      </w:r>
      <w:r w:rsidRPr="00E9434B">
        <w:rPr>
          <w:rFonts w:eastAsia="Times New Roman" w:cs="Times New Roman"/>
          <w:szCs w:val="24"/>
        </w:rPr>
        <w:t xml:space="preserve"> ένα επιτόκιο</w:t>
      </w:r>
      <w:r>
        <w:rPr>
          <w:rFonts w:eastAsia="Times New Roman" w:cs="Times New Roman"/>
          <w:szCs w:val="24"/>
        </w:rPr>
        <w:t>,</w:t>
      </w:r>
      <w:r w:rsidRPr="00E9434B">
        <w:rPr>
          <w:rFonts w:eastAsia="Times New Roman" w:cs="Times New Roman"/>
          <w:szCs w:val="24"/>
        </w:rPr>
        <w:t xml:space="preserve"> για να δεις αν είναι χαριστική η αλλαγή</w:t>
      </w:r>
      <w:r>
        <w:rPr>
          <w:rFonts w:eastAsia="Times New Roman" w:cs="Times New Roman"/>
          <w:szCs w:val="24"/>
        </w:rPr>
        <w:t>,</w:t>
      </w:r>
      <w:r w:rsidRPr="00E9434B">
        <w:rPr>
          <w:rFonts w:eastAsia="Times New Roman" w:cs="Times New Roman"/>
          <w:szCs w:val="24"/>
        </w:rPr>
        <w:t xml:space="preserve"> η σύμβαση </w:t>
      </w:r>
      <w:r>
        <w:rPr>
          <w:rFonts w:eastAsia="Times New Roman" w:cs="Times New Roman"/>
          <w:szCs w:val="24"/>
        </w:rPr>
        <w:t xml:space="preserve">ή δεν είναι. </w:t>
      </w:r>
    </w:p>
    <w:p w14:paraId="65B2550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Κα</w:t>
      </w:r>
      <w:r w:rsidRPr="00E9434B">
        <w:rPr>
          <w:rFonts w:eastAsia="Times New Roman" w:cs="Times New Roman"/>
          <w:szCs w:val="24"/>
        </w:rPr>
        <w:t xml:space="preserve">ι επειδή </w:t>
      </w:r>
      <w:r>
        <w:rPr>
          <w:rFonts w:eastAsia="Times New Roman" w:cs="Times New Roman"/>
          <w:szCs w:val="24"/>
        </w:rPr>
        <w:t xml:space="preserve">η </w:t>
      </w:r>
      <w:r>
        <w:rPr>
          <w:rFonts w:eastAsia="Times New Roman" w:cs="Times New Roman"/>
          <w:szCs w:val="24"/>
          <w:lang w:val="en-US"/>
        </w:rPr>
        <w:t>DG</w:t>
      </w:r>
      <w:r w:rsidRPr="00D30FCA">
        <w:rPr>
          <w:rFonts w:eastAsia="Times New Roman" w:cs="Times New Roman"/>
          <w:szCs w:val="24"/>
        </w:rPr>
        <w:t>-</w:t>
      </w:r>
      <w:r>
        <w:rPr>
          <w:rFonts w:eastAsia="Times New Roman" w:cs="Times New Roman"/>
          <w:szCs w:val="24"/>
          <w:lang w:val="en-US"/>
        </w:rPr>
        <w:t>COM</w:t>
      </w:r>
      <w:r>
        <w:rPr>
          <w:rFonts w:eastAsia="Times New Roman" w:cs="Times New Roman"/>
          <w:szCs w:val="24"/>
        </w:rPr>
        <w:t xml:space="preserve"> </w:t>
      </w:r>
      <w:r w:rsidRPr="00E9434B">
        <w:rPr>
          <w:rFonts w:eastAsia="Times New Roman" w:cs="Times New Roman"/>
          <w:szCs w:val="24"/>
        </w:rPr>
        <w:t xml:space="preserve">έχει πολύ μεγάλη </w:t>
      </w:r>
      <w:r>
        <w:rPr>
          <w:rFonts w:eastAsia="Times New Roman" w:cs="Times New Roman"/>
          <w:szCs w:val="24"/>
        </w:rPr>
        <w:t>εμπιστοσύνη</w:t>
      </w:r>
      <w:r w:rsidRPr="00E9434B">
        <w:rPr>
          <w:rFonts w:eastAsia="Times New Roman" w:cs="Times New Roman"/>
          <w:szCs w:val="24"/>
        </w:rPr>
        <w:t xml:space="preserve"> </w:t>
      </w:r>
      <w:r>
        <w:rPr>
          <w:rFonts w:eastAsia="Times New Roman" w:cs="Times New Roman"/>
          <w:szCs w:val="24"/>
        </w:rPr>
        <w:t>και εκτίμηση στην ελληνική Κυβέρνηση, π</w:t>
      </w:r>
      <w:r w:rsidRPr="00E9434B">
        <w:rPr>
          <w:rFonts w:eastAsia="Times New Roman" w:cs="Times New Roman"/>
          <w:szCs w:val="24"/>
        </w:rPr>
        <w:t xml:space="preserve">ροφανώς αποφάσισε ότι το επιτόκιο που είχαν χρησιμοποιήσει στο </w:t>
      </w:r>
      <w:r>
        <w:rPr>
          <w:rFonts w:eastAsia="Times New Roman" w:cs="Times New Roman"/>
          <w:szCs w:val="24"/>
        </w:rPr>
        <w:t>ΤΑΙΠΕΔ</w:t>
      </w:r>
      <w:r w:rsidRPr="00E9434B">
        <w:rPr>
          <w:rFonts w:eastAsia="Times New Roman" w:cs="Times New Roman"/>
          <w:szCs w:val="24"/>
        </w:rPr>
        <w:t xml:space="preserve"> ήταν</w:t>
      </w:r>
      <w:r w:rsidRPr="00E9434B">
        <w:rPr>
          <w:rFonts w:eastAsia="Times New Roman" w:cs="Times New Roman"/>
          <w:szCs w:val="24"/>
        </w:rPr>
        <w:t xml:space="preserve"> πολύ μεγάλο</w:t>
      </w:r>
      <w:r>
        <w:rPr>
          <w:rFonts w:eastAsia="Times New Roman" w:cs="Times New Roman"/>
          <w:szCs w:val="24"/>
        </w:rPr>
        <w:t>,</w:t>
      </w:r>
      <w:r w:rsidRPr="00E9434B">
        <w:rPr>
          <w:rFonts w:eastAsia="Times New Roman" w:cs="Times New Roman"/>
          <w:szCs w:val="24"/>
        </w:rPr>
        <w:t xml:space="preserve"> ότι έχει μειωθεί το ρίσκο της επιχείρησης</w:t>
      </w:r>
      <w:r>
        <w:rPr>
          <w:rFonts w:eastAsia="Times New Roman" w:cs="Times New Roman"/>
          <w:szCs w:val="24"/>
        </w:rPr>
        <w:t>,</w:t>
      </w:r>
      <w:r w:rsidRPr="00E9434B">
        <w:rPr>
          <w:rFonts w:eastAsia="Times New Roman" w:cs="Times New Roman"/>
          <w:szCs w:val="24"/>
        </w:rPr>
        <w:t xml:space="preserve"> έχει μειωθεί το ρίσκο του κράτους</w:t>
      </w:r>
      <w:r>
        <w:rPr>
          <w:rFonts w:eastAsia="Times New Roman" w:cs="Times New Roman"/>
          <w:szCs w:val="24"/>
        </w:rPr>
        <w:t>, τ</w:t>
      </w:r>
      <w:r w:rsidRPr="00E9434B">
        <w:rPr>
          <w:rFonts w:eastAsia="Times New Roman" w:cs="Times New Roman"/>
          <w:szCs w:val="24"/>
        </w:rPr>
        <w:t xml:space="preserve">ο </w:t>
      </w:r>
      <w:r>
        <w:rPr>
          <w:rFonts w:eastAsia="Times New Roman" w:cs="Times New Roman"/>
          <w:szCs w:val="24"/>
          <w:lang w:val="en-US"/>
        </w:rPr>
        <w:t>s</w:t>
      </w:r>
      <w:r w:rsidRPr="00E9434B">
        <w:rPr>
          <w:rFonts w:eastAsia="Times New Roman" w:cs="Times New Roman"/>
          <w:szCs w:val="24"/>
        </w:rPr>
        <w:t>overeign</w:t>
      </w:r>
      <w:r w:rsidRPr="00E9434B">
        <w:rPr>
          <w:rFonts w:eastAsia="Times New Roman" w:cs="Times New Roman"/>
          <w:szCs w:val="24"/>
        </w:rPr>
        <w:t xml:space="preserve"> risk</w:t>
      </w:r>
      <w:r>
        <w:rPr>
          <w:rFonts w:eastAsia="Times New Roman" w:cs="Times New Roman"/>
          <w:szCs w:val="24"/>
        </w:rPr>
        <w:t>, έχει μειωθεί το δεκα</w:t>
      </w:r>
      <w:r w:rsidRPr="00E9434B">
        <w:rPr>
          <w:rFonts w:eastAsia="Times New Roman" w:cs="Times New Roman"/>
          <w:szCs w:val="24"/>
        </w:rPr>
        <w:t>ετές</w:t>
      </w:r>
      <w:r>
        <w:rPr>
          <w:rFonts w:eastAsia="Times New Roman" w:cs="Times New Roman"/>
          <w:szCs w:val="24"/>
        </w:rPr>
        <w:t>, ά</w:t>
      </w:r>
      <w:r w:rsidRPr="00E9434B">
        <w:rPr>
          <w:rFonts w:eastAsia="Times New Roman" w:cs="Times New Roman"/>
          <w:szCs w:val="24"/>
        </w:rPr>
        <w:t>ρα δεν μπορούμε να χρησιμοποιήσουμε το ίδιο επιτόκιο</w:t>
      </w:r>
      <w:r>
        <w:rPr>
          <w:rFonts w:eastAsia="Times New Roman" w:cs="Times New Roman"/>
          <w:szCs w:val="24"/>
        </w:rPr>
        <w:t xml:space="preserve">. Κόλλησαν </w:t>
      </w:r>
      <w:r w:rsidRPr="00E9434B">
        <w:rPr>
          <w:rFonts w:eastAsia="Times New Roman" w:cs="Times New Roman"/>
          <w:szCs w:val="24"/>
        </w:rPr>
        <w:t>και μέσα τις προβλέψεις για τον τουρισμό και βγήκε αυτό</w:t>
      </w:r>
      <w:r w:rsidRPr="00E9434B">
        <w:rPr>
          <w:rFonts w:eastAsia="Times New Roman" w:cs="Times New Roman"/>
          <w:szCs w:val="24"/>
        </w:rPr>
        <w:t xml:space="preserve"> το αποτέλεσμα</w:t>
      </w:r>
      <w:r>
        <w:rPr>
          <w:rFonts w:eastAsia="Times New Roman" w:cs="Times New Roman"/>
          <w:szCs w:val="24"/>
        </w:rPr>
        <w:t>.</w:t>
      </w:r>
    </w:p>
    <w:p w14:paraId="65B2550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Σ</w:t>
      </w:r>
      <w:r w:rsidRPr="00E9434B">
        <w:rPr>
          <w:rFonts w:eastAsia="Times New Roman" w:cs="Times New Roman"/>
          <w:szCs w:val="24"/>
        </w:rPr>
        <w:t xml:space="preserve">ας </w:t>
      </w:r>
      <w:r>
        <w:rPr>
          <w:rFonts w:eastAsia="Times New Roman" w:cs="Times New Roman"/>
          <w:szCs w:val="24"/>
        </w:rPr>
        <w:t>είπα ότι δεν άκουσα κανέναν να αναφερθεί σε αυτό. Λέτε ότι εδώ ήλθατε να α</w:t>
      </w:r>
      <w:r w:rsidRPr="00E9434B">
        <w:rPr>
          <w:rFonts w:eastAsia="Times New Roman" w:cs="Times New Roman"/>
          <w:szCs w:val="24"/>
        </w:rPr>
        <w:t>κούσετε επιχειρήματα γι</w:t>
      </w:r>
      <w:r>
        <w:rPr>
          <w:rFonts w:eastAsia="Times New Roman" w:cs="Times New Roman"/>
          <w:szCs w:val="24"/>
        </w:rPr>
        <w:t>’</w:t>
      </w:r>
      <w:r w:rsidRPr="00E9434B">
        <w:rPr>
          <w:rFonts w:eastAsia="Times New Roman" w:cs="Times New Roman"/>
          <w:szCs w:val="24"/>
        </w:rPr>
        <w:t xml:space="preserve"> αυτό το σκάνδαλο</w:t>
      </w:r>
      <w:r>
        <w:rPr>
          <w:rFonts w:eastAsia="Times New Roman" w:cs="Times New Roman"/>
          <w:szCs w:val="24"/>
        </w:rPr>
        <w:t>.</w:t>
      </w:r>
      <w:r w:rsidRPr="00E9434B">
        <w:rPr>
          <w:rFonts w:eastAsia="Times New Roman" w:cs="Times New Roman"/>
          <w:szCs w:val="24"/>
        </w:rPr>
        <w:t xml:space="preserve"> Σας είπα τι είναι και </w:t>
      </w:r>
      <w:r>
        <w:rPr>
          <w:rFonts w:eastAsia="Times New Roman" w:cs="Times New Roman"/>
          <w:szCs w:val="24"/>
        </w:rPr>
        <w:t>με ρωτάτε και γ</w:t>
      </w:r>
      <w:r w:rsidRPr="00E9434B">
        <w:rPr>
          <w:rFonts w:eastAsia="Times New Roman" w:cs="Times New Roman"/>
          <w:szCs w:val="24"/>
        </w:rPr>
        <w:t>ιατί υπάρχει απόκλιση</w:t>
      </w:r>
      <w:r>
        <w:rPr>
          <w:rFonts w:eastAsia="Times New Roman" w:cs="Times New Roman"/>
          <w:szCs w:val="24"/>
        </w:rPr>
        <w:t>;</w:t>
      </w:r>
      <w:r w:rsidRPr="00E9434B">
        <w:rPr>
          <w:rFonts w:eastAsia="Times New Roman" w:cs="Times New Roman"/>
          <w:szCs w:val="24"/>
        </w:rPr>
        <w:t xml:space="preserve"> </w:t>
      </w:r>
      <w:r>
        <w:rPr>
          <w:rFonts w:eastAsia="Times New Roman" w:cs="Times New Roman"/>
          <w:szCs w:val="24"/>
        </w:rPr>
        <w:t>Λ</w:t>
      </w:r>
      <w:r w:rsidRPr="00E9434B">
        <w:rPr>
          <w:rFonts w:eastAsia="Times New Roman" w:cs="Times New Roman"/>
          <w:szCs w:val="24"/>
        </w:rPr>
        <w:t xml:space="preserve">έω την </w:t>
      </w:r>
      <w:r>
        <w:rPr>
          <w:rFonts w:eastAsia="Times New Roman" w:cs="Times New Roman"/>
          <w:szCs w:val="24"/>
        </w:rPr>
        <w:t xml:space="preserve">απόκλιση στην </w:t>
      </w:r>
      <w:r>
        <w:rPr>
          <w:rFonts w:eastAsia="Times New Roman" w:cs="Times New Roman"/>
          <w:szCs w:val="24"/>
        </w:rPr>
        <w:t>ε</w:t>
      </w:r>
      <w:r w:rsidRPr="00E9434B">
        <w:rPr>
          <w:rFonts w:eastAsia="Times New Roman" w:cs="Times New Roman"/>
          <w:szCs w:val="24"/>
        </w:rPr>
        <w:t>πιτροπή</w:t>
      </w:r>
      <w:r>
        <w:rPr>
          <w:rFonts w:eastAsia="Times New Roman" w:cs="Times New Roman"/>
          <w:szCs w:val="24"/>
        </w:rPr>
        <w:t>. Απορώ γιατί κάνουμε τις ε</w:t>
      </w:r>
      <w:r w:rsidRPr="00E9434B">
        <w:rPr>
          <w:rFonts w:eastAsia="Times New Roman" w:cs="Times New Roman"/>
          <w:szCs w:val="24"/>
        </w:rPr>
        <w:t xml:space="preserve">πιτροπές αν </w:t>
      </w:r>
      <w:r>
        <w:rPr>
          <w:rFonts w:eastAsia="Times New Roman" w:cs="Times New Roman"/>
          <w:szCs w:val="24"/>
        </w:rPr>
        <w:t>δεν έχουμε</w:t>
      </w:r>
      <w:r w:rsidRPr="00E9434B">
        <w:rPr>
          <w:rFonts w:eastAsia="Times New Roman" w:cs="Times New Roman"/>
          <w:szCs w:val="24"/>
        </w:rPr>
        <w:t xml:space="preserve"> ένα</w:t>
      </w:r>
      <w:r>
        <w:rPr>
          <w:rFonts w:eastAsia="Times New Roman" w:cs="Times New Roman"/>
          <w:szCs w:val="24"/>
        </w:rPr>
        <w:t>ν</w:t>
      </w:r>
      <w:r w:rsidRPr="00E9434B">
        <w:rPr>
          <w:rFonts w:eastAsia="Times New Roman" w:cs="Times New Roman"/>
          <w:szCs w:val="24"/>
        </w:rPr>
        <w:t xml:space="preserve"> διάλογο</w:t>
      </w:r>
      <w:r>
        <w:rPr>
          <w:rFonts w:eastAsia="Times New Roman" w:cs="Times New Roman"/>
          <w:szCs w:val="24"/>
        </w:rPr>
        <w:t xml:space="preserve">. Λέω εγώ στην </w:t>
      </w:r>
      <w:r>
        <w:rPr>
          <w:rFonts w:eastAsia="Times New Roman" w:cs="Times New Roman"/>
          <w:szCs w:val="24"/>
        </w:rPr>
        <w:t>ε</w:t>
      </w:r>
      <w:r w:rsidRPr="00E9434B">
        <w:rPr>
          <w:rFonts w:eastAsia="Times New Roman" w:cs="Times New Roman"/>
          <w:szCs w:val="24"/>
        </w:rPr>
        <w:t>πιτροπή κάτι</w:t>
      </w:r>
      <w:r>
        <w:rPr>
          <w:rFonts w:eastAsia="Times New Roman" w:cs="Times New Roman"/>
          <w:szCs w:val="24"/>
        </w:rPr>
        <w:t>,</w:t>
      </w:r>
      <w:r w:rsidRPr="00E9434B">
        <w:rPr>
          <w:rFonts w:eastAsia="Times New Roman" w:cs="Times New Roman"/>
          <w:szCs w:val="24"/>
        </w:rPr>
        <w:t xml:space="preserve"> λέτε </w:t>
      </w:r>
      <w:r>
        <w:rPr>
          <w:rFonts w:eastAsia="Times New Roman" w:cs="Times New Roman"/>
          <w:szCs w:val="24"/>
        </w:rPr>
        <w:t>ε</w:t>
      </w:r>
      <w:r w:rsidRPr="00E9434B">
        <w:rPr>
          <w:rFonts w:eastAsia="Times New Roman" w:cs="Times New Roman"/>
          <w:szCs w:val="24"/>
        </w:rPr>
        <w:t xml:space="preserve">σείς </w:t>
      </w:r>
      <w:r>
        <w:rPr>
          <w:rFonts w:eastAsia="Times New Roman" w:cs="Times New Roman"/>
          <w:szCs w:val="24"/>
        </w:rPr>
        <w:t>σ</w:t>
      </w:r>
      <w:r w:rsidRPr="00E9434B">
        <w:rPr>
          <w:rFonts w:eastAsia="Times New Roman" w:cs="Times New Roman"/>
          <w:szCs w:val="24"/>
        </w:rPr>
        <w:t xml:space="preserve">την </w:t>
      </w:r>
      <w:r>
        <w:rPr>
          <w:rFonts w:eastAsia="Times New Roman" w:cs="Times New Roman"/>
          <w:szCs w:val="24"/>
        </w:rPr>
        <w:t>ε</w:t>
      </w:r>
      <w:r w:rsidRPr="00E9434B">
        <w:rPr>
          <w:rFonts w:eastAsia="Times New Roman" w:cs="Times New Roman"/>
          <w:szCs w:val="24"/>
        </w:rPr>
        <w:t>πιτροπή κάτι</w:t>
      </w:r>
      <w:r>
        <w:rPr>
          <w:rFonts w:eastAsia="Times New Roman" w:cs="Times New Roman"/>
          <w:szCs w:val="24"/>
        </w:rPr>
        <w:t>, λ</w:t>
      </w:r>
      <w:r w:rsidRPr="00E9434B">
        <w:rPr>
          <w:rFonts w:eastAsia="Times New Roman" w:cs="Times New Roman"/>
          <w:szCs w:val="24"/>
        </w:rPr>
        <w:t>έμε ξανά τα ίδια επιχειρήματα</w:t>
      </w:r>
      <w:r>
        <w:rPr>
          <w:rFonts w:eastAsia="Times New Roman" w:cs="Times New Roman"/>
          <w:szCs w:val="24"/>
        </w:rPr>
        <w:t>.</w:t>
      </w:r>
    </w:p>
    <w:p w14:paraId="65B25503" w14:textId="77777777" w:rsidR="000F4E4F" w:rsidRDefault="00A56466">
      <w:pPr>
        <w:spacing w:line="600" w:lineRule="auto"/>
        <w:ind w:firstLine="720"/>
        <w:jc w:val="both"/>
        <w:rPr>
          <w:rFonts w:eastAsia="Times New Roman" w:cs="Times New Roman"/>
          <w:szCs w:val="24"/>
        </w:rPr>
      </w:pPr>
      <w:r w:rsidRPr="00E9434B">
        <w:rPr>
          <w:rFonts w:eastAsia="Times New Roman" w:cs="Times New Roman"/>
          <w:szCs w:val="24"/>
        </w:rPr>
        <w:t xml:space="preserve">Άρα το σκάνδαλο είναι </w:t>
      </w:r>
      <w:r>
        <w:rPr>
          <w:rFonts w:eastAsia="Times New Roman" w:cs="Times New Roman"/>
          <w:szCs w:val="24"/>
        </w:rPr>
        <w:t xml:space="preserve">ένα, </w:t>
      </w:r>
      <w:r>
        <w:rPr>
          <w:rFonts w:eastAsia="Times New Roman" w:cs="Times New Roman"/>
          <w:szCs w:val="24"/>
        </w:rPr>
        <w:t>δηλαδή</w:t>
      </w:r>
      <w:r>
        <w:rPr>
          <w:rFonts w:eastAsia="Times New Roman" w:cs="Times New Roman"/>
          <w:szCs w:val="24"/>
        </w:rPr>
        <w:t xml:space="preserve"> </w:t>
      </w:r>
      <w:r w:rsidRPr="00E9434B">
        <w:rPr>
          <w:rFonts w:eastAsia="Times New Roman" w:cs="Times New Roman"/>
          <w:szCs w:val="24"/>
        </w:rPr>
        <w:t>ότι με δική μας πρωτοβουλία</w:t>
      </w:r>
      <w:r>
        <w:rPr>
          <w:rFonts w:eastAsia="Times New Roman" w:cs="Times New Roman"/>
          <w:szCs w:val="24"/>
        </w:rPr>
        <w:t>,</w:t>
      </w:r>
      <w:r w:rsidRPr="00E9434B">
        <w:rPr>
          <w:rFonts w:eastAsia="Times New Roman" w:cs="Times New Roman"/>
          <w:szCs w:val="24"/>
        </w:rPr>
        <w:t xml:space="preserve"> πριν έρθει στη Βουλή πήγε </w:t>
      </w:r>
      <w:r>
        <w:rPr>
          <w:rFonts w:eastAsia="Times New Roman" w:cs="Times New Roman"/>
          <w:szCs w:val="24"/>
        </w:rPr>
        <w:t xml:space="preserve">η </w:t>
      </w:r>
      <w:r w:rsidRPr="00E9434B">
        <w:rPr>
          <w:rFonts w:eastAsia="Times New Roman" w:cs="Times New Roman"/>
          <w:szCs w:val="24"/>
        </w:rPr>
        <w:t xml:space="preserve">σύμβαση </w:t>
      </w:r>
      <w:r>
        <w:rPr>
          <w:rFonts w:eastAsia="Times New Roman" w:cs="Times New Roman"/>
          <w:szCs w:val="24"/>
          <w:lang w:val="en-US"/>
        </w:rPr>
        <w:t>DG</w:t>
      </w:r>
      <w:r w:rsidRPr="00ED6C0D">
        <w:rPr>
          <w:rFonts w:eastAsia="Times New Roman" w:cs="Times New Roman"/>
          <w:szCs w:val="24"/>
        </w:rPr>
        <w:t>-</w:t>
      </w:r>
      <w:r>
        <w:rPr>
          <w:rFonts w:eastAsia="Times New Roman" w:cs="Times New Roman"/>
          <w:szCs w:val="24"/>
          <w:lang w:val="en-US"/>
        </w:rPr>
        <w:t>COM</w:t>
      </w:r>
      <w:r>
        <w:rPr>
          <w:rFonts w:eastAsia="Times New Roman" w:cs="Times New Roman"/>
          <w:szCs w:val="24"/>
        </w:rPr>
        <w:t>, με αυτό αυξήσαμε συν</w:t>
      </w:r>
      <w:r w:rsidRPr="00E9434B">
        <w:rPr>
          <w:rFonts w:eastAsia="Times New Roman" w:cs="Times New Roman"/>
          <w:szCs w:val="24"/>
        </w:rPr>
        <w:t xml:space="preserve"> </w:t>
      </w:r>
      <w:r w:rsidRPr="00E9434B">
        <w:rPr>
          <w:rFonts w:eastAsia="Times New Roman" w:cs="Times New Roman"/>
          <w:szCs w:val="24"/>
        </w:rPr>
        <w:t>600 εκατομμύρια</w:t>
      </w:r>
      <w:r>
        <w:rPr>
          <w:rFonts w:eastAsia="Times New Roman" w:cs="Times New Roman"/>
          <w:szCs w:val="24"/>
        </w:rPr>
        <w:t>,</w:t>
      </w:r>
      <w:r w:rsidRPr="00E9434B">
        <w:rPr>
          <w:rFonts w:eastAsia="Times New Roman" w:cs="Times New Roman"/>
          <w:szCs w:val="24"/>
        </w:rPr>
        <w:t xml:space="preserve"> ότι ο λόγος που έγινε αυτό ήταν</w:t>
      </w:r>
      <w:r>
        <w:rPr>
          <w:rFonts w:eastAsia="Times New Roman" w:cs="Times New Roman"/>
          <w:szCs w:val="24"/>
        </w:rPr>
        <w:t xml:space="preserve"> γιατί έχουν βελτιωθεί οι συνθήκες </w:t>
      </w:r>
      <w:r w:rsidRPr="00E9434B">
        <w:rPr>
          <w:rFonts w:eastAsia="Times New Roman" w:cs="Times New Roman"/>
          <w:szCs w:val="24"/>
        </w:rPr>
        <w:t xml:space="preserve">στην </w:t>
      </w:r>
      <w:r>
        <w:rPr>
          <w:rFonts w:eastAsia="Times New Roman" w:cs="Times New Roman"/>
          <w:szCs w:val="24"/>
        </w:rPr>
        <w:t>ε</w:t>
      </w:r>
      <w:r w:rsidRPr="00E9434B">
        <w:rPr>
          <w:rFonts w:eastAsia="Times New Roman" w:cs="Times New Roman"/>
          <w:szCs w:val="24"/>
        </w:rPr>
        <w:t xml:space="preserve">λληνική οικονομία και κάτι </w:t>
      </w:r>
      <w:r>
        <w:rPr>
          <w:rFonts w:eastAsia="Times New Roman" w:cs="Times New Roman"/>
          <w:szCs w:val="24"/>
        </w:rPr>
        <w:t xml:space="preserve">ακόμα στο οποίο θα επιστρέψω. </w:t>
      </w:r>
    </w:p>
    <w:p w14:paraId="65B2550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w:t>
      </w:r>
      <w:r w:rsidRPr="00E9434B">
        <w:rPr>
          <w:rFonts w:eastAsia="Times New Roman" w:cs="Times New Roman"/>
          <w:szCs w:val="24"/>
        </w:rPr>
        <w:t xml:space="preserve">ώρα </w:t>
      </w:r>
      <w:r>
        <w:rPr>
          <w:rFonts w:eastAsia="Times New Roman" w:cs="Times New Roman"/>
          <w:szCs w:val="24"/>
        </w:rPr>
        <w:t xml:space="preserve">θα αναφερθώ σε </w:t>
      </w:r>
      <w:r w:rsidRPr="00E9434B">
        <w:rPr>
          <w:rFonts w:eastAsia="Times New Roman" w:cs="Times New Roman"/>
          <w:szCs w:val="24"/>
        </w:rPr>
        <w:t xml:space="preserve">μερικά πράγματα που είπε ότι ο </w:t>
      </w:r>
      <w:r>
        <w:rPr>
          <w:rFonts w:eastAsia="Times New Roman" w:cs="Times New Roman"/>
          <w:szCs w:val="24"/>
        </w:rPr>
        <w:t xml:space="preserve">κ. Βλάχος και σε κάτι που είπε και ο κ. Τραγάκης </w:t>
      </w:r>
      <w:r w:rsidRPr="00E9434B">
        <w:rPr>
          <w:rFonts w:eastAsia="Times New Roman" w:cs="Times New Roman"/>
          <w:szCs w:val="24"/>
        </w:rPr>
        <w:t>στην επιτ</w:t>
      </w:r>
      <w:r w:rsidRPr="00E9434B">
        <w:rPr>
          <w:rFonts w:eastAsia="Times New Roman" w:cs="Times New Roman"/>
          <w:szCs w:val="24"/>
        </w:rPr>
        <w:t xml:space="preserve">ροπή και δεν </w:t>
      </w:r>
      <w:r>
        <w:rPr>
          <w:rFonts w:eastAsia="Times New Roman" w:cs="Times New Roman"/>
          <w:szCs w:val="24"/>
        </w:rPr>
        <w:t xml:space="preserve">είχα την ευκαιρία </w:t>
      </w:r>
      <w:r w:rsidRPr="00E9434B">
        <w:rPr>
          <w:rFonts w:eastAsia="Times New Roman" w:cs="Times New Roman"/>
          <w:szCs w:val="24"/>
        </w:rPr>
        <w:t>να το απαντήσω</w:t>
      </w:r>
      <w:r>
        <w:rPr>
          <w:rFonts w:eastAsia="Times New Roman" w:cs="Times New Roman"/>
          <w:szCs w:val="24"/>
        </w:rPr>
        <w:t>, για το Ε</w:t>
      </w:r>
      <w:r w:rsidRPr="00E9434B">
        <w:rPr>
          <w:rFonts w:eastAsia="Times New Roman" w:cs="Times New Roman"/>
          <w:szCs w:val="24"/>
        </w:rPr>
        <w:t>λληνικό και πό</w:t>
      </w:r>
      <w:r>
        <w:rPr>
          <w:rFonts w:eastAsia="Times New Roman" w:cs="Times New Roman"/>
          <w:szCs w:val="24"/>
        </w:rPr>
        <w:t>σο θα έπρεπε να πηγαίνει το 10%. Α</w:t>
      </w:r>
      <w:r w:rsidRPr="00E9434B">
        <w:rPr>
          <w:rFonts w:eastAsia="Times New Roman" w:cs="Times New Roman"/>
          <w:szCs w:val="24"/>
        </w:rPr>
        <w:t>υτό να το συζητήσουμε</w:t>
      </w:r>
      <w:r>
        <w:rPr>
          <w:rFonts w:eastAsia="Times New Roman" w:cs="Times New Roman"/>
          <w:szCs w:val="24"/>
        </w:rPr>
        <w:t>,</w:t>
      </w:r>
      <w:r w:rsidRPr="00E9434B">
        <w:rPr>
          <w:rFonts w:eastAsia="Times New Roman" w:cs="Times New Roman"/>
          <w:szCs w:val="24"/>
        </w:rPr>
        <w:t xml:space="preserve"> αν το </w:t>
      </w:r>
      <w:r>
        <w:rPr>
          <w:rFonts w:eastAsia="Times New Roman" w:cs="Times New Roman"/>
          <w:szCs w:val="24"/>
        </w:rPr>
        <w:t>έ</w:t>
      </w:r>
      <w:r w:rsidRPr="00E9434B">
        <w:rPr>
          <w:rFonts w:eastAsia="Times New Roman" w:cs="Times New Roman"/>
          <w:szCs w:val="24"/>
        </w:rPr>
        <w:t>χω καταλάβει καλά</w:t>
      </w:r>
      <w:r>
        <w:rPr>
          <w:rFonts w:eastAsia="Times New Roman" w:cs="Times New Roman"/>
          <w:szCs w:val="24"/>
        </w:rPr>
        <w:t xml:space="preserve">. Οι </w:t>
      </w:r>
      <w:r w:rsidRPr="00E9434B">
        <w:rPr>
          <w:rFonts w:eastAsia="Times New Roman" w:cs="Times New Roman"/>
          <w:szCs w:val="24"/>
        </w:rPr>
        <w:t>δικ</w:t>
      </w:r>
      <w:r>
        <w:rPr>
          <w:rFonts w:eastAsia="Times New Roman" w:cs="Times New Roman"/>
          <w:szCs w:val="24"/>
        </w:rPr>
        <w:t>οί</w:t>
      </w:r>
      <w:r w:rsidRPr="00E9434B">
        <w:rPr>
          <w:rFonts w:eastAsia="Times New Roman" w:cs="Times New Roman"/>
          <w:szCs w:val="24"/>
        </w:rPr>
        <w:t xml:space="preserve"> μου </w:t>
      </w:r>
      <w:r>
        <w:rPr>
          <w:rFonts w:eastAsia="Times New Roman" w:cs="Times New Roman"/>
          <w:szCs w:val="24"/>
        </w:rPr>
        <w:t>νομικοί</w:t>
      </w:r>
      <w:r w:rsidRPr="00E9434B">
        <w:rPr>
          <w:rFonts w:eastAsia="Times New Roman" w:cs="Times New Roman"/>
          <w:szCs w:val="24"/>
        </w:rPr>
        <w:t xml:space="preserve"> λένε ότι ό</w:t>
      </w:r>
      <w:r>
        <w:rPr>
          <w:rFonts w:eastAsia="Times New Roman" w:cs="Times New Roman"/>
          <w:szCs w:val="24"/>
        </w:rPr>
        <w:t>ντως υπήρχε αυτή η πρόβλεψη το ’</w:t>
      </w:r>
      <w:r w:rsidRPr="00E9434B">
        <w:rPr>
          <w:rFonts w:eastAsia="Times New Roman" w:cs="Times New Roman"/>
          <w:szCs w:val="24"/>
        </w:rPr>
        <w:t xml:space="preserve">95 και </w:t>
      </w:r>
      <w:r>
        <w:rPr>
          <w:rFonts w:eastAsia="Times New Roman" w:cs="Times New Roman"/>
          <w:szCs w:val="24"/>
        </w:rPr>
        <w:t>όντως υπήρχε η πρόβλεψη για έναν</w:t>
      </w:r>
      <w:r w:rsidRPr="00E9434B">
        <w:rPr>
          <w:rFonts w:eastAsia="Times New Roman" w:cs="Times New Roman"/>
          <w:szCs w:val="24"/>
        </w:rPr>
        <w:t xml:space="preserve"> φ</w:t>
      </w:r>
      <w:r w:rsidRPr="00E9434B">
        <w:rPr>
          <w:rFonts w:eastAsia="Times New Roman" w:cs="Times New Roman"/>
          <w:szCs w:val="24"/>
        </w:rPr>
        <w:t>ορέα που θα υλοποιούσε αυτό το 10%</w:t>
      </w:r>
      <w:r>
        <w:rPr>
          <w:rFonts w:eastAsia="Times New Roman" w:cs="Times New Roman"/>
          <w:szCs w:val="24"/>
        </w:rPr>
        <w:t xml:space="preserve">. </w:t>
      </w:r>
    </w:p>
    <w:p w14:paraId="65B2550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Αυτό ο</w:t>
      </w:r>
      <w:r w:rsidRPr="00E9434B">
        <w:rPr>
          <w:rFonts w:eastAsia="Times New Roman" w:cs="Times New Roman"/>
          <w:szCs w:val="24"/>
        </w:rPr>
        <w:t xml:space="preserve">ι κυβερνήσεις μετά από το </w:t>
      </w:r>
      <w:r>
        <w:rPr>
          <w:rFonts w:eastAsia="Times New Roman" w:cs="Times New Roman"/>
          <w:szCs w:val="24"/>
        </w:rPr>
        <w:t>’</w:t>
      </w:r>
      <w:r w:rsidRPr="00E9434B">
        <w:rPr>
          <w:rFonts w:eastAsia="Times New Roman" w:cs="Times New Roman"/>
          <w:szCs w:val="24"/>
        </w:rPr>
        <w:t xml:space="preserve">95 δεν το </w:t>
      </w:r>
      <w:r>
        <w:rPr>
          <w:rFonts w:eastAsia="Times New Roman" w:cs="Times New Roman"/>
          <w:szCs w:val="24"/>
        </w:rPr>
        <w:t>υλοποίησαν. Δ</w:t>
      </w:r>
      <w:r w:rsidRPr="00E9434B">
        <w:rPr>
          <w:rFonts w:eastAsia="Times New Roman" w:cs="Times New Roman"/>
          <w:szCs w:val="24"/>
        </w:rPr>
        <w:t>εν φτιάχτηκε ποτέ αυτός ο φορέας</w:t>
      </w:r>
      <w:r>
        <w:rPr>
          <w:rFonts w:eastAsia="Times New Roman" w:cs="Times New Roman"/>
          <w:szCs w:val="24"/>
        </w:rPr>
        <w:t>.</w:t>
      </w:r>
      <w:r w:rsidRPr="00E9434B">
        <w:rPr>
          <w:rFonts w:eastAsia="Times New Roman" w:cs="Times New Roman"/>
          <w:szCs w:val="24"/>
        </w:rPr>
        <w:t xml:space="preserve"> Έτσι καταλαβαίνω εγώ</w:t>
      </w:r>
      <w:r>
        <w:rPr>
          <w:rFonts w:eastAsia="Times New Roman" w:cs="Times New Roman"/>
          <w:szCs w:val="24"/>
        </w:rPr>
        <w:t xml:space="preserve"> και</w:t>
      </w:r>
      <w:r w:rsidRPr="00E9434B">
        <w:rPr>
          <w:rFonts w:eastAsia="Times New Roman" w:cs="Times New Roman"/>
          <w:szCs w:val="24"/>
        </w:rPr>
        <w:t xml:space="preserve"> να το συζητήσουμε στη συνέχεια και να το δούμε</w:t>
      </w:r>
      <w:r>
        <w:rPr>
          <w:rFonts w:eastAsia="Times New Roman" w:cs="Times New Roman"/>
          <w:szCs w:val="24"/>
        </w:rPr>
        <w:t xml:space="preserve">. Μετά, όταν έγινε η πώληση </w:t>
      </w:r>
      <w:r w:rsidRPr="00E9434B">
        <w:rPr>
          <w:rFonts w:eastAsia="Times New Roman" w:cs="Times New Roman"/>
          <w:szCs w:val="24"/>
        </w:rPr>
        <w:t>το 2012</w:t>
      </w:r>
      <w:r>
        <w:rPr>
          <w:rFonts w:eastAsia="Times New Roman" w:cs="Times New Roman"/>
          <w:szCs w:val="24"/>
        </w:rPr>
        <w:t xml:space="preserve">, </w:t>
      </w:r>
      <w:r w:rsidRPr="00E9434B">
        <w:rPr>
          <w:rFonts w:eastAsia="Times New Roman" w:cs="Times New Roman"/>
          <w:szCs w:val="24"/>
        </w:rPr>
        <w:t>αυτό αναίρεσε το</w:t>
      </w:r>
      <w:r>
        <w:rPr>
          <w:rFonts w:eastAsia="Times New Roman" w:cs="Times New Roman"/>
          <w:szCs w:val="24"/>
        </w:rPr>
        <w:t>ν</w:t>
      </w:r>
      <w:r w:rsidRPr="00E9434B">
        <w:rPr>
          <w:rFonts w:eastAsia="Times New Roman" w:cs="Times New Roman"/>
          <w:szCs w:val="24"/>
        </w:rPr>
        <w:t xml:space="preserve"> προηγούμενο νόμο</w:t>
      </w:r>
      <w:r>
        <w:rPr>
          <w:rFonts w:eastAsia="Times New Roman" w:cs="Times New Roman"/>
          <w:szCs w:val="24"/>
        </w:rPr>
        <w:t>. Άρα</w:t>
      </w:r>
      <w:r w:rsidRPr="00E9434B">
        <w:rPr>
          <w:rFonts w:eastAsia="Times New Roman" w:cs="Times New Roman"/>
          <w:szCs w:val="24"/>
        </w:rPr>
        <w:t xml:space="preserve"> χάθηκε</w:t>
      </w:r>
      <w:r>
        <w:rPr>
          <w:rFonts w:eastAsia="Times New Roman" w:cs="Times New Roman"/>
          <w:szCs w:val="24"/>
        </w:rPr>
        <w:t>. Δ</w:t>
      </w:r>
      <w:r w:rsidRPr="00E9434B">
        <w:rPr>
          <w:rFonts w:eastAsia="Times New Roman" w:cs="Times New Roman"/>
          <w:szCs w:val="24"/>
        </w:rPr>
        <w:t xml:space="preserve">εν ήταν κάτι που έγινε </w:t>
      </w:r>
      <w:r>
        <w:rPr>
          <w:rFonts w:eastAsia="Times New Roman" w:cs="Times New Roman"/>
          <w:szCs w:val="24"/>
        </w:rPr>
        <w:t>επί της δικής μας Κυβέρνησης, το 2015. Τ</w:t>
      </w:r>
      <w:r w:rsidRPr="00E9434B">
        <w:rPr>
          <w:rFonts w:eastAsia="Times New Roman" w:cs="Times New Roman"/>
          <w:szCs w:val="24"/>
        </w:rPr>
        <w:t xml:space="preserve">ο παιχνίδι </w:t>
      </w:r>
      <w:r>
        <w:rPr>
          <w:rFonts w:eastAsia="Times New Roman" w:cs="Times New Roman"/>
          <w:szCs w:val="24"/>
        </w:rPr>
        <w:t>χάθηκε από το 2012.</w:t>
      </w:r>
    </w:p>
    <w:p w14:paraId="65B2550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Κύριε Βλάχο, και εκεί προφανώς θα υπάρχει μια συζήτηση αν ήταν καλύτερη η επέκταση ή ο ανοικτός διαγωνισμός. Εγώ μπορώ να σας πω ε</w:t>
      </w:r>
      <w:r>
        <w:rPr>
          <w:rFonts w:eastAsia="Times New Roman" w:cs="Times New Roman"/>
          <w:szCs w:val="24"/>
        </w:rPr>
        <w:t xml:space="preserve">πιχειρήματα και υπέρ και κατά, δεν είναι αυτό που λένε οι Βρετανοί </w:t>
      </w:r>
      <w:r>
        <w:rPr>
          <w:rFonts w:eastAsia="Times New Roman" w:cs="Times New Roman"/>
          <w:szCs w:val="24"/>
          <w:lang w:val="en-US"/>
        </w:rPr>
        <w:t>rocket</w:t>
      </w:r>
      <w:r w:rsidRPr="00462AFD">
        <w:rPr>
          <w:rFonts w:eastAsia="Times New Roman" w:cs="Times New Roman"/>
          <w:szCs w:val="24"/>
        </w:rPr>
        <w:t xml:space="preserve"> </w:t>
      </w:r>
      <w:r>
        <w:rPr>
          <w:rFonts w:eastAsia="Times New Roman" w:cs="Times New Roman"/>
          <w:szCs w:val="24"/>
          <w:lang w:val="en-US"/>
        </w:rPr>
        <w:t>science</w:t>
      </w:r>
      <w:r>
        <w:rPr>
          <w:rFonts w:eastAsia="Times New Roman" w:cs="Times New Roman"/>
          <w:szCs w:val="24"/>
        </w:rPr>
        <w:t>. Είναι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κάτι που είναι θέμα να το συζητήσεις, δεν βγαίνει ένα</w:t>
      </w:r>
      <w:r>
        <w:rPr>
          <w:rFonts w:eastAsia="Times New Roman" w:cs="Times New Roman"/>
          <w:szCs w:val="24"/>
        </w:rPr>
        <w:t>ς</w:t>
      </w:r>
      <w:r>
        <w:rPr>
          <w:rFonts w:eastAsia="Times New Roman" w:cs="Times New Roman"/>
          <w:szCs w:val="24"/>
        </w:rPr>
        <w:t xml:space="preserve"> αριθμός που λέει ότι είναι καλύτερο το ένα από το άλλο. </w:t>
      </w:r>
    </w:p>
    <w:p w14:paraId="65B2550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Αφού αποφασίστηκε από το ΤΑΙΠΕΔ -επί Βενιζέλου</w:t>
      </w:r>
      <w:r>
        <w:rPr>
          <w:rFonts w:eastAsia="Times New Roman" w:cs="Times New Roman"/>
          <w:szCs w:val="24"/>
        </w:rPr>
        <w:t>, με τη δεύτερη Κυβέρνηση, όχι την πρώτη που έγινε το ΤΑΙΠΕΔ- η επέκταση να είναι στο ΤΑΙΠΕΔ, όπως και το 30%, το ΤΑΙΠΕΔ παίρνει μια απόφαση υπέρ της επέκτασης και όχι της παραχώρησης και, όπως καταλαβαίνετε, μέσα στην επέκταση δεν θα μπορούσαν να αλλάξουν</w:t>
      </w:r>
      <w:r>
        <w:rPr>
          <w:rFonts w:eastAsia="Times New Roman" w:cs="Times New Roman"/>
          <w:szCs w:val="24"/>
        </w:rPr>
        <w:t xml:space="preserve"> οι βασικοί όροι. Αυτό είναι το πρόβλημα.</w:t>
      </w:r>
    </w:p>
    <w:p w14:paraId="65B2550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Και πάω στην τελευταία ερώτηση. Θέλω να το τσεκάρω εάν εννοείτε ακριβώς αυτό που εννοούσε και ο κ. Τραγάκης, που λέει ότι «σε κάθε περίπτωση ισχύει αυτό». Με ρώτησε ο κ. Τραγάκης τι εννοεί «σε κάθε περίπτωση»; Εσεί</w:t>
      </w:r>
      <w:r>
        <w:rPr>
          <w:rFonts w:eastAsia="Times New Roman" w:cs="Times New Roman"/>
          <w:szCs w:val="24"/>
        </w:rPr>
        <w:t>ς το βάλατε με διαφορετικό τρόπο. Είπατε, τέλος πάντων, «τι υποχρεώσεις έχουμε»; Νομίζω κάνετε την ίδια ερώτηση. Να σας πω την απάντηση και θα μου πείτε μετά εσείς αν είναι όντως έτσι ή δεν είναι έτσι.</w:t>
      </w:r>
    </w:p>
    <w:p w14:paraId="65B2550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Εάν μετά τη θέση σε ισχύ της σύμβασης και μετά την κατ</w:t>
      </w:r>
      <w:r>
        <w:rPr>
          <w:rFonts w:eastAsia="Times New Roman" w:cs="Times New Roman"/>
          <w:szCs w:val="24"/>
        </w:rPr>
        <w:t>αβολή του τιμήματος, η σύμβαση ακυρωθεί για κάποιον λόγο μέχρι 11 Ιουνίου 2026, τότε πρέπει να επιστρέψουμε το τίμημα. Είναι λογικό γιατί δεν θα υπάρχει πλέον σύμβαση για την περίοδο 2026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2046. Η διάταξη αυτή εφαρμόζεται σε κάθε περίπτωση ακύρωσης. Πριν </w:t>
      </w:r>
      <w:r>
        <w:rPr>
          <w:rFonts w:eastAsia="Times New Roman" w:cs="Times New Roman"/>
          <w:szCs w:val="24"/>
        </w:rPr>
        <w:t xml:space="preserve">τις 11 Ιουνίου 2026, ανεξάρτητα του λόγου υπάρχει ακύρωση της σύμβασης. </w:t>
      </w:r>
    </w:p>
    <w:p w14:paraId="65B2550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Αυτό δεν αφορά την περίπτωση παραβίασης της αρχικής σύμβασης από την εταιρεία, αλλά μόνο ακύρωση της παράτασης, για παράδειγμα από κάποιο δικαστήριο. Αυτό φαίνεται κα</w:t>
      </w:r>
      <w:r>
        <w:rPr>
          <w:rFonts w:eastAsia="Times New Roman" w:cs="Times New Roman"/>
          <w:szCs w:val="24"/>
        </w:rPr>
        <w:lastRenderedPageBreak/>
        <w:t>θαρά στο άρθρο 4.</w:t>
      </w:r>
      <w:r>
        <w:rPr>
          <w:rFonts w:eastAsia="Times New Roman" w:cs="Times New Roman"/>
          <w:szCs w:val="24"/>
        </w:rPr>
        <w:t xml:space="preserve">4. Αν η εταιρεία παραβιάσει όρους της αρχικής σύμβασης, προφανώς ισχύουν οι όροι και οι ρήτρες της αρχικής σύμβασης. Αυτό με είχε ρωτήσει ο κ. Τραγάκης και νομίζω αυτό λέγατε και εσείς στο τέλος, όταν ρωτήσατε τι ευθύνη έχει το </w:t>
      </w:r>
      <w:r>
        <w:rPr>
          <w:rFonts w:eastAsia="Times New Roman" w:cs="Times New Roman"/>
          <w:szCs w:val="24"/>
        </w:rPr>
        <w:t>ε</w:t>
      </w:r>
      <w:r>
        <w:rPr>
          <w:rFonts w:eastAsia="Times New Roman" w:cs="Times New Roman"/>
          <w:szCs w:val="24"/>
        </w:rPr>
        <w:t>λληνικό Κράτος. Έτσι δεν το</w:t>
      </w:r>
      <w:r>
        <w:rPr>
          <w:rFonts w:eastAsia="Times New Roman" w:cs="Times New Roman"/>
          <w:szCs w:val="24"/>
        </w:rPr>
        <w:t xml:space="preserve"> είπατε;</w:t>
      </w:r>
    </w:p>
    <w:p w14:paraId="65B2550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αφού σας έπεισα ότι δυσκολεύομαι να καταλάβω γιατί το συν 600 εκατομμύρια αποτελεί ένα από τα μεγαλύτερα σκάνδαλα από την αρχή του δυτικού κόσμου, από τότε που άρχισε η ιστορία, θέλω να σας πω τι σηματοδοτεί αυτή η σύ</w:t>
      </w:r>
      <w:r>
        <w:rPr>
          <w:rFonts w:eastAsia="Times New Roman" w:cs="Times New Roman"/>
          <w:szCs w:val="24"/>
        </w:rPr>
        <w:t xml:space="preserve">μβαση και πόσο σημασία έχει. </w:t>
      </w:r>
    </w:p>
    <w:p w14:paraId="65B2550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Και πάλι δεν κατάλαβα τι εννοούσε ο κ. Καρράς, που είπε ότι θα κερδίσουν τα καναδέζικα συνταξιοδοτικά </w:t>
      </w:r>
      <w:r>
        <w:rPr>
          <w:rFonts w:eastAsia="Times New Roman" w:cs="Times New Roman"/>
          <w:szCs w:val="24"/>
          <w:lang w:val="en-US"/>
        </w:rPr>
        <w:t>funds</w:t>
      </w:r>
      <w:r>
        <w:rPr>
          <w:rFonts w:eastAsia="Times New Roman" w:cs="Times New Roman"/>
          <w:szCs w:val="24"/>
        </w:rPr>
        <w:t>. Είχαμε και μια συζήτηση, αν θυμάται η κ</w:t>
      </w:r>
      <w:r>
        <w:rPr>
          <w:rFonts w:eastAsia="Times New Roman" w:cs="Times New Roman"/>
          <w:szCs w:val="24"/>
        </w:rPr>
        <w:t>.</w:t>
      </w:r>
      <w:r>
        <w:rPr>
          <w:rFonts w:eastAsia="Times New Roman" w:cs="Times New Roman"/>
          <w:szCs w:val="24"/>
        </w:rPr>
        <w:t xml:space="preserve"> Μανωλάκου, στην </w:t>
      </w:r>
      <w:r>
        <w:rPr>
          <w:rFonts w:eastAsia="Times New Roman" w:cs="Times New Roman"/>
          <w:szCs w:val="24"/>
        </w:rPr>
        <w:t>ε</w:t>
      </w:r>
      <w:r>
        <w:rPr>
          <w:rFonts w:eastAsia="Times New Roman" w:cs="Times New Roman"/>
          <w:szCs w:val="24"/>
        </w:rPr>
        <w:t>πιτροπή. Είναι μια ψήφος εμπιστοσύνης της ελληνικής οικονομ</w:t>
      </w:r>
      <w:r>
        <w:rPr>
          <w:rFonts w:eastAsia="Times New Roman" w:cs="Times New Roman"/>
          <w:szCs w:val="24"/>
        </w:rPr>
        <w:t xml:space="preserve">ίας. </w:t>
      </w:r>
    </w:p>
    <w:p w14:paraId="65B2550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Και, επειδή έχω τη συνήθεια να σας λέω τα καλά νέα στην οικονομία, μόνο από την προηγούμενη φορά που έχω μιλήσει </w:t>
      </w:r>
      <w:r>
        <w:rPr>
          <w:rFonts w:eastAsia="Times New Roman" w:cs="Times New Roman"/>
          <w:szCs w:val="24"/>
        </w:rPr>
        <w:t>-</w:t>
      </w:r>
      <w:r>
        <w:rPr>
          <w:rFonts w:eastAsia="Times New Roman" w:cs="Times New Roman"/>
          <w:szCs w:val="24"/>
        </w:rPr>
        <w:t xml:space="preserve">κάθε φορά σας τα λέω αυτά- θέλω να τελειώσω με αυτά, για να </w:t>
      </w:r>
      <w:r>
        <w:rPr>
          <w:rFonts w:eastAsia="Times New Roman" w:cs="Times New Roman"/>
          <w:szCs w:val="24"/>
        </w:rPr>
        <w:lastRenderedPageBreak/>
        <w:t>έχουμε την ίδια εικόνα για την οικονομία και πού πάει, παρ’ όλα όσα λέτε.</w:t>
      </w:r>
    </w:p>
    <w:p w14:paraId="65B2550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Τα</w:t>
      </w:r>
      <w:r>
        <w:rPr>
          <w:rFonts w:eastAsia="Times New Roman" w:cs="Times New Roman"/>
          <w:szCs w:val="24"/>
        </w:rPr>
        <w:t xml:space="preserve"> καλά νέα, λοιπόν, από τότε που μίλησα την προηγούμενη φορά στην Ολομέλεια έχουν, πρώτον, να κάνουν με την ανεργία. Το εποχικά διορθωμένο ποσοστό ανεργίας του Νοεμβρίου του 2018 ανήλθε σε 18,5% έναντι 21,1% τον Νοέμβριο του 2017, μείωση 2,6. Με άλλα λόγια </w:t>
      </w:r>
      <w:r>
        <w:rPr>
          <w:rFonts w:eastAsia="Times New Roman" w:cs="Times New Roman"/>
          <w:szCs w:val="24"/>
        </w:rPr>
        <w:t xml:space="preserve">τον Νοέμβριο του 2014, λίγο πριν αναλάβουμε, η χώρα είχε </w:t>
      </w:r>
      <w:r>
        <w:rPr>
          <w:rFonts w:eastAsia="Times New Roman" w:cs="Times New Roman"/>
          <w:szCs w:val="24"/>
        </w:rPr>
        <w:t xml:space="preserve">ένα εκατομμύριο διακόσιες τριάντα χιλιάδες </w:t>
      </w:r>
      <w:r>
        <w:rPr>
          <w:rFonts w:eastAsia="Times New Roman" w:cs="Times New Roman"/>
          <w:szCs w:val="24"/>
        </w:rPr>
        <w:t xml:space="preserve">άνεργους. Τον πρόσφατο Νοέμβριο </w:t>
      </w:r>
      <w:r>
        <w:rPr>
          <w:rFonts w:eastAsia="Times New Roman" w:cs="Times New Roman"/>
          <w:szCs w:val="24"/>
        </w:rPr>
        <w:t>-</w:t>
      </w:r>
      <w:r>
        <w:rPr>
          <w:rFonts w:eastAsia="Times New Roman" w:cs="Times New Roman"/>
          <w:szCs w:val="24"/>
        </w:rPr>
        <w:t xml:space="preserve">γιατί δεν έχουμε στοιχεία πέραν του Νοεμβρίου- είχε </w:t>
      </w:r>
      <w:r>
        <w:rPr>
          <w:rFonts w:eastAsia="Times New Roman" w:cs="Times New Roman"/>
          <w:szCs w:val="24"/>
        </w:rPr>
        <w:t>οκτακόσιες εβδομήντα χιλιάδες</w:t>
      </w:r>
      <w:r>
        <w:rPr>
          <w:rFonts w:eastAsia="Times New Roman" w:cs="Times New Roman"/>
          <w:szCs w:val="24"/>
        </w:rPr>
        <w:t xml:space="preserve"> και εξακολουθούν να μειώνονται. Εξακολουθ</w:t>
      </w:r>
      <w:r>
        <w:rPr>
          <w:rFonts w:eastAsia="Times New Roman" w:cs="Times New Roman"/>
          <w:szCs w:val="24"/>
        </w:rPr>
        <w:t>ούν να είναι πολλοί, όμως υπάρχει μια μείωση 29%.</w:t>
      </w:r>
    </w:p>
    <w:p w14:paraId="65B2550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Πάμε στην ανάπτυξη. Η </w:t>
      </w:r>
      <w:r>
        <w:rPr>
          <w:rFonts w:eastAsia="Times New Roman" w:cs="Times New Roman"/>
          <w:szCs w:val="24"/>
          <w:lang w:val="en-US"/>
        </w:rPr>
        <w:t>Commission</w:t>
      </w:r>
      <w:r>
        <w:rPr>
          <w:rFonts w:eastAsia="Times New Roman" w:cs="Times New Roman"/>
          <w:szCs w:val="24"/>
        </w:rPr>
        <w:t xml:space="preserve"> αναθεωρεί προς το καλύτερο τις προβλέψεις για το ΑΕΠ στην Ελλάδα σε σχέση με τον προηγούμενο Νοέμβρη. Το ΑΕΠ εκτιμάται ότι αναπτύχθηκε με ρυθμό 2% το 2018, θα σημειώσει αύξηση το 2019 στο 2,2% και το 2020 θα είναι στο 2,3%. Ταυτόχρονα αναθεωρεί προς τα κά</w:t>
      </w:r>
      <w:r>
        <w:rPr>
          <w:rFonts w:eastAsia="Times New Roman" w:cs="Times New Roman"/>
          <w:szCs w:val="24"/>
        </w:rPr>
        <w:t>τω τις προβλέψεις για την Ευρωζώνη. Σύμφωνα με τις τελευ</w:t>
      </w:r>
      <w:r>
        <w:rPr>
          <w:rFonts w:eastAsia="Times New Roman" w:cs="Times New Roman"/>
          <w:szCs w:val="24"/>
        </w:rPr>
        <w:lastRenderedPageBreak/>
        <w:t xml:space="preserve">ταίες προβλέψεις της </w:t>
      </w:r>
      <w:r>
        <w:rPr>
          <w:rFonts w:eastAsia="Times New Roman" w:cs="Times New Roman"/>
          <w:szCs w:val="24"/>
        </w:rPr>
        <w:t>ε</w:t>
      </w:r>
      <w:r>
        <w:rPr>
          <w:rFonts w:eastAsia="Times New Roman" w:cs="Times New Roman"/>
          <w:szCs w:val="24"/>
        </w:rPr>
        <w:t xml:space="preserve">πιτροπής, το ΑΕΠ της Ευρωζώνης θα αυξηθεί 1,3% έναντι του 1,9% του χρόνου και 1,6% το 2020 αντί για 1,7%. </w:t>
      </w:r>
    </w:p>
    <w:p w14:paraId="65B2551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Με άλλα λόγια όχι μόνο προβλέπεται να έχουμε μεγαλύτερη ανάπτυξη από το</w:t>
      </w:r>
      <w:r>
        <w:rPr>
          <w:rFonts w:eastAsia="Times New Roman" w:cs="Times New Roman"/>
          <w:szCs w:val="24"/>
        </w:rPr>
        <w:t xml:space="preserve">ν μέσο όρο της Ευρωζώνης, αλλά οι προβλέψεις για εμάς βελτιώνονται, ενώ για την υπόλοιπη Ευρωζώνη χειροτερεύουν. Η </w:t>
      </w:r>
      <w:r>
        <w:rPr>
          <w:rFonts w:eastAsia="Times New Roman" w:cs="Times New Roman"/>
          <w:szCs w:val="24"/>
          <w:lang w:val="en-US"/>
        </w:rPr>
        <w:t>Commission</w:t>
      </w:r>
      <w:r>
        <w:rPr>
          <w:rFonts w:eastAsia="Times New Roman" w:cs="Times New Roman"/>
          <w:szCs w:val="24"/>
        </w:rPr>
        <w:t xml:space="preserve"> αποδίδει τη θετική εξέλιξη της ανάπτυξης στην Ελλάδα στις εξαγωγές και στην αύξηση της ιδιωτικής κατανάλωσης, που ευνοήθηκε από τη</w:t>
      </w:r>
      <w:r>
        <w:rPr>
          <w:rFonts w:eastAsia="Times New Roman" w:cs="Times New Roman"/>
          <w:szCs w:val="24"/>
        </w:rPr>
        <w:t xml:space="preserve"> σημαντική αύξηση της απασχόλησης. </w:t>
      </w:r>
    </w:p>
    <w:p w14:paraId="65B2551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Ο κ. Μητσοτάκης στο </w:t>
      </w:r>
      <w:r>
        <w:rPr>
          <w:rFonts w:eastAsia="Times New Roman" w:cs="Times New Roman"/>
          <w:szCs w:val="24"/>
        </w:rPr>
        <w:t>«</w:t>
      </w:r>
      <w:r>
        <w:rPr>
          <w:rFonts w:eastAsia="Times New Roman" w:cs="Times New Roman"/>
          <w:szCs w:val="24"/>
          <w:lang w:val="en-US"/>
        </w:rPr>
        <w:t>ECONOMIST</w:t>
      </w:r>
      <w:r>
        <w:rPr>
          <w:rFonts w:eastAsia="Times New Roman" w:cs="Times New Roman"/>
          <w:szCs w:val="24"/>
        </w:rPr>
        <w:t>»</w:t>
      </w:r>
      <w:r>
        <w:rPr>
          <w:rFonts w:eastAsia="Times New Roman" w:cs="Times New Roman"/>
          <w:szCs w:val="24"/>
        </w:rPr>
        <w:t xml:space="preserve"> τον προηγούμενο μήνα είπε: «Η Ελλάδα δεν έχει γυρίσει σελίδα και καθώς η εμπιστοσύνη των αγορών δεν έχει αποκατασταθεί, η ανταγωνιστικότητα υποχωρεί, η ποιότητα των θεσμών της διακυβέρνηση</w:t>
      </w:r>
      <w:r>
        <w:rPr>
          <w:rFonts w:eastAsia="Times New Roman" w:cs="Times New Roman"/>
          <w:szCs w:val="24"/>
        </w:rPr>
        <w:t>ς έχει υποβαθμιστεί και η οικονομία σημειώνει αναιμικούς ρυθμούς ανάπτυξης χαμηλότερους των εκτιμήσεων». Από τότε βγήκαμε στις αγορές και οι ρυθμοί ανάπτυξης βελτιώνονται.</w:t>
      </w:r>
    </w:p>
    <w:p w14:paraId="65B2551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Ο κ. Σταϊκούρας πριν από ενάμιση χρόνο είπε: «Την ίδια στιγμή μάλιστα που η Ευρώπη ε</w:t>
      </w:r>
      <w:r>
        <w:rPr>
          <w:rFonts w:eastAsia="Times New Roman" w:cs="Times New Roman"/>
          <w:szCs w:val="24"/>
        </w:rPr>
        <w:t xml:space="preserve">πιταχύνει, η χώρα μας οπισθοχωρεί. Είναι απολύτως σαφές ότι η χώρα χρειάζεται μια άλλη οικονομική πολιτική». </w:t>
      </w:r>
    </w:p>
    <w:p w14:paraId="65B2551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Για πείτε μου, κυρίες και κύριοι συνάδελφοι της Νέας Δημοκρατίας, τώρα που συμβαίνει το αντίθετο απ’ ό,τι είπε ο κ. Σταϊκούρας πριν από ενάμιση χρ</w:t>
      </w:r>
      <w:r>
        <w:rPr>
          <w:rFonts w:eastAsia="Times New Roman" w:cs="Times New Roman"/>
          <w:szCs w:val="24"/>
        </w:rPr>
        <w:t xml:space="preserve">όνο, θεωρεί ότι αλλάξαμε εμείς οικονομική πολιτική ή ότι όλη η Ευρώπη πρέπει να ακολουθήσει την πολιτική του ΣΥΡΙΖΑ; Να ξέρετε ότι τα λόγια σας της καταστροφολογίας μετρώνται, καταγράφονται και έρχονται πίσω. </w:t>
      </w:r>
    </w:p>
    <w:p w14:paraId="65B2551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Αυτή η καταστροφολογία δεν σας βοηθάει, όταν λ</w:t>
      </w:r>
      <w:r>
        <w:rPr>
          <w:rFonts w:eastAsia="Times New Roman" w:cs="Times New Roman"/>
          <w:szCs w:val="24"/>
        </w:rPr>
        <w:t xml:space="preserve">έγατε ότι είμαστε χειρότεροι απ’ όλη την Ευρώπη και η </w:t>
      </w:r>
      <w:r>
        <w:rPr>
          <w:rFonts w:eastAsia="Times New Roman" w:cs="Times New Roman"/>
          <w:szCs w:val="24"/>
          <w:lang w:val="en-US"/>
        </w:rPr>
        <w:t>Commission</w:t>
      </w:r>
      <w:r>
        <w:rPr>
          <w:rFonts w:eastAsia="Times New Roman" w:cs="Times New Roman"/>
          <w:szCs w:val="24"/>
        </w:rPr>
        <w:t xml:space="preserve"> μ</w:t>
      </w:r>
      <w:r>
        <w:rPr>
          <w:rFonts w:eastAsia="Times New Roman" w:cs="Times New Roman"/>
          <w:szCs w:val="24"/>
        </w:rPr>
        <w:t>ά</w:t>
      </w:r>
      <w:r>
        <w:rPr>
          <w:rFonts w:eastAsia="Times New Roman" w:cs="Times New Roman"/>
          <w:szCs w:val="24"/>
        </w:rPr>
        <w:t>ς μειώνει και όλους τους άλλους τους αυξάνει. Τώρα που μας αυξάνει εμάς και τους μειώνει όλους τους άλλους και έχουμε μεγαλύτερο από τον μέσο όρο της Ευρώπης, τι θα πείτε; Πάλι καταστροφολο</w:t>
      </w:r>
      <w:r>
        <w:rPr>
          <w:rFonts w:eastAsia="Times New Roman" w:cs="Times New Roman"/>
          <w:szCs w:val="24"/>
        </w:rPr>
        <w:t>γία;</w:t>
      </w:r>
    </w:p>
    <w:p w14:paraId="65B2551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Έχω και άλλα πράγματα να σας πω</w:t>
      </w:r>
      <w:r>
        <w:rPr>
          <w:rFonts w:eastAsia="Times New Roman" w:cs="Times New Roman"/>
          <w:szCs w:val="24"/>
        </w:rPr>
        <w:t>,</w:t>
      </w:r>
      <w:r>
        <w:rPr>
          <w:rFonts w:eastAsia="Times New Roman" w:cs="Times New Roman"/>
          <w:szCs w:val="24"/>
        </w:rPr>
        <w:t xml:space="preserve"> για το πού βασίζεται αυτή η ανάπτυξη και τα στοιχεία που έδωσε ο Πανελλήνιος Σύνδεσμος Εξαγωγών μιλώντας για νέο ιστορικό ρεκόρ στις εξαγωγές το 2018. Έχω πάλι το </w:t>
      </w:r>
      <w:r>
        <w:rPr>
          <w:rFonts w:eastAsia="Times New Roman" w:cs="Times New Roman"/>
          <w:szCs w:val="24"/>
          <w:lang w:val="en-US"/>
        </w:rPr>
        <w:t>PMI</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w:t>
      </w:r>
      <w:r>
        <w:rPr>
          <w:rFonts w:eastAsia="Times New Roman" w:cs="Times New Roman"/>
          <w:szCs w:val="24"/>
        </w:rPr>
        <w:t xml:space="preserve"> όπως σας έχω πει πολλές φορές, είναι το στοιχε</w:t>
      </w:r>
      <w:r>
        <w:rPr>
          <w:rFonts w:eastAsia="Times New Roman" w:cs="Times New Roman"/>
          <w:szCs w:val="24"/>
        </w:rPr>
        <w:t xml:space="preserve">ίο που δείχνει αν η βιομηχανία θα αναπτυχθεί ή θα συρρικνωθεί, που ήταν πολύ θετικό. </w:t>
      </w:r>
    </w:p>
    <w:p w14:paraId="65B2551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Και τελειώνω με την οικοδομική δραστηριότητα. Σύμφωνα με την ΕΛΣΤΑΤ, η συνολική οικοδομική δραστηριότητα το εντεκάμηνο Γενάρη-Νοέμβρη εμφανίζει στο σύνολο της χώρας αύξησ</w:t>
      </w:r>
      <w:r>
        <w:rPr>
          <w:rFonts w:eastAsia="Times New Roman" w:cs="Times New Roman"/>
          <w:szCs w:val="24"/>
        </w:rPr>
        <w:t>η κατά 11,9% στον αριθμό των οικοδομικών αδειών, κατά 23,6% στην επιφάνεια και κατά 21,3% στον όγκο, σε σχέση με το αντίστοιχο εντεκάμηνο του έτους 2017.</w:t>
      </w:r>
    </w:p>
    <w:p w14:paraId="65B2551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Και, επαναλαμβάνω, αυτά τα στοιχεία είναι μόνο σε σχέση με την τελευταία φορά που σας βλέπω. Κάθε φορά</w:t>
      </w:r>
      <w:r>
        <w:rPr>
          <w:rFonts w:eastAsia="Times New Roman" w:cs="Times New Roman"/>
          <w:szCs w:val="24"/>
        </w:rPr>
        <w:t xml:space="preserve"> που σας βλέπω, σας λέω νέα θετικά οικονομικά στοιχεία. Και γι’ αυτό είναι θετικό ότι ένα επενδυτικό </w:t>
      </w:r>
      <w:r>
        <w:rPr>
          <w:rFonts w:eastAsia="Times New Roman" w:cs="Times New Roman"/>
          <w:szCs w:val="24"/>
          <w:lang w:val="en-US"/>
        </w:rPr>
        <w:t>fund</w:t>
      </w:r>
      <w:r>
        <w:rPr>
          <w:rFonts w:eastAsia="Times New Roman" w:cs="Times New Roman"/>
          <w:szCs w:val="24"/>
        </w:rPr>
        <w:t xml:space="preserve"> από συντάξεις έρχεται και επενδύει στην Ελλάδα, γιατί δείχνει ότι... </w:t>
      </w:r>
    </w:p>
    <w:p w14:paraId="65B25518" w14:textId="77777777" w:rsidR="000F4E4F" w:rsidRDefault="00A56466">
      <w:pPr>
        <w:spacing w:line="600" w:lineRule="auto"/>
        <w:ind w:firstLine="720"/>
        <w:jc w:val="both"/>
        <w:rPr>
          <w:rFonts w:eastAsia="Times New Roman" w:cs="Times New Roman"/>
          <w:szCs w:val="24"/>
        </w:rPr>
      </w:pPr>
      <w:r w:rsidRPr="00A23020">
        <w:rPr>
          <w:rFonts w:eastAsia="Times New Roman" w:cs="Times New Roman"/>
          <w:b/>
          <w:szCs w:val="24"/>
        </w:rPr>
        <w:t>ΙΩΑΝΝΗΣ ΜΑΝΙΑΤΗΣ:</w:t>
      </w:r>
      <w:r>
        <w:rPr>
          <w:rFonts w:eastAsia="Times New Roman" w:cs="Times New Roman"/>
          <w:szCs w:val="24"/>
        </w:rPr>
        <w:t xml:space="preserve"> Το 2013 ήταν. </w:t>
      </w:r>
    </w:p>
    <w:p w14:paraId="65B25519" w14:textId="77777777" w:rsidR="000F4E4F" w:rsidRDefault="00A56466">
      <w:pPr>
        <w:spacing w:line="600" w:lineRule="auto"/>
        <w:ind w:firstLine="720"/>
        <w:jc w:val="both"/>
        <w:rPr>
          <w:rFonts w:eastAsia="Times New Roman" w:cs="Times New Roman"/>
          <w:szCs w:val="24"/>
        </w:rPr>
      </w:pPr>
      <w:r w:rsidRPr="00A23020">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Έβαλε και άλλα λεφτά, κύριε Μανιάτη.</w:t>
      </w:r>
    </w:p>
    <w:p w14:paraId="65B2551A" w14:textId="77777777" w:rsidR="000F4E4F" w:rsidRDefault="00A56466">
      <w:pPr>
        <w:spacing w:line="600" w:lineRule="auto"/>
        <w:ind w:firstLine="720"/>
        <w:jc w:val="both"/>
        <w:rPr>
          <w:rFonts w:eastAsia="Times New Roman" w:cs="Times New Roman"/>
          <w:szCs w:val="24"/>
        </w:rPr>
      </w:pPr>
      <w:r w:rsidRPr="00A23020">
        <w:rPr>
          <w:rFonts w:eastAsia="Times New Roman" w:cs="Times New Roman"/>
          <w:b/>
          <w:szCs w:val="24"/>
        </w:rPr>
        <w:t>ΙΩΑΝΝΗΣ ΜΑΝΙΑΤΗΣ:</w:t>
      </w:r>
      <w:r>
        <w:rPr>
          <w:rFonts w:eastAsia="Times New Roman" w:cs="Times New Roman"/>
          <w:szCs w:val="24"/>
        </w:rPr>
        <w:t xml:space="preserve"> Το έφεραν οι Σαμαρο-Βενιζέλοι</w:t>
      </w:r>
      <w:r>
        <w:rPr>
          <w:rFonts w:eastAsia="Times New Roman" w:cs="Times New Roman"/>
          <w:szCs w:val="24"/>
        </w:rPr>
        <w:t>!</w:t>
      </w:r>
    </w:p>
    <w:p w14:paraId="65B2551B" w14:textId="77777777" w:rsidR="000F4E4F" w:rsidRDefault="00A56466">
      <w:pPr>
        <w:spacing w:line="600" w:lineRule="auto"/>
        <w:ind w:firstLine="720"/>
        <w:jc w:val="both"/>
        <w:rPr>
          <w:rFonts w:eastAsia="Times New Roman" w:cs="Times New Roman"/>
          <w:szCs w:val="24"/>
        </w:rPr>
      </w:pPr>
      <w:r w:rsidRPr="00A23020">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Κύριε Μανιάτη, νομίζω ότι πρέπει να διακόπτετε όταν έχετε κάποιο επιχείρημα. Άρα δεν περιμένω κάποια διακοπή τα επόμενα δέκα</w:t>
      </w:r>
      <w:r>
        <w:rPr>
          <w:rFonts w:eastAsia="Times New Roman" w:cs="Times New Roman"/>
          <w:szCs w:val="24"/>
        </w:rPr>
        <w:t xml:space="preserve"> χρόνια!</w:t>
      </w:r>
    </w:p>
    <w:p w14:paraId="65B2551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Γίνεται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πολύ σαφές σε όλους ότι και ξένοι επενδυτές και επενδυτές που θέλουμε να προσελκύσουμε, που έχουν μακροπρόθεσμο ορίζοντα, είναι έτοιμοι να επενδύσουν στην Ελλάδα. </w:t>
      </w:r>
    </w:p>
    <w:p w14:paraId="65B2551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Τελείωσαν όλα τα στοιχεία του αφηγήματός σας ότι δεν θα βγούμε από</w:t>
      </w:r>
      <w:r>
        <w:rPr>
          <w:rFonts w:eastAsia="Times New Roman" w:cs="Times New Roman"/>
          <w:szCs w:val="24"/>
        </w:rPr>
        <w:t xml:space="preserve"> το μνημόνιο, ότι δεν θα βγούμε στις αγορές, ότι δεν θα έχουμε ανάπτυξη, ότι δεν θα έχουμε επενδύσεις.</w:t>
      </w:r>
    </w:p>
    <w:p w14:paraId="65B2551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Νομίζω ότι είναι η αγγλική έκφραση «</w:t>
      </w:r>
      <w:r>
        <w:rPr>
          <w:rFonts w:eastAsia="Times New Roman" w:cs="Times New Roman"/>
          <w:szCs w:val="24"/>
          <w:lang w:val="en-US"/>
        </w:rPr>
        <w:t>back</w:t>
      </w:r>
      <w:r w:rsidRPr="00823329">
        <w:rPr>
          <w:rFonts w:eastAsia="Times New Roman" w:cs="Times New Roman"/>
          <w:szCs w:val="24"/>
        </w:rPr>
        <w:t xml:space="preserve"> </w:t>
      </w:r>
      <w:r>
        <w:rPr>
          <w:rFonts w:eastAsia="Times New Roman" w:cs="Times New Roman"/>
          <w:szCs w:val="24"/>
          <w:lang w:val="en-US"/>
        </w:rPr>
        <w:t>to</w:t>
      </w:r>
      <w:r w:rsidRPr="00823329">
        <w:rPr>
          <w:rFonts w:eastAsia="Times New Roman" w:cs="Times New Roman"/>
          <w:szCs w:val="24"/>
        </w:rPr>
        <w:t xml:space="preserve"> </w:t>
      </w:r>
      <w:r>
        <w:rPr>
          <w:rFonts w:eastAsia="Times New Roman" w:cs="Times New Roman"/>
          <w:szCs w:val="24"/>
          <w:lang w:val="en-US"/>
        </w:rPr>
        <w:t>the</w:t>
      </w:r>
      <w:r w:rsidRPr="00823329">
        <w:rPr>
          <w:rFonts w:eastAsia="Times New Roman" w:cs="Times New Roman"/>
          <w:szCs w:val="24"/>
        </w:rPr>
        <w:t xml:space="preserve"> </w:t>
      </w:r>
      <w:r>
        <w:rPr>
          <w:rFonts w:eastAsia="Times New Roman" w:cs="Times New Roman"/>
          <w:szCs w:val="24"/>
          <w:lang w:val="en-US"/>
        </w:rPr>
        <w:t>drawing</w:t>
      </w:r>
      <w:r w:rsidRPr="00823329">
        <w:rPr>
          <w:rFonts w:eastAsia="Times New Roman" w:cs="Times New Roman"/>
          <w:szCs w:val="24"/>
        </w:rPr>
        <w:t xml:space="preserve"> </w:t>
      </w:r>
      <w:r>
        <w:rPr>
          <w:rFonts w:eastAsia="Times New Roman" w:cs="Times New Roman"/>
          <w:szCs w:val="24"/>
          <w:lang w:val="en-US"/>
        </w:rPr>
        <w:t>board</w:t>
      </w:r>
      <w:r>
        <w:rPr>
          <w:rFonts w:eastAsia="Times New Roman" w:cs="Times New Roman"/>
          <w:szCs w:val="24"/>
        </w:rPr>
        <w:t xml:space="preserve">», να πάτε πίσω, να γυρίσετε στην Πειραιώς και να ξανασχεδιάσετε κάτι που να μοιάζει με μια </w:t>
      </w:r>
      <w:r>
        <w:rPr>
          <w:rFonts w:eastAsia="Times New Roman" w:cs="Times New Roman"/>
          <w:szCs w:val="24"/>
        </w:rPr>
        <w:t>στρατηγική και πολιτική και οικονομική.</w:t>
      </w:r>
    </w:p>
    <w:p w14:paraId="65B2551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65B25520" w14:textId="77777777" w:rsidR="000F4E4F" w:rsidRDefault="00A56466">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65B25521" w14:textId="77777777" w:rsidR="000F4E4F" w:rsidRDefault="00A56466">
      <w:pPr>
        <w:spacing w:line="600" w:lineRule="auto"/>
        <w:ind w:firstLine="720"/>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 Οικονομικών κ. Ευκλείδη Τσακαλώτο.</w:t>
      </w:r>
    </w:p>
    <w:p w14:paraId="65B2552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σημείο αυτό έχω την τιμή να </w:t>
      </w:r>
      <w:r>
        <w:rPr>
          <w:rFonts w:eastAsia="Times New Roman" w:cs="Times New Roman"/>
          <w:szCs w:val="24"/>
        </w:rPr>
        <w:t>ανακοινώσω στο Σώμα ότι ο Υπουργός Δικαιοσύνης, Διαφάνειας και Ανθρωπίνων Δικαιωμάτων διαβίβασε στη Βουλή την 23</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2018 ποινική δικογραφία που αφορά στον Βουλευτή και τέως Υπουργό Εθνικής Άμυνας Παναγιώτη Καμμένο.</w:t>
      </w:r>
    </w:p>
    <w:p w14:paraId="65B2552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Επίσης, βάσει του άρθρου 76 του Κανονισμο</w:t>
      </w:r>
      <w:r>
        <w:rPr>
          <w:rFonts w:eastAsia="Times New Roman" w:cs="Times New Roman"/>
          <w:szCs w:val="24"/>
        </w:rPr>
        <w:t>ύ της Βουλής</w:t>
      </w:r>
      <w:r>
        <w:rPr>
          <w:rFonts w:eastAsia="Times New Roman" w:cs="Times New Roman"/>
          <w:szCs w:val="24"/>
        </w:rPr>
        <w:t xml:space="preserve"> </w:t>
      </w:r>
      <w:r>
        <w:rPr>
          <w:rFonts w:eastAsia="Times New Roman" w:cs="Times New Roman"/>
          <w:szCs w:val="24"/>
        </w:rPr>
        <w:t>ο Βουλευτής κ. Παναγιώτης (Νότης) Μηταράκης ζητεί άδεια ολιγοήμερης απουσίας για μετάβαση στο εξωτερικό την Παρασκευή 22 Φεβρουαρίου 2019. Η Βουλή εγκρίνει;</w:t>
      </w:r>
    </w:p>
    <w:p w14:paraId="65B25524" w14:textId="77777777" w:rsidR="000F4E4F" w:rsidRDefault="00A56466">
      <w:pPr>
        <w:spacing w:line="600" w:lineRule="auto"/>
        <w:ind w:firstLine="720"/>
        <w:jc w:val="both"/>
        <w:rPr>
          <w:rFonts w:eastAsia="Times New Roman" w:cs="Times New Roman"/>
          <w:szCs w:val="24"/>
        </w:rPr>
      </w:pPr>
      <w:r w:rsidRPr="00622DFA">
        <w:rPr>
          <w:rFonts w:eastAsia="Times New Roman" w:cs="Times New Roman"/>
          <w:b/>
          <w:szCs w:val="24"/>
        </w:rPr>
        <w:t xml:space="preserve">ΟΛΟΙ </w:t>
      </w:r>
      <w:r>
        <w:rPr>
          <w:rFonts w:eastAsia="Times New Roman" w:cs="Times New Roman"/>
          <w:b/>
          <w:szCs w:val="24"/>
        </w:rPr>
        <w:t xml:space="preserve">ΟΙ </w:t>
      </w:r>
      <w:r w:rsidRPr="00622DFA">
        <w:rPr>
          <w:rFonts w:eastAsia="Times New Roman" w:cs="Times New Roman"/>
          <w:b/>
          <w:szCs w:val="24"/>
        </w:rPr>
        <w:t>ΒΟΥΛΕΥΤΕΣ:</w:t>
      </w:r>
      <w:r>
        <w:rPr>
          <w:rFonts w:eastAsia="Times New Roman" w:cs="Times New Roman"/>
          <w:szCs w:val="24"/>
        </w:rPr>
        <w:t xml:space="preserve"> Μάλιστα, μάλιστα.</w:t>
      </w:r>
    </w:p>
    <w:p w14:paraId="65B25525" w14:textId="77777777" w:rsidR="000F4E4F" w:rsidRDefault="00A56466">
      <w:pPr>
        <w:spacing w:line="600" w:lineRule="auto"/>
        <w:ind w:firstLine="720"/>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w:t>
      </w:r>
      <w:r>
        <w:rPr>
          <w:rFonts w:eastAsia="Times New Roman" w:cs="Times New Roman"/>
          <w:szCs w:val="24"/>
        </w:rPr>
        <w:t xml:space="preserve"> ενέκρινε τη ζητηθείσα άδεια.</w:t>
      </w:r>
    </w:p>
    <w:p w14:paraId="65B2552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Θα προχωρήσουμε με τον Κοινοβουλευτικό Εκπρόσωπο της Νέας Δημοκρατίας</w:t>
      </w:r>
      <w:r>
        <w:rPr>
          <w:rFonts w:eastAsia="Times New Roman" w:cs="Times New Roman"/>
          <w:szCs w:val="24"/>
        </w:rPr>
        <w:t xml:space="preserve"> </w:t>
      </w:r>
      <w:r>
        <w:rPr>
          <w:rFonts w:eastAsia="Times New Roman" w:cs="Times New Roman"/>
          <w:szCs w:val="24"/>
        </w:rPr>
        <w:t xml:space="preserve">κ. Νικόλαο Δένδια. </w:t>
      </w:r>
    </w:p>
    <w:p w14:paraId="65B2552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w:t>
      </w:r>
      <w:r w:rsidRPr="00CA0613">
        <w:rPr>
          <w:rFonts w:eastAsia="Times New Roman" w:cs="Times New Roman"/>
          <w:szCs w:val="24"/>
        </w:rPr>
        <w:t xml:space="preserve"> </w:t>
      </w:r>
      <w:r>
        <w:rPr>
          <w:rFonts w:eastAsia="Times New Roman" w:cs="Times New Roman"/>
          <w:szCs w:val="24"/>
        </w:rPr>
        <w:t>για δώδεκα λεπτά.</w:t>
      </w:r>
    </w:p>
    <w:p w14:paraId="65B25528" w14:textId="77777777" w:rsidR="000F4E4F" w:rsidRDefault="00A56466">
      <w:pPr>
        <w:spacing w:line="600" w:lineRule="auto"/>
        <w:ind w:firstLine="720"/>
        <w:jc w:val="both"/>
        <w:rPr>
          <w:rFonts w:eastAsia="Times New Roman" w:cs="Times New Roman"/>
          <w:szCs w:val="24"/>
        </w:rPr>
      </w:pPr>
      <w:r w:rsidRPr="00622DFA">
        <w:rPr>
          <w:rFonts w:eastAsia="Times New Roman" w:cs="Times New Roman"/>
          <w:b/>
          <w:szCs w:val="24"/>
        </w:rPr>
        <w:t xml:space="preserve">ΝΙΚΟΛΑΟΣ </w:t>
      </w:r>
      <w:r>
        <w:rPr>
          <w:rFonts w:eastAsia="Times New Roman" w:cs="Times New Roman"/>
          <w:b/>
          <w:szCs w:val="24"/>
        </w:rPr>
        <w:t xml:space="preserve">- ΓΕΩΡΓΙΟΣ </w:t>
      </w:r>
      <w:r w:rsidRPr="00622DFA">
        <w:rPr>
          <w:rFonts w:eastAsia="Times New Roman" w:cs="Times New Roman"/>
          <w:b/>
          <w:szCs w:val="24"/>
        </w:rPr>
        <w:t>ΔΕΝΔΙΑΣ:</w:t>
      </w:r>
      <w:r>
        <w:rPr>
          <w:rFonts w:eastAsia="Times New Roman" w:cs="Times New Roman"/>
          <w:szCs w:val="24"/>
        </w:rPr>
        <w:t xml:space="preserve"> Ευχαριστώ, κύριε Πρόεδρε. </w:t>
      </w:r>
    </w:p>
    <w:p w14:paraId="65B2552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αν μου επιτρέπετε -δεν θα μακρηγορήσω- αλλά η αναφορά στις συμβάσεις της περιόδου των αρχών της δεκαετίας του 1990 και μετά της προσπάθειας της τότε </w:t>
      </w:r>
      <w:r>
        <w:rPr>
          <w:rFonts w:eastAsia="Times New Roman" w:cs="Times New Roman"/>
          <w:szCs w:val="24"/>
        </w:rPr>
        <w:t>κ</w:t>
      </w:r>
      <w:r>
        <w:rPr>
          <w:rFonts w:eastAsia="Times New Roman" w:cs="Times New Roman"/>
          <w:szCs w:val="24"/>
        </w:rPr>
        <w:t>υβέρνησης του 1994 να μεταβάλει τους όρους, έχουν πολλές αναγνώσεις. Δεν τις έχω μελετήσει, κύριε Λοβέρδο,</w:t>
      </w:r>
      <w:r>
        <w:rPr>
          <w:rFonts w:eastAsia="Times New Roman" w:cs="Times New Roman"/>
          <w:szCs w:val="24"/>
        </w:rPr>
        <w:t xml:space="preserve"> δεν ήμουν καν Βουλευτής, δεν είχα καν ασχοληθεί με την πολιτική τότε. </w:t>
      </w:r>
    </w:p>
    <w:p w14:paraId="65B2552A"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Ούτε εγώ ήμουν </w:t>
      </w:r>
      <w:r w:rsidRPr="00E3189B">
        <w:rPr>
          <w:rFonts w:eastAsia="Times New Roman" w:cs="Times New Roman"/>
        </w:rPr>
        <w:t>Βουλευτής</w:t>
      </w:r>
      <w:r>
        <w:rPr>
          <w:rFonts w:eastAsia="Times New Roman" w:cs="Times New Roman"/>
          <w:szCs w:val="24"/>
        </w:rPr>
        <w:t xml:space="preserve"> τότε.</w:t>
      </w:r>
    </w:p>
    <w:p w14:paraId="65B2552B" w14:textId="77777777" w:rsidR="000F4E4F" w:rsidRDefault="00A56466">
      <w:pPr>
        <w:spacing w:line="600" w:lineRule="auto"/>
        <w:ind w:firstLine="720"/>
        <w:jc w:val="both"/>
        <w:rPr>
          <w:rFonts w:eastAsia="Times New Roman" w:cs="Times New Roman"/>
          <w:szCs w:val="24"/>
        </w:rPr>
      </w:pPr>
      <w:r w:rsidRPr="00622DFA">
        <w:rPr>
          <w:rFonts w:eastAsia="Times New Roman" w:cs="Times New Roman"/>
          <w:b/>
          <w:szCs w:val="24"/>
        </w:rPr>
        <w:t xml:space="preserve">ΝΙΚΟΛΑΟΣ </w:t>
      </w:r>
      <w:r>
        <w:rPr>
          <w:rFonts w:eastAsia="Times New Roman" w:cs="Times New Roman"/>
          <w:b/>
          <w:szCs w:val="24"/>
        </w:rPr>
        <w:t xml:space="preserve">- ΓΕΩΡΓΙΟΣ </w:t>
      </w:r>
      <w:r w:rsidRPr="00622DFA">
        <w:rPr>
          <w:rFonts w:eastAsia="Times New Roman" w:cs="Times New Roman"/>
          <w:b/>
          <w:szCs w:val="24"/>
        </w:rPr>
        <w:t>ΔΕΝΔΙΑΣ</w:t>
      </w:r>
      <w:r w:rsidRPr="00143489">
        <w:rPr>
          <w:rFonts w:eastAsia="Times New Roman" w:cs="Times New Roman"/>
          <w:b/>
          <w:szCs w:val="24"/>
        </w:rPr>
        <w:t>:</w:t>
      </w:r>
      <w:r>
        <w:rPr>
          <w:rFonts w:eastAsia="Times New Roman" w:cs="Times New Roman"/>
          <w:szCs w:val="24"/>
        </w:rPr>
        <w:t xml:space="preserve"> Οφείλω, όμως, να πω ότι θυμάμαι </w:t>
      </w:r>
      <w:r>
        <w:rPr>
          <w:rFonts w:eastAsia="Times New Roman" w:cs="Times New Roman"/>
          <w:szCs w:val="24"/>
        </w:rPr>
        <w:t>πως</w:t>
      </w:r>
      <w:r>
        <w:rPr>
          <w:rFonts w:eastAsia="Times New Roman" w:cs="Times New Roman"/>
          <w:szCs w:val="24"/>
        </w:rPr>
        <w:t xml:space="preserve"> είχε διεξαχθεί ένας πολύ μεγάλος διάλογος και τελικά η μείωση του χρόνου είχε σαν αποτέλεσμα την αύξηση του κόστους χρήσεως του </w:t>
      </w:r>
      <w:r>
        <w:rPr>
          <w:rFonts w:eastAsia="Times New Roman" w:cs="Times New Roman"/>
          <w:szCs w:val="24"/>
        </w:rPr>
        <w:t>α</w:t>
      </w:r>
      <w:r>
        <w:rPr>
          <w:rFonts w:eastAsia="Times New Roman" w:cs="Times New Roman"/>
          <w:szCs w:val="24"/>
        </w:rPr>
        <w:t>ερολιμένα «Ε</w:t>
      </w:r>
      <w:r>
        <w:rPr>
          <w:rFonts w:eastAsia="Times New Roman" w:cs="Times New Roman"/>
          <w:szCs w:val="24"/>
        </w:rPr>
        <w:t>λευθέριος Βενιζέλος</w:t>
      </w:r>
      <w:r>
        <w:rPr>
          <w:rFonts w:eastAsia="Times New Roman" w:cs="Times New Roman"/>
          <w:szCs w:val="24"/>
        </w:rPr>
        <w:t xml:space="preserve">», κάτι το οποίο προδίκασε, αν μου επιτρέπετε να σας πω, και την πορεία του. </w:t>
      </w:r>
    </w:p>
    <w:p w14:paraId="65B2552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Εξετάστε, σας παρ</w:t>
      </w:r>
      <w:r>
        <w:rPr>
          <w:rFonts w:eastAsia="Times New Roman" w:cs="Times New Roman"/>
          <w:szCs w:val="24"/>
        </w:rPr>
        <w:t xml:space="preserve">ακαλώ, λίγο το ευρύτερο πλαίσιο της </w:t>
      </w:r>
      <w:r>
        <w:rPr>
          <w:rFonts w:eastAsia="Times New Roman" w:cs="Times New Roman"/>
          <w:szCs w:val="24"/>
        </w:rPr>
        <w:t>Ν</w:t>
      </w:r>
      <w:r>
        <w:rPr>
          <w:rFonts w:eastAsia="Times New Roman" w:cs="Times New Roman"/>
          <w:szCs w:val="24"/>
        </w:rPr>
        <w:t xml:space="preserve">οτιοανατολικής Μεσογείου. Στο ίδιο διάστημα, δίπλα μας το </w:t>
      </w:r>
      <w:r>
        <w:rPr>
          <w:rFonts w:eastAsia="Times New Roman" w:cs="Times New Roman"/>
          <w:szCs w:val="24"/>
        </w:rPr>
        <w:t xml:space="preserve">αεροδρόμιο </w:t>
      </w:r>
      <w:r>
        <w:rPr>
          <w:rFonts w:eastAsia="Times New Roman" w:cs="Times New Roman"/>
          <w:szCs w:val="24"/>
        </w:rPr>
        <w:t>«Κ</w:t>
      </w:r>
      <w:r>
        <w:rPr>
          <w:rFonts w:eastAsia="Times New Roman" w:cs="Times New Roman"/>
          <w:szCs w:val="24"/>
        </w:rPr>
        <w:t>εμάλ Ατατούρκ</w:t>
      </w:r>
      <w:r>
        <w:rPr>
          <w:rFonts w:eastAsia="Times New Roman" w:cs="Times New Roman"/>
          <w:szCs w:val="24"/>
        </w:rPr>
        <w:t xml:space="preserve">» ήταν ένα επαρχιακό αεροδρόμιο το οποίο, όμως, κατέστη πόλος έλξης, με αποτέλεσμα να καταστεί ένα από τα μεγαλύτερα </w:t>
      </w:r>
      <w:r>
        <w:rPr>
          <w:rFonts w:eastAsia="Times New Roman" w:cs="Times New Roman"/>
          <w:szCs w:val="24"/>
        </w:rPr>
        <w:t xml:space="preserve">αεροδρόμια </w:t>
      </w:r>
      <w:r>
        <w:rPr>
          <w:rFonts w:eastAsia="Times New Roman" w:cs="Times New Roman"/>
          <w:szCs w:val="24"/>
        </w:rPr>
        <w:t>παγκοσμ</w:t>
      </w:r>
      <w:r>
        <w:rPr>
          <w:rFonts w:eastAsia="Times New Roman" w:cs="Times New Roman"/>
          <w:szCs w:val="24"/>
        </w:rPr>
        <w:t>ίως και να φτιάξει η Τουρκία νέο αεροδρόμιο. Αντίθετα, το «</w:t>
      </w:r>
      <w:r>
        <w:rPr>
          <w:rFonts w:eastAsia="Times New Roman" w:cs="Times New Roman"/>
          <w:szCs w:val="24"/>
        </w:rPr>
        <w:t>Ελευθέριος Βενιζέλος</w:t>
      </w:r>
      <w:r>
        <w:rPr>
          <w:rFonts w:eastAsia="Times New Roman" w:cs="Times New Roman"/>
          <w:szCs w:val="24"/>
        </w:rPr>
        <w:t>», παρά την αυξημένη κίνησή του, παραμένει ένα τουριστικό αεροδρόμιο χωρίς υπερατλαντικές πτήσεις και κατά συνέπεια στερήθηκε η Ελλάδα και άλλες δυνατότητες. Γι’ αυτό θα σας παρ</w:t>
      </w:r>
      <w:r>
        <w:rPr>
          <w:rFonts w:eastAsia="Times New Roman" w:cs="Times New Roman"/>
          <w:szCs w:val="24"/>
        </w:rPr>
        <w:t xml:space="preserve">ακαλέσω η αγιοποίηση των επιλογών της </w:t>
      </w:r>
      <w:r>
        <w:rPr>
          <w:rFonts w:eastAsia="Times New Roman" w:cs="Times New Roman"/>
          <w:szCs w:val="24"/>
        </w:rPr>
        <w:t>κ</w:t>
      </w:r>
      <w:r>
        <w:rPr>
          <w:rFonts w:eastAsia="Times New Roman" w:cs="Times New Roman"/>
          <w:szCs w:val="24"/>
        </w:rPr>
        <w:t xml:space="preserve">υβέρνησης του 1994 έναντι των επιλογών της </w:t>
      </w:r>
      <w:r>
        <w:rPr>
          <w:rFonts w:eastAsia="Times New Roman" w:cs="Times New Roman"/>
          <w:szCs w:val="24"/>
        </w:rPr>
        <w:t>κ</w:t>
      </w:r>
      <w:r>
        <w:rPr>
          <w:rFonts w:eastAsia="Times New Roman" w:cs="Times New Roman"/>
          <w:szCs w:val="24"/>
        </w:rPr>
        <w:t xml:space="preserve">υβέρνησης του αείμνηστου Κωνσταντίνου Μητσοτάκη να μην είναι τόσο μονομερής. </w:t>
      </w:r>
    </w:p>
    <w:p w14:paraId="65B2552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Εν πάση περιπτώσει, επειδή παρουσιάστηκε και ως αγιοποίηση του κρατικού τομέα έναντι των επιλογ</w:t>
      </w:r>
      <w:r>
        <w:rPr>
          <w:rFonts w:eastAsia="Times New Roman" w:cs="Times New Roman"/>
          <w:szCs w:val="24"/>
        </w:rPr>
        <w:t xml:space="preserve">ών ιδιωτικοποιήσεων τότε της </w:t>
      </w:r>
      <w:r>
        <w:rPr>
          <w:rFonts w:eastAsia="Times New Roman" w:cs="Times New Roman"/>
          <w:szCs w:val="24"/>
        </w:rPr>
        <w:t>κ</w:t>
      </w:r>
      <w:r>
        <w:rPr>
          <w:rFonts w:eastAsia="Times New Roman" w:cs="Times New Roman"/>
          <w:szCs w:val="24"/>
        </w:rPr>
        <w:t xml:space="preserve">υβέρνησης Μητσοτάκη, θα μου επιτρέψετε να σας πω ότι η </w:t>
      </w:r>
      <w:r>
        <w:rPr>
          <w:rFonts w:eastAsia="Times New Roman" w:cs="Times New Roman"/>
          <w:szCs w:val="24"/>
        </w:rPr>
        <w:t>κ</w:t>
      </w:r>
      <w:r>
        <w:rPr>
          <w:rFonts w:eastAsia="Times New Roman" w:cs="Times New Roman"/>
          <w:szCs w:val="24"/>
        </w:rPr>
        <w:t>υβέρνηση Μητσοτάκη τότε επιχείρησε μια τεράστια εξυγίανση σε φαύλες καταστάσεις, σε διάφορους οργανι</w:t>
      </w:r>
      <w:r>
        <w:rPr>
          <w:rFonts w:eastAsia="Times New Roman" w:cs="Times New Roman"/>
          <w:szCs w:val="24"/>
        </w:rPr>
        <w:lastRenderedPageBreak/>
        <w:t xml:space="preserve">σμούς του </w:t>
      </w:r>
      <w:r>
        <w:rPr>
          <w:rFonts w:eastAsia="Times New Roman" w:cs="Times New Roman"/>
          <w:szCs w:val="24"/>
        </w:rPr>
        <w:t>δ</w:t>
      </w:r>
      <w:r>
        <w:rPr>
          <w:rFonts w:eastAsia="Times New Roman" w:cs="Times New Roman"/>
          <w:szCs w:val="24"/>
        </w:rPr>
        <w:t>ημοσίου -μην πιάσουμε κουβέντα τώρα, γιατί κάποιος αναφέρθη</w:t>
      </w:r>
      <w:r>
        <w:rPr>
          <w:rFonts w:eastAsia="Times New Roman" w:cs="Times New Roman"/>
          <w:szCs w:val="24"/>
        </w:rPr>
        <w:t xml:space="preserve">κε στον ΟΤΕ- και αποτέλεσμα της προσπάθειας εξυγίανσης ήταν και η πτώση της </w:t>
      </w:r>
      <w:r>
        <w:rPr>
          <w:rFonts w:eastAsia="Times New Roman" w:cs="Times New Roman"/>
          <w:szCs w:val="24"/>
        </w:rPr>
        <w:t>κ</w:t>
      </w:r>
      <w:r>
        <w:rPr>
          <w:rFonts w:eastAsia="Times New Roman" w:cs="Times New Roman"/>
          <w:szCs w:val="24"/>
        </w:rPr>
        <w:t>υβέρνησης Μητσοτάκη.</w:t>
      </w:r>
    </w:p>
    <w:p w14:paraId="65B2552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Έρχομαι τώρα στο θέμα της παρούσας </w:t>
      </w:r>
      <w:r>
        <w:rPr>
          <w:rFonts w:eastAsia="Times New Roman" w:cs="Times New Roman"/>
          <w:szCs w:val="24"/>
        </w:rPr>
        <w:t>σ</w:t>
      </w:r>
      <w:r>
        <w:rPr>
          <w:rFonts w:eastAsia="Times New Roman" w:cs="Times New Roman"/>
          <w:szCs w:val="24"/>
        </w:rPr>
        <w:t xml:space="preserve">ύμβασης. </w:t>
      </w:r>
    </w:p>
    <w:p w14:paraId="65B2552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Κύριε Υπουργέ, πρέπει να σας πω ειλικρινώς ότι θα μετατραπώ σε απόλυτο θαυμαστή σας. Ειλικρινά σας λέω αν έχετε </w:t>
      </w:r>
      <w:r>
        <w:rPr>
          <w:rFonts w:eastAsia="Times New Roman" w:cs="Times New Roman"/>
          <w:szCs w:val="24"/>
        </w:rPr>
        <w:t xml:space="preserve">ένα μικρό </w:t>
      </w:r>
      <w:r>
        <w:rPr>
          <w:rFonts w:eastAsia="Times New Roman" w:cs="Times New Roman"/>
          <w:szCs w:val="24"/>
          <w:lang w:val="en-US"/>
        </w:rPr>
        <w:t>fan</w:t>
      </w:r>
      <w:r w:rsidRPr="00943D78">
        <w:rPr>
          <w:rFonts w:eastAsia="Times New Roman" w:cs="Times New Roman"/>
          <w:szCs w:val="24"/>
        </w:rPr>
        <w:t xml:space="preserve"> </w:t>
      </w:r>
      <w:r>
        <w:rPr>
          <w:rFonts w:eastAsia="Times New Roman" w:cs="Times New Roman"/>
          <w:szCs w:val="24"/>
          <w:lang w:val="en-US"/>
        </w:rPr>
        <w:t>club</w:t>
      </w:r>
      <w:r>
        <w:rPr>
          <w:rFonts w:eastAsia="Times New Roman" w:cs="Times New Roman"/>
          <w:szCs w:val="24"/>
        </w:rPr>
        <w:t xml:space="preserve"> ή μεγάλο </w:t>
      </w:r>
      <w:r>
        <w:rPr>
          <w:rFonts w:eastAsia="Times New Roman" w:cs="Times New Roman"/>
          <w:szCs w:val="24"/>
          <w:lang w:val="en-US"/>
        </w:rPr>
        <w:t>fan</w:t>
      </w:r>
      <w:r w:rsidRPr="00943D78">
        <w:rPr>
          <w:rFonts w:eastAsia="Times New Roman" w:cs="Times New Roman"/>
          <w:szCs w:val="24"/>
        </w:rPr>
        <w:t xml:space="preserve"> </w:t>
      </w:r>
      <w:r>
        <w:rPr>
          <w:rFonts w:eastAsia="Times New Roman" w:cs="Times New Roman"/>
          <w:szCs w:val="24"/>
          <w:lang w:val="en-US"/>
        </w:rPr>
        <w:t>club</w:t>
      </w:r>
      <w:r>
        <w:rPr>
          <w:rFonts w:eastAsia="Times New Roman" w:cs="Times New Roman"/>
          <w:szCs w:val="24"/>
        </w:rPr>
        <w:t>, στείλτε μου αίτηση, θα εγγραφώ και θα σας δοξάζω εσαεί. Διότι επί τριάντα χρόνια στη δικηγορία και ένα πολύ μεγάλο διάστημα οφείλω να σας πω στη μαχόμενη δικηγορία, στα ακροατήρια -έχω στο δικηγορικό μου γραφείο τρεισή</w:t>
      </w:r>
      <w:r>
        <w:rPr>
          <w:rFonts w:eastAsia="Times New Roman" w:cs="Times New Roman"/>
          <w:szCs w:val="24"/>
        </w:rPr>
        <w:t xml:space="preserve">μισι χιλιάδες φακέλους δικογραφιών, τους οποίους έχω δικάσει σε πρώτο και σε δεύτερο βαθμό και μερικούς και στο </w:t>
      </w:r>
      <w:r>
        <w:rPr>
          <w:rFonts w:eastAsia="Times New Roman" w:cs="Times New Roman"/>
          <w:szCs w:val="24"/>
        </w:rPr>
        <w:t>ανώτατο δικαστήριο</w:t>
      </w:r>
      <w:r>
        <w:rPr>
          <w:rFonts w:eastAsia="Times New Roman" w:cs="Times New Roman"/>
          <w:szCs w:val="24"/>
        </w:rPr>
        <w:t xml:space="preserve">- τέτοια προσέγγιση συγκάλυψης πραγματικότητας </w:t>
      </w:r>
      <w:r>
        <w:rPr>
          <w:rFonts w:eastAsia="Times New Roman" w:cs="Times New Roman"/>
          <w:szCs w:val="24"/>
        </w:rPr>
        <w:t>σ</w:t>
      </w:r>
      <w:r>
        <w:rPr>
          <w:rFonts w:eastAsia="Times New Roman" w:cs="Times New Roman"/>
          <w:szCs w:val="24"/>
        </w:rPr>
        <w:t>ύμβασης σαν αυτή</w:t>
      </w:r>
      <w:r>
        <w:rPr>
          <w:rFonts w:eastAsia="Times New Roman" w:cs="Times New Roman"/>
          <w:szCs w:val="24"/>
        </w:rPr>
        <w:t>,</w:t>
      </w:r>
      <w:r>
        <w:rPr>
          <w:rFonts w:eastAsia="Times New Roman" w:cs="Times New Roman"/>
          <w:szCs w:val="24"/>
        </w:rPr>
        <w:t xml:space="preserve"> που επιχείρησε ο Υπουργός Οικονομικών, ειλικρινά δεν έχω ξαν</w:t>
      </w:r>
      <w:r>
        <w:rPr>
          <w:rFonts w:eastAsia="Times New Roman" w:cs="Times New Roman"/>
          <w:szCs w:val="24"/>
        </w:rPr>
        <w:t>αδεί και</w:t>
      </w:r>
      <w:r>
        <w:rPr>
          <w:rFonts w:eastAsia="Times New Roman" w:cs="Times New Roman"/>
          <w:szCs w:val="24"/>
        </w:rPr>
        <w:t>,</w:t>
      </w:r>
      <w:r>
        <w:rPr>
          <w:rFonts w:eastAsia="Times New Roman" w:cs="Times New Roman"/>
          <w:szCs w:val="24"/>
        </w:rPr>
        <w:t xml:space="preserve"> μάλιστα, απευθυνόμενοι σε ανθρώπους που έχουν τη </w:t>
      </w:r>
      <w:r>
        <w:rPr>
          <w:rFonts w:eastAsia="Times New Roman" w:cs="Times New Roman"/>
          <w:szCs w:val="24"/>
        </w:rPr>
        <w:t>σ</w:t>
      </w:r>
      <w:r>
        <w:rPr>
          <w:rFonts w:eastAsia="Times New Roman" w:cs="Times New Roman"/>
          <w:szCs w:val="24"/>
        </w:rPr>
        <w:t xml:space="preserve">ύμβαση μπροστά τους και κατά τεκμήριο τουλάχιστον την έχουν διαβάσει. </w:t>
      </w:r>
    </w:p>
    <w:p w14:paraId="65B2553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Αλλοίωσε την πραγματικότητα πλήρως. Μίλησε για άλλα θέματα, για μια άλλη πραγματικότητα μεταφυσική. Θα ξεκινήσω από τα ελάσσο</w:t>
      </w:r>
      <w:r>
        <w:rPr>
          <w:rFonts w:eastAsia="Times New Roman" w:cs="Times New Roman"/>
          <w:szCs w:val="24"/>
        </w:rPr>
        <w:t>να για να φτάσω στο μείζον. Τα «ελάσσονα», που δεν είναι καθόλου ελάσσονα</w:t>
      </w:r>
      <w:r>
        <w:rPr>
          <w:rFonts w:eastAsia="Times New Roman" w:cs="Times New Roman"/>
          <w:szCs w:val="24"/>
        </w:rPr>
        <w:t>,</w:t>
      </w:r>
      <w:r>
        <w:rPr>
          <w:rFonts w:eastAsia="Times New Roman" w:cs="Times New Roman"/>
          <w:szCs w:val="24"/>
        </w:rPr>
        <w:t xml:space="preserve"> είναι το άρθρο 4 στο οποίο θα αναφερθώ. Αναφέρθηκε και ο Υπουργός </w:t>
      </w:r>
      <w:r>
        <w:rPr>
          <w:rFonts w:eastAsia="Times New Roman" w:cs="Times New Roman"/>
          <w:szCs w:val="24"/>
        </w:rPr>
        <w:t>σ</w:t>
      </w:r>
      <w:r>
        <w:rPr>
          <w:rFonts w:eastAsia="Times New Roman" w:cs="Times New Roman"/>
          <w:szCs w:val="24"/>
        </w:rPr>
        <w:t xml:space="preserve">το άρθρο 4 της </w:t>
      </w:r>
      <w:r>
        <w:rPr>
          <w:rFonts w:eastAsia="Times New Roman" w:cs="Times New Roman"/>
          <w:szCs w:val="24"/>
        </w:rPr>
        <w:t>σ</w:t>
      </w:r>
      <w:r>
        <w:rPr>
          <w:rFonts w:eastAsia="Times New Roman" w:cs="Times New Roman"/>
          <w:szCs w:val="24"/>
        </w:rPr>
        <w:t>ύμβασης</w:t>
      </w:r>
      <w:r>
        <w:rPr>
          <w:rFonts w:eastAsia="Times New Roman" w:cs="Times New Roman"/>
          <w:szCs w:val="24"/>
        </w:rPr>
        <w:t>,</w:t>
      </w:r>
      <w:r>
        <w:rPr>
          <w:rFonts w:eastAsia="Times New Roman" w:cs="Times New Roman"/>
          <w:szCs w:val="24"/>
        </w:rPr>
        <w:t xml:space="preserve"> για το οποίο του ζητήθηκαν εξηγήσεις. </w:t>
      </w:r>
    </w:p>
    <w:p w14:paraId="65B2553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Πάω στο 4.1. κατ’ αρχ</w:t>
      </w:r>
      <w:r>
        <w:rPr>
          <w:rFonts w:eastAsia="Times New Roman" w:cs="Times New Roman"/>
          <w:szCs w:val="24"/>
        </w:rPr>
        <w:t>άς</w:t>
      </w:r>
      <w:r>
        <w:rPr>
          <w:rFonts w:eastAsia="Times New Roman" w:cs="Times New Roman"/>
          <w:szCs w:val="24"/>
        </w:rPr>
        <w:t xml:space="preserve">. Τι λέει το 4.1.; Λέει κάτι το οποίο παρουσίασε ως πολύ λογικό: Εάν πριν από τις 11 Ιουνίου του 2026 η παρούσα </w:t>
      </w:r>
      <w:r>
        <w:rPr>
          <w:rFonts w:eastAsia="Times New Roman" w:cs="Times New Roman"/>
          <w:szCs w:val="24"/>
        </w:rPr>
        <w:t>σ</w:t>
      </w:r>
      <w:r>
        <w:rPr>
          <w:rFonts w:eastAsia="Times New Roman" w:cs="Times New Roman"/>
          <w:szCs w:val="24"/>
        </w:rPr>
        <w:t xml:space="preserve">ύμβαση καταστεί άκυρη ή μη εφαρμόσιμη, το ελληνικό </w:t>
      </w:r>
      <w:r>
        <w:rPr>
          <w:rFonts w:eastAsia="Times New Roman" w:cs="Times New Roman"/>
          <w:szCs w:val="24"/>
        </w:rPr>
        <w:t>δ</w:t>
      </w:r>
      <w:r>
        <w:rPr>
          <w:rFonts w:eastAsia="Times New Roman" w:cs="Times New Roman"/>
          <w:szCs w:val="24"/>
        </w:rPr>
        <w:t>ημόσιο θα πρέπει να καταβάλει αμέσως στην εταιρεία</w:t>
      </w:r>
      <w:r w:rsidRPr="00232291">
        <w:rPr>
          <w:rFonts w:eastAsia="Times New Roman" w:cs="Times New Roman"/>
          <w:szCs w:val="24"/>
        </w:rPr>
        <w:t xml:space="preserve"> </w:t>
      </w:r>
      <w:r>
        <w:rPr>
          <w:rFonts w:eastAsia="Times New Roman" w:cs="Times New Roman"/>
          <w:szCs w:val="24"/>
        </w:rPr>
        <w:t>ποσό ίσο με το τίμημα. Τι παράλογο είναι</w:t>
      </w:r>
      <w:r>
        <w:rPr>
          <w:rFonts w:eastAsia="Times New Roman" w:cs="Times New Roman"/>
          <w:szCs w:val="24"/>
        </w:rPr>
        <w:t xml:space="preserve"> αυτό; Αν καταστεί άκυρη</w:t>
      </w:r>
      <w:r w:rsidRPr="00232291">
        <w:rPr>
          <w:rFonts w:eastAsia="Times New Roman" w:cs="Times New Roman"/>
          <w:szCs w:val="24"/>
        </w:rPr>
        <w:t>,</w:t>
      </w:r>
      <w:r>
        <w:rPr>
          <w:rFonts w:eastAsia="Times New Roman" w:cs="Times New Roman"/>
          <w:szCs w:val="24"/>
        </w:rPr>
        <w:t xml:space="preserve"> δεν πρέπει να τα επιστρέψουμε;</w:t>
      </w:r>
    </w:p>
    <w:p w14:paraId="65B25532"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Προσέξτε, όμως το εξής. Δεν λέει μόνο άκυρη, λέει</w:t>
      </w:r>
      <w:r w:rsidRPr="005E7281">
        <w:rPr>
          <w:rFonts w:eastAsia="Times New Roman"/>
          <w:szCs w:val="24"/>
        </w:rPr>
        <w:t xml:space="preserve"> </w:t>
      </w:r>
      <w:r>
        <w:rPr>
          <w:rFonts w:eastAsia="Times New Roman"/>
          <w:szCs w:val="24"/>
        </w:rPr>
        <w:t xml:space="preserve">για οποιονδήποτε λόγο, άρα και λόγο που αφορά τον παραχωρησιούχο. Αν, λοιπόν, η σύμβαση αυτή, κύριε Υπουργέ, καταστεί άκυρη για λόγο που αφορά τον </w:t>
      </w:r>
      <w:r>
        <w:rPr>
          <w:rFonts w:eastAsia="Times New Roman"/>
          <w:szCs w:val="24"/>
        </w:rPr>
        <w:t>παραχωρησιούχο, τότε πρέπει το ελληνικό δημόσιο να του πληρώσει τα χρήματα και δεν έχει δικαίωμα αποζημίωσης και αυτή είναι μια ορθά διατυπωμένη σύμβαση.</w:t>
      </w:r>
    </w:p>
    <w:p w14:paraId="65B25533"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ab/>
      </w:r>
      <w:r w:rsidRPr="005E7281">
        <w:rPr>
          <w:rFonts w:eastAsia="Times New Roman"/>
          <w:b/>
          <w:szCs w:val="24"/>
        </w:rPr>
        <w:t>ΕΥΚΛΕΙΔΗΣ ΤΣΑΚΑΛΩΤΟΣ (Υπουργός Οικονομικών):</w:t>
      </w:r>
      <w:r>
        <w:rPr>
          <w:rFonts w:eastAsia="Times New Roman"/>
          <w:b/>
          <w:szCs w:val="24"/>
        </w:rPr>
        <w:t xml:space="preserve"> </w:t>
      </w:r>
      <w:r>
        <w:rPr>
          <w:rFonts w:eastAsia="Times New Roman"/>
          <w:szCs w:val="24"/>
        </w:rPr>
        <w:t>Τη σύμβαση παράτασης, λέτε;</w:t>
      </w:r>
    </w:p>
    <w:p w14:paraId="65B25534" w14:textId="77777777" w:rsidR="000F4E4F" w:rsidRDefault="00A56466">
      <w:pPr>
        <w:tabs>
          <w:tab w:val="left" w:pos="709"/>
          <w:tab w:val="center" w:pos="4753"/>
        </w:tabs>
        <w:spacing w:line="600" w:lineRule="auto"/>
        <w:ind w:firstLine="709"/>
        <w:contextualSpacing/>
        <w:jc w:val="both"/>
        <w:rPr>
          <w:rFonts w:eastAsia="Times New Roman"/>
          <w:szCs w:val="24"/>
        </w:rPr>
      </w:pPr>
      <w:r w:rsidRPr="005E7281">
        <w:rPr>
          <w:rFonts w:eastAsia="Times New Roman"/>
          <w:b/>
          <w:szCs w:val="24"/>
        </w:rPr>
        <w:tab/>
        <w:t xml:space="preserve">ΝΙΚΟΛΑΟΣ </w:t>
      </w:r>
      <w:r>
        <w:rPr>
          <w:rFonts w:eastAsia="Times New Roman" w:cs="Times New Roman"/>
          <w:b/>
          <w:szCs w:val="24"/>
        </w:rPr>
        <w:t xml:space="preserve">- ΓΕΩΡΓΙΟΣ </w:t>
      </w:r>
      <w:r w:rsidRPr="005E7281">
        <w:rPr>
          <w:rFonts w:eastAsia="Times New Roman"/>
          <w:b/>
          <w:szCs w:val="24"/>
        </w:rPr>
        <w:t>ΔΕΝΔΙΑΣ</w:t>
      </w:r>
      <w:r w:rsidRPr="005E7281">
        <w:rPr>
          <w:rFonts w:eastAsia="Times New Roman"/>
          <w:b/>
          <w:szCs w:val="24"/>
        </w:rPr>
        <w:t>:</w:t>
      </w:r>
      <w:r>
        <w:rPr>
          <w:rFonts w:eastAsia="Times New Roman"/>
          <w:b/>
          <w:szCs w:val="24"/>
        </w:rPr>
        <w:t xml:space="preserve"> </w:t>
      </w:r>
      <w:r>
        <w:rPr>
          <w:rFonts w:eastAsia="Times New Roman"/>
          <w:szCs w:val="24"/>
        </w:rPr>
        <w:t>Μάλιστα. Μιλάω για τη σύμβαση παράτασης. Αυτήν έχω μπροστά μου. Μα, γι’ αυτή συζητάμε σήμερα.</w:t>
      </w:r>
    </w:p>
    <w:p w14:paraId="65B25535"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Πάω στο 4.2.β. Τι λέει; «Εφόσον η καταγγελία της σύμβασης λάβει χώρα σύμφωνα με το άρθρο…» κ.λπ.. Για λόγους οι οποίοι αποδίδονται πού, κυρίες και κύριοι συνάδ</w:t>
      </w:r>
      <w:r>
        <w:rPr>
          <w:rFonts w:eastAsia="Times New Roman"/>
          <w:szCs w:val="24"/>
        </w:rPr>
        <w:t xml:space="preserve">ελφοι; Στα χρηματοπιστωτικά ιδρύματα. Είναι, εκτός του ελέγχου της </w:t>
      </w:r>
      <w:r>
        <w:rPr>
          <w:rFonts w:eastAsia="Times New Roman"/>
          <w:szCs w:val="24"/>
        </w:rPr>
        <w:t>Ε</w:t>
      </w:r>
      <w:r>
        <w:rPr>
          <w:rFonts w:eastAsia="Times New Roman"/>
          <w:szCs w:val="24"/>
        </w:rPr>
        <w:t>ταιρείας</w:t>
      </w:r>
      <w:r>
        <w:rPr>
          <w:rFonts w:eastAsia="Times New Roman"/>
          <w:szCs w:val="24"/>
        </w:rPr>
        <w:t xml:space="preserve"> Α</w:t>
      </w:r>
      <w:r>
        <w:rPr>
          <w:rFonts w:eastAsia="Times New Roman"/>
          <w:szCs w:val="24"/>
        </w:rPr>
        <w:t xml:space="preserve">εροδρομίου, ποια θα έχει καταβάλει κάθε δυνατή προσπάθεια. </w:t>
      </w:r>
    </w:p>
    <w:p w14:paraId="65B25536"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Τι λέει εδώ; Λέει προηγουμένως </w:t>
      </w:r>
      <w:r>
        <w:rPr>
          <w:rFonts w:eastAsia="Times New Roman"/>
          <w:szCs w:val="24"/>
        </w:rPr>
        <w:t>-</w:t>
      </w:r>
      <w:r>
        <w:rPr>
          <w:rFonts w:eastAsia="Times New Roman"/>
          <w:szCs w:val="24"/>
        </w:rPr>
        <w:t xml:space="preserve">για να μη σας ταλαιπωρώ πολύ- ότι η Εταιρεία Αεροδρομίου θα πάρει δάνειο. Δάνειο της </w:t>
      </w:r>
      <w:r>
        <w:rPr>
          <w:rFonts w:eastAsia="Times New Roman"/>
          <w:szCs w:val="24"/>
        </w:rPr>
        <w:t xml:space="preserve">Εταιρείας Αεροδρομίου. Εάν, λοιπόν -μας λέει εδώ, στο 4.2.β- δεν δοθεί το δάνειο από τα χρηματοπιστωτικά ιδρύματα, τότε πάρα πολύ ωραία, γίνεται καταγγελία της σύμβασης, μας χαιρετάει η εταιρεία, καλημέρα </w:t>
      </w:r>
      <w:r>
        <w:rPr>
          <w:rFonts w:eastAsia="Times New Roman"/>
          <w:szCs w:val="24"/>
        </w:rPr>
        <w:t>σας!</w:t>
      </w:r>
      <w:r>
        <w:rPr>
          <w:rFonts w:eastAsia="Times New Roman"/>
          <w:szCs w:val="24"/>
        </w:rPr>
        <w:t xml:space="preserve"> </w:t>
      </w:r>
    </w:p>
    <w:p w14:paraId="65B25537"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Από πού και ως πού αναλαμβάνει το ελληνικό δ</w:t>
      </w:r>
      <w:r>
        <w:rPr>
          <w:rFonts w:eastAsia="Times New Roman"/>
          <w:szCs w:val="24"/>
        </w:rPr>
        <w:t xml:space="preserve">ημόσιο και ο Έλληνας φορολογούμενος την ευθύνη της δανειοληπτικής </w:t>
      </w:r>
      <w:r>
        <w:rPr>
          <w:rFonts w:eastAsia="Times New Roman"/>
          <w:szCs w:val="24"/>
        </w:rPr>
        <w:lastRenderedPageBreak/>
        <w:t>ικανότητας της παραχωρησιούχου; Έχετε δει κα</w:t>
      </w:r>
      <w:r>
        <w:rPr>
          <w:rFonts w:eastAsia="Times New Roman"/>
          <w:szCs w:val="24"/>
        </w:rPr>
        <w:t>μ</w:t>
      </w:r>
      <w:r>
        <w:rPr>
          <w:rFonts w:eastAsia="Times New Roman"/>
          <w:szCs w:val="24"/>
        </w:rPr>
        <w:t>μιά τέτοια σύμβαση ποτέ στη ζωή σας, οποτεδήποτε, οπουδήποτε σ’ αυτόν τον πλανήτη; Από πού και ως πού; Όλα αυτά -με συγχωρείτε- αν τα ονομάζαμε «</w:t>
      </w:r>
      <w:r>
        <w:rPr>
          <w:rFonts w:eastAsia="Times New Roman"/>
          <w:szCs w:val="24"/>
        </w:rPr>
        <w:t xml:space="preserve">αποικιακή», θα ήταν κακός χαρακτηρισμός ή επιεικής χαρακτηρισμός; Αυτό δεν είναι και το χειρότερο. Πάμε στο χειρότερο τώρα. </w:t>
      </w:r>
    </w:p>
    <w:p w14:paraId="65B25538"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Κυρίες και κύριοι συνάδελφοι, εγώ θέλω να είμαστε ειλικρινείς μεταξύ μας, να λέμε τα πράγματα όπως είναι, χωρίς φανατισμούς, χωρίς</w:t>
      </w:r>
      <w:r>
        <w:rPr>
          <w:rFonts w:eastAsia="Times New Roman"/>
          <w:szCs w:val="24"/>
        </w:rPr>
        <w:t xml:space="preserve"> ύβρεις, χωρίς χαρακτηρισμούς, αλλά όπως είναι. Δεν σας καταλογίζω και γι’ αυτό ευθύνη. </w:t>
      </w:r>
    </w:p>
    <w:p w14:paraId="65B25539"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Ο Υπουργός μ</w:t>
      </w:r>
      <w:r>
        <w:rPr>
          <w:rFonts w:eastAsia="Times New Roman"/>
          <w:szCs w:val="24"/>
        </w:rPr>
        <w:t>ά</w:t>
      </w:r>
      <w:r>
        <w:rPr>
          <w:rFonts w:eastAsia="Times New Roman"/>
          <w:szCs w:val="24"/>
        </w:rPr>
        <w:t xml:space="preserve">ς παρουσίασε μια κατάσταση. Ονόμασε το ΤΑΙΠΕΔ ανεξάρτητη αρχή. Το ΤΑΙΠΕΔ, λοιπόν, η κατά τον κύριο Υπουργό ανεξάρτητη αρχή, διαπραγματεύτηκε μια σύμβαση </w:t>
      </w:r>
      <w:r>
        <w:rPr>
          <w:rFonts w:eastAsia="Times New Roman"/>
          <w:szCs w:val="24"/>
        </w:rPr>
        <w:t>και έναντι αυτής της συμβάσεως απεδέχθη τίμημα 480 εκατομμυρίων ευρώ. Σωστά; Σωστά.</w:t>
      </w:r>
    </w:p>
    <w:p w14:paraId="65B2553A"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5E7281">
        <w:rPr>
          <w:rFonts w:eastAsia="Times New Roman"/>
          <w:b/>
          <w:szCs w:val="24"/>
        </w:rPr>
        <w:t>ΕΥΚΛΕΙΔΗΣ ΤΣΑΚΑΛΩΤΟΣ (Υπουργός Οικονομικών):</w:t>
      </w:r>
      <w:r>
        <w:rPr>
          <w:rFonts w:eastAsia="Times New Roman"/>
          <w:b/>
          <w:szCs w:val="24"/>
        </w:rPr>
        <w:t xml:space="preserve"> </w:t>
      </w:r>
      <w:r>
        <w:rPr>
          <w:rFonts w:eastAsia="Times New Roman"/>
          <w:szCs w:val="24"/>
          <w:lang w:val="en-US"/>
        </w:rPr>
        <w:t>Subject</w:t>
      </w:r>
      <w:r w:rsidRPr="005E7281">
        <w:rPr>
          <w:rFonts w:eastAsia="Times New Roman"/>
          <w:szCs w:val="24"/>
        </w:rPr>
        <w:t xml:space="preserve"> 2</w:t>
      </w:r>
      <w:r>
        <w:rPr>
          <w:rFonts w:eastAsia="Times New Roman"/>
          <w:szCs w:val="24"/>
        </w:rPr>
        <w:t>, με τον όρο ότι…</w:t>
      </w:r>
    </w:p>
    <w:p w14:paraId="65B2553B" w14:textId="77777777" w:rsidR="000F4E4F" w:rsidRDefault="00A56466">
      <w:pPr>
        <w:tabs>
          <w:tab w:val="left" w:pos="709"/>
          <w:tab w:val="center" w:pos="4753"/>
        </w:tabs>
        <w:spacing w:line="600" w:lineRule="auto"/>
        <w:ind w:firstLine="709"/>
        <w:contextualSpacing/>
        <w:jc w:val="both"/>
        <w:rPr>
          <w:rFonts w:eastAsia="Times New Roman"/>
          <w:szCs w:val="24"/>
        </w:rPr>
      </w:pPr>
      <w:r w:rsidRPr="005E7281">
        <w:rPr>
          <w:rFonts w:eastAsia="Times New Roman"/>
          <w:b/>
          <w:szCs w:val="24"/>
        </w:rPr>
        <w:tab/>
        <w:t xml:space="preserve">ΝΙΚΟΛΑΟΣ </w:t>
      </w:r>
      <w:r>
        <w:rPr>
          <w:rFonts w:eastAsia="Times New Roman"/>
          <w:b/>
          <w:szCs w:val="24"/>
        </w:rPr>
        <w:t xml:space="preserve">- ΓΕΩΡΓΙΟΣ </w:t>
      </w:r>
      <w:r w:rsidRPr="005E7281">
        <w:rPr>
          <w:rFonts w:eastAsia="Times New Roman"/>
          <w:b/>
          <w:szCs w:val="24"/>
        </w:rPr>
        <w:t>ΔΕΝΔΙΑΣ:</w:t>
      </w:r>
      <w:r>
        <w:rPr>
          <w:rFonts w:eastAsia="Times New Roman"/>
          <w:b/>
          <w:szCs w:val="24"/>
        </w:rPr>
        <w:t xml:space="preserve"> </w:t>
      </w:r>
      <w:r>
        <w:rPr>
          <w:rFonts w:eastAsia="Times New Roman"/>
          <w:szCs w:val="24"/>
        </w:rPr>
        <w:t xml:space="preserve">Θα έλθω στο </w:t>
      </w:r>
      <w:r>
        <w:rPr>
          <w:rFonts w:eastAsia="Times New Roman"/>
          <w:szCs w:val="24"/>
          <w:lang w:val="en-US"/>
        </w:rPr>
        <w:t>Subject</w:t>
      </w:r>
      <w:r w:rsidRPr="00691F25">
        <w:rPr>
          <w:rFonts w:eastAsia="Times New Roman"/>
          <w:szCs w:val="24"/>
        </w:rPr>
        <w:t xml:space="preserve"> 2</w:t>
      </w:r>
      <w:r>
        <w:rPr>
          <w:rFonts w:eastAsia="Times New Roman"/>
          <w:szCs w:val="24"/>
        </w:rPr>
        <w:t>. Το ΤΑΙΠΕΔ είναι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ανεξάρτητη αρχή; Και αν ήταν </w:t>
      </w:r>
      <w:r>
        <w:rPr>
          <w:rFonts w:eastAsia="Times New Roman"/>
          <w:szCs w:val="24"/>
        </w:rPr>
        <w:lastRenderedPageBreak/>
        <w:t>ανεξάρτητη αρχή, πάλι δεν θα εστερείτο τις εκ του κοινού δικαίου υποχρεώσεις της, της έντιμης διαχείρισης, της διαχείρισης σύμφωνα με τα συναλλακτικά ήθη, της επιμελούς διαχείρισης. Δεν θα εστερείτο αυτές τις υποχρεώσεις. Είνα</w:t>
      </w:r>
      <w:r>
        <w:rPr>
          <w:rFonts w:eastAsia="Times New Roman"/>
          <w:szCs w:val="24"/>
        </w:rPr>
        <w:t xml:space="preserve">ι ανεξάρτητη αρχή; </w:t>
      </w:r>
    </w:p>
    <w:p w14:paraId="65B2553C"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Ποιος ορίζει, κυρίες και κύριοι συνάδελφοι, το Διοικητικό Συμβούλιο του ΤΑΙΠΕΔ; Ο μέτοχος. Ποιος είναι ο μέτοχος; Το </w:t>
      </w:r>
      <w:r>
        <w:rPr>
          <w:rFonts w:eastAsia="Times New Roman"/>
          <w:szCs w:val="24"/>
        </w:rPr>
        <w:t>υ</w:t>
      </w:r>
      <w:r>
        <w:rPr>
          <w:rFonts w:eastAsia="Times New Roman"/>
          <w:szCs w:val="24"/>
        </w:rPr>
        <w:t xml:space="preserve">περταμείο. Ποιος είναι ο μέτοχος του </w:t>
      </w:r>
      <w:r>
        <w:rPr>
          <w:rFonts w:eastAsia="Times New Roman"/>
          <w:szCs w:val="24"/>
        </w:rPr>
        <w:t>υ</w:t>
      </w:r>
      <w:r>
        <w:rPr>
          <w:rFonts w:eastAsia="Times New Roman"/>
          <w:szCs w:val="24"/>
        </w:rPr>
        <w:t>περταμείου; Το ελληνικό κράτος. Ποιος είναι ο εκπρόσωπος του ελληνικού κράτους;</w:t>
      </w:r>
      <w:r>
        <w:rPr>
          <w:rFonts w:eastAsia="Times New Roman"/>
          <w:szCs w:val="24"/>
        </w:rPr>
        <w:t xml:space="preserve"> Ποιος εκπροσωπεί τον μέτοχο; Η αυτού εξοχότης ο Υπουργός των Οικονομικών, δεξιά μας. Ο Υπουργός των Οικονομικών, όμως, λέει</w:t>
      </w:r>
      <w:r w:rsidRPr="00691F25">
        <w:rPr>
          <w:rFonts w:eastAsia="Times New Roman"/>
          <w:szCs w:val="24"/>
        </w:rPr>
        <w:t>:</w:t>
      </w:r>
      <w:r>
        <w:rPr>
          <w:rFonts w:eastAsia="Times New Roman"/>
          <w:szCs w:val="24"/>
        </w:rPr>
        <w:t xml:space="preserve"> «Εγώ; Τι είναι αυτά που μου λέτε; Ανεξάρτητη αρχή. Δεν έχω ιδέα». </w:t>
      </w:r>
    </w:p>
    <w:p w14:paraId="65B2553D"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Πού ακούστηκαν αυτά τα πράγματα, κυρίες και κύριοι συνάδελφοι;</w:t>
      </w:r>
      <w:r>
        <w:rPr>
          <w:rFonts w:eastAsia="Times New Roman"/>
          <w:szCs w:val="24"/>
        </w:rPr>
        <w:t xml:space="preserve"> Πείτε μας για να καταλάβουμε. Πού ακούστηκε ο Υπουργός των Οικονομικών να αποποιείται τις ευθύνες του μετόχου, δηλαδή του Έλληνα φορολογούμενου, τον οποίον εκπροσωπεί ο ίδιος; </w:t>
      </w:r>
    </w:p>
    <w:p w14:paraId="65B2553E"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ab/>
        <w:t>Έρχεται, λοιπόν, το ΤΑΙΠΕΔ και του φέρνει μια σύμβαση 480 εκατομμυρίων και το</w:t>
      </w:r>
      <w:r>
        <w:rPr>
          <w:rFonts w:eastAsia="Times New Roman"/>
          <w:szCs w:val="24"/>
        </w:rPr>
        <w:t>υ λέει</w:t>
      </w:r>
      <w:r w:rsidRPr="00691F25">
        <w:rPr>
          <w:rFonts w:eastAsia="Times New Roman"/>
          <w:szCs w:val="24"/>
        </w:rPr>
        <w:t xml:space="preserve">: </w:t>
      </w:r>
      <w:r>
        <w:rPr>
          <w:rFonts w:eastAsia="Times New Roman"/>
          <w:szCs w:val="24"/>
        </w:rPr>
        <w:t xml:space="preserve">«Κύριε Υπουργέ μου, προσπαθήσαμε, παλέψαμε, αυτά μπορέσαμε». Φανταστείτε γι’ αυτούς τους αριθμούς οποιαδήποτε επιχείρηση, οποιονδήποτε οργανισμό στον πλανήτη. Η απλή ερώτηση «πώς καταλήξατε σ’ αυτό το τίμημα» θα διατυπωνόταν ή δεν θα διατυπωνόταν; </w:t>
      </w:r>
      <w:r>
        <w:rPr>
          <w:rFonts w:eastAsia="Times New Roman"/>
          <w:szCs w:val="24"/>
        </w:rPr>
        <w:t xml:space="preserve">Γιατί 480 και όχι 310 ή 1.020 ή 422 ή 750; Γιατί; Ποια είναι αυτή η λογική; </w:t>
      </w:r>
    </w:p>
    <w:p w14:paraId="65B2553F"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Αναφέρθηκε προηγουμένως από συνάδελφο άλλου κόμματος. Η λογική του </w:t>
      </w:r>
      <w:r>
        <w:rPr>
          <w:rFonts w:eastAsia="Times New Roman"/>
          <w:szCs w:val="24"/>
          <w:lang w:val="en-US"/>
        </w:rPr>
        <w:t>EBITDA</w:t>
      </w:r>
      <w:r>
        <w:rPr>
          <w:rFonts w:eastAsia="Times New Roman"/>
          <w:szCs w:val="24"/>
        </w:rPr>
        <w:t xml:space="preserve"> όσον αφορά την εξαγορά επιχειρήσεων διαφεύγει κανενός σ’ αυτή την Αίθουσα;</w:t>
      </w:r>
    </w:p>
    <w:p w14:paraId="65B25540"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Κύριε Υπουργέ, έχετε δει ποτ</w:t>
      </w:r>
      <w:r>
        <w:rPr>
          <w:rFonts w:eastAsia="Times New Roman"/>
          <w:szCs w:val="24"/>
        </w:rPr>
        <w:t xml:space="preserve">έ επιχείρηση να πωλείται με διπλό </w:t>
      </w:r>
      <w:r>
        <w:rPr>
          <w:rFonts w:eastAsia="Times New Roman"/>
          <w:szCs w:val="24"/>
          <w:lang w:val="en-US"/>
        </w:rPr>
        <w:t>EBITDA</w:t>
      </w:r>
      <w:r w:rsidRPr="001A1B39">
        <w:rPr>
          <w:rFonts w:eastAsia="Times New Roman"/>
          <w:szCs w:val="24"/>
        </w:rPr>
        <w:t xml:space="preserve">, </w:t>
      </w:r>
      <w:r>
        <w:rPr>
          <w:rFonts w:eastAsia="Times New Roman"/>
          <w:szCs w:val="24"/>
        </w:rPr>
        <w:t xml:space="preserve">με </w:t>
      </w:r>
      <w:r>
        <w:rPr>
          <w:rFonts w:eastAsia="Times New Roman"/>
          <w:szCs w:val="24"/>
          <w:lang w:val="en-US"/>
        </w:rPr>
        <w:t>EBITDA</w:t>
      </w:r>
      <w:r w:rsidRPr="001A1B39">
        <w:rPr>
          <w:rFonts w:eastAsia="Times New Roman"/>
          <w:szCs w:val="24"/>
        </w:rPr>
        <w:t xml:space="preserve"> </w:t>
      </w:r>
      <w:r>
        <w:rPr>
          <w:rFonts w:eastAsia="Times New Roman"/>
          <w:szCs w:val="24"/>
        </w:rPr>
        <w:t xml:space="preserve">δύο ετών; Το έχετε δει ποτέ στη ζωή σας; Ειλικρινά σας μιλάω. Υπερχρεωμένη επιχείρηση είναι; Τι είναι εδώ; Με ποια λογική; </w:t>
      </w:r>
    </w:p>
    <w:p w14:paraId="65B25541"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Για να είμαστε πρακτικοί, κύριοι συνάδελφοι, τι είναι το </w:t>
      </w:r>
      <w:r>
        <w:rPr>
          <w:rFonts w:eastAsia="Times New Roman"/>
          <w:szCs w:val="24"/>
          <w:lang w:val="en-US"/>
        </w:rPr>
        <w:t>EBITDA</w:t>
      </w:r>
      <w:r>
        <w:rPr>
          <w:rFonts w:eastAsia="Times New Roman"/>
          <w:szCs w:val="24"/>
        </w:rPr>
        <w:t>; Είναι ότι μ</w:t>
      </w:r>
      <w:r>
        <w:rPr>
          <w:rFonts w:eastAsia="Times New Roman"/>
          <w:szCs w:val="24"/>
        </w:rPr>
        <w:t>ε</w:t>
      </w:r>
      <w:r>
        <w:rPr>
          <w:rFonts w:eastAsia="Times New Roman"/>
          <w:szCs w:val="24"/>
        </w:rPr>
        <w:t xml:space="preserve"> α</w:t>
      </w:r>
      <w:r>
        <w:rPr>
          <w:rFonts w:eastAsia="Times New Roman"/>
          <w:szCs w:val="24"/>
        </w:rPr>
        <w:t>υτά που βγάζει μια επιχείρηση, πρέπει να αρχίσει να πληρώνει τόκους κ.λπ., οι χρηματοροές της σ’ αυτά που βγάζει</w:t>
      </w:r>
      <w:r w:rsidRPr="001A1B39">
        <w:rPr>
          <w:rFonts w:eastAsia="Times New Roman"/>
          <w:szCs w:val="24"/>
        </w:rPr>
        <w:t xml:space="preserve">, </w:t>
      </w:r>
      <w:r>
        <w:rPr>
          <w:rFonts w:eastAsia="Times New Roman"/>
          <w:szCs w:val="24"/>
          <w:lang w:val="en-US"/>
        </w:rPr>
        <w:t>earnings</w:t>
      </w:r>
      <w:r w:rsidRPr="001A1B39">
        <w:rPr>
          <w:rFonts w:eastAsia="Times New Roman"/>
          <w:szCs w:val="24"/>
        </w:rPr>
        <w:t xml:space="preserve"> </w:t>
      </w:r>
      <w:r>
        <w:rPr>
          <w:rFonts w:eastAsia="Times New Roman"/>
          <w:szCs w:val="24"/>
          <w:lang w:val="en-US"/>
        </w:rPr>
        <w:t>before</w:t>
      </w:r>
      <w:r w:rsidRPr="001A1B39">
        <w:rPr>
          <w:rFonts w:eastAsia="Times New Roman"/>
          <w:szCs w:val="24"/>
        </w:rPr>
        <w:t xml:space="preserve"> </w:t>
      </w:r>
      <w:r>
        <w:rPr>
          <w:rFonts w:eastAsia="Times New Roman"/>
          <w:szCs w:val="24"/>
          <w:lang w:val="en-US"/>
        </w:rPr>
        <w:t>interest</w:t>
      </w:r>
      <w:r w:rsidRPr="001A1B39">
        <w:rPr>
          <w:rFonts w:eastAsia="Times New Roman"/>
          <w:szCs w:val="24"/>
        </w:rPr>
        <w:t xml:space="preserve">, </w:t>
      </w:r>
      <w:r>
        <w:rPr>
          <w:rFonts w:eastAsia="Times New Roman"/>
          <w:szCs w:val="24"/>
          <w:lang w:val="en-US"/>
        </w:rPr>
        <w:t>taxes</w:t>
      </w:r>
      <w:r w:rsidRPr="001A1B39">
        <w:rPr>
          <w:rFonts w:eastAsia="Times New Roman"/>
          <w:szCs w:val="24"/>
        </w:rPr>
        <w:t xml:space="preserve"> </w:t>
      </w:r>
      <w:r>
        <w:rPr>
          <w:rFonts w:eastAsia="Times New Roman"/>
          <w:szCs w:val="24"/>
          <w:lang w:val="en-US"/>
        </w:rPr>
        <w:t>and</w:t>
      </w:r>
      <w:r w:rsidRPr="001A1B39">
        <w:rPr>
          <w:rFonts w:eastAsia="Times New Roman"/>
          <w:szCs w:val="24"/>
        </w:rPr>
        <w:t xml:space="preserve"> </w:t>
      </w:r>
      <w:r>
        <w:rPr>
          <w:rFonts w:eastAsia="Times New Roman"/>
          <w:szCs w:val="24"/>
          <w:lang w:val="en-US"/>
        </w:rPr>
        <w:t>amortization</w:t>
      </w:r>
      <w:r>
        <w:rPr>
          <w:rFonts w:eastAsia="Times New Roman"/>
          <w:szCs w:val="24"/>
        </w:rPr>
        <w:t xml:space="preserve">. Σωστά; Σωστά. Τα λέω και αγγλικά για να με ελέγξει και ο κύριος </w:t>
      </w:r>
      <w:r>
        <w:rPr>
          <w:rFonts w:eastAsia="Times New Roman"/>
          <w:szCs w:val="24"/>
        </w:rPr>
        <w:lastRenderedPageBreak/>
        <w:t xml:space="preserve">Υπουργός που τα ξέρει αυτά. </w:t>
      </w:r>
      <w:r>
        <w:rPr>
          <w:rFonts w:eastAsia="Times New Roman"/>
          <w:szCs w:val="24"/>
        </w:rPr>
        <w:t xml:space="preserve">Αυτά που παίρνει, λοιπόν, το </w:t>
      </w:r>
      <w:r>
        <w:rPr>
          <w:rFonts w:eastAsia="Times New Roman"/>
          <w:szCs w:val="24"/>
        </w:rPr>
        <w:t>α</w:t>
      </w:r>
      <w:r>
        <w:rPr>
          <w:rFonts w:eastAsia="Times New Roman"/>
          <w:szCs w:val="24"/>
        </w:rPr>
        <w:t>εροδρόμιο με 480 εκατομμύρια, τα βγάζει σε δύο χρόνια.</w:t>
      </w:r>
    </w:p>
    <w:p w14:paraId="65B25542"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Πείτε μου ειλικρινά κάτι. Ο Υπουργός Οικονομικών το βλέπει αυτό το πράγμα. Προφανώς ξέρει τα αποτελέσματα. Χρειάζεται να πάει στις Βρυξέλλες η σύμβαση για να του πουν ότι</w:t>
      </w:r>
      <w:r>
        <w:rPr>
          <w:rFonts w:eastAsia="Times New Roman"/>
          <w:szCs w:val="24"/>
        </w:rPr>
        <w:t xml:space="preserve"> εδώ κάτι δεν πάει και πολύ καλά; Χρειάζεται να συμβεί αυτό το πράγμα; Εξηγήστε μου για να καταλάβω. Ο ίδιος δεν πρέπει να τους φωνάξει και να τους πει «έξω από εδώ πέρα» αμέσως; </w:t>
      </w:r>
    </w:p>
    <w:p w14:paraId="65B25543"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Να μη σας πω αυτό που ακούστηκε </w:t>
      </w:r>
      <w:r>
        <w:rPr>
          <w:rFonts w:eastAsia="Times New Roman"/>
          <w:szCs w:val="24"/>
        </w:rPr>
        <w:t>-</w:t>
      </w:r>
      <w:r>
        <w:rPr>
          <w:rFonts w:eastAsia="Times New Roman"/>
          <w:szCs w:val="24"/>
        </w:rPr>
        <w:t>και να το συζητήσουμε- για τα θέματα που α</w:t>
      </w:r>
      <w:r>
        <w:rPr>
          <w:rFonts w:eastAsia="Times New Roman"/>
          <w:szCs w:val="24"/>
        </w:rPr>
        <w:t xml:space="preserve">φορούν άλλον κλάδο της δικαιοσύνης, διότι εδώ αυτό που θα κυρώσουμε εμείς είναι το ένα δισεκατομμύριο και κάτι. Τα 480 εκατομμύρια παραμένουν εκεί ως απόπειρα. </w:t>
      </w:r>
    </w:p>
    <w:p w14:paraId="65B25544"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Να είμαστε συνεννοημένοι σ’ αυτά, διότι όταν αύριο θα τα ξανακοιτάμε, μην πείτε ότι δεν υπήρξε</w:t>
      </w:r>
      <w:r>
        <w:rPr>
          <w:rFonts w:eastAsia="Times New Roman"/>
          <w:szCs w:val="24"/>
        </w:rPr>
        <w:t xml:space="preserve"> σαφής προειδοποίηση για το τι ψηφίζουμε. Προς </w:t>
      </w:r>
      <w:r>
        <w:rPr>
          <w:rFonts w:eastAsia="Times New Roman"/>
          <w:szCs w:val="24"/>
        </w:rPr>
        <w:t>θ</w:t>
      </w:r>
      <w:r>
        <w:rPr>
          <w:rFonts w:eastAsia="Times New Roman"/>
          <w:szCs w:val="24"/>
        </w:rPr>
        <w:t>εού, δεν αφορά εσάς. Το λέω για να είμαστε συνεννοούμενοι, όμως τα 480 παραμένουν ως απόπειρα.</w:t>
      </w:r>
    </w:p>
    <w:p w14:paraId="65B25545"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Μας λέει ο κύριος Υπουργός</w:t>
      </w:r>
      <w:r w:rsidRPr="001A1B39">
        <w:rPr>
          <w:rFonts w:eastAsia="Times New Roman"/>
          <w:szCs w:val="24"/>
        </w:rPr>
        <w:t>:</w:t>
      </w:r>
      <w:r>
        <w:rPr>
          <w:rFonts w:eastAsia="Times New Roman"/>
          <w:szCs w:val="24"/>
        </w:rPr>
        <w:t xml:space="preserve"> «Εμείς το στείλαμε». Δεν το έστειλαν. Δεν λέει την αλήθεια. Αυτό εδώ που κρατώ είναι το </w:t>
      </w:r>
      <w:r>
        <w:rPr>
          <w:rFonts w:eastAsia="Times New Roman"/>
          <w:szCs w:val="24"/>
        </w:rPr>
        <w:lastRenderedPageBreak/>
        <w:t xml:space="preserve">Φύλλο Εφημερίδος της Κυβερνήσεως του 2017, Διυπουργική Επιτροπή Αναδιαρθρώσεων και Αποκρατικοποιήσεων. Εάν ανέμενε ο Υπουργός ότι η </w:t>
      </w:r>
      <w:r>
        <w:rPr>
          <w:rFonts w:eastAsia="Times New Roman"/>
          <w:szCs w:val="24"/>
          <w:lang w:val="en-US"/>
        </w:rPr>
        <w:t>DG</w:t>
      </w:r>
      <w:r>
        <w:rPr>
          <w:rFonts w:eastAsia="Times New Roman"/>
          <w:szCs w:val="24"/>
        </w:rPr>
        <w:t>-</w:t>
      </w:r>
      <w:r>
        <w:rPr>
          <w:rFonts w:eastAsia="Times New Roman"/>
          <w:szCs w:val="24"/>
          <w:lang w:val="en-US"/>
        </w:rPr>
        <w:t>COM</w:t>
      </w:r>
      <w:r>
        <w:rPr>
          <w:rFonts w:eastAsia="Times New Roman"/>
          <w:szCs w:val="24"/>
        </w:rPr>
        <w:t xml:space="preserve"> θα το άλλαζε αυτό, γιατί το </w:t>
      </w:r>
      <w:r>
        <w:rPr>
          <w:rFonts w:eastAsia="Times New Roman"/>
          <w:szCs w:val="24"/>
        </w:rPr>
        <w:t xml:space="preserve">πέρασε, κυρίες και κύριοι συνάδελφοι; </w:t>
      </w:r>
    </w:p>
    <w:p w14:paraId="65B25546"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Μάλιστα, σας διαβάζω στη δεύτερη σελίδα</w:t>
      </w:r>
      <w:r w:rsidRPr="00011568">
        <w:rPr>
          <w:rFonts w:eastAsia="Times New Roman"/>
          <w:szCs w:val="24"/>
        </w:rPr>
        <w:t>:</w:t>
      </w:r>
      <w:r>
        <w:rPr>
          <w:rFonts w:eastAsia="Times New Roman"/>
          <w:szCs w:val="24"/>
        </w:rPr>
        <w:t xml:space="preserve"> «Ενδέχεται να χρειαστεί». Δεν λέει «αποστέλλουμε προς έλεγχο». Λέει</w:t>
      </w:r>
      <w:r w:rsidRPr="00011568">
        <w:rPr>
          <w:rFonts w:eastAsia="Times New Roman"/>
          <w:szCs w:val="24"/>
        </w:rPr>
        <w:t xml:space="preserve">: </w:t>
      </w:r>
      <w:r>
        <w:rPr>
          <w:rFonts w:eastAsia="Times New Roman"/>
          <w:szCs w:val="24"/>
        </w:rPr>
        <w:t xml:space="preserve">«Ενδέχεται να χρειαστεί να εγκριθεί από την </w:t>
      </w:r>
      <w:r>
        <w:rPr>
          <w:rFonts w:eastAsia="Times New Roman"/>
          <w:szCs w:val="24"/>
        </w:rPr>
        <w:t>ε</w:t>
      </w:r>
      <w:r>
        <w:rPr>
          <w:rFonts w:eastAsia="Times New Roman"/>
          <w:szCs w:val="24"/>
        </w:rPr>
        <w:t xml:space="preserve">πιτροπή». Ποια είναι η </w:t>
      </w:r>
      <w:r>
        <w:rPr>
          <w:rFonts w:eastAsia="Times New Roman"/>
          <w:szCs w:val="24"/>
        </w:rPr>
        <w:t>ε</w:t>
      </w:r>
      <w:r>
        <w:rPr>
          <w:rFonts w:eastAsia="Times New Roman"/>
          <w:szCs w:val="24"/>
        </w:rPr>
        <w:t>πιτροπή εδώ; Είναι η Γενική Διεύθυνση</w:t>
      </w:r>
      <w:r>
        <w:rPr>
          <w:rFonts w:eastAsia="Times New Roman"/>
          <w:szCs w:val="24"/>
        </w:rPr>
        <w:t xml:space="preserve"> Ανταγωνισμού της Ευρωπαϊκής Ένωσης στις συντομογραφίες. </w:t>
      </w:r>
    </w:p>
    <w:p w14:paraId="65B25547"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5E7281">
        <w:rPr>
          <w:rFonts w:eastAsia="Times New Roman"/>
          <w:b/>
          <w:szCs w:val="24"/>
        </w:rPr>
        <w:t>ΑΘΑΝΑΣΙΟΣ ΑΘΑΝΑΣΙΟΥ</w:t>
      </w:r>
      <w:r w:rsidRPr="00691F25">
        <w:rPr>
          <w:rFonts w:eastAsia="Times New Roman"/>
          <w:b/>
          <w:szCs w:val="24"/>
        </w:rPr>
        <w:t>:</w:t>
      </w:r>
      <w:r>
        <w:rPr>
          <w:rFonts w:eastAsia="Times New Roman"/>
          <w:b/>
          <w:szCs w:val="24"/>
        </w:rPr>
        <w:t xml:space="preserve"> </w:t>
      </w:r>
      <w:r>
        <w:rPr>
          <w:rFonts w:eastAsia="Times New Roman"/>
          <w:szCs w:val="24"/>
        </w:rPr>
        <w:t>Δεν είναι αίρεση της Επιτροπής Ανταγωνισμού αυτή; Στο 3 δεν αναφέρει «με την αίρεση»; Σας παρακαλώ,</w:t>
      </w:r>
      <w:r w:rsidRPr="00084162">
        <w:rPr>
          <w:rFonts w:eastAsia="Times New Roman"/>
          <w:szCs w:val="24"/>
        </w:rPr>
        <w:t xml:space="preserve"> </w:t>
      </w:r>
      <w:r>
        <w:rPr>
          <w:rFonts w:eastAsia="Times New Roman"/>
          <w:szCs w:val="24"/>
        </w:rPr>
        <w:t>διαβάζετε το 3;</w:t>
      </w:r>
    </w:p>
    <w:p w14:paraId="65B25548" w14:textId="77777777" w:rsidR="000F4E4F" w:rsidRDefault="00A56466">
      <w:pPr>
        <w:tabs>
          <w:tab w:val="left" w:pos="709"/>
          <w:tab w:val="center" w:pos="4753"/>
        </w:tabs>
        <w:spacing w:line="600" w:lineRule="auto"/>
        <w:ind w:firstLine="709"/>
        <w:contextualSpacing/>
        <w:jc w:val="both"/>
        <w:rPr>
          <w:rFonts w:eastAsia="Times New Roman"/>
          <w:szCs w:val="24"/>
        </w:rPr>
      </w:pPr>
      <w:r w:rsidRPr="00691F25">
        <w:rPr>
          <w:rFonts w:eastAsia="Times New Roman"/>
          <w:b/>
          <w:szCs w:val="24"/>
        </w:rPr>
        <w:tab/>
      </w:r>
      <w:r w:rsidRPr="005E7281">
        <w:rPr>
          <w:rFonts w:eastAsia="Times New Roman"/>
          <w:b/>
          <w:szCs w:val="24"/>
        </w:rPr>
        <w:t xml:space="preserve">ΝΙΚΟΛΑΟΣ </w:t>
      </w:r>
      <w:r>
        <w:rPr>
          <w:rFonts w:eastAsia="Times New Roman"/>
          <w:b/>
          <w:szCs w:val="24"/>
        </w:rPr>
        <w:t xml:space="preserve">- ΓΕΩΡΓΙΟΣ </w:t>
      </w:r>
      <w:r w:rsidRPr="005E7281">
        <w:rPr>
          <w:rFonts w:eastAsia="Times New Roman"/>
          <w:b/>
          <w:szCs w:val="24"/>
        </w:rPr>
        <w:t>ΔΕΝΔΙΑΣ:</w:t>
      </w:r>
      <w:r>
        <w:rPr>
          <w:rFonts w:eastAsia="Times New Roman"/>
          <w:b/>
          <w:szCs w:val="24"/>
        </w:rPr>
        <w:t xml:space="preserve"> </w:t>
      </w:r>
      <w:r>
        <w:rPr>
          <w:rFonts w:eastAsia="Times New Roman"/>
          <w:szCs w:val="24"/>
        </w:rPr>
        <w:t>Αγαπητέ, κύριε συνάδελφε, όχι.</w:t>
      </w:r>
      <w:r>
        <w:rPr>
          <w:rFonts w:eastAsia="Times New Roman"/>
          <w:szCs w:val="24"/>
        </w:rPr>
        <w:t xml:space="preserve"> Συγχωρήστε με, είναι η δουλειά μου, αλλά σας το λέω. Δεν το λέω κοινοβουλευτικά</w:t>
      </w:r>
      <w:r>
        <w:rPr>
          <w:rFonts w:eastAsia="Times New Roman"/>
          <w:szCs w:val="24"/>
        </w:rPr>
        <w:t>,</w:t>
      </w:r>
      <w:r>
        <w:rPr>
          <w:rFonts w:eastAsia="Times New Roman"/>
          <w:szCs w:val="24"/>
        </w:rPr>
        <w:t xml:space="preserve"> για να δημιουργήσω εντυπώσεις. Η διατύπωση αυτή δεν συνιστά αίρεση. Συνιστά ενδεχόμενο και υπονοεί ευθέως ότι αυτό θα γίνει μόνο εάν εξαναγκαστούμε και υποδηλώνει επίσης προφ</w:t>
      </w:r>
      <w:r>
        <w:rPr>
          <w:rFonts w:eastAsia="Times New Roman"/>
          <w:szCs w:val="24"/>
        </w:rPr>
        <w:t xml:space="preserve">ανώς ότι η Κυβέρνηση ουδεμία διάθεση έχει για κάτι τέτοιο, εκτός εάν προκύψει. </w:t>
      </w:r>
    </w:p>
    <w:p w14:paraId="65B25549"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ab/>
        <w:t>Εδώ, κυρίες και κύριοι συνάδελφοι, έγιναν όλα αυτά και ας υποθέσουμε ότι έγιναν λάθος. Έρχεται η απόφαση μετά του ενός δισεκατομμυρίου και την αποδέχεται ο παραχωρησιούχος, δι</w:t>
      </w:r>
      <w:r>
        <w:rPr>
          <w:rFonts w:eastAsia="Times New Roman"/>
          <w:szCs w:val="24"/>
        </w:rPr>
        <w:t xml:space="preserve">ότι εκεί συντελείται το σκανδαλώδες. Εάν ερχόταν η απόφαση της </w:t>
      </w:r>
      <w:r>
        <w:rPr>
          <w:rFonts w:eastAsia="Times New Roman"/>
          <w:szCs w:val="24"/>
          <w:lang w:val="en-US"/>
        </w:rPr>
        <w:t>DG</w:t>
      </w:r>
      <w:r>
        <w:rPr>
          <w:rFonts w:eastAsia="Times New Roman"/>
          <w:szCs w:val="24"/>
        </w:rPr>
        <w:t>-</w:t>
      </w:r>
      <w:r>
        <w:rPr>
          <w:rFonts w:eastAsia="Times New Roman"/>
          <w:szCs w:val="24"/>
          <w:lang w:val="en-US"/>
        </w:rPr>
        <w:t>COM</w:t>
      </w:r>
      <w:r w:rsidRPr="00EA34A9">
        <w:rPr>
          <w:rFonts w:eastAsia="Times New Roman"/>
          <w:szCs w:val="24"/>
        </w:rPr>
        <w:t xml:space="preserve"> </w:t>
      </w:r>
      <w:r>
        <w:rPr>
          <w:rFonts w:eastAsia="Times New Roman"/>
          <w:szCs w:val="24"/>
        </w:rPr>
        <w:t>και ο παραχωρησιούχος της έλεγε «με συγχωρείτε πάρα πολύ, καλημέρα σας, εγώ το 2026 φεύγω και πάω κάπου αλλού», έρχεται το ένα δισεκατομμύριο εκατόν τόσα εκατομμύρια και ο παραχωρησιούχο</w:t>
      </w:r>
      <w:r>
        <w:rPr>
          <w:rFonts w:eastAsia="Times New Roman"/>
          <w:szCs w:val="24"/>
        </w:rPr>
        <w:t>ς αβλεπ</w:t>
      </w:r>
      <w:r>
        <w:rPr>
          <w:rFonts w:eastAsia="Times New Roman"/>
          <w:szCs w:val="24"/>
        </w:rPr>
        <w:t>ε</w:t>
      </w:r>
      <w:r>
        <w:rPr>
          <w:rFonts w:eastAsia="Times New Roman"/>
          <w:szCs w:val="24"/>
        </w:rPr>
        <w:t xml:space="preserve">ί το αποδέχεται. </w:t>
      </w:r>
    </w:p>
    <w:p w14:paraId="65B2554A"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Αυτός ο οποίος είχε συμφωνήσει 480 εκατομμύρια, μετά από λίγες εβδομάδες αποδέχεται 700 δισεκατομμύρια παραπάνω χωρίς καμμία αντίρρηση και ο κύριος Υπουργός των Οικονομικών δεν απολύει τη διοίκηση του ΤΑΙΠΕΔ.</w:t>
      </w:r>
    </w:p>
    <w:p w14:paraId="65B2554B"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5E7281">
        <w:rPr>
          <w:rFonts w:eastAsia="Times New Roman"/>
          <w:b/>
          <w:szCs w:val="24"/>
        </w:rPr>
        <w:t>ΕΥΚΛΕΙΔΗΣ ΤΣΑΚΑΛΩΤΟ</w:t>
      </w:r>
      <w:r w:rsidRPr="005E7281">
        <w:rPr>
          <w:rFonts w:eastAsia="Times New Roman"/>
          <w:b/>
          <w:szCs w:val="24"/>
        </w:rPr>
        <w:t>Σ (Υπουργός Οικονομικών)</w:t>
      </w:r>
      <w:r w:rsidRPr="00EA34A9">
        <w:rPr>
          <w:rFonts w:eastAsia="Times New Roman"/>
          <w:b/>
          <w:szCs w:val="24"/>
        </w:rPr>
        <w:t>:</w:t>
      </w:r>
      <w:r>
        <w:rPr>
          <w:rFonts w:eastAsia="Times New Roman"/>
          <w:b/>
          <w:szCs w:val="24"/>
        </w:rPr>
        <w:t xml:space="preserve"> </w:t>
      </w:r>
      <w:r>
        <w:rPr>
          <w:rFonts w:eastAsia="Times New Roman"/>
          <w:szCs w:val="24"/>
        </w:rPr>
        <w:t>Δεν το ξέρετε αν έχει αντίρρηση.</w:t>
      </w:r>
    </w:p>
    <w:p w14:paraId="65B2554C" w14:textId="77777777" w:rsidR="000F4E4F" w:rsidRDefault="00A56466">
      <w:pPr>
        <w:tabs>
          <w:tab w:val="left" w:pos="709"/>
          <w:tab w:val="center" w:pos="4753"/>
        </w:tabs>
        <w:spacing w:line="600" w:lineRule="auto"/>
        <w:ind w:firstLine="709"/>
        <w:contextualSpacing/>
        <w:jc w:val="both"/>
        <w:rPr>
          <w:rFonts w:eastAsia="Times New Roman"/>
          <w:szCs w:val="24"/>
        </w:rPr>
      </w:pPr>
      <w:r w:rsidRPr="005E7281">
        <w:rPr>
          <w:rFonts w:eastAsia="Times New Roman"/>
          <w:b/>
          <w:szCs w:val="24"/>
        </w:rPr>
        <w:tab/>
      </w:r>
      <w:r w:rsidRPr="005E7281">
        <w:rPr>
          <w:rFonts w:eastAsia="Times New Roman"/>
          <w:b/>
          <w:szCs w:val="24"/>
        </w:rPr>
        <w:t xml:space="preserve">ΝΙΚΟΛΑΟΣ </w:t>
      </w:r>
      <w:r>
        <w:rPr>
          <w:rFonts w:eastAsia="Times New Roman"/>
          <w:b/>
          <w:szCs w:val="24"/>
        </w:rPr>
        <w:t>- ΓΕΩΡΓΙΟΣ</w:t>
      </w:r>
      <w:r w:rsidRPr="005E7281" w:rsidDel="00F67C60">
        <w:rPr>
          <w:rFonts w:eastAsia="Times New Roman"/>
          <w:b/>
          <w:szCs w:val="24"/>
        </w:rPr>
        <w:t xml:space="preserve"> </w:t>
      </w:r>
      <w:r w:rsidRPr="005E7281">
        <w:rPr>
          <w:rFonts w:eastAsia="Times New Roman"/>
          <w:b/>
          <w:szCs w:val="24"/>
        </w:rPr>
        <w:t>ΔΕΝΔΙΑΣ</w:t>
      </w:r>
      <w:r w:rsidRPr="00EA34A9">
        <w:rPr>
          <w:rFonts w:eastAsia="Times New Roman"/>
          <w:b/>
          <w:szCs w:val="24"/>
        </w:rPr>
        <w:t>:</w:t>
      </w:r>
      <w:r>
        <w:rPr>
          <w:rFonts w:eastAsia="Times New Roman"/>
          <w:b/>
          <w:szCs w:val="24"/>
        </w:rPr>
        <w:t xml:space="preserve"> </w:t>
      </w:r>
      <w:r>
        <w:rPr>
          <w:rFonts w:eastAsia="Times New Roman"/>
          <w:szCs w:val="24"/>
        </w:rPr>
        <w:t xml:space="preserve">Δεν τη βάζει σ’ έναν φάκελο να τη στείλει εκεί που πρέπει, αλλά έρχεται εδώ και μας λέει ότι άλλαξαν τα χρηματοοικονομικά δεδομένα, συνομολογώντας ότι έχει και η </w:t>
      </w:r>
      <w:r>
        <w:rPr>
          <w:rFonts w:eastAsia="Times New Roman"/>
          <w:szCs w:val="24"/>
        </w:rPr>
        <w:t xml:space="preserve">Κυβέρνηση ευθύνη, διότι η Κυβέρνηση αυτή, </w:t>
      </w:r>
      <w:r>
        <w:rPr>
          <w:rFonts w:eastAsia="Times New Roman"/>
          <w:szCs w:val="24"/>
        </w:rPr>
        <w:lastRenderedPageBreak/>
        <w:t>η οποία λέει ότι συνεχώς βελτιώνεται η κατάσταση και τα πράγματα πάνε καλύτερα, προφανώς γνωρίζει τη βελτίωση των δεδομένων. Έτσι δεν είναι, κύριε Υπουργέ; Δεν έρχεστε να μας κοροϊδέψετε, να μας πείτε ότι τα πράγμα</w:t>
      </w:r>
      <w:r>
        <w:rPr>
          <w:rFonts w:eastAsia="Times New Roman"/>
          <w:szCs w:val="24"/>
        </w:rPr>
        <w:t>τα θα πάνε καλύτερα. Την αλήθεια μας λέτε.</w:t>
      </w:r>
    </w:p>
    <w:p w14:paraId="65B2554D"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5E7281">
        <w:rPr>
          <w:rFonts w:eastAsia="Times New Roman"/>
          <w:b/>
          <w:szCs w:val="24"/>
        </w:rPr>
        <w:t>ΕΥΚΛΕΙΔΗΣ ΤΣΑΚΑΛΩΤΟΣ (Υπουργός Οικονομικών)</w:t>
      </w:r>
      <w:r w:rsidRPr="004C7519">
        <w:rPr>
          <w:rFonts w:eastAsia="Times New Roman"/>
          <w:b/>
          <w:szCs w:val="24"/>
        </w:rPr>
        <w:t>:</w:t>
      </w:r>
      <w:r>
        <w:rPr>
          <w:rFonts w:eastAsia="Times New Roman"/>
          <w:b/>
          <w:szCs w:val="24"/>
        </w:rPr>
        <w:t xml:space="preserve"> </w:t>
      </w:r>
      <w:r>
        <w:rPr>
          <w:rFonts w:eastAsia="Times New Roman"/>
          <w:szCs w:val="24"/>
        </w:rPr>
        <w:t>Κι εσείς το γνωρίζετε αυτό.</w:t>
      </w:r>
    </w:p>
    <w:p w14:paraId="65B2554E" w14:textId="77777777" w:rsidR="000F4E4F" w:rsidRDefault="00A56466">
      <w:pPr>
        <w:tabs>
          <w:tab w:val="left" w:pos="709"/>
          <w:tab w:val="center" w:pos="4753"/>
        </w:tabs>
        <w:spacing w:line="600" w:lineRule="auto"/>
        <w:ind w:firstLine="709"/>
        <w:contextualSpacing/>
        <w:jc w:val="both"/>
        <w:rPr>
          <w:rFonts w:eastAsia="Times New Roman"/>
          <w:szCs w:val="24"/>
        </w:rPr>
      </w:pPr>
      <w:r w:rsidRPr="005E7281">
        <w:rPr>
          <w:rFonts w:eastAsia="Times New Roman"/>
          <w:b/>
          <w:szCs w:val="24"/>
        </w:rPr>
        <w:tab/>
      </w:r>
      <w:r w:rsidRPr="005E7281">
        <w:rPr>
          <w:rFonts w:eastAsia="Times New Roman"/>
          <w:b/>
          <w:szCs w:val="24"/>
        </w:rPr>
        <w:t xml:space="preserve">ΝΙΚΟΛΑΟΣ </w:t>
      </w:r>
      <w:r>
        <w:rPr>
          <w:rFonts w:eastAsia="Times New Roman"/>
          <w:b/>
          <w:szCs w:val="24"/>
        </w:rPr>
        <w:t>- ΓΕΩΡΓΙΟΣ</w:t>
      </w:r>
      <w:r w:rsidRPr="005E7281" w:rsidDel="00F67C60">
        <w:rPr>
          <w:rFonts w:eastAsia="Times New Roman"/>
          <w:b/>
          <w:szCs w:val="24"/>
        </w:rPr>
        <w:t xml:space="preserve"> </w:t>
      </w:r>
      <w:r w:rsidRPr="005E7281">
        <w:rPr>
          <w:rFonts w:eastAsia="Times New Roman"/>
          <w:b/>
          <w:szCs w:val="24"/>
        </w:rPr>
        <w:t>ΔΕΝΔΙΑΣ</w:t>
      </w:r>
      <w:r w:rsidRPr="004C7519">
        <w:rPr>
          <w:rFonts w:eastAsia="Times New Roman"/>
          <w:b/>
          <w:szCs w:val="24"/>
        </w:rPr>
        <w:t>:</w:t>
      </w:r>
      <w:r>
        <w:rPr>
          <w:rFonts w:eastAsia="Times New Roman"/>
          <w:b/>
          <w:szCs w:val="24"/>
        </w:rPr>
        <w:t xml:space="preserve"> </w:t>
      </w:r>
      <w:r>
        <w:rPr>
          <w:rFonts w:eastAsia="Times New Roman"/>
          <w:szCs w:val="24"/>
        </w:rPr>
        <w:t>Αφού, λοιπόν, εσείς που πιστεύετε ότι θα πάνε τα πράγματα καλύτερα το πιστεύετε, τότε γιατί πήγατε και είπατε να γίνει αυτή η σύμβαση; Και αν πήγε να την κάνει άκυρη το ΤΑΙΠΕΔ, γιατί δεν το σταματήσατε; Αν τη συνομολόγησε με παράνομο και παράλογο τίμημα, γ</w:t>
      </w:r>
      <w:r>
        <w:rPr>
          <w:rFonts w:eastAsia="Times New Roman"/>
          <w:szCs w:val="24"/>
        </w:rPr>
        <w:t xml:space="preserve">ιατί δεν τους παραπέμψατε και γιατί δεν ζητήσατε την απόλυσή τους; Πού είναι η λογική σειρά αυτών που κάνετε και έρχεστε εδώ και μας τα εισηγείστε; </w:t>
      </w:r>
    </w:p>
    <w:p w14:paraId="65B2554F"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Εμείς, η Νέα Δημοκρατία, δεν θα πέσουμε στην παγίδα. Σας το λέω ξεκάθαρα, διότι εμείς πιστεύουμε στις ιδιω</w:t>
      </w:r>
      <w:r>
        <w:rPr>
          <w:rFonts w:eastAsia="Times New Roman"/>
          <w:szCs w:val="24"/>
        </w:rPr>
        <w:t>τικοποιήσεις, πιστεύουμε ότι πρέπει να υπάρχουν επιχειρηματίες, πι</w:t>
      </w:r>
      <w:r>
        <w:rPr>
          <w:rFonts w:eastAsia="Times New Roman"/>
          <w:szCs w:val="24"/>
        </w:rPr>
        <w:lastRenderedPageBreak/>
        <w:t>στεύουμε ότι πρέπει να υπάρχουν επενδύσεις. Αντιλαμβανόμαστε την τεράστια βλάβη που θα είχε η εθνική οικονομία αν το 1.100.000.000 το στέλναμε πίσω, λέγοντας «εξαιτίας της σκανδαλώδους προηγ</w:t>
      </w:r>
      <w:r>
        <w:rPr>
          <w:rFonts w:eastAsia="Times New Roman"/>
          <w:szCs w:val="24"/>
        </w:rPr>
        <w:t>ούμενης κατάστασης δεν το κυρώνουμε», γι’ αυτό και το ψηφίζουμε, αλλά δεν ψηφίζουμε αυτά τα οποία πράξατε, τα οποία σας ανέλυσα ένα-ένα για να είναι στα Πρακτικά, για να είναι σαφείς οι θέσεις της Νέας Δημοκρατίας, κύριε Υπουργέ, και να είναι σαφείς και σε</w:t>
      </w:r>
      <w:r>
        <w:rPr>
          <w:rFonts w:eastAsia="Times New Roman"/>
          <w:szCs w:val="24"/>
        </w:rPr>
        <w:t xml:space="preserve"> εσάς, κύριοι συνάδελφοι. </w:t>
      </w:r>
    </w:p>
    <w:p w14:paraId="65B25550"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ab/>
        <w:t>Αυτά τα πράγματα δεν είναι σωστά. Το ΤΑΙΠΕΔ είχε αμαρτωλές ημέρες και είναι προφανές. Μην το δέχεστε ασυζητητί.</w:t>
      </w:r>
    </w:p>
    <w:p w14:paraId="65B25551" w14:textId="77777777" w:rsidR="000F4E4F" w:rsidRDefault="00A56466">
      <w:pPr>
        <w:spacing w:line="600" w:lineRule="auto"/>
        <w:ind w:firstLine="709"/>
        <w:jc w:val="both"/>
        <w:rPr>
          <w:rFonts w:eastAsia="Times New Roman" w:cs="Times New Roman"/>
          <w:szCs w:val="24"/>
        </w:rPr>
      </w:pPr>
      <w:r>
        <w:rPr>
          <w:rFonts w:eastAsia="Times New Roman" w:cs="Times New Roman"/>
          <w:szCs w:val="24"/>
        </w:rPr>
        <w:t>Μη δέχεστε τις λογικοφανείς, αλλά βαθύτατα παράλογες την ίδια στιγμή εξηγήσεις του Υπουργού Οικονομικών. Δεν υπάρχει</w:t>
      </w:r>
      <w:r>
        <w:rPr>
          <w:rFonts w:eastAsia="Times New Roman" w:cs="Times New Roman"/>
          <w:szCs w:val="24"/>
        </w:rPr>
        <w:t xml:space="preserve"> τίποτα που να στέκει σε όλη αυτή την ιστορία.</w:t>
      </w:r>
    </w:p>
    <w:p w14:paraId="65B25552" w14:textId="77777777" w:rsidR="000F4E4F" w:rsidRDefault="00A56466">
      <w:pPr>
        <w:spacing w:line="600" w:lineRule="auto"/>
        <w:ind w:firstLine="709"/>
        <w:jc w:val="both"/>
        <w:rPr>
          <w:rFonts w:eastAsia="Times New Roman" w:cs="Times New Roman"/>
          <w:szCs w:val="24"/>
        </w:rPr>
      </w:pPr>
      <w:r>
        <w:rPr>
          <w:rFonts w:eastAsia="Times New Roman" w:cs="Times New Roman"/>
          <w:szCs w:val="24"/>
        </w:rPr>
        <w:t>Κύριε Υπουργέ, ειλικρινά σας λέω ότι θα ήμουν ιδιαίτερα ευτυχής, αν, όταν φεύγατε από την Αίθουσα</w:t>
      </w:r>
      <w:r w:rsidRPr="00832B5D">
        <w:rPr>
          <w:rFonts w:eastAsia="Times New Roman" w:cs="Times New Roman"/>
          <w:szCs w:val="24"/>
        </w:rPr>
        <w:t>,</w:t>
      </w:r>
      <w:r>
        <w:rPr>
          <w:rFonts w:eastAsia="Times New Roman" w:cs="Times New Roman"/>
          <w:szCs w:val="24"/>
        </w:rPr>
        <w:t xml:space="preserve"> κάνατε αυτά που ο μέτοχος ή όποιος εκπροσωπεί τον μέτοχο και τον Έλληνα πολίτη, τον Έλληνα φορολογούμενο, έχει</w:t>
      </w:r>
      <w:r>
        <w:rPr>
          <w:rFonts w:eastAsia="Times New Roman" w:cs="Times New Roman"/>
          <w:szCs w:val="24"/>
        </w:rPr>
        <w:t xml:space="preserve"> την ηθική υποχρέωση να πράξει, όταν βλέπει, αυτά τα πράγματα. Διότι εδώ έχουμε πιέσει </w:t>
      </w:r>
      <w:r>
        <w:rPr>
          <w:rFonts w:eastAsia="Times New Roman" w:cs="Times New Roman"/>
          <w:szCs w:val="24"/>
        </w:rPr>
        <w:lastRenderedPageBreak/>
        <w:t>την κοινωνία -λέω «έχουμε», αν και δεν μετέχουμε στην κυβερνητική πλειοψηφία, αλλά η κοινωνία μας βλέπει ως την πολιτική τάξη- σε σημείο αγωνίας επιβίωσης.</w:t>
      </w:r>
    </w:p>
    <w:p w14:paraId="65B2555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Δεν μπορεί ο </w:t>
      </w:r>
      <w:r>
        <w:rPr>
          <w:rFonts w:eastAsia="Times New Roman" w:cs="Times New Roman"/>
          <w:szCs w:val="24"/>
        </w:rPr>
        <w:t>οποιοσδήποτε να εκχωρεί 700 εκατομμύρια από το υστέρημα του Έλληνα φορολογουμένου με κανέναν τρόπο και με καμμία δικαιολογία, κυρίες και κύριοι συνάδελφοι. Όπως καλά ελέχθη πριν, είναι πολλαπλάσιο του ΕΚΑΣ, είναι το 30% του ΕΝΦΙΑ και</w:t>
      </w:r>
      <w:r>
        <w:rPr>
          <w:rFonts w:eastAsia="Times New Roman" w:cs="Times New Roman"/>
          <w:szCs w:val="24"/>
        </w:rPr>
        <w:t>,</w:t>
      </w:r>
      <w:r>
        <w:rPr>
          <w:rFonts w:eastAsia="Times New Roman" w:cs="Times New Roman"/>
          <w:szCs w:val="24"/>
        </w:rPr>
        <w:t xml:space="preserve"> εν πάση περιπτώσει, δ</w:t>
      </w:r>
      <w:r>
        <w:rPr>
          <w:rFonts w:eastAsia="Times New Roman" w:cs="Times New Roman"/>
          <w:szCs w:val="24"/>
        </w:rPr>
        <w:t>εκάδες επιχειρήσεις, πάρα πολλοί Έλληνες πολίτες, πάρα πολλές οικογένειες έχουν κλάψει πικρά για πολύ λιγότερα από αυτά.</w:t>
      </w:r>
    </w:p>
    <w:p w14:paraId="65B2555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5B25555" w14:textId="77777777" w:rsidR="000F4E4F" w:rsidRDefault="00A56466">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65B25556" w14:textId="77777777" w:rsidR="000F4E4F" w:rsidRDefault="00A56466">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 xml:space="preserve">Ευχαριστούμε 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Ε</w:t>
      </w:r>
      <w:r>
        <w:rPr>
          <w:rFonts w:eastAsia="Times New Roman" w:cs="Times New Roman"/>
          <w:szCs w:val="24"/>
        </w:rPr>
        <w:t>κπρόσωπο της Νέας Δημοκρατίας, τον κ. Νίκο Δένδια.</w:t>
      </w:r>
    </w:p>
    <w:p w14:paraId="65B25557" w14:textId="77777777" w:rsidR="000F4E4F" w:rsidRDefault="00A56466">
      <w:pPr>
        <w:spacing w:line="600" w:lineRule="auto"/>
        <w:ind w:firstLine="720"/>
        <w:jc w:val="both"/>
        <w:rPr>
          <w:rFonts w:eastAsia="Times New Roman" w:cs="Times New Roman"/>
          <w:szCs w:val="24"/>
        </w:rPr>
      </w:pPr>
      <w:r w:rsidRPr="00B24D75">
        <w:rPr>
          <w:rFonts w:eastAsia="Times New Roman" w:cs="Times New Roman"/>
          <w:b/>
          <w:szCs w:val="24"/>
        </w:rPr>
        <w:t>ΕΥΚΛΕΙΔΗΣ ΤΣΑΚΑΛΩΤΟΣ (Υπουργός Οικονομικών):</w:t>
      </w:r>
      <w:r w:rsidRPr="00B24D75">
        <w:rPr>
          <w:rFonts w:eastAsia="Times New Roman" w:cs="Times New Roman"/>
          <w:szCs w:val="24"/>
        </w:rPr>
        <w:t xml:space="preserve"> </w:t>
      </w:r>
      <w:r>
        <w:rPr>
          <w:rFonts w:eastAsia="Times New Roman" w:cs="Times New Roman"/>
          <w:szCs w:val="24"/>
        </w:rPr>
        <w:t>Κύριε Πρόεδρε, επιτρέψτε μου για ένα λεπτό μόνο.</w:t>
      </w:r>
    </w:p>
    <w:p w14:paraId="65B25558" w14:textId="77777777" w:rsidR="000F4E4F" w:rsidRDefault="00A56466">
      <w:pPr>
        <w:spacing w:line="600" w:lineRule="auto"/>
        <w:ind w:firstLine="720"/>
        <w:jc w:val="both"/>
        <w:rPr>
          <w:rFonts w:eastAsia="Times New Roman" w:cs="Times New Roman"/>
          <w:szCs w:val="24"/>
        </w:rPr>
      </w:pPr>
      <w:r w:rsidRPr="0043170E">
        <w:rPr>
          <w:rFonts w:eastAsia="Times New Roman" w:cs="Times New Roman"/>
          <w:b/>
          <w:szCs w:val="24"/>
        </w:rPr>
        <w:lastRenderedPageBreak/>
        <w:t>ΠΡΟΕΔΡΕΥΩΝ (Αναστάσιος Κουράκης):</w:t>
      </w:r>
      <w:r w:rsidRPr="0043170E">
        <w:rPr>
          <w:rFonts w:eastAsia="Times New Roman" w:cs="Times New Roman"/>
          <w:szCs w:val="24"/>
        </w:rPr>
        <w:t xml:space="preserve"> </w:t>
      </w:r>
      <w:r>
        <w:rPr>
          <w:rFonts w:eastAsia="Times New Roman" w:cs="Times New Roman"/>
          <w:szCs w:val="24"/>
        </w:rPr>
        <w:t>Ορίστε, κύριε Υπουργέ.</w:t>
      </w:r>
    </w:p>
    <w:p w14:paraId="65B25559" w14:textId="77777777" w:rsidR="000F4E4F" w:rsidRDefault="00A56466">
      <w:pPr>
        <w:spacing w:line="600" w:lineRule="auto"/>
        <w:ind w:firstLine="720"/>
        <w:jc w:val="both"/>
        <w:rPr>
          <w:rFonts w:eastAsia="Times New Roman" w:cs="Times New Roman"/>
          <w:szCs w:val="24"/>
        </w:rPr>
      </w:pPr>
      <w:r w:rsidRPr="00B24D75">
        <w:rPr>
          <w:rFonts w:eastAsia="Times New Roman" w:cs="Times New Roman"/>
          <w:b/>
          <w:szCs w:val="24"/>
        </w:rPr>
        <w:t>ΕΥΚΛΕΙΔΗΣ ΤΣΑΚΑΛΩΤΟΣ (Υπουργός Οικονομ</w:t>
      </w:r>
      <w:r w:rsidRPr="00B24D75">
        <w:rPr>
          <w:rFonts w:eastAsia="Times New Roman" w:cs="Times New Roman"/>
          <w:b/>
          <w:szCs w:val="24"/>
        </w:rPr>
        <w:t>ικών):</w:t>
      </w:r>
      <w:r>
        <w:rPr>
          <w:rFonts w:eastAsia="Times New Roman" w:cs="Times New Roman"/>
          <w:szCs w:val="24"/>
        </w:rPr>
        <w:t xml:space="preserve"> Το μόνο επιχείρημα που κατάλαβα είναι για το πρώτο που είπατε. Είναι το πρώτο θέμα για το άρθρο 4. Δηλαδή, τι λέτε ακριβώς και αυτό είναι πραγματική ερώτηση, γιατί έχουμε μια συμφωνία. Σας βοηθάω στα οικονομικά και στα αγγλικά και με βοηθάτε στα νομ</w:t>
      </w:r>
      <w:r>
        <w:rPr>
          <w:rFonts w:eastAsia="Times New Roman" w:cs="Times New Roman"/>
          <w:szCs w:val="24"/>
        </w:rPr>
        <w:t>ικά και στα ελληνικά.</w:t>
      </w:r>
    </w:p>
    <w:p w14:paraId="65B2555A"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Δεν τα καταλαβαίνουμε πάρα πολύ καλά.</w:t>
      </w:r>
    </w:p>
    <w:p w14:paraId="65B2555B" w14:textId="77777777" w:rsidR="000F4E4F" w:rsidRDefault="00A56466">
      <w:pPr>
        <w:spacing w:line="600" w:lineRule="auto"/>
        <w:ind w:firstLine="720"/>
        <w:jc w:val="both"/>
        <w:rPr>
          <w:rFonts w:eastAsia="Times New Roman" w:cs="Times New Roman"/>
          <w:szCs w:val="24"/>
        </w:rPr>
      </w:pPr>
      <w:r w:rsidRPr="00B24D75">
        <w:rPr>
          <w:rFonts w:eastAsia="Times New Roman" w:cs="Times New Roman"/>
          <w:b/>
          <w:szCs w:val="24"/>
        </w:rPr>
        <w:t>ΕΥΚΛΕΙΔΗΣ ΤΣΑΚΑΛΩΤΟΣ (Υπουργός Οικονομικών):</w:t>
      </w:r>
      <w:r w:rsidRPr="00B24D75">
        <w:rPr>
          <w:rFonts w:eastAsia="Times New Roman" w:cs="Times New Roman"/>
          <w:szCs w:val="24"/>
        </w:rPr>
        <w:t xml:space="preserve"> </w:t>
      </w:r>
      <w:r>
        <w:rPr>
          <w:rFonts w:eastAsia="Times New Roman" w:cs="Times New Roman"/>
          <w:szCs w:val="24"/>
        </w:rPr>
        <w:t>Γι’ αυτό το λέω, αλλιώς δεν θα χρειαζόμουν βοήθεια.</w:t>
      </w:r>
    </w:p>
    <w:p w14:paraId="65B2555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Είχε η εταιρεία μια συμφωνία με τις τράπεζες, να πάρει το δάνειο. Αν δεν είχε αυτό</w:t>
      </w:r>
      <w:r>
        <w:rPr>
          <w:rFonts w:eastAsia="Times New Roman" w:cs="Times New Roman"/>
          <w:szCs w:val="24"/>
        </w:rPr>
        <w:t xml:space="preserve"> το δάνειο, θα έλεγε η εταιρεία «εμείς δεν θα μπορέσουμε να συνεχίσουμε», οπότε μετά θα κάναμε καινούργιο διακανονισμό, φαντάζομαι, καινούργια πρόταση γι’ αυτό. Αυτό είναι, δηλαδή.</w:t>
      </w:r>
    </w:p>
    <w:p w14:paraId="65B2555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Επειδή, όμως, παρ</w:t>
      </w:r>
      <w:r>
        <w:rPr>
          <w:rFonts w:eastAsia="Times New Roman" w:cs="Times New Roman"/>
          <w:szCs w:val="24"/>
        </w:rPr>
        <w:t xml:space="preserve">’ </w:t>
      </w:r>
      <w:r>
        <w:rPr>
          <w:rFonts w:eastAsia="Times New Roman" w:cs="Times New Roman"/>
          <w:szCs w:val="24"/>
        </w:rPr>
        <w:t>όλα αυτά που γράφουν οι εφημερίδες σας και πιστεύετε εσε</w:t>
      </w:r>
      <w:r>
        <w:rPr>
          <w:rFonts w:eastAsia="Times New Roman" w:cs="Times New Roman"/>
          <w:szCs w:val="24"/>
        </w:rPr>
        <w:t>ίς, οι τράπεζες πάνε πολύ καλά, ξέραμε ότι…</w:t>
      </w:r>
    </w:p>
    <w:p w14:paraId="65B2555E"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Ο κ. Δραγασάκης το είπε αυτό, όχι εμείς.</w:t>
      </w:r>
    </w:p>
    <w:p w14:paraId="65B2555F"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Έλα, εντάξει!</w:t>
      </w:r>
    </w:p>
    <w:p w14:paraId="65B25560" w14:textId="77777777" w:rsidR="000F4E4F" w:rsidRDefault="00A56466">
      <w:pPr>
        <w:spacing w:line="600" w:lineRule="auto"/>
        <w:ind w:firstLine="720"/>
        <w:jc w:val="both"/>
        <w:rPr>
          <w:rFonts w:eastAsia="Times New Roman" w:cs="Times New Roman"/>
          <w:szCs w:val="24"/>
        </w:rPr>
      </w:pPr>
      <w:r w:rsidRPr="00B24D75">
        <w:rPr>
          <w:rFonts w:eastAsia="Times New Roman" w:cs="Times New Roman"/>
          <w:b/>
          <w:szCs w:val="24"/>
        </w:rPr>
        <w:t>ΕΥΚΛΕΙΔΗΣ ΤΣΑΚΑΛΩΤΟΣ (Υπουργός Οικονομικών):</w:t>
      </w:r>
      <w:r w:rsidRPr="00B24D75">
        <w:rPr>
          <w:rFonts w:eastAsia="Times New Roman" w:cs="Times New Roman"/>
          <w:szCs w:val="24"/>
        </w:rPr>
        <w:t xml:space="preserve"> </w:t>
      </w:r>
      <w:r>
        <w:rPr>
          <w:rFonts w:eastAsia="Times New Roman" w:cs="Times New Roman"/>
          <w:szCs w:val="24"/>
        </w:rPr>
        <w:t>Τέλος πάντων. Το λέω σοβαρά τώρα. Αυτή ήταν πραγματική απορία. Δηλαδή, αυτό που</w:t>
      </w:r>
      <w:r>
        <w:rPr>
          <w:rFonts w:eastAsia="Times New Roman" w:cs="Times New Roman"/>
          <w:szCs w:val="24"/>
        </w:rPr>
        <w:t xml:space="preserve"> δεν κατάλαβα ήταν γιατί ήταν προβληματικό αυτό. Προφανώς, αν δεν έχει το </w:t>
      </w:r>
      <w:r>
        <w:rPr>
          <w:rFonts w:eastAsia="Times New Roman" w:cs="Times New Roman"/>
          <w:szCs w:val="24"/>
          <w:lang w:val="en-US"/>
        </w:rPr>
        <w:t>funding</w:t>
      </w:r>
      <w:r>
        <w:rPr>
          <w:rFonts w:eastAsia="Times New Roman" w:cs="Times New Roman"/>
          <w:szCs w:val="24"/>
        </w:rPr>
        <w:t xml:space="preserve"> ή τη χρηματοδότηση η επιχείρηση, δεν μπορεί να συνεχίσει η συμφωνία. Αυτό μόνο.</w:t>
      </w:r>
    </w:p>
    <w:p w14:paraId="65B25561" w14:textId="77777777" w:rsidR="000F4E4F" w:rsidRDefault="00A56466">
      <w:pPr>
        <w:spacing w:line="600" w:lineRule="auto"/>
        <w:ind w:firstLine="720"/>
        <w:jc w:val="both"/>
        <w:rPr>
          <w:rFonts w:eastAsia="Times New Roman" w:cs="Times New Roman"/>
          <w:szCs w:val="24"/>
        </w:rPr>
      </w:pPr>
      <w:r w:rsidRPr="005E7281">
        <w:rPr>
          <w:rFonts w:eastAsia="Times New Roman"/>
          <w:b/>
          <w:szCs w:val="24"/>
        </w:rPr>
        <w:t xml:space="preserve">ΝΙΚΟΛΑΟΣ </w:t>
      </w:r>
      <w:r>
        <w:rPr>
          <w:rFonts w:eastAsia="Times New Roman"/>
          <w:b/>
          <w:szCs w:val="24"/>
        </w:rPr>
        <w:t>- ΓΕΩΡΓΙΟΣ</w:t>
      </w:r>
      <w:r w:rsidDel="008558F1">
        <w:rPr>
          <w:rFonts w:eastAsia="Times New Roman" w:cs="Times New Roman"/>
          <w:b/>
          <w:szCs w:val="24"/>
        </w:rPr>
        <w:t xml:space="preserve"> </w:t>
      </w:r>
      <w:r>
        <w:rPr>
          <w:rFonts w:eastAsia="Times New Roman" w:cs="Times New Roman"/>
          <w:b/>
          <w:szCs w:val="24"/>
        </w:rPr>
        <w:t>ΔΕΝΔΙΑΣ:</w:t>
      </w:r>
      <w:r>
        <w:rPr>
          <w:rFonts w:eastAsia="Times New Roman" w:cs="Times New Roman"/>
          <w:szCs w:val="24"/>
        </w:rPr>
        <w:t xml:space="preserve"> Κύριε Πρόεδρε, έχω την άδειά σας;</w:t>
      </w:r>
    </w:p>
    <w:p w14:paraId="65B25562" w14:textId="77777777" w:rsidR="000F4E4F" w:rsidRDefault="00A56466">
      <w:pPr>
        <w:spacing w:line="600" w:lineRule="auto"/>
        <w:ind w:firstLine="720"/>
        <w:jc w:val="both"/>
        <w:rPr>
          <w:rFonts w:eastAsia="Times New Roman" w:cs="Times New Roman"/>
          <w:szCs w:val="24"/>
        </w:rPr>
      </w:pPr>
      <w:r w:rsidRPr="0043170E">
        <w:rPr>
          <w:rFonts w:eastAsia="Times New Roman" w:cs="Times New Roman"/>
          <w:b/>
          <w:szCs w:val="24"/>
        </w:rPr>
        <w:t xml:space="preserve">ΠΡΟΕΔΡΕΥΩΝ (Αναστάσιος </w:t>
      </w:r>
      <w:r w:rsidRPr="0043170E">
        <w:rPr>
          <w:rFonts w:eastAsia="Times New Roman" w:cs="Times New Roman"/>
          <w:b/>
          <w:szCs w:val="24"/>
        </w:rPr>
        <w:t>Κουράκης):</w:t>
      </w:r>
      <w:r w:rsidRPr="0043170E">
        <w:rPr>
          <w:rFonts w:eastAsia="Times New Roman" w:cs="Times New Roman"/>
          <w:szCs w:val="24"/>
        </w:rPr>
        <w:t xml:space="preserve"> </w:t>
      </w:r>
      <w:r>
        <w:rPr>
          <w:rFonts w:eastAsia="Times New Roman" w:cs="Times New Roman"/>
          <w:szCs w:val="24"/>
        </w:rPr>
        <w:t>Ορίστε, κύριε Δένδια, έχετε τον λόγο.</w:t>
      </w:r>
    </w:p>
    <w:p w14:paraId="65B25563" w14:textId="77777777" w:rsidR="000F4E4F" w:rsidRDefault="00A56466">
      <w:pPr>
        <w:spacing w:line="600" w:lineRule="auto"/>
        <w:ind w:firstLine="720"/>
        <w:jc w:val="both"/>
        <w:rPr>
          <w:rFonts w:eastAsia="Times New Roman" w:cs="Times New Roman"/>
          <w:szCs w:val="24"/>
        </w:rPr>
      </w:pPr>
      <w:r w:rsidRPr="005E7281">
        <w:rPr>
          <w:rFonts w:eastAsia="Times New Roman"/>
          <w:b/>
          <w:szCs w:val="24"/>
        </w:rPr>
        <w:lastRenderedPageBreak/>
        <w:t xml:space="preserve">ΝΙΚΟΛΑΟΣ </w:t>
      </w:r>
      <w:r>
        <w:rPr>
          <w:rFonts w:eastAsia="Times New Roman"/>
          <w:b/>
          <w:szCs w:val="24"/>
        </w:rPr>
        <w:t>- ΓΕΩΡΓΙΟΣ</w:t>
      </w:r>
      <w:r w:rsidDel="008558F1">
        <w:rPr>
          <w:rFonts w:eastAsia="Times New Roman" w:cs="Times New Roman"/>
          <w:b/>
          <w:szCs w:val="24"/>
        </w:rPr>
        <w:t xml:space="preserve"> </w:t>
      </w:r>
      <w:r>
        <w:rPr>
          <w:rFonts w:eastAsia="Times New Roman" w:cs="Times New Roman"/>
          <w:b/>
          <w:szCs w:val="24"/>
        </w:rPr>
        <w:t>ΔΕΝΔΙΑΣ:</w:t>
      </w:r>
      <w:r>
        <w:rPr>
          <w:rFonts w:eastAsia="Times New Roman" w:cs="Times New Roman"/>
          <w:szCs w:val="24"/>
        </w:rPr>
        <w:t xml:space="preserve"> Κύριε Υπουργέ, να δεχθώ ότι δεν το κατανοείτε, αν και ειλικρινά σας λέω ότι θεωρώ ότι γνωρίζετε πολύ καλά αυτό που θα σας πω αμέσως μετά.</w:t>
      </w:r>
    </w:p>
    <w:p w14:paraId="65B2556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Όπως είναι διατυπωμένο το άρθρο, μετακυλίει στο ελληνικό </w:t>
      </w:r>
      <w:r>
        <w:rPr>
          <w:rFonts w:eastAsia="Times New Roman" w:cs="Times New Roman"/>
          <w:szCs w:val="24"/>
        </w:rPr>
        <w:t>δ</w:t>
      </w:r>
      <w:r>
        <w:rPr>
          <w:rFonts w:eastAsia="Times New Roman" w:cs="Times New Roman"/>
          <w:szCs w:val="24"/>
        </w:rPr>
        <w:t xml:space="preserve">ημόσιο το ρίσκο της χρηματοδότησης. Στην πραγματικότητα, ξέρετε τι κάνετε εδώ; Εκχωρείτε τη </w:t>
      </w:r>
      <w:r>
        <w:rPr>
          <w:rFonts w:eastAsia="Times New Roman" w:cs="Times New Roman"/>
          <w:szCs w:val="24"/>
        </w:rPr>
        <w:t>σ</w:t>
      </w:r>
      <w:r>
        <w:rPr>
          <w:rFonts w:eastAsia="Times New Roman" w:cs="Times New Roman"/>
          <w:szCs w:val="24"/>
        </w:rPr>
        <w:t xml:space="preserve">ύμβαση και με εργαλείο τη </w:t>
      </w:r>
      <w:r>
        <w:rPr>
          <w:rFonts w:eastAsia="Times New Roman" w:cs="Times New Roman"/>
          <w:szCs w:val="24"/>
        </w:rPr>
        <w:t>σ</w:t>
      </w:r>
      <w:r>
        <w:rPr>
          <w:rFonts w:eastAsia="Times New Roman" w:cs="Times New Roman"/>
          <w:szCs w:val="24"/>
        </w:rPr>
        <w:t>ύμβαση επιτρέπετε στον παραχωρησιούχο να βρει τη χρηματοδότηση χωρίς κανένα ρί</w:t>
      </w:r>
      <w:r>
        <w:rPr>
          <w:rFonts w:eastAsia="Times New Roman" w:cs="Times New Roman"/>
          <w:szCs w:val="24"/>
        </w:rPr>
        <w:t>σκο. Αυτό το οποίο κάνετε εδώ δεν υπάρχει. Σας παρακαλώ, επιδείξτε μου άλλη μία σύμβαση, οποιαδήποτε σύμβαση σε αυτόν τον πλανήτη, που το χρηματοοικονομικό ρίσκο, το ρίσκο της δανειοδότησης να μην περνάει σε αυτόν που λαμβάνει το δάνειο, αλλά να περνάει κα</w:t>
      </w:r>
      <w:r>
        <w:rPr>
          <w:rFonts w:eastAsia="Times New Roman" w:cs="Times New Roman"/>
          <w:szCs w:val="24"/>
        </w:rPr>
        <w:t xml:space="preserve">τευθείαν στον αντισυμβαλλόμενό του, ώστε να μπορεί αυτός, αν δεν βρει το δάνειο, αζημίως να αποχωρήσει από τη </w:t>
      </w:r>
      <w:r>
        <w:rPr>
          <w:rFonts w:eastAsia="Times New Roman" w:cs="Times New Roman"/>
          <w:szCs w:val="24"/>
        </w:rPr>
        <w:t>σ</w:t>
      </w:r>
      <w:r>
        <w:rPr>
          <w:rFonts w:eastAsia="Times New Roman" w:cs="Times New Roman"/>
          <w:szCs w:val="24"/>
        </w:rPr>
        <w:t>ύμβαση, αζημίως, χωρίς ποινική ρήτρα, χωρίς οτιδήποτε.</w:t>
      </w:r>
    </w:p>
    <w:p w14:paraId="65B2556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Συγχωρήστε με, αλλά μου φέρνετε μ</w:t>
      </w:r>
      <w:r>
        <w:rPr>
          <w:rFonts w:eastAsia="Times New Roman" w:cs="Times New Roman"/>
          <w:szCs w:val="24"/>
        </w:rPr>
        <w:t>ί</w:t>
      </w:r>
      <w:r>
        <w:rPr>
          <w:rFonts w:eastAsia="Times New Roman" w:cs="Times New Roman"/>
          <w:szCs w:val="24"/>
        </w:rPr>
        <w:t xml:space="preserve">α σύμβαση </w:t>
      </w:r>
      <w:r>
        <w:rPr>
          <w:rFonts w:eastAsia="Times New Roman" w:cs="Times New Roman"/>
          <w:szCs w:val="24"/>
        </w:rPr>
        <w:t xml:space="preserve">σε παγκόσμιο επίπεδο </w:t>
      </w:r>
      <w:r>
        <w:rPr>
          <w:rFonts w:eastAsia="Times New Roman" w:cs="Times New Roman"/>
          <w:szCs w:val="24"/>
        </w:rPr>
        <w:t xml:space="preserve">που να υπάρχει αυτό; Μου </w:t>
      </w:r>
      <w:r>
        <w:rPr>
          <w:rFonts w:eastAsia="Times New Roman" w:cs="Times New Roman"/>
          <w:szCs w:val="24"/>
        </w:rPr>
        <w:t>φέρνετε μ</w:t>
      </w:r>
      <w:r>
        <w:rPr>
          <w:rFonts w:eastAsia="Times New Roman" w:cs="Times New Roman"/>
          <w:szCs w:val="24"/>
        </w:rPr>
        <w:t>ί</w:t>
      </w:r>
      <w:r>
        <w:rPr>
          <w:rFonts w:eastAsia="Times New Roman" w:cs="Times New Roman"/>
          <w:szCs w:val="24"/>
        </w:rPr>
        <w:t>α και το συζητάμε, το από πάνω, το «καταστεί άκυρη για οποιονδήποτε λόγο»; Το λέω για να συνεννοηθούμε. Να μου φέρετε μ</w:t>
      </w:r>
      <w:r>
        <w:rPr>
          <w:rFonts w:eastAsia="Times New Roman" w:cs="Times New Roman"/>
          <w:szCs w:val="24"/>
        </w:rPr>
        <w:t>ί</w:t>
      </w:r>
      <w:r>
        <w:rPr>
          <w:rFonts w:eastAsia="Times New Roman" w:cs="Times New Roman"/>
          <w:szCs w:val="24"/>
        </w:rPr>
        <w:t xml:space="preserve">α άλλη </w:t>
      </w:r>
      <w:r>
        <w:rPr>
          <w:rFonts w:eastAsia="Times New Roman" w:cs="Times New Roman"/>
          <w:szCs w:val="24"/>
        </w:rPr>
        <w:lastRenderedPageBreak/>
        <w:t>σύμβαση</w:t>
      </w:r>
      <w:r>
        <w:rPr>
          <w:rFonts w:eastAsia="Times New Roman" w:cs="Times New Roman"/>
          <w:szCs w:val="24"/>
        </w:rPr>
        <w:t>,</w:t>
      </w:r>
      <w:r>
        <w:rPr>
          <w:rFonts w:eastAsia="Times New Roman" w:cs="Times New Roman"/>
          <w:szCs w:val="24"/>
        </w:rPr>
        <w:t xml:space="preserve"> στην οποία να υπάρχει για οποιονδήποτε λόγο ακυρότητα, άρα και να αφορά αυτόν τον ίδιο ο οποίος υπέρ του την ε</w:t>
      </w:r>
      <w:r>
        <w:rPr>
          <w:rFonts w:eastAsia="Times New Roman" w:cs="Times New Roman"/>
          <w:szCs w:val="24"/>
        </w:rPr>
        <w:t>πικαλείται.</w:t>
      </w:r>
    </w:p>
    <w:p w14:paraId="65B2556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Ειλικρινά σας λέω, συγχωρήστε με, αλλά, αν ήμουν εγώ δικηγόρος σε προσωπικό επίπεδο, στην προσωπική σας περιουσία και σας είχα φέρει αυτή τη σύμβαση, θα με κρατούσατε ή θα πηγαίνατε σε άλλη φίρμα;</w:t>
      </w:r>
    </w:p>
    <w:p w14:paraId="65B25567" w14:textId="77777777" w:rsidR="000F4E4F" w:rsidRDefault="00A56466">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Να προχωρήσου</w:t>
      </w:r>
      <w:r>
        <w:rPr>
          <w:rFonts w:eastAsia="Times New Roman" w:cs="Times New Roman"/>
          <w:szCs w:val="24"/>
        </w:rPr>
        <w:t>με, παρακαλώ.</w:t>
      </w:r>
    </w:p>
    <w:p w14:paraId="65B2556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Κύριε Βορίδη, έχετε τον λόγο για επτά λεπτά.</w:t>
      </w:r>
    </w:p>
    <w:p w14:paraId="65B25569"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Σας ευχαριστώ, κύριε Πρόεδρε.</w:t>
      </w:r>
    </w:p>
    <w:p w14:paraId="65B2556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πρέπει να μας δώσετε, όμως, μια εξήγηση γι’ αυτά που έχουν τεθεί, γιατί οι εξηγήσεις μέχρι στιγμής, επιτρέψτε μου -αυτ</w:t>
      </w:r>
      <w:r>
        <w:rPr>
          <w:rFonts w:eastAsia="Times New Roman" w:cs="Times New Roman"/>
          <w:szCs w:val="24"/>
        </w:rPr>
        <w:t>ές που διαβάζω εγώ στην ανακοίνωση και αυτά που έχω ακούσει μέχρι τώρα- είναι ελάχιστα ικανοποιητικές έως καθόλου. Είναι απογοητευτικές.</w:t>
      </w:r>
    </w:p>
    <w:p w14:paraId="65B2556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Όταν υπάρχει σε μια διαπραγμάτευση μια πρόταση 484 εκατομμυρίων και</w:t>
      </w:r>
      <w:r>
        <w:rPr>
          <w:rFonts w:eastAsia="Times New Roman" w:cs="Times New Roman"/>
          <w:szCs w:val="24"/>
        </w:rPr>
        <w:t>,</w:t>
      </w:r>
      <w:r>
        <w:rPr>
          <w:rFonts w:eastAsia="Times New Roman" w:cs="Times New Roman"/>
          <w:szCs w:val="24"/>
        </w:rPr>
        <w:t xml:space="preserve"> εν συνεχεία, υπάρχει ήδη ένα αποτέλεσμα, γιατί είν</w:t>
      </w:r>
      <w:r>
        <w:rPr>
          <w:rFonts w:eastAsia="Times New Roman" w:cs="Times New Roman"/>
          <w:szCs w:val="24"/>
        </w:rPr>
        <w:t xml:space="preserve">αι δεδομένο το αποτέλεσμα, μετά τη μεσολάβηση της </w:t>
      </w:r>
      <w:r>
        <w:rPr>
          <w:rFonts w:eastAsia="Times New Roman" w:cs="Times New Roman"/>
          <w:szCs w:val="24"/>
        </w:rPr>
        <w:t>ε</w:t>
      </w:r>
      <w:r>
        <w:rPr>
          <w:rFonts w:eastAsia="Times New Roman" w:cs="Times New Roman"/>
          <w:szCs w:val="24"/>
        </w:rPr>
        <w:t>πιτροπής, που λέει 1,115 δισεκατομμύρι</w:t>
      </w:r>
      <w:r>
        <w:rPr>
          <w:rFonts w:eastAsia="Times New Roman" w:cs="Times New Roman"/>
          <w:szCs w:val="24"/>
        </w:rPr>
        <w:t>ο</w:t>
      </w:r>
      <w:r>
        <w:rPr>
          <w:rFonts w:eastAsia="Times New Roman" w:cs="Times New Roman"/>
          <w:szCs w:val="24"/>
        </w:rPr>
        <w:t>, αυτός που διαπραγματεύθηκε για λογαριασμό σας, ο οποίος σας έφερε το «484 εκατομμύρια» προφανώς, έκανε τρομακτικά κα</w:t>
      </w:r>
      <w:r>
        <w:rPr>
          <w:rFonts w:eastAsia="Times New Roman" w:cs="Times New Roman"/>
          <w:szCs w:val="24"/>
        </w:rPr>
        <w:t>κ</w:t>
      </w:r>
      <w:r>
        <w:rPr>
          <w:rFonts w:eastAsia="Times New Roman" w:cs="Times New Roman"/>
          <w:szCs w:val="24"/>
        </w:rPr>
        <w:t xml:space="preserve">ή δουλειά, γιατί δεν μπόρεσε να φέρει αυτό που </w:t>
      </w:r>
      <w:r>
        <w:rPr>
          <w:rFonts w:eastAsia="Times New Roman" w:cs="Times New Roman"/>
          <w:szCs w:val="24"/>
        </w:rPr>
        <w:t>ήρθε αμέσως μετά με το 1,115 δισεκατομμύρι</w:t>
      </w:r>
      <w:r>
        <w:rPr>
          <w:rFonts w:eastAsia="Times New Roman" w:cs="Times New Roman"/>
          <w:szCs w:val="24"/>
        </w:rPr>
        <w:t>ο</w:t>
      </w:r>
      <w:r>
        <w:rPr>
          <w:rFonts w:eastAsia="Times New Roman" w:cs="Times New Roman"/>
          <w:szCs w:val="24"/>
        </w:rPr>
        <w:t>. Δίνετε μια εξήγηση εδώ και λέτε για το ΤΑΙΠΕΔ.</w:t>
      </w:r>
    </w:p>
    <w:p w14:paraId="65B2556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Αυτή η απόκλιση των 700 εκατομμυρίων είναι μια απίστευτη απόκλιση. Δεν είναι, δηλαδή, ότι διαπραγματεύθηκε για λογαριασμό σας, έφερε 484 εκατομμύρια, μετά έγινε μια</w:t>
      </w:r>
      <w:r>
        <w:rPr>
          <w:rFonts w:eastAsia="Times New Roman" w:cs="Times New Roman"/>
          <w:szCs w:val="24"/>
        </w:rPr>
        <w:t xml:space="preserve"> νέα συζήτηση και πήγαμε στα 520 εκατομμύρια. Είναι άλλα αντ’ άλλων.</w:t>
      </w:r>
    </w:p>
    <w:p w14:paraId="65B2556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Η ερώτηση είναι η εξής. Εγώ δεν θα μπω στη συζήτηση του δόλου, της ενδεχόμενης αμέλειας, της ζημίας, την ποινική συζήτηση, με δύο λόγια. Δεν θεωρώ ότι είναι επί της παρούσης. Να συζητήσου</w:t>
      </w:r>
      <w:r>
        <w:rPr>
          <w:rFonts w:eastAsia="Times New Roman" w:cs="Times New Roman"/>
          <w:szCs w:val="24"/>
        </w:rPr>
        <w:t>με για τη διοικητική ευθύνη; Αυτοί οι άνθρωποι</w:t>
      </w:r>
      <w:r>
        <w:rPr>
          <w:rFonts w:eastAsia="Times New Roman" w:cs="Times New Roman"/>
          <w:szCs w:val="24"/>
        </w:rPr>
        <w:t>,</w:t>
      </w:r>
      <w:r>
        <w:rPr>
          <w:rFonts w:eastAsia="Times New Roman" w:cs="Times New Roman"/>
          <w:szCs w:val="24"/>
        </w:rPr>
        <w:t xml:space="preserve"> οι οποίοι έφεραν αυτό το αποτέλεσμα, με όποια σκέψη, λέει ότι έλαβαν υπ’ όψιν τους τα στοιχεία του 2015, αλλά δεν έλαβαν υπ’ </w:t>
      </w:r>
      <w:r>
        <w:rPr>
          <w:rFonts w:eastAsia="Times New Roman" w:cs="Times New Roman"/>
          <w:szCs w:val="24"/>
        </w:rPr>
        <w:lastRenderedPageBreak/>
        <w:t>όψιν τους τη ραγδαία ανάπτυξη του τουρισμού ή τις θετικές προοπτικές για την ανάπτυ</w:t>
      </w:r>
      <w:r>
        <w:rPr>
          <w:rFonts w:eastAsia="Times New Roman" w:cs="Times New Roman"/>
          <w:szCs w:val="24"/>
        </w:rPr>
        <w:t>ξη του ΑΕΠ. Ωραία. Προφανώς οι άλλοι τα έλαβαν και έφεραν ένα αποτέλεσμα, που αυτός που ήταν να πληρώσει τ</w:t>
      </w:r>
      <w:r>
        <w:rPr>
          <w:rFonts w:eastAsia="Times New Roman" w:cs="Times New Roman"/>
          <w:szCs w:val="24"/>
        </w:rPr>
        <w:t>ο</w:t>
      </w:r>
      <w:r>
        <w:rPr>
          <w:rFonts w:eastAsia="Times New Roman" w:cs="Times New Roman"/>
          <w:szCs w:val="24"/>
        </w:rPr>
        <w:t xml:space="preserve"> 1,1 δισεκατομμύρι</w:t>
      </w:r>
      <w:r>
        <w:rPr>
          <w:rFonts w:eastAsia="Times New Roman" w:cs="Times New Roman"/>
          <w:szCs w:val="24"/>
        </w:rPr>
        <w:t>ο</w:t>
      </w:r>
      <w:r>
        <w:rPr>
          <w:rFonts w:eastAsia="Times New Roman" w:cs="Times New Roman"/>
          <w:szCs w:val="24"/>
        </w:rPr>
        <w:t>, είπε «είμαι μια χαρά και με τ</w:t>
      </w:r>
      <w:r>
        <w:rPr>
          <w:rFonts w:eastAsia="Times New Roman" w:cs="Times New Roman"/>
          <w:szCs w:val="24"/>
        </w:rPr>
        <w:t>ο</w:t>
      </w:r>
      <w:r>
        <w:rPr>
          <w:rFonts w:eastAsia="Times New Roman" w:cs="Times New Roman"/>
          <w:szCs w:val="24"/>
        </w:rPr>
        <w:t xml:space="preserve"> 1,1 δισεκατομμύρι</w:t>
      </w:r>
      <w:r>
        <w:rPr>
          <w:rFonts w:eastAsia="Times New Roman" w:cs="Times New Roman"/>
          <w:szCs w:val="24"/>
        </w:rPr>
        <w:t>ο</w:t>
      </w:r>
      <w:r>
        <w:rPr>
          <w:rFonts w:eastAsia="Times New Roman" w:cs="Times New Roman"/>
          <w:szCs w:val="24"/>
        </w:rPr>
        <w:t>».</w:t>
      </w:r>
    </w:p>
    <w:p w14:paraId="65B2556E" w14:textId="77777777" w:rsidR="000F4E4F" w:rsidRDefault="00A56466">
      <w:pPr>
        <w:spacing w:line="600" w:lineRule="auto"/>
        <w:ind w:firstLine="720"/>
        <w:jc w:val="both"/>
        <w:rPr>
          <w:rFonts w:eastAsia="Times New Roman" w:cs="Times New Roman"/>
          <w:szCs w:val="24"/>
        </w:rPr>
      </w:pPr>
      <w:r w:rsidRPr="00B24D75">
        <w:rPr>
          <w:rFonts w:eastAsia="Times New Roman" w:cs="Times New Roman"/>
          <w:b/>
          <w:szCs w:val="24"/>
        </w:rPr>
        <w:t>ΕΥΚΛΕΙΔΗΣ ΤΣΑΚΑΛΩΤΟΣ (Υπουργός Οικονομικών):</w:t>
      </w:r>
      <w:r w:rsidRPr="00B24D75">
        <w:rPr>
          <w:rFonts w:eastAsia="Times New Roman" w:cs="Times New Roman"/>
          <w:szCs w:val="24"/>
        </w:rPr>
        <w:t xml:space="preserve"> </w:t>
      </w:r>
      <w:r>
        <w:rPr>
          <w:rFonts w:eastAsia="Times New Roman" w:cs="Times New Roman"/>
          <w:szCs w:val="24"/>
        </w:rPr>
        <w:t>Μια χαρά δεν είναι.</w:t>
      </w:r>
    </w:p>
    <w:p w14:paraId="65B2556F"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ΜΑΥΡΟΥΔΗΣ Β</w:t>
      </w:r>
      <w:r>
        <w:rPr>
          <w:rFonts w:eastAsia="Times New Roman" w:cs="Times New Roman"/>
          <w:b/>
          <w:szCs w:val="24"/>
        </w:rPr>
        <w:t>ΟΡΙΔΗΣ:</w:t>
      </w:r>
      <w:r>
        <w:rPr>
          <w:rFonts w:eastAsia="Times New Roman" w:cs="Times New Roman"/>
          <w:szCs w:val="24"/>
        </w:rPr>
        <w:t xml:space="preserve"> Ακούστε. Δεν κατέληξε να το απορρίψει, να πει «είναι μια μη συμφέρουσα λύση για μένα και δεν το κάνω». Κατέληξε να πει «είναι μια συμφέρουσα λύση για μένα και το πληρώνω». Ο άλλος ήταν να μας δώσει 485 εκατομμύρια. Αυτοί οι άνθρωποι που διαπραγματε</w:t>
      </w:r>
      <w:r>
        <w:rPr>
          <w:rFonts w:eastAsia="Times New Roman" w:cs="Times New Roman"/>
          <w:szCs w:val="24"/>
        </w:rPr>
        <w:t>ύθηκαν αυτό το πράγμα τι έχουν πάθει μέχρι σήμερα στα χέρια σας; Τι τους έχει συμβεί;</w:t>
      </w:r>
    </w:p>
    <w:p w14:paraId="65B25570" w14:textId="77777777" w:rsidR="000F4E4F" w:rsidRDefault="00A56466">
      <w:pPr>
        <w:spacing w:line="600" w:lineRule="auto"/>
        <w:ind w:firstLine="720"/>
        <w:jc w:val="both"/>
        <w:rPr>
          <w:rFonts w:eastAsia="Times New Roman" w:cs="Times New Roman"/>
          <w:szCs w:val="24"/>
        </w:rPr>
      </w:pPr>
      <w:r w:rsidRPr="00621B52">
        <w:rPr>
          <w:rFonts w:eastAsia="Times New Roman" w:cs="Times New Roman"/>
          <w:b/>
          <w:szCs w:val="24"/>
        </w:rPr>
        <w:t>ΧΡΗΣΤΟΣ ΜΑΝΤΑΣ:</w:t>
      </w:r>
      <w:r>
        <w:rPr>
          <w:rFonts w:eastAsia="Times New Roman" w:cs="Times New Roman"/>
          <w:szCs w:val="24"/>
        </w:rPr>
        <w:t xml:space="preserve"> Ξεροψήνονται έτσι…</w:t>
      </w:r>
    </w:p>
    <w:p w14:paraId="65B25571"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Μου αρέσει που το αντιμετωπίζετε χιουμοριστικά, αλλά προσέξτε, κύριε Μαντά, το εξής. </w:t>
      </w:r>
      <w:r>
        <w:rPr>
          <w:rFonts w:eastAsia="Times New Roman" w:cs="Times New Roman"/>
          <w:szCs w:val="24"/>
        </w:rPr>
        <w:lastRenderedPageBreak/>
        <w:t>Εδώ, ο εκπρόσωπος των συμφερόντ</w:t>
      </w:r>
      <w:r>
        <w:rPr>
          <w:rFonts w:eastAsia="Times New Roman" w:cs="Times New Roman"/>
          <w:szCs w:val="24"/>
        </w:rPr>
        <w:t xml:space="preserve">ων του ελληνικού </w:t>
      </w:r>
      <w:r>
        <w:rPr>
          <w:rFonts w:eastAsia="Times New Roman" w:cs="Times New Roman"/>
          <w:szCs w:val="24"/>
        </w:rPr>
        <w:t>δ</w:t>
      </w:r>
      <w:r>
        <w:rPr>
          <w:rFonts w:eastAsia="Times New Roman" w:cs="Times New Roman"/>
          <w:szCs w:val="24"/>
        </w:rPr>
        <w:t>ημοσίου, της αξιοποίησης της ιδιωτικής περιουσίας, έφερε ένα αποτέλεσμα τρομακτικά ζημιογόνο. Ευθύνη; Εγώ δεν είπα ξανά τώρα ποινική ευθύνη. Αφήνω αυτή τη συζήτηση. Αυτή είναι μια άλλη συζήτηση μιας άλλης στιγμής.</w:t>
      </w:r>
    </w:p>
    <w:p w14:paraId="65B2557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Διοικητική ευθύνη υπάρχε</w:t>
      </w:r>
      <w:r>
        <w:rPr>
          <w:rFonts w:eastAsia="Times New Roman" w:cs="Times New Roman"/>
          <w:szCs w:val="24"/>
        </w:rPr>
        <w:t>ι; Αν ήταν ο δικηγόρος σας που διαπραγματευόταν αυτό για την περιουσία σας και ο ένας δικηγόρος σάς έφερνε 480 εκατομμύρια και πηγαίνατε σε έναν άλλο και σας έφερνε 1,1 δισεκατομμύρι</w:t>
      </w:r>
      <w:r>
        <w:rPr>
          <w:rFonts w:eastAsia="Times New Roman" w:cs="Times New Roman"/>
          <w:szCs w:val="24"/>
        </w:rPr>
        <w:t>ο</w:t>
      </w:r>
      <w:r>
        <w:rPr>
          <w:rFonts w:eastAsia="Times New Roman" w:cs="Times New Roman"/>
          <w:szCs w:val="24"/>
        </w:rPr>
        <w:t>, τι θα σκεφτόσασταν για τ</w:t>
      </w:r>
      <w:r>
        <w:rPr>
          <w:rFonts w:eastAsia="Times New Roman" w:cs="Times New Roman"/>
          <w:szCs w:val="24"/>
        </w:rPr>
        <w:t>Δ</w:t>
      </w:r>
      <w:r>
        <w:rPr>
          <w:rFonts w:eastAsia="Times New Roman" w:cs="Times New Roman"/>
          <w:szCs w:val="24"/>
        </w:rPr>
        <w:t>ον πρώτο; Πολλά θα περνούσαν από το μυαλό σας.</w:t>
      </w:r>
    </w:p>
    <w:p w14:paraId="65B25573" w14:textId="77777777" w:rsidR="000F4E4F" w:rsidRDefault="00A56466">
      <w:pPr>
        <w:spacing w:line="600" w:lineRule="auto"/>
        <w:ind w:firstLine="720"/>
        <w:jc w:val="both"/>
        <w:rPr>
          <w:rFonts w:eastAsia="Times New Roman" w:cs="Times New Roman"/>
          <w:color w:val="000000" w:themeColor="text1"/>
          <w:szCs w:val="24"/>
        </w:rPr>
      </w:pPr>
      <w:r w:rsidRPr="002A18F6">
        <w:rPr>
          <w:rFonts w:eastAsia="Times New Roman" w:cs="Times New Roman"/>
          <w:b/>
          <w:color w:val="000000" w:themeColor="text1"/>
          <w:szCs w:val="24"/>
        </w:rPr>
        <w:t>ΑΘΑΝΑΣΙΟΣ ΑΘΑΝΑΣΙΟΥ:</w:t>
      </w:r>
      <w:r w:rsidRPr="002A18F6">
        <w:rPr>
          <w:rFonts w:eastAsia="Times New Roman" w:cs="Times New Roman"/>
          <w:color w:val="000000" w:themeColor="text1"/>
          <w:szCs w:val="24"/>
        </w:rPr>
        <w:t xml:space="preserve"> Το Ελεγκτικό Συνέδριο είπε σωστά για τα 480 εκατομμύρια.</w:t>
      </w:r>
    </w:p>
    <w:p w14:paraId="65B25574" w14:textId="77777777" w:rsidR="000F4E4F" w:rsidRDefault="00A56466">
      <w:pPr>
        <w:spacing w:line="600" w:lineRule="auto"/>
        <w:ind w:firstLine="720"/>
        <w:jc w:val="both"/>
        <w:rPr>
          <w:rFonts w:eastAsia="Times New Roman" w:cs="Times New Roman"/>
          <w:color w:val="000000" w:themeColor="text1"/>
          <w:szCs w:val="24"/>
        </w:rPr>
      </w:pPr>
      <w:r w:rsidRPr="002A18F6">
        <w:rPr>
          <w:rFonts w:eastAsia="Times New Roman" w:cs="Times New Roman"/>
          <w:b/>
          <w:color w:val="000000" w:themeColor="text1"/>
          <w:szCs w:val="24"/>
        </w:rPr>
        <w:t>ΜΑΥΡΟΥΔΗΣ ΒΟΡΙΔΗΣ:</w:t>
      </w:r>
      <w:r w:rsidRPr="002A18F6">
        <w:rPr>
          <w:rFonts w:eastAsia="Times New Roman" w:cs="Times New Roman"/>
          <w:color w:val="000000" w:themeColor="text1"/>
          <w:szCs w:val="24"/>
        </w:rPr>
        <w:t xml:space="preserve"> Έρχομαι στο δεύτερο. Τις συμβάσεις αυτές τις βλέπετε καθόλου; Διότι ακούστε. Αυτό που σας επεσήμανε ο συνάδελφός μου, ο κ. Δένδιας, θα σας το πω ακόμα πιο απλ</w:t>
      </w:r>
      <w:r w:rsidRPr="002A18F6">
        <w:rPr>
          <w:rFonts w:eastAsia="Times New Roman" w:cs="Times New Roman"/>
          <w:color w:val="000000" w:themeColor="text1"/>
          <w:szCs w:val="24"/>
        </w:rPr>
        <w:t>ά και στα ελληνικά και στα νομικά.</w:t>
      </w:r>
    </w:p>
    <w:p w14:paraId="65B2557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Σημείο 3.8: Πότε μπορεί να καταγγελθεί η </w:t>
      </w:r>
      <w:r>
        <w:rPr>
          <w:rFonts w:eastAsia="Times New Roman" w:cs="Times New Roman"/>
          <w:szCs w:val="24"/>
        </w:rPr>
        <w:t xml:space="preserve">σύμβαση </w:t>
      </w:r>
      <w:r>
        <w:rPr>
          <w:rFonts w:eastAsia="Times New Roman" w:cs="Times New Roman"/>
          <w:szCs w:val="24"/>
        </w:rPr>
        <w:t xml:space="preserve">αυτή, εφόσον το δάνειο της </w:t>
      </w:r>
      <w:r>
        <w:rPr>
          <w:rFonts w:eastAsia="Times New Roman" w:cs="Times New Roman"/>
          <w:szCs w:val="24"/>
        </w:rPr>
        <w:t xml:space="preserve">Εταιρείας </w:t>
      </w:r>
      <w:r>
        <w:rPr>
          <w:rFonts w:eastAsia="Times New Roman" w:cs="Times New Roman"/>
          <w:szCs w:val="24"/>
        </w:rPr>
        <w:t xml:space="preserve">Αεροδρομίου </w:t>
      </w:r>
      <w:r>
        <w:rPr>
          <w:rFonts w:eastAsia="Times New Roman" w:cs="Times New Roman"/>
          <w:szCs w:val="24"/>
        </w:rPr>
        <w:t xml:space="preserve">δεν συνομολογηθεί ή η σχετική χρηματοδότηση δεν είναι διαθέσιμη στην εταιρεία; Είναι αυτό που είπατε εσείς: «Μα, άμα δεν έπαιρνε δάνειο, τι να έκαναν οι άνθρωποι. Δεν θα είχαν δικαίωμα να καταγγείλουν τη </w:t>
      </w:r>
      <w:r>
        <w:rPr>
          <w:rFonts w:eastAsia="Times New Roman" w:cs="Times New Roman"/>
          <w:szCs w:val="24"/>
        </w:rPr>
        <w:t>σύμβαση</w:t>
      </w:r>
      <w:r>
        <w:rPr>
          <w:rFonts w:eastAsia="Times New Roman" w:cs="Times New Roman"/>
          <w:szCs w:val="24"/>
        </w:rPr>
        <w:t xml:space="preserve">;». Σωστά. Θα είχαν δικαίωμα να καταγγείλουν </w:t>
      </w:r>
      <w:r>
        <w:rPr>
          <w:rFonts w:eastAsia="Times New Roman" w:cs="Times New Roman"/>
          <w:szCs w:val="24"/>
        </w:rPr>
        <w:t xml:space="preserve">τη </w:t>
      </w:r>
      <w:r>
        <w:rPr>
          <w:rFonts w:eastAsia="Times New Roman" w:cs="Times New Roman"/>
          <w:szCs w:val="24"/>
        </w:rPr>
        <w:t>σύμβαση</w:t>
      </w:r>
      <w:r>
        <w:rPr>
          <w:rFonts w:eastAsia="Times New Roman" w:cs="Times New Roman"/>
          <w:szCs w:val="24"/>
        </w:rPr>
        <w:t>. Γιατί; Διότι δεν πήραν το δάνειο. Μάλιστα.</w:t>
      </w:r>
    </w:p>
    <w:p w14:paraId="65B2557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Άρθρο 4. Εάν πριν από τις 11 Ιουνίου του 2026 η </w:t>
      </w:r>
      <w:r>
        <w:rPr>
          <w:rFonts w:eastAsia="Times New Roman" w:cs="Times New Roman"/>
          <w:szCs w:val="24"/>
        </w:rPr>
        <w:t xml:space="preserve">σύμβαση </w:t>
      </w:r>
      <w:r>
        <w:rPr>
          <w:rFonts w:eastAsia="Times New Roman" w:cs="Times New Roman"/>
          <w:szCs w:val="24"/>
        </w:rPr>
        <w:t>καταστεί άκυρη για οποιονδήποτε λόγο σε ουσιώδη βαθμό ή καταστεί μη εφαρμόσιμη, ρωτώ εγώ, σε οποιαδήποτε χρονική στιγμή -το 4.1 διαβάζω- για να ε</w:t>
      </w:r>
      <w:r>
        <w:rPr>
          <w:rFonts w:eastAsia="Times New Roman" w:cs="Times New Roman"/>
          <w:szCs w:val="24"/>
        </w:rPr>
        <w:t xml:space="preserve">ίμαστε συνεννοημένοι, από σήμερα μέχρι το 2026 -άρα, αυτοί είναι μέσα, δουλεύουν, κερδίζουν από σήμερα μέχρι κάποια χρονική στιγμή, που θα διαπιστωθεί το άκυρον της </w:t>
      </w:r>
      <w:r>
        <w:rPr>
          <w:rFonts w:eastAsia="Times New Roman" w:cs="Times New Roman"/>
          <w:szCs w:val="24"/>
        </w:rPr>
        <w:t>συμβάσεως</w:t>
      </w:r>
      <w:r>
        <w:rPr>
          <w:rFonts w:eastAsia="Times New Roman" w:cs="Times New Roman"/>
          <w:szCs w:val="24"/>
        </w:rPr>
        <w:t>- ή το ότι για οποιονδήποτε λόγο -σωστά σας επισημαίνετε- ακόμα και για λόγους που</w:t>
      </w:r>
      <w:r>
        <w:rPr>
          <w:rFonts w:eastAsia="Times New Roman" w:cs="Times New Roman"/>
          <w:szCs w:val="24"/>
        </w:rPr>
        <w:t xml:space="preserve"> συντρέχει στους ιδίους, λέω εγώ, πτωχεύουν -αυτοί φταίνε που πτώχευσαν, γιατί έκαναν κακό κουμάντο- τι θα γίνει σε αυτή</w:t>
      </w:r>
      <w:r>
        <w:rPr>
          <w:rFonts w:eastAsia="Times New Roman" w:cs="Times New Roman"/>
          <w:szCs w:val="24"/>
        </w:rPr>
        <w:t>ν</w:t>
      </w:r>
      <w:r>
        <w:rPr>
          <w:rFonts w:eastAsia="Times New Roman" w:cs="Times New Roman"/>
          <w:szCs w:val="24"/>
        </w:rPr>
        <w:t xml:space="preserve"> την περίπτωση; Ή θα καταστεί μη εφαρμόσιμη, λέει τώρα…</w:t>
      </w:r>
    </w:p>
    <w:p w14:paraId="65B25577" w14:textId="77777777" w:rsidR="000F4E4F" w:rsidRDefault="00A56466">
      <w:pPr>
        <w:spacing w:line="600" w:lineRule="auto"/>
        <w:ind w:firstLine="720"/>
        <w:contextualSpacing/>
        <w:jc w:val="both"/>
        <w:rPr>
          <w:rFonts w:eastAsia="Times New Roman" w:cs="Times New Roman"/>
          <w:szCs w:val="24"/>
        </w:rPr>
      </w:pPr>
      <w:r w:rsidRPr="00EE404C">
        <w:rPr>
          <w:rFonts w:eastAsia="Times New Roman" w:cs="Times New Roman"/>
          <w:b/>
          <w:szCs w:val="24"/>
        </w:rPr>
        <w:lastRenderedPageBreak/>
        <w:t xml:space="preserve">ΕΥΚΛΕΙΔΗΣ ΤΣΑΚΑΛΩΤΟΣ (Υπουργός Οικονομικών): </w:t>
      </w:r>
      <w:r w:rsidRPr="00EE404C">
        <w:rPr>
          <w:rFonts w:eastAsia="Times New Roman" w:cs="Times New Roman"/>
          <w:szCs w:val="24"/>
        </w:rPr>
        <w:t xml:space="preserve">Συγγνώμη, αυτό δεν είναι </w:t>
      </w:r>
      <w:r>
        <w:rPr>
          <w:rFonts w:eastAsia="Times New Roman" w:cs="Times New Roman"/>
          <w:szCs w:val="24"/>
        </w:rPr>
        <w:t>όμως, ο ό</w:t>
      </w:r>
      <w:r>
        <w:rPr>
          <w:rFonts w:eastAsia="Times New Roman" w:cs="Times New Roman"/>
          <w:szCs w:val="24"/>
        </w:rPr>
        <w:t xml:space="preserve">ρος της </w:t>
      </w:r>
      <w:r>
        <w:rPr>
          <w:rFonts w:eastAsia="Times New Roman" w:cs="Times New Roman"/>
          <w:szCs w:val="24"/>
        </w:rPr>
        <w:t>σ</w:t>
      </w:r>
      <w:r w:rsidRPr="00EE404C">
        <w:rPr>
          <w:rFonts w:eastAsia="Times New Roman" w:cs="Times New Roman"/>
          <w:szCs w:val="24"/>
        </w:rPr>
        <w:t>ύμβαση</w:t>
      </w:r>
      <w:r>
        <w:rPr>
          <w:rFonts w:eastAsia="Times New Roman" w:cs="Times New Roman"/>
          <w:szCs w:val="24"/>
        </w:rPr>
        <w:t>ς</w:t>
      </w:r>
      <w:r>
        <w:rPr>
          <w:rFonts w:eastAsia="Times New Roman" w:cs="Times New Roman"/>
          <w:szCs w:val="24"/>
        </w:rPr>
        <w:t>, όχι της</w:t>
      </w:r>
      <w:r w:rsidRPr="00EE404C">
        <w:rPr>
          <w:rFonts w:eastAsia="Times New Roman" w:cs="Times New Roman"/>
          <w:szCs w:val="24"/>
        </w:rPr>
        <w:t xml:space="preserve"> παράτασης; </w:t>
      </w:r>
      <w:r>
        <w:rPr>
          <w:rFonts w:eastAsia="Times New Roman" w:cs="Times New Roman"/>
          <w:szCs w:val="24"/>
        </w:rPr>
        <w:t>Μετά θα πάμε, αν ισχύει αυτό που είπατε…</w:t>
      </w:r>
    </w:p>
    <w:p w14:paraId="65B25578" w14:textId="77777777" w:rsidR="000F4E4F" w:rsidRDefault="00A56466">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sidRPr="00EE404C">
        <w:rPr>
          <w:rFonts w:eastAsia="Times New Roman" w:cs="Times New Roman"/>
          <w:szCs w:val="24"/>
        </w:rPr>
        <w:t xml:space="preserve">Δεν ξέρω. Η παρούσα </w:t>
      </w:r>
      <w:r>
        <w:rPr>
          <w:rFonts w:eastAsia="Times New Roman" w:cs="Times New Roman"/>
          <w:szCs w:val="24"/>
        </w:rPr>
        <w:t>σ</w:t>
      </w:r>
      <w:r w:rsidRPr="00EE404C">
        <w:rPr>
          <w:rFonts w:eastAsia="Times New Roman" w:cs="Times New Roman"/>
          <w:szCs w:val="24"/>
        </w:rPr>
        <w:t xml:space="preserve">ύμβαση </w:t>
      </w:r>
      <w:r w:rsidRPr="00EE404C">
        <w:rPr>
          <w:rFonts w:eastAsia="Times New Roman" w:cs="Times New Roman"/>
          <w:szCs w:val="24"/>
        </w:rPr>
        <w:t>αν καταστεί άκυρη για οποιονδήποτε λόγο σε ένα βαθμό ή καταστεί μη εφαρμόσιμη και μάλιστα</w:t>
      </w:r>
      <w:r>
        <w:rPr>
          <w:rFonts w:eastAsia="Times New Roman" w:cs="Times New Roman"/>
          <w:szCs w:val="24"/>
        </w:rPr>
        <w:t>,</w:t>
      </w:r>
      <w:r w:rsidRPr="00EE404C">
        <w:rPr>
          <w:rFonts w:eastAsia="Times New Roman" w:cs="Times New Roman"/>
          <w:szCs w:val="24"/>
        </w:rPr>
        <w:t xml:space="preserve"> ξαναλέω</w:t>
      </w:r>
      <w:r>
        <w:rPr>
          <w:rFonts w:eastAsia="Times New Roman" w:cs="Times New Roman"/>
          <w:szCs w:val="24"/>
        </w:rPr>
        <w:t>,</w:t>
      </w:r>
      <w:r w:rsidRPr="00EE404C">
        <w:rPr>
          <w:rFonts w:eastAsia="Times New Roman" w:cs="Times New Roman"/>
          <w:szCs w:val="24"/>
        </w:rPr>
        <w:t xml:space="preserve"> για οποιονδήποτε λόγο</w:t>
      </w:r>
      <w:r>
        <w:rPr>
          <w:rFonts w:eastAsia="Times New Roman" w:cs="Times New Roman"/>
          <w:szCs w:val="24"/>
        </w:rPr>
        <w:t xml:space="preserve"> -εδώ είνα</w:t>
      </w:r>
      <w:r>
        <w:rPr>
          <w:rFonts w:eastAsia="Times New Roman" w:cs="Times New Roman"/>
          <w:szCs w:val="24"/>
        </w:rPr>
        <w:t xml:space="preserve">ι η παρούσα </w:t>
      </w:r>
      <w:r>
        <w:rPr>
          <w:rFonts w:eastAsia="Times New Roman" w:cs="Times New Roman"/>
          <w:szCs w:val="24"/>
        </w:rPr>
        <w:t>σ</w:t>
      </w:r>
      <w:r w:rsidRPr="00EE404C">
        <w:rPr>
          <w:rFonts w:eastAsia="Times New Roman" w:cs="Times New Roman"/>
          <w:szCs w:val="24"/>
        </w:rPr>
        <w:t>ύμβαση</w:t>
      </w:r>
      <w:r>
        <w:rPr>
          <w:rFonts w:eastAsia="Times New Roman" w:cs="Times New Roman"/>
          <w:szCs w:val="24"/>
        </w:rPr>
        <w:t>,</w:t>
      </w:r>
      <w:r w:rsidRPr="00EE404C">
        <w:rPr>
          <w:rFonts w:eastAsia="Times New Roman" w:cs="Times New Roman"/>
          <w:szCs w:val="24"/>
        </w:rPr>
        <w:t xml:space="preserve"> δηλαδή </w:t>
      </w:r>
      <w:r>
        <w:rPr>
          <w:rFonts w:eastAsia="Times New Roman" w:cs="Times New Roman"/>
          <w:szCs w:val="24"/>
        </w:rPr>
        <w:t xml:space="preserve">η </w:t>
      </w:r>
      <w:r w:rsidRPr="00EE404C">
        <w:rPr>
          <w:rFonts w:eastAsia="Times New Roman" w:cs="Times New Roman"/>
          <w:szCs w:val="24"/>
        </w:rPr>
        <w:t>παράταση</w:t>
      </w:r>
      <w:r>
        <w:rPr>
          <w:rFonts w:eastAsia="Times New Roman" w:cs="Times New Roman"/>
          <w:szCs w:val="24"/>
        </w:rPr>
        <w:t xml:space="preserve">-, </w:t>
      </w:r>
      <w:r w:rsidRPr="00EE404C">
        <w:rPr>
          <w:rFonts w:eastAsia="Times New Roman" w:cs="Times New Roman"/>
          <w:szCs w:val="24"/>
        </w:rPr>
        <w:t xml:space="preserve">το ελληνικό δημόσιο </w:t>
      </w:r>
      <w:r>
        <w:rPr>
          <w:rFonts w:eastAsia="Times New Roman" w:cs="Times New Roman"/>
          <w:szCs w:val="24"/>
        </w:rPr>
        <w:t xml:space="preserve">πρέπει </w:t>
      </w:r>
      <w:r w:rsidRPr="00EE404C">
        <w:rPr>
          <w:rFonts w:eastAsia="Times New Roman" w:cs="Times New Roman"/>
          <w:szCs w:val="24"/>
        </w:rPr>
        <w:t>να καταβάλει αμέσως ποσό ίσο με το τίμημα</w:t>
      </w:r>
      <w:r>
        <w:rPr>
          <w:rFonts w:eastAsia="Times New Roman" w:cs="Times New Roman"/>
          <w:szCs w:val="24"/>
        </w:rPr>
        <w:t xml:space="preserve">, όλο </w:t>
      </w:r>
      <w:r w:rsidRPr="00EE404C">
        <w:rPr>
          <w:rFonts w:eastAsia="Times New Roman" w:cs="Times New Roman"/>
          <w:szCs w:val="24"/>
        </w:rPr>
        <w:t>το τίμημα δηλαδή</w:t>
      </w:r>
      <w:r>
        <w:rPr>
          <w:rFonts w:eastAsia="Times New Roman" w:cs="Times New Roman"/>
          <w:szCs w:val="24"/>
        </w:rPr>
        <w:t xml:space="preserve">. Άρα, αυτοί έχουν δουλέψει από </w:t>
      </w:r>
      <w:r w:rsidRPr="00EE404C">
        <w:rPr>
          <w:rFonts w:eastAsia="Times New Roman" w:cs="Times New Roman"/>
          <w:szCs w:val="24"/>
        </w:rPr>
        <w:t>σήμερα</w:t>
      </w:r>
      <w:r>
        <w:rPr>
          <w:rFonts w:eastAsia="Times New Roman" w:cs="Times New Roman"/>
          <w:szCs w:val="24"/>
        </w:rPr>
        <w:t>, την τρέχουν</w:t>
      </w:r>
      <w:r w:rsidRPr="00EE404C">
        <w:rPr>
          <w:rFonts w:eastAsia="Times New Roman" w:cs="Times New Roman"/>
          <w:szCs w:val="24"/>
        </w:rPr>
        <w:t xml:space="preserve"> τη </w:t>
      </w:r>
      <w:r>
        <w:rPr>
          <w:rFonts w:eastAsia="Times New Roman" w:cs="Times New Roman"/>
          <w:szCs w:val="24"/>
        </w:rPr>
        <w:t>σ</w:t>
      </w:r>
      <w:r w:rsidRPr="00EE404C">
        <w:rPr>
          <w:rFonts w:eastAsia="Times New Roman" w:cs="Times New Roman"/>
          <w:szCs w:val="24"/>
        </w:rPr>
        <w:t>ύμβαση</w:t>
      </w:r>
      <w:r>
        <w:rPr>
          <w:rFonts w:eastAsia="Times New Roman" w:cs="Times New Roman"/>
          <w:szCs w:val="24"/>
        </w:rPr>
        <w:t>,</w:t>
      </w:r>
      <w:r w:rsidRPr="00EE404C">
        <w:rPr>
          <w:rFonts w:eastAsia="Times New Roman" w:cs="Times New Roman"/>
          <w:szCs w:val="24"/>
        </w:rPr>
        <w:t xml:space="preserve"> βγάζουν λεφτά</w:t>
      </w:r>
      <w:r>
        <w:rPr>
          <w:rFonts w:eastAsia="Times New Roman" w:cs="Times New Roman"/>
          <w:szCs w:val="24"/>
        </w:rPr>
        <w:t>,</w:t>
      </w:r>
      <w:r w:rsidRPr="00EE404C">
        <w:rPr>
          <w:rFonts w:eastAsia="Times New Roman" w:cs="Times New Roman"/>
          <w:szCs w:val="24"/>
        </w:rPr>
        <w:t xml:space="preserve"> κάποια στιγμή συμβαίνει ένα </w:t>
      </w:r>
      <w:r>
        <w:rPr>
          <w:rFonts w:eastAsia="Times New Roman" w:cs="Times New Roman"/>
          <w:szCs w:val="24"/>
        </w:rPr>
        <w:t>ακυρωτικό</w:t>
      </w:r>
      <w:r w:rsidRPr="00EE404C">
        <w:rPr>
          <w:rFonts w:eastAsia="Times New Roman" w:cs="Times New Roman"/>
          <w:szCs w:val="24"/>
        </w:rPr>
        <w:t xml:space="preserve"> γεγονός</w:t>
      </w:r>
      <w:r>
        <w:rPr>
          <w:rFonts w:eastAsia="Times New Roman" w:cs="Times New Roman"/>
          <w:szCs w:val="24"/>
        </w:rPr>
        <w:t>,</w:t>
      </w:r>
      <w:r>
        <w:rPr>
          <w:rFonts w:eastAsia="Times New Roman" w:cs="Times New Roman"/>
          <w:szCs w:val="24"/>
        </w:rPr>
        <w:t xml:space="preserve"> δεν θα σας δώσουν </w:t>
      </w:r>
      <w:r w:rsidRPr="00EE404C">
        <w:rPr>
          <w:rFonts w:eastAsia="Times New Roman" w:cs="Times New Roman"/>
          <w:szCs w:val="24"/>
        </w:rPr>
        <w:t>τα υπόλοιπα</w:t>
      </w:r>
      <w:r>
        <w:rPr>
          <w:rFonts w:eastAsia="Times New Roman" w:cs="Times New Roman"/>
          <w:szCs w:val="24"/>
        </w:rPr>
        <w:t>,</w:t>
      </w:r>
      <w:r w:rsidRPr="00EE404C">
        <w:rPr>
          <w:rFonts w:eastAsia="Times New Roman" w:cs="Times New Roman"/>
          <w:szCs w:val="24"/>
        </w:rPr>
        <w:t xml:space="preserve"> θα τους δώσετε πίσω όλο το ποσό</w:t>
      </w:r>
      <w:r>
        <w:rPr>
          <w:rFonts w:eastAsia="Times New Roman" w:cs="Times New Roman"/>
          <w:szCs w:val="24"/>
        </w:rPr>
        <w:t>. Σ</w:t>
      </w:r>
      <w:r w:rsidRPr="00EE404C">
        <w:rPr>
          <w:rFonts w:eastAsia="Times New Roman" w:cs="Times New Roman"/>
          <w:szCs w:val="24"/>
        </w:rPr>
        <w:t>ας έχουν βάλει</w:t>
      </w:r>
      <w:r>
        <w:rPr>
          <w:rFonts w:eastAsia="Times New Roman" w:cs="Times New Roman"/>
          <w:szCs w:val="24"/>
        </w:rPr>
        <w:t xml:space="preserve">, λοιπόν, αυτήν την </w:t>
      </w:r>
      <w:r>
        <w:rPr>
          <w:rFonts w:eastAsia="Times New Roman" w:cs="Times New Roman"/>
          <w:szCs w:val="24"/>
        </w:rPr>
        <w:t>συμφωνία</w:t>
      </w:r>
      <w:r>
        <w:rPr>
          <w:rFonts w:eastAsia="Times New Roman" w:cs="Times New Roman"/>
          <w:szCs w:val="24"/>
        </w:rPr>
        <w:t>. Προσέξτε. Και για να μην υπάρχει και αμφιβολία για το τι θα γίνει -</w:t>
      </w:r>
      <w:r w:rsidRPr="00EE404C">
        <w:rPr>
          <w:rFonts w:eastAsia="Times New Roman" w:cs="Times New Roman"/>
          <w:szCs w:val="24"/>
        </w:rPr>
        <w:t>είμαι τώρα στο 4</w:t>
      </w:r>
      <w:r>
        <w:rPr>
          <w:rFonts w:eastAsia="Times New Roman" w:cs="Times New Roman"/>
          <w:szCs w:val="24"/>
        </w:rPr>
        <w:t>.</w:t>
      </w:r>
      <w:r w:rsidRPr="00EE404C">
        <w:rPr>
          <w:rFonts w:eastAsia="Times New Roman" w:cs="Times New Roman"/>
          <w:szCs w:val="24"/>
        </w:rPr>
        <w:t>2</w:t>
      </w:r>
      <w:r>
        <w:rPr>
          <w:rFonts w:eastAsia="Times New Roman" w:cs="Times New Roman"/>
          <w:szCs w:val="24"/>
        </w:rPr>
        <w:t xml:space="preserve">, </w:t>
      </w:r>
      <w:r w:rsidRPr="00EE404C">
        <w:rPr>
          <w:rFonts w:eastAsia="Times New Roman" w:cs="Times New Roman"/>
          <w:szCs w:val="24"/>
        </w:rPr>
        <w:t xml:space="preserve">δηλαδή το καθιστά απολύτως σαφές η </w:t>
      </w:r>
      <w:r>
        <w:rPr>
          <w:rFonts w:eastAsia="Times New Roman" w:cs="Times New Roman"/>
          <w:szCs w:val="24"/>
        </w:rPr>
        <w:t xml:space="preserve">σύμβαση </w:t>
      </w:r>
      <w:r>
        <w:rPr>
          <w:rFonts w:eastAsia="Times New Roman" w:cs="Times New Roman"/>
          <w:szCs w:val="24"/>
        </w:rPr>
        <w:t>το τι</w:t>
      </w:r>
      <w:r w:rsidRPr="00EE404C">
        <w:rPr>
          <w:rFonts w:eastAsia="Times New Roman" w:cs="Times New Roman"/>
          <w:szCs w:val="24"/>
        </w:rPr>
        <w:t xml:space="preserve"> έχουμε εδώ</w:t>
      </w:r>
      <w:r>
        <w:rPr>
          <w:rFonts w:eastAsia="Times New Roman" w:cs="Times New Roman"/>
          <w:szCs w:val="24"/>
        </w:rPr>
        <w:t xml:space="preserve">- εφόσον η καταγγελία της </w:t>
      </w:r>
      <w:r>
        <w:rPr>
          <w:rFonts w:eastAsia="Times New Roman" w:cs="Times New Roman"/>
          <w:szCs w:val="24"/>
        </w:rPr>
        <w:t>σύ</w:t>
      </w:r>
      <w:r w:rsidRPr="00EE404C">
        <w:rPr>
          <w:rFonts w:eastAsia="Times New Roman" w:cs="Times New Roman"/>
          <w:szCs w:val="24"/>
        </w:rPr>
        <w:t xml:space="preserve">μβασης </w:t>
      </w:r>
      <w:r w:rsidRPr="00EE404C">
        <w:rPr>
          <w:rFonts w:eastAsia="Times New Roman" w:cs="Times New Roman"/>
          <w:szCs w:val="24"/>
        </w:rPr>
        <w:t>λάβει χώρα</w:t>
      </w:r>
      <w:r>
        <w:rPr>
          <w:rFonts w:eastAsia="Times New Roman" w:cs="Times New Roman"/>
          <w:szCs w:val="24"/>
        </w:rPr>
        <w:t>,</w:t>
      </w:r>
      <w:r w:rsidRPr="00EE404C">
        <w:rPr>
          <w:rFonts w:eastAsia="Times New Roman" w:cs="Times New Roman"/>
          <w:szCs w:val="24"/>
        </w:rPr>
        <w:t xml:space="preserve"> σύμφωνα με το άρθρο 3</w:t>
      </w:r>
      <w:r>
        <w:rPr>
          <w:rFonts w:eastAsia="Times New Roman" w:cs="Times New Roman"/>
          <w:szCs w:val="24"/>
        </w:rPr>
        <w:t>.8δ</w:t>
      </w:r>
      <w:r w:rsidRPr="00EE404C">
        <w:rPr>
          <w:rFonts w:eastAsia="Times New Roman" w:cs="Times New Roman"/>
          <w:szCs w:val="24"/>
        </w:rPr>
        <w:t>2</w:t>
      </w:r>
      <w:r>
        <w:rPr>
          <w:rFonts w:eastAsia="Times New Roman" w:cs="Times New Roman"/>
          <w:szCs w:val="24"/>
        </w:rPr>
        <w:t>,</w:t>
      </w:r>
      <w:r w:rsidRPr="00EE404C">
        <w:rPr>
          <w:rFonts w:eastAsia="Times New Roman" w:cs="Times New Roman"/>
          <w:szCs w:val="24"/>
        </w:rPr>
        <w:t xml:space="preserve"> για το δάνειο</w:t>
      </w:r>
      <w:r>
        <w:rPr>
          <w:rFonts w:eastAsia="Times New Roman" w:cs="Times New Roman"/>
          <w:szCs w:val="24"/>
        </w:rPr>
        <w:t>,</w:t>
      </w:r>
      <w:r w:rsidRPr="00EE404C">
        <w:rPr>
          <w:rFonts w:eastAsia="Times New Roman" w:cs="Times New Roman"/>
          <w:szCs w:val="24"/>
        </w:rPr>
        <w:t xml:space="preserve"> για λόγους οι οποίοι αποδίδονται </w:t>
      </w:r>
      <w:r>
        <w:rPr>
          <w:rFonts w:eastAsia="Times New Roman" w:cs="Times New Roman"/>
          <w:szCs w:val="24"/>
        </w:rPr>
        <w:t>σ</w:t>
      </w:r>
      <w:r w:rsidRPr="00EE404C">
        <w:rPr>
          <w:rFonts w:eastAsia="Times New Roman" w:cs="Times New Roman"/>
          <w:szCs w:val="24"/>
        </w:rPr>
        <w:t>τα χρηματοπιστωτικά ιδρύματα και είναι εκτός ελέγχου της εταιρείας</w:t>
      </w:r>
      <w:r>
        <w:rPr>
          <w:rFonts w:eastAsia="Times New Roman" w:cs="Times New Roman"/>
          <w:szCs w:val="24"/>
        </w:rPr>
        <w:t>.</w:t>
      </w:r>
      <w:r w:rsidRPr="00EE404C">
        <w:rPr>
          <w:rFonts w:eastAsia="Times New Roman" w:cs="Times New Roman"/>
          <w:szCs w:val="24"/>
        </w:rPr>
        <w:t xml:space="preserve"> </w:t>
      </w:r>
      <w:r w:rsidRPr="00EE404C">
        <w:rPr>
          <w:rFonts w:eastAsia="Times New Roman" w:cs="Times New Roman"/>
          <w:szCs w:val="24"/>
        </w:rPr>
        <w:lastRenderedPageBreak/>
        <w:t xml:space="preserve">Όχι ότι </w:t>
      </w:r>
      <w:r>
        <w:rPr>
          <w:rFonts w:eastAsia="Times New Roman" w:cs="Times New Roman"/>
          <w:szCs w:val="24"/>
        </w:rPr>
        <w:t xml:space="preserve">φταίει </w:t>
      </w:r>
      <w:r w:rsidRPr="00EE404C">
        <w:rPr>
          <w:rFonts w:eastAsia="Times New Roman" w:cs="Times New Roman"/>
          <w:szCs w:val="24"/>
        </w:rPr>
        <w:t xml:space="preserve">το </w:t>
      </w:r>
      <w:r>
        <w:rPr>
          <w:rFonts w:eastAsia="Times New Roman" w:cs="Times New Roman"/>
          <w:szCs w:val="24"/>
        </w:rPr>
        <w:t>ε</w:t>
      </w:r>
      <w:r w:rsidRPr="00EE404C">
        <w:rPr>
          <w:rFonts w:eastAsia="Times New Roman" w:cs="Times New Roman"/>
          <w:szCs w:val="24"/>
        </w:rPr>
        <w:t xml:space="preserve">λληνικό </w:t>
      </w:r>
      <w:r>
        <w:rPr>
          <w:rFonts w:eastAsia="Times New Roman" w:cs="Times New Roman"/>
          <w:szCs w:val="24"/>
        </w:rPr>
        <w:t>δ</w:t>
      </w:r>
      <w:r w:rsidRPr="00EE404C">
        <w:rPr>
          <w:rFonts w:eastAsia="Times New Roman" w:cs="Times New Roman"/>
          <w:szCs w:val="24"/>
        </w:rPr>
        <w:t xml:space="preserve">ημόσιο </w:t>
      </w:r>
      <w:r w:rsidRPr="00EE404C">
        <w:rPr>
          <w:rFonts w:eastAsia="Times New Roman" w:cs="Times New Roman"/>
          <w:szCs w:val="24"/>
        </w:rPr>
        <w:t>σε κάτι</w:t>
      </w:r>
      <w:r>
        <w:rPr>
          <w:rFonts w:eastAsia="Times New Roman" w:cs="Times New Roman"/>
          <w:szCs w:val="24"/>
        </w:rPr>
        <w:t>.</w:t>
      </w:r>
      <w:r w:rsidRPr="00EE404C">
        <w:rPr>
          <w:rFonts w:eastAsia="Times New Roman" w:cs="Times New Roman"/>
          <w:szCs w:val="24"/>
        </w:rPr>
        <w:t xml:space="preserve"> Όχι ότι φταίει το </w:t>
      </w:r>
      <w:r>
        <w:rPr>
          <w:rFonts w:eastAsia="Times New Roman" w:cs="Times New Roman"/>
          <w:szCs w:val="24"/>
        </w:rPr>
        <w:t>ΤΑΙ</w:t>
      </w:r>
      <w:r>
        <w:rPr>
          <w:rFonts w:eastAsia="Times New Roman" w:cs="Times New Roman"/>
          <w:szCs w:val="24"/>
        </w:rPr>
        <w:t>ΠΕΔ σε κάτι.  Έ</w:t>
      </w:r>
      <w:r w:rsidRPr="00EE404C">
        <w:rPr>
          <w:rFonts w:eastAsia="Times New Roman" w:cs="Times New Roman"/>
          <w:szCs w:val="24"/>
        </w:rPr>
        <w:t xml:space="preserve">ρχονται για οποιοδήποτε λόγο τα χρηματοπιστωτικά ιδρύματα </w:t>
      </w:r>
      <w:r>
        <w:rPr>
          <w:rFonts w:eastAsia="Times New Roman" w:cs="Times New Roman"/>
          <w:szCs w:val="24"/>
        </w:rPr>
        <w:t>κ</w:t>
      </w:r>
      <w:r w:rsidRPr="00EE404C">
        <w:rPr>
          <w:rFonts w:eastAsia="Times New Roman" w:cs="Times New Roman"/>
          <w:szCs w:val="24"/>
        </w:rPr>
        <w:t xml:space="preserve">αι λένε </w:t>
      </w:r>
      <w:r>
        <w:rPr>
          <w:rFonts w:eastAsia="Times New Roman" w:cs="Times New Roman"/>
          <w:szCs w:val="24"/>
        </w:rPr>
        <w:t>«</w:t>
      </w:r>
      <w:r w:rsidRPr="00EE404C">
        <w:rPr>
          <w:rFonts w:eastAsia="Times New Roman" w:cs="Times New Roman"/>
          <w:szCs w:val="24"/>
        </w:rPr>
        <w:t>εμείς δεν χρηματοδοτούμε</w:t>
      </w:r>
      <w:r>
        <w:rPr>
          <w:rFonts w:eastAsia="Times New Roman" w:cs="Times New Roman"/>
          <w:szCs w:val="24"/>
        </w:rPr>
        <w:t xml:space="preserve">». </w:t>
      </w:r>
      <w:r w:rsidRPr="00EE404C">
        <w:rPr>
          <w:rFonts w:eastAsia="Times New Roman" w:cs="Times New Roman"/>
          <w:szCs w:val="24"/>
        </w:rPr>
        <w:t>Και επειδή τα χρηματοπιστωτικά ιδρύματα δεν χρηματοδοτούν</w:t>
      </w:r>
      <w:r>
        <w:rPr>
          <w:rFonts w:eastAsia="Times New Roman" w:cs="Times New Roman"/>
          <w:szCs w:val="24"/>
        </w:rPr>
        <w:t>,</w:t>
      </w:r>
      <w:r w:rsidRPr="00EE404C">
        <w:rPr>
          <w:rFonts w:eastAsia="Times New Roman" w:cs="Times New Roman"/>
          <w:szCs w:val="24"/>
        </w:rPr>
        <w:t xml:space="preserve"> εσείς θα πληρώσετε πίσω </w:t>
      </w:r>
      <w:r>
        <w:rPr>
          <w:rFonts w:eastAsia="Times New Roman" w:cs="Times New Roman"/>
          <w:szCs w:val="24"/>
        </w:rPr>
        <w:t>όλο</w:t>
      </w:r>
      <w:r w:rsidRPr="00EE404C">
        <w:rPr>
          <w:rFonts w:eastAsia="Times New Roman" w:cs="Times New Roman"/>
          <w:szCs w:val="24"/>
        </w:rPr>
        <w:t xml:space="preserve"> το τίμημα</w:t>
      </w:r>
      <w:r>
        <w:rPr>
          <w:rFonts w:eastAsia="Times New Roman" w:cs="Times New Roman"/>
          <w:szCs w:val="24"/>
        </w:rPr>
        <w:t xml:space="preserve">. </w:t>
      </w:r>
    </w:p>
    <w:p w14:paraId="65B25579" w14:textId="77777777" w:rsidR="000F4E4F" w:rsidRDefault="00A56466">
      <w:pPr>
        <w:spacing w:line="600" w:lineRule="auto"/>
        <w:ind w:firstLine="720"/>
        <w:contextualSpacing/>
        <w:jc w:val="both"/>
        <w:rPr>
          <w:rFonts w:eastAsia="Times New Roman" w:cs="Times New Roman"/>
          <w:szCs w:val="24"/>
        </w:rPr>
      </w:pPr>
      <w:r>
        <w:rPr>
          <w:rFonts w:eastAsia="Times New Roman" w:cs="Times New Roman"/>
          <w:szCs w:val="24"/>
        </w:rPr>
        <w:t xml:space="preserve">Ε, τώρα αυτή τη </w:t>
      </w:r>
      <w:r>
        <w:rPr>
          <w:rFonts w:eastAsia="Times New Roman" w:cs="Times New Roman"/>
          <w:szCs w:val="24"/>
        </w:rPr>
        <w:t xml:space="preserve">σύμβαση </w:t>
      </w:r>
      <w:r>
        <w:rPr>
          <w:rFonts w:eastAsia="Times New Roman" w:cs="Times New Roman"/>
          <w:szCs w:val="24"/>
        </w:rPr>
        <w:t>την είδατε και συμφωνήσ</w:t>
      </w:r>
      <w:r>
        <w:rPr>
          <w:rFonts w:eastAsia="Times New Roman" w:cs="Times New Roman"/>
          <w:szCs w:val="24"/>
        </w:rPr>
        <w:t>ατε με αυτό; Αν δηλαδή, ε</w:t>
      </w:r>
      <w:r w:rsidRPr="00EE404C">
        <w:rPr>
          <w:rFonts w:eastAsia="Times New Roman" w:cs="Times New Roman"/>
          <w:szCs w:val="24"/>
        </w:rPr>
        <w:t>δώ</w:t>
      </w:r>
      <w:r>
        <w:rPr>
          <w:rFonts w:eastAsia="Times New Roman" w:cs="Times New Roman"/>
          <w:szCs w:val="24"/>
        </w:rPr>
        <w:t>,</w:t>
      </w:r>
      <w:r w:rsidRPr="00EE404C">
        <w:rPr>
          <w:rFonts w:eastAsia="Times New Roman" w:cs="Times New Roman"/>
          <w:szCs w:val="24"/>
        </w:rPr>
        <w:t xml:space="preserve"> δεν έχουμε κυριολεκτικά </w:t>
      </w:r>
      <w:r>
        <w:rPr>
          <w:rFonts w:eastAsia="Times New Roman" w:cs="Times New Roman"/>
          <w:szCs w:val="24"/>
        </w:rPr>
        <w:t xml:space="preserve">λεόντειους όρους, </w:t>
      </w:r>
      <w:r w:rsidRPr="00EE404C">
        <w:rPr>
          <w:rFonts w:eastAsia="Times New Roman" w:cs="Times New Roman"/>
          <w:szCs w:val="24"/>
        </w:rPr>
        <w:t>απολύτως μονομερ</w:t>
      </w:r>
      <w:r>
        <w:rPr>
          <w:rFonts w:eastAsia="Times New Roman" w:cs="Times New Roman"/>
          <w:szCs w:val="24"/>
        </w:rPr>
        <w:t>είς,</w:t>
      </w:r>
      <w:r w:rsidRPr="00EE404C">
        <w:rPr>
          <w:rFonts w:eastAsia="Times New Roman" w:cs="Times New Roman"/>
          <w:szCs w:val="24"/>
        </w:rPr>
        <w:t xml:space="preserve"> στα όρια της καταχρηστικότητας</w:t>
      </w:r>
      <w:r>
        <w:rPr>
          <w:rFonts w:eastAsia="Times New Roman" w:cs="Times New Roman"/>
          <w:szCs w:val="24"/>
        </w:rPr>
        <w:t>, ί</w:t>
      </w:r>
      <w:r w:rsidRPr="00EE404C">
        <w:rPr>
          <w:rFonts w:eastAsia="Times New Roman" w:cs="Times New Roman"/>
          <w:szCs w:val="24"/>
        </w:rPr>
        <w:t>σως ευθέως καταχρηστικού</w:t>
      </w:r>
      <w:r>
        <w:rPr>
          <w:rFonts w:eastAsia="Times New Roman" w:cs="Times New Roman"/>
          <w:szCs w:val="24"/>
        </w:rPr>
        <w:t xml:space="preserve">ς, τι </w:t>
      </w:r>
      <w:r w:rsidRPr="00EE404C">
        <w:rPr>
          <w:rFonts w:eastAsia="Times New Roman" w:cs="Times New Roman"/>
          <w:szCs w:val="24"/>
        </w:rPr>
        <w:t>συζητάμε</w:t>
      </w:r>
      <w:r>
        <w:rPr>
          <w:rFonts w:eastAsia="Times New Roman" w:cs="Times New Roman"/>
          <w:szCs w:val="24"/>
        </w:rPr>
        <w:t>;</w:t>
      </w:r>
      <w:r w:rsidRPr="00EE404C">
        <w:rPr>
          <w:rFonts w:eastAsia="Times New Roman" w:cs="Times New Roman"/>
          <w:szCs w:val="24"/>
        </w:rPr>
        <w:t xml:space="preserve"> </w:t>
      </w:r>
      <w:r>
        <w:rPr>
          <w:rFonts w:eastAsia="Times New Roman" w:cs="Times New Roman"/>
          <w:szCs w:val="24"/>
        </w:rPr>
        <w:t xml:space="preserve">Και αυτή είναι η </w:t>
      </w:r>
      <w:r>
        <w:rPr>
          <w:rFonts w:eastAsia="Times New Roman" w:cs="Times New Roman"/>
          <w:szCs w:val="24"/>
        </w:rPr>
        <w:t xml:space="preserve">σύμβαση </w:t>
      </w:r>
      <w:r>
        <w:rPr>
          <w:rFonts w:eastAsia="Times New Roman" w:cs="Times New Roman"/>
          <w:szCs w:val="24"/>
        </w:rPr>
        <w:t xml:space="preserve">την οποία τώρα </w:t>
      </w:r>
      <w:r w:rsidRPr="00EE404C">
        <w:rPr>
          <w:rFonts w:eastAsia="Times New Roman" w:cs="Times New Roman"/>
          <w:szCs w:val="24"/>
        </w:rPr>
        <w:t>την παρο</w:t>
      </w:r>
      <w:r>
        <w:rPr>
          <w:rFonts w:eastAsia="Times New Roman" w:cs="Times New Roman"/>
          <w:szCs w:val="24"/>
        </w:rPr>
        <w:t>υσιάζουμε έτσι άνετα και ωραία κ</w:t>
      </w:r>
      <w:r w:rsidRPr="00EE404C">
        <w:rPr>
          <w:rFonts w:eastAsia="Times New Roman" w:cs="Times New Roman"/>
          <w:szCs w:val="24"/>
        </w:rPr>
        <w:t>αι λέμε</w:t>
      </w:r>
      <w:r>
        <w:rPr>
          <w:rFonts w:eastAsia="Times New Roman" w:cs="Times New Roman"/>
          <w:szCs w:val="24"/>
        </w:rPr>
        <w:t>: «Τ</w:t>
      </w:r>
      <w:r w:rsidRPr="00EE404C">
        <w:rPr>
          <w:rFonts w:eastAsia="Times New Roman" w:cs="Times New Roman"/>
          <w:szCs w:val="24"/>
        </w:rPr>
        <w:t>ι καλά</w:t>
      </w:r>
      <w:r>
        <w:rPr>
          <w:rFonts w:eastAsia="Times New Roman" w:cs="Times New Roman"/>
          <w:szCs w:val="24"/>
        </w:rPr>
        <w:t xml:space="preserve">»; Είναι μια πάρα πολύ κακή </w:t>
      </w:r>
      <w:r>
        <w:rPr>
          <w:rFonts w:eastAsia="Times New Roman" w:cs="Times New Roman"/>
          <w:szCs w:val="24"/>
        </w:rPr>
        <w:t>σ</w:t>
      </w:r>
      <w:r w:rsidRPr="00EE404C">
        <w:rPr>
          <w:rFonts w:eastAsia="Times New Roman" w:cs="Times New Roman"/>
          <w:szCs w:val="24"/>
        </w:rPr>
        <w:t>υμφωνία</w:t>
      </w:r>
      <w:r>
        <w:rPr>
          <w:rFonts w:eastAsia="Times New Roman" w:cs="Times New Roman"/>
          <w:szCs w:val="24"/>
        </w:rPr>
        <w:t>. Ε</w:t>
      </w:r>
      <w:r w:rsidRPr="00EE404C">
        <w:rPr>
          <w:rFonts w:eastAsia="Times New Roman" w:cs="Times New Roman"/>
          <w:szCs w:val="24"/>
        </w:rPr>
        <w:t>ίναι μία καταπλ</w:t>
      </w:r>
      <w:r>
        <w:rPr>
          <w:rFonts w:eastAsia="Times New Roman" w:cs="Times New Roman"/>
          <w:szCs w:val="24"/>
        </w:rPr>
        <w:t>εονακτική σ</w:t>
      </w:r>
      <w:r w:rsidRPr="00EE404C">
        <w:rPr>
          <w:rFonts w:eastAsia="Times New Roman" w:cs="Times New Roman"/>
          <w:szCs w:val="24"/>
        </w:rPr>
        <w:t>υμφωνία</w:t>
      </w:r>
      <w:r>
        <w:rPr>
          <w:rFonts w:eastAsia="Times New Roman" w:cs="Times New Roman"/>
          <w:szCs w:val="24"/>
        </w:rPr>
        <w:t>. Ε</w:t>
      </w:r>
      <w:r w:rsidRPr="00EE404C">
        <w:rPr>
          <w:rFonts w:eastAsia="Times New Roman" w:cs="Times New Roman"/>
          <w:szCs w:val="24"/>
        </w:rPr>
        <w:t xml:space="preserve">ίναι μία </w:t>
      </w:r>
      <w:r>
        <w:rPr>
          <w:rFonts w:eastAsia="Times New Roman" w:cs="Times New Roman"/>
          <w:szCs w:val="24"/>
        </w:rPr>
        <w:t>σ</w:t>
      </w:r>
      <w:r w:rsidRPr="00EE404C">
        <w:rPr>
          <w:rFonts w:eastAsia="Times New Roman" w:cs="Times New Roman"/>
          <w:szCs w:val="24"/>
        </w:rPr>
        <w:t>υμφωνία</w:t>
      </w:r>
      <w:r>
        <w:rPr>
          <w:rFonts w:eastAsia="Times New Roman" w:cs="Times New Roman"/>
          <w:szCs w:val="24"/>
        </w:rPr>
        <w:t>, η</w:t>
      </w:r>
      <w:r w:rsidRPr="00EE404C">
        <w:rPr>
          <w:rFonts w:eastAsia="Times New Roman" w:cs="Times New Roman"/>
          <w:szCs w:val="24"/>
        </w:rPr>
        <w:t xml:space="preserve"> οποία δεν έπρεπε να γίνει</w:t>
      </w:r>
      <w:r>
        <w:rPr>
          <w:rFonts w:eastAsia="Times New Roman" w:cs="Times New Roman"/>
          <w:szCs w:val="24"/>
        </w:rPr>
        <w:t>. Κ</w:t>
      </w:r>
      <w:r w:rsidRPr="00EE404C">
        <w:rPr>
          <w:rFonts w:eastAsia="Times New Roman" w:cs="Times New Roman"/>
          <w:szCs w:val="24"/>
        </w:rPr>
        <w:t xml:space="preserve">αι </w:t>
      </w:r>
      <w:r>
        <w:rPr>
          <w:rFonts w:eastAsia="Times New Roman" w:cs="Times New Roman"/>
          <w:szCs w:val="24"/>
        </w:rPr>
        <w:t>π</w:t>
      </w:r>
      <w:r w:rsidRPr="00EE404C">
        <w:rPr>
          <w:rFonts w:eastAsia="Times New Roman" w:cs="Times New Roman"/>
          <w:szCs w:val="24"/>
        </w:rPr>
        <w:t>ροσέξτε</w:t>
      </w:r>
      <w:r>
        <w:rPr>
          <w:rFonts w:eastAsia="Times New Roman" w:cs="Times New Roman"/>
          <w:szCs w:val="24"/>
        </w:rPr>
        <w:t>, ε</w:t>
      </w:r>
      <w:r w:rsidRPr="00EE404C">
        <w:rPr>
          <w:rFonts w:eastAsia="Times New Roman" w:cs="Times New Roman"/>
          <w:szCs w:val="24"/>
        </w:rPr>
        <w:t>πειδή πάντ</w:t>
      </w:r>
      <w:r>
        <w:rPr>
          <w:rFonts w:eastAsia="Times New Roman" w:cs="Times New Roman"/>
          <w:szCs w:val="24"/>
        </w:rPr>
        <w:t xml:space="preserve">οτε εδώ το </w:t>
      </w:r>
      <w:r w:rsidRPr="00EE404C">
        <w:rPr>
          <w:rFonts w:eastAsia="Times New Roman" w:cs="Times New Roman"/>
          <w:szCs w:val="24"/>
        </w:rPr>
        <w:t xml:space="preserve">επιχείρημα είναι </w:t>
      </w:r>
      <w:r>
        <w:rPr>
          <w:rFonts w:eastAsia="Times New Roman" w:cs="Times New Roman"/>
          <w:szCs w:val="24"/>
        </w:rPr>
        <w:t xml:space="preserve">«μα, </w:t>
      </w:r>
      <w:r w:rsidRPr="00EE404C">
        <w:rPr>
          <w:rFonts w:eastAsia="Times New Roman" w:cs="Times New Roman"/>
          <w:szCs w:val="24"/>
        </w:rPr>
        <w:t>εάν δεν το κάναμε</w:t>
      </w:r>
      <w:r>
        <w:rPr>
          <w:rFonts w:eastAsia="Times New Roman" w:cs="Times New Roman"/>
          <w:szCs w:val="24"/>
        </w:rPr>
        <w:t>,</w:t>
      </w:r>
      <w:r w:rsidRPr="00EE404C">
        <w:rPr>
          <w:rFonts w:eastAsia="Times New Roman" w:cs="Times New Roman"/>
          <w:szCs w:val="24"/>
        </w:rPr>
        <w:t xml:space="preserve"> θα φεύγανε και θα έπρεπε να ξανακάνουμε τ</w:t>
      </w:r>
      <w:r>
        <w:rPr>
          <w:rFonts w:eastAsia="Times New Roman" w:cs="Times New Roman"/>
          <w:szCs w:val="24"/>
        </w:rPr>
        <w:t xml:space="preserve">ον διαγωνισμό από την αρχή», </w:t>
      </w:r>
      <w:r w:rsidRPr="00EE404C">
        <w:rPr>
          <w:rFonts w:eastAsia="Times New Roman" w:cs="Times New Roman"/>
          <w:szCs w:val="24"/>
        </w:rPr>
        <w:t xml:space="preserve">φαίνεται ότι δεν είναι </w:t>
      </w:r>
      <w:r>
        <w:rPr>
          <w:rFonts w:eastAsia="Times New Roman" w:cs="Times New Roman"/>
          <w:szCs w:val="24"/>
        </w:rPr>
        <w:t>τόσο α</w:t>
      </w:r>
      <w:r w:rsidRPr="00EE404C">
        <w:rPr>
          <w:rFonts w:eastAsia="Times New Roman" w:cs="Times New Roman"/>
          <w:szCs w:val="24"/>
        </w:rPr>
        <w:t>ποφασισμέν</w:t>
      </w:r>
      <w:r>
        <w:rPr>
          <w:rFonts w:eastAsia="Times New Roman" w:cs="Times New Roman"/>
          <w:szCs w:val="24"/>
        </w:rPr>
        <w:t>οι</w:t>
      </w:r>
      <w:r w:rsidRPr="00EE404C">
        <w:rPr>
          <w:rFonts w:eastAsia="Times New Roman" w:cs="Times New Roman"/>
          <w:szCs w:val="24"/>
        </w:rPr>
        <w:t xml:space="preserve"> να φύγουν</w:t>
      </w:r>
      <w:r>
        <w:rPr>
          <w:rFonts w:eastAsia="Times New Roman" w:cs="Times New Roman"/>
          <w:szCs w:val="24"/>
        </w:rPr>
        <w:t>. Μ</w:t>
      </w:r>
      <w:r w:rsidRPr="00EE404C">
        <w:rPr>
          <w:rFonts w:eastAsia="Times New Roman" w:cs="Times New Roman"/>
          <w:szCs w:val="24"/>
        </w:rPr>
        <w:t xml:space="preserve">άλλον φαίνεται ότι είναι </w:t>
      </w:r>
      <w:r>
        <w:rPr>
          <w:rFonts w:eastAsia="Times New Roman" w:cs="Times New Roman"/>
          <w:szCs w:val="24"/>
        </w:rPr>
        <w:t>αποφασισμένοι</w:t>
      </w:r>
      <w:r w:rsidRPr="00EE404C">
        <w:rPr>
          <w:rFonts w:eastAsia="Times New Roman" w:cs="Times New Roman"/>
          <w:szCs w:val="24"/>
        </w:rPr>
        <w:t xml:space="preserve"> να μείνουν</w:t>
      </w:r>
      <w:r>
        <w:rPr>
          <w:rFonts w:eastAsia="Times New Roman" w:cs="Times New Roman"/>
          <w:szCs w:val="24"/>
        </w:rPr>
        <w:t>, αν κρίνω ότι από τα 480 ήταν έτοιμοι να πληρώσουν</w:t>
      </w:r>
      <w:r w:rsidRPr="00EE404C">
        <w:rPr>
          <w:rFonts w:eastAsia="Times New Roman" w:cs="Times New Roman"/>
          <w:szCs w:val="24"/>
        </w:rPr>
        <w:t xml:space="preserve"> 700 παραπάνω</w:t>
      </w:r>
      <w:r>
        <w:rPr>
          <w:rFonts w:eastAsia="Times New Roman" w:cs="Times New Roman"/>
          <w:szCs w:val="24"/>
        </w:rPr>
        <w:t>. Δ</w:t>
      </w:r>
      <w:r w:rsidRPr="00EE404C">
        <w:rPr>
          <w:rFonts w:eastAsia="Times New Roman" w:cs="Times New Roman"/>
          <w:szCs w:val="24"/>
        </w:rPr>
        <w:t>ηλαδή</w:t>
      </w:r>
      <w:r>
        <w:rPr>
          <w:rFonts w:eastAsia="Times New Roman" w:cs="Times New Roman"/>
          <w:szCs w:val="24"/>
        </w:rPr>
        <w:t>,</w:t>
      </w:r>
      <w:r w:rsidRPr="00EE404C">
        <w:rPr>
          <w:rFonts w:eastAsia="Times New Roman" w:cs="Times New Roman"/>
          <w:szCs w:val="24"/>
        </w:rPr>
        <w:t xml:space="preserve"> εύκολα θα διαπραγματευ</w:t>
      </w:r>
      <w:r>
        <w:rPr>
          <w:rFonts w:eastAsia="Times New Roman" w:cs="Times New Roman"/>
          <w:szCs w:val="24"/>
        </w:rPr>
        <w:t>όσασταν με καλύτερο όρο. Δώσ</w:t>
      </w:r>
      <w:r>
        <w:rPr>
          <w:rFonts w:eastAsia="Times New Roman" w:cs="Times New Roman"/>
          <w:szCs w:val="24"/>
        </w:rPr>
        <w:t xml:space="preserve">ανε </w:t>
      </w:r>
      <w:r w:rsidRPr="00EE404C">
        <w:rPr>
          <w:rFonts w:eastAsia="Times New Roman" w:cs="Times New Roman"/>
          <w:szCs w:val="24"/>
        </w:rPr>
        <w:t xml:space="preserve">700 παραπάνω από την </w:t>
      </w:r>
      <w:r w:rsidRPr="00EE404C">
        <w:rPr>
          <w:rFonts w:eastAsia="Times New Roman" w:cs="Times New Roman"/>
          <w:szCs w:val="24"/>
        </w:rPr>
        <w:lastRenderedPageBreak/>
        <w:t>αρχική διαφορά</w:t>
      </w:r>
      <w:r>
        <w:rPr>
          <w:rFonts w:eastAsia="Times New Roman" w:cs="Times New Roman"/>
          <w:szCs w:val="24"/>
        </w:rPr>
        <w:t>. Τ</w:t>
      </w:r>
      <w:r w:rsidRPr="00EE404C">
        <w:rPr>
          <w:rFonts w:eastAsia="Times New Roman" w:cs="Times New Roman"/>
          <w:szCs w:val="24"/>
        </w:rPr>
        <w:t xml:space="preserve">ώρα </w:t>
      </w:r>
      <w:r>
        <w:rPr>
          <w:rFonts w:eastAsia="Times New Roman" w:cs="Times New Roman"/>
          <w:szCs w:val="24"/>
        </w:rPr>
        <w:t>κανέναν όρο θα τον έφτιαχναν εδώ. Δ</w:t>
      </w:r>
      <w:r w:rsidRPr="00EE404C">
        <w:rPr>
          <w:rFonts w:eastAsia="Times New Roman" w:cs="Times New Roman"/>
          <w:szCs w:val="24"/>
        </w:rPr>
        <w:t xml:space="preserve">εν νομίζω ότι θα </w:t>
      </w:r>
      <w:r>
        <w:rPr>
          <w:rFonts w:eastAsia="Times New Roman" w:cs="Times New Roman"/>
          <w:szCs w:val="24"/>
        </w:rPr>
        <w:t xml:space="preserve">υπήρχε </w:t>
      </w:r>
      <w:r w:rsidRPr="00EE404C">
        <w:rPr>
          <w:rFonts w:eastAsia="Times New Roman" w:cs="Times New Roman"/>
          <w:szCs w:val="24"/>
        </w:rPr>
        <w:t>κα</w:t>
      </w:r>
      <w:r>
        <w:rPr>
          <w:rFonts w:eastAsia="Times New Roman" w:cs="Times New Roman"/>
          <w:szCs w:val="24"/>
        </w:rPr>
        <w:t>μ</w:t>
      </w:r>
      <w:r w:rsidRPr="00EE404C">
        <w:rPr>
          <w:rFonts w:eastAsia="Times New Roman" w:cs="Times New Roman"/>
          <w:szCs w:val="24"/>
        </w:rPr>
        <w:t>μία δυσκολία να δεχτού</w:t>
      </w:r>
      <w:r>
        <w:rPr>
          <w:rFonts w:eastAsia="Times New Roman" w:cs="Times New Roman"/>
          <w:szCs w:val="24"/>
        </w:rPr>
        <w:t xml:space="preserve">ν την </w:t>
      </w:r>
      <w:r w:rsidRPr="00EE404C">
        <w:rPr>
          <w:rFonts w:eastAsia="Times New Roman" w:cs="Times New Roman"/>
          <w:szCs w:val="24"/>
        </w:rPr>
        <w:t>διαπραγμάτευση</w:t>
      </w:r>
      <w:r>
        <w:rPr>
          <w:rFonts w:eastAsia="Times New Roman" w:cs="Times New Roman"/>
          <w:szCs w:val="24"/>
        </w:rPr>
        <w:t>. Ε</w:t>
      </w:r>
      <w:r w:rsidRPr="00EE404C">
        <w:rPr>
          <w:rFonts w:eastAsia="Times New Roman" w:cs="Times New Roman"/>
          <w:szCs w:val="24"/>
        </w:rPr>
        <w:t>ίναι μ</w:t>
      </w:r>
      <w:r>
        <w:rPr>
          <w:rFonts w:eastAsia="Times New Roman" w:cs="Times New Roman"/>
          <w:szCs w:val="24"/>
        </w:rPr>
        <w:t>ία πολύ κακά διαπραγματευμένη σ</w:t>
      </w:r>
      <w:r w:rsidRPr="00EE404C">
        <w:rPr>
          <w:rFonts w:eastAsia="Times New Roman" w:cs="Times New Roman"/>
          <w:szCs w:val="24"/>
        </w:rPr>
        <w:t>ύμβαση</w:t>
      </w:r>
      <w:r>
        <w:rPr>
          <w:rFonts w:eastAsia="Times New Roman" w:cs="Times New Roman"/>
          <w:szCs w:val="24"/>
        </w:rPr>
        <w:t>. Γ</w:t>
      </w:r>
      <w:r w:rsidRPr="00EE404C">
        <w:rPr>
          <w:rFonts w:eastAsia="Times New Roman" w:cs="Times New Roman"/>
          <w:szCs w:val="24"/>
        </w:rPr>
        <w:t>ιατί</w:t>
      </w:r>
      <w:r>
        <w:rPr>
          <w:rFonts w:eastAsia="Times New Roman" w:cs="Times New Roman"/>
          <w:szCs w:val="24"/>
        </w:rPr>
        <w:t>; Αυτοί που τη διαπραγματεύτηκαν δ</w:t>
      </w:r>
      <w:r w:rsidRPr="00EE404C">
        <w:rPr>
          <w:rFonts w:eastAsia="Times New Roman" w:cs="Times New Roman"/>
          <w:szCs w:val="24"/>
        </w:rPr>
        <w:t>εν ξέρανε</w:t>
      </w:r>
      <w:r>
        <w:rPr>
          <w:rFonts w:eastAsia="Times New Roman" w:cs="Times New Roman"/>
          <w:szCs w:val="24"/>
        </w:rPr>
        <w:t>; Αυτοί πο</w:t>
      </w:r>
      <w:r>
        <w:rPr>
          <w:rFonts w:eastAsia="Times New Roman" w:cs="Times New Roman"/>
          <w:szCs w:val="24"/>
        </w:rPr>
        <w:t xml:space="preserve">υ τη διαπραγματεύτηκαν </w:t>
      </w:r>
      <w:r w:rsidRPr="00EE404C">
        <w:rPr>
          <w:rFonts w:eastAsia="Times New Roman" w:cs="Times New Roman"/>
          <w:szCs w:val="24"/>
        </w:rPr>
        <w:t>δεν θέλανε</w:t>
      </w:r>
      <w:r>
        <w:rPr>
          <w:rFonts w:eastAsia="Times New Roman" w:cs="Times New Roman"/>
          <w:szCs w:val="24"/>
        </w:rPr>
        <w:t>;</w:t>
      </w:r>
    </w:p>
    <w:p w14:paraId="65B2557A" w14:textId="77777777" w:rsidR="000F4E4F" w:rsidRDefault="00A56466">
      <w:pPr>
        <w:spacing w:line="600" w:lineRule="auto"/>
        <w:ind w:firstLine="720"/>
        <w:contextualSpacing/>
        <w:jc w:val="both"/>
        <w:rPr>
          <w:rFonts w:eastAsia="Times New Roman" w:cs="Times New Roman"/>
          <w:szCs w:val="24"/>
        </w:rPr>
      </w:pPr>
      <w:r w:rsidRPr="00E52604">
        <w:rPr>
          <w:rFonts w:eastAsia="Times New Roman" w:cs="Times New Roman"/>
          <w:b/>
          <w:szCs w:val="24"/>
        </w:rPr>
        <w:t xml:space="preserve">ΑΝΔΡΕΑΣ ΛΟΒΕΡΔΟΣ: </w:t>
      </w:r>
      <w:r>
        <w:rPr>
          <w:rFonts w:eastAsia="Times New Roman" w:cs="Times New Roman"/>
          <w:szCs w:val="24"/>
        </w:rPr>
        <w:t>Καταπλεονεκτική είναι η υπογραφείσα ή η πρώτη; Είναι η πρώτη;</w:t>
      </w:r>
    </w:p>
    <w:p w14:paraId="65B2557B"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Ετούτη εδώ.</w:t>
      </w:r>
    </w:p>
    <w:p w14:paraId="65B2557C"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sidRPr="00E52604">
        <w:rPr>
          <w:rFonts w:eastAsia="Times New Roman" w:cs="Times New Roman"/>
          <w:szCs w:val="24"/>
        </w:rPr>
        <w:t xml:space="preserve">Θα την ψηφίσετε εσείς; </w:t>
      </w:r>
    </w:p>
    <w:p w14:paraId="65B2557D"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Ετούτη εδώ είναι μια κακή σύμβαση.</w:t>
      </w:r>
    </w:p>
    <w:p w14:paraId="65B2557E" w14:textId="77777777" w:rsidR="000F4E4F" w:rsidRDefault="00A56466">
      <w:pPr>
        <w:spacing w:line="600" w:lineRule="auto"/>
        <w:ind w:firstLine="720"/>
        <w:contextualSpacing/>
        <w:jc w:val="both"/>
        <w:rPr>
          <w:rFonts w:eastAsia="Times New Roman" w:cs="Times New Roman"/>
          <w:szCs w:val="24"/>
        </w:rPr>
      </w:pPr>
      <w:r w:rsidRPr="00EE404C">
        <w:rPr>
          <w:rFonts w:eastAsia="Times New Roman" w:cs="Times New Roman"/>
          <w:szCs w:val="24"/>
        </w:rPr>
        <w:t xml:space="preserve">Νομίζω το </w:t>
      </w:r>
      <w:r w:rsidRPr="00EE404C">
        <w:rPr>
          <w:rFonts w:eastAsia="Times New Roman" w:cs="Times New Roman"/>
          <w:szCs w:val="24"/>
        </w:rPr>
        <w:t>πλαίσιο</w:t>
      </w:r>
      <w:r>
        <w:rPr>
          <w:rFonts w:eastAsia="Times New Roman" w:cs="Times New Roman"/>
          <w:szCs w:val="24"/>
        </w:rPr>
        <w:t>,</w:t>
      </w:r>
      <w:r w:rsidRPr="00EE404C">
        <w:rPr>
          <w:rFonts w:eastAsia="Times New Roman" w:cs="Times New Roman"/>
          <w:szCs w:val="24"/>
        </w:rPr>
        <w:t xml:space="preserve"> το ανέπτυξε ο κ</w:t>
      </w:r>
      <w:r>
        <w:rPr>
          <w:rFonts w:eastAsia="Times New Roman" w:cs="Times New Roman"/>
          <w:szCs w:val="24"/>
        </w:rPr>
        <w:t xml:space="preserve">. Δένδιας, την ιδιωτικοποίηση, την πεποίθηση ότι </w:t>
      </w:r>
      <w:r w:rsidRPr="00EE404C">
        <w:rPr>
          <w:rFonts w:eastAsia="Times New Roman" w:cs="Times New Roman"/>
          <w:szCs w:val="24"/>
        </w:rPr>
        <w:t>πρέπει να είμαστε σε αυτή</w:t>
      </w:r>
      <w:r>
        <w:rPr>
          <w:rFonts w:eastAsia="Times New Roman" w:cs="Times New Roman"/>
          <w:szCs w:val="24"/>
        </w:rPr>
        <w:t>ν</w:t>
      </w:r>
      <w:r w:rsidRPr="00EE404C">
        <w:rPr>
          <w:rFonts w:eastAsia="Times New Roman" w:cs="Times New Roman"/>
          <w:szCs w:val="24"/>
        </w:rPr>
        <w:t xml:space="preserve"> την κατεύθυνση</w:t>
      </w:r>
      <w:r>
        <w:rPr>
          <w:rFonts w:eastAsia="Times New Roman" w:cs="Times New Roman"/>
          <w:szCs w:val="24"/>
        </w:rPr>
        <w:t>. Ν</w:t>
      </w:r>
      <w:r w:rsidRPr="00EE404C">
        <w:rPr>
          <w:rFonts w:eastAsia="Times New Roman" w:cs="Times New Roman"/>
          <w:szCs w:val="24"/>
        </w:rPr>
        <w:t>ομίζω την κατεύθυνση ψηφίζουμε</w:t>
      </w:r>
      <w:r>
        <w:rPr>
          <w:rFonts w:eastAsia="Times New Roman" w:cs="Times New Roman"/>
          <w:szCs w:val="24"/>
        </w:rPr>
        <w:t>,</w:t>
      </w:r>
      <w:r w:rsidRPr="00EE404C">
        <w:rPr>
          <w:rFonts w:eastAsia="Times New Roman" w:cs="Times New Roman"/>
          <w:szCs w:val="24"/>
        </w:rPr>
        <w:t xml:space="preserve"> όχι </w:t>
      </w:r>
      <w:r>
        <w:rPr>
          <w:rFonts w:eastAsia="Times New Roman" w:cs="Times New Roman"/>
          <w:szCs w:val="24"/>
        </w:rPr>
        <w:t>τους όρους, έτσι; Ά</w:t>
      </w:r>
      <w:r w:rsidRPr="00EE404C">
        <w:rPr>
          <w:rFonts w:eastAsia="Times New Roman" w:cs="Times New Roman"/>
          <w:szCs w:val="24"/>
        </w:rPr>
        <w:t>ρα</w:t>
      </w:r>
      <w:r>
        <w:rPr>
          <w:rFonts w:eastAsia="Times New Roman" w:cs="Times New Roman"/>
          <w:szCs w:val="24"/>
        </w:rPr>
        <w:t>,</w:t>
      </w:r>
      <w:r w:rsidRPr="00EE404C">
        <w:rPr>
          <w:rFonts w:eastAsia="Times New Roman" w:cs="Times New Roman"/>
          <w:szCs w:val="24"/>
        </w:rPr>
        <w:t xml:space="preserve"> λοιπόν</w:t>
      </w:r>
      <w:r>
        <w:rPr>
          <w:rFonts w:eastAsia="Times New Roman" w:cs="Times New Roman"/>
          <w:szCs w:val="24"/>
        </w:rPr>
        <w:t>, ό</w:t>
      </w:r>
      <w:r w:rsidRPr="00EE404C">
        <w:rPr>
          <w:rFonts w:eastAsia="Times New Roman" w:cs="Times New Roman"/>
          <w:szCs w:val="24"/>
        </w:rPr>
        <w:t>χι τους ό</w:t>
      </w:r>
      <w:r>
        <w:rPr>
          <w:rFonts w:eastAsia="Times New Roman" w:cs="Times New Roman"/>
          <w:szCs w:val="24"/>
        </w:rPr>
        <w:t>ρ</w:t>
      </w:r>
      <w:r w:rsidRPr="00EE404C">
        <w:rPr>
          <w:rFonts w:eastAsia="Times New Roman" w:cs="Times New Roman"/>
          <w:szCs w:val="24"/>
        </w:rPr>
        <w:t>ους</w:t>
      </w:r>
      <w:r>
        <w:rPr>
          <w:rFonts w:eastAsia="Times New Roman" w:cs="Times New Roman"/>
          <w:szCs w:val="24"/>
        </w:rPr>
        <w:t xml:space="preserve">, </w:t>
      </w:r>
      <w:r w:rsidRPr="00EE404C">
        <w:rPr>
          <w:rFonts w:eastAsia="Times New Roman" w:cs="Times New Roman"/>
          <w:szCs w:val="24"/>
        </w:rPr>
        <w:t>την κατεύθυνση</w:t>
      </w:r>
      <w:r>
        <w:rPr>
          <w:rFonts w:eastAsia="Times New Roman" w:cs="Times New Roman"/>
          <w:szCs w:val="24"/>
        </w:rPr>
        <w:t>.</w:t>
      </w:r>
      <w:r w:rsidRPr="00EE404C">
        <w:rPr>
          <w:rFonts w:eastAsia="Times New Roman" w:cs="Times New Roman"/>
          <w:szCs w:val="24"/>
        </w:rPr>
        <w:t xml:space="preserve"> </w:t>
      </w:r>
    </w:p>
    <w:p w14:paraId="65B2557F" w14:textId="77777777" w:rsidR="000F4E4F" w:rsidRDefault="00A56466">
      <w:pPr>
        <w:spacing w:line="600" w:lineRule="auto"/>
        <w:ind w:firstLine="720"/>
        <w:contextualSpacing/>
        <w:jc w:val="both"/>
        <w:rPr>
          <w:rFonts w:eastAsia="Times New Roman" w:cs="Times New Roman"/>
          <w:szCs w:val="24"/>
        </w:rPr>
      </w:pPr>
      <w:r w:rsidRPr="00E52604">
        <w:rPr>
          <w:rFonts w:eastAsia="Times New Roman" w:cs="Times New Roman"/>
          <w:b/>
          <w:szCs w:val="24"/>
        </w:rPr>
        <w:t>ΠΡΟΕΔΡΕΥΩΝ (Αναστάσιος Κουράκης):</w:t>
      </w:r>
      <w:r>
        <w:rPr>
          <w:rFonts w:eastAsia="Times New Roman" w:cs="Times New Roman"/>
          <w:b/>
          <w:szCs w:val="24"/>
        </w:rPr>
        <w:t xml:space="preserve"> </w:t>
      </w:r>
      <w:r w:rsidRPr="00E52604">
        <w:rPr>
          <w:rFonts w:eastAsia="Times New Roman" w:cs="Times New Roman"/>
          <w:szCs w:val="24"/>
        </w:rPr>
        <w:t>Ο</w:t>
      </w:r>
      <w:r w:rsidRPr="00EE404C">
        <w:rPr>
          <w:rFonts w:eastAsia="Times New Roman" w:cs="Times New Roman"/>
          <w:szCs w:val="24"/>
        </w:rPr>
        <w:t>λοκληρώνετ</w:t>
      </w:r>
      <w:r>
        <w:rPr>
          <w:rFonts w:eastAsia="Times New Roman" w:cs="Times New Roman"/>
          <w:szCs w:val="24"/>
        </w:rPr>
        <w:t>ε</w:t>
      </w:r>
      <w:r w:rsidRPr="00EE404C">
        <w:rPr>
          <w:rFonts w:eastAsia="Times New Roman" w:cs="Times New Roman"/>
          <w:szCs w:val="24"/>
        </w:rPr>
        <w:t xml:space="preserve"> </w:t>
      </w:r>
      <w:r>
        <w:rPr>
          <w:rFonts w:eastAsia="Times New Roman" w:cs="Times New Roman"/>
          <w:szCs w:val="24"/>
        </w:rPr>
        <w:t xml:space="preserve">σας </w:t>
      </w:r>
      <w:r w:rsidRPr="00EE404C">
        <w:rPr>
          <w:rFonts w:eastAsia="Times New Roman" w:cs="Times New Roman"/>
          <w:szCs w:val="24"/>
        </w:rPr>
        <w:t>παρακαλώ σιγά-σιγά</w:t>
      </w:r>
      <w:r>
        <w:rPr>
          <w:rFonts w:eastAsia="Times New Roman" w:cs="Times New Roman"/>
          <w:szCs w:val="24"/>
        </w:rPr>
        <w:t>.</w:t>
      </w:r>
    </w:p>
    <w:p w14:paraId="65B25580"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sidRPr="00E52604">
        <w:rPr>
          <w:rFonts w:eastAsia="Times New Roman" w:cs="Times New Roman"/>
          <w:szCs w:val="24"/>
        </w:rPr>
        <w:t xml:space="preserve">Τελειώνω </w:t>
      </w:r>
      <w:r w:rsidRPr="00EE404C">
        <w:rPr>
          <w:rFonts w:eastAsia="Times New Roman" w:cs="Times New Roman"/>
          <w:szCs w:val="24"/>
        </w:rPr>
        <w:t>λέγοντας μισή κουβέντα για το ζήτημα της δεσμεύσεως των ακινήτων</w:t>
      </w:r>
      <w:r>
        <w:rPr>
          <w:rFonts w:eastAsia="Times New Roman" w:cs="Times New Roman"/>
          <w:szCs w:val="24"/>
        </w:rPr>
        <w:t>. Μ</w:t>
      </w:r>
      <w:r w:rsidRPr="00EE404C">
        <w:rPr>
          <w:rFonts w:eastAsia="Times New Roman" w:cs="Times New Roman"/>
          <w:szCs w:val="24"/>
        </w:rPr>
        <w:t xml:space="preserve">ε την αρχική </w:t>
      </w:r>
      <w:r>
        <w:rPr>
          <w:rFonts w:eastAsia="Times New Roman" w:cs="Times New Roman"/>
          <w:szCs w:val="24"/>
        </w:rPr>
        <w:t>σ</w:t>
      </w:r>
      <w:r w:rsidRPr="00EE404C">
        <w:rPr>
          <w:rFonts w:eastAsia="Times New Roman" w:cs="Times New Roman"/>
          <w:szCs w:val="24"/>
        </w:rPr>
        <w:t>ύμβαση</w:t>
      </w:r>
      <w:r w:rsidRPr="00EE404C">
        <w:rPr>
          <w:rFonts w:eastAsia="Times New Roman" w:cs="Times New Roman"/>
          <w:szCs w:val="24"/>
        </w:rPr>
        <w:t xml:space="preserve"> δεσμεύτηκαν </w:t>
      </w:r>
      <w:r>
        <w:rPr>
          <w:rFonts w:eastAsia="Times New Roman" w:cs="Times New Roman"/>
          <w:szCs w:val="24"/>
        </w:rPr>
        <w:t>ακίνητα. Δ</w:t>
      </w:r>
      <w:r w:rsidRPr="00EE404C">
        <w:rPr>
          <w:rFonts w:eastAsia="Times New Roman" w:cs="Times New Roman"/>
          <w:szCs w:val="24"/>
        </w:rPr>
        <w:t>εσμεύτηκαν</w:t>
      </w:r>
      <w:r>
        <w:rPr>
          <w:rFonts w:eastAsia="Times New Roman" w:cs="Times New Roman"/>
          <w:szCs w:val="24"/>
        </w:rPr>
        <w:t xml:space="preserve"> γ</w:t>
      </w:r>
      <w:r w:rsidRPr="00EE404C">
        <w:rPr>
          <w:rFonts w:eastAsia="Times New Roman" w:cs="Times New Roman"/>
          <w:szCs w:val="24"/>
        </w:rPr>
        <w:t xml:space="preserve">ιατί </w:t>
      </w:r>
      <w:r>
        <w:rPr>
          <w:rFonts w:eastAsia="Times New Roman" w:cs="Times New Roman"/>
          <w:szCs w:val="24"/>
        </w:rPr>
        <w:t>όμως; Γ</w:t>
      </w:r>
      <w:r w:rsidRPr="00EE404C">
        <w:rPr>
          <w:rFonts w:eastAsia="Times New Roman" w:cs="Times New Roman"/>
          <w:szCs w:val="24"/>
        </w:rPr>
        <w:t xml:space="preserve">ια να χρησιμοποιηθούν από το </w:t>
      </w:r>
      <w:r>
        <w:rPr>
          <w:rFonts w:eastAsia="Times New Roman" w:cs="Times New Roman"/>
          <w:szCs w:val="24"/>
        </w:rPr>
        <w:t>α</w:t>
      </w:r>
      <w:r w:rsidRPr="00EE404C">
        <w:rPr>
          <w:rFonts w:eastAsia="Times New Roman" w:cs="Times New Roman"/>
          <w:szCs w:val="24"/>
        </w:rPr>
        <w:t>εροδρόμιο</w:t>
      </w:r>
      <w:r>
        <w:rPr>
          <w:rFonts w:eastAsia="Times New Roman" w:cs="Times New Roman"/>
          <w:szCs w:val="24"/>
        </w:rPr>
        <w:t>,</w:t>
      </w:r>
      <w:r w:rsidRPr="00EE404C">
        <w:rPr>
          <w:rFonts w:eastAsia="Times New Roman" w:cs="Times New Roman"/>
          <w:szCs w:val="24"/>
        </w:rPr>
        <w:t xml:space="preserve"> σωστά</w:t>
      </w:r>
      <w:r>
        <w:rPr>
          <w:rFonts w:eastAsia="Times New Roman" w:cs="Times New Roman"/>
          <w:szCs w:val="24"/>
        </w:rPr>
        <w:t>; Τ</w:t>
      </w:r>
      <w:r w:rsidRPr="00EE404C">
        <w:rPr>
          <w:rFonts w:eastAsia="Times New Roman" w:cs="Times New Roman"/>
          <w:szCs w:val="24"/>
        </w:rPr>
        <w:t>ώρα</w:t>
      </w:r>
      <w:r>
        <w:rPr>
          <w:rFonts w:eastAsia="Times New Roman" w:cs="Times New Roman"/>
          <w:szCs w:val="24"/>
        </w:rPr>
        <w:t>,</w:t>
      </w:r>
      <w:r w:rsidRPr="00EE404C">
        <w:rPr>
          <w:rFonts w:eastAsia="Times New Roman" w:cs="Times New Roman"/>
          <w:szCs w:val="24"/>
        </w:rPr>
        <w:t xml:space="preserve"> πλέο</w:t>
      </w:r>
      <w:r w:rsidRPr="00EE404C">
        <w:rPr>
          <w:rFonts w:eastAsia="Times New Roman" w:cs="Times New Roman"/>
          <w:szCs w:val="24"/>
        </w:rPr>
        <w:t>ν</w:t>
      </w:r>
      <w:r>
        <w:rPr>
          <w:rFonts w:eastAsia="Times New Roman" w:cs="Times New Roman"/>
          <w:szCs w:val="24"/>
        </w:rPr>
        <w:t>,</w:t>
      </w:r>
      <w:r w:rsidRPr="00EE404C">
        <w:rPr>
          <w:rFonts w:eastAsia="Times New Roman" w:cs="Times New Roman"/>
          <w:szCs w:val="24"/>
        </w:rPr>
        <w:t xml:space="preserve"> αυτό έχει γίνει</w:t>
      </w:r>
      <w:r>
        <w:rPr>
          <w:rFonts w:eastAsia="Times New Roman" w:cs="Times New Roman"/>
          <w:szCs w:val="24"/>
        </w:rPr>
        <w:t>. Έχ</w:t>
      </w:r>
      <w:r w:rsidRPr="00EE404C">
        <w:rPr>
          <w:rFonts w:eastAsia="Times New Roman" w:cs="Times New Roman"/>
          <w:szCs w:val="24"/>
        </w:rPr>
        <w:t>ει ολοκληρωθεί</w:t>
      </w:r>
      <w:r>
        <w:rPr>
          <w:rFonts w:eastAsia="Times New Roman" w:cs="Times New Roman"/>
          <w:szCs w:val="24"/>
        </w:rPr>
        <w:t>.</w:t>
      </w:r>
      <w:r w:rsidRPr="00EE404C">
        <w:rPr>
          <w:rFonts w:eastAsia="Times New Roman" w:cs="Times New Roman"/>
          <w:szCs w:val="24"/>
        </w:rPr>
        <w:t xml:space="preserve"> Υπάρχουν πολλά </w:t>
      </w:r>
      <w:r>
        <w:rPr>
          <w:rFonts w:eastAsia="Times New Roman" w:cs="Times New Roman"/>
          <w:szCs w:val="24"/>
        </w:rPr>
        <w:t xml:space="preserve">ακίνητα </w:t>
      </w:r>
      <w:r w:rsidRPr="00EE404C">
        <w:rPr>
          <w:rFonts w:eastAsia="Times New Roman" w:cs="Times New Roman"/>
          <w:szCs w:val="24"/>
        </w:rPr>
        <w:t>και πολλοί ιδιοκτήτες</w:t>
      </w:r>
      <w:r>
        <w:rPr>
          <w:rFonts w:eastAsia="Times New Roman" w:cs="Times New Roman"/>
          <w:szCs w:val="24"/>
        </w:rPr>
        <w:t>,</w:t>
      </w:r>
      <w:r w:rsidRPr="00EE404C">
        <w:rPr>
          <w:rFonts w:eastAsia="Times New Roman" w:cs="Times New Roman"/>
          <w:szCs w:val="24"/>
        </w:rPr>
        <w:t xml:space="preserve"> τα οποία παραμένουν δεσμευμένα</w:t>
      </w:r>
      <w:r>
        <w:rPr>
          <w:rFonts w:eastAsia="Times New Roman" w:cs="Times New Roman"/>
          <w:szCs w:val="24"/>
        </w:rPr>
        <w:t>. Γ</w:t>
      </w:r>
      <w:r w:rsidRPr="00EE404C">
        <w:rPr>
          <w:rFonts w:eastAsia="Times New Roman" w:cs="Times New Roman"/>
          <w:szCs w:val="24"/>
        </w:rPr>
        <w:t>ια αυτά δεν πρέπει να γίνει κάτι</w:t>
      </w:r>
      <w:r>
        <w:rPr>
          <w:rFonts w:eastAsia="Times New Roman" w:cs="Times New Roman"/>
          <w:szCs w:val="24"/>
        </w:rPr>
        <w:t>; Αυτά,</w:t>
      </w:r>
      <w:r w:rsidRPr="00EE404C">
        <w:rPr>
          <w:rFonts w:eastAsia="Times New Roman" w:cs="Times New Roman"/>
          <w:szCs w:val="24"/>
        </w:rPr>
        <w:t xml:space="preserve"> τώρα</w:t>
      </w:r>
      <w:r>
        <w:rPr>
          <w:rFonts w:eastAsia="Times New Roman" w:cs="Times New Roman"/>
          <w:szCs w:val="24"/>
        </w:rPr>
        <w:t>,</w:t>
      </w:r>
      <w:r w:rsidRPr="00EE404C">
        <w:rPr>
          <w:rFonts w:eastAsia="Times New Roman" w:cs="Times New Roman"/>
          <w:szCs w:val="24"/>
        </w:rPr>
        <w:t xml:space="preserve"> γιατί δεσμεύον</w:t>
      </w:r>
      <w:r>
        <w:rPr>
          <w:rFonts w:eastAsia="Times New Roman" w:cs="Times New Roman"/>
          <w:szCs w:val="24"/>
        </w:rPr>
        <w:t>ται; Έ</w:t>
      </w:r>
      <w:r w:rsidRPr="00EE404C">
        <w:rPr>
          <w:rFonts w:eastAsia="Times New Roman" w:cs="Times New Roman"/>
          <w:szCs w:val="24"/>
        </w:rPr>
        <w:t xml:space="preserve">χει </w:t>
      </w:r>
      <w:r>
        <w:rPr>
          <w:rFonts w:eastAsia="Times New Roman" w:cs="Times New Roman"/>
          <w:szCs w:val="24"/>
        </w:rPr>
        <w:t>τελειώσει. Ε</w:t>
      </w:r>
      <w:r w:rsidRPr="00EE404C">
        <w:rPr>
          <w:rFonts w:eastAsia="Times New Roman" w:cs="Times New Roman"/>
          <w:szCs w:val="24"/>
        </w:rPr>
        <w:t xml:space="preserve">γώ να δεχτώ ότι στην προοπτική και μιας κάποιας </w:t>
      </w:r>
      <w:r w:rsidRPr="00EE404C">
        <w:rPr>
          <w:rFonts w:eastAsia="Times New Roman" w:cs="Times New Roman"/>
          <w:szCs w:val="24"/>
        </w:rPr>
        <w:t>επεκτάσεως</w:t>
      </w:r>
      <w:r>
        <w:rPr>
          <w:rFonts w:eastAsia="Times New Roman" w:cs="Times New Roman"/>
          <w:szCs w:val="24"/>
        </w:rPr>
        <w:t>,</w:t>
      </w:r>
      <w:r w:rsidRPr="00EE404C">
        <w:rPr>
          <w:rFonts w:eastAsia="Times New Roman" w:cs="Times New Roman"/>
          <w:szCs w:val="24"/>
        </w:rPr>
        <w:t xml:space="preserve"> ένα μικρό μέρος αυτών μπορεί ακόμα να παραμένει δεσμευμέν</w:t>
      </w:r>
      <w:r>
        <w:rPr>
          <w:rFonts w:eastAsia="Times New Roman" w:cs="Times New Roman"/>
          <w:szCs w:val="24"/>
        </w:rPr>
        <w:t xml:space="preserve">ο, αλλά είναι μικρό μέρος. </w:t>
      </w:r>
    </w:p>
    <w:p w14:paraId="65B2558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w:t>
      </w:r>
      <w:r w:rsidRPr="00EE404C">
        <w:rPr>
          <w:rFonts w:eastAsia="Times New Roman" w:cs="Times New Roman"/>
          <w:szCs w:val="24"/>
        </w:rPr>
        <w:t>ώρα</w:t>
      </w:r>
      <w:r>
        <w:rPr>
          <w:rFonts w:eastAsia="Times New Roman" w:cs="Times New Roman"/>
          <w:szCs w:val="24"/>
        </w:rPr>
        <w:t>,</w:t>
      </w:r>
      <w:r w:rsidRPr="00EE404C">
        <w:rPr>
          <w:rFonts w:eastAsia="Times New Roman" w:cs="Times New Roman"/>
          <w:szCs w:val="24"/>
        </w:rPr>
        <w:t xml:space="preserve"> έχουμε πάρα πολλά κινητά και χιλιάδες ιδιοκτήτες</w:t>
      </w:r>
      <w:r>
        <w:rPr>
          <w:rFonts w:eastAsia="Times New Roman" w:cs="Times New Roman"/>
          <w:szCs w:val="24"/>
        </w:rPr>
        <w:t>. Λοιπόν, κατά τη γνώμη μου αυτό -</w:t>
      </w:r>
      <w:r w:rsidRPr="00EE404C">
        <w:rPr>
          <w:rFonts w:eastAsia="Times New Roman" w:cs="Times New Roman"/>
          <w:szCs w:val="24"/>
        </w:rPr>
        <w:t>δεν σας λέω ότι είναι κάτι που να λυθεί τώρα</w:t>
      </w:r>
      <w:r>
        <w:rPr>
          <w:rFonts w:eastAsia="Times New Roman" w:cs="Times New Roman"/>
          <w:szCs w:val="24"/>
        </w:rPr>
        <w:t>,</w:t>
      </w:r>
      <w:r w:rsidRPr="00EE404C">
        <w:rPr>
          <w:rFonts w:eastAsia="Times New Roman" w:cs="Times New Roman"/>
          <w:szCs w:val="24"/>
        </w:rPr>
        <w:t xml:space="preserve"> αλλά είναι κάτι το </w:t>
      </w:r>
      <w:r>
        <w:rPr>
          <w:rFonts w:eastAsia="Times New Roman" w:cs="Times New Roman"/>
          <w:szCs w:val="24"/>
        </w:rPr>
        <w:t xml:space="preserve">οποίο </w:t>
      </w:r>
      <w:r>
        <w:rPr>
          <w:rFonts w:eastAsia="Times New Roman" w:cs="Times New Roman"/>
          <w:szCs w:val="24"/>
        </w:rPr>
        <w:t>πρέπει να</w:t>
      </w:r>
      <w:r w:rsidRPr="00EE404C">
        <w:rPr>
          <w:rFonts w:eastAsia="Times New Roman" w:cs="Times New Roman"/>
          <w:szCs w:val="24"/>
        </w:rPr>
        <w:t xml:space="preserve"> λυθεί</w:t>
      </w:r>
      <w:r>
        <w:rPr>
          <w:rFonts w:eastAsia="Times New Roman" w:cs="Times New Roman"/>
          <w:szCs w:val="24"/>
        </w:rPr>
        <w:t xml:space="preserve">, είναι κάτι το οποίο πρέπει να </w:t>
      </w:r>
      <w:r w:rsidRPr="00EE404C">
        <w:rPr>
          <w:rFonts w:eastAsia="Times New Roman" w:cs="Times New Roman"/>
          <w:szCs w:val="24"/>
        </w:rPr>
        <w:t>αντιμετωπιστεί</w:t>
      </w:r>
      <w:r>
        <w:rPr>
          <w:rFonts w:eastAsia="Times New Roman" w:cs="Times New Roman"/>
          <w:szCs w:val="24"/>
        </w:rPr>
        <w:t>-</w:t>
      </w:r>
      <w:r w:rsidRPr="00EE404C">
        <w:rPr>
          <w:rFonts w:eastAsia="Times New Roman" w:cs="Times New Roman"/>
          <w:szCs w:val="24"/>
        </w:rPr>
        <w:t xml:space="preserve"> θα ήταν ευκαιρία να έχει αντιμετωπιστεί </w:t>
      </w:r>
      <w:r w:rsidRPr="00EE404C">
        <w:rPr>
          <w:rFonts w:eastAsia="Times New Roman" w:cs="Times New Roman"/>
          <w:szCs w:val="24"/>
        </w:rPr>
        <w:t>στ</w:t>
      </w:r>
      <w:r>
        <w:rPr>
          <w:rFonts w:eastAsia="Times New Roman" w:cs="Times New Roman"/>
          <w:szCs w:val="24"/>
        </w:rPr>
        <w:t>ο</w:t>
      </w:r>
      <w:r w:rsidRPr="00EE404C">
        <w:rPr>
          <w:rFonts w:eastAsia="Times New Roman" w:cs="Times New Roman"/>
          <w:szCs w:val="24"/>
        </w:rPr>
        <w:t xml:space="preserve"> πλαίσι</w:t>
      </w:r>
      <w:r>
        <w:rPr>
          <w:rFonts w:eastAsia="Times New Roman" w:cs="Times New Roman"/>
          <w:szCs w:val="24"/>
        </w:rPr>
        <w:t>ο</w:t>
      </w:r>
      <w:r w:rsidRPr="00EE404C">
        <w:rPr>
          <w:rFonts w:eastAsia="Times New Roman" w:cs="Times New Roman"/>
          <w:szCs w:val="24"/>
        </w:rPr>
        <w:t xml:space="preserve"> </w:t>
      </w:r>
      <w:r>
        <w:rPr>
          <w:rFonts w:eastAsia="Times New Roman" w:cs="Times New Roman"/>
          <w:szCs w:val="24"/>
        </w:rPr>
        <w:t xml:space="preserve">της συνολικής </w:t>
      </w:r>
      <w:r w:rsidRPr="00EE404C">
        <w:rPr>
          <w:rFonts w:eastAsia="Times New Roman" w:cs="Times New Roman"/>
          <w:szCs w:val="24"/>
        </w:rPr>
        <w:t>διαπραγμάτευσ</w:t>
      </w:r>
      <w:r>
        <w:rPr>
          <w:rFonts w:eastAsia="Times New Roman" w:cs="Times New Roman"/>
          <w:szCs w:val="24"/>
        </w:rPr>
        <w:t>η</w:t>
      </w:r>
      <w:r w:rsidRPr="00EE404C">
        <w:rPr>
          <w:rFonts w:eastAsia="Times New Roman" w:cs="Times New Roman"/>
          <w:szCs w:val="24"/>
        </w:rPr>
        <w:t>ς</w:t>
      </w:r>
      <w:r>
        <w:rPr>
          <w:rFonts w:eastAsia="Times New Roman" w:cs="Times New Roman"/>
          <w:szCs w:val="24"/>
        </w:rPr>
        <w:t>. Αλλά</w:t>
      </w:r>
      <w:r w:rsidRPr="00EE404C">
        <w:rPr>
          <w:rFonts w:eastAsia="Times New Roman" w:cs="Times New Roman"/>
          <w:szCs w:val="24"/>
        </w:rPr>
        <w:t xml:space="preserve"> δεν έγινε διαπραγμάτευση</w:t>
      </w:r>
      <w:r>
        <w:rPr>
          <w:rFonts w:eastAsia="Times New Roman" w:cs="Times New Roman"/>
          <w:szCs w:val="24"/>
        </w:rPr>
        <w:t>.</w:t>
      </w:r>
    </w:p>
    <w:p w14:paraId="65B25582" w14:textId="77777777" w:rsidR="000F4E4F" w:rsidRDefault="00A56466">
      <w:pPr>
        <w:spacing w:line="600" w:lineRule="auto"/>
        <w:ind w:firstLine="720"/>
        <w:jc w:val="both"/>
        <w:rPr>
          <w:rFonts w:eastAsia="Times New Roman" w:cs="Times New Roman"/>
          <w:szCs w:val="24"/>
        </w:rPr>
      </w:pPr>
      <w:r w:rsidRPr="00A70195">
        <w:rPr>
          <w:rFonts w:eastAsia="Times New Roman" w:cs="Times New Roman"/>
          <w:b/>
          <w:szCs w:val="24"/>
        </w:rPr>
        <w:t>ΠΡΟΕΔΡΕΥΩΝ (Αναστάσιος Κουράκης):</w:t>
      </w:r>
      <w:r>
        <w:rPr>
          <w:rFonts w:eastAsia="Times New Roman" w:cs="Times New Roman"/>
          <w:szCs w:val="24"/>
        </w:rPr>
        <w:t xml:space="preserve"> Ολοκληρώνετε σας παρακαλώ.</w:t>
      </w:r>
    </w:p>
    <w:p w14:paraId="65B25583"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sidRPr="00EE404C">
        <w:rPr>
          <w:rFonts w:eastAsia="Times New Roman" w:cs="Times New Roman"/>
          <w:szCs w:val="24"/>
        </w:rPr>
        <w:t xml:space="preserve"> </w:t>
      </w:r>
      <w:r>
        <w:rPr>
          <w:rFonts w:eastAsia="Times New Roman" w:cs="Times New Roman"/>
          <w:szCs w:val="24"/>
        </w:rPr>
        <w:t>Ε</w:t>
      </w:r>
      <w:r w:rsidRPr="00EE404C">
        <w:rPr>
          <w:rFonts w:eastAsia="Times New Roman" w:cs="Times New Roman"/>
          <w:szCs w:val="24"/>
        </w:rPr>
        <w:t>γώ περιμένω</w:t>
      </w:r>
      <w:r>
        <w:rPr>
          <w:rFonts w:eastAsia="Times New Roman" w:cs="Times New Roman"/>
          <w:szCs w:val="24"/>
        </w:rPr>
        <w:t>,</w:t>
      </w:r>
      <w:r w:rsidRPr="00EE404C">
        <w:rPr>
          <w:rFonts w:eastAsia="Times New Roman" w:cs="Times New Roman"/>
          <w:szCs w:val="24"/>
        </w:rPr>
        <w:t xml:space="preserve"> λοιπόν</w:t>
      </w:r>
      <w:r>
        <w:rPr>
          <w:rFonts w:eastAsia="Times New Roman" w:cs="Times New Roman"/>
          <w:szCs w:val="24"/>
        </w:rPr>
        <w:t>,</w:t>
      </w:r>
      <w:r w:rsidRPr="00EE404C">
        <w:rPr>
          <w:rFonts w:eastAsia="Times New Roman" w:cs="Times New Roman"/>
          <w:szCs w:val="24"/>
        </w:rPr>
        <w:t xml:space="preserve"> μία απάντηση</w:t>
      </w:r>
      <w:r>
        <w:rPr>
          <w:rFonts w:eastAsia="Times New Roman" w:cs="Times New Roman"/>
          <w:szCs w:val="24"/>
        </w:rPr>
        <w:t>, κύριε Υπουργέ, σ</w:t>
      </w:r>
      <w:r w:rsidRPr="00EE404C">
        <w:rPr>
          <w:rFonts w:eastAsia="Times New Roman" w:cs="Times New Roman"/>
          <w:szCs w:val="24"/>
        </w:rPr>
        <w:t>ε αυτά</w:t>
      </w:r>
      <w:r>
        <w:rPr>
          <w:rFonts w:eastAsia="Times New Roman" w:cs="Times New Roman"/>
          <w:szCs w:val="24"/>
        </w:rPr>
        <w:t>. Ε</w:t>
      </w:r>
      <w:r w:rsidRPr="00EE404C">
        <w:rPr>
          <w:rFonts w:eastAsia="Times New Roman" w:cs="Times New Roman"/>
          <w:szCs w:val="24"/>
        </w:rPr>
        <w:t>ίναι συγκεκριμένα τα θέματα</w:t>
      </w:r>
      <w:r>
        <w:rPr>
          <w:rFonts w:eastAsia="Times New Roman" w:cs="Times New Roman"/>
          <w:szCs w:val="24"/>
        </w:rPr>
        <w:t xml:space="preserve">: Τρία έχω θέσει </w:t>
      </w:r>
      <w:r w:rsidRPr="00EE404C">
        <w:rPr>
          <w:rFonts w:eastAsia="Times New Roman" w:cs="Times New Roman"/>
          <w:szCs w:val="24"/>
        </w:rPr>
        <w:t xml:space="preserve">και θέλω να ακούσω μία </w:t>
      </w:r>
      <w:r>
        <w:rPr>
          <w:rFonts w:eastAsia="Times New Roman" w:cs="Times New Roman"/>
          <w:szCs w:val="24"/>
        </w:rPr>
        <w:t>-</w:t>
      </w:r>
      <w:r w:rsidRPr="00EE404C">
        <w:rPr>
          <w:rFonts w:eastAsia="Times New Roman" w:cs="Times New Roman"/>
          <w:szCs w:val="24"/>
        </w:rPr>
        <w:t xml:space="preserve">όπως το λέτε </w:t>
      </w:r>
      <w:r>
        <w:rPr>
          <w:rFonts w:eastAsia="Times New Roman" w:cs="Times New Roman"/>
          <w:szCs w:val="24"/>
        </w:rPr>
        <w:t>εσείς-</w:t>
      </w:r>
      <w:r w:rsidRPr="00EE404C">
        <w:rPr>
          <w:rFonts w:eastAsia="Times New Roman" w:cs="Times New Roman"/>
          <w:szCs w:val="24"/>
        </w:rPr>
        <w:t xml:space="preserve"> απάντηση </w:t>
      </w:r>
      <w:r>
        <w:rPr>
          <w:rFonts w:eastAsia="Times New Roman" w:cs="Times New Roman"/>
          <w:szCs w:val="24"/>
        </w:rPr>
        <w:t>με πλήρη επιχειρήματα.</w:t>
      </w:r>
    </w:p>
    <w:p w14:paraId="65B25584" w14:textId="77777777" w:rsidR="000F4E4F" w:rsidRDefault="00A56466">
      <w:pPr>
        <w:spacing w:line="600" w:lineRule="auto"/>
        <w:ind w:firstLine="720"/>
        <w:jc w:val="both"/>
        <w:rPr>
          <w:rFonts w:eastAsia="Times New Roman" w:cs="Times New Roman"/>
          <w:szCs w:val="24"/>
        </w:rPr>
      </w:pPr>
      <w:r w:rsidRPr="00A70195">
        <w:rPr>
          <w:rFonts w:eastAsia="Times New Roman" w:cs="Times New Roman"/>
          <w:b/>
          <w:szCs w:val="24"/>
        </w:rPr>
        <w:t>ΠΡΟΕΔΡΕΥΩΝ (Αναστάσιος Κουράκης):</w:t>
      </w:r>
      <w:r>
        <w:rPr>
          <w:rFonts w:eastAsia="Times New Roman" w:cs="Times New Roman"/>
          <w:szCs w:val="24"/>
        </w:rPr>
        <w:t xml:space="preserve"> Σας ευχαριστούμε, κύριε Βορίδη.</w:t>
      </w:r>
    </w:p>
    <w:p w14:paraId="65B25585"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ΑΝΔΡΕΑΣ </w:t>
      </w:r>
      <w:r>
        <w:rPr>
          <w:rFonts w:eastAsia="Times New Roman" w:cs="Times New Roman"/>
          <w:b/>
          <w:szCs w:val="24"/>
        </w:rPr>
        <w:t xml:space="preserve">ΛΟΒΕΡΔΟΣ: </w:t>
      </w:r>
      <w:r w:rsidRPr="00A70195">
        <w:rPr>
          <w:rFonts w:eastAsia="Times New Roman" w:cs="Times New Roman"/>
          <w:szCs w:val="24"/>
        </w:rPr>
        <w:t xml:space="preserve">Κύριε Πρόεδρε, έχουμε δευτερολογία ή όχι; </w:t>
      </w:r>
    </w:p>
    <w:p w14:paraId="65B25586"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έχετε δευτερολογία.</w:t>
      </w:r>
    </w:p>
    <w:p w14:paraId="65B25587" w14:textId="77777777" w:rsidR="000F4E4F" w:rsidRDefault="00A56466">
      <w:pPr>
        <w:spacing w:line="600" w:lineRule="auto"/>
        <w:ind w:firstLine="720"/>
        <w:jc w:val="both"/>
        <w:rPr>
          <w:rFonts w:eastAsia="Times New Roman" w:cs="Times New Roman"/>
          <w:szCs w:val="24"/>
        </w:rPr>
      </w:pPr>
      <w:r w:rsidRPr="00915501">
        <w:rPr>
          <w:rFonts w:eastAsia="Times New Roman" w:cs="Times New Roman"/>
          <w:b/>
          <w:szCs w:val="24"/>
        </w:rPr>
        <w:t>ΙΩΑΝΝΗΣ ΜΑΝΙΑΤΗΣ:</w:t>
      </w:r>
      <w:r>
        <w:rPr>
          <w:rFonts w:eastAsia="Times New Roman" w:cs="Times New Roman"/>
          <w:szCs w:val="24"/>
        </w:rPr>
        <w:t xml:space="preserve"> Οι </w:t>
      </w:r>
      <w:r>
        <w:rPr>
          <w:rFonts w:eastAsia="Times New Roman" w:cs="Times New Roman"/>
          <w:szCs w:val="24"/>
        </w:rPr>
        <w:t xml:space="preserve">εισηγητές </w:t>
      </w:r>
      <w:r>
        <w:rPr>
          <w:rFonts w:eastAsia="Times New Roman" w:cs="Times New Roman"/>
          <w:szCs w:val="24"/>
        </w:rPr>
        <w:t>έχουν.</w:t>
      </w:r>
      <w:r w:rsidDel="004D46FE">
        <w:rPr>
          <w:rFonts w:eastAsia="Times New Roman" w:cs="Times New Roman"/>
          <w:szCs w:val="24"/>
        </w:rPr>
        <w:t xml:space="preserve"> </w:t>
      </w:r>
    </w:p>
    <w:p w14:paraId="65B25588"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ΑΝΔΡΕΑΣ ΛΟΒΕΡΔΟΣ:</w:t>
      </w:r>
      <w:r w:rsidRPr="00915501">
        <w:rPr>
          <w:rFonts w:eastAsia="Times New Roman" w:cs="Times New Roman"/>
          <w:szCs w:val="24"/>
        </w:rPr>
        <w:t xml:space="preserve"> Οι </w:t>
      </w:r>
      <w:r>
        <w:rPr>
          <w:rFonts w:eastAsia="Times New Roman" w:cs="Times New Roman"/>
          <w:szCs w:val="24"/>
        </w:rPr>
        <w:t>ε</w:t>
      </w:r>
      <w:r w:rsidRPr="00915501">
        <w:rPr>
          <w:rFonts w:eastAsia="Times New Roman" w:cs="Times New Roman"/>
          <w:szCs w:val="24"/>
        </w:rPr>
        <w:t xml:space="preserve">ισηγητές </w:t>
      </w:r>
      <w:r w:rsidRPr="00915501">
        <w:rPr>
          <w:rFonts w:eastAsia="Times New Roman" w:cs="Times New Roman"/>
          <w:szCs w:val="24"/>
        </w:rPr>
        <w:t>έχουν</w:t>
      </w:r>
      <w:r>
        <w:rPr>
          <w:rFonts w:eastAsia="Times New Roman" w:cs="Times New Roman"/>
          <w:szCs w:val="24"/>
        </w:rPr>
        <w:t>, εμείς δεν έχουμε</w:t>
      </w:r>
      <w:r w:rsidRPr="00915501">
        <w:rPr>
          <w:rFonts w:eastAsia="Times New Roman" w:cs="Times New Roman"/>
          <w:szCs w:val="24"/>
        </w:rPr>
        <w:t>.</w:t>
      </w:r>
      <w:r>
        <w:rPr>
          <w:rFonts w:eastAsia="Times New Roman" w:cs="Times New Roman"/>
          <w:szCs w:val="24"/>
        </w:rPr>
        <w:t xml:space="preserve"> Εμείς ας μην έχουμε.</w:t>
      </w:r>
      <w:r w:rsidRPr="00915501" w:rsidDel="004D46FE">
        <w:rPr>
          <w:rFonts w:eastAsia="Times New Roman" w:cs="Times New Roman"/>
          <w:szCs w:val="24"/>
        </w:rPr>
        <w:t xml:space="preserve"> </w:t>
      </w:r>
    </w:p>
    <w:p w14:paraId="65B25589"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Εσείς δεν θα έχετε. Θα δούμε.</w:t>
      </w:r>
    </w:p>
    <w:p w14:paraId="65B2558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Ορίστε, κύριε Μαντά, έχετε τον λόγο.</w:t>
      </w:r>
    </w:p>
    <w:p w14:paraId="65B2558B"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sidRPr="00EE404C">
        <w:rPr>
          <w:rFonts w:eastAsia="Times New Roman" w:cs="Times New Roman"/>
          <w:szCs w:val="24"/>
        </w:rPr>
        <w:t>Ευχαριστώ</w:t>
      </w:r>
      <w:r>
        <w:rPr>
          <w:rFonts w:eastAsia="Times New Roman" w:cs="Times New Roman"/>
          <w:szCs w:val="24"/>
        </w:rPr>
        <w:t>.</w:t>
      </w:r>
    </w:p>
    <w:p w14:paraId="65B2558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Αν μου επιτρέπετε, να πω </w:t>
      </w:r>
      <w:r w:rsidRPr="00EE404C">
        <w:rPr>
          <w:rFonts w:eastAsia="Times New Roman" w:cs="Times New Roman"/>
          <w:szCs w:val="24"/>
        </w:rPr>
        <w:t>μια-δυο σκέψεις</w:t>
      </w:r>
      <w:r>
        <w:rPr>
          <w:rFonts w:eastAsia="Times New Roman" w:cs="Times New Roman"/>
          <w:szCs w:val="24"/>
        </w:rPr>
        <w:t>. Δ</w:t>
      </w:r>
      <w:r w:rsidRPr="00EE404C">
        <w:rPr>
          <w:rFonts w:eastAsia="Times New Roman" w:cs="Times New Roman"/>
          <w:szCs w:val="24"/>
        </w:rPr>
        <w:t>εν θα μιλήσω πολύ</w:t>
      </w:r>
      <w:r>
        <w:rPr>
          <w:rFonts w:eastAsia="Times New Roman" w:cs="Times New Roman"/>
          <w:szCs w:val="24"/>
        </w:rPr>
        <w:t>, έτ</w:t>
      </w:r>
      <w:r w:rsidRPr="00EE404C">
        <w:rPr>
          <w:rFonts w:eastAsia="Times New Roman" w:cs="Times New Roman"/>
          <w:szCs w:val="24"/>
        </w:rPr>
        <w:t>σι κι αλλιώς</w:t>
      </w:r>
      <w:r>
        <w:rPr>
          <w:rFonts w:eastAsia="Times New Roman" w:cs="Times New Roman"/>
          <w:szCs w:val="24"/>
        </w:rPr>
        <w:t xml:space="preserve">. Λοιπόν, </w:t>
      </w:r>
      <w:r w:rsidRPr="00EE404C">
        <w:rPr>
          <w:rFonts w:eastAsia="Times New Roman" w:cs="Times New Roman"/>
          <w:szCs w:val="24"/>
        </w:rPr>
        <w:t xml:space="preserve">διαδέχομαι στο Βήμα </w:t>
      </w:r>
      <w:r>
        <w:rPr>
          <w:rFonts w:eastAsia="Times New Roman" w:cs="Times New Roman"/>
          <w:szCs w:val="24"/>
        </w:rPr>
        <w:t>δύο</w:t>
      </w:r>
      <w:r w:rsidRPr="00EE404C">
        <w:rPr>
          <w:rFonts w:eastAsia="Times New Roman" w:cs="Times New Roman"/>
          <w:szCs w:val="24"/>
        </w:rPr>
        <w:t xml:space="preserve"> πο</w:t>
      </w:r>
      <w:r>
        <w:rPr>
          <w:rFonts w:eastAsia="Times New Roman" w:cs="Times New Roman"/>
          <w:szCs w:val="24"/>
        </w:rPr>
        <w:t xml:space="preserve">λύ έμπειρους </w:t>
      </w:r>
      <w:r w:rsidRPr="00EE404C">
        <w:rPr>
          <w:rFonts w:eastAsia="Times New Roman" w:cs="Times New Roman"/>
          <w:szCs w:val="24"/>
        </w:rPr>
        <w:t>δικηγόρο</w:t>
      </w:r>
      <w:r>
        <w:rPr>
          <w:rFonts w:eastAsia="Times New Roman" w:cs="Times New Roman"/>
          <w:szCs w:val="24"/>
        </w:rPr>
        <w:t>υ</w:t>
      </w:r>
      <w:r w:rsidRPr="00EE404C">
        <w:rPr>
          <w:rFonts w:eastAsia="Times New Roman" w:cs="Times New Roman"/>
          <w:szCs w:val="24"/>
        </w:rPr>
        <w:t>ς</w:t>
      </w:r>
      <w:r>
        <w:rPr>
          <w:rFonts w:eastAsia="Times New Roman" w:cs="Times New Roman"/>
          <w:szCs w:val="24"/>
        </w:rPr>
        <w:t>, οι οποίοι ανέ</w:t>
      </w:r>
      <w:r>
        <w:rPr>
          <w:rFonts w:eastAsia="Times New Roman" w:cs="Times New Roman"/>
          <w:szCs w:val="24"/>
        </w:rPr>
        <w:t xml:space="preserve">λυσαν τη </w:t>
      </w:r>
      <w:r>
        <w:rPr>
          <w:rFonts w:eastAsia="Times New Roman" w:cs="Times New Roman"/>
          <w:szCs w:val="24"/>
        </w:rPr>
        <w:t>σ</w:t>
      </w:r>
      <w:r w:rsidRPr="00EE404C">
        <w:rPr>
          <w:rFonts w:eastAsia="Times New Roman" w:cs="Times New Roman"/>
          <w:szCs w:val="24"/>
        </w:rPr>
        <w:t xml:space="preserve">ύμβαση </w:t>
      </w:r>
      <w:r w:rsidRPr="00EE404C">
        <w:rPr>
          <w:rFonts w:eastAsia="Times New Roman" w:cs="Times New Roman"/>
          <w:szCs w:val="24"/>
        </w:rPr>
        <w:t xml:space="preserve">από την νομική άποψη και </w:t>
      </w:r>
      <w:r>
        <w:rPr>
          <w:rFonts w:eastAsia="Times New Roman" w:cs="Times New Roman"/>
          <w:szCs w:val="24"/>
        </w:rPr>
        <w:t xml:space="preserve">έθεσαν </w:t>
      </w:r>
      <w:r w:rsidRPr="00EE404C">
        <w:rPr>
          <w:rFonts w:eastAsia="Times New Roman" w:cs="Times New Roman"/>
          <w:szCs w:val="24"/>
        </w:rPr>
        <w:t>ορισμένα ερωτήματα</w:t>
      </w:r>
      <w:r>
        <w:rPr>
          <w:rFonts w:eastAsia="Times New Roman" w:cs="Times New Roman"/>
          <w:szCs w:val="24"/>
        </w:rPr>
        <w:t>. Εγώ δεν θέλω</w:t>
      </w:r>
      <w:r w:rsidRPr="00EE404C">
        <w:rPr>
          <w:rFonts w:eastAsia="Times New Roman" w:cs="Times New Roman"/>
          <w:szCs w:val="24"/>
        </w:rPr>
        <w:t xml:space="preserve"> </w:t>
      </w:r>
      <w:r>
        <w:rPr>
          <w:rFonts w:eastAsia="Times New Roman" w:cs="Times New Roman"/>
          <w:szCs w:val="24"/>
        </w:rPr>
        <w:t>-</w:t>
      </w:r>
      <w:r w:rsidRPr="00EE404C">
        <w:rPr>
          <w:rFonts w:eastAsia="Times New Roman" w:cs="Times New Roman"/>
          <w:szCs w:val="24"/>
        </w:rPr>
        <w:t>ας πούμε</w:t>
      </w:r>
      <w:r>
        <w:rPr>
          <w:rFonts w:eastAsia="Times New Roman" w:cs="Times New Roman"/>
          <w:szCs w:val="24"/>
        </w:rPr>
        <w:t>-</w:t>
      </w:r>
      <w:r w:rsidRPr="00EE404C">
        <w:rPr>
          <w:rFonts w:eastAsia="Times New Roman" w:cs="Times New Roman"/>
          <w:szCs w:val="24"/>
        </w:rPr>
        <w:t xml:space="preserve"> να αξιοποιήσω το</w:t>
      </w:r>
      <w:r>
        <w:rPr>
          <w:rFonts w:eastAsia="Times New Roman" w:cs="Times New Roman"/>
          <w:szCs w:val="24"/>
        </w:rPr>
        <w:t>ν</w:t>
      </w:r>
      <w:r w:rsidRPr="00EE404C">
        <w:rPr>
          <w:rFonts w:eastAsia="Times New Roman" w:cs="Times New Roman"/>
          <w:szCs w:val="24"/>
        </w:rPr>
        <w:t xml:space="preserve"> χρόνο μου απαντώντας με νομικά επιχειρήματα στα ερωτήματα που </w:t>
      </w:r>
      <w:r>
        <w:rPr>
          <w:rFonts w:eastAsia="Times New Roman" w:cs="Times New Roman"/>
          <w:szCs w:val="24"/>
        </w:rPr>
        <w:t>έθεσαν,</w:t>
      </w:r>
      <w:r w:rsidRPr="00EE404C">
        <w:rPr>
          <w:rFonts w:eastAsia="Times New Roman" w:cs="Times New Roman"/>
          <w:szCs w:val="24"/>
        </w:rPr>
        <w:t xml:space="preserve"> θα προσπαθήσω να πω την πραγματικότητα</w:t>
      </w:r>
      <w:r>
        <w:rPr>
          <w:rFonts w:eastAsia="Times New Roman" w:cs="Times New Roman"/>
          <w:szCs w:val="24"/>
        </w:rPr>
        <w:t>,</w:t>
      </w:r>
      <w:r w:rsidRPr="00EE404C">
        <w:rPr>
          <w:rFonts w:eastAsia="Times New Roman" w:cs="Times New Roman"/>
          <w:szCs w:val="24"/>
        </w:rPr>
        <w:t xml:space="preserve"> διό</w:t>
      </w:r>
      <w:r>
        <w:rPr>
          <w:rFonts w:eastAsia="Times New Roman" w:cs="Times New Roman"/>
          <w:szCs w:val="24"/>
        </w:rPr>
        <w:t>τι εγώ δεν είμαι ένας έμπειρος ν</w:t>
      </w:r>
      <w:r w:rsidRPr="00EE404C">
        <w:rPr>
          <w:rFonts w:eastAsia="Times New Roman" w:cs="Times New Roman"/>
          <w:szCs w:val="24"/>
        </w:rPr>
        <w:t>ομικός</w:t>
      </w:r>
      <w:r>
        <w:rPr>
          <w:rFonts w:eastAsia="Times New Roman" w:cs="Times New Roman"/>
          <w:szCs w:val="24"/>
        </w:rPr>
        <w:t>,</w:t>
      </w:r>
      <w:r w:rsidRPr="00EE404C">
        <w:rPr>
          <w:rFonts w:eastAsia="Times New Roman" w:cs="Times New Roman"/>
          <w:szCs w:val="24"/>
        </w:rPr>
        <w:t xml:space="preserve"> είμαι ένας έμπειρος </w:t>
      </w:r>
      <w:r>
        <w:rPr>
          <w:rFonts w:eastAsia="Times New Roman" w:cs="Times New Roman"/>
          <w:szCs w:val="24"/>
        </w:rPr>
        <w:t>–</w:t>
      </w:r>
      <w:r w:rsidRPr="00EE404C">
        <w:rPr>
          <w:rFonts w:eastAsia="Times New Roman" w:cs="Times New Roman"/>
          <w:szCs w:val="24"/>
        </w:rPr>
        <w:t>θεωρώ</w:t>
      </w:r>
      <w:r>
        <w:rPr>
          <w:rFonts w:eastAsia="Times New Roman" w:cs="Times New Roman"/>
          <w:szCs w:val="24"/>
        </w:rPr>
        <w:t>- ψυχίατρος.</w:t>
      </w:r>
    </w:p>
    <w:p w14:paraId="65B2558D" w14:textId="77777777" w:rsidR="000F4E4F" w:rsidRDefault="00A56466">
      <w:pPr>
        <w:spacing w:line="600" w:lineRule="auto"/>
        <w:ind w:firstLine="720"/>
        <w:jc w:val="both"/>
        <w:rPr>
          <w:rFonts w:eastAsia="Times New Roman" w:cs="Times New Roman"/>
          <w:szCs w:val="24"/>
        </w:rPr>
      </w:pPr>
      <w:r w:rsidRPr="00915501">
        <w:rPr>
          <w:rFonts w:eastAsia="Times New Roman" w:cs="Times New Roman"/>
          <w:b/>
          <w:szCs w:val="24"/>
        </w:rPr>
        <w:t>ΝΙΚΟΛΑΟΣ</w:t>
      </w:r>
      <w:r>
        <w:rPr>
          <w:rFonts w:eastAsia="Times New Roman" w:cs="Times New Roman"/>
          <w:b/>
          <w:szCs w:val="24"/>
        </w:rPr>
        <w:t xml:space="preserve"> </w:t>
      </w:r>
      <w:r w:rsidRPr="00915501">
        <w:rPr>
          <w:rFonts w:eastAsia="Times New Roman" w:cs="Times New Roman"/>
          <w:b/>
          <w:szCs w:val="24"/>
        </w:rPr>
        <w:t>-</w:t>
      </w:r>
      <w:r>
        <w:rPr>
          <w:rFonts w:eastAsia="Times New Roman" w:cs="Times New Roman"/>
          <w:b/>
          <w:szCs w:val="24"/>
        </w:rPr>
        <w:t xml:space="preserve"> </w:t>
      </w:r>
      <w:r w:rsidRPr="00915501">
        <w:rPr>
          <w:rFonts w:eastAsia="Times New Roman" w:cs="Times New Roman"/>
          <w:b/>
          <w:szCs w:val="24"/>
        </w:rPr>
        <w:t xml:space="preserve">ΓΕΩΡΓΙΟΣ ΔΕΝΔΙΑΣ: </w:t>
      </w:r>
      <w:r w:rsidRPr="00915501">
        <w:rPr>
          <w:rFonts w:eastAsia="Times New Roman" w:cs="Times New Roman"/>
          <w:szCs w:val="24"/>
        </w:rPr>
        <w:t>Έτσι εξηγείται η θέση μας.</w:t>
      </w:r>
    </w:p>
    <w:p w14:paraId="65B2558E"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sidRPr="00915501">
        <w:rPr>
          <w:rFonts w:eastAsia="Times New Roman" w:cs="Times New Roman"/>
          <w:szCs w:val="24"/>
        </w:rPr>
        <w:t>Λ</w:t>
      </w:r>
      <w:r w:rsidRPr="00EE404C">
        <w:rPr>
          <w:rFonts w:eastAsia="Times New Roman" w:cs="Times New Roman"/>
          <w:szCs w:val="24"/>
        </w:rPr>
        <w:t>οιπόν</w:t>
      </w:r>
      <w:r>
        <w:rPr>
          <w:rFonts w:eastAsia="Times New Roman" w:cs="Times New Roman"/>
          <w:szCs w:val="24"/>
        </w:rPr>
        <w:t xml:space="preserve">, θα προσπαθήσω να </w:t>
      </w:r>
      <w:r w:rsidRPr="00EE404C">
        <w:rPr>
          <w:rFonts w:eastAsia="Times New Roman" w:cs="Times New Roman"/>
          <w:szCs w:val="24"/>
        </w:rPr>
        <w:t xml:space="preserve">πω </w:t>
      </w:r>
      <w:r>
        <w:rPr>
          <w:rFonts w:eastAsia="Times New Roman" w:cs="Times New Roman"/>
          <w:szCs w:val="24"/>
        </w:rPr>
        <w:t>πώ</w:t>
      </w:r>
      <w:r w:rsidRPr="00EE404C">
        <w:rPr>
          <w:rFonts w:eastAsia="Times New Roman" w:cs="Times New Roman"/>
          <w:szCs w:val="24"/>
        </w:rPr>
        <w:t>ς κατάλαβα τη συζήτηση σήμερα</w:t>
      </w:r>
      <w:r>
        <w:rPr>
          <w:rFonts w:eastAsia="Times New Roman" w:cs="Times New Roman"/>
          <w:szCs w:val="24"/>
        </w:rPr>
        <w:t>,</w:t>
      </w:r>
      <w:r w:rsidRPr="00EE404C">
        <w:rPr>
          <w:rFonts w:eastAsia="Times New Roman" w:cs="Times New Roman"/>
          <w:szCs w:val="24"/>
        </w:rPr>
        <w:t xml:space="preserve"> η οποία είναι μία ενδιαφέρουσα συζήτηση</w:t>
      </w:r>
      <w:r>
        <w:rPr>
          <w:rFonts w:eastAsia="Times New Roman" w:cs="Times New Roman"/>
          <w:szCs w:val="24"/>
        </w:rPr>
        <w:t>,</w:t>
      </w:r>
      <w:r w:rsidRPr="00EE404C">
        <w:rPr>
          <w:rFonts w:eastAsia="Times New Roman" w:cs="Times New Roman"/>
          <w:szCs w:val="24"/>
        </w:rPr>
        <w:t xml:space="preserve"> ομολογώ</w:t>
      </w:r>
      <w:r>
        <w:rPr>
          <w:rFonts w:eastAsia="Times New Roman" w:cs="Times New Roman"/>
          <w:szCs w:val="24"/>
        </w:rPr>
        <w:t>.</w:t>
      </w:r>
    </w:p>
    <w:p w14:paraId="65B2558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Πρώτον, να</w:t>
      </w:r>
      <w:r w:rsidRPr="00EE404C">
        <w:rPr>
          <w:rFonts w:eastAsia="Times New Roman" w:cs="Times New Roman"/>
          <w:szCs w:val="24"/>
        </w:rPr>
        <w:t xml:space="preserve"> πάρουμε τα δεδο</w:t>
      </w:r>
      <w:r w:rsidRPr="00EE404C">
        <w:rPr>
          <w:rFonts w:eastAsia="Times New Roman" w:cs="Times New Roman"/>
          <w:szCs w:val="24"/>
        </w:rPr>
        <w:t>μένα</w:t>
      </w:r>
      <w:r>
        <w:rPr>
          <w:rFonts w:eastAsia="Times New Roman" w:cs="Times New Roman"/>
          <w:szCs w:val="24"/>
        </w:rPr>
        <w:t>. Π</w:t>
      </w:r>
      <w:r w:rsidRPr="00EE404C">
        <w:rPr>
          <w:rFonts w:eastAsia="Times New Roman" w:cs="Times New Roman"/>
          <w:szCs w:val="24"/>
        </w:rPr>
        <w:t>οια είναι τα δεδομένα</w:t>
      </w:r>
      <w:r>
        <w:rPr>
          <w:rFonts w:eastAsia="Times New Roman" w:cs="Times New Roman"/>
          <w:szCs w:val="24"/>
        </w:rPr>
        <w:t>; Στη σ</w:t>
      </w:r>
      <w:r w:rsidRPr="00EE404C">
        <w:rPr>
          <w:rFonts w:eastAsia="Times New Roman" w:cs="Times New Roman"/>
          <w:szCs w:val="24"/>
        </w:rPr>
        <w:t xml:space="preserve">υγκεκριμένη </w:t>
      </w:r>
      <w:r>
        <w:rPr>
          <w:rFonts w:eastAsia="Times New Roman" w:cs="Times New Roman"/>
          <w:szCs w:val="24"/>
        </w:rPr>
        <w:t>συνθήκη -γιατί</w:t>
      </w:r>
      <w:r w:rsidRPr="00EE404C">
        <w:rPr>
          <w:rFonts w:eastAsia="Times New Roman" w:cs="Times New Roman"/>
          <w:szCs w:val="24"/>
        </w:rPr>
        <w:t xml:space="preserve"> μπορώ να πω πολλά πράγματα για τη γενική μας θέση</w:t>
      </w:r>
      <w:r>
        <w:rPr>
          <w:rFonts w:eastAsia="Times New Roman" w:cs="Times New Roman"/>
          <w:szCs w:val="24"/>
        </w:rPr>
        <w:t>,</w:t>
      </w:r>
      <w:r w:rsidRPr="00EE404C">
        <w:rPr>
          <w:rFonts w:eastAsia="Times New Roman" w:cs="Times New Roman"/>
          <w:szCs w:val="24"/>
        </w:rPr>
        <w:t xml:space="preserve"> για το πώς αλλιώς θα μπορούσε να </w:t>
      </w:r>
      <w:r>
        <w:rPr>
          <w:rFonts w:eastAsia="Times New Roman" w:cs="Times New Roman"/>
          <w:szCs w:val="24"/>
        </w:rPr>
        <w:t xml:space="preserve">είναι κ.λπ.- </w:t>
      </w:r>
      <w:r w:rsidRPr="00EE404C">
        <w:rPr>
          <w:rFonts w:eastAsia="Times New Roman" w:cs="Times New Roman"/>
          <w:szCs w:val="24"/>
        </w:rPr>
        <w:t xml:space="preserve">τα δεδομένα </w:t>
      </w:r>
      <w:r>
        <w:rPr>
          <w:rFonts w:eastAsia="Times New Roman" w:cs="Times New Roman"/>
          <w:szCs w:val="24"/>
        </w:rPr>
        <w:t>σ</w:t>
      </w:r>
      <w:r w:rsidRPr="00EE404C">
        <w:rPr>
          <w:rFonts w:eastAsia="Times New Roman" w:cs="Times New Roman"/>
          <w:szCs w:val="24"/>
        </w:rPr>
        <w:t xml:space="preserve">ήμερα είναι ότι έχουμε </w:t>
      </w:r>
      <w:r>
        <w:rPr>
          <w:rFonts w:eastAsia="Times New Roman" w:cs="Times New Roman"/>
          <w:szCs w:val="24"/>
        </w:rPr>
        <w:t xml:space="preserve">πράγματι στην πράξη μία </w:t>
      </w:r>
      <w:r>
        <w:rPr>
          <w:rFonts w:eastAsia="Times New Roman" w:cs="Times New Roman"/>
          <w:szCs w:val="24"/>
        </w:rPr>
        <w:t>σ</w:t>
      </w:r>
      <w:r w:rsidRPr="00EE404C">
        <w:rPr>
          <w:rFonts w:eastAsia="Times New Roman" w:cs="Times New Roman"/>
          <w:szCs w:val="24"/>
        </w:rPr>
        <w:t xml:space="preserve">ύμβαση </w:t>
      </w:r>
      <w:r w:rsidRPr="00EE404C">
        <w:rPr>
          <w:rFonts w:eastAsia="Times New Roman" w:cs="Times New Roman"/>
          <w:szCs w:val="24"/>
        </w:rPr>
        <w:t xml:space="preserve">η οποία δίνει 1,1 </w:t>
      </w:r>
      <w:r w:rsidRPr="00EE404C">
        <w:rPr>
          <w:rFonts w:eastAsia="Times New Roman" w:cs="Times New Roman"/>
          <w:szCs w:val="24"/>
        </w:rPr>
        <w:t>δι</w:t>
      </w:r>
      <w:r>
        <w:rPr>
          <w:rFonts w:eastAsia="Times New Roman" w:cs="Times New Roman"/>
          <w:szCs w:val="24"/>
        </w:rPr>
        <w:t>σεκατομμύ</w:t>
      </w:r>
      <w:r>
        <w:rPr>
          <w:rFonts w:eastAsia="Times New Roman" w:cs="Times New Roman"/>
          <w:szCs w:val="24"/>
        </w:rPr>
        <w:t>ριο</w:t>
      </w:r>
      <w:r>
        <w:rPr>
          <w:rFonts w:eastAsia="Times New Roman" w:cs="Times New Roman"/>
          <w:szCs w:val="24"/>
        </w:rPr>
        <w:t xml:space="preserve">. </w:t>
      </w:r>
      <w:r>
        <w:rPr>
          <w:rFonts w:eastAsia="Times New Roman" w:cs="Times New Roman"/>
          <w:szCs w:val="24"/>
        </w:rPr>
        <w:lastRenderedPageBreak/>
        <w:t>Αυτό είναι το</w:t>
      </w:r>
      <w:r w:rsidRPr="00EE404C">
        <w:rPr>
          <w:rFonts w:eastAsia="Times New Roman" w:cs="Times New Roman"/>
          <w:szCs w:val="24"/>
        </w:rPr>
        <w:t xml:space="preserve"> τελικό αποτέλεσμα</w:t>
      </w:r>
      <w:r>
        <w:rPr>
          <w:rFonts w:eastAsia="Times New Roman" w:cs="Times New Roman"/>
          <w:szCs w:val="24"/>
        </w:rPr>
        <w:t>. Α</w:t>
      </w:r>
      <w:r w:rsidRPr="00EE404C">
        <w:rPr>
          <w:rFonts w:eastAsia="Times New Roman" w:cs="Times New Roman"/>
          <w:szCs w:val="24"/>
        </w:rPr>
        <w:t>υτό είναι το γεγονός</w:t>
      </w:r>
      <w:r>
        <w:rPr>
          <w:rFonts w:eastAsia="Times New Roman" w:cs="Times New Roman"/>
          <w:szCs w:val="24"/>
        </w:rPr>
        <w:t>. Τ</w:t>
      </w:r>
      <w:r w:rsidRPr="00EE404C">
        <w:rPr>
          <w:rFonts w:eastAsia="Times New Roman" w:cs="Times New Roman"/>
          <w:szCs w:val="24"/>
        </w:rPr>
        <w:t>ο άλλο είναι απόπειρα</w:t>
      </w:r>
      <w:r>
        <w:rPr>
          <w:rFonts w:eastAsia="Times New Roman" w:cs="Times New Roman"/>
          <w:szCs w:val="24"/>
        </w:rPr>
        <w:t>. Δ</w:t>
      </w:r>
      <w:r w:rsidRPr="00EE404C">
        <w:rPr>
          <w:rFonts w:eastAsia="Times New Roman" w:cs="Times New Roman"/>
          <w:szCs w:val="24"/>
        </w:rPr>
        <w:t>εν είναι το γεγονός</w:t>
      </w:r>
      <w:r>
        <w:rPr>
          <w:rFonts w:eastAsia="Times New Roman" w:cs="Times New Roman"/>
          <w:szCs w:val="24"/>
        </w:rPr>
        <w:t>, είναι η απόπειρα. Σωστά το χαρακτηρίσατε από</w:t>
      </w:r>
      <w:r w:rsidRPr="00EE404C">
        <w:rPr>
          <w:rFonts w:eastAsia="Times New Roman" w:cs="Times New Roman"/>
          <w:szCs w:val="24"/>
        </w:rPr>
        <w:t>πε</w:t>
      </w:r>
      <w:r>
        <w:rPr>
          <w:rFonts w:eastAsia="Times New Roman" w:cs="Times New Roman"/>
          <w:szCs w:val="24"/>
        </w:rPr>
        <w:t>ι</w:t>
      </w:r>
      <w:r w:rsidRPr="00EE404C">
        <w:rPr>
          <w:rFonts w:eastAsia="Times New Roman" w:cs="Times New Roman"/>
          <w:szCs w:val="24"/>
        </w:rPr>
        <w:t>ρα είναι</w:t>
      </w:r>
      <w:r>
        <w:rPr>
          <w:rFonts w:eastAsia="Times New Roman" w:cs="Times New Roman"/>
          <w:szCs w:val="24"/>
        </w:rPr>
        <w:t xml:space="preserve">. Αλλά το γεγονός είναι ότι </w:t>
      </w:r>
      <w:r w:rsidRPr="00EE404C">
        <w:rPr>
          <w:rFonts w:eastAsia="Times New Roman" w:cs="Times New Roman"/>
          <w:szCs w:val="24"/>
        </w:rPr>
        <w:t xml:space="preserve">έχουμε σήμερα 1,1 </w:t>
      </w:r>
      <w:r w:rsidRPr="00EE404C">
        <w:rPr>
          <w:rFonts w:eastAsia="Times New Roman" w:cs="Times New Roman"/>
          <w:szCs w:val="24"/>
        </w:rPr>
        <w:t>δι</w:t>
      </w:r>
      <w:r>
        <w:rPr>
          <w:rFonts w:eastAsia="Times New Roman" w:cs="Times New Roman"/>
          <w:szCs w:val="24"/>
        </w:rPr>
        <w:t>σεκατομμύριο</w:t>
      </w:r>
      <w:r>
        <w:rPr>
          <w:rFonts w:eastAsia="Times New Roman" w:cs="Times New Roman"/>
          <w:szCs w:val="24"/>
        </w:rPr>
        <w:t>. Έ</w:t>
      </w:r>
      <w:r w:rsidRPr="00EE404C">
        <w:rPr>
          <w:rFonts w:eastAsia="Times New Roman" w:cs="Times New Roman"/>
          <w:szCs w:val="24"/>
        </w:rPr>
        <w:t>χουμε δηλαδή</w:t>
      </w:r>
      <w:r>
        <w:rPr>
          <w:rFonts w:eastAsia="Times New Roman" w:cs="Times New Roman"/>
          <w:szCs w:val="24"/>
        </w:rPr>
        <w:t>,</w:t>
      </w:r>
      <w:r w:rsidRPr="00EE404C">
        <w:rPr>
          <w:rFonts w:eastAsia="Times New Roman" w:cs="Times New Roman"/>
          <w:szCs w:val="24"/>
        </w:rPr>
        <w:t xml:space="preserve"> μία πολύ σοβαρή </w:t>
      </w:r>
      <w:r>
        <w:rPr>
          <w:rFonts w:eastAsia="Times New Roman" w:cs="Times New Roman"/>
          <w:szCs w:val="24"/>
        </w:rPr>
        <w:t>-</w:t>
      </w:r>
      <w:r w:rsidRPr="00EE404C">
        <w:rPr>
          <w:rFonts w:eastAsia="Times New Roman" w:cs="Times New Roman"/>
          <w:szCs w:val="24"/>
        </w:rPr>
        <w:t>και για αυτό φαντάζομαι ότι Νέα Δημοκρατία κλείνει</w:t>
      </w:r>
      <w:r>
        <w:rPr>
          <w:rFonts w:eastAsia="Times New Roman" w:cs="Times New Roman"/>
          <w:szCs w:val="24"/>
        </w:rPr>
        <w:t xml:space="preserve"> σε </w:t>
      </w:r>
      <w:r w:rsidRPr="00EE404C">
        <w:rPr>
          <w:rFonts w:eastAsia="Times New Roman" w:cs="Times New Roman"/>
          <w:szCs w:val="24"/>
        </w:rPr>
        <w:t>αυτή</w:t>
      </w:r>
      <w:r>
        <w:rPr>
          <w:rFonts w:eastAsia="Times New Roman" w:cs="Times New Roman"/>
          <w:szCs w:val="24"/>
        </w:rPr>
        <w:t>ν</w:t>
      </w:r>
      <w:r w:rsidRPr="00EE404C">
        <w:rPr>
          <w:rFonts w:eastAsia="Times New Roman" w:cs="Times New Roman"/>
          <w:szCs w:val="24"/>
        </w:rPr>
        <w:t xml:space="preserve"> την πλευρά</w:t>
      </w:r>
      <w:r>
        <w:rPr>
          <w:rFonts w:eastAsia="Times New Roman" w:cs="Times New Roman"/>
          <w:szCs w:val="24"/>
        </w:rPr>
        <w:t xml:space="preserve">- </w:t>
      </w:r>
      <w:r w:rsidRPr="00EE404C">
        <w:rPr>
          <w:rFonts w:eastAsia="Times New Roman" w:cs="Times New Roman"/>
          <w:szCs w:val="24"/>
        </w:rPr>
        <w:t xml:space="preserve">επένδυση </w:t>
      </w:r>
      <w:r>
        <w:rPr>
          <w:rFonts w:eastAsia="Times New Roman" w:cs="Times New Roman"/>
          <w:szCs w:val="24"/>
        </w:rPr>
        <w:t>κ</w:t>
      </w:r>
      <w:r w:rsidRPr="00EE404C">
        <w:rPr>
          <w:rFonts w:eastAsia="Times New Roman" w:cs="Times New Roman"/>
          <w:szCs w:val="24"/>
        </w:rPr>
        <w:t>αι μάλιστα</w:t>
      </w:r>
      <w:r>
        <w:rPr>
          <w:rFonts w:eastAsia="Times New Roman" w:cs="Times New Roman"/>
          <w:szCs w:val="24"/>
        </w:rPr>
        <w:t>,</w:t>
      </w:r>
      <w:r w:rsidRPr="00EE404C">
        <w:rPr>
          <w:rFonts w:eastAsia="Times New Roman" w:cs="Times New Roman"/>
          <w:szCs w:val="24"/>
        </w:rPr>
        <w:t xml:space="preserve"> από ένα </w:t>
      </w:r>
      <w:r>
        <w:rPr>
          <w:rFonts w:eastAsia="Times New Roman" w:cs="Times New Roman"/>
          <w:szCs w:val="24"/>
          <w:lang w:val="en-US"/>
        </w:rPr>
        <w:t>fund</w:t>
      </w:r>
      <w:r w:rsidRPr="00915501">
        <w:rPr>
          <w:rFonts w:eastAsia="Times New Roman" w:cs="Times New Roman"/>
          <w:szCs w:val="24"/>
        </w:rPr>
        <w:t xml:space="preserve"> </w:t>
      </w:r>
      <w:r>
        <w:rPr>
          <w:rFonts w:eastAsia="Times New Roman" w:cs="Times New Roman"/>
          <w:szCs w:val="24"/>
        </w:rPr>
        <w:t xml:space="preserve">το οποίο πράγματι εάν </w:t>
      </w:r>
      <w:r w:rsidRPr="00EE404C">
        <w:rPr>
          <w:rFonts w:eastAsia="Times New Roman" w:cs="Times New Roman"/>
          <w:szCs w:val="24"/>
        </w:rPr>
        <w:t>είναι κανένας αντικειμενικός</w:t>
      </w:r>
      <w:r>
        <w:rPr>
          <w:rFonts w:eastAsia="Times New Roman" w:cs="Times New Roman"/>
          <w:szCs w:val="24"/>
        </w:rPr>
        <w:t>,</w:t>
      </w:r>
      <w:r w:rsidRPr="00EE404C">
        <w:rPr>
          <w:rFonts w:eastAsia="Times New Roman" w:cs="Times New Roman"/>
          <w:szCs w:val="24"/>
        </w:rPr>
        <w:t xml:space="preserve"> δεν είναι από τα </w:t>
      </w:r>
      <w:r>
        <w:rPr>
          <w:rFonts w:eastAsia="Times New Roman" w:cs="Times New Roman"/>
          <w:szCs w:val="24"/>
          <w:lang w:val="en-US"/>
        </w:rPr>
        <w:t>fund</w:t>
      </w:r>
      <w:r w:rsidRPr="00EE404C">
        <w:rPr>
          <w:rFonts w:eastAsia="Times New Roman" w:cs="Times New Roman"/>
          <w:szCs w:val="24"/>
        </w:rPr>
        <w:t xml:space="preserve"> αυτά τα </w:t>
      </w:r>
      <w:r>
        <w:rPr>
          <w:rFonts w:eastAsia="Times New Roman" w:cs="Times New Roman"/>
          <w:szCs w:val="24"/>
        </w:rPr>
        <w:t>«</w:t>
      </w:r>
      <w:r w:rsidRPr="00EE404C">
        <w:rPr>
          <w:rFonts w:eastAsia="Times New Roman" w:cs="Times New Roman"/>
          <w:szCs w:val="24"/>
        </w:rPr>
        <w:t>κοράκια</w:t>
      </w:r>
      <w:r>
        <w:rPr>
          <w:rFonts w:eastAsia="Times New Roman" w:cs="Times New Roman"/>
          <w:szCs w:val="24"/>
        </w:rPr>
        <w:t xml:space="preserve">», είναι ένα </w:t>
      </w:r>
      <w:r>
        <w:rPr>
          <w:rFonts w:eastAsia="Times New Roman" w:cs="Times New Roman"/>
          <w:szCs w:val="24"/>
          <w:lang w:val="en-US"/>
        </w:rPr>
        <w:t>fund</w:t>
      </w:r>
      <w:r w:rsidRPr="00EE404C">
        <w:rPr>
          <w:rFonts w:eastAsia="Times New Roman" w:cs="Times New Roman"/>
          <w:szCs w:val="24"/>
        </w:rPr>
        <w:t xml:space="preserve"> που επενδύει μακροπρόθεσμα</w:t>
      </w:r>
      <w:r>
        <w:rPr>
          <w:rFonts w:eastAsia="Times New Roman" w:cs="Times New Roman"/>
          <w:szCs w:val="24"/>
        </w:rPr>
        <w:t xml:space="preserve">, </w:t>
      </w:r>
      <w:r w:rsidRPr="00EE404C">
        <w:rPr>
          <w:rFonts w:eastAsia="Times New Roman" w:cs="Times New Roman"/>
          <w:szCs w:val="24"/>
        </w:rPr>
        <w:t xml:space="preserve">είναι το </w:t>
      </w:r>
      <w:r>
        <w:rPr>
          <w:rFonts w:eastAsia="Times New Roman" w:cs="Times New Roman"/>
          <w:szCs w:val="24"/>
          <w:lang w:val="en-US"/>
        </w:rPr>
        <w:t>fund</w:t>
      </w:r>
      <w:r w:rsidRPr="00EE404C">
        <w:rPr>
          <w:rFonts w:eastAsia="Times New Roman" w:cs="Times New Roman"/>
          <w:szCs w:val="24"/>
        </w:rPr>
        <w:t xml:space="preserve"> των συνταξιούχων του Καναδά</w:t>
      </w:r>
      <w:r>
        <w:rPr>
          <w:rFonts w:eastAsia="Times New Roman" w:cs="Times New Roman"/>
          <w:szCs w:val="24"/>
        </w:rPr>
        <w:t>.</w:t>
      </w:r>
    </w:p>
    <w:p w14:paraId="65B25590" w14:textId="77777777" w:rsidR="000F4E4F" w:rsidRDefault="00A56466">
      <w:pPr>
        <w:spacing w:line="600" w:lineRule="auto"/>
        <w:ind w:firstLine="720"/>
        <w:jc w:val="both"/>
        <w:rPr>
          <w:rFonts w:eastAsia="Times New Roman" w:cs="Times New Roman"/>
          <w:szCs w:val="24"/>
        </w:rPr>
      </w:pPr>
      <w:r w:rsidRPr="00075678">
        <w:rPr>
          <w:rFonts w:eastAsia="Times New Roman" w:cs="Times New Roman"/>
          <w:b/>
          <w:szCs w:val="24"/>
        </w:rPr>
        <w:t>ΔΙΑΜΑΝΤΩ ΜΑΝΩΛΑΚΟΥ:</w:t>
      </w:r>
      <w:r>
        <w:rPr>
          <w:rFonts w:eastAsia="Times New Roman" w:cs="Times New Roman"/>
          <w:szCs w:val="24"/>
        </w:rPr>
        <w:t xml:space="preserve"> Την ίδια δουλειά κάνει.</w:t>
      </w:r>
    </w:p>
    <w:p w14:paraId="65B25591"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sidRPr="00075678">
        <w:rPr>
          <w:rFonts w:eastAsia="Times New Roman" w:cs="Times New Roman"/>
          <w:szCs w:val="24"/>
        </w:rPr>
        <w:t xml:space="preserve">Μάλιστα, κάνει την ίδια δουλειά, λέει η </w:t>
      </w:r>
      <w:r w:rsidRPr="00075678">
        <w:rPr>
          <w:rFonts w:eastAsia="Times New Roman" w:cs="Times New Roman"/>
          <w:szCs w:val="24"/>
        </w:rPr>
        <w:t>κ</w:t>
      </w:r>
      <w:r>
        <w:rPr>
          <w:rFonts w:eastAsia="Times New Roman" w:cs="Times New Roman"/>
          <w:szCs w:val="24"/>
        </w:rPr>
        <w:t>.</w:t>
      </w:r>
      <w:r w:rsidRPr="00075678">
        <w:rPr>
          <w:rFonts w:eastAsia="Times New Roman" w:cs="Times New Roman"/>
          <w:szCs w:val="24"/>
        </w:rPr>
        <w:t xml:space="preserve"> </w:t>
      </w:r>
      <w:r w:rsidRPr="00075678">
        <w:rPr>
          <w:rFonts w:eastAsia="Times New Roman" w:cs="Times New Roman"/>
          <w:szCs w:val="24"/>
        </w:rPr>
        <w:t>Μανωλάκου.</w:t>
      </w:r>
    </w:p>
    <w:p w14:paraId="65B2559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Κυρία Μανωλάκου, εγώ δεν ξέρω πώς ακριβώς κάνει την ίδια δ</w:t>
      </w:r>
      <w:r w:rsidRPr="00EE404C">
        <w:rPr>
          <w:rFonts w:eastAsia="Times New Roman" w:cs="Times New Roman"/>
          <w:szCs w:val="24"/>
        </w:rPr>
        <w:t>ουλειά</w:t>
      </w:r>
      <w:r>
        <w:rPr>
          <w:rFonts w:eastAsia="Times New Roman" w:cs="Times New Roman"/>
          <w:szCs w:val="24"/>
        </w:rPr>
        <w:t>,</w:t>
      </w:r>
      <w:r w:rsidRPr="00EE404C">
        <w:rPr>
          <w:rFonts w:eastAsia="Times New Roman" w:cs="Times New Roman"/>
          <w:szCs w:val="24"/>
        </w:rPr>
        <w:t xml:space="preserve"> ένα Ταμείο Συνταξιούχων</w:t>
      </w:r>
      <w:r>
        <w:rPr>
          <w:rFonts w:eastAsia="Times New Roman" w:cs="Times New Roman"/>
          <w:szCs w:val="24"/>
        </w:rPr>
        <w:t xml:space="preserve">, με ένα </w:t>
      </w:r>
      <w:r>
        <w:rPr>
          <w:rFonts w:eastAsia="Times New Roman" w:cs="Times New Roman"/>
          <w:szCs w:val="24"/>
          <w:lang w:val="en-US"/>
        </w:rPr>
        <w:t>fund</w:t>
      </w:r>
      <w:r>
        <w:rPr>
          <w:rFonts w:eastAsia="Times New Roman" w:cs="Times New Roman"/>
          <w:szCs w:val="24"/>
        </w:rPr>
        <w:t xml:space="preserve"> σαν αυτά που λέμ</w:t>
      </w:r>
      <w:r w:rsidRPr="00EE404C">
        <w:rPr>
          <w:rFonts w:eastAsia="Times New Roman" w:cs="Times New Roman"/>
          <w:szCs w:val="24"/>
        </w:rPr>
        <w:t xml:space="preserve">ε </w:t>
      </w:r>
      <w:r>
        <w:rPr>
          <w:rFonts w:eastAsia="Times New Roman" w:cs="Times New Roman"/>
          <w:szCs w:val="24"/>
        </w:rPr>
        <w:t>«</w:t>
      </w:r>
      <w:r w:rsidRPr="00EE404C">
        <w:rPr>
          <w:rFonts w:eastAsia="Times New Roman" w:cs="Times New Roman"/>
          <w:szCs w:val="24"/>
        </w:rPr>
        <w:t>κοράκια</w:t>
      </w:r>
      <w:r>
        <w:rPr>
          <w:rFonts w:eastAsia="Times New Roman" w:cs="Times New Roman"/>
          <w:szCs w:val="24"/>
        </w:rPr>
        <w:t>». Μ</w:t>
      </w:r>
      <w:r w:rsidRPr="00EE404C">
        <w:rPr>
          <w:rFonts w:eastAsia="Times New Roman" w:cs="Times New Roman"/>
          <w:szCs w:val="24"/>
        </w:rPr>
        <w:t>πορεί</w:t>
      </w:r>
      <w:r>
        <w:rPr>
          <w:rFonts w:eastAsia="Times New Roman" w:cs="Times New Roman"/>
          <w:szCs w:val="24"/>
        </w:rPr>
        <w:t>. Δ</w:t>
      </w:r>
      <w:r w:rsidRPr="00EE404C">
        <w:rPr>
          <w:rFonts w:eastAsia="Times New Roman" w:cs="Times New Roman"/>
          <w:szCs w:val="24"/>
        </w:rPr>
        <w:t>εν παίρνω θέση</w:t>
      </w:r>
      <w:r>
        <w:rPr>
          <w:rFonts w:eastAsia="Times New Roman" w:cs="Times New Roman"/>
          <w:szCs w:val="24"/>
        </w:rPr>
        <w:t>,</w:t>
      </w:r>
      <w:r w:rsidRPr="00EE404C">
        <w:rPr>
          <w:rFonts w:eastAsia="Times New Roman" w:cs="Times New Roman"/>
          <w:szCs w:val="24"/>
        </w:rPr>
        <w:t xml:space="preserve"> αλλά λέω ποια είναι τα γεγονότα</w:t>
      </w:r>
      <w:r>
        <w:rPr>
          <w:rFonts w:eastAsia="Times New Roman" w:cs="Times New Roman"/>
          <w:szCs w:val="24"/>
        </w:rPr>
        <w:t>. Τ</w:t>
      </w:r>
      <w:r w:rsidRPr="00EE404C">
        <w:rPr>
          <w:rFonts w:eastAsia="Times New Roman" w:cs="Times New Roman"/>
          <w:szCs w:val="24"/>
        </w:rPr>
        <w:t>ο πρώτο γεγονός</w:t>
      </w:r>
      <w:r>
        <w:rPr>
          <w:rFonts w:eastAsia="Times New Roman" w:cs="Times New Roman"/>
          <w:szCs w:val="24"/>
        </w:rPr>
        <w:t>, λ</w:t>
      </w:r>
      <w:r w:rsidRPr="00EE404C">
        <w:rPr>
          <w:rFonts w:eastAsia="Times New Roman" w:cs="Times New Roman"/>
          <w:szCs w:val="24"/>
        </w:rPr>
        <w:t>οιπόν</w:t>
      </w:r>
      <w:r>
        <w:rPr>
          <w:rFonts w:eastAsia="Times New Roman" w:cs="Times New Roman"/>
          <w:szCs w:val="24"/>
        </w:rPr>
        <w:t>,</w:t>
      </w:r>
      <w:r w:rsidRPr="00EE404C">
        <w:rPr>
          <w:rFonts w:eastAsia="Times New Roman" w:cs="Times New Roman"/>
          <w:szCs w:val="24"/>
        </w:rPr>
        <w:t xml:space="preserve"> είναι αυτό</w:t>
      </w:r>
      <w:r>
        <w:rPr>
          <w:rFonts w:eastAsia="Times New Roman" w:cs="Times New Roman"/>
          <w:szCs w:val="24"/>
        </w:rPr>
        <w:t>.</w:t>
      </w:r>
    </w:p>
    <w:p w14:paraId="65B2559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w:t>
      </w:r>
      <w:r w:rsidRPr="00EE404C">
        <w:rPr>
          <w:rFonts w:eastAsia="Times New Roman" w:cs="Times New Roman"/>
          <w:szCs w:val="24"/>
        </w:rPr>
        <w:t xml:space="preserve">ο </w:t>
      </w:r>
      <w:r>
        <w:rPr>
          <w:rFonts w:eastAsia="Times New Roman" w:cs="Times New Roman"/>
          <w:szCs w:val="24"/>
        </w:rPr>
        <w:t xml:space="preserve">δεύτερο γεγονός </w:t>
      </w:r>
      <w:r w:rsidRPr="00EE404C">
        <w:rPr>
          <w:rFonts w:eastAsia="Times New Roman" w:cs="Times New Roman"/>
          <w:szCs w:val="24"/>
        </w:rPr>
        <w:t>είναι ότι αυτό</w:t>
      </w:r>
      <w:r>
        <w:rPr>
          <w:rFonts w:eastAsia="Times New Roman" w:cs="Times New Roman"/>
          <w:szCs w:val="24"/>
        </w:rPr>
        <w:t>,</w:t>
      </w:r>
      <w:r w:rsidRPr="00EE404C">
        <w:rPr>
          <w:rFonts w:eastAsia="Times New Roman" w:cs="Times New Roman"/>
          <w:szCs w:val="24"/>
        </w:rPr>
        <w:t xml:space="preserve"> όλη αυτή η διαδικασία</w:t>
      </w:r>
      <w:r>
        <w:rPr>
          <w:rFonts w:eastAsia="Times New Roman" w:cs="Times New Roman"/>
          <w:szCs w:val="24"/>
        </w:rPr>
        <w:t>,</w:t>
      </w:r>
      <w:r w:rsidRPr="00EE404C">
        <w:rPr>
          <w:rFonts w:eastAsia="Times New Roman" w:cs="Times New Roman"/>
          <w:szCs w:val="24"/>
        </w:rPr>
        <w:t xml:space="preserve"> κινήθηκε με βάση ένα ορισμένο νομικό πλαίσιο</w:t>
      </w:r>
      <w:r>
        <w:rPr>
          <w:rFonts w:eastAsia="Times New Roman" w:cs="Times New Roman"/>
          <w:szCs w:val="24"/>
        </w:rPr>
        <w:t>. Ε</w:t>
      </w:r>
      <w:r w:rsidRPr="00EE404C">
        <w:rPr>
          <w:rFonts w:eastAsia="Times New Roman" w:cs="Times New Roman"/>
          <w:szCs w:val="24"/>
        </w:rPr>
        <w:t>άν διάβα</w:t>
      </w:r>
      <w:r>
        <w:rPr>
          <w:rFonts w:eastAsia="Times New Roman" w:cs="Times New Roman"/>
          <w:szCs w:val="24"/>
        </w:rPr>
        <w:t xml:space="preserve">σα </w:t>
      </w:r>
      <w:r>
        <w:rPr>
          <w:rFonts w:eastAsia="Times New Roman" w:cs="Times New Roman"/>
          <w:szCs w:val="24"/>
        </w:rPr>
        <w:lastRenderedPageBreak/>
        <w:t>καλά τις πρώτε</w:t>
      </w:r>
      <w:r>
        <w:rPr>
          <w:rFonts w:eastAsia="Times New Roman" w:cs="Times New Roman"/>
          <w:szCs w:val="24"/>
        </w:rPr>
        <w:t xml:space="preserve">ς σελίδες της </w:t>
      </w:r>
      <w:r>
        <w:rPr>
          <w:rFonts w:eastAsia="Times New Roman" w:cs="Times New Roman"/>
          <w:szCs w:val="24"/>
        </w:rPr>
        <w:t>α</w:t>
      </w:r>
      <w:r w:rsidRPr="00EE404C">
        <w:rPr>
          <w:rFonts w:eastAsia="Times New Roman" w:cs="Times New Roman"/>
          <w:szCs w:val="24"/>
        </w:rPr>
        <w:t xml:space="preserve">ιτιολογικής </w:t>
      </w:r>
      <w:r>
        <w:rPr>
          <w:rFonts w:eastAsia="Times New Roman" w:cs="Times New Roman"/>
          <w:szCs w:val="24"/>
        </w:rPr>
        <w:t>έ</w:t>
      </w:r>
      <w:r w:rsidRPr="00EE404C">
        <w:rPr>
          <w:rFonts w:eastAsia="Times New Roman" w:cs="Times New Roman"/>
          <w:szCs w:val="24"/>
        </w:rPr>
        <w:t>κθεσης</w:t>
      </w:r>
      <w:r>
        <w:rPr>
          <w:rFonts w:eastAsia="Times New Roman" w:cs="Times New Roman"/>
          <w:szCs w:val="24"/>
        </w:rPr>
        <w:t xml:space="preserve">, </w:t>
      </w:r>
      <w:r w:rsidRPr="00EE404C">
        <w:rPr>
          <w:rFonts w:eastAsia="Times New Roman" w:cs="Times New Roman"/>
          <w:szCs w:val="24"/>
        </w:rPr>
        <w:t xml:space="preserve">εκτός των άλλων </w:t>
      </w:r>
      <w:r>
        <w:rPr>
          <w:rFonts w:eastAsia="Times New Roman" w:cs="Times New Roman"/>
          <w:szCs w:val="24"/>
        </w:rPr>
        <w:t>-</w:t>
      </w:r>
      <w:r w:rsidRPr="00EE404C">
        <w:rPr>
          <w:rFonts w:eastAsia="Times New Roman" w:cs="Times New Roman"/>
          <w:szCs w:val="24"/>
        </w:rPr>
        <w:t>και αυτό μου δημιουργεί μία απορία</w:t>
      </w:r>
      <w:r>
        <w:rPr>
          <w:rFonts w:eastAsia="Times New Roman" w:cs="Times New Roman"/>
          <w:szCs w:val="24"/>
        </w:rPr>
        <w:t>, όσον</w:t>
      </w:r>
      <w:r w:rsidRPr="00EE404C">
        <w:rPr>
          <w:rFonts w:eastAsia="Times New Roman" w:cs="Times New Roman"/>
          <w:szCs w:val="24"/>
        </w:rPr>
        <w:t xml:space="preserve"> αφορά τα νομικά επιχειρήματα</w:t>
      </w:r>
      <w:r>
        <w:rPr>
          <w:rFonts w:eastAsia="Times New Roman" w:cs="Times New Roman"/>
          <w:szCs w:val="24"/>
        </w:rPr>
        <w:t>,</w:t>
      </w:r>
      <w:r w:rsidRPr="00EE404C">
        <w:rPr>
          <w:rFonts w:eastAsia="Times New Roman" w:cs="Times New Roman"/>
          <w:szCs w:val="24"/>
        </w:rPr>
        <w:t xml:space="preserve"> τα οποία άκουσα</w:t>
      </w:r>
      <w:r>
        <w:rPr>
          <w:rFonts w:eastAsia="Times New Roman" w:cs="Times New Roman"/>
          <w:szCs w:val="24"/>
        </w:rPr>
        <w:t>- ελέγχθηκε και από το Ε</w:t>
      </w:r>
      <w:r w:rsidRPr="00EE404C">
        <w:rPr>
          <w:rFonts w:eastAsia="Times New Roman" w:cs="Times New Roman"/>
          <w:szCs w:val="24"/>
        </w:rPr>
        <w:t xml:space="preserve">λεγκτικό </w:t>
      </w:r>
      <w:r>
        <w:rPr>
          <w:rFonts w:eastAsia="Times New Roman" w:cs="Times New Roman"/>
          <w:szCs w:val="24"/>
        </w:rPr>
        <w:t>Σ</w:t>
      </w:r>
      <w:r w:rsidRPr="00EE404C">
        <w:rPr>
          <w:rFonts w:eastAsia="Times New Roman" w:cs="Times New Roman"/>
          <w:szCs w:val="24"/>
        </w:rPr>
        <w:t>υνέδριο όλη αυτή η διαδικασία</w:t>
      </w:r>
      <w:r>
        <w:rPr>
          <w:rFonts w:eastAsia="Times New Roman" w:cs="Times New Roman"/>
          <w:szCs w:val="24"/>
        </w:rPr>
        <w:t>.</w:t>
      </w:r>
    </w:p>
    <w:p w14:paraId="65B25594" w14:textId="77777777" w:rsidR="000F4E4F" w:rsidRDefault="00A56466">
      <w:pPr>
        <w:spacing w:line="600" w:lineRule="auto"/>
        <w:ind w:firstLine="720"/>
        <w:jc w:val="both"/>
        <w:rPr>
          <w:rFonts w:eastAsia="Times New Roman" w:cs="Times New Roman"/>
          <w:szCs w:val="24"/>
        </w:rPr>
      </w:pPr>
      <w:r w:rsidRPr="00075678">
        <w:rPr>
          <w:rFonts w:eastAsia="Times New Roman" w:cs="Times New Roman"/>
          <w:b/>
          <w:szCs w:val="24"/>
        </w:rPr>
        <w:t>ΓΕΩΡΓΙΟΣ ΒΛΑΧΟΣ:</w:t>
      </w:r>
      <w:r>
        <w:rPr>
          <w:rFonts w:eastAsia="Times New Roman" w:cs="Times New Roman"/>
          <w:szCs w:val="24"/>
        </w:rPr>
        <w:t xml:space="preserve"> Δεν ελέγχει το ποσό.</w:t>
      </w:r>
    </w:p>
    <w:p w14:paraId="65B25595"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b/>
          <w:szCs w:val="24"/>
        </w:rPr>
        <w:t xml:space="preserve">: </w:t>
      </w:r>
      <w:r w:rsidRPr="00075678">
        <w:rPr>
          <w:rFonts w:eastAsia="Times New Roman" w:cs="Times New Roman"/>
          <w:szCs w:val="24"/>
        </w:rPr>
        <w:t>Έ</w:t>
      </w:r>
      <w:r w:rsidRPr="00EE404C">
        <w:rPr>
          <w:rFonts w:eastAsia="Times New Roman" w:cs="Times New Roman"/>
          <w:szCs w:val="24"/>
        </w:rPr>
        <w:t>να λεπτό</w:t>
      </w:r>
      <w:r>
        <w:rPr>
          <w:rFonts w:eastAsia="Times New Roman" w:cs="Times New Roman"/>
          <w:szCs w:val="24"/>
        </w:rPr>
        <w:t>. Δ</w:t>
      </w:r>
      <w:r w:rsidRPr="00EE404C">
        <w:rPr>
          <w:rFonts w:eastAsia="Times New Roman" w:cs="Times New Roman"/>
          <w:szCs w:val="24"/>
        </w:rPr>
        <w:t>εν λέ</w:t>
      </w:r>
      <w:r>
        <w:rPr>
          <w:rFonts w:eastAsia="Times New Roman" w:cs="Times New Roman"/>
          <w:szCs w:val="24"/>
        </w:rPr>
        <w:t>ω για το ποσό. Λέω ότι η διαδικασία ελέγχθηκε.</w:t>
      </w:r>
    </w:p>
    <w:p w14:paraId="65B2559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Θ</w:t>
      </w:r>
      <w:r w:rsidRPr="00EE404C">
        <w:rPr>
          <w:rFonts w:eastAsia="Times New Roman" w:cs="Times New Roman"/>
          <w:szCs w:val="24"/>
        </w:rPr>
        <w:t>έλω να πω δηλαδή εδώ ό</w:t>
      </w:r>
      <w:r>
        <w:rPr>
          <w:rFonts w:eastAsia="Times New Roman" w:cs="Times New Roman"/>
          <w:szCs w:val="24"/>
        </w:rPr>
        <w:t>,</w:t>
      </w:r>
      <w:r w:rsidRPr="00EE404C">
        <w:rPr>
          <w:rFonts w:eastAsia="Times New Roman" w:cs="Times New Roman"/>
          <w:szCs w:val="24"/>
        </w:rPr>
        <w:t xml:space="preserve">τι εάν υπήρχαν ζητήματα εκεί </w:t>
      </w:r>
      <w:r>
        <w:rPr>
          <w:rFonts w:eastAsia="Times New Roman" w:cs="Times New Roman"/>
          <w:szCs w:val="24"/>
        </w:rPr>
        <w:t>-</w:t>
      </w:r>
      <w:r w:rsidRPr="00EE404C">
        <w:rPr>
          <w:rFonts w:eastAsia="Times New Roman" w:cs="Times New Roman"/>
          <w:szCs w:val="24"/>
        </w:rPr>
        <w:t xml:space="preserve">και υπάρχουν ζητήματα στο </w:t>
      </w:r>
      <w:r>
        <w:rPr>
          <w:rFonts w:eastAsia="Times New Roman" w:cs="Times New Roman"/>
          <w:szCs w:val="24"/>
        </w:rPr>
        <w:t xml:space="preserve">ΤΑΙΠΕΔ, </w:t>
      </w:r>
      <w:r w:rsidRPr="00EE404C">
        <w:rPr>
          <w:rFonts w:eastAsia="Times New Roman" w:cs="Times New Roman"/>
          <w:szCs w:val="24"/>
        </w:rPr>
        <w:t xml:space="preserve">στο </w:t>
      </w:r>
      <w:r>
        <w:rPr>
          <w:rFonts w:eastAsia="Times New Roman" w:cs="Times New Roman"/>
          <w:szCs w:val="24"/>
        </w:rPr>
        <w:t xml:space="preserve">πώς το </w:t>
      </w:r>
      <w:r w:rsidRPr="00EE404C">
        <w:rPr>
          <w:rFonts w:eastAsia="Times New Roman" w:cs="Times New Roman"/>
          <w:szCs w:val="24"/>
        </w:rPr>
        <w:t>διαπραγματεύθηκε</w:t>
      </w:r>
      <w:r>
        <w:rPr>
          <w:rFonts w:eastAsia="Times New Roman" w:cs="Times New Roman"/>
          <w:szCs w:val="24"/>
        </w:rPr>
        <w:t>,</w:t>
      </w:r>
      <w:r w:rsidRPr="00EE404C">
        <w:rPr>
          <w:rFonts w:eastAsia="Times New Roman" w:cs="Times New Roman"/>
          <w:szCs w:val="24"/>
        </w:rPr>
        <w:t xml:space="preserve"> μπλα</w:t>
      </w:r>
      <w:r>
        <w:rPr>
          <w:rFonts w:eastAsia="Times New Roman" w:cs="Times New Roman"/>
          <w:szCs w:val="24"/>
        </w:rPr>
        <w:t>-</w:t>
      </w:r>
      <w:r w:rsidRPr="00EE404C">
        <w:rPr>
          <w:rFonts w:eastAsia="Times New Roman" w:cs="Times New Roman"/>
          <w:szCs w:val="24"/>
        </w:rPr>
        <w:t>μπλα</w:t>
      </w:r>
      <w:r>
        <w:rPr>
          <w:rFonts w:eastAsia="Times New Roman" w:cs="Times New Roman"/>
          <w:szCs w:val="24"/>
        </w:rPr>
        <w:t>, κ.λπ.- προφαν</w:t>
      </w:r>
      <w:r w:rsidRPr="00EE404C">
        <w:rPr>
          <w:rFonts w:eastAsia="Times New Roman" w:cs="Times New Roman"/>
          <w:szCs w:val="24"/>
        </w:rPr>
        <w:t>ώς</w:t>
      </w:r>
      <w:r>
        <w:rPr>
          <w:rFonts w:eastAsia="Times New Roman" w:cs="Times New Roman"/>
          <w:szCs w:val="24"/>
        </w:rPr>
        <w:t>,</w:t>
      </w:r>
      <w:r w:rsidRPr="00EE404C">
        <w:rPr>
          <w:rFonts w:eastAsia="Times New Roman" w:cs="Times New Roman"/>
          <w:szCs w:val="24"/>
        </w:rPr>
        <w:t xml:space="preserve"> θα πρέπει να υπάρχουν </w:t>
      </w:r>
      <w:r>
        <w:rPr>
          <w:rFonts w:eastAsia="Times New Roman" w:cs="Times New Roman"/>
          <w:szCs w:val="24"/>
        </w:rPr>
        <w:t>ί</w:t>
      </w:r>
      <w:r w:rsidRPr="00EE404C">
        <w:rPr>
          <w:rFonts w:eastAsia="Times New Roman" w:cs="Times New Roman"/>
          <w:szCs w:val="24"/>
        </w:rPr>
        <w:t>σως</w:t>
      </w:r>
      <w:r>
        <w:rPr>
          <w:rFonts w:eastAsia="Times New Roman" w:cs="Times New Roman"/>
          <w:szCs w:val="24"/>
        </w:rPr>
        <w:t>, κατ’</w:t>
      </w:r>
      <w:r w:rsidRPr="00EE404C">
        <w:rPr>
          <w:rFonts w:eastAsia="Times New Roman" w:cs="Times New Roman"/>
          <w:szCs w:val="24"/>
        </w:rPr>
        <w:t xml:space="preserve"> αν</w:t>
      </w:r>
      <w:r>
        <w:rPr>
          <w:rFonts w:eastAsia="Times New Roman" w:cs="Times New Roman"/>
          <w:szCs w:val="24"/>
        </w:rPr>
        <w:t>αλογίαν ζ</w:t>
      </w:r>
      <w:r w:rsidRPr="00EE404C">
        <w:rPr>
          <w:rFonts w:eastAsia="Times New Roman" w:cs="Times New Roman"/>
          <w:szCs w:val="24"/>
        </w:rPr>
        <w:t xml:space="preserve">ητήματα </w:t>
      </w:r>
      <w:r>
        <w:rPr>
          <w:rFonts w:eastAsia="Times New Roman" w:cs="Times New Roman"/>
          <w:szCs w:val="24"/>
        </w:rPr>
        <w:t>στις διαδικασίες που έλεγξε το Ε</w:t>
      </w:r>
      <w:r w:rsidRPr="00EE404C">
        <w:rPr>
          <w:rFonts w:eastAsia="Times New Roman" w:cs="Times New Roman"/>
          <w:szCs w:val="24"/>
        </w:rPr>
        <w:t xml:space="preserve">λεγκτικό </w:t>
      </w:r>
      <w:r>
        <w:rPr>
          <w:rFonts w:eastAsia="Times New Roman" w:cs="Times New Roman"/>
          <w:szCs w:val="24"/>
        </w:rPr>
        <w:t>Σ</w:t>
      </w:r>
      <w:r w:rsidRPr="00EE404C">
        <w:rPr>
          <w:rFonts w:eastAsia="Times New Roman" w:cs="Times New Roman"/>
          <w:szCs w:val="24"/>
        </w:rPr>
        <w:t>υνέδριο</w:t>
      </w:r>
      <w:r>
        <w:rPr>
          <w:rFonts w:eastAsia="Times New Roman" w:cs="Times New Roman"/>
          <w:szCs w:val="24"/>
        </w:rPr>
        <w:t>,</w:t>
      </w:r>
      <w:r w:rsidRPr="00EE404C">
        <w:rPr>
          <w:rFonts w:eastAsia="Times New Roman" w:cs="Times New Roman"/>
          <w:szCs w:val="24"/>
        </w:rPr>
        <w:t xml:space="preserve"> πιθανά και όχι</w:t>
      </w:r>
      <w:r>
        <w:rPr>
          <w:rFonts w:eastAsia="Times New Roman" w:cs="Times New Roman"/>
          <w:szCs w:val="24"/>
        </w:rPr>
        <w:t>.</w:t>
      </w:r>
    </w:p>
    <w:p w14:paraId="65B25597" w14:textId="77777777" w:rsidR="000F4E4F" w:rsidRDefault="00A56466">
      <w:pPr>
        <w:spacing w:line="600" w:lineRule="auto"/>
        <w:ind w:firstLine="720"/>
        <w:jc w:val="both"/>
        <w:rPr>
          <w:rFonts w:eastAsia="Times New Roman" w:cs="Times New Roman"/>
          <w:b/>
          <w:szCs w:val="24"/>
        </w:rPr>
      </w:pPr>
      <w:r>
        <w:rPr>
          <w:rFonts w:eastAsia="Times New Roman" w:cs="Times New Roman"/>
          <w:szCs w:val="24"/>
        </w:rPr>
        <w:t xml:space="preserve">Το τρίτο πράγμα </w:t>
      </w:r>
      <w:r w:rsidRPr="00EE404C">
        <w:rPr>
          <w:rFonts w:eastAsia="Times New Roman" w:cs="Times New Roman"/>
          <w:szCs w:val="24"/>
        </w:rPr>
        <w:t>είναι το εξής</w:t>
      </w:r>
      <w:r>
        <w:rPr>
          <w:rFonts w:eastAsia="Times New Roman" w:cs="Times New Roman"/>
          <w:szCs w:val="24"/>
        </w:rPr>
        <w:t>: Ε</w:t>
      </w:r>
      <w:r w:rsidRPr="00EE404C">
        <w:rPr>
          <w:rFonts w:eastAsia="Times New Roman" w:cs="Times New Roman"/>
          <w:szCs w:val="24"/>
        </w:rPr>
        <w:t xml:space="preserve">μένα μου μοιάζει αυτή η ιστορία </w:t>
      </w:r>
      <w:r>
        <w:rPr>
          <w:rFonts w:eastAsia="Times New Roman" w:cs="Times New Roman"/>
          <w:szCs w:val="24"/>
        </w:rPr>
        <w:t>-</w:t>
      </w:r>
      <w:r w:rsidRPr="00EE404C">
        <w:rPr>
          <w:rFonts w:eastAsia="Times New Roman" w:cs="Times New Roman"/>
          <w:szCs w:val="24"/>
        </w:rPr>
        <w:t xml:space="preserve">ιδιαίτερα </w:t>
      </w:r>
      <w:r>
        <w:rPr>
          <w:rFonts w:eastAsia="Times New Roman" w:cs="Times New Roman"/>
          <w:szCs w:val="24"/>
        </w:rPr>
        <w:t xml:space="preserve">από </w:t>
      </w:r>
      <w:r w:rsidRPr="00EE404C">
        <w:rPr>
          <w:rFonts w:eastAsia="Times New Roman" w:cs="Times New Roman"/>
          <w:szCs w:val="24"/>
        </w:rPr>
        <w:t xml:space="preserve">το πώς προβάλλεται από την πλευρά του </w:t>
      </w:r>
      <w:r>
        <w:rPr>
          <w:rFonts w:eastAsia="Times New Roman" w:cs="Times New Roman"/>
          <w:szCs w:val="24"/>
        </w:rPr>
        <w:t>ΚΙΝΑΛ, δεν έγινε</w:t>
      </w:r>
      <w:r w:rsidRPr="00EE404C">
        <w:rPr>
          <w:rFonts w:eastAsia="Times New Roman" w:cs="Times New Roman"/>
          <w:szCs w:val="24"/>
        </w:rPr>
        <w:t xml:space="preserve"> αυτή η προβολή από την πλευρά της Νέας Δημοκρατ</w:t>
      </w:r>
      <w:r w:rsidRPr="00EE404C">
        <w:rPr>
          <w:rFonts w:eastAsia="Times New Roman" w:cs="Times New Roman"/>
          <w:szCs w:val="24"/>
        </w:rPr>
        <w:t>ίας</w:t>
      </w:r>
      <w:r>
        <w:rPr>
          <w:rFonts w:eastAsia="Times New Roman" w:cs="Times New Roman"/>
          <w:szCs w:val="24"/>
        </w:rPr>
        <w:t>-</w:t>
      </w:r>
      <w:r w:rsidRPr="00EE404C">
        <w:rPr>
          <w:rFonts w:eastAsia="Times New Roman" w:cs="Times New Roman"/>
          <w:szCs w:val="24"/>
        </w:rPr>
        <w:t xml:space="preserve"> </w:t>
      </w:r>
      <w:r>
        <w:rPr>
          <w:rFonts w:eastAsia="Times New Roman" w:cs="Times New Roman"/>
          <w:szCs w:val="24"/>
        </w:rPr>
        <w:t>ε</w:t>
      </w:r>
      <w:r w:rsidRPr="00EE404C">
        <w:rPr>
          <w:rFonts w:eastAsia="Times New Roman" w:cs="Times New Roman"/>
          <w:szCs w:val="24"/>
        </w:rPr>
        <w:t xml:space="preserve">ίναι σαν αυτό που </w:t>
      </w:r>
      <w:r>
        <w:rPr>
          <w:rFonts w:eastAsia="Times New Roman" w:cs="Times New Roman"/>
          <w:szCs w:val="24"/>
        </w:rPr>
        <w:t>σ</w:t>
      </w:r>
      <w:r w:rsidRPr="00EE404C">
        <w:rPr>
          <w:rFonts w:eastAsia="Times New Roman" w:cs="Times New Roman"/>
          <w:szCs w:val="24"/>
        </w:rPr>
        <w:t>τα διάφορα επιχειρήματα</w:t>
      </w:r>
      <w:r>
        <w:rPr>
          <w:rFonts w:eastAsia="Times New Roman" w:cs="Times New Roman"/>
          <w:szCs w:val="24"/>
        </w:rPr>
        <w:t>,</w:t>
      </w:r>
      <w:r w:rsidRPr="00EE404C">
        <w:rPr>
          <w:rFonts w:eastAsia="Times New Roman" w:cs="Times New Roman"/>
          <w:szCs w:val="24"/>
        </w:rPr>
        <w:t xml:space="preserve"> σε σχέση με τα τελευταία γεγονότα</w:t>
      </w:r>
      <w:r>
        <w:rPr>
          <w:rFonts w:eastAsia="Times New Roman" w:cs="Times New Roman"/>
          <w:szCs w:val="24"/>
        </w:rPr>
        <w:t>,</w:t>
      </w:r>
      <w:r w:rsidRPr="00EE404C">
        <w:rPr>
          <w:rFonts w:eastAsia="Times New Roman" w:cs="Times New Roman"/>
          <w:szCs w:val="24"/>
        </w:rPr>
        <w:t xml:space="preserve"> των τελευταίων ετών</w:t>
      </w:r>
      <w:r>
        <w:rPr>
          <w:rFonts w:eastAsia="Times New Roman" w:cs="Times New Roman"/>
          <w:szCs w:val="24"/>
        </w:rPr>
        <w:t>,</w:t>
      </w:r>
      <w:r w:rsidRPr="00EE404C">
        <w:rPr>
          <w:rFonts w:eastAsia="Times New Roman" w:cs="Times New Roman"/>
          <w:szCs w:val="24"/>
        </w:rPr>
        <w:t xml:space="preserve"> </w:t>
      </w:r>
      <w:r>
        <w:rPr>
          <w:rFonts w:eastAsia="Times New Roman" w:cs="Times New Roman"/>
          <w:szCs w:val="24"/>
        </w:rPr>
        <w:t xml:space="preserve">λένε για </w:t>
      </w:r>
      <w:r>
        <w:rPr>
          <w:rFonts w:eastAsia="Times New Roman" w:cs="Times New Roman"/>
          <w:szCs w:val="24"/>
        </w:rPr>
        <w:lastRenderedPageBreak/>
        <w:t>παράδειγμα –το λέει και η Νέα</w:t>
      </w:r>
      <w:r w:rsidRPr="00EE404C">
        <w:rPr>
          <w:rFonts w:eastAsia="Times New Roman" w:cs="Times New Roman"/>
          <w:szCs w:val="24"/>
        </w:rPr>
        <w:t xml:space="preserve"> Δημοκρατία αυτό</w:t>
      </w:r>
      <w:r>
        <w:rPr>
          <w:rFonts w:eastAsia="Times New Roman" w:cs="Times New Roman"/>
          <w:szCs w:val="24"/>
        </w:rPr>
        <w:t xml:space="preserve">, δεν το είπε σήμερα </w:t>
      </w:r>
      <w:r w:rsidRPr="00EE404C">
        <w:rPr>
          <w:rFonts w:eastAsia="Times New Roman" w:cs="Times New Roman"/>
          <w:szCs w:val="24"/>
        </w:rPr>
        <w:t>στο συγκεκριμένο</w:t>
      </w:r>
      <w:r>
        <w:rPr>
          <w:rFonts w:eastAsia="Times New Roman" w:cs="Times New Roman"/>
          <w:szCs w:val="24"/>
        </w:rPr>
        <w:t>-</w:t>
      </w:r>
      <w:r w:rsidRPr="00EE404C">
        <w:rPr>
          <w:rFonts w:eastAsia="Times New Roman" w:cs="Times New Roman"/>
          <w:szCs w:val="24"/>
        </w:rPr>
        <w:t xml:space="preserve"> </w:t>
      </w:r>
      <w:r>
        <w:rPr>
          <w:rFonts w:eastAsia="Times New Roman" w:cs="Times New Roman"/>
          <w:szCs w:val="24"/>
        </w:rPr>
        <w:t xml:space="preserve">«Εάν δεν διακόπτατε </w:t>
      </w:r>
      <w:r w:rsidRPr="00EE404C">
        <w:rPr>
          <w:rFonts w:eastAsia="Times New Roman" w:cs="Times New Roman"/>
          <w:szCs w:val="24"/>
        </w:rPr>
        <w:t>τη διακυβέρνηση της χώρας το</w:t>
      </w:r>
      <w:r>
        <w:rPr>
          <w:rFonts w:eastAsia="Times New Roman" w:cs="Times New Roman"/>
          <w:szCs w:val="24"/>
        </w:rPr>
        <w:t xml:space="preserve"> 20</w:t>
      </w:r>
      <w:r w:rsidRPr="00EE404C">
        <w:rPr>
          <w:rFonts w:eastAsia="Times New Roman" w:cs="Times New Roman"/>
          <w:szCs w:val="24"/>
        </w:rPr>
        <w:t>14</w:t>
      </w:r>
      <w:r>
        <w:rPr>
          <w:rFonts w:eastAsia="Times New Roman" w:cs="Times New Roman"/>
          <w:szCs w:val="24"/>
        </w:rPr>
        <w:t>, κ.</w:t>
      </w:r>
      <w:r>
        <w:rPr>
          <w:rFonts w:eastAsia="Times New Roman" w:cs="Times New Roman"/>
          <w:szCs w:val="24"/>
        </w:rPr>
        <w:t xml:space="preserve">λπ. </w:t>
      </w:r>
      <w:r w:rsidRPr="00EE404C">
        <w:rPr>
          <w:rFonts w:eastAsia="Times New Roman" w:cs="Times New Roman"/>
          <w:szCs w:val="24"/>
        </w:rPr>
        <w:t>θα κερδίζαμε 43</w:t>
      </w:r>
      <w:r>
        <w:rPr>
          <w:rFonts w:eastAsia="Times New Roman" w:cs="Times New Roman"/>
          <w:szCs w:val="24"/>
        </w:rPr>
        <w:t>,</w:t>
      </w:r>
      <w:r w:rsidRPr="00EE404C">
        <w:rPr>
          <w:rFonts w:eastAsia="Times New Roman" w:cs="Times New Roman"/>
          <w:szCs w:val="24"/>
        </w:rPr>
        <w:t xml:space="preserve"> 53</w:t>
      </w:r>
      <w:r>
        <w:rPr>
          <w:rFonts w:eastAsia="Times New Roman" w:cs="Times New Roman"/>
          <w:szCs w:val="24"/>
        </w:rPr>
        <w:t xml:space="preserve"> ή </w:t>
      </w:r>
      <w:r w:rsidRPr="00EE404C">
        <w:rPr>
          <w:rFonts w:eastAsia="Times New Roman" w:cs="Times New Roman"/>
          <w:szCs w:val="24"/>
        </w:rPr>
        <w:t xml:space="preserve">100 </w:t>
      </w:r>
      <w:r w:rsidRPr="00EE404C">
        <w:rPr>
          <w:rFonts w:eastAsia="Times New Roman" w:cs="Times New Roman"/>
          <w:szCs w:val="24"/>
        </w:rPr>
        <w:t>δι</w:t>
      </w:r>
      <w:r>
        <w:rPr>
          <w:rFonts w:eastAsia="Times New Roman" w:cs="Times New Roman"/>
          <w:szCs w:val="24"/>
        </w:rPr>
        <w:t>σεκατομμύρια</w:t>
      </w:r>
      <w:r>
        <w:rPr>
          <w:rFonts w:eastAsia="Times New Roman" w:cs="Times New Roman"/>
          <w:szCs w:val="24"/>
        </w:rPr>
        <w:t>, κ.λπ.»</w:t>
      </w:r>
      <w:r w:rsidRPr="00EE404C">
        <w:rPr>
          <w:rFonts w:eastAsia="Times New Roman" w:cs="Times New Roman"/>
          <w:szCs w:val="24"/>
        </w:rPr>
        <w:t xml:space="preserve"> </w:t>
      </w:r>
    </w:p>
    <w:p w14:paraId="65B25598" w14:textId="77777777" w:rsidR="000F4E4F" w:rsidRDefault="00A56466">
      <w:pPr>
        <w:spacing w:line="600" w:lineRule="auto"/>
        <w:ind w:firstLine="720"/>
        <w:jc w:val="both"/>
        <w:rPr>
          <w:rFonts w:eastAsia="Times New Roman"/>
          <w:szCs w:val="24"/>
        </w:rPr>
      </w:pPr>
      <w:r>
        <w:rPr>
          <w:rFonts w:eastAsia="Times New Roman"/>
          <w:szCs w:val="24"/>
        </w:rPr>
        <w:t>Ε</w:t>
      </w:r>
      <w:r w:rsidRPr="00A13F17">
        <w:rPr>
          <w:rFonts w:eastAsia="Times New Roman"/>
          <w:szCs w:val="24"/>
        </w:rPr>
        <w:t>ίναι δηλαδή μία υποθετική σκέψη που πραγματικά αγγίζει τα όρια του σουρεαλισμού και αγνοεί την πραγματικότητα</w:t>
      </w:r>
      <w:r>
        <w:rPr>
          <w:rFonts w:eastAsia="Times New Roman"/>
          <w:szCs w:val="24"/>
        </w:rPr>
        <w:t>.</w:t>
      </w:r>
      <w:r w:rsidRPr="00A13F17">
        <w:rPr>
          <w:rFonts w:eastAsia="Times New Roman"/>
          <w:szCs w:val="24"/>
        </w:rPr>
        <w:t xml:space="preserve"> Δηλαδή</w:t>
      </w:r>
      <w:r>
        <w:rPr>
          <w:rFonts w:eastAsia="Times New Roman"/>
          <w:szCs w:val="24"/>
        </w:rPr>
        <w:t>,</w:t>
      </w:r>
      <w:r w:rsidRPr="00A13F17">
        <w:rPr>
          <w:rFonts w:eastAsia="Times New Roman"/>
          <w:szCs w:val="24"/>
        </w:rPr>
        <w:t xml:space="preserve"> αν αυτή η </w:t>
      </w:r>
      <w:r>
        <w:rPr>
          <w:rFonts w:eastAsia="Times New Roman"/>
          <w:szCs w:val="24"/>
        </w:rPr>
        <w:t xml:space="preserve">απόπειρα του ΤΑΙΠΕΔ πετύχαινε θα χάναμε 700 εκατομμύρια. Έλα όμως που στο τέλος της μέρας φτάνουμε 1,1 δισεκατομμύριο. Όπως και να το δει κανείς, στα πραγματικά </w:t>
      </w:r>
      <w:r w:rsidRPr="00A13F17">
        <w:rPr>
          <w:rFonts w:eastAsia="Times New Roman"/>
          <w:szCs w:val="24"/>
        </w:rPr>
        <w:t xml:space="preserve">επιχειρήματα και στην </w:t>
      </w:r>
      <w:r>
        <w:rPr>
          <w:rFonts w:eastAsia="Times New Roman"/>
          <w:szCs w:val="24"/>
        </w:rPr>
        <w:t>πραγματικότητα</w:t>
      </w:r>
      <w:r w:rsidRPr="00A13F17">
        <w:rPr>
          <w:rFonts w:eastAsia="Times New Roman"/>
          <w:szCs w:val="24"/>
        </w:rPr>
        <w:t xml:space="preserve"> </w:t>
      </w:r>
      <w:r>
        <w:rPr>
          <w:rFonts w:eastAsia="Times New Roman"/>
          <w:szCs w:val="24"/>
        </w:rPr>
        <w:t xml:space="preserve">όσον </w:t>
      </w:r>
      <w:r w:rsidRPr="00A13F17">
        <w:rPr>
          <w:rFonts w:eastAsia="Times New Roman"/>
          <w:szCs w:val="24"/>
        </w:rPr>
        <w:t xml:space="preserve">αφορά </w:t>
      </w:r>
      <w:r>
        <w:rPr>
          <w:rFonts w:eastAsia="Times New Roman"/>
          <w:szCs w:val="24"/>
        </w:rPr>
        <w:t>σ</w:t>
      </w:r>
      <w:r w:rsidRPr="00A13F17">
        <w:rPr>
          <w:rFonts w:eastAsia="Times New Roman"/>
          <w:szCs w:val="24"/>
        </w:rPr>
        <w:t>την αποτίμηση του τιμήματος και την κατεύθυνση</w:t>
      </w:r>
      <w:r>
        <w:rPr>
          <w:rFonts w:eastAsia="Times New Roman"/>
          <w:szCs w:val="24"/>
        </w:rPr>
        <w:t>,</w:t>
      </w:r>
      <w:r w:rsidRPr="00A13F17">
        <w:rPr>
          <w:rFonts w:eastAsia="Times New Roman"/>
          <w:szCs w:val="24"/>
        </w:rPr>
        <w:t xml:space="preserve"> </w:t>
      </w:r>
      <w:r>
        <w:rPr>
          <w:rFonts w:eastAsia="Times New Roman"/>
          <w:szCs w:val="24"/>
        </w:rPr>
        <w:t>δ</w:t>
      </w:r>
      <w:r w:rsidRPr="00A13F17">
        <w:rPr>
          <w:rFonts w:eastAsia="Times New Roman"/>
          <w:szCs w:val="24"/>
        </w:rPr>
        <w:t>εν νομίζω ότι έχει να πει κάποιος κάτι</w:t>
      </w:r>
      <w:r>
        <w:rPr>
          <w:rFonts w:eastAsia="Times New Roman"/>
          <w:szCs w:val="24"/>
        </w:rPr>
        <w:t>.</w:t>
      </w:r>
      <w:r w:rsidRPr="00A13F17">
        <w:rPr>
          <w:rFonts w:eastAsia="Times New Roman"/>
          <w:szCs w:val="24"/>
        </w:rPr>
        <w:t xml:space="preserve"> </w:t>
      </w:r>
    </w:p>
    <w:p w14:paraId="65B25599" w14:textId="77777777" w:rsidR="000F4E4F" w:rsidRDefault="00A56466">
      <w:pPr>
        <w:spacing w:line="600" w:lineRule="auto"/>
        <w:ind w:firstLine="720"/>
        <w:jc w:val="both"/>
        <w:rPr>
          <w:rFonts w:eastAsia="Times New Roman"/>
          <w:szCs w:val="24"/>
        </w:rPr>
      </w:pPr>
      <w:r>
        <w:rPr>
          <w:rFonts w:eastAsia="Times New Roman"/>
          <w:szCs w:val="24"/>
        </w:rPr>
        <w:t>Τ</w:t>
      </w:r>
      <w:r w:rsidRPr="00A13F17">
        <w:rPr>
          <w:rFonts w:eastAsia="Times New Roman"/>
          <w:szCs w:val="24"/>
        </w:rPr>
        <w:t xml:space="preserve">α νομικά </w:t>
      </w:r>
      <w:r>
        <w:rPr>
          <w:rFonts w:eastAsia="Times New Roman"/>
          <w:szCs w:val="24"/>
        </w:rPr>
        <w:t>τα αφήνω. Φ</w:t>
      </w:r>
      <w:r w:rsidRPr="00A13F17">
        <w:rPr>
          <w:rFonts w:eastAsia="Times New Roman"/>
          <w:szCs w:val="24"/>
        </w:rPr>
        <w:t xml:space="preserve">αντάζομαι ότι </w:t>
      </w:r>
      <w:r>
        <w:rPr>
          <w:rFonts w:eastAsia="Times New Roman"/>
          <w:szCs w:val="24"/>
        </w:rPr>
        <w:t>και ο Υ</w:t>
      </w:r>
      <w:r w:rsidRPr="00A13F17">
        <w:rPr>
          <w:rFonts w:eastAsia="Times New Roman"/>
          <w:szCs w:val="24"/>
        </w:rPr>
        <w:t xml:space="preserve">πουργός </w:t>
      </w:r>
      <w:r>
        <w:rPr>
          <w:rFonts w:eastAsia="Times New Roman"/>
          <w:szCs w:val="24"/>
        </w:rPr>
        <w:t>θα απαντήσει</w:t>
      </w:r>
      <w:r w:rsidRPr="00A13F17">
        <w:rPr>
          <w:rFonts w:eastAsia="Times New Roman"/>
          <w:szCs w:val="24"/>
        </w:rPr>
        <w:t xml:space="preserve"> σε αυτά</w:t>
      </w:r>
      <w:r>
        <w:rPr>
          <w:rFonts w:eastAsia="Times New Roman"/>
          <w:szCs w:val="24"/>
        </w:rPr>
        <w:t>. Είναι κάποια πράγματα</w:t>
      </w:r>
      <w:r w:rsidRPr="00A13F17">
        <w:rPr>
          <w:rFonts w:eastAsia="Times New Roman"/>
          <w:szCs w:val="24"/>
        </w:rPr>
        <w:t xml:space="preserve"> που δεν </w:t>
      </w:r>
      <w:r>
        <w:rPr>
          <w:rFonts w:eastAsia="Times New Roman"/>
          <w:szCs w:val="24"/>
        </w:rPr>
        <w:t xml:space="preserve">μπορεί να </w:t>
      </w:r>
      <w:r w:rsidRPr="00A13F17">
        <w:rPr>
          <w:rFonts w:eastAsia="Times New Roman"/>
          <w:szCs w:val="24"/>
        </w:rPr>
        <w:t>τα καταλάβει κάποιος με την κοινή λογική και δημιουργούν ερωτηματικά</w:t>
      </w:r>
      <w:r>
        <w:rPr>
          <w:rFonts w:eastAsia="Times New Roman"/>
          <w:szCs w:val="24"/>
        </w:rPr>
        <w:t>.</w:t>
      </w:r>
      <w:r w:rsidRPr="00A13F17">
        <w:rPr>
          <w:rFonts w:eastAsia="Times New Roman"/>
          <w:szCs w:val="24"/>
        </w:rPr>
        <w:t xml:space="preserve"> </w:t>
      </w:r>
      <w:r>
        <w:rPr>
          <w:rFonts w:eastAsia="Times New Roman"/>
          <w:szCs w:val="24"/>
        </w:rPr>
        <w:t>Φ</w:t>
      </w:r>
      <w:r w:rsidRPr="00A13F17">
        <w:rPr>
          <w:rFonts w:eastAsia="Times New Roman"/>
          <w:szCs w:val="24"/>
        </w:rPr>
        <w:t xml:space="preserve">αντάζομαι </w:t>
      </w:r>
      <w:r>
        <w:rPr>
          <w:rFonts w:eastAsia="Times New Roman"/>
          <w:szCs w:val="24"/>
        </w:rPr>
        <w:t xml:space="preserve">ότι </w:t>
      </w:r>
      <w:r w:rsidRPr="00A13F17">
        <w:rPr>
          <w:rFonts w:eastAsia="Times New Roman"/>
          <w:szCs w:val="24"/>
        </w:rPr>
        <w:t>θα απαντηθούν α</w:t>
      </w:r>
      <w:r w:rsidRPr="00A13F17">
        <w:rPr>
          <w:rFonts w:eastAsia="Times New Roman"/>
          <w:szCs w:val="24"/>
        </w:rPr>
        <w:t>υτά τα ερωτηματικά που έχουν τεθεί</w:t>
      </w:r>
      <w:r>
        <w:rPr>
          <w:rFonts w:eastAsia="Times New Roman"/>
          <w:szCs w:val="24"/>
        </w:rPr>
        <w:t>.</w:t>
      </w:r>
      <w:r w:rsidRPr="00A13F17">
        <w:rPr>
          <w:rFonts w:eastAsia="Times New Roman"/>
          <w:szCs w:val="24"/>
        </w:rPr>
        <w:t xml:space="preserve"> </w:t>
      </w:r>
    </w:p>
    <w:p w14:paraId="65B2559A" w14:textId="77777777" w:rsidR="000F4E4F" w:rsidRDefault="00A56466">
      <w:pPr>
        <w:spacing w:line="600" w:lineRule="auto"/>
        <w:ind w:firstLine="720"/>
        <w:jc w:val="both"/>
        <w:rPr>
          <w:rFonts w:eastAsia="Times New Roman"/>
          <w:szCs w:val="24"/>
        </w:rPr>
      </w:pPr>
      <w:r>
        <w:rPr>
          <w:rFonts w:eastAsia="Times New Roman"/>
          <w:szCs w:val="24"/>
        </w:rPr>
        <w:lastRenderedPageBreak/>
        <w:t>Υπάρχει</w:t>
      </w:r>
      <w:r w:rsidRPr="00A13F17">
        <w:rPr>
          <w:rFonts w:eastAsia="Times New Roman"/>
          <w:szCs w:val="24"/>
        </w:rPr>
        <w:t xml:space="preserve"> ένα ακόμη που νομίζω ότι αξίζει να σημειωθεί</w:t>
      </w:r>
      <w:r>
        <w:rPr>
          <w:rFonts w:eastAsia="Times New Roman"/>
          <w:szCs w:val="24"/>
        </w:rPr>
        <w:t>.</w:t>
      </w:r>
      <w:r w:rsidRPr="00A13F17">
        <w:rPr>
          <w:rFonts w:eastAsia="Times New Roman"/>
          <w:szCs w:val="24"/>
        </w:rPr>
        <w:t xml:space="preserve"> </w:t>
      </w:r>
      <w:r>
        <w:rPr>
          <w:rFonts w:eastAsia="Times New Roman"/>
          <w:szCs w:val="24"/>
        </w:rPr>
        <w:t>Δ</w:t>
      </w:r>
      <w:r w:rsidRPr="00A13F17">
        <w:rPr>
          <w:rFonts w:eastAsia="Times New Roman"/>
          <w:szCs w:val="24"/>
        </w:rPr>
        <w:t xml:space="preserve">εν άκουσα να λέτε τίποτα </w:t>
      </w:r>
      <w:r>
        <w:rPr>
          <w:rFonts w:eastAsia="Times New Roman"/>
          <w:szCs w:val="24"/>
        </w:rPr>
        <w:t xml:space="preserve">ή </w:t>
      </w:r>
      <w:r w:rsidRPr="00A13F17">
        <w:rPr>
          <w:rFonts w:eastAsia="Times New Roman"/>
          <w:szCs w:val="24"/>
        </w:rPr>
        <w:t xml:space="preserve">να τίθενται ερωτήματα </w:t>
      </w:r>
      <w:r>
        <w:rPr>
          <w:rFonts w:eastAsia="Times New Roman"/>
          <w:szCs w:val="24"/>
        </w:rPr>
        <w:t>ό</w:t>
      </w:r>
      <w:r w:rsidRPr="00A13F17">
        <w:rPr>
          <w:rFonts w:eastAsia="Times New Roman"/>
          <w:szCs w:val="24"/>
        </w:rPr>
        <w:t xml:space="preserve">σον αφορά τα στοιχεία της οικονομίας </w:t>
      </w:r>
      <w:r>
        <w:rPr>
          <w:rFonts w:eastAsia="Times New Roman"/>
          <w:szCs w:val="24"/>
        </w:rPr>
        <w:t>που είπε ο κ. Τσακαλώτος. Εκεί δεν άκουσα κουβέντα. Διότι κι αυτά είναι έτσι.</w:t>
      </w:r>
      <w:r>
        <w:rPr>
          <w:rFonts w:eastAsia="Times New Roman"/>
          <w:szCs w:val="24"/>
        </w:rPr>
        <w:t xml:space="preserve"> Κι αυτά είναι πραγματικότητα ό,τι και να κάνουμε. Όπως και να την ερμηνεύσουμε, είναι κι αυτά μια πραγματικότητα που δείχνουν χωρίς μεγαλοστομίες, χωρίς πανηγυρισμούς ότι είμαστε σε μια πορεία ανάκαμψης με</w:t>
      </w:r>
      <w:r w:rsidRPr="00A13F17">
        <w:rPr>
          <w:rFonts w:eastAsia="Times New Roman"/>
          <w:szCs w:val="24"/>
        </w:rPr>
        <w:t xml:space="preserve"> πολύ μεγάλες δυσκολίες</w:t>
      </w:r>
      <w:r>
        <w:rPr>
          <w:rFonts w:eastAsia="Times New Roman"/>
          <w:szCs w:val="24"/>
        </w:rPr>
        <w:t>,</w:t>
      </w:r>
      <w:r w:rsidRPr="00A13F17">
        <w:rPr>
          <w:rFonts w:eastAsia="Times New Roman"/>
          <w:szCs w:val="24"/>
        </w:rPr>
        <w:t xml:space="preserve"> με πολύ μεγάλα προβλήματα</w:t>
      </w:r>
      <w:r>
        <w:rPr>
          <w:rFonts w:eastAsia="Times New Roman"/>
          <w:szCs w:val="24"/>
        </w:rPr>
        <w:t>,</w:t>
      </w:r>
      <w:r w:rsidRPr="00A13F17">
        <w:rPr>
          <w:rFonts w:eastAsia="Times New Roman"/>
          <w:szCs w:val="24"/>
        </w:rPr>
        <w:t xml:space="preserve"> αλλά είμαστε σε αυτή</w:t>
      </w:r>
      <w:r>
        <w:rPr>
          <w:rFonts w:eastAsia="Times New Roman"/>
          <w:szCs w:val="24"/>
        </w:rPr>
        <w:t>ν</w:t>
      </w:r>
      <w:r w:rsidRPr="00A13F17">
        <w:rPr>
          <w:rFonts w:eastAsia="Times New Roman"/>
          <w:szCs w:val="24"/>
        </w:rPr>
        <w:t xml:space="preserve"> τη διαδικασία</w:t>
      </w:r>
      <w:r>
        <w:rPr>
          <w:rFonts w:eastAsia="Times New Roman"/>
          <w:szCs w:val="24"/>
        </w:rPr>
        <w:t>.</w:t>
      </w:r>
    </w:p>
    <w:p w14:paraId="65B2559B" w14:textId="77777777" w:rsidR="000F4E4F" w:rsidRDefault="00A56466">
      <w:pPr>
        <w:spacing w:line="600" w:lineRule="auto"/>
        <w:ind w:firstLine="720"/>
        <w:jc w:val="both"/>
        <w:rPr>
          <w:rFonts w:eastAsia="Times New Roman"/>
          <w:szCs w:val="24"/>
        </w:rPr>
      </w:pPr>
      <w:r>
        <w:rPr>
          <w:rFonts w:eastAsia="Times New Roman"/>
          <w:szCs w:val="24"/>
        </w:rPr>
        <w:t xml:space="preserve">Τελειώνω με δυο ακόμα σκέψεις. Λέω, κύριε Υπουργέ, ότι ίσως </w:t>
      </w:r>
      <w:r w:rsidRPr="00A13F17">
        <w:rPr>
          <w:rFonts w:eastAsia="Times New Roman"/>
          <w:szCs w:val="24"/>
        </w:rPr>
        <w:t xml:space="preserve">στην επιτροπή Οικονομικών </w:t>
      </w:r>
      <w:r>
        <w:rPr>
          <w:rFonts w:eastAsia="Times New Roman"/>
          <w:szCs w:val="24"/>
        </w:rPr>
        <w:t>Υ</w:t>
      </w:r>
      <w:r w:rsidRPr="00A13F17">
        <w:rPr>
          <w:rFonts w:eastAsia="Times New Roman"/>
          <w:szCs w:val="24"/>
        </w:rPr>
        <w:t>ποθέσεων</w:t>
      </w:r>
      <w:r>
        <w:rPr>
          <w:rFonts w:eastAsia="Times New Roman"/>
          <w:szCs w:val="24"/>
        </w:rPr>
        <w:t>,</w:t>
      </w:r>
      <w:r w:rsidRPr="00A13F17">
        <w:rPr>
          <w:rFonts w:eastAsia="Times New Roman"/>
          <w:szCs w:val="24"/>
        </w:rPr>
        <w:t xml:space="preserve"> όταν </w:t>
      </w:r>
      <w:r>
        <w:rPr>
          <w:rFonts w:eastAsia="Times New Roman"/>
          <w:szCs w:val="24"/>
        </w:rPr>
        <w:t>θα βρισκόμαστε</w:t>
      </w:r>
      <w:r w:rsidRPr="00A13F17">
        <w:rPr>
          <w:rFonts w:eastAsia="Times New Roman"/>
          <w:szCs w:val="24"/>
        </w:rPr>
        <w:t xml:space="preserve"> σε μία πιο χαλαρή φάση </w:t>
      </w:r>
      <w:r>
        <w:rPr>
          <w:rFonts w:eastAsia="Times New Roman"/>
          <w:szCs w:val="24"/>
        </w:rPr>
        <w:t>-</w:t>
      </w:r>
      <w:r w:rsidRPr="00A13F17">
        <w:rPr>
          <w:rFonts w:eastAsia="Times New Roman"/>
          <w:szCs w:val="24"/>
        </w:rPr>
        <w:t xml:space="preserve">δεν ξέρω πότε θα </w:t>
      </w:r>
      <w:r>
        <w:rPr>
          <w:rFonts w:eastAsia="Times New Roman"/>
          <w:szCs w:val="24"/>
        </w:rPr>
        <w:t>εί</w:t>
      </w:r>
      <w:r w:rsidRPr="00A13F17">
        <w:rPr>
          <w:rFonts w:eastAsia="Times New Roman"/>
          <w:szCs w:val="24"/>
        </w:rPr>
        <w:t>ναι αυτή</w:t>
      </w:r>
      <w:r>
        <w:rPr>
          <w:rFonts w:eastAsia="Times New Roman"/>
          <w:szCs w:val="24"/>
        </w:rPr>
        <w:t>-</w:t>
      </w:r>
      <w:r w:rsidRPr="00A13F17">
        <w:rPr>
          <w:rFonts w:eastAsia="Times New Roman"/>
          <w:szCs w:val="24"/>
        </w:rPr>
        <w:t xml:space="preserve"> θα έπρεπε να συζητήσουμε σοβαρά </w:t>
      </w:r>
      <w:r>
        <w:rPr>
          <w:rFonts w:eastAsia="Times New Roman"/>
          <w:szCs w:val="24"/>
        </w:rPr>
        <w:t>για το Ταμείο Σ</w:t>
      </w:r>
      <w:r>
        <w:rPr>
          <w:rFonts w:eastAsia="Times New Roman"/>
          <w:szCs w:val="24"/>
        </w:rPr>
        <w:t xml:space="preserve">υμμετοχών, το λεγόμενο </w:t>
      </w:r>
      <w:r>
        <w:rPr>
          <w:rFonts w:eastAsia="Times New Roman"/>
          <w:szCs w:val="24"/>
        </w:rPr>
        <w:t>υ</w:t>
      </w:r>
      <w:r w:rsidRPr="00A13F17">
        <w:rPr>
          <w:rFonts w:eastAsia="Times New Roman"/>
          <w:szCs w:val="24"/>
        </w:rPr>
        <w:t>περταμείο</w:t>
      </w:r>
      <w:r>
        <w:rPr>
          <w:rFonts w:eastAsia="Times New Roman"/>
          <w:szCs w:val="24"/>
        </w:rPr>
        <w:t>. Δ</w:t>
      </w:r>
      <w:r w:rsidRPr="00A13F17">
        <w:rPr>
          <w:rFonts w:eastAsia="Times New Roman"/>
          <w:szCs w:val="24"/>
        </w:rPr>
        <w:t>ιότι μία τέτοια συζήτηση νομίζω ότι μπορεί να διευκρινίσει πάρα πολλά πράγματα</w:t>
      </w:r>
      <w:r>
        <w:rPr>
          <w:rFonts w:eastAsia="Times New Roman"/>
          <w:szCs w:val="24"/>
        </w:rPr>
        <w:t>. Τ</w:t>
      </w:r>
      <w:r w:rsidRPr="00A13F17">
        <w:rPr>
          <w:rFonts w:eastAsia="Times New Roman"/>
          <w:szCs w:val="24"/>
        </w:rPr>
        <w:t xml:space="preserve">ουλάχιστον </w:t>
      </w:r>
      <w:r>
        <w:rPr>
          <w:rFonts w:eastAsia="Times New Roman"/>
          <w:szCs w:val="24"/>
        </w:rPr>
        <w:t>ν</w:t>
      </w:r>
      <w:r w:rsidRPr="00A13F17">
        <w:rPr>
          <w:rFonts w:eastAsia="Times New Roman"/>
          <w:szCs w:val="24"/>
        </w:rPr>
        <w:t>α συζητάμε με την πραγματικότητα και όχι με υποθέσεις και συνθήματα</w:t>
      </w:r>
      <w:r>
        <w:rPr>
          <w:rFonts w:eastAsia="Times New Roman"/>
          <w:szCs w:val="24"/>
        </w:rPr>
        <w:t>.</w:t>
      </w:r>
      <w:r w:rsidRPr="00A13F17">
        <w:rPr>
          <w:rFonts w:eastAsia="Times New Roman"/>
          <w:szCs w:val="24"/>
        </w:rPr>
        <w:t xml:space="preserve"> </w:t>
      </w:r>
    </w:p>
    <w:p w14:paraId="65B2559C" w14:textId="77777777" w:rsidR="000F4E4F" w:rsidRDefault="00A56466">
      <w:pPr>
        <w:spacing w:line="600" w:lineRule="auto"/>
        <w:ind w:firstLine="720"/>
        <w:jc w:val="both"/>
        <w:rPr>
          <w:rFonts w:eastAsia="Times New Roman"/>
          <w:szCs w:val="24"/>
        </w:rPr>
      </w:pPr>
      <w:r>
        <w:rPr>
          <w:rFonts w:eastAsia="Times New Roman"/>
          <w:szCs w:val="24"/>
        </w:rPr>
        <w:lastRenderedPageBreak/>
        <w:t>Θ</w:t>
      </w:r>
      <w:r w:rsidRPr="00A13F17">
        <w:rPr>
          <w:rFonts w:eastAsia="Times New Roman"/>
          <w:szCs w:val="24"/>
        </w:rPr>
        <w:t xml:space="preserve">υμίζω εδώ ότι το </w:t>
      </w:r>
      <w:r>
        <w:rPr>
          <w:rFonts w:eastAsia="Times New Roman"/>
          <w:szCs w:val="24"/>
        </w:rPr>
        <w:t>ΤΑΙΠΕΔ είχε δημιουργηθεί σ</w:t>
      </w:r>
      <w:r w:rsidRPr="00A13F17">
        <w:rPr>
          <w:rFonts w:eastAsia="Times New Roman"/>
          <w:szCs w:val="24"/>
        </w:rPr>
        <w:t xml:space="preserve">αν ένας οργανισμός αποκλειστικά </w:t>
      </w:r>
      <w:r>
        <w:rPr>
          <w:rFonts w:eastAsia="Times New Roman"/>
          <w:szCs w:val="24"/>
        </w:rPr>
        <w:t>ιδιωτικοποιήσεων, να πουλήσει</w:t>
      </w:r>
      <w:r w:rsidRPr="00A13F17">
        <w:rPr>
          <w:rFonts w:eastAsia="Times New Roman"/>
          <w:szCs w:val="24"/>
        </w:rPr>
        <w:t xml:space="preserve"> δηλαδή</w:t>
      </w:r>
      <w:r>
        <w:rPr>
          <w:rFonts w:eastAsia="Times New Roman"/>
          <w:szCs w:val="24"/>
        </w:rPr>
        <w:t>,</w:t>
      </w:r>
      <w:r w:rsidRPr="00A13F17">
        <w:rPr>
          <w:rFonts w:eastAsia="Times New Roman"/>
          <w:szCs w:val="24"/>
        </w:rPr>
        <w:t xml:space="preserve"> </w:t>
      </w:r>
      <w:r>
        <w:rPr>
          <w:rFonts w:eastAsia="Times New Roman"/>
          <w:szCs w:val="24"/>
        </w:rPr>
        <w:t>α</w:t>
      </w:r>
      <w:r w:rsidRPr="00A13F17">
        <w:rPr>
          <w:rFonts w:eastAsia="Times New Roman"/>
          <w:szCs w:val="24"/>
        </w:rPr>
        <w:t>υτός ήταν ο στόχος του</w:t>
      </w:r>
      <w:r>
        <w:rPr>
          <w:rFonts w:eastAsia="Times New Roman"/>
          <w:szCs w:val="24"/>
        </w:rPr>
        <w:t>.</w:t>
      </w:r>
      <w:r w:rsidRPr="00A13F17">
        <w:rPr>
          <w:rFonts w:eastAsia="Times New Roman"/>
          <w:szCs w:val="24"/>
        </w:rPr>
        <w:t xml:space="preserve"> </w:t>
      </w:r>
      <w:r>
        <w:rPr>
          <w:rFonts w:eastAsia="Times New Roman"/>
          <w:szCs w:val="24"/>
        </w:rPr>
        <w:t>Κ</w:t>
      </w:r>
      <w:r w:rsidRPr="00A13F17">
        <w:rPr>
          <w:rFonts w:eastAsia="Times New Roman"/>
          <w:szCs w:val="24"/>
        </w:rPr>
        <w:t>ι αυτό παραμένει μέχρι να πουλήσει αυτά που έχει να πουλήσει</w:t>
      </w:r>
      <w:r>
        <w:rPr>
          <w:rFonts w:eastAsia="Times New Roman"/>
          <w:szCs w:val="24"/>
        </w:rPr>
        <w:t>.</w:t>
      </w:r>
      <w:r w:rsidRPr="00A13F17">
        <w:rPr>
          <w:rFonts w:eastAsia="Times New Roman"/>
          <w:szCs w:val="24"/>
        </w:rPr>
        <w:t xml:space="preserve"> </w:t>
      </w:r>
      <w:r>
        <w:rPr>
          <w:rFonts w:eastAsia="Times New Roman"/>
          <w:szCs w:val="24"/>
        </w:rPr>
        <w:t>Φ</w:t>
      </w:r>
      <w:r w:rsidRPr="00A13F17">
        <w:rPr>
          <w:rFonts w:eastAsia="Times New Roman"/>
          <w:szCs w:val="24"/>
        </w:rPr>
        <w:t>αντάζομαι ότι</w:t>
      </w:r>
      <w:r>
        <w:rPr>
          <w:rFonts w:eastAsia="Times New Roman"/>
          <w:szCs w:val="24"/>
        </w:rPr>
        <w:t>,</w:t>
      </w:r>
      <w:r w:rsidRPr="00A13F17">
        <w:rPr>
          <w:rFonts w:eastAsia="Times New Roman"/>
          <w:szCs w:val="24"/>
        </w:rPr>
        <w:t xml:space="preserve"> αφού τελειώσει την αποστολή του αυτή</w:t>
      </w:r>
      <w:r>
        <w:rPr>
          <w:rFonts w:eastAsia="Times New Roman"/>
          <w:szCs w:val="24"/>
        </w:rPr>
        <w:t>,</w:t>
      </w:r>
      <w:r w:rsidRPr="00A13F17">
        <w:rPr>
          <w:rFonts w:eastAsia="Times New Roman"/>
          <w:szCs w:val="24"/>
        </w:rPr>
        <w:t xml:space="preserve"> δεν θα έχει άλλη αποστολή</w:t>
      </w:r>
      <w:r>
        <w:rPr>
          <w:rFonts w:eastAsia="Times New Roman"/>
          <w:szCs w:val="24"/>
        </w:rPr>
        <w:t>.</w:t>
      </w:r>
      <w:r w:rsidRPr="00A13F17">
        <w:rPr>
          <w:rFonts w:eastAsia="Times New Roman"/>
          <w:szCs w:val="24"/>
        </w:rPr>
        <w:t xml:space="preserve"> </w:t>
      </w:r>
      <w:r>
        <w:rPr>
          <w:rFonts w:eastAsia="Times New Roman"/>
          <w:szCs w:val="24"/>
        </w:rPr>
        <w:t>Έ</w:t>
      </w:r>
      <w:r w:rsidRPr="00A13F17">
        <w:rPr>
          <w:rFonts w:eastAsia="Times New Roman"/>
          <w:szCs w:val="24"/>
        </w:rPr>
        <w:t>χει</w:t>
      </w:r>
      <w:r>
        <w:rPr>
          <w:rFonts w:eastAsia="Times New Roman"/>
          <w:szCs w:val="24"/>
        </w:rPr>
        <w:t>,</w:t>
      </w:r>
      <w:r w:rsidRPr="00A13F17">
        <w:rPr>
          <w:rFonts w:eastAsia="Times New Roman"/>
          <w:szCs w:val="24"/>
        </w:rPr>
        <w:t xml:space="preserve"> λοιπόν</w:t>
      </w:r>
      <w:r>
        <w:rPr>
          <w:rFonts w:eastAsia="Times New Roman"/>
          <w:szCs w:val="24"/>
        </w:rPr>
        <w:t>,</w:t>
      </w:r>
      <w:r w:rsidRPr="00A13F17">
        <w:rPr>
          <w:rFonts w:eastAsia="Times New Roman"/>
          <w:szCs w:val="24"/>
        </w:rPr>
        <w:t xml:space="preserve"> ένα</w:t>
      </w:r>
      <w:r w:rsidRPr="00A13F17">
        <w:rPr>
          <w:rFonts w:eastAsia="Times New Roman"/>
          <w:szCs w:val="24"/>
        </w:rPr>
        <w:t xml:space="preserve"> νόημα </w:t>
      </w:r>
      <w:r>
        <w:rPr>
          <w:rFonts w:eastAsia="Times New Roman"/>
          <w:szCs w:val="24"/>
        </w:rPr>
        <w:t>-</w:t>
      </w:r>
      <w:r w:rsidRPr="00A13F17">
        <w:rPr>
          <w:rFonts w:eastAsia="Times New Roman"/>
          <w:szCs w:val="24"/>
        </w:rPr>
        <w:t>το κρίνω και το προτείνω</w:t>
      </w:r>
      <w:r>
        <w:rPr>
          <w:rFonts w:eastAsia="Times New Roman"/>
          <w:szCs w:val="24"/>
        </w:rPr>
        <w:t>-</w:t>
      </w:r>
      <w:r w:rsidRPr="00A13F17">
        <w:rPr>
          <w:rFonts w:eastAsia="Times New Roman"/>
          <w:szCs w:val="24"/>
        </w:rPr>
        <w:t xml:space="preserve"> στην </w:t>
      </w:r>
      <w:r>
        <w:rPr>
          <w:rFonts w:eastAsia="Times New Roman"/>
          <w:szCs w:val="24"/>
        </w:rPr>
        <w:t>Επιτροπή Οικονομικών Υποθέσεων</w:t>
      </w:r>
      <w:r w:rsidRPr="00A13F17">
        <w:rPr>
          <w:rFonts w:eastAsia="Times New Roman"/>
          <w:szCs w:val="24"/>
        </w:rPr>
        <w:t xml:space="preserve"> κάποια στιγμή να συζη</w:t>
      </w:r>
      <w:r>
        <w:rPr>
          <w:rFonts w:eastAsia="Times New Roman"/>
          <w:szCs w:val="24"/>
        </w:rPr>
        <w:t xml:space="preserve">τήσουμε σοβαρά για το θέμα του </w:t>
      </w:r>
      <w:r>
        <w:rPr>
          <w:rFonts w:eastAsia="Times New Roman"/>
          <w:szCs w:val="24"/>
        </w:rPr>
        <w:t xml:space="preserve">υπερταμείου </w:t>
      </w:r>
      <w:r>
        <w:rPr>
          <w:rFonts w:eastAsia="Times New Roman"/>
          <w:szCs w:val="24"/>
        </w:rPr>
        <w:t>και ποια</w:t>
      </w:r>
      <w:r w:rsidRPr="00A13F17">
        <w:rPr>
          <w:rFonts w:eastAsia="Times New Roman"/>
          <w:szCs w:val="24"/>
        </w:rPr>
        <w:t xml:space="preserve"> ακριβώς είναι η δικιά μας λογική</w:t>
      </w:r>
      <w:r>
        <w:rPr>
          <w:rFonts w:eastAsia="Times New Roman"/>
          <w:szCs w:val="24"/>
        </w:rPr>
        <w:t>,</w:t>
      </w:r>
      <w:r w:rsidRPr="00A13F17">
        <w:rPr>
          <w:rFonts w:eastAsia="Times New Roman"/>
          <w:szCs w:val="24"/>
        </w:rPr>
        <w:t xml:space="preserve"> </w:t>
      </w:r>
      <w:r>
        <w:rPr>
          <w:rFonts w:eastAsia="Times New Roman"/>
          <w:szCs w:val="24"/>
        </w:rPr>
        <w:t>η</w:t>
      </w:r>
      <w:r w:rsidRPr="00A13F17">
        <w:rPr>
          <w:rFonts w:eastAsia="Times New Roman"/>
          <w:szCs w:val="24"/>
        </w:rPr>
        <w:t xml:space="preserve"> δικιά μας αντίληψη και κατεύθυνση σε σχέση με </w:t>
      </w:r>
      <w:r>
        <w:rPr>
          <w:rFonts w:eastAsia="Times New Roman"/>
          <w:szCs w:val="24"/>
        </w:rPr>
        <w:t xml:space="preserve">αυτή </w:t>
      </w:r>
      <w:r w:rsidRPr="00A13F17">
        <w:rPr>
          <w:rFonts w:eastAsia="Times New Roman"/>
          <w:szCs w:val="24"/>
        </w:rPr>
        <w:t xml:space="preserve">την πραγματικότητα του </w:t>
      </w:r>
      <w:r>
        <w:rPr>
          <w:rFonts w:eastAsia="Times New Roman"/>
          <w:szCs w:val="24"/>
        </w:rPr>
        <w:t>υπε</w:t>
      </w:r>
      <w:r>
        <w:rPr>
          <w:rFonts w:eastAsia="Times New Roman"/>
          <w:szCs w:val="24"/>
        </w:rPr>
        <w:t>ρταμείου</w:t>
      </w:r>
      <w:r>
        <w:rPr>
          <w:rFonts w:eastAsia="Times New Roman"/>
          <w:szCs w:val="24"/>
        </w:rPr>
        <w:t xml:space="preserve">. </w:t>
      </w:r>
    </w:p>
    <w:p w14:paraId="65B2559D" w14:textId="77777777" w:rsidR="000F4E4F" w:rsidRDefault="00A56466">
      <w:pPr>
        <w:spacing w:line="600" w:lineRule="auto"/>
        <w:ind w:firstLine="720"/>
        <w:jc w:val="both"/>
        <w:rPr>
          <w:rFonts w:eastAsia="Times New Roman"/>
          <w:szCs w:val="24"/>
        </w:rPr>
      </w:pPr>
      <w:r>
        <w:rPr>
          <w:rFonts w:eastAsia="Times New Roman"/>
          <w:szCs w:val="24"/>
        </w:rPr>
        <w:t xml:space="preserve">Ακούω να λέγεται </w:t>
      </w:r>
      <w:r w:rsidRPr="00A13F17">
        <w:rPr>
          <w:rFonts w:eastAsia="Times New Roman"/>
          <w:szCs w:val="24"/>
        </w:rPr>
        <w:t xml:space="preserve">με ευκολία ότι ξαφνικά θα </w:t>
      </w:r>
      <w:r>
        <w:rPr>
          <w:rFonts w:eastAsia="Times New Roman"/>
          <w:szCs w:val="24"/>
        </w:rPr>
        <w:t>έ</w:t>
      </w:r>
      <w:r w:rsidRPr="00A13F17">
        <w:rPr>
          <w:rFonts w:eastAsia="Times New Roman"/>
          <w:szCs w:val="24"/>
        </w:rPr>
        <w:t xml:space="preserve">ρθει μία εθνοσωτήριος κυβέρνηση και θα καταργήσει το </w:t>
      </w:r>
      <w:r>
        <w:rPr>
          <w:rFonts w:eastAsia="Times New Roman"/>
          <w:szCs w:val="24"/>
        </w:rPr>
        <w:t>υ</w:t>
      </w:r>
      <w:r w:rsidRPr="00A13F17">
        <w:rPr>
          <w:rFonts w:eastAsia="Times New Roman"/>
          <w:szCs w:val="24"/>
        </w:rPr>
        <w:t xml:space="preserve">περταμείο </w:t>
      </w:r>
      <w:r>
        <w:rPr>
          <w:rFonts w:eastAsia="Times New Roman"/>
          <w:szCs w:val="24"/>
        </w:rPr>
        <w:t>ή θα παλέψει να καταργήσει το</w:t>
      </w:r>
      <w:r w:rsidRPr="00A13F17">
        <w:rPr>
          <w:rFonts w:eastAsia="Times New Roman"/>
          <w:szCs w:val="24"/>
        </w:rPr>
        <w:t xml:space="preserve"> </w:t>
      </w:r>
      <w:r>
        <w:rPr>
          <w:rFonts w:eastAsia="Times New Roman"/>
          <w:szCs w:val="24"/>
        </w:rPr>
        <w:t xml:space="preserve">υπερταμείο </w:t>
      </w:r>
      <w:r>
        <w:rPr>
          <w:rFonts w:eastAsia="Times New Roman"/>
          <w:szCs w:val="24"/>
        </w:rPr>
        <w:t>κι</w:t>
      </w:r>
      <w:r w:rsidRPr="00A13F17">
        <w:rPr>
          <w:rFonts w:eastAsia="Times New Roman"/>
          <w:szCs w:val="24"/>
        </w:rPr>
        <w:t xml:space="preserve"> άλλα τέτοια</w:t>
      </w:r>
      <w:r>
        <w:rPr>
          <w:rFonts w:eastAsia="Times New Roman"/>
          <w:szCs w:val="24"/>
        </w:rPr>
        <w:t>. Α</w:t>
      </w:r>
      <w:r w:rsidRPr="00A13F17">
        <w:rPr>
          <w:rFonts w:eastAsia="Times New Roman"/>
          <w:szCs w:val="24"/>
        </w:rPr>
        <w:t xml:space="preserve">ντιμνημονιακό παρελθόν και υπερβολές </w:t>
      </w:r>
      <w:r>
        <w:rPr>
          <w:rFonts w:eastAsia="Times New Roman"/>
          <w:szCs w:val="24"/>
        </w:rPr>
        <w:t>μ</w:t>
      </w:r>
      <w:r w:rsidRPr="00A13F17">
        <w:rPr>
          <w:rFonts w:eastAsia="Times New Roman"/>
          <w:szCs w:val="24"/>
        </w:rPr>
        <w:t xml:space="preserve">ε </w:t>
      </w:r>
      <w:r>
        <w:rPr>
          <w:rFonts w:eastAsia="Times New Roman"/>
          <w:szCs w:val="24"/>
        </w:rPr>
        <w:t>κάποιον</w:t>
      </w:r>
      <w:r w:rsidRPr="00A13F17">
        <w:rPr>
          <w:rFonts w:eastAsia="Times New Roman"/>
          <w:szCs w:val="24"/>
        </w:rPr>
        <w:t xml:space="preserve"> τρόπο έχουν ειπωθεί από πολλές </w:t>
      </w:r>
      <w:r w:rsidRPr="00A13F17">
        <w:rPr>
          <w:rFonts w:eastAsia="Times New Roman"/>
          <w:szCs w:val="24"/>
        </w:rPr>
        <w:t>πλευρές</w:t>
      </w:r>
      <w:r>
        <w:rPr>
          <w:rFonts w:eastAsia="Times New Roman"/>
          <w:szCs w:val="24"/>
        </w:rPr>
        <w:t>. Κ</w:t>
      </w:r>
      <w:r w:rsidRPr="00A13F17">
        <w:rPr>
          <w:rFonts w:eastAsia="Times New Roman"/>
          <w:szCs w:val="24"/>
        </w:rPr>
        <w:t xml:space="preserve">αι από </w:t>
      </w:r>
      <w:r>
        <w:rPr>
          <w:rFonts w:eastAsia="Times New Roman"/>
          <w:szCs w:val="24"/>
        </w:rPr>
        <w:t>μας.</w:t>
      </w:r>
      <w:r w:rsidRPr="00A13F17">
        <w:rPr>
          <w:rFonts w:eastAsia="Times New Roman"/>
          <w:szCs w:val="24"/>
        </w:rPr>
        <w:t xml:space="preserve"> </w:t>
      </w:r>
      <w:r>
        <w:rPr>
          <w:rFonts w:eastAsia="Times New Roman"/>
          <w:szCs w:val="24"/>
        </w:rPr>
        <w:t>Ευκολίες λοιπόν, σ’ αυτά</w:t>
      </w:r>
      <w:r w:rsidRPr="00A13F17">
        <w:rPr>
          <w:rFonts w:eastAsia="Times New Roman"/>
          <w:szCs w:val="24"/>
        </w:rPr>
        <w:t xml:space="preserve"> δεν νομίζω ότι πρέπει να υπάρχουν</w:t>
      </w:r>
      <w:r>
        <w:rPr>
          <w:rFonts w:eastAsia="Times New Roman"/>
          <w:szCs w:val="24"/>
        </w:rPr>
        <w:t>. Ν</w:t>
      </w:r>
      <w:r w:rsidRPr="00A13F17">
        <w:rPr>
          <w:rFonts w:eastAsia="Times New Roman"/>
          <w:szCs w:val="24"/>
        </w:rPr>
        <w:t xml:space="preserve">α κάνουμε μία σοβαρή συζήτηση για αυτά τα θέματα </w:t>
      </w:r>
    </w:p>
    <w:p w14:paraId="65B2559E" w14:textId="77777777" w:rsidR="000F4E4F" w:rsidRDefault="00A56466">
      <w:pPr>
        <w:spacing w:line="600" w:lineRule="auto"/>
        <w:ind w:firstLine="720"/>
        <w:jc w:val="both"/>
        <w:rPr>
          <w:rFonts w:eastAsia="Times New Roman"/>
          <w:szCs w:val="24"/>
        </w:rPr>
      </w:pPr>
      <w:r>
        <w:rPr>
          <w:rFonts w:eastAsia="Times New Roman"/>
          <w:szCs w:val="24"/>
        </w:rPr>
        <w:t>Ε</w:t>
      </w:r>
      <w:r w:rsidRPr="00A13F17">
        <w:rPr>
          <w:rFonts w:eastAsia="Times New Roman"/>
          <w:szCs w:val="24"/>
        </w:rPr>
        <w:t xml:space="preserve">γώ </w:t>
      </w:r>
      <w:r>
        <w:rPr>
          <w:rFonts w:eastAsia="Times New Roman"/>
          <w:szCs w:val="24"/>
        </w:rPr>
        <w:t>α</w:t>
      </w:r>
      <w:r w:rsidRPr="00A13F17">
        <w:rPr>
          <w:rFonts w:eastAsia="Times New Roman"/>
          <w:szCs w:val="24"/>
        </w:rPr>
        <w:t xml:space="preserve">ισθάνομαι ότι </w:t>
      </w:r>
      <w:r>
        <w:rPr>
          <w:rFonts w:eastAsia="Times New Roman"/>
          <w:szCs w:val="24"/>
        </w:rPr>
        <w:t xml:space="preserve">σήμερα που </w:t>
      </w:r>
      <w:r w:rsidRPr="00A13F17">
        <w:rPr>
          <w:rFonts w:eastAsia="Times New Roman"/>
          <w:szCs w:val="24"/>
        </w:rPr>
        <w:t>υπήρξαν αυτέ</w:t>
      </w:r>
      <w:r>
        <w:rPr>
          <w:rFonts w:eastAsia="Times New Roman"/>
          <w:szCs w:val="24"/>
        </w:rPr>
        <w:t xml:space="preserve">ς οι αποκαλύψεις από τον </w:t>
      </w:r>
      <w:r>
        <w:rPr>
          <w:rFonts w:eastAsia="Times New Roman"/>
          <w:szCs w:val="24"/>
        </w:rPr>
        <w:t xml:space="preserve">κ. </w:t>
      </w:r>
      <w:r>
        <w:rPr>
          <w:rFonts w:eastAsia="Times New Roman"/>
          <w:szCs w:val="24"/>
        </w:rPr>
        <w:t>Τ</w:t>
      </w:r>
      <w:r w:rsidRPr="00A13F17">
        <w:rPr>
          <w:rFonts w:eastAsia="Times New Roman"/>
          <w:szCs w:val="24"/>
        </w:rPr>
        <w:t xml:space="preserve">σουκάτο είναι ένα θέμα το οποίο μάλλον </w:t>
      </w:r>
      <w:r w:rsidRPr="00A13F17">
        <w:rPr>
          <w:rFonts w:eastAsia="Times New Roman"/>
          <w:szCs w:val="24"/>
        </w:rPr>
        <w:lastRenderedPageBreak/>
        <w:t>πρέπει να μας</w:t>
      </w:r>
      <w:r w:rsidRPr="00A13F17">
        <w:rPr>
          <w:rFonts w:eastAsia="Times New Roman"/>
          <w:szCs w:val="24"/>
        </w:rPr>
        <w:t xml:space="preserve"> προβληματίσει συνολικά</w:t>
      </w:r>
      <w:r>
        <w:rPr>
          <w:rFonts w:eastAsia="Times New Roman"/>
          <w:szCs w:val="24"/>
        </w:rPr>
        <w:t>.</w:t>
      </w:r>
      <w:r w:rsidRPr="00A13F17">
        <w:rPr>
          <w:rFonts w:eastAsia="Times New Roman"/>
          <w:szCs w:val="24"/>
        </w:rPr>
        <w:t xml:space="preserve"> </w:t>
      </w:r>
      <w:r>
        <w:rPr>
          <w:rFonts w:eastAsia="Times New Roman"/>
          <w:szCs w:val="24"/>
        </w:rPr>
        <w:t>Να επισημάνω</w:t>
      </w:r>
      <w:r w:rsidRPr="00A13F17">
        <w:rPr>
          <w:rFonts w:eastAsia="Times New Roman"/>
          <w:szCs w:val="24"/>
        </w:rPr>
        <w:t xml:space="preserve"> </w:t>
      </w:r>
      <w:r>
        <w:rPr>
          <w:rFonts w:eastAsia="Times New Roman"/>
          <w:szCs w:val="24"/>
        </w:rPr>
        <w:t>και</w:t>
      </w:r>
      <w:r w:rsidRPr="00A13F17">
        <w:rPr>
          <w:rFonts w:eastAsia="Times New Roman"/>
          <w:szCs w:val="24"/>
        </w:rPr>
        <w:t xml:space="preserve"> δεν λέω τίποτα π</w:t>
      </w:r>
      <w:r>
        <w:rPr>
          <w:rFonts w:eastAsia="Times New Roman"/>
          <w:szCs w:val="24"/>
        </w:rPr>
        <w:t xml:space="preserve">αραπάνω γιατί όλα είναι ελέγξιμα, αν είναι </w:t>
      </w:r>
      <w:r w:rsidRPr="00A13F17">
        <w:rPr>
          <w:rFonts w:eastAsia="Times New Roman"/>
          <w:szCs w:val="24"/>
        </w:rPr>
        <w:t>έτσι</w:t>
      </w:r>
      <w:r>
        <w:rPr>
          <w:rFonts w:eastAsia="Times New Roman"/>
          <w:szCs w:val="24"/>
        </w:rPr>
        <w:t xml:space="preserve"> ή</w:t>
      </w:r>
      <w:r w:rsidRPr="00A13F17">
        <w:rPr>
          <w:rFonts w:eastAsia="Times New Roman"/>
          <w:szCs w:val="24"/>
        </w:rPr>
        <w:t xml:space="preserve"> </w:t>
      </w:r>
      <w:r>
        <w:rPr>
          <w:rFonts w:eastAsia="Times New Roman"/>
          <w:szCs w:val="24"/>
        </w:rPr>
        <w:t>α</w:t>
      </w:r>
      <w:r w:rsidRPr="00A13F17">
        <w:rPr>
          <w:rFonts w:eastAsia="Times New Roman"/>
          <w:szCs w:val="24"/>
        </w:rPr>
        <w:t xml:space="preserve">ν </w:t>
      </w:r>
      <w:r>
        <w:rPr>
          <w:rFonts w:eastAsia="Times New Roman"/>
          <w:szCs w:val="24"/>
        </w:rPr>
        <w:t xml:space="preserve">δεν </w:t>
      </w:r>
      <w:r w:rsidRPr="00A13F17">
        <w:rPr>
          <w:rFonts w:eastAsia="Times New Roman"/>
          <w:szCs w:val="24"/>
        </w:rPr>
        <w:t>είναι έτσι</w:t>
      </w:r>
      <w:r>
        <w:rPr>
          <w:rFonts w:eastAsia="Times New Roman"/>
          <w:szCs w:val="24"/>
        </w:rPr>
        <w:t>.</w:t>
      </w:r>
      <w:r w:rsidRPr="00A13F17">
        <w:rPr>
          <w:rFonts w:eastAsia="Times New Roman"/>
          <w:szCs w:val="24"/>
        </w:rPr>
        <w:t xml:space="preserve"> </w:t>
      </w:r>
      <w:r>
        <w:rPr>
          <w:rFonts w:eastAsia="Times New Roman"/>
          <w:szCs w:val="24"/>
        </w:rPr>
        <w:t xml:space="preserve">Εν </w:t>
      </w:r>
      <w:r w:rsidRPr="00A13F17">
        <w:rPr>
          <w:rFonts w:eastAsia="Times New Roman"/>
          <w:szCs w:val="24"/>
        </w:rPr>
        <w:t>πάση περιπτώσει</w:t>
      </w:r>
      <w:r>
        <w:rPr>
          <w:rFonts w:eastAsia="Times New Roman"/>
          <w:szCs w:val="24"/>
        </w:rPr>
        <w:t>,</w:t>
      </w:r>
      <w:r w:rsidRPr="00A13F17">
        <w:rPr>
          <w:rFonts w:eastAsia="Times New Roman"/>
          <w:szCs w:val="24"/>
        </w:rPr>
        <w:t xml:space="preserve"> είναι σε μία </w:t>
      </w:r>
      <w:r>
        <w:rPr>
          <w:rFonts w:eastAsia="Times New Roman"/>
          <w:szCs w:val="24"/>
        </w:rPr>
        <w:t>διαδικασία. Δ</w:t>
      </w:r>
      <w:r w:rsidRPr="00A13F17">
        <w:rPr>
          <w:rFonts w:eastAsia="Times New Roman"/>
          <w:szCs w:val="24"/>
        </w:rPr>
        <w:t xml:space="preserve">εν πρέπει με τόση ευκολία </w:t>
      </w:r>
      <w:r>
        <w:rPr>
          <w:rFonts w:eastAsia="Times New Roman"/>
          <w:szCs w:val="24"/>
        </w:rPr>
        <w:t xml:space="preserve">είτε να αφήνουμε </w:t>
      </w:r>
      <w:r w:rsidRPr="00A13F17">
        <w:rPr>
          <w:rFonts w:eastAsia="Times New Roman"/>
          <w:szCs w:val="24"/>
        </w:rPr>
        <w:t>υπονοούμενα</w:t>
      </w:r>
      <w:r>
        <w:rPr>
          <w:rFonts w:eastAsia="Times New Roman"/>
          <w:szCs w:val="24"/>
        </w:rPr>
        <w:t>,</w:t>
      </w:r>
      <w:r w:rsidRPr="00A13F17">
        <w:rPr>
          <w:rFonts w:eastAsia="Times New Roman"/>
          <w:szCs w:val="24"/>
        </w:rPr>
        <w:t xml:space="preserve"> είτε να κατηγορούμε με υπερβολικό </w:t>
      </w:r>
      <w:r>
        <w:rPr>
          <w:rFonts w:eastAsia="Times New Roman"/>
          <w:szCs w:val="24"/>
        </w:rPr>
        <w:t>τρόπο,</w:t>
      </w:r>
      <w:r w:rsidRPr="00A13F17">
        <w:rPr>
          <w:rFonts w:eastAsia="Times New Roman"/>
          <w:szCs w:val="24"/>
        </w:rPr>
        <w:t xml:space="preserve"> θα </w:t>
      </w:r>
      <w:r>
        <w:rPr>
          <w:rFonts w:eastAsia="Times New Roman"/>
          <w:szCs w:val="24"/>
        </w:rPr>
        <w:t>έ</w:t>
      </w:r>
      <w:r w:rsidRPr="00A13F17">
        <w:rPr>
          <w:rFonts w:eastAsia="Times New Roman"/>
          <w:szCs w:val="24"/>
        </w:rPr>
        <w:t>λεγα εγώ</w:t>
      </w:r>
      <w:r>
        <w:rPr>
          <w:rFonts w:eastAsia="Times New Roman"/>
          <w:szCs w:val="24"/>
        </w:rPr>
        <w:t>,</w:t>
      </w:r>
      <w:r w:rsidRPr="00A13F17">
        <w:rPr>
          <w:rFonts w:eastAsia="Times New Roman"/>
          <w:szCs w:val="24"/>
        </w:rPr>
        <w:t xml:space="preserve"> ορισμένες φορές για </w:t>
      </w:r>
      <w:r>
        <w:rPr>
          <w:rFonts w:eastAsia="Times New Roman"/>
          <w:szCs w:val="24"/>
        </w:rPr>
        <w:t>«</w:t>
      </w:r>
      <w:r w:rsidRPr="00A13F17">
        <w:rPr>
          <w:rFonts w:eastAsia="Times New Roman"/>
          <w:szCs w:val="24"/>
        </w:rPr>
        <w:t>τεράστιο σκάνδαλο</w:t>
      </w:r>
      <w:r>
        <w:rPr>
          <w:rFonts w:eastAsia="Times New Roman"/>
          <w:szCs w:val="24"/>
        </w:rPr>
        <w:t>»,</w:t>
      </w:r>
      <w:r w:rsidRPr="00A13F17">
        <w:rPr>
          <w:rFonts w:eastAsia="Times New Roman"/>
          <w:szCs w:val="24"/>
        </w:rPr>
        <w:t xml:space="preserve"> για </w:t>
      </w:r>
      <w:r>
        <w:rPr>
          <w:rFonts w:eastAsia="Times New Roman"/>
          <w:szCs w:val="24"/>
        </w:rPr>
        <w:t>«</w:t>
      </w:r>
      <w:r w:rsidRPr="00A13F17">
        <w:rPr>
          <w:rFonts w:eastAsia="Times New Roman"/>
          <w:szCs w:val="24"/>
        </w:rPr>
        <w:t>μικρό και μεγάλο σκάνδαλο</w:t>
      </w:r>
      <w:r>
        <w:rPr>
          <w:rFonts w:eastAsia="Times New Roman"/>
          <w:szCs w:val="24"/>
        </w:rPr>
        <w:t xml:space="preserve">». </w:t>
      </w:r>
    </w:p>
    <w:p w14:paraId="65B2559F" w14:textId="77777777" w:rsidR="000F4E4F" w:rsidRDefault="00A56466">
      <w:pPr>
        <w:spacing w:line="600" w:lineRule="auto"/>
        <w:ind w:firstLine="720"/>
        <w:jc w:val="both"/>
        <w:rPr>
          <w:rFonts w:eastAsia="Times New Roman"/>
          <w:szCs w:val="24"/>
        </w:rPr>
      </w:pPr>
      <w:r>
        <w:rPr>
          <w:rFonts w:eastAsia="Times New Roman"/>
          <w:szCs w:val="24"/>
        </w:rPr>
        <w:t>Καταλήγω με το ότι νομίζω ότι είναι ένα π</w:t>
      </w:r>
      <w:r w:rsidRPr="00A13F17">
        <w:rPr>
          <w:rFonts w:eastAsia="Times New Roman"/>
          <w:szCs w:val="24"/>
        </w:rPr>
        <w:t xml:space="preserve">άρα πολύ </w:t>
      </w:r>
      <w:r>
        <w:rPr>
          <w:rFonts w:eastAsia="Times New Roman"/>
          <w:szCs w:val="24"/>
        </w:rPr>
        <w:t>λ</w:t>
      </w:r>
      <w:r w:rsidRPr="00A13F17">
        <w:rPr>
          <w:rFonts w:eastAsia="Times New Roman"/>
          <w:szCs w:val="24"/>
        </w:rPr>
        <w:t xml:space="preserve">ογικό επιχείρημα ότι αν </w:t>
      </w:r>
      <w:r>
        <w:rPr>
          <w:rFonts w:eastAsia="Times New Roman"/>
          <w:szCs w:val="24"/>
        </w:rPr>
        <w:t>επρόκειτο</w:t>
      </w:r>
      <w:r w:rsidRPr="00A13F17">
        <w:rPr>
          <w:rFonts w:eastAsia="Times New Roman"/>
          <w:szCs w:val="24"/>
        </w:rPr>
        <w:t xml:space="preserve"> για ένα σκάνδαλο </w:t>
      </w:r>
      <w:r>
        <w:rPr>
          <w:rFonts w:eastAsia="Times New Roman"/>
          <w:szCs w:val="24"/>
        </w:rPr>
        <w:t xml:space="preserve">το δημόσιο συμφέρον θα </w:t>
      </w:r>
      <w:r>
        <w:rPr>
          <w:rFonts w:eastAsia="Times New Roman"/>
          <w:szCs w:val="24"/>
        </w:rPr>
        <w:t>έχανε. Θα υπήρχε</w:t>
      </w:r>
      <w:r w:rsidRPr="00A13F17">
        <w:rPr>
          <w:rFonts w:eastAsia="Times New Roman"/>
          <w:szCs w:val="24"/>
        </w:rPr>
        <w:t xml:space="preserve"> ένα πρόσημο μείον</w:t>
      </w:r>
      <w:r>
        <w:rPr>
          <w:rFonts w:eastAsia="Times New Roman"/>
          <w:szCs w:val="24"/>
        </w:rPr>
        <w:t>.</w:t>
      </w:r>
      <w:r w:rsidRPr="00A13F17">
        <w:rPr>
          <w:rFonts w:eastAsia="Times New Roman"/>
          <w:szCs w:val="24"/>
        </w:rPr>
        <w:t xml:space="preserve"> </w:t>
      </w:r>
      <w:r>
        <w:rPr>
          <w:rFonts w:eastAsia="Times New Roman"/>
          <w:szCs w:val="24"/>
        </w:rPr>
        <w:t>Α</w:t>
      </w:r>
      <w:r w:rsidRPr="00A13F17">
        <w:rPr>
          <w:rFonts w:eastAsia="Times New Roman"/>
          <w:szCs w:val="24"/>
        </w:rPr>
        <w:t xml:space="preserve">υτό είναι λογικό επιχείρημα που κατά τη γνώμη </w:t>
      </w:r>
      <w:r>
        <w:rPr>
          <w:rFonts w:eastAsia="Times New Roman"/>
          <w:szCs w:val="24"/>
        </w:rPr>
        <w:t xml:space="preserve">μου </w:t>
      </w:r>
      <w:r w:rsidRPr="00A13F17">
        <w:rPr>
          <w:rFonts w:eastAsia="Times New Roman"/>
          <w:szCs w:val="24"/>
        </w:rPr>
        <w:t>δεν μπορεί να αντιμετωπιστεί</w:t>
      </w:r>
      <w:r>
        <w:rPr>
          <w:rFonts w:eastAsia="Times New Roman"/>
          <w:szCs w:val="24"/>
        </w:rPr>
        <w:t>. Θ</w:t>
      </w:r>
      <w:r w:rsidRPr="00A13F17">
        <w:rPr>
          <w:rFonts w:eastAsia="Times New Roman"/>
          <w:szCs w:val="24"/>
        </w:rPr>
        <w:t>α μπορούσε να ήταν καλύτερα</w:t>
      </w:r>
      <w:r>
        <w:rPr>
          <w:rFonts w:eastAsia="Times New Roman"/>
          <w:szCs w:val="24"/>
        </w:rPr>
        <w:t>;</w:t>
      </w:r>
      <w:r w:rsidRPr="00A13F17">
        <w:rPr>
          <w:rFonts w:eastAsia="Times New Roman"/>
          <w:szCs w:val="24"/>
        </w:rPr>
        <w:t xml:space="preserve"> </w:t>
      </w:r>
      <w:r>
        <w:rPr>
          <w:rFonts w:eastAsia="Times New Roman"/>
          <w:szCs w:val="24"/>
        </w:rPr>
        <w:t>Α</w:t>
      </w:r>
      <w:r w:rsidRPr="00A13F17">
        <w:rPr>
          <w:rFonts w:eastAsia="Times New Roman"/>
          <w:szCs w:val="24"/>
        </w:rPr>
        <w:t xml:space="preserve">υτό </w:t>
      </w:r>
      <w:r>
        <w:rPr>
          <w:rFonts w:eastAsia="Times New Roman"/>
          <w:szCs w:val="24"/>
        </w:rPr>
        <w:t xml:space="preserve">να </w:t>
      </w:r>
      <w:r w:rsidRPr="00A13F17">
        <w:rPr>
          <w:rFonts w:eastAsia="Times New Roman"/>
          <w:szCs w:val="24"/>
        </w:rPr>
        <w:t>το συζητήσουμε</w:t>
      </w:r>
      <w:r>
        <w:rPr>
          <w:rFonts w:eastAsia="Times New Roman"/>
          <w:szCs w:val="24"/>
        </w:rPr>
        <w:t>. Είναι προς συζήτηση. Αλλά ότι ήταν σκάνδαλο</w:t>
      </w:r>
      <w:r w:rsidRPr="00A13F17">
        <w:rPr>
          <w:rFonts w:eastAsia="Times New Roman"/>
          <w:szCs w:val="24"/>
        </w:rPr>
        <w:t xml:space="preserve"> </w:t>
      </w:r>
      <w:r>
        <w:rPr>
          <w:rFonts w:eastAsia="Times New Roman"/>
          <w:szCs w:val="24"/>
        </w:rPr>
        <w:t>το</w:t>
      </w:r>
      <w:r w:rsidRPr="00A13F17">
        <w:rPr>
          <w:rFonts w:eastAsia="Times New Roman"/>
          <w:szCs w:val="24"/>
        </w:rPr>
        <w:t xml:space="preserve"> ότι κέρδισε παραπάνω από αυτό που</w:t>
      </w:r>
      <w:r>
        <w:rPr>
          <w:rFonts w:eastAsia="Times New Roman"/>
          <w:szCs w:val="24"/>
        </w:rPr>
        <w:t>,</w:t>
      </w:r>
      <w:r w:rsidRPr="00A13F17">
        <w:rPr>
          <w:rFonts w:eastAsia="Times New Roman"/>
          <w:szCs w:val="24"/>
        </w:rPr>
        <w:t xml:space="preserve"> </w:t>
      </w:r>
      <w:r>
        <w:rPr>
          <w:rFonts w:eastAsia="Times New Roman"/>
          <w:szCs w:val="24"/>
        </w:rPr>
        <w:t xml:space="preserve">εν </w:t>
      </w:r>
      <w:r>
        <w:rPr>
          <w:rFonts w:eastAsia="Times New Roman"/>
          <w:szCs w:val="24"/>
        </w:rPr>
        <w:t>πάση περιπτώσει</w:t>
      </w:r>
      <w:r>
        <w:rPr>
          <w:rFonts w:eastAsia="Times New Roman"/>
          <w:szCs w:val="24"/>
        </w:rPr>
        <w:t>,</w:t>
      </w:r>
      <w:r>
        <w:rPr>
          <w:rFonts w:eastAsia="Times New Roman"/>
          <w:szCs w:val="24"/>
        </w:rPr>
        <w:t xml:space="preserve"> είπε σαν πρόταση το ΤΑΙΠΕΔ -και εν τέλει</w:t>
      </w:r>
      <w:r w:rsidRPr="00DC69FC">
        <w:rPr>
          <w:rFonts w:eastAsia="Times New Roman"/>
          <w:szCs w:val="24"/>
        </w:rPr>
        <w:t>,</w:t>
      </w:r>
      <w:r>
        <w:rPr>
          <w:rFonts w:eastAsia="Times New Roman"/>
          <w:szCs w:val="24"/>
        </w:rPr>
        <w:t xml:space="preserve"> είναι μια μεγάλη και σημαντική επένδυση- δεν νομίζω ότι στέκει ως λογικό επιχείρημα. </w:t>
      </w:r>
    </w:p>
    <w:p w14:paraId="65B255A0" w14:textId="77777777" w:rsidR="000F4E4F" w:rsidRDefault="00A56466">
      <w:pPr>
        <w:spacing w:line="600" w:lineRule="auto"/>
        <w:ind w:firstLine="720"/>
        <w:jc w:val="both"/>
        <w:rPr>
          <w:rFonts w:eastAsia="Times New Roman"/>
          <w:szCs w:val="24"/>
        </w:rPr>
      </w:pPr>
      <w:r>
        <w:rPr>
          <w:rFonts w:eastAsia="Times New Roman"/>
          <w:szCs w:val="24"/>
        </w:rPr>
        <w:t xml:space="preserve">Ευχαριστώ πολύ. </w:t>
      </w:r>
    </w:p>
    <w:p w14:paraId="65B255A1" w14:textId="77777777" w:rsidR="000F4E4F" w:rsidRDefault="00A56466">
      <w:pPr>
        <w:spacing w:line="600" w:lineRule="auto"/>
        <w:ind w:firstLine="720"/>
        <w:jc w:val="both"/>
        <w:rPr>
          <w:rFonts w:eastAsia="Times New Roman"/>
          <w:szCs w:val="24"/>
        </w:rPr>
      </w:pPr>
      <w:r>
        <w:rPr>
          <w:rFonts w:eastAsia="Times New Roman"/>
          <w:b/>
          <w:szCs w:val="24"/>
        </w:rPr>
        <w:lastRenderedPageBreak/>
        <w:t>ΝΙΚΟΛΑΟΣ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ΓΕΩΡΓΙΟΣ ΔΕΝΔΙΑΣ: </w:t>
      </w:r>
      <w:r>
        <w:rPr>
          <w:rFonts w:eastAsia="Times New Roman"/>
          <w:szCs w:val="24"/>
        </w:rPr>
        <w:t xml:space="preserve">Μου επιτρέπετε; Δεν είθισται στον Κοινοβουλευτικό Εκπρόσωπο αλλά </w:t>
      </w:r>
      <w:r>
        <w:rPr>
          <w:rFonts w:eastAsia="Times New Roman"/>
          <w:szCs w:val="24"/>
        </w:rPr>
        <w:t xml:space="preserve">θα ήθελα να μιλήσω δι’ υμών στον Υπουργό. </w:t>
      </w:r>
    </w:p>
    <w:p w14:paraId="65B255A2" w14:textId="77777777" w:rsidR="000F4E4F" w:rsidRDefault="00A56466">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Παρακαλώ. Έχετε τον λόγο.</w:t>
      </w:r>
    </w:p>
    <w:p w14:paraId="65B255A3" w14:textId="77777777" w:rsidR="000F4E4F" w:rsidRDefault="00A56466">
      <w:pPr>
        <w:spacing w:line="600" w:lineRule="auto"/>
        <w:ind w:firstLine="720"/>
        <w:jc w:val="both"/>
        <w:rPr>
          <w:rFonts w:eastAsia="Times New Roman"/>
          <w:szCs w:val="24"/>
        </w:rPr>
      </w:pPr>
      <w:r>
        <w:rPr>
          <w:rFonts w:eastAsia="Times New Roman"/>
          <w:b/>
          <w:szCs w:val="24"/>
        </w:rPr>
        <w:t>ΝΙΚΟΛΑΟΣ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ΓΕΩΡΓΙΟΣ ΔΕΝΔΙΑΣ:</w:t>
      </w:r>
      <w:r>
        <w:rPr>
          <w:rFonts w:eastAsia="Times New Roman"/>
          <w:szCs w:val="24"/>
        </w:rPr>
        <w:t xml:space="preserve"> Πραγματικά θα ήσασταν διατεθειμένοι να φέρουμε τις συμβάσεις του ΤΑΙΠΕΔ στην Επιτροπή Οικονομικών Υποθέσεων να τις συζητήσουμε; Γιατί οφείλω να σας πω εν απολύτω ειλικρινεία ότι δεν είναι η μόνη </w:t>
      </w:r>
      <w:r w:rsidRPr="00A13F17">
        <w:rPr>
          <w:rFonts w:eastAsia="Times New Roman"/>
          <w:szCs w:val="24"/>
        </w:rPr>
        <w:t>η οποία έχει τέτοια θέματα</w:t>
      </w:r>
      <w:r>
        <w:rPr>
          <w:rFonts w:eastAsia="Times New Roman"/>
          <w:szCs w:val="24"/>
        </w:rPr>
        <w:t>.</w:t>
      </w:r>
      <w:r w:rsidRPr="00A13F17">
        <w:rPr>
          <w:rFonts w:eastAsia="Times New Roman"/>
          <w:szCs w:val="24"/>
        </w:rPr>
        <w:t xml:space="preserve"> </w:t>
      </w:r>
      <w:r>
        <w:rPr>
          <w:rFonts w:eastAsia="Times New Roman"/>
          <w:szCs w:val="24"/>
        </w:rPr>
        <w:t>Σας</w:t>
      </w:r>
      <w:r w:rsidRPr="00A13F17">
        <w:rPr>
          <w:rFonts w:eastAsia="Times New Roman"/>
          <w:szCs w:val="24"/>
        </w:rPr>
        <w:t xml:space="preserve"> το λέω για να μη σας </w:t>
      </w:r>
      <w:r>
        <w:rPr>
          <w:rFonts w:eastAsia="Times New Roman"/>
          <w:szCs w:val="24"/>
        </w:rPr>
        <w:t>αποκρύπ</w:t>
      </w:r>
      <w:r>
        <w:rPr>
          <w:rFonts w:eastAsia="Times New Roman"/>
          <w:szCs w:val="24"/>
        </w:rPr>
        <w:t xml:space="preserve">τω τι σκέφτομαι. Θα ήσασταν διατεθειμένοι να βάλετε δυο συζητήσεις, να τις περάσουμε μια-μια, να κάτσουμε λίγο να τις κουβεντιάσουμε; </w:t>
      </w:r>
    </w:p>
    <w:p w14:paraId="65B255A4" w14:textId="77777777" w:rsidR="000F4E4F" w:rsidRDefault="00A56466">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Εγώ μίλησα για συζήτηση για το </w:t>
      </w:r>
      <w:r>
        <w:rPr>
          <w:rFonts w:eastAsia="Times New Roman"/>
          <w:szCs w:val="24"/>
        </w:rPr>
        <w:t>υπερταμείο</w:t>
      </w:r>
      <w:r>
        <w:rPr>
          <w:rFonts w:eastAsia="Times New Roman"/>
          <w:szCs w:val="24"/>
        </w:rPr>
        <w:t xml:space="preserve">. </w:t>
      </w:r>
    </w:p>
    <w:p w14:paraId="65B255A5" w14:textId="77777777" w:rsidR="000F4E4F" w:rsidRDefault="00A56466">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Πρόεδρε, θ</w:t>
      </w:r>
      <w:r>
        <w:rPr>
          <w:rFonts w:eastAsia="Times New Roman"/>
          <w:szCs w:val="24"/>
        </w:rPr>
        <w:t>α ήθελα τον λόγο.</w:t>
      </w:r>
    </w:p>
    <w:p w14:paraId="65B255A6" w14:textId="77777777" w:rsidR="000F4E4F" w:rsidRDefault="00A56466">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Παρακαλώ, κύριε Υπουργέ. </w:t>
      </w:r>
    </w:p>
    <w:p w14:paraId="65B255A7" w14:textId="77777777" w:rsidR="000F4E4F" w:rsidRDefault="00A56466">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Να απαντήσω εγώ σε δυο-τρία</w:t>
      </w:r>
      <w:r w:rsidRPr="00A13F17">
        <w:rPr>
          <w:rFonts w:eastAsia="Times New Roman"/>
          <w:szCs w:val="24"/>
        </w:rPr>
        <w:t xml:space="preserve"> πράγματα </w:t>
      </w:r>
      <w:r>
        <w:rPr>
          <w:rFonts w:eastAsia="Times New Roman"/>
          <w:szCs w:val="24"/>
        </w:rPr>
        <w:t>για τα οποία ρωτήθηκα.</w:t>
      </w:r>
      <w:r w:rsidRPr="00A13F17">
        <w:rPr>
          <w:rFonts w:eastAsia="Times New Roman"/>
          <w:szCs w:val="24"/>
        </w:rPr>
        <w:t xml:space="preserve"> </w:t>
      </w:r>
    </w:p>
    <w:p w14:paraId="65B255A8" w14:textId="77777777" w:rsidR="000F4E4F" w:rsidRDefault="00A56466">
      <w:pPr>
        <w:spacing w:line="600" w:lineRule="auto"/>
        <w:ind w:firstLine="720"/>
        <w:jc w:val="both"/>
        <w:rPr>
          <w:rFonts w:eastAsia="Times New Roman"/>
          <w:szCs w:val="24"/>
        </w:rPr>
      </w:pPr>
      <w:r>
        <w:rPr>
          <w:rFonts w:eastAsia="Times New Roman"/>
          <w:szCs w:val="24"/>
        </w:rPr>
        <w:t>Τ</w:t>
      </w:r>
      <w:r w:rsidRPr="00A13F17">
        <w:rPr>
          <w:rFonts w:eastAsia="Times New Roman"/>
          <w:szCs w:val="24"/>
        </w:rPr>
        <w:t xml:space="preserve">ο πρώτο πρόβλημα </w:t>
      </w:r>
      <w:r>
        <w:rPr>
          <w:rFonts w:eastAsia="Times New Roman"/>
          <w:szCs w:val="24"/>
        </w:rPr>
        <w:t>που έχει η</w:t>
      </w:r>
      <w:r w:rsidRPr="00A13F17">
        <w:rPr>
          <w:rFonts w:eastAsia="Times New Roman"/>
          <w:szCs w:val="24"/>
        </w:rPr>
        <w:t xml:space="preserve"> αντιπολίτευση είναι ο χρόνος</w:t>
      </w:r>
      <w:r>
        <w:rPr>
          <w:rFonts w:eastAsia="Times New Roman"/>
          <w:szCs w:val="24"/>
        </w:rPr>
        <w:t xml:space="preserve">. Δεν ξέρω </w:t>
      </w:r>
      <w:r w:rsidRPr="00A13F17">
        <w:rPr>
          <w:rFonts w:eastAsia="Times New Roman"/>
          <w:szCs w:val="24"/>
        </w:rPr>
        <w:t>καλά</w:t>
      </w:r>
      <w:r w:rsidRPr="00A13F17">
        <w:rPr>
          <w:rFonts w:eastAsia="Times New Roman"/>
          <w:szCs w:val="24"/>
        </w:rPr>
        <w:t xml:space="preserve"> στα ελληνικά τους χρόνους</w:t>
      </w:r>
      <w:r>
        <w:rPr>
          <w:rFonts w:eastAsia="Times New Roman"/>
          <w:szCs w:val="24"/>
        </w:rPr>
        <w:t>.</w:t>
      </w:r>
      <w:r w:rsidRPr="00A13F17">
        <w:rPr>
          <w:rFonts w:eastAsia="Times New Roman"/>
          <w:szCs w:val="24"/>
        </w:rPr>
        <w:t xml:space="preserve"> </w:t>
      </w:r>
      <w:r>
        <w:rPr>
          <w:rFonts w:eastAsia="Times New Roman"/>
          <w:szCs w:val="24"/>
        </w:rPr>
        <w:t>Λ</w:t>
      </w:r>
      <w:r w:rsidRPr="00A13F17">
        <w:rPr>
          <w:rFonts w:eastAsia="Times New Roman"/>
          <w:szCs w:val="24"/>
        </w:rPr>
        <w:t xml:space="preserve">έτε συνεχώς </w:t>
      </w:r>
      <w:r>
        <w:rPr>
          <w:rFonts w:eastAsia="Times New Roman"/>
          <w:szCs w:val="24"/>
        </w:rPr>
        <w:t>-δ</w:t>
      </w:r>
      <w:r w:rsidRPr="00A13F17">
        <w:rPr>
          <w:rFonts w:eastAsia="Times New Roman"/>
          <w:szCs w:val="24"/>
        </w:rPr>
        <w:t>εν ξέρω αν το κάνετε και επικοινωνιακούς λόγους</w:t>
      </w:r>
      <w:r>
        <w:rPr>
          <w:rFonts w:eastAsia="Times New Roman"/>
          <w:szCs w:val="24"/>
        </w:rPr>
        <w:t>-</w:t>
      </w:r>
      <w:r w:rsidRPr="00A13F17">
        <w:rPr>
          <w:rFonts w:eastAsia="Times New Roman"/>
          <w:szCs w:val="24"/>
        </w:rPr>
        <w:t xml:space="preserve"> </w:t>
      </w:r>
      <w:r>
        <w:rPr>
          <w:rFonts w:eastAsia="Times New Roman"/>
          <w:szCs w:val="24"/>
        </w:rPr>
        <w:t>«</w:t>
      </w:r>
      <w:r w:rsidRPr="00A13F17">
        <w:rPr>
          <w:rFonts w:eastAsia="Times New Roman"/>
          <w:szCs w:val="24"/>
        </w:rPr>
        <w:t>χάσαμε</w:t>
      </w:r>
      <w:r>
        <w:rPr>
          <w:rFonts w:eastAsia="Times New Roman"/>
          <w:szCs w:val="24"/>
        </w:rPr>
        <w:t>»,</w:t>
      </w:r>
      <w:r w:rsidRPr="00A13F17">
        <w:rPr>
          <w:rFonts w:eastAsia="Times New Roman"/>
          <w:szCs w:val="24"/>
        </w:rPr>
        <w:t xml:space="preserve"> </w:t>
      </w:r>
      <w:r>
        <w:rPr>
          <w:rFonts w:eastAsia="Times New Roman"/>
          <w:szCs w:val="24"/>
        </w:rPr>
        <w:t>«</w:t>
      </w:r>
      <w:r w:rsidRPr="00A13F17">
        <w:rPr>
          <w:rFonts w:eastAsia="Times New Roman"/>
          <w:szCs w:val="24"/>
        </w:rPr>
        <w:t>δεν κερδίσαμε</w:t>
      </w:r>
      <w:r>
        <w:rPr>
          <w:rFonts w:eastAsia="Times New Roman"/>
          <w:szCs w:val="24"/>
        </w:rPr>
        <w:t>». Δ</w:t>
      </w:r>
      <w:r w:rsidRPr="00A13F17">
        <w:rPr>
          <w:rFonts w:eastAsia="Times New Roman"/>
          <w:szCs w:val="24"/>
        </w:rPr>
        <w:t xml:space="preserve">εν είναι </w:t>
      </w:r>
      <w:r>
        <w:rPr>
          <w:rFonts w:eastAsia="Times New Roman"/>
          <w:szCs w:val="24"/>
        </w:rPr>
        <w:t xml:space="preserve">ο </w:t>
      </w:r>
      <w:r w:rsidRPr="00A13F17">
        <w:rPr>
          <w:rFonts w:eastAsia="Times New Roman"/>
          <w:szCs w:val="24"/>
        </w:rPr>
        <w:t>σωστός χρόνος</w:t>
      </w:r>
      <w:r>
        <w:rPr>
          <w:rFonts w:eastAsia="Times New Roman"/>
          <w:szCs w:val="24"/>
        </w:rPr>
        <w:t>.</w:t>
      </w:r>
      <w:r w:rsidRPr="00A13F17">
        <w:rPr>
          <w:rFonts w:eastAsia="Times New Roman"/>
          <w:szCs w:val="24"/>
        </w:rPr>
        <w:t xml:space="preserve"> </w:t>
      </w:r>
      <w:r>
        <w:rPr>
          <w:rFonts w:eastAsia="Times New Roman"/>
          <w:szCs w:val="24"/>
        </w:rPr>
        <w:t>Ο</w:t>
      </w:r>
      <w:r w:rsidRPr="00A13F17">
        <w:rPr>
          <w:rFonts w:eastAsia="Times New Roman"/>
          <w:szCs w:val="24"/>
        </w:rPr>
        <w:t xml:space="preserve"> σωστός χρόνος</w:t>
      </w:r>
      <w:r>
        <w:rPr>
          <w:rFonts w:eastAsia="Times New Roman"/>
          <w:szCs w:val="24"/>
        </w:rPr>
        <w:t>,</w:t>
      </w:r>
      <w:r w:rsidRPr="00A13F17">
        <w:rPr>
          <w:rFonts w:eastAsia="Times New Roman"/>
          <w:szCs w:val="24"/>
        </w:rPr>
        <w:t xml:space="preserve"> που δεν ξέρω </w:t>
      </w:r>
      <w:r>
        <w:rPr>
          <w:rFonts w:eastAsia="Times New Roman"/>
          <w:szCs w:val="24"/>
        </w:rPr>
        <w:t>να</w:t>
      </w:r>
      <w:r w:rsidRPr="00A13F17">
        <w:rPr>
          <w:rFonts w:eastAsia="Times New Roman"/>
          <w:szCs w:val="24"/>
        </w:rPr>
        <w:t xml:space="preserve"> το</w:t>
      </w:r>
      <w:r>
        <w:rPr>
          <w:rFonts w:eastAsia="Times New Roman"/>
          <w:szCs w:val="24"/>
        </w:rPr>
        <w:t>ν</w:t>
      </w:r>
      <w:r w:rsidRPr="00A13F17">
        <w:rPr>
          <w:rFonts w:eastAsia="Times New Roman"/>
          <w:szCs w:val="24"/>
        </w:rPr>
        <w:t xml:space="preserve"> πω</w:t>
      </w:r>
      <w:r>
        <w:rPr>
          <w:rFonts w:eastAsia="Times New Roman"/>
          <w:szCs w:val="24"/>
        </w:rPr>
        <w:t>,</w:t>
      </w:r>
      <w:r w:rsidRPr="00A13F17">
        <w:rPr>
          <w:rFonts w:eastAsia="Times New Roman"/>
          <w:szCs w:val="24"/>
        </w:rPr>
        <w:t xml:space="preserve"> αλλά δυστυχώς δεν με βοήθησε κανένας από πίσω</w:t>
      </w:r>
      <w:r>
        <w:rPr>
          <w:rFonts w:eastAsia="Times New Roman"/>
          <w:szCs w:val="24"/>
        </w:rPr>
        <w:t>,</w:t>
      </w:r>
      <w:r w:rsidRPr="00A13F17">
        <w:rPr>
          <w:rFonts w:eastAsia="Times New Roman"/>
          <w:szCs w:val="24"/>
        </w:rPr>
        <w:t xml:space="preserve"> είναι το future condit</w:t>
      </w:r>
      <w:r w:rsidRPr="00A13F17">
        <w:rPr>
          <w:rFonts w:eastAsia="Times New Roman"/>
          <w:szCs w:val="24"/>
        </w:rPr>
        <w:t>ion</w:t>
      </w:r>
      <w:r>
        <w:rPr>
          <w:rFonts w:eastAsia="Times New Roman"/>
          <w:szCs w:val="24"/>
          <w:lang w:val="en-US"/>
        </w:rPr>
        <w:t>al</w:t>
      </w:r>
      <w:r w:rsidRPr="00B556A6">
        <w:rPr>
          <w:rFonts w:eastAsia="Times New Roman"/>
          <w:szCs w:val="24"/>
        </w:rPr>
        <w:t>.</w:t>
      </w:r>
      <w:r w:rsidRPr="00A13F17">
        <w:rPr>
          <w:rFonts w:eastAsia="Times New Roman"/>
          <w:szCs w:val="24"/>
        </w:rPr>
        <w:t xml:space="preserve"> </w:t>
      </w:r>
      <w:r>
        <w:rPr>
          <w:rFonts w:eastAsia="Times New Roman"/>
          <w:szCs w:val="24"/>
        </w:rPr>
        <w:t>«Θ</w:t>
      </w:r>
      <w:r w:rsidRPr="00A13F17">
        <w:rPr>
          <w:rFonts w:eastAsia="Times New Roman"/>
          <w:szCs w:val="24"/>
        </w:rPr>
        <w:t>α είχαμε χάσει</w:t>
      </w:r>
      <w:r>
        <w:rPr>
          <w:rFonts w:eastAsia="Times New Roman"/>
          <w:szCs w:val="24"/>
        </w:rPr>
        <w:t>».</w:t>
      </w:r>
      <w:r w:rsidRPr="00A13F17">
        <w:rPr>
          <w:rFonts w:eastAsia="Times New Roman"/>
          <w:szCs w:val="24"/>
        </w:rPr>
        <w:t xml:space="preserve"> </w:t>
      </w:r>
      <w:r>
        <w:rPr>
          <w:rFonts w:eastAsia="Times New Roman"/>
          <w:szCs w:val="24"/>
        </w:rPr>
        <w:t>Α</w:t>
      </w:r>
      <w:r w:rsidRPr="00A13F17">
        <w:rPr>
          <w:rFonts w:eastAsia="Times New Roman"/>
          <w:szCs w:val="24"/>
        </w:rPr>
        <w:t>υτό πρέπει να λέτε αν θέλετε να είστε ειλικρινείς</w:t>
      </w:r>
      <w:r>
        <w:rPr>
          <w:rFonts w:eastAsia="Times New Roman"/>
          <w:szCs w:val="24"/>
        </w:rPr>
        <w:t>. «Θα</w:t>
      </w:r>
      <w:r w:rsidRPr="00A13F17">
        <w:rPr>
          <w:rFonts w:eastAsia="Times New Roman"/>
          <w:szCs w:val="24"/>
        </w:rPr>
        <w:t xml:space="preserve"> είχαμε χάσει 600</w:t>
      </w:r>
      <w:r>
        <w:rPr>
          <w:rFonts w:eastAsia="Times New Roman"/>
          <w:szCs w:val="24"/>
        </w:rPr>
        <w:t>».</w:t>
      </w:r>
      <w:r w:rsidRPr="00A13F17">
        <w:rPr>
          <w:rFonts w:eastAsia="Times New Roman"/>
          <w:szCs w:val="24"/>
        </w:rPr>
        <w:t xml:space="preserve"> </w:t>
      </w:r>
      <w:r>
        <w:rPr>
          <w:rFonts w:eastAsia="Times New Roman"/>
          <w:szCs w:val="24"/>
        </w:rPr>
        <w:t>Δ</w:t>
      </w:r>
      <w:r w:rsidRPr="00A13F17">
        <w:rPr>
          <w:rFonts w:eastAsia="Times New Roman"/>
          <w:szCs w:val="24"/>
        </w:rPr>
        <w:t>εν χάσαμε τίποτα</w:t>
      </w:r>
      <w:r>
        <w:rPr>
          <w:rFonts w:eastAsia="Times New Roman"/>
          <w:szCs w:val="24"/>
        </w:rPr>
        <w:t>. Ο</w:t>
      </w:r>
      <w:r w:rsidRPr="00A13F17">
        <w:rPr>
          <w:rFonts w:eastAsia="Times New Roman"/>
          <w:szCs w:val="24"/>
        </w:rPr>
        <w:t xml:space="preserve"> ελληνικός λαός κέρδισε από την αρχική πρόταση 600 εκατομμύρια</w:t>
      </w:r>
      <w:r>
        <w:rPr>
          <w:rFonts w:eastAsia="Times New Roman"/>
          <w:szCs w:val="24"/>
        </w:rPr>
        <w:t>.</w:t>
      </w:r>
      <w:r w:rsidRPr="00A13F17">
        <w:rPr>
          <w:rFonts w:eastAsia="Times New Roman"/>
          <w:szCs w:val="24"/>
        </w:rPr>
        <w:t xml:space="preserve"> </w:t>
      </w:r>
      <w:r>
        <w:rPr>
          <w:rFonts w:eastAsia="Times New Roman"/>
          <w:szCs w:val="24"/>
        </w:rPr>
        <w:t>Άρα</w:t>
      </w:r>
      <w:r w:rsidRPr="003F6776">
        <w:rPr>
          <w:rFonts w:eastAsia="Times New Roman"/>
          <w:szCs w:val="24"/>
        </w:rPr>
        <w:t>,</w:t>
      </w:r>
      <w:r>
        <w:rPr>
          <w:rFonts w:eastAsia="Times New Roman"/>
          <w:szCs w:val="24"/>
        </w:rPr>
        <w:t xml:space="preserve"> </w:t>
      </w:r>
      <w:r w:rsidRPr="00A13F17">
        <w:rPr>
          <w:rFonts w:eastAsia="Times New Roman"/>
          <w:szCs w:val="24"/>
        </w:rPr>
        <w:t>δεν χάσαμε</w:t>
      </w:r>
      <w:r>
        <w:rPr>
          <w:rFonts w:eastAsia="Times New Roman"/>
          <w:szCs w:val="24"/>
        </w:rPr>
        <w:t>.</w:t>
      </w:r>
      <w:r w:rsidRPr="00A13F17">
        <w:rPr>
          <w:rFonts w:eastAsia="Times New Roman"/>
          <w:szCs w:val="24"/>
        </w:rPr>
        <w:t xml:space="preserve"> </w:t>
      </w:r>
      <w:r>
        <w:rPr>
          <w:rFonts w:eastAsia="Times New Roman"/>
          <w:szCs w:val="24"/>
        </w:rPr>
        <w:t xml:space="preserve">Ο ελληνικός λαός δεν έχασε απολύτως </w:t>
      </w:r>
      <w:r w:rsidRPr="00A13F17">
        <w:rPr>
          <w:rFonts w:eastAsia="Times New Roman"/>
          <w:szCs w:val="24"/>
        </w:rPr>
        <w:t>τίποτα</w:t>
      </w:r>
      <w:r>
        <w:rPr>
          <w:rFonts w:eastAsia="Times New Roman"/>
          <w:szCs w:val="24"/>
        </w:rPr>
        <w:t>.</w:t>
      </w:r>
      <w:r w:rsidRPr="00A13F17">
        <w:rPr>
          <w:rFonts w:eastAsia="Times New Roman"/>
          <w:szCs w:val="24"/>
        </w:rPr>
        <w:t xml:space="preserve"> </w:t>
      </w:r>
    </w:p>
    <w:p w14:paraId="65B255A9" w14:textId="77777777" w:rsidR="000F4E4F" w:rsidRDefault="00A56466">
      <w:pPr>
        <w:spacing w:line="600" w:lineRule="auto"/>
        <w:ind w:firstLine="720"/>
        <w:jc w:val="both"/>
        <w:rPr>
          <w:rFonts w:eastAsia="Times New Roman"/>
          <w:szCs w:val="24"/>
        </w:rPr>
      </w:pPr>
      <w:r w:rsidRPr="00A13F17">
        <w:rPr>
          <w:rFonts w:eastAsia="Times New Roman"/>
          <w:szCs w:val="24"/>
        </w:rPr>
        <w:t xml:space="preserve">Αφού </w:t>
      </w:r>
      <w:r w:rsidRPr="00A13F17">
        <w:rPr>
          <w:rFonts w:eastAsia="Times New Roman"/>
          <w:szCs w:val="24"/>
        </w:rPr>
        <w:t>διόρθωσα τα ελληνικά σας πάω να διορθώσω τώρα τα νομικά</w:t>
      </w:r>
      <w:r>
        <w:rPr>
          <w:rFonts w:eastAsia="Times New Roman"/>
          <w:szCs w:val="24"/>
        </w:rPr>
        <w:t>.</w:t>
      </w:r>
    </w:p>
    <w:p w14:paraId="65B255AA" w14:textId="77777777" w:rsidR="000F4E4F" w:rsidRDefault="00A56466">
      <w:pPr>
        <w:spacing w:line="600" w:lineRule="auto"/>
        <w:ind w:firstLine="720"/>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Αυτός είναι συντελεσμένος μέλλοντας.</w:t>
      </w:r>
    </w:p>
    <w:p w14:paraId="65B255AB" w14:textId="77777777" w:rsidR="000F4E4F" w:rsidRDefault="00A56466">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Αυτό μου είπαν αλλά δεν ήταν σίγουροι. </w:t>
      </w:r>
    </w:p>
    <w:p w14:paraId="65B255AC" w14:textId="77777777" w:rsidR="000F4E4F" w:rsidRDefault="00A56466">
      <w:pPr>
        <w:spacing w:line="600" w:lineRule="auto"/>
        <w:ind w:firstLine="720"/>
        <w:jc w:val="both"/>
        <w:rPr>
          <w:rFonts w:eastAsia="Times New Roman"/>
          <w:szCs w:val="24"/>
        </w:rPr>
      </w:pPr>
      <w:r>
        <w:rPr>
          <w:rFonts w:eastAsia="Times New Roman"/>
          <w:szCs w:val="24"/>
        </w:rPr>
        <w:t>Δεύτερο επιχείρημα. Ήθελε απάντηση ο κ. Βορίδης και δεν κα</w:t>
      </w:r>
      <w:r>
        <w:rPr>
          <w:rFonts w:eastAsia="Times New Roman"/>
          <w:szCs w:val="24"/>
        </w:rPr>
        <w:t>τάλαβα. Δεν κατάλαβα ποιο</w:t>
      </w:r>
      <w:r w:rsidRPr="00A13F17">
        <w:rPr>
          <w:rFonts w:eastAsia="Times New Roman"/>
          <w:szCs w:val="24"/>
        </w:rPr>
        <w:t xml:space="preserve"> είναι το πρόβλημα που θέτει</w:t>
      </w:r>
      <w:r>
        <w:rPr>
          <w:rFonts w:eastAsia="Times New Roman"/>
          <w:szCs w:val="24"/>
        </w:rPr>
        <w:t>.</w:t>
      </w:r>
      <w:r w:rsidRPr="00A13F17">
        <w:rPr>
          <w:rFonts w:eastAsia="Times New Roman"/>
          <w:szCs w:val="24"/>
        </w:rPr>
        <w:t xml:space="preserve"> </w:t>
      </w:r>
      <w:r>
        <w:rPr>
          <w:rFonts w:eastAsia="Times New Roman"/>
          <w:szCs w:val="24"/>
        </w:rPr>
        <w:t>Η</w:t>
      </w:r>
      <w:r w:rsidRPr="00A13F17">
        <w:rPr>
          <w:rFonts w:eastAsia="Times New Roman"/>
          <w:szCs w:val="24"/>
        </w:rPr>
        <w:t xml:space="preserve"> εταιρεία έτσι κι αλλιώς έχει τη σύμβαση</w:t>
      </w:r>
      <w:r>
        <w:rPr>
          <w:rFonts w:eastAsia="Times New Roman"/>
          <w:szCs w:val="24"/>
        </w:rPr>
        <w:t>,</w:t>
      </w:r>
      <w:r w:rsidRPr="00A13F17">
        <w:rPr>
          <w:rFonts w:eastAsia="Times New Roman"/>
          <w:szCs w:val="24"/>
        </w:rPr>
        <w:t xml:space="preserve"> τα δικαιώματα μέχρι το </w:t>
      </w:r>
      <w:r>
        <w:rPr>
          <w:rFonts w:eastAsia="Times New Roman"/>
          <w:szCs w:val="24"/>
        </w:rPr>
        <w:t>20</w:t>
      </w:r>
      <w:r w:rsidRPr="00A13F17">
        <w:rPr>
          <w:rFonts w:eastAsia="Times New Roman"/>
          <w:szCs w:val="24"/>
        </w:rPr>
        <w:t>26</w:t>
      </w:r>
      <w:r>
        <w:rPr>
          <w:rFonts w:eastAsia="Times New Roman"/>
          <w:szCs w:val="24"/>
        </w:rPr>
        <w:t>. Η</w:t>
      </w:r>
      <w:r w:rsidRPr="00A13F17">
        <w:rPr>
          <w:rFonts w:eastAsia="Times New Roman"/>
          <w:szCs w:val="24"/>
        </w:rPr>
        <w:t xml:space="preserve"> επέκταση είναι μετά από </w:t>
      </w:r>
      <w:r>
        <w:rPr>
          <w:rFonts w:eastAsia="Times New Roman"/>
          <w:szCs w:val="24"/>
        </w:rPr>
        <w:t>το</w:t>
      </w:r>
      <w:r w:rsidRPr="00A13F17">
        <w:rPr>
          <w:rFonts w:eastAsia="Times New Roman"/>
          <w:szCs w:val="24"/>
        </w:rPr>
        <w:t xml:space="preserve"> </w:t>
      </w:r>
      <w:r>
        <w:rPr>
          <w:rFonts w:eastAsia="Times New Roman"/>
          <w:szCs w:val="24"/>
        </w:rPr>
        <w:t>20</w:t>
      </w:r>
      <w:r w:rsidRPr="00A13F17">
        <w:rPr>
          <w:rFonts w:eastAsia="Times New Roman"/>
          <w:szCs w:val="24"/>
        </w:rPr>
        <w:t>26</w:t>
      </w:r>
      <w:r>
        <w:rPr>
          <w:rFonts w:eastAsia="Times New Roman"/>
          <w:szCs w:val="24"/>
        </w:rPr>
        <w:t>.</w:t>
      </w:r>
      <w:r w:rsidRPr="00A13F17">
        <w:rPr>
          <w:rFonts w:eastAsia="Times New Roman"/>
          <w:szCs w:val="24"/>
        </w:rPr>
        <w:t xml:space="preserve"> </w:t>
      </w:r>
      <w:r>
        <w:rPr>
          <w:rFonts w:eastAsia="Times New Roman"/>
          <w:szCs w:val="24"/>
        </w:rPr>
        <w:t>Α</w:t>
      </w:r>
      <w:r w:rsidRPr="00A13F17">
        <w:rPr>
          <w:rFonts w:eastAsia="Times New Roman"/>
          <w:szCs w:val="24"/>
        </w:rPr>
        <w:t>ν γίνει κάτι μέχρι</w:t>
      </w:r>
      <w:r>
        <w:rPr>
          <w:rFonts w:eastAsia="Times New Roman"/>
          <w:szCs w:val="24"/>
        </w:rPr>
        <w:t xml:space="preserve"> το</w:t>
      </w:r>
      <w:r w:rsidRPr="00A13F17">
        <w:rPr>
          <w:rFonts w:eastAsia="Times New Roman"/>
          <w:szCs w:val="24"/>
        </w:rPr>
        <w:t xml:space="preserve"> </w:t>
      </w:r>
      <w:r>
        <w:rPr>
          <w:rFonts w:eastAsia="Times New Roman"/>
          <w:szCs w:val="24"/>
        </w:rPr>
        <w:t>20</w:t>
      </w:r>
      <w:r w:rsidRPr="00A13F17">
        <w:rPr>
          <w:rFonts w:eastAsia="Times New Roman"/>
          <w:szCs w:val="24"/>
        </w:rPr>
        <w:t xml:space="preserve">26 και </w:t>
      </w:r>
      <w:r>
        <w:rPr>
          <w:rFonts w:eastAsia="Times New Roman"/>
          <w:szCs w:val="24"/>
        </w:rPr>
        <w:t>χαλάσει ό</w:t>
      </w:r>
      <w:r w:rsidRPr="00A13F17">
        <w:rPr>
          <w:rFonts w:eastAsia="Times New Roman"/>
          <w:szCs w:val="24"/>
        </w:rPr>
        <w:t>λο το πράγμα</w:t>
      </w:r>
      <w:r>
        <w:rPr>
          <w:rFonts w:eastAsia="Times New Roman"/>
          <w:szCs w:val="24"/>
        </w:rPr>
        <w:t>,</w:t>
      </w:r>
      <w:r w:rsidRPr="00A13F17">
        <w:rPr>
          <w:rFonts w:eastAsia="Times New Roman"/>
          <w:szCs w:val="24"/>
        </w:rPr>
        <w:t xml:space="preserve"> δεν </w:t>
      </w:r>
      <w:r>
        <w:rPr>
          <w:rFonts w:eastAsia="Times New Roman"/>
          <w:szCs w:val="24"/>
        </w:rPr>
        <w:t>έχουν κάποιο δικαίωμα μεταξύ 2026</w:t>
      </w:r>
      <w:r w:rsidRPr="00A13F17">
        <w:rPr>
          <w:rFonts w:eastAsia="Times New Roman"/>
          <w:szCs w:val="24"/>
        </w:rPr>
        <w:t xml:space="preserve"> κ</w:t>
      </w:r>
      <w:r w:rsidRPr="00A13F17">
        <w:rPr>
          <w:rFonts w:eastAsia="Times New Roman"/>
          <w:szCs w:val="24"/>
        </w:rPr>
        <w:t xml:space="preserve">αι </w:t>
      </w:r>
      <w:r>
        <w:rPr>
          <w:rFonts w:eastAsia="Times New Roman"/>
          <w:szCs w:val="24"/>
        </w:rPr>
        <w:t>20</w:t>
      </w:r>
      <w:r w:rsidRPr="00A13F17">
        <w:rPr>
          <w:rFonts w:eastAsia="Times New Roman"/>
          <w:szCs w:val="24"/>
        </w:rPr>
        <w:t>46</w:t>
      </w:r>
      <w:r>
        <w:rPr>
          <w:rFonts w:eastAsia="Times New Roman"/>
          <w:szCs w:val="24"/>
        </w:rPr>
        <w:t>.</w:t>
      </w:r>
      <w:r w:rsidRPr="00A13F17">
        <w:rPr>
          <w:rFonts w:eastAsia="Times New Roman"/>
          <w:szCs w:val="24"/>
        </w:rPr>
        <w:t xml:space="preserve"> Άρα</w:t>
      </w:r>
      <w:r>
        <w:rPr>
          <w:rFonts w:eastAsia="Times New Roman"/>
          <w:szCs w:val="24"/>
        </w:rPr>
        <w:t>,</w:t>
      </w:r>
      <w:r w:rsidRPr="00A13F17">
        <w:rPr>
          <w:rFonts w:eastAsia="Times New Roman"/>
          <w:szCs w:val="24"/>
        </w:rPr>
        <w:t xml:space="preserve"> δεν ισχύει αυτό που είπατε</w:t>
      </w:r>
      <w:r>
        <w:rPr>
          <w:rFonts w:eastAsia="Times New Roman"/>
          <w:szCs w:val="24"/>
        </w:rPr>
        <w:t>,</w:t>
      </w:r>
      <w:r w:rsidRPr="00A13F17">
        <w:rPr>
          <w:rFonts w:eastAsia="Times New Roman"/>
          <w:szCs w:val="24"/>
        </w:rPr>
        <w:t xml:space="preserve"> αν το καταλαβαίνω καλά</w:t>
      </w:r>
      <w:r>
        <w:rPr>
          <w:rFonts w:eastAsia="Times New Roman"/>
          <w:szCs w:val="24"/>
        </w:rPr>
        <w:t>.</w:t>
      </w:r>
      <w:r w:rsidRPr="00A13F17">
        <w:rPr>
          <w:rFonts w:eastAsia="Times New Roman"/>
          <w:szCs w:val="24"/>
        </w:rPr>
        <w:t xml:space="preserve"> </w:t>
      </w:r>
      <w:r>
        <w:rPr>
          <w:rFonts w:eastAsia="Times New Roman"/>
          <w:szCs w:val="24"/>
        </w:rPr>
        <w:t>Δ</w:t>
      </w:r>
      <w:r w:rsidRPr="00A13F17">
        <w:rPr>
          <w:rFonts w:eastAsia="Times New Roman"/>
          <w:szCs w:val="24"/>
        </w:rPr>
        <w:t xml:space="preserve">εν </w:t>
      </w:r>
      <w:r>
        <w:rPr>
          <w:rFonts w:eastAsia="Times New Roman"/>
          <w:szCs w:val="24"/>
        </w:rPr>
        <w:t>ήταν</w:t>
      </w:r>
      <w:r w:rsidRPr="00A13F17">
        <w:rPr>
          <w:rFonts w:eastAsia="Times New Roman"/>
          <w:szCs w:val="24"/>
        </w:rPr>
        <w:t xml:space="preserve"> </w:t>
      </w:r>
      <w:r>
        <w:rPr>
          <w:rFonts w:eastAsia="Times New Roman"/>
          <w:szCs w:val="24"/>
        </w:rPr>
        <w:t>σ</w:t>
      </w:r>
      <w:r w:rsidRPr="00A13F17">
        <w:rPr>
          <w:rFonts w:eastAsia="Times New Roman"/>
          <w:szCs w:val="24"/>
        </w:rPr>
        <w:t xml:space="preserve">ωστή </w:t>
      </w:r>
      <w:r>
        <w:rPr>
          <w:rFonts w:eastAsia="Times New Roman"/>
          <w:szCs w:val="24"/>
        </w:rPr>
        <w:t xml:space="preserve">η </w:t>
      </w:r>
      <w:r w:rsidRPr="00A13F17">
        <w:rPr>
          <w:rFonts w:eastAsia="Times New Roman"/>
          <w:szCs w:val="24"/>
        </w:rPr>
        <w:t xml:space="preserve">ερώτηση </w:t>
      </w:r>
      <w:r>
        <w:rPr>
          <w:rFonts w:eastAsia="Times New Roman"/>
          <w:szCs w:val="24"/>
        </w:rPr>
        <w:t>έτσι όπως τη θέσατε.</w:t>
      </w:r>
      <w:r w:rsidRPr="00A13F17">
        <w:rPr>
          <w:rFonts w:eastAsia="Times New Roman"/>
          <w:szCs w:val="24"/>
        </w:rPr>
        <w:t xml:space="preserve"> </w:t>
      </w:r>
      <w:r>
        <w:rPr>
          <w:rFonts w:eastAsia="Times New Roman"/>
          <w:szCs w:val="24"/>
        </w:rPr>
        <w:t>Ή</w:t>
      </w:r>
      <w:r w:rsidRPr="00A13F17">
        <w:rPr>
          <w:rFonts w:eastAsia="Times New Roman"/>
          <w:szCs w:val="24"/>
        </w:rPr>
        <w:t xml:space="preserve">ταν σαν να </w:t>
      </w:r>
      <w:r>
        <w:rPr>
          <w:rFonts w:eastAsia="Times New Roman"/>
          <w:szCs w:val="24"/>
        </w:rPr>
        <w:t>χάλαγε</w:t>
      </w:r>
      <w:r w:rsidRPr="00A13F17">
        <w:rPr>
          <w:rFonts w:eastAsia="Times New Roman"/>
          <w:szCs w:val="24"/>
        </w:rPr>
        <w:t xml:space="preserve"> όλο το </w:t>
      </w:r>
      <w:r>
        <w:rPr>
          <w:rFonts w:eastAsia="Times New Roman"/>
          <w:szCs w:val="24"/>
        </w:rPr>
        <w:t>πράγμα. Μέχρι το 2026 δεν κερδίζουν</w:t>
      </w:r>
      <w:r w:rsidRPr="00A13F17">
        <w:rPr>
          <w:rFonts w:eastAsia="Times New Roman"/>
          <w:szCs w:val="24"/>
        </w:rPr>
        <w:t xml:space="preserve"> τίποτα</w:t>
      </w:r>
      <w:r>
        <w:rPr>
          <w:rFonts w:eastAsia="Times New Roman"/>
          <w:szCs w:val="24"/>
        </w:rPr>
        <w:t>.</w:t>
      </w:r>
      <w:r w:rsidRPr="00A13F17">
        <w:rPr>
          <w:rFonts w:eastAsia="Times New Roman"/>
          <w:szCs w:val="24"/>
        </w:rPr>
        <w:t xml:space="preserve"> </w:t>
      </w:r>
      <w:r>
        <w:rPr>
          <w:rFonts w:eastAsia="Times New Roman"/>
          <w:szCs w:val="24"/>
        </w:rPr>
        <w:t>Νομίζω</w:t>
      </w:r>
      <w:r w:rsidRPr="00A13F17">
        <w:rPr>
          <w:rFonts w:eastAsia="Times New Roman"/>
          <w:szCs w:val="24"/>
        </w:rPr>
        <w:t xml:space="preserve"> </w:t>
      </w:r>
      <w:r>
        <w:rPr>
          <w:rFonts w:eastAsia="Times New Roman"/>
          <w:szCs w:val="24"/>
        </w:rPr>
        <w:t>ότι</w:t>
      </w:r>
      <w:r w:rsidRPr="00A13F17">
        <w:rPr>
          <w:rFonts w:eastAsia="Times New Roman"/>
          <w:szCs w:val="24"/>
        </w:rPr>
        <w:t xml:space="preserve"> είναι ξεκάθαρο τι θέλω να πω</w:t>
      </w:r>
      <w:r>
        <w:rPr>
          <w:rFonts w:eastAsia="Times New Roman"/>
          <w:szCs w:val="24"/>
        </w:rPr>
        <w:t>.</w:t>
      </w:r>
    </w:p>
    <w:p w14:paraId="65B255AD" w14:textId="77777777" w:rsidR="000F4E4F" w:rsidRDefault="00A56466">
      <w:pPr>
        <w:spacing w:line="600" w:lineRule="auto"/>
        <w:ind w:firstLine="720"/>
        <w:jc w:val="both"/>
        <w:rPr>
          <w:rFonts w:eastAsia="Times New Roman"/>
          <w:szCs w:val="24"/>
        </w:rPr>
      </w:pPr>
      <w:r>
        <w:rPr>
          <w:rFonts w:eastAsia="Times New Roman"/>
          <w:b/>
          <w:szCs w:val="24"/>
        </w:rPr>
        <w:t>ΝΙΚΟΛΑΟΣ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ΓΕΩΡΓΙΟΣ ΔΕΝΔΙΑΣ:</w:t>
      </w:r>
      <w:r>
        <w:rPr>
          <w:rFonts w:eastAsia="Times New Roman"/>
          <w:szCs w:val="24"/>
        </w:rPr>
        <w:t xml:space="preserve"> Δεν το λέτε σωστά. </w:t>
      </w:r>
    </w:p>
    <w:p w14:paraId="65B255AE" w14:textId="77777777" w:rsidR="000F4E4F" w:rsidRDefault="00A56466">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Μπορεί να μην το λέω. </w:t>
      </w:r>
    </w:p>
    <w:p w14:paraId="65B255AF" w14:textId="77777777" w:rsidR="000F4E4F" w:rsidRDefault="00A56466">
      <w:pPr>
        <w:spacing w:line="600" w:lineRule="auto"/>
        <w:ind w:firstLine="720"/>
        <w:jc w:val="both"/>
        <w:rPr>
          <w:rFonts w:eastAsia="Times New Roman"/>
          <w:szCs w:val="24"/>
        </w:rPr>
      </w:pPr>
      <w:r>
        <w:rPr>
          <w:rFonts w:eastAsia="Times New Roman"/>
          <w:b/>
          <w:szCs w:val="24"/>
        </w:rPr>
        <w:t>ΝΙΚΟΛΑΟΣ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ΓΕΩΡΓΙΟΣ ΔΕΝΔΙΑΣ:</w:t>
      </w:r>
      <w:r>
        <w:rPr>
          <w:rFonts w:eastAsia="Times New Roman"/>
          <w:szCs w:val="24"/>
        </w:rPr>
        <w:t xml:space="preserve"> Σωστά το λέτε. Αυτό που λέτε δεν είναι σωστό. </w:t>
      </w:r>
    </w:p>
    <w:p w14:paraId="65B255B0" w14:textId="77777777" w:rsidR="000F4E4F" w:rsidRDefault="00A56466">
      <w:pPr>
        <w:spacing w:line="600" w:lineRule="auto"/>
        <w:ind w:firstLine="720"/>
        <w:jc w:val="both"/>
        <w:rPr>
          <w:rFonts w:eastAsia="Times New Roman"/>
          <w:szCs w:val="24"/>
        </w:rPr>
      </w:pPr>
      <w:r>
        <w:rPr>
          <w:rFonts w:eastAsia="Times New Roman"/>
          <w:b/>
          <w:szCs w:val="24"/>
        </w:rPr>
        <w:lastRenderedPageBreak/>
        <w:t>ΕΥΚΛΕΙΔΗΣ ΤΣΑΚΑΛΩΤΟΣ (Υπουργός Οικονομικών):</w:t>
      </w:r>
      <w:r>
        <w:rPr>
          <w:rFonts w:eastAsia="Times New Roman"/>
          <w:szCs w:val="24"/>
        </w:rPr>
        <w:t xml:space="preserve"> Μέχρι το 2026 δεν έχουν τα δικαιώματα έτσι κι </w:t>
      </w:r>
      <w:r>
        <w:rPr>
          <w:rFonts w:eastAsia="Times New Roman"/>
          <w:szCs w:val="24"/>
        </w:rPr>
        <w:t xml:space="preserve">αλλιώς; Τα έχουμε μέχρι το 2026. Άρα συζητάμε για το διάστημα 2026-2046. Αν κάτι χαλάσει το 2023 τότε δεν ισχύει ότι έχουν κάποιο δικαίωμα, γιατί τα δικαιώματα που έχουν μέχρι το 2026 τα έχουν από την παλιά σύμβαση. </w:t>
      </w:r>
    </w:p>
    <w:p w14:paraId="65B255B1" w14:textId="77777777" w:rsidR="000F4E4F" w:rsidRDefault="00A56466">
      <w:pPr>
        <w:spacing w:line="600" w:lineRule="auto"/>
        <w:ind w:firstLine="720"/>
        <w:jc w:val="both"/>
        <w:rPr>
          <w:rFonts w:eastAsia="Times New Roman"/>
          <w:szCs w:val="24"/>
        </w:rPr>
      </w:pPr>
      <w:r>
        <w:rPr>
          <w:rFonts w:eastAsia="Times New Roman"/>
          <w:szCs w:val="24"/>
        </w:rPr>
        <w:t>Να τα συζητήσουμε. Ποτέ δεν έχω πει εγώ</w:t>
      </w:r>
      <w:r>
        <w:rPr>
          <w:rFonts w:eastAsia="Times New Roman"/>
          <w:szCs w:val="24"/>
        </w:rPr>
        <w:t xml:space="preserve"> να μη συζητήσουμε. </w:t>
      </w:r>
    </w:p>
    <w:p w14:paraId="65B255B2" w14:textId="77777777" w:rsidR="000F4E4F" w:rsidRDefault="00A56466">
      <w:pPr>
        <w:spacing w:line="600" w:lineRule="auto"/>
        <w:ind w:firstLine="720"/>
        <w:jc w:val="both"/>
        <w:rPr>
          <w:rFonts w:eastAsia="Times New Roman"/>
          <w:szCs w:val="24"/>
        </w:rPr>
      </w:pPr>
      <w:r>
        <w:rPr>
          <w:rFonts w:eastAsia="Times New Roman"/>
          <w:szCs w:val="24"/>
        </w:rPr>
        <w:t>Το τελευταίο που θέλω να πω εγώ είναι αν</w:t>
      </w:r>
      <w:r w:rsidRPr="00A13F17">
        <w:rPr>
          <w:rFonts w:eastAsia="Times New Roman"/>
          <w:szCs w:val="24"/>
        </w:rPr>
        <w:t xml:space="preserve"> θέλετε να κάνουμε μία συζήτηση για το </w:t>
      </w:r>
      <w:r>
        <w:rPr>
          <w:rFonts w:eastAsia="Times New Roman"/>
          <w:szCs w:val="24"/>
        </w:rPr>
        <w:t>ΤΑΙΠΕΔ</w:t>
      </w:r>
      <w:r w:rsidRPr="00A13F17">
        <w:rPr>
          <w:rFonts w:eastAsia="Times New Roman"/>
          <w:szCs w:val="24"/>
        </w:rPr>
        <w:t xml:space="preserve"> και όλες οι πλευρές να πάμε και να </w:t>
      </w:r>
      <w:r>
        <w:rPr>
          <w:rFonts w:eastAsia="Times New Roman"/>
          <w:szCs w:val="24"/>
        </w:rPr>
        <w:t>κάνουμε</w:t>
      </w:r>
      <w:r w:rsidRPr="00A13F17">
        <w:rPr>
          <w:rFonts w:eastAsia="Times New Roman"/>
          <w:szCs w:val="24"/>
        </w:rPr>
        <w:t xml:space="preserve"> κάποιες προτάσεις </w:t>
      </w:r>
      <w:r>
        <w:rPr>
          <w:rFonts w:eastAsia="Times New Roman"/>
          <w:szCs w:val="24"/>
        </w:rPr>
        <w:t xml:space="preserve">για το </w:t>
      </w:r>
      <w:r w:rsidRPr="00A13F17">
        <w:rPr>
          <w:rFonts w:eastAsia="Times New Roman"/>
          <w:szCs w:val="24"/>
        </w:rPr>
        <w:t>πώς μπορεί να δουλεύει καλά</w:t>
      </w:r>
      <w:r>
        <w:rPr>
          <w:rFonts w:eastAsia="Times New Roman"/>
          <w:szCs w:val="24"/>
        </w:rPr>
        <w:t>.</w:t>
      </w:r>
      <w:r w:rsidRPr="00A13F17">
        <w:rPr>
          <w:rFonts w:eastAsia="Times New Roman"/>
          <w:szCs w:val="24"/>
        </w:rPr>
        <w:t xml:space="preserve"> </w:t>
      </w:r>
      <w:r>
        <w:rPr>
          <w:rFonts w:eastAsia="Times New Roman"/>
          <w:szCs w:val="24"/>
        </w:rPr>
        <w:t>Ε</w:t>
      </w:r>
      <w:r w:rsidRPr="00A13F17">
        <w:rPr>
          <w:rFonts w:eastAsia="Times New Roman"/>
          <w:szCs w:val="24"/>
        </w:rPr>
        <w:t>ίναι στο δικό σας το μνημόνιο</w:t>
      </w:r>
      <w:r>
        <w:rPr>
          <w:rFonts w:eastAsia="Times New Roman"/>
          <w:szCs w:val="24"/>
        </w:rPr>
        <w:t>.</w:t>
      </w:r>
      <w:r w:rsidRPr="00A13F17">
        <w:rPr>
          <w:rFonts w:eastAsia="Times New Roman"/>
          <w:szCs w:val="24"/>
        </w:rPr>
        <w:t xml:space="preserve"> </w:t>
      </w:r>
      <w:r>
        <w:rPr>
          <w:rFonts w:eastAsia="Times New Roman"/>
          <w:szCs w:val="24"/>
        </w:rPr>
        <w:t>Δ</w:t>
      </w:r>
      <w:r w:rsidRPr="00A13F17">
        <w:rPr>
          <w:rFonts w:eastAsia="Times New Roman"/>
          <w:szCs w:val="24"/>
        </w:rPr>
        <w:t xml:space="preserve">ική σας </w:t>
      </w:r>
      <w:r>
        <w:rPr>
          <w:rFonts w:eastAsia="Times New Roman"/>
          <w:szCs w:val="24"/>
        </w:rPr>
        <w:t>η</w:t>
      </w:r>
      <w:r w:rsidRPr="00A13F17">
        <w:rPr>
          <w:rFonts w:eastAsia="Times New Roman"/>
          <w:szCs w:val="24"/>
        </w:rPr>
        <w:t xml:space="preserve"> μνημονιακ</w:t>
      </w:r>
      <w:r w:rsidRPr="00A13F17">
        <w:rPr>
          <w:rFonts w:eastAsia="Times New Roman"/>
          <w:szCs w:val="24"/>
        </w:rPr>
        <w:t>ή δέσμευση</w:t>
      </w:r>
      <w:r>
        <w:rPr>
          <w:rFonts w:eastAsia="Times New Roman"/>
          <w:szCs w:val="24"/>
        </w:rPr>
        <w:t>.</w:t>
      </w:r>
      <w:r w:rsidRPr="00A13F17">
        <w:rPr>
          <w:rFonts w:eastAsia="Times New Roman"/>
          <w:szCs w:val="24"/>
        </w:rPr>
        <w:t xml:space="preserve"> Όχι δικιά σας νομίζω</w:t>
      </w:r>
      <w:r>
        <w:rPr>
          <w:rFonts w:eastAsia="Times New Roman"/>
          <w:szCs w:val="24"/>
        </w:rPr>
        <w:t>.</w:t>
      </w:r>
      <w:r w:rsidRPr="00A13F17">
        <w:rPr>
          <w:rFonts w:eastAsia="Times New Roman"/>
          <w:szCs w:val="24"/>
        </w:rPr>
        <w:t xml:space="preserve"> </w:t>
      </w:r>
      <w:r>
        <w:rPr>
          <w:rFonts w:eastAsia="Times New Roman"/>
          <w:szCs w:val="24"/>
        </w:rPr>
        <w:t>Ο</w:t>
      </w:r>
      <w:r w:rsidRPr="00A13F17">
        <w:rPr>
          <w:rFonts w:eastAsia="Times New Roman"/>
          <w:szCs w:val="24"/>
        </w:rPr>
        <w:t xml:space="preserve">ύτε καν </w:t>
      </w:r>
      <w:r>
        <w:rPr>
          <w:rFonts w:eastAsia="Times New Roman"/>
          <w:szCs w:val="24"/>
        </w:rPr>
        <w:t>η</w:t>
      </w:r>
      <w:r w:rsidRPr="00A13F17">
        <w:rPr>
          <w:rFonts w:eastAsia="Times New Roman"/>
          <w:szCs w:val="24"/>
        </w:rPr>
        <w:t xml:space="preserve"> δικιά </w:t>
      </w:r>
      <w:r>
        <w:rPr>
          <w:rFonts w:eastAsia="Times New Roman"/>
          <w:szCs w:val="24"/>
        </w:rPr>
        <w:t>σας.</w:t>
      </w:r>
      <w:r w:rsidRPr="00A13F17">
        <w:rPr>
          <w:rFonts w:eastAsia="Times New Roman"/>
          <w:szCs w:val="24"/>
        </w:rPr>
        <w:t xml:space="preserve"> </w:t>
      </w:r>
      <w:r>
        <w:rPr>
          <w:rFonts w:eastAsia="Times New Roman"/>
          <w:szCs w:val="24"/>
        </w:rPr>
        <w:t>Ε</w:t>
      </w:r>
      <w:r w:rsidRPr="00A13F17">
        <w:rPr>
          <w:rFonts w:eastAsia="Times New Roman"/>
          <w:szCs w:val="24"/>
        </w:rPr>
        <w:t xml:space="preserve">ίναι </w:t>
      </w:r>
      <w:r>
        <w:rPr>
          <w:rFonts w:eastAsia="Times New Roman"/>
          <w:szCs w:val="24"/>
        </w:rPr>
        <w:t>το 2011 έτσι δεν είναι; Τέλος πάντων, δεν το βάζω έτσι. Αν θέλουμε να κάνουμε μια συζήτηση για το πως πρέπει να ελέγχεται το ΤΑΙΠΕΔ,</w:t>
      </w:r>
      <w:r w:rsidRPr="00A13F17">
        <w:rPr>
          <w:rFonts w:eastAsia="Times New Roman"/>
          <w:szCs w:val="24"/>
        </w:rPr>
        <w:t xml:space="preserve"> όπως καταλάβατε</w:t>
      </w:r>
      <w:r>
        <w:rPr>
          <w:rFonts w:eastAsia="Times New Roman"/>
          <w:szCs w:val="24"/>
        </w:rPr>
        <w:t>, πίεσαν πάρα πολύ οι θεσμοί</w:t>
      </w:r>
      <w:r w:rsidRPr="00A13F17">
        <w:rPr>
          <w:rFonts w:eastAsia="Times New Roman"/>
          <w:szCs w:val="24"/>
        </w:rPr>
        <w:t xml:space="preserve"> </w:t>
      </w:r>
      <w:r>
        <w:rPr>
          <w:rFonts w:eastAsia="Times New Roman"/>
          <w:szCs w:val="24"/>
        </w:rPr>
        <w:t>ίσως</w:t>
      </w:r>
      <w:r w:rsidRPr="00A13F17">
        <w:rPr>
          <w:rFonts w:eastAsia="Times New Roman"/>
          <w:szCs w:val="24"/>
        </w:rPr>
        <w:t xml:space="preserve"> γιατί δεν έχ</w:t>
      </w:r>
      <w:r w:rsidRPr="00A13F17">
        <w:rPr>
          <w:rFonts w:eastAsia="Times New Roman"/>
          <w:szCs w:val="24"/>
        </w:rPr>
        <w:t xml:space="preserve">ουν την ίδια θετική αξιολόγηση για </w:t>
      </w:r>
      <w:r>
        <w:rPr>
          <w:rFonts w:eastAsia="Times New Roman"/>
          <w:szCs w:val="24"/>
        </w:rPr>
        <w:t>τη σχέση που είχαν οι κυβερνήσεις της</w:t>
      </w:r>
      <w:r w:rsidRPr="00A13F17">
        <w:rPr>
          <w:rFonts w:eastAsia="Times New Roman"/>
          <w:szCs w:val="24"/>
        </w:rPr>
        <w:t xml:space="preserve"> Νέας Δημοκρατίας και του ΠΑΣΟΚ με </w:t>
      </w:r>
      <w:r>
        <w:rPr>
          <w:rFonts w:eastAsia="Times New Roman"/>
          <w:szCs w:val="24"/>
        </w:rPr>
        <w:lastRenderedPageBreak/>
        <w:t>τις ΔΕΚΟ.</w:t>
      </w:r>
      <w:r w:rsidRPr="00A13F17">
        <w:rPr>
          <w:rFonts w:eastAsia="Times New Roman"/>
          <w:szCs w:val="24"/>
        </w:rPr>
        <w:t xml:space="preserve"> </w:t>
      </w:r>
      <w:r>
        <w:rPr>
          <w:rFonts w:eastAsia="Times New Roman"/>
          <w:szCs w:val="24"/>
        </w:rPr>
        <w:t>Ί</w:t>
      </w:r>
      <w:r w:rsidRPr="00A13F17">
        <w:rPr>
          <w:rFonts w:eastAsia="Times New Roman"/>
          <w:szCs w:val="24"/>
        </w:rPr>
        <w:t xml:space="preserve">σως </w:t>
      </w:r>
      <w:r>
        <w:rPr>
          <w:rFonts w:eastAsia="Times New Roman"/>
          <w:szCs w:val="24"/>
        </w:rPr>
        <w:t>γι’ αυτό</w:t>
      </w:r>
      <w:r w:rsidRPr="00A13F17">
        <w:rPr>
          <w:rFonts w:eastAsia="Times New Roman"/>
          <w:szCs w:val="24"/>
        </w:rPr>
        <w:t xml:space="preserve"> </w:t>
      </w:r>
      <w:r>
        <w:rPr>
          <w:rFonts w:eastAsia="Times New Roman"/>
          <w:szCs w:val="24"/>
        </w:rPr>
        <w:t>είχαν την</w:t>
      </w:r>
      <w:r w:rsidRPr="00A13F17">
        <w:rPr>
          <w:rFonts w:eastAsia="Times New Roman"/>
          <w:szCs w:val="24"/>
        </w:rPr>
        <w:t xml:space="preserve"> ιδέα ότι ίσως πρέπ</w:t>
      </w:r>
      <w:r>
        <w:rPr>
          <w:rFonts w:eastAsia="Times New Roman"/>
          <w:szCs w:val="24"/>
        </w:rPr>
        <w:t>ει να περιοριστεί η δύναμη του Υ</w:t>
      </w:r>
      <w:r w:rsidRPr="00A13F17">
        <w:rPr>
          <w:rFonts w:eastAsia="Times New Roman"/>
          <w:szCs w:val="24"/>
        </w:rPr>
        <w:t xml:space="preserve">πουργού και της </w:t>
      </w:r>
      <w:r>
        <w:rPr>
          <w:rFonts w:eastAsia="Times New Roman"/>
          <w:szCs w:val="24"/>
        </w:rPr>
        <w:t>Κ</w:t>
      </w:r>
      <w:r w:rsidRPr="00A13F17">
        <w:rPr>
          <w:rFonts w:eastAsia="Times New Roman"/>
          <w:szCs w:val="24"/>
        </w:rPr>
        <w:t>υβέρνησης να κάνει παρέμβαση</w:t>
      </w:r>
      <w:r>
        <w:rPr>
          <w:rFonts w:eastAsia="Times New Roman"/>
          <w:szCs w:val="24"/>
        </w:rPr>
        <w:t>.</w:t>
      </w:r>
      <w:r w:rsidRPr="00A13F17">
        <w:rPr>
          <w:rFonts w:eastAsia="Times New Roman"/>
          <w:szCs w:val="24"/>
        </w:rPr>
        <w:t xml:space="preserve"> </w:t>
      </w:r>
      <w:r>
        <w:rPr>
          <w:rFonts w:eastAsia="Times New Roman"/>
          <w:szCs w:val="24"/>
        </w:rPr>
        <w:t>Ίσως γι’</w:t>
      </w:r>
      <w:r w:rsidRPr="00A13F17">
        <w:rPr>
          <w:rFonts w:eastAsia="Times New Roman"/>
          <w:szCs w:val="24"/>
        </w:rPr>
        <w:t xml:space="preserve"> αυτό </w:t>
      </w:r>
      <w:r>
        <w:rPr>
          <w:rFonts w:eastAsia="Times New Roman"/>
          <w:szCs w:val="24"/>
        </w:rPr>
        <w:t>το π</w:t>
      </w:r>
      <w:r>
        <w:rPr>
          <w:rFonts w:eastAsia="Times New Roman"/>
          <w:szCs w:val="24"/>
        </w:rPr>
        <w:t>εριόρισαν</w:t>
      </w:r>
      <w:r w:rsidRPr="00A13F17">
        <w:rPr>
          <w:rFonts w:eastAsia="Times New Roman"/>
          <w:szCs w:val="24"/>
        </w:rPr>
        <w:t xml:space="preserve"> και το </w:t>
      </w:r>
      <w:r>
        <w:rPr>
          <w:rFonts w:eastAsia="Times New Roman"/>
          <w:szCs w:val="24"/>
        </w:rPr>
        <w:t>έκαναν</w:t>
      </w:r>
      <w:r w:rsidRPr="00A13F17">
        <w:rPr>
          <w:rFonts w:eastAsia="Times New Roman"/>
          <w:szCs w:val="24"/>
        </w:rPr>
        <w:t xml:space="preserve"> με αυτό</w:t>
      </w:r>
      <w:r>
        <w:rPr>
          <w:rFonts w:eastAsia="Times New Roman"/>
          <w:szCs w:val="24"/>
        </w:rPr>
        <w:t>ν τον τρόπο.</w:t>
      </w:r>
      <w:r w:rsidRPr="00A13F17">
        <w:rPr>
          <w:rFonts w:eastAsia="Times New Roman"/>
          <w:szCs w:val="24"/>
        </w:rPr>
        <w:t xml:space="preserve"> </w:t>
      </w:r>
    </w:p>
    <w:p w14:paraId="65B255B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Εάν θέλετε όλοι μαζί</w:t>
      </w:r>
      <w:r w:rsidRPr="00474DA4">
        <w:rPr>
          <w:rFonts w:eastAsia="Times New Roman" w:cs="Times New Roman"/>
          <w:szCs w:val="24"/>
        </w:rPr>
        <w:t>,</w:t>
      </w:r>
      <w:r>
        <w:rPr>
          <w:rFonts w:eastAsia="Times New Roman" w:cs="Times New Roman"/>
          <w:szCs w:val="24"/>
        </w:rPr>
        <w:t xml:space="preserve"> οι του δημοκρατικού τόξου όπως λέμε, να συζητήσουμε και να μπορούμε να αναδιαπραγματευτούμε το πλαίσιο του ΤΑΙΠΕΔ και ποιος ελέγχει ποιον, εγώ είμαι ανοιχτός σ’ αυτήν τη συζήτηση.</w:t>
      </w:r>
    </w:p>
    <w:p w14:paraId="65B255B4"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Πρόεδρε, παρακαλώ τον λόγο.</w:t>
      </w:r>
    </w:p>
    <w:p w14:paraId="65B255B5" w14:textId="77777777" w:rsidR="000F4E4F" w:rsidRDefault="00A56466">
      <w:pPr>
        <w:spacing w:line="600" w:lineRule="auto"/>
        <w:ind w:firstLine="720"/>
        <w:jc w:val="both"/>
        <w:rPr>
          <w:rFonts w:eastAsia="Times New Roman" w:cs="Times New Roman"/>
          <w:szCs w:val="24"/>
        </w:rPr>
      </w:pPr>
      <w:r w:rsidRPr="00BB43F3">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Κύριε Μανιάτη, παρ’ όλο που έχετε μιλήσει είκοσι δυο λεπτά, θα σας δώσω τον λόγο για ένα λεπτό αυστηρά.</w:t>
      </w:r>
    </w:p>
    <w:p w14:paraId="65B255B6"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Γιατί για ένα λεπτό αυστηρά; Δευτερολογία έχουμε</w:t>
      </w:r>
      <w:r>
        <w:rPr>
          <w:rFonts w:eastAsia="Times New Roman" w:cs="Times New Roman"/>
          <w:szCs w:val="24"/>
        </w:rPr>
        <w:t>. Δεν θα μου δώσετε τρία λεπτά;</w:t>
      </w:r>
    </w:p>
    <w:p w14:paraId="65B255B7" w14:textId="77777777" w:rsidR="000F4E4F" w:rsidRDefault="00A56466">
      <w:pPr>
        <w:spacing w:line="600" w:lineRule="auto"/>
        <w:ind w:firstLine="720"/>
        <w:jc w:val="both"/>
        <w:rPr>
          <w:rFonts w:eastAsia="Times New Roman" w:cs="Times New Roman"/>
          <w:szCs w:val="24"/>
        </w:rPr>
      </w:pPr>
      <w:r w:rsidRPr="00BB43F3">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Δεν προβλέπονται δευτερολογίες στις κυρώσεις. </w:t>
      </w:r>
    </w:p>
    <w:p w14:paraId="65B255B8"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ΜΑΝΙΑΤΗΣ: </w:t>
      </w:r>
      <w:r>
        <w:rPr>
          <w:rFonts w:eastAsia="Times New Roman" w:cs="Times New Roman"/>
          <w:szCs w:val="24"/>
        </w:rPr>
        <w:t xml:space="preserve">Στον </w:t>
      </w:r>
      <w:r>
        <w:rPr>
          <w:rFonts w:eastAsia="Times New Roman" w:cs="Times New Roman"/>
          <w:szCs w:val="24"/>
        </w:rPr>
        <w:t xml:space="preserve">εισηγητή </w:t>
      </w:r>
      <w:r>
        <w:rPr>
          <w:rFonts w:eastAsia="Times New Roman" w:cs="Times New Roman"/>
          <w:szCs w:val="24"/>
        </w:rPr>
        <w:t>δεν προβλέπεται δευτερολογία;</w:t>
      </w:r>
    </w:p>
    <w:p w14:paraId="65B255B9" w14:textId="77777777" w:rsidR="000F4E4F" w:rsidRDefault="00A56466">
      <w:pPr>
        <w:spacing w:line="600" w:lineRule="auto"/>
        <w:ind w:firstLine="720"/>
        <w:jc w:val="both"/>
        <w:rPr>
          <w:rFonts w:eastAsia="Times New Roman" w:cs="Times New Roman"/>
          <w:szCs w:val="24"/>
        </w:rPr>
      </w:pPr>
      <w:r w:rsidRPr="00D57CCF">
        <w:rPr>
          <w:rFonts w:eastAsia="Times New Roman" w:cs="Times New Roman"/>
          <w:b/>
          <w:szCs w:val="24"/>
        </w:rPr>
        <w:t>ΜΑΥΡΟΥΔΗΣ ΒΟΡΙΔΗΣ:</w:t>
      </w:r>
      <w:r w:rsidRPr="00D57CCF">
        <w:rPr>
          <w:rFonts w:eastAsia="Times New Roman" w:cs="Times New Roman"/>
          <w:szCs w:val="24"/>
        </w:rPr>
        <w:t xml:space="preserve"> </w:t>
      </w:r>
      <w:r>
        <w:rPr>
          <w:rFonts w:eastAsia="Times New Roman" w:cs="Times New Roman"/>
          <w:szCs w:val="24"/>
        </w:rPr>
        <w:t>Προβλέπονται.</w:t>
      </w:r>
    </w:p>
    <w:p w14:paraId="65B255BA" w14:textId="77777777" w:rsidR="000F4E4F" w:rsidRDefault="00A56466">
      <w:pPr>
        <w:spacing w:line="600" w:lineRule="auto"/>
        <w:ind w:firstLine="720"/>
        <w:jc w:val="both"/>
        <w:rPr>
          <w:rFonts w:eastAsia="Times New Roman" w:cs="Times New Roman"/>
          <w:szCs w:val="24"/>
        </w:rPr>
      </w:pPr>
      <w:r w:rsidRPr="00BB43F3">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Έχετε υπερβεί </w:t>
      </w:r>
      <w:r>
        <w:rPr>
          <w:rFonts w:eastAsia="Times New Roman" w:cs="Times New Roman"/>
          <w:szCs w:val="24"/>
        </w:rPr>
        <w:t>όλους τους χρόνους.</w:t>
      </w:r>
    </w:p>
    <w:p w14:paraId="65B255B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Κύριε Μανιάτη, έχετε τον λόγο.</w:t>
      </w:r>
    </w:p>
    <w:p w14:paraId="65B255BC"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Με απόλυτη ειλικρίνεια, κύριε Υπουργέ, τι να σας πω; Και σας λυπάμαι και νομίζω ότι μας πουλάτε τρέλα και δεν καταλαβαίνω τίποτα από τον τρόπο που αντιμετωπίζετε το εξής πράγμα. Σας ομολο</w:t>
      </w:r>
      <w:r>
        <w:rPr>
          <w:rFonts w:eastAsia="Times New Roman" w:cs="Times New Roman"/>
          <w:szCs w:val="24"/>
        </w:rPr>
        <w:t>γώ ότι είχα την αίσθηση ότι σας εγκλώβισαν και λέω «ρε παιδί μου, ο άνθρωπος θα προσπαθήσει να απεγκλωβιστεί με κάποιον τρόπο».</w:t>
      </w:r>
    </w:p>
    <w:p w14:paraId="65B255BD"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Λάθος εκτίμηση.</w:t>
      </w:r>
    </w:p>
    <w:p w14:paraId="65B255BE"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Σας το ξεκαθαρίζω άπαξ διά παντός. Σας έφεραν εισ</w:t>
      </w:r>
      <w:r>
        <w:rPr>
          <w:rFonts w:eastAsia="Times New Roman" w:cs="Times New Roman"/>
          <w:szCs w:val="24"/>
        </w:rPr>
        <w:t xml:space="preserve">ήγηση για 700 εκατομμύρια λιγότερα να εισπράξει το ελληνικό </w:t>
      </w:r>
      <w:r>
        <w:rPr>
          <w:rFonts w:eastAsia="Times New Roman" w:cs="Times New Roman"/>
          <w:szCs w:val="24"/>
        </w:rPr>
        <w:t xml:space="preserve">δημόσιο </w:t>
      </w:r>
      <w:r>
        <w:rPr>
          <w:rFonts w:eastAsia="Times New Roman" w:cs="Times New Roman"/>
          <w:szCs w:val="24"/>
        </w:rPr>
        <w:t xml:space="preserve">και εσείς έναντι αυτού δεν πράξατε </w:t>
      </w:r>
      <w:r>
        <w:rPr>
          <w:rFonts w:eastAsia="Times New Roman" w:cs="Times New Roman"/>
          <w:szCs w:val="24"/>
        </w:rPr>
        <w:lastRenderedPageBreak/>
        <w:t xml:space="preserve">τίποτα. Συμβούλους χρηματοοικονομικούς που τους πληρώνουμε από την τσέπη μας, το ελληνικό </w:t>
      </w:r>
      <w:r>
        <w:rPr>
          <w:rFonts w:eastAsia="Times New Roman" w:cs="Times New Roman"/>
          <w:szCs w:val="24"/>
        </w:rPr>
        <w:t>δημόσιο</w:t>
      </w:r>
      <w:r>
        <w:rPr>
          <w:rFonts w:eastAsia="Times New Roman" w:cs="Times New Roman"/>
          <w:szCs w:val="24"/>
        </w:rPr>
        <w:t>, διοίκηση ΤΑΙΠΕΔ που την διορίσατε εσείς, τη διορίζει η</w:t>
      </w:r>
      <w:r>
        <w:rPr>
          <w:rFonts w:eastAsia="Times New Roman" w:cs="Times New Roman"/>
          <w:szCs w:val="24"/>
        </w:rPr>
        <w:t xml:space="preserve"> Κυβέρνηση, δεν είναι ανεξάρτητη αρχή και την αφήνετε, Διοικητικό Συμβούλιο του Αερολιμένα…</w:t>
      </w:r>
    </w:p>
    <w:p w14:paraId="65B255BF"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Ούτε αυτό είναι σωστό που λέτε. </w:t>
      </w:r>
    </w:p>
    <w:p w14:paraId="65B255C0"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Θα σας απαντήσω.</w:t>
      </w:r>
    </w:p>
    <w:p w14:paraId="65B255C1"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Δεν ξέ</w:t>
      </w:r>
      <w:r>
        <w:rPr>
          <w:rFonts w:eastAsia="Times New Roman" w:cs="Times New Roman"/>
          <w:szCs w:val="24"/>
        </w:rPr>
        <w:t>ρετε τον νόμο, τι να κάνουμε τώρα;</w:t>
      </w:r>
    </w:p>
    <w:p w14:paraId="65B255C2"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Τον ξέρω πάρα πολύ καλά. </w:t>
      </w:r>
    </w:p>
    <w:p w14:paraId="65B255C3"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Δεν τον ξέρετε.</w:t>
      </w:r>
    </w:p>
    <w:p w14:paraId="65B255C4"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Εσείς δεν διορίσατε το ΤΑΙΠΕΔ; Ποιος διόρισε την διοίκηση του ΤΑΙΠΕΔ; Εσείς. Εάν αύριο αποφασίσετε να την αλλάξετε, θα σας απαγορεύσει κανείς να την αλλάξετε; </w:t>
      </w:r>
    </w:p>
    <w:p w14:paraId="65B255C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Επειδή μπορείτε να την αλλάξετε αύριο…</w:t>
      </w:r>
    </w:p>
    <w:p w14:paraId="65B255C6"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Η διοίκηση τ</w:t>
      </w:r>
      <w:r>
        <w:rPr>
          <w:rFonts w:eastAsia="Times New Roman" w:cs="Times New Roman"/>
          <w:szCs w:val="24"/>
        </w:rPr>
        <w:t xml:space="preserve">ου </w:t>
      </w:r>
      <w:r>
        <w:rPr>
          <w:rFonts w:eastAsia="Times New Roman" w:cs="Times New Roman"/>
          <w:szCs w:val="24"/>
        </w:rPr>
        <w:t>υπερταμείου</w:t>
      </w:r>
      <w:r>
        <w:rPr>
          <w:rFonts w:eastAsia="Times New Roman" w:cs="Times New Roman"/>
          <w:szCs w:val="24"/>
        </w:rPr>
        <w:t>…</w:t>
      </w:r>
    </w:p>
    <w:p w14:paraId="65B255C7"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Ακούστε με, γιατί εδώ πρέπει να προστατεύσουμε όλοι το δημόσιο συμφέρον και απευθύνομαι και προς τους συναδέλφους του ΣΥΡΙΖΑ. Εδώ, παιδιά, δεν είναι καλαμπούρι για 5 εκατομμύρια κ.λπ., είναι 700 εκατομμύρια που του έφεραν </w:t>
      </w:r>
      <w:r>
        <w:rPr>
          <w:rFonts w:eastAsia="Times New Roman" w:cs="Times New Roman"/>
          <w:szCs w:val="24"/>
        </w:rPr>
        <w:t xml:space="preserve">του Υπουργού, που υπέγραψε και αντί να τους αποκεφαλίσει όλους, τους κρατά στη θέση τους και υπερασπίζεται, επαναλαμβάνω, τέσσερις-πέντε διορισμένους εκπροσώπους του </w:t>
      </w:r>
      <w:r>
        <w:rPr>
          <w:rFonts w:eastAsia="Times New Roman" w:cs="Times New Roman"/>
          <w:szCs w:val="24"/>
        </w:rPr>
        <w:t xml:space="preserve">δημοσίου </w:t>
      </w:r>
      <w:r>
        <w:rPr>
          <w:rFonts w:eastAsia="Times New Roman" w:cs="Times New Roman"/>
          <w:szCs w:val="24"/>
        </w:rPr>
        <w:t xml:space="preserve">στον </w:t>
      </w:r>
      <w:r>
        <w:rPr>
          <w:rFonts w:eastAsia="Times New Roman" w:cs="Times New Roman"/>
          <w:szCs w:val="24"/>
        </w:rPr>
        <w:t>διεθνή αερολιμένα</w:t>
      </w:r>
      <w:r>
        <w:rPr>
          <w:rFonts w:eastAsia="Times New Roman" w:cs="Times New Roman"/>
          <w:szCs w:val="24"/>
        </w:rPr>
        <w:t xml:space="preserve">. Τους κρατάτε ακόμη; Δεν καταλαβαίνω, ρε παιδί μου. Πότε, </w:t>
      </w:r>
      <w:r>
        <w:rPr>
          <w:rFonts w:eastAsia="Times New Roman" w:cs="Times New Roman"/>
          <w:szCs w:val="24"/>
        </w:rPr>
        <w:t xml:space="preserve">δηλαδή, θα αντικαταστήσετε μια διοίκηση, που της έχετε αναθέσει να προστατεύει το δημόσιο συμφέρον; </w:t>
      </w:r>
    </w:p>
    <w:p w14:paraId="65B255C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Προφανώς, το ΤΑΙΠΕΔ δεν είναι ανεξάρτητη αρχή. Είναι διορισμένο από την Κυβέρνηση όργανο, που αλλάζετε τη διοίκηση όποτε θέλετε. Δεν θέλετε να την αλλάξετε</w:t>
      </w:r>
      <w:r>
        <w:rPr>
          <w:rFonts w:eastAsia="Times New Roman" w:cs="Times New Roman"/>
          <w:szCs w:val="24"/>
        </w:rPr>
        <w:t>, δικαίωμά σας, αλλά αναλαμβάνετε τις πολιτικές ευθύνες.</w:t>
      </w:r>
    </w:p>
    <w:p w14:paraId="65B255C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Επόμενο πράγμα που δεν καταλαβαίνω. Βρε παιδιά, έκανε ένα δελτίο Τύπου η Επιτροπή Ανταγωνισμού και σας είπε «παιδιά του ΣΥΡΙΖΑ, αντί για τα 380, βάλτε το κεφάλι μέσα και εισπράξτε 1,1 δισεκατομμύριο,</w:t>
      </w:r>
      <w:r>
        <w:rPr>
          <w:rFonts w:eastAsia="Times New Roman" w:cs="Times New Roman"/>
          <w:szCs w:val="24"/>
        </w:rPr>
        <w:t xml:space="preserve"> δηλαδή περίπου 630 εκατομμύρια παραπάνω και μη μιλάτε». Και ερωτώ: Εσείς, ως εθνική Κυβέρνηση, που εκλέγεστε από τον λαό, έχετε αξιολογήσει εάν έχει δίκιο η Επιτροπή Ανταγωνισμού ή όχι; </w:t>
      </w:r>
    </w:p>
    <w:p w14:paraId="65B255C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Ξέρετε, κύριε Πρόεδρε, γιατί το λέω; Διότι η Επιτροπή Ανταγωνισμού δ</w:t>
      </w:r>
      <w:r>
        <w:rPr>
          <w:rFonts w:eastAsia="Times New Roman" w:cs="Times New Roman"/>
          <w:szCs w:val="24"/>
        </w:rPr>
        <w:t xml:space="preserve">εν είναι για να κάνει διαπραγματεύσεις και να επιτυγχάνει το βέλτιστο για το ελληνικό </w:t>
      </w:r>
      <w:r>
        <w:rPr>
          <w:rFonts w:eastAsia="Times New Roman" w:cs="Times New Roman"/>
          <w:szCs w:val="24"/>
        </w:rPr>
        <w:t xml:space="preserve">δημόσιο </w:t>
      </w:r>
      <w:r>
        <w:rPr>
          <w:rFonts w:eastAsia="Times New Roman" w:cs="Times New Roman"/>
          <w:szCs w:val="24"/>
        </w:rPr>
        <w:t xml:space="preserve">ή για το κάθε δημόσιο. Στην Επιτροπή Ανταγωνισμού στέλνουν οι κυβερνήσεις τις αποφάσεις τους, για να ελέγξει μήπως υπάρχει αθέμιτος ανταγωνισμός σε σχέση με άλλα </w:t>
      </w:r>
      <w:r>
        <w:rPr>
          <w:rFonts w:eastAsia="Times New Roman" w:cs="Times New Roman"/>
          <w:szCs w:val="24"/>
        </w:rPr>
        <w:t>αεροδρόμια και με τον τρόπο αυτό επωφελείται ένας εταίρος.</w:t>
      </w:r>
    </w:p>
    <w:p w14:paraId="65B255C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Κατά συνέπεια, η ερώτησή μου προς όλους είναι: Εσείς, ο Υπουργός πρώτος και οι υπόλοιποι συνάδελφοι, που θα συνυπογράψετε αυτή τη σύμβαση, είστε βέβαιοι, κυρίες και κύριοι, ότι δεν θα μπορούσε 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 xml:space="preserve">να κερδίσει, εγώ δεν λέω </w:t>
      </w:r>
      <w:r>
        <w:rPr>
          <w:rFonts w:eastAsia="Times New Roman" w:cs="Times New Roman"/>
          <w:szCs w:val="24"/>
        </w:rPr>
        <w:lastRenderedPageBreak/>
        <w:t xml:space="preserve">πολλά, λέω 10 εκατομμύρια παραπάνω από τα 1,115 δισεκατομμύρια που έχει ορίσει η Επιτροπή Ανταγωνισμού; </w:t>
      </w:r>
    </w:p>
    <w:p w14:paraId="65B255CC" w14:textId="77777777" w:rsidR="000F4E4F" w:rsidRDefault="00A56466">
      <w:pPr>
        <w:spacing w:line="600" w:lineRule="auto"/>
        <w:ind w:firstLine="720"/>
        <w:jc w:val="both"/>
        <w:rPr>
          <w:rFonts w:eastAsia="Times New Roman" w:cs="Times New Roman"/>
          <w:szCs w:val="24"/>
        </w:rPr>
      </w:pPr>
      <w:r w:rsidRPr="00DE380F">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Καλώς. </w:t>
      </w:r>
    </w:p>
    <w:p w14:paraId="65B255CD"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Όχι, δεν έχει καλώς. </w:t>
      </w:r>
    </w:p>
    <w:p w14:paraId="65B255C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Πού το ξέρετε; Είναι μειοδοτικό να εμ</w:t>
      </w:r>
      <w:r>
        <w:rPr>
          <w:rFonts w:eastAsia="Times New Roman" w:cs="Times New Roman"/>
          <w:szCs w:val="24"/>
        </w:rPr>
        <w:t>πιστεύεστε με κλειστά μάτια μια ευρωπαϊκή αρχή, χωρίς στοιχειωδώς, για λόγους εθνικής αξιοπρέπειας, να ελέγχετε αυτό που σας έρχεται ως εντολή απ’ έξω. Είναι τραγικό! Είναι προσβλητικό για το Εθνικό Κοινοβούλιο.</w:t>
      </w:r>
    </w:p>
    <w:p w14:paraId="65B255C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Και επειδή είδα και το απόρρητο, ομολογώ ότι</w:t>
      </w:r>
      <w:r>
        <w:rPr>
          <w:rFonts w:eastAsia="Times New Roman" w:cs="Times New Roman"/>
          <w:szCs w:val="24"/>
        </w:rPr>
        <w:t xml:space="preserve"> δεν καταλαβαίνω γιατί θέλετε να το κρατήσετε απόρρητο το ΤΑΙΠΕΔ. Δεν έχει και τίποτα απόρρητο.</w:t>
      </w:r>
    </w:p>
    <w:p w14:paraId="65B255D0"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Δεν είπα απόρρητο, εμπιστευτικό.</w:t>
      </w:r>
    </w:p>
    <w:p w14:paraId="65B255D1"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απόρρητο, εμπιστευτικό είναι. </w:t>
      </w:r>
    </w:p>
    <w:p w14:paraId="65B255D2"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Εμπιστευτικό, δεν είναι απόρρητο για τους Βουλευτές. </w:t>
      </w:r>
    </w:p>
    <w:p w14:paraId="65B255D3"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Λέω…</w:t>
      </w:r>
    </w:p>
    <w:p w14:paraId="65B255D4"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Λέτε, για να δημιουργείτε εντυπώσεις. </w:t>
      </w:r>
    </w:p>
    <w:p w14:paraId="65B255D5"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Δεν είπατε να μην κατατεθεί στα </w:t>
      </w:r>
      <w:r>
        <w:rPr>
          <w:rFonts w:eastAsia="Times New Roman" w:cs="Times New Roman"/>
          <w:szCs w:val="24"/>
        </w:rPr>
        <w:t xml:space="preserve">Πρακτικά; Άρα, γιατί το κάνετε απόρρητο; </w:t>
      </w:r>
    </w:p>
    <w:p w14:paraId="65B255D6"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Είπα ότι είναι στη διάθεση των Βουλευτών.</w:t>
      </w:r>
    </w:p>
    <w:p w14:paraId="65B255D7"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Θα το δουν οι εκπρόσωποι των κομμάτων.</w:t>
      </w:r>
    </w:p>
    <w:p w14:paraId="65B255D8"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Ναι, άρα απόρρητο. Και το σεβόμαστε, αφού το ζητά ο Υπ</w:t>
      </w:r>
      <w:r>
        <w:rPr>
          <w:rFonts w:eastAsia="Times New Roman" w:cs="Times New Roman"/>
          <w:szCs w:val="24"/>
        </w:rPr>
        <w:t xml:space="preserve">ουργός. Το είδα. Σιγά τις απόρρητες πληροφορίες που έχει! Και ξαναλέω, το αποδέχεστε, Υπουργέ μου, αυτό το σημείωμα; Σας έχει πείσει, δηλαδή, ότι παραλίγο θα χάνατε 680 εκατομμύρια σαν στραγάλια από τα χέρια σας και σας έπεισε αυτό το τρισέλιδο; </w:t>
      </w:r>
    </w:p>
    <w:p w14:paraId="65B255D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Διότι, κύ</w:t>
      </w:r>
      <w:r>
        <w:rPr>
          <w:rFonts w:eastAsia="Times New Roman" w:cs="Times New Roman"/>
          <w:szCs w:val="24"/>
        </w:rPr>
        <w:t>ριε Πρόεδρε, ακούστε, εδώ έχουμε το εξής δεδομένο. Το 2015, με βάση τα στοιχεία…</w:t>
      </w:r>
    </w:p>
    <w:p w14:paraId="65B255DA" w14:textId="77777777" w:rsidR="000F4E4F" w:rsidRDefault="00A56466">
      <w:pPr>
        <w:spacing w:line="600" w:lineRule="auto"/>
        <w:ind w:firstLine="720"/>
        <w:jc w:val="both"/>
        <w:rPr>
          <w:rFonts w:eastAsia="Times New Roman" w:cs="Times New Roman"/>
          <w:szCs w:val="24"/>
        </w:rPr>
      </w:pPr>
      <w:r w:rsidRPr="00DE380F">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Ναι, αλλά ολοκληρώστε, παρακαλώ.</w:t>
      </w:r>
    </w:p>
    <w:p w14:paraId="65B255DB"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Θα ολοκληρώσω.</w:t>
      </w:r>
    </w:p>
    <w:p w14:paraId="65B255D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Το 2015, με βάση τα στοιχεία τα οποία έγινε η αξιολόγηση, η επιβατική κίνησ</w:t>
      </w:r>
      <w:r>
        <w:rPr>
          <w:rFonts w:eastAsia="Times New Roman" w:cs="Times New Roman"/>
          <w:szCs w:val="24"/>
        </w:rPr>
        <w:t xml:space="preserve">η στο </w:t>
      </w:r>
      <w:r>
        <w:rPr>
          <w:rFonts w:eastAsia="Times New Roman" w:cs="Times New Roman"/>
          <w:szCs w:val="24"/>
        </w:rPr>
        <w:t xml:space="preserve">αεροδρόμιο </w:t>
      </w:r>
      <w:r>
        <w:rPr>
          <w:rFonts w:eastAsia="Times New Roman" w:cs="Times New Roman"/>
          <w:szCs w:val="24"/>
        </w:rPr>
        <w:t xml:space="preserve">ήταν δεκαοκτώ εκατομμύρια επιβάτες. Το 2018 ξέρετε πόσο είναι; Είναι είκοσι τέσσερα εκατομμύρια. </w:t>
      </w:r>
    </w:p>
    <w:p w14:paraId="65B255D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Κραυγαλέο, λοιπόν, ερώτημα προς την Κυβέρνηση, πολιτικό και οικονομικό: Αξιολογήσατε τη σύμβαση παραχώρησης για είκοσι χρόνια με ένα έτος </w:t>
      </w:r>
      <w:r>
        <w:rPr>
          <w:rFonts w:eastAsia="Times New Roman" w:cs="Times New Roman"/>
          <w:szCs w:val="24"/>
        </w:rPr>
        <w:t>αναφοράς, όπου η τουριστική</w:t>
      </w:r>
      <w:r w:rsidRPr="00606318">
        <w:rPr>
          <w:rFonts w:eastAsia="Times New Roman" w:cs="Times New Roman"/>
          <w:szCs w:val="24"/>
        </w:rPr>
        <w:t xml:space="preserve"> </w:t>
      </w:r>
      <w:r>
        <w:rPr>
          <w:rFonts w:eastAsia="Times New Roman" w:cs="Times New Roman"/>
          <w:szCs w:val="24"/>
        </w:rPr>
        <w:t xml:space="preserve">κίνηση, άρα τα έσοδα του </w:t>
      </w:r>
      <w:r>
        <w:rPr>
          <w:rFonts w:eastAsia="Times New Roman" w:cs="Times New Roman"/>
          <w:szCs w:val="24"/>
        </w:rPr>
        <w:t>αεροδρομίου</w:t>
      </w:r>
      <w:r>
        <w:rPr>
          <w:rFonts w:eastAsia="Times New Roman" w:cs="Times New Roman"/>
          <w:szCs w:val="24"/>
        </w:rPr>
        <w:t>, ήταν τουλάχιστον 30% πιο κάτω απ’ αυτό που ήταν πέρυσι. Το ηθικό και πολιτικό ερώτημα, λοιπόν, είναι: Γιατί, για παράδειγμα, δεν περιμένετε έναν χρόνο ακόμη, αφού είναι αύξουσα η καμπύλη των</w:t>
      </w:r>
      <w:r>
        <w:rPr>
          <w:rFonts w:eastAsia="Times New Roman" w:cs="Times New Roman"/>
          <w:szCs w:val="24"/>
        </w:rPr>
        <w:t xml:space="preserve"> επιβατών του </w:t>
      </w:r>
      <w:r>
        <w:rPr>
          <w:rFonts w:eastAsia="Times New Roman" w:cs="Times New Roman"/>
          <w:szCs w:val="24"/>
        </w:rPr>
        <w:t>αεροδρομίου</w:t>
      </w:r>
      <w:r>
        <w:rPr>
          <w:rFonts w:eastAsia="Times New Roman" w:cs="Times New Roman"/>
          <w:szCs w:val="24"/>
        </w:rPr>
        <w:t>, ώστε να πάρετε περισσότερο τίμημα;</w:t>
      </w:r>
    </w:p>
    <w:p w14:paraId="65B255D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Αναπάντητα ερωτήματα και απευθύνομαι και προς τους συναδέλφους του ΣΥΡΙΖΑ.</w:t>
      </w:r>
    </w:p>
    <w:p w14:paraId="65B255DF"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Τώρα είμαστε συνάδελφοι από την ίδια μεριά…</w:t>
      </w:r>
    </w:p>
    <w:p w14:paraId="65B255E0"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Τέλος, …</w:t>
      </w:r>
    </w:p>
    <w:p w14:paraId="65B255E1" w14:textId="77777777" w:rsidR="000F4E4F" w:rsidRDefault="00A56466">
      <w:pPr>
        <w:spacing w:line="600" w:lineRule="auto"/>
        <w:ind w:firstLine="720"/>
        <w:jc w:val="both"/>
        <w:rPr>
          <w:rFonts w:eastAsia="Times New Roman" w:cs="Times New Roman"/>
          <w:szCs w:val="24"/>
        </w:rPr>
      </w:pPr>
      <w:r w:rsidRPr="003F42DA">
        <w:rPr>
          <w:rFonts w:eastAsia="Times New Roman" w:cs="Times New Roman"/>
          <w:b/>
          <w:szCs w:val="24"/>
        </w:rPr>
        <w:t>ΠΡΟΕΔΡΕΥΩΝ (Αναστάσιος Κουράκης</w:t>
      </w:r>
      <w:r w:rsidRPr="003F42DA">
        <w:rPr>
          <w:rFonts w:eastAsia="Times New Roman" w:cs="Times New Roman"/>
          <w:b/>
          <w:szCs w:val="24"/>
        </w:rPr>
        <w:t>):</w:t>
      </w:r>
      <w:r>
        <w:rPr>
          <w:rFonts w:eastAsia="Times New Roman" w:cs="Times New Roman"/>
          <w:b/>
          <w:szCs w:val="24"/>
        </w:rPr>
        <w:t xml:space="preserve"> </w:t>
      </w:r>
      <w:r>
        <w:rPr>
          <w:rFonts w:eastAsia="Times New Roman" w:cs="Times New Roman"/>
          <w:szCs w:val="24"/>
        </w:rPr>
        <w:t>Ολοκληρώστε, κύριε Μανιάτη, σας παρακαλώ.</w:t>
      </w:r>
    </w:p>
    <w:p w14:paraId="65B255E2"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Ένα τελευταίο ερώτημα προς τη Νέα Δημοκρατία. Εγώ δεν αντιλαμβάνομαι πώς συμβιβάζετε αυτά που ο κύριος Κοινοβουλευτικός Εκπρόσωπος είπαν ως προς τις αδυναμίες της σύμβασης και ο κ. Βορίδης με τ</w:t>
      </w:r>
      <w:r>
        <w:rPr>
          <w:rFonts w:eastAsia="Times New Roman" w:cs="Times New Roman"/>
          <w:szCs w:val="24"/>
        </w:rPr>
        <w:t>ην υπερψήφιση της σύμβασης. Ομολογώ ότι σηκώνω τα χέρια! Όμως, εν τοιαύτη περιπτώσει, δεν αφορά το δικό μου κόμμα.</w:t>
      </w:r>
    </w:p>
    <w:p w14:paraId="65B255E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ΣΤ</w:t>
      </w:r>
      <w:r>
        <w:rPr>
          <w:rFonts w:eastAsia="Times New Roman" w:cs="Times New Roman"/>
          <w:szCs w:val="24"/>
        </w:rPr>
        <w:t>΄</w:t>
      </w:r>
      <w:r>
        <w:rPr>
          <w:rFonts w:eastAsia="Times New Roman" w:cs="Times New Roman"/>
          <w:szCs w:val="24"/>
        </w:rPr>
        <w:t xml:space="preserve"> Αντιπρόεδρος κ. </w:t>
      </w:r>
      <w:r w:rsidRPr="005E15C9">
        <w:rPr>
          <w:rFonts w:eastAsia="Times New Roman" w:cs="Times New Roman"/>
          <w:b/>
          <w:szCs w:val="24"/>
        </w:rPr>
        <w:t>ΓΕΩΡΓΙΟΣ ΛΑΜΠΡΟΥΛΗΣ</w:t>
      </w:r>
      <w:r>
        <w:rPr>
          <w:rFonts w:eastAsia="Times New Roman" w:cs="Times New Roman"/>
          <w:szCs w:val="24"/>
        </w:rPr>
        <w:t>)</w:t>
      </w:r>
    </w:p>
    <w:p w14:paraId="65B255E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Κλείνοντας, επειδή επικαλεστήκατε πολλές φορές ότ</w:t>
      </w:r>
      <w:r>
        <w:rPr>
          <w:rFonts w:eastAsia="Times New Roman" w:cs="Times New Roman"/>
          <w:szCs w:val="24"/>
        </w:rPr>
        <w:t xml:space="preserve">ι ήρθε το καναδικό </w:t>
      </w:r>
      <w:r>
        <w:rPr>
          <w:rFonts w:eastAsia="Times New Roman" w:cs="Times New Roman"/>
          <w:szCs w:val="24"/>
          <w:lang w:val="en-US"/>
        </w:rPr>
        <w:t>fund</w:t>
      </w:r>
      <w:r>
        <w:rPr>
          <w:rFonts w:eastAsia="Times New Roman" w:cs="Times New Roman"/>
          <w:szCs w:val="24"/>
        </w:rPr>
        <w:t xml:space="preserve"> και είναι δείγμα εμπιστοσύνης προς την </w:t>
      </w:r>
      <w:r>
        <w:rPr>
          <w:rFonts w:eastAsia="Times New Roman" w:cs="Times New Roman"/>
          <w:szCs w:val="24"/>
        </w:rPr>
        <w:lastRenderedPageBreak/>
        <w:t xml:space="preserve">ελληνική </w:t>
      </w:r>
      <w:r>
        <w:rPr>
          <w:rFonts w:eastAsia="Times New Roman" w:cs="Times New Roman"/>
          <w:szCs w:val="24"/>
        </w:rPr>
        <w:t xml:space="preserve">Κυβέρνηση, το καναδικό </w:t>
      </w:r>
      <w:r>
        <w:rPr>
          <w:rFonts w:eastAsia="Times New Roman" w:cs="Times New Roman"/>
          <w:szCs w:val="24"/>
          <w:lang w:val="en-US"/>
        </w:rPr>
        <w:t>fund</w:t>
      </w:r>
      <w:r>
        <w:rPr>
          <w:rFonts w:eastAsia="Times New Roman" w:cs="Times New Roman"/>
          <w:szCs w:val="24"/>
        </w:rPr>
        <w:t xml:space="preserve"> κατ</w:t>
      </w:r>
      <w:r>
        <w:rPr>
          <w:rFonts w:eastAsia="Times New Roman" w:cs="Times New Roman"/>
          <w:szCs w:val="24"/>
        </w:rPr>
        <w:t>’ αρχάς</w:t>
      </w:r>
      <w:r>
        <w:rPr>
          <w:rFonts w:eastAsia="Times New Roman" w:cs="Times New Roman"/>
          <w:szCs w:val="24"/>
        </w:rPr>
        <w:t xml:space="preserve"> εξαγόρασε ολόκληρη την </w:t>
      </w:r>
      <w:r>
        <w:rPr>
          <w:rFonts w:eastAsia="Times New Roman" w:cs="Times New Roman"/>
          <w:szCs w:val="24"/>
        </w:rPr>
        <w:t>«</w:t>
      </w:r>
      <w:r>
        <w:rPr>
          <w:rFonts w:eastAsia="Times New Roman" w:cs="Times New Roman"/>
          <w:szCs w:val="24"/>
          <w:lang w:val="en-US"/>
        </w:rPr>
        <w:t>H</w:t>
      </w:r>
      <w:r>
        <w:rPr>
          <w:rFonts w:eastAsia="Times New Roman" w:cs="Times New Roman"/>
          <w:szCs w:val="24"/>
          <w:lang w:val="en-US"/>
        </w:rPr>
        <w:t>OCHTIEF</w:t>
      </w:r>
      <w:r>
        <w:rPr>
          <w:rFonts w:eastAsia="Times New Roman" w:cs="Times New Roman"/>
          <w:szCs w:val="24"/>
        </w:rPr>
        <w:t>»</w:t>
      </w:r>
      <w:r>
        <w:rPr>
          <w:rFonts w:eastAsia="Times New Roman" w:cs="Times New Roman"/>
          <w:szCs w:val="24"/>
        </w:rPr>
        <w:t xml:space="preserve">, με τις μετοχές της, σε περίπου έξι αεροδρόμια σε όλο τον κόσμο. Ήρθε και εξαγόρασε την </w:t>
      </w:r>
      <w:r>
        <w:rPr>
          <w:rFonts w:eastAsia="Times New Roman" w:cs="Times New Roman"/>
          <w:szCs w:val="24"/>
        </w:rPr>
        <w:t>«</w:t>
      </w:r>
      <w:r>
        <w:rPr>
          <w:rFonts w:eastAsia="Times New Roman" w:cs="Times New Roman"/>
          <w:szCs w:val="24"/>
          <w:lang w:val="en-US"/>
        </w:rPr>
        <w:t>H</w:t>
      </w:r>
      <w:r>
        <w:rPr>
          <w:rFonts w:eastAsia="Times New Roman" w:cs="Times New Roman"/>
          <w:szCs w:val="24"/>
          <w:lang w:val="en-US"/>
        </w:rPr>
        <w:t>OCHTIEF</w:t>
      </w:r>
      <w:r>
        <w:rPr>
          <w:rFonts w:eastAsia="Times New Roman" w:cs="Times New Roman"/>
          <w:szCs w:val="24"/>
        </w:rPr>
        <w:t>»</w:t>
      </w:r>
      <w:r>
        <w:rPr>
          <w:rFonts w:eastAsia="Times New Roman" w:cs="Times New Roman"/>
          <w:szCs w:val="24"/>
        </w:rPr>
        <w:t xml:space="preserve"> την εποχή τω</w:t>
      </w:r>
      <w:r>
        <w:rPr>
          <w:rFonts w:eastAsia="Times New Roman" w:cs="Times New Roman"/>
          <w:szCs w:val="24"/>
        </w:rPr>
        <w:t xml:space="preserve">ν Σαμαρο-Βενιζέλων, το 2013. Άρα, δεν είναι δικό σας επίτευγμα, είναι επίτευγμα της κυβέρνησης του 2013. Άρα, κρατήστε χαμηλό καλάθι σ’ αυτά που λέτε ως επιτυχία της Κυβέρνησης. </w:t>
      </w:r>
    </w:p>
    <w:p w14:paraId="65B255E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Κλείνω.</w:t>
      </w:r>
    </w:p>
    <w:p w14:paraId="65B255E6"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Πόσες φορές θα κλείσετε;</w:t>
      </w:r>
      <w:r>
        <w:rPr>
          <w:rFonts w:eastAsia="Times New Roman" w:cs="Times New Roman"/>
          <w:szCs w:val="24"/>
        </w:rPr>
        <w:t xml:space="preserve"> </w:t>
      </w:r>
    </w:p>
    <w:p w14:paraId="65B255E7"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Θεωρώ ότι θα πρέπει επιτέλους να συζητηθεί στο Εθνικό Κοινοβούλιο με ποια αξιολόγηση, τίνος ειδικού εμπειρογνώμονα, το ελληνικό </w:t>
      </w:r>
      <w:r>
        <w:rPr>
          <w:rFonts w:eastAsia="Times New Roman" w:cs="Times New Roman"/>
          <w:szCs w:val="24"/>
        </w:rPr>
        <w:t xml:space="preserve">δημόσιο </w:t>
      </w:r>
      <w:r>
        <w:rPr>
          <w:rFonts w:eastAsia="Times New Roman" w:cs="Times New Roman"/>
          <w:szCs w:val="24"/>
        </w:rPr>
        <w:t>εκχωρεί για άλλα είκοσι χρόνια την εκμετάλλευση της συγκεκριμένης δημόσιας περιουσίας, άλλως θα πρόκ</w:t>
      </w:r>
      <w:r>
        <w:rPr>
          <w:rFonts w:eastAsia="Times New Roman" w:cs="Times New Roman"/>
          <w:szCs w:val="24"/>
        </w:rPr>
        <w:t xml:space="preserve">ειται για κυβέρνηση αποικίας, που ακούει εντολές των Βρυξελλών, χωρίς να έχει το κουράγιο να ορθώσει ανάστημα και να ελέγξει εάν με τον τρόπο που γίνεται αυτή η διαδικασία προστατεύεται το δημόσιο συμφέρον ή όχι. </w:t>
      </w:r>
    </w:p>
    <w:p w14:paraId="65B255E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65B255E9"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 xml:space="preserve">ΔΕΝΔΙΑΣ: </w:t>
      </w:r>
      <w:r>
        <w:rPr>
          <w:rFonts w:eastAsia="Times New Roman" w:cs="Times New Roman"/>
          <w:szCs w:val="24"/>
        </w:rPr>
        <w:t>Κύριε Πρόεδρε, μπορώ να έχω τον λόγο για ένα λεπτό;</w:t>
      </w:r>
    </w:p>
    <w:p w14:paraId="65B255EA" w14:textId="77777777" w:rsidR="000F4E4F" w:rsidRDefault="00A56466">
      <w:pPr>
        <w:spacing w:line="600" w:lineRule="auto"/>
        <w:ind w:firstLine="720"/>
        <w:jc w:val="both"/>
        <w:rPr>
          <w:rFonts w:eastAsia="Times New Roman" w:cs="Times New Roman"/>
          <w:szCs w:val="24"/>
        </w:rPr>
      </w:pPr>
      <w:r w:rsidRPr="0043442B">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Επειδή τώρα ανέλαβα το Προεδρείο, δεν θα σας αρνηθώ, κύριε Δένδια, αλλά κοιτάξτε τι συμβαίνει. Είχε ειπωθεί στην έναρξη ή κατά την πορεία της συνεδρία</w:t>
      </w:r>
      <w:r>
        <w:rPr>
          <w:rFonts w:eastAsia="Times New Roman" w:cs="Times New Roman"/>
          <w:szCs w:val="24"/>
        </w:rPr>
        <w:t xml:space="preserve">σης ότι λόγω της πίεσης του χρόνου, για να παραδώσουμε την Αίθουσα, δεν θα υπήρχαν δευτερολογίες, εάν μου μεταφέρθηκε σωστά και το λέω και σωστά. </w:t>
      </w:r>
    </w:p>
    <w:p w14:paraId="65B255EB"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w:t>
      </w:r>
      <w:r>
        <w:rPr>
          <w:rFonts w:eastAsia="Times New Roman" w:cs="Times New Roman"/>
          <w:b/>
          <w:szCs w:val="24"/>
        </w:rPr>
        <w:t xml:space="preserve"> ΓΕΩΡΓΙΟΣ </w:t>
      </w:r>
      <w:r>
        <w:rPr>
          <w:rFonts w:eastAsia="Times New Roman" w:cs="Times New Roman"/>
          <w:b/>
          <w:szCs w:val="24"/>
        </w:rPr>
        <w:t xml:space="preserve">ΔΕΝΔΙΑΣ: </w:t>
      </w:r>
      <w:r>
        <w:rPr>
          <w:rFonts w:eastAsia="Times New Roman" w:cs="Times New Roman"/>
          <w:szCs w:val="24"/>
        </w:rPr>
        <w:t>Για ένα λεπτό, κύριε Πρόεδρε.</w:t>
      </w:r>
    </w:p>
    <w:p w14:paraId="65B255EC" w14:textId="77777777" w:rsidR="000F4E4F" w:rsidRDefault="00A56466">
      <w:pPr>
        <w:spacing w:line="600" w:lineRule="auto"/>
        <w:ind w:firstLine="720"/>
        <w:jc w:val="both"/>
        <w:rPr>
          <w:rFonts w:eastAsia="Times New Roman" w:cs="Times New Roman"/>
          <w:szCs w:val="24"/>
        </w:rPr>
      </w:pPr>
      <w:r w:rsidRPr="0043442B">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Πήρε τον λόγο ο κ. Μανιάτης και από δυο λεπτά που του έδωσαν μίλησε οκτώ λεπτά. Θερμή παράκληση, εάν είναι εύκολο, στο λεπτό που ζητήσατε να είστε συνεπής.</w:t>
      </w:r>
    </w:p>
    <w:p w14:paraId="65B255E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 κ. Δένδιας έχει τον λόγο.</w:t>
      </w:r>
    </w:p>
    <w:p w14:paraId="65B255EE"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w:t>
      </w:r>
      <w:r>
        <w:rPr>
          <w:rFonts w:eastAsia="Times New Roman" w:cs="Times New Roman"/>
          <w:b/>
          <w:szCs w:val="24"/>
        </w:rPr>
        <w:t xml:space="preserve">ΓΕΩΡΓΙΟΣ </w:t>
      </w:r>
      <w:r>
        <w:rPr>
          <w:rFonts w:eastAsia="Times New Roman" w:cs="Times New Roman"/>
          <w:b/>
          <w:szCs w:val="24"/>
        </w:rPr>
        <w:t xml:space="preserve">ΔΕΝΔΙΑΣ: </w:t>
      </w:r>
      <w:r>
        <w:rPr>
          <w:rFonts w:eastAsia="Times New Roman" w:cs="Times New Roman"/>
          <w:szCs w:val="24"/>
        </w:rPr>
        <w:t xml:space="preserve">Εγώ θα είμαι πολύ γρήγορος, αλλά απαντώ σε </w:t>
      </w:r>
      <w:r>
        <w:rPr>
          <w:rFonts w:eastAsia="Times New Roman" w:cs="Times New Roman"/>
          <w:szCs w:val="24"/>
        </w:rPr>
        <w:t xml:space="preserve">ερώτηση του Υπουργού. Βέβαια, </w:t>
      </w:r>
      <w:r>
        <w:rPr>
          <w:rFonts w:eastAsia="Times New Roman" w:cs="Times New Roman"/>
          <w:szCs w:val="24"/>
        </w:rPr>
        <w:lastRenderedPageBreak/>
        <w:t>διαμαρτύρεται ο Υπουργός τώρα γιατί του απαντώ σε ερώτηση, που μου υπέβαλε όμως.</w:t>
      </w:r>
    </w:p>
    <w:p w14:paraId="65B255EF"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Δεν φταίτε εσείς, ο κ. Μανιάτης φταίει. </w:t>
      </w:r>
    </w:p>
    <w:p w14:paraId="65B255F0" w14:textId="77777777" w:rsidR="000F4E4F" w:rsidRDefault="00A56466">
      <w:pPr>
        <w:spacing w:line="600" w:lineRule="auto"/>
        <w:ind w:firstLine="720"/>
        <w:jc w:val="both"/>
        <w:rPr>
          <w:rFonts w:eastAsia="Times New Roman" w:cs="Times New Roman"/>
          <w:szCs w:val="24"/>
        </w:rPr>
      </w:pPr>
      <w:r w:rsidRPr="00A633A8">
        <w:rPr>
          <w:rFonts w:eastAsia="Times New Roman" w:cs="Times New Roman"/>
          <w:b/>
          <w:szCs w:val="24"/>
        </w:rPr>
        <w:t xml:space="preserve">ΝΙΚΟΛΑΟΣ </w:t>
      </w:r>
      <w:r>
        <w:rPr>
          <w:rFonts w:eastAsia="Times New Roman" w:cs="Times New Roman"/>
          <w:b/>
          <w:szCs w:val="24"/>
        </w:rPr>
        <w:t>– ΓΕΩΡΓΙΟΣ</w:t>
      </w:r>
      <w:r w:rsidRPr="00A633A8">
        <w:rPr>
          <w:rFonts w:eastAsia="Times New Roman" w:cs="Times New Roman"/>
          <w:b/>
          <w:szCs w:val="24"/>
        </w:rPr>
        <w:t xml:space="preserve"> ΔΕΝΔΙΑΣ:</w:t>
      </w:r>
      <w:r w:rsidRPr="00A633A8">
        <w:rPr>
          <w:rFonts w:eastAsia="Times New Roman" w:cs="Times New Roman"/>
          <w:szCs w:val="24"/>
        </w:rPr>
        <w:t xml:space="preserve"> Κύριε</w:t>
      </w:r>
      <w:r w:rsidRPr="007D7C21">
        <w:rPr>
          <w:rFonts w:eastAsia="Times New Roman" w:cs="Times New Roman"/>
          <w:szCs w:val="24"/>
        </w:rPr>
        <w:t xml:space="preserve"> Υπουργέ</w:t>
      </w:r>
      <w:r>
        <w:rPr>
          <w:rFonts w:eastAsia="Times New Roman" w:cs="Times New Roman"/>
          <w:szCs w:val="24"/>
        </w:rPr>
        <w:t>, ποιο είναι το π</w:t>
      </w:r>
      <w:r>
        <w:rPr>
          <w:rFonts w:eastAsia="Times New Roman" w:cs="Times New Roman"/>
          <w:szCs w:val="24"/>
        </w:rPr>
        <w:t xml:space="preserve">ρόβλημα; Σας το λέω ειλικρινά, όχι αντιπολιτευτικά. Το </w:t>
      </w:r>
      <w:r w:rsidRPr="00C10509">
        <w:rPr>
          <w:rFonts w:eastAsia="Times New Roman"/>
          <w:szCs w:val="24"/>
        </w:rPr>
        <w:t xml:space="preserve">πρόβλημα </w:t>
      </w:r>
      <w:r>
        <w:rPr>
          <w:rFonts w:eastAsia="Times New Roman" w:cs="Times New Roman"/>
          <w:szCs w:val="24"/>
        </w:rPr>
        <w:t xml:space="preserve">αυτής </w:t>
      </w:r>
      <w:r w:rsidRPr="000B60A5">
        <w:rPr>
          <w:rFonts w:eastAsia="Times New Roman" w:cs="Times New Roman"/>
          <w:szCs w:val="24"/>
        </w:rPr>
        <w:t>της σ</w:t>
      </w:r>
      <w:r>
        <w:rPr>
          <w:rFonts w:eastAsia="Times New Roman" w:cs="Times New Roman"/>
          <w:szCs w:val="24"/>
        </w:rPr>
        <w:t>ύμβασης είναι η διατύπωση του 4.</w:t>
      </w:r>
      <w:r w:rsidRPr="000B60A5">
        <w:rPr>
          <w:rFonts w:eastAsia="Times New Roman" w:cs="Times New Roman"/>
          <w:szCs w:val="24"/>
        </w:rPr>
        <w:t>1 και του 4</w:t>
      </w:r>
      <w:r>
        <w:rPr>
          <w:rFonts w:eastAsia="Times New Roman" w:cs="Times New Roman"/>
          <w:szCs w:val="24"/>
        </w:rPr>
        <w:t>.</w:t>
      </w:r>
      <w:r w:rsidRPr="000B60A5">
        <w:rPr>
          <w:rFonts w:eastAsia="Times New Roman" w:cs="Times New Roman"/>
          <w:szCs w:val="24"/>
        </w:rPr>
        <w:t>2</w:t>
      </w:r>
      <w:r>
        <w:rPr>
          <w:rFonts w:eastAsia="Times New Roman" w:cs="Times New Roman"/>
          <w:szCs w:val="24"/>
        </w:rPr>
        <w:t>. Η</w:t>
      </w:r>
      <w:r w:rsidRPr="000B60A5">
        <w:rPr>
          <w:rFonts w:eastAsia="Times New Roman" w:cs="Times New Roman"/>
          <w:szCs w:val="24"/>
        </w:rPr>
        <w:t xml:space="preserve"> διατύπωση αυτή είναι λεόντειος υπέρ της παρα</w:t>
      </w:r>
      <w:r>
        <w:rPr>
          <w:rFonts w:eastAsia="Times New Roman" w:cs="Times New Roman"/>
          <w:szCs w:val="24"/>
        </w:rPr>
        <w:t xml:space="preserve">χωρησιούχου. </w:t>
      </w:r>
      <w:r w:rsidRPr="00DF7ACC">
        <w:rPr>
          <w:rFonts w:eastAsia="Times New Roman" w:cs="Times New Roman"/>
          <w:bCs/>
          <w:shd w:val="clear" w:color="auto" w:fill="FFFFFF"/>
        </w:rPr>
        <w:t>Γιατί</w:t>
      </w:r>
      <w:r>
        <w:rPr>
          <w:rFonts w:eastAsia="Times New Roman" w:cs="Times New Roman"/>
          <w:szCs w:val="24"/>
        </w:rPr>
        <w:t xml:space="preserve">; </w:t>
      </w:r>
      <w:r>
        <w:rPr>
          <w:rFonts w:eastAsia="Times New Roman" w:cs="Times New Roman"/>
        </w:rPr>
        <w:t>Κ</w:t>
      </w:r>
      <w:r w:rsidRPr="00416E19">
        <w:rPr>
          <w:rFonts w:eastAsia="Times New Roman"/>
          <w:szCs w:val="24"/>
        </w:rPr>
        <w:t>υρίες και κύριοι συνάδελφοι</w:t>
      </w:r>
      <w:r>
        <w:rPr>
          <w:rFonts w:eastAsia="Times New Roman" w:cs="Times New Roman"/>
          <w:szCs w:val="24"/>
        </w:rPr>
        <w:t xml:space="preserve">, σας </w:t>
      </w:r>
      <w:r w:rsidRPr="006A04B1">
        <w:rPr>
          <w:rFonts w:eastAsia="Times New Roman" w:cs="Times New Roman"/>
          <w:szCs w:val="24"/>
        </w:rPr>
        <w:t>παρακαλώ</w:t>
      </w:r>
      <w:r>
        <w:rPr>
          <w:rFonts w:eastAsia="Times New Roman" w:cs="Times New Roman"/>
          <w:szCs w:val="24"/>
        </w:rPr>
        <w:t xml:space="preserve"> προσέξτε το. Αν κρίνετε </w:t>
      </w:r>
      <w:r w:rsidRPr="002B5B2E">
        <w:rPr>
          <w:rFonts w:eastAsia="Times New Roman"/>
          <w:bCs/>
          <w:shd w:val="clear" w:color="auto" w:fill="FFFFFF"/>
        </w:rPr>
        <w:t>ότι</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απορριπτέο πετάξτε το, α</w:t>
      </w:r>
      <w:r w:rsidRPr="000B60A5">
        <w:rPr>
          <w:rFonts w:eastAsia="Times New Roman" w:cs="Times New Roman"/>
          <w:szCs w:val="24"/>
        </w:rPr>
        <w:t>λλά ακούσ</w:t>
      </w:r>
      <w:r>
        <w:rPr>
          <w:rFonts w:eastAsia="Times New Roman" w:cs="Times New Roman"/>
          <w:szCs w:val="24"/>
        </w:rPr>
        <w:t>τε το, διότι δυστυχώς είναι έτσι. Μ</w:t>
      </w:r>
      <w:r w:rsidRPr="000B60A5">
        <w:rPr>
          <w:rFonts w:eastAsia="Times New Roman" w:cs="Times New Roman"/>
          <w:szCs w:val="24"/>
        </w:rPr>
        <w:t>ακάρι να</w:t>
      </w:r>
      <w:r>
        <w:rPr>
          <w:rFonts w:eastAsia="Times New Roman" w:cs="Times New Roman"/>
          <w:szCs w:val="24"/>
        </w:rPr>
        <w:t xml:space="preserve"> ή</w:t>
      </w:r>
      <w:r w:rsidRPr="000B60A5">
        <w:rPr>
          <w:rFonts w:eastAsia="Times New Roman" w:cs="Times New Roman"/>
          <w:szCs w:val="24"/>
        </w:rPr>
        <w:t>ταν αλλιώς</w:t>
      </w:r>
      <w:r>
        <w:rPr>
          <w:rFonts w:eastAsia="Times New Roman" w:cs="Times New Roman"/>
          <w:szCs w:val="24"/>
        </w:rPr>
        <w:t>.</w:t>
      </w:r>
    </w:p>
    <w:p w14:paraId="65B255F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Τι κάνει το </w:t>
      </w:r>
      <w:r w:rsidRPr="00EB7466">
        <w:rPr>
          <w:rFonts w:eastAsia="Times New Roman"/>
          <w:szCs w:val="24"/>
        </w:rPr>
        <w:t>άρθρο</w:t>
      </w:r>
      <w:r>
        <w:rPr>
          <w:rFonts w:eastAsia="Times New Roman" w:cs="Times New Roman"/>
          <w:szCs w:val="24"/>
        </w:rPr>
        <w:t xml:space="preserve"> 4.</w:t>
      </w:r>
      <w:r w:rsidRPr="000B60A5">
        <w:rPr>
          <w:rFonts w:eastAsia="Times New Roman" w:cs="Times New Roman"/>
          <w:szCs w:val="24"/>
        </w:rPr>
        <w:t xml:space="preserve">1 και </w:t>
      </w:r>
      <w:r>
        <w:rPr>
          <w:rFonts w:eastAsia="Times New Roman" w:cs="Times New Roman"/>
          <w:szCs w:val="24"/>
        </w:rPr>
        <w:t>4.</w:t>
      </w:r>
      <w:r w:rsidRPr="000B60A5">
        <w:rPr>
          <w:rFonts w:eastAsia="Times New Roman" w:cs="Times New Roman"/>
          <w:szCs w:val="24"/>
        </w:rPr>
        <w:t>2</w:t>
      </w:r>
      <w:r>
        <w:rPr>
          <w:rFonts w:eastAsia="Times New Roman" w:cs="Times New Roman"/>
          <w:szCs w:val="24"/>
        </w:rPr>
        <w:t>; Τ</w:t>
      </w:r>
      <w:r w:rsidRPr="000B60A5">
        <w:rPr>
          <w:rFonts w:eastAsia="Times New Roman" w:cs="Times New Roman"/>
          <w:szCs w:val="24"/>
        </w:rPr>
        <w:t xml:space="preserve">ο διάστημα από τώρα </w:t>
      </w:r>
      <w:r>
        <w:rPr>
          <w:rFonts w:eastAsia="Times New Roman" w:cs="Times New Roman"/>
          <w:szCs w:val="24"/>
        </w:rPr>
        <w:t xml:space="preserve">μέχρι το 2026 </w:t>
      </w:r>
      <w:r w:rsidRPr="000B60A5">
        <w:rPr>
          <w:rFonts w:eastAsia="Times New Roman" w:cs="Times New Roman"/>
          <w:szCs w:val="24"/>
        </w:rPr>
        <w:t>μηδενίζει τον κίνδυνο για την παραχωρησιούχο</w:t>
      </w:r>
      <w:r>
        <w:rPr>
          <w:rFonts w:eastAsia="Times New Roman" w:cs="Times New Roman"/>
          <w:szCs w:val="24"/>
        </w:rPr>
        <w:t>,</w:t>
      </w:r>
      <w:r w:rsidRPr="000B60A5">
        <w:rPr>
          <w:rFonts w:eastAsia="Times New Roman" w:cs="Times New Roman"/>
          <w:szCs w:val="24"/>
        </w:rPr>
        <w:t xml:space="preserve"> ανεξαρτήτως οποιουδήποτε θέματος που αφορά κ</w:t>
      </w:r>
      <w:r w:rsidRPr="000B60A5">
        <w:rPr>
          <w:rFonts w:eastAsia="Times New Roman" w:cs="Times New Roman"/>
          <w:szCs w:val="24"/>
        </w:rPr>
        <w:t>αι αυτήν</w:t>
      </w:r>
      <w:r>
        <w:rPr>
          <w:rFonts w:eastAsia="Times New Roman" w:cs="Times New Roman"/>
          <w:szCs w:val="24"/>
        </w:rPr>
        <w:t xml:space="preserve">. Λέει </w:t>
      </w:r>
      <w:r w:rsidRPr="000B60A5">
        <w:rPr>
          <w:rFonts w:eastAsia="Times New Roman"/>
          <w:bCs/>
          <w:shd w:val="clear" w:color="auto" w:fill="FFFFFF"/>
        </w:rPr>
        <w:t>δηλαδή</w:t>
      </w:r>
      <w:r w:rsidRPr="000B60A5">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w:t>
      </w:r>
      <w:r w:rsidRPr="000B60A5">
        <w:rPr>
          <w:rFonts w:eastAsia="Times New Roman" w:cs="Times New Roman"/>
          <w:szCs w:val="24"/>
        </w:rPr>
        <w:t>αν είναι άκυρη η σύμβαση και φταίει η παραχωρησιούχος</w:t>
      </w:r>
      <w:r>
        <w:rPr>
          <w:rFonts w:eastAsia="Times New Roman" w:cs="Times New Roman"/>
          <w:szCs w:val="24"/>
        </w:rPr>
        <w:t>,</w:t>
      </w:r>
      <w:r w:rsidRPr="000B60A5">
        <w:rPr>
          <w:rFonts w:eastAsia="Times New Roman" w:cs="Times New Roman"/>
          <w:szCs w:val="24"/>
        </w:rPr>
        <w:t xml:space="preserve"> δεν πειράζει</w:t>
      </w:r>
      <w:r>
        <w:rPr>
          <w:rFonts w:eastAsia="Times New Roman" w:cs="Times New Roman"/>
          <w:szCs w:val="24"/>
        </w:rPr>
        <w:t>,</w:t>
      </w:r>
      <w:r w:rsidRPr="000B60A5">
        <w:rPr>
          <w:rFonts w:eastAsia="Times New Roman" w:cs="Times New Roman"/>
          <w:szCs w:val="24"/>
        </w:rPr>
        <w:t xml:space="preserve"> μπορεί να </w:t>
      </w:r>
      <w:r>
        <w:rPr>
          <w:rFonts w:eastAsia="Times New Roman" w:cs="Times New Roman"/>
          <w:szCs w:val="24"/>
        </w:rPr>
        <w:t xml:space="preserve">φύγει </w:t>
      </w:r>
      <w:r w:rsidRPr="000B60A5">
        <w:rPr>
          <w:rFonts w:eastAsia="Times New Roman" w:cs="Times New Roman"/>
          <w:szCs w:val="24"/>
        </w:rPr>
        <w:t>ελεύθερα</w:t>
      </w:r>
      <w:r>
        <w:rPr>
          <w:rFonts w:eastAsia="Times New Roman" w:cs="Times New Roman"/>
          <w:szCs w:val="24"/>
        </w:rPr>
        <w:t>. Ε</w:t>
      </w:r>
      <w:r w:rsidRPr="000B60A5">
        <w:rPr>
          <w:rFonts w:eastAsia="Times New Roman" w:cs="Times New Roman"/>
          <w:szCs w:val="24"/>
        </w:rPr>
        <w:t xml:space="preserve">άν δεν έχει </w:t>
      </w:r>
      <w:r w:rsidRPr="000B60A5">
        <w:rPr>
          <w:rFonts w:eastAsia="Times New Roman" w:cs="Times New Roman"/>
          <w:szCs w:val="24"/>
        </w:rPr>
        <w:lastRenderedPageBreak/>
        <w:t>δανει</w:t>
      </w:r>
      <w:r>
        <w:rPr>
          <w:rFonts w:eastAsia="Times New Roman" w:cs="Times New Roman"/>
          <w:szCs w:val="24"/>
        </w:rPr>
        <w:t xml:space="preserve">οληπτική ικανότητα, δεν πειράζει, </w:t>
      </w:r>
      <w:r w:rsidRPr="0001553A">
        <w:rPr>
          <w:rFonts w:eastAsia="Times New Roman" w:cs="Times New Roman"/>
          <w:bCs/>
          <w:shd w:val="clear" w:color="auto" w:fill="FFFFFF"/>
        </w:rPr>
        <w:t>μπορεί</w:t>
      </w:r>
      <w:r>
        <w:rPr>
          <w:rFonts w:eastAsia="Times New Roman" w:cs="Times New Roman"/>
          <w:szCs w:val="24"/>
        </w:rPr>
        <w:t xml:space="preserve"> </w:t>
      </w:r>
      <w:r w:rsidRPr="000B60A5">
        <w:rPr>
          <w:rFonts w:eastAsia="Times New Roman" w:cs="Times New Roman"/>
          <w:szCs w:val="24"/>
        </w:rPr>
        <w:t>να φύγει ελεύθερη</w:t>
      </w:r>
      <w:r>
        <w:rPr>
          <w:rFonts w:eastAsia="Times New Roman" w:cs="Times New Roman"/>
          <w:szCs w:val="24"/>
        </w:rPr>
        <w:t xml:space="preserve">. Ό,τι και να </w:t>
      </w:r>
      <w:r w:rsidRPr="00D66BCA">
        <w:rPr>
          <w:rFonts w:eastAsia="Times New Roman"/>
          <w:bCs/>
        </w:rPr>
        <w:t>είναι</w:t>
      </w:r>
      <w:r>
        <w:rPr>
          <w:rFonts w:eastAsia="Times New Roman"/>
          <w:bCs/>
        </w:rPr>
        <w:t>,</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πειράζει, </w:t>
      </w:r>
      <w:r w:rsidRPr="0001553A">
        <w:rPr>
          <w:rFonts w:eastAsia="Times New Roman" w:cs="Times New Roman"/>
          <w:bCs/>
          <w:shd w:val="clear" w:color="auto" w:fill="FFFFFF"/>
        </w:rPr>
        <w:t>μπορεί</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φύγει ελεύθερη. </w:t>
      </w:r>
    </w:p>
    <w:p w14:paraId="65B255F2" w14:textId="77777777" w:rsidR="000F4E4F" w:rsidRDefault="00A56466">
      <w:pPr>
        <w:spacing w:line="600" w:lineRule="auto"/>
        <w:ind w:firstLine="720"/>
        <w:jc w:val="both"/>
        <w:rPr>
          <w:rFonts w:eastAsia="Times New Roman" w:cs="Times New Roman"/>
          <w:szCs w:val="24"/>
        </w:rPr>
      </w:pPr>
      <w:r w:rsidRPr="00F331DF">
        <w:rPr>
          <w:rFonts w:eastAsia="Times New Roman"/>
          <w:bCs/>
        </w:rPr>
        <w:t>Και</w:t>
      </w:r>
      <w:r>
        <w:rPr>
          <w:rFonts w:eastAsia="Times New Roman" w:cs="Times New Roman"/>
          <w:szCs w:val="24"/>
        </w:rPr>
        <w:t xml:space="preserve"> θα μου πείτε, τι </w:t>
      </w:r>
      <w:r w:rsidRPr="000B60A5">
        <w:rPr>
          <w:rFonts w:eastAsia="Times New Roman" w:cs="Times New Roman"/>
          <w:szCs w:val="24"/>
        </w:rPr>
        <w:t>πειράζει</w:t>
      </w:r>
      <w:r>
        <w:rPr>
          <w:rFonts w:eastAsia="Times New Roman" w:cs="Times New Roman"/>
          <w:szCs w:val="24"/>
        </w:rPr>
        <w:t>; Να σας πω</w:t>
      </w:r>
      <w:r w:rsidRPr="000B60A5">
        <w:rPr>
          <w:rFonts w:eastAsia="Times New Roman" w:cs="Times New Roman"/>
          <w:szCs w:val="24"/>
        </w:rPr>
        <w:t xml:space="preserve"> τι πειράζει</w:t>
      </w:r>
      <w:r>
        <w:rPr>
          <w:rFonts w:eastAsia="Times New Roman" w:cs="Times New Roman"/>
          <w:szCs w:val="24"/>
        </w:rPr>
        <w:t xml:space="preserve">. Το ελληνικό </w:t>
      </w:r>
      <w:r>
        <w:rPr>
          <w:rFonts w:eastAsia="Times New Roman" w:cs="Times New Roman"/>
          <w:szCs w:val="24"/>
        </w:rPr>
        <w:t xml:space="preserve">δημόσιο </w:t>
      </w:r>
      <w:r w:rsidRPr="00773379">
        <w:rPr>
          <w:rFonts w:eastAsia="Times New Roman"/>
          <w:bCs/>
        </w:rPr>
        <w:t>έχει</w:t>
      </w:r>
      <w:r>
        <w:rPr>
          <w:rFonts w:eastAsia="Times New Roman" w:cs="Times New Roman"/>
          <w:szCs w:val="24"/>
        </w:rPr>
        <w:t xml:space="preserve"> αξιώσεις, </w:t>
      </w:r>
      <w:r w:rsidRPr="007D7C21">
        <w:rPr>
          <w:rFonts w:eastAsia="Times New Roman" w:cs="Times New Roman"/>
          <w:szCs w:val="24"/>
        </w:rPr>
        <w:t>κύριε Υπουργέ</w:t>
      </w:r>
      <w:r>
        <w:rPr>
          <w:rFonts w:eastAsia="Times New Roman" w:cs="Times New Roman"/>
          <w:szCs w:val="24"/>
        </w:rPr>
        <w:t xml:space="preserve">, για αποζημίωση </w:t>
      </w:r>
      <w:r w:rsidRPr="000B60A5">
        <w:rPr>
          <w:rFonts w:eastAsia="Times New Roman" w:cs="Times New Roman"/>
          <w:szCs w:val="24"/>
        </w:rPr>
        <w:t>και ποινικές ρήτρες</w:t>
      </w:r>
      <w:r>
        <w:rPr>
          <w:rFonts w:eastAsia="Times New Roman" w:cs="Times New Roman"/>
          <w:szCs w:val="24"/>
        </w:rPr>
        <w:t>.</w:t>
      </w:r>
    </w:p>
    <w:p w14:paraId="65B255F3" w14:textId="77777777" w:rsidR="000F4E4F" w:rsidRDefault="00A56466">
      <w:pPr>
        <w:spacing w:line="600" w:lineRule="auto"/>
        <w:ind w:firstLine="720"/>
        <w:jc w:val="both"/>
        <w:rPr>
          <w:rFonts w:eastAsia="Times New Roman"/>
          <w:bCs/>
          <w:shd w:val="clear" w:color="auto" w:fill="FFFFFF"/>
        </w:rPr>
      </w:pPr>
      <w:r w:rsidRPr="00A633A8">
        <w:rPr>
          <w:rFonts w:eastAsia="Times New Roman" w:cs="Times New Roman"/>
          <w:b/>
          <w:szCs w:val="24"/>
        </w:rPr>
        <w:t xml:space="preserve">ΕΥΚΛΕΙΔΗΣ ΤΣΑΚΑΛΩΤΟΣ (Υπουργός </w:t>
      </w:r>
      <w:r w:rsidRPr="00A633A8">
        <w:rPr>
          <w:rFonts w:eastAsia="Times New Roman"/>
          <w:b/>
          <w:bCs/>
          <w:shd w:val="clear" w:color="auto" w:fill="FFFFFF"/>
        </w:rPr>
        <w:t>Οικονομικών):</w:t>
      </w:r>
      <w:r>
        <w:rPr>
          <w:rFonts w:eastAsia="Times New Roman"/>
          <w:bCs/>
          <w:shd w:val="clear" w:color="auto" w:fill="FFFFFF"/>
        </w:rPr>
        <w:t xml:space="preserve"> Μα τα ίδια λέτε. Σας έχω απαντήσει σε αυτό. </w:t>
      </w:r>
    </w:p>
    <w:p w14:paraId="65B255F4" w14:textId="77777777" w:rsidR="000F4E4F" w:rsidRDefault="00A56466">
      <w:pPr>
        <w:spacing w:line="600" w:lineRule="auto"/>
        <w:ind w:firstLine="720"/>
        <w:jc w:val="both"/>
        <w:rPr>
          <w:rFonts w:eastAsia="Times New Roman" w:cs="Times New Roman"/>
          <w:szCs w:val="24"/>
        </w:rPr>
      </w:pPr>
      <w:r w:rsidRPr="00A633A8">
        <w:rPr>
          <w:rFonts w:eastAsia="Times New Roman"/>
          <w:b/>
          <w:bCs/>
          <w:shd w:val="clear" w:color="auto" w:fill="FFFFFF"/>
        </w:rPr>
        <w:t>ΝΙΚΟΛΑΟΣ</w:t>
      </w:r>
      <w:r w:rsidRPr="00A633A8">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ΓΕΩΡΓΙΟΣ </w:t>
      </w:r>
      <w:r w:rsidRPr="00A633A8">
        <w:rPr>
          <w:rFonts w:eastAsia="Times New Roman"/>
          <w:b/>
          <w:bCs/>
          <w:shd w:val="clear" w:color="auto" w:fill="FFFFFF"/>
        </w:rPr>
        <w:t>ΔΕΝΔΙΑΣ:</w:t>
      </w:r>
      <w:r>
        <w:rPr>
          <w:rFonts w:eastAsia="Times New Roman"/>
          <w:bCs/>
          <w:shd w:val="clear" w:color="auto" w:fill="FFFFFF"/>
        </w:rPr>
        <w:t xml:space="preserve"> Εδώ εσείς παραιτείστε με το 4.2.β. της δυνατότητάς σας </w:t>
      </w:r>
      <w:r w:rsidRPr="00A633A8">
        <w:rPr>
          <w:rFonts w:eastAsia="Times New Roman"/>
          <w:bCs/>
          <w:shd w:val="clear" w:color="auto" w:fill="FFFFFF"/>
        </w:rPr>
        <w:t>να</w:t>
      </w:r>
      <w:r>
        <w:rPr>
          <w:rFonts w:eastAsia="Times New Roman"/>
          <w:bCs/>
          <w:shd w:val="clear" w:color="auto" w:fill="FFFFFF"/>
        </w:rPr>
        <w:t xml:space="preserve"> ζητήσετε </w:t>
      </w:r>
      <w:r w:rsidRPr="000B60A5">
        <w:rPr>
          <w:rFonts w:eastAsia="Times New Roman" w:cs="Times New Roman"/>
          <w:szCs w:val="24"/>
        </w:rPr>
        <w:t xml:space="preserve">οποιαδήποτε αποζημίωση </w:t>
      </w:r>
      <w:r>
        <w:rPr>
          <w:rFonts w:eastAsia="Times New Roman" w:cs="Times New Roman"/>
          <w:szCs w:val="24"/>
        </w:rPr>
        <w:t>ή</w:t>
      </w:r>
      <w:r w:rsidRPr="000B60A5">
        <w:rPr>
          <w:rFonts w:eastAsia="Times New Roman" w:cs="Times New Roman"/>
          <w:szCs w:val="24"/>
        </w:rPr>
        <w:t xml:space="preserve"> ποινική ρήτρα σε σχέση με τη σύμβαση από την παραχωρησιούχο</w:t>
      </w:r>
      <w:r>
        <w:rPr>
          <w:rFonts w:eastAsia="Times New Roman" w:cs="Times New Roman"/>
          <w:szCs w:val="24"/>
        </w:rPr>
        <w:t>, έ</w:t>
      </w:r>
      <w:r w:rsidRPr="000B60A5">
        <w:rPr>
          <w:rFonts w:eastAsia="Times New Roman" w:cs="Times New Roman"/>
          <w:szCs w:val="24"/>
        </w:rPr>
        <w:t>στω κ</w:t>
      </w:r>
      <w:r>
        <w:rPr>
          <w:rFonts w:eastAsia="Times New Roman" w:cs="Times New Roman"/>
          <w:szCs w:val="24"/>
        </w:rPr>
        <w:t>α</w:t>
      </w:r>
      <w:r w:rsidRPr="000B60A5">
        <w:rPr>
          <w:rFonts w:eastAsia="Times New Roman" w:cs="Times New Roman"/>
          <w:szCs w:val="24"/>
        </w:rPr>
        <w:t>ι αν ο λόγος αφορά αυτή</w:t>
      </w:r>
      <w:r>
        <w:rPr>
          <w:rFonts w:eastAsia="Times New Roman" w:cs="Times New Roman"/>
          <w:szCs w:val="24"/>
        </w:rPr>
        <w:t>ν.</w:t>
      </w:r>
    </w:p>
    <w:p w14:paraId="65B255F5" w14:textId="77777777" w:rsidR="000F4E4F" w:rsidRDefault="00A56466">
      <w:pPr>
        <w:spacing w:line="600" w:lineRule="auto"/>
        <w:ind w:firstLine="720"/>
        <w:jc w:val="both"/>
        <w:rPr>
          <w:rFonts w:eastAsia="Times New Roman"/>
          <w:bCs/>
          <w:shd w:val="clear" w:color="auto" w:fill="FFFFFF"/>
        </w:rPr>
      </w:pPr>
      <w:r>
        <w:rPr>
          <w:rFonts w:eastAsia="Times New Roman" w:cs="Times New Roman"/>
          <w:b/>
          <w:szCs w:val="24"/>
        </w:rPr>
        <w:t xml:space="preserve">ΕΥΚΛΕΙΔΗΣ ΤΣΑΚΑΛΩΤΟΣ (Υπουργός </w:t>
      </w:r>
      <w:r>
        <w:rPr>
          <w:rFonts w:eastAsia="Times New Roman"/>
          <w:b/>
          <w:bCs/>
          <w:shd w:val="clear" w:color="auto" w:fill="FFFFFF"/>
        </w:rPr>
        <w:t>Οικονομικών):</w:t>
      </w:r>
      <w:r>
        <w:rPr>
          <w:rFonts w:eastAsia="Times New Roman"/>
          <w:bCs/>
          <w:shd w:val="clear" w:color="auto" w:fill="FFFFFF"/>
        </w:rPr>
        <w:t xml:space="preserve"> Όχι.</w:t>
      </w:r>
    </w:p>
    <w:p w14:paraId="65B255F6" w14:textId="77777777" w:rsidR="000F4E4F" w:rsidRDefault="00A56466">
      <w:pPr>
        <w:spacing w:line="600" w:lineRule="auto"/>
        <w:ind w:firstLine="720"/>
        <w:jc w:val="both"/>
        <w:rPr>
          <w:rFonts w:eastAsia="Times New Roman" w:cs="Times New Roman"/>
          <w:szCs w:val="24"/>
        </w:rPr>
      </w:pPr>
      <w:r w:rsidRPr="00A633A8">
        <w:rPr>
          <w:rFonts w:eastAsia="Times New Roman"/>
          <w:b/>
          <w:bCs/>
          <w:shd w:val="clear" w:color="auto" w:fill="FFFFFF"/>
        </w:rPr>
        <w:t xml:space="preserve">ΝΙΚΟΛΑΟΣ </w:t>
      </w:r>
      <w:r>
        <w:rPr>
          <w:rFonts w:eastAsia="Times New Roman"/>
          <w:b/>
          <w:bCs/>
          <w:shd w:val="clear" w:color="auto" w:fill="FFFFFF"/>
        </w:rPr>
        <w:t>-</w:t>
      </w:r>
      <w:r>
        <w:rPr>
          <w:rFonts w:eastAsia="Times New Roman"/>
          <w:b/>
          <w:bCs/>
          <w:shd w:val="clear" w:color="auto" w:fill="FFFFFF"/>
        </w:rPr>
        <w:t xml:space="preserve"> ΓΕΩΡΓΙΟΣ</w:t>
      </w:r>
      <w:r w:rsidRPr="00A633A8">
        <w:rPr>
          <w:rFonts w:eastAsia="Times New Roman"/>
          <w:b/>
          <w:bCs/>
          <w:shd w:val="clear" w:color="auto" w:fill="FFFFFF"/>
        </w:rPr>
        <w:t xml:space="preserve"> ΔΕΝΔΙΑΣ:</w:t>
      </w:r>
      <w:r>
        <w:rPr>
          <w:rFonts w:eastAsia="Times New Roman"/>
          <w:bCs/>
          <w:shd w:val="clear" w:color="auto" w:fill="FFFFFF"/>
        </w:rPr>
        <w:t xml:space="preserve"> Μα πως όχι; Κοιτάχτε, τώρα, </w:t>
      </w:r>
      <w:r w:rsidRPr="00A633A8">
        <w:rPr>
          <w:rFonts w:eastAsia="Times New Roman"/>
          <w:bCs/>
          <w:shd w:val="clear" w:color="auto" w:fill="FFFFFF"/>
        </w:rPr>
        <w:t>μπορεί</w:t>
      </w:r>
      <w:r>
        <w:rPr>
          <w:rFonts w:eastAsia="Times New Roman"/>
          <w:bCs/>
          <w:shd w:val="clear" w:color="auto" w:fill="FFFFFF"/>
        </w:rPr>
        <w:t xml:space="preserve"> </w:t>
      </w:r>
      <w:r w:rsidRPr="00A633A8">
        <w:rPr>
          <w:rFonts w:eastAsia="Times New Roman"/>
          <w:bCs/>
          <w:shd w:val="clear" w:color="auto" w:fill="FFFFFF"/>
        </w:rPr>
        <w:t>να</w:t>
      </w:r>
      <w:r w:rsidRPr="000B60A5">
        <w:rPr>
          <w:rFonts w:eastAsia="Times New Roman" w:cs="Times New Roman"/>
          <w:szCs w:val="24"/>
        </w:rPr>
        <w:t xml:space="preserve"> </w:t>
      </w:r>
      <w:r>
        <w:rPr>
          <w:rFonts w:eastAsia="Times New Roman" w:cs="Times New Roman"/>
          <w:szCs w:val="24"/>
        </w:rPr>
        <w:t xml:space="preserve">θέλετε </w:t>
      </w:r>
      <w:r w:rsidRPr="002314B3">
        <w:rPr>
          <w:rFonts w:eastAsia="Times New Roman"/>
          <w:bCs/>
          <w:shd w:val="clear" w:color="auto" w:fill="FFFFFF"/>
        </w:rPr>
        <w:t>να</w:t>
      </w:r>
      <w:r>
        <w:rPr>
          <w:rFonts w:eastAsia="Times New Roman" w:cs="Times New Roman"/>
          <w:szCs w:val="24"/>
        </w:rPr>
        <w:t xml:space="preserve"> κλείσετε τα μάτια σας. </w:t>
      </w:r>
      <w:r w:rsidRPr="0001553A">
        <w:rPr>
          <w:rFonts w:eastAsia="Times New Roman" w:cs="Times New Roman"/>
          <w:bCs/>
          <w:shd w:val="clear" w:color="auto" w:fill="FFFFFF"/>
        </w:rPr>
        <w:t>Μπορεί</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θέλετε </w:t>
      </w:r>
      <w:r w:rsidRPr="002314B3">
        <w:rPr>
          <w:rFonts w:eastAsia="Times New Roman"/>
          <w:bCs/>
          <w:shd w:val="clear" w:color="auto" w:fill="FFFFFF"/>
        </w:rPr>
        <w:t>να</w:t>
      </w:r>
      <w:r>
        <w:rPr>
          <w:rFonts w:eastAsia="Times New Roman" w:cs="Times New Roman"/>
          <w:szCs w:val="24"/>
        </w:rPr>
        <w:t xml:space="preserve"> ικανοποιήσετε με κάποιον τρόπο </w:t>
      </w:r>
      <w:r w:rsidRPr="000B60A5">
        <w:rPr>
          <w:rFonts w:eastAsia="Times New Roman" w:cs="Times New Roman"/>
          <w:szCs w:val="24"/>
        </w:rPr>
        <w:t>τους συναδέλφους</w:t>
      </w:r>
      <w:r>
        <w:rPr>
          <w:rFonts w:eastAsia="Times New Roman" w:cs="Times New Roman"/>
          <w:szCs w:val="24"/>
        </w:rPr>
        <w:t>.</w:t>
      </w:r>
      <w:r w:rsidRPr="000B60A5">
        <w:rPr>
          <w:rFonts w:eastAsia="Times New Roman" w:cs="Times New Roman"/>
          <w:szCs w:val="24"/>
        </w:rPr>
        <w:t xml:space="preserve"> Δεν υπάρχει κανένας </w:t>
      </w:r>
      <w:r>
        <w:rPr>
          <w:rFonts w:eastAsia="Times New Roman" w:cs="Times New Roman"/>
          <w:szCs w:val="24"/>
        </w:rPr>
        <w:t xml:space="preserve">τρόπος αυτό το κείμενο </w:t>
      </w:r>
      <w:r w:rsidRPr="002314B3">
        <w:rPr>
          <w:rFonts w:eastAsia="Times New Roman"/>
          <w:bCs/>
          <w:shd w:val="clear" w:color="auto" w:fill="FFFFFF"/>
        </w:rPr>
        <w:t>να</w:t>
      </w:r>
      <w:r>
        <w:rPr>
          <w:rFonts w:eastAsia="Times New Roman" w:cs="Times New Roman"/>
          <w:szCs w:val="24"/>
        </w:rPr>
        <w:t xml:space="preserve"> </w:t>
      </w:r>
      <w:r w:rsidRPr="000B60A5">
        <w:rPr>
          <w:rFonts w:eastAsia="Times New Roman" w:cs="Times New Roman"/>
          <w:szCs w:val="24"/>
        </w:rPr>
        <w:t>δ</w:t>
      </w:r>
      <w:r>
        <w:rPr>
          <w:rFonts w:eastAsia="Times New Roman" w:cs="Times New Roman"/>
          <w:szCs w:val="24"/>
        </w:rPr>
        <w:t>ιαβαστεί</w:t>
      </w:r>
      <w:r w:rsidRPr="000B60A5">
        <w:rPr>
          <w:rFonts w:eastAsia="Times New Roman" w:cs="Times New Roman"/>
          <w:szCs w:val="24"/>
        </w:rPr>
        <w:t xml:space="preserve"> αλ</w:t>
      </w:r>
      <w:r w:rsidRPr="000B60A5">
        <w:rPr>
          <w:rFonts w:eastAsia="Times New Roman" w:cs="Times New Roman"/>
          <w:szCs w:val="24"/>
        </w:rPr>
        <w:lastRenderedPageBreak/>
        <w:t>λιώς</w:t>
      </w:r>
      <w:r>
        <w:rPr>
          <w:rFonts w:eastAsia="Times New Roman" w:cs="Times New Roman"/>
          <w:szCs w:val="24"/>
        </w:rPr>
        <w:t>. Κ</w:t>
      </w:r>
      <w:r w:rsidRPr="000B60A5">
        <w:rPr>
          <w:rFonts w:eastAsia="Times New Roman" w:cs="Times New Roman"/>
          <w:szCs w:val="24"/>
        </w:rPr>
        <w:t>άνετε ακριβώς αυτό το</w:t>
      </w:r>
      <w:r w:rsidRPr="000B60A5">
        <w:rPr>
          <w:rFonts w:eastAsia="Times New Roman" w:cs="Times New Roman"/>
          <w:szCs w:val="24"/>
        </w:rPr>
        <w:t xml:space="preserve"> πράγμα</w:t>
      </w:r>
      <w:r>
        <w:rPr>
          <w:rFonts w:eastAsia="Times New Roman" w:cs="Times New Roman"/>
          <w:szCs w:val="24"/>
        </w:rPr>
        <w:t>. Α</w:t>
      </w:r>
      <w:r w:rsidRPr="000B60A5">
        <w:rPr>
          <w:rFonts w:eastAsia="Times New Roman" w:cs="Times New Roman"/>
          <w:szCs w:val="24"/>
        </w:rPr>
        <w:t>υτό το πράγμα δεν επιτρέπεται σε οποιαδήποτε σύμβαση</w:t>
      </w:r>
      <w:r>
        <w:rPr>
          <w:rFonts w:eastAsia="Times New Roman" w:cs="Times New Roman"/>
          <w:szCs w:val="24"/>
        </w:rPr>
        <w:t>,</w:t>
      </w:r>
      <w:r w:rsidRPr="000B60A5">
        <w:rPr>
          <w:rFonts w:eastAsia="Times New Roman" w:cs="Times New Roman"/>
          <w:szCs w:val="24"/>
        </w:rPr>
        <w:t xml:space="preserve"> ποτέ</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0B60A5">
        <w:rPr>
          <w:rFonts w:eastAsia="Times New Roman" w:cs="Times New Roman"/>
          <w:szCs w:val="24"/>
        </w:rPr>
        <w:t xml:space="preserve">υπάρχει άλλος τρόπος </w:t>
      </w:r>
      <w:r>
        <w:rPr>
          <w:rFonts w:eastAsia="Times New Roman" w:cs="Times New Roman"/>
          <w:szCs w:val="24"/>
        </w:rPr>
        <w:t xml:space="preserve">ανάγνωσης. </w:t>
      </w:r>
    </w:p>
    <w:p w14:paraId="65B255F7" w14:textId="77777777" w:rsidR="000F4E4F" w:rsidRDefault="00A56466">
      <w:pPr>
        <w:spacing w:line="600" w:lineRule="auto"/>
        <w:ind w:firstLine="720"/>
        <w:jc w:val="both"/>
        <w:rPr>
          <w:rFonts w:eastAsia="Times New Roman"/>
          <w:bCs/>
          <w:szCs w:val="24"/>
          <w:shd w:val="clear" w:color="auto" w:fill="FFFFFF"/>
        </w:rPr>
      </w:pPr>
      <w:r>
        <w:rPr>
          <w:rFonts w:eastAsia="Times New Roman" w:cs="Times New Roman"/>
          <w:b/>
          <w:szCs w:val="24"/>
        </w:rPr>
        <w:t xml:space="preserve">ΕΥΚΛΕΙΔΗΣ ΤΣΑΚΑΛΩΤΟΣ (Υπουργός </w:t>
      </w:r>
      <w:r>
        <w:rPr>
          <w:rFonts w:eastAsia="Times New Roman"/>
          <w:b/>
          <w:bCs/>
          <w:shd w:val="clear" w:color="auto" w:fill="FFFFFF"/>
        </w:rPr>
        <w:t>Οικονομικών):</w:t>
      </w:r>
      <w:r>
        <w:rPr>
          <w:rFonts w:eastAsia="Times New Roman"/>
          <w:bCs/>
          <w:shd w:val="clear" w:color="auto" w:fill="FFFFFF"/>
        </w:rPr>
        <w:t xml:space="preserve"> Το έχουμε πει αυτό.</w:t>
      </w:r>
    </w:p>
    <w:p w14:paraId="65B255F8" w14:textId="77777777" w:rsidR="000F4E4F" w:rsidRDefault="00A56466">
      <w:pPr>
        <w:spacing w:line="600" w:lineRule="auto"/>
        <w:ind w:firstLine="720"/>
        <w:jc w:val="both"/>
        <w:rPr>
          <w:rFonts w:eastAsia="Times New Roman" w:cs="Times New Roman"/>
          <w:szCs w:val="24"/>
        </w:rPr>
      </w:pPr>
      <w:r>
        <w:rPr>
          <w:rFonts w:eastAsia="Times New Roman"/>
          <w:b/>
          <w:bCs/>
          <w:shd w:val="clear" w:color="auto" w:fill="FFFFFF"/>
        </w:rPr>
        <w:t xml:space="preserve">ΝΙΚΟΛΑΟΣ </w:t>
      </w:r>
      <w:r>
        <w:rPr>
          <w:rFonts w:eastAsia="Times New Roman"/>
          <w:b/>
          <w:bCs/>
          <w:shd w:val="clear" w:color="auto" w:fill="FFFFFF"/>
        </w:rPr>
        <w:t>-</w:t>
      </w:r>
      <w:r>
        <w:rPr>
          <w:rFonts w:eastAsia="Times New Roman"/>
          <w:b/>
          <w:bCs/>
          <w:shd w:val="clear" w:color="auto" w:fill="FFFFFF"/>
        </w:rPr>
        <w:t xml:space="preserve"> ΓΕΩΡΓΙΟΣ</w:t>
      </w:r>
      <w:r>
        <w:rPr>
          <w:rFonts w:eastAsia="Times New Roman"/>
          <w:b/>
          <w:bCs/>
          <w:shd w:val="clear" w:color="auto" w:fill="FFFFFF"/>
        </w:rPr>
        <w:t xml:space="preserve"> ΔΕΝΔΙΑΣ:</w:t>
      </w:r>
      <w:r>
        <w:rPr>
          <w:rFonts w:eastAsia="Times New Roman"/>
          <w:bCs/>
          <w:shd w:val="clear" w:color="auto" w:fill="FFFFFF"/>
        </w:rPr>
        <w:t xml:space="preserve"> </w:t>
      </w:r>
      <w:r>
        <w:rPr>
          <w:rFonts w:eastAsia="Times New Roman" w:cs="Times New Roman"/>
          <w:szCs w:val="24"/>
        </w:rPr>
        <w:t>Αν</w:t>
      </w:r>
      <w:r w:rsidRPr="000B60A5">
        <w:rPr>
          <w:rFonts w:eastAsia="Times New Roman" w:cs="Times New Roman"/>
          <w:szCs w:val="24"/>
        </w:rPr>
        <w:t xml:space="preserve"> οι κύριοι συνάδελφοι </w:t>
      </w:r>
      <w:r>
        <w:rPr>
          <w:rFonts w:eastAsia="Times New Roman" w:cs="Times New Roman"/>
          <w:szCs w:val="24"/>
        </w:rPr>
        <w:t>πίσω σας,</w:t>
      </w:r>
      <w:r w:rsidRPr="000B60A5">
        <w:rPr>
          <w:rFonts w:eastAsia="Times New Roman" w:cs="Times New Roman"/>
          <w:szCs w:val="24"/>
        </w:rPr>
        <w:t xml:space="preserve"> λένε κάτι άλλο</w:t>
      </w:r>
      <w:r>
        <w:rPr>
          <w:rFonts w:eastAsia="Times New Roman" w:cs="Times New Roman"/>
          <w:szCs w:val="24"/>
        </w:rPr>
        <w:t>, φαντά</w:t>
      </w:r>
      <w:r>
        <w:rPr>
          <w:rFonts w:eastAsia="Times New Roman" w:cs="Times New Roman"/>
          <w:szCs w:val="24"/>
        </w:rPr>
        <w:t>ζομαι,</w:t>
      </w:r>
      <w:r w:rsidRPr="000B60A5">
        <w:rPr>
          <w:rFonts w:eastAsia="Times New Roman" w:cs="Times New Roman"/>
          <w:szCs w:val="24"/>
        </w:rPr>
        <w:t xml:space="preserve"> σας </w:t>
      </w:r>
      <w:r>
        <w:rPr>
          <w:rFonts w:eastAsia="Times New Roman" w:cs="Times New Roman"/>
          <w:szCs w:val="24"/>
        </w:rPr>
        <w:t xml:space="preserve">το </w:t>
      </w:r>
      <w:r w:rsidRPr="000B60A5">
        <w:rPr>
          <w:rFonts w:eastAsia="Times New Roman" w:cs="Times New Roman"/>
          <w:szCs w:val="24"/>
        </w:rPr>
        <w:t>λένε λάθος</w:t>
      </w:r>
      <w:r>
        <w:rPr>
          <w:rFonts w:eastAsia="Times New Roman" w:cs="Times New Roman"/>
          <w:szCs w:val="24"/>
        </w:rPr>
        <w:t>. Δ</w:t>
      </w:r>
      <w:r w:rsidRPr="000B60A5">
        <w:rPr>
          <w:rFonts w:eastAsia="Times New Roman" w:cs="Times New Roman"/>
          <w:szCs w:val="24"/>
        </w:rPr>
        <w:t>εν χρειάζεται δικηγόρο</w:t>
      </w:r>
      <w:r>
        <w:rPr>
          <w:rFonts w:eastAsia="Times New Roman" w:cs="Times New Roman"/>
          <w:szCs w:val="24"/>
        </w:rPr>
        <w:t xml:space="preserve">. Εάν το διαβάζετε μόνος σας, </w:t>
      </w:r>
      <w:r w:rsidRPr="000B60A5">
        <w:rPr>
          <w:rFonts w:eastAsia="Times New Roman" w:cs="Times New Roman"/>
          <w:szCs w:val="24"/>
        </w:rPr>
        <w:t>θα το δείτε</w:t>
      </w:r>
      <w:r>
        <w:rPr>
          <w:rFonts w:eastAsia="Times New Roman" w:cs="Times New Roman"/>
          <w:szCs w:val="24"/>
        </w:rPr>
        <w:t>.</w:t>
      </w:r>
    </w:p>
    <w:p w14:paraId="65B255F9" w14:textId="77777777" w:rsidR="000F4E4F" w:rsidRDefault="00A56466">
      <w:pPr>
        <w:spacing w:line="600" w:lineRule="auto"/>
        <w:ind w:firstLine="720"/>
        <w:jc w:val="both"/>
        <w:rPr>
          <w:rFonts w:eastAsia="Times New Roman" w:cs="Times New Roman"/>
          <w:szCs w:val="24"/>
        </w:rPr>
      </w:pPr>
      <w:r w:rsidRPr="00E947F1">
        <w:rPr>
          <w:rFonts w:eastAsia="Times New Roman"/>
          <w:b/>
          <w:bCs/>
          <w:shd w:val="clear" w:color="auto" w:fill="FFFFFF"/>
        </w:rPr>
        <w:t>ΠΡΟΕΔΡΕΥΩΝ (Γεώργιος Λαμπρούλης):</w:t>
      </w:r>
      <w:r>
        <w:rPr>
          <w:rFonts w:eastAsia="Times New Roman"/>
          <w:b/>
          <w:szCs w:val="24"/>
        </w:rPr>
        <w:t xml:space="preserve"> </w:t>
      </w:r>
      <w:r w:rsidRPr="00A633A8">
        <w:rPr>
          <w:rFonts w:eastAsia="Times New Roman"/>
          <w:szCs w:val="24"/>
        </w:rPr>
        <w:t>Κ</w:t>
      </w:r>
      <w:r w:rsidRPr="00A633A8">
        <w:rPr>
          <w:rFonts w:eastAsia="Times New Roman" w:cs="Times New Roman"/>
          <w:szCs w:val="24"/>
        </w:rPr>
        <w:t>αλώς</w:t>
      </w:r>
      <w:r>
        <w:rPr>
          <w:rFonts w:eastAsia="Times New Roman" w:cs="Times New Roman"/>
          <w:szCs w:val="24"/>
        </w:rPr>
        <w:t>,</w:t>
      </w:r>
      <w:r w:rsidRPr="000B60A5">
        <w:rPr>
          <w:rFonts w:eastAsia="Times New Roman" w:cs="Times New Roman"/>
          <w:szCs w:val="24"/>
        </w:rPr>
        <w:t xml:space="preserve"> ευχαριστούμε τον </w:t>
      </w:r>
      <w:r w:rsidRPr="000B60A5">
        <w:rPr>
          <w:rFonts w:eastAsia="Times New Roman" w:cs="Times New Roman"/>
          <w:szCs w:val="24"/>
        </w:rPr>
        <w:t>κ</w:t>
      </w:r>
      <w:r>
        <w:rPr>
          <w:rFonts w:eastAsia="Times New Roman" w:cs="Times New Roman"/>
          <w:szCs w:val="24"/>
        </w:rPr>
        <w:t>.</w:t>
      </w:r>
      <w:r w:rsidRPr="000B60A5">
        <w:rPr>
          <w:rFonts w:eastAsia="Times New Roman" w:cs="Times New Roman"/>
          <w:szCs w:val="24"/>
        </w:rPr>
        <w:t xml:space="preserve"> </w:t>
      </w:r>
      <w:r w:rsidRPr="000B60A5">
        <w:rPr>
          <w:rFonts w:eastAsia="Times New Roman" w:cs="Times New Roman"/>
          <w:szCs w:val="24"/>
        </w:rPr>
        <w:t>Δένδια</w:t>
      </w:r>
      <w:r>
        <w:rPr>
          <w:rFonts w:eastAsia="Times New Roman" w:cs="Times New Roman"/>
          <w:szCs w:val="24"/>
        </w:rPr>
        <w:t>.</w:t>
      </w:r>
    </w:p>
    <w:p w14:paraId="65B255F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w:t>
      </w:r>
      <w:r w:rsidRPr="000B60A5">
        <w:rPr>
          <w:rFonts w:eastAsia="Times New Roman" w:cs="Times New Roman"/>
          <w:szCs w:val="24"/>
        </w:rPr>
        <w:t>το σημείο αυτό</w:t>
      </w:r>
      <w:r>
        <w:rPr>
          <w:rFonts w:eastAsia="Times New Roman" w:cs="Times New Roman"/>
          <w:szCs w:val="24"/>
        </w:rPr>
        <w:t>,</w:t>
      </w:r>
      <w:r w:rsidRPr="000B60A5">
        <w:rPr>
          <w:rFonts w:eastAsia="Times New Roman" w:cs="Times New Roman"/>
          <w:szCs w:val="24"/>
        </w:rPr>
        <w:t xml:space="preserve"> κυρίες και κύριοι συνάδελφοι</w:t>
      </w:r>
      <w:r>
        <w:rPr>
          <w:rFonts w:eastAsia="Times New Roman" w:cs="Times New Roman"/>
          <w:szCs w:val="24"/>
        </w:rPr>
        <w:t>,</w:t>
      </w:r>
      <w:r w:rsidRPr="000B60A5">
        <w:rPr>
          <w:rFonts w:eastAsia="Times New Roman" w:cs="Times New Roman"/>
          <w:szCs w:val="24"/>
        </w:rPr>
        <w:t xml:space="preserve"> </w:t>
      </w:r>
      <w:r>
        <w:rPr>
          <w:rFonts w:eastAsia="Times New Roman" w:cs="Times New Roman"/>
          <w:szCs w:val="24"/>
        </w:rPr>
        <w:t>κηρύσσεται…</w:t>
      </w:r>
    </w:p>
    <w:p w14:paraId="65B255FB" w14:textId="77777777" w:rsidR="000F4E4F" w:rsidRDefault="00A56466">
      <w:pPr>
        <w:spacing w:line="600" w:lineRule="auto"/>
        <w:ind w:firstLine="720"/>
        <w:jc w:val="both"/>
        <w:rPr>
          <w:rFonts w:eastAsia="Times New Roman" w:cs="Times New Roman"/>
          <w:szCs w:val="24"/>
        </w:rPr>
      </w:pPr>
      <w:r w:rsidRPr="00A633A8">
        <w:rPr>
          <w:rFonts w:eastAsia="Times New Roman" w:cs="Times New Roman"/>
          <w:b/>
          <w:szCs w:val="24"/>
        </w:rPr>
        <w:t>ΓΕΩΡΓΙΟΣ ΒΛΑΧΟΣ:</w:t>
      </w:r>
      <w:r>
        <w:rPr>
          <w:rFonts w:eastAsia="Times New Roman" w:cs="Times New Roman"/>
          <w:szCs w:val="24"/>
        </w:rPr>
        <w:t xml:space="preserve"> </w:t>
      </w:r>
      <w:r w:rsidRPr="00565BE2">
        <w:rPr>
          <w:rFonts w:eastAsia="Times New Roman" w:cs="Times New Roman"/>
          <w:szCs w:val="24"/>
        </w:rPr>
        <w:t>Κύριε Πρόεδρε</w:t>
      </w:r>
      <w:r>
        <w:rPr>
          <w:rFonts w:eastAsia="Times New Roman" w:cs="Times New Roman"/>
          <w:szCs w:val="24"/>
        </w:rPr>
        <w:t xml:space="preserve">, </w:t>
      </w:r>
      <w:r>
        <w:rPr>
          <w:rFonts w:eastAsia="Times New Roman" w:cs="Times New Roman"/>
          <w:szCs w:val="24"/>
        </w:rPr>
        <w:t>μπορώ να έχω τον λόγο;</w:t>
      </w:r>
    </w:p>
    <w:p w14:paraId="65B255FC" w14:textId="77777777" w:rsidR="000F4E4F" w:rsidRDefault="00A56466">
      <w:pPr>
        <w:spacing w:line="600" w:lineRule="auto"/>
        <w:ind w:firstLine="720"/>
        <w:jc w:val="both"/>
        <w:rPr>
          <w:rFonts w:eastAsia="Times New Roman" w:cs="Times New Roman"/>
          <w:szCs w:val="24"/>
        </w:rPr>
      </w:pPr>
      <w:r w:rsidRPr="00E947F1">
        <w:rPr>
          <w:rFonts w:eastAsia="Times New Roman"/>
          <w:b/>
          <w:bCs/>
          <w:shd w:val="clear" w:color="auto" w:fill="FFFFFF"/>
        </w:rPr>
        <w:t>ΠΡΟΕΔΡΕΥΩΝ (Γεώργιος Λαμπρούλης):</w:t>
      </w:r>
      <w:r>
        <w:rPr>
          <w:rFonts w:eastAsia="Times New Roman"/>
          <w:b/>
          <w:szCs w:val="24"/>
        </w:rPr>
        <w:t xml:space="preserve"> </w:t>
      </w:r>
      <w:r>
        <w:rPr>
          <w:rFonts w:eastAsia="Times New Roman" w:cs="Times New Roman"/>
          <w:szCs w:val="24"/>
        </w:rPr>
        <w:t xml:space="preserve">Όχι, σας </w:t>
      </w:r>
      <w:r w:rsidRPr="006A04B1">
        <w:rPr>
          <w:rFonts w:eastAsia="Times New Roman" w:cs="Times New Roman"/>
          <w:szCs w:val="24"/>
        </w:rPr>
        <w:t>παρακαλώ</w:t>
      </w:r>
      <w:r>
        <w:rPr>
          <w:rFonts w:eastAsia="Times New Roman" w:cs="Times New Roman"/>
          <w:szCs w:val="24"/>
        </w:rPr>
        <w:t xml:space="preserve">. </w:t>
      </w:r>
    </w:p>
    <w:p w14:paraId="65B255FD" w14:textId="77777777" w:rsidR="000F4E4F" w:rsidRDefault="00A56466">
      <w:pPr>
        <w:spacing w:line="600" w:lineRule="auto"/>
        <w:ind w:firstLine="720"/>
        <w:jc w:val="both"/>
        <w:rPr>
          <w:rFonts w:eastAsia="Times New Roman"/>
          <w:szCs w:val="24"/>
        </w:rPr>
      </w:pPr>
      <w:r>
        <w:rPr>
          <w:rFonts w:eastAsia="Times New Roman" w:cs="Times New Roman"/>
          <w:szCs w:val="24"/>
        </w:rPr>
        <w:lastRenderedPageBreak/>
        <w:t xml:space="preserve">Κηρύσσεται περαιωμένη η </w:t>
      </w:r>
      <w:r w:rsidRPr="003E4B1D">
        <w:rPr>
          <w:rFonts w:eastAsia="Times New Roman"/>
          <w:szCs w:val="24"/>
        </w:rPr>
        <w:t>συζήτηση</w:t>
      </w:r>
      <w:r>
        <w:rPr>
          <w:rFonts w:eastAsia="Times New Roman" w:cs="Times New Roman"/>
          <w:szCs w:val="24"/>
        </w:rPr>
        <w:t xml:space="preserve"> επί της αρχής, των </w:t>
      </w:r>
      <w:r w:rsidRPr="00EB7466">
        <w:rPr>
          <w:rFonts w:eastAsia="Times New Roman"/>
          <w:szCs w:val="24"/>
        </w:rPr>
        <w:t>άρθρ</w:t>
      </w:r>
      <w:r>
        <w:rPr>
          <w:rFonts w:eastAsia="Times New Roman"/>
          <w:szCs w:val="24"/>
        </w:rPr>
        <w:t>ων…</w:t>
      </w:r>
    </w:p>
    <w:p w14:paraId="65B255FE" w14:textId="77777777" w:rsidR="000F4E4F" w:rsidRDefault="00A56466">
      <w:pPr>
        <w:spacing w:line="600" w:lineRule="auto"/>
        <w:ind w:firstLine="720"/>
        <w:jc w:val="both"/>
        <w:rPr>
          <w:rFonts w:eastAsia="Times New Roman" w:cs="Times New Roman"/>
          <w:szCs w:val="24"/>
        </w:rPr>
      </w:pPr>
      <w:r w:rsidRPr="00A633A8">
        <w:rPr>
          <w:rFonts w:eastAsia="Times New Roman" w:cs="Times New Roman"/>
          <w:b/>
          <w:szCs w:val="24"/>
        </w:rPr>
        <w:t>ΓΕΩΡΓΙΟΣ ΒΛΑΧΟΣ:</w:t>
      </w:r>
      <w:r>
        <w:rPr>
          <w:rFonts w:eastAsia="Times New Roman" w:cs="Times New Roman"/>
          <w:szCs w:val="24"/>
        </w:rPr>
        <w:t xml:space="preserve"> </w:t>
      </w:r>
      <w:r w:rsidRPr="00565BE2">
        <w:rPr>
          <w:rFonts w:eastAsia="Times New Roman" w:cs="Times New Roman"/>
          <w:szCs w:val="24"/>
        </w:rPr>
        <w:t>Κύριε Πρόεδρε</w:t>
      </w:r>
      <w:r>
        <w:rPr>
          <w:rFonts w:eastAsia="Times New Roman" w:cs="Times New Roman"/>
          <w:szCs w:val="24"/>
        </w:rPr>
        <w:t xml:space="preserve">, θέλω τη δευτερολογία μου για διευκρινίσεις. Σας έχω ζητήσει τον λόγο. Εισηγητής είμαι. </w:t>
      </w:r>
    </w:p>
    <w:p w14:paraId="65B255FF" w14:textId="77777777" w:rsidR="000F4E4F" w:rsidRDefault="00A56466">
      <w:pPr>
        <w:spacing w:line="600" w:lineRule="auto"/>
        <w:ind w:firstLine="720"/>
        <w:jc w:val="both"/>
        <w:rPr>
          <w:rFonts w:eastAsia="Times New Roman" w:cs="Times New Roman"/>
          <w:szCs w:val="24"/>
        </w:rPr>
      </w:pPr>
      <w:r w:rsidRPr="00E947F1">
        <w:rPr>
          <w:rFonts w:eastAsia="Times New Roman"/>
          <w:b/>
          <w:bCs/>
          <w:shd w:val="clear" w:color="auto" w:fill="FFFFFF"/>
        </w:rPr>
        <w:t>ΠΡΟΕΔΡΕΥΩΝ (Γεώργιος Λαμπρούλης):</w:t>
      </w:r>
      <w:r>
        <w:rPr>
          <w:rFonts w:eastAsia="Times New Roman"/>
          <w:b/>
          <w:szCs w:val="24"/>
        </w:rPr>
        <w:t xml:space="preserve"> </w:t>
      </w:r>
      <w:r>
        <w:rPr>
          <w:rFonts w:eastAsia="Times New Roman" w:cs="Times New Roman"/>
          <w:szCs w:val="24"/>
        </w:rPr>
        <w:t xml:space="preserve">Μα κύριε Βλάχο, </w:t>
      </w:r>
      <w:r w:rsidRPr="00A8202F">
        <w:rPr>
          <w:rFonts w:eastAsia="Times New Roman"/>
          <w:bCs/>
          <w:shd w:val="clear" w:color="auto" w:fill="FFFFFF"/>
        </w:rPr>
        <w:t>δεν</w:t>
      </w:r>
      <w:r>
        <w:rPr>
          <w:rFonts w:eastAsia="Times New Roman" w:cs="Times New Roman"/>
          <w:szCs w:val="24"/>
        </w:rPr>
        <w:t xml:space="preserve"> ακούσατε τι σας είπα προηγουμένως; </w:t>
      </w:r>
    </w:p>
    <w:p w14:paraId="65B25600" w14:textId="77777777" w:rsidR="000F4E4F" w:rsidRDefault="00A56466">
      <w:pPr>
        <w:spacing w:line="600" w:lineRule="auto"/>
        <w:ind w:firstLine="720"/>
        <w:jc w:val="both"/>
        <w:rPr>
          <w:rFonts w:eastAsia="Times New Roman" w:cs="Times New Roman"/>
          <w:szCs w:val="24"/>
        </w:rPr>
      </w:pPr>
      <w:r w:rsidRPr="00A633A8">
        <w:rPr>
          <w:rFonts w:eastAsia="Times New Roman" w:cs="Times New Roman"/>
          <w:b/>
          <w:szCs w:val="24"/>
        </w:rPr>
        <w:t>ΓΕΩΡΓΙΟΣ ΒΛΑΧΟΣ:</w:t>
      </w:r>
      <w:r>
        <w:rPr>
          <w:rFonts w:eastAsia="Times New Roman" w:cs="Times New Roman"/>
          <w:b/>
          <w:szCs w:val="24"/>
        </w:rPr>
        <w:t xml:space="preserve"> </w:t>
      </w:r>
      <w:r>
        <w:rPr>
          <w:rFonts w:eastAsia="Times New Roman" w:cs="Times New Roman"/>
          <w:szCs w:val="24"/>
        </w:rPr>
        <w:t xml:space="preserve">Όχι, </w:t>
      </w:r>
      <w:r w:rsidRPr="00A8202F">
        <w:rPr>
          <w:rFonts w:eastAsia="Times New Roman"/>
          <w:bCs/>
          <w:shd w:val="clear" w:color="auto" w:fill="FFFFFF"/>
        </w:rPr>
        <w:t>δεν</w:t>
      </w:r>
      <w:r>
        <w:rPr>
          <w:rFonts w:eastAsia="Times New Roman" w:cs="Times New Roman"/>
          <w:szCs w:val="24"/>
        </w:rPr>
        <w:t xml:space="preserve"> άκουσα τι μου είπατε. </w:t>
      </w:r>
    </w:p>
    <w:p w14:paraId="65B25601" w14:textId="77777777" w:rsidR="000F4E4F" w:rsidRDefault="00A56466">
      <w:pPr>
        <w:spacing w:line="600" w:lineRule="auto"/>
        <w:ind w:firstLine="720"/>
        <w:jc w:val="both"/>
        <w:rPr>
          <w:rFonts w:eastAsia="Times New Roman" w:cs="Times New Roman"/>
          <w:szCs w:val="24"/>
        </w:rPr>
      </w:pPr>
      <w:r w:rsidRPr="00E947F1">
        <w:rPr>
          <w:rFonts w:eastAsia="Times New Roman"/>
          <w:b/>
          <w:bCs/>
          <w:shd w:val="clear" w:color="auto" w:fill="FFFFFF"/>
        </w:rPr>
        <w:t>ΠΡΟΕΔΡΕΥΩΝ (Γεώργιος Λαμπρούλης):</w:t>
      </w:r>
      <w:r>
        <w:rPr>
          <w:rFonts w:eastAsia="Times New Roman"/>
          <w:b/>
          <w:bCs/>
          <w:shd w:val="clear" w:color="auto" w:fill="FFFFFF"/>
        </w:rPr>
        <w:t xml:space="preserve"> </w:t>
      </w:r>
      <w:r>
        <w:rPr>
          <w:rFonts w:eastAsia="Times New Roman" w:cs="Times New Roman"/>
          <w:szCs w:val="24"/>
        </w:rPr>
        <w:t xml:space="preserve">Και εκτός αυτού έκανε την παρέμβαση </w:t>
      </w:r>
      <w:r w:rsidRPr="008F0891">
        <w:rPr>
          <w:rFonts w:eastAsia="Times New Roman" w:cs="Times New Roman"/>
          <w:bCs/>
          <w:shd w:val="clear" w:color="auto" w:fill="FFFFFF"/>
        </w:rPr>
        <w:t>που</w:t>
      </w:r>
      <w:r>
        <w:rPr>
          <w:rFonts w:eastAsia="Times New Roman" w:cs="Times New Roman"/>
          <w:szCs w:val="24"/>
        </w:rPr>
        <w:t xml:space="preserve"> ζήτησε </w:t>
      </w:r>
      <w:r w:rsidRPr="002314B3">
        <w:rPr>
          <w:rFonts w:eastAsia="Times New Roman"/>
          <w:bCs/>
          <w:shd w:val="clear" w:color="auto" w:fill="FFFFFF"/>
        </w:rPr>
        <w:t>να</w:t>
      </w:r>
      <w:r>
        <w:rPr>
          <w:rFonts w:eastAsia="Times New Roman" w:cs="Times New Roman"/>
          <w:szCs w:val="24"/>
        </w:rPr>
        <w:t xml:space="preserve"> κάνει ο κ. Δένδιας.</w:t>
      </w:r>
    </w:p>
    <w:p w14:paraId="65B25602"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ΒΛΑΧΟΣ:</w:t>
      </w:r>
      <w:r w:rsidRPr="00754DF9">
        <w:rPr>
          <w:rFonts w:eastAsia="Times New Roman" w:cs="Times New Roman"/>
          <w:szCs w:val="24"/>
        </w:rPr>
        <w:t xml:space="preserve"> </w:t>
      </w:r>
      <w:r>
        <w:rPr>
          <w:rFonts w:eastAsia="Times New Roman" w:cs="Times New Roman"/>
          <w:szCs w:val="24"/>
        </w:rPr>
        <w:t xml:space="preserve">Άκουσα </w:t>
      </w:r>
      <w:r w:rsidRPr="002B5B2E">
        <w:rPr>
          <w:rFonts w:eastAsia="Times New Roman"/>
          <w:bCs/>
          <w:shd w:val="clear" w:color="auto" w:fill="FFFFFF"/>
        </w:rPr>
        <w:t>ότι</w:t>
      </w:r>
      <w:r>
        <w:rPr>
          <w:rFonts w:eastAsia="Times New Roman" w:cs="Times New Roman"/>
          <w:szCs w:val="24"/>
        </w:rPr>
        <w:t xml:space="preserve"> κάποιοι συνάδελφοι έκαναν δευτερολογία </w:t>
      </w:r>
      <w:r w:rsidRPr="00F331DF">
        <w:rPr>
          <w:rFonts w:eastAsia="Times New Roman"/>
          <w:bCs/>
        </w:rPr>
        <w:t>και</w:t>
      </w:r>
      <w:r>
        <w:rPr>
          <w:rFonts w:eastAsia="Times New Roman" w:cs="Times New Roman"/>
          <w:szCs w:val="24"/>
        </w:rPr>
        <w:t xml:space="preserve"> θέλω </w:t>
      </w:r>
      <w:r w:rsidRPr="00F331DF">
        <w:rPr>
          <w:rFonts w:eastAsia="Times New Roman"/>
          <w:bCs/>
        </w:rPr>
        <w:t>και</w:t>
      </w:r>
      <w:r>
        <w:rPr>
          <w:rFonts w:eastAsia="Times New Roman" w:cs="Times New Roman"/>
          <w:szCs w:val="24"/>
        </w:rPr>
        <w:t xml:space="preserve"> εγώ δύο λεπτά.</w:t>
      </w:r>
    </w:p>
    <w:p w14:paraId="65B25603" w14:textId="77777777" w:rsidR="000F4E4F" w:rsidRDefault="00A56466">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(Γεώργιος Λαμπρούλης): </w:t>
      </w:r>
      <w:r>
        <w:rPr>
          <w:rFonts w:eastAsia="Times New Roman"/>
          <w:bCs/>
          <w:shd w:val="clear" w:color="auto" w:fill="FFFFFF"/>
        </w:rPr>
        <w:t xml:space="preserve">Κοιτάξτε, έχουμε συμφωνήσει σε </w:t>
      </w:r>
      <w:r w:rsidRPr="004012D8">
        <w:rPr>
          <w:rFonts w:eastAsia="Times New Roman"/>
          <w:bCs/>
          <w:shd w:val="clear" w:color="auto" w:fill="FFFFFF"/>
        </w:rPr>
        <w:t>μια</w:t>
      </w:r>
      <w:r>
        <w:rPr>
          <w:rFonts w:eastAsia="Times New Roman"/>
          <w:bCs/>
          <w:shd w:val="clear" w:color="auto" w:fill="FFFFFF"/>
        </w:rPr>
        <w:t xml:space="preserve"> </w:t>
      </w:r>
      <w:r w:rsidRPr="004012D8">
        <w:rPr>
          <w:rFonts w:eastAsia="Times New Roman"/>
          <w:bCs/>
          <w:shd w:val="clear" w:color="auto" w:fill="FFFFFF"/>
        </w:rPr>
        <w:t>διαδικασία</w:t>
      </w:r>
      <w:r>
        <w:rPr>
          <w:rFonts w:eastAsia="Times New Roman"/>
          <w:bCs/>
          <w:shd w:val="clear" w:color="auto" w:fill="FFFFFF"/>
        </w:rPr>
        <w:t>, σε ένα χρονοδιάγραμμα.</w:t>
      </w:r>
    </w:p>
    <w:p w14:paraId="65B25604"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Εγώ θέλω δύο λεπτά.</w:t>
      </w:r>
    </w:p>
    <w:p w14:paraId="65B25605" w14:textId="77777777" w:rsidR="000F4E4F" w:rsidRDefault="00A56466">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(Γεώργιος Λαμπρούλης): </w:t>
      </w:r>
      <w:r>
        <w:rPr>
          <w:rFonts w:eastAsia="Times New Roman"/>
          <w:bCs/>
          <w:shd w:val="clear" w:color="auto" w:fill="FFFFFF"/>
        </w:rPr>
        <w:t xml:space="preserve">Εντάξει τώρα. </w:t>
      </w:r>
    </w:p>
    <w:p w14:paraId="65B25606"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ΒΛΑΧΟΣ: </w:t>
      </w:r>
      <w:r w:rsidRPr="00922299">
        <w:rPr>
          <w:rFonts w:eastAsia="Times New Roman" w:cs="Times New Roman"/>
          <w:bCs/>
          <w:shd w:val="clear" w:color="auto" w:fill="FFFFFF"/>
        </w:rPr>
        <w:t>Υπάρχουν</w:t>
      </w:r>
      <w:r>
        <w:rPr>
          <w:rFonts w:eastAsia="Times New Roman" w:cs="Times New Roman"/>
          <w:szCs w:val="24"/>
        </w:rPr>
        <w:t xml:space="preserve"> ακόμα </w:t>
      </w:r>
      <w:r w:rsidRPr="000B60A5">
        <w:rPr>
          <w:rFonts w:eastAsia="Times New Roman" w:cs="Times New Roman"/>
          <w:szCs w:val="24"/>
        </w:rPr>
        <w:t xml:space="preserve">αναπάντητα ερωτήματα </w:t>
      </w:r>
      <w:r>
        <w:rPr>
          <w:rFonts w:eastAsia="Times New Roman" w:cs="Times New Roman"/>
          <w:szCs w:val="24"/>
        </w:rPr>
        <w:t xml:space="preserve">από τον κύριο Υπουργό. </w:t>
      </w:r>
      <w:r w:rsidRPr="00A8202F">
        <w:rPr>
          <w:rFonts w:eastAsia="Times New Roman"/>
          <w:bCs/>
          <w:shd w:val="clear" w:color="auto" w:fill="FFFFFF"/>
        </w:rPr>
        <w:t>Δεν</w:t>
      </w:r>
      <w:r>
        <w:rPr>
          <w:rFonts w:eastAsia="Times New Roman" w:cs="Times New Roman"/>
          <w:szCs w:val="24"/>
        </w:rPr>
        <w:t xml:space="preserve"> παρακολουθήσατε όλη τη </w:t>
      </w:r>
      <w:r w:rsidRPr="000332B5">
        <w:rPr>
          <w:rFonts w:eastAsia="Times New Roman"/>
          <w:szCs w:val="24"/>
        </w:rPr>
        <w:t>διαδικασία</w:t>
      </w:r>
      <w:r>
        <w:rPr>
          <w:rFonts w:eastAsia="Times New Roman" w:cs="Times New Roman"/>
          <w:szCs w:val="24"/>
        </w:rPr>
        <w:t xml:space="preserve">. </w:t>
      </w:r>
    </w:p>
    <w:p w14:paraId="65B25607" w14:textId="77777777" w:rsidR="000F4E4F" w:rsidRDefault="00A56466">
      <w:pPr>
        <w:spacing w:line="600" w:lineRule="auto"/>
        <w:ind w:firstLine="720"/>
        <w:jc w:val="both"/>
        <w:rPr>
          <w:rFonts w:eastAsia="Times New Roman"/>
          <w:szCs w:val="24"/>
        </w:rPr>
      </w:pPr>
      <w:r>
        <w:rPr>
          <w:rFonts w:eastAsia="Times New Roman"/>
          <w:b/>
          <w:bCs/>
          <w:shd w:val="clear" w:color="auto" w:fill="FFFFFF"/>
        </w:rPr>
        <w:t>ΠΡΟΕΔΡΕΥΩΝ (Γεώργιος Λαμπρούλης):</w:t>
      </w:r>
      <w:r>
        <w:rPr>
          <w:rFonts w:eastAsia="Times New Roman"/>
          <w:b/>
          <w:szCs w:val="24"/>
        </w:rPr>
        <w:t xml:space="preserve"> </w:t>
      </w:r>
      <w:r w:rsidRPr="004012D8">
        <w:rPr>
          <w:rFonts w:eastAsia="Times New Roman"/>
          <w:szCs w:val="24"/>
        </w:rPr>
        <w:t>Μα με συγχωρείτε, σε όλη τη διάρκεια της συνεδρίασης, η ο</w:t>
      </w:r>
      <w:r w:rsidRPr="004012D8">
        <w:rPr>
          <w:rFonts w:eastAsia="Times New Roman"/>
          <w:szCs w:val="24"/>
        </w:rPr>
        <w:t xml:space="preserve">ποία ξεκίνησε, αν </w:t>
      </w:r>
      <w:r w:rsidRPr="004012D8">
        <w:rPr>
          <w:rFonts w:eastAsia="Times New Roman"/>
          <w:bCs/>
          <w:shd w:val="clear" w:color="auto" w:fill="FFFFFF"/>
        </w:rPr>
        <w:t>δεν</w:t>
      </w:r>
      <w:r w:rsidRPr="004012D8">
        <w:rPr>
          <w:rFonts w:eastAsia="Times New Roman"/>
          <w:szCs w:val="24"/>
        </w:rPr>
        <w:t xml:space="preserve"> κάνω</w:t>
      </w:r>
      <w:r>
        <w:rPr>
          <w:rFonts w:eastAsia="Times New Roman"/>
          <w:szCs w:val="24"/>
        </w:rPr>
        <w:t xml:space="preserve"> λάθος</w:t>
      </w:r>
      <w:r w:rsidRPr="004012D8">
        <w:rPr>
          <w:rFonts w:eastAsia="Times New Roman"/>
          <w:szCs w:val="24"/>
        </w:rPr>
        <w:t>, στις 14.00</w:t>
      </w:r>
      <w:r>
        <w:rPr>
          <w:rFonts w:eastAsia="Times New Roman"/>
          <w:szCs w:val="24"/>
        </w:rPr>
        <w:t xml:space="preserve">΄, </w:t>
      </w:r>
      <w:r w:rsidRPr="004012D8">
        <w:rPr>
          <w:rFonts w:eastAsia="Times New Roman"/>
          <w:bCs/>
          <w:shd w:val="clear" w:color="auto" w:fill="FFFFFF"/>
        </w:rPr>
        <w:t>δεν</w:t>
      </w:r>
      <w:r>
        <w:rPr>
          <w:rFonts w:eastAsia="Times New Roman"/>
          <w:szCs w:val="24"/>
        </w:rPr>
        <w:t xml:space="preserve"> απαντήθηκαν αυτά τα ερωτήματα; </w:t>
      </w:r>
    </w:p>
    <w:p w14:paraId="65B25608" w14:textId="77777777" w:rsidR="000F4E4F" w:rsidRDefault="00A56466">
      <w:pPr>
        <w:spacing w:line="600" w:lineRule="auto"/>
        <w:ind w:firstLine="720"/>
        <w:jc w:val="both"/>
        <w:rPr>
          <w:rFonts w:eastAsia="Times New Roman"/>
          <w:b/>
          <w:szCs w:val="24"/>
        </w:rPr>
      </w:pPr>
      <w:r>
        <w:rPr>
          <w:rFonts w:eastAsia="Times New Roman" w:cs="Times New Roman"/>
          <w:b/>
          <w:szCs w:val="24"/>
        </w:rPr>
        <w:t>ΓΕΩΡΓΙΟΣ ΒΛΑΧΟΣ:</w:t>
      </w:r>
      <w:r>
        <w:rPr>
          <w:rFonts w:eastAsia="Times New Roman"/>
          <w:szCs w:val="24"/>
        </w:rPr>
        <w:t xml:space="preserve"> </w:t>
      </w:r>
      <w:r w:rsidRPr="004012D8">
        <w:rPr>
          <w:rFonts w:eastAsia="Times New Roman"/>
          <w:szCs w:val="24"/>
        </w:rPr>
        <w:t xml:space="preserve">Τι </w:t>
      </w:r>
      <w:r w:rsidRPr="004012D8">
        <w:rPr>
          <w:rFonts w:eastAsia="Times New Roman"/>
          <w:bCs/>
          <w:shd w:val="clear" w:color="auto" w:fill="FFFFFF"/>
        </w:rPr>
        <w:t>να</w:t>
      </w:r>
      <w:r w:rsidRPr="004012D8">
        <w:rPr>
          <w:rFonts w:eastAsia="Times New Roman"/>
          <w:szCs w:val="24"/>
        </w:rPr>
        <w:t xml:space="preserve"> κάνουμε τώρα;</w:t>
      </w:r>
      <w:r>
        <w:rPr>
          <w:rFonts w:eastAsia="Times New Roman"/>
          <w:b/>
          <w:szCs w:val="24"/>
        </w:rPr>
        <w:t xml:space="preserve"> </w:t>
      </w:r>
    </w:p>
    <w:p w14:paraId="65B25609" w14:textId="77777777" w:rsidR="000F4E4F" w:rsidRDefault="00A56466">
      <w:pPr>
        <w:spacing w:line="600" w:lineRule="auto"/>
        <w:ind w:firstLine="720"/>
        <w:jc w:val="both"/>
        <w:rPr>
          <w:rFonts w:eastAsia="Times New Roman" w:cs="Times New Roman"/>
          <w:szCs w:val="24"/>
        </w:rPr>
      </w:pPr>
      <w:r>
        <w:rPr>
          <w:rFonts w:eastAsia="Times New Roman"/>
          <w:b/>
          <w:bCs/>
          <w:shd w:val="clear" w:color="auto" w:fill="FFFFFF"/>
        </w:rPr>
        <w:t xml:space="preserve">ΠΡΟΕΔΡΕΥΩΝ (Γεώργιος Λαμπρούλης): </w:t>
      </w:r>
      <w:r>
        <w:rPr>
          <w:rFonts w:eastAsia="Times New Roman"/>
          <w:bCs/>
          <w:shd w:val="clear" w:color="auto" w:fill="FFFFFF"/>
        </w:rPr>
        <w:t xml:space="preserve">Αν </w:t>
      </w:r>
      <w:r w:rsidRPr="004012D8">
        <w:rPr>
          <w:rFonts w:eastAsia="Times New Roman"/>
          <w:bCs/>
          <w:shd w:val="clear" w:color="auto" w:fill="FFFFFF"/>
        </w:rPr>
        <w:t>δεν</w:t>
      </w:r>
      <w:r>
        <w:rPr>
          <w:rFonts w:eastAsia="Times New Roman"/>
          <w:bCs/>
          <w:shd w:val="clear" w:color="auto" w:fill="FFFFFF"/>
        </w:rPr>
        <w:t xml:space="preserve"> απαντήθηκαν επαρκώς -</w:t>
      </w:r>
      <w:r w:rsidRPr="000B60A5">
        <w:rPr>
          <w:rFonts w:eastAsia="Times New Roman" w:cs="Times New Roman"/>
          <w:szCs w:val="24"/>
        </w:rPr>
        <w:t>ενδεχομένως λέω εγώ</w:t>
      </w:r>
      <w:r>
        <w:rPr>
          <w:rFonts w:eastAsia="Times New Roman" w:cs="Times New Roman"/>
          <w:szCs w:val="24"/>
        </w:rPr>
        <w:t>-</w:t>
      </w:r>
      <w:r w:rsidRPr="000B60A5">
        <w:rPr>
          <w:rFonts w:eastAsia="Times New Roman" w:cs="Times New Roman"/>
          <w:szCs w:val="24"/>
        </w:rPr>
        <w:t xml:space="preserve"> και δεν εί</w:t>
      </w:r>
      <w:r>
        <w:rPr>
          <w:rFonts w:eastAsia="Times New Roman" w:cs="Times New Roman"/>
          <w:szCs w:val="24"/>
        </w:rPr>
        <w:t>στε</w:t>
      </w:r>
      <w:r w:rsidRPr="000B60A5">
        <w:rPr>
          <w:rFonts w:eastAsia="Times New Roman" w:cs="Times New Roman"/>
          <w:szCs w:val="24"/>
        </w:rPr>
        <w:t xml:space="preserve"> ικανοποιημένος</w:t>
      </w:r>
      <w:r>
        <w:rPr>
          <w:rFonts w:eastAsia="Times New Roman" w:cs="Times New Roman"/>
          <w:szCs w:val="24"/>
        </w:rPr>
        <w:t xml:space="preserve">, ε, τώρα, με </w:t>
      </w:r>
      <w:r>
        <w:rPr>
          <w:rFonts w:eastAsia="Times New Roman" w:cs="Times New Roman"/>
          <w:szCs w:val="24"/>
        </w:rPr>
        <w:t>συγχωρείτε.</w:t>
      </w:r>
    </w:p>
    <w:p w14:paraId="65B2560A" w14:textId="77777777" w:rsidR="000F4E4F" w:rsidRDefault="00A56466">
      <w:pPr>
        <w:spacing w:line="600" w:lineRule="auto"/>
        <w:ind w:firstLine="720"/>
        <w:jc w:val="both"/>
        <w:rPr>
          <w:rFonts w:eastAsia="Times New Roman" w:cs="Times New Roman"/>
          <w:bCs/>
          <w:shd w:val="clear" w:color="auto" w:fill="FFFFFF"/>
        </w:rPr>
      </w:pPr>
      <w:r>
        <w:rPr>
          <w:rFonts w:eastAsia="Times New Roman" w:cs="Times New Roman"/>
          <w:b/>
          <w:szCs w:val="24"/>
        </w:rPr>
        <w:t>ΓΕΩΡΓΙΟΣ ΒΛΑΧΟΣ:</w:t>
      </w:r>
      <w:r w:rsidRPr="000B60A5">
        <w:rPr>
          <w:rFonts w:eastAsia="Times New Roman" w:cs="Times New Roman"/>
          <w:szCs w:val="24"/>
        </w:rPr>
        <w:t xml:space="preserve"> </w:t>
      </w:r>
      <w:r w:rsidRPr="00A727AF">
        <w:rPr>
          <w:rFonts w:eastAsia="Times New Roman" w:cs="Times New Roman"/>
          <w:bCs/>
          <w:shd w:val="clear" w:color="auto" w:fill="FFFFFF"/>
        </w:rPr>
        <w:t>Εν πάση περιπτώσει</w:t>
      </w:r>
      <w:r>
        <w:rPr>
          <w:rFonts w:eastAsia="Times New Roman" w:cs="Times New Roman"/>
          <w:bCs/>
          <w:shd w:val="clear" w:color="auto" w:fill="FFFFFF"/>
        </w:rPr>
        <w:t xml:space="preserve">, μην το κάνουμε θέμα τώρα. Θέλω και εγώ δύο λεπτά για τη δευτερολογία μου. </w:t>
      </w:r>
    </w:p>
    <w:p w14:paraId="65B2560B" w14:textId="77777777" w:rsidR="000F4E4F" w:rsidRDefault="00A56466">
      <w:pPr>
        <w:spacing w:line="600" w:lineRule="auto"/>
        <w:ind w:firstLine="720"/>
        <w:jc w:val="both"/>
        <w:rPr>
          <w:rFonts w:eastAsia="Times New Roman" w:cs="Times New Roman"/>
          <w:szCs w:val="24"/>
        </w:rPr>
      </w:pPr>
      <w:r>
        <w:rPr>
          <w:rFonts w:eastAsia="Times New Roman"/>
          <w:b/>
          <w:bCs/>
          <w:shd w:val="clear" w:color="auto" w:fill="FFFFFF"/>
        </w:rPr>
        <w:t>ΠΡΟΕΔΡΕΥΩΝ (Γεώργιος Λαμπρούλης):</w:t>
      </w:r>
      <w:r>
        <w:rPr>
          <w:rFonts w:eastAsia="Times New Roman"/>
          <w:b/>
          <w:szCs w:val="24"/>
        </w:rPr>
        <w:t xml:space="preserve"> </w:t>
      </w:r>
      <w:r>
        <w:rPr>
          <w:rFonts w:eastAsia="Times New Roman"/>
          <w:bCs/>
        </w:rPr>
        <w:t xml:space="preserve">Και αν αυτά τα ερωτήματα τα έχετε διατυπώσει μέσα από την πρώτη σας εισήγηση, </w:t>
      </w:r>
      <w:r w:rsidRPr="00FB46CE">
        <w:rPr>
          <w:rFonts w:eastAsia="Times New Roman"/>
          <w:bCs/>
          <w:shd w:val="clear" w:color="auto" w:fill="FFFFFF"/>
        </w:rPr>
        <w:t xml:space="preserve">δηλαδή </w:t>
      </w:r>
      <w:r>
        <w:rPr>
          <w:rFonts w:eastAsia="Times New Roman"/>
          <w:bCs/>
        </w:rPr>
        <w:t xml:space="preserve"> την πρωτολογ</w:t>
      </w:r>
      <w:r>
        <w:rPr>
          <w:rFonts w:eastAsia="Times New Roman"/>
          <w:bCs/>
        </w:rPr>
        <w:t xml:space="preserve">ία σας, και ο Υπουργός απάντησε </w:t>
      </w:r>
      <w:r w:rsidRPr="00FB46CE">
        <w:rPr>
          <w:rFonts w:eastAsia="Times New Roman"/>
          <w:bCs/>
        </w:rPr>
        <w:t>όπως</w:t>
      </w:r>
      <w:r>
        <w:rPr>
          <w:rFonts w:eastAsia="Times New Roman"/>
          <w:bCs/>
        </w:rPr>
        <w:t xml:space="preserve"> ο ίδιος νόμιζε </w:t>
      </w:r>
      <w:r w:rsidRPr="00FB46CE">
        <w:rPr>
          <w:rFonts w:eastAsia="Times New Roman"/>
          <w:bCs/>
          <w:shd w:val="clear" w:color="auto" w:fill="FFFFFF"/>
        </w:rPr>
        <w:t>ότι</w:t>
      </w:r>
      <w:r>
        <w:rPr>
          <w:rFonts w:eastAsia="Times New Roman"/>
          <w:bCs/>
        </w:rPr>
        <w:t xml:space="preserve"> </w:t>
      </w:r>
      <w:r w:rsidRPr="000B60A5">
        <w:rPr>
          <w:rFonts w:eastAsia="Times New Roman" w:cs="Times New Roman"/>
          <w:szCs w:val="24"/>
        </w:rPr>
        <w:t>έπρεπε να απαντήσει</w:t>
      </w:r>
      <w:r>
        <w:rPr>
          <w:rFonts w:eastAsia="Times New Roman" w:cs="Times New Roman"/>
          <w:szCs w:val="24"/>
        </w:rPr>
        <w:t>…</w:t>
      </w:r>
    </w:p>
    <w:p w14:paraId="65B2560C" w14:textId="77777777" w:rsidR="000F4E4F" w:rsidRDefault="00A56466">
      <w:pPr>
        <w:spacing w:line="600" w:lineRule="auto"/>
        <w:ind w:firstLine="720"/>
        <w:jc w:val="both"/>
        <w:rPr>
          <w:rFonts w:eastAsia="Times New Roman"/>
          <w:bCs/>
          <w:shd w:val="clear" w:color="auto" w:fill="FFFFFF"/>
        </w:rPr>
      </w:pPr>
      <w:r>
        <w:rPr>
          <w:rFonts w:eastAsia="Times New Roman" w:cs="Times New Roman"/>
          <w:b/>
          <w:szCs w:val="24"/>
        </w:rPr>
        <w:lastRenderedPageBreak/>
        <w:t xml:space="preserve">ΕΥΚΛΕΙΔΗΣ ΤΣΑΚΑΛΩΤΟΣ (Υπουργός </w:t>
      </w:r>
      <w:r>
        <w:rPr>
          <w:rFonts w:eastAsia="Times New Roman"/>
          <w:b/>
          <w:bCs/>
          <w:shd w:val="clear" w:color="auto" w:fill="FFFFFF"/>
        </w:rPr>
        <w:t>Οικονομικών):</w:t>
      </w:r>
      <w:r>
        <w:rPr>
          <w:rFonts w:eastAsia="Times New Roman"/>
          <w:bCs/>
          <w:shd w:val="clear" w:color="auto" w:fill="FFFFFF"/>
        </w:rPr>
        <w:t xml:space="preserve"> Απάντησα και με το παραπάνω.</w:t>
      </w:r>
    </w:p>
    <w:p w14:paraId="65B2560D" w14:textId="77777777" w:rsidR="000F4E4F" w:rsidRDefault="00A56466">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(Γεώργιος Λαμπρούλης): </w:t>
      </w:r>
      <w:r w:rsidRPr="00091A70">
        <w:rPr>
          <w:rFonts w:eastAsia="Times New Roman"/>
          <w:bCs/>
          <w:shd w:val="clear" w:color="auto" w:fill="FFFFFF"/>
        </w:rPr>
        <w:t>Δεν</w:t>
      </w:r>
      <w:r>
        <w:rPr>
          <w:rFonts w:eastAsia="Times New Roman"/>
          <w:bCs/>
          <w:shd w:val="clear" w:color="auto" w:fill="FFFFFF"/>
        </w:rPr>
        <w:t xml:space="preserve"> ήμουν στην Αίθουσα </w:t>
      </w:r>
      <w:r w:rsidRPr="00091A70">
        <w:rPr>
          <w:rFonts w:eastAsia="Times New Roman"/>
          <w:bCs/>
          <w:shd w:val="clear" w:color="auto" w:fill="FFFFFF"/>
        </w:rPr>
        <w:t>και</w:t>
      </w:r>
      <w:r>
        <w:rPr>
          <w:rFonts w:eastAsia="Times New Roman"/>
          <w:bCs/>
          <w:shd w:val="clear" w:color="auto" w:fill="FFFFFF"/>
        </w:rPr>
        <w:t xml:space="preserve"> </w:t>
      </w:r>
      <w:r w:rsidRPr="00091A70">
        <w:rPr>
          <w:rFonts w:eastAsia="Times New Roman"/>
          <w:bCs/>
          <w:shd w:val="clear" w:color="auto" w:fill="FFFFFF"/>
        </w:rPr>
        <w:t>δεν</w:t>
      </w:r>
      <w:r>
        <w:rPr>
          <w:rFonts w:eastAsia="Times New Roman"/>
          <w:bCs/>
          <w:shd w:val="clear" w:color="auto" w:fill="FFFFFF"/>
        </w:rPr>
        <w:t xml:space="preserve"> το παρακολούθησα. </w:t>
      </w:r>
    </w:p>
    <w:p w14:paraId="65B2560E"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Αυτή η άποψη του κυρίου Υπουργού. </w:t>
      </w:r>
    </w:p>
    <w:p w14:paraId="65B2560F" w14:textId="77777777" w:rsidR="000F4E4F" w:rsidRDefault="00A56466">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(Γεώργιος Λαμπρούλης): </w:t>
      </w:r>
      <w:r>
        <w:rPr>
          <w:rFonts w:eastAsia="Times New Roman"/>
          <w:bCs/>
          <w:shd w:val="clear" w:color="auto" w:fill="FFFFFF"/>
        </w:rPr>
        <w:t xml:space="preserve">Σας </w:t>
      </w:r>
      <w:r w:rsidRPr="00091A70">
        <w:rPr>
          <w:rFonts w:eastAsia="Times New Roman"/>
          <w:bCs/>
          <w:shd w:val="clear" w:color="auto" w:fill="FFFFFF"/>
        </w:rPr>
        <w:t>παρακαλώ</w:t>
      </w:r>
      <w:r>
        <w:rPr>
          <w:rFonts w:eastAsia="Times New Roman"/>
          <w:bCs/>
          <w:shd w:val="clear" w:color="auto" w:fill="FFFFFF"/>
        </w:rPr>
        <w:t xml:space="preserve"> πολύ, </w:t>
      </w:r>
      <w:r w:rsidRPr="00091A70">
        <w:rPr>
          <w:rFonts w:eastAsia="Times New Roman"/>
          <w:bCs/>
          <w:shd w:val="clear" w:color="auto" w:fill="FFFFFF"/>
        </w:rPr>
        <w:t>είναι</w:t>
      </w:r>
      <w:r>
        <w:rPr>
          <w:rFonts w:eastAsia="Times New Roman"/>
          <w:bCs/>
          <w:shd w:val="clear" w:color="auto" w:fill="FFFFFF"/>
        </w:rPr>
        <w:t xml:space="preserve"> εκ του περισσού, </w:t>
      </w:r>
      <w:r w:rsidRPr="00091A70">
        <w:rPr>
          <w:rFonts w:eastAsia="Times New Roman"/>
          <w:bCs/>
          <w:shd w:val="clear" w:color="auto" w:fill="FFFFFF"/>
        </w:rPr>
        <w:t>λοιπόν</w:t>
      </w:r>
      <w:r>
        <w:rPr>
          <w:rFonts w:eastAsia="Times New Roman"/>
          <w:bCs/>
          <w:shd w:val="clear" w:color="auto" w:fill="FFFFFF"/>
        </w:rPr>
        <w:t xml:space="preserve">, η περαιτέρω </w:t>
      </w:r>
      <w:r w:rsidRPr="00091A70">
        <w:rPr>
          <w:rFonts w:eastAsia="Times New Roman"/>
          <w:bCs/>
          <w:shd w:val="clear" w:color="auto" w:fill="FFFFFF"/>
        </w:rPr>
        <w:t>συζήτηση</w:t>
      </w:r>
      <w:r>
        <w:rPr>
          <w:rFonts w:eastAsia="Times New Roman"/>
          <w:bCs/>
          <w:shd w:val="clear" w:color="auto" w:fill="FFFFFF"/>
        </w:rPr>
        <w:t xml:space="preserve">. </w:t>
      </w:r>
    </w:p>
    <w:p w14:paraId="65B25610"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w:t>
      </w:r>
      <w:r w:rsidRPr="00565BE2">
        <w:rPr>
          <w:rFonts w:eastAsia="Times New Roman" w:cs="Times New Roman"/>
          <w:szCs w:val="24"/>
        </w:rPr>
        <w:t>Κύριε Πρόεδρε</w:t>
      </w:r>
      <w:r>
        <w:rPr>
          <w:rFonts w:eastAsia="Times New Roman" w:cs="Times New Roman"/>
          <w:szCs w:val="24"/>
        </w:rPr>
        <w:t xml:space="preserve">, τόση ώρα </w:t>
      </w:r>
      <w:r w:rsidRPr="00022913">
        <w:rPr>
          <w:rFonts w:eastAsia="Times New Roman"/>
          <w:bCs/>
          <w:shd w:val="clear" w:color="auto" w:fill="FFFFFF"/>
        </w:rPr>
        <w:t>θα</w:t>
      </w:r>
      <w:r>
        <w:rPr>
          <w:rFonts w:eastAsia="Times New Roman" w:cs="Times New Roman"/>
          <w:szCs w:val="24"/>
        </w:rPr>
        <w:t xml:space="preserve"> είχα τελειώσει. </w:t>
      </w:r>
    </w:p>
    <w:p w14:paraId="65B2561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Εμείς, </w:t>
      </w:r>
      <w:r w:rsidRPr="007D7C21">
        <w:rPr>
          <w:rFonts w:eastAsia="Times New Roman" w:cs="Times New Roman"/>
          <w:szCs w:val="24"/>
        </w:rPr>
        <w:t>κύριε Υπουργέ</w:t>
      </w:r>
      <w:r>
        <w:rPr>
          <w:rFonts w:eastAsia="Times New Roman" w:cs="Times New Roman"/>
          <w:szCs w:val="24"/>
        </w:rPr>
        <w:t>, τ</w:t>
      </w:r>
      <w:r w:rsidRPr="000B60A5">
        <w:rPr>
          <w:rFonts w:eastAsia="Times New Roman" w:cs="Times New Roman"/>
          <w:szCs w:val="24"/>
        </w:rPr>
        <w:t>ώρα πανηγυρίζου</w:t>
      </w:r>
      <w:r>
        <w:rPr>
          <w:rFonts w:eastAsia="Times New Roman" w:cs="Times New Roman"/>
          <w:szCs w:val="24"/>
        </w:rPr>
        <w:t xml:space="preserve">με, </w:t>
      </w:r>
      <w:r w:rsidRPr="00DF7ACC">
        <w:rPr>
          <w:rFonts w:eastAsia="Times New Roman" w:cs="Times New Roman"/>
          <w:bCs/>
          <w:shd w:val="clear" w:color="auto" w:fill="FFFFFF"/>
        </w:rPr>
        <w:t>γιατί</w:t>
      </w:r>
      <w:r>
        <w:rPr>
          <w:rFonts w:eastAsia="Times New Roman" w:cs="Times New Roman"/>
          <w:szCs w:val="24"/>
        </w:rPr>
        <w:t xml:space="preserve"> </w:t>
      </w:r>
      <w:r w:rsidRPr="000B60A5">
        <w:rPr>
          <w:rFonts w:eastAsia="Times New Roman" w:cs="Times New Roman"/>
          <w:szCs w:val="24"/>
        </w:rPr>
        <w:t xml:space="preserve">λέμε </w:t>
      </w:r>
      <w:r w:rsidRPr="000B60A5">
        <w:rPr>
          <w:rFonts w:eastAsia="Times New Roman" w:cs="Times New Roman"/>
          <w:szCs w:val="24"/>
        </w:rPr>
        <w:t>ότι δεν χάσαμε αυτά τα χρήματα</w:t>
      </w:r>
      <w:r>
        <w:rPr>
          <w:rFonts w:eastAsia="Times New Roman" w:cs="Times New Roman"/>
          <w:szCs w:val="24"/>
        </w:rPr>
        <w:t>. Π</w:t>
      </w:r>
      <w:r w:rsidRPr="000B60A5">
        <w:rPr>
          <w:rFonts w:eastAsia="Times New Roman" w:cs="Times New Roman"/>
          <w:szCs w:val="24"/>
        </w:rPr>
        <w:t>ερί αυτού πρόκειται</w:t>
      </w:r>
      <w:r>
        <w:rPr>
          <w:rFonts w:eastAsia="Times New Roman" w:cs="Times New Roman"/>
          <w:szCs w:val="24"/>
        </w:rPr>
        <w:t>, έτσι; Ελέχθη</w:t>
      </w:r>
      <w:r w:rsidRPr="000B60A5">
        <w:rPr>
          <w:rFonts w:eastAsia="Times New Roman" w:cs="Times New Roman"/>
          <w:szCs w:val="24"/>
        </w:rPr>
        <w:t xml:space="preserve"> πολύ καλά </w:t>
      </w:r>
      <w:r>
        <w:rPr>
          <w:rFonts w:eastAsia="Times New Roman" w:cs="Times New Roman"/>
          <w:szCs w:val="24"/>
        </w:rPr>
        <w:t xml:space="preserve">από </w:t>
      </w:r>
      <w:r w:rsidRPr="000B60A5">
        <w:rPr>
          <w:rFonts w:eastAsia="Times New Roman" w:cs="Times New Roman"/>
          <w:szCs w:val="24"/>
        </w:rPr>
        <w:t xml:space="preserve">τους συναδέλφους και εσύ </w:t>
      </w:r>
      <w:r>
        <w:rPr>
          <w:rFonts w:eastAsia="Times New Roman" w:cs="Times New Roman"/>
          <w:szCs w:val="24"/>
        </w:rPr>
        <w:t xml:space="preserve">μας λέτε </w:t>
      </w:r>
      <w:r w:rsidRPr="002B5B2E">
        <w:rPr>
          <w:rFonts w:eastAsia="Times New Roman"/>
          <w:bCs/>
          <w:shd w:val="clear" w:color="auto" w:fill="FFFFFF"/>
        </w:rPr>
        <w:t>ότι</w:t>
      </w:r>
      <w:r w:rsidRPr="000B60A5">
        <w:rPr>
          <w:rFonts w:eastAsia="Times New Roman" w:cs="Times New Roman"/>
          <w:szCs w:val="24"/>
        </w:rPr>
        <w:t xml:space="preserve"> δεν τα χάσαμε</w:t>
      </w:r>
      <w:r>
        <w:rPr>
          <w:rFonts w:eastAsia="Times New Roman" w:cs="Times New Roman"/>
          <w:szCs w:val="24"/>
        </w:rPr>
        <w:t>. Κάποιο</w:t>
      </w:r>
      <w:r w:rsidRPr="000B60A5">
        <w:rPr>
          <w:rFonts w:eastAsia="Times New Roman" w:cs="Times New Roman"/>
          <w:szCs w:val="24"/>
        </w:rPr>
        <w:t xml:space="preserve">ς μπορεί να ισχυριστεί ότι </w:t>
      </w:r>
      <w:r w:rsidRPr="00A8202F">
        <w:rPr>
          <w:rFonts w:eastAsia="Times New Roman"/>
          <w:bCs/>
          <w:shd w:val="clear" w:color="auto" w:fill="FFFFFF"/>
        </w:rPr>
        <w:t>δεν</w:t>
      </w:r>
      <w:r>
        <w:rPr>
          <w:rFonts w:eastAsia="Times New Roman" w:cs="Times New Roman"/>
          <w:szCs w:val="24"/>
        </w:rPr>
        <w:t xml:space="preserve"> </w:t>
      </w:r>
      <w:r w:rsidRPr="000B60A5">
        <w:rPr>
          <w:rFonts w:eastAsia="Times New Roman" w:cs="Times New Roman"/>
          <w:szCs w:val="24"/>
        </w:rPr>
        <w:t xml:space="preserve">τα χάσαμε και </w:t>
      </w:r>
      <w:r>
        <w:rPr>
          <w:rFonts w:eastAsia="Times New Roman" w:cs="Times New Roman"/>
          <w:szCs w:val="24"/>
        </w:rPr>
        <w:t xml:space="preserve">από τύχη. </w:t>
      </w:r>
    </w:p>
    <w:p w14:paraId="65B25612" w14:textId="77777777" w:rsidR="000F4E4F" w:rsidRDefault="00A56466">
      <w:pPr>
        <w:spacing w:line="600" w:lineRule="auto"/>
        <w:ind w:firstLine="720"/>
        <w:jc w:val="both"/>
        <w:rPr>
          <w:rFonts w:eastAsia="Times New Roman" w:cs="Times New Roman"/>
          <w:szCs w:val="24"/>
        </w:rPr>
      </w:pPr>
      <w:r>
        <w:rPr>
          <w:rFonts w:eastAsia="Times New Roman"/>
          <w:bCs/>
          <w:shd w:val="clear" w:color="auto" w:fill="FFFFFF"/>
        </w:rPr>
        <w:lastRenderedPageBreak/>
        <w:t>Τ</w:t>
      </w:r>
      <w:r>
        <w:rPr>
          <w:rFonts w:eastAsia="Times New Roman" w:cs="Times New Roman"/>
          <w:szCs w:val="24"/>
        </w:rPr>
        <w:t xml:space="preserve">ώρα, </w:t>
      </w:r>
      <w:r w:rsidRPr="00974D41">
        <w:rPr>
          <w:rFonts w:eastAsia="Times New Roman"/>
          <w:bCs/>
          <w:shd w:val="clear" w:color="auto" w:fill="FFFFFF"/>
        </w:rPr>
        <w:t>επειδή</w:t>
      </w:r>
      <w:r>
        <w:rPr>
          <w:rFonts w:eastAsia="Times New Roman" w:cs="Times New Roman"/>
          <w:szCs w:val="24"/>
        </w:rPr>
        <w:t xml:space="preserve"> στείλατε εσείς στη</w:t>
      </w:r>
      <w:r w:rsidRPr="000B60A5">
        <w:rPr>
          <w:rFonts w:eastAsia="Times New Roman" w:cs="Times New Roman"/>
          <w:szCs w:val="24"/>
        </w:rPr>
        <w:t xml:space="preserve"> Γενι</w:t>
      </w:r>
      <w:r>
        <w:rPr>
          <w:rFonts w:eastAsia="Times New Roman" w:cs="Times New Roman"/>
          <w:szCs w:val="24"/>
        </w:rPr>
        <w:t xml:space="preserve">κή Διεύθυνση </w:t>
      </w:r>
      <w:r>
        <w:rPr>
          <w:rFonts w:eastAsia="Times New Roman" w:cs="Times New Roman"/>
          <w:szCs w:val="24"/>
        </w:rPr>
        <w:t>Ανταγωνισμ</w:t>
      </w:r>
      <w:r>
        <w:rPr>
          <w:rFonts w:eastAsia="Times New Roman" w:cs="Times New Roman"/>
          <w:szCs w:val="24"/>
        </w:rPr>
        <w:t>ού</w:t>
      </w:r>
      <w:r>
        <w:rPr>
          <w:rFonts w:eastAsia="Times New Roman" w:cs="Times New Roman"/>
          <w:szCs w:val="24"/>
        </w:rPr>
        <w:t xml:space="preserve">, </w:t>
      </w:r>
      <w:r w:rsidRPr="000B60A5">
        <w:rPr>
          <w:rFonts w:eastAsia="Times New Roman" w:cs="Times New Roman"/>
          <w:szCs w:val="24"/>
        </w:rPr>
        <w:t>που λέτε</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είστε</w:t>
      </w:r>
      <w:r w:rsidRPr="000B60A5">
        <w:rPr>
          <w:rFonts w:eastAsia="Times New Roman" w:cs="Times New Roman"/>
          <w:szCs w:val="24"/>
        </w:rPr>
        <w:t xml:space="preserve"> υποχρεωμένος</w:t>
      </w:r>
      <w:r>
        <w:rPr>
          <w:rFonts w:eastAsia="Times New Roman" w:cs="Times New Roman"/>
          <w:szCs w:val="24"/>
        </w:rPr>
        <w:t>,</w:t>
      </w:r>
      <w:r w:rsidRPr="000B60A5">
        <w:rPr>
          <w:rFonts w:eastAsia="Times New Roman" w:cs="Times New Roman"/>
          <w:szCs w:val="24"/>
        </w:rPr>
        <w:t xml:space="preserve"> αυτό δεν σημαίνει </w:t>
      </w:r>
      <w:r w:rsidRPr="002B5B2E">
        <w:rPr>
          <w:rFonts w:eastAsia="Times New Roman"/>
          <w:bCs/>
          <w:shd w:val="clear" w:color="auto" w:fill="FFFFFF"/>
        </w:rPr>
        <w:t>ότι</w:t>
      </w:r>
      <w:r>
        <w:rPr>
          <w:rFonts w:eastAsia="Times New Roman" w:cs="Times New Roman"/>
          <w:szCs w:val="24"/>
        </w:rPr>
        <w:t xml:space="preserve"> </w:t>
      </w:r>
      <w:r w:rsidRPr="000B60A5">
        <w:rPr>
          <w:rFonts w:eastAsia="Times New Roman" w:cs="Times New Roman"/>
          <w:szCs w:val="24"/>
        </w:rPr>
        <w:t xml:space="preserve">θα μας </w:t>
      </w:r>
      <w:r>
        <w:rPr>
          <w:rFonts w:eastAsia="Times New Roman" w:cs="Times New Roman"/>
          <w:szCs w:val="24"/>
        </w:rPr>
        <w:t xml:space="preserve">σώζει </w:t>
      </w:r>
      <w:r w:rsidRPr="000B60A5">
        <w:rPr>
          <w:rFonts w:eastAsia="Times New Roman" w:cs="Times New Roman"/>
          <w:szCs w:val="24"/>
        </w:rPr>
        <w:t>πάντα</w:t>
      </w:r>
      <w:r>
        <w:rPr>
          <w:rFonts w:eastAsia="Times New Roman" w:cs="Times New Roman"/>
          <w:szCs w:val="24"/>
        </w:rPr>
        <w:t>.</w:t>
      </w:r>
    </w:p>
    <w:p w14:paraId="65B25613" w14:textId="77777777" w:rsidR="000F4E4F" w:rsidRDefault="00A56466">
      <w:pPr>
        <w:spacing w:line="600" w:lineRule="auto"/>
        <w:ind w:firstLine="720"/>
        <w:jc w:val="both"/>
        <w:rPr>
          <w:rFonts w:eastAsia="Times New Roman" w:cs="Times New Roman"/>
          <w:szCs w:val="24"/>
        </w:rPr>
      </w:pPr>
      <w:r w:rsidRPr="00911983">
        <w:rPr>
          <w:rFonts w:eastAsia="Times New Roman" w:cs="Times New Roman"/>
          <w:szCs w:val="24"/>
        </w:rPr>
        <w:t>Πείτε μου, ένας τρίτος αισθάνεται</w:t>
      </w:r>
      <w:r>
        <w:rPr>
          <w:rFonts w:eastAsia="Times New Roman" w:cs="Times New Roman"/>
          <w:szCs w:val="24"/>
        </w:rPr>
        <w:t xml:space="preserve"> </w:t>
      </w:r>
      <w:r w:rsidRPr="000B60A5">
        <w:rPr>
          <w:rFonts w:eastAsia="Times New Roman" w:cs="Times New Roman"/>
          <w:szCs w:val="24"/>
        </w:rPr>
        <w:t xml:space="preserve">απόλυτη σιγουριά ότι το </w:t>
      </w:r>
      <w:r>
        <w:rPr>
          <w:rFonts w:eastAsia="Times New Roman" w:cs="Times New Roman"/>
          <w:szCs w:val="24"/>
        </w:rPr>
        <w:t>1,</w:t>
      </w:r>
      <w:r w:rsidRPr="000B60A5">
        <w:rPr>
          <w:rFonts w:eastAsia="Times New Roman" w:cs="Times New Roman"/>
          <w:szCs w:val="24"/>
        </w:rPr>
        <w:t>150 είναι το σίγουρο τίμημα</w:t>
      </w:r>
      <w:r>
        <w:rPr>
          <w:rFonts w:eastAsia="Times New Roman" w:cs="Times New Roman"/>
          <w:szCs w:val="24"/>
        </w:rPr>
        <w:t xml:space="preserve">; </w:t>
      </w:r>
      <w:r w:rsidRPr="00307349">
        <w:rPr>
          <w:rFonts w:eastAsia="Times New Roman" w:cs="Times New Roman"/>
          <w:bCs/>
          <w:shd w:val="clear" w:color="auto" w:fill="FFFFFF"/>
        </w:rPr>
        <w:t>Δηλαδή</w:t>
      </w:r>
      <w:r>
        <w:rPr>
          <w:rFonts w:eastAsia="Times New Roman" w:cs="Times New Roman"/>
          <w:bCs/>
          <w:shd w:val="clear" w:color="auto" w:fill="FFFFFF"/>
        </w:rPr>
        <w:t>,</w:t>
      </w:r>
      <w:r w:rsidRPr="000B60A5">
        <w:rPr>
          <w:rFonts w:eastAsia="Times New Roman" w:cs="Times New Roman"/>
          <w:szCs w:val="24"/>
        </w:rPr>
        <w:t xml:space="preserve"> οριακά</w:t>
      </w:r>
      <w:r>
        <w:rPr>
          <w:rFonts w:eastAsia="Times New Roman" w:cs="Times New Roman"/>
          <w:szCs w:val="24"/>
        </w:rPr>
        <w:t>, θα μπορούσε να είναι και 1,</w:t>
      </w:r>
      <w:r w:rsidRPr="000B60A5">
        <w:rPr>
          <w:rFonts w:eastAsia="Times New Roman" w:cs="Times New Roman"/>
          <w:szCs w:val="24"/>
        </w:rPr>
        <w:t>200</w:t>
      </w:r>
      <w:r>
        <w:rPr>
          <w:rFonts w:eastAsia="Times New Roman" w:cs="Times New Roman"/>
          <w:szCs w:val="24"/>
        </w:rPr>
        <w:t>; Δε</w:t>
      </w:r>
      <w:r w:rsidRPr="000B60A5">
        <w:rPr>
          <w:rFonts w:eastAsia="Times New Roman" w:cs="Times New Roman"/>
          <w:szCs w:val="24"/>
        </w:rPr>
        <w:t xml:space="preserve">ν </w:t>
      </w:r>
      <w:r w:rsidRPr="00022913">
        <w:rPr>
          <w:rFonts w:eastAsia="Times New Roman"/>
          <w:bCs/>
          <w:shd w:val="clear" w:color="auto" w:fill="FFFFFF"/>
        </w:rPr>
        <w:t>θα</w:t>
      </w:r>
      <w:r>
        <w:rPr>
          <w:rFonts w:eastAsia="Times New Roman" w:cs="Times New Roman"/>
          <w:szCs w:val="24"/>
        </w:rPr>
        <w:t xml:space="preserve"> μπορούσε να </w:t>
      </w:r>
      <w:r w:rsidRPr="00D66BCA">
        <w:rPr>
          <w:rFonts w:eastAsia="Times New Roman"/>
          <w:bCs/>
        </w:rPr>
        <w:t>είναι</w:t>
      </w:r>
      <w:r>
        <w:rPr>
          <w:rFonts w:eastAsia="Times New Roman" w:cs="Times New Roman"/>
          <w:szCs w:val="24"/>
        </w:rPr>
        <w:t xml:space="preserve">; Άρα, </w:t>
      </w:r>
      <w:r w:rsidRPr="000B60A5">
        <w:rPr>
          <w:rFonts w:eastAsia="Times New Roman" w:cs="Times New Roman"/>
          <w:szCs w:val="24"/>
        </w:rPr>
        <w:t xml:space="preserve">καταλαβαίνετε πόσο λεπτές είναι οι ισορροπίες μεταξύ </w:t>
      </w:r>
      <w:r>
        <w:rPr>
          <w:rFonts w:eastAsia="Times New Roman" w:cs="Times New Roman"/>
          <w:szCs w:val="24"/>
        </w:rPr>
        <w:t xml:space="preserve">προάσπισης του δημοσίου συμφέροντος </w:t>
      </w:r>
      <w:r w:rsidRPr="00F331DF">
        <w:rPr>
          <w:rFonts w:eastAsia="Times New Roman"/>
          <w:bCs/>
        </w:rPr>
        <w:t>και</w:t>
      </w:r>
      <w:r>
        <w:rPr>
          <w:rFonts w:eastAsia="Times New Roman" w:cs="Times New Roman"/>
          <w:szCs w:val="24"/>
        </w:rPr>
        <w:t xml:space="preserve"> της ζημίας. </w:t>
      </w:r>
      <w:r w:rsidRPr="0086362F">
        <w:rPr>
          <w:rFonts w:eastAsia="Times New Roman" w:cs="Times New Roman"/>
          <w:szCs w:val="24"/>
        </w:rPr>
        <w:t>Λοιπόν</w:t>
      </w:r>
      <w:r>
        <w:rPr>
          <w:rFonts w:eastAsia="Times New Roman" w:cs="Times New Roman"/>
          <w:szCs w:val="24"/>
        </w:rPr>
        <w:t xml:space="preserve">, το ένα </w:t>
      </w:r>
      <w:r w:rsidRPr="00D66BCA">
        <w:rPr>
          <w:rFonts w:eastAsia="Times New Roman"/>
          <w:bCs/>
        </w:rPr>
        <w:t>είναι</w:t>
      </w:r>
      <w:r>
        <w:rPr>
          <w:rFonts w:eastAsia="Times New Roman" w:cs="Times New Roman"/>
          <w:szCs w:val="24"/>
        </w:rPr>
        <w:t xml:space="preserve"> αυτό.</w:t>
      </w:r>
    </w:p>
    <w:p w14:paraId="65B2561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Δεύτερον, είπατε </w:t>
      </w:r>
      <w:r w:rsidRPr="002B5B2E">
        <w:rPr>
          <w:rFonts w:eastAsia="Times New Roman"/>
          <w:bCs/>
          <w:shd w:val="clear" w:color="auto" w:fill="FFFFFF"/>
        </w:rPr>
        <w:t>ότι</w:t>
      </w:r>
      <w:r>
        <w:rPr>
          <w:rFonts w:eastAsia="Times New Roman" w:cs="Times New Roman"/>
          <w:szCs w:val="24"/>
        </w:rPr>
        <w:t xml:space="preserve"> μέχρι το 20</w:t>
      </w:r>
      <w:r w:rsidRPr="000B60A5">
        <w:rPr>
          <w:rFonts w:eastAsia="Times New Roman" w:cs="Times New Roman"/>
          <w:szCs w:val="24"/>
        </w:rPr>
        <w:t>26 πάμε με το ισχύον</w:t>
      </w:r>
      <w:r>
        <w:rPr>
          <w:rFonts w:eastAsia="Times New Roman" w:cs="Times New Roman"/>
          <w:szCs w:val="24"/>
        </w:rPr>
        <w:t>. Έτσι είναι. Ε</w:t>
      </w:r>
      <w:r w:rsidRPr="000B60A5">
        <w:rPr>
          <w:rFonts w:eastAsia="Times New Roman" w:cs="Times New Roman"/>
          <w:szCs w:val="24"/>
        </w:rPr>
        <w:t xml:space="preserve">άν το </w:t>
      </w:r>
      <w:r>
        <w:rPr>
          <w:rFonts w:eastAsia="Times New Roman" w:cs="Times New Roman"/>
          <w:szCs w:val="24"/>
        </w:rPr>
        <w:t>2025, λ</w:t>
      </w:r>
      <w:r w:rsidRPr="000B60A5">
        <w:rPr>
          <w:rFonts w:eastAsia="Times New Roman" w:cs="Times New Roman"/>
          <w:szCs w:val="24"/>
        </w:rPr>
        <w:t>οιπόν</w:t>
      </w:r>
      <w:r>
        <w:rPr>
          <w:rFonts w:eastAsia="Times New Roman" w:cs="Times New Roman"/>
          <w:szCs w:val="24"/>
        </w:rPr>
        <w:t>,</w:t>
      </w:r>
      <w:r w:rsidRPr="000B60A5">
        <w:rPr>
          <w:rFonts w:eastAsia="Times New Roman" w:cs="Times New Roman"/>
          <w:szCs w:val="24"/>
        </w:rPr>
        <w:t xml:space="preserve"> με βάση αυτά τα οποία έχουμε </w:t>
      </w:r>
      <w:r>
        <w:rPr>
          <w:rFonts w:eastAsia="Times New Roman" w:cs="Times New Roman"/>
          <w:szCs w:val="24"/>
        </w:rPr>
        <w:t>δεσμευθε</w:t>
      </w:r>
      <w:r>
        <w:rPr>
          <w:rFonts w:eastAsia="Times New Roman" w:cs="Times New Roman"/>
          <w:szCs w:val="24"/>
        </w:rPr>
        <w:t>ί</w:t>
      </w:r>
      <w:r w:rsidRPr="000B60A5">
        <w:rPr>
          <w:rFonts w:eastAsia="Times New Roman" w:cs="Times New Roman"/>
          <w:szCs w:val="24"/>
        </w:rPr>
        <w:t xml:space="preserve"> εμείς</w:t>
      </w:r>
      <w:r>
        <w:rPr>
          <w:rFonts w:eastAsia="Times New Roman" w:cs="Times New Roman"/>
          <w:szCs w:val="24"/>
        </w:rPr>
        <w:t>,</w:t>
      </w:r>
      <w:r w:rsidRPr="000B60A5">
        <w:rPr>
          <w:rFonts w:eastAsia="Times New Roman" w:cs="Times New Roman"/>
          <w:szCs w:val="24"/>
        </w:rPr>
        <w:t xml:space="preserve"> </w:t>
      </w:r>
      <w:r>
        <w:rPr>
          <w:rFonts w:eastAsia="Times New Roman" w:cs="Times New Roman"/>
          <w:szCs w:val="24"/>
        </w:rPr>
        <w:t xml:space="preserve">με κάποιον τρόπο καταγγελθεί η σύμβαση, </w:t>
      </w:r>
      <w:r w:rsidRPr="000B60A5">
        <w:rPr>
          <w:rFonts w:eastAsia="Times New Roman" w:cs="Times New Roman"/>
          <w:szCs w:val="24"/>
        </w:rPr>
        <w:t xml:space="preserve">στο </w:t>
      </w:r>
      <w:r>
        <w:rPr>
          <w:rFonts w:eastAsia="Times New Roman" w:cs="Times New Roman"/>
          <w:szCs w:val="24"/>
        </w:rPr>
        <w:t>ε</w:t>
      </w:r>
      <w:r w:rsidRPr="000B60A5">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τι μένει; Μένει ένα </w:t>
      </w:r>
      <w:r w:rsidRPr="000B60A5">
        <w:rPr>
          <w:rFonts w:eastAsia="Times New Roman" w:cs="Times New Roman"/>
          <w:szCs w:val="24"/>
        </w:rPr>
        <w:t>αεροδρόμιο</w:t>
      </w:r>
      <w:r>
        <w:rPr>
          <w:rFonts w:eastAsia="Times New Roman" w:cs="Times New Roman"/>
          <w:szCs w:val="24"/>
        </w:rPr>
        <w:t>,</w:t>
      </w:r>
      <w:r w:rsidRPr="000B60A5">
        <w:rPr>
          <w:rFonts w:eastAsia="Times New Roman" w:cs="Times New Roman"/>
          <w:szCs w:val="24"/>
        </w:rPr>
        <w:t xml:space="preserve"> που πρέπει να κάνει διεθνή διαγωνισμό</w:t>
      </w:r>
      <w:r>
        <w:rPr>
          <w:rFonts w:eastAsia="Times New Roman" w:cs="Times New Roman"/>
          <w:szCs w:val="24"/>
        </w:rPr>
        <w:t>,</w:t>
      </w:r>
      <w:r w:rsidRPr="000B60A5">
        <w:rPr>
          <w:rFonts w:eastAsia="Times New Roman" w:cs="Times New Roman"/>
          <w:szCs w:val="24"/>
        </w:rPr>
        <w:t xml:space="preserve"> για να το αξιοποιήσει από </w:t>
      </w:r>
      <w:r>
        <w:rPr>
          <w:rFonts w:eastAsia="Times New Roman" w:cs="Times New Roman"/>
          <w:szCs w:val="24"/>
        </w:rPr>
        <w:t>20</w:t>
      </w:r>
      <w:r w:rsidRPr="000B60A5">
        <w:rPr>
          <w:rFonts w:eastAsia="Times New Roman" w:cs="Times New Roman"/>
          <w:szCs w:val="24"/>
        </w:rPr>
        <w:t>26 και μετά</w:t>
      </w:r>
      <w:r>
        <w:rPr>
          <w:rFonts w:eastAsia="Times New Roman" w:cs="Times New Roman"/>
          <w:szCs w:val="24"/>
        </w:rPr>
        <w:t>. Υπογράψαμε συμφωνία, ναι ή όχι; Προβλέψαμε παραμέτρους; Υ</w:t>
      </w:r>
      <w:r w:rsidRPr="000B60A5">
        <w:rPr>
          <w:rFonts w:eastAsia="Times New Roman" w:cs="Times New Roman"/>
          <w:szCs w:val="24"/>
        </w:rPr>
        <w:t xml:space="preserve">πάρχει και ρίσκο </w:t>
      </w:r>
      <w:r>
        <w:rPr>
          <w:rFonts w:eastAsia="Times New Roman" w:cs="Times New Roman"/>
          <w:szCs w:val="24"/>
        </w:rPr>
        <w:t>δ</w:t>
      </w:r>
      <w:r w:rsidRPr="000B60A5">
        <w:rPr>
          <w:rFonts w:eastAsia="Times New Roman" w:cs="Times New Roman"/>
          <w:szCs w:val="24"/>
        </w:rPr>
        <w:t>ηλαδή σε αυτή τη συμφωνία και το παίρνουμε όλ</w:t>
      </w:r>
      <w:r>
        <w:rPr>
          <w:rFonts w:eastAsia="Times New Roman" w:cs="Times New Roman"/>
          <w:szCs w:val="24"/>
        </w:rPr>
        <w:t>ο</w:t>
      </w:r>
      <w:r w:rsidRPr="000B60A5">
        <w:rPr>
          <w:rFonts w:eastAsia="Times New Roman" w:cs="Times New Roman"/>
          <w:szCs w:val="24"/>
        </w:rPr>
        <w:t xml:space="preserve"> εμείς</w:t>
      </w:r>
      <w:r>
        <w:rPr>
          <w:rFonts w:eastAsia="Times New Roman" w:cs="Times New Roman"/>
          <w:szCs w:val="24"/>
        </w:rPr>
        <w:t>;</w:t>
      </w:r>
    </w:p>
    <w:p w14:paraId="65B25615" w14:textId="77777777" w:rsidR="000F4E4F" w:rsidRDefault="00A56466">
      <w:pPr>
        <w:spacing w:line="600" w:lineRule="auto"/>
        <w:ind w:firstLine="720"/>
        <w:jc w:val="both"/>
        <w:rPr>
          <w:rFonts w:eastAsia="Times New Roman"/>
          <w:bCs/>
          <w:szCs w:val="24"/>
          <w:shd w:val="clear" w:color="auto" w:fill="FFFFFF"/>
        </w:rPr>
      </w:pPr>
      <w:r>
        <w:rPr>
          <w:rFonts w:eastAsia="Times New Roman" w:cs="Times New Roman"/>
          <w:b/>
          <w:szCs w:val="24"/>
        </w:rPr>
        <w:t xml:space="preserve">ΕΥΚΛΕΙΔΗΣ ΤΣΑΚΑΛΩΤΟΣ (Υπουργός </w:t>
      </w:r>
      <w:r>
        <w:rPr>
          <w:rFonts w:eastAsia="Times New Roman"/>
          <w:b/>
          <w:bCs/>
          <w:shd w:val="clear" w:color="auto" w:fill="FFFFFF"/>
        </w:rPr>
        <w:t>Οικονομικών):</w:t>
      </w:r>
      <w:r>
        <w:rPr>
          <w:rFonts w:eastAsia="Times New Roman"/>
          <w:bCs/>
          <w:shd w:val="clear" w:color="auto" w:fill="FFFFFF"/>
        </w:rPr>
        <w:t xml:space="preserve"> </w:t>
      </w:r>
      <w:r w:rsidRPr="0047403D">
        <w:rPr>
          <w:rFonts w:eastAsia="Times New Roman"/>
          <w:bCs/>
          <w:shd w:val="clear" w:color="auto" w:fill="FFFFFF"/>
        </w:rPr>
        <w:t>Υπάρχουν</w:t>
      </w:r>
      <w:r>
        <w:rPr>
          <w:rFonts w:eastAsia="Times New Roman"/>
          <w:bCs/>
          <w:shd w:val="clear" w:color="auto" w:fill="FFFFFF"/>
        </w:rPr>
        <w:t xml:space="preserve"> τα δικαστήρια. </w:t>
      </w:r>
    </w:p>
    <w:p w14:paraId="65B25616" w14:textId="77777777" w:rsidR="000F4E4F" w:rsidRDefault="00A56466">
      <w:pPr>
        <w:spacing w:line="600" w:lineRule="auto"/>
        <w:ind w:firstLine="720"/>
        <w:jc w:val="both"/>
        <w:rPr>
          <w:rFonts w:eastAsia="Times New Roman"/>
          <w:bCs/>
          <w:shd w:val="clear" w:color="auto" w:fill="FFFFFF"/>
        </w:rPr>
      </w:pPr>
      <w:r w:rsidRPr="0047403D">
        <w:rPr>
          <w:rFonts w:eastAsia="Times New Roman"/>
          <w:b/>
          <w:bCs/>
          <w:shd w:val="clear" w:color="auto" w:fill="FFFFFF"/>
        </w:rPr>
        <w:lastRenderedPageBreak/>
        <w:t xml:space="preserve">ΝΙΚΟΛΑΟΣ </w:t>
      </w:r>
      <w:r>
        <w:rPr>
          <w:rFonts w:eastAsia="Times New Roman"/>
          <w:b/>
          <w:bCs/>
          <w:shd w:val="clear" w:color="auto" w:fill="FFFFFF"/>
        </w:rPr>
        <w:t>-</w:t>
      </w:r>
      <w:r>
        <w:rPr>
          <w:rFonts w:eastAsia="Times New Roman"/>
          <w:b/>
          <w:bCs/>
          <w:shd w:val="clear" w:color="auto" w:fill="FFFFFF"/>
        </w:rPr>
        <w:t xml:space="preserve"> ΓΕΩΡΓΙΟΣ </w:t>
      </w:r>
      <w:r w:rsidRPr="0047403D">
        <w:rPr>
          <w:rFonts w:eastAsia="Times New Roman"/>
          <w:b/>
          <w:bCs/>
          <w:shd w:val="clear" w:color="auto" w:fill="FFFFFF"/>
        </w:rPr>
        <w:t>ΔΕΝΔΙΑΣ:</w:t>
      </w:r>
      <w:r>
        <w:rPr>
          <w:rFonts w:eastAsia="Times New Roman"/>
          <w:bCs/>
          <w:shd w:val="clear" w:color="auto" w:fill="FFFFFF"/>
        </w:rPr>
        <w:t xml:space="preserve"> Έχετε παραιτηθεί.</w:t>
      </w:r>
    </w:p>
    <w:p w14:paraId="65B25617"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Αυτό λέμε εμείς τόση ώρα. Με</w:t>
      </w:r>
      <w:r w:rsidRPr="000B60A5">
        <w:rPr>
          <w:rFonts w:eastAsia="Times New Roman" w:cs="Times New Roman"/>
          <w:szCs w:val="24"/>
        </w:rPr>
        <w:t xml:space="preserve"> το 4</w:t>
      </w:r>
      <w:r>
        <w:rPr>
          <w:rFonts w:eastAsia="Times New Roman" w:cs="Times New Roman"/>
          <w:szCs w:val="24"/>
        </w:rPr>
        <w:t>.</w:t>
      </w:r>
      <w:r w:rsidRPr="000B60A5">
        <w:rPr>
          <w:rFonts w:eastAsia="Times New Roman" w:cs="Times New Roman"/>
          <w:szCs w:val="24"/>
        </w:rPr>
        <w:t xml:space="preserve">1 εμείς αμφιβάλλουμε κατά πόσον το </w:t>
      </w:r>
      <w:r>
        <w:rPr>
          <w:rFonts w:eastAsia="Times New Roman" w:cs="Times New Roman"/>
          <w:szCs w:val="24"/>
        </w:rPr>
        <w:t>δ</w:t>
      </w:r>
      <w:r w:rsidRPr="000B60A5">
        <w:rPr>
          <w:rFonts w:eastAsia="Times New Roman" w:cs="Times New Roman"/>
          <w:szCs w:val="24"/>
        </w:rPr>
        <w:t>ημόσιο διατηρεί τα δικαιώματ</w:t>
      </w:r>
      <w:r>
        <w:rPr>
          <w:rFonts w:eastAsia="Times New Roman" w:cs="Times New Roman"/>
          <w:szCs w:val="24"/>
        </w:rPr>
        <w:t>ά</w:t>
      </w:r>
      <w:r w:rsidRPr="000B60A5">
        <w:rPr>
          <w:rFonts w:eastAsia="Times New Roman" w:cs="Times New Roman"/>
          <w:szCs w:val="24"/>
        </w:rPr>
        <w:t xml:space="preserve"> του </w:t>
      </w:r>
      <w:r>
        <w:rPr>
          <w:rFonts w:eastAsia="Times New Roman" w:cs="Times New Roman"/>
          <w:szCs w:val="24"/>
        </w:rPr>
        <w:t xml:space="preserve">ή αν πάει </w:t>
      </w:r>
      <w:r w:rsidRPr="000B60A5">
        <w:rPr>
          <w:rFonts w:eastAsia="Times New Roman" w:cs="Times New Roman"/>
          <w:szCs w:val="24"/>
        </w:rPr>
        <w:t>στο δικαστήριο και βρεθ</w:t>
      </w:r>
      <w:r>
        <w:rPr>
          <w:rFonts w:eastAsia="Times New Roman" w:cs="Times New Roman"/>
          <w:szCs w:val="24"/>
        </w:rPr>
        <w:t xml:space="preserve">εί χαμένο. </w:t>
      </w:r>
    </w:p>
    <w:p w14:paraId="65B25618" w14:textId="77777777" w:rsidR="000F4E4F" w:rsidRDefault="00A56466">
      <w:pPr>
        <w:spacing w:line="600" w:lineRule="auto"/>
        <w:ind w:firstLine="720"/>
        <w:jc w:val="both"/>
        <w:rPr>
          <w:rFonts w:eastAsia="Times New Roman" w:cs="Times New Roman"/>
          <w:szCs w:val="24"/>
        </w:rPr>
      </w:pPr>
      <w:r>
        <w:rPr>
          <w:rFonts w:eastAsia="Times New Roman"/>
          <w:b/>
          <w:bCs/>
          <w:shd w:val="clear" w:color="auto" w:fill="FFFFFF"/>
        </w:rPr>
        <w:t>ΠΡΟΕΔΡΕΥΩΝ (Γεώργιος Λαμπρούλης):</w:t>
      </w:r>
      <w:r>
        <w:rPr>
          <w:rFonts w:eastAsia="Times New Roman"/>
          <w:b/>
          <w:szCs w:val="24"/>
        </w:rPr>
        <w:t xml:space="preserve"> </w:t>
      </w:r>
      <w:r w:rsidRPr="0047403D">
        <w:rPr>
          <w:rFonts w:eastAsia="Times New Roman"/>
          <w:szCs w:val="24"/>
        </w:rPr>
        <w:t>Κύριε Βλάχο, μέχρι τώρα</w:t>
      </w:r>
      <w:r>
        <w:rPr>
          <w:rFonts w:eastAsia="Times New Roman" w:cs="Times New Roman"/>
          <w:szCs w:val="24"/>
        </w:rPr>
        <w:t xml:space="preserve"> οι επισημάνσεις σας ή τα ερωτήματά </w:t>
      </w:r>
      <w:r>
        <w:rPr>
          <w:rFonts w:eastAsia="Times New Roman"/>
          <w:bCs/>
          <w:shd w:val="clear" w:color="auto" w:fill="FFFFFF"/>
        </w:rPr>
        <w:t>σας</w:t>
      </w:r>
      <w:r>
        <w:rPr>
          <w:rFonts w:eastAsia="Times New Roman" w:cs="Times New Roman"/>
          <w:szCs w:val="24"/>
        </w:rPr>
        <w:t xml:space="preserve"> διατυπώθηκαν ακριβώς προηγουμένως από τον κ.</w:t>
      </w:r>
      <w:r>
        <w:rPr>
          <w:rFonts w:eastAsia="Times New Roman" w:cs="Times New Roman"/>
          <w:szCs w:val="24"/>
        </w:rPr>
        <w:t xml:space="preserve"> Δένδια. </w:t>
      </w:r>
    </w:p>
    <w:p w14:paraId="65B25619" w14:textId="77777777" w:rsidR="000F4E4F" w:rsidRDefault="00A56466">
      <w:pPr>
        <w:spacing w:line="600" w:lineRule="auto"/>
        <w:ind w:firstLine="720"/>
        <w:jc w:val="both"/>
        <w:rPr>
          <w:rFonts w:eastAsia="Times New Roman" w:cs="Times New Roman"/>
          <w:b/>
          <w:szCs w:val="24"/>
        </w:rPr>
      </w:pPr>
      <w:r>
        <w:rPr>
          <w:rFonts w:eastAsia="Times New Roman" w:cs="Times New Roman"/>
          <w:b/>
          <w:szCs w:val="24"/>
        </w:rPr>
        <w:t>ΓΕΩΡΓΙΟΣ ΒΛΑΧΟΣ:</w:t>
      </w:r>
      <w:r>
        <w:rPr>
          <w:rFonts w:eastAsia="Times New Roman" w:cs="Times New Roman"/>
          <w:szCs w:val="24"/>
        </w:rPr>
        <w:t xml:space="preserve"> </w:t>
      </w:r>
      <w:r w:rsidRPr="00834E1C">
        <w:rPr>
          <w:rFonts w:eastAsia="Times New Roman" w:cs="Times New Roman"/>
          <w:szCs w:val="24"/>
        </w:rPr>
        <w:t>Μισό λεπτό.</w:t>
      </w:r>
      <w:r>
        <w:rPr>
          <w:rFonts w:eastAsia="Times New Roman" w:cs="Times New Roman"/>
          <w:b/>
          <w:szCs w:val="24"/>
        </w:rPr>
        <w:t xml:space="preserve"> </w:t>
      </w:r>
    </w:p>
    <w:p w14:paraId="65B2561A" w14:textId="77777777" w:rsidR="000F4E4F" w:rsidRDefault="00A56466">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(Γεώργιος Λαμπρούλης): </w:t>
      </w:r>
      <w:r w:rsidRPr="0047403D">
        <w:rPr>
          <w:rFonts w:eastAsia="Times New Roman"/>
          <w:bCs/>
          <w:shd w:val="clear" w:color="auto" w:fill="FFFFFF"/>
        </w:rPr>
        <w:t>Τουλάχιστον</w:t>
      </w:r>
      <w:r>
        <w:rPr>
          <w:rFonts w:eastAsia="Times New Roman"/>
          <w:bCs/>
          <w:shd w:val="clear" w:color="auto" w:fill="FFFFFF"/>
        </w:rPr>
        <w:t xml:space="preserve"> σε ό,τι με αφορά, κατά την παρουσία μου στο Προεδρείο, το άκουσα με τα αυτιά μου </w:t>
      </w:r>
      <w:r w:rsidRPr="0047403D">
        <w:rPr>
          <w:rFonts w:eastAsia="Times New Roman"/>
          <w:bCs/>
          <w:shd w:val="clear" w:color="auto" w:fill="FFFFFF"/>
        </w:rPr>
        <w:t>και</w:t>
      </w:r>
      <w:r>
        <w:rPr>
          <w:rFonts w:eastAsia="Times New Roman"/>
          <w:bCs/>
          <w:shd w:val="clear" w:color="auto" w:fill="FFFFFF"/>
        </w:rPr>
        <w:t xml:space="preserve"> </w:t>
      </w:r>
      <w:r w:rsidRPr="0047403D">
        <w:rPr>
          <w:rFonts w:eastAsia="Times New Roman"/>
          <w:bCs/>
          <w:shd w:val="clear" w:color="auto" w:fill="FFFFFF"/>
        </w:rPr>
        <w:t>δεν</w:t>
      </w:r>
      <w:r>
        <w:rPr>
          <w:rFonts w:eastAsia="Times New Roman"/>
          <w:bCs/>
          <w:shd w:val="clear" w:color="auto" w:fill="FFFFFF"/>
        </w:rPr>
        <w:t xml:space="preserve"> </w:t>
      </w:r>
      <w:r w:rsidRPr="0047403D">
        <w:rPr>
          <w:rFonts w:eastAsia="Times New Roman"/>
          <w:bCs/>
          <w:shd w:val="clear" w:color="auto" w:fill="FFFFFF"/>
        </w:rPr>
        <w:t>χρειάζεται</w:t>
      </w:r>
      <w:r>
        <w:rPr>
          <w:rFonts w:eastAsia="Times New Roman"/>
          <w:bCs/>
          <w:shd w:val="clear" w:color="auto" w:fill="FFFFFF"/>
        </w:rPr>
        <w:t xml:space="preserve"> </w:t>
      </w:r>
      <w:r w:rsidRPr="0047403D">
        <w:rPr>
          <w:rFonts w:eastAsia="Times New Roman"/>
          <w:bCs/>
          <w:shd w:val="clear" w:color="auto" w:fill="FFFFFF"/>
        </w:rPr>
        <w:t>να</w:t>
      </w:r>
      <w:r>
        <w:rPr>
          <w:rFonts w:eastAsia="Times New Roman"/>
          <w:bCs/>
          <w:shd w:val="clear" w:color="auto" w:fill="FFFFFF"/>
        </w:rPr>
        <w:t xml:space="preserve"> με ενημερώσουν οι Υπηρεσίες. </w:t>
      </w:r>
    </w:p>
    <w:p w14:paraId="65B2561B"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Μα</w:t>
      </w:r>
      <w:r>
        <w:rPr>
          <w:rFonts w:eastAsia="Times New Roman" w:cs="Times New Roman"/>
          <w:szCs w:val="24"/>
        </w:rPr>
        <w:t>,</w:t>
      </w:r>
      <w:r>
        <w:rPr>
          <w:rFonts w:eastAsia="Times New Roman" w:cs="Times New Roman"/>
          <w:szCs w:val="24"/>
        </w:rPr>
        <w:t xml:space="preserve"> θέλω </w:t>
      </w:r>
      <w:r w:rsidRPr="002314B3">
        <w:rPr>
          <w:rFonts w:eastAsia="Times New Roman"/>
          <w:bCs/>
          <w:shd w:val="clear" w:color="auto" w:fill="FFFFFF"/>
        </w:rPr>
        <w:t>να</w:t>
      </w:r>
      <w:r>
        <w:rPr>
          <w:rFonts w:eastAsia="Times New Roman" w:cs="Times New Roman"/>
          <w:szCs w:val="24"/>
        </w:rPr>
        <w:t xml:space="preserve"> συμπληρώσω κάτι. </w:t>
      </w:r>
    </w:p>
    <w:p w14:paraId="65B2561C" w14:textId="77777777" w:rsidR="000F4E4F" w:rsidRDefault="00A56466">
      <w:pPr>
        <w:spacing w:line="600" w:lineRule="auto"/>
        <w:ind w:firstLine="720"/>
        <w:jc w:val="both"/>
        <w:rPr>
          <w:rFonts w:eastAsia="Times New Roman"/>
          <w:bCs/>
          <w:shd w:val="clear" w:color="auto" w:fill="FFFFFF"/>
        </w:rPr>
      </w:pPr>
      <w:r>
        <w:rPr>
          <w:rFonts w:eastAsia="Times New Roman"/>
          <w:b/>
          <w:bCs/>
          <w:shd w:val="clear" w:color="auto" w:fill="FFFFFF"/>
        </w:rPr>
        <w:t>ΠΡΟΕΔΡΕΥΩΝ (Γεώργιος Λαμπρούλης):</w:t>
      </w:r>
      <w:r>
        <w:rPr>
          <w:rFonts w:eastAsia="Times New Roman"/>
          <w:b/>
          <w:szCs w:val="24"/>
        </w:rPr>
        <w:t xml:space="preserve"> </w:t>
      </w:r>
      <w:r>
        <w:rPr>
          <w:rFonts w:eastAsia="Times New Roman"/>
          <w:bCs/>
          <w:shd w:val="clear" w:color="auto" w:fill="FFFFFF"/>
        </w:rPr>
        <w:t xml:space="preserve">Σας </w:t>
      </w:r>
      <w:r w:rsidRPr="00834E1C">
        <w:rPr>
          <w:rFonts w:eastAsia="Times New Roman"/>
          <w:bCs/>
          <w:shd w:val="clear" w:color="auto" w:fill="FFFFFF"/>
        </w:rPr>
        <w:t>παρακαλώ</w:t>
      </w:r>
      <w:r>
        <w:rPr>
          <w:rFonts w:eastAsia="Times New Roman"/>
          <w:bCs/>
          <w:shd w:val="clear" w:color="auto" w:fill="FFFFFF"/>
        </w:rPr>
        <w:t xml:space="preserve"> πολύ. </w:t>
      </w:r>
    </w:p>
    <w:p w14:paraId="65B2561D"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Αφήστε με να </w:t>
      </w:r>
      <w:r w:rsidRPr="000B60A5">
        <w:rPr>
          <w:rFonts w:eastAsia="Times New Roman" w:cs="Times New Roman"/>
          <w:szCs w:val="24"/>
        </w:rPr>
        <w:t>ολοκληρώσ</w:t>
      </w:r>
      <w:r>
        <w:rPr>
          <w:rFonts w:eastAsia="Times New Roman" w:cs="Times New Roman"/>
          <w:szCs w:val="24"/>
        </w:rPr>
        <w:t>ω.</w:t>
      </w:r>
    </w:p>
    <w:p w14:paraId="65B2561E" w14:textId="77777777" w:rsidR="000F4E4F" w:rsidRDefault="00A56466">
      <w:pPr>
        <w:spacing w:line="600" w:lineRule="auto"/>
        <w:ind w:firstLine="720"/>
        <w:jc w:val="both"/>
        <w:rPr>
          <w:rFonts w:eastAsia="Times New Roman" w:cs="Times New Roman"/>
          <w:szCs w:val="24"/>
        </w:rPr>
      </w:pPr>
      <w:r>
        <w:rPr>
          <w:rFonts w:eastAsia="Times New Roman"/>
          <w:b/>
          <w:bCs/>
          <w:shd w:val="clear" w:color="auto" w:fill="FFFFFF"/>
        </w:rPr>
        <w:lastRenderedPageBreak/>
        <w:t xml:space="preserve">ΠΡΟΕΔΡΕΥΩΝ (Γεώργιος Λαμπρούλης): </w:t>
      </w:r>
      <w:r>
        <w:rPr>
          <w:rFonts w:eastAsia="Times New Roman"/>
          <w:bCs/>
          <w:shd w:val="clear" w:color="auto" w:fill="FFFFFF"/>
        </w:rPr>
        <w:t>Μα</w:t>
      </w:r>
      <w:r>
        <w:rPr>
          <w:rFonts w:eastAsia="Times New Roman"/>
          <w:bCs/>
          <w:shd w:val="clear" w:color="auto" w:fill="FFFFFF"/>
        </w:rPr>
        <w:t>,</w:t>
      </w:r>
      <w:r>
        <w:rPr>
          <w:rFonts w:eastAsia="Times New Roman"/>
          <w:bCs/>
          <w:shd w:val="clear" w:color="auto" w:fill="FFFFFF"/>
        </w:rPr>
        <w:t xml:space="preserve"> </w:t>
      </w:r>
      <w:r w:rsidRPr="00834E1C">
        <w:rPr>
          <w:rFonts w:eastAsia="Times New Roman"/>
          <w:bCs/>
          <w:shd w:val="clear" w:color="auto" w:fill="FFFFFF"/>
        </w:rPr>
        <w:t>δεν</w:t>
      </w:r>
      <w:r>
        <w:rPr>
          <w:rFonts w:eastAsia="Times New Roman"/>
          <w:bCs/>
          <w:shd w:val="clear" w:color="auto" w:fill="FFFFFF"/>
        </w:rPr>
        <w:t xml:space="preserve"> συμβάλλετε και εσείς, οι Κοινοβουλευτικές Ομάδες -γενικά το λέω τώρα- στη λειτουργία… </w:t>
      </w:r>
    </w:p>
    <w:p w14:paraId="65B2561F"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ΒΛΑΧΟΣ:</w:t>
      </w:r>
      <w:r>
        <w:rPr>
          <w:rFonts w:eastAsia="Times New Roman" w:cs="Times New Roman"/>
          <w:szCs w:val="24"/>
        </w:rPr>
        <w:t xml:space="preserve"> </w:t>
      </w:r>
      <w:r w:rsidRPr="000B60A5">
        <w:rPr>
          <w:rFonts w:eastAsia="Times New Roman" w:cs="Times New Roman"/>
          <w:szCs w:val="24"/>
        </w:rPr>
        <w:t xml:space="preserve"> </w:t>
      </w:r>
      <w:r>
        <w:rPr>
          <w:rFonts w:eastAsia="Times New Roman" w:cs="Times New Roman"/>
          <w:szCs w:val="24"/>
        </w:rPr>
        <w:t>Σε τι να συμβάλ</w:t>
      </w:r>
      <w:r>
        <w:rPr>
          <w:rFonts w:eastAsia="Times New Roman" w:cs="Times New Roman"/>
          <w:szCs w:val="24"/>
        </w:rPr>
        <w:t>λ</w:t>
      </w:r>
      <w:r>
        <w:rPr>
          <w:rFonts w:eastAsia="Times New Roman" w:cs="Times New Roman"/>
          <w:szCs w:val="24"/>
        </w:rPr>
        <w:t xml:space="preserve">ω; </w:t>
      </w:r>
      <w:r w:rsidRPr="00D66BCA">
        <w:rPr>
          <w:rFonts w:eastAsia="Times New Roman"/>
          <w:bCs/>
        </w:rPr>
        <w:t>Είναι</w:t>
      </w:r>
      <w:r>
        <w:rPr>
          <w:rFonts w:eastAsia="Times New Roman" w:cs="Times New Roman"/>
          <w:szCs w:val="24"/>
        </w:rPr>
        <w:t xml:space="preserve"> </w:t>
      </w:r>
      <w:r w:rsidRPr="000B60A5">
        <w:rPr>
          <w:rFonts w:eastAsia="Times New Roman" w:cs="Times New Roman"/>
          <w:szCs w:val="24"/>
        </w:rPr>
        <w:t>μία συμφωνία</w:t>
      </w:r>
      <w:r>
        <w:rPr>
          <w:rFonts w:eastAsia="Times New Roman" w:cs="Times New Roman"/>
          <w:szCs w:val="24"/>
        </w:rPr>
        <w:t>,</w:t>
      </w:r>
      <w:r w:rsidRPr="000B60A5">
        <w:rPr>
          <w:rFonts w:eastAsia="Times New Roman" w:cs="Times New Roman"/>
          <w:szCs w:val="24"/>
        </w:rPr>
        <w:t xml:space="preserve"> που αφήνει ανοιχτές εκκρεμότητες και </w:t>
      </w:r>
      <w:r>
        <w:rPr>
          <w:rFonts w:eastAsia="Times New Roman" w:cs="Times New Roman"/>
          <w:szCs w:val="24"/>
        </w:rPr>
        <w:t xml:space="preserve">προσπαθούμε </w:t>
      </w:r>
      <w:r w:rsidRPr="002314B3">
        <w:rPr>
          <w:rFonts w:eastAsia="Times New Roman"/>
          <w:bCs/>
          <w:shd w:val="clear" w:color="auto" w:fill="FFFFFF"/>
        </w:rPr>
        <w:t>να</w:t>
      </w:r>
      <w:r>
        <w:rPr>
          <w:rFonts w:eastAsia="Times New Roman" w:cs="Times New Roman"/>
          <w:szCs w:val="24"/>
        </w:rPr>
        <w:t xml:space="preserve"> τις αναδείξουμε. Θ</w:t>
      </w:r>
      <w:r w:rsidRPr="000B60A5">
        <w:rPr>
          <w:rFonts w:eastAsia="Times New Roman" w:cs="Times New Roman"/>
          <w:szCs w:val="24"/>
        </w:rPr>
        <w:t xml:space="preserve">α πω και στο τέλος τι ακριβώς θα κάνουμε </w:t>
      </w:r>
      <w:r>
        <w:rPr>
          <w:rFonts w:eastAsia="Times New Roman" w:cs="Times New Roman"/>
          <w:szCs w:val="24"/>
        </w:rPr>
        <w:t xml:space="preserve">από πλευράς ψήφου. </w:t>
      </w:r>
    </w:p>
    <w:p w14:paraId="65B2562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ίπατε</w:t>
      </w:r>
      <w:r>
        <w:rPr>
          <w:rFonts w:eastAsia="Times New Roman" w:cs="Times New Roman"/>
          <w:szCs w:val="24"/>
        </w:rPr>
        <w:t xml:space="preserve">, λοιπόν, </w:t>
      </w:r>
      <w:r>
        <w:rPr>
          <w:rFonts w:eastAsia="Times New Roman" w:cs="Times New Roman"/>
          <w:szCs w:val="24"/>
        </w:rPr>
        <w:t xml:space="preserve">για το 10%. Όντως, ο φορέας αυτός </w:t>
      </w:r>
      <w:r w:rsidRPr="000B60A5">
        <w:rPr>
          <w:rFonts w:eastAsia="Times New Roman" w:cs="Times New Roman"/>
          <w:szCs w:val="24"/>
        </w:rPr>
        <w:t>καταργήθηκε</w:t>
      </w:r>
      <w:r>
        <w:rPr>
          <w:rFonts w:eastAsia="Times New Roman" w:cs="Times New Roman"/>
          <w:szCs w:val="24"/>
        </w:rPr>
        <w:t>. Έ</w:t>
      </w:r>
      <w:r w:rsidRPr="000B60A5">
        <w:rPr>
          <w:rFonts w:eastAsia="Times New Roman" w:cs="Times New Roman"/>
          <w:szCs w:val="24"/>
        </w:rPr>
        <w:t>χετε δίκιο σε</w:t>
      </w:r>
      <w:r w:rsidRPr="000B60A5">
        <w:rPr>
          <w:rFonts w:eastAsia="Times New Roman" w:cs="Times New Roman"/>
          <w:szCs w:val="24"/>
        </w:rPr>
        <w:t xml:space="preserve"> αυτό</w:t>
      </w:r>
      <w:r>
        <w:rPr>
          <w:rFonts w:eastAsia="Times New Roman" w:cs="Times New Roman"/>
          <w:szCs w:val="24"/>
        </w:rPr>
        <w:t>,</w:t>
      </w:r>
      <w:r w:rsidRPr="000B60A5">
        <w:rPr>
          <w:rFonts w:eastAsia="Times New Roman" w:cs="Times New Roman"/>
          <w:szCs w:val="24"/>
        </w:rPr>
        <w:t xml:space="preserve"> αλλά η δέσμευση αρχικά ήταν </w:t>
      </w:r>
      <w:r>
        <w:rPr>
          <w:rFonts w:eastAsia="Times New Roman" w:cs="Times New Roman"/>
          <w:szCs w:val="24"/>
        </w:rPr>
        <w:t>-</w:t>
      </w:r>
      <w:r w:rsidRPr="000B60A5">
        <w:rPr>
          <w:rFonts w:eastAsia="Times New Roman" w:cs="Times New Roman"/>
          <w:szCs w:val="24"/>
        </w:rPr>
        <w:t>το λέω εγώ</w:t>
      </w:r>
      <w:r>
        <w:rPr>
          <w:rFonts w:eastAsia="Times New Roman" w:cs="Times New Roman"/>
          <w:szCs w:val="24"/>
        </w:rPr>
        <w:t>,</w:t>
      </w:r>
      <w:r w:rsidRPr="000B60A5">
        <w:rPr>
          <w:rFonts w:eastAsia="Times New Roman" w:cs="Times New Roman"/>
          <w:szCs w:val="24"/>
        </w:rPr>
        <w:t xml:space="preserve"> με δικά μου λόγια</w:t>
      </w:r>
      <w:r>
        <w:rPr>
          <w:rFonts w:eastAsia="Times New Roman" w:cs="Times New Roman"/>
          <w:szCs w:val="24"/>
        </w:rPr>
        <w:t>-</w:t>
      </w:r>
      <w:r w:rsidRPr="000B60A5">
        <w:rPr>
          <w:rFonts w:eastAsia="Times New Roman" w:cs="Times New Roman"/>
          <w:szCs w:val="24"/>
        </w:rPr>
        <w:t xml:space="preserve"> ότι όταν αξιοποιηθεί το </w:t>
      </w:r>
      <w:r>
        <w:rPr>
          <w:rFonts w:eastAsia="Times New Roman" w:cs="Times New Roman"/>
          <w:szCs w:val="24"/>
        </w:rPr>
        <w:t xml:space="preserve">Ελληνικό, </w:t>
      </w:r>
      <w:r w:rsidRPr="000B60A5">
        <w:rPr>
          <w:rFonts w:eastAsia="Times New Roman" w:cs="Times New Roman"/>
          <w:szCs w:val="24"/>
        </w:rPr>
        <w:t>οι δήμοι γύρω από το νέο αεροδρόμιο έχουν λαμβάνειν</w:t>
      </w:r>
      <w:r>
        <w:rPr>
          <w:rFonts w:eastAsia="Times New Roman" w:cs="Times New Roman"/>
          <w:szCs w:val="24"/>
        </w:rPr>
        <w:t>. Α</w:t>
      </w:r>
      <w:r w:rsidRPr="000B60A5">
        <w:rPr>
          <w:rFonts w:eastAsia="Times New Roman" w:cs="Times New Roman"/>
          <w:szCs w:val="24"/>
        </w:rPr>
        <w:t xml:space="preserve">υτό το </w:t>
      </w:r>
      <w:r>
        <w:rPr>
          <w:rFonts w:eastAsia="Times New Roman" w:cs="Times New Roman"/>
          <w:szCs w:val="24"/>
        </w:rPr>
        <w:t xml:space="preserve">«έχουν λαμβάνειν» </w:t>
      </w:r>
      <w:r w:rsidRPr="00D66BCA">
        <w:rPr>
          <w:rFonts w:eastAsia="Times New Roman"/>
          <w:bCs/>
        </w:rPr>
        <w:t>είναι</w:t>
      </w:r>
      <w:r>
        <w:rPr>
          <w:rFonts w:eastAsia="Times New Roman" w:cs="Times New Roman"/>
          <w:szCs w:val="24"/>
        </w:rPr>
        <w:t xml:space="preserve"> </w:t>
      </w:r>
      <w:r w:rsidRPr="000B60A5">
        <w:rPr>
          <w:rFonts w:eastAsia="Times New Roman" w:cs="Times New Roman"/>
          <w:szCs w:val="24"/>
        </w:rPr>
        <w:t>που περιμένουμε να ακούσουμε</w:t>
      </w:r>
      <w:r>
        <w:rPr>
          <w:rFonts w:eastAsia="Times New Roman" w:cs="Times New Roman"/>
          <w:szCs w:val="24"/>
        </w:rPr>
        <w:t>. Τι έχουν</w:t>
      </w:r>
      <w:r w:rsidRPr="000B60A5">
        <w:rPr>
          <w:rFonts w:eastAsia="Times New Roman" w:cs="Times New Roman"/>
          <w:szCs w:val="24"/>
        </w:rPr>
        <w:t xml:space="preserve"> λαμβάνειν</w:t>
      </w:r>
      <w:r>
        <w:rPr>
          <w:rFonts w:eastAsia="Times New Roman" w:cs="Times New Roman"/>
          <w:szCs w:val="24"/>
        </w:rPr>
        <w:t xml:space="preserve">; </w:t>
      </w:r>
    </w:p>
    <w:p w14:paraId="65B2562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w:t>
      </w:r>
      <w:r w:rsidRPr="000B60A5">
        <w:rPr>
          <w:rFonts w:eastAsia="Times New Roman" w:cs="Times New Roman"/>
          <w:szCs w:val="24"/>
        </w:rPr>
        <w:t>ώρα</w:t>
      </w:r>
      <w:r>
        <w:rPr>
          <w:rFonts w:eastAsia="Times New Roman" w:cs="Times New Roman"/>
          <w:szCs w:val="24"/>
        </w:rPr>
        <w:t>,</w:t>
      </w:r>
      <w:r w:rsidRPr="000B60A5">
        <w:rPr>
          <w:rFonts w:eastAsia="Times New Roman" w:cs="Times New Roman"/>
          <w:szCs w:val="24"/>
        </w:rPr>
        <w:t xml:space="preserve"> </w:t>
      </w:r>
      <w:r>
        <w:rPr>
          <w:rFonts w:eastAsia="Times New Roman" w:cs="Times New Roman"/>
          <w:szCs w:val="24"/>
        </w:rPr>
        <w:t xml:space="preserve">για </w:t>
      </w:r>
      <w:r w:rsidRPr="000B60A5">
        <w:rPr>
          <w:rFonts w:eastAsia="Times New Roman" w:cs="Times New Roman"/>
          <w:szCs w:val="24"/>
        </w:rPr>
        <w:t>τα τερτίπ</w:t>
      </w:r>
      <w:r w:rsidRPr="000B60A5">
        <w:rPr>
          <w:rFonts w:eastAsia="Times New Roman" w:cs="Times New Roman"/>
          <w:szCs w:val="24"/>
        </w:rPr>
        <w:t>ια</w:t>
      </w:r>
      <w:r>
        <w:rPr>
          <w:rFonts w:eastAsia="Times New Roman" w:cs="Times New Roman"/>
          <w:szCs w:val="24"/>
        </w:rPr>
        <w:t>,</w:t>
      </w:r>
      <w:r w:rsidRPr="000B60A5">
        <w:rPr>
          <w:rFonts w:eastAsia="Times New Roman" w:cs="Times New Roman"/>
          <w:szCs w:val="24"/>
        </w:rPr>
        <w:t xml:space="preserve"> φτιάχτηκε ο φορέας</w:t>
      </w:r>
      <w:r>
        <w:rPr>
          <w:rFonts w:eastAsia="Times New Roman" w:cs="Times New Roman"/>
          <w:szCs w:val="24"/>
        </w:rPr>
        <w:t>,</w:t>
      </w:r>
      <w:r w:rsidRPr="000B60A5">
        <w:rPr>
          <w:rFonts w:eastAsia="Times New Roman" w:cs="Times New Roman"/>
          <w:szCs w:val="24"/>
        </w:rPr>
        <w:t xml:space="preserve"> καταργ</w:t>
      </w:r>
      <w:r>
        <w:rPr>
          <w:rFonts w:eastAsia="Times New Roman" w:cs="Times New Roman"/>
          <w:szCs w:val="24"/>
        </w:rPr>
        <w:t>ήθηκε</w:t>
      </w:r>
      <w:r w:rsidRPr="000B60A5">
        <w:rPr>
          <w:rFonts w:eastAsia="Times New Roman" w:cs="Times New Roman"/>
          <w:szCs w:val="24"/>
        </w:rPr>
        <w:t xml:space="preserve"> ο φορέας</w:t>
      </w:r>
      <w:r>
        <w:rPr>
          <w:rFonts w:eastAsia="Times New Roman" w:cs="Times New Roman"/>
          <w:szCs w:val="24"/>
        </w:rPr>
        <w:t>,</w:t>
      </w:r>
      <w:r w:rsidRPr="000B60A5">
        <w:rPr>
          <w:rFonts w:eastAsia="Times New Roman" w:cs="Times New Roman"/>
          <w:szCs w:val="24"/>
        </w:rPr>
        <w:t xml:space="preserve"> δεν μας ενδιαφέρει </w:t>
      </w:r>
      <w:r>
        <w:rPr>
          <w:rFonts w:eastAsia="Times New Roman" w:cs="Times New Roman"/>
          <w:szCs w:val="24"/>
        </w:rPr>
        <w:t xml:space="preserve">εμάς με ποια </w:t>
      </w:r>
      <w:r w:rsidRPr="000332B5">
        <w:rPr>
          <w:rFonts w:eastAsia="Times New Roman"/>
          <w:szCs w:val="24"/>
        </w:rPr>
        <w:t>διαδικασία</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w:t>
      </w:r>
      <w:r w:rsidRPr="000B60A5">
        <w:rPr>
          <w:rFonts w:eastAsia="Times New Roman" w:cs="Times New Roman"/>
          <w:szCs w:val="24"/>
        </w:rPr>
        <w:t>γίνει</w:t>
      </w:r>
      <w:r>
        <w:rPr>
          <w:rFonts w:eastAsia="Times New Roman" w:cs="Times New Roman"/>
          <w:szCs w:val="24"/>
        </w:rPr>
        <w:t>.</w:t>
      </w:r>
    </w:p>
    <w:p w14:paraId="65B25622" w14:textId="77777777" w:rsidR="000F4E4F" w:rsidRDefault="00A56466">
      <w:pPr>
        <w:spacing w:line="600" w:lineRule="auto"/>
        <w:ind w:firstLine="720"/>
        <w:jc w:val="both"/>
        <w:rPr>
          <w:rFonts w:eastAsia="Times New Roman"/>
          <w:b/>
          <w:szCs w:val="24"/>
        </w:rPr>
      </w:pPr>
      <w:r>
        <w:rPr>
          <w:rFonts w:eastAsia="Times New Roman"/>
          <w:b/>
          <w:bCs/>
          <w:shd w:val="clear" w:color="auto" w:fill="FFFFFF"/>
        </w:rPr>
        <w:t>ΠΡΟΕΔΡΕΥΩΝ (Γεώργιος Λαμπρούλης):</w:t>
      </w:r>
      <w:r>
        <w:rPr>
          <w:rFonts w:eastAsia="Times New Roman"/>
          <w:b/>
          <w:szCs w:val="24"/>
        </w:rPr>
        <w:t xml:space="preserve"> </w:t>
      </w:r>
      <w:r w:rsidRPr="00834E1C">
        <w:rPr>
          <w:rFonts w:eastAsia="Times New Roman"/>
          <w:szCs w:val="24"/>
        </w:rPr>
        <w:t>Εντάξει, εντάξει.</w:t>
      </w:r>
      <w:r>
        <w:rPr>
          <w:rFonts w:eastAsia="Times New Roman"/>
          <w:b/>
          <w:szCs w:val="24"/>
        </w:rPr>
        <w:t xml:space="preserve"> </w:t>
      </w:r>
    </w:p>
    <w:p w14:paraId="65B25623"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lastRenderedPageBreak/>
        <w:t>ΓΕΩΡΓΙΟΣ ΒΛΑΧΟΣ:</w:t>
      </w:r>
      <w:r>
        <w:rPr>
          <w:rFonts w:eastAsia="Times New Roman" w:cs="Times New Roman"/>
          <w:szCs w:val="24"/>
        </w:rPr>
        <w:t xml:space="preserve"> </w:t>
      </w:r>
      <w:r w:rsidRPr="000B60A5">
        <w:rPr>
          <w:rFonts w:eastAsia="Times New Roman" w:cs="Times New Roman"/>
          <w:szCs w:val="24"/>
        </w:rPr>
        <w:t xml:space="preserve">Εμείς </w:t>
      </w:r>
      <w:r>
        <w:rPr>
          <w:rFonts w:eastAsia="Times New Roman" w:cs="Times New Roman"/>
          <w:szCs w:val="24"/>
        </w:rPr>
        <w:t xml:space="preserve">σας </w:t>
      </w:r>
      <w:r w:rsidRPr="000B60A5">
        <w:rPr>
          <w:rFonts w:eastAsia="Times New Roman" w:cs="Times New Roman"/>
          <w:szCs w:val="24"/>
        </w:rPr>
        <w:t>μιλήσαμε για συγκεκριμένα έργα</w:t>
      </w:r>
      <w:r>
        <w:rPr>
          <w:rFonts w:eastAsia="Times New Roman" w:cs="Times New Roman"/>
          <w:szCs w:val="24"/>
        </w:rPr>
        <w:t>,</w:t>
      </w:r>
      <w:r w:rsidRPr="000B60A5">
        <w:rPr>
          <w:rFonts w:eastAsia="Times New Roman" w:cs="Times New Roman"/>
          <w:szCs w:val="24"/>
        </w:rPr>
        <w:t xml:space="preserve"> </w:t>
      </w:r>
      <w:r>
        <w:rPr>
          <w:rFonts w:eastAsia="Times New Roman" w:cs="Times New Roman"/>
          <w:szCs w:val="24"/>
        </w:rPr>
        <w:t xml:space="preserve">για </w:t>
      </w:r>
      <w:r w:rsidRPr="000B60A5">
        <w:rPr>
          <w:rFonts w:eastAsia="Times New Roman" w:cs="Times New Roman"/>
          <w:szCs w:val="24"/>
        </w:rPr>
        <w:t xml:space="preserve">να δεσμευτεί η Κυβέρνηση και ήταν </w:t>
      </w:r>
      <w:r w:rsidRPr="000B60A5">
        <w:rPr>
          <w:rFonts w:eastAsia="Times New Roman" w:cs="Times New Roman"/>
          <w:szCs w:val="24"/>
        </w:rPr>
        <w:t>ευκαιρία</w:t>
      </w:r>
      <w:r>
        <w:rPr>
          <w:rFonts w:eastAsia="Times New Roman" w:cs="Times New Roman"/>
          <w:szCs w:val="24"/>
        </w:rPr>
        <w:t>,</w:t>
      </w:r>
      <w:r w:rsidRPr="000B60A5">
        <w:rPr>
          <w:rFonts w:eastAsia="Times New Roman" w:cs="Times New Roman"/>
          <w:szCs w:val="24"/>
        </w:rPr>
        <w:t xml:space="preserve"> τώρα</w:t>
      </w:r>
      <w:r>
        <w:rPr>
          <w:rFonts w:eastAsia="Times New Roman" w:cs="Times New Roman"/>
          <w:szCs w:val="24"/>
        </w:rPr>
        <w:t>,</w:t>
      </w:r>
      <w:r w:rsidRPr="000B60A5">
        <w:rPr>
          <w:rFonts w:eastAsia="Times New Roman" w:cs="Times New Roman"/>
          <w:szCs w:val="24"/>
        </w:rPr>
        <w:t xml:space="preserve"> που παρατείνουμε τη σύμβαση</w:t>
      </w:r>
      <w:r>
        <w:rPr>
          <w:rFonts w:eastAsia="Times New Roman" w:cs="Times New Roman"/>
          <w:szCs w:val="24"/>
        </w:rPr>
        <w:t>,</w:t>
      </w:r>
      <w:r w:rsidRPr="000B60A5">
        <w:rPr>
          <w:rFonts w:eastAsia="Times New Roman" w:cs="Times New Roman"/>
          <w:szCs w:val="24"/>
        </w:rPr>
        <w:t xml:space="preserve"> να βάλουμε στο τραπέζι και αυτό το θέμα</w:t>
      </w:r>
      <w:r>
        <w:rPr>
          <w:rFonts w:eastAsia="Times New Roman" w:cs="Times New Roman"/>
          <w:szCs w:val="24"/>
        </w:rPr>
        <w:t>.</w:t>
      </w:r>
    </w:p>
    <w:p w14:paraId="65B2562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w:t>
      </w:r>
      <w:r w:rsidRPr="000B60A5">
        <w:rPr>
          <w:rFonts w:eastAsia="Times New Roman" w:cs="Times New Roman"/>
          <w:szCs w:val="24"/>
        </w:rPr>
        <w:t>αι το τελευταίο</w:t>
      </w:r>
      <w:r>
        <w:rPr>
          <w:rFonts w:eastAsia="Times New Roman" w:cs="Times New Roman"/>
          <w:szCs w:val="24"/>
        </w:rPr>
        <w:t xml:space="preserve">, </w:t>
      </w:r>
      <w:r w:rsidRPr="000B60A5">
        <w:rPr>
          <w:rFonts w:eastAsia="Times New Roman" w:cs="Times New Roman"/>
          <w:szCs w:val="24"/>
        </w:rPr>
        <w:t>σας είπ</w:t>
      </w:r>
      <w:r>
        <w:rPr>
          <w:rFonts w:eastAsia="Times New Roman" w:cs="Times New Roman"/>
          <w:szCs w:val="24"/>
        </w:rPr>
        <w:t>ε και ο συνάδελφος,</w:t>
      </w:r>
      <w:r w:rsidRPr="000B60A5">
        <w:rPr>
          <w:rFonts w:eastAsia="Times New Roman" w:cs="Times New Roman"/>
          <w:szCs w:val="24"/>
        </w:rPr>
        <w:t xml:space="preserve"> ο κ</w:t>
      </w:r>
      <w:r>
        <w:rPr>
          <w:rFonts w:eastAsia="Times New Roman" w:cs="Times New Roman"/>
          <w:szCs w:val="24"/>
        </w:rPr>
        <w:t>.</w:t>
      </w:r>
      <w:r w:rsidRPr="000B60A5">
        <w:rPr>
          <w:rFonts w:eastAsia="Times New Roman" w:cs="Times New Roman"/>
          <w:szCs w:val="24"/>
        </w:rPr>
        <w:t xml:space="preserve"> Βορίδης</w:t>
      </w:r>
      <w:r>
        <w:rPr>
          <w:rFonts w:eastAsia="Times New Roman" w:cs="Times New Roman"/>
          <w:szCs w:val="24"/>
        </w:rPr>
        <w:t>,</w:t>
      </w:r>
      <w:r w:rsidRPr="000B60A5">
        <w:rPr>
          <w:rFonts w:eastAsia="Times New Roman" w:cs="Times New Roman"/>
          <w:szCs w:val="24"/>
        </w:rPr>
        <w:t xml:space="preserve"> </w:t>
      </w:r>
      <w:r>
        <w:rPr>
          <w:rFonts w:eastAsia="Times New Roman" w:cs="Times New Roman"/>
          <w:szCs w:val="24"/>
        </w:rPr>
        <w:t>το είπα και εγώ νωρίτερα, είκοσι δύο χιλιάδες στρέμματα</w:t>
      </w:r>
      <w:r>
        <w:rPr>
          <w:rFonts w:eastAsia="Times New Roman" w:cs="Times New Roman"/>
          <w:szCs w:val="24"/>
        </w:rPr>
        <w:t>,</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παραμείνουν δεσμευμένα</w:t>
      </w:r>
      <w:r w:rsidRPr="000B60A5">
        <w:rPr>
          <w:rFonts w:eastAsia="Times New Roman" w:cs="Times New Roman"/>
          <w:szCs w:val="24"/>
        </w:rPr>
        <w:t xml:space="preserve"> για άλλα </w:t>
      </w:r>
      <w:r>
        <w:rPr>
          <w:rFonts w:eastAsia="Times New Roman" w:cs="Times New Roman"/>
          <w:szCs w:val="24"/>
        </w:rPr>
        <w:t>είκοσι</w:t>
      </w:r>
      <w:r w:rsidRPr="000B60A5">
        <w:rPr>
          <w:rFonts w:eastAsia="Times New Roman" w:cs="Times New Roman"/>
          <w:szCs w:val="24"/>
        </w:rPr>
        <w:t xml:space="preserve"> χρόνια</w:t>
      </w:r>
      <w:r>
        <w:rPr>
          <w:rFonts w:eastAsia="Times New Roman" w:cs="Times New Roman"/>
          <w:szCs w:val="24"/>
        </w:rPr>
        <w:t>; Για τριάντα χρόνια δεν έγινε τίποτα. Γ</w:t>
      </w:r>
      <w:r w:rsidRPr="000B60A5">
        <w:rPr>
          <w:rFonts w:eastAsia="Times New Roman" w:cs="Times New Roman"/>
          <w:szCs w:val="24"/>
        </w:rPr>
        <w:t xml:space="preserve">ιατί άλλα </w:t>
      </w:r>
      <w:r>
        <w:rPr>
          <w:rFonts w:eastAsia="Times New Roman" w:cs="Times New Roman"/>
          <w:szCs w:val="24"/>
        </w:rPr>
        <w:t>είκοσι; Γ</w:t>
      </w:r>
      <w:r w:rsidRPr="000B60A5">
        <w:rPr>
          <w:rFonts w:eastAsia="Times New Roman" w:cs="Times New Roman"/>
          <w:szCs w:val="24"/>
        </w:rPr>
        <w:t>ιατί κρατάμε σε ομηρία τους πολίτες</w:t>
      </w:r>
      <w:r>
        <w:rPr>
          <w:rFonts w:eastAsia="Times New Roman" w:cs="Times New Roman"/>
          <w:szCs w:val="24"/>
        </w:rPr>
        <w:t>; Να γίνει τι; Φ</w:t>
      </w:r>
      <w:r w:rsidRPr="000B60A5">
        <w:rPr>
          <w:rFonts w:eastAsia="Times New Roman" w:cs="Times New Roman"/>
          <w:szCs w:val="24"/>
        </w:rPr>
        <w:t>τιάχτηκαν mall</w:t>
      </w:r>
      <w:r>
        <w:rPr>
          <w:rFonts w:eastAsia="Times New Roman" w:cs="Times New Roman"/>
          <w:szCs w:val="24"/>
        </w:rPr>
        <w:t>,</w:t>
      </w:r>
      <w:r w:rsidRPr="000B60A5">
        <w:rPr>
          <w:rFonts w:eastAsia="Times New Roman" w:cs="Times New Roman"/>
          <w:szCs w:val="24"/>
        </w:rPr>
        <w:t xml:space="preserve"> εμπορικά κέντρα</w:t>
      </w:r>
      <w:r>
        <w:rPr>
          <w:rFonts w:eastAsia="Times New Roman" w:cs="Times New Roman"/>
          <w:szCs w:val="24"/>
        </w:rPr>
        <w:t xml:space="preserve"> εκεί. Τ</w:t>
      </w:r>
      <w:r w:rsidRPr="000B60A5">
        <w:rPr>
          <w:rFonts w:eastAsia="Times New Roman" w:cs="Times New Roman"/>
          <w:szCs w:val="24"/>
        </w:rPr>
        <w:t>ι άλλο θα γίνει</w:t>
      </w:r>
      <w:r>
        <w:rPr>
          <w:rFonts w:eastAsia="Times New Roman" w:cs="Times New Roman"/>
          <w:szCs w:val="24"/>
        </w:rPr>
        <w:t xml:space="preserve">; Επιτέλους, </w:t>
      </w:r>
      <w:r w:rsidRPr="00307349">
        <w:rPr>
          <w:rFonts w:eastAsia="Times New Roman" w:cs="Times New Roman"/>
          <w:bCs/>
          <w:shd w:val="clear" w:color="auto" w:fill="FFFFFF"/>
        </w:rPr>
        <w:t>δηλαδή</w:t>
      </w:r>
      <w:r>
        <w:rPr>
          <w:rFonts w:eastAsia="Times New Roman" w:cs="Times New Roman"/>
          <w:szCs w:val="24"/>
        </w:rPr>
        <w:t xml:space="preserve">. </w:t>
      </w:r>
      <w:r w:rsidRPr="000B60A5">
        <w:rPr>
          <w:rFonts w:eastAsia="Times New Roman" w:cs="Times New Roman"/>
          <w:szCs w:val="24"/>
        </w:rPr>
        <w:t xml:space="preserve"> </w:t>
      </w:r>
    </w:p>
    <w:p w14:paraId="65B25625" w14:textId="77777777" w:rsidR="000F4E4F" w:rsidRDefault="00A56466">
      <w:pPr>
        <w:spacing w:line="600" w:lineRule="auto"/>
        <w:ind w:firstLine="720"/>
        <w:jc w:val="both"/>
        <w:rPr>
          <w:rFonts w:eastAsia="Times New Roman"/>
          <w:b/>
          <w:szCs w:val="24"/>
        </w:rPr>
      </w:pPr>
      <w:r>
        <w:rPr>
          <w:rFonts w:eastAsia="Times New Roman"/>
          <w:b/>
          <w:bCs/>
          <w:shd w:val="clear" w:color="auto" w:fill="FFFFFF"/>
        </w:rPr>
        <w:t>ΠΡΟΕΔΡΕΥΩΝ (Γεώργιος Λαμπρούλης):</w:t>
      </w:r>
      <w:r>
        <w:rPr>
          <w:rFonts w:eastAsia="Times New Roman"/>
          <w:b/>
          <w:szCs w:val="24"/>
        </w:rPr>
        <w:t xml:space="preserve"> </w:t>
      </w:r>
      <w:r w:rsidRPr="00834E1C">
        <w:rPr>
          <w:rFonts w:eastAsia="Times New Roman"/>
          <w:szCs w:val="24"/>
        </w:rPr>
        <w:t>Καλώς, κύριε Βλάχο.</w:t>
      </w:r>
      <w:r>
        <w:rPr>
          <w:rFonts w:eastAsia="Times New Roman"/>
          <w:b/>
          <w:szCs w:val="24"/>
        </w:rPr>
        <w:t xml:space="preserve"> </w:t>
      </w:r>
    </w:p>
    <w:p w14:paraId="65B25626"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ΓΕΩΡΓΙΟΣ ΒΛΑΧΟ</w:t>
      </w:r>
      <w:r>
        <w:rPr>
          <w:rFonts w:eastAsia="Times New Roman" w:cs="Times New Roman"/>
          <w:b/>
          <w:szCs w:val="24"/>
        </w:rPr>
        <w:t>Σ:</w:t>
      </w:r>
      <w:r>
        <w:rPr>
          <w:rFonts w:eastAsia="Times New Roman" w:cs="Times New Roman"/>
          <w:szCs w:val="24"/>
        </w:rPr>
        <w:t xml:space="preserve"> Εάν </w:t>
      </w:r>
      <w:r w:rsidRPr="00A8202F">
        <w:rPr>
          <w:rFonts w:eastAsia="Times New Roman"/>
          <w:bCs/>
          <w:shd w:val="clear" w:color="auto" w:fill="FFFFFF"/>
        </w:rPr>
        <w:t>δεν</w:t>
      </w:r>
      <w:r>
        <w:rPr>
          <w:rFonts w:eastAsia="Times New Roman" w:cs="Times New Roman"/>
          <w:szCs w:val="24"/>
        </w:rPr>
        <w:t xml:space="preserve"> το βάλουμε τώρα στο τραπέζι σε αυτή τη φάση, </w:t>
      </w:r>
      <w:r w:rsidRPr="000B60A5">
        <w:rPr>
          <w:rFonts w:eastAsia="Times New Roman" w:cs="Times New Roman"/>
          <w:szCs w:val="24"/>
        </w:rPr>
        <w:t>πότε θα μπει</w:t>
      </w:r>
      <w:r>
        <w:rPr>
          <w:rFonts w:eastAsia="Times New Roman" w:cs="Times New Roman"/>
          <w:szCs w:val="24"/>
        </w:rPr>
        <w:t>;</w:t>
      </w:r>
      <w:r w:rsidRPr="000B60A5">
        <w:rPr>
          <w:rFonts w:eastAsia="Times New Roman" w:cs="Times New Roman"/>
          <w:szCs w:val="24"/>
        </w:rPr>
        <w:t xml:space="preserve"> </w:t>
      </w:r>
    </w:p>
    <w:p w14:paraId="65B2562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Α</w:t>
      </w:r>
      <w:r w:rsidRPr="000B60A5">
        <w:rPr>
          <w:rFonts w:eastAsia="Times New Roman" w:cs="Times New Roman"/>
          <w:szCs w:val="24"/>
        </w:rPr>
        <w:t xml:space="preserve">πό </w:t>
      </w:r>
      <w:r>
        <w:rPr>
          <w:rFonts w:eastAsia="Times New Roman" w:cs="Times New Roman"/>
          <w:szCs w:val="24"/>
        </w:rPr>
        <w:t xml:space="preserve">εμάς </w:t>
      </w:r>
      <w:r w:rsidRPr="000B60A5">
        <w:rPr>
          <w:rFonts w:eastAsia="Times New Roman" w:cs="Times New Roman"/>
          <w:szCs w:val="24"/>
        </w:rPr>
        <w:t>αναδείχθηκαν</w:t>
      </w:r>
      <w:r>
        <w:rPr>
          <w:rFonts w:eastAsia="Times New Roman" w:cs="Times New Roman"/>
          <w:szCs w:val="24"/>
        </w:rPr>
        <w:t xml:space="preserve"> </w:t>
      </w:r>
      <w:r w:rsidRPr="000B60A5">
        <w:rPr>
          <w:rFonts w:eastAsia="Times New Roman" w:cs="Times New Roman"/>
          <w:szCs w:val="24"/>
        </w:rPr>
        <w:t xml:space="preserve">και από την </w:t>
      </w:r>
      <w:r>
        <w:rPr>
          <w:rFonts w:eastAsia="Times New Roman" w:cs="Times New Roman"/>
          <w:szCs w:val="24"/>
        </w:rPr>
        <w:t>εισήγηση τη δική μου</w:t>
      </w:r>
      <w:r>
        <w:rPr>
          <w:rFonts w:eastAsia="Times New Roman" w:cs="Times New Roman"/>
          <w:szCs w:val="24"/>
        </w:rPr>
        <w:t>,</w:t>
      </w:r>
      <w:r>
        <w:rPr>
          <w:rFonts w:eastAsia="Times New Roman" w:cs="Times New Roman"/>
          <w:szCs w:val="24"/>
        </w:rPr>
        <w:t xml:space="preserve"> α</w:t>
      </w:r>
      <w:r w:rsidRPr="000B60A5">
        <w:rPr>
          <w:rFonts w:eastAsia="Times New Roman" w:cs="Times New Roman"/>
          <w:szCs w:val="24"/>
        </w:rPr>
        <w:t>λλά κυρίως από τον κ</w:t>
      </w:r>
      <w:r>
        <w:rPr>
          <w:rFonts w:eastAsia="Times New Roman" w:cs="Times New Roman"/>
          <w:szCs w:val="24"/>
        </w:rPr>
        <w:t>. Δένδια</w:t>
      </w:r>
      <w:r w:rsidRPr="000B60A5">
        <w:rPr>
          <w:rFonts w:eastAsia="Times New Roman" w:cs="Times New Roman"/>
          <w:szCs w:val="24"/>
        </w:rPr>
        <w:t xml:space="preserve"> και </w:t>
      </w:r>
      <w:r>
        <w:rPr>
          <w:rFonts w:eastAsia="Times New Roman" w:cs="Times New Roman"/>
          <w:szCs w:val="24"/>
        </w:rPr>
        <w:t>από τον κ. Β</w:t>
      </w:r>
      <w:r w:rsidRPr="000B60A5">
        <w:rPr>
          <w:rFonts w:eastAsia="Times New Roman" w:cs="Times New Roman"/>
          <w:szCs w:val="24"/>
        </w:rPr>
        <w:t xml:space="preserve">ορίδη νομίζω όλες οι ανησυχίες </w:t>
      </w:r>
      <w:r>
        <w:rPr>
          <w:rFonts w:eastAsia="Times New Roman" w:cs="Times New Roman"/>
          <w:szCs w:val="24"/>
        </w:rPr>
        <w:t>μας,</w:t>
      </w:r>
      <w:r w:rsidRPr="000B60A5">
        <w:rPr>
          <w:rFonts w:eastAsia="Times New Roman" w:cs="Times New Roman"/>
          <w:szCs w:val="24"/>
        </w:rPr>
        <w:t xml:space="preserve"> όλη η αγωνία μας </w:t>
      </w:r>
      <w:r>
        <w:rPr>
          <w:rFonts w:eastAsia="Times New Roman" w:cs="Times New Roman"/>
          <w:szCs w:val="24"/>
        </w:rPr>
        <w:t>γι</w:t>
      </w:r>
      <w:r>
        <w:rPr>
          <w:rFonts w:eastAsia="Times New Roman" w:cs="Times New Roman"/>
          <w:szCs w:val="24"/>
        </w:rPr>
        <w:t>’</w:t>
      </w:r>
      <w:r>
        <w:rPr>
          <w:rFonts w:eastAsia="Times New Roman" w:cs="Times New Roman"/>
          <w:szCs w:val="24"/>
        </w:rPr>
        <w:t xml:space="preserve"> </w:t>
      </w:r>
      <w:r w:rsidRPr="000B60A5">
        <w:rPr>
          <w:rFonts w:eastAsia="Times New Roman" w:cs="Times New Roman"/>
          <w:szCs w:val="24"/>
        </w:rPr>
        <w:t>αυτή τη συμφωνία</w:t>
      </w:r>
      <w:r>
        <w:rPr>
          <w:rFonts w:eastAsia="Times New Roman" w:cs="Times New Roman"/>
          <w:szCs w:val="24"/>
        </w:rPr>
        <w:t xml:space="preserve">. Εμείς </w:t>
      </w:r>
      <w:r w:rsidRPr="00A8202F">
        <w:rPr>
          <w:rFonts w:eastAsia="Times New Roman"/>
          <w:bCs/>
          <w:shd w:val="clear" w:color="auto" w:fill="FFFFFF"/>
        </w:rPr>
        <w:t>δε</w:t>
      </w:r>
      <w:r w:rsidRPr="00A8202F">
        <w:rPr>
          <w:rFonts w:eastAsia="Times New Roman"/>
          <w:bCs/>
          <w:shd w:val="clear" w:color="auto" w:fill="FFFFFF"/>
        </w:rPr>
        <w:t>ν</w:t>
      </w:r>
      <w:r>
        <w:rPr>
          <w:rFonts w:eastAsia="Times New Roman" w:cs="Times New Roman"/>
          <w:szCs w:val="24"/>
        </w:rPr>
        <w:t xml:space="preserve"> θέλουμε </w:t>
      </w:r>
      <w:r w:rsidRPr="002314B3">
        <w:rPr>
          <w:rFonts w:eastAsia="Times New Roman"/>
          <w:bCs/>
          <w:shd w:val="clear" w:color="auto" w:fill="FFFFFF"/>
        </w:rPr>
        <w:t>να</w:t>
      </w:r>
      <w:r>
        <w:rPr>
          <w:rFonts w:eastAsia="Times New Roman" w:cs="Times New Roman"/>
          <w:szCs w:val="24"/>
        </w:rPr>
        <w:t xml:space="preserve"> πάμε</w:t>
      </w:r>
      <w:r w:rsidRPr="000B60A5">
        <w:rPr>
          <w:rFonts w:eastAsia="Times New Roman" w:cs="Times New Roman"/>
          <w:szCs w:val="24"/>
        </w:rPr>
        <w:t xml:space="preserve"> κόντρα σε μία </w:t>
      </w:r>
      <w:r>
        <w:rPr>
          <w:rFonts w:eastAsia="Times New Roman" w:cs="Times New Roman"/>
          <w:szCs w:val="24"/>
        </w:rPr>
        <w:t xml:space="preserve">επένδυση. </w:t>
      </w:r>
      <w:r w:rsidRPr="00A8202F">
        <w:rPr>
          <w:rFonts w:eastAsia="Times New Roman"/>
          <w:bCs/>
          <w:shd w:val="clear" w:color="auto" w:fill="FFFFFF"/>
        </w:rPr>
        <w:t>Δεν</w:t>
      </w:r>
      <w:r>
        <w:rPr>
          <w:rFonts w:eastAsia="Times New Roman" w:cs="Times New Roman"/>
          <w:szCs w:val="24"/>
        </w:rPr>
        <w:t xml:space="preserve"> </w:t>
      </w:r>
      <w:r>
        <w:rPr>
          <w:rFonts w:eastAsia="Times New Roman" w:cs="Times New Roman"/>
          <w:szCs w:val="24"/>
        </w:rPr>
        <w:lastRenderedPageBreak/>
        <w:t xml:space="preserve">θέλουμε </w:t>
      </w:r>
      <w:r w:rsidRPr="002314B3">
        <w:rPr>
          <w:rFonts w:eastAsia="Times New Roman"/>
          <w:bCs/>
          <w:shd w:val="clear" w:color="auto" w:fill="FFFFFF"/>
        </w:rPr>
        <w:t>να</w:t>
      </w:r>
      <w:r>
        <w:rPr>
          <w:rFonts w:eastAsia="Times New Roman" w:cs="Times New Roman"/>
          <w:szCs w:val="24"/>
        </w:rPr>
        <w:t xml:space="preserve"> </w:t>
      </w:r>
      <w:r w:rsidRPr="000B60A5">
        <w:rPr>
          <w:rFonts w:eastAsia="Times New Roman" w:cs="Times New Roman"/>
          <w:szCs w:val="24"/>
        </w:rPr>
        <w:t>πάμε κόντρα στην παραχώρηση αυτ</w:t>
      </w:r>
      <w:r>
        <w:rPr>
          <w:rFonts w:eastAsia="Times New Roman" w:cs="Times New Roman"/>
          <w:szCs w:val="24"/>
        </w:rPr>
        <w:t>ή που λέτ</w:t>
      </w:r>
      <w:r w:rsidRPr="000B60A5">
        <w:rPr>
          <w:rFonts w:eastAsia="Times New Roman" w:cs="Times New Roman"/>
          <w:szCs w:val="24"/>
        </w:rPr>
        <w:t>ε</w:t>
      </w:r>
      <w:r>
        <w:rPr>
          <w:rFonts w:eastAsia="Times New Roman" w:cs="Times New Roman"/>
          <w:szCs w:val="24"/>
        </w:rPr>
        <w:t>. Θ</w:t>
      </w:r>
      <w:r w:rsidRPr="000B60A5">
        <w:rPr>
          <w:rFonts w:eastAsia="Times New Roman" w:cs="Times New Roman"/>
          <w:szCs w:val="24"/>
        </w:rPr>
        <w:t>α τ</w:t>
      </w:r>
      <w:r>
        <w:rPr>
          <w:rFonts w:eastAsia="Times New Roman" w:cs="Times New Roman"/>
          <w:szCs w:val="24"/>
        </w:rPr>
        <w:t>ην</w:t>
      </w:r>
      <w:r w:rsidRPr="000B60A5">
        <w:rPr>
          <w:rFonts w:eastAsia="Times New Roman" w:cs="Times New Roman"/>
          <w:szCs w:val="24"/>
        </w:rPr>
        <w:t xml:space="preserve"> ψηφίσουμε</w:t>
      </w:r>
      <w:r>
        <w:rPr>
          <w:rFonts w:eastAsia="Times New Roman" w:cs="Times New Roman"/>
          <w:szCs w:val="24"/>
        </w:rPr>
        <w:t xml:space="preserve">. Όμως, εμείς θέλουμε </w:t>
      </w:r>
      <w:r w:rsidRPr="002314B3">
        <w:rPr>
          <w:rFonts w:eastAsia="Times New Roman"/>
          <w:bCs/>
          <w:shd w:val="clear" w:color="auto" w:fill="FFFFFF"/>
        </w:rPr>
        <w:t>να</w:t>
      </w:r>
      <w:r>
        <w:rPr>
          <w:rFonts w:eastAsia="Times New Roman" w:cs="Times New Roman"/>
          <w:szCs w:val="24"/>
        </w:rPr>
        <w:t xml:space="preserve"> καταγραφούν όλα αυτά</w:t>
      </w:r>
      <w:r>
        <w:rPr>
          <w:rFonts w:eastAsia="Times New Roman" w:cs="Times New Roman"/>
          <w:szCs w:val="24"/>
        </w:rPr>
        <w:t>,</w:t>
      </w:r>
      <w:r>
        <w:rPr>
          <w:rFonts w:eastAsia="Times New Roman" w:cs="Times New Roman"/>
          <w:szCs w:val="24"/>
        </w:rPr>
        <w:t xml:space="preserve"> τα οποία ελέχθηκαν</w:t>
      </w:r>
      <w:r>
        <w:rPr>
          <w:rFonts w:eastAsia="Times New Roman" w:cs="Times New Roman"/>
          <w:szCs w:val="24"/>
        </w:rPr>
        <w:t>,</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ανησυχίες για </w:t>
      </w:r>
      <w:r>
        <w:rPr>
          <w:rFonts w:eastAsia="Times New Roman" w:cs="Times New Roman"/>
          <w:szCs w:val="24"/>
        </w:rPr>
        <w:t>«</w:t>
      </w:r>
      <w:r>
        <w:rPr>
          <w:rFonts w:eastAsia="Times New Roman" w:cs="Times New Roman"/>
          <w:szCs w:val="24"/>
        </w:rPr>
        <w:t>την επόμενη μέρα</w:t>
      </w:r>
      <w:r>
        <w:rPr>
          <w:rFonts w:eastAsia="Times New Roman" w:cs="Times New Roman"/>
          <w:szCs w:val="24"/>
        </w:rPr>
        <w:t>»</w:t>
      </w:r>
      <w:r>
        <w:rPr>
          <w:rFonts w:eastAsia="Times New Roman" w:cs="Times New Roman"/>
          <w:szCs w:val="24"/>
        </w:rPr>
        <w:t>.</w:t>
      </w:r>
    </w:p>
    <w:p w14:paraId="65B25628" w14:textId="77777777" w:rsidR="000F4E4F" w:rsidRDefault="00A56466">
      <w:pPr>
        <w:spacing w:line="600" w:lineRule="auto"/>
        <w:ind w:firstLine="720"/>
        <w:jc w:val="both"/>
        <w:rPr>
          <w:rFonts w:eastAsia="Times New Roman" w:cs="Times New Roman"/>
          <w:szCs w:val="24"/>
        </w:rPr>
      </w:pPr>
      <w:r>
        <w:rPr>
          <w:rFonts w:eastAsia="Times New Roman"/>
          <w:b/>
          <w:bCs/>
          <w:shd w:val="clear" w:color="auto" w:fill="FFFFFF"/>
        </w:rPr>
        <w:t xml:space="preserve">ΠΡΟΕΔΡΕΥΩΝ (Γεώργιος </w:t>
      </w:r>
      <w:r>
        <w:rPr>
          <w:rFonts w:eastAsia="Times New Roman"/>
          <w:b/>
          <w:bCs/>
          <w:shd w:val="clear" w:color="auto" w:fill="FFFFFF"/>
        </w:rPr>
        <w:t>Λαμπρούλης):</w:t>
      </w:r>
      <w:r>
        <w:rPr>
          <w:rFonts w:eastAsia="Times New Roman"/>
          <w:b/>
          <w:szCs w:val="24"/>
        </w:rPr>
        <w:t xml:space="preserve"> </w:t>
      </w:r>
      <w:r>
        <w:rPr>
          <w:rFonts w:eastAsia="Times New Roman" w:cs="Times New Roman"/>
          <w:szCs w:val="24"/>
        </w:rPr>
        <w:t xml:space="preserve">Καταγράφηκαν, κύριε Βλάχο. Καταγράφηκαν. </w:t>
      </w:r>
    </w:p>
    <w:p w14:paraId="65B25629"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Μακάρι</w:t>
      </w:r>
      <w:r>
        <w:rPr>
          <w:rFonts w:eastAsia="Times New Roman" w:cs="Times New Roman"/>
          <w:szCs w:val="24"/>
        </w:rPr>
        <w:t>,</w:t>
      </w:r>
      <w:r>
        <w:rPr>
          <w:rFonts w:eastAsia="Times New Roman" w:cs="Times New Roman"/>
          <w:szCs w:val="24"/>
        </w:rPr>
        <w:t xml:space="preserve"> όσα αναδείχτηκαν από εμάς να διαψευστούν. Αλλά έχετε την απόλυτη ευθύνη </w:t>
      </w:r>
      <w:r w:rsidRPr="000B60A5">
        <w:rPr>
          <w:rFonts w:eastAsia="Times New Roman" w:cs="Times New Roman"/>
          <w:szCs w:val="24"/>
        </w:rPr>
        <w:t xml:space="preserve">για οτιδήποτε προκύψει </w:t>
      </w:r>
      <w:r>
        <w:rPr>
          <w:rFonts w:eastAsia="Times New Roman" w:cs="Times New Roman"/>
          <w:szCs w:val="24"/>
        </w:rPr>
        <w:t>στο μέλλον</w:t>
      </w:r>
      <w:r w:rsidRPr="000B60A5">
        <w:rPr>
          <w:rFonts w:eastAsia="Times New Roman" w:cs="Times New Roman"/>
          <w:szCs w:val="24"/>
        </w:rPr>
        <w:t xml:space="preserve"> </w:t>
      </w:r>
      <w:r>
        <w:rPr>
          <w:rFonts w:eastAsia="Times New Roman" w:cs="Times New Roman"/>
          <w:szCs w:val="24"/>
        </w:rPr>
        <w:t>από αυτό. Π</w:t>
      </w:r>
      <w:r w:rsidRPr="000B60A5">
        <w:rPr>
          <w:rFonts w:eastAsia="Times New Roman" w:cs="Times New Roman"/>
          <w:szCs w:val="24"/>
        </w:rPr>
        <w:t>αίρν</w:t>
      </w:r>
      <w:r>
        <w:rPr>
          <w:rFonts w:eastAsia="Times New Roman" w:cs="Times New Roman"/>
          <w:szCs w:val="24"/>
        </w:rPr>
        <w:t>ετε</w:t>
      </w:r>
      <w:r w:rsidRPr="000B60A5">
        <w:rPr>
          <w:rFonts w:eastAsia="Times New Roman" w:cs="Times New Roman"/>
          <w:szCs w:val="24"/>
        </w:rPr>
        <w:t xml:space="preserve"> την ευθύνη αποκλειστικά</w:t>
      </w:r>
      <w:r>
        <w:rPr>
          <w:rFonts w:eastAsia="Times New Roman" w:cs="Times New Roman"/>
          <w:szCs w:val="24"/>
        </w:rPr>
        <w:t xml:space="preserve"> εσείς. </w:t>
      </w:r>
    </w:p>
    <w:p w14:paraId="65B2562A" w14:textId="77777777" w:rsidR="000F4E4F" w:rsidRDefault="00A56466">
      <w:pPr>
        <w:spacing w:line="600" w:lineRule="auto"/>
        <w:ind w:firstLine="720"/>
        <w:jc w:val="both"/>
        <w:rPr>
          <w:rFonts w:eastAsia="Times New Roman" w:cs="Times New Roman"/>
          <w:szCs w:val="24"/>
        </w:rPr>
      </w:pPr>
      <w:r>
        <w:rPr>
          <w:rFonts w:eastAsia="Times New Roman"/>
          <w:b/>
          <w:bCs/>
          <w:shd w:val="clear" w:color="auto" w:fill="FFFFFF"/>
        </w:rPr>
        <w:t xml:space="preserve">ΠΡΟΕΔΡΕΥΩΝ </w:t>
      </w:r>
      <w:r>
        <w:rPr>
          <w:rFonts w:eastAsia="Times New Roman"/>
          <w:b/>
          <w:bCs/>
          <w:shd w:val="clear" w:color="auto" w:fill="FFFFFF"/>
        </w:rPr>
        <w:t>(Γεώργιος Λαμπρούλης):</w:t>
      </w:r>
      <w:r>
        <w:rPr>
          <w:rFonts w:eastAsia="Times New Roman"/>
          <w:b/>
          <w:szCs w:val="24"/>
        </w:rPr>
        <w:t xml:space="preserve"> </w:t>
      </w:r>
      <w:r w:rsidRPr="005A0F06">
        <w:rPr>
          <w:rFonts w:eastAsia="Times New Roman"/>
          <w:szCs w:val="24"/>
        </w:rPr>
        <w:t>Καλώς,</w:t>
      </w:r>
      <w:r w:rsidRPr="005A0F06">
        <w:rPr>
          <w:rFonts w:eastAsia="Times New Roman" w:cs="Times New Roman"/>
          <w:szCs w:val="24"/>
        </w:rPr>
        <w:t xml:space="preserve"> καλώς.</w:t>
      </w:r>
    </w:p>
    <w:p w14:paraId="65B2562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αρχής</w:t>
      </w:r>
      <w:r>
        <w:rPr>
          <w:rFonts w:eastAsia="Times New Roman" w:cs="Times New Roman"/>
          <w:szCs w:val="24"/>
        </w:rPr>
        <w:t xml:space="preserve"> και επί</w:t>
      </w:r>
      <w:r>
        <w:rPr>
          <w:rFonts w:eastAsia="Times New Roman" w:cs="Times New Roman"/>
          <w:szCs w:val="24"/>
        </w:rPr>
        <w:t xml:space="preserve"> των άρθρων του σχεδίου νόμου του Υπουργείου Οικονομικών</w:t>
      </w:r>
      <w:r>
        <w:rPr>
          <w:rFonts w:eastAsia="Times New Roman" w:cs="Times New Roman"/>
          <w:szCs w:val="24"/>
        </w:rPr>
        <w:t>:</w:t>
      </w:r>
      <w:r>
        <w:rPr>
          <w:rFonts w:eastAsia="Times New Roman" w:cs="Times New Roman"/>
          <w:szCs w:val="24"/>
        </w:rPr>
        <w:t xml:space="preserve"> «</w:t>
      </w:r>
      <w:r w:rsidRPr="00CD0B08">
        <w:rPr>
          <w:rFonts w:eastAsia="Times New Roman" w:cs="Times New Roman"/>
          <w:szCs w:val="24"/>
        </w:rPr>
        <w:t xml:space="preserve">Κύρωση της από 24 Ιανουαρίου 2019 Σύμβασης Παράτασης της </w:t>
      </w:r>
      <w:r w:rsidRPr="00C42E00">
        <w:rPr>
          <w:rFonts w:eastAsia="Times New Roman" w:cs="Times New Roman"/>
          <w:szCs w:val="24"/>
        </w:rPr>
        <w:t>“</w:t>
      </w:r>
      <w:r w:rsidRPr="00CD0B08">
        <w:rPr>
          <w:rFonts w:eastAsia="Times New Roman" w:cs="Times New Roman"/>
          <w:szCs w:val="24"/>
        </w:rPr>
        <w:t>Σύμβασης Ανάπτυξης Αεροδρομίου</w:t>
      </w:r>
      <w:r w:rsidRPr="00C42E00">
        <w:rPr>
          <w:rFonts w:eastAsia="Times New Roman" w:cs="Times New Roman"/>
          <w:szCs w:val="24"/>
        </w:rPr>
        <w:t>”</w:t>
      </w:r>
      <w:r w:rsidRPr="00CD0B08">
        <w:rPr>
          <w:rFonts w:eastAsia="Times New Roman" w:cs="Times New Roman"/>
          <w:szCs w:val="24"/>
        </w:rPr>
        <w:t xml:space="preserve">, που υπογράφηκε </w:t>
      </w:r>
      <w:r w:rsidRPr="00CD0B08">
        <w:rPr>
          <w:rFonts w:eastAsia="Times New Roman" w:cs="Times New Roman"/>
          <w:szCs w:val="24"/>
        </w:rPr>
        <w:t>στην Αθήνα στις 31 Ιουλίου 1995 και κυρώθηκε με τον ν.2338/1995 (Α΄</w:t>
      </w:r>
      <w:r w:rsidRPr="00C42E00">
        <w:rPr>
          <w:rFonts w:eastAsia="Times New Roman" w:cs="Times New Roman"/>
          <w:szCs w:val="24"/>
        </w:rPr>
        <w:t xml:space="preserve"> </w:t>
      </w:r>
      <w:r w:rsidRPr="00CD0B08">
        <w:rPr>
          <w:rFonts w:eastAsia="Times New Roman" w:cs="Times New Roman"/>
          <w:szCs w:val="24"/>
        </w:rPr>
        <w:t>202)»</w:t>
      </w:r>
      <w:r>
        <w:rPr>
          <w:rFonts w:eastAsia="Times New Roman" w:cs="Times New Roman"/>
          <w:szCs w:val="24"/>
        </w:rPr>
        <w:t>.</w:t>
      </w:r>
    </w:p>
    <w:p w14:paraId="65B2562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Η ψήφισή τους θα γίνει χωριστά.</w:t>
      </w:r>
    </w:p>
    <w:p w14:paraId="65B2562D" w14:textId="77777777" w:rsidR="000F4E4F" w:rsidRDefault="00A56466">
      <w:pPr>
        <w:spacing w:line="600" w:lineRule="auto"/>
        <w:ind w:firstLine="720"/>
        <w:jc w:val="both"/>
        <w:rPr>
          <w:rFonts w:eastAsia="Times New Roman" w:cs="Times New Roman"/>
          <w:b/>
          <w:szCs w:val="24"/>
        </w:rPr>
      </w:pPr>
      <w:r>
        <w:rPr>
          <w:rFonts w:eastAsia="Times New Roman" w:cs="Times New Roman"/>
          <w:szCs w:val="24"/>
        </w:rPr>
        <w:t>Ερωτάται το Σώμα: Γίνεται δεκτό το νομοσχέδιο επί της αρχής;</w:t>
      </w:r>
      <w:r w:rsidRPr="008C1171">
        <w:rPr>
          <w:rFonts w:eastAsia="Times New Roman" w:cs="Times New Roman"/>
          <w:b/>
          <w:szCs w:val="24"/>
        </w:rPr>
        <w:t xml:space="preserve"> </w:t>
      </w:r>
    </w:p>
    <w:p w14:paraId="65B2562E"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Ναι. </w:t>
      </w:r>
    </w:p>
    <w:p w14:paraId="65B2562F"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Ναι. </w:t>
      </w:r>
    </w:p>
    <w:p w14:paraId="65B25630"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Όχι. </w:t>
      </w:r>
    </w:p>
    <w:p w14:paraId="65B25631"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ΕΛΕΝΗ ΖΑΡΟΥΛΙ</w:t>
      </w:r>
      <w:r>
        <w:rPr>
          <w:rFonts w:eastAsia="Times New Roman" w:cs="Times New Roman"/>
          <w:b/>
          <w:szCs w:val="24"/>
        </w:rPr>
        <w:t xml:space="preserve">Α: </w:t>
      </w:r>
      <w:r>
        <w:rPr>
          <w:rFonts w:eastAsia="Times New Roman" w:cs="Times New Roman"/>
          <w:szCs w:val="24"/>
        </w:rPr>
        <w:t xml:space="preserve">Όχι. </w:t>
      </w:r>
    </w:p>
    <w:p w14:paraId="65B25632"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65B25633"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65B25634"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w:t>
      </w:r>
      <w:r w:rsidRPr="00CD0B08">
        <w:rPr>
          <w:rFonts w:eastAsia="Times New Roman" w:cs="Times New Roman"/>
          <w:szCs w:val="24"/>
        </w:rPr>
        <w:t xml:space="preserve">Κύρωση της από 24 Ιανουαρίου 2019 Σύμβασης Παράτασης της </w:t>
      </w:r>
      <w:r w:rsidRPr="00C42E00">
        <w:rPr>
          <w:rFonts w:eastAsia="Times New Roman" w:cs="Times New Roman"/>
          <w:szCs w:val="24"/>
        </w:rPr>
        <w:t>“</w:t>
      </w:r>
      <w:r w:rsidRPr="00CD0B08">
        <w:rPr>
          <w:rFonts w:eastAsia="Times New Roman" w:cs="Times New Roman"/>
          <w:szCs w:val="24"/>
        </w:rPr>
        <w:t>Σύμβασης Ανάπτυξης Αεροδρομίου</w:t>
      </w:r>
      <w:r w:rsidRPr="00C42E00">
        <w:rPr>
          <w:rFonts w:eastAsia="Times New Roman" w:cs="Times New Roman"/>
          <w:szCs w:val="24"/>
        </w:rPr>
        <w:t>”</w:t>
      </w:r>
      <w:r w:rsidRPr="00CD0B08">
        <w:rPr>
          <w:rFonts w:eastAsia="Times New Roman" w:cs="Times New Roman"/>
          <w:szCs w:val="24"/>
        </w:rPr>
        <w:t xml:space="preserve">, που υπογράφηκε </w:t>
      </w:r>
      <w:r w:rsidRPr="00CD0B08">
        <w:rPr>
          <w:rFonts w:eastAsia="Times New Roman" w:cs="Times New Roman"/>
          <w:szCs w:val="24"/>
        </w:rPr>
        <w:t>στην Αθήνα στις 31 Ιουλίου 1995 και κυρώθηκε με το</w:t>
      </w:r>
      <w:r>
        <w:rPr>
          <w:rFonts w:eastAsia="Times New Roman" w:cs="Times New Roman"/>
          <w:szCs w:val="24"/>
        </w:rPr>
        <w:t>ν</w:t>
      </w:r>
      <w:r w:rsidRPr="00CD0B08">
        <w:rPr>
          <w:rFonts w:eastAsia="Times New Roman" w:cs="Times New Roman"/>
          <w:szCs w:val="24"/>
        </w:rPr>
        <w:t xml:space="preserve"> ν.2338/1995 (Α΄</w:t>
      </w:r>
      <w:r w:rsidRPr="00C42E00">
        <w:rPr>
          <w:rFonts w:eastAsia="Times New Roman" w:cs="Times New Roman"/>
          <w:szCs w:val="24"/>
        </w:rPr>
        <w:t xml:space="preserve"> </w:t>
      </w:r>
      <w:r w:rsidRPr="00CD0B08">
        <w:rPr>
          <w:rFonts w:eastAsia="Times New Roman" w:cs="Times New Roman"/>
          <w:szCs w:val="24"/>
        </w:rPr>
        <w:t>202)»</w:t>
      </w:r>
      <w:r>
        <w:rPr>
          <w:rFonts w:eastAsia="Times New Roman" w:cs="Times New Roman"/>
          <w:szCs w:val="24"/>
        </w:rPr>
        <w:t xml:space="preserve"> έγινε δεκτό επί της αρχής κατά πλειοψηφία. </w:t>
      </w:r>
    </w:p>
    <w:p w14:paraId="65B2563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65B25636"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Ναι. </w:t>
      </w:r>
    </w:p>
    <w:p w14:paraId="65B25637"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ΒΛΑΧΟΣ: </w:t>
      </w:r>
      <w:r>
        <w:rPr>
          <w:rFonts w:eastAsia="Times New Roman" w:cs="Times New Roman"/>
          <w:szCs w:val="24"/>
        </w:rPr>
        <w:t xml:space="preserve">Ναι. </w:t>
      </w:r>
    </w:p>
    <w:p w14:paraId="65B25638"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Όχι. </w:t>
      </w:r>
    </w:p>
    <w:p w14:paraId="65B25639"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ΕΛΕΝΗ ΖΑΡΟΥΛ</w:t>
      </w:r>
      <w:r>
        <w:rPr>
          <w:rFonts w:eastAsia="Times New Roman" w:cs="Times New Roman"/>
          <w:b/>
          <w:szCs w:val="24"/>
        </w:rPr>
        <w:t xml:space="preserve">ΙΑ: </w:t>
      </w:r>
      <w:r>
        <w:rPr>
          <w:rFonts w:eastAsia="Times New Roman" w:cs="Times New Roman"/>
          <w:szCs w:val="24"/>
        </w:rPr>
        <w:t xml:space="preserve">Όχι.  </w:t>
      </w:r>
    </w:p>
    <w:p w14:paraId="65B2563A"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65B2563B"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Όχι. </w:t>
      </w:r>
    </w:p>
    <w:p w14:paraId="65B2563C"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το άρθρο 1 έγινε δεκτό ως έχει κατά πλειοψηφία. </w:t>
      </w:r>
    </w:p>
    <w:p w14:paraId="65B2563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του ακροτελεύτιου άρθρου. </w:t>
      </w:r>
    </w:p>
    <w:p w14:paraId="65B2563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ακροτελεύτιο </w:t>
      </w:r>
      <w:r>
        <w:rPr>
          <w:rFonts w:eastAsia="Times New Roman" w:cs="Times New Roman"/>
          <w:szCs w:val="24"/>
        </w:rPr>
        <w:t>άρθρο;</w:t>
      </w:r>
    </w:p>
    <w:p w14:paraId="65B2563F"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Ναι. </w:t>
      </w:r>
    </w:p>
    <w:p w14:paraId="65B25640"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Ναι. </w:t>
      </w:r>
    </w:p>
    <w:p w14:paraId="65B25641"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Όχι. </w:t>
      </w:r>
    </w:p>
    <w:p w14:paraId="65B25642"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Όχι.  </w:t>
      </w:r>
    </w:p>
    <w:p w14:paraId="65B25643"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65B25644"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Όχι. </w:t>
      </w:r>
    </w:p>
    <w:p w14:paraId="65B25645"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Το ακροτελεύτιο άρθρο έγινε δεκτό κατά πλειοψηφία. </w:t>
      </w:r>
    </w:p>
    <w:p w14:paraId="65B2564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νομοσχέδιο του Υπουργείου Οικονομικών</w:t>
      </w:r>
      <w:r>
        <w:rPr>
          <w:rFonts w:eastAsia="Times New Roman" w:cs="Times New Roman"/>
          <w:szCs w:val="24"/>
        </w:rPr>
        <w:t>:</w:t>
      </w:r>
      <w:r>
        <w:rPr>
          <w:rFonts w:eastAsia="Times New Roman" w:cs="Times New Roman"/>
          <w:szCs w:val="24"/>
        </w:rPr>
        <w:t xml:space="preserve"> «</w:t>
      </w:r>
      <w:r w:rsidRPr="00CD0B08">
        <w:rPr>
          <w:rFonts w:eastAsia="Times New Roman" w:cs="Times New Roman"/>
          <w:szCs w:val="24"/>
        </w:rPr>
        <w:t xml:space="preserve">Κύρωση της από 24 Ιανουαρίου 2019 Σύμβασης Παράτασης της </w:t>
      </w:r>
      <w:r w:rsidRPr="001704B0">
        <w:rPr>
          <w:rFonts w:eastAsia="Times New Roman" w:cs="Times New Roman"/>
          <w:szCs w:val="24"/>
        </w:rPr>
        <w:t>“</w:t>
      </w:r>
      <w:r w:rsidRPr="00CD0B08">
        <w:rPr>
          <w:rFonts w:eastAsia="Times New Roman" w:cs="Times New Roman"/>
          <w:szCs w:val="24"/>
        </w:rPr>
        <w:t>Σύμβασης Ανάπτυξης Αεροδρομίου</w:t>
      </w:r>
      <w:r w:rsidRPr="001704B0">
        <w:rPr>
          <w:rFonts w:eastAsia="Times New Roman" w:cs="Times New Roman"/>
          <w:szCs w:val="24"/>
        </w:rPr>
        <w:t>”</w:t>
      </w:r>
      <w:r w:rsidRPr="00CD0B08">
        <w:rPr>
          <w:rFonts w:eastAsia="Times New Roman" w:cs="Times New Roman"/>
          <w:szCs w:val="24"/>
        </w:rPr>
        <w:t>, που υπογράφηκε στην Αθήνα στις 31 Ιουλίου 1995 και κυρώθηκε με τον ν. 2338/1995 (Α΄</w:t>
      </w:r>
      <w:r>
        <w:rPr>
          <w:rFonts w:eastAsia="Times New Roman" w:cs="Times New Roman"/>
          <w:szCs w:val="24"/>
        </w:rPr>
        <w:t xml:space="preserve"> </w:t>
      </w:r>
      <w:r w:rsidRPr="00CD0B08">
        <w:rPr>
          <w:rFonts w:eastAsia="Times New Roman" w:cs="Times New Roman"/>
          <w:szCs w:val="24"/>
        </w:rPr>
        <w:t>202)»</w:t>
      </w:r>
      <w:r>
        <w:rPr>
          <w:rFonts w:eastAsia="Times New Roman" w:cs="Times New Roman"/>
          <w:szCs w:val="24"/>
        </w:rPr>
        <w:t xml:space="preserve"> έγινε δεκτό επί της αρχής και επί των άρθρων. </w:t>
      </w:r>
    </w:p>
    <w:p w14:paraId="65B25647" w14:textId="77777777" w:rsidR="000F4E4F" w:rsidRDefault="00A56466">
      <w:pPr>
        <w:spacing w:line="600" w:lineRule="auto"/>
        <w:ind w:firstLine="720"/>
        <w:jc w:val="both"/>
        <w:rPr>
          <w:rFonts w:eastAsia="Times New Roman" w:cs="Times New Roman"/>
          <w:b/>
          <w:szCs w:val="24"/>
        </w:rPr>
      </w:pPr>
      <w:r>
        <w:rPr>
          <w:rFonts w:eastAsia="Times New Roman" w:cs="Times New Roman"/>
          <w:szCs w:val="24"/>
        </w:rPr>
        <w:t>Εισερχόμαστε στην ψήφιση του νομοσχεδίου στο σύνολο.</w:t>
      </w:r>
    </w:p>
    <w:p w14:paraId="65B2564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65B25649"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Ναι. </w:t>
      </w:r>
    </w:p>
    <w:p w14:paraId="65B2564A"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Ναι. </w:t>
      </w:r>
    </w:p>
    <w:p w14:paraId="65B2564B"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Όχι. </w:t>
      </w:r>
    </w:p>
    <w:p w14:paraId="65B2564C"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r>
        <w:rPr>
          <w:rFonts w:eastAsia="Times New Roman" w:cs="Times New Roman"/>
          <w:szCs w:val="24"/>
        </w:rPr>
        <w:t xml:space="preserve">. </w:t>
      </w:r>
    </w:p>
    <w:p w14:paraId="65B2564D"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65B2564E"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Όχι. </w:t>
      </w:r>
    </w:p>
    <w:p w14:paraId="65B2564F"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Το νομοσχέδιο έγινε δεκτό και στο σύνολο κατά πλειοψηφία. </w:t>
      </w:r>
    </w:p>
    <w:p w14:paraId="65B2565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w:t>
      </w:r>
      <w:r w:rsidRPr="00CD0B08">
        <w:rPr>
          <w:rFonts w:eastAsia="Times New Roman" w:cs="Times New Roman"/>
          <w:szCs w:val="24"/>
        </w:rPr>
        <w:t>Κύρωση της από 24 Ιανουαρίου 2019 Σύμβασης Παράτασης τη</w:t>
      </w:r>
      <w:r w:rsidRPr="00CD0B08">
        <w:rPr>
          <w:rFonts w:eastAsia="Times New Roman" w:cs="Times New Roman"/>
          <w:szCs w:val="24"/>
        </w:rPr>
        <w:t xml:space="preserve">ς </w:t>
      </w:r>
      <w:r w:rsidRPr="001704B0">
        <w:rPr>
          <w:rFonts w:eastAsia="Times New Roman" w:cs="Times New Roman"/>
          <w:szCs w:val="24"/>
        </w:rPr>
        <w:t>“</w:t>
      </w:r>
      <w:r w:rsidRPr="00CD0B08">
        <w:rPr>
          <w:rFonts w:eastAsia="Times New Roman" w:cs="Times New Roman"/>
          <w:szCs w:val="24"/>
        </w:rPr>
        <w:t>Σύμβασης Ανάπτυξης Αεροδρομίου</w:t>
      </w:r>
      <w:r w:rsidRPr="001704B0">
        <w:rPr>
          <w:rFonts w:eastAsia="Times New Roman" w:cs="Times New Roman"/>
          <w:szCs w:val="24"/>
        </w:rPr>
        <w:t>”</w:t>
      </w:r>
      <w:r w:rsidRPr="00CD0B08">
        <w:rPr>
          <w:rFonts w:eastAsia="Times New Roman" w:cs="Times New Roman"/>
          <w:szCs w:val="24"/>
        </w:rPr>
        <w:t>, που υπογράφηκε στην Αθήνα στις 31 Ιουλίου 1995 και κυρώθηκε με τον ν.2338/1995 (Α΄</w:t>
      </w:r>
      <w:r>
        <w:rPr>
          <w:rFonts w:eastAsia="Times New Roman" w:cs="Times New Roman"/>
          <w:szCs w:val="24"/>
        </w:rPr>
        <w:t xml:space="preserve"> </w:t>
      </w:r>
      <w:r w:rsidRPr="00CD0B08">
        <w:rPr>
          <w:rFonts w:eastAsia="Times New Roman" w:cs="Times New Roman"/>
          <w:szCs w:val="24"/>
        </w:rPr>
        <w:t>202)»</w:t>
      </w:r>
      <w:r>
        <w:rPr>
          <w:rFonts w:eastAsia="Times New Roman" w:cs="Times New Roman"/>
          <w:szCs w:val="24"/>
        </w:rPr>
        <w:t xml:space="preserve"> έγινε δεκτό </w:t>
      </w:r>
      <w:r>
        <w:rPr>
          <w:rFonts w:eastAsia="Times New Roman" w:cs="Times New Roman"/>
          <w:szCs w:val="24"/>
        </w:rPr>
        <w:t xml:space="preserve">κατά πλειοψηφία, </w:t>
      </w:r>
      <w:r>
        <w:rPr>
          <w:rFonts w:eastAsia="Times New Roman" w:cs="Times New Roman"/>
          <w:szCs w:val="24"/>
        </w:rPr>
        <w:t>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 </w:t>
      </w:r>
    </w:p>
    <w:p w14:paraId="65B25651" w14:textId="77777777" w:rsidR="000F4E4F" w:rsidRDefault="00A56466">
      <w:pPr>
        <w:spacing w:line="600" w:lineRule="auto"/>
        <w:ind w:firstLine="720"/>
        <w:jc w:val="center"/>
        <w:rPr>
          <w:rFonts w:eastAsia="Times New Roman" w:cs="Times New Roman"/>
          <w:color w:val="FF0000"/>
          <w:szCs w:val="24"/>
        </w:rPr>
      </w:pPr>
      <w:r w:rsidRPr="006D5696">
        <w:rPr>
          <w:rFonts w:eastAsia="Times New Roman" w:cs="Times New Roman"/>
          <w:color w:val="FF0000"/>
          <w:szCs w:val="24"/>
        </w:rPr>
        <w:t xml:space="preserve">(Να </w:t>
      </w:r>
      <w:r w:rsidRPr="006D5696">
        <w:rPr>
          <w:rFonts w:eastAsia="Times New Roman" w:cs="Times New Roman"/>
          <w:color w:val="FF0000"/>
          <w:szCs w:val="24"/>
        </w:rPr>
        <w:t xml:space="preserve">μπει </w:t>
      </w:r>
      <w:r w:rsidRPr="006D5696">
        <w:rPr>
          <w:rFonts w:eastAsia="Times New Roman" w:cs="Times New Roman"/>
          <w:color w:val="FF0000"/>
          <w:szCs w:val="24"/>
        </w:rPr>
        <w:t xml:space="preserve"> το κείμενο το</w:t>
      </w:r>
      <w:r w:rsidRPr="006D5696">
        <w:rPr>
          <w:rFonts w:eastAsia="Times New Roman" w:cs="Times New Roman"/>
          <w:color w:val="FF0000"/>
          <w:szCs w:val="24"/>
        </w:rPr>
        <w:t>υ νομοσχεδίου</w:t>
      </w:r>
      <w:r>
        <w:rPr>
          <w:rFonts w:eastAsia="Times New Roman" w:cs="Times New Roman"/>
          <w:color w:val="FF0000"/>
          <w:szCs w:val="24"/>
        </w:rPr>
        <w:t xml:space="preserve"> σελ. 219 Α</w:t>
      </w:r>
      <w:r w:rsidRPr="006D5696">
        <w:rPr>
          <w:rFonts w:eastAsia="Times New Roman" w:cs="Times New Roman"/>
          <w:color w:val="FF0000"/>
          <w:szCs w:val="24"/>
        </w:rPr>
        <w:t>)</w:t>
      </w:r>
    </w:p>
    <w:p w14:paraId="65B25652" w14:textId="77777777" w:rsidR="000F4E4F" w:rsidRDefault="00A56466">
      <w:pPr>
        <w:spacing w:line="600" w:lineRule="auto"/>
        <w:ind w:firstLine="720"/>
        <w:jc w:val="both"/>
        <w:rPr>
          <w:rFonts w:eastAsia="Times New Roman" w:cs="Times New Roman"/>
          <w:szCs w:val="24"/>
        </w:rPr>
      </w:pPr>
      <w:r w:rsidRPr="00F72081">
        <w:rPr>
          <w:rFonts w:eastAsia="Times New Roman" w:cs="Times New Roman"/>
          <w:b/>
          <w:szCs w:val="24"/>
        </w:rPr>
        <w:t>ΠΡΟΕΔΡ</w:t>
      </w:r>
      <w:r>
        <w:rPr>
          <w:rFonts w:eastAsia="Times New Roman" w:cs="Times New Roman"/>
          <w:b/>
          <w:szCs w:val="24"/>
        </w:rPr>
        <w:t>ΕΥΩΝ (Γεώργιος Λαμπρούλης):</w:t>
      </w:r>
      <w:r>
        <w:rPr>
          <w:rFonts w:eastAsia="Times New Roman" w:cs="Times New Roman"/>
          <w:szCs w:val="24"/>
        </w:rPr>
        <w:t xml:space="preserve"> </w:t>
      </w:r>
      <w:r w:rsidRPr="00CB3E5F">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w:t>
      </w:r>
      <w:r>
        <w:rPr>
          <w:rFonts w:eastAsia="Times New Roman" w:cs="Times New Roman"/>
          <w:szCs w:val="24"/>
        </w:rPr>
        <w:t xml:space="preserve">του παραπάνω νομοσχεδίου. </w:t>
      </w:r>
    </w:p>
    <w:p w14:paraId="65B25653" w14:textId="77777777" w:rsidR="000F4E4F" w:rsidRDefault="00A56466">
      <w:pPr>
        <w:spacing w:line="600" w:lineRule="auto"/>
        <w:ind w:firstLine="540"/>
        <w:jc w:val="both"/>
        <w:rPr>
          <w:rFonts w:eastAsia="Times New Roman" w:cs="Times New Roman"/>
          <w:szCs w:val="24"/>
        </w:rPr>
      </w:pPr>
      <w:r w:rsidRPr="00CB3E5F">
        <w:rPr>
          <w:rFonts w:eastAsia="Times New Roman" w:cs="Times New Roman"/>
          <w:b/>
          <w:bCs/>
          <w:szCs w:val="24"/>
        </w:rPr>
        <w:t xml:space="preserve">ΟΛΟΙ ΟΙ </w:t>
      </w:r>
      <w:r w:rsidRPr="00CB3E5F">
        <w:rPr>
          <w:rFonts w:eastAsia="Times New Roman" w:cs="Times New Roman"/>
          <w:b/>
          <w:bCs/>
          <w:szCs w:val="24"/>
        </w:rPr>
        <w:t>ΒΟΥΛΕΥΤΕΣ:</w:t>
      </w:r>
      <w:r w:rsidRPr="00CB3E5F">
        <w:rPr>
          <w:rFonts w:eastAsia="Times New Roman" w:cs="Times New Roman"/>
          <w:szCs w:val="24"/>
        </w:rPr>
        <w:t xml:space="preserve"> Μάλιστα, μάλιστα.</w:t>
      </w:r>
    </w:p>
    <w:p w14:paraId="65B25654" w14:textId="77777777" w:rsidR="000F4E4F" w:rsidRDefault="00A56466">
      <w:pPr>
        <w:spacing w:line="600" w:lineRule="auto"/>
        <w:ind w:firstLine="540"/>
        <w:jc w:val="both"/>
        <w:rPr>
          <w:rFonts w:eastAsia="Times New Roman" w:cs="Times New Roman"/>
          <w:bCs/>
          <w:szCs w:val="24"/>
        </w:rPr>
      </w:pPr>
      <w:r>
        <w:rPr>
          <w:rFonts w:eastAsia="Times New Roman" w:cs="Times New Roman"/>
          <w:b/>
          <w:szCs w:val="24"/>
        </w:rPr>
        <w:t>ΠΡΟΕΔΡΕΥΩΝ (Γεώργιος Λαμπρούλης):</w:t>
      </w:r>
      <w:r>
        <w:rPr>
          <w:rFonts w:eastAsia="Times New Roman" w:cs="Times New Roman"/>
          <w:szCs w:val="24"/>
        </w:rPr>
        <w:t xml:space="preserve"> </w:t>
      </w:r>
      <w:r>
        <w:rPr>
          <w:rFonts w:eastAsia="Times New Roman" w:cs="Times New Roman"/>
          <w:bCs/>
          <w:szCs w:val="24"/>
        </w:rPr>
        <w:t>Συνεπώς τ</w:t>
      </w:r>
      <w:r w:rsidRPr="00CB3E5F">
        <w:rPr>
          <w:rFonts w:eastAsia="Times New Roman" w:cs="Times New Roman"/>
          <w:bCs/>
          <w:szCs w:val="24"/>
        </w:rPr>
        <w:t>ο Σώμα παρέσχε τη ζητηθείσα</w:t>
      </w:r>
      <w:r w:rsidRPr="00CB3E5F">
        <w:rPr>
          <w:rFonts w:eastAsia="Times New Roman" w:cs="Times New Roman"/>
          <w:b/>
          <w:bCs/>
          <w:szCs w:val="24"/>
        </w:rPr>
        <w:t xml:space="preserve"> </w:t>
      </w:r>
      <w:r w:rsidRPr="00CB3E5F">
        <w:rPr>
          <w:rFonts w:eastAsia="Times New Roman" w:cs="Times New Roman"/>
          <w:bCs/>
          <w:szCs w:val="24"/>
        </w:rPr>
        <w:t>εξουσιοδότηση.</w:t>
      </w:r>
    </w:p>
    <w:p w14:paraId="65B25655" w14:textId="77777777" w:rsidR="000F4E4F" w:rsidRDefault="00A56466">
      <w:pPr>
        <w:spacing w:line="600" w:lineRule="auto"/>
        <w:ind w:firstLine="720"/>
        <w:jc w:val="both"/>
        <w:rPr>
          <w:rFonts w:eastAsia="Times New Roman" w:cs="Times New Roman"/>
          <w:szCs w:val="24"/>
        </w:rPr>
      </w:pPr>
      <w:r>
        <w:rPr>
          <w:rFonts w:eastAsia="Times New Roman" w:cs="Times New Roman"/>
          <w:bCs/>
          <w:szCs w:val="24"/>
        </w:rPr>
        <w:lastRenderedPageBreak/>
        <w:t xml:space="preserve">Στο σημείο αυτό διακόπτουμε τη συνεδρίαση και θα συνεχίσουμε στις 18.00΄ στην </w:t>
      </w:r>
      <w:r>
        <w:rPr>
          <w:rFonts w:eastAsia="Times New Roman" w:cs="Times New Roman"/>
          <w:bCs/>
          <w:szCs w:val="24"/>
        </w:rPr>
        <w:t>α</w:t>
      </w:r>
      <w:r>
        <w:rPr>
          <w:rFonts w:eastAsia="Times New Roman" w:cs="Times New Roman"/>
          <w:bCs/>
          <w:szCs w:val="24"/>
        </w:rPr>
        <w:t xml:space="preserve">ίθουσα 223, με τη συζήτηση του σχεδίου νόμου του </w:t>
      </w:r>
      <w:r w:rsidRPr="00650707">
        <w:rPr>
          <w:rFonts w:eastAsia="Times New Roman" w:cs="Times New Roman"/>
          <w:color w:val="000000" w:themeColor="text1"/>
          <w:szCs w:val="24"/>
        </w:rPr>
        <w:t>Υπουργείου Οι</w:t>
      </w:r>
      <w:r w:rsidRPr="00650707">
        <w:rPr>
          <w:rFonts w:eastAsia="Times New Roman" w:cs="Times New Roman"/>
          <w:color w:val="000000" w:themeColor="text1"/>
          <w:szCs w:val="24"/>
        </w:rPr>
        <w:t xml:space="preserve">κονομίας και Ανάπτυξης: </w:t>
      </w:r>
      <w:r w:rsidRPr="00650707">
        <w:rPr>
          <w:rFonts w:eastAsia="Times New Roman" w:cs="Times New Roman"/>
          <w:szCs w:val="24"/>
        </w:rPr>
        <w:t>«Κύρωση της Συμφωνίας μεταξύ της Κυβέρνησης της Ελληνικής Δημοκρατίας και της Κυβέρνησης του Κράτους του Κουβέιτ για την προώθηση και αμοιβαία προστασία των επενδύσεων και των Ρηματικών Διακοινώσεων σχετικά με τη διόρθωση του άρθρου</w:t>
      </w:r>
      <w:r w:rsidRPr="00650707">
        <w:rPr>
          <w:rFonts w:eastAsia="Times New Roman" w:cs="Times New Roman"/>
          <w:szCs w:val="24"/>
        </w:rPr>
        <w:t xml:space="preserve"> 11 παράγραφος 2 του ελληνικού πρωτότυπου κειμένου».</w:t>
      </w:r>
    </w:p>
    <w:p w14:paraId="65B25656" w14:textId="77777777" w:rsidR="000F4E4F" w:rsidRDefault="00A56466">
      <w:pPr>
        <w:spacing w:line="600" w:lineRule="auto"/>
        <w:ind w:firstLine="720"/>
        <w:jc w:val="center"/>
        <w:rPr>
          <w:rFonts w:eastAsia="Times New Roman" w:cs="Times New Roman"/>
          <w:szCs w:val="24"/>
        </w:rPr>
      </w:pPr>
      <w:r w:rsidDel="006D5696">
        <w:rPr>
          <w:rFonts w:eastAsia="Times New Roman" w:cs="Times New Roman"/>
          <w:szCs w:val="24"/>
        </w:rPr>
        <w:t xml:space="preserve"> </w:t>
      </w:r>
      <w:r>
        <w:rPr>
          <w:rFonts w:eastAsia="Times New Roman" w:cs="Times New Roman"/>
          <w:szCs w:val="24"/>
        </w:rPr>
        <w:t>(ΔΙΑΚΟΠΗ)</w:t>
      </w:r>
    </w:p>
    <w:p w14:paraId="65B25657" w14:textId="77777777" w:rsidR="000F4E4F" w:rsidRDefault="00A56466">
      <w:pPr>
        <w:tabs>
          <w:tab w:val="left" w:pos="6168"/>
        </w:tabs>
        <w:spacing w:line="600" w:lineRule="auto"/>
        <w:ind w:firstLine="720"/>
        <w:jc w:val="center"/>
        <w:rPr>
          <w:rFonts w:eastAsia="Times New Roman" w:cs="Times New Roman"/>
          <w:szCs w:val="24"/>
        </w:rPr>
      </w:pPr>
      <w:r w:rsidRPr="008A28B6">
        <w:rPr>
          <w:rFonts w:eastAsia="Times New Roman" w:cs="Times New Roman"/>
          <w:szCs w:val="24"/>
        </w:rPr>
        <w:t>(ΜΕΤΑ ΤΗ ΔΙΑΚΟΠΗ)</w:t>
      </w:r>
    </w:p>
    <w:p w14:paraId="65B25658" w14:textId="77777777" w:rsidR="000F4E4F" w:rsidRDefault="00A5646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Κυρίες και κύριοι συνάδελφοι, </w:t>
      </w:r>
      <w:r>
        <w:rPr>
          <w:rFonts w:eastAsia="Times New Roman" w:cs="Times New Roman"/>
          <w:szCs w:val="24"/>
        </w:rPr>
        <w:t>συνεχίζεται η</w:t>
      </w:r>
      <w:r>
        <w:rPr>
          <w:rFonts w:eastAsia="Times New Roman" w:cs="Times New Roman"/>
          <w:szCs w:val="24"/>
        </w:rPr>
        <w:t xml:space="preserve"> συνεδρίαση</w:t>
      </w:r>
      <w:r w:rsidRPr="001704B0">
        <w:rPr>
          <w:rFonts w:eastAsia="Times New Roman" w:cs="Times New Roman"/>
          <w:bCs/>
          <w:szCs w:val="24"/>
        </w:rPr>
        <w:t xml:space="preserve"> </w:t>
      </w:r>
      <w:r>
        <w:rPr>
          <w:rFonts w:eastAsia="Times New Roman" w:cs="Times New Roman"/>
          <w:bCs/>
          <w:szCs w:val="24"/>
        </w:rPr>
        <w:t xml:space="preserve">στην </w:t>
      </w:r>
      <w:r>
        <w:rPr>
          <w:rFonts w:eastAsia="Times New Roman" w:cs="Times New Roman"/>
          <w:bCs/>
          <w:szCs w:val="24"/>
        </w:rPr>
        <w:t>α</w:t>
      </w:r>
      <w:r>
        <w:rPr>
          <w:rFonts w:eastAsia="Times New Roman" w:cs="Times New Roman"/>
          <w:bCs/>
          <w:szCs w:val="24"/>
        </w:rPr>
        <w:t>ίθουσα 223</w:t>
      </w:r>
      <w:r>
        <w:rPr>
          <w:rFonts w:eastAsia="Times New Roman" w:cs="Times New Roman"/>
          <w:szCs w:val="24"/>
        </w:rPr>
        <w:t xml:space="preserve">. </w:t>
      </w:r>
    </w:p>
    <w:p w14:paraId="65B25659" w14:textId="77777777" w:rsidR="000F4E4F" w:rsidRDefault="00A56466">
      <w:pPr>
        <w:tabs>
          <w:tab w:val="left" w:pos="6168"/>
        </w:tabs>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w:t>
      </w:r>
      <w:r>
        <w:rPr>
          <w:rFonts w:eastAsia="Times New Roman" w:cs="Times New Roman"/>
          <w:szCs w:val="24"/>
        </w:rPr>
        <w:t xml:space="preserve"> του σχεδίου νόμου του Υπουργείου Οικονομίας και Ανάπτυξης: «Κύρωση της Συμφωνίας μεταξύ της Κυβέρνησης της Ελληνικής Δημοκρατίας και της Κυβέρνησης του Κράτους του Κουβέιτ για την προώθηση και αμοιβαία προστασία των επενδύσεων και των Ρηματικών Διακοινώσε</w:t>
      </w:r>
      <w:r>
        <w:rPr>
          <w:rFonts w:eastAsia="Times New Roman" w:cs="Times New Roman"/>
          <w:szCs w:val="24"/>
        </w:rPr>
        <w:t xml:space="preserve">ων, σχετικά με τη </w:t>
      </w:r>
      <w:r>
        <w:rPr>
          <w:rFonts w:eastAsia="Times New Roman" w:cs="Times New Roman"/>
          <w:szCs w:val="24"/>
        </w:rPr>
        <w:lastRenderedPageBreak/>
        <w:t>διόρθωση του άρθρου 11 παράγραφος 2 του ελληνικού πρωτότυπου κειμένου».</w:t>
      </w:r>
    </w:p>
    <w:p w14:paraId="65B2565A" w14:textId="77777777" w:rsidR="000F4E4F" w:rsidRDefault="00A5646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Το νομοσχέδιο ψηφίστηκε στη Διαρκή Επιτροπή κατά πλειοψηφία και εισάγεται προς συζήτηση στη Βουλή με τη διαδικασία </w:t>
      </w:r>
      <w:r w:rsidRPr="008A28B6">
        <w:rPr>
          <w:rFonts w:eastAsia="Times New Roman" w:cs="Times New Roman"/>
          <w:szCs w:val="24"/>
        </w:rPr>
        <w:t>του άρθρου 108 του Κανονισμού της Βουλής</w:t>
      </w:r>
      <w:r>
        <w:rPr>
          <w:rFonts w:eastAsia="Times New Roman" w:cs="Times New Roman"/>
          <w:szCs w:val="24"/>
        </w:rPr>
        <w:t>,</w:t>
      </w:r>
      <w:r w:rsidRPr="008A28B6">
        <w:rPr>
          <w:rFonts w:eastAsia="Times New Roman" w:cs="Times New Roman"/>
          <w:szCs w:val="24"/>
        </w:rPr>
        <w:t xml:space="preserve"> δηλαδή μπ</w:t>
      </w:r>
      <w:r w:rsidRPr="008A28B6">
        <w:rPr>
          <w:rFonts w:eastAsia="Times New Roman" w:cs="Times New Roman"/>
          <w:szCs w:val="24"/>
        </w:rPr>
        <w:t>ορούν να λάβουν</w:t>
      </w:r>
      <w:r>
        <w:rPr>
          <w:rFonts w:eastAsia="Times New Roman" w:cs="Times New Roman"/>
          <w:szCs w:val="24"/>
        </w:rPr>
        <w:t xml:space="preserve"> τον</w:t>
      </w:r>
      <w:r w:rsidRPr="008A28B6">
        <w:rPr>
          <w:rFonts w:eastAsia="Times New Roman" w:cs="Times New Roman"/>
          <w:szCs w:val="24"/>
        </w:rPr>
        <w:t xml:space="preserve"> </w:t>
      </w:r>
      <w:r>
        <w:rPr>
          <w:rFonts w:eastAsia="Times New Roman" w:cs="Times New Roman"/>
          <w:szCs w:val="24"/>
        </w:rPr>
        <w:t xml:space="preserve">λόγο </w:t>
      </w:r>
      <w:r w:rsidRPr="008A28B6">
        <w:rPr>
          <w:rFonts w:eastAsia="Times New Roman" w:cs="Times New Roman"/>
          <w:szCs w:val="24"/>
        </w:rPr>
        <w:t xml:space="preserve">όσοι έχουν αντίρρηση επί της </w:t>
      </w:r>
      <w:r>
        <w:rPr>
          <w:rFonts w:eastAsia="Times New Roman" w:cs="Times New Roman"/>
          <w:szCs w:val="24"/>
        </w:rPr>
        <w:t xml:space="preserve">κυρώσεως αυτής </w:t>
      </w:r>
      <w:r w:rsidRPr="008A28B6">
        <w:rPr>
          <w:rFonts w:eastAsia="Times New Roman" w:cs="Times New Roman"/>
          <w:szCs w:val="24"/>
        </w:rPr>
        <w:t xml:space="preserve">της </w:t>
      </w:r>
      <w:r>
        <w:rPr>
          <w:rFonts w:eastAsia="Times New Roman" w:cs="Times New Roman"/>
          <w:szCs w:val="24"/>
        </w:rPr>
        <w:t>σ</w:t>
      </w:r>
      <w:r w:rsidRPr="008A28B6">
        <w:rPr>
          <w:rFonts w:eastAsia="Times New Roman" w:cs="Times New Roman"/>
          <w:szCs w:val="24"/>
        </w:rPr>
        <w:t>υμφωνίας</w:t>
      </w:r>
      <w:r>
        <w:rPr>
          <w:rFonts w:eastAsia="Times New Roman" w:cs="Times New Roman"/>
          <w:szCs w:val="24"/>
        </w:rPr>
        <w:t>.</w:t>
      </w:r>
      <w:r w:rsidRPr="008A28B6">
        <w:rPr>
          <w:rFonts w:eastAsia="Times New Roman" w:cs="Times New Roman"/>
          <w:szCs w:val="24"/>
        </w:rPr>
        <w:t xml:space="preserve"> </w:t>
      </w:r>
    </w:p>
    <w:p w14:paraId="65B2565B" w14:textId="77777777" w:rsidR="000F4E4F" w:rsidRDefault="00A56466">
      <w:pPr>
        <w:tabs>
          <w:tab w:val="left" w:pos="6168"/>
        </w:tabs>
        <w:spacing w:line="600" w:lineRule="auto"/>
        <w:ind w:firstLine="720"/>
        <w:jc w:val="both"/>
        <w:rPr>
          <w:rFonts w:eastAsia="Times New Roman" w:cs="Times New Roman"/>
          <w:szCs w:val="24"/>
        </w:rPr>
      </w:pPr>
      <w:r w:rsidRPr="008A28B6">
        <w:rPr>
          <w:rFonts w:eastAsia="Times New Roman" w:cs="Times New Roman"/>
          <w:szCs w:val="24"/>
        </w:rPr>
        <w:t>Με βάση την εικόνα</w:t>
      </w:r>
      <w:r>
        <w:rPr>
          <w:rFonts w:eastAsia="Times New Roman" w:cs="Times New Roman"/>
          <w:szCs w:val="24"/>
        </w:rPr>
        <w:t>,</w:t>
      </w:r>
      <w:r w:rsidRPr="008A28B6">
        <w:rPr>
          <w:rFonts w:eastAsia="Times New Roman" w:cs="Times New Roman"/>
          <w:szCs w:val="24"/>
        </w:rPr>
        <w:t xml:space="preserve"> που έχουμε από την </w:t>
      </w:r>
      <w:r>
        <w:rPr>
          <w:rFonts w:eastAsia="Times New Roman" w:cs="Times New Roman"/>
          <w:szCs w:val="24"/>
        </w:rPr>
        <w:t>ε</w:t>
      </w:r>
      <w:r w:rsidRPr="008A28B6">
        <w:rPr>
          <w:rFonts w:eastAsia="Times New Roman" w:cs="Times New Roman"/>
          <w:szCs w:val="24"/>
        </w:rPr>
        <w:t>πιτροπή</w:t>
      </w:r>
      <w:r>
        <w:rPr>
          <w:rFonts w:eastAsia="Times New Roman" w:cs="Times New Roman"/>
          <w:szCs w:val="24"/>
        </w:rPr>
        <w:t>,</w:t>
      </w:r>
      <w:r w:rsidRPr="008A28B6">
        <w:rPr>
          <w:rFonts w:eastAsia="Times New Roman" w:cs="Times New Roman"/>
          <w:szCs w:val="24"/>
        </w:rPr>
        <w:t xml:space="preserve"> </w:t>
      </w:r>
      <w:r>
        <w:rPr>
          <w:rFonts w:eastAsia="Times New Roman" w:cs="Times New Roman"/>
          <w:szCs w:val="24"/>
        </w:rPr>
        <w:t>ό</w:t>
      </w:r>
      <w:r w:rsidRPr="008A28B6">
        <w:rPr>
          <w:rFonts w:eastAsia="Times New Roman" w:cs="Times New Roman"/>
          <w:szCs w:val="24"/>
        </w:rPr>
        <w:t xml:space="preserve">που συζητήθηκε η συγκεκριμένη </w:t>
      </w:r>
      <w:r>
        <w:rPr>
          <w:rFonts w:eastAsia="Times New Roman" w:cs="Times New Roman"/>
          <w:szCs w:val="24"/>
        </w:rPr>
        <w:t>σ</w:t>
      </w:r>
      <w:r w:rsidRPr="008A28B6">
        <w:rPr>
          <w:rFonts w:eastAsia="Times New Roman" w:cs="Times New Roman"/>
          <w:szCs w:val="24"/>
        </w:rPr>
        <w:t>υμφωνία</w:t>
      </w:r>
      <w:r>
        <w:rPr>
          <w:rFonts w:eastAsia="Times New Roman" w:cs="Times New Roman"/>
          <w:szCs w:val="24"/>
        </w:rPr>
        <w:t>,</w:t>
      </w:r>
      <w:r w:rsidRPr="008A28B6">
        <w:rPr>
          <w:rFonts w:eastAsia="Times New Roman" w:cs="Times New Roman"/>
          <w:szCs w:val="24"/>
        </w:rPr>
        <w:t xml:space="preserve"> πλην της Χρυσής Αυγής και του Κομμουνιστικού Κόμματος</w:t>
      </w:r>
      <w:r>
        <w:rPr>
          <w:rFonts w:eastAsia="Times New Roman" w:cs="Times New Roman"/>
          <w:szCs w:val="24"/>
        </w:rPr>
        <w:t>,</w:t>
      </w:r>
      <w:r w:rsidRPr="008A28B6">
        <w:rPr>
          <w:rFonts w:eastAsia="Times New Roman" w:cs="Times New Roman"/>
          <w:szCs w:val="24"/>
        </w:rPr>
        <w:t xml:space="preserve"> που ήταν </w:t>
      </w:r>
      <w:r>
        <w:rPr>
          <w:rFonts w:eastAsia="Times New Roman" w:cs="Times New Roman"/>
          <w:szCs w:val="24"/>
        </w:rPr>
        <w:t>«κ</w:t>
      </w:r>
      <w:r w:rsidRPr="008A28B6">
        <w:rPr>
          <w:rFonts w:eastAsia="Times New Roman" w:cs="Times New Roman"/>
          <w:szCs w:val="24"/>
        </w:rPr>
        <w:t>ατά</w:t>
      </w:r>
      <w:r>
        <w:rPr>
          <w:rFonts w:eastAsia="Times New Roman" w:cs="Times New Roman"/>
          <w:szCs w:val="24"/>
        </w:rPr>
        <w:t>»,</w:t>
      </w:r>
      <w:r w:rsidRPr="008A28B6">
        <w:rPr>
          <w:rFonts w:eastAsia="Times New Roman" w:cs="Times New Roman"/>
          <w:szCs w:val="24"/>
        </w:rPr>
        <w:t xml:space="preserve"> όλα τα άλ</w:t>
      </w:r>
      <w:r w:rsidRPr="008A28B6">
        <w:rPr>
          <w:rFonts w:eastAsia="Times New Roman" w:cs="Times New Roman"/>
          <w:szCs w:val="24"/>
        </w:rPr>
        <w:t xml:space="preserve">λα κόμματα ήταν </w:t>
      </w:r>
      <w:r>
        <w:rPr>
          <w:rFonts w:eastAsia="Times New Roman" w:cs="Times New Roman"/>
          <w:szCs w:val="24"/>
        </w:rPr>
        <w:t>«υ</w:t>
      </w:r>
      <w:r w:rsidRPr="008A28B6">
        <w:rPr>
          <w:rFonts w:eastAsia="Times New Roman" w:cs="Times New Roman"/>
          <w:szCs w:val="24"/>
        </w:rPr>
        <w:t>πέρ</w:t>
      </w:r>
      <w:r>
        <w:rPr>
          <w:rFonts w:eastAsia="Times New Roman" w:cs="Times New Roman"/>
          <w:szCs w:val="24"/>
        </w:rPr>
        <w:t>».</w:t>
      </w:r>
    </w:p>
    <w:p w14:paraId="65B2565C" w14:textId="77777777" w:rsidR="000F4E4F" w:rsidRDefault="00A56466">
      <w:pPr>
        <w:tabs>
          <w:tab w:val="left" w:pos="6168"/>
        </w:tabs>
        <w:spacing w:line="600" w:lineRule="auto"/>
        <w:ind w:firstLine="720"/>
        <w:jc w:val="both"/>
        <w:rPr>
          <w:rFonts w:eastAsia="Times New Roman" w:cs="Times New Roman"/>
          <w:szCs w:val="24"/>
        </w:rPr>
      </w:pPr>
      <w:r w:rsidRPr="008A28B6">
        <w:rPr>
          <w:rFonts w:eastAsia="Times New Roman" w:cs="Times New Roman"/>
          <w:szCs w:val="24"/>
        </w:rPr>
        <w:t xml:space="preserve">Θα </w:t>
      </w:r>
      <w:r>
        <w:rPr>
          <w:rFonts w:eastAsia="Times New Roman" w:cs="Times New Roman"/>
          <w:szCs w:val="24"/>
        </w:rPr>
        <w:t>δώσω τον λόγο στους συναδέλφους</w:t>
      </w:r>
      <w:r>
        <w:rPr>
          <w:rFonts w:eastAsia="Times New Roman" w:cs="Times New Roman"/>
          <w:szCs w:val="24"/>
        </w:rPr>
        <w:t>,</w:t>
      </w:r>
      <w:r>
        <w:rPr>
          <w:rFonts w:eastAsia="Times New Roman" w:cs="Times New Roman"/>
          <w:szCs w:val="24"/>
        </w:rPr>
        <w:t xml:space="preserve"> με βάση την κοινοβουλευτική δύναμη. Πρώτος θα μιλήσει ο εισηγητής της Χρυσής </w:t>
      </w:r>
      <w:r w:rsidRPr="008A28B6">
        <w:rPr>
          <w:rFonts w:eastAsia="Times New Roman" w:cs="Times New Roman"/>
          <w:szCs w:val="24"/>
        </w:rPr>
        <w:t>Αυγή</w:t>
      </w:r>
      <w:r>
        <w:rPr>
          <w:rFonts w:eastAsia="Times New Roman" w:cs="Times New Roman"/>
          <w:szCs w:val="24"/>
        </w:rPr>
        <w:t>ς κ. Παναγιώταρος</w:t>
      </w:r>
      <w:r w:rsidRPr="008A28B6">
        <w:rPr>
          <w:rFonts w:eastAsia="Times New Roman" w:cs="Times New Roman"/>
          <w:szCs w:val="24"/>
        </w:rPr>
        <w:t xml:space="preserve"> </w:t>
      </w:r>
      <w:r>
        <w:rPr>
          <w:rFonts w:eastAsia="Times New Roman" w:cs="Times New Roman"/>
          <w:szCs w:val="24"/>
        </w:rPr>
        <w:t xml:space="preserve">και </w:t>
      </w:r>
      <w:r w:rsidRPr="008A28B6">
        <w:rPr>
          <w:rFonts w:eastAsia="Times New Roman" w:cs="Times New Roman"/>
          <w:szCs w:val="24"/>
        </w:rPr>
        <w:t xml:space="preserve">μετά </w:t>
      </w:r>
      <w:r>
        <w:rPr>
          <w:rFonts w:eastAsia="Times New Roman" w:cs="Times New Roman"/>
          <w:szCs w:val="24"/>
        </w:rPr>
        <w:t xml:space="preserve">ο εισηγητής </w:t>
      </w:r>
      <w:r w:rsidRPr="008A28B6">
        <w:rPr>
          <w:rFonts w:eastAsia="Times New Roman" w:cs="Times New Roman"/>
          <w:szCs w:val="24"/>
        </w:rPr>
        <w:t>του Κομμουνιστικού Κόμματος</w:t>
      </w:r>
      <w:r>
        <w:rPr>
          <w:rFonts w:eastAsia="Times New Roman" w:cs="Times New Roman"/>
          <w:szCs w:val="24"/>
        </w:rPr>
        <w:t xml:space="preserve"> Ελλάδος κ. Βαρδαλής. </w:t>
      </w:r>
      <w:r w:rsidRPr="008A28B6">
        <w:rPr>
          <w:rFonts w:eastAsia="Times New Roman" w:cs="Times New Roman"/>
          <w:szCs w:val="24"/>
        </w:rPr>
        <w:t xml:space="preserve"> </w:t>
      </w:r>
    </w:p>
    <w:p w14:paraId="65B2565D" w14:textId="77777777" w:rsidR="000F4E4F" w:rsidRDefault="00A5646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Τον λόγο έχει ο κ. Παναγιώταρος. </w:t>
      </w:r>
    </w:p>
    <w:p w14:paraId="65B2565E" w14:textId="77777777" w:rsidR="000F4E4F" w:rsidRDefault="00A5646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w:t>
      </w:r>
    </w:p>
    <w:p w14:paraId="65B2565F" w14:textId="77777777" w:rsidR="000F4E4F" w:rsidRDefault="00A56466">
      <w:pPr>
        <w:tabs>
          <w:tab w:val="left" w:pos="6168"/>
        </w:tabs>
        <w:spacing w:line="600" w:lineRule="auto"/>
        <w:ind w:firstLine="720"/>
        <w:jc w:val="both"/>
        <w:rPr>
          <w:rFonts w:eastAsia="Times New Roman" w:cs="Times New Roman"/>
          <w:szCs w:val="24"/>
        </w:rPr>
      </w:pPr>
      <w:r w:rsidRPr="008A28B6">
        <w:rPr>
          <w:rFonts w:eastAsia="Times New Roman" w:cs="Times New Roman"/>
          <w:szCs w:val="24"/>
        </w:rPr>
        <w:lastRenderedPageBreak/>
        <w:t xml:space="preserve">Όταν </w:t>
      </w:r>
      <w:r>
        <w:rPr>
          <w:rFonts w:eastAsia="Times New Roman" w:cs="Times New Roman"/>
          <w:szCs w:val="24"/>
        </w:rPr>
        <w:t xml:space="preserve">ακούμε από τη νυν </w:t>
      </w:r>
      <w:r w:rsidRPr="008A28B6">
        <w:rPr>
          <w:rFonts w:eastAsia="Times New Roman" w:cs="Times New Roman"/>
          <w:szCs w:val="24"/>
        </w:rPr>
        <w:t>Κυβέρνηση</w:t>
      </w:r>
      <w:r>
        <w:rPr>
          <w:rFonts w:eastAsia="Times New Roman" w:cs="Times New Roman"/>
          <w:szCs w:val="24"/>
        </w:rPr>
        <w:t>,</w:t>
      </w:r>
      <w:r w:rsidRPr="008A28B6">
        <w:rPr>
          <w:rFonts w:eastAsia="Times New Roman" w:cs="Times New Roman"/>
          <w:szCs w:val="24"/>
        </w:rPr>
        <w:t xml:space="preserve"> </w:t>
      </w:r>
      <w:r>
        <w:rPr>
          <w:rFonts w:eastAsia="Times New Roman" w:cs="Times New Roman"/>
          <w:szCs w:val="24"/>
        </w:rPr>
        <w:t>α</w:t>
      </w:r>
      <w:r w:rsidRPr="008A28B6">
        <w:rPr>
          <w:rFonts w:eastAsia="Times New Roman" w:cs="Times New Roman"/>
          <w:szCs w:val="24"/>
        </w:rPr>
        <w:t>λλά και από την προηγούμενη</w:t>
      </w:r>
      <w:r>
        <w:rPr>
          <w:rFonts w:eastAsia="Times New Roman" w:cs="Times New Roman"/>
          <w:szCs w:val="24"/>
        </w:rPr>
        <w:t>,</w:t>
      </w:r>
      <w:r w:rsidRPr="008A28B6">
        <w:rPr>
          <w:rFonts w:eastAsia="Times New Roman" w:cs="Times New Roman"/>
          <w:szCs w:val="24"/>
        </w:rPr>
        <w:t xml:space="preserve"> ειδικότερα </w:t>
      </w:r>
      <w:r>
        <w:rPr>
          <w:rFonts w:eastAsia="Times New Roman" w:cs="Times New Roman"/>
          <w:szCs w:val="24"/>
        </w:rPr>
        <w:t xml:space="preserve">τον καιρό των μνημονίων, για επενδύσεις, καταρχάς, ψάχνουμε τις τσέπες μας. Κατά δεύτερον, φεύγουμε </w:t>
      </w:r>
      <w:r>
        <w:rPr>
          <w:rFonts w:eastAsia="Times New Roman" w:cs="Times New Roman"/>
          <w:szCs w:val="24"/>
        </w:rPr>
        <w:t>ό</w:t>
      </w:r>
      <w:r w:rsidRPr="008A28B6">
        <w:rPr>
          <w:rFonts w:eastAsia="Times New Roman" w:cs="Times New Roman"/>
          <w:szCs w:val="24"/>
        </w:rPr>
        <w:t>σο πιο μακριά γίνεται</w:t>
      </w:r>
      <w:r>
        <w:rPr>
          <w:rFonts w:eastAsia="Times New Roman" w:cs="Times New Roman"/>
          <w:szCs w:val="24"/>
        </w:rPr>
        <w:t>.</w:t>
      </w:r>
      <w:r w:rsidRPr="008A28B6">
        <w:rPr>
          <w:rFonts w:eastAsia="Times New Roman" w:cs="Times New Roman"/>
          <w:szCs w:val="24"/>
        </w:rPr>
        <w:t xml:space="preserve"> Διότι υπάρχει μία πολύ μεγάλη σύγχυση</w:t>
      </w:r>
      <w:r>
        <w:rPr>
          <w:rFonts w:eastAsia="Times New Roman" w:cs="Times New Roman"/>
          <w:szCs w:val="24"/>
        </w:rPr>
        <w:t>,</w:t>
      </w:r>
      <w:r w:rsidRPr="008A28B6">
        <w:rPr>
          <w:rFonts w:eastAsia="Times New Roman" w:cs="Times New Roman"/>
          <w:szCs w:val="24"/>
        </w:rPr>
        <w:t xml:space="preserve"> από μέρους </w:t>
      </w:r>
      <w:r>
        <w:rPr>
          <w:rFonts w:eastAsia="Times New Roman" w:cs="Times New Roman"/>
          <w:szCs w:val="24"/>
        </w:rPr>
        <w:t xml:space="preserve">σας, σχετικά με τον όρο «επένδυση». Διότι είναι </w:t>
      </w:r>
      <w:r w:rsidRPr="008A28B6">
        <w:rPr>
          <w:rFonts w:eastAsia="Times New Roman" w:cs="Times New Roman"/>
          <w:szCs w:val="24"/>
        </w:rPr>
        <w:t>άλλο πράγμα η επένδυση και άλλο το πλιάτσικο</w:t>
      </w:r>
      <w:r>
        <w:rPr>
          <w:rFonts w:eastAsia="Times New Roman" w:cs="Times New Roman"/>
          <w:szCs w:val="24"/>
        </w:rPr>
        <w:t>,</w:t>
      </w:r>
      <w:r w:rsidRPr="008A28B6">
        <w:rPr>
          <w:rFonts w:eastAsia="Times New Roman" w:cs="Times New Roman"/>
          <w:szCs w:val="24"/>
        </w:rPr>
        <w:t xml:space="preserve"> </w:t>
      </w:r>
      <w:r>
        <w:rPr>
          <w:rFonts w:eastAsia="Times New Roman" w:cs="Times New Roman"/>
          <w:szCs w:val="24"/>
        </w:rPr>
        <w:t>α</w:t>
      </w:r>
      <w:r w:rsidRPr="008A28B6">
        <w:rPr>
          <w:rFonts w:eastAsia="Times New Roman" w:cs="Times New Roman"/>
          <w:szCs w:val="24"/>
        </w:rPr>
        <w:t>υτό</w:t>
      </w:r>
      <w:r>
        <w:rPr>
          <w:rFonts w:eastAsia="Times New Roman" w:cs="Times New Roman"/>
          <w:szCs w:val="24"/>
        </w:rPr>
        <w:t xml:space="preserve"> </w:t>
      </w:r>
      <w:r w:rsidRPr="008A28B6">
        <w:rPr>
          <w:rFonts w:eastAsia="Times New Roman" w:cs="Times New Roman"/>
          <w:szCs w:val="24"/>
        </w:rPr>
        <w:t xml:space="preserve">το οποίο συμβαίνει στην πατρίδα μας </w:t>
      </w:r>
      <w:r>
        <w:rPr>
          <w:rFonts w:eastAsia="Times New Roman" w:cs="Times New Roman"/>
          <w:szCs w:val="24"/>
        </w:rPr>
        <w:t xml:space="preserve">στις </w:t>
      </w:r>
      <w:r w:rsidRPr="008A28B6">
        <w:rPr>
          <w:rFonts w:eastAsia="Times New Roman" w:cs="Times New Roman"/>
          <w:szCs w:val="24"/>
        </w:rPr>
        <w:t xml:space="preserve">υποδομές </w:t>
      </w:r>
      <w:r>
        <w:rPr>
          <w:rFonts w:eastAsia="Times New Roman" w:cs="Times New Roman"/>
          <w:szCs w:val="24"/>
        </w:rPr>
        <w:t xml:space="preserve">της, τον πλούτο της τα τελευταία </w:t>
      </w:r>
      <w:r>
        <w:rPr>
          <w:rFonts w:eastAsia="Times New Roman" w:cs="Times New Roman"/>
          <w:szCs w:val="24"/>
        </w:rPr>
        <w:t>οκτώ</w:t>
      </w:r>
      <w:r w:rsidRPr="008A28B6">
        <w:rPr>
          <w:rFonts w:eastAsia="Times New Roman" w:cs="Times New Roman"/>
          <w:szCs w:val="24"/>
        </w:rPr>
        <w:t xml:space="preserve"> χρόνια</w:t>
      </w:r>
      <w:r>
        <w:rPr>
          <w:rFonts w:eastAsia="Times New Roman" w:cs="Times New Roman"/>
          <w:szCs w:val="24"/>
        </w:rPr>
        <w:t>.</w:t>
      </w:r>
    </w:p>
    <w:p w14:paraId="65B25660" w14:textId="77777777" w:rsidR="000F4E4F" w:rsidRDefault="00A5646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Όσο για την εν λόγω </w:t>
      </w:r>
      <w:r w:rsidRPr="008A28B6">
        <w:rPr>
          <w:rFonts w:eastAsia="Times New Roman" w:cs="Times New Roman"/>
          <w:szCs w:val="24"/>
        </w:rPr>
        <w:t xml:space="preserve">κύρωση της Συμφωνίας μεταξύ της Ελληνικής Κυβέρνησης και της </w:t>
      </w:r>
      <w:r>
        <w:rPr>
          <w:rFonts w:eastAsia="Times New Roman" w:cs="Times New Roman"/>
          <w:szCs w:val="24"/>
        </w:rPr>
        <w:t xml:space="preserve">Κυβέρνησης </w:t>
      </w:r>
      <w:r w:rsidRPr="008A28B6">
        <w:rPr>
          <w:rFonts w:eastAsia="Times New Roman" w:cs="Times New Roman"/>
          <w:szCs w:val="24"/>
        </w:rPr>
        <w:t>του Κράτους του Κουβέιτ</w:t>
      </w:r>
      <w:r>
        <w:rPr>
          <w:rFonts w:eastAsia="Times New Roman" w:cs="Times New Roman"/>
          <w:szCs w:val="24"/>
        </w:rPr>
        <w:t xml:space="preserve">, θα μπορούσε κάποιος εκ πρώτης </w:t>
      </w:r>
      <w:r w:rsidRPr="008A28B6">
        <w:rPr>
          <w:rFonts w:eastAsia="Times New Roman" w:cs="Times New Roman"/>
          <w:szCs w:val="24"/>
        </w:rPr>
        <w:t>να πει ότι είναι μία Συμφωνία</w:t>
      </w:r>
      <w:r>
        <w:rPr>
          <w:rFonts w:eastAsia="Times New Roman" w:cs="Times New Roman"/>
          <w:szCs w:val="24"/>
        </w:rPr>
        <w:t>,</w:t>
      </w:r>
      <w:r w:rsidRPr="008A28B6">
        <w:rPr>
          <w:rFonts w:eastAsia="Times New Roman" w:cs="Times New Roman"/>
          <w:szCs w:val="24"/>
        </w:rPr>
        <w:t xml:space="preserve"> ενδεχομένως</w:t>
      </w:r>
      <w:r>
        <w:rPr>
          <w:rFonts w:eastAsia="Times New Roman" w:cs="Times New Roman"/>
          <w:szCs w:val="24"/>
        </w:rPr>
        <w:t>,</w:t>
      </w:r>
      <w:r w:rsidRPr="008A28B6">
        <w:rPr>
          <w:rFonts w:eastAsia="Times New Roman" w:cs="Times New Roman"/>
          <w:szCs w:val="24"/>
        </w:rPr>
        <w:t xml:space="preserve"> επωφελής για την οικον</w:t>
      </w:r>
      <w:r>
        <w:rPr>
          <w:rFonts w:eastAsia="Times New Roman" w:cs="Times New Roman"/>
          <w:szCs w:val="24"/>
        </w:rPr>
        <w:t>ομία της Ελλάδος με δημιουργία</w:t>
      </w:r>
      <w:r>
        <w:rPr>
          <w:rFonts w:eastAsia="Times New Roman" w:cs="Times New Roman"/>
          <w:szCs w:val="24"/>
        </w:rPr>
        <w:t xml:space="preserve"> ε</w:t>
      </w:r>
      <w:r w:rsidRPr="008A28B6">
        <w:rPr>
          <w:rFonts w:eastAsia="Times New Roman" w:cs="Times New Roman"/>
          <w:szCs w:val="24"/>
        </w:rPr>
        <w:t>πενδύσεων</w:t>
      </w:r>
      <w:r>
        <w:rPr>
          <w:rFonts w:eastAsia="Times New Roman" w:cs="Times New Roman"/>
          <w:szCs w:val="24"/>
        </w:rPr>
        <w:t>,</w:t>
      </w:r>
      <w:r w:rsidRPr="008A28B6">
        <w:rPr>
          <w:rFonts w:eastAsia="Times New Roman" w:cs="Times New Roman"/>
          <w:szCs w:val="24"/>
        </w:rPr>
        <w:t xml:space="preserve"> όπως λέτε</w:t>
      </w:r>
      <w:r>
        <w:rPr>
          <w:rFonts w:eastAsia="Times New Roman" w:cs="Times New Roman"/>
          <w:szCs w:val="24"/>
        </w:rPr>
        <w:t>, ειδικά σ</w:t>
      </w:r>
      <w:r w:rsidRPr="008A28B6">
        <w:rPr>
          <w:rFonts w:eastAsia="Times New Roman" w:cs="Times New Roman"/>
          <w:szCs w:val="24"/>
        </w:rPr>
        <w:t>την παρούσα δυσμενή οικονομική και κοινωνική συγκυρία</w:t>
      </w:r>
      <w:r>
        <w:rPr>
          <w:rFonts w:eastAsia="Times New Roman" w:cs="Times New Roman"/>
          <w:szCs w:val="24"/>
        </w:rPr>
        <w:t>.</w:t>
      </w:r>
      <w:r w:rsidRPr="008A28B6">
        <w:rPr>
          <w:rFonts w:eastAsia="Times New Roman" w:cs="Times New Roman"/>
          <w:szCs w:val="24"/>
        </w:rPr>
        <w:t xml:space="preserve"> Είναι</w:t>
      </w:r>
      <w:r>
        <w:rPr>
          <w:rFonts w:eastAsia="Times New Roman" w:cs="Times New Roman"/>
          <w:szCs w:val="24"/>
        </w:rPr>
        <w:t>,</w:t>
      </w:r>
      <w:r w:rsidRPr="008A28B6">
        <w:rPr>
          <w:rFonts w:eastAsia="Times New Roman" w:cs="Times New Roman"/>
          <w:szCs w:val="24"/>
        </w:rPr>
        <w:t xml:space="preserve"> </w:t>
      </w:r>
      <w:r>
        <w:rPr>
          <w:rFonts w:eastAsia="Times New Roman" w:cs="Times New Roman"/>
          <w:szCs w:val="24"/>
        </w:rPr>
        <w:t>όμως, έτσι τα κίνητρα και τα αποτελέσματα αυτής ή είναι διαφορετικά απ’</w:t>
      </w:r>
      <w:r w:rsidRPr="008A28B6">
        <w:rPr>
          <w:rFonts w:eastAsia="Times New Roman" w:cs="Times New Roman"/>
          <w:szCs w:val="24"/>
        </w:rPr>
        <w:t xml:space="preserve"> ό</w:t>
      </w:r>
      <w:r>
        <w:rPr>
          <w:rFonts w:eastAsia="Times New Roman" w:cs="Times New Roman"/>
          <w:szCs w:val="24"/>
        </w:rPr>
        <w:t>,</w:t>
      </w:r>
      <w:r w:rsidRPr="008A28B6">
        <w:rPr>
          <w:rFonts w:eastAsia="Times New Roman" w:cs="Times New Roman"/>
          <w:szCs w:val="24"/>
        </w:rPr>
        <w:t>τι φαίνεται</w:t>
      </w:r>
      <w:r>
        <w:rPr>
          <w:rFonts w:eastAsia="Times New Roman" w:cs="Times New Roman"/>
          <w:szCs w:val="24"/>
        </w:rPr>
        <w:t>;</w:t>
      </w:r>
    </w:p>
    <w:p w14:paraId="65B25661" w14:textId="77777777" w:rsidR="000F4E4F" w:rsidRDefault="00A56466">
      <w:pPr>
        <w:tabs>
          <w:tab w:val="left" w:pos="6168"/>
        </w:tabs>
        <w:spacing w:line="600" w:lineRule="auto"/>
        <w:ind w:firstLine="720"/>
        <w:jc w:val="both"/>
        <w:rPr>
          <w:rFonts w:eastAsia="Times New Roman" w:cs="Times New Roman"/>
          <w:szCs w:val="24"/>
        </w:rPr>
      </w:pPr>
      <w:r>
        <w:rPr>
          <w:rFonts w:eastAsia="Times New Roman" w:cs="Times New Roman"/>
          <w:szCs w:val="24"/>
        </w:rPr>
        <w:t>Πρώτον, ό</w:t>
      </w:r>
      <w:r w:rsidRPr="008A28B6">
        <w:rPr>
          <w:rFonts w:eastAsia="Times New Roman" w:cs="Times New Roman"/>
          <w:szCs w:val="24"/>
        </w:rPr>
        <w:t>πως είναι γνωστό</w:t>
      </w:r>
      <w:r>
        <w:rPr>
          <w:rFonts w:eastAsia="Times New Roman" w:cs="Times New Roman"/>
          <w:szCs w:val="24"/>
        </w:rPr>
        <w:t>,</w:t>
      </w:r>
      <w:r w:rsidRPr="008A28B6">
        <w:rPr>
          <w:rFonts w:eastAsia="Times New Roman" w:cs="Times New Roman"/>
          <w:szCs w:val="24"/>
        </w:rPr>
        <w:t xml:space="preserve"> οι χώρες του Κόλπου</w:t>
      </w:r>
      <w:r>
        <w:rPr>
          <w:rFonts w:eastAsia="Times New Roman" w:cs="Times New Roman"/>
          <w:szCs w:val="24"/>
        </w:rPr>
        <w:t>,</w:t>
      </w:r>
      <w:r w:rsidRPr="008A28B6">
        <w:rPr>
          <w:rFonts w:eastAsia="Times New Roman" w:cs="Times New Roman"/>
          <w:szCs w:val="24"/>
        </w:rPr>
        <w:t xml:space="preserve"> συμπεριλαμβανομένου και του</w:t>
      </w:r>
      <w:r w:rsidRPr="008A28B6">
        <w:rPr>
          <w:rFonts w:eastAsia="Times New Roman" w:cs="Times New Roman"/>
          <w:szCs w:val="24"/>
        </w:rPr>
        <w:t xml:space="preserve"> Κουβέιτ</w:t>
      </w:r>
      <w:r>
        <w:rPr>
          <w:rFonts w:eastAsia="Times New Roman" w:cs="Times New Roman"/>
          <w:szCs w:val="24"/>
        </w:rPr>
        <w:t>,</w:t>
      </w:r>
      <w:r w:rsidRPr="008A28B6">
        <w:rPr>
          <w:rFonts w:eastAsia="Times New Roman" w:cs="Times New Roman"/>
          <w:szCs w:val="24"/>
        </w:rPr>
        <w:t xml:space="preserve"> αποτελούν τα θεμέλια των ισλαμικών χρηματοοικονομικών οργανισμών</w:t>
      </w:r>
      <w:r>
        <w:rPr>
          <w:rFonts w:eastAsia="Times New Roman" w:cs="Times New Roman"/>
          <w:szCs w:val="24"/>
        </w:rPr>
        <w:t>.</w:t>
      </w:r>
      <w:r w:rsidRPr="008A28B6">
        <w:rPr>
          <w:rFonts w:eastAsia="Times New Roman" w:cs="Times New Roman"/>
          <w:szCs w:val="24"/>
        </w:rPr>
        <w:t xml:space="preserve"> Έχουν τέσσερις </w:t>
      </w:r>
      <w:r w:rsidRPr="008A28B6">
        <w:rPr>
          <w:rFonts w:eastAsia="Times New Roman" w:cs="Times New Roman"/>
          <w:szCs w:val="24"/>
        </w:rPr>
        <w:lastRenderedPageBreak/>
        <w:t xml:space="preserve">από τις πέντε μεγαλύτερες ισλαμικές τράπεζες στον κόσμο και διατηρούν την υψηλότερη συγκέντρωση </w:t>
      </w:r>
      <w:r>
        <w:rPr>
          <w:rFonts w:eastAsia="Times New Roman" w:cs="Times New Roman"/>
          <w:szCs w:val="24"/>
        </w:rPr>
        <w:t xml:space="preserve">ισλαμικών </w:t>
      </w:r>
      <w:r w:rsidRPr="008A28B6">
        <w:rPr>
          <w:rFonts w:eastAsia="Times New Roman" w:cs="Times New Roman"/>
          <w:szCs w:val="24"/>
        </w:rPr>
        <w:t>καταθέσεων κεφαλαίου</w:t>
      </w:r>
      <w:r>
        <w:rPr>
          <w:rFonts w:eastAsia="Times New Roman" w:cs="Times New Roman"/>
          <w:szCs w:val="24"/>
        </w:rPr>
        <w:t>,</w:t>
      </w:r>
      <w:r w:rsidRPr="008A28B6">
        <w:rPr>
          <w:rFonts w:eastAsia="Times New Roman" w:cs="Times New Roman"/>
          <w:szCs w:val="24"/>
        </w:rPr>
        <w:t xml:space="preserve"> λόγω του υψηλού εισοδήματος</w:t>
      </w:r>
      <w:r>
        <w:rPr>
          <w:rFonts w:eastAsia="Times New Roman" w:cs="Times New Roman"/>
          <w:szCs w:val="24"/>
        </w:rPr>
        <w:t>.</w:t>
      </w:r>
    </w:p>
    <w:p w14:paraId="65B25662" w14:textId="77777777" w:rsidR="000F4E4F" w:rsidRDefault="00A56466">
      <w:pPr>
        <w:tabs>
          <w:tab w:val="left" w:pos="6168"/>
        </w:tabs>
        <w:spacing w:line="600" w:lineRule="auto"/>
        <w:ind w:firstLine="720"/>
        <w:jc w:val="both"/>
        <w:rPr>
          <w:rFonts w:eastAsia="Times New Roman" w:cs="Times New Roman"/>
          <w:szCs w:val="24"/>
        </w:rPr>
      </w:pPr>
      <w:r w:rsidRPr="008A28B6">
        <w:rPr>
          <w:rFonts w:eastAsia="Times New Roman" w:cs="Times New Roman"/>
          <w:szCs w:val="24"/>
        </w:rPr>
        <w:t>Αξίζει</w:t>
      </w:r>
      <w:r>
        <w:rPr>
          <w:rFonts w:eastAsia="Times New Roman" w:cs="Times New Roman"/>
          <w:szCs w:val="24"/>
        </w:rPr>
        <w:t xml:space="preserve"> </w:t>
      </w:r>
      <w:r w:rsidRPr="008A28B6">
        <w:rPr>
          <w:rFonts w:eastAsia="Times New Roman" w:cs="Times New Roman"/>
          <w:szCs w:val="24"/>
        </w:rPr>
        <w:t>δ</w:t>
      </w:r>
      <w:r w:rsidRPr="008A28B6">
        <w:rPr>
          <w:rFonts w:eastAsia="Times New Roman" w:cs="Times New Roman"/>
          <w:szCs w:val="24"/>
        </w:rPr>
        <w:t>ε</w:t>
      </w:r>
      <w:r>
        <w:rPr>
          <w:rFonts w:eastAsia="Times New Roman" w:cs="Times New Roman"/>
          <w:szCs w:val="24"/>
        </w:rPr>
        <w:t>,</w:t>
      </w:r>
      <w:r>
        <w:rPr>
          <w:rFonts w:eastAsia="Times New Roman" w:cs="Times New Roman"/>
          <w:szCs w:val="24"/>
        </w:rPr>
        <w:t xml:space="preserve"> ν</w:t>
      </w:r>
      <w:r w:rsidRPr="008A28B6">
        <w:rPr>
          <w:rFonts w:eastAsia="Times New Roman" w:cs="Times New Roman"/>
          <w:szCs w:val="24"/>
        </w:rPr>
        <w:t>α σημειωθεί ότι τα κυρίαρχα επενδυτικά ταμεία των χωρών του Συμβουλίου Συνεργασίας του Κόλπου</w:t>
      </w:r>
      <w:r>
        <w:rPr>
          <w:rFonts w:eastAsia="Times New Roman" w:cs="Times New Roman"/>
          <w:szCs w:val="24"/>
        </w:rPr>
        <w:t>,</w:t>
      </w:r>
      <w:r w:rsidRPr="008A28B6">
        <w:rPr>
          <w:rFonts w:eastAsia="Times New Roman" w:cs="Times New Roman"/>
          <w:szCs w:val="24"/>
        </w:rPr>
        <w:t xml:space="preserve"> τα οποία χρηματοδοτούνται εξ</w:t>
      </w:r>
      <w:r>
        <w:rPr>
          <w:rFonts w:eastAsia="Times New Roman" w:cs="Times New Roman"/>
          <w:szCs w:val="24"/>
        </w:rPr>
        <w:t xml:space="preserve"> </w:t>
      </w:r>
      <w:r w:rsidRPr="008A28B6">
        <w:rPr>
          <w:rFonts w:eastAsia="Times New Roman" w:cs="Times New Roman"/>
          <w:szCs w:val="24"/>
        </w:rPr>
        <w:t>ολοκλήρου από τα έσοδα από τ</w:t>
      </w:r>
      <w:r>
        <w:rPr>
          <w:rFonts w:eastAsia="Times New Roman" w:cs="Times New Roman"/>
          <w:szCs w:val="24"/>
        </w:rPr>
        <w:t xml:space="preserve">ο πετρέλαιο και το φυσικό αέριο, </w:t>
      </w:r>
      <w:r w:rsidRPr="008A28B6">
        <w:rPr>
          <w:rFonts w:eastAsia="Times New Roman" w:cs="Times New Roman"/>
          <w:szCs w:val="24"/>
        </w:rPr>
        <w:t xml:space="preserve">τα τελευταία πέντε χρόνια </w:t>
      </w:r>
      <w:r>
        <w:rPr>
          <w:rFonts w:eastAsia="Times New Roman" w:cs="Times New Roman"/>
          <w:szCs w:val="24"/>
        </w:rPr>
        <w:t>αναπτύσσονταν</w:t>
      </w:r>
      <w:r w:rsidRPr="008A28B6">
        <w:rPr>
          <w:rFonts w:eastAsia="Times New Roman" w:cs="Times New Roman"/>
          <w:szCs w:val="24"/>
        </w:rPr>
        <w:t xml:space="preserve"> με ρυθμό 24%</w:t>
      </w:r>
      <w:r>
        <w:rPr>
          <w:rFonts w:eastAsia="Times New Roman" w:cs="Times New Roman"/>
          <w:szCs w:val="24"/>
        </w:rPr>
        <w:t>.</w:t>
      </w:r>
      <w:r w:rsidRPr="008A28B6">
        <w:rPr>
          <w:rFonts w:eastAsia="Times New Roman" w:cs="Times New Roman"/>
          <w:szCs w:val="24"/>
        </w:rPr>
        <w:t xml:space="preserve"> Εκτιμάται ότι διαχειρίζονται συνολικά περισσότερο από 1,1</w:t>
      </w:r>
      <w:r>
        <w:rPr>
          <w:rFonts w:eastAsia="Times New Roman" w:cs="Times New Roman"/>
          <w:szCs w:val="24"/>
        </w:rPr>
        <w:t xml:space="preserve"> τρισεκατομμύρια</w:t>
      </w:r>
      <w:r w:rsidRPr="008A28B6">
        <w:rPr>
          <w:rFonts w:eastAsia="Times New Roman" w:cs="Times New Roman"/>
          <w:szCs w:val="24"/>
        </w:rPr>
        <w:t xml:space="preserve"> δολάρια</w:t>
      </w:r>
      <w:r>
        <w:rPr>
          <w:rFonts w:eastAsia="Times New Roman" w:cs="Times New Roman"/>
          <w:szCs w:val="24"/>
        </w:rPr>
        <w:t>, κάτι</w:t>
      </w:r>
      <w:r w:rsidRPr="008A28B6">
        <w:rPr>
          <w:rFonts w:eastAsia="Times New Roman" w:cs="Times New Roman"/>
          <w:szCs w:val="24"/>
        </w:rPr>
        <w:t xml:space="preserve"> που ισοδυναμεί περίπου </w:t>
      </w:r>
      <w:r>
        <w:rPr>
          <w:rFonts w:eastAsia="Times New Roman" w:cs="Times New Roman"/>
          <w:szCs w:val="24"/>
        </w:rPr>
        <w:t xml:space="preserve">με </w:t>
      </w:r>
      <w:r w:rsidRPr="008A28B6">
        <w:rPr>
          <w:rFonts w:eastAsia="Times New Roman" w:cs="Times New Roman"/>
          <w:szCs w:val="24"/>
        </w:rPr>
        <w:t>το 40% των περιουσιακών στοιχείων</w:t>
      </w:r>
      <w:r>
        <w:rPr>
          <w:rFonts w:eastAsia="Times New Roman" w:cs="Times New Roman"/>
          <w:szCs w:val="24"/>
        </w:rPr>
        <w:t>,</w:t>
      </w:r>
      <w:r w:rsidRPr="008A28B6">
        <w:rPr>
          <w:rFonts w:eastAsia="Times New Roman" w:cs="Times New Roman"/>
          <w:szCs w:val="24"/>
        </w:rPr>
        <w:t xml:space="preserve"> που διαχειρίζονται τα κυρίαρχα επενδυτικά ταμεία παγκοσμίως</w:t>
      </w:r>
      <w:r>
        <w:rPr>
          <w:rFonts w:eastAsia="Times New Roman" w:cs="Times New Roman"/>
          <w:szCs w:val="24"/>
        </w:rPr>
        <w:t>.</w:t>
      </w:r>
      <w:r w:rsidRPr="008A28B6">
        <w:rPr>
          <w:rFonts w:eastAsia="Times New Roman" w:cs="Times New Roman"/>
          <w:szCs w:val="24"/>
        </w:rPr>
        <w:t xml:space="preserve"> Ένα από τα μεγαλύτερα κυρίαρχα επενδυτικά ταμ</w:t>
      </w:r>
      <w:r w:rsidRPr="008A28B6">
        <w:rPr>
          <w:rFonts w:eastAsia="Times New Roman" w:cs="Times New Roman"/>
          <w:szCs w:val="24"/>
        </w:rPr>
        <w:t xml:space="preserve">εία στον κόσμο είναι και το </w:t>
      </w:r>
      <w:r w:rsidRPr="008A28B6">
        <w:rPr>
          <w:rFonts w:eastAsia="Times New Roman" w:cs="Times New Roman"/>
          <w:szCs w:val="24"/>
          <w:lang w:val="en-US"/>
        </w:rPr>
        <w:t>Kuwait</w:t>
      </w:r>
      <w:r w:rsidRPr="008A28B6">
        <w:rPr>
          <w:rFonts w:eastAsia="Times New Roman" w:cs="Times New Roman"/>
          <w:szCs w:val="24"/>
        </w:rPr>
        <w:t xml:space="preserve"> </w:t>
      </w:r>
      <w:r w:rsidRPr="008A28B6">
        <w:rPr>
          <w:rFonts w:eastAsia="Times New Roman" w:cs="Times New Roman"/>
          <w:szCs w:val="24"/>
          <w:lang w:val="en-US"/>
        </w:rPr>
        <w:t>Investment</w:t>
      </w:r>
      <w:r w:rsidRPr="008A28B6">
        <w:rPr>
          <w:rFonts w:eastAsia="Times New Roman" w:cs="Times New Roman"/>
          <w:szCs w:val="24"/>
        </w:rPr>
        <w:t xml:space="preserve"> </w:t>
      </w:r>
      <w:r w:rsidRPr="008A28B6">
        <w:rPr>
          <w:rFonts w:eastAsia="Times New Roman" w:cs="Times New Roman"/>
          <w:szCs w:val="24"/>
          <w:lang w:val="en-US"/>
        </w:rPr>
        <w:t>Authority</w:t>
      </w:r>
      <w:r>
        <w:rPr>
          <w:rFonts w:eastAsia="Times New Roman" w:cs="Times New Roman"/>
          <w:szCs w:val="24"/>
        </w:rPr>
        <w:t>,</w:t>
      </w:r>
      <w:r w:rsidRPr="008A28B6">
        <w:rPr>
          <w:rFonts w:eastAsia="Times New Roman" w:cs="Times New Roman"/>
          <w:szCs w:val="24"/>
        </w:rPr>
        <w:t xml:space="preserve"> </w:t>
      </w:r>
      <w:r>
        <w:rPr>
          <w:rFonts w:eastAsia="Times New Roman" w:cs="Times New Roman"/>
          <w:szCs w:val="24"/>
        </w:rPr>
        <w:t xml:space="preserve">με </w:t>
      </w:r>
      <w:r w:rsidRPr="008A28B6">
        <w:rPr>
          <w:rFonts w:eastAsia="Times New Roman" w:cs="Times New Roman"/>
          <w:szCs w:val="24"/>
        </w:rPr>
        <w:t xml:space="preserve">παραπάνω από </w:t>
      </w:r>
      <w:r>
        <w:rPr>
          <w:rFonts w:eastAsia="Times New Roman" w:cs="Times New Roman"/>
          <w:szCs w:val="24"/>
        </w:rPr>
        <w:t xml:space="preserve">200.000.000.000 </w:t>
      </w:r>
      <w:r w:rsidRPr="008A28B6">
        <w:rPr>
          <w:rFonts w:eastAsia="Times New Roman" w:cs="Times New Roman"/>
          <w:szCs w:val="24"/>
        </w:rPr>
        <w:t>δολάρια</w:t>
      </w:r>
      <w:r>
        <w:rPr>
          <w:rFonts w:eastAsia="Times New Roman" w:cs="Times New Roman"/>
          <w:szCs w:val="24"/>
        </w:rPr>
        <w:t>.</w:t>
      </w:r>
      <w:r w:rsidRPr="008A28B6">
        <w:rPr>
          <w:rFonts w:eastAsia="Times New Roman" w:cs="Times New Roman"/>
          <w:szCs w:val="24"/>
        </w:rPr>
        <w:t xml:space="preserve"> </w:t>
      </w:r>
    </w:p>
    <w:p w14:paraId="65B25663" w14:textId="77777777" w:rsidR="000F4E4F" w:rsidRDefault="00A56466">
      <w:pPr>
        <w:tabs>
          <w:tab w:val="left" w:pos="6168"/>
        </w:tabs>
        <w:spacing w:line="600" w:lineRule="auto"/>
        <w:ind w:firstLine="720"/>
        <w:jc w:val="both"/>
        <w:rPr>
          <w:rFonts w:eastAsia="Times New Roman" w:cs="Times New Roman"/>
          <w:szCs w:val="24"/>
        </w:rPr>
      </w:pPr>
      <w:r w:rsidRPr="008A28B6">
        <w:rPr>
          <w:rFonts w:eastAsia="Times New Roman" w:cs="Times New Roman"/>
          <w:szCs w:val="24"/>
        </w:rPr>
        <w:t>Το κρίσιμο</w:t>
      </w:r>
      <w:r>
        <w:rPr>
          <w:rFonts w:eastAsia="Times New Roman" w:cs="Times New Roman"/>
          <w:szCs w:val="24"/>
        </w:rPr>
        <w:t>,</w:t>
      </w:r>
      <w:r w:rsidRPr="008A28B6">
        <w:rPr>
          <w:rFonts w:eastAsia="Times New Roman" w:cs="Times New Roman"/>
          <w:szCs w:val="24"/>
        </w:rPr>
        <w:t xml:space="preserve"> λοιπόν</w:t>
      </w:r>
      <w:r>
        <w:rPr>
          <w:rFonts w:eastAsia="Times New Roman" w:cs="Times New Roman"/>
          <w:szCs w:val="24"/>
        </w:rPr>
        <w:t>, εδώ είναι κατά πόσον οι ισλαμικοί αυτοί</w:t>
      </w:r>
      <w:r w:rsidRPr="008A28B6">
        <w:rPr>
          <w:rFonts w:eastAsia="Times New Roman" w:cs="Times New Roman"/>
          <w:szCs w:val="24"/>
        </w:rPr>
        <w:t xml:space="preserve"> τραπεζικοί όμιλοι</w:t>
      </w:r>
      <w:r>
        <w:rPr>
          <w:rFonts w:eastAsia="Times New Roman" w:cs="Times New Roman"/>
          <w:szCs w:val="24"/>
        </w:rPr>
        <w:t>,</w:t>
      </w:r>
      <w:r w:rsidRPr="008A28B6">
        <w:rPr>
          <w:rFonts w:eastAsia="Times New Roman" w:cs="Times New Roman"/>
          <w:szCs w:val="24"/>
        </w:rPr>
        <w:t xml:space="preserve"> που κατέχουν υψηλές θέσεις στην παγκόσμια κατάταξη</w:t>
      </w:r>
      <w:r>
        <w:rPr>
          <w:rFonts w:eastAsia="Times New Roman" w:cs="Times New Roman"/>
          <w:szCs w:val="24"/>
        </w:rPr>
        <w:t>,</w:t>
      </w:r>
      <w:r w:rsidRPr="008A28B6">
        <w:rPr>
          <w:rFonts w:eastAsia="Times New Roman" w:cs="Times New Roman"/>
          <w:szCs w:val="24"/>
        </w:rPr>
        <w:t xml:space="preserve"> χρηματοδοτούν και ενθαρρύν</w:t>
      </w:r>
      <w:r w:rsidRPr="008A28B6">
        <w:rPr>
          <w:rFonts w:eastAsia="Times New Roman" w:cs="Times New Roman"/>
          <w:szCs w:val="24"/>
        </w:rPr>
        <w:t xml:space="preserve">ουν την είσοδο και </w:t>
      </w:r>
      <w:r>
        <w:rPr>
          <w:rFonts w:eastAsia="Times New Roman" w:cs="Times New Roman"/>
          <w:szCs w:val="24"/>
        </w:rPr>
        <w:t xml:space="preserve">την κυριαρχία </w:t>
      </w:r>
      <w:r w:rsidRPr="008A28B6">
        <w:rPr>
          <w:rFonts w:eastAsia="Times New Roman" w:cs="Times New Roman"/>
          <w:szCs w:val="24"/>
        </w:rPr>
        <w:t xml:space="preserve">των </w:t>
      </w:r>
      <w:r>
        <w:rPr>
          <w:rFonts w:eastAsia="Times New Roman" w:cs="Times New Roman"/>
          <w:szCs w:val="24"/>
        </w:rPr>
        <w:t>ι</w:t>
      </w:r>
      <w:r w:rsidRPr="008A28B6">
        <w:rPr>
          <w:rFonts w:eastAsia="Times New Roman" w:cs="Times New Roman"/>
          <w:szCs w:val="24"/>
        </w:rPr>
        <w:t>σλαμιστών στην Ευρώπη</w:t>
      </w:r>
      <w:r>
        <w:rPr>
          <w:rFonts w:eastAsia="Times New Roman" w:cs="Times New Roman"/>
          <w:szCs w:val="24"/>
        </w:rPr>
        <w:t>.</w:t>
      </w:r>
      <w:r w:rsidRPr="008A28B6">
        <w:rPr>
          <w:rFonts w:eastAsia="Times New Roman" w:cs="Times New Roman"/>
          <w:szCs w:val="24"/>
        </w:rPr>
        <w:t xml:space="preserve"> Βέβαια</w:t>
      </w:r>
      <w:r>
        <w:rPr>
          <w:rFonts w:eastAsia="Times New Roman" w:cs="Times New Roman"/>
          <w:szCs w:val="24"/>
        </w:rPr>
        <w:t>,</w:t>
      </w:r>
      <w:r w:rsidRPr="008A28B6">
        <w:rPr>
          <w:rFonts w:eastAsia="Times New Roman" w:cs="Times New Roman"/>
          <w:szCs w:val="24"/>
        </w:rPr>
        <w:t xml:space="preserve"> αυτό το ερώτημα</w:t>
      </w:r>
      <w:r>
        <w:rPr>
          <w:rFonts w:eastAsia="Times New Roman" w:cs="Times New Roman"/>
          <w:szCs w:val="24"/>
        </w:rPr>
        <w:t>,</w:t>
      </w:r>
      <w:r w:rsidRPr="008A28B6">
        <w:rPr>
          <w:rFonts w:eastAsia="Times New Roman" w:cs="Times New Roman"/>
          <w:szCs w:val="24"/>
        </w:rPr>
        <w:t xml:space="preserve"> όσο περνάει ο καιρός</w:t>
      </w:r>
      <w:r>
        <w:rPr>
          <w:rFonts w:eastAsia="Times New Roman" w:cs="Times New Roman"/>
          <w:szCs w:val="24"/>
        </w:rPr>
        <w:t>,</w:t>
      </w:r>
      <w:r w:rsidRPr="008A28B6">
        <w:rPr>
          <w:rFonts w:eastAsia="Times New Roman" w:cs="Times New Roman"/>
          <w:szCs w:val="24"/>
        </w:rPr>
        <w:t xml:space="preserve"> </w:t>
      </w:r>
      <w:r>
        <w:rPr>
          <w:rFonts w:eastAsia="Times New Roman" w:cs="Times New Roman"/>
          <w:szCs w:val="24"/>
        </w:rPr>
        <w:t xml:space="preserve">αποτελεί </w:t>
      </w:r>
      <w:r w:rsidRPr="008A28B6">
        <w:rPr>
          <w:rFonts w:eastAsia="Times New Roman" w:cs="Times New Roman"/>
          <w:szCs w:val="24"/>
        </w:rPr>
        <w:t>βεβαιότητα</w:t>
      </w:r>
      <w:r>
        <w:rPr>
          <w:rFonts w:eastAsia="Times New Roman" w:cs="Times New Roman"/>
          <w:szCs w:val="24"/>
        </w:rPr>
        <w:t>.</w:t>
      </w:r>
    </w:p>
    <w:p w14:paraId="65B25664" w14:textId="77777777" w:rsidR="000F4E4F" w:rsidRDefault="00A56466">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Πώ</w:t>
      </w:r>
      <w:r w:rsidRPr="008A28B6">
        <w:rPr>
          <w:rFonts w:eastAsia="Times New Roman" w:cs="Times New Roman"/>
          <w:szCs w:val="24"/>
        </w:rPr>
        <w:t xml:space="preserve">ς είναι δυνατόν να έχουμε τεράστια ροή </w:t>
      </w:r>
      <w:r>
        <w:rPr>
          <w:rFonts w:eastAsia="Times New Roman" w:cs="Times New Roman"/>
          <w:szCs w:val="24"/>
        </w:rPr>
        <w:t>-</w:t>
      </w:r>
      <w:r>
        <w:rPr>
          <w:rFonts w:eastAsia="Times New Roman" w:cs="Times New Roman"/>
          <w:szCs w:val="24"/>
        </w:rPr>
        <w:t>εντός πολλών εισαγωγικών- «</w:t>
      </w:r>
      <w:r w:rsidRPr="008A28B6">
        <w:rPr>
          <w:rFonts w:eastAsia="Times New Roman" w:cs="Times New Roman"/>
          <w:szCs w:val="24"/>
        </w:rPr>
        <w:t>μεταναστών</w:t>
      </w:r>
      <w:r>
        <w:rPr>
          <w:rFonts w:eastAsia="Times New Roman" w:cs="Times New Roman"/>
          <w:szCs w:val="24"/>
        </w:rPr>
        <w:t>»</w:t>
      </w:r>
      <w:r w:rsidRPr="008A28B6">
        <w:rPr>
          <w:rFonts w:eastAsia="Times New Roman" w:cs="Times New Roman"/>
          <w:szCs w:val="24"/>
        </w:rPr>
        <w:t xml:space="preserve"> </w:t>
      </w:r>
      <w:r>
        <w:rPr>
          <w:rFonts w:eastAsia="Times New Roman" w:cs="Times New Roman"/>
          <w:szCs w:val="24"/>
        </w:rPr>
        <w:t>από τα μουσουλμανικά κράτη στον ε</w:t>
      </w:r>
      <w:r w:rsidRPr="008A28B6">
        <w:rPr>
          <w:rFonts w:eastAsia="Times New Roman" w:cs="Times New Roman"/>
          <w:szCs w:val="24"/>
        </w:rPr>
        <w:t>υρωπαϊκό χώρο</w:t>
      </w:r>
      <w:r>
        <w:rPr>
          <w:rFonts w:eastAsia="Times New Roman" w:cs="Times New Roman"/>
          <w:szCs w:val="24"/>
        </w:rPr>
        <w:t xml:space="preserve">, ροή </w:t>
      </w:r>
      <w:r w:rsidRPr="008A28B6">
        <w:rPr>
          <w:rFonts w:eastAsia="Times New Roman" w:cs="Times New Roman"/>
          <w:szCs w:val="24"/>
        </w:rPr>
        <w:t xml:space="preserve">που έχει αλλοιώσει την εθνολογική σύσταση των ευρωπαϊκών χωρών και απειλεί με εξαφάνιση </w:t>
      </w:r>
      <w:r>
        <w:rPr>
          <w:rFonts w:eastAsia="Times New Roman" w:cs="Times New Roman"/>
          <w:szCs w:val="24"/>
        </w:rPr>
        <w:t xml:space="preserve">τους ευρωπαϊκούς λαούς, όπως </w:t>
      </w:r>
      <w:r w:rsidRPr="008A28B6">
        <w:rPr>
          <w:rFonts w:eastAsia="Times New Roman" w:cs="Times New Roman"/>
          <w:szCs w:val="24"/>
        </w:rPr>
        <w:t>τους γνωρίζουμε</w:t>
      </w:r>
      <w:r>
        <w:rPr>
          <w:rFonts w:eastAsia="Times New Roman" w:cs="Times New Roman"/>
          <w:szCs w:val="24"/>
        </w:rPr>
        <w:t>,</w:t>
      </w:r>
      <w:r w:rsidRPr="008A28B6">
        <w:rPr>
          <w:rFonts w:eastAsia="Times New Roman" w:cs="Times New Roman"/>
          <w:szCs w:val="24"/>
        </w:rPr>
        <w:t xml:space="preserve"> την ίδια ώρα που τα ισλαμικά κράτη</w:t>
      </w:r>
      <w:r>
        <w:rPr>
          <w:rFonts w:eastAsia="Times New Roman" w:cs="Times New Roman"/>
          <w:szCs w:val="24"/>
        </w:rPr>
        <w:t>,</w:t>
      </w:r>
      <w:r w:rsidRPr="008A28B6">
        <w:rPr>
          <w:rFonts w:eastAsia="Times New Roman" w:cs="Times New Roman"/>
          <w:szCs w:val="24"/>
        </w:rPr>
        <w:t xml:space="preserve"> με τα οποία </w:t>
      </w:r>
      <w:r>
        <w:rPr>
          <w:rFonts w:eastAsia="Times New Roman" w:cs="Times New Roman"/>
          <w:szCs w:val="24"/>
        </w:rPr>
        <w:t xml:space="preserve">γειτνιάζουν </w:t>
      </w:r>
      <w:r w:rsidRPr="008A28B6">
        <w:rPr>
          <w:rFonts w:eastAsia="Times New Roman" w:cs="Times New Roman"/>
          <w:szCs w:val="24"/>
        </w:rPr>
        <w:t>οι προσφυγικοί λαοί</w:t>
      </w:r>
      <w:r>
        <w:rPr>
          <w:rFonts w:eastAsia="Times New Roman" w:cs="Times New Roman"/>
          <w:szCs w:val="24"/>
        </w:rPr>
        <w:t>,</w:t>
      </w:r>
      <w:r w:rsidRPr="008A28B6">
        <w:rPr>
          <w:rFonts w:eastAsia="Times New Roman" w:cs="Times New Roman"/>
          <w:szCs w:val="24"/>
        </w:rPr>
        <w:t xml:space="preserve"> έχουν αφενός τεράστια οικονομική ευ</w:t>
      </w:r>
      <w:r w:rsidRPr="008A28B6">
        <w:rPr>
          <w:rFonts w:eastAsia="Times New Roman" w:cs="Times New Roman"/>
          <w:szCs w:val="24"/>
        </w:rPr>
        <w:t>μάρεια</w:t>
      </w:r>
      <w:r>
        <w:rPr>
          <w:rFonts w:eastAsia="Times New Roman" w:cs="Times New Roman"/>
          <w:szCs w:val="24"/>
        </w:rPr>
        <w:t>,</w:t>
      </w:r>
      <w:r w:rsidRPr="008A28B6">
        <w:rPr>
          <w:rFonts w:eastAsia="Times New Roman" w:cs="Times New Roman"/>
          <w:szCs w:val="24"/>
        </w:rPr>
        <w:t xml:space="preserve"> αφετέρου </w:t>
      </w:r>
      <w:r>
        <w:rPr>
          <w:rFonts w:eastAsia="Times New Roman" w:cs="Times New Roman"/>
          <w:szCs w:val="24"/>
        </w:rPr>
        <w:t xml:space="preserve">είναι και </w:t>
      </w:r>
      <w:r w:rsidRPr="008A28B6">
        <w:rPr>
          <w:rFonts w:eastAsia="Times New Roman" w:cs="Times New Roman"/>
          <w:szCs w:val="24"/>
        </w:rPr>
        <w:t>ομόδοξο</w:t>
      </w:r>
      <w:r>
        <w:rPr>
          <w:rFonts w:eastAsia="Times New Roman" w:cs="Times New Roman"/>
          <w:szCs w:val="24"/>
        </w:rPr>
        <w:t>ί</w:t>
      </w:r>
      <w:r w:rsidRPr="008A28B6">
        <w:rPr>
          <w:rFonts w:eastAsia="Times New Roman" w:cs="Times New Roman"/>
          <w:szCs w:val="24"/>
        </w:rPr>
        <w:t xml:space="preserve"> </w:t>
      </w:r>
      <w:r>
        <w:rPr>
          <w:rFonts w:eastAsia="Times New Roman" w:cs="Times New Roman"/>
          <w:szCs w:val="24"/>
        </w:rPr>
        <w:t xml:space="preserve">τους; </w:t>
      </w:r>
      <w:r w:rsidRPr="008A28B6">
        <w:rPr>
          <w:rFonts w:eastAsia="Times New Roman" w:cs="Times New Roman"/>
          <w:szCs w:val="24"/>
        </w:rPr>
        <w:t xml:space="preserve">Ενώ θα μπορούσαν </w:t>
      </w:r>
      <w:r>
        <w:rPr>
          <w:rFonts w:eastAsia="Times New Roman" w:cs="Times New Roman"/>
          <w:szCs w:val="24"/>
        </w:rPr>
        <w:t xml:space="preserve">οι </w:t>
      </w:r>
      <w:r w:rsidRPr="008A28B6">
        <w:rPr>
          <w:rFonts w:eastAsia="Times New Roman" w:cs="Times New Roman"/>
          <w:szCs w:val="24"/>
        </w:rPr>
        <w:t>υποτιθέμενες προσφυγικές ροές να επιλέξουν τα γειτονικά τους κράτη</w:t>
      </w:r>
      <w:r>
        <w:rPr>
          <w:rFonts w:eastAsia="Times New Roman" w:cs="Times New Roman"/>
          <w:szCs w:val="24"/>
        </w:rPr>
        <w:t>,</w:t>
      </w:r>
      <w:r w:rsidRPr="008A28B6">
        <w:rPr>
          <w:rFonts w:eastAsia="Times New Roman" w:cs="Times New Roman"/>
          <w:szCs w:val="24"/>
        </w:rPr>
        <w:t xml:space="preserve"> ε</w:t>
      </w:r>
      <w:r>
        <w:rPr>
          <w:rFonts w:eastAsia="Times New Roman" w:cs="Times New Roman"/>
          <w:szCs w:val="24"/>
        </w:rPr>
        <w:t>πιλέγουν</w:t>
      </w:r>
      <w:r w:rsidRPr="008A28B6">
        <w:rPr>
          <w:rFonts w:eastAsia="Times New Roman" w:cs="Times New Roman"/>
          <w:szCs w:val="24"/>
        </w:rPr>
        <w:t xml:space="preserve"> </w:t>
      </w:r>
      <w:r>
        <w:rPr>
          <w:rFonts w:eastAsia="Times New Roman" w:cs="Times New Roman"/>
          <w:szCs w:val="24"/>
        </w:rPr>
        <w:t xml:space="preserve">να </w:t>
      </w:r>
      <w:r w:rsidRPr="008A28B6">
        <w:rPr>
          <w:rFonts w:eastAsia="Times New Roman" w:cs="Times New Roman"/>
          <w:szCs w:val="24"/>
        </w:rPr>
        <w:t>διασχίσουν χιλιάδες χιλιόμετρα</w:t>
      </w:r>
      <w:r>
        <w:rPr>
          <w:rFonts w:eastAsia="Times New Roman" w:cs="Times New Roman"/>
          <w:szCs w:val="24"/>
        </w:rPr>
        <w:t>,</w:t>
      </w:r>
      <w:r w:rsidRPr="008A28B6">
        <w:rPr>
          <w:rFonts w:eastAsia="Times New Roman" w:cs="Times New Roman"/>
          <w:szCs w:val="24"/>
        </w:rPr>
        <w:t xml:space="preserve"> να υποστούν </w:t>
      </w:r>
      <w:r>
        <w:rPr>
          <w:rFonts w:eastAsia="Times New Roman" w:cs="Times New Roman"/>
          <w:szCs w:val="24"/>
        </w:rPr>
        <w:t>κακουχίες</w:t>
      </w:r>
      <w:r>
        <w:rPr>
          <w:rFonts w:eastAsia="Times New Roman" w:cs="Times New Roman"/>
          <w:szCs w:val="24"/>
        </w:rPr>
        <w:t>,</w:t>
      </w:r>
      <w:r>
        <w:rPr>
          <w:rFonts w:eastAsia="Times New Roman" w:cs="Times New Roman"/>
          <w:szCs w:val="24"/>
        </w:rPr>
        <w:t xml:space="preserve"> </w:t>
      </w:r>
      <w:r w:rsidRPr="008A28B6">
        <w:rPr>
          <w:rFonts w:eastAsia="Times New Roman" w:cs="Times New Roman"/>
          <w:szCs w:val="24"/>
        </w:rPr>
        <w:t xml:space="preserve">χωρίς </w:t>
      </w:r>
      <w:r>
        <w:rPr>
          <w:rFonts w:eastAsia="Times New Roman" w:cs="Times New Roman"/>
          <w:szCs w:val="24"/>
        </w:rPr>
        <w:t>-</w:t>
      </w:r>
      <w:r w:rsidRPr="008A28B6">
        <w:rPr>
          <w:rFonts w:eastAsia="Times New Roman" w:cs="Times New Roman"/>
          <w:szCs w:val="24"/>
        </w:rPr>
        <w:t>υποτίθεται</w:t>
      </w:r>
      <w:r>
        <w:rPr>
          <w:rFonts w:eastAsia="Times New Roman" w:cs="Times New Roman"/>
          <w:szCs w:val="24"/>
        </w:rPr>
        <w:t>-</w:t>
      </w:r>
      <w:r w:rsidRPr="008A28B6">
        <w:rPr>
          <w:rFonts w:eastAsia="Times New Roman" w:cs="Times New Roman"/>
          <w:szCs w:val="24"/>
        </w:rPr>
        <w:t xml:space="preserve"> οικονομική κάλυψη</w:t>
      </w:r>
      <w:r>
        <w:rPr>
          <w:rFonts w:eastAsia="Times New Roman" w:cs="Times New Roman"/>
          <w:szCs w:val="24"/>
        </w:rPr>
        <w:t>,</w:t>
      </w:r>
      <w:r w:rsidRPr="008A28B6">
        <w:rPr>
          <w:rFonts w:eastAsia="Times New Roman" w:cs="Times New Roman"/>
          <w:szCs w:val="24"/>
        </w:rPr>
        <w:t xml:space="preserve"> για να φτάσουν εν τ</w:t>
      </w:r>
      <w:r>
        <w:rPr>
          <w:rFonts w:eastAsia="Times New Roman" w:cs="Times New Roman"/>
          <w:szCs w:val="24"/>
        </w:rPr>
        <w:t>έλει στη χριστιανική</w:t>
      </w:r>
      <w:r w:rsidRPr="008A28B6">
        <w:rPr>
          <w:rFonts w:eastAsia="Times New Roman" w:cs="Times New Roman"/>
          <w:szCs w:val="24"/>
        </w:rPr>
        <w:t xml:space="preserve"> Ευρώπη</w:t>
      </w:r>
      <w:r>
        <w:rPr>
          <w:rFonts w:eastAsia="Times New Roman" w:cs="Times New Roman"/>
          <w:szCs w:val="24"/>
        </w:rPr>
        <w:t>,</w:t>
      </w:r>
      <w:r w:rsidRPr="008A28B6">
        <w:rPr>
          <w:rFonts w:eastAsia="Times New Roman" w:cs="Times New Roman"/>
          <w:szCs w:val="24"/>
        </w:rPr>
        <w:t xml:space="preserve"> η οποία χειμάζεται οικονομικά</w:t>
      </w:r>
      <w:r>
        <w:rPr>
          <w:rFonts w:eastAsia="Times New Roman" w:cs="Times New Roman"/>
          <w:szCs w:val="24"/>
        </w:rPr>
        <w:t>,</w:t>
      </w:r>
      <w:r w:rsidRPr="008A28B6">
        <w:rPr>
          <w:rFonts w:eastAsia="Times New Roman" w:cs="Times New Roman"/>
          <w:szCs w:val="24"/>
        </w:rPr>
        <w:t xml:space="preserve"> ενώ τα φιλικά προς αυτούς κράτη </w:t>
      </w:r>
      <w:r>
        <w:rPr>
          <w:rFonts w:eastAsia="Times New Roman" w:cs="Times New Roman"/>
          <w:szCs w:val="24"/>
        </w:rPr>
        <w:t xml:space="preserve">κατέχουν </w:t>
      </w:r>
      <w:r w:rsidRPr="008A28B6">
        <w:rPr>
          <w:rFonts w:eastAsia="Times New Roman" w:cs="Times New Roman"/>
          <w:szCs w:val="24"/>
        </w:rPr>
        <w:t>μέρος του παγκόσμιου πλούτου</w:t>
      </w:r>
      <w:r>
        <w:rPr>
          <w:rFonts w:eastAsia="Times New Roman" w:cs="Times New Roman"/>
          <w:szCs w:val="24"/>
        </w:rPr>
        <w:t>.</w:t>
      </w:r>
      <w:r w:rsidRPr="008A28B6">
        <w:rPr>
          <w:rFonts w:eastAsia="Times New Roman" w:cs="Times New Roman"/>
          <w:szCs w:val="24"/>
        </w:rPr>
        <w:t xml:space="preserve"> </w:t>
      </w:r>
    </w:p>
    <w:p w14:paraId="65B25665" w14:textId="77777777" w:rsidR="000F4E4F" w:rsidRDefault="00A56466">
      <w:pPr>
        <w:tabs>
          <w:tab w:val="left" w:pos="6168"/>
        </w:tabs>
        <w:spacing w:line="600" w:lineRule="auto"/>
        <w:ind w:firstLine="720"/>
        <w:jc w:val="both"/>
        <w:rPr>
          <w:rFonts w:eastAsia="Times New Roman" w:cs="Times New Roman"/>
          <w:szCs w:val="24"/>
        </w:rPr>
      </w:pPr>
      <w:r w:rsidRPr="008A28B6">
        <w:rPr>
          <w:rFonts w:eastAsia="Times New Roman" w:cs="Times New Roman"/>
          <w:szCs w:val="24"/>
        </w:rPr>
        <w:t>Αυτά και μόνο αποδεικνύουν το</w:t>
      </w:r>
      <w:r>
        <w:rPr>
          <w:rFonts w:eastAsia="Times New Roman" w:cs="Times New Roman"/>
          <w:szCs w:val="24"/>
        </w:rPr>
        <w:t>ν</w:t>
      </w:r>
      <w:r w:rsidRPr="008A28B6">
        <w:rPr>
          <w:rFonts w:eastAsia="Times New Roman" w:cs="Times New Roman"/>
          <w:szCs w:val="24"/>
        </w:rPr>
        <w:t xml:space="preserve"> σχεδιασμό της μουσουλμανικής επιβολή</w:t>
      </w:r>
      <w:r>
        <w:rPr>
          <w:rFonts w:eastAsia="Times New Roman" w:cs="Times New Roman"/>
          <w:szCs w:val="24"/>
        </w:rPr>
        <w:t>ς στην Ευρώπη</w:t>
      </w:r>
      <w:r>
        <w:rPr>
          <w:rFonts w:eastAsia="Times New Roman" w:cs="Times New Roman"/>
          <w:szCs w:val="24"/>
        </w:rPr>
        <w:t>,</w:t>
      </w:r>
      <w:r>
        <w:rPr>
          <w:rFonts w:eastAsia="Times New Roman" w:cs="Times New Roman"/>
          <w:szCs w:val="24"/>
        </w:rPr>
        <w:t xml:space="preserve"> διά μέσου</w:t>
      </w:r>
      <w:r w:rsidRPr="008A28B6">
        <w:rPr>
          <w:rFonts w:eastAsia="Times New Roman" w:cs="Times New Roman"/>
          <w:szCs w:val="24"/>
        </w:rPr>
        <w:t xml:space="preserve"> της Ελλάδος και μάλιστα</w:t>
      </w:r>
      <w:r>
        <w:rPr>
          <w:rFonts w:eastAsia="Times New Roman" w:cs="Times New Roman"/>
          <w:szCs w:val="24"/>
        </w:rPr>
        <w:t>,</w:t>
      </w:r>
      <w:r w:rsidRPr="008A28B6">
        <w:rPr>
          <w:rFonts w:eastAsia="Times New Roman" w:cs="Times New Roman"/>
          <w:szCs w:val="24"/>
        </w:rPr>
        <w:t xml:space="preserve"> χρηματο</w:t>
      </w:r>
      <w:r w:rsidRPr="008A28B6">
        <w:rPr>
          <w:rFonts w:eastAsia="Times New Roman" w:cs="Times New Roman"/>
          <w:szCs w:val="24"/>
        </w:rPr>
        <w:t xml:space="preserve">δοτούμενες </w:t>
      </w:r>
      <w:r>
        <w:rPr>
          <w:rFonts w:eastAsia="Times New Roman" w:cs="Times New Roman"/>
          <w:szCs w:val="24"/>
        </w:rPr>
        <w:t>από τις ισχυρές ισλαμικές</w:t>
      </w:r>
      <w:r w:rsidRPr="008A28B6">
        <w:rPr>
          <w:rFonts w:eastAsia="Times New Roman" w:cs="Times New Roman"/>
          <w:szCs w:val="24"/>
        </w:rPr>
        <w:t xml:space="preserve"> τράπεζες</w:t>
      </w:r>
      <w:r>
        <w:rPr>
          <w:rFonts w:eastAsia="Times New Roman" w:cs="Times New Roman"/>
          <w:szCs w:val="24"/>
        </w:rPr>
        <w:t>,</w:t>
      </w:r>
      <w:r w:rsidRPr="008A28B6">
        <w:rPr>
          <w:rFonts w:eastAsia="Times New Roman" w:cs="Times New Roman"/>
          <w:szCs w:val="24"/>
        </w:rPr>
        <w:t xml:space="preserve"> μεταξύ των οποίων βρίσκονται και οι τραπεζικοί όμιλοι του </w:t>
      </w:r>
      <w:r>
        <w:rPr>
          <w:rFonts w:eastAsia="Times New Roman" w:cs="Times New Roman"/>
          <w:szCs w:val="24"/>
        </w:rPr>
        <w:t xml:space="preserve">Κουβέιτ. </w:t>
      </w:r>
    </w:p>
    <w:p w14:paraId="65B25666" w14:textId="77777777" w:rsidR="000F4E4F" w:rsidRDefault="00A56466">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Για εμάς υπάρχει ένα ζήτημα ευαισθησίας ε</w:t>
      </w:r>
      <w:r w:rsidRPr="008A28B6">
        <w:rPr>
          <w:rFonts w:eastAsia="Times New Roman" w:cs="Times New Roman"/>
          <w:szCs w:val="24"/>
        </w:rPr>
        <w:t>θνικής</w:t>
      </w:r>
      <w:r>
        <w:rPr>
          <w:rFonts w:eastAsia="Times New Roman" w:cs="Times New Roman"/>
          <w:szCs w:val="24"/>
        </w:rPr>
        <w:t xml:space="preserve">, δεδομένου </w:t>
      </w:r>
      <w:r w:rsidRPr="008A28B6">
        <w:rPr>
          <w:rFonts w:eastAsia="Times New Roman" w:cs="Times New Roman"/>
          <w:szCs w:val="24"/>
        </w:rPr>
        <w:t>ότι η Κυβέρνηση του Κουβέιτ</w:t>
      </w:r>
      <w:r>
        <w:rPr>
          <w:rFonts w:eastAsia="Times New Roman" w:cs="Times New Roman"/>
          <w:szCs w:val="24"/>
        </w:rPr>
        <w:t>,</w:t>
      </w:r>
      <w:r w:rsidRPr="008A28B6">
        <w:rPr>
          <w:rFonts w:eastAsia="Times New Roman" w:cs="Times New Roman"/>
          <w:szCs w:val="24"/>
        </w:rPr>
        <w:t xml:space="preserve"> ως γνωστόν</w:t>
      </w:r>
      <w:r>
        <w:rPr>
          <w:rFonts w:eastAsia="Times New Roman" w:cs="Times New Roman"/>
          <w:szCs w:val="24"/>
        </w:rPr>
        <w:t>,</w:t>
      </w:r>
      <w:r w:rsidRPr="008A28B6">
        <w:rPr>
          <w:rFonts w:eastAsia="Times New Roman" w:cs="Times New Roman"/>
          <w:szCs w:val="24"/>
        </w:rPr>
        <w:t xml:space="preserve"> χρηματοδοτεί μουσουλμάνους εξτρεμιστές μι</w:t>
      </w:r>
      <w:r w:rsidRPr="008A28B6">
        <w:rPr>
          <w:rFonts w:eastAsia="Times New Roman" w:cs="Times New Roman"/>
          <w:szCs w:val="24"/>
        </w:rPr>
        <w:t>σθοφόρους</w:t>
      </w:r>
      <w:r>
        <w:rPr>
          <w:rFonts w:eastAsia="Times New Roman" w:cs="Times New Roman"/>
          <w:szCs w:val="24"/>
        </w:rPr>
        <w:t>,</w:t>
      </w:r>
      <w:r w:rsidRPr="008A28B6">
        <w:rPr>
          <w:rFonts w:eastAsia="Times New Roman" w:cs="Times New Roman"/>
          <w:szCs w:val="24"/>
        </w:rPr>
        <w:t xml:space="preserve"> εκτός από τις επενδύσεις που κάνει σε διάφορα κράτη</w:t>
      </w:r>
      <w:r>
        <w:rPr>
          <w:rFonts w:eastAsia="Times New Roman" w:cs="Times New Roman"/>
          <w:szCs w:val="24"/>
        </w:rPr>
        <w:t>.</w:t>
      </w:r>
      <w:r w:rsidRPr="008A28B6">
        <w:rPr>
          <w:rFonts w:eastAsia="Times New Roman" w:cs="Times New Roman"/>
          <w:szCs w:val="24"/>
        </w:rPr>
        <w:t xml:space="preserve"> Αυτή η Κυβέρνηση</w:t>
      </w:r>
      <w:r>
        <w:rPr>
          <w:rFonts w:eastAsia="Times New Roman" w:cs="Times New Roman"/>
          <w:szCs w:val="24"/>
        </w:rPr>
        <w:t>,</w:t>
      </w:r>
      <w:r w:rsidRPr="008A28B6">
        <w:rPr>
          <w:rFonts w:eastAsia="Times New Roman" w:cs="Times New Roman"/>
          <w:szCs w:val="24"/>
        </w:rPr>
        <w:t xml:space="preserve"> μαζί με </w:t>
      </w:r>
      <w:r>
        <w:rPr>
          <w:rFonts w:eastAsia="Times New Roman" w:cs="Times New Roman"/>
          <w:szCs w:val="24"/>
        </w:rPr>
        <w:t>άλλες,</w:t>
      </w:r>
      <w:r w:rsidRPr="008A28B6">
        <w:rPr>
          <w:rFonts w:eastAsia="Times New Roman" w:cs="Times New Roman"/>
          <w:szCs w:val="24"/>
        </w:rPr>
        <w:t xml:space="preserve"> χρηματοδοτεί τους μισθοφόρους </w:t>
      </w:r>
      <w:r>
        <w:rPr>
          <w:rFonts w:eastAsia="Times New Roman" w:cs="Times New Roman"/>
          <w:szCs w:val="24"/>
        </w:rPr>
        <w:t>-</w:t>
      </w:r>
      <w:r>
        <w:rPr>
          <w:rFonts w:eastAsia="Times New Roman" w:cs="Times New Roman"/>
          <w:szCs w:val="24"/>
        </w:rPr>
        <w:t xml:space="preserve">αν και τελειώνει αυτό- </w:t>
      </w:r>
      <w:r w:rsidRPr="008A28B6">
        <w:rPr>
          <w:rFonts w:eastAsia="Times New Roman" w:cs="Times New Roman"/>
          <w:szCs w:val="24"/>
        </w:rPr>
        <w:t>που σφάζουν τους Χριστιανούς στη Συρία</w:t>
      </w:r>
      <w:r>
        <w:rPr>
          <w:rFonts w:eastAsia="Times New Roman" w:cs="Times New Roman"/>
          <w:szCs w:val="24"/>
        </w:rPr>
        <w:t>,</w:t>
      </w:r>
      <w:r w:rsidRPr="008A28B6">
        <w:rPr>
          <w:rFonts w:eastAsia="Times New Roman" w:cs="Times New Roman"/>
          <w:szCs w:val="24"/>
        </w:rPr>
        <w:t xml:space="preserve"> όπως και τους μετριοπαθείς μουσουλμάνους</w:t>
      </w:r>
      <w:r>
        <w:rPr>
          <w:rFonts w:eastAsia="Times New Roman" w:cs="Times New Roman"/>
          <w:szCs w:val="24"/>
        </w:rPr>
        <w:t xml:space="preserve">, όπως και στο </w:t>
      </w:r>
      <w:r w:rsidRPr="008A28B6">
        <w:rPr>
          <w:rFonts w:eastAsia="Times New Roman" w:cs="Times New Roman"/>
          <w:szCs w:val="24"/>
        </w:rPr>
        <w:t>παρελθόν ε</w:t>
      </w:r>
      <w:r w:rsidRPr="008A28B6">
        <w:rPr>
          <w:rFonts w:eastAsia="Times New Roman" w:cs="Times New Roman"/>
          <w:szCs w:val="24"/>
        </w:rPr>
        <w:t>ίχαν χρηματοδο</w:t>
      </w:r>
      <w:r>
        <w:rPr>
          <w:rFonts w:eastAsia="Times New Roman" w:cs="Times New Roman"/>
          <w:szCs w:val="24"/>
        </w:rPr>
        <w:t>τήσει αυτούς που έσφ</w:t>
      </w:r>
      <w:r w:rsidRPr="008A28B6">
        <w:rPr>
          <w:rFonts w:eastAsia="Times New Roman" w:cs="Times New Roman"/>
          <w:szCs w:val="24"/>
        </w:rPr>
        <w:t>αζαν τους Σέρβους στη Βοσνία</w:t>
      </w:r>
      <w:r>
        <w:rPr>
          <w:rFonts w:eastAsia="Times New Roman" w:cs="Times New Roman"/>
          <w:szCs w:val="24"/>
        </w:rPr>
        <w:t>.</w:t>
      </w:r>
      <w:r w:rsidRPr="008A28B6">
        <w:rPr>
          <w:rFonts w:eastAsia="Times New Roman" w:cs="Times New Roman"/>
          <w:szCs w:val="24"/>
        </w:rPr>
        <w:t xml:space="preserve"> </w:t>
      </w:r>
      <w:r>
        <w:rPr>
          <w:rFonts w:eastAsia="Times New Roman" w:cs="Times New Roman"/>
          <w:szCs w:val="24"/>
        </w:rPr>
        <w:t>Να μ</w:t>
      </w:r>
      <w:r w:rsidRPr="008A28B6">
        <w:rPr>
          <w:rFonts w:eastAsia="Times New Roman" w:cs="Times New Roman"/>
          <w:szCs w:val="24"/>
        </w:rPr>
        <w:t>ην ξεχνάμε και τη θέση του Κουβέιτ</w:t>
      </w:r>
      <w:r>
        <w:rPr>
          <w:rFonts w:eastAsia="Times New Roman" w:cs="Times New Roman"/>
          <w:szCs w:val="24"/>
        </w:rPr>
        <w:t>,</w:t>
      </w:r>
      <w:r w:rsidRPr="008A28B6">
        <w:rPr>
          <w:rFonts w:eastAsia="Times New Roman" w:cs="Times New Roman"/>
          <w:szCs w:val="24"/>
        </w:rPr>
        <w:t xml:space="preserve"> σε σχέση με την εισβολή των Τούρκων το </w:t>
      </w:r>
      <w:r>
        <w:rPr>
          <w:rFonts w:eastAsia="Times New Roman" w:cs="Times New Roman"/>
          <w:szCs w:val="24"/>
        </w:rPr>
        <w:t>1974</w:t>
      </w:r>
      <w:r w:rsidRPr="008A28B6">
        <w:rPr>
          <w:rFonts w:eastAsia="Times New Roman" w:cs="Times New Roman"/>
          <w:szCs w:val="24"/>
        </w:rPr>
        <w:t xml:space="preserve"> και </w:t>
      </w:r>
      <w:r>
        <w:rPr>
          <w:rFonts w:eastAsia="Times New Roman" w:cs="Times New Roman"/>
          <w:szCs w:val="24"/>
        </w:rPr>
        <w:t xml:space="preserve">με </w:t>
      </w:r>
      <w:r w:rsidRPr="008A28B6">
        <w:rPr>
          <w:rFonts w:eastAsia="Times New Roman" w:cs="Times New Roman"/>
          <w:szCs w:val="24"/>
        </w:rPr>
        <w:t xml:space="preserve">την ανακήρυξη </w:t>
      </w:r>
      <w:r>
        <w:rPr>
          <w:rFonts w:eastAsia="Times New Roman" w:cs="Times New Roman"/>
          <w:szCs w:val="24"/>
        </w:rPr>
        <w:t xml:space="preserve">του </w:t>
      </w:r>
      <w:r w:rsidRPr="008A28B6">
        <w:rPr>
          <w:rFonts w:eastAsia="Times New Roman" w:cs="Times New Roman"/>
          <w:szCs w:val="24"/>
        </w:rPr>
        <w:t>ψευδοκράτους το</w:t>
      </w:r>
      <w:r>
        <w:rPr>
          <w:rFonts w:eastAsia="Times New Roman" w:cs="Times New Roman"/>
          <w:szCs w:val="24"/>
        </w:rPr>
        <w:t>υ</w:t>
      </w:r>
      <w:r w:rsidRPr="008A28B6">
        <w:rPr>
          <w:rFonts w:eastAsia="Times New Roman" w:cs="Times New Roman"/>
          <w:szCs w:val="24"/>
        </w:rPr>
        <w:t xml:space="preserve"> </w:t>
      </w:r>
      <w:r>
        <w:rPr>
          <w:rFonts w:eastAsia="Times New Roman" w:cs="Times New Roman"/>
          <w:szCs w:val="24"/>
        </w:rPr>
        <w:t xml:space="preserve">Ντενκτάς </w:t>
      </w:r>
      <w:r w:rsidRPr="008A28B6">
        <w:rPr>
          <w:rFonts w:eastAsia="Times New Roman" w:cs="Times New Roman"/>
          <w:szCs w:val="24"/>
        </w:rPr>
        <w:t xml:space="preserve">τη δεκαετία του </w:t>
      </w:r>
      <w:r>
        <w:rPr>
          <w:rFonts w:eastAsia="Times New Roman" w:cs="Times New Roman"/>
          <w:szCs w:val="24"/>
        </w:rPr>
        <w:t>’</w:t>
      </w:r>
      <w:r w:rsidRPr="008A28B6">
        <w:rPr>
          <w:rFonts w:eastAsia="Times New Roman" w:cs="Times New Roman"/>
          <w:szCs w:val="24"/>
        </w:rPr>
        <w:t>80</w:t>
      </w:r>
      <w:r>
        <w:rPr>
          <w:rFonts w:eastAsia="Times New Roman" w:cs="Times New Roman"/>
          <w:szCs w:val="24"/>
        </w:rPr>
        <w:t>.</w:t>
      </w:r>
    </w:p>
    <w:p w14:paraId="65B25667" w14:textId="77777777" w:rsidR="000F4E4F" w:rsidRDefault="00A56466">
      <w:pPr>
        <w:tabs>
          <w:tab w:val="left" w:pos="6168"/>
        </w:tabs>
        <w:spacing w:line="600" w:lineRule="auto"/>
        <w:ind w:firstLine="720"/>
        <w:jc w:val="both"/>
        <w:rPr>
          <w:rFonts w:eastAsia="Times New Roman" w:cs="Times New Roman"/>
          <w:szCs w:val="24"/>
        </w:rPr>
      </w:pPr>
      <w:r>
        <w:rPr>
          <w:rFonts w:eastAsia="Times New Roman" w:cs="Times New Roman"/>
          <w:szCs w:val="24"/>
        </w:rPr>
        <w:t>Επίσης,</w:t>
      </w:r>
      <w:r w:rsidRPr="008A28B6">
        <w:rPr>
          <w:rFonts w:eastAsia="Times New Roman" w:cs="Times New Roman"/>
          <w:szCs w:val="24"/>
        </w:rPr>
        <w:t xml:space="preserve"> δεν πρέπει να μας διαφεύγει το γεγονός ότι το Κουβέιτ γενικότερα υπήρξε πάντοτε το μακρύ χέρι του </w:t>
      </w:r>
      <w:r>
        <w:rPr>
          <w:rFonts w:eastAsia="Times New Roman" w:cs="Times New Roman"/>
          <w:szCs w:val="24"/>
        </w:rPr>
        <w:t>-</w:t>
      </w:r>
      <w:r>
        <w:rPr>
          <w:rFonts w:eastAsia="Times New Roman" w:cs="Times New Roman"/>
          <w:szCs w:val="24"/>
        </w:rPr>
        <w:t>εντός εισαγωγικών- «</w:t>
      </w:r>
      <w:r w:rsidRPr="008A28B6">
        <w:rPr>
          <w:rFonts w:eastAsia="Times New Roman" w:cs="Times New Roman"/>
          <w:szCs w:val="24"/>
        </w:rPr>
        <w:t>αμερικανικού</w:t>
      </w:r>
      <w:r>
        <w:rPr>
          <w:rFonts w:eastAsia="Times New Roman" w:cs="Times New Roman"/>
          <w:szCs w:val="24"/>
        </w:rPr>
        <w:t>»</w:t>
      </w:r>
      <w:r w:rsidRPr="008A28B6">
        <w:rPr>
          <w:rFonts w:eastAsia="Times New Roman" w:cs="Times New Roman"/>
          <w:szCs w:val="24"/>
        </w:rPr>
        <w:t xml:space="preserve"> </w:t>
      </w:r>
      <w:r>
        <w:rPr>
          <w:rFonts w:eastAsia="Times New Roman" w:cs="Times New Roman"/>
          <w:szCs w:val="24"/>
        </w:rPr>
        <w:t>παράγοντα</w:t>
      </w:r>
      <w:r w:rsidRPr="008A28B6">
        <w:rPr>
          <w:rFonts w:eastAsia="Times New Roman" w:cs="Times New Roman"/>
          <w:szCs w:val="24"/>
        </w:rPr>
        <w:t xml:space="preserve"> στην περιοχή </w:t>
      </w:r>
      <w:r>
        <w:rPr>
          <w:rFonts w:eastAsia="Times New Roman" w:cs="Times New Roman"/>
          <w:szCs w:val="24"/>
        </w:rPr>
        <w:t xml:space="preserve">με </w:t>
      </w:r>
      <w:r w:rsidRPr="008A28B6">
        <w:rPr>
          <w:rFonts w:eastAsia="Times New Roman" w:cs="Times New Roman"/>
          <w:szCs w:val="24"/>
        </w:rPr>
        <w:t>ό</w:t>
      </w:r>
      <w:r>
        <w:rPr>
          <w:rFonts w:eastAsia="Times New Roman" w:cs="Times New Roman"/>
          <w:szCs w:val="24"/>
        </w:rPr>
        <w:t>,</w:t>
      </w:r>
      <w:r w:rsidRPr="008A28B6">
        <w:rPr>
          <w:rFonts w:eastAsia="Times New Roman" w:cs="Times New Roman"/>
          <w:szCs w:val="24"/>
        </w:rPr>
        <w:t>τι αυτό συνεπάγεται στη διαμόρφωση των</w:t>
      </w:r>
      <w:r>
        <w:rPr>
          <w:rFonts w:eastAsia="Times New Roman" w:cs="Times New Roman"/>
          <w:szCs w:val="24"/>
        </w:rPr>
        <w:t xml:space="preserve"> όποι</w:t>
      </w:r>
      <w:r w:rsidRPr="008A28B6">
        <w:rPr>
          <w:rFonts w:eastAsia="Times New Roman" w:cs="Times New Roman"/>
          <w:szCs w:val="24"/>
        </w:rPr>
        <w:t>ων καταστάσεων στην ευρύτερη περιοχή</w:t>
      </w:r>
      <w:r>
        <w:rPr>
          <w:rFonts w:eastAsia="Times New Roman" w:cs="Times New Roman"/>
          <w:szCs w:val="24"/>
        </w:rPr>
        <w:t>.</w:t>
      </w:r>
    </w:p>
    <w:p w14:paraId="65B25668" w14:textId="77777777" w:rsidR="000F4E4F" w:rsidRDefault="00A56466">
      <w:pPr>
        <w:tabs>
          <w:tab w:val="left" w:pos="6168"/>
        </w:tabs>
        <w:spacing w:line="600" w:lineRule="auto"/>
        <w:ind w:firstLine="720"/>
        <w:jc w:val="both"/>
        <w:rPr>
          <w:rFonts w:eastAsia="Times New Roman" w:cs="Times New Roman"/>
          <w:szCs w:val="24"/>
        </w:rPr>
      </w:pPr>
      <w:r w:rsidRPr="008A28B6">
        <w:rPr>
          <w:rFonts w:eastAsia="Times New Roman" w:cs="Times New Roman"/>
          <w:szCs w:val="24"/>
        </w:rPr>
        <w:lastRenderedPageBreak/>
        <w:t>Όπως και να έ</w:t>
      </w:r>
      <w:r w:rsidRPr="008A28B6">
        <w:rPr>
          <w:rFonts w:eastAsia="Times New Roman" w:cs="Times New Roman"/>
          <w:szCs w:val="24"/>
        </w:rPr>
        <w:t xml:space="preserve">χει </w:t>
      </w:r>
      <w:r>
        <w:rPr>
          <w:rFonts w:eastAsia="Times New Roman" w:cs="Times New Roman"/>
          <w:szCs w:val="24"/>
        </w:rPr>
        <w:t>-</w:t>
      </w:r>
      <w:r w:rsidRPr="008A28B6">
        <w:rPr>
          <w:rFonts w:eastAsia="Times New Roman" w:cs="Times New Roman"/>
          <w:szCs w:val="24"/>
        </w:rPr>
        <w:t>επαναλαμβάνουμε</w:t>
      </w:r>
      <w:r>
        <w:rPr>
          <w:rFonts w:eastAsia="Times New Roman" w:cs="Times New Roman"/>
          <w:szCs w:val="24"/>
        </w:rPr>
        <w:t>,</w:t>
      </w:r>
      <w:r w:rsidRPr="008A28B6">
        <w:rPr>
          <w:rFonts w:eastAsia="Times New Roman" w:cs="Times New Roman"/>
          <w:szCs w:val="24"/>
        </w:rPr>
        <w:t xml:space="preserve"> τελειώνοντας</w:t>
      </w:r>
      <w:r>
        <w:rPr>
          <w:rFonts w:eastAsia="Times New Roman" w:cs="Times New Roman"/>
          <w:szCs w:val="24"/>
        </w:rPr>
        <w:t>-</w:t>
      </w:r>
      <w:r w:rsidRPr="008A28B6">
        <w:rPr>
          <w:rFonts w:eastAsia="Times New Roman" w:cs="Times New Roman"/>
          <w:szCs w:val="24"/>
        </w:rPr>
        <w:t xml:space="preserve"> θεωρούμε </w:t>
      </w:r>
      <w:r>
        <w:rPr>
          <w:rFonts w:eastAsia="Times New Roman" w:cs="Times New Roman"/>
          <w:szCs w:val="24"/>
        </w:rPr>
        <w:t xml:space="preserve">ότι </w:t>
      </w:r>
      <w:r w:rsidRPr="008A28B6">
        <w:rPr>
          <w:rFonts w:eastAsia="Times New Roman" w:cs="Times New Roman"/>
          <w:szCs w:val="24"/>
        </w:rPr>
        <w:t>αυτές οι επενδύσεις</w:t>
      </w:r>
      <w:r>
        <w:rPr>
          <w:rFonts w:eastAsia="Times New Roman" w:cs="Times New Roman"/>
          <w:szCs w:val="24"/>
        </w:rPr>
        <w:t>,</w:t>
      </w:r>
      <w:r w:rsidRPr="008A28B6">
        <w:rPr>
          <w:rFonts w:eastAsia="Times New Roman" w:cs="Times New Roman"/>
          <w:szCs w:val="24"/>
        </w:rPr>
        <w:t xml:space="preserve"> όπως </w:t>
      </w:r>
      <w:r>
        <w:rPr>
          <w:rFonts w:eastAsia="Times New Roman" w:cs="Times New Roman"/>
          <w:szCs w:val="24"/>
        </w:rPr>
        <w:t xml:space="preserve">τις </w:t>
      </w:r>
      <w:r w:rsidRPr="008A28B6">
        <w:rPr>
          <w:rFonts w:eastAsia="Times New Roman" w:cs="Times New Roman"/>
          <w:szCs w:val="24"/>
        </w:rPr>
        <w:t>λέτε</w:t>
      </w:r>
      <w:r>
        <w:rPr>
          <w:rFonts w:eastAsia="Times New Roman" w:cs="Times New Roman"/>
          <w:szCs w:val="24"/>
        </w:rPr>
        <w:t>,</w:t>
      </w:r>
      <w:r w:rsidRPr="008A28B6">
        <w:rPr>
          <w:rFonts w:eastAsia="Times New Roman" w:cs="Times New Roman"/>
          <w:szCs w:val="24"/>
        </w:rPr>
        <w:t xml:space="preserve"> δεν είναι επενδύσεις</w:t>
      </w:r>
      <w:r>
        <w:rPr>
          <w:rFonts w:eastAsia="Times New Roman" w:cs="Times New Roman"/>
          <w:szCs w:val="24"/>
        </w:rPr>
        <w:t>,</w:t>
      </w:r>
      <w:r w:rsidRPr="008A28B6">
        <w:rPr>
          <w:rFonts w:eastAsia="Times New Roman" w:cs="Times New Roman"/>
          <w:szCs w:val="24"/>
        </w:rPr>
        <w:t xml:space="preserve"> αλλά είναι στην κυριολεξία </w:t>
      </w:r>
      <w:r>
        <w:rPr>
          <w:rFonts w:eastAsia="Times New Roman" w:cs="Times New Roman"/>
          <w:szCs w:val="24"/>
        </w:rPr>
        <w:t>πλιάτσικο και υφαρπαγή</w:t>
      </w:r>
      <w:r w:rsidRPr="008A28B6">
        <w:rPr>
          <w:rFonts w:eastAsia="Times New Roman" w:cs="Times New Roman"/>
          <w:szCs w:val="24"/>
        </w:rPr>
        <w:t xml:space="preserve"> των πόρων της πατρίδας </w:t>
      </w:r>
      <w:r>
        <w:rPr>
          <w:rFonts w:eastAsia="Times New Roman" w:cs="Times New Roman"/>
          <w:szCs w:val="24"/>
        </w:rPr>
        <w:t>μας.</w:t>
      </w:r>
    </w:p>
    <w:p w14:paraId="65B25669" w14:textId="77777777" w:rsidR="000F4E4F" w:rsidRDefault="00A5646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w:t>
      </w:r>
      <w:r w:rsidRPr="008A28B6">
        <w:rPr>
          <w:rFonts w:eastAsia="Times New Roman" w:cs="Times New Roman"/>
          <w:szCs w:val="24"/>
        </w:rPr>
        <w:t xml:space="preserve">καταψηφίζουμε την εν λόγω </w:t>
      </w:r>
      <w:r>
        <w:rPr>
          <w:rFonts w:eastAsia="Times New Roman" w:cs="Times New Roman"/>
          <w:szCs w:val="24"/>
        </w:rPr>
        <w:t xml:space="preserve">κύρωση. </w:t>
      </w:r>
    </w:p>
    <w:p w14:paraId="65B2566A" w14:textId="77777777" w:rsidR="000F4E4F" w:rsidRDefault="00A56466">
      <w:pPr>
        <w:tabs>
          <w:tab w:val="left" w:pos="6168"/>
        </w:tabs>
        <w:spacing w:line="600" w:lineRule="auto"/>
        <w:ind w:firstLine="720"/>
        <w:jc w:val="both"/>
        <w:rPr>
          <w:rFonts w:eastAsia="Times New Roman" w:cs="Times New Roman"/>
          <w:szCs w:val="24"/>
        </w:rPr>
      </w:pPr>
      <w:r>
        <w:rPr>
          <w:rFonts w:eastAsia="Times New Roman" w:cs="Times New Roman"/>
          <w:szCs w:val="24"/>
        </w:rPr>
        <w:t>Ευχαριστώ πολύ</w:t>
      </w:r>
      <w:r>
        <w:rPr>
          <w:rFonts w:eastAsia="Times New Roman" w:cs="Times New Roman"/>
          <w:szCs w:val="24"/>
        </w:rPr>
        <w:t xml:space="preserve">. </w:t>
      </w:r>
    </w:p>
    <w:p w14:paraId="65B2566B" w14:textId="77777777" w:rsidR="000F4E4F" w:rsidRDefault="00A56466">
      <w:pPr>
        <w:spacing w:line="600" w:lineRule="auto"/>
        <w:ind w:firstLine="720"/>
        <w:jc w:val="both"/>
        <w:rPr>
          <w:rFonts w:eastAsia="Times New Roman" w:cs="Times New Roman"/>
          <w:szCs w:val="24"/>
        </w:rPr>
      </w:pPr>
      <w:r w:rsidRPr="00A9311B">
        <w:rPr>
          <w:rFonts w:eastAsia="Times New Roman" w:cs="Times New Roman"/>
          <w:b/>
          <w:szCs w:val="24"/>
        </w:rPr>
        <w:t>ΠΡΟΕΔΡΕΥΩΝ (Γεώργιος Λαμπρούλης):</w:t>
      </w:r>
      <w:r>
        <w:rPr>
          <w:rFonts w:eastAsia="Times New Roman" w:cs="Times New Roman"/>
          <w:szCs w:val="24"/>
        </w:rPr>
        <w:t xml:space="preserve"> Τον λόγο έχει ο κ. Βαρδαλής,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του Κομμουνιστικού Κόμματος</w:t>
      </w:r>
      <w:r>
        <w:rPr>
          <w:rFonts w:eastAsia="Times New Roman" w:cs="Times New Roman"/>
          <w:szCs w:val="24"/>
        </w:rPr>
        <w:t xml:space="preserve"> Ελλάδας</w:t>
      </w:r>
      <w:r>
        <w:rPr>
          <w:rFonts w:eastAsia="Times New Roman" w:cs="Times New Roman"/>
          <w:szCs w:val="24"/>
        </w:rPr>
        <w:t>.</w:t>
      </w:r>
    </w:p>
    <w:p w14:paraId="65B2566C"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Ευχαριστώ, κύριε Πρόεδρε. </w:t>
      </w:r>
    </w:p>
    <w:p w14:paraId="65B2566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 ως</w:t>
      </w:r>
      <w:r>
        <w:rPr>
          <w:rFonts w:eastAsia="Times New Roman" w:cs="Times New Roman"/>
          <w:szCs w:val="24"/>
        </w:rPr>
        <w:t xml:space="preserve"> ΚΚΕ </w:t>
      </w:r>
      <w:r w:rsidRPr="00A9311B">
        <w:rPr>
          <w:rFonts w:eastAsia="Times New Roman" w:cs="Times New Roman"/>
          <w:szCs w:val="24"/>
        </w:rPr>
        <w:t>διαφωνούμε με τ</w:t>
      </w:r>
      <w:r>
        <w:rPr>
          <w:rFonts w:eastAsia="Times New Roman" w:cs="Times New Roman"/>
          <w:szCs w:val="24"/>
        </w:rPr>
        <w:t>η συγκεκριμένη Συμφωνία Ελλάδας-</w:t>
      </w:r>
      <w:r w:rsidRPr="00A9311B">
        <w:rPr>
          <w:rFonts w:eastAsia="Times New Roman" w:cs="Times New Roman"/>
          <w:szCs w:val="24"/>
        </w:rPr>
        <w:t xml:space="preserve">Κουβέιτ για την προστασία και την προσέλκυση </w:t>
      </w:r>
      <w:r>
        <w:rPr>
          <w:rFonts w:eastAsia="Times New Roman" w:cs="Times New Roman"/>
          <w:szCs w:val="24"/>
        </w:rPr>
        <w:t>ε</w:t>
      </w:r>
      <w:r w:rsidRPr="00A9311B">
        <w:rPr>
          <w:rFonts w:eastAsia="Times New Roman" w:cs="Times New Roman"/>
          <w:szCs w:val="24"/>
        </w:rPr>
        <w:t>πενδύσεων</w:t>
      </w:r>
      <w:r>
        <w:rPr>
          <w:rFonts w:eastAsia="Times New Roman" w:cs="Times New Roman"/>
          <w:szCs w:val="24"/>
        </w:rPr>
        <w:t>,</w:t>
      </w:r>
      <w:r w:rsidRPr="00A9311B">
        <w:rPr>
          <w:rFonts w:eastAsia="Times New Roman" w:cs="Times New Roman"/>
          <w:szCs w:val="24"/>
        </w:rPr>
        <w:t xml:space="preserve"> πρώτα από όλα </w:t>
      </w:r>
      <w:r>
        <w:rPr>
          <w:rFonts w:eastAsia="Times New Roman" w:cs="Times New Roman"/>
          <w:szCs w:val="24"/>
        </w:rPr>
        <w:t>γ</w:t>
      </w:r>
      <w:r w:rsidRPr="00A9311B">
        <w:rPr>
          <w:rFonts w:eastAsia="Times New Roman" w:cs="Times New Roman"/>
          <w:szCs w:val="24"/>
        </w:rPr>
        <w:t>ιατί τέτοιου είδους συμφωνίες δεν αποτελούν πρωτοτυπία</w:t>
      </w:r>
      <w:r>
        <w:rPr>
          <w:rFonts w:eastAsia="Times New Roman" w:cs="Times New Roman"/>
          <w:szCs w:val="24"/>
        </w:rPr>
        <w:t>.</w:t>
      </w:r>
      <w:r w:rsidRPr="00A9311B">
        <w:rPr>
          <w:rFonts w:eastAsia="Times New Roman" w:cs="Times New Roman"/>
          <w:szCs w:val="24"/>
        </w:rPr>
        <w:t xml:space="preserve"> </w:t>
      </w:r>
      <w:r>
        <w:rPr>
          <w:rFonts w:eastAsia="Times New Roman" w:cs="Times New Roman"/>
          <w:szCs w:val="24"/>
        </w:rPr>
        <w:t>Ό</w:t>
      </w:r>
      <w:r w:rsidRPr="00A9311B">
        <w:rPr>
          <w:rFonts w:eastAsia="Times New Roman" w:cs="Times New Roman"/>
          <w:szCs w:val="24"/>
        </w:rPr>
        <w:t xml:space="preserve">λα </w:t>
      </w:r>
      <w:r>
        <w:rPr>
          <w:rFonts w:eastAsia="Times New Roman" w:cs="Times New Roman"/>
          <w:szCs w:val="24"/>
        </w:rPr>
        <w:t xml:space="preserve">τα </w:t>
      </w:r>
      <w:r w:rsidRPr="00A9311B">
        <w:rPr>
          <w:rFonts w:eastAsia="Times New Roman" w:cs="Times New Roman"/>
          <w:szCs w:val="24"/>
        </w:rPr>
        <w:t xml:space="preserve">καπιταλιστικά κράτη </w:t>
      </w:r>
      <w:r>
        <w:rPr>
          <w:rFonts w:eastAsia="Times New Roman" w:cs="Times New Roman"/>
          <w:szCs w:val="24"/>
        </w:rPr>
        <w:t>π</w:t>
      </w:r>
      <w:r w:rsidRPr="00A9311B">
        <w:rPr>
          <w:rFonts w:eastAsia="Times New Roman" w:cs="Times New Roman"/>
          <w:szCs w:val="24"/>
        </w:rPr>
        <w:t>ερίπου τέτοιες συμφωνίες υπογράφουν</w:t>
      </w:r>
      <w:r>
        <w:rPr>
          <w:rFonts w:eastAsia="Times New Roman" w:cs="Times New Roman"/>
          <w:szCs w:val="24"/>
        </w:rPr>
        <w:t>.</w:t>
      </w:r>
      <w:r w:rsidRPr="00A9311B">
        <w:rPr>
          <w:rFonts w:eastAsia="Times New Roman" w:cs="Times New Roman"/>
          <w:szCs w:val="24"/>
        </w:rPr>
        <w:t xml:space="preserve"> </w:t>
      </w:r>
      <w:r>
        <w:rPr>
          <w:rFonts w:eastAsia="Times New Roman" w:cs="Times New Roman"/>
          <w:szCs w:val="24"/>
        </w:rPr>
        <w:t xml:space="preserve">Γιατί; </w:t>
      </w:r>
      <w:r w:rsidRPr="00A9311B">
        <w:rPr>
          <w:rFonts w:eastAsia="Times New Roman" w:cs="Times New Roman"/>
          <w:szCs w:val="24"/>
        </w:rPr>
        <w:t>Γιατί ο στόχος είναι συγκεκριμένος</w:t>
      </w:r>
      <w:r>
        <w:rPr>
          <w:rFonts w:eastAsia="Times New Roman" w:cs="Times New Roman"/>
          <w:szCs w:val="24"/>
        </w:rPr>
        <w:t xml:space="preserve">. </w:t>
      </w:r>
      <w:r w:rsidRPr="00A9311B">
        <w:rPr>
          <w:rFonts w:eastAsia="Times New Roman" w:cs="Times New Roman"/>
          <w:szCs w:val="24"/>
        </w:rPr>
        <w:t>Πρώτα από όλα</w:t>
      </w:r>
      <w:r>
        <w:rPr>
          <w:rFonts w:eastAsia="Times New Roman" w:cs="Times New Roman"/>
          <w:szCs w:val="24"/>
        </w:rPr>
        <w:t>, θέλου</w:t>
      </w:r>
      <w:r>
        <w:rPr>
          <w:rFonts w:eastAsia="Times New Roman" w:cs="Times New Roman"/>
          <w:szCs w:val="24"/>
        </w:rPr>
        <w:t>ν να προστατεύσουν</w:t>
      </w:r>
      <w:r w:rsidRPr="00A9311B">
        <w:rPr>
          <w:rFonts w:eastAsia="Times New Roman" w:cs="Times New Roman"/>
          <w:szCs w:val="24"/>
        </w:rPr>
        <w:t xml:space="preserve"> τους </w:t>
      </w:r>
      <w:r w:rsidRPr="00A9311B">
        <w:rPr>
          <w:rFonts w:eastAsia="Times New Roman" w:cs="Times New Roman"/>
          <w:szCs w:val="24"/>
        </w:rPr>
        <w:lastRenderedPageBreak/>
        <w:t>επενδυτές</w:t>
      </w:r>
      <w:r>
        <w:rPr>
          <w:rFonts w:eastAsia="Times New Roman" w:cs="Times New Roman"/>
          <w:szCs w:val="24"/>
        </w:rPr>
        <w:t>,</w:t>
      </w:r>
      <w:r w:rsidRPr="00A9311B">
        <w:rPr>
          <w:rFonts w:eastAsia="Times New Roman" w:cs="Times New Roman"/>
          <w:szCs w:val="24"/>
        </w:rPr>
        <w:t xml:space="preserve"> να προστατέψουν</w:t>
      </w:r>
      <w:r>
        <w:rPr>
          <w:rFonts w:eastAsia="Times New Roman" w:cs="Times New Roman"/>
          <w:szCs w:val="24"/>
        </w:rPr>
        <w:t xml:space="preserve"> και</w:t>
      </w:r>
      <w:r w:rsidRPr="00A9311B">
        <w:rPr>
          <w:rFonts w:eastAsia="Times New Roman" w:cs="Times New Roman"/>
          <w:szCs w:val="24"/>
        </w:rPr>
        <w:t xml:space="preserve"> να σιγουρέψουν τα κέρδη των επιχειρηματικών ομίλων</w:t>
      </w:r>
      <w:r>
        <w:rPr>
          <w:rFonts w:eastAsia="Times New Roman" w:cs="Times New Roman"/>
          <w:szCs w:val="24"/>
        </w:rPr>
        <w:t>.</w:t>
      </w:r>
    </w:p>
    <w:p w14:paraId="65B2566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Άλλωστε, δεν είναι η </w:t>
      </w:r>
      <w:r w:rsidRPr="00A9311B">
        <w:rPr>
          <w:rFonts w:eastAsia="Times New Roman" w:cs="Times New Roman"/>
          <w:szCs w:val="24"/>
        </w:rPr>
        <w:t>πρώτη φορά</w:t>
      </w:r>
      <w:r>
        <w:rPr>
          <w:rFonts w:eastAsia="Times New Roman" w:cs="Times New Roman"/>
          <w:szCs w:val="24"/>
        </w:rPr>
        <w:t>,</w:t>
      </w:r>
      <w:r w:rsidRPr="00A9311B">
        <w:rPr>
          <w:rFonts w:eastAsia="Times New Roman" w:cs="Times New Roman"/>
          <w:szCs w:val="24"/>
        </w:rPr>
        <w:t xml:space="preserve"> που </w:t>
      </w:r>
      <w:r>
        <w:rPr>
          <w:rFonts w:eastAsia="Times New Roman" w:cs="Times New Roman"/>
          <w:szCs w:val="24"/>
        </w:rPr>
        <w:t xml:space="preserve">η χώρας μας </w:t>
      </w:r>
      <w:r w:rsidRPr="00A9311B">
        <w:rPr>
          <w:rFonts w:eastAsia="Times New Roman" w:cs="Times New Roman"/>
          <w:szCs w:val="24"/>
        </w:rPr>
        <w:t>υπογράφει τέτοιο</w:t>
      </w:r>
      <w:r>
        <w:rPr>
          <w:rFonts w:eastAsia="Times New Roman" w:cs="Times New Roman"/>
          <w:szCs w:val="24"/>
        </w:rPr>
        <w:t>υ</w:t>
      </w:r>
      <w:r w:rsidRPr="00A9311B">
        <w:rPr>
          <w:rFonts w:eastAsia="Times New Roman" w:cs="Times New Roman"/>
          <w:szCs w:val="24"/>
        </w:rPr>
        <w:t xml:space="preserve"> είδο</w:t>
      </w:r>
      <w:r>
        <w:rPr>
          <w:rFonts w:eastAsia="Times New Roman" w:cs="Times New Roman"/>
          <w:szCs w:val="24"/>
        </w:rPr>
        <w:t>υ</w:t>
      </w:r>
      <w:r w:rsidRPr="00A9311B">
        <w:rPr>
          <w:rFonts w:eastAsia="Times New Roman" w:cs="Times New Roman"/>
          <w:szCs w:val="24"/>
        </w:rPr>
        <w:t xml:space="preserve">ς </w:t>
      </w:r>
      <w:r>
        <w:rPr>
          <w:rFonts w:eastAsia="Times New Roman" w:cs="Times New Roman"/>
          <w:szCs w:val="24"/>
        </w:rPr>
        <w:t xml:space="preserve">συμφωνίες </w:t>
      </w:r>
      <w:r w:rsidRPr="00A9311B">
        <w:rPr>
          <w:rFonts w:eastAsia="Times New Roman" w:cs="Times New Roman"/>
          <w:szCs w:val="24"/>
        </w:rPr>
        <w:t>και ούτε είναι η πρώτη Κυβέρνηση</w:t>
      </w:r>
      <w:r>
        <w:rPr>
          <w:rFonts w:eastAsia="Times New Roman" w:cs="Times New Roman"/>
          <w:szCs w:val="24"/>
        </w:rPr>
        <w:t>,</w:t>
      </w:r>
      <w:r w:rsidRPr="00A9311B">
        <w:rPr>
          <w:rFonts w:eastAsia="Times New Roman" w:cs="Times New Roman"/>
          <w:szCs w:val="24"/>
        </w:rPr>
        <w:t xml:space="preserve"> που το κάνει αυτό</w:t>
      </w:r>
      <w:r>
        <w:rPr>
          <w:rFonts w:eastAsia="Times New Roman" w:cs="Times New Roman"/>
          <w:szCs w:val="24"/>
        </w:rPr>
        <w:t>.</w:t>
      </w:r>
      <w:r w:rsidRPr="00A9311B">
        <w:rPr>
          <w:rFonts w:eastAsia="Times New Roman" w:cs="Times New Roman"/>
          <w:szCs w:val="24"/>
        </w:rPr>
        <w:t xml:space="preserve"> Μάλιστα</w:t>
      </w:r>
      <w:r>
        <w:rPr>
          <w:rFonts w:eastAsia="Times New Roman" w:cs="Times New Roman"/>
          <w:szCs w:val="24"/>
        </w:rPr>
        <w:t>,</w:t>
      </w:r>
      <w:r w:rsidRPr="00A9311B">
        <w:rPr>
          <w:rFonts w:eastAsia="Times New Roman" w:cs="Times New Roman"/>
          <w:szCs w:val="24"/>
        </w:rPr>
        <w:t xml:space="preserve"> τη </w:t>
      </w:r>
      <w:r w:rsidRPr="00A9311B">
        <w:rPr>
          <w:rFonts w:eastAsia="Times New Roman" w:cs="Times New Roman"/>
          <w:szCs w:val="24"/>
        </w:rPr>
        <w:t>συγκεκριμένη Συμφωνία με το Κουβέιτ</w:t>
      </w:r>
      <w:r>
        <w:rPr>
          <w:rFonts w:eastAsia="Times New Roman" w:cs="Times New Roman"/>
          <w:szCs w:val="24"/>
        </w:rPr>
        <w:t>,</w:t>
      </w:r>
      <w:r w:rsidRPr="00A9311B">
        <w:rPr>
          <w:rFonts w:eastAsia="Times New Roman" w:cs="Times New Roman"/>
          <w:szCs w:val="24"/>
        </w:rPr>
        <w:t xml:space="preserve"> που συζητάμε</w:t>
      </w:r>
      <w:r>
        <w:rPr>
          <w:rFonts w:eastAsia="Times New Roman" w:cs="Times New Roman"/>
          <w:szCs w:val="24"/>
        </w:rPr>
        <w:t>,</w:t>
      </w:r>
      <w:r w:rsidRPr="00A9311B">
        <w:rPr>
          <w:rFonts w:eastAsia="Times New Roman" w:cs="Times New Roman"/>
          <w:szCs w:val="24"/>
        </w:rPr>
        <w:t xml:space="preserve"> την υπέγραψε η Κυβέρνηση της Νέας Δημοκρατίας και του ΠΑΣΟΚ και την </w:t>
      </w:r>
      <w:r>
        <w:rPr>
          <w:rFonts w:eastAsia="Times New Roman" w:cs="Times New Roman"/>
          <w:szCs w:val="24"/>
        </w:rPr>
        <w:t>κυρώνετε</w:t>
      </w:r>
      <w:r w:rsidRPr="00A9311B">
        <w:rPr>
          <w:rFonts w:eastAsia="Times New Roman" w:cs="Times New Roman"/>
          <w:szCs w:val="24"/>
        </w:rPr>
        <w:t xml:space="preserve"> εσείς σήμερα</w:t>
      </w:r>
      <w:r>
        <w:rPr>
          <w:rFonts w:eastAsia="Times New Roman" w:cs="Times New Roman"/>
          <w:szCs w:val="24"/>
        </w:rPr>
        <w:t>.</w:t>
      </w:r>
      <w:r w:rsidRPr="00A9311B">
        <w:rPr>
          <w:rFonts w:eastAsia="Times New Roman" w:cs="Times New Roman"/>
          <w:szCs w:val="24"/>
        </w:rPr>
        <w:t xml:space="preserve"> </w:t>
      </w:r>
    </w:p>
    <w:p w14:paraId="65B2566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Δεύτερος λόγος</w:t>
      </w:r>
      <w:r>
        <w:rPr>
          <w:rFonts w:eastAsia="Times New Roman" w:cs="Times New Roman"/>
          <w:szCs w:val="24"/>
        </w:rPr>
        <w:t>,</w:t>
      </w:r>
      <w:r w:rsidRPr="00A9311B">
        <w:rPr>
          <w:rFonts w:eastAsia="Times New Roman" w:cs="Times New Roman"/>
          <w:szCs w:val="24"/>
        </w:rPr>
        <w:t xml:space="preserve"> </w:t>
      </w:r>
      <w:r>
        <w:rPr>
          <w:rFonts w:eastAsia="Times New Roman" w:cs="Times New Roman"/>
          <w:szCs w:val="24"/>
        </w:rPr>
        <w:t xml:space="preserve">που διαφωνούμε: </w:t>
      </w:r>
      <w:r w:rsidRPr="00A9311B">
        <w:rPr>
          <w:rFonts w:eastAsia="Times New Roman" w:cs="Times New Roman"/>
          <w:szCs w:val="24"/>
        </w:rPr>
        <w:t xml:space="preserve">Πιστεύουμε </w:t>
      </w:r>
      <w:r>
        <w:rPr>
          <w:rFonts w:eastAsia="Times New Roman" w:cs="Times New Roman"/>
          <w:szCs w:val="24"/>
        </w:rPr>
        <w:t>-κ</w:t>
      </w:r>
      <w:r w:rsidRPr="00A9311B">
        <w:rPr>
          <w:rFonts w:eastAsia="Times New Roman" w:cs="Times New Roman"/>
          <w:szCs w:val="24"/>
        </w:rPr>
        <w:t xml:space="preserve">ι έτσι είναι κατά τη γνώμη </w:t>
      </w:r>
      <w:r>
        <w:rPr>
          <w:rFonts w:eastAsia="Times New Roman" w:cs="Times New Roman"/>
          <w:szCs w:val="24"/>
        </w:rPr>
        <w:t>μας-</w:t>
      </w:r>
      <w:r w:rsidRPr="00A9311B">
        <w:rPr>
          <w:rFonts w:eastAsia="Times New Roman" w:cs="Times New Roman"/>
          <w:szCs w:val="24"/>
        </w:rPr>
        <w:t xml:space="preserve"> ότι δεν είναι μία μεμονωμένη</w:t>
      </w:r>
      <w:r>
        <w:rPr>
          <w:rFonts w:eastAsia="Times New Roman" w:cs="Times New Roman"/>
          <w:szCs w:val="24"/>
        </w:rPr>
        <w:t xml:space="preserve">, μία ανεξάρτητη ενέργεια, </w:t>
      </w:r>
      <w:r w:rsidRPr="00A9311B">
        <w:rPr>
          <w:rFonts w:eastAsia="Times New Roman" w:cs="Times New Roman"/>
          <w:szCs w:val="24"/>
        </w:rPr>
        <w:t>η οποία αποβλέπει στην προστασία των επενδυτών</w:t>
      </w:r>
      <w:r>
        <w:rPr>
          <w:rFonts w:eastAsia="Times New Roman" w:cs="Times New Roman"/>
          <w:szCs w:val="24"/>
        </w:rPr>
        <w:t>.</w:t>
      </w:r>
      <w:r w:rsidRPr="00A9311B">
        <w:rPr>
          <w:rFonts w:eastAsia="Times New Roman" w:cs="Times New Roman"/>
          <w:szCs w:val="24"/>
        </w:rPr>
        <w:t xml:space="preserve"> Είναι ενταγμένο αυτό το μέτρο μέσα σε μία στρατηγική</w:t>
      </w:r>
      <w:r>
        <w:rPr>
          <w:rFonts w:eastAsia="Times New Roman" w:cs="Times New Roman"/>
          <w:szCs w:val="24"/>
        </w:rPr>
        <w:t>,</w:t>
      </w:r>
      <w:r w:rsidRPr="00A9311B">
        <w:rPr>
          <w:rFonts w:eastAsia="Times New Roman" w:cs="Times New Roman"/>
          <w:szCs w:val="24"/>
        </w:rPr>
        <w:t xml:space="preserve"> που δημιουργεί συνολικά προϋποθέσεις για την κερδοφορία των επιχειρηματικών ομίλων και για τη</w:t>
      </w:r>
      <w:r>
        <w:rPr>
          <w:rFonts w:eastAsia="Times New Roman" w:cs="Times New Roman"/>
          <w:szCs w:val="24"/>
        </w:rPr>
        <w:t>ν</w:t>
      </w:r>
      <w:r w:rsidRPr="00A9311B">
        <w:rPr>
          <w:rFonts w:eastAsia="Times New Roman" w:cs="Times New Roman"/>
          <w:szCs w:val="24"/>
        </w:rPr>
        <w:t xml:space="preserve"> προστασία </w:t>
      </w:r>
      <w:r>
        <w:rPr>
          <w:rFonts w:eastAsia="Times New Roman" w:cs="Times New Roman"/>
          <w:szCs w:val="24"/>
        </w:rPr>
        <w:t>τους.</w:t>
      </w:r>
      <w:r w:rsidRPr="00A9311B">
        <w:rPr>
          <w:rFonts w:eastAsia="Times New Roman" w:cs="Times New Roman"/>
          <w:szCs w:val="24"/>
        </w:rPr>
        <w:t xml:space="preserve"> Και σε αυτή τη σ</w:t>
      </w:r>
      <w:r w:rsidRPr="00A9311B">
        <w:rPr>
          <w:rFonts w:eastAsia="Times New Roman" w:cs="Times New Roman"/>
          <w:szCs w:val="24"/>
        </w:rPr>
        <w:t>τρατηγική</w:t>
      </w:r>
      <w:r>
        <w:rPr>
          <w:rFonts w:eastAsia="Times New Roman" w:cs="Times New Roman"/>
          <w:szCs w:val="24"/>
        </w:rPr>
        <w:t>,</w:t>
      </w:r>
      <w:r w:rsidRPr="00A9311B">
        <w:rPr>
          <w:rFonts w:eastAsia="Times New Roman" w:cs="Times New Roman"/>
          <w:szCs w:val="24"/>
        </w:rPr>
        <w:t xml:space="preserve"> όλα τα άλλα κόμματα συμφωνείτε</w:t>
      </w:r>
      <w:r>
        <w:rPr>
          <w:rFonts w:eastAsia="Times New Roman" w:cs="Times New Roman"/>
          <w:szCs w:val="24"/>
        </w:rPr>
        <w:t>.</w:t>
      </w:r>
      <w:r w:rsidRPr="00A9311B">
        <w:rPr>
          <w:rFonts w:eastAsia="Times New Roman" w:cs="Times New Roman"/>
          <w:szCs w:val="24"/>
        </w:rPr>
        <w:t xml:space="preserve"> </w:t>
      </w:r>
    </w:p>
    <w:p w14:paraId="65B25670" w14:textId="77777777" w:rsidR="000F4E4F" w:rsidRDefault="00A56466">
      <w:pPr>
        <w:spacing w:line="600" w:lineRule="auto"/>
        <w:ind w:firstLine="720"/>
        <w:jc w:val="both"/>
        <w:rPr>
          <w:rFonts w:eastAsia="Times New Roman" w:cs="Times New Roman"/>
          <w:szCs w:val="24"/>
        </w:rPr>
      </w:pPr>
      <w:r w:rsidRPr="00A9311B">
        <w:rPr>
          <w:rFonts w:eastAsia="Times New Roman" w:cs="Times New Roman"/>
          <w:szCs w:val="24"/>
        </w:rPr>
        <w:t>Εδώ θέλω να ανοίξω μία παρένθεση και να κάνω ένα σχόλιο για τον προστατευτισμό</w:t>
      </w:r>
      <w:r>
        <w:rPr>
          <w:rFonts w:eastAsia="Times New Roman" w:cs="Times New Roman"/>
          <w:szCs w:val="24"/>
        </w:rPr>
        <w:t>,</w:t>
      </w:r>
      <w:r w:rsidRPr="00A9311B">
        <w:rPr>
          <w:rFonts w:eastAsia="Times New Roman" w:cs="Times New Roman"/>
          <w:szCs w:val="24"/>
        </w:rPr>
        <w:t xml:space="preserve"> που ακού</w:t>
      </w:r>
      <w:r>
        <w:rPr>
          <w:rFonts w:eastAsia="Times New Roman" w:cs="Times New Roman"/>
          <w:szCs w:val="24"/>
        </w:rPr>
        <w:t xml:space="preserve">στηκε από προηγούμενο </w:t>
      </w:r>
      <w:r>
        <w:rPr>
          <w:rFonts w:eastAsia="Times New Roman" w:cs="Times New Roman"/>
          <w:szCs w:val="24"/>
        </w:rPr>
        <w:t>ε</w:t>
      </w:r>
      <w:r>
        <w:rPr>
          <w:rFonts w:eastAsia="Times New Roman" w:cs="Times New Roman"/>
          <w:szCs w:val="24"/>
        </w:rPr>
        <w:t xml:space="preserve">ισηγητή. Χθες, </w:t>
      </w:r>
      <w:r w:rsidRPr="00A9311B">
        <w:rPr>
          <w:rFonts w:eastAsia="Times New Roman" w:cs="Times New Roman"/>
          <w:szCs w:val="24"/>
        </w:rPr>
        <w:t>στο Ευρωκοινοβούλιο</w:t>
      </w:r>
      <w:r>
        <w:rPr>
          <w:rFonts w:eastAsia="Times New Roman" w:cs="Times New Roman"/>
          <w:szCs w:val="24"/>
        </w:rPr>
        <w:t>,</w:t>
      </w:r>
      <w:r w:rsidRPr="00A9311B">
        <w:rPr>
          <w:rFonts w:eastAsia="Times New Roman" w:cs="Times New Roman"/>
          <w:szCs w:val="24"/>
        </w:rPr>
        <w:t xml:space="preserve"> γινόταν μία συζήτηση για </w:t>
      </w:r>
      <w:r w:rsidRPr="00A9311B">
        <w:rPr>
          <w:rFonts w:eastAsia="Times New Roman" w:cs="Times New Roman"/>
          <w:szCs w:val="24"/>
        </w:rPr>
        <w:lastRenderedPageBreak/>
        <w:t>τον έλεγχο των άμεσων ξένων επενδύσεων</w:t>
      </w:r>
      <w:r>
        <w:rPr>
          <w:rFonts w:eastAsia="Times New Roman" w:cs="Times New Roman"/>
          <w:szCs w:val="24"/>
        </w:rPr>
        <w:t xml:space="preserve">. </w:t>
      </w:r>
      <w:r>
        <w:rPr>
          <w:rFonts w:eastAsia="Times New Roman" w:cs="Times New Roman"/>
          <w:szCs w:val="24"/>
        </w:rPr>
        <w:t>Είναι γνωστή η</w:t>
      </w:r>
      <w:r w:rsidRPr="00A9311B">
        <w:rPr>
          <w:rFonts w:eastAsia="Times New Roman" w:cs="Times New Roman"/>
          <w:szCs w:val="24"/>
        </w:rPr>
        <w:t xml:space="preserve"> προσπάθεια κεφαλαίων της Κίνας και </w:t>
      </w:r>
      <w:r>
        <w:rPr>
          <w:rFonts w:eastAsia="Times New Roman" w:cs="Times New Roman"/>
          <w:szCs w:val="24"/>
        </w:rPr>
        <w:t xml:space="preserve">της Ρωσίας </w:t>
      </w:r>
      <w:r w:rsidRPr="00A9311B">
        <w:rPr>
          <w:rFonts w:eastAsia="Times New Roman" w:cs="Times New Roman"/>
          <w:szCs w:val="24"/>
        </w:rPr>
        <w:t xml:space="preserve">να αγοράσουν γερμανικές και </w:t>
      </w:r>
      <w:r>
        <w:rPr>
          <w:rFonts w:eastAsia="Times New Roman" w:cs="Times New Roman"/>
          <w:szCs w:val="24"/>
        </w:rPr>
        <w:t>γ</w:t>
      </w:r>
      <w:r w:rsidRPr="00A9311B">
        <w:rPr>
          <w:rFonts w:eastAsia="Times New Roman" w:cs="Times New Roman"/>
          <w:szCs w:val="24"/>
        </w:rPr>
        <w:t>αλλικές επιχειρήσεις</w:t>
      </w:r>
      <w:r>
        <w:rPr>
          <w:rFonts w:eastAsia="Times New Roman" w:cs="Times New Roman"/>
          <w:szCs w:val="24"/>
        </w:rPr>
        <w:t>.</w:t>
      </w:r>
      <w:r w:rsidRPr="00A9311B">
        <w:rPr>
          <w:rFonts w:eastAsia="Times New Roman" w:cs="Times New Roman"/>
          <w:szCs w:val="24"/>
        </w:rPr>
        <w:t xml:space="preserve"> Μέσα σε αυτή την προσπάθεια προστατευτισμού των </w:t>
      </w:r>
      <w:r>
        <w:rPr>
          <w:rFonts w:eastAsia="Times New Roman" w:cs="Times New Roman"/>
          <w:szCs w:val="24"/>
        </w:rPr>
        <w:t xml:space="preserve">ευρωπαϊκών </w:t>
      </w:r>
      <w:r w:rsidRPr="00A9311B">
        <w:rPr>
          <w:rFonts w:eastAsia="Times New Roman" w:cs="Times New Roman"/>
          <w:szCs w:val="24"/>
        </w:rPr>
        <w:t>επιχειρηματικών ομίλων</w:t>
      </w:r>
      <w:r>
        <w:rPr>
          <w:rFonts w:eastAsia="Times New Roman" w:cs="Times New Roman"/>
          <w:szCs w:val="24"/>
        </w:rPr>
        <w:t>, η Ευρωπαϊκή Ένωση συζητά πώ</w:t>
      </w:r>
      <w:r w:rsidRPr="00A9311B">
        <w:rPr>
          <w:rFonts w:eastAsia="Times New Roman" w:cs="Times New Roman"/>
          <w:szCs w:val="24"/>
        </w:rPr>
        <w:t>ς θα προστατέψει τα δικά της μονοπ</w:t>
      </w:r>
      <w:r w:rsidRPr="00A9311B">
        <w:rPr>
          <w:rFonts w:eastAsia="Times New Roman" w:cs="Times New Roman"/>
          <w:szCs w:val="24"/>
        </w:rPr>
        <w:t>ώλια</w:t>
      </w:r>
      <w:r>
        <w:rPr>
          <w:rFonts w:eastAsia="Times New Roman" w:cs="Times New Roman"/>
          <w:szCs w:val="24"/>
        </w:rPr>
        <w:t>.</w:t>
      </w:r>
      <w:r w:rsidRPr="00A9311B">
        <w:rPr>
          <w:rFonts w:eastAsia="Times New Roman" w:cs="Times New Roman"/>
          <w:szCs w:val="24"/>
        </w:rPr>
        <w:t xml:space="preserve"> Χθεσινή είναι η συζήτηση</w:t>
      </w:r>
      <w:r>
        <w:rPr>
          <w:rFonts w:eastAsia="Times New Roman" w:cs="Times New Roman"/>
          <w:szCs w:val="24"/>
        </w:rPr>
        <w:t>.</w:t>
      </w:r>
      <w:r w:rsidRPr="00A9311B">
        <w:rPr>
          <w:rFonts w:eastAsia="Times New Roman" w:cs="Times New Roman"/>
          <w:szCs w:val="24"/>
        </w:rPr>
        <w:t xml:space="preserve"> </w:t>
      </w:r>
    </w:p>
    <w:p w14:paraId="65B2567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Εδώ βλέπουμε, λ</w:t>
      </w:r>
      <w:r w:rsidRPr="00A9311B">
        <w:rPr>
          <w:rFonts w:eastAsia="Times New Roman" w:cs="Times New Roman"/>
          <w:szCs w:val="24"/>
        </w:rPr>
        <w:t>οιπόν</w:t>
      </w:r>
      <w:r>
        <w:rPr>
          <w:rFonts w:eastAsia="Times New Roman" w:cs="Times New Roman"/>
          <w:szCs w:val="24"/>
        </w:rPr>
        <w:t>,</w:t>
      </w:r>
      <w:r w:rsidRPr="00A9311B">
        <w:rPr>
          <w:rFonts w:eastAsia="Times New Roman" w:cs="Times New Roman"/>
          <w:szCs w:val="24"/>
        </w:rPr>
        <w:t xml:space="preserve"> δύο τάσεις</w:t>
      </w:r>
      <w:r>
        <w:rPr>
          <w:rFonts w:eastAsia="Times New Roman" w:cs="Times New Roman"/>
          <w:szCs w:val="24"/>
        </w:rPr>
        <w:t>.</w:t>
      </w:r>
      <w:r w:rsidRPr="00A9311B">
        <w:rPr>
          <w:rFonts w:eastAsia="Times New Roman" w:cs="Times New Roman"/>
          <w:szCs w:val="24"/>
        </w:rPr>
        <w:t xml:space="preserve"> Από τη μία μεριά</w:t>
      </w:r>
      <w:r>
        <w:rPr>
          <w:rFonts w:eastAsia="Times New Roman" w:cs="Times New Roman"/>
          <w:szCs w:val="24"/>
        </w:rPr>
        <w:t>,</w:t>
      </w:r>
      <w:r w:rsidRPr="00A9311B">
        <w:rPr>
          <w:rFonts w:eastAsia="Times New Roman" w:cs="Times New Roman"/>
          <w:szCs w:val="24"/>
        </w:rPr>
        <w:t xml:space="preserve"> </w:t>
      </w:r>
      <w:r>
        <w:rPr>
          <w:rFonts w:eastAsia="Times New Roman" w:cs="Times New Roman"/>
          <w:szCs w:val="24"/>
        </w:rPr>
        <w:t xml:space="preserve">υπάρχει </w:t>
      </w:r>
      <w:r w:rsidRPr="00A9311B">
        <w:rPr>
          <w:rFonts w:eastAsia="Times New Roman" w:cs="Times New Roman"/>
          <w:szCs w:val="24"/>
        </w:rPr>
        <w:t>η ελευθερία κίνησης κεφαλαίων</w:t>
      </w:r>
      <w:r>
        <w:rPr>
          <w:rFonts w:eastAsia="Times New Roman" w:cs="Times New Roman"/>
          <w:szCs w:val="24"/>
        </w:rPr>
        <w:t>,</w:t>
      </w:r>
      <w:r w:rsidRPr="00A9311B">
        <w:rPr>
          <w:rFonts w:eastAsia="Times New Roman" w:cs="Times New Roman"/>
          <w:szCs w:val="24"/>
        </w:rPr>
        <w:t xml:space="preserve"> όταν μας βολεύει</w:t>
      </w:r>
      <w:r>
        <w:rPr>
          <w:rFonts w:eastAsia="Times New Roman" w:cs="Times New Roman"/>
          <w:szCs w:val="24"/>
        </w:rPr>
        <w:t>,</w:t>
      </w:r>
      <w:r w:rsidRPr="00A9311B">
        <w:rPr>
          <w:rFonts w:eastAsia="Times New Roman" w:cs="Times New Roman"/>
          <w:szCs w:val="24"/>
        </w:rPr>
        <w:t xml:space="preserve"> για συγκεκριμένους λόγους</w:t>
      </w:r>
      <w:r>
        <w:rPr>
          <w:rFonts w:eastAsia="Times New Roman" w:cs="Times New Roman"/>
          <w:szCs w:val="24"/>
        </w:rPr>
        <w:t>,</w:t>
      </w:r>
      <w:r w:rsidRPr="00A9311B">
        <w:rPr>
          <w:rFonts w:eastAsia="Times New Roman" w:cs="Times New Roman"/>
          <w:szCs w:val="24"/>
        </w:rPr>
        <w:t xml:space="preserve"> προασπίζοντας τα συμφέροντα συγκεκριμένης μερίδας της αστικής τάξης</w:t>
      </w:r>
      <w:r>
        <w:rPr>
          <w:rFonts w:eastAsia="Times New Roman" w:cs="Times New Roman"/>
          <w:szCs w:val="24"/>
        </w:rPr>
        <w:t>,</w:t>
      </w:r>
      <w:r w:rsidRPr="00A9311B">
        <w:rPr>
          <w:rFonts w:eastAsia="Times New Roman" w:cs="Times New Roman"/>
          <w:szCs w:val="24"/>
        </w:rPr>
        <w:t xml:space="preserve"> συγκεκριμένων μονο</w:t>
      </w:r>
      <w:r w:rsidRPr="00A9311B">
        <w:rPr>
          <w:rFonts w:eastAsia="Times New Roman" w:cs="Times New Roman"/>
          <w:szCs w:val="24"/>
        </w:rPr>
        <w:t>πωλίων</w:t>
      </w:r>
      <w:r>
        <w:rPr>
          <w:rFonts w:eastAsia="Times New Roman" w:cs="Times New Roman"/>
          <w:szCs w:val="24"/>
        </w:rPr>
        <w:t>, όμως</w:t>
      </w:r>
      <w:r w:rsidRPr="00A9311B">
        <w:rPr>
          <w:rFonts w:eastAsia="Times New Roman" w:cs="Times New Roman"/>
          <w:szCs w:val="24"/>
        </w:rPr>
        <w:t xml:space="preserve"> όταν αυτός ο ανταγωνισμός δεν αποδίδει κέρδη και χάνο</w:t>
      </w:r>
      <w:r>
        <w:rPr>
          <w:rFonts w:eastAsia="Times New Roman" w:cs="Times New Roman"/>
          <w:szCs w:val="24"/>
        </w:rPr>
        <w:t>υμε</w:t>
      </w:r>
      <w:r w:rsidRPr="00A9311B">
        <w:rPr>
          <w:rFonts w:eastAsia="Times New Roman" w:cs="Times New Roman"/>
          <w:szCs w:val="24"/>
        </w:rPr>
        <w:t xml:space="preserve"> από αυτόν τον ανταγωνισμό</w:t>
      </w:r>
      <w:r>
        <w:rPr>
          <w:rFonts w:eastAsia="Times New Roman" w:cs="Times New Roman"/>
          <w:szCs w:val="24"/>
        </w:rPr>
        <w:t>,</w:t>
      </w:r>
      <w:r w:rsidRPr="00A9311B">
        <w:rPr>
          <w:rFonts w:eastAsia="Times New Roman" w:cs="Times New Roman"/>
          <w:szCs w:val="24"/>
        </w:rPr>
        <w:t xml:space="preserve"> τότε πάει περίπατο </w:t>
      </w:r>
      <w:r>
        <w:rPr>
          <w:rFonts w:eastAsia="Times New Roman" w:cs="Times New Roman"/>
          <w:szCs w:val="24"/>
        </w:rPr>
        <w:t>η ε</w:t>
      </w:r>
      <w:r w:rsidRPr="00A9311B">
        <w:rPr>
          <w:rFonts w:eastAsia="Times New Roman" w:cs="Times New Roman"/>
          <w:szCs w:val="24"/>
        </w:rPr>
        <w:t>λευθερία κίνησης κεφαλαίου και περνάμε στον προστατευτισμό</w:t>
      </w:r>
      <w:r>
        <w:rPr>
          <w:rFonts w:eastAsia="Times New Roman" w:cs="Times New Roman"/>
          <w:szCs w:val="24"/>
        </w:rPr>
        <w:t>.</w:t>
      </w:r>
      <w:r w:rsidRPr="00A9311B">
        <w:rPr>
          <w:rFonts w:eastAsia="Times New Roman" w:cs="Times New Roman"/>
          <w:szCs w:val="24"/>
        </w:rPr>
        <w:t xml:space="preserve"> Αυτό κάνει και ο </w:t>
      </w:r>
      <w:r>
        <w:rPr>
          <w:rFonts w:eastAsia="Times New Roman" w:cs="Times New Roman"/>
          <w:szCs w:val="24"/>
        </w:rPr>
        <w:t xml:space="preserve">Τραμπ στην Αμερική. </w:t>
      </w:r>
    </w:p>
    <w:p w14:paraId="65B2567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Όμως και σ</w:t>
      </w:r>
      <w:r w:rsidRPr="00A9311B">
        <w:rPr>
          <w:rFonts w:eastAsia="Times New Roman" w:cs="Times New Roman"/>
          <w:szCs w:val="24"/>
        </w:rPr>
        <w:t xml:space="preserve">τις δύο περιπτώσεις </w:t>
      </w:r>
      <w:r>
        <w:rPr>
          <w:rFonts w:eastAsia="Times New Roman" w:cs="Times New Roman"/>
          <w:szCs w:val="24"/>
        </w:rPr>
        <w:t xml:space="preserve">είτε </w:t>
      </w:r>
      <w:r w:rsidRPr="00A9311B">
        <w:rPr>
          <w:rFonts w:eastAsia="Times New Roman" w:cs="Times New Roman"/>
          <w:szCs w:val="24"/>
        </w:rPr>
        <w:t>η ελ</w:t>
      </w:r>
      <w:r w:rsidRPr="00A9311B">
        <w:rPr>
          <w:rFonts w:eastAsia="Times New Roman" w:cs="Times New Roman"/>
          <w:szCs w:val="24"/>
        </w:rPr>
        <w:t>ευθερία κί</w:t>
      </w:r>
      <w:r>
        <w:rPr>
          <w:rFonts w:eastAsia="Times New Roman" w:cs="Times New Roman"/>
          <w:szCs w:val="24"/>
        </w:rPr>
        <w:t>νησης κεφαλαίων μπαίνει μπροστά είτε ο προστατευτισμός -</w:t>
      </w:r>
      <w:r w:rsidRPr="00A9311B">
        <w:rPr>
          <w:rFonts w:eastAsia="Times New Roman" w:cs="Times New Roman"/>
          <w:szCs w:val="24"/>
        </w:rPr>
        <w:t xml:space="preserve">στην προκειμένη περίπτωση </w:t>
      </w:r>
      <w:r>
        <w:rPr>
          <w:rFonts w:eastAsia="Times New Roman" w:cs="Times New Roman"/>
          <w:szCs w:val="24"/>
        </w:rPr>
        <w:t xml:space="preserve">δήθεν </w:t>
      </w:r>
      <w:r w:rsidRPr="00A9311B">
        <w:rPr>
          <w:rFonts w:eastAsia="Times New Roman" w:cs="Times New Roman"/>
          <w:szCs w:val="24"/>
        </w:rPr>
        <w:t xml:space="preserve">από </w:t>
      </w:r>
      <w:r>
        <w:rPr>
          <w:rFonts w:eastAsia="Times New Roman" w:cs="Times New Roman"/>
          <w:szCs w:val="24"/>
        </w:rPr>
        <w:t xml:space="preserve">ισλαμικά </w:t>
      </w:r>
      <w:r w:rsidRPr="00A9311B">
        <w:rPr>
          <w:rFonts w:eastAsia="Times New Roman" w:cs="Times New Roman"/>
          <w:szCs w:val="24"/>
        </w:rPr>
        <w:t xml:space="preserve">κεφάλαια ή </w:t>
      </w:r>
      <w:r>
        <w:rPr>
          <w:rFonts w:eastAsia="Times New Roman" w:cs="Times New Roman"/>
          <w:szCs w:val="24"/>
        </w:rPr>
        <w:t>κ</w:t>
      </w:r>
      <w:r w:rsidRPr="00A9311B">
        <w:rPr>
          <w:rFonts w:eastAsia="Times New Roman" w:cs="Times New Roman"/>
          <w:szCs w:val="24"/>
        </w:rPr>
        <w:t>ινέζικα ή ρωσικά ή οτιδήποτε άλλο</w:t>
      </w:r>
      <w:r>
        <w:rPr>
          <w:rFonts w:eastAsia="Times New Roman" w:cs="Times New Roman"/>
          <w:szCs w:val="24"/>
        </w:rPr>
        <w:t>-</w:t>
      </w:r>
      <w:r w:rsidRPr="00A9311B">
        <w:rPr>
          <w:rFonts w:eastAsia="Times New Roman" w:cs="Times New Roman"/>
          <w:szCs w:val="24"/>
        </w:rPr>
        <w:t xml:space="preserve"> αυτό είναι υπόθεση</w:t>
      </w:r>
      <w:r>
        <w:rPr>
          <w:rFonts w:eastAsia="Times New Roman" w:cs="Times New Roman"/>
          <w:szCs w:val="24"/>
        </w:rPr>
        <w:t>,</w:t>
      </w:r>
      <w:r w:rsidRPr="00A9311B">
        <w:rPr>
          <w:rFonts w:eastAsia="Times New Roman" w:cs="Times New Roman"/>
          <w:szCs w:val="24"/>
        </w:rPr>
        <w:t xml:space="preserve"> διαμάχη</w:t>
      </w:r>
      <w:r>
        <w:rPr>
          <w:rFonts w:eastAsia="Times New Roman" w:cs="Times New Roman"/>
          <w:szCs w:val="24"/>
        </w:rPr>
        <w:t>,</w:t>
      </w:r>
      <w:r w:rsidRPr="00A9311B">
        <w:rPr>
          <w:rFonts w:eastAsia="Times New Roman" w:cs="Times New Roman"/>
          <w:szCs w:val="24"/>
        </w:rPr>
        <w:t xml:space="preserve"> ανταγωνισμός μεταξύ μερίδων της αστικής τάξης</w:t>
      </w:r>
      <w:r>
        <w:rPr>
          <w:rFonts w:eastAsia="Times New Roman" w:cs="Times New Roman"/>
          <w:szCs w:val="24"/>
        </w:rPr>
        <w:t>,</w:t>
      </w:r>
      <w:r w:rsidRPr="00A9311B">
        <w:rPr>
          <w:rFonts w:eastAsia="Times New Roman" w:cs="Times New Roman"/>
          <w:szCs w:val="24"/>
        </w:rPr>
        <w:t xml:space="preserve"> μεταξύ μερίδων </w:t>
      </w:r>
      <w:r w:rsidRPr="00A9311B">
        <w:rPr>
          <w:rFonts w:eastAsia="Times New Roman" w:cs="Times New Roman"/>
          <w:szCs w:val="24"/>
        </w:rPr>
        <w:lastRenderedPageBreak/>
        <w:t>του κεφ</w:t>
      </w:r>
      <w:r w:rsidRPr="00A9311B">
        <w:rPr>
          <w:rFonts w:eastAsia="Times New Roman" w:cs="Times New Roman"/>
          <w:szCs w:val="24"/>
        </w:rPr>
        <w:t>αλαίου</w:t>
      </w:r>
      <w:r>
        <w:rPr>
          <w:rFonts w:eastAsia="Times New Roman" w:cs="Times New Roman"/>
          <w:szCs w:val="24"/>
        </w:rPr>
        <w:t>.</w:t>
      </w:r>
      <w:r w:rsidRPr="00A9311B">
        <w:rPr>
          <w:rFonts w:eastAsia="Times New Roman" w:cs="Times New Roman"/>
          <w:szCs w:val="24"/>
        </w:rPr>
        <w:t xml:space="preserve"> Και στις δύο περιπτώσεις</w:t>
      </w:r>
      <w:r>
        <w:rPr>
          <w:rFonts w:eastAsia="Times New Roman" w:cs="Times New Roman"/>
          <w:szCs w:val="24"/>
        </w:rPr>
        <w:t>,</w:t>
      </w:r>
      <w:r w:rsidRPr="00A9311B">
        <w:rPr>
          <w:rFonts w:eastAsia="Times New Roman" w:cs="Times New Roman"/>
          <w:szCs w:val="24"/>
        </w:rPr>
        <w:t xml:space="preserve"> αυτοί που πληρώνουν το μάρμαρο</w:t>
      </w:r>
      <w:r>
        <w:rPr>
          <w:rFonts w:eastAsia="Times New Roman" w:cs="Times New Roman"/>
          <w:szCs w:val="24"/>
        </w:rPr>
        <w:t>,</w:t>
      </w:r>
      <w:r w:rsidRPr="00A9311B">
        <w:rPr>
          <w:rFonts w:eastAsia="Times New Roman" w:cs="Times New Roman"/>
          <w:szCs w:val="24"/>
        </w:rPr>
        <w:t xml:space="preserve"> αυτοί που </w:t>
      </w:r>
      <w:r>
        <w:rPr>
          <w:rFonts w:eastAsia="Times New Roman" w:cs="Times New Roman"/>
          <w:szCs w:val="24"/>
        </w:rPr>
        <w:t>χ</w:t>
      </w:r>
      <w:r w:rsidRPr="00A9311B">
        <w:rPr>
          <w:rFonts w:eastAsia="Times New Roman" w:cs="Times New Roman"/>
          <w:szCs w:val="24"/>
        </w:rPr>
        <w:t>άνουν</w:t>
      </w:r>
      <w:r>
        <w:rPr>
          <w:rFonts w:eastAsia="Times New Roman" w:cs="Times New Roman"/>
          <w:szCs w:val="24"/>
        </w:rPr>
        <w:t>,</w:t>
      </w:r>
      <w:r w:rsidRPr="00A9311B">
        <w:rPr>
          <w:rFonts w:eastAsia="Times New Roman" w:cs="Times New Roman"/>
          <w:szCs w:val="24"/>
        </w:rPr>
        <w:t xml:space="preserve"> είναι οι εργαζόμενοι</w:t>
      </w:r>
      <w:r>
        <w:rPr>
          <w:rFonts w:eastAsia="Times New Roman" w:cs="Times New Roman"/>
          <w:szCs w:val="24"/>
        </w:rPr>
        <w:t>. Άρα,</w:t>
      </w:r>
      <w:r w:rsidRPr="00A9311B">
        <w:rPr>
          <w:rFonts w:eastAsia="Times New Roman" w:cs="Times New Roman"/>
          <w:szCs w:val="24"/>
        </w:rPr>
        <w:t xml:space="preserve"> δεν πρέπει να υπάρχει τέτοιο </w:t>
      </w:r>
      <w:r>
        <w:rPr>
          <w:rFonts w:eastAsia="Times New Roman" w:cs="Times New Roman"/>
          <w:szCs w:val="24"/>
        </w:rPr>
        <w:t>δ</w:t>
      </w:r>
      <w:r w:rsidRPr="00A9311B">
        <w:rPr>
          <w:rFonts w:eastAsia="Times New Roman" w:cs="Times New Roman"/>
          <w:szCs w:val="24"/>
        </w:rPr>
        <w:t>ίλημμα για τους εργαζόμενους</w:t>
      </w:r>
      <w:r>
        <w:rPr>
          <w:rFonts w:eastAsia="Times New Roman" w:cs="Times New Roman"/>
          <w:szCs w:val="24"/>
        </w:rPr>
        <w:t>.</w:t>
      </w:r>
      <w:r w:rsidRPr="00A9311B">
        <w:rPr>
          <w:rFonts w:eastAsia="Times New Roman" w:cs="Times New Roman"/>
          <w:szCs w:val="24"/>
        </w:rPr>
        <w:t xml:space="preserve"> Ο κύριος αντίπαλος είναι η δράση </w:t>
      </w:r>
      <w:r>
        <w:rPr>
          <w:rFonts w:eastAsia="Times New Roman" w:cs="Times New Roman"/>
          <w:szCs w:val="24"/>
        </w:rPr>
        <w:t>του κεφαλαίου</w:t>
      </w:r>
      <w:r>
        <w:rPr>
          <w:rFonts w:eastAsia="Times New Roman" w:cs="Times New Roman"/>
          <w:szCs w:val="24"/>
        </w:rPr>
        <w:t>,</w:t>
      </w:r>
      <w:r>
        <w:rPr>
          <w:rFonts w:eastAsia="Times New Roman" w:cs="Times New Roman"/>
          <w:szCs w:val="24"/>
        </w:rPr>
        <w:t xml:space="preserve"> με </w:t>
      </w:r>
      <w:r w:rsidRPr="00A9311B">
        <w:rPr>
          <w:rFonts w:eastAsia="Times New Roman" w:cs="Times New Roman"/>
          <w:szCs w:val="24"/>
        </w:rPr>
        <w:t xml:space="preserve">σκοπό το κέρδος </w:t>
      </w:r>
      <w:r>
        <w:rPr>
          <w:rFonts w:eastAsia="Times New Roman" w:cs="Times New Roman"/>
          <w:szCs w:val="24"/>
        </w:rPr>
        <w:t>και σε αυτή</w:t>
      </w:r>
      <w:r w:rsidRPr="00A9311B">
        <w:rPr>
          <w:rFonts w:eastAsia="Times New Roman" w:cs="Times New Roman"/>
          <w:szCs w:val="24"/>
        </w:rPr>
        <w:t xml:space="preserve"> την κατεύθυνση θα πρέπει να οργανώσουν την πάλη τους οι εργαζόμενοι</w:t>
      </w:r>
      <w:r>
        <w:rPr>
          <w:rFonts w:eastAsia="Times New Roman" w:cs="Times New Roman"/>
          <w:szCs w:val="24"/>
        </w:rPr>
        <w:t>.</w:t>
      </w:r>
      <w:r w:rsidRPr="00A9311B">
        <w:rPr>
          <w:rFonts w:eastAsia="Times New Roman" w:cs="Times New Roman"/>
          <w:szCs w:val="24"/>
        </w:rPr>
        <w:t xml:space="preserve"> </w:t>
      </w:r>
      <w:r>
        <w:rPr>
          <w:rFonts w:eastAsia="Times New Roman" w:cs="Times New Roman"/>
          <w:szCs w:val="24"/>
        </w:rPr>
        <w:t xml:space="preserve">Κλείνω την παρένθεση. </w:t>
      </w:r>
    </w:p>
    <w:p w14:paraId="65B25673" w14:textId="77777777" w:rsidR="000F4E4F" w:rsidRDefault="00A56466">
      <w:pPr>
        <w:spacing w:line="600" w:lineRule="auto"/>
        <w:ind w:firstLine="720"/>
        <w:jc w:val="both"/>
        <w:rPr>
          <w:rFonts w:eastAsia="Times New Roman" w:cs="Times New Roman"/>
          <w:szCs w:val="24"/>
        </w:rPr>
      </w:pPr>
      <w:r w:rsidRPr="00A9311B">
        <w:rPr>
          <w:rFonts w:eastAsia="Times New Roman" w:cs="Times New Roman"/>
          <w:szCs w:val="24"/>
        </w:rPr>
        <w:t>Τέτοιες συμφωνίες θεωρείτ</w:t>
      </w:r>
      <w:r>
        <w:rPr>
          <w:rFonts w:eastAsia="Times New Roman" w:cs="Times New Roman"/>
          <w:szCs w:val="24"/>
        </w:rPr>
        <w:t>ε</w:t>
      </w:r>
      <w:r w:rsidRPr="00A9311B">
        <w:rPr>
          <w:rFonts w:eastAsia="Times New Roman" w:cs="Times New Roman"/>
          <w:szCs w:val="24"/>
        </w:rPr>
        <w:t xml:space="preserve"> ότι αποτελούν εργαλεία που έχετε στα χέρια σας </w:t>
      </w:r>
      <w:r>
        <w:rPr>
          <w:rFonts w:eastAsia="Times New Roman" w:cs="Times New Roman"/>
          <w:szCs w:val="24"/>
        </w:rPr>
        <w:t>-</w:t>
      </w:r>
      <w:r w:rsidRPr="00A9311B">
        <w:rPr>
          <w:rFonts w:eastAsia="Times New Roman" w:cs="Times New Roman"/>
          <w:szCs w:val="24"/>
        </w:rPr>
        <w:t>δεν είναι το μοναδικό</w:t>
      </w:r>
      <w:r>
        <w:rPr>
          <w:rFonts w:eastAsia="Times New Roman" w:cs="Times New Roman"/>
          <w:szCs w:val="24"/>
        </w:rPr>
        <w:t>-</w:t>
      </w:r>
      <w:r w:rsidRPr="00A9311B">
        <w:rPr>
          <w:rFonts w:eastAsia="Times New Roman" w:cs="Times New Roman"/>
          <w:szCs w:val="24"/>
        </w:rPr>
        <w:t xml:space="preserve"> για να βελτιώσετε το επενδυτικό κλίμα</w:t>
      </w:r>
      <w:r>
        <w:rPr>
          <w:rFonts w:eastAsia="Times New Roman" w:cs="Times New Roman"/>
          <w:szCs w:val="24"/>
        </w:rPr>
        <w:t>,</w:t>
      </w:r>
      <w:r w:rsidRPr="00A9311B">
        <w:rPr>
          <w:rFonts w:eastAsia="Times New Roman" w:cs="Times New Roman"/>
          <w:szCs w:val="24"/>
        </w:rPr>
        <w:t xml:space="preserve"> να προσελκύσετε </w:t>
      </w:r>
      <w:r>
        <w:rPr>
          <w:rFonts w:eastAsia="Times New Roman" w:cs="Times New Roman"/>
          <w:szCs w:val="24"/>
        </w:rPr>
        <w:t>επενδύσεις</w:t>
      </w:r>
      <w:r>
        <w:rPr>
          <w:rFonts w:eastAsia="Times New Roman" w:cs="Times New Roman"/>
          <w:szCs w:val="24"/>
        </w:rPr>
        <w:t xml:space="preserve">. </w:t>
      </w:r>
      <w:r w:rsidRPr="00A9311B">
        <w:rPr>
          <w:rFonts w:eastAsia="Times New Roman" w:cs="Times New Roman"/>
          <w:szCs w:val="24"/>
        </w:rPr>
        <w:t>Άλλωστε</w:t>
      </w:r>
      <w:r>
        <w:rPr>
          <w:rFonts w:eastAsia="Times New Roman" w:cs="Times New Roman"/>
          <w:szCs w:val="24"/>
        </w:rPr>
        <w:t>,</w:t>
      </w:r>
      <w:r w:rsidRPr="00A9311B">
        <w:rPr>
          <w:rFonts w:eastAsia="Times New Roman" w:cs="Times New Roman"/>
          <w:szCs w:val="24"/>
        </w:rPr>
        <w:t xml:space="preserve"> έχετε πάρει μία σειρά μέτρα</w:t>
      </w:r>
      <w:r>
        <w:rPr>
          <w:rFonts w:eastAsia="Times New Roman" w:cs="Times New Roman"/>
          <w:szCs w:val="24"/>
        </w:rPr>
        <w:t>,</w:t>
      </w:r>
      <w:r w:rsidRPr="00A9311B">
        <w:rPr>
          <w:rFonts w:eastAsia="Times New Roman" w:cs="Times New Roman"/>
          <w:szCs w:val="24"/>
        </w:rPr>
        <w:t xml:space="preserve"> </w:t>
      </w:r>
      <w:r>
        <w:rPr>
          <w:rFonts w:eastAsia="Times New Roman" w:cs="Times New Roman"/>
          <w:szCs w:val="24"/>
        </w:rPr>
        <w:t>που ε</w:t>
      </w:r>
      <w:r w:rsidRPr="00A9311B">
        <w:rPr>
          <w:rFonts w:eastAsia="Times New Roman" w:cs="Times New Roman"/>
          <w:szCs w:val="24"/>
        </w:rPr>
        <w:t xml:space="preserve">ίχαμε πει και στην </w:t>
      </w:r>
      <w:r>
        <w:rPr>
          <w:rFonts w:eastAsia="Times New Roman" w:cs="Times New Roman"/>
          <w:szCs w:val="24"/>
        </w:rPr>
        <w:t>ε</w:t>
      </w:r>
      <w:r w:rsidRPr="00A9311B">
        <w:rPr>
          <w:rFonts w:eastAsia="Times New Roman" w:cs="Times New Roman"/>
          <w:szCs w:val="24"/>
        </w:rPr>
        <w:t>πιτροπή</w:t>
      </w:r>
      <w:r>
        <w:rPr>
          <w:rFonts w:eastAsia="Times New Roman" w:cs="Times New Roman"/>
          <w:szCs w:val="24"/>
        </w:rPr>
        <w:t>,</w:t>
      </w:r>
      <w:r w:rsidRPr="00A9311B">
        <w:rPr>
          <w:rFonts w:eastAsia="Times New Roman" w:cs="Times New Roman"/>
          <w:szCs w:val="24"/>
        </w:rPr>
        <w:t xml:space="preserve"> </w:t>
      </w:r>
      <w:r>
        <w:rPr>
          <w:rFonts w:eastAsia="Times New Roman" w:cs="Times New Roman"/>
          <w:szCs w:val="24"/>
        </w:rPr>
        <w:t xml:space="preserve">προς </w:t>
      </w:r>
      <w:r w:rsidRPr="00A9311B">
        <w:rPr>
          <w:rFonts w:eastAsia="Times New Roman" w:cs="Times New Roman"/>
          <w:szCs w:val="24"/>
        </w:rPr>
        <w:t>αυτή την κατεύθυνση</w:t>
      </w:r>
      <w:r>
        <w:rPr>
          <w:rFonts w:eastAsia="Times New Roman" w:cs="Times New Roman"/>
          <w:szCs w:val="24"/>
        </w:rPr>
        <w:t>, μέτρα</w:t>
      </w:r>
      <w:r w:rsidRPr="00A9311B">
        <w:rPr>
          <w:rFonts w:eastAsia="Times New Roman" w:cs="Times New Roman"/>
          <w:szCs w:val="24"/>
        </w:rPr>
        <w:t xml:space="preserve"> δημιουργίας προϋποθέσεων </w:t>
      </w:r>
      <w:r>
        <w:rPr>
          <w:rFonts w:eastAsia="Times New Roman" w:cs="Times New Roman"/>
          <w:szCs w:val="24"/>
        </w:rPr>
        <w:t>για</w:t>
      </w:r>
      <w:r w:rsidRPr="00A9311B">
        <w:rPr>
          <w:rFonts w:eastAsia="Times New Roman" w:cs="Times New Roman"/>
          <w:szCs w:val="24"/>
        </w:rPr>
        <w:t xml:space="preserve"> κερδοφορία του μεγάλου κεφαλαίου</w:t>
      </w:r>
      <w:r>
        <w:rPr>
          <w:rFonts w:eastAsia="Times New Roman" w:cs="Times New Roman"/>
          <w:szCs w:val="24"/>
        </w:rPr>
        <w:t>,</w:t>
      </w:r>
      <w:r w:rsidRPr="00A9311B">
        <w:rPr>
          <w:rFonts w:eastAsia="Times New Roman" w:cs="Times New Roman"/>
          <w:szCs w:val="24"/>
        </w:rPr>
        <w:t xml:space="preserve"> μείωση του άμεσου και έμμεσου κόστους</w:t>
      </w:r>
      <w:r>
        <w:rPr>
          <w:rFonts w:eastAsia="Times New Roman" w:cs="Times New Roman"/>
          <w:szCs w:val="24"/>
        </w:rPr>
        <w:t>,</w:t>
      </w:r>
      <w:r w:rsidRPr="00A9311B">
        <w:rPr>
          <w:rFonts w:eastAsia="Times New Roman" w:cs="Times New Roman"/>
          <w:szCs w:val="24"/>
        </w:rPr>
        <w:t xml:space="preserve"> για παράδειγμα</w:t>
      </w:r>
      <w:r>
        <w:rPr>
          <w:rFonts w:eastAsia="Times New Roman" w:cs="Times New Roman"/>
          <w:szCs w:val="24"/>
        </w:rPr>
        <w:t>,</w:t>
      </w:r>
      <w:r w:rsidRPr="00A9311B">
        <w:rPr>
          <w:rFonts w:eastAsia="Times New Roman" w:cs="Times New Roman"/>
          <w:szCs w:val="24"/>
        </w:rPr>
        <w:t xml:space="preserve"> φορολογικές και άλλες διευκολύνσ</w:t>
      </w:r>
      <w:r w:rsidRPr="00A9311B">
        <w:rPr>
          <w:rFonts w:eastAsia="Times New Roman" w:cs="Times New Roman"/>
          <w:szCs w:val="24"/>
        </w:rPr>
        <w:t>εις</w:t>
      </w:r>
      <w:r>
        <w:rPr>
          <w:rFonts w:eastAsia="Times New Roman" w:cs="Times New Roman"/>
          <w:szCs w:val="24"/>
        </w:rPr>
        <w:t>,</w:t>
      </w:r>
      <w:r w:rsidRPr="00A9311B">
        <w:rPr>
          <w:rFonts w:eastAsia="Times New Roman" w:cs="Times New Roman"/>
          <w:szCs w:val="24"/>
        </w:rPr>
        <w:t xml:space="preserve"> χρηματοδοτικά εργαλεία</w:t>
      </w:r>
      <w:r>
        <w:rPr>
          <w:rFonts w:eastAsia="Times New Roman" w:cs="Times New Roman"/>
          <w:szCs w:val="24"/>
        </w:rPr>
        <w:t>, απλοποίηση</w:t>
      </w:r>
      <w:r w:rsidRPr="00A9311B">
        <w:rPr>
          <w:rFonts w:eastAsia="Times New Roman" w:cs="Times New Roman"/>
          <w:szCs w:val="24"/>
        </w:rPr>
        <w:t xml:space="preserve"> </w:t>
      </w:r>
      <w:r>
        <w:rPr>
          <w:rFonts w:eastAsia="Times New Roman" w:cs="Times New Roman"/>
          <w:szCs w:val="24"/>
        </w:rPr>
        <w:t>αδειοδοτήσεων,</w:t>
      </w:r>
      <w:r w:rsidRPr="00A9311B">
        <w:rPr>
          <w:rFonts w:eastAsia="Times New Roman" w:cs="Times New Roman"/>
          <w:szCs w:val="24"/>
        </w:rPr>
        <w:t xml:space="preserve"> μείωση του ενεργειακού κόστους</w:t>
      </w:r>
      <w:r>
        <w:rPr>
          <w:rFonts w:eastAsia="Times New Roman" w:cs="Times New Roman"/>
          <w:szCs w:val="24"/>
        </w:rPr>
        <w:t>, φιλοεπενδυτικό</w:t>
      </w:r>
      <w:r w:rsidRPr="00A9311B">
        <w:rPr>
          <w:rFonts w:eastAsia="Times New Roman" w:cs="Times New Roman"/>
          <w:szCs w:val="24"/>
        </w:rPr>
        <w:t xml:space="preserve"> χωροταξικό </w:t>
      </w:r>
      <w:r>
        <w:rPr>
          <w:rFonts w:eastAsia="Times New Roman" w:cs="Times New Roman"/>
          <w:szCs w:val="24"/>
        </w:rPr>
        <w:t>π</w:t>
      </w:r>
      <w:r w:rsidRPr="00A9311B">
        <w:rPr>
          <w:rFonts w:eastAsia="Times New Roman" w:cs="Times New Roman"/>
          <w:szCs w:val="24"/>
        </w:rPr>
        <w:t>λαίσιο</w:t>
      </w:r>
      <w:r>
        <w:rPr>
          <w:rFonts w:eastAsia="Times New Roman" w:cs="Times New Roman"/>
          <w:szCs w:val="24"/>
        </w:rPr>
        <w:t>.</w:t>
      </w:r>
      <w:r w:rsidRPr="00A9311B">
        <w:rPr>
          <w:rFonts w:eastAsia="Times New Roman" w:cs="Times New Roman"/>
          <w:szCs w:val="24"/>
        </w:rPr>
        <w:t xml:space="preserve"> </w:t>
      </w:r>
    </w:p>
    <w:p w14:paraId="65B25674" w14:textId="77777777" w:rsidR="000F4E4F" w:rsidRDefault="00A56466">
      <w:pPr>
        <w:spacing w:line="600" w:lineRule="auto"/>
        <w:ind w:firstLine="720"/>
        <w:jc w:val="both"/>
        <w:rPr>
          <w:rFonts w:eastAsia="Times New Roman" w:cs="Times New Roman"/>
          <w:szCs w:val="24"/>
        </w:rPr>
      </w:pPr>
      <w:r w:rsidRPr="00A9311B">
        <w:rPr>
          <w:rFonts w:eastAsia="Times New Roman" w:cs="Times New Roman"/>
          <w:szCs w:val="24"/>
        </w:rPr>
        <w:t>Όλα αυτά</w:t>
      </w:r>
      <w:r>
        <w:rPr>
          <w:rFonts w:eastAsia="Times New Roman" w:cs="Times New Roman"/>
          <w:szCs w:val="24"/>
        </w:rPr>
        <w:t>,</w:t>
      </w:r>
      <w:r w:rsidRPr="00A9311B">
        <w:rPr>
          <w:rFonts w:eastAsia="Times New Roman" w:cs="Times New Roman"/>
          <w:szCs w:val="24"/>
        </w:rPr>
        <w:t xml:space="preserve"> τα περάσατε με τα τρία μνημόνια και αυ</w:t>
      </w:r>
      <w:r>
        <w:rPr>
          <w:rFonts w:eastAsia="Times New Roman" w:cs="Times New Roman"/>
          <w:szCs w:val="24"/>
        </w:rPr>
        <w:t>τή την προσπάθεια την συνεχίζετε</w:t>
      </w:r>
      <w:r w:rsidRPr="00A9311B">
        <w:rPr>
          <w:rFonts w:eastAsia="Times New Roman" w:cs="Times New Roman"/>
          <w:szCs w:val="24"/>
        </w:rPr>
        <w:t xml:space="preserve"> και με τέτοιου είδους συμφωνία</w:t>
      </w:r>
      <w:r>
        <w:rPr>
          <w:rFonts w:eastAsia="Times New Roman" w:cs="Times New Roman"/>
          <w:szCs w:val="24"/>
        </w:rPr>
        <w:t>,</w:t>
      </w:r>
      <w:r w:rsidRPr="00A9311B">
        <w:rPr>
          <w:rFonts w:eastAsia="Times New Roman" w:cs="Times New Roman"/>
          <w:szCs w:val="24"/>
        </w:rPr>
        <w:t xml:space="preserve"> ώστε να προσφέρετε τ</w:t>
      </w:r>
      <w:r w:rsidRPr="00A9311B">
        <w:rPr>
          <w:rFonts w:eastAsia="Times New Roman" w:cs="Times New Roman"/>
          <w:szCs w:val="24"/>
        </w:rPr>
        <w:t xml:space="preserve">ην πληρέστερη δυνατή προστασία στους </w:t>
      </w:r>
      <w:r w:rsidRPr="00A9311B">
        <w:rPr>
          <w:rFonts w:eastAsia="Times New Roman" w:cs="Times New Roman"/>
          <w:szCs w:val="24"/>
        </w:rPr>
        <w:lastRenderedPageBreak/>
        <w:t>επενδυτές</w:t>
      </w:r>
      <w:r>
        <w:rPr>
          <w:rFonts w:eastAsia="Times New Roman" w:cs="Times New Roman"/>
          <w:szCs w:val="24"/>
        </w:rPr>
        <w:t>. Μάλιστα και με αυτή τη συμφωνία</w:t>
      </w:r>
      <w:r>
        <w:rPr>
          <w:rFonts w:eastAsia="Times New Roman" w:cs="Times New Roman"/>
          <w:szCs w:val="24"/>
        </w:rPr>
        <w:t>,</w:t>
      </w:r>
      <w:r w:rsidRPr="00A9311B">
        <w:rPr>
          <w:rFonts w:eastAsia="Times New Roman" w:cs="Times New Roman"/>
          <w:szCs w:val="24"/>
        </w:rPr>
        <w:t xml:space="preserve"> </w:t>
      </w:r>
      <w:r>
        <w:rPr>
          <w:rFonts w:eastAsia="Times New Roman" w:cs="Times New Roman"/>
          <w:szCs w:val="24"/>
        </w:rPr>
        <w:t>παραχωρείτε</w:t>
      </w:r>
      <w:r w:rsidRPr="00A9311B">
        <w:rPr>
          <w:rFonts w:eastAsia="Times New Roman" w:cs="Times New Roman"/>
          <w:szCs w:val="24"/>
        </w:rPr>
        <w:t xml:space="preserve"> καθεστώς ευνομούμενο</w:t>
      </w:r>
      <w:r>
        <w:rPr>
          <w:rFonts w:eastAsia="Times New Roman" w:cs="Times New Roman"/>
          <w:szCs w:val="24"/>
        </w:rPr>
        <w:t>υ</w:t>
      </w:r>
      <w:r w:rsidRPr="00A9311B">
        <w:rPr>
          <w:rFonts w:eastAsia="Times New Roman" w:cs="Times New Roman"/>
          <w:szCs w:val="24"/>
        </w:rPr>
        <w:t xml:space="preserve"> κράτο</w:t>
      </w:r>
      <w:r>
        <w:rPr>
          <w:rFonts w:eastAsia="Times New Roman" w:cs="Times New Roman"/>
          <w:szCs w:val="24"/>
        </w:rPr>
        <w:t>υ</w:t>
      </w:r>
      <w:r w:rsidRPr="00A9311B">
        <w:rPr>
          <w:rFonts w:eastAsia="Times New Roman" w:cs="Times New Roman"/>
          <w:szCs w:val="24"/>
        </w:rPr>
        <w:t xml:space="preserve">ς και καθεστώς </w:t>
      </w:r>
      <w:r>
        <w:rPr>
          <w:rFonts w:eastAsia="Times New Roman" w:cs="Times New Roman"/>
          <w:szCs w:val="24"/>
        </w:rPr>
        <w:t>ε</w:t>
      </w:r>
      <w:r w:rsidRPr="00A9311B">
        <w:rPr>
          <w:rFonts w:eastAsia="Times New Roman" w:cs="Times New Roman"/>
          <w:szCs w:val="24"/>
        </w:rPr>
        <w:t>θνικής μεταχείρισης</w:t>
      </w:r>
      <w:r>
        <w:rPr>
          <w:rFonts w:eastAsia="Times New Roman" w:cs="Times New Roman"/>
          <w:szCs w:val="24"/>
        </w:rPr>
        <w:t>.</w:t>
      </w:r>
      <w:r w:rsidRPr="00A9311B">
        <w:rPr>
          <w:rFonts w:eastAsia="Times New Roman" w:cs="Times New Roman"/>
          <w:szCs w:val="24"/>
        </w:rPr>
        <w:t xml:space="preserve"> </w:t>
      </w:r>
    </w:p>
    <w:p w14:paraId="65B2567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Κύριοι Υπουργοί,</w:t>
      </w:r>
      <w:r w:rsidRPr="00A9311B">
        <w:rPr>
          <w:rFonts w:eastAsia="Times New Roman" w:cs="Times New Roman"/>
          <w:szCs w:val="24"/>
        </w:rPr>
        <w:t xml:space="preserve"> επειδή κάναμε και μία συζήτηση στην </w:t>
      </w:r>
      <w:r>
        <w:rPr>
          <w:rFonts w:eastAsia="Times New Roman" w:cs="Times New Roman"/>
          <w:szCs w:val="24"/>
        </w:rPr>
        <w:t>ε</w:t>
      </w:r>
      <w:r w:rsidRPr="00A9311B">
        <w:rPr>
          <w:rFonts w:eastAsia="Times New Roman" w:cs="Times New Roman"/>
          <w:szCs w:val="24"/>
        </w:rPr>
        <w:t>πιτροπή</w:t>
      </w:r>
      <w:r>
        <w:rPr>
          <w:rFonts w:eastAsia="Times New Roman" w:cs="Times New Roman"/>
          <w:szCs w:val="24"/>
        </w:rPr>
        <w:t>,</w:t>
      </w:r>
      <w:r w:rsidRPr="00A9311B">
        <w:rPr>
          <w:rFonts w:eastAsia="Times New Roman" w:cs="Times New Roman"/>
          <w:szCs w:val="24"/>
        </w:rPr>
        <w:t xml:space="preserve"> εμείς καταλαβαίνουμε πολύ καλά </w:t>
      </w:r>
      <w:r>
        <w:rPr>
          <w:rFonts w:eastAsia="Times New Roman" w:cs="Times New Roman"/>
          <w:szCs w:val="24"/>
        </w:rPr>
        <w:t>τ</w:t>
      </w:r>
      <w:r w:rsidRPr="00A9311B">
        <w:rPr>
          <w:rFonts w:eastAsia="Times New Roman" w:cs="Times New Roman"/>
          <w:szCs w:val="24"/>
        </w:rPr>
        <w:t xml:space="preserve">ο </w:t>
      </w:r>
      <w:r w:rsidRPr="00A9311B">
        <w:rPr>
          <w:rFonts w:eastAsia="Times New Roman" w:cs="Times New Roman"/>
          <w:szCs w:val="24"/>
        </w:rPr>
        <w:t>άγχος</w:t>
      </w:r>
      <w:r>
        <w:rPr>
          <w:rFonts w:eastAsia="Times New Roman" w:cs="Times New Roman"/>
          <w:szCs w:val="24"/>
        </w:rPr>
        <w:t>,</w:t>
      </w:r>
      <w:r w:rsidRPr="00A9311B">
        <w:rPr>
          <w:rFonts w:eastAsia="Times New Roman" w:cs="Times New Roman"/>
          <w:szCs w:val="24"/>
        </w:rPr>
        <w:t xml:space="preserve"> που έχετε</w:t>
      </w:r>
      <w:r>
        <w:rPr>
          <w:rFonts w:eastAsia="Times New Roman" w:cs="Times New Roman"/>
          <w:szCs w:val="24"/>
        </w:rPr>
        <w:t>,</w:t>
      </w:r>
      <w:r>
        <w:rPr>
          <w:rFonts w:eastAsia="Times New Roman" w:cs="Times New Roman"/>
          <w:szCs w:val="24"/>
        </w:rPr>
        <w:t xml:space="preserve"> για να έρθουν</w:t>
      </w:r>
      <w:r w:rsidRPr="00A9311B">
        <w:rPr>
          <w:rFonts w:eastAsia="Times New Roman" w:cs="Times New Roman"/>
          <w:szCs w:val="24"/>
        </w:rPr>
        <w:t xml:space="preserve"> επενδυτές</w:t>
      </w:r>
      <w:r>
        <w:rPr>
          <w:rFonts w:eastAsia="Times New Roman" w:cs="Times New Roman"/>
          <w:szCs w:val="24"/>
        </w:rPr>
        <w:t>,</w:t>
      </w:r>
      <w:r w:rsidRPr="00A9311B">
        <w:rPr>
          <w:rFonts w:eastAsia="Times New Roman" w:cs="Times New Roman"/>
          <w:szCs w:val="24"/>
        </w:rPr>
        <w:t xml:space="preserve"> να αναπτυχθεί η καπιταλιστική οικονομία</w:t>
      </w:r>
      <w:r>
        <w:rPr>
          <w:rFonts w:eastAsia="Times New Roman" w:cs="Times New Roman"/>
          <w:szCs w:val="24"/>
        </w:rPr>
        <w:t>, να μηδενίσετε,</w:t>
      </w:r>
      <w:r w:rsidRPr="00A9311B">
        <w:rPr>
          <w:rFonts w:eastAsia="Times New Roman" w:cs="Times New Roman"/>
          <w:szCs w:val="24"/>
        </w:rPr>
        <w:t xml:space="preserve"> όπως είπατε </w:t>
      </w:r>
      <w:r>
        <w:rPr>
          <w:rFonts w:eastAsia="Times New Roman" w:cs="Times New Roman"/>
          <w:szCs w:val="24"/>
        </w:rPr>
        <w:t>εσείς,</w:t>
      </w:r>
      <w:r w:rsidRPr="00A9311B">
        <w:rPr>
          <w:rFonts w:eastAsia="Times New Roman" w:cs="Times New Roman"/>
          <w:szCs w:val="24"/>
        </w:rPr>
        <w:t xml:space="preserve"> το ρίσκο όσο είναι δυνατόν</w:t>
      </w:r>
      <w:r>
        <w:rPr>
          <w:rFonts w:eastAsia="Times New Roman" w:cs="Times New Roman"/>
          <w:szCs w:val="24"/>
        </w:rPr>
        <w:t>, για να προτιμήσουν</w:t>
      </w:r>
      <w:r w:rsidRPr="00A9311B">
        <w:rPr>
          <w:rFonts w:eastAsia="Times New Roman" w:cs="Times New Roman"/>
          <w:szCs w:val="24"/>
        </w:rPr>
        <w:t xml:space="preserve"> τη χώρα μας οι επενδυτές</w:t>
      </w:r>
      <w:r>
        <w:rPr>
          <w:rFonts w:eastAsia="Times New Roman" w:cs="Times New Roman"/>
          <w:szCs w:val="24"/>
        </w:rPr>
        <w:t>.</w:t>
      </w:r>
      <w:r w:rsidRPr="00A9311B">
        <w:rPr>
          <w:rFonts w:eastAsia="Times New Roman" w:cs="Times New Roman"/>
          <w:szCs w:val="24"/>
        </w:rPr>
        <w:t xml:space="preserve"> Και </w:t>
      </w:r>
      <w:r>
        <w:rPr>
          <w:rFonts w:eastAsia="Times New Roman" w:cs="Times New Roman"/>
          <w:szCs w:val="24"/>
        </w:rPr>
        <w:t>ά</w:t>
      </w:r>
      <w:r w:rsidRPr="00A9311B">
        <w:rPr>
          <w:rFonts w:eastAsia="Times New Roman" w:cs="Times New Roman"/>
          <w:szCs w:val="24"/>
        </w:rPr>
        <w:t>λλωστε δεν κάνατε και λίγα σε αυτή την κατεύθυνση</w:t>
      </w:r>
      <w:r>
        <w:rPr>
          <w:rFonts w:eastAsia="Times New Roman" w:cs="Times New Roman"/>
          <w:szCs w:val="24"/>
        </w:rPr>
        <w:t>.</w:t>
      </w:r>
      <w:r w:rsidRPr="00A9311B">
        <w:rPr>
          <w:rFonts w:eastAsia="Times New Roman" w:cs="Times New Roman"/>
          <w:szCs w:val="24"/>
        </w:rPr>
        <w:t xml:space="preserve"> </w:t>
      </w:r>
      <w:r>
        <w:rPr>
          <w:rFonts w:eastAsia="Times New Roman" w:cs="Times New Roman"/>
          <w:szCs w:val="24"/>
        </w:rPr>
        <w:t>Διατηρήσα</w:t>
      </w:r>
      <w:r>
        <w:rPr>
          <w:rFonts w:eastAsia="Times New Roman" w:cs="Times New Roman"/>
          <w:szCs w:val="24"/>
        </w:rPr>
        <w:t>τε, κ</w:t>
      </w:r>
      <w:r w:rsidRPr="00A9311B">
        <w:rPr>
          <w:rFonts w:eastAsia="Times New Roman" w:cs="Times New Roman"/>
          <w:szCs w:val="24"/>
        </w:rPr>
        <w:t>ατ</w:t>
      </w:r>
      <w:r>
        <w:rPr>
          <w:rFonts w:eastAsia="Times New Roman" w:cs="Times New Roman"/>
          <w:szCs w:val="24"/>
        </w:rPr>
        <w:t xml:space="preserve">’ </w:t>
      </w:r>
      <w:r w:rsidRPr="00A9311B">
        <w:rPr>
          <w:rFonts w:eastAsia="Times New Roman" w:cs="Times New Roman"/>
          <w:szCs w:val="24"/>
        </w:rPr>
        <w:t>αρχήν</w:t>
      </w:r>
      <w:r>
        <w:rPr>
          <w:rFonts w:eastAsia="Times New Roman" w:cs="Times New Roman"/>
          <w:szCs w:val="24"/>
        </w:rPr>
        <w:t>,</w:t>
      </w:r>
      <w:r w:rsidRPr="00A9311B">
        <w:rPr>
          <w:rFonts w:eastAsia="Times New Roman" w:cs="Times New Roman"/>
          <w:szCs w:val="24"/>
        </w:rPr>
        <w:t xml:space="preserve"> ό</w:t>
      </w:r>
      <w:r>
        <w:rPr>
          <w:rFonts w:eastAsia="Times New Roman" w:cs="Times New Roman"/>
          <w:szCs w:val="24"/>
        </w:rPr>
        <w:t>,</w:t>
      </w:r>
      <w:r w:rsidRPr="00A9311B">
        <w:rPr>
          <w:rFonts w:eastAsia="Times New Roman" w:cs="Times New Roman"/>
          <w:szCs w:val="24"/>
        </w:rPr>
        <w:t xml:space="preserve">τι είχαν κάνει οι προηγούμενες </w:t>
      </w:r>
      <w:r>
        <w:rPr>
          <w:rFonts w:eastAsia="Times New Roman" w:cs="Times New Roman"/>
          <w:szCs w:val="24"/>
        </w:rPr>
        <w:t>κ</w:t>
      </w:r>
      <w:r w:rsidRPr="00A9311B">
        <w:rPr>
          <w:rFonts w:eastAsia="Times New Roman" w:cs="Times New Roman"/>
          <w:szCs w:val="24"/>
        </w:rPr>
        <w:t xml:space="preserve">υβερνήσεις και πάνω σε αυτά προσθέσατε και τα δικά σας μέσα από το </w:t>
      </w:r>
      <w:r>
        <w:rPr>
          <w:rFonts w:eastAsia="Times New Roman" w:cs="Times New Roman"/>
          <w:szCs w:val="24"/>
        </w:rPr>
        <w:t>τρίτο</w:t>
      </w:r>
      <w:r w:rsidRPr="00A9311B">
        <w:rPr>
          <w:rFonts w:eastAsia="Times New Roman" w:cs="Times New Roman"/>
          <w:szCs w:val="24"/>
        </w:rPr>
        <w:t xml:space="preserve"> μνημόνιο</w:t>
      </w:r>
      <w:r>
        <w:rPr>
          <w:rFonts w:eastAsia="Times New Roman" w:cs="Times New Roman"/>
          <w:szCs w:val="24"/>
        </w:rPr>
        <w:t>.</w:t>
      </w:r>
      <w:r w:rsidRPr="00A9311B">
        <w:rPr>
          <w:rFonts w:eastAsia="Times New Roman" w:cs="Times New Roman"/>
          <w:szCs w:val="24"/>
        </w:rPr>
        <w:t xml:space="preserve"> </w:t>
      </w:r>
    </w:p>
    <w:p w14:paraId="65B2567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5B25677" w14:textId="77777777" w:rsidR="000F4E4F" w:rsidRDefault="00A56466">
      <w:pPr>
        <w:spacing w:line="600" w:lineRule="auto"/>
        <w:ind w:firstLine="720"/>
        <w:jc w:val="both"/>
        <w:rPr>
          <w:rFonts w:eastAsia="Times New Roman" w:cs="Times New Roman"/>
          <w:szCs w:val="24"/>
        </w:rPr>
      </w:pPr>
      <w:r w:rsidRPr="00A9311B">
        <w:rPr>
          <w:rFonts w:eastAsia="Times New Roman" w:cs="Times New Roman"/>
          <w:szCs w:val="24"/>
        </w:rPr>
        <w:t>Θέλω να ξέρετε ότι εμείς δεν έχουμε αυ</w:t>
      </w:r>
      <w:r w:rsidRPr="00A9311B">
        <w:rPr>
          <w:rFonts w:eastAsia="Times New Roman" w:cs="Times New Roman"/>
          <w:szCs w:val="24"/>
        </w:rPr>
        <w:t>τό το άγχος</w:t>
      </w:r>
      <w:r>
        <w:rPr>
          <w:rFonts w:eastAsia="Times New Roman" w:cs="Times New Roman"/>
          <w:szCs w:val="24"/>
        </w:rPr>
        <w:t>,</w:t>
      </w:r>
      <w:r w:rsidRPr="00A9311B">
        <w:rPr>
          <w:rFonts w:eastAsia="Times New Roman" w:cs="Times New Roman"/>
          <w:szCs w:val="24"/>
        </w:rPr>
        <w:t xml:space="preserve"> για το τι ρίσκο</w:t>
      </w:r>
      <w:r>
        <w:rPr>
          <w:rFonts w:eastAsia="Times New Roman" w:cs="Times New Roman"/>
          <w:szCs w:val="24"/>
        </w:rPr>
        <w:t>,</w:t>
      </w:r>
      <w:r w:rsidRPr="00A9311B">
        <w:rPr>
          <w:rFonts w:eastAsia="Times New Roman" w:cs="Times New Roman"/>
          <w:szCs w:val="24"/>
        </w:rPr>
        <w:t xml:space="preserve"> δηλαδή</w:t>
      </w:r>
      <w:r>
        <w:rPr>
          <w:rFonts w:eastAsia="Times New Roman" w:cs="Times New Roman"/>
          <w:szCs w:val="24"/>
        </w:rPr>
        <w:t>,</w:t>
      </w:r>
      <w:r w:rsidRPr="00A9311B">
        <w:rPr>
          <w:rFonts w:eastAsia="Times New Roman" w:cs="Times New Roman"/>
          <w:szCs w:val="24"/>
        </w:rPr>
        <w:t xml:space="preserve"> θα αναλάβουν οι επενδυτές</w:t>
      </w:r>
      <w:r>
        <w:rPr>
          <w:rFonts w:eastAsia="Times New Roman" w:cs="Times New Roman"/>
          <w:szCs w:val="24"/>
        </w:rPr>
        <w:t>,</w:t>
      </w:r>
      <w:r w:rsidRPr="00A9311B">
        <w:rPr>
          <w:rFonts w:eastAsia="Times New Roman" w:cs="Times New Roman"/>
          <w:szCs w:val="24"/>
        </w:rPr>
        <w:t xml:space="preserve"> πολύ περισσότερο όταν </w:t>
      </w:r>
      <w:r>
        <w:rPr>
          <w:rFonts w:eastAsia="Times New Roman" w:cs="Times New Roman"/>
          <w:szCs w:val="24"/>
        </w:rPr>
        <w:t>γ</w:t>
      </w:r>
      <w:r w:rsidRPr="00A9311B">
        <w:rPr>
          <w:rFonts w:eastAsia="Times New Roman" w:cs="Times New Roman"/>
          <w:szCs w:val="24"/>
        </w:rPr>
        <w:t xml:space="preserve">νωρίζουμε ότι τα κέρδη τους </w:t>
      </w:r>
      <w:r>
        <w:rPr>
          <w:rFonts w:eastAsia="Times New Roman" w:cs="Times New Roman"/>
          <w:szCs w:val="24"/>
        </w:rPr>
        <w:t>τ</w:t>
      </w:r>
      <w:r w:rsidRPr="00A9311B">
        <w:rPr>
          <w:rFonts w:eastAsia="Times New Roman" w:cs="Times New Roman"/>
          <w:szCs w:val="24"/>
        </w:rPr>
        <w:t>α βγάζουν από τη δουλειά των εργαζομένων</w:t>
      </w:r>
      <w:r>
        <w:rPr>
          <w:rFonts w:eastAsia="Times New Roman" w:cs="Times New Roman"/>
          <w:szCs w:val="24"/>
        </w:rPr>
        <w:t>,</w:t>
      </w:r>
      <w:r w:rsidRPr="00A9311B">
        <w:rPr>
          <w:rFonts w:eastAsia="Times New Roman" w:cs="Times New Roman"/>
          <w:szCs w:val="24"/>
        </w:rPr>
        <w:t xml:space="preserve"> από την εκμετάλλευσή τους και ούτε θα </w:t>
      </w:r>
      <w:r w:rsidRPr="00A9311B">
        <w:rPr>
          <w:rFonts w:eastAsia="Times New Roman" w:cs="Times New Roman"/>
          <w:szCs w:val="24"/>
        </w:rPr>
        <w:lastRenderedPageBreak/>
        <w:t xml:space="preserve">κάνουμε μετάνοιες </w:t>
      </w:r>
      <w:r>
        <w:rPr>
          <w:rFonts w:eastAsia="Times New Roman" w:cs="Times New Roman"/>
          <w:szCs w:val="24"/>
        </w:rPr>
        <w:t>σ</w:t>
      </w:r>
      <w:r w:rsidRPr="00A9311B">
        <w:rPr>
          <w:rFonts w:eastAsia="Times New Roman" w:cs="Times New Roman"/>
          <w:szCs w:val="24"/>
        </w:rPr>
        <w:t>τους επενδυτές γιατί</w:t>
      </w:r>
      <w:r>
        <w:rPr>
          <w:rFonts w:eastAsia="Times New Roman" w:cs="Times New Roman"/>
          <w:szCs w:val="24"/>
        </w:rPr>
        <w:t>,</w:t>
      </w:r>
      <w:r w:rsidRPr="00A9311B">
        <w:rPr>
          <w:rFonts w:eastAsia="Times New Roman" w:cs="Times New Roman"/>
          <w:szCs w:val="24"/>
        </w:rPr>
        <w:t xml:space="preserve"> όπως ακούστηκε και</w:t>
      </w:r>
      <w:r w:rsidRPr="00A9311B">
        <w:rPr>
          <w:rFonts w:eastAsia="Times New Roman" w:cs="Times New Roman"/>
          <w:szCs w:val="24"/>
        </w:rPr>
        <w:t xml:space="preserve"> στην </w:t>
      </w:r>
      <w:r>
        <w:rPr>
          <w:rFonts w:eastAsia="Times New Roman" w:cs="Times New Roman"/>
          <w:szCs w:val="24"/>
        </w:rPr>
        <w:t>ε</w:t>
      </w:r>
      <w:r w:rsidRPr="00A9311B">
        <w:rPr>
          <w:rFonts w:eastAsia="Times New Roman" w:cs="Times New Roman"/>
          <w:szCs w:val="24"/>
        </w:rPr>
        <w:t>πιτροπή</w:t>
      </w:r>
      <w:r>
        <w:rPr>
          <w:rFonts w:eastAsia="Times New Roman" w:cs="Times New Roman"/>
          <w:szCs w:val="24"/>
        </w:rPr>
        <w:t>,</w:t>
      </w:r>
      <w:r w:rsidRPr="00A9311B">
        <w:rPr>
          <w:rFonts w:eastAsia="Times New Roman" w:cs="Times New Roman"/>
          <w:szCs w:val="24"/>
        </w:rPr>
        <w:t xml:space="preserve"> δίνουν δουλειά στους εργαζόμενους</w:t>
      </w:r>
      <w:r>
        <w:rPr>
          <w:rFonts w:eastAsia="Times New Roman" w:cs="Times New Roman"/>
          <w:szCs w:val="24"/>
        </w:rPr>
        <w:t xml:space="preserve"> και</w:t>
      </w:r>
      <w:r w:rsidRPr="00A9311B">
        <w:rPr>
          <w:rFonts w:eastAsia="Times New Roman" w:cs="Times New Roman"/>
          <w:szCs w:val="24"/>
        </w:rPr>
        <w:t xml:space="preserve"> μειώνουν την ανεργία</w:t>
      </w:r>
      <w:r>
        <w:rPr>
          <w:rFonts w:eastAsia="Times New Roman" w:cs="Times New Roman"/>
          <w:szCs w:val="24"/>
        </w:rPr>
        <w:t xml:space="preserve">. Αφήστε </w:t>
      </w:r>
      <w:r w:rsidRPr="00A9311B">
        <w:rPr>
          <w:rFonts w:eastAsia="Times New Roman" w:cs="Times New Roman"/>
          <w:szCs w:val="24"/>
        </w:rPr>
        <w:t>που αυτό</w:t>
      </w:r>
      <w:r>
        <w:rPr>
          <w:rFonts w:eastAsia="Times New Roman" w:cs="Times New Roman"/>
          <w:szCs w:val="24"/>
        </w:rPr>
        <w:t>,</w:t>
      </w:r>
      <w:r w:rsidRPr="00A9311B">
        <w:rPr>
          <w:rFonts w:eastAsia="Times New Roman" w:cs="Times New Roman"/>
          <w:szCs w:val="24"/>
        </w:rPr>
        <w:t xml:space="preserve"> όταν γίνεται και αν γίνεται</w:t>
      </w:r>
      <w:r>
        <w:rPr>
          <w:rFonts w:eastAsia="Times New Roman" w:cs="Times New Roman"/>
          <w:szCs w:val="24"/>
        </w:rPr>
        <w:t xml:space="preserve">, γίνεται </w:t>
      </w:r>
      <w:r w:rsidRPr="00A9311B">
        <w:rPr>
          <w:rFonts w:eastAsia="Times New Roman" w:cs="Times New Roman"/>
          <w:szCs w:val="24"/>
        </w:rPr>
        <w:t>μόνο όταν έχουν κέρδη</w:t>
      </w:r>
      <w:r>
        <w:rPr>
          <w:rFonts w:eastAsia="Times New Roman" w:cs="Times New Roman"/>
          <w:szCs w:val="24"/>
        </w:rPr>
        <w:t>.</w:t>
      </w:r>
      <w:r w:rsidRPr="00A9311B">
        <w:rPr>
          <w:rFonts w:eastAsia="Times New Roman" w:cs="Times New Roman"/>
          <w:szCs w:val="24"/>
        </w:rPr>
        <w:t xml:space="preserve"> Όταν δεν έχουν κέρδη</w:t>
      </w:r>
      <w:r>
        <w:rPr>
          <w:rFonts w:eastAsia="Times New Roman" w:cs="Times New Roman"/>
          <w:szCs w:val="24"/>
        </w:rPr>
        <w:t>,</w:t>
      </w:r>
      <w:r w:rsidRPr="00A9311B">
        <w:rPr>
          <w:rFonts w:eastAsia="Times New Roman" w:cs="Times New Roman"/>
          <w:szCs w:val="24"/>
        </w:rPr>
        <w:t xml:space="preserve"> </w:t>
      </w:r>
      <w:r>
        <w:rPr>
          <w:rFonts w:eastAsia="Times New Roman" w:cs="Times New Roman"/>
          <w:szCs w:val="24"/>
        </w:rPr>
        <w:t>πετάνε</w:t>
      </w:r>
      <w:r w:rsidRPr="00A9311B">
        <w:rPr>
          <w:rFonts w:eastAsia="Times New Roman" w:cs="Times New Roman"/>
          <w:szCs w:val="24"/>
        </w:rPr>
        <w:t xml:space="preserve"> τους εργ</w:t>
      </w:r>
      <w:r>
        <w:rPr>
          <w:rFonts w:eastAsia="Times New Roman" w:cs="Times New Roman"/>
          <w:szCs w:val="24"/>
        </w:rPr>
        <w:t>αζόμενους στον δρόμο και δεν δίνουν</w:t>
      </w:r>
      <w:r w:rsidRPr="00A9311B">
        <w:rPr>
          <w:rFonts w:eastAsia="Times New Roman" w:cs="Times New Roman"/>
          <w:szCs w:val="24"/>
        </w:rPr>
        <w:t xml:space="preserve"> σημασία σε κανέναν</w:t>
      </w:r>
      <w:r>
        <w:rPr>
          <w:rFonts w:eastAsia="Times New Roman" w:cs="Times New Roman"/>
          <w:szCs w:val="24"/>
        </w:rPr>
        <w:t>.</w:t>
      </w:r>
      <w:r w:rsidRPr="00A9311B">
        <w:rPr>
          <w:rFonts w:eastAsia="Times New Roman" w:cs="Times New Roman"/>
          <w:szCs w:val="24"/>
        </w:rPr>
        <w:t xml:space="preserve"> </w:t>
      </w:r>
    </w:p>
    <w:p w14:paraId="65B2567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Γ</w:t>
      </w:r>
      <w:r w:rsidRPr="00A9311B">
        <w:rPr>
          <w:rFonts w:eastAsia="Times New Roman" w:cs="Times New Roman"/>
          <w:szCs w:val="24"/>
        </w:rPr>
        <w:t xml:space="preserve">ια ποια </w:t>
      </w:r>
      <w:r w:rsidRPr="00A9311B">
        <w:rPr>
          <w:rFonts w:eastAsia="Times New Roman" w:cs="Times New Roman"/>
          <w:szCs w:val="24"/>
        </w:rPr>
        <w:t xml:space="preserve">δουλειά </w:t>
      </w:r>
      <w:r>
        <w:rPr>
          <w:rFonts w:eastAsia="Times New Roman" w:cs="Times New Roman"/>
          <w:szCs w:val="24"/>
        </w:rPr>
        <w:t xml:space="preserve">και </w:t>
      </w:r>
      <w:r w:rsidRPr="00A9311B">
        <w:rPr>
          <w:rFonts w:eastAsia="Times New Roman" w:cs="Times New Roman"/>
          <w:szCs w:val="24"/>
        </w:rPr>
        <w:t>γι</w:t>
      </w:r>
      <w:r>
        <w:rPr>
          <w:rFonts w:eastAsia="Times New Roman" w:cs="Times New Roman"/>
          <w:szCs w:val="24"/>
        </w:rPr>
        <w:t>α ποια μείωση της ανεργίας μιλάμ</w:t>
      </w:r>
      <w:r w:rsidRPr="00A9311B">
        <w:rPr>
          <w:rFonts w:eastAsia="Times New Roman" w:cs="Times New Roman"/>
          <w:szCs w:val="24"/>
        </w:rPr>
        <w:t>ε</w:t>
      </w:r>
      <w:r>
        <w:rPr>
          <w:rFonts w:eastAsia="Times New Roman" w:cs="Times New Roman"/>
          <w:szCs w:val="24"/>
        </w:rPr>
        <w:t>;</w:t>
      </w:r>
      <w:r w:rsidRPr="00A9311B">
        <w:rPr>
          <w:rFonts w:eastAsia="Times New Roman" w:cs="Times New Roman"/>
          <w:szCs w:val="24"/>
        </w:rPr>
        <w:t xml:space="preserve"> Με αυτά τα χρήματα που π</w:t>
      </w:r>
      <w:r>
        <w:rPr>
          <w:rFonts w:eastAsia="Times New Roman" w:cs="Times New Roman"/>
          <w:szCs w:val="24"/>
        </w:rPr>
        <w:t>αίρνου</w:t>
      </w:r>
      <w:r w:rsidRPr="00A9311B">
        <w:rPr>
          <w:rFonts w:eastAsia="Times New Roman" w:cs="Times New Roman"/>
          <w:szCs w:val="24"/>
        </w:rPr>
        <w:t>ν</w:t>
      </w:r>
      <w:r>
        <w:rPr>
          <w:rFonts w:eastAsia="Times New Roman" w:cs="Times New Roman"/>
          <w:szCs w:val="24"/>
        </w:rPr>
        <w:t>,</w:t>
      </w:r>
      <w:r w:rsidRPr="00A9311B">
        <w:rPr>
          <w:rFonts w:eastAsia="Times New Roman" w:cs="Times New Roman"/>
          <w:szCs w:val="24"/>
        </w:rPr>
        <w:t xml:space="preserve"> να μην μπορεί να πληρώσει τον ΕΝΦΙΑ και τα άλλα χαράτσια</w:t>
      </w:r>
      <w:r>
        <w:rPr>
          <w:rFonts w:eastAsia="Times New Roman" w:cs="Times New Roman"/>
          <w:szCs w:val="24"/>
        </w:rPr>
        <w:t>,</w:t>
      </w:r>
      <w:r w:rsidRPr="00A9311B">
        <w:rPr>
          <w:rFonts w:eastAsia="Times New Roman" w:cs="Times New Roman"/>
          <w:szCs w:val="24"/>
        </w:rPr>
        <w:t xml:space="preserve"> να ζήσει αυτός και η οικογένειά του</w:t>
      </w:r>
      <w:r>
        <w:rPr>
          <w:rFonts w:eastAsia="Times New Roman" w:cs="Times New Roman"/>
          <w:szCs w:val="24"/>
        </w:rPr>
        <w:t>;</w:t>
      </w:r>
      <w:r w:rsidRPr="00A9311B">
        <w:rPr>
          <w:rFonts w:eastAsia="Times New Roman" w:cs="Times New Roman"/>
          <w:szCs w:val="24"/>
        </w:rPr>
        <w:t xml:space="preserve"> Για τέτοια δουλειά μιλάμε</w:t>
      </w:r>
      <w:r>
        <w:rPr>
          <w:rFonts w:eastAsia="Times New Roman" w:cs="Times New Roman"/>
          <w:szCs w:val="24"/>
        </w:rPr>
        <w:t>;</w:t>
      </w:r>
      <w:r w:rsidRPr="00A9311B">
        <w:rPr>
          <w:rFonts w:eastAsia="Times New Roman" w:cs="Times New Roman"/>
          <w:szCs w:val="24"/>
        </w:rPr>
        <w:t xml:space="preserve"> Να μην μπορεί να πληρώσει τη μόρφωση των παιδιών το</w:t>
      </w:r>
      <w:r>
        <w:rPr>
          <w:rFonts w:eastAsia="Times New Roman" w:cs="Times New Roman"/>
          <w:szCs w:val="24"/>
        </w:rPr>
        <w:t>υ</w:t>
      </w:r>
      <w:r>
        <w:rPr>
          <w:rFonts w:eastAsia="Times New Roman" w:cs="Times New Roman"/>
          <w:szCs w:val="24"/>
        </w:rPr>
        <w:t xml:space="preserve"> και ν</w:t>
      </w:r>
      <w:r w:rsidRPr="00A9311B">
        <w:rPr>
          <w:rFonts w:eastAsia="Times New Roman" w:cs="Times New Roman"/>
          <w:szCs w:val="24"/>
        </w:rPr>
        <w:t>α έχει την υγεία του</w:t>
      </w:r>
      <w:r>
        <w:rPr>
          <w:rFonts w:eastAsia="Times New Roman" w:cs="Times New Roman"/>
          <w:szCs w:val="24"/>
        </w:rPr>
        <w:t>;</w:t>
      </w:r>
      <w:r w:rsidRPr="00A9311B">
        <w:rPr>
          <w:rFonts w:eastAsia="Times New Roman" w:cs="Times New Roman"/>
          <w:szCs w:val="24"/>
        </w:rPr>
        <w:t xml:space="preserve"> Να μην μπορεί να ικανοποιήσει τις σημερινές</w:t>
      </w:r>
      <w:r>
        <w:rPr>
          <w:rFonts w:eastAsia="Times New Roman" w:cs="Times New Roman"/>
          <w:szCs w:val="24"/>
        </w:rPr>
        <w:t>,</w:t>
      </w:r>
      <w:r w:rsidRPr="00A9311B">
        <w:rPr>
          <w:rFonts w:eastAsia="Times New Roman" w:cs="Times New Roman"/>
          <w:szCs w:val="24"/>
        </w:rPr>
        <w:t xml:space="preserve"> τις σύγχρονες ανάγκες του</w:t>
      </w:r>
      <w:r>
        <w:rPr>
          <w:rFonts w:eastAsia="Times New Roman" w:cs="Times New Roman"/>
          <w:szCs w:val="24"/>
        </w:rPr>
        <w:t>;</w:t>
      </w:r>
    </w:p>
    <w:p w14:paraId="65B25679" w14:textId="77777777" w:rsidR="000F4E4F" w:rsidRDefault="00A56466">
      <w:pPr>
        <w:spacing w:line="600" w:lineRule="auto"/>
        <w:ind w:firstLine="720"/>
        <w:jc w:val="both"/>
        <w:rPr>
          <w:rFonts w:eastAsia="Times New Roman" w:cs="Times New Roman"/>
          <w:szCs w:val="24"/>
        </w:rPr>
      </w:pPr>
      <w:r w:rsidRPr="007D2D66">
        <w:rPr>
          <w:rFonts w:eastAsia="Times New Roman" w:cs="Times New Roman"/>
          <w:b/>
          <w:szCs w:val="24"/>
        </w:rPr>
        <w:t>ΠΡΟΕΔΡΕΥΩΝ (Γεώργιος Λαμπρούλης):</w:t>
      </w:r>
      <w:r w:rsidRPr="007D2D66">
        <w:rPr>
          <w:rFonts w:eastAsia="Times New Roman" w:cs="Times New Roman"/>
          <w:szCs w:val="24"/>
        </w:rPr>
        <w:t xml:space="preserve"> </w:t>
      </w:r>
      <w:r>
        <w:rPr>
          <w:rFonts w:eastAsia="Times New Roman" w:cs="Times New Roman"/>
          <w:szCs w:val="24"/>
        </w:rPr>
        <w:t>Κύριε Βαρδαλή, ολοκληρώστε.</w:t>
      </w:r>
    </w:p>
    <w:p w14:paraId="65B2567A"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Ολοκληρώνω, κύριε Πρόεδρε, σε ένα λεπτό, αν μου</w:t>
      </w:r>
      <w:r w:rsidRPr="00A9311B">
        <w:rPr>
          <w:rFonts w:eastAsia="Times New Roman" w:cs="Times New Roman"/>
          <w:szCs w:val="24"/>
        </w:rPr>
        <w:t xml:space="preserve"> επιτρέπετε</w:t>
      </w:r>
      <w:r>
        <w:rPr>
          <w:rFonts w:eastAsia="Times New Roman" w:cs="Times New Roman"/>
          <w:szCs w:val="24"/>
        </w:rPr>
        <w:t>.</w:t>
      </w:r>
    </w:p>
    <w:p w14:paraId="65B2567B" w14:textId="77777777" w:rsidR="000F4E4F" w:rsidRDefault="00A56466">
      <w:pPr>
        <w:spacing w:line="600" w:lineRule="auto"/>
        <w:ind w:firstLine="720"/>
        <w:jc w:val="both"/>
        <w:rPr>
          <w:rFonts w:eastAsia="Times New Roman" w:cs="Times New Roman"/>
          <w:szCs w:val="24"/>
        </w:rPr>
      </w:pPr>
      <w:r w:rsidRPr="00A9311B">
        <w:rPr>
          <w:rFonts w:eastAsia="Times New Roman" w:cs="Times New Roman"/>
          <w:szCs w:val="24"/>
        </w:rPr>
        <w:lastRenderedPageBreak/>
        <w:t xml:space="preserve">Μας </w:t>
      </w:r>
      <w:r>
        <w:rPr>
          <w:rFonts w:eastAsia="Times New Roman" w:cs="Times New Roman"/>
          <w:szCs w:val="24"/>
        </w:rPr>
        <w:t>λέτε:</w:t>
      </w:r>
      <w:r w:rsidRPr="00A9311B">
        <w:rPr>
          <w:rFonts w:eastAsia="Times New Roman" w:cs="Times New Roman"/>
          <w:szCs w:val="24"/>
        </w:rPr>
        <w:t xml:space="preserve"> Επεν</w:t>
      </w:r>
      <w:r w:rsidRPr="00A9311B">
        <w:rPr>
          <w:rFonts w:eastAsia="Times New Roman" w:cs="Times New Roman"/>
          <w:szCs w:val="24"/>
        </w:rPr>
        <w:t>δύσεις</w:t>
      </w:r>
      <w:r>
        <w:rPr>
          <w:rFonts w:eastAsia="Times New Roman" w:cs="Times New Roman"/>
          <w:szCs w:val="24"/>
        </w:rPr>
        <w:t>,</w:t>
      </w:r>
      <w:r w:rsidRPr="00A9311B">
        <w:rPr>
          <w:rFonts w:eastAsia="Times New Roman" w:cs="Times New Roman"/>
          <w:szCs w:val="24"/>
        </w:rPr>
        <w:t xml:space="preserve"> κέρδη</w:t>
      </w:r>
      <w:r>
        <w:rPr>
          <w:rFonts w:eastAsia="Times New Roman" w:cs="Times New Roman"/>
          <w:szCs w:val="24"/>
        </w:rPr>
        <w:t>,</w:t>
      </w:r>
      <w:r w:rsidRPr="00A9311B">
        <w:rPr>
          <w:rFonts w:eastAsia="Times New Roman" w:cs="Times New Roman"/>
          <w:szCs w:val="24"/>
        </w:rPr>
        <w:t xml:space="preserve"> φόροι</w:t>
      </w:r>
      <w:r>
        <w:rPr>
          <w:rFonts w:eastAsia="Times New Roman" w:cs="Times New Roman"/>
          <w:szCs w:val="24"/>
        </w:rPr>
        <w:t xml:space="preserve">, άρα έσοδα για το κράτος, </w:t>
      </w:r>
      <w:r w:rsidRPr="00A9311B">
        <w:rPr>
          <w:rFonts w:eastAsia="Times New Roman" w:cs="Times New Roman"/>
          <w:szCs w:val="24"/>
        </w:rPr>
        <w:t xml:space="preserve">άρα </w:t>
      </w:r>
      <w:r>
        <w:rPr>
          <w:rFonts w:eastAsia="Times New Roman" w:cs="Times New Roman"/>
          <w:szCs w:val="24"/>
        </w:rPr>
        <w:t xml:space="preserve">θα </w:t>
      </w:r>
      <w:r w:rsidRPr="00A9311B">
        <w:rPr>
          <w:rFonts w:eastAsia="Times New Roman" w:cs="Times New Roman"/>
          <w:szCs w:val="24"/>
        </w:rPr>
        <w:t>έχουμε κοινωνική πολιτική</w:t>
      </w:r>
      <w:r>
        <w:rPr>
          <w:rFonts w:eastAsia="Times New Roman" w:cs="Times New Roman"/>
          <w:szCs w:val="24"/>
        </w:rPr>
        <w:t>.</w:t>
      </w:r>
      <w:r w:rsidRPr="00A9311B">
        <w:rPr>
          <w:rFonts w:eastAsia="Times New Roman" w:cs="Times New Roman"/>
          <w:szCs w:val="24"/>
        </w:rPr>
        <w:t xml:space="preserve"> </w:t>
      </w:r>
      <w:r>
        <w:rPr>
          <w:rFonts w:eastAsia="Times New Roman" w:cs="Times New Roman"/>
          <w:szCs w:val="24"/>
        </w:rPr>
        <w:t>Αυτό, κ</w:t>
      </w:r>
      <w:r w:rsidRPr="00A9311B">
        <w:rPr>
          <w:rFonts w:eastAsia="Times New Roman" w:cs="Times New Roman"/>
          <w:szCs w:val="24"/>
        </w:rPr>
        <w:t xml:space="preserve">ατά τη γνώμη </w:t>
      </w:r>
      <w:r>
        <w:rPr>
          <w:rFonts w:eastAsia="Times New Roman" w:cs="Times New Roman"/>
          <w:szCs w:val="24"/>
        </w:rPr>
        <w:t>μας,</w:t>
      </w:r>
      <w:r w:rsidRPr="00A9311B">
        <w:rPr>
          <w:rFonts w:eastAsia="Times New Roman" w:cs="Times New Roman"/>
          <w:szCs w:val="24"/>
        </w:rPr>
        <w:t xml:space="preserve"> είναι ένα παραμύθι και αυτά που θα πάρετε</w:t>
      </w:r>
      <w:r>
        <w:rPr>
          <w:rFonts w:eastAsia="Times New Roman" w:cs="Times New Roman"/>
          <w:szCs w:val="24"/>
        </w:rPr>
        <w:t>,</w:t>
      </w:r>
      <w:r w:rsidRPr="00A9311B">
        <w:rPr>
          <w:rFonts w:eastAsia="Times New Roman" w:cs="Times New Roman"/>
          <w:szCs w:val="24"/>
        </w:rPr>
        <w:t xml:space="preserve"> τις όποιες επενδύσεις</w:t>
      </w:r>
      <w:r>
        <w:rPr>
          <w:rFonts w:eastAsia="Times New Roman" w:cs="Times New Roman"/>
          <w:szCs w:val="24"/>
        </w:rPr>
        <w:t>,</w:t>
      </w:r>
      <w:r w:rsidRPr="00A9311B">
        <w:rPr>
          <w:rFonts w:eastAsia="Times New Roman" w:cs="Times New Roman"/>
          <w:szCs w:val="24"/>
        </w:rPr>
        <w:t xml:space="preserve"> από τα όποια κέρδη</w:t>
      </w:r>
      <w:r>
        <w:rPr>
          <w:rFonts w:eastAsia="Times New Roman" w:cs="Times New Roman"/>
          <w:szCs w:val="24"/>
        </w:rPr>
        <w:t>,</w:t>
      </w:r>
      <w:r w:rsidRPr="00A9311B">
        <w:rPr>
          <w:rFonts w:eastAsia="Times New Roman" w:cs="Times New Roman"/>
          <w:szCs w:val="24"/>
        </w:rPr>
        <w:t xml:space="preserve"> θα τα δώσετε πάλι στο μεγάλο κεφάλαιο</w:t>
      </w:r>
      <w:r>
        <w:rPr>
          <w:rFonts w:eastAsia="Times New Roman" w:cs="Times New Roman"/>
          <w:szCs w:val="24"/>
        </w:rPr>
        <w:t>.</w:t>
      </w:r>
      <w:r w:rsidRPr="00A9311B">
        <w:rPr>
          <w:rFonts w:eastAsia="Times New Roman" w:cs="Times New Roman"/>
          <w:szCs w:val="24"/>
        </w:rPr>
        <w:t xml:space="preserve"> Για όλους αυτούς τους λόγ</w:t>
      </w:r>
      <w:r w:rsidRPr="00A9311B">
        <w:rPr>
          <w:rFonts w:eastAsia="Times New Roman" w:cs="Times New Roman"/>
          <w:szCs w:val="24"/>
        </w:rPr>
        <w:t>ους</w:t>
      </w:r>
      <w:r>
        <w:rPr>
          <w:rFonts w:eastAsia="Times New Roman" w:cs="Times New Roman"/>
          <w:szCs w:val="24"/>
        </w:rPr>
        <w:t xml:space="preserve">, λοιπόν, </w:t>
      </w:r>
      <w:r w:rsidRPr="00A9311B">
        <w:rPr>
          <w:rFonts w:eastAsia="Times New Roman" w:cs="Times New Roman"/>
          <w:szCs w:val="24"/>
        </w:rPr>
        <w:t xml:space="preserve">εμείς καταψηφίζουμε τη συγκεκριμένη </w:t>
      </w:r>
      <w:r>
        <w:rPr>
          <w:rFonts w:eastAsia="Times New Roman" w:cs="Times New Roman"/>
          <w:szCs w:val="24"/>
        </w:rPr>
        <w:t>σ</w:t>
      </w:r>
      <w:r>
        <w:rPr>
          <w:rFonts w:eastAsia="Times New Roman" w:cs="Times New Roman"/>
          <w:szCs w:val="24"/>
        </w:rPr>
        <w:t>υμφωνία.</w:t>
      </w:r>
    </w:p>
    <w:p w14:paraId="65B2567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5B2567D"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Μιλήσατε </w:t>
      </w:r>
      <w:r w:rsidRPr="00A9311B">
        <w:rPr>
          <w:rFonts w:eastAsia="Times New Roman" w:cs="Times New Roman"/>
          <w:szCs w:val="24"/>
        </w:rPr>
        <w:t>λιγότερο από το λεπτό που ζητήσατε</w:t>
      </w:r>
      <w:r>
        <w:rPr>
          <w:rFonts w:eastAsia="Times New Roman" w:cs="Times New Roman"/>
          <w:szCs w:val="24"/>
        </w:rPr>
        <w:t>.</w:t>
      </w:r>
      <w:r w:rsidRPr="00A9311B">
        <w:rPr>
          <w:rFonts w:eastAsia="Times New Roman" w:cs="Times New Roman"/>
          <w:szCs w:val="24"/>
        </w:rPr>
        <w:t xml:space="preserve"> </w:t>
      </w:r>
    </w:p>
    <w:p w14:paraId="65B2567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Τον λόγο έχει ο κ.</w:t>
      </w:r>
      <w:r w:rsidRPr="00A9311B">
        <w:rPr>
          <w:rFonts w:eastAsia="Times New Roman" w:cs="Times New Roman"/>
          <w:szCs w:val="24"/>
        </w:rPr>
        <w:t xml:space="preserve"> Δραγασάκη</w:t>
      </w:r>
      <w:r>
        <w:rPr>
          <w:rFonts w:eastAsia="Times New Roman" w:cs="Times New Roman"/>
          <w:szCs w:val="24"/>
        </w:rPr>
        <w:t>ς,</w:t>
      </w:r>
      <w:r w:rsidRPr="00A9311B">
        <w:rPr>
          <w:rFonts w:eastAsia="Times New Roman" w:cs="Times New Roman"/>
          <w:szCs w:val="24"/>
        </w:rPr>
        <w:t xml:space="preserve"> Υπουργό</w:t>
      </w:r>
      <w:r>
        <w:rPr>
          <w:rFonts w:eastAsia="Times New Roman" w:cs="Times New Roman"/>
          <w:szCs w:val="24"/>
        </w:rPr>
        <w:t>ς</w:t>
      </w:r>
      <w:r w:rsidRPr="00A9311B">
        <w:rPr>
          <w:rFonts w:eastAsia="Times New Roman" w:cs="Times New Roman"/>
          <w:szCs w:val="24"/>
        </w:rPr>
        <w:t xml:space="preserve"> Οικονομίας και Ανάπτυξης</w:t>
      </w:r>
      <w:r>
        <w:rPr>
          <w:rFonts w:eastAsia="Times New Roman" w:cs="Times New Roman"/>
          <w:szCs w:val="24"/>
        </w:rPr>
        <w:t>,</w:t>
      </w:r>
      <w:r w:rsidRPr="00A9311B">
        <w:rPr>
          <w:rFonts w:eastAsia="Times New Roman" w:cs="Times New Roman"/>
          <w:szCs w:val="24"/>
        </w:rPr>
        <w:t xml:space="preserve"> για να ολοκληρωθεί η συζήτηση και να περάσουμε στην ψηφοφορία</w:t>
      </w:r>
      <w:r>
        <w:rPr>
          <w:rFonts w:eastAsia="Times New Roman" w:cs="Times New Roman"/>
          <w:szCs w:val="24"/>
        </w:rPr>
        <w:t>.</w:t>
      </w:r>
    </w:p>
    <w:p w14:paraId="65B2567F" w14:textId="77777777" w:rsidR="000F4E4F" w:rsidRDefault="00A56466">
      <w:pPr>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και Υπουργός Οικονομίας και Ανάπτυξης): </w:t>
      </w:r>
      <w:r>
        <w:rPr>
          <w:rFonts w:eastAsia="Times New Roman" w:cs="Times New Roman"/>
          <w:szCs w:val="24"/>
        </w:rPr>
        <w:t>Κι εγώ</w:t>
      </w:r>
      <w:r w:rsidRPr="00A9311B">
        <w:rPr>
          <w:rFonts w:eastAsia="Times New Roman" w:cs="Times New Roman"/>
          <w:szCs w:val="24"/>
        </w:rPr>
        <w:t xml:space="preserve"> θα είμαι σύντομος</w:t>
      </w:r>
      <w:r>
        <w:rPr>
          <w:rFonts w:eastAsia="Times New Roman" w:cs="Times New Roman"/>
          <w:szCs w:val="24"/>
        </w:rPr>
        <w:t>,</w:t>
      </w:r>
      <w:r w:rsidRPr="00A9311B">
        <w:rPr>
          <w:rFonts w:eastAsia="Times New Roman" w:cs="Times New Roman"/>
          <w:szCs w:val="24"/>
        </w:rPr>
        <w:t xml:space="preserve"> κύριε Πρόεδρε</w:t>
      </w:r>
      <w:r>
        <w:rPr>
          <w:rFonts w:eastAsia="Times New Roman" w:cs="Times New Roman"/>
          <w:szCs w:val="24"/>
        </w:rPr>
        <w:t>,</w:t>
      </w:r>
      <w:r w:rsidRPr="00A9311B">
        <w:rPr>
          <w:rFonts w:eastAsia="Times New Roman" w:cs="Times New Roman"/>
          <w:szCs w:val="24"/>
        </w:rPr>
        <w:t xml:space="preserve"> διότι δεν ακούστηκαν επιχειρήματα κατά της </w:t>
      </w:r>
      <w:r>
        <w:rPr>
          <w:rFonts w:eastAsia="Times New Roman" w:cs="Times New Roman"/>
          <w:szCs w:val="24"/>
        </w:rPr>
        <w:t>συγκεκριμένης</w:t>
      </w:r>
      <w:r w:rsidRPr="00A9311B">
        <w:rPr>
          <w:rFonts w:eastAsia="Times New Roman" w:cs="Times New Roman"/>
          <w:szCs w:val="24"/>
        </w:rPr>
        <w:t xml:space="preserve"> </w:t>
      </w:r>
      <w:r>
        <w:rPr>
          <w:rFonts w:eastAsia="Times New Roman" w:cs="Times New Roman"/>
          <w:szCs w:val="24"/>
        </w:rPr>
        <w:t>σ</w:t>
      </w:r>
      <w:r w:rsidRPr="00A9311B">
        <w:rPr>
          <w:rFonts w:eastAsia="Times New Roman" w:cs="Times New Roman"/>
          <w:szCs w:val="24"/>
        </w:rPr>
        <w:t>υμφων</w:t>
      </w:r>
      <w:r w:rsidRPr="00A9311B">
        <w:rPr>
          <w:rFonts w:eastAsia="Times New Roman" w:cs="Times New Roman"/>
          <w:szCs w:val="24"/>
        </w:rPr>
        <w:t>ίας</w:t>
      </w:r>
      <w:r>
        <w:rPr>
          <w:rFonts w:eastAsia="Times New Roman" w:cs="Times New Roman"/>
          <w:szCs w:val="24"/>
        </w:rPr>
        <w:t>.</w:t>
      </w:r>
      <w:r w:rsidRPr="00A9311B">
        <w:rPr>
          <w:rFonts w:eastAsia="Times New Roman" w:cs="Times New Roman"/>
          <w:szCs w:val="24"/>
        </w:rPr>
        <w:t xml:space="preserve"> Περισσότερο ακούστηκαν </w:t>
      </w:r>
      <w:r>
        <w:rPr>
          <w:rFonts w:eastAsia="Times New Roman" w:cs="Times New Roman"/>
          <w:szCs w:val="24"/>
        </w:rPr>
        <w:t>οι</w:t>
      </w:r>
      <w:r w:rsidRPr="00A9311B">
        <w:rPr>
          <w:rFonts w:eastAsia="Times New Roman" w:cs="Times New Roman"/>
          <w:szCs w:val="24"/>
        </w:rPr>
        <w:t xml:space="preserve"> γενικότερες πολιτικές των κομμάτων</w:t>
      </w:r>
      <w:r>
        <w:rPr>
          <w:rFonts w:eastAsia="Times New Roman" w:cs="Times New Roman"/>
          <w:szCs w:val="24"/>
        </w:rPr>
        <w:t>,</w:t>
      </w:r>
      <w:r w:rsidRPr="00A9311B">
        <w:rPr>
          <w:rFonts w:eastAsia="Times New Roman" w:cs="Times New Roman"/>
          <w:szCs w:val="24"/>
        </w:rPr>
        <w:t xml:space="preserve"> τα οποία μίλησαν</w:t>
      </w:r>
      <w:r>
        <w:rPr>
          <w:rFonts w:eastAsia="Times New Roman" w:cs="Times New Roman"/>
          <w:szCs w:val="24"/>
        </w:rPr>
        <w:t xml:space="preserve">. </w:t>
      </w:r>
    </w:p>
    <w:p w14:paraId="65B2568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Για μεν τη Χρυσή Αυγή</w:t>
      </w:r>
      <w:r>
        <w:rPr>
          <w:rFonts w:eastAsia="Times New Roman" w:cs="Times New Roman"/>
          <w:szCs w:val="24"/>
        </w:rPr>
        <w:t>,</w:t>
      </w:r>
      <w:r>
        <w:rPr>
          <w:rFonts w:eastAsia="Times New Roman" w:cs="Times New Roman"/>
          <w:szCs w:val="24"/>
        </w:rPr>
        <w:t xml:space="preserve"> θέλω να πω ό</w:t>
      </w:r>
      <w:r w:rsidRPr="00A9311B">
        <w:rPr>
          <w:rFonts w:eastAsia="Times New Roman" w:cs="Times New Roman"/>
          <w:szCs w:val="24"/>
        </w:rPr>
        <w:t>τι</w:t>
      </w:r>
      <w:r>
        <w:rPr>
          <w:rFonts w:eastAsia="Times New Roman" w:cs="Times New Roman"/>
          <w:szCs w:val="24"/>
        </w:rPr>
        <w:t>,</w:t>
      </w:r>
      <w:r w:rsidRPr="00A9311B">
        <w:rPr>
          <w:rFonts w:eastAsia="Times New Roman" w:cs="Times New Roman"/>
          <w:szCs w:val="24"/>
        </w:rPr>
        <w:t xml:space="preserve"> </w:t>
      </w:r>
      <w:r>
        <w:rPr>
          <w:rFonts w:eastAsia="Times New Roman" w:cs="Times New Roman"/>
          <w:szCs w:val="24"/>
        </w:rPr>
        <w:t xml:space="preserve">όπως είπα </w:t>
      </w:r>
      <w:r w:rsidRPr="00A9311B">
        <w:rPr>
          <w:rFonts w:eastAsia="Times New Roman" w:cs="Times New Roman"/>
          <w:szCs w:val="24"/>
        </w:rPr>
        <w:t xml:space="preserve">και στην </w:t>
      </w:r>
      <w:r>
        <w:rPr>
          <w:rFonts w:eastAsia="Times New Roman" w:cs="Times New Roman"/>
          <w:szCs w:val="24"/>
        </w:rPr>
        <w:t>ε</w:t>
      </w:r>
      <w:r w:rsidRPr="00A9311B">
        <w:rPr>
          <w:rFonts w:eastAsia="Times New Roman" w:cs="Times New Roman"/>
          <w:szCs w:val="24"/>
        </w:rPr>
        <w:t>πιτροπή</w:t>
      </w:r>
      <w:r>
        <w:rPr>
          <w:rFonts w:eastAsia="Times New Roman" w:cs="Times New Roman"/>
          <w:szCs w:val="24"/>
        </w:rPr>
        <w:t>,</w:t>
      </w:r>
      <w:r w:rsidRPr="00A9311B">
        <w:rPr>
          <w:rFonts w:eastAsia="Times New Roman" w:cs="Times New Roman"/>
          <w:szCs w:val="24"/>
        </w:rPr>
        <w:t xml:space="preserve"> αυτό το κήρυγμα μίσους σήμερα προς τους αραβικούς λαούς</w:t>
      </w:r>
      <w:r>
        <w:rPr>
          <w:rFonts w:eastAsia="Times New Roman" w:cs="Times New Roman"/>
          <w:szCs w:val="24"/>
        </w:rPr>
        <w:t>, α</w:t>
      </w:r>
      <w:r w:rsidRPr="00A9311B">
        <w:rPr>
          <w:rFonts w:eastAsia="Times New Roman" w:cs="Times New Roman"/>
          <w:szCs w:val="24"/>
        </w:rPr>
        <w:t xml:space="preserve">ύριο </w:t>
      </w:r>
      <w:r>
        <w:rPr>
          <w:rFonts w:eastAsia="Times New Roman" w:cs="Times New Roman"/>
          <w:szCs w:val="24"/>
        </w:rPr>
        <w:t>προς τον</w:t>
      </w:r>
      <w:r w:rsidRPr="00A9311B">
        <w:rPr>
          <w:rFonts w:eastAsia="Times New Roman" w:cs="Times New Roman"/>
          <w:szCs w:val="24"/>
        </w:rPr>
        <w:t xml:space="preserve"> </w:t>
      </w:r>
      <w:r>
        <w:rPr>
          <w:rFonts w:eastAsia="Times New Roman" w:cs="Times New Roman"/>
          <w:szCs w:val="24"/>
        </w:rPr>
        <w:t>κινέζικο λαό, μεθαύριο προς το</w:t>
      </w:r>
      <w:r>
        <w:rPr>
          <w:rFonts w:eastAsia="Times New Roman" w:cs="Times New Roman"/>
          <w:szCs w:val="24"/>
        </w:rPr>
        <w:t>ν α</w:t>
      </w:r>
      <w:r w:rsidRPr="00A9311B">
        <w:rPr>
          <w:rFonts w:eastAsia="Times New Roman" w:cs="Times New Roman"/>
          <w:szCs w:val="24"/>
        </w:rPr>
        <w:t>μερικανικό λαό</w:t>
      </w:r>
      <w:r>
        <w:rPr>
          <w:rFonts w:eastAsia="Times New Roman" w:cs="Times New Roman"/>
          <w:szCs w:val="24"/>
        </w:rPr>
        <w:t xml:space="preserve"> ή </w:t>
      </w:r>
      <w:r w:rsidRPr="00A9311B">
        <w:rPr>
          <w:rFonts w:eastAsia="Times New Roman" w:cs="Times New Roman"/>
          <w:szCs w:val="24"/>
        </w:rPr>
        <w:t>προς το τουρκικό λαό</w:t>
      </w:r>
      <w:r>
        <w:rPr>
          <w:rFonts w:eastAsia="Times New Roman" w:cs="Times New Roman"/>
          <w:szCs w:val="24"/>
        </w:rPr>
        <w:t>, είναι μια πρακτική</w:t>
      </w:r>
      <w:r>
        <w:rPr>
          <w:rFonts w:eastAsia="Times New Roman" w:cs="Times New Roman"/>
          <w:szCs w:val="24"/>
        </w:rPr>
        <w:t>,</w:t>
      </w:r>
      <w:r w:rsidRPr="00A9311B">
        <w:rPr>
          <w:rFonts w:eastAsia="Times New Roman" w:cs="Times New Roman"/>
          <w:szCs w:val="24"/>
        </w:rPr>
        <w:t xml:space="preserve"> που μας προσβάλλει ως Κοινοβούλιο</w:t>
      </w:r>
      <w:r>
        <w:rPr>
          <w:rFonts w:eastAsia="Times New Roman" w:cs="Times New Roman"/>
          <w:szCs w:val="24"/>
        </w:rPr>
        <w:t xml:space="preserve">, διότι </w:t>
      </w:r>
      <w:r w:rsidRPr="00A9311B">
        <w:rPr>
          <w:rFonts w:eastAsia="Times New Roman" w:cs="Times New Roman"/>
          <w:szCs w:val="24"/>
        </w:rPr>
        <w:t xml:space="preserve">το εθνικό συμφέρον της </w:t>
      </w:r>
      <w:r>
        <w:rPr>
          <w:rFonts w:eastAsia="Times New Roman" w:cs="Times New Roman"/>
          <w:szCs w:val="24"/>
        </w:rPr>
        <w:t xml:space="preserve">χώρας μας </w:t>
      </w:r>
      <w:r w:rsidRPr="00A9311B">
        <w:rPr>
          <w:rFonts w:eastAsia="Times New Roman" w:cs="Times New Roman"/>
          <w:szCs w:val="24"/>
        </w:rPr>
        <w:t>είναι να έχου</w:t>
      </w:r>
      <w:r>
        <w:rPr>
          <w:rFonts w:eastAsia="Times New Roman" w:cs="Times New Roman"/>
          <w:szCs w:val="24"/>
        </w:rPr>
        <w:t>με</w:t>
      </w:r>
      <w:r w:rsidRPr="00A9311B">
        <w:rPr>
          <w:rFonts w:eastAsia="Times New Roman" w:cs="Times New Roman"/>
          <w:szCs w:val="24"/>
        </w:rPr>
        <w:t xml:space="preserve"> πολιτική </w:t>
      </w:r>
      <w:r>
        <w:rPr>
          <w:rFonts w:eastAsia="Times New Roman" w:cs="Times New Roman"/>
          <w:szCs w:val="24"/>
        </w:rPr>
        <w:t>ε</w:t>
      </w:r>
      <w:r w:rsidRPr="00A9311B">
        <w:rPr>
          <w:rFonts w:eastAsia="Times New Roman" w:cs="Times New Roman"/>
          <w:szCs w:val="24"/>
        </w:rPr>
        <w:t xml:space="preserve">ιρήνης και </w:t>
      </w:r>
      <w:r>
        <w:rPr>
          <w:rFonts w:eastAsia="Times New Roman" w:cs="Times New Roman"/>
          <w:szCs w:val="24"/>
        </w:rPr>
        <w:t>φ</w:t>
      </w:r>
      <w:r w:rsidRPr="00A9311B">
        <w:rPr>
          <w:rFonts w:eastAsia="Times New Roman" w:cs="Times New Roman"/>
          <w:szCs w:val="24"/>
        </w:rPr>
        <w:t>ιλίας με όλους τους λαούς</w:t>
      </w:r>
      <w:r>
        <w:rPr>
          <w:rFonts w:eastAsia="Times New Roman" w:cs="Times New Roman"/>
          <w:szCs w:val="24"/>
        </w:rPr>
        <w:t xml:space="preserve">. </w:t>
      </w:r>
    </w:p>
    <w:p w14:paraId="65B25681" w14:textId="77777777" w:rsidR="000F4E4F" w:rsidRDefault="00A56466">
      <w:pPr>
        <w:spacing w:line="600" w:lineRule="auto"/>
        <w:ind w:firstLine="720"/>
        <w:jc w:val="both"/>
        <w:rPr>
          <w:rFonts w:eastAsia="Times New Roman" w:cs="Times New Roman"/>
          <w:szCs w:val="24"/>
        </w:rPr>
      </w:pPr>
      <w:r w:rsidRPr="00A9311B">
        <w:rPr>
          <w:rFonts w:eastAsia="Times New Roman" w:cs="Times New Roman"/>
          <w:szCs w:val="24"/>
        </w:rPr>
        <w:t>Επιδιώκουμε συνεργασία ισότιμη και επωφελή με όλες τις</w:t>
      </w:r>
      <w:r w:rsidRPr="00A9311B">
        <w:rPr>
          <w:rFonts w:eastAsia="Times New Roman" w:cs="Times New Roman"/>
          <w:szCs w:val="24"/>
        </w:rPr>
        <w:t xml:space="preserve"> </w:t>
      </w:r>
      <w:r>
        <w:rPr>
          <w:rFonts w:eastAsia="Times New Roman" w:cs="Times New Roman"/>
          <w:szCs w:val="24"/>
        </w:rPr>
        <w:t>χ</w:t>
      </w:r>
      <w:r w:rsidRPr="00A9311B">
        <w:rPr>
          <w:rFonts w:eastAsia="Times New Roman" w:cs="Times New Roman"/>
          <w:szCs w:val="24"/>
        </w:rPr>
        <w:t>ώρες</w:t>
      </w:r>
      <w:r>
        <w:rPr>
          <w:rFonts w:eastAsia="Times New Roman" w:cs="Times New Roman"/>
          <w:szCs w:val="24"/>
        </w:rPr>
        <w:t>.</w:t>
      </w:r>
      <w:r w:rsidRPr="00A9311B">
        <w:rPr>
          <w:rFonts w:eastAsia="Times New Roman" w:cs="Times New Roman"/>
          <w:szCs w:val="24"/>
        </w:rPr>
        <w:t xml:space="preserve"> Και αυτό </w:t>
      </w:r>
      <w:r>
        <w:rPr>
          <w:rFonts w:eastAsia="Times New Roman" w:cs="Times New Roman"/>
          <w:szCs w:val="24"/>
        </w:rPr>
        <w:t xml:space="preserve">προσπαθεί να κάνει </w:t>
      </w:r>
      <w:r w:rsidRPr="00A9311B">
        <w:rPr>
          <w:rFonts w:eastAsia="Times New Roman" w:cs="Times New Roman"/>
          <w:szCs w:val="24"/>
        </w:rPr>
        <w:t>και κάνει και η δική μας Κυβέρνηση και μάλιστα με κάποιο</w:t>
      </w:r>
      <w:r>
        <w:rPr>
          <w:rFonts w:eastAsia="Times New Roman" w:cs="Times New Roman"/>
          <w:szCs w:val="24"/>
        </w:rPr>
        <w:t>ν</w:t>
      </w:r>
      <w:r w:rsidRPr="00A9311B">
        <w:rPr>
          <w:rFonts w:eastAsia="Times New Roman" w:cs="Times New Roman"/>
          <w:szCs w:val="24"/>
        </w:rPr>
        <w:t xml:space="preserve"> σχεδιασμό</w:t>
      </w:r>
      <w:r>
        <w:rPr>
          <w:rFonts w:eastAsia="Times New Roman" w:cs="Times New Roman"/>
          <w:szCs w:val="24"/>
        </w:rPr>
        <w:t>,</w:t>
      </w:r>
      <w:r w:rsidRPr="00A9311B">
        <w:rPr>
          <w:rFonts w:eastAsia="Times New Roman" w:cs="Times New Roman"/>
          <w:szCs w:val="24"/>
        </w:rPr>
        <w:t xml:space="preserve"> που μπορούμε σήμερα να έχουμε</w:t>
      </w:r>
      <w:r>
        <w:rPr>
          <w:rFonts w:eastAsia="Times New Roman" w:cs="Times New Roman"/>
          <w:szCs w:val="24"/>
        </w:rPr>
        <w:t>, ενώ στη διάρκεια υλοποίησης των μνημονίων</w:t>
      </w:r>
      <w:r w:rsidRPr="00A9311B">
        <w:rPr>
          <w:rFonts w:eastAsia="Times New Roman" w:cs="Times New Roman"/>
          <w:szCs w:val="24"/>
        </w:rPr>
        <w:t xml:space="preserve"> δεν είχαμε τη δυνατότητα και τους βαθμούς </w:t>
      </w:r>
      <w:r>
        <w:rPr>
          <w:rFonts w:eastAsia="Times New Roman" w:cs="Times New Roman"/>
          <w:szCs w:val="24"/>
        </w:rPr>
        <w:t>ε</w:t>
      </w:r>
      <w:r w:rsidRPr="00A9311B">
        <w:rPr>
          <w:rFonts w:eastAsia="Times New Roman" w:cs="Times New Roman"/>
          <w:szCs w:val="24"/>
        </w:rPr>
        <w:t>λευθερίας να σχεδιάζου</w:t>
      </w:r>
      <w:r>
        <w:rPr>
          <w:rFonts w:eastAsia="Times New Roman" w:cs="Times New Roman"/>
          <w:szCs w:val="24"/>
        </w:rPr>
        <w:t>με</w:t>
      </w:r>
      <w:r w:rsidRPr="00A9311B">
        <w:rPr>
          <w:rFonts w:eastAsia="Times New Roman" w:cs="Times New Roman"/>
          <w:szCs w:val="24"/>
        </w:rPr>
        <w:t xml:space="preserve"> εμείς τη σ</w:t>
      </w:r>
      <w:r w:rsidRPr="00A9311B">
        <w:rPr>
          <w:rFonts w:eastAsia="Times New Roman" w:cs="Times New Roman"/>
          <w:szCs w:val="24"/>
        </w:rPr>
        <w:t xml:space="preserve">τρατηγική </w:t>
      </w:r>
      <w:r>
        <w:rPr>
          <w:rFonts w:eastAsia="Times New Roman" w:cs="Times New Roman"/>
          <w:szCs w:val="24"/>
        </w:rPr>
        <w:t>μας.</w:t>
      </w:r>
      <w:r w:rsidRPr="00A9311B">
        <w:rPr>
          <w:rFonts w:eastAsia="Times New Roman" w:cs="Times New Roman"/>
          <w:szCs w:val="24"/>
        </w:rPr>
        <w:t xml:space="preserve"> </w:t>
      </w:r>
    </w:p>
    <w:p w14:paraId="65B25682" w14:textId="77777777" w:rsidR="000F4E4F" w:rsidRDefault="00A56466">
      <w:pPr>
        <w:spacing w:line="600" w:lineRule="auto"/>
        <w:ind w:firstLine="720"/>
        <w:jc w:val="both"/>
        <w:rPr>
          <w:rFonts w:eastAsia="Times New Roman" w:cs="Times New Roman"/>
          <w:szCs w:val="24"/>
        </w:rPr>
      </w:pPr>
      <w:r w:rsidRPr="00A9311B">
        <w:rPr>
          <w:rFonts w:eastAsia="Times New Roman" w:cs="Times New Roman"/>
          <w:szCs w:val="24"/>
        </w:rPr>
        <w:t>Επομένως</w:t>
      </w:r>
      <w:r>
        <w:rPr>
          <w:rFonts w:eastAsia="Times New Roman" w:cs="Times New Roman"/>
          <w:szCs w:val="24"/>
        </w:rPr>
        <w:t>,</w:t>
      </w:r>
      <w:r w:rsidRPr="00A9311B">
        <w:rPr>
          <w:rFonts w:eastAsia="Times New Roman" w:cs="Times New Roman"/>
          <w:szCs w:val="24"/>
        </w:rPr>
        <w:t xml:space="preserve"> αυτά που ακούσα</w:t>
      </w:r>
      <w:r>
        <w:rPr>
          <w:rFonts w:eastAsia="Times New Roman" w:cs="Times New Roman"/>
          <w:szCs w:val="24"/>
        </w:rPr>
        <w:t>με</w:t>
      </w:r>
      <w:r w:rsidRPr="00A9311B">
        <w:rPr>
          <w:rFonts w:eastAsia="Times New Roman" w:cs="Times New Roman"/>
          <w:szCs w:val="24"/>
        </w:rPr>
        <w:t xml:space="preserve"> </w:t>
      </w:r>
      <w:r>
        <w:rPr>
          <w:rFonts w:eastAsia="Times New Roman" w:cs="Times New Roman"/>
          <w:szCs w:val="24"/>
        </w:rPr>
        <w:t xml:space="preserve">από </w:t>
      </w:r>
      <w:r w:rsidRPr="00A9311B">
        <w:rPr>
          <w:rFonts w:eastAsia="Times New Roman" w:cs="Times New Roman"/>
          <w:szCs w:val="24"/>
        </w:rPr>
        <w:t>τη Χρυσή Αυγή δεν έχουν σχέση ούτε με τη συμφωνία ούτε με τις επενδύσεις</w:t>
      </w:r>
      <w:r>
        <w:rPr>
          <w:rFonts w:eastAsia="Times New Roman" w:cs="Times New Roman"/>
          <w:szCs w:val="24"/>
        </w:rPr>
        <w:t xml:space="preserve">, αλλά με ένα κήρυγμα μίσους, </w:t>
      </w:r>
      <w:r w:rsidRPr="00A9311B">
        <w:rPr>
          <w:rFonts w:eastAsia="Times New Roman" w:cs="Times New Roman"/>
          <w:szCs w:val="24"/>
        </w:rPr>
        <w:t>το</w:t>
      </w:r>
      <w:r>
        <w:rPr>
          <w:rFonts w:eastAsia="Times New Roman" w:cs="Times New Roman"/>
          <w:szCs w:val="24"/>
        </w:rPr>
        <w:t xml:space="preserve"> οποίο</w:t>
      </w:r>
      <w:r w:rsidRPr="00A9311B">
        <w:rPr>
          <w:rFonts w:eastAsia="Times New Roman" w:cs="Times New Roman"/>
          <w:szCs w:val="24"/>
        </w:rPr>
        <w:t xml:space="preserve"> δείχνει ότι το κόμμα αυτό</w:t>
      </w:r>
      <w:r>
        <w:rPr>
          <w:rFonts w:eastAsia="Times New Roman" w:cs="Times New Roman"/>
          <w:szCs w:val="24"/>
        </w:rPr>
        <w:t>,</w:t>
      </w:r>
      <w:r w:rsidRPr="00A9311B">
        <w:rPr>
          <w:rFonts w:eastAsia="Times New Roman" w:cs="Times New Roman"/>
          <w:szCs w:val="24"/>
        </w:rPr>
        <w:t xml:space="preserve"> η οργάνωση </w:t>
      </w:r>
      <w:r>
        <w:rPr>
          <w:rFonts w:eastAsia="Times New Roman" w:cs="Times New Roman"/>
          <w:szCs w:val="24"/>
        </w:rPr>
        <w:t>α</w:t>
      </w:r>
      <w:r w:rsidRPr="00A9311B">
        <w:rPr>
          <w:rFonts w:eastAsia="Times New Roman" w:cs="Times New Roman"/>
          <w:szCs w:val="24"/>
        </w:rPr>
        <w:t>υτή</w:t>
      </w:r>
      <w:r>
        <w:rPr>
          <w:rFonts w:eastAsia="Times New Roman" w:cs="Times New Roman"/>
          <w:szCs w:val="24"/>
        </w:rPr>
        <w:t>,</w:t>
      </w:r>
      <w:r w:rsidRPr="00A9311B">
        <w:rPr>
          <w:rFonts w:eastAsia="Times New Roman" w:cs="Times New Roman"/>
          <w:szCs w:val="24"/>
        </w:rPr>
        <w:t xml:space="preserve"> θέλει μία Ελ</w:t>
      </w:r>
      <w:r>
        <w:rPr>
          <w:rFonts w:eastAsia="Times New Roman" w:cs="Times New Roman"/>
          <w:szCs w:val="24"/>
        </w:rPr>
        <w:t>λάδα εξαθλιωμένη για να μπορεί, β</w:t>
      </w:r>
      <w:r w:rsidRPr="00A9311B">
        <w:rPr>
          <w:rFonts w:eastAsia="Times New Roman" w:cs="Times New Roman"/>
          <w:szCs w:val="24"/>
        </w:rPr>
        <w:t>εβαίως</w:t>
      </w:r>
      <w:r>
        <w:rPr>
          <w:rFonts w:eastAsia="Times New Roman" w:cs="Times New Roman"/>
          <w:szCs w:val="24"/>
        </w:rPr>
        <w:t>,</w:t>
      </w:r>
      <w:r w:rsidRPr="00A9311B">
        <w:rPr>
          <w:rFonts w:eastAsia="Times New Roman" w:cs="Times New Roman"/>
          <w:szCs w:val="24"/>
        </w:rPr>
        <w:t xml:space="preserve"> η Χρυσή Αυγή </w:t>
      </w:r>
      <w:r>
        <w:rPr>
          <w:rFonts w:eastAsia="Times New Roman" w:cs="Times New Roman"/>
          <w:szCs w:val="24"/>
        </w:rPr>
        <w:t xml:space="preserve">να </w:t>
      </w:r>
      <w:r w:rsidRPr="00A9311B">
        <w:rPr>
          <w:rFonts w:eastAsia="Times New Roman" w:cs="Times New Roman"/>
          <w:szCs w:val="24"/>
        </w:rPr>
        <w:t>ε</w:t>
      </w:r>
      <w:r>
        <w:rPr>
          <w:rFonts w:eastAsia="Times New Roman" w:cs="Times New Roman"/>
          <w:szCs w:val="24"/>
        </w:rPr>
        <w:t>μφανίζεται, να λέει και να</w:t>
      </w:r>
      <w:r w:rsidRPr="00A9311B">
        <w:rPr>
          <w:rFonts w:eastAsia="Times New Roman" w:cs="Times New Roman"/>
          <w:szCs w:val="24"/>
        </w:rPr>
        <w:t xml:space="preserve"> κάνει αυτά</w:t>
      </w:r>
      <w:r>
        <w:rPr>
          <w:rFonts w:eastAsia="Times New Roman" w:cs="Times New Roman"/>
          <w:szCs w:val="24"/>
        </w:rPr>
        <w:t>,</w:t>
      </w:r>
      <w:r w:rsidRPr="00A9311B">
        <w:rPr>
          <w:rFonts w:eastAsia="Times New Roman" w:cs="Times New Roman"/>
          <w:szCs w:val="24"/>
        </w:rPr>
        <w:t xml:space="preserve"> </w:t>
      </w:r>
      <w:r>
        <w:rPr>
          <w:rFonts w:eastAsia="Times New Roman" w:cs="Times New Roman"/>
          <w:szCs w:val="24"/>
        </w:rPr>
        <w:lastRenderedPageBreak/>
        <w:t>τα οποία κάνει. Από το Κομμουνιστικό Κόμμα, επίσης, ακούσαμε</w:t>
      </w:r>
      <w:r w:rsidRPr="00A9311B">
        <w:rPr>
          <w:rFonts w:eastAsia="Times New Roman" w:cs="Times New Roman"/>
          <w:szCs w:val="24"/>
        </w:rPr>
        <w:t xml:space="preserve"> περισσότερο </w:t>
      </w:r>
      <w:r>
        <w:rPr>
          <w:rFonts w:eastAsia="Times New Roman" w:cs="Times New Roman"/>
          <w:szCs w:val="24"/>
        </w:rPr>
        <w:t xml:space="preserve">τη γενικότερή του θεώρηση για τον καπιταλισμό. </w:t>
      </w:r>
    </w:p>
    <w:p w14:paraId="65B2568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Η μόνη διόρθωση</w:t>
      </w:r>
      <w:r>
        <w:rPr>
          <w:rFonts w:eastAsia="Times New Roman" w:cs="Times New Roman"/>
          <w:szCs w:val="24"/>
        </w:rPr>
        <w:t>,</w:t>
      </w:r>
      <w:r>
        <w:rPr>
          <w:rFonts w:eastAsia="Times New Roman" w:cs="Times New Roman"/>
          <w:szCs w:val="24"/>
        </w:rPr>
        <w:t xml:space="preserve"> που θέλω να κάνω, είναι ότι </w:t>
      </w:r>
      <w:r w:rsidRPr="00A9311B">
        <w:rPr>
          <w:rFonts w:eastAsia="Times New Roman" w:cs="Times New Roman"/>
          <w:szCs w:val="24"/>
        </w:rPr>
        <w:t>δεν υπάρχει χώρα</w:t>
      </w:r>
      <w:r>
        <w:rPr>
          <w:rFonts w:eastAsia="Times New Roman" w:cs="Times New Roman"/>
          <w:szCs w:val="24"/>
        </w:rPr>
        <w:t>,</w:t>
      </w:r>
      <w:r w:rsidRPr="00A9311B">
        <w:rPr>
          <w:rFonts w:eastAsia="Times New Roman" w:cs="Times New Roman"/>
          <w:szCs w:val="24"/>
        </w:rPr>
        <w:t xml:space="preserve"> που να μην επιδ</w:t>
      </w:r>
      <w:r w:rsidRPr="00A9311B">
        <w:rPr>
          <w:rFonts w:eastAsia="Times New Roman" w:cs="Times New Roman"/>
          <w:szCs w:val="24"/>
        </w:rPr>
        <w:t>ιώκει τέτοιες συμφωνίες</w:t>
      </w:r>
      <w:r>
        <w:rPr>
          <w:rFonts w:eastAsia="Times New Roman" w:cs="Times New Roman"/>
          <w:szCs w:val="24"/>
        </w:rPr>
        <w:t>. Γιατί;</w:t>
      </w:r>
      <w:r w:rsidRPr="00A9311B">
        <w:rPr>
          <w:rFonts w:eastAsia="Times New Roman" w:cs="Times New Roman"/>
          <w:szCs w:val="24"/>
        </w:rPr>
        <w:t xml:space="preserve"> Διότι αυτές οι συμφωνίες είναι αμοιβαία επωφελείς</w:t>
      </w:r>
      <w:r>
        <w:rPr>
          <w:rFonts w:eastAsia="Times New Roman" w:cs="Times New Roman"/>
          <w:szCs w:val="24"/>
        </w:rPr>
        <w:t>.</w:t>
      </w:r>
      <w:r w:rsidRPr="00A9311B">
        <w:rPr>
          <w:rFonts w:eastAsia="Times New Roman" w:cs="Times New Roman"/>
          <w:szCs w:val="24"/>
        </w:rPr>
        <w:t xml:space="preserve"> Δημιουργούν μία ασφάλεια δικαίου</w:t>
      </w:r>
      <w:r>
        <w:rPr>
          <w:rFonts w:eastAsia="Times New Roman" w:cs="Times New Roman"/>
          <w:szCs w:val="24"/>
        </w:rPr>
        <w:t xml:space="preserve"> και λένε</w:t>
      </w:r>
      <w:r w:rsidRPr="00A9311B">
        <w:rPr>
          <w:rFonts w:eastAsia="Times New Roman" w:cs="Times New Roman"/>
          <w:szCs w:val="24"/>
        </w:rPr>
        <w:t xml:space="preserve"> ότι</w:t>
      </w:r>
      <w:r>
        <w:rPr>
          <w:rFonts w:eastAsia="Times New Roman" w:cs="Times New Roman"/>
          <w:szCs w:val="24"/>
        </w:rPr>
        <w:t>,</w:t>
      </w:r>
      <w:r w:rsidRPr="00A9311B">
        <w:rPr>
          <w:rFonts w:eastAsia="Times New Roman" w:cs="Times New Roman"/>
          <w:szCs w:val="24"/>
        </w:rPr>
        <w:t xml:space="preserve"> εφόσον γίνει </w:t>
      </w:r>
      <w:r>
        <w:rPr>
          <w:rFonts w:eastAsia="Times New Roman" w:cs="Times New Roman"/>
          <w:szCs w:val="24"/>
        </w:rPr>
        <w:t xml:space="preserve">μια επένδυση </w:t>
      </w:r>
      <w:r w:rsidRPr="00A9311B">
        <w:rPr>
          <w:rFonts w:eastAsia="Times New Roman" w:cs="Times New Roman"/>
          <w:szCs w:val="24"/>
        </w:rPr>
        <w:t>στη χώρα μας ή στην άλλη χώρα</w:t>
      </w:r>
      <w:r>
        <w:rPr>
          <w:rFonts w:eastAsia="Times New Roman" w:cs="Times New Roman"/>
          <w:szCs w:val="24"/>
        </w:rPr>
        <w:t>,</w:t>
      </w:r>
      <w:r w:rsidRPr="00A9311B">
        <w:rPr>
          <w:rFonts w:eastAsia="Times New Roman" w:cs="Times New Roman"/>
          <w:szCs w:val="24"/>
        </w:rPr>
        <w:t xml:space="preserve"> θα έχει την ίδια προστασία που έχουν και </w:t>
      </w:r>
      <w:r>
        <w:rPr>
          <w:rFonts w:eastAsia="Times New Roman" w:cs="Times New Roman"/>
          <w:szCs w:val="24"/>
        </w:rPr>
        <w:t>οι εγχώριες</w:t>
      </w:r>
      <w:r w:rsidRPr="00A9311B">
        <w:rPr>
          <w:rFonts w:eastAsia="Times New Roman" w:cs="Times New Roman"/>
          <w:szCs w:val="24"/>
        </w:rPr>
        <w:t xml:space="preserve"> επενδύσεις</w:t>
      </w:r>
      <w:r>
        <w:rPr>
          <w:rFonts w:eastAsia="Times New Roman" w:cs="Times New Roman"/>
          <w:szCs w:val="24"/>
        </w:rPr>
        <w:t>.</w:t>
      </w:r>
      <w:r w:rsidRPr="00A9311B">
        <w:rPr>
          <w:rFonts w:eastAsia="Times New Roman" w:cs="Times New Roman"/>
          <w:szCs w:val="24"/>
        </w:rPr>
        <w:t xml:space="preserve"> </w:t>
      </w:r>
      <w:r>
        <w:rPr>
          <w:rFonts w:eastAsia="Times New Roman" w:cs="Times New Roman"/>
          <w:szCs w:val="24"/>
        </w:rPr>
        <w:t>Μ</w:t>
      </w:r>
      <w:r>
        <w:rPr>
          <w:rFonts w:eastAsia="Times New Roman" w:cs="Times New Roman"/>
          <w:szCs w:val="24"/>
        </w:rPr>
        <w:t>ε α</w:t>
      </w:r>
      <w:r>
        <w:rPr>
          <w:rFonts w:eastAsia="Times New Roman" w:cs="Times New Roman"/>
          <w:szCs w:val="24"/>
        </w:rPr>
        <w:t>υτή την έννοια, ό</w:t>
      </w:r>
      <w:r w:rsidRPr="00A9311B">
        <w:rPr>
          <w:rFonts w:eastAsia="Times New Roman" w:cs="Times New Roman"/>
          <w:szCs w:val="24"/>
        </w:rPr>
        <w:t>πως είπα</w:t>
      </w:r>
      <w:r>
        <w:rPr>
          <w:rFonts w:eastAsia="Times New Roman" w:cs="Times New Roman"/>
          <w:szCs w:val="24"/>
        </w:rPr>
        <w:t>,</w:t>
      </w:r>
      <w:r w:rsidRPr="00A9311B">
        <w:rPr>
          <w:rFonts w:eastAsia="Times New Roman" w:cs="Times New Roman"/>
          <w:szCs w:val="24"/>
        </w:rPr>
        <w:t xml:space="preserve"> όλες οι χώρες επιδιώκουν </w:t>
      </w:r>
      <w:r>
        <w:rPr>
          <w:rFonts w:eastAsia="Times New Roman" w:cs="Times New Roman"/>
          <w:szCs w:val="24"/>
        </w:rPr>
        <w:t xml:space="preserve">αυτού </w:t>
      </w:r>
      <w:r w:rsidRPr="00A9311B">
        <w:rPr>
          <w:rFonts w:eastAsia="Times New Roman" w:cs="Times New Roman"/>
          <w:szCs w:val="24"/>
        </w:rPr>
        <w:t xml:space="preserve">του τύπου </w:t>
      </w:r>
      <w:r>
        <w:rPr>
          <w:rFonts w:eastAsia="Times New Roman" w:cs="Times New Roman"/>
          <w:szCs w:val="24"/>
        </w:rPr>
        <w:t xml:space="preserve">τις συμφωνίες. </w:t>
      </w:r>
      <w:r w:rsidRPr="00A9311B">
        <w:rPr>
          <w:rFonts w:eastAsia="Times New Roman" w:cs="Times New Roman"/>
          <w:szCs w:val="24"/>
        </w:rPr>
        <w:t>Δεν είναι πανάκεια</w:t>
      </w:r>
      <w:r>
        <w:rPr>
          <w:rFonts w:eastAsia="Times New Roman" w:cs="Times New Roman"/>
          <w:szCs w:val="24"/>
        </w:rPr>
        <w:t>.</w:t>
      </w:r>
      <w:r w:rsidRPr="00A9311B">
        <w:rPr>
          <w:rFonts w:eastAsia="Times New Roman" w:cs="Times New Roman"/>
          <w:szCs w:val="24"/>
        </w:rPr>
        <w:t xml:space="preserve"> Δεν εξασφαλίζει από μόνη της </w:t>
      </w: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υμφωνία </w:t>
      </w:r>
      <w:r w:rsidRPr="00A9311B">
        <w:rPr>
          <w:rFonts w:eastAsia="Times New Roman" w:cs="Times New Roman"/>
          <w:szCs w:val="24"/>
        </w:rPr>
        <w:t>τα πάντα</w:t>
      </w:r>
      <w:r>
        <w:rPr>
          <w:rFonts w:eastAsia="Times New Roman" w:cs="Times New Roman"/>
          <w:szCs w:val="24"/>
        </w:rPr>
        <w:t>,</w:t>
      </w:r>
      <w:r w:rsidRPr="00A9311B">
        <w:rPr>
          <w:rFonts w:eastAsia="Times New Roman" w:cs="Times New Roman"/>
          <w:szCs w:val="24"/>
        </w:rPr>
        <w:t xml:space="preserve"> αλλά δημιουργεί αυτό το κλίμα σταθερότητας και </w:t>
      </w:r>
      <w:r>
        <w:rPr>
          <w:rFonts w:eastAsia="Times New Roman" w:cs="Times New Roman"/>
          <w:szCs w:val="24"/>
        </w:rPr>
        <w:t>α</w:t>
      </w:r>
      <w:r w:rsidRPr="00A9311B">
        <w:rPr>
          <w:rFonts w:eastAsia="Times New Roman" w:cs="Times New Roman"/>
          <w:szCs w:val="24"/>
        </w:rPr>
        <w:t>σφάλειας ανάμεσα στις χώρες</w:t>
      </w:r>
      <w:r>
        <w:rPr>
          <w:rFonts w:eastAsia="Times New Roman" w:cs="Times New Roman"/>
          <w:szCs w:val="24"/>
        </w:rPr>
        <w:t>.</w:t>
      </w:r>
      <w:r w:rsidRPr="00A9311B">
        <w:rPr>
          <w:rFonts w:eastAsia="Times New Roman" w:cs="Times New Roman"/>
          <w:szCs w:val="24"/>
        </w:rPr>
        <w:t xml:space="preserve"> </w:t>
      </w:r>
    </w:p>
    <w:p w14:paraId="65B25684" w14:textId="77777777" w:rsidR="000F4E4F" w:rsidRDefault="00A56466">
      <w:pPr>
        <w:spacing w:line="600" w:lineRule="auto"/>
        <w:ind w:firstLine="720"/>
        <w:jc w:val="both"/>
        <w:rPr>
          <w:rFonts w:eastAsia="Times New Roman" w:cs="Times New Roman"/>
          <w:szCs w:val="24"/>
        </w:rPr>
      </w:pPr>
      <w:r w:rsidRPr="00A9311B">
        <w:rPr>
          <w:rFonts w:eastAsia="Times New Roman" w:cs="Times New Roman"/>
          <w:szCs w:val="24"/>
        </w:rPr>
        <w:t>Γι</w:t>
      </w:r>
      <w:r>
        <w:rPr>
          <w:rFonts w:eastAsia="Times New Roman" w:cs="Times New Roman"/>
          <w:szCs w:val="24"/>
        </w:rPr>
        <w:t>’</w:t>
      </w:r>
      <w:r w:rsidRPr="00A9311B">
        <w:rPr>
          <w:rFonts w:eastAsia="Times New Roman" w:cs="Times New Roman"/>
          <w:szCs w:val="24"/>
        </w:rPr>
        <w:t xml:space="preserve"> αυτό</w:t>
      </w:r>
      <w:r>
        <w:rPr>
          <w:rFonts w:eastAsia="Times New Roman" w:cs="Times New Roman"/>
          <w:szCs w:val="24"/>
        </w:rPr>
        <w:t>,</w:t>
      </w:r>
      <w:r w:rsidRPr="00A9311B">
        <w:rPr>
          <w:rFonts w:eastAsia="Times New Roman" w:cs="Times New Roman"/>
          <w:szCs w:val="24"/>
        </w:rPr>
        <w:t xml:space="preserve"> όπως είπα στην </w:t>
      </w:r>
      <w:r>
        <w:rPr>
          <w:rFonts w:eastAsia="Times New Roman" w:cs="Times New Roman"/>
          <w:szCs w:val="24"/>
        </w:rPr>
        <w:t>ε</w:t>
      </w:r>
      <w:r>
        <w:rPr>
          <w:rFonts w:eastAsia="Times New Roman" w:cs="Times New Roman"/>
          <w:szCs w:val="24"/>
        </w:rPr>
        <w:t>πιτροπή και θα το επαναλάβω,</w:t>
      </w:r>
      <w:r w:rsidRPr="00A9311B">
        <w:rPr>
          <w:rFonts w:eastAsia="Times New Roman" w:cs="Times New Roman"/>
          <w:szCs w:val="24"/>
        </w:rPr>
        <w:t xml:space="preserve"> χώρες όπως </w:t>
      </w:r>
      <w:r>
        <w:rPr>
          <w:rFonts w:eastAsia="Times New Roman" w:cs="Times New Roman"/>
          <w:szCs w:val="24"/>
        </w:rPr>
        <w:t xml:space="preserve">και </w:t>
      </w:r>
      <w:r w:rsidRPr="00A9311B">
        <w:rPr>
          <w:rFonts w:eastAsia="Times New Roman" w:cs="Times New Roman"/>
          <w:szCs w:val="24"/>
        </w:rPr>
        <w:t>η Κούβα</w:t>
      </w:r>
      <w:r>
        <w:rPr>
          <w:rFonts w:eastAsia="Times New Roman" w:cs="Times New Roman"/>
          <w:szCs w:val="24"/>
        </w:rPr>
        <w:t>,</w:t>
      </w:r>
      <w:r w:rsidRPr="00A9311B">
        <w:rPr>
          <w:rFonts w:eastAsia="Times New Roman" w:cs="Times New Roman"/>
          <w:szCs w:val="24"/>
        </w:rPr>
        <w:t xml:space="preserve"> το Βιετνάμ</w:t>
      </w:r>
      <w:r>
        <w:rPr>
          <w:rFonts w:eastAsia="Times New Roman" w:cs="Times New Roman"/>
          <w:szCs w:val="24"/>
        </w:rPr>
        <w:t xml:space="preserve"> και άλλες, έχουν</w:t>
      </w:r>
      <w:r w:rsidRPr="00A9311B">
        <w:rPr>
          <w:rFonts w:eastAsia="Times New Roman" w:cs="Times New Roman"/>
          <w:szCs w:val="24"/>
        </w:rPr>
        <w:t xml:space="preserve"> τέτοιες συμφωνίες</w:t>
      </w:r>
      <w:r>
        <w:rPr>
          <w:rFonts w:eastAsia="Times New Roman" w:cs="Times New Roman"/>
          <w:szCs w:val="24"/>
        </w:rPr>
        <w:t>.</w:t>
      </w:r>
      <w:r>
        <w:rPr>
          <w:rFonts w:eastAsia="Times New Roman" w:cs="Times New Roman"/>
          <w:szCs w:val="24"/>
        </w:rPr>
        <w:t xml:space="preserve"> </w:t>
      </w:r>
      <w:r w:rsidRPr="00A9311B">
        <w:rPr>
          <w:rFonts w:eastAsia="Times New Roman" w:cs="Times New Roman"/>
          <w:szCs w:val="24"/>
        </w:rPr>
        <w:t xml:space="preserve"> </w:t>
      </w:r>
      <w:r>
        <w:rPr>
          <w:rFonts w:eastAsia="Times New Roman" w:cs="Times New Roman"/>
          <w:szCs w:val="24"/>
        </w:rPr>
        <w:t>Β</w:t>
      </w:r>
      <w:r w:rsidRPr="00A9311B">
        <w:rPr>
          <w:rFonts w:eastAsia="Times New Roman" w:cs="Times New Roman"/>
          <w:szCs w:val="24"/>
        </w:rPr>
        <w:t xml:space="preserve">λέπω </w:t>
      </w:r>
      <w:r>
        <w:rPr>
          <w:rFonts w:eastAsia="Times New Roman" w:cs="Times New Roman"/>
          <w:szCs w:val="24"/>
        </w:rPr>
        <w:t xml:space="preserve">μάλιστα, </w:t>
      </w:r>
      <w:r w:rsidRPr="00A9311B">
        <w:rPr>
          <w:rFonts w:eastAsia="Times New Roman" w:cs="Times New Roman"/>
          <w:szCs w:val="24"/>
        </w:rPr>
        <w:t>τον πίνακα με το Βιετνάμ</w:t>
      </w:r>
      <w:r>
        <w:rPr>
          <w:rFonts w:eastAsia="Times New Roman" w:cs="Times New Roman"/>
          <w:szCs w:val="24"/>
        </w:rPr>
        <w:t>.</w:t>
      </w:r>
      <w:r w:rsidRPr="00A9311B">
        <w:rPr>
          <w:rFonts w:eastAsia="Times New Roman" w:cs="Times New Roman"/>
          <w:szCs w:val="24"/>
        </w:rPr>
        <w:t xml:space="preserve"> Σχετικά </w:t>
      </w:r>
      <w:r>
        <w:rPr>
          <w:rFonts w:eastAsia="Times New Roman" w:cs="Times New Roman"/>
          <w:szCs w:val="24"/>
        </w:rPr>
        <w:t xml:space="preserve">πρόσφατα, </w:t>
      </w:r>
      <w:r w:rsidRPr="00A9311B">
        <w:rPr>
          <w:rFonts w:eastAsia="Times New Roman" w:cs="Times New Roman"/>
          <w:szCs w:val="24"/>
        </w:rPr>
        <w:t>το 2008</w:t>
      </w:r>
      <w:r>
        <w:rPr>
          <w:rFonts w:eastAsia="Times New Roman" w:cs="Times New Roman"/>
          <w:szCs w:val="24"/>
        </w:rPr>
        <w:t xml:space="preserve">, υπογράψαμε </w:t>
      </w:r>
      <w:r w:rsidRPr="00A9311B">
        <w:rPr>
          <w:rFonts w:eastAsia="Times New Roman" w:cs="Times New Roman"/>
          <w:szCs w:val="24"/>
        </w:rPr>
        <w:t xml:space="preserve">μία </w:t>
      </w:r>
      <w:r>
        <w:rPr>
          <w:rFonts w:eastAsia="Times New Roman" w:cs="Times New Roman"/>
          <w:szCs w:val="24"/>
        </w:rPr>
        <w:t>τέτοια συμ</w:t>
      </w:r>
      <w:r w:rsidRPr="00A9311B">
        <w:rPr>
          <w:rFonts w:eastAsia="Times New Roman" w:cs="Times New Roman"/>
          <w:szCs w:val="24"/>
        </w:rPr>
        <w:t xml:space="preserve">φωνία και </w:t>
      </w:r>
      <w:r>
        <w:rPr>
          <w:rFonts w:eastAsia="Times New Roman" w:cs="Times New Roman"/>
          <w:szCs w:val="24"/>
        </w:rPr>
        <w:t>ισχύει από το</w:t>
      </w:r>
      <w:r w:rsidRPr="00A9311B">
        <w:rPr>
          <w:rFonts w:eastAsia="Times New Roman" w:cs="Times New Roman"/>
          <w:szCs w:val="24"/>
        </w:rPr>
        <w:t xml:space="preserve"> 2011</w:t>
      </w:r>
      <w:r>
        <w:rPr>
          <w:rFonts w:eastAsia="Times New Roman" w:cs="Times New Roman"/>
          <w:szCs w:val="24"/>
        </w:rPr>
        <w:t xml:space="preserve">. </w:t>
      </w:r>
      <w:r w:rsidRPr="00A9311B">
        <w:rPr>
          <w:rFonts w:eastAsia="Times New Roman" w:cs="Times New Roman"/>
          <w:szCs w:val="24"/>
        </w:rPr>
        <w:t>Άρα</w:t>
      </w:r>
      <w:r>
        <w:rPr>
          <w:rFonts w:eastAsia="Times New Roman" w:cs="Times New Roman"/>
          <w:szCs w:val="24"/>
        </w:rPr>
        <w:t>,</w:t>
      </w:r>
      <w:r w:rsidRPr="00A9311B">
        <w:rPr>
          <w:rFonts w:eastAsia="Times New Roman" w:cs="Times New Roman"/>
          <w:szCs w:val="24"/>
        </w:rPr>
        <w:t xml:space="preserve"> αυτό το κομμάτι δεν έχει βάση</w:t>
      </w:r>
      <w:r>
        <w:rPr>
          <w:rFonts w:eastAsia="Times New Roman" w:cs="Times New Roman"/>
          <w:szCs w:val="24"/>
        </w:rPr>
        <w:t>.</w:t>
      </w:r>
      <w:r w:rsidRPr="00A9311B">
        <w:rPr>
          <w:rFonts w:eastAsia="Times New Roman" w:cs="Times New Roman"/>
          <w:szCs w:val="24"/>
        </w:rPr>
        <w:t xml:space="preserve"> </w:t>
      </w:r>
    </w:p>
    <w:p w14:paraId="65B25685" w14:textId="77777777" w:rsidR="000F4E4F" w:rsidRDefault="00A56466">
      <w:pPr>
        <w:spacing w:line="600" w:lineRule="auto"/>
        <w:ind w:firstLine="720"/>
        <w:jc w:val="both"/>
        <w:rPr>
          <w:rFonts w:eastAsia="Times New Roman" w:cs="Times New Roman"/>
          <w:szCs w:val="24"/>
        </w:rPr>
      </w:pPr>
      <w:r w:rsidRPr="00A9311B">
        <w:rPr>
          <w:rFonts w:eastAsia="Times New Roman" w:cs="Times New Roman"/>
          <w:szCs w:val="24"/>
        </w:rPr>
        <w:lastRenderedPageBreak/>
        <w:t>Τώρα</w:t>
      </w:r>
      <w:r>
        <w:rPr>
          <w:rFonts w:eastAsia="Times New Roman" w:cs="Times New Roman"/>
          <w:szCs w:val="24"/>
        </w:rPr>
        <w:t>,</w:t>
      </w:r>
      <w:r w:rsidRPr="00A9311B">
        <w:rPr>
          <w:rFonts w:eastAsia="Times New Roman" w:cs="Times New Roman"/>
          <w:szCs w:val="24"/>
        </w:rPr>
        <w:t xml:space="preserve"> </w:t>
      </w:r>
      <w:r>
        <w:rPr>
          <w:rFonts w:eastAsia="Times New Roman" w:cs="Times New Roman"/>
          <w:szCs w:val="24"/>
        </w:rPr>
        <w:t>στα γενικότερα</w:t>
      </w:r>
      <w:r>
        <w:rPr>
          <w:rFonts w:eastAsia="Times New Roman" w:cs="Times New Roman"/>
          <w:szCs w:val="24"/>
        </w:rPr>
        <w:t>,</w:t>
      </w:r>
      <w:r>
        <w:rPr>
          <w:rFonts w:eastAsia="Times New Roman" w:cs="Times New Roman"/>
          <w:szCs w:val="24"/>
        </w:rPr>
        <w:t xml:space="preserve"> ε</w:t>
      </w:r>
      <w:r w:rsidRPr="00A9311B">
        <w:rPr>
          <w:rFonts w:eastAsia="Times New Roman" w:cs="Times New Roman"/>
          <w:szCs w:val="24"/>
        </w:rPr>
        <w:t>γώ το μόνο που θέλω να πω</w:t>
      </w:r>
      <w:r>
        <w:rPr>
          <w:rFonts w:eastAsia="Times New Roman" w:cs="Times New Roman"/>
          <w:szCs w:val="24"/>
        </w:rPr>
        <w:t>,</w:t>
      </w:r>
      <w:r w:rsidRPr="00A9311B">
        <w:rPr>
          <w:rFonts w:eastAsia="Times New Roman" w:cs="Times New Roman"/>
          <w:szCs w:val="24"/>
        </w:rPr>
        <w:t xml:space="preserve"> </w:t>
      </w:r>
      <w:r>
        <w:rPr>
          <w:rFonts w:eastAsia="Times New Roman" w:cs="Times New Roman"/>
          <w:szCs w:val="24"/>
        </w:rPr>
        <w:t xml:space="preserve">είναι ότι εμείς δεν έχουμε άγχος και το ξέρετε αυτό. Είναι από αυτά που λέτε </w:t>
      </w:r>
      <w:r w:rsidRPr="00A9311B">
        <w:rPr>
          <w:rFonts w:eastAsia="Times New Roman" w:cs="Times New Roman"/>
          <w:szCs w:val="24"/>
        </w:rPr>
        <w:t>και ό</w:t>
      </w:r>
      <w:r>
        <w:rPr>
          <w:rFonts w:eastAsia="Times New Roman" w:cs="Times New Roman"/>
          <w:szCs w:val="24"/>
        </w:rPr>
        <w:t>,</w:t>
      </w:r>
      <w:r w:rsidRPr="00A9311B">
        <w:rPr>
          <w:rFonts w:eastAsia="Times New Roman" w:cs="Times New Roman"/>
          <w:szCs w:val="24"/>
        </w:rPr>
        <w:t>τι πιάσει</w:t>
      </w:r>
      <w:r>
        <w:rPr>
          <w:rFonts w:eastAsia="Times New Roman" w:cs="Times New Roman"/>
          <w:szCs w:val="24"/>
        </w:rPr>
        <w:t>.</w:t>
      </w:r>
      <w:r w:rsidRPr="000E57CB">
        <w:rPr>
          <w:rFonts w:eastAsia="Times New Roman"/>
          <w:color w:val="000000" w:themeColor="text1"/>
          <w:szCs w:val="24"/>
        </w:rPr>
        <w:t xml:space="preserve"> </w:t>
      </w:r>
      <w:r>
        <w:rPr>
          <w:rFonts w:eastAsia="Times New Roman"/>
          <w:color w:val="000000" w:themeColor="text1"/>
          <w:szCs w:val="24"/>
        </w:rPr>
        <w:t>Δ</w:t>
      </w:r>
      <w:r w:rsidRPr="008C27E4">
        <w:rPr>
          <w:rFonts w:eastAsia="Times New Roman"/>
          <w:color w:val="000000" w:themeColor="text1"/>
          <w:szCs w:val="24"/>
        </w:rPr>
        <w:t xml:space="preserve">εν έχουμε άγχος </w:t>
      </w:r>
      <w:r>
        <w:rPr>
          <w:rFonts w:eastAsia="Times New Roman"/>
          <w:color w:val="000000" w:themeColor="text1"/>
          <w:szCs w:val="24"/>
        </w:rPr>
        <w:t xml:space="preserve">ούτε </w:t>
      </w:r>
      <w:r w:rsidRPr="008C27E4">
        <w:rPr>
          <w:rFonts w:eastAsia="Times New Roman"/>
          <w:color w:val="000000" w:themeColor="text1"/>
          <w:szCs w:val="24"/>
        </w:rPr>
        <w:t xml:space="preserve">για επενδυτές ούτε για τα κέρδη </w:t>
      </w:r>
      <w:r>
        <w:rPr>
          <w:rFonts w:eastAsia="Times New Roman"/>
          <w:color w:val="000000" w:themeColor="text1"/>
          <w:szCs w:val="24"/>
        </w:rPr>
        <w:t>τους.</w:t>
      </w:r>
    </w:p>
    <w:p w14:paraId="65B25686" w14:textId="77777777" w:rsidR="000F4E4F" w:rsidRDefault="00A56466">
      <w:pPr>
        <w:spacing w:line="600" w:lineRule="auto"/>
        <w:ind w:firstLine="720"/>
        <w:jc w:val="both"/>
        <w:rPr>
          <w:rFonts w:eastAsia="Times New Roman"/>
          <w:color w:val="000000" w:themeColor="text1"/>
          <w:szCs w:val="24"/>
        </w:rPr>
      </w:pPr>
      <w:r w:rsidRPr="008C27E4">
        <w:rPr>
          <w:rFonts w:eastAsia="Times New Roman"/>
          <w:color w:val="000000" w:themeColor="text1"/>
          <w:szCs w:val="24"/>
        </w:rPr>
        <w:t>Εμ</w:t>
      </w:r>
      <w:r>
        <w:rPr>
          <w:rFonts w:eastAsia="Times New Roman"/>
          <w:color w:val="000000" w:themeColor="text1"/>
          <w:szCs w:val="24"/>
        </w:rPr>
        <w:t>άς μας ενδιαφέρει</w:t>
      </w:r>
      <w:r>
        <w:rPr>
          <w:rFonts w:eastAsia="Times New Roman"/>
          <w:color w:val="000000" w:themeColor="text1"/>
          <w:szCs w:val="24"/>
        </w:rPr>
        <w:t>, βγαίνοντας από μι</w:t>
      </w:r>
      <w:r w:rsidRPr="008C27E4">
        <w:rPr>
          <w:rFonts w:eastAsia="Times New Roman"/>
          <w:color w:val="000000" w:themeColor="text1"/>
          <w:szCs w:val="24"/>
        </w:rPr>
        <w:t>α κρίση καταστροφική</w:t>
      </w:r>
      <w:r>
        <w:rPr>
          <w:rFonts w:eastAsia="Times New Roman"/>
          <w:color w:val="000000" w:themeColor="text1"/>
          <w:szCs w:val="24"/>
        </w:rPr>
        <w:t>, όπου χ</w:t>
      </w:r>
      <w:r w:rsidRPr="008C27E4">
        <w:rPr>
          <w:rFonts w:eastAsia="Times New Roman"/>
          <w:color w:val="000000" w:themeColor="text1"/>
          <w:szCs w:val="24"/>
        </w:rPr>
        <w:t xml:space="preserve">άσαμε το 25% του </w:t>
      </w:r>
      <w:r>
        <w:rPr>
          <w:rFonts w:eastAsia="Times New Roman"/>
          <w:color w:val="000000" w:themeColor="text1"/>
          <w:szCs w:val="24"/>
        </w:rPr>
        <w:t xml:space="preserve">πλούτου του εθνικού εισοδήματος </w:t>
      </w:r>
      <w:r w:rsidRPr="008C27E4">
        <w:rPr>
          <w:rFonts w:eastAsia="Times New Roman"/>
          <w:color w:val="000000" w:themeColor="text1"/>
          <w:szCs w:val="24"/>
        </w:rPr>
        <w:t>της χώρας</w:t>
      </w:r>
      <w:r>
        <w:rPr>
          <w:rFonts w:eastAsia="Times New Roman"/>
          <w:color w:val="000000" w:themeColor="text1"/>
          <w:szCs w:val="24"/>
        </w:rPr>
        <w:t>,</w:t>
      </w:r>
      <w:r w:rsidRPr="008C27E4">
        <w:rPr>
          <w:rFonts w:eastAsia="Times New Roman"/>
          <w:color w:val="000000" w:themeColor="text1"/>
          <w:szCs w:val="24"/>
        </w:rPr>
        <w:t xml:space="preserve"> όπου </w:t>
      </w:r>
      <w:r>
        <w:rPr>
          <w:rFonts w:eastAsia="Times New Roman"/>
          <w:color w:val="000000" w:themeColor="text1"/>
          <w:szCs w:val="24"/>
        </w:rPr>
        <w:t>είχαμε μι</w:t>
      </w:r>
      <w:r w:rsidRPr="008C27E4">
        <w:rPr>
          <w:rFonts w:eastAsia="Times New Roman"/>
          <w:color w:val="000000" w:themeColor="text1"/>
          <w:szCs w:val="24"/>
        </w:rPr>
        <w:t xml:space="preserve">α </w:t>
      </w:r>
      <w:r>
        <w:rPr>
          <w:rFonts w:eastAsia="Times New Roman"/>
          <w:color w:val="000000" w:themeColor="text1"/>
          <w:szCs w:val="24"/>
        </w:rPr>
        <w:t>α</w:t>
      </w:r>
      <w:r w:rsidRPr="008C27E4">
        <w:rPr>
          <w:rFonts w:eastAsia="Times New Roman"/>
          <w:color w:val="000000" w:themeColor="text1"/>
          <w:szCs w:val="24"/>
        </w:rPr>
        <w:t>ν</w:t>
      </w:r>
      <w:r>
        <w:rPr>
          <w:rFonts w:eastAsia="Times New Roman"/>
          <w:color w:val="000000" w:themeColor="text1"/>
          <w:szCs w:val="24"/>
        </w:rPr>
        <w:t>ε</w:t>
      </w:r>
      <w:r w:rsidRPr="008C27E4">
        <w:rPr>
          <w:rFonts w:eastAsia="Times New Roman"/>
          <w:color w:val="000000" w:themeColor="text1"/>
          <w:szCs w:val="24"/>
        </w:rPr>
        <w:t>ργ</w:t>
      </w:r>
      <w:r>
        <w:rPr>
          <w:rFonts w:eastAsia="Times New Roman"/>
          <w:color w:val="000000" w:themeColor="text1"/>
          <w:szCs w:val="24"/>
        </w:rPr>
        <w:t>ί</w:t>
      </w:r>
      <w:r w:rsidRPr="008C27E4">
        <w:rPr>
          <w:rFonts w:eastAsia="Times New Roman"/>
          <w:color w:val="000000" w:themeColor="text1"/>
          <w:szCs w:val="24"/>
        </w:rPr>
        <w:t>α 27% με βάση τα επίσημα στοιχεία</w:t>
      </w:r>
      <w:r>
        <w:rPr>
          <w:rFonts w:eastAsia="Times New Roman"/>
          <w:color w:val="000000" w:themeColor="text1"/>
          <w:szCs w:val="24"/>
        </w:rPr>
        <w:t>, το πώ</w:t>
      </w:r>
      <w:r w:rsidRPr="008C27E4">
        <w:rPr>
          <w:rFonts w:eastAsia="Times New Roman"/>
          <w:color w:val="000000" w:themeColor="text1"/>
          <w:szCs w:val="24"/>
        </w:rPr>
        <w:t xml:space="preserve">ς θα μειώσουμε </w:t>
      </w:r>
      <w:r>
        <w:rPr>
          <w:rFonts w:eastAsia="Times New Roman"/>
          <w:color w:val="000000" w:themeColor="text1"/>
          <w:szCs w:val="24"/>
        </w:rPr>
        <w:t xml:space="preserve">αυτή </w:t>
      </w:r>
      <w:r w:rsidRPr="008C27E4">
        <w:rPr>
          <w:rFonts w:eastAsia="Times New Roman"/>
          <w:color w:val="000000" w:themeColor="text1"/>
          <w:szCs w:val="24"/>
        </w:rPr>
        <w:t>την ανεργία</w:t>
      </w:r>
      <w:r>
        <w:rPr>
          <w:rFonts w:eastAsia="Times New Roman"/>
          <w:color w:val="000000" w:themeColor="text1"/>
          <w:szCs w:val="24"/>
        </w:rPr>
        <w:t xml:space="preserve">. Πώς; Μου </w:t>
      </w:r>
      <w:r w:rsidRPr="008C27E4">
        <w:rPr>
          <w:rFonts w:eastAsia="Times New Roman"/>
          <w:color w:val="000000" w:themeColor="text1"/>
          <w:szCs w:val="24"/>
        </w:rPr>
        <w:t xml:space="preserve">κάνει εντύπωση </w:t>
      </w:r>
      <w:r>
        <w:rPr>
          <w:rFonts w:eastAsia="Times New Roman"/>
          <w:color w:val="000000" w:themeColor="text1"/>
          <w:szCs w:val="24"/>
        </w:rPr>
        <w:t xml:space="preserve">ότι αποφεύγουν </w:t>
      </w:r>
      <w:r w:rsidRPr="008C27E4">
        <w:rPr>
          <w:rFonts w:eastAsia="Times New Roman"/>
          <w:color w:val="000000" w:themeColor="text1"/>
          <w:szCs w:val="24"/>
        </w:rPr>
        <w:t xml:space="preserve">αυτό το ερώτημα </w:t>
      </w:r>
      <w:r>
        <w:rPr>
          <w:rFonts w:eastAsia="Times New Roman"/>
          <w:color w:val="000000" w:themeColor="text1"/>
          <w:szCs w:val="24"/>
        </w:rPr>
        <w:t xml:space="preserve">ορισμένοι. </w:t>
      </w:r>
    </w:p>
    <w:p w14:paraId="65B25687" w14:textId="77777777" w:rsidR="000F4E4F" w:rsidRDefault="00A5646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Με τα κλασικά </w:t>
      </w:r>
      <w:r w:rsidRPr="008C27E4">
        <w:rPr>
          <w:rFonts w:eastAsia="Times New Roman"/>
          <w:color w:val="000000" w:themeColor="text1"/>
          <w:szCs w:val="24"/>
        </w:rPr>
        <w:t>μέσα</w:t>
      </w:r>
      <w:r>
        <w:rPr>
          <w:rFonts w:eastAsia="Times New Roman"/>
          <w:color w:val="000000" w:themeColor="text1"/>
          <w:szCs w:val="24"/>
        </w:rPr>
        <w:t>,</w:t>
      </w:r>
      <w:r w:rsidRPr="008C27E4">
        <w:rPr>
          <w:rFonts w:eastAsia="Times New Roman"/>
          <w:color w:val="000000" w:themeColor="text1"/>
          <w:szCs w:val="24"/>
        </w:rPr>
        <w:t xml:space="preserve"> με τα δικά μας μέσα</w:t>
      </w:r>
      <w:r>
        <w:rPr>
          <w:rFonts w:eastAsia="Times New Roman"/>
          <w:color w:val="000000" w:themeColor="text1"/>
          <w:szCs w:val="24"/>
        </w:rPr>
        <w:t>, β</w:t>
      </w:r>
      <w:r w:rsidRPr="008C27E4">
        <w:rPr>
          <w:rFonts w:eastAsia="Times New Roman"/>
          <w:color w:val="000000" w:themeColor="text1"/>
          <w:szCs w:val="24"/>
        </w:rPr>
        <w:t>εβαίως</w:t>
      </w:r>
      <w:r>
        <w:rPr>
          <w:rFonts w:eastAsia="Times New Roman"/>
          <w:color w:val="000000" w:themeColor="text1"/>
          <w:szCs w:val="24"/>
        </w:rPr>
        <w:t>,</w:t>
      </w:r>
      <w:r w:rsidRPr="008C27E4">
        <w:rPr>
          <w:rFonts w:eastAsia="Times New Roman"/>
          <w:color w:val="000000" w:themeColor="text1"/>
          <w:szCs w:val="24"/>
        </w:rPr>
        <w:t xml:space="preserve"> θα χρειαστού</w:t>
      </w:r>
      <w:r>
        <w:rPr>
          <w:rFonts w:eastAsia="Times New Roman"/>
          <w:color w:val="000000" w:themeColor="text1"/>
          <w:szCs w:val="24"/>
        </w:rPr>
        <w:t>με</w:t>
      </w:r>
      <w:r w:rsidRPr="008C27E4">
        <w:rPr>
          <w:rFonts w:eastAsia="Times New Roman"/>
          <w:color w:val="000000" w:themeColor="text1"/>
          <w:szCs w:val="24"/>
        </w:rPr>
        <w:t xml:space="preserve"> πάρα πολύ χρόνο</w:t>
      </w:r>
      <w:r>
        <w:rPr>
          <w:rFonts w:eastAsia="Times New Roman"/>
          <w:color w:val="000000" w:themeColor="text1"/>
          <w:szCs w:val="24"/>
        </w:rPr>
        <w:t>.</w:t>
      </w:r>
      <w:r w:rsidRPr="008C27E4">
        <w:rPr>
          <w:rFonts w:eastAsia="Times New Roman"/>
          <w:color w:val="000000" w:themeColor="text1"/>
          <w:szCs w:val="24"/>
        </w:rPr>
        <w:t xml:space="preserve"> Άρα</w:t>
      </w:r>
      <w:r>
        <w:rPr>
          <w:rFonts w:eastAsia="Times New Roman"/>
          <w:color w:val="000000" w:themeColor="text1"/>
          <w:szCs w:val="24"/>
        </w:rPr>
        <w:t>, σ</w:t>
      </w:r>
      <w:r w:rsidRPr="008C27E4">
        <w:rPr>
          <w:rFonts w:eastAsia="Times New Roman"/>
          <w:color w:val="000000" w:themeColor="text1"/>
          <w:szCs w:val="24"/>
        </w:rPr>
        <w:t>τα πλαίσια αυτά κοιτάς να δεις</w:t>
      </w:r>
      <w:r>
        <w:rPr>
          <w:rFonts w:eastAsia="Times New Roman"/>
          <w:color w:val="000000" w:themeColor="text1"/>
          <w:szCs w:val="24"/>
        </w:rPr>
        <w:t>,</w:t>
      </w:r>
      <w:r w:rsidRPr="008C27E4">
        <w:rPr>
          <w:rFonts w:eastAsia="Times New Roman"/>
          <w:color w:val="000000" w:themeColor="text1"/>
          <w:szCs w:val="24"/>
        </w:rPr>
        <w:t xml:space="preserve"> αν μπορείς και με ξένες επενδύσεις </w:t>
      </w:r>
      <w:r>
        <w:rPr>
          <w:rFonts w:eastAsia="Times New Roman"/>
          <w:color w:val="000000" w:themeColor="text1"/>
          <w:szCs w:val="24"/>
        </w:rPr>
        <w:t xml:space="preserve">να επιτύχεις, να επιταχύνεις και να διευκολύνεις αυτόν </w:t>
      </w:r>
      <w:r w:rsidRPr="008C27E4">
        <w:rPr>
          <w:rFonts w:eastAsia="Times New Roman"/>
          <w:color w:val="000000" w:themeColor="text1"/>
          <w:szCs w:val="24"/>
        </w:rPr>
        <w:t>το</w:t>
      </w:r>
      <w:r>
        <w:rPr>
          <w:rFonts w:eastAsia="Times New Roman"/>
          <w:color w:val="000000" w:themeColor="text1"/>
          <w:szCs w:val="24"/>
        </w:rPr>
        <w:t>ν</w:t>
      </w:r>
      <w:r w:rsidRPr="008C27E4">
        <w:rPr>
          <w:rFonts w:eastAsia="Times New Roman"/>
          <w:color w:val="000000" w:themeColor="text1"/>
          <w:szCs w:val="24"/>
        </w:rPr>
        <w:t xml:space="preserve"> κοινωνικό στόχ</w:t>
      </w:r>
      <w:r w:rsidRPr="008C27E4">
        <w:rPr>
          <w:rFonts w:eastAsia="Times New Roman"/>
          <w:color w:val="000000" w:themeColor="text1"/>
          <w:szCs w:val="24"/>
        </w:rPr>
        <w:t>ο</w:t>
      </w:r>
      <w:r>
        <w:rPr>
          <w:rFonts w:eastAsia="Times New Roman"/>
          <w:color w:val="000000" w:themeColor="text1"/>
          <w:szCs w:val="24"/>
        </w:rPr>
        <w:t xml:space="preserve">, διότι αυτό είναι </w:t>
      </w:r>
      <w:r w:rsidRPr="008C27E4">
        <w:rPr>
          <w:rFonts w:eastAsia="Times New Roman"/>
          <w:color w:val="000000" w:themeColor="text1"/>
          <w:szCs w:val="24"/>
        </w:rPr>
        <w:t>πραγματικό</w:t>
      </w:r>
      <w:r>
        <w:rPr>
          <w:rFonts w:eastAsia="Times New Roman"/>
          <w:color w:val="000000" w:themeColor="text1"/>
          <w:szCs w:val="24"/>
        </w:rPr>
        <w:t xml:space="preserve"> πρόβλημα και όχι </w:t>
      </w:r>
      <w:r w:rsidRPr="008C27E4">
        <w:rPr>
          <w:rFonts w:eastAsia="Times New Roman"/>
          <w:color w:val="000000" w:themeColor="text1"/>
          <w:szCs w:val="24"/>
        </w:rPr>
        <w:t>φαντασιακό</w:t>
      </w:r>
      <w:r>
        <w:rPr>
          <w:rFonts w:eastAsia="Times New Roman"/>
          <w:color w:val="000000" w:themeColor="text1"/>
          <w:szCs w:val="24"/>
        </w:rPr>
        <w:t>.</w:t>
      </w:r>
      <w:r w:rsidRPr="008C27E4">
        <w:rPr>
          <w:rFonts w:eastAsia="Times New Roman"/>
          <w:color w:val="000000" w:themeColor="text1"/>
          <w:szCs w:val="24"/>
        </w:rPr>
        <w:t xml:space="preserve"> </w:t>
      </w:r>
      <w:r>
        <w:rPr>
          <w:rFonts w:eastAsia="Times New Roman"/>
          <w:color w:val="000000" w:themeColor="text1"/>
          <w:szCs w:val="24"/>
        </w:rPr>
        <w:t>Δε</w:t>
      </w:r>
      <w:r w:rsidRPr="008C27E4">
        <w:rPr>
          <w:rFonts w:eastAsia="Times New Roman"/>
          <w:color w:val="000000" w:themeColor="text1"/>
          <w:szCs w:val="24"/>
        </w:rPr>
        <w:t>ν θέλω να γ</w:t>
      </w:r>
      <w:r>
        <w:rPr>
          <w:rFonts w:eastAsia="Times New Roman"/>
          <w:color w:val="000000" w:themeColor="text1"/>
          <w:szCs w:val="24"/>
        </w:rPr>
        <w:t>ενικεύσω τη συζήτηση.</w:t>
      </w:r>
    </w:p>
    <w:p w14:paraId="65B25688" w14:textId="77777777" w:rsidR="000F4E4F" w:rsidRDefault="00A56466">
      <w:pPr>
        <w:spacing w:line="600" w:lineRule="auto"/>
        <w:ind w:firstLine="720"/>
        <w:jc w:val="both"/>
        <w:rPr>
          <w:rFonts w:eastAsia="Times New Roman"/>
          <w:color w:val="000000" w:themeColor="text1"/>
          <w:szCs w:val="24"/>
        </w:rPr>
      </w:pPr>
      <w:r>
        <w:rPr>
          <w:rFonts w:eastAsia="Times New Roman"/>
          <w:color w:val="000000" w:themeColor="text1"/>
          <w:szCs w:val="24"/>
        </w:rPr>
        <w:t>Όμως, η Α</w:t>
      </w:r>
      <w:r w:rsidRPr="008C27E4">
        <w:rPr>
          <w:rFonts w:eastAsia="Times New Roman"/>
          <w:color w:val="000000" w:themeColor="text1"/>
          <w:szCs w:val="24"/>
        </w:rPr>
        <w:t xml:space="preserve">ριστερά </w:t>
      </w:r>
      <w:r>
        <w:rPr>
          <w:rFonts w:eastAsia="Times New Roman"/>
          <w:color w:val="000000" w:themeColor="text1"/>
          <w:szCs w:val="24"/>
        </w:rPr>
        <w:t xml:space="preserve">και το ΚΚΕ </w:t>
      </w:r>
      <w:r w:rsidRPr="008C27E4">
        <w:rPr>
          <w:rFonts w:eastAsia="Times New Roman"/>
          <w:color w:val="000000" w:themeColor="text1"/>
          <w:szCs w:val="24"/>
        </w:rPr>
        <w:t>σε άλλες εποχές αναγνώριζε το</w:t>
      </w:r>
      <w:r>
        <w:rPr>
          <w:rFonts w:eastAsia="Times New Roman"/>
          <w:color w:val="000000" w:themeColor="text1"/>
          <w:szCs w:val="24"/>
        </w:rPr>
        <w:t>ν</w:t>
      </w:r>
      <w:r w:rsidRPr="008C27E4">
        <w:rPr>
          <w:rFonts w:eastAsia="Times New Roman"/>
          <w:color w:val="000000" w:themeColor="text1"/>
          <w:szCs w:val="24"/>
        </w:rPr>
        <w:t xml:space="preserve"> συμπληρωματικό ρόλο</w:t>
      </w:r>
      <w:r>
        <w:rPr>
          <w:rFonts w:eastAsia="Times New Roman"/>
          <w:color w:val="000000" w:themeColor="text1"/>
          <w:szCs w:val="24"/>
        </w:rPr>
        <w:t>,</w:t>
      </w:r>
      <w:r w:rsidRPr="008C27E4">
        <w:rPr>
          <w:rFonts w:eastAsia="Times New Roman"/>
          <w:color w:val="000000" w:themeColor="text1"/>
          <w:szCs w:val="24"/>
        </w:rPr>
        <w:t xml:space="preserve"> που μπορεί και πρέπει να παίζ</w:t>
      </w:r>
      <w:r>
        <w:rPr>
          <w:rFonts w:eastAsia="Times New Roman"/>
          <w:color w:val="000000" w:themeColor="text1"/>
          <w:szCs w:val="24"/>
        </w:rPr>
        <w:t xml:space="preserve">ει </w:t>
      </w:r>
      <w:r>
        <w:rPr>
          <w:rFonts w:eastAsia="Times New Roman"/>
          <w:color w:val="000000" w:themeColor="text1"/>
          <w:szCs w:val="24"/>
        </w:rPr>
        <w:lastRenderedPageBreak/>
        <w:t>το</w:t>
      </w:r>
      <w:r w:rsidRPr="008C27E4">
        <w:rPr>
          <w:rFonts w:eastAsia="Times New Roman"/>
          <w:color w:val="000000" w:themeColor="text1"/>
          <w:szCs w:val="24"/>
        </w:rPr>
        <w:t xml:space="preserve"> ξ</w:t>
      </w:r>
      <w:r>
        <w:rPr>
          <w:rFonts w:eastAsia="Times New Roman"/>
          <w:color w:val="000000" w:themeColor="text1"/>
          <w:szCs w:val="24"/>
        </w:rPr>
        <w:t>ένο</w:t>
      </w:r>
      <w:r w:rsidRPr="008C27E4">
        <w:rPr>
          <w:rFonts w:eastAsia="Times New Roman"/>
          <w:color w:val="000000" w:themeColor="text1"/>
          <w:szCs w:val="24"/>
        </w:rPr>
        <w:t xml:space="preserve"> κεφάλαιο </w:t>
      </w:r>
      <w:r>
        <w:rPr>
          <w:rFonts w:eastAsia="Times New Roman"/>
          <w:color w:val="000000" w:themeColor="text1"/>
          <w:szCs w:val="24"/>
        </w:rPr>
        <w:t xml:space="preserve">στην υλοποίηση, βεβαίως, </w:t>
      </w:r>
      <w:r w:rsidRPr="008C27E4">
        <w:rPr>
          <w:rFonts w:eastAsia="Times New Roman"/>
          <w:color w:val="000000" w:themeColor="text1"/>
          <w:szCs w:val="24"/>
        </w:rPr>
        <w:t>ενός σχ</w:t>
      </w:r>
      <w:r w:rsidRPr="008C27E4">
        <w:rPr>
          <w:rFonts w:eastAsia="Times New Roman"/>
          <w:color w:val="000000" w:themeColor="text1"/>
          <w:szCs w:val="24"/>
        </w:rPr>
        <w:t xml:space="preserve">εδίου </w:t>
      </w:r>
      <w:r>
        <w:rPr>
          <w:rFonts w:eastAsia="Times New Roman"/>
          <w:color w:val="000000" w:themeColor="text1"/>
          <w:szCs w:val="24"/>
        </w:rPr>
        <w:t>α</w:t>
      </w:r>
      <w:r w:rsidRPr="008C27E4">
        <w:rPr>
          <w:rFonts w:eastAsia="Times New Roman"/>
          <w:color w:val="000000" w:themeColor="text1"/>
          <w:szCs w:val="24"/>
        </w:rPr>
        <w:t xml:space="preserve">νασυγκρότησης </w:t>
      </w:r>
      <w:r>
        <w:rPr>
          <w:rFonts w:eastAsia="Times New Roman"/>
          <w:color w:val="000000" w:themeColor="text1"/>
          <w:szCs w:val="24"/>
        </w:rPr>
        <w:t xml:space="preserve">της χώρας κ.λπ.. Όμως, αυτά δεν είναι </w:t>
      </w:r>
      <w:r w:rsidRPr="008C27E4">
        <w:rPr>
          <w:rFonts w:eastAsia="Times New Roman"/>
          <w:color w:val="000000" w:themeColor="text1"/>
          <w:szCs w:val="24"/>
        </w:rPr>
        <w:t>του παρόντος</w:t>
      </w:r>
      <w:r>
        <w:rPr>
          <w:rFonts w:eastAsia="Times New Roman"/>
          <w:color w:val="000000" w:themeColor="text1"/>
          <w:szCs w:val="24"/>
        </w:rPr>
        <w:t>.</w:t>
      </w:r>
    </w:p>
    <w:p w14:paraId="65B25689" w14:textId="77777777" w:rsidR="000F4E4F" w:rsidRDefault="00A56466">
      <w:pPr>
        <w:spacing w:line="600" w:lineRule="auto"/>
        <w:ind w:firstLine="720"/>
        <w:jc w:val="both"/>
        <w:rPr>
          <w:rFonts w:eastAsia="Times New Roman"/>
          <w:color w:val="000000" w:themeColor="text1"/>
          <w:szCs w:val="24"/>
        </w:rPr>
      </w:pPr>
      <w:r w:rsidRPr="008C27E4">
        <w:rPr>
          <w:rFonts w:eastAsia="Times New Roman"/>
          <w:color w:val="000000" w:themeColor="text1"/>
          <w:szCs w:val="24"/>
        </w:rPr>
        <w:t>Άρα</w:t>
      </w:r>
      <w:r>
        <w:rPr>
          <w:rFonts w:eastAsia="Times New Roman"/>
          <w:color w:val="000000" w:themeColor="text1"/>
          <w:szCs w:val="24"/>
        </w:rPr>
        <w:t>,</w:t>
      </w:r>
      <w:r w:rsidRPr="008C27E4">
        <w:rPr>
          <w:rFonts w:eastAsia="Times New Roman"/>
          <w:color w:val="000000" w:themeColor="text1"/>
          <w:szCs w:val="24"/>
        </w:rPr>
        <w:t xml:space="preserve"> για να ολοκληρώσ</w:t>
      </w:r>
      <w:r>
        <w:rPr>
          <w:rFonts w:eastAsia="Times New Roman"/>
          <w:color w:val="000000" w:themeColor="text1"/>
          <w:szCs w:val="24"/>
        </w:rPr>
        <w:t>ω,</w:t>
      </w:r>
      <w:r w:rsidRPr="008C27E4">
        <w:rPr>
          <w:rFonts w:eastAsia="Times New Roman"/>
          <w:color w:val="000000" w:themeColor="text1"/>
          <w:szCs w:val="24"/>
        </w:rPr>
        <w:t xml:space="preserve"> και σε αυτό</w:t>
      </w:r>
      <w:r>
        <w:rPr>
          <w:rFonts w:eastAsia="Times New Roman"/>
          <w:color w:val="000000" w:themeColor="text1"/>
          <w:szCs w:val="24"/>
        </w:rPr>
        <w:t xml:space="preserve"> </w:t>
      </w:r>
      <w:r w:rsidRPr="008C27E4">
        <w:rPr>
          <w:rFonts w:eastAsia="Times New Roman"/>
          <w:color w:val="000000" w:themeColor="text1"/>
          <w:szCs w:val="24"/>
        </w:rPr>
        <w:t>το π</w:t>
      </w:r>
      <w:r>
        <w:rPr>
          <w:rFonts w:eastAsia="Times New Roman"/>
          <w:color w:val="000000" w:themeColor="text1"/>
          <w:szCs w:val="24"/>
        </w:rPr>
        <w:t>εδίο</w:t>
      </w:r>
      <w:r>
        <w:rPr>
          <w:rFonts w:eastAsia="Times New Roman"/>
          <w:color w:val="000000" w:themeColor="text1"/>
          <w:szCs w:val="24"/>
        </w:rPr>
        <w:t>,</w:t>
      </w:r>
      <w:r>
        <w:rPr>
          <w:rFonts w:eastAsia="Times New Roman"/>
          <w:color w:val="000000" w:themeColor="text1"/>
          <w:szCs w:val="24"/>
        </w:rPr>
        <w:t xml:space="preserve"> </w:t>
      </w:r>
      <w:r w:rsidRPr="008C27E4">
        <w:rPr>
          <w:rFonts w:eastAsia="Times New Roman"/>
          <w:color w:val="000000" w:themeColor="text1"/>
          <w:szCs w:val="24"/>
        </w:rPr>
        <w:t xml:space="preserve">εγώ νομίζω </w:t>
      </w:r>
      <w:r>
        <w:rPr>
          <w:rFonts w:eastAsia="Times New Roman"/>
          <w:color w:val="000000" w:themeColor="text1"/>
          <w:szCs w:val="24"/>
        </w:rPr>
        <w:t xml:space="preserve">ότι </w:t>
      </w:r>
      <w:r w:rsidRPr="008C27E4">
        <w:rPr>
          <w:rFonts w:eastAsia="Times New Roman"/>
          <w:color w:val="000000" w:themeColor="text1"/>
          <w:szCs w:val="24"/>
        </w:rPr>
        <w:t>το θέμα τίθεται λάθος</w:t>
      </w:r>
      <w:r>
        <w:rPr>
          <w:rFonts w:eastAsia="Times New Roman"/>
          <w:color w:val="000000" w:themeColor="text1"/>
          <w:szCs w:val="24"/>
        </w:rPr>
        <w:t>. Τ</w:t>
      </w:r>
      <w:r w:rsidRPr="008C27E4">
        <w:rPr>
          <w:rFonts w:eastAsia="Times New Roman"/>
          <w:color w:val="000000" w:themeColor="text1"/>
          <w:szCs w:val="24"/>
        </w:rPr>
        <w:t xml:space="preserve">ο ερώτημα δεν είναι αν </w:t>
      </w:r>
      <w:r>
        <w:rPr>
          <w:rFonts w:eastAsia="Times New Roman"/>
          <w:color w:val="000000" w:themeColor="text1"/>
          <w:szCs w:val="24"/>
        </w:rPr>
        <w:t xml:space="preserve">πρέπει να επιδιώκουμε ξένες </w:t>
      </w:r>
      <w:r w:rsidRPr="008C27E4">
        <w:rPr>
          <w:rFonts w:eastAsia="Times New Roman"/>
          <w:color w:val="000000" w:themeColor="text1"/>
          <w:szCs w:val="24"/>
        </w:rPr>
        <w:t>επενδύσεις</w:t>
      </w:r>
      <w:r>
        <w:rPr>
          <w:rFonts w:eastAsia="Times New Roman"/>
          <w:color w:val="000000" w:themeColor="text1"/>
          <w:szCs w:val="24"/>
        </w:rPr>
        <w:t>. Το ερώτημα, το οποίο υπαινίχθηκε κα</w:t>
      </w:r>
      <w:r>
        <w:rPr>
          <w:rFonts w:eastAsia="Times New Roman"/>
          <w:color w:val="000000" w:themeColor="text1"/>
          <w:szCs w:val="24"/>
        </w:rPr>
        <w:t xml:space="preserve">ι ο συνάδελφος από το ΚΚΕ, είναι: Τι επενδύσεις, </w:t>
      </w:r>
      <w:r w:rsidRPr="008C27E4">
        <w:rPr>
          <w:rFonts w:eastAsia="Times New Roman"/>
          <w:color w:val="000000" w:themeColor="text1"/>
          <w:szCs w:val="24"/>
        </w:rPr>
        <w:t>για ποιο σκοπό</w:t>
      </w:r>
      <w:r>
        <w:rPr>
          <w:rFonts w:eastAsia="Times New Roman"/>
          <w:color w:val="000000" w:themeColor="text1"/>
          <w:szCs w:val="24"/>
        </w:rPr>
        <w:t>,</w:t>
      </w:r>
      <w:r w:rsidRPr="008C27E4">
        <w:rPr>
          <w:rFonts w:eastAsia="Times New Roman"/>
          <w:color w:val="000000" w:themeColor="text1"/>
          <w:szCs w:val="24"/>
        </w:rPr>
        <w:t xml:space="preserve"> σε ποιους τομείς</w:t>
      </w:r>
      <w:r>
        <w:rPr>
          <w:rFonts w:eastAsia="Times New Roman"/>
          <w:color w:val="000000" w:themeColor="text1"/>
          <w:szCs w:val="24"/>
        </w:rPr>
        <w:t>, π</w:t>
      </w:r>
      <w:r w:rsidRPr="008C27E4">
        <w:rPr>
          <w:rFonts w:eastAsia="Times New Roman"/>
          <w:color w:val="000000" w:themeColor="text1"/>
          <w:szCs w:val="24"/>
        </w:rPr>
        <w:t xml:space="preserve">ρος όφελος </w:t>
      </w:r>
      <w:r>
        <w:rPr>
          <w:rFonts w:eastAsia="Times New Roman"/>
          <w:color w:val="000000" w:themeColor="text1"/>
          <w:szCs w:val="24"/>
        </w:rPr>
        <w:t xml:space="preserve">τίνων, </w:t>
      </w:r>
      <w:r w:rsidRPr="008C27E4">
        <w:rPr>
          <w:rFonts w:eastAsia="Times New Roman"/>
          <w:color w:val="000000" w:themeColor="text1"/>
          <w:szCs w:val="24"/>
        </w:rPr>
        <w:t xml:space="preserve">για το αν εντάσσονται </w:t>
      </w:r>
      <w:r>
        <w:rPr>
          <w:rFonts w:eastAsia="Times New Roman"/>
          <w:color w:val="000000" w:themeColor="text1"/>
          <w:szCs w:val="24"/>
        </w:rPr>
        <w:t xml:space="preserve">ή δεν εντάσσονται σε </w:t>
      </w:r>
      <w:r w:rsidRPr="008C27E4">
        <w:rPr>
          <w:rFonts w:eastAsia="Times New Roman"/>
          <w:color w:val="000000" w:themeColor="text1"/>
          <w:szCs w:val="24"/>
        </w:rPr>
        <w:t>κάποιο σχέδιο</w:t>
      </w:r>
      <w:r>
        <w:rPr>
          <w:rFonts w:eastAsia="Times New Roman"/>
          <w:color w:val="000000" w:themeColor="text1"/>
          <w:szCs w:val="24"/>
        </w:rPr>
        <w:t xml:space="preserve">. </w:t>
      </w:r>
    </w:p>
    <w:p w14:paraId="65B2568A" w14:textId="77777777" w:rsidR="000F4E4F" w:rsidRDefault="00A56466">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8C27E4">
        <w:rPr>
          <w:rFonts w:eastAsia="Times New Roman"/>
          <w:color w:val="000000" w:themeColor="text1"/>
          <w:szCs w:val="24"/>
        </w:rPr>
        <w:t>κεί όντως</w:t>
      </w:r>
      <w:r>
        <w:rPr>
          <w:rFonts w:eastAsia="Times New Roman"/>
          <w:color w:val="000000" w:themeColor="text1"/>
          <w:szCs w:val="24"/>
        </w:rPr>
        <w:t>,</w:t>
      </w:r>
      <w:r w:rsidRPr="008C27E4">
        <w:rPr>
          <w:rFonts w:eastAsia="Times New Roman"/>
          <w:color w:val="000000" w:themeColor="text1"/>
          <w:szCs w:val="24"/>
        </w:rPr>
        <w:t xml:space="preserve"> υπάρχει πεδίο γόνιμο</w:t>
      </w:r>
      <w:r>
        <w:rPr>
          <w:rFonts w:eastAsia="Times New Roman"/>
          <w:color w:val="000000" w:themeColor="text1"/>
          <w:szCs w:val="24"/>
        </w:rPr>
        <w:t xml:space="preserve">υ διαλόγου </w:t>
      </w:r>
      <w:r w:rsidRPr="008C27E4">
        <w:rPr>
          <w:rFonts w:eastAsia="Times New Roman"/>
          <w:color w:val="000000" w:themeColor="text1"/>
          <w:szCs w:val="24"/>
        </w:rPr>
        <w:t>και αντιπαράθεση</w:t>
      </w:r>
      <w:r>
        <w:rPr>
          <w:rFonts w:eastAsia="Times New Roman"/>
          <w:color w:val="000000" w:themeColor="text1"/>
          <w:szCs w:val="24"/>
        </w:rPr>
        <w:t>ς, διότι κ</w:t>
      </w:r>
      <w:r w:rsidRPr="008C27E4">
        <w:rPr>
          <w:rFonts w:eastAsia="Times New Roman"/>
          <w:color w:val="000000" w:themeColor="text1"/>
          <w:szCs w:val="24"/>
        </w:rPr>
        <w:t xml:space="preserve">ανείς δεν λέει ότι όσοι </w:t>
      </w:r>
      <w:r w:rsidRPr="008C27E4">
        <w:rPr>
          <w:rFonts w:eastAsia="Times New Roman"/>
          <w:color w:val="000000" w:themeColor="text1"/>
          <w:szCs w:val="24"/>
        </w:rPr>
        <w:t>θέλουν να επενδύσουν σε μ</w:t>
      </w:r>
      <w:r>
        <w:rPr>
          <w:rFonts w:eastAsia="Times New Roman"/>
          <w:color w:val="000000" w:themeColor="text1"/>
          <w:szCs w:val="24"/>
        </w:rPr>
        <w:t xml:space="preserve">ια χώρα </w:t>
      </w:r>
      <w:r w:rsidRPr="008C27E4">
        <w:rPr>
          <w:rFonts w:eastAsia="Times New Roman"/>
          <w:color w:val="000000" w:themeColor="text1"/>
          <w:szCs w:val="24"/>
        </w:rPr>
        <w:t>το κάνουν</w:t>
      </w:r>
      <w:r>
        <w:rPr>
          <w:rFonts w:eastAsia="Times New Roman"/>
          <w:color w:val="000000" w:themeColor="text1"/>
          <w:szCs w:val="24"/>
        </w:rPr>
        <w:t xml:space="preserve"> γ</w:t>
      </w:r>
      <w:r w:rsidRPr="008C27E4">
        <w:rPr>
          <w:rFonts w:eastAsia="Times New Roman"/>
          <w:color w:val="000000" w:themeColor="text1"/>
          <w:szCs w:val="24"/>
        </w:rPr>
        <w:t>ια φιλανθρωπικούς σκοπούς</w:t>
      </w:r>
      <w:r>
        <w:rPr>
          <w:rFonts w:eastAsia="Times New Roman"/>
          <w:color w:val="000000" w:themeColor="text1"/>
          <w:szCs w:val="24"/>
        </w:rPr>
        <w:t xml:space="preserve">. </w:t>
      </w:r>
      <w:r w:rsidRPr="008C27E4">
        <w:rPr>
          <w:rFonts w:eastAsia="Times New Roman"/>
          <w:color w:val="000000" w:themeColor="text1"/>
          <w:szCs w:val="24"/>
        </w:rPr>
        <w:t>Προφανώς</w:t>
      </w:r>
      <w:r>
        <w:rPr>
          <w:rFonts w:eastAsia="Times New Roman"/>
          <w:color w:val="000000" w:themeColor="text1"/>
          <w:szCs w:val="24"/>
        </w:rPr>
        <w:t>,</w:t>
      </w:r>
      <w:r w:rsidRPr="008C27E4">
        <w:rPr>
          <w:rFonts w:eastAsia="Times New Roman"/>
          <w:color w:val="000000" w:themeColor="text1"/>
          <w:szCs w:val="24"/>
        </w:rPr>
        <w:t xml:space="preserve"> θέλουν να μεγιστοποιήσουν δικά τους κέρδη και να υλοποιήσουν δικά του</w:t>
      </w:r>
      <w:r>
        <w:rPr>
          <w:rFonts w:eastAsia="Times New Roman"/>
          <w:color w:val="000000" w:themeColor="text1"/>
          <w:szCs w:val="24"/>
        </w:rPr>
        <w:t>ς</w:t>
      </w:r>
      <w:r w:rsidRPr="008C27E4">
        <w:rPr>
          <w:rFonts w:eastAsia="Times New Roman"/>
          <w:color w:val="000000" w:themeColor="text1"/>
          <w:szCs w:val="24"/>
        </w:rPr>
        <w:t xml:space="preserve"> σχέδια</w:t>
      </w:r>
      <w:r>
        <w:rPr>
          <w:rFonts w:eastAsia="Times New Roman"/>
          <w:color w:val="000000" w:themeColor="text1"/>
          <w:szCs w:val="24"/>
        </w:rPr>
        <w:t xml:space="preserve">. Όμως, </w:t>
      </w:r>
      <w:r w:rsidRPr="008C27E4">
        <w:rPr>
          <w:rFonts w:eastAsia="Times New Roman"/>
          <w:color w:val="000000" w:themeColor="text1"/>
          <w:szCs w:val="24"/>
        </w:rPr>
        <w:t>ακριβώς εδώ διαφοροποι</w:t>
      </w:r>
      <w:r>
        <w:rPr>
          <w:rFonts w:eastAsia="Times New Roman"/>
          <w:color w:val="000000" w:themeColor="text1"/>
          <w:szCs w:val="24"/>
        </w:rPr>
        <w:t>ούνται οι κυβερνήσει</w:t>
      </w:r>
      <w:r w:rsidRPr="008C27E4">
        <w:rPr>
          <w:rFonts w:eastAsia="Times New Roman"/>
          <w:color w:val="000000" w:themeColor="text1"/>
          <w:szCs w:val="24"/>
        </w:rPr>
        <w:t>ς</w:t>
      </w:r>
      <w:r>
        <w:rPr>
          <w:rFonts w:eastAsia="Times New Roman"/>
          <w:color w:val="000000" w:themeColor="text1"/>
          <w:szCs w:val="24"/>
        </w:rPr>
        <w:t>. Ά</w:t>
      </w:r>
      <w:r w:rsidRPr="008C27E4">
        <w:rPr>
          <w:rFonts w:eastAsia="Times New Roman"/>
          <w:color w:val="000000" w:themeColor="text1"/>
          <w:szCs w:val="24"/>
        </w:rPr>
        <w:t xml:space="preserve">λλες έχουν </w:t>
      </w:r>
      <w:r>
        <w:rPr>
          <w:rFonts w:eastAsia="Times New Roman"/>
          <w:color w:val="000000" w:themeColor="text1"/>
          <w:szCs w:val="24"/>
        </w:rPr>
        <w:t>την αρχή των ελεύθερων θ</w:t>
      </w:r>
      <w:r w:rsidRPr="008C27E4">
        <w:rPr>
          <w:rFonts w:eastAsia="Times New Roman"/>
          <w:color w:val="000000" w:themeColor="text1"/>
          <w:szCs w:val="24"/>
        </w:rPr>
        <w:t>υρών</w:t>
      </w:r>
      <w:r>
        <w:rPr>
          <w:rFonts w:eastAsia="Times New Roman"/>
          <w:color w:val="000000" w:themeColor="text1"/>
          <w:szCs w:val="24"/>
        </w:rPr>
        <w:t>, ό</w:t>
      </w:r>
      <w:r w:rsidRPr="008C27E4">
        <w:rPr>
          <w:rFonts w:eastAsia="Times New Roman"/>
          <w:color w:val="000000" w:themeColor="text1"/>
          <w:szCs w:val="24"/>
        </w:rPr>
        <w:t>πω</w:t>
      </w:r>
      <w:r w:rsidRPr="008C27E4">
        <w:rPr>
          <w:rFonts w:eastAsia="Times New Roman"/>
          <w:color w:val="000000" w:themeColor="text1"/>
          <w:szCs w:val="24"/>
        </w:rPr>
        <w:t>ς λένε</w:t>
      </w:r>
      <w:r>
        <w:rPr>
          <w:rFonts w:eastAsia="Times New Roman"/>
          <w:color w:val="000000" w:themeColor="text1"/>
          <w:szCs w:val="24"/>
        </w:rPr>
        <w:t>. Ά</w:t>
      </w:r>
      <w:r w:rsidRPr="008C27E4">
        <w:rPr>
          <w:rFonts w:eastAsia="Times New Roman"/>
          <w:color w:val="000000" w:themeColor="text1"/>
          <w:szCs w:val="24"/>
        </w:rPr>
        <w:t xml:space="preserve">λλες προσπαθούν να έχουν δικούς </w:t>
      </w:r>
      <w:r>
        <w:rPr>
          <w:rFonts w:eastAsia="Times New Roman"/>
          <w:color w:val="000000" w:themeColor="text1"/>
          <w:szCs w:val="24"/>
        </w:rPr>
        <w:t>τ</w:t>
      </w:r>
      <w:r w:rsidRPr="008C27E4">
        <w:rPr>
          <w:rFonts w:eastAsia="Times New Roman"/>
          <w:color w:val="000000" w:themeColor="text1"/>
          <w:szCs w:val="24"/>
        </w:rPr>
        <w:t>ου</w:t>
      </w:r>
      <w:r>
        <w:rPr>
          <w:rFonts w:eastAsia="Times New Roman"/>
          <w:color w:val="000000" w:themeColor="text1"/>
          <w:szCs w:val="24"/>
        </w:rPr>
        <w:t>ς</w:t>
      </w:r>
      <w:r w:rsidRPr="008C27E4">
        <w:rPr>
          <w:rFonts w:eastAsia="Times New Roman"/>
          <w:color w:val="000000" w:themeColor="text1"/>
          <w:szCs w:val="24"/>
        </w:rPr>
        <w:t xml:space="preserve"> στόχους και προσπαθούν</w:t>
      </w:r>
      <w:r>
        <w:rPr>
          <w:rFonts w:eastAsia="Times New Roman"/>
          <w:color w:val="000000" w:themeColor="text1"/>
          <w:szCs w:val="24"/>
        </w:rPr>
        <w:t>,</w:t>
      </w:r>
      <w:r w:rsidRPr="008C27E4">
        <w:rPr>
          <w:rFonts w:eastAsia="Times New Roman"/>
          <w:color w:val="000000" w:themeColor="text1"/>
          <w:szCs w:val="24"/>
        </w:rPr>
        <w:t xml:space="preserve"> οι όποιες επενδύσεις</w:t>
      </w:r>
      <w:r>
        <w:rPr>
          <w:rFonts w:eastAsia="Times New Roman"/>
          <w:color w:val="000000" w:themeColor="text1"/>
          <w:szCs w:val="24"/>
        </w:rPr>
        <w:t>,</w:t>
      </w:r>
      <w:r w:rsidRPr="008C27E4">
        <w:rPr>
          <w:rFonts w:eastAsia="Times New Roman"/>
          <w:color w:val="000000" w:themeColor="text1"/>
          <w:szCs w:val="24"/>
        </w:rPr>
        <w:t xml:space="preserve"> να υπηρετούν αυτούς τους στόχους</w:t>
      </w:r>
      <w:r>
        <w:rPr>
          <w:rFonts w:eastAsia="Times New Roman"/>
          <w:color w:val="000000" w:themeColor="text1"/>
          <w:szCs w:val="24"/>
        </w:rPr>
        <w:t>.</w:t>
      </w:r>
    </w:p>
    <w:p w14:paraId="65B2568B" w14:textId="77777777" w:rsidR="000F4E4F" w:rsidRDefault="00A56466">
      <w:pPr>
        <w:spacing w:line="600" w:lineRule="auto"/>
        <w:ind w:firstLine="720"/>
        <w:jc w:val="both"/>
        <w:rPr>
          <w:rFonts w:eastAsia="Times New Roman"/>
          <w:color w:val="000000" w:themeColor="text1"/>
          <w:szCs w:val="24"/>
        </w:rPr>
      </w:pPr>
      <w:r w:rsidRPr="008C27E4">
        <w:rPr>
          <w:rFonts w:eastAsia="Times New Roman"/>
          <w:color w:val="000000" w:themeColor="text1"/>
          <w:szCs w:val="24"/>
        </w:rPr>
        <w:lastRenderedPageBreak/>
        <w:t>Αυτά είναι θέματα</w:t>
      </w:r>
      <w:r>
        <w:rPr>
          <w:rFonts w:eastAsia="Times New Roman"/>
          <w:color w:val="000000" w:themeColor="text1"/>
          <w:szCs w:val="24"/>
        </w:rPr>
        <w:t>, β</w:t>
      </w:r>
      <w:r w:rsidRPr="008C27E4">
        <w:rPr>
          <w:rFonts w:eastAsia="Times New Roman"/>
          <w:color w:val="000000" w:themeColor="text1"/>
          <w:szCs w:val="24"/>
        </w:rPr>
        <w:t>έβαια</w:t>
      </w:r>
      <w:r>
        <w:rPr>
          <w:rFonts w:eastAsia="Times New Roman"/>
          <w:color w:val="000000" w:themeColor="text1"/>
          <w:szCs w:val="24"/>
        </w:rPr>
        <w:t>, μιας γ</w:t>
      </w:r>
      <w:r w:rsidRPr="008C27E4">
        <w:rPr>
          <w:rFonts w:eastAsia="Times New Roman"/>
          <w:color w:val="000000" w:themeColor="text1"/>
          <w:szCs w:val="24"/>
        </w:rPr>
        <w:t>ενικότερη</w:t>
      </w:r>
      <w:r>
        <w:rPr>
          <w:rFonts w:eastAsia="Times New Roman"/>
          <w:color w:val="000000" w:themeColor="text1"/>
          <w:szCs w:val="24"/>
        </w:rPr>
        <w:t>ς</w:t>
      </w:r>
      <w:r w:rsidRPr="008C27E4">
        <w:rPr>
          <w:rFonts w:eastAsia="Times New Roman"/>
          <w:color w:val="000000" w:themeColor="text1"/>
          <w:szCs w:val="24"/>
        </w:rPr>
        <w:t xml:space="preserve"> συζήτησ</w:t>
      </w:r>
      <w:r>
        <w:rPr>
          <w:rFonts w:eastAsia="Times New Roman"/>
          <w:color w:val="000000" w:themeColor="text1"/>
          <w:szCs w:val="24"/>
        </w:rPr>
        <w:t>η</w:t>
      </w:r>
      <w:r w:rsidRPr="008C27E4">
        <w:rPr>
          <w:rFonts w:eastAsia="Times New Roman"/>
          <w:color w:val="000000" w:themeColor="text1"/>
          <w:szCs w:val="24"/>
        </w:rPr>
        <w:t xml:space="preserve">ς </w:t>
      </w:r>
      <w:r>
        <w:rPr>
          <w:rFonts w:eastAsia="Times New Roman"/>
          <w:color w:val="000000" w:themeColor="text1"/>
          <w:szCs w:val="24"/>
        </w:rPr>
        <w:t xml:space="preserve">και </w:t>
      </w:r>
      <w:r w:rsidRPr="008C27E4">
        <w:rPr>
          <w:rFonts w:eastAsia="Times New Roman"/>
          <w:color w:val="000000" w:themeColor="text1"/>
          <w:szCs w:val="24"/>
        </w:rPr>
        <w:t>γι</w:t>
      </w:r>
      <w:r>
        <w:rPr>
          <w:rFonts w:eastAsia="Times New Roman"/>
          <w:color w:val="000000" w:themeColor="text1"/>
          <w:szCs w:val="24"/>
        </w:rPr>
        <w:t xml:space="preserve">’ </w:t>
      </w:r>
      <w:r w:rsidRPr="008C27E4">
        <w:rPr>
          <w:rFonts w:eastAsia="Times New Roman"/>
          <w:color w:val="000000" w:themeColor="text1"/>
          <w:szCs w:val="24"/>
        </w:rPr>
        <w:t>αυτό δεν θέλω να επεκταθώ</w:t>
      </w:r>
      <w:r>
        <w:rPr>
          <w:rFonts w:eastAsia="Times New Roman"/>
          <w:color w:val="000000" w:themeColor="text1"/>
          <w:szCs w:val="24"/>
        </w:rPr>
        <w:t xml:space="preserve">, πέρα από το να </w:t>
      </w:r>
      <w:r w:rsidRPr="008C27E4">
        <w:rPr>
          <w:rFonts w:eastAsia="Times New Roman"/>
          <w:color w:val="000000" w:themeColor="text1"/>
          <w:szCs w:val="24"/>
        </w:rPr>
        <w:t>ευχαριστήσω για</w:t>
      </w:r>
      <w:r>
        <w:rPr>
          <w:rFonts w:eastAsia="Times New Roman"/>
          <w:color w:val="000000" w:themeColor="text1"/>
          <w:szCs w:val="24"/>
        </w:rPr>
        <w:t xml:space="preserve"> το ή</w:t>
      </w:r>
      <w:r w:rsidRPr="008C27E4">
        <w:rPr>
          <w:rFonts w:eastAsia="Times New Roman"/>
          <w:color w:val="000000" w:themeColor="text1"/>
          <w:szCs w:val="24"/>
        </w:rPr>
        <w:t xml:space="preserve">ρεμο </w:t>
      </w:r>
      <w:r w:rsidRPr="008C27E4">
        <w:rPr>
          <w:rFonts w:eastAsia="Times New Roman"/>
          <w:color w:val="000000" w:themeColor="text1"/>
          <w:szCs w:val="24"/>
        </w:rPr>
        <w:t>κλίμα της συζήτησης</w:t>
      </w:r>
      <w:r>
        <w:rPr>
          <w:rFonts w:eastAsia="Times New Roman"/>
          <w:color w:val="000000" w:themeColor="text1"/>
          <w:szCs w:val="24"/>
        </w:rPr>
        <w:t>.</w:t>
      </w:r>
    </w:p>
    <w:p w14:paraId="65B2568C" w14:textId="77777777" w:rsidR="000F4E4F" w:rsidRDefault="00A5646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Να ψηφίσουμε τη </w:t>
      </w:r>
      <w:r>
        <w:rPr>
          <w:rFonts w:eastAsia="Times New Roman"/>
          <w:color w:val="000000" w:themeColor="text1"/>
          <w:szCs w:val="24"/>
        </w:rPr>
        <w:t>σ</w:t>
      </w:r>
      <w:r w:rsidRPr="008C27E4">
        <w:rPr>
          <w:rFonts w:eastAsia="Times New Roman"/>
          <w:color w:val="000000" w:themeColor="text1"/>
          <w:szCs w:val="24"/>
        </w:rPr>
        <w:t xml:space="preserve">υμφωνία και να ελπίσουμε ότι θα βοηθήσει στο </w:t>
      </w:r>
      <w:r>
        <w:rPr>
          <w:rFonts w:eastAsia="Times New Roman"/>
          <w:color w:val="000000" w:themeColor="text1"/>
          <w:szCs w:val="24"/>
        </w:rPr>
        <w:t xml:space="preserve">να αναπτυχθούν οι </w:t>
      </w:r>
      <w:r w:rsidRPr="008C27E4">
        <w:rPr>
          <w:rFonts w:eastAsia="Times New Roman"/>
          <w:color w:val="000000" w:themeColor="text1"/>
          <w:szCs w:val="24"/>
        </w:rPr>
        <w:t>σχέσ</w:t>
      </w:r>
      <w:r>
        <w:rPr>
          <w:rFonts w:eastAsia="Times New Roman"/>
          <w:color w:val="000000" w:themeColor="text1"/>
          <w:szCs w:val="24"/>
        </w:rPr>
        <w:t>εις</w:t>
      </w:r>
      <w:r w:rsidRPr="008C27E4">
        <w:rPr>
          <w:rFonts w:eastAsia="Times New Roman"/>
          <w:color w:val="000000" w:themeColor="text1"/>
          <w:szCs w:val="24"/>
        </w:rPr>
        <w:t xml:space="preserve"> </w:t>
      </w:r>
      <w:r>
        <w:rPr>
          <w:rFonts w:eastAsia="Times New Roman"/>
          <w:color w:val="000000" w:themeColor="text1"/>
          <w:szCs w:val="24"/>
        </w:rPr>
        <w:t xml:space="preserve">μας με το Κουβέιτ, διότι είναι μια χώρα </w:t>
      </w:r>
      <w:r w:rsidRPr="008C27E4">
        <w:rPr>
          <w:rFonts w:eastAsia="Times New Roman"/>
          <w:color w:val="000000" w:themeColor="text1"/>
          <w:szCs w:val="24"/>
        </w:rPr>
        <w:t>σημαντική</w:t>
      </w:r>
      <w:r>
        <w:rPr>
          <w:rFonts w:eastAsia="Times New Roman"/>
          <w:color w:val="000000" w:themeColor="text1"/>
          <w:szCs w:val="24"/>
        </w:rPr>
        <w:t>. Έ</w:t>
      </w:r>
      <w:r w:rsidRPr="008C27E4">
        <w:rPr>
          <w:rFonts w:eastAsia="Times New Roman"/>
          <w:color w:val="000000" w:themeColor="text1"/>
          <w:szCs w:val="24"/>
        </w:rPr>
        <w:t>χουμε άριστες σχέσεις</w:t>
      </w:r>
      <w:r>
        <w:rPr>
          <w:rFonts w:eastAsia="Times New Roman"/>
          <w:color w:val="000000" w:themeColor="text1"/>
          <w:szCs w:val="24"/>
        </w:rPr>
        <w:t xml:space="preserve">. Το εμπόριό μας </w:t>
      </w:r>
      <w:r w:rsidRPr="008C27E4">
        <w:rPr>
          <w:rFonts w:eastAsia="Times New Roman"/>
          <w:color w:val="000000" w:themeColor="text1"/>
          <w:szCs w:val="24"/>
        </w:rPr>
        <w:t>είναι θετικό</w:t>
      </w:r>
      <w:r>
        <w:rPr>
          <w:rFonts w:eastAsia="Times New Roman"/>
          <w:color w:val="000000" w:themeColor="text1"/>
          <w:szCs w:val="24"/>
        </w:rPr>
        <w:t>,</w:t>
      </w:r>
      <w:r w:rsidRPr="008C27E4">
        <w:rPr>
          <w:rFonts w:eastAsia="Times New Roman"/>
          <w:color w:val="000000" w:themeColor="text1"/>
          <w:szCs w:val="24"/>
        </w:rPr>
        <w:t xml:space="preserve"> άλλ</w:t>
      </w:r>
      <w:r>
        <w:rPr>
          <w:rFonts w:eastAsia="Times New Roman"/>
          <w:color w:val="000000" w:themeColor="text1"/>
          <w:szCs w:val="24"/>
        </w:rPr>
        <w:t xml:space="preserve">α είναι σε </w:t>
      </w:r>
      <w:r w:rsidRPr="008C27E4">
        <w:rPr>
          <w:rFonts w:eastAsia="Times New Roman"/>
          <w:color w:val="000000" w:themeColor="text1"/>
          <w:szCs w:val="24"/>
        </w:rPr>
        <w:t>πάρα πολύ χαμ</w:t>
      </w:r>
      <w:r>
        <w:rPr>
          <w:rFonts w:eastAsia="Times New Roman"/>
          <w:color w:val="000000" w:themeColor="text1"/>
          <w:szCs w:val="24"/>
        </w:rPr>
        <w:t xml:space="preserve">ηλά επίπεδα και </w:t>
      </w:r>
      <w:r>
        <w:rPr>
          <w:rFonts w:eastAsia="Times New Roman"/>
          <w:color w:val="000000" w:themeColor="text1"/>
          <w:szCs w:val="24"/>
        </w:rPr>
        <w:t xml:space="preserve">ακριβώς αυτή η </w:t>
      </w:r>
      <w:r>
        <w:rPr>
          <w:rFonts w:eastAsia="Times New Roman"/>
          <w:color w:val="000000" w:themeColor="text1"/>
          <w:szCs w:val="24"/>
        </w:rPr>
        <w:t>σ</w:t>
      </w:r>
      <w:r w:rsidRPr="008C27E4">
        <w:rPr>
          <w:rFonts w:eastAsia="Times New Roman"/>
          <w:color w:val="000000" w:themeColor="text1"/>
          <w:szCs w:val="24"/>
        </w:rPr>
        <w:t>υμφωνία θα μπορούσε</w:t>
      </w:r>
      <w:r>
        <w:rPr>
          <w:rFonts w:eastAsia="Times New Roman"/>
          <w:color w:val="000000" w:themeColor="text1"/>
          <w:szCs w:val="24"/>
        </w:rPr>
        <w:t>,</w:t>
      </w:r>
      <w:r w:rsidRPr="008C27E4">
        <w:rPr>
          <w:rFonts w:eastAsia="Times New Roman"/>
          <w:color w:val="000000" w:themeColor="text1"/>
          <w:szCs w:val="24"/>
        </w:rPr>
        <w:t xml:space="preserve"> μαζί με άλλα μέτρα </w:t>
      </w:r>
      <w:r>
        <w:rPr>
          <w:rFonts w:eastAsia="Times New Roman"/>
          <w:color w:val="000000" w:themeColor="text1"/>
          <w:szCs w:val="24"/>
        </w:rPr>
        <w:t>-</w:t>
      </w:r>
      <w:r w:rsidRPr="008C27E4">
        <w:rPr>
          <w:rFonts w:eastAsia="Times New Roman"/>
          <w:color w:val="000000" w:themeColor="text1"/>
          <w:szCs w:val="24"/>
        </w:rPr>
        <w:t>έ</w:t>
      </w:r>
      <w:r>
        <w:rPr>
          <w:rFonts w:eastAsia="Times New Roman"/>
          <w:color w:val="000000" w:themeColor="text1"/>
          <w:szCs w:val="24"/>
        </w:rPr>
        <w:t xml:space="preserve">χουμε </w:t>
      </w:r>
      <w:r w:rsidRPr="008C27E4">
        <w:rPr>
          <w:rFonts w:eastAsia="Times New Roman"/>
          <w:color w:val="000000" w:themeColor="text1"/>
          <w:szCs w:val="24"/>
        </w:rPr>
        <w:t>σύντομα και μ</w:t>
      </w:r>
      <w:r>
        <w:rPr>
          <w:rFonts w:eastAsia="Times New Roman"/>
          <w:color w:val="000000" w:themeColor="text1"/>
          <w:szCs w:val="24"/>
        </w:rPr>
        <w:t>ι</w:t>
      </w:r>
      <w:r w:rsidRPr="008C27E4">
        <w:rPr>
          <w:rFonts w:eastAsia="Times New Roman"/>
          <w:color w:val="000000" w:themeColor="text1"/>
          <w:szCs w:val="24"/>
        </w:rPr>
        <w:t xml:space="preserve">α </w:t>
      </w:r>
      <w:r>
        <w:rPr>
          <w:rFonts w:eastAsia="Times New Roman"/>
          <w:color w:val="000000" w:themeColor="text1"/>
          <w:szCs w:val="24"/>
        </w:rPr>
        <w:t>μικτή δι</w:t>
      </w:r>
      <w:r w:rsidRPr="008C27E4">
        <w:rPr>
          <w:rFonts w:eastAsia="Times New Roman"/>
          <w:color w:val="000000" w:themeColor="text1"/>
          <w:szCs w:val="24"/>
        </w:rPr>
        <w:t>υπουργική</w:t>
      </w:r>
      <w:r>
        <w:rPr>
          <w:rFonts w:eastAsia="Times New Roman"/>
          <w:color w:val="000000" w:themeColor="text1"/>
          <w:szCs w:val="24"/>
        </w:rPr>
        <w:t>- να βοηθήσουμε να αναπτυχθούν οι σχέσεις</w:t>
      </w:r>
      <w:r>
        <w:rPr>
          <w:rFonts w:eastAsia="Times New Roman"/>
          <w:color w:val="000000" w:themeColor="text1"/>
          <w:szCs w:val="24"/>
        </w:rPr>
        <w:t>,</w:t>
      </w:r>
      <w:r>
        <w:rPr>
          <w:rFonts w:eastAsia="Times New Roman"/>
          <w:color w:val="000000" w:themeColor="text1"/>
          <w:szCs w:val="24"/>
        </w:rPr>
        <w:t xml:space="preserve"> σε μια αμοιβαία βάση.</w:t>
      </w:r>
    </w:p>
    <w:p w14:paraId="65B2568D" w14:textId="77777777" w:rsidR="000F4E4F" w:rsidRDefault="00A56466">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8C27E4">
        <w:rPr>
          <w:rFonts w:eastAsia="Times New Roman"/>
          <w:color w:val="000000" w:themeColor="text1"/>
          <w:szCs w:val="24"/>
        </w:rPr>
        <w:t>υχαριστώ</w:t>
      </w:r>
      <w:r>
        <w:rPr>
          <w:rFonts w:eastAsia="Times New Roman"/>
          <w:color w:val="000000" w:themeColor="text1"/>
          <w:szCs w:val="24"/>
        </w:rPr>
        <w:t>.</w:t>
      </w:r>
    </w:p>
    <w:p w14:paraId="65B2568E" w14:textId="77777777" w:rsidR="000F4E4F" w:rsidRDefault="00A56466">
      <w:pPr>
        <w:spacing w:line="600" w:lineRule="auto"/>
        <w:ind w:firstLine="720"/>
        <w:jc w:val="both"/>
        <w:rPr>
          <w:rFonts w:eastAsia="Times New Roman"/>
          <w:color w:val="000000" w:themeColor="text1"/>
          <w:szCs w:val="24"/>
        </w:rPr>
      </w:pPr>
      <w:r w:rsidRPr="009A6DF8">
        <w:rPr>
          <w:rFonts w:eastAsia="Times New Roman"/>
          <w:b/>
          <w:color w:val="000000" w:themeColor="text1"/>
          <w:szCs w:val="24"/>
        </w:rPr>
        <w:t>ΠΡΟΕΔΡΕΥΩΝ (Γεώργιος Λαμπρούλης):</w:t>
      </w:r>
      <w:r>
        <w:rPr>
          <w:rFonts w:eastAsia="Times New Roman"/>
          <w:color w:val="000000" w:themeColor="text1"/>
          <w:szCs w:val="24"/>
        </w:rPr>
        <w:t xml:space="preserve"> </w:t>
      </w:r>
      <w:r w:rsidRPr="008C27E4">
        <w:rPr>
          <w:rFonts w:eastAsia="Times New Roman"/>
          <w:color w:val="000000" w:themeColor="text1"/>
          <w:szCs w:val="24"/>
        </w:rPr>
        <w:t>Ευχαριστούμε τον κύριο Υπουργό</w:t>
      </w:r>
      <w:r>
        <w:rPr>
          <w:rFonts w:eastAsia="Times New Roman"/>
          <w:color w:val="000000" w:themeColor="text1"/>
          <w:szCs w:val="24"/>
        </w:rPr>
        <w:t>.</w:t>
      </w:r>
    </w:p>
    <w:p w14:paraId="65B2568F" w14:textId="77777777" w:rsidR="000F4E4F" w:rsidRDefault="00A56466">
      <w:pPr>
        <w:spacing w:line="600" w:lineRule="auto"/>
        <w:ind w:firstLine="720"/>
        <w:jc w:val="both"/>
        <w:rPr>
          <w:rFonts w:eastAsia="Times New Roman"/>
          <w:color w:val="000000" w:themeColor="text1"/>
          <w:szCs w:val="24"/>
        </w:rPr>
      </w:pPr>
      <w:r>
        <w:rPr>
          <w:rFonts w:eastAsia="Times New Roman"/>
          <w:color w:val="000000" w:themeColor="text1"/>
          <w:szCs w:val="24"/>
        </w:rPr>
        <w:t>Κ</w:t>
      </w:r>
      <w:r>
        <w:rPr>
          <w:rFonts w:eastAsia="Times New Roman"/>
          <w:color w:val="000000" w:themeColor="text1"/>
          <w:szCs w:val="24"/>
        </w:rPr>
        <w:t xml:space="preserve">ηρύσσεται περαιωμένη </w:t>
      </w:r>
      <w:r w:rsidRPr="008C27E4">
        <w:rPr>
          <w:rFonts w:eastAsia="Times New Roman"/>
          <w:color w:val="000000" w:themeColor="text1"/>
          <w:szCs w:val="24"/>
        </w:rPr>
        <w:t>η συζήτηση επί της αρχής</w:t>
      </w:r>
      <w:r>
        <w:rPr>
          <w:rFonts w:eastAsia="Times New Roman"/>
          <w:color w:val="000000" w:themeColor="text1"/>
          <w:szCs w:val="24"/>
        </w:rPr>
        <w:t xml:space="preserve"> και επί</w:t>
      </w:r>
      <w:r w:rsidRPr="008C27E4">
        <w:rPr>
          <w:rFonts w:eastAsia="Times New Roman"/>
          <w:color w:val="000000" w:themeColor="text1"/>
          <w:szCs w:val="24"/>
        </w:rPr>
        <w:t xml:space="preserve"> των άρθρων </w:t>
      </w:r>
      <w:r>
        <w:rPr>
          <w:rFonts w:eastAsia="Times New Roman"/>
          <w:color w:val="000000" w:themeColor="text1"/>
          <w:szCs w:val="24"/>
        </w:rPr>
        <w:t xml:space="preserve">του </w:t>
      </w:r>
      <w:r w:rsidRPr="008C27E4">
        <w:rPr>
          <w:rFonts w:eastAsia="Times New Roman"/>
          <w:color w:val="000000" w:themeColor="text1"/>
          <w:szCs w:val="24"/>
        </w:rPr>
        <w:t>σχ</w:t>
      </w:r>
      <w:r>
        <w:rPr>
          <w:rFonts w:eastAsia="Times New Roman"/>
          <w:color w:val="000000" w:themeColor="text1"/>
          <w:szCs w:val="24"/>
        </w:rPr>
        <w:t xml:space="preserve">εδίου </w:t>
      </w:r>
      <w:r w:rsidRPr="008C27E4">
        <w:rPr>
          <w:rFonts w:eastAsia="Times New Roman"/>
          <w:color w:val="000000" w:themeColor="text1"/>
          <w:szCs w:val="24"/>
        </w:rPr>
        <w:t>νόμου</w:t>
      </w:r>
      <w:r>
        <w:rPr>
          <w:rFonts w:eastAsia="Times New Roman"/>
          <w:color w:val="000000" w:themeColor="text1"/>
          <w:szCs w:val="24"/>
        </w:rPr>
        <w:t xml:space="preserve"> του Υπουργείου Οικονομίας και Α</w:t>
      </w:r>
      <w:r w:rsidRPr="008C27E4">
        <w:rPr>
          <w:rFonts w:eastAsia="Times New Roman"/>
          <w:color w:val="000000" w:themeColor="text1"/>
          <w:szCs w:val="24"/>
        </w:rPr>
        <w:t>νάπτυξης</w:t>
      </w:r>
      <w:r>
        <w:rPr>
          <w:rFonts w:eastAsia="Times New Roman"/>
          <w:color w:val="000000" w:themeColor="text1"/>
          <w:szCs w:val="24"/>
        </w:rPr>
        <w:t xml:space="preserve">: </w:t>
      </w:r>
      <w:r>
        <w:rPr>
          <w:rFonts w:eastAsia="Times New Roman" w:cs="Times New Roman"/>
          <w:szCs w:val="24"/>
        </w:rPr>
        <w:t>«Κύρωση της Συμφωνίας μεταξύ της Κυβέρνησης της Ελληνικής Δημοκρατίας και της Κυβέρνησης του Κράτους του Κουβέιτ για την προώθηση κα</w:t>
      </w:r>
      <w:r>
        <w:rPr>
          <w:rFonts w:eastAsia="Times New Roman" w:cs="Times New Roman"/>
          <w:szCs w:val="24"/>
        </w:rPr>
        <w:t xml:space="preserve">ι αμοιβαία προστασία των </w:t>
      </w:r>
      <w:r>
        <w:rPr>
          <w:rFonts w:eastAsia="Times New Roman" w:cs="Times New Roman"/>
          <w:szCs w:val="24"/>
        </w:rPr>
        <w:lastRenderedPageBreak/>
        <w:t>επενδύσεων και των Ρηματικών Διακοινώσεων σχετικά με τη διόρθωση του άρθρου 11 παράγραφος 2 του ελληνικού πρωτότυπου κειμένου».</w:t>
      </w:r>
    </w:p>
    <w:p w14:paraId="65B25690" w14:textId="77777777" w:rsidR="000F4E4F" w:rsidRDefault="00A56466">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8C27E4">
        <w:rPr>
          <w:rFonts w:eastAsia="Times New Roman"/>
          <w:color w:val="000000" w:themeColor="text1"/>
          <w:szCs w:val="24"/>
        </w:rPr>
        <w:t>ρωτάτ</w:t>
      </w:r>
      <w:r>
        <w:rPr>
          <w:rFonts w:eastAsia="Times New Roman"/>
          <w:color w:val="000000" w:themeColor="text1"/>
          <w:szCs w:val="24"/>
        </w:rPr>
        <w:t>αι το Σ</w:t>
      </w:r>
      <w:r w:rsidRPr="008C27E4">
        <w:rPr>
          <w:rFonts w:eastAsia="Times New Roman"/>
          <w:color w:val="000000" w:themeColor="text1"/>
          <w:szCs w:val="24"/>
        </w:rPr>
        <w:t>ώμα</w:t>
      </w:r>
      <w:r>
        <w:rPr>
          <w:rFonts w:eastAsia="Times New Roman"/>
          <w:color w:val="000000" w:themeColor="text1"/>
          <w:szCs w:val="24"/>
        </w:rPr>
        <w:t>: Γ</w:t>
      </w:r>
      <w:r w:rsidRPr="008C27E4">
        <w:rPr>
          <w:rFonts w:eastAsia="Times New Roman"/>
          <w:color w:val="000000" w:themeColor="text1"/>
          <w:szCs w:val="24"/>
        </w:rPr>
        <w:t xml:space="preserve">ίνεται </w:t>
      </w:r>
      <w:r>
        <w:rPr>
          <w:rFonts w:eastAsia="Times New Roman"/>
          <w:color w:val="000000" w:themeColor="text1"/>
          <w:szCs w:val="24"/>
        </w:rPr>
        <w:t xml:space="preserve">δεκτό </w:t>
      </w:r>
      <w:r w:rsidRPr="008C27E4">
        <w:rPr>
          <w:rFonts w:eastAsia="Times New Roman"/>
          <w:color w:val="000000" w:themeColor="text1"/>
          <w:szCs w:val="24"/>
        </w:rPr>
        <w:t>το νομοσχέδιο</w:t>
      </w:r>
      <w:r>
        <w:rPr>
          <w:rFonts w:eastAsia="Times New Roman"/>
          <w:color w:val="000000" w:themeColor="text1"/>
          <w:szCs w:val="24"/>
        </w:rPr>
        <w:t>;</w:t>
      </w:r>
    </w:p>
    <w:p w14:paraId="65B25691" w14:textId="77777777" w:rsidR="000F4E4F" w:rsidRDefault="00A56466">
      <w:pPr>
        <w:spacing w:line="600" w:lineRule="auto"/>
        <w:ind w:firstLine="720"/>
        <w:jc w:val="both"/>
        <w:rPr>
          <w:rFonts w:eastAsia="Times New Roman"/>
          <w:color w:val="000000" w:themeColor="text1"/>
          <w:szCs w:val="24"/>
        </w:rPr>
      </w:pPr>
      <w:r w:rsidRPr="009A6DF8">
        <w:rPr>
          <w:rFonts w:eastAsia="Times New Roman"/>
          <w:b/>
          <w:color w:val="000000" w:themeColor="text1"/>
          <w:szCs w:val="24"/>
        </w:rPr>
        <w:t>ΧΡΗΣΤΟΣ ΣΙΜΟΡΕΛΗΣ:</w:t>
      </w:r>
      <w:r>
        <w:rPr>
          <w:rFonts w:eastAsia="Times New Roman"/>
          <w:color w:val="000000" w:themeColor="text1"/>
          <w:szCs w:val="24"/>
        </w:rPr>
        <w:t xml:space="preserve"> Ναι.</w:t>
      </w:r>
    </w:p>
    <w:p w14:paraId="65B25692" w14:textId="77777777" w:rsidR="000F4E4F" w:rsidRDefault="00A56466">
      <w:pPr>
        <w:spacing w:line="600" w:lineRule="auto"/>
        <w:ind w:firstLine="720"/>
        <w:jc w:val="both"/>
        <w:rPr>
          <w:rFonts w:eastAsia="Times New Roman"/>
          <w:color w:val="000000" w:themeColor="text1"/>
          <w:szCs w:val="24"/>
        </w:rPr>
      </w:pPr>
      <w:r w:rsidRPr="009A6DF8">
        <w:rPr>
          <w:rFonts w:eastAsia="Times New Roman"/>
          <w:b/>
          <w:color w:val="000000" w:themeColor="text1"/>
          <w:szCs w:val="24"/>
        </w:rPr>
        <w:t>ΙΩΑΝΝΗΣ ΑΝΤΩΝΙΑΔΗΣ:</w:t>
      </w:r>
      <w:r>
        <w:rPr>
          <w:rFonts w:eastAsia="Times New Roman"/>
          <w:color w:val="000000" w:themeColor="text1"/>
          <w:szCs w:val="24"/>
        </w:rPr>
        <w:t xml:space="preserve"> Ναι.</w:t>
      </w:r>
    </w:p>
    <w:p w14:paraId="65B25693" w14:textId="77777777" w:rsidR="000F4E4F" w:rsidRDefault="00A56466">
      <w:pPr>
        <w:spacing w:line="600" w:lineRule="auto"/>
        <w:ind w:firstLine="720"/>
        <w:jc w:val="both"/>
        <w:rPr>
          <w:rFonts w:eastAsia="Times New Roman"/>
          <w:color w:val="000000" w:themeColor="text1"/>
          <w:szCs w:val="24"/>
        </w:rPr>
      </w:pPr>
      <w:r w:rsidRPr="009A6DF8">
        <w:rPr>
          <w:rFonts w:eastAsia="Times New Roman"/>
          <w:b/>
          <w:color w:val="000000" w:themeColor="text1"/>
          <w:szCs w:val="24"/>
        </w:rPr>
        <w:t>ΟΔΥΣΣΕΑ</w:t>
      </w:r>
      <w:r w:rsidRPr="009A6DF8">
        <w:rPr>
          <w:rFonts w:eastAsia="Times New Roman"/>
          <w:b/>
          <w:color w:val="000000" w:themeColor="text1"/>
          <w:szCs w:val="24"/>
        </w:rPr>
        <w:t>Σ ΚΩΝΣΤΑΝΤΙΝΟΠΟΥΛΟΣ:</w:t>
      </w:r>
      <w:r>
        <w:rPr>
          <w:rFonts w:eastAsia="Times New Roman"/>
          <w:color w:val="000000" w:themeColor="text1"/>
          <w:szCs w:val="24"/>
        </w:rPr>
        <w:t xml:space="preserve"> Ναι.</w:t>
      </w:r>
    </w:p>
    <w:p w14:paraId="65B25694" w14:textId="77777777" w:rsidR="000F4E4F" w:rsidRDefault="00A56466">
      <w:pPr>
        <w:spacing w:line="600" w:lineRule="auto"/>
        <w:ind w:firstLine="720"/>
        <w:jc w:val="both"/>
        <w:rPr>
          <w:rFonts w:eastAsia="Times New Roman"/>
          <w:color w:val="000000" w:themeColor="text1"/>
          <w:szCs w:val="24"/>
        </w:rPr>
      </w:pPr>
      <w:r w:rsidRPr="009A6DF8">
        <w:rPr>
          <w:rFonts w:eastAsia="Times New Roman"/>
          <w:b/>
          <w:color w:val="000000" w:themeColor="text1"/>
          <w:szCs w:val="24"/>
        </w:rPr>
        <w:t>ΗΛΙΑΣ ΠΑΝΑΓΙΩΤΑΡΟΣ:</w:t>
      </w:r>
      <w:r>
        <w:rPr>
          <w:rFonts w:eastAsia="Times New Roman"/>
          <w:color w:val="000000" w:themeColor="text1"/>
          <w:szCs w:val="24"/>
        </w:rPr>
        <w:t xml:space="preserve"> Όχι.</w:t>
      </w:r>
    </w:p>
    <w:p w14:paraId="65B25695" w14:textId="77777777" w:rsidR="000F4E4F" w:rsidRDefault="00A56466">
      <w:pPr>
        <w:spacing w:line="600" w:lineRule="auto"/>
        <w:ind w:firstLine="720"/>
        <w:jc w:val="both"/>
        <w:rPr>
          <w:rFonts w:eastAsia="Times New Roman"/>
          <w:color w:val="000000" w:themeColor="text1"/>
          <w:szCs w:val="24"/>
        </w:rPr>
      </w:pPr>
      <w:r w:rsidRPr="009A6DF8">
        <w:rPr>
          <w:rFonts w:eastAsia="Times New Roman"/>
          <w:b/>
          <w:color w:val="000000" w:themeColor="text1"/>
          <w:szCs w:val="24"/>
        </w:rPr>
        <w:t>ΑΘΑΝΑΣΙΟΣ ΒΑΡΔΑΛΗΣ:</w:t>
      </w:r>
      <w:r>
        <w:rPr>
          <w:rFonts w:eastAsia="Times New Roman"/>
          <w:color w:val="000000" w:themeColor="text1"/>
          <w:szCs w:val="24"/>
        </w:rPr>
        <w:t xml:space="preserve"> Όχι.</w:t>
      </w:r>
    </w:p>
    <w:p w14:paraId="65B25696" w14:textId="77777777" w:rsidR="000F4E4F" w:rsidRDefault="00A56466">
      <w:pPr>
        <w:spacing w:line="600" w:lineRule="auto"/>
        <w:ind w:firstLine="720"/>
        <w:jc w:val="both"/>
        <w:rPr>
          <w:rFonts w:eastAsia="Times New Roman"/>
          <w:color w:val="000000" w:themeColor="text1"/>
          <w:szCs w:val="24"/>
        </w:rPr>
      </w:pPr>
      <w:r w:rsidRPr="009A6DF8">
        <w:rPr>
          <w:rFonts w:eastAsia="Times New Roman"/>
          <w:b/>
          <w:color w:val="000000" w:themeColor="text1"/>
          <w:szCs w:val="24"/>
        </w:rPr>
        <w:t>ΔΗΜΗΤΡΙΟΣ ΚΑΒΑΔΕΛΛΑΣ:</w:t>
      </w:r>
      <w:r>
        <w:rPr>
          <w:rFonts w:eastAsia="Times New Roman"/>
          <w:color w:val="000000" w:themeColor="text1"/>
          <w:szCs w:val="24"/>
        </w:rPr>
        <w:t xml:space="preserve"> Ναι.</w:t>
      </w:r>
    </w:p>
    <w:p w14:paraId="65B25697" w14:textId="77777777" w:rsidR="000F4E4F" w:rsidRDefault="00A56466">
      <w:pPr>
        <w:spacing w:line="600" w:lineRule="auto"/>
        <w:ind w:firstLine="720"/>
        <w:jc w:val="both"/>
        <w:rPr>
          <w:rFonts w:eastAsia="Times New Roman"/>
          <w:color w:val="000000" w:themeColor="text1"/>
          <w:szCs w:val="24"/>
        </w:rPr>
      </w:pPr>
      <w:r w:rsidRPr="009A6DF8">
        <w:rPr>
          <w:rFonts w:eastAsia="Times New Roman"/>
          <w:b/>
          <w:color w:val="000000" w:themeColor="text1"/>
          <w:szCs w:val="24"/>
        </w:rPr>
        <w:t>ΠΡΟΕΔΡΕΥΩΝ (Γεώργιος Λαμπρούλης):</w:t>
      </w:r>
      <w:r>
        <w:rPr>
          <w:rFonts w:eastAsia="Times New Roman"/>
          <w:b/>
          <w:color w:val="000000" w:themeColor="text1"/>
          <w:szCs w:val="24"/>
        </w:rPr>
        <w:t xml:space="preserve"> </w:t>
      </w:r>
      <w:r>
        <w:rPr>
          <w:rFonts w:eastAsia="Times New Roman"/>
          <w:color w:val="000000" w:themeColor="text1"/>
          <w:szCs w:val="24"/>
        </w:rPr>
        <w:t xml:space="preserve">Συνεπώς το νομοσχέδιο </w:t>
      </w:r>
      <w:r w:rsidRPr="008C27E4">
        <w:rPr>
          <w:rFonts w:eastAsia="Times New Roman"/>
          <w:color w:val="000000" w:themeColor="text1"/>
          <w:szCs w:val="24"/>
        </w:rPr>
        <w:t>το</w:t>
      </w:r>
      <w:r>
        <w:rPr>
          <w:rFonts w:eastAsia="Times New Roman"/>
          <w:color w:val="000000" w:themeColor="text1"/>
          <w:szCs w:val="24"/>
        </w:rPr>
        <w:t>υ</w:t>
      </w:r>
      <w:r w:rsidRPr="008C27E4">
        <w:rPr>
          <w:rFonts w:eastAsia="Times New Roman"/>
          <w:color w:val="000000" w:themeColor="text1"/>
          <w:szCs w:val="24"/>
        </w:rPr>
        <w:t xml:space="preserve"> Υπουργείο</w:t>
      </w:r>
      <w:r>
        <w:rPr>
          <w:rFonts w:eastAsia="Times New Roman"/>
          <w:color w:val="000000" w:themeColor="text1"/>
          <w:szCs w:val="24"/>
        </w:rPr>
        <w:t>υ Ο</w:t>
      </w:r>
      <w:r w:rsidRPr="008C27E4">
        <w:rPr>
          <w:rFonts w:eastAsia="Times New Roman"/>
          <w:color w:val="000000" w:themeColor="text1"/>
          <w:szCs w:val="24"/>
        </w:rPr>
        <w:t>ικονομ</w:t>
      </w:r>
      <w:r>
        <w:rPr>
          <w:rFonts w:eastAsia="Times New Roman"/>
          <w:color w:val="000000" w:themeColor="text1"/>
          <w:szCs w:val="24"/>
        </w:rPr>
        <w:t>ίας και Α</w:t>
      </w:r>
      <w:r w:rsidRPr="008C27E4">
        <w:rPr>
          <w:rFonts w:eastAsia="Times New Roman"/>
          <w:color w:val="000000" w:themeColor="text1"/>
          <w:szCs w:val="24"/>
        </w:rPr>
        <w:t>νάπτυξης</w:t>
      </w:r>
      <w:r>
        <w:rPr>
          <w:rFonts w:eastAsia="Times New Roman"/>
          <w:color w:val="000000" w:themeColor="text1"/>
          <w:szCs w:val="24"/>
        </w:rPr>
        <w:t>:</w:t>
      </w:r>
      <w:r w:rsidRPr="008C27E4">
        <w:rPr>
          <w:rFonts w:eastAsia="Times New Roman"/>
          <w:color w:val="000000" w:themeColor="text1"/>
          <w:szCs w:val="24"/>
        </w:rPr>
        <w:t xml:space="preserve"> </w:t>
      </w:r>
      <w:r>
        <w:rPr>
          <w:rFonts w:eastAsia="Times New Roman" w:cs="Times New Roman"/>
          <w:szCs w:val="24"/>
        </w:rPr>
        <w:t>«Κύρωση της Συμφωνίας μεταξύ της Κυβέρνησης της Ελληνικής Δημοκρατίας και της Κυβέρνησης του Κράτους του Κουβέιτ για την προώθηση και αμοιβαία προστασία των επενδύσεων και των Ρηματικών Διακοινώσεων σχετικά με τη διόρθωση του άρθρου 11 παράγραφος 2 του ελλ</w:t>
      </w:r>
      <w:r>
        <w:rPr>
          <w:rFonts w:eastAsia="Times New Roman" w:cs="Times New Roman"/>
          <w:szCs w:val="24"/>
        </w:rPr>
        <w:t xml:space="preserve">ηνικού πρωτότυπου κειμένου» </w:t>
      </w:r>
      <w:r w:rsidRPr="008C27E4">
        <w:rPr>
          <w:rFonts w:eastAsia="Times New Roman"/>
          <w:color w:val="000000" w:themeColor="text1"/>
          <w:szCs w:val="24"/>
        </w:rPr>
        <w:t xml:space="preserve">έγινε </w:t>
      </w:r>
      <w:r>
        <w:rPr>
          <w:rFonts w:eastAsia="Times New Roman"/>
          <w:color w:val="000000" w:themeColor="text1"/>
          <w:szCs w:val="24"/>
        </w:rPr>
        <w:lastRenderedPageBreak/>
        <w:t>δ</w:t>
      </w:r>
      <w:r w:rsidRPr="008C27E4">
        <w:rPr>
          <w:rFonts w:eastAsia="Times New Roman"/>
          <w:color w:val="000000" w:themeColor="text1"/>
          <w:szCs w:val="24"/>
        </w:rPr>
        <w:t>εκτό κατά πλειοψηφία</w:t>
      </w:r>
      <w:r>
        <w:rPr>
          <w:rFonts w:eastAsia="Times New Roman"/>
          <w:color w:val="000000" w:themeColor="text1"/>
          <w:szCs w:val="24"/>
        </w:rPr>
        <w:t>,</w:t>
      </w:r>
      <w:r>
        <w:rPr>
          <w:rFonts w:eastAsia="Times New Roman"/>
          <w:color w:val="000000" w:themeColor="text1"/>
          <w:szCs w:val="24"/>
        </w:rPr>
        <w:t xml:space="preserve"> σε μόνη συζήτηση</w:t>
      </w:r>
      <w:r>
        <w:rPr>
          <w:rFonts w:eastAsia="Times New Roman"/>
          <w:color w:val="000000" w:themeColor="text1"/>
          <w:szCs w:val="24"/>
        </w:rPr>
        <w:t>,</w:t>
      </w:r>
      <w:r>
        <w:rPr>
          <w:rFonts w:eastAsia="Times New Roman"/>
          <w:color w:val="000000" w:themeColor="text1"/>
          <w:szCs w:val="24"/>
        </w:rPr>
        <w:t xml:space="preserve"> επί της αρχής, των άρθρων και του συνόλου και έχει ως εξής:</w:t>
      </w:r>
    </w:p>
    <w:p w14:paraId="65B25698" w14:textId="77777777" w:rsidR="000F4E4F" w:rsidRDefault="00A56466">
      <w:pPr>
        <w:spacing w:line="600" w:lineRule="auto"/>
        <w:ind w:firstLine="720"/>
        <w:jc w:val="center"/>
        <w:rPr>
          <w:rFonts w:eastAsia="Times New Roman"/>
          <w:color w:val="FF0000"/>
          <w:szCs w:val="24"/>
        </w:rPr>
      </w:pPr>
      <w:r w:rsidRPr="005A40E5">
        <w:rPr>
          <w:rFonts w:eastAsia="Times New Roman"/>
          <w:color w:val="FF0000"/>
          <w:szCs w:val="24"/>
        </w:rPr>
        <w:t>(</w:t>
      </w:r>
      <w:r w:rsidRPr="005C49F1">
        <w:rPr>
          <w:rFonts w:eastAsia="Times New Roman"/>
          <w:color w:val="FF0000"/>
          <w:szCs w:val="24"/>
        </w:rPr>
        <w:t xml:space="preserve">Να </w:t>
      </w:r>
      <w:r w:rsidRPr="005C49F1">
        <w:rPr>
          <w:rFonts w:eastAsia="Times New Roman"/>
          <w:color w:val="FF0000"/>
          <w:szCs w:val="24"/>
        </w:rPr>
        <w:t xml:space="preserve">μπει </w:t>
      </w:r>
      <w:r w:rsidRPr="005C49F1">
        <w:rPr>
          <w:rFonts w:eastAsia="Times New Roman"/>
          <w:color w:val="FF0000"/>
          <w:szCs w:val="24"/>
        </w:rPr>
        <w:t xml:space="preserve"> το κείμενο του νομοσχεδίου</w:t>
      </w:r>
      <w:r>
        <w:rPr>
          <w:rFonts w:eastAsia="Times New Roman"/>
          <w:color w:val="FF0000"/>
          <w:szCs w:val="24"/>
        </w:rPr>
        <w:t xml:space="preserve"> σελ. 236</w:t>
      </w:r>
      <w:r>
        <w:rPr>
          <w:rFonts w:eastAsia="Times New Roman"/>
          <w:color w:val="FF0000"/>
          <w:szCs w:val="24"/>
        </w:rPr>
        <w:t>α</w:t>
      </w:r>
      <w:r w:rsidRPr="005C49F1">
        <w:rPr>
          <w:rFonts w:eastAsia="Times New Roman"/>
          <w:color w:val="FF0000"/>
          <w:szCs w:val="24"/>
        </w:rPr>
        <w:t>)</w:t>
      </w:r>
    </w:p>
    <w:p w14:paraId="65B25699" w14:textId="77777777" w:rsidR="000F4E4F" w:rsidRDefault="00A56466">
      <w:pPr>
        <w:spacing w:line="600" w:lineRule="auto"/>
        <w:ind w:firstLine="720"/>
        <w:jc w:val="both"/>
        <w:rPr>
          <w:rFonts w:eastAsia="Times New Roman"/>
          <w:color w:val="000000" w:themeColor="text1"/>
          <w:szCs w:val="24"/>
        </w:rPr>
      </w:pPr>
      <w:r w:rsidRPr="00870385">
        <w:rPr>
          <w:rFonts w:eastAsia="Times New Roman"/>
          <w:b/>
          <w:bCs/>
          <w:color w:val="000000" w:themeColor="text1"/>
        </w:rPr>
        <w:t>ΠΡΟΕΔΡΕΥΩΝ (Γεώργιος Λαμπρούλης):</w:t>
      </w:r>
      <w:r>
        <w:rPr>
          <w:rFonts w:eastAsia="Times New Roman"/>
          <w:color w:val="000000" w:themeColor="text1"/>
          <w:szCs w:val="24"/>
        </w:rPr>
        <w:t xml:space="preserve"> Κυρίες και κύριοι συνάδελφοι, παρακαλώ </w:t>
      </w:r>
      <w:r>
        <w:rPr>
          <w:rFonts w:eastAsia="Times New Roman"/>
          <w:color w:val="000000" w:themeColor="text1"/>
          <w:szCs w:val="24"/>
        </w:rPr>
        <w:t>το Σ</w:t>
      </w:r>
      <w:r w:rsidRPr="008C27E4">
        <w:rPr>
          <w:rFonts w:eastAsia="Times New Roman"/>
          <w:color w:val="000000" w:themeColor="text1"/>
          <w:szCs w:val="24"/>
        </w:rPr>
        <w:t>ώμα να εξουσιοδοτήσει το</w:t>
      </w:r>
      <w:r>
        <w:rPr>
          <w:rFonts w:eastAsia="Times New Roman"/>
          <w:color w:val="000000" w:themeColor="text1"/>
          <w:szCs w:val="24"/>
        </w:rPr>
        <w:t xml:space="preserve"> Π</w:t>
      </w:r>
      <w:r w:rsidRPr="008C27E4">
        <w:rPr>
          <w:rFonts w:eastAsia="Times New Roman"/>
          <w:color w:val="000000" w:themeColor="text1"/>
          <w:szCs w:val="24"/>
        </w:rPr>
        <w:t>ροεδρ</w:t>
      </w:r>
      <w:r>
        <w:rPr>
          <w:rFonts w:eastAsia="Times New Roman"/>
          <w:color w:val="000000" w:themeColor="text1"/>
          <w:szCs w:val="24"/>
        </w:rPr>
        <w:t>είο γ</w:t>
      </w:r>
      <w:r w:rsidRPr="008C27E4">
        <w:rPr>
          <w:rFonts w:eastAsia="Times New Roman"/>
          <w:color w:val="000000" w:themeColor="text1"/>
          <w:szCs w:val="24"/>
        </w:rPr>
        <w:t xml:space="preserve">ια την </w:t>
      </w:r>
      <w:r>
        <w:rPr>
          <w:rFonts w:eastAsia="Times New Roman"/>
          <w:color w:val="000000" w:themeColor="text1"/>
          <w:szCs w:val="24"/>
        </w:rPr>
        <w:t>υπ’ ευθύνη του επικύρωση των Π</w:t>
      </w:r>
      <w:r w:rsidRPr="008C27E4">
        <w:rPr>
          <w:rFonts w:eastAsia="Times New Roman"/>
          <w:color w:val="000000" w:themeColor="text1"/>
          <w:szCs w:val="24"/>
        </w:rPr>
        <w:t>ρακτικών ως προς την ψήφιση στο σύνολο τ</w:t>
      </w:r>
      <w:r>
        <w:rPr>
          <w:rFonts w:eastAsia="Times New Roman"/>
          <w:color w:val="000000" w:themeColor="text1"/>
          <w:szCs w:val="24"/>
        </w:rPr>
        <w:t>ου</w:t>
      </w:r>
      <w:r w:rsidRPr="008C27E4">
        <w:rPr>
          <w:rFonts w:eastAsia="Times New Roman"/>
          <w:color w:val="000000" w:themeColor="text1"/>
          <w:szCs w:val="24"/>
        </w:rPr>
        <w:t xml:space="preserve"> παραπάνω νομοσχεδίου</w:t>
      </w:r>
      <w:r>
        <w:rPr>
          <w:rFonts w:eastAsia="Times New Roman"/>
          <w:color w:val="000000" w:themeColor="text1"/>
          <w:szCs w:val="24"/>
        </w:rPr>
        <w:t>.</w:t>
      </w:r>
    </w:p>
    <w:p w14:paraId="65B2569A" w14:textId="77777777" w:rsidR="000F4E4F" w:rsidRDefault="00A56466">
      <w:pPr>
        <w:spacing w:line="600" w:lineRule="auto"/>
        <w:ind w:firstLine="720"/>
        <w:jc w:val="both"/>
        <w:rPr>
          <w:rFonts w:eastAsia="Times New Roman"/>
          <w:color w:val="000000" w:themeColor="text1"/>
          <w:szCs w:val="24"/>
        </w:rPr>
      </w:pPr>
      <w:r w:rsidRPr="009A6DF8">
        <w:rPr>
          <w:rFonts w:eastAsia="Times New Roman"/>
          <w:b/>
          <w:color w:val="000000" w:themeColor="text1"/>
          <w:szCs w:val="24"/>
        </w:rPr>
        <w:t xml:space="preserve">ΟΛΟΙ </w:t>
      </w:r>
      <w:r>
        <w:rPr>
          <w:rFonts w:eastAsia="Times New Roman"/>
          <w:b/>
          <w:color w:val="000000" w:themeColor="text1"/>
          <w:szCs w:val="24"/>
        </w:rPr>
        <w:t xml:space="preserve">ΟΙ </w:t>
      </w:r>
      <w:r w:rsidRPr="009A6DF8">
        <w:rPr>
          <w:rFonts w:eastAsia="Times New Roman"/>
          <w:b/>
          <w:color w:val="000000" w:themeColor="text1"/>
          <w:szCs w:val="24"/>
        </w:rPr>
        <w:t>ΒΟΥΛΕΥΤΕΣ:</w:t>
      </w:r>
      <w:r>
        <w:rPr>
          <w:rFonts w:eastAsia="Times New Roman"/>
          <w:color w:val="000000" w:themeColor="text1"/>
          <w:szCs w:val="24"/>
        </w:rPr>
        <w:t xml:space="preserve"> Μάλιστα, μάλιστα.</w:t>
      </w:r>
    </w:p>
    <w:p w14:paraId="65B2569B" w14:textId="77777777" w:rsidR="000F4E4F" w:rsidRDefault="00A56466">
      <w:pPr>
        <w:spacing w:line="600" w:lineRule="auto"/>
        <w:ind w:firstLine="720"/>
        <w:jc w:val="both"/>
        <w:rPr>
          <w:rFonts w:eastAsia="Times New Roman"/>
          <w:color w:val="000000" w:themeColor="text1"/>
          <w:szCs w:val="24"/>
        </w:rPr>
      </w:pPr>
      <w:r w:rsidRPr="009A6DF8">
        <w:rPr>
          <w:rFonts w:eastAsia="Times New Roman"/>
          <w:b/>
          <w:color w:val="000000" w:themeColor="text1"/>
          <w:szCs w:val="24"/>
        </w:rPr>
        <w:t>ΠΡΟΕΔΡΕΥΩΝ (Γεώργιος Λαμπρούλης):</w:t>
      </w:r>
      <w:r>
        <w:rPr>
          <w:rFonts w:eastAsia="Times New Roman"/>
          <w:color w:val="000000" w:themeColor="text1"/>
          <w:szCs w:val="24"/>
        </w:rPr>
        <w:t xml:space="preserve"> </w:t>
      </w:r>
      <w:r>
        <w:rPr>
          <w:rFonts w:eastAsia="Times New Roman"/>
          <w:color w:val="000000" w:themeColor="text1"/>
          <w:szCs w:val="24"/>
        </w:rPr>
        <w:t>Συνεπώς τ</w:t>
      </w:r>
      <w:r>
        <w:rPr>
          <w:rFonts w:eastAsia="Times New Roman"/>
          <w:color w:val="000000" w:themeColor="text1"/>
          <w:szCs w:val="24"/>
        </w:rPr>
        <w:t xml:space="preserve">ο Σώμα παρέσχε τη ζητηθείσα </w:t>
      </w:r>
      <w:r w:rsidRPr="008C27E4">
        <w:rPr>
          <w:rFonts w:eastAsia="Times New Roman"/>
          <w:color w:val="000000" w:themeColor="text1"/>
          <w:szCs w:val="24"/>
        </w:rPr>
        <w:t>εξουσιοδότηση</w:t>
      </w:r>
      <w:r>
        <w:rPr>
          <w:rFonts w:eastAsia="Times New Roman"/>
          <w:color w:val="000000" w:themeColor="text1"/>
          <w:szCs w:val="24"/>
        </w:rPr>
        <w:t>.</w:t>
      </w:r>
    </w:p>
    <w:p w14:paraId="65B2569C" w14:textId="77777777" w:rsidR="000F4E4F" w:rsidRDefault="00A56466">
      <w:pPr>
        <w:spacing w:line="600" w:lineRule="auto"/>
        <w:ind w:firstLine="720"/>
        <w:jc w:val="center"/>
        <w:rPr>
          <w:rFonts w:eastAsia="Times New Roman"/>
          <w:color w:val="FF0000"/>
          <w:szCs w:val="24"/>
        </w:rPr>
      </w:pPr>
      <w:r w:rsidRPr="005A40E5">
        <w:rPr>
          <w:rFonts w:eastAsia="Times New Roman"/>
          <w:color w:val="FF0000"/>
          <w:szCs w:val="24"/>
        </w:rPr>
        <w:t>(ΑΛΛΑΓΗ ΣΕΛΙΔΑΣ ΛΟΓΩ ΑΛΛΑΓΗΣ ΘΕΜΑΤΟΣ)</w:t>
      </w:r>
    </w:p>
    <w:p w14:paraId="65B2569D" w14:textId="77777777" w:rsidR="000F4E4F" w:rsidRDefault="00A5646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(Στο σημείο αυτό την Προεδρική Έδρα καταλαμβάνει ο Πρόεδρος της Βουλής κ. </w:t>
      </w:r>
      <w:r w:rsidRPr="005C49F1">
        <w:rPr>
          <w:rFonts w:eastAsia="Times New Roman"/>
          <w:b/>
          <w:color w:val="000000" w:themeColor="text1"/>
          <w:szCs w:val="24"/>
        </w:rPr>
        <w:t>ΝΙΚΟΛΑΟΣ ΒΟΥΤΣΗΣ</w:t>
      </w:r>
      <w:r>
        <w:rPr>
          <w:rFonts w:eastAsia="Times New Roman"/>
          <w:color w:val="000000" w:themeColor="text1"/>
          <w:szCs w:val="24"/>
        </w:rPr>
        <w:t>)</w:t>
      </w:r>
    </w:p>
    <w:p w14:paraId="65B2569E" w14:textId="77777777" w:rsidR="000F4E4F" w:rsidRDefault="00A56466">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w:t>
      </w:r>
      <w:r w:rsidRPr="00D17822">
        <w:rPr>
          <w:rFonts w:eastAsia="Times New Roman"/>
          <w:szCs w:val="24"/>
        </w:rPr>
        <w:t xml:space="preserve">Κυρίες και κύριοι συνάδελφοι, </w:t>
      </w:r>
      <w:r>
        <w:rPr>
          <w:rFonts w:eastAsia="Times New Roman"/>
          <w:szCs w:val="24"/>
        </w:rPr>
        <w:t>επανερχόμ</w:t>
      </w:r>
      <w:r>
        <w:rPr>
          <w:rFonts w:eastAsia="Times New Roman"/>
          <w:szCs w:val="24"/>
        </w:rPr>
        <w:t>αστε</w:t>
      </w:r>
      <w:r w:rsidRPr="00D17822">
        <w:rPr>
          <w:rFonts w:eastAsia="Times New Roman"/>
          <w:szCs w:val="24"/>
        </w:rPr>
        <w:t xml:space="preserve"> στην </w:t>
      </w:r>
    </w:p>
    <w:p w14:paraId="65B2569F" w14:textId="77777777" w:rsidR="000F4E4F" w:rsidRDefault="00A56466">
      <w:pPr>
        <w:spacing w:line="600" w:lineRule="auto"/>
        <w:ind w:firstLine="720"/>
        <w:jc w:val="center"/>
        <w:rPr>
          <w:rFonts w:eastAsia="Times New Roman"/>
          <w:b/>
          <w:szCs w:val="24"/>
        </w:rPr>
      </w:pPr>
      <w:r w:rsidRPr="005B2AA5">
        <w:rPr>
          <w:rFonts w:eastAsia="Times New Roman"/>
          <w:b/>
          <w:szCs w:val="24"/>
        </w:rPr>
        <w:t>ΕΙΔΙΚΗ ΗΜΕΡΗΣΙΑ ΔΙΑΤΑΞΗ</w:t>
      </w:r>
    </w:p>
    <w:p w14:paraId="65B256A0" w14:textId="77777777" w:rsidR="000F4E4F" w:rsidRDefault="00A56466">
      <w:pPr>
        <w:spacing w:line="600" w:lineRule="auto"/>
        <w:ind w:firstLine="720"/>
        <w:jc w:val="both"/>
        <w:rPr>
          <w:rFonts w:eastAsia="Times New Roman"/>
          <w:szCs w:val="24"/>
        </w:rPr>
      </w:pPr>
      <w:r>
        <w:rPr>
          <w:rFonts w:eastAsia="Times New Roman"/>
          <w:szCs w:val="24"/>
        </w:rPr>
        <w:lastRenderedPageBreak/>
        <w:t>Αποφάσει</w:t>
      </w:r>
      <w:r>
        <w:rPr>
          <w:rFonts w:eastAsia="Times New Roman"/>
          <w:szCs w:val="24"/>
        </w:rPr>
        <w:t>ς Βουλής</w:t>
      </w:r>
      <w:r>
        <w:rPr>
          <w:rFonts w:eastAsia="Times New Roman"/>
          <w:szCs w:val="24"/>
        </w:rPr>
        <w:t>:</w:t>
      </w:r>
      <w:r>
        <w:rPr>
          <w:rFonts w:eastAsia="Times New Roman"/>
          <w:szCs w:val="24"/>
        </w:rPr>
        <w:t xml:space="preserve"> </w:t>
      </w:r>
      <w:r>
        <w:rPr>
          <w:rFonts w:eastAsia="Times New Roman"/>
          <w:szCs w:val="24"/>
        </w:rPr>
        <w:t>σ</w:t>
      </w:r>
      <w:r w:rsidRPr="00D17822">
        <w:rPr>
          <w:rFonts w:eastAsia="Times New Roman"/>
          <w:szCs w:val="24"/>
        </w:rPr>
        <w:t>υνέχιση της συζήτησης και λήψη απόφασης επί των προτάσεων για αναθεώρηση διατάξεων του Συντάγματος, σύμφωνα με τα άρθρα 110 του Συντάγματος και 119 του Κανονισμού της Βουλής</w:t>
      </w:r>
      <w:r>
        <w:rPr>
          <w:rFonts w:eastAsia="Times New Roman"/>
          <w:szCs w:val="24"/>
        </w:rPr>
        <w:t>»</w:t>
      </w:r>
      <w:r w:rsidRPr="00D17822">
        <w:rPr>
          <w:rFonts w:eastAsia="Times New Roman"/>
          <w:szCs w:val="24"/>
        </w:rPr>
        <w:t>.</w:t>
      </w:r>
    </w:p>
    <w:p w14:paraId="65B256A1"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Έχω την τιμή να ανακοινώσω το αποτέλεσμα της διεξαχθείσας ψηφοφορίας στην προτείνουσα Βουλή για την αναθεώρηση του Συντάγματος. Θα διαβάζω μόνο το άρθρο και την παράγραφο, τις διατάξεις δηλαδή με τις ερμηνευτικές δηλώσεις κατ’ άρθρον και θα λέω το αποτέλεσ</w:t>
      </w:r>
      <w:r>
        <w:rPr>
          <w:rFonts w:eastAsia="Times New Roman"/>
          <w:szCs w:val="24"/>
        </w:rPr>
        <w:t xml:space="preserve">μα δίπλα. </w:t>
      </w:r>
    </w:p>
    <w:p w14:paraId="65B256A2"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Α΄ ΠΡΟΤΑΣΕΙΣ ΤΗΣ ΚΟΙΝΟΒΟΥΛΕΥΤΙΚΗΣ ΟΜΑΔΑΣ ΤΟΥ ΣΥΡΙΖΑ</w:t>
      </w:r>
    </w:p>
    <w:p w14:paraId="65B256A3"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Άρθρο 3 παράγραφος 1: </w:t>
      </w:r>
    </w:p>
    <w:p w14:paraId="65B256A4"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151</w:t>
      </w:r>
    </w:p>
    <w:p w14:paraId="65B256A5"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101</w:t>
      </w:r>
    </w:p>
    <w:p w14:paraId="65B256A6"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19</w:t>
      </w:r>
    </w:p>
    <w:p w14:paraId="65B256A7"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3 παράγραφος 2:</w:t>
      </w:r>
    </w:p>
    <w:p w14:paraId="65B256A8"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151</w:t>
      </w:r>
    </w:p>
    <w:p w14:paraId="65B256A9"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ΟΧΙ 102</w:t>
      </w:r>
    </w:p>
    <w:p w14:paraId="65B256AA"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19</w:t>
      </w:r>
    </w:p>
    <w:p w14:paraId="65B256AB"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Άρθρο 3 παράγραφος 3 </w:t>
      </w:r>
      <w:r>
        <w:rPr>
          <w:rFonts w:eastAsia="Times New Roman"/>
          <w:szCs w:val="24"/>
        </w:rPr>
        <w:t>(κατάργηση παραγράφου)</w:t>
      </w:r>
      <w:r>
        <w:rPr>
          <w:rFonts w:eastAsia="Times New Roman"/>
          <w:szCs w:val="24"/>
        </w:rPr>
        <w:t>:</w:t>
      </w:r>
    </w:p>
    <w:p w14:paraId="65B256AC"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167</w:t>
      </w:r>
    </w:p>
    <w:p w14:paraId="65B256AD"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101</w:t>
      </w:r>
    </w:p>
    <w:p w14:paraId="65B256AE"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4</w:t>
      </w:r>
    </w:p>
    <w:p w14:paraId="65B256AF"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Άρθρο 3 </w:t>
      </w:r>
      <w:r>
        <w:rPr>
          <w:rFonts w:eastAsia="Times New Roman"/>
          <w:szCs w:val="24"/>
        </w:rPr>
        <w:t xml:space="preserve">(εισαγωγή </w:t>
      </w:r>
      <w:r>
        <w:rPr>
          <w:rFonts w:eastAsia="Times New Roman"/>
          <w:szCs w:val="24"/>
        </w:rPr>
        <w:t>ερμηνευτικής δήλωσης):</w:t>
      </w:r>
    </w:p>
    <w:p w14:paraId="65B256B0"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153</w:t>
      </w:r>
    </w:p>
    <w:p w14:paraId="65B256B1"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115</w:t>
      </w:r>
    </w:p>
    <w:p w14:paraId="65B256B2"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ΠΑΡΩΝ 4 </w:t>
      </w:r>
    </w:p>
    <w:p w14:paraId="65B256B3"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13 παράγραφος 5:</w:t>
      </w:r>
    </w:p>
    <w:p w14:paraId="65B256B4"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151</w:t>
      </w:r>
    </w:p>
    <w:p w14:paraId="65B256B5"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101</w:t>
      </w:r>
    </w:p>
    <w:p w14:paraId="65B256B6"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20</w:t>
      </w:r>
    </w:p>
    <w:p w14:paraId="65B256B7"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21 παράγραφος 1:</w:t>
      </w:r>
    </w:p>
    <w:p w14:paraId="65B256B8"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157</w:t>
      </w:r>
    </w:p>
    <w:p w14:paraId="65B256B9"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ΟΧΙ 99</w:t>
      </w:r>
    </w:p>
    <w:p w14:paraId="65B256BA"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2</w:t>
      </w:r>
    </w:p>
    <w:p w14:paraId="65B256BB"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21 παράγραφος 3:</w:t>
      </w:r>
    </w:p>
    <w:p w14:paraId="65B256BC"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157</w:t>
      </w:r>
    </w:p>
    <w:p w14:paraId="65B256BD"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113</w:t>
      </w:r>
    </w:p>
    <w:p w14:paraId="65B256BE"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3</w:t>
      </w:r>
    </w:p>
    <w:p w14:paraId="65B256BF"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Άρθρο 21 </w:t>
      </w:r>
      <w:r>
        <w:rPr>
          <w:rFonts w:eastAsia="Times New Roman"/>
          <w:szCs w:val="24"/>
        </w:rPr>
        <w:t>(προσθήκη παραγράφου 7):</w:t>
      </w:r>
    </w:p>
    <w:p w14:paraId="65B256C0"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154</w:t>
      </w:r>
    </w:p>
    <w:p w14:paraId="65B256C1"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115</w:t>
      </w:r>
    </w:p>
    <w:p w14:paraId="65B256C2"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3</w:t>
      </w:r>
    </w:p>
    <w:p w14:paraId="65B256C3"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Άρθρο 22 </w:t>
      </w:r>
      <w:r>
        <w:rPr>
          <w:rFonts w:eastAsia="Times New Roman"/>
          <w:szCs w:val="24"/>
        </w:rPr>
        <w:t>παράγραφος 1:</w:t>
      </w:r>
    </w:p>
    <w:p w14:paraId="65B256C4"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172</w:t>
      </w:r>
    </w:p>
    <w:p w14:paraId="65B256C5"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96</w:t>
      </w:r>
    </w:p>
    <w:p w14:paraId="65B256C6"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5</w:t>
      </w:r>
    </w:p>
    <w:p w14:paraId="65B256C7"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22 παράγραφος 2:</w:t>
      </w:r>
    </w:p>
    <w:p w14:paraId="65B256C8"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155</w:t>
      </w:r>
    </w:p>
    <w:p w14:paraId="65B256C9"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ΟΧΙ 112</w:t>
      </w:r>
    </w:p>
    <w:p w14:paraId="65B256CA"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5</w:t>
      </w:r>
    </w:p>
    <w:p w14:paraId="65B256CB"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22 παράγραφος 4:</w:t>
      </w:r>
    </w:p>
    <w:p w14:paraId="65B256CC"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163</w:t>
      </w:r>
    </w:p>
    <w:p w14:paraId="65B256CD"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101</w:t>
      </w:r>
    </w:p>
    <w:p w14:paraId="65B256CE"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6</w:t>
      </w:r>
    </w:p>
    <w:p w14:paraId="65B256CF"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22 παράγραφος 5:</w:t>
      </w:r>
    </w:p>
    <w:p w14:paraId="65B256D0"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155</w:t>
      </w:r>
    </w:p>
    <w:p w14:paraId="65B256D1"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112</w:t>
      </w:r>
    </w:p>
    <w:p w14:paraId="65B256D2"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4</w:t>
      </w:r>
    </w:p>
    <w:p w14:paraId="65B256D3"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28 παράγραφος 2:</w:t>
      </w:r>
    </w:p>
    <w:p w14:paraId="65B256D4"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154</w:t>
      </w:r>
    </w:p>
    <w:p w14:paraId="65B256D5"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117</w:t>
      </w:r>
    </w:p>
    <w:p w14:paraId="65B256D6"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1</w:t>
      </w:r>
    </w:p>
    <w:p w14:paraId="65B256D7"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30 παράγραφος 1:</w:t>
      </w:r>
    </w:p>
    <w:p w14:paraId="65B256D8"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148</w:t>
      </w:r>
    </w:p>
    <w:p w14:paraId="65B256D9"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ΟΧΙ 120</w:t>
      </w:r>
    </w:p>
    <w:p w14:paraId="65B256DA"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3</w:t>
      </w:r>
    </w:p>
    <w:p w14:paraId="65B256DB"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32 παράγραφος 4:</w:t>
      </w:r>
    </w:p>
    <w:p w14:paraId="65B256DC"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221</w:t>
      </w:r>
    </w:p>
    <w:p w14:paraId="65B256DD"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46</w:t>
      </w:r>
    </w:p>
    <w:p w14:paraId="65B256DE"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3</w:t>
      </w:r>
    </w:p>
    <w:p w14:paraId="65B256DF"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32 παράγραφος 5:</w:t>
      </w:r>
    </w:p>
    <w:p w14:paraId="65B256E0"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220</w:t>
      </w:r>
    </w:p>
    <w:p w14:paraId="65B256E1"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47</w:t>
      </w:r>
    </w:p>
    <w:p w14:paraId="65B256E2"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3</w:t>
      </w:r>
    </w:p>
    <w:p w14:paraId="65B256E3"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33 παράγραφος 2:</w:t>
      </w:r>
    </w:p>
    <w:p w14:paraId="65B256E4"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168</w:t>
      </w:r>
    </w:p>
    <w:p w14:paraId="65B256E5"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98</w:t>
      </w:r>
    </w:p>
    <w:p w14:paraId="65B256E6"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5</w:t>
      </w:r>
    </w:p>
    <w:p w14:paraId="65B256E7"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34 παράγραφος 1 εδάφιο β΄:</w:t>
      </w:r>
    </w:p>
    <w:p w14:paraId="65B256E8"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147</w:t>
      </w:r>
    </w:p>
    <w:p w14:paraId="65B256E9"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ΟΧΙ 121</w:t>
      </w:r>
    </w:p>
    <w:p w14:paraId="65B256EA"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2</w:t>
      </w:r>
    </w:p>
    <w:p w14:paraId="65B256EB"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35 παράγραφος 2 περίπτωση γ΄:</w:t>
      </w:r>
    </w:p>
    <w:p w14:paraId="65B256EC"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150</w:t>
      </w:r>
    </w:p>
    <w:p w14:paraId="65B256ED"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w:t>
      </w:r>
      <w:r>
        <w:rPr>
          <w:rFonts w:eastAsia="Times New Roman"/>
          <w:szCs w:val="24"/>
        </w:rPr>
        <w:t>ΧΙ 118</w:t>
      </w:r>
    </w:p>
    <w:p w14:paraId="65B256EE"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2</w:t>
      </w:r>
    </w:p>
    <w:p w14:paraId="65B256EF"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37 παράγραφος 2:</w:t>
      </w:r>
    </w:p>
    <w:p w14:paraId="65B256F0"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153</w:t>
      </w:r>
    </w:p>
    <w:p w14:paraId="65B256F1"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101</w:t>
      </w:r>
    </w:p>
    <w:p w14:paraId="65B256F2"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16</w:t>
      </w:r>
    </w:p>
    <w:p w14:paraId="65B256F3"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38 παράγραφος 1:</w:t>
      </w:r>
    </w:p>
    <w:p w14:paraId="65B256F4"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155</w:t>
      </w:r>
    </w:p>
    <w:p w14:paraId="65B256F5"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115</w:t>
      </w:r>
    </w:p>
    <w:p w14:paraId="65B256F6"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0</w:t>
      </w:r>
    </w:p>
    <w:p w14:paraId="65B256F7"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41 παράγραφος 5:</w:t>
      </w:r>
    </w:p>
    <w:p w14:paraId="65B256F8"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150</w:t>
      </w:r>
    </w:p>
    <w:p w14:paraId="65B256F9"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ΟΧΙ 118</w:t>
      </w:r>
    </w:p>
    <w:p w14:paraId="65B256FA"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2</w:t>
      </w:r>
    </w:p>
    <w:p w14:paraId="65B256FB"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44 παράγραφος 2:</w:t>
      </w:r>
    </w:p>
    <w:p w14:paraId="65B256FC"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152</w:t>
      </w:r>
    </w:p>
    <w:p w14:paraId="65B256FD"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102</w:t>
      </w:r>
    </w:p>
    <w:p w14:paraId="65B256FE"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15</w:t>
      </w:r>
    </w:p>
    <w:p w14:paraId="65B256FF"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54 παράγραφος 1:</w:t>
      </w:r>
    </w:p>
    <w:p w14:paraId="65B25700"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155</w:t>
      </w:r>
    </w:p>
    <w:p w14:paraId="65B25701"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100</w:t>
      </w:r>
    </w:p>
    <w:p w14:paraId="65B25702"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15</w:t>
      </w:r>
    </w:p>
    <w:p w14:paraId="65B25703"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54 παράγραφος 4:</w:t>
      </w:r>
    </w:p>
    <w:p w14:paraId="65B25704"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158</w:t>
      </w:r>
    </w:p>
    <w:p w14:paraId="65B25705"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97</w:t>
      </w:r>
    </w:p>
    <w:p w14:paraId="65B25706"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16</w:t>
      </w:r>
    </w:p>
    <w:p w14:paraId="65B25707"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54 (εισαγωγή ερμηνευτικής δήλωσης):</w:t>
      </w:r>
    </w:p>
    <w:p w14:paraId="65B25708"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153</w:t>
      </w:r>
    </w:p>
    <w:p w14:paraId="65B25709"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ΟΧΙ 114</w:t>
      </w:r>
    </w:p>
    <w:p w14:paraId="65B2570A"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2</w:t>
      </w:r>
    </w:p>
    <w:p w14:paraId="65B2570B"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Άρθρο 56 </w:t>
      </w:r>
      <w:r>
        <w:rPr>
          <w:rFonts w:eastAsia="Times New Roman"/>
          <w:szCs w:val="24"/>
        </w:rPr>
        <w:t>(προσθήκη παραγράφου 5):</w:t>
      </w:r>
    </w:p>
    <w:p w14:paraId="65B2570C"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158</w:t>
      </w:r>
    </w:p>
    <w:p w14:paraId="65B2570D"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111</w:t>
      </w:r>
    </w:p>
    <w:p w14:paraId="65B2570E"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2</w:t>
      </w:r>
    </w:p>
    <w:p w14:paraId="65B2570F"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59 παράγραφος 1:</w:t>
      </w:r>
    </w:p>
    <w:p w14:paraId="65B25710"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167</w:t>
      </w:r>
    </w:p>
    <w:p w14:paraId="65B25711"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97</w:t>
      </w:r>
    </w:p>
    <w:p w14:paraId="65B25712"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4</w:t>
      </w:r>
    </w:p>
    <w:p w14:paraId="65B25713"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59 παράγραφος 2:</w:t>
      </w:r>
    </w:p>
    <w:p w14:paraId="65B25714"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168</w:t>
      </w:r>
    </w:p>
    <w:p w14:paraId="65B25715"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97</w:t>
      </w:r>
    </w:p>
    <w:p w14:paraId="65B25716"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4</w:t>
      </w:r>
    </w:p>
    <w:p w14:paraId="65B25717"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62:</w:t>
      </w:r>
    </w:p>
    <w:p w14:paraId="65B25718"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237</w:t>
      </w:r>
    </w:p>
    <w:p w14:paraId="65B25719"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ΟΧΙ 33</w:t>
      </w:r>
    </w:p>
    <w:p w14:paraId="65B2571A"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1</w:t>
      </w:r>
    </w:p>
    <w:p w14:paraId="65B2571B"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73:</w:t>
      </w:r>
    </w:p>
    <w:p w14:paraId="65B2571C"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168</w:t>
      </w:r>
    </w:p>
    <w:p w14:paraId="65B2571D"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97</w:t>
      </w:r>
    </w:p>
    <w:p w14:paraId="65B2571E"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3</w:t>
      </w:r>
    </w:p>
    <w:p w14:paraId="65B2571F"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84 παράγραφος 2:</w:t>
      </w:r>
    </w:p>
    <w:p w14:paraId="65B25720"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155</w:t>
      </w:r>
    </w:p>
    <w:p w14:paraId="65B25721"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115</w:t>
      </w:r>
    </w:p>
    <w:p w14:paraId="65B25722"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0</w:t>
      </w:r>
    </w:p>
    <w:p w14:paraId="65B25723"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86 παράγραφος 3:</w:t>
      </w:r>
    </w:p>
    <w:p w14:paraId="65B25724"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253</w:t>
      </w:r>
    </w:p>
    <w:p w14:paraId="65B25725"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17</w:t>
      </w:r>
    </w:p>
    <w:p w14:paraId="65B25726"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0</w:t>
      </w:r>
    </w:p>
    <w:p w14:paraId="65B25727"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Άρθρο 86 </w:t>
      </w:r>
      <w:r>
        <w:rPr>
          <w:rFonts w:eastAsia="Times New Roman"/>
          <w:szCs w:val="24"/>
        </w:rPr>
        <w:t>(εισαγωγή ερμηνευτικής δήλωσης):</w:t>
      </w:r>
    </w:p>
    <w:p w14:paraId="65B25728"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179</w:t>
      </w:r>
    </w:p>
    <w:p w14:paraId="65B25729"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ΟΧΙ 92</w:t>
      </w:r>
    </w:p>
    <w:p w14:paraId="65B2572A"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0</w:t>
      </w:r>
    </w:p>
    <w:p w14:paraId="65B2572B"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101Α:</w:t>
      </w:r>
    </w:p>
    <w:p w14:paraId="65B2572C"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231</w:t>
      </w:r>
    </w:p>
    <w:p w14:paraId="65B2572D"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ΟΧΙ </w:t>
      </w:r>
      <w:r>
        <w:rPr>
          <w:rFonts w:eastAsia="Times New Roman"/>
          <w:szCs w:val="24"/>
        </w:rPr>
        <w:t>34</w:t>
      </w:r>
    </w:p>
    <w:p w14:paraId="65B2572E"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6</w:t>
      </w:r>
    </w:p>
    <w:p w14:paraId="65B2572F"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Άρθρο 102 παράγραφος 2:</w:t>
      </w:r>
    </w:p>
    <w:p w14:paraId="65B25730"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ΝΑΙ 168</w:t>
      </w:r>
    </w:p>
    <w:p w14:paraId="65B25731"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ΟΧΙ 101</w:t>
      </w:r>
    </w:p>
    <w:p w14:paraId="65B25732"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ΠΑΡΩΝ 1</w:t>
      </w:r>
    </w:p>
    <w:p w14:paraId="65B25733" w14:textId="77777777" w:rsidR="000F4E4F" w:rsidRDefault="00A56466">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Αυτά ήταν τα άρθρα στις προτάσεις της Κοινοβουλευτικής Ομάδας του ΣΥΡΙΖΑ. </w:t>
      </w:r>
    </w:p>
    <w:p w14:paraId="65B25734" w14:textId="77777777" w:rsidR="000F4E4F" w:rsidRDefault="00A56466">
      <w:pPr>
        <w:tabs>
          <w:tab w:val="left" w:pos="2246"/>
        </w:tabs>
        <w:spacing w:line="600" w:lineRule="auto"/>
        <w:ind w:firstLine="720"/>
        <w:jc w:val="both"/>
        <w:rPr>
          <w:rFonts w:eastAsia="Times New Roman" w:cs="Times New Roman"/>
          <w:szCs w:val="24"/>
        </w:rPr>
      </w:pPr>
      <w:r>
        <w:rPr>
          <w:rFonts w:eastAsia="Times New Roman" w:cs="Times New Roman"/>
          <w:szCs w:val="24"/>
        </w:rPr>
        <w:t>Β΄ ΠΡΟΤΑΣΕΙΣ ΤΗΣ ΚΟΙΝΟΒΟΥΛΕΥΤΙΚΗΣ ΟΜΑΔΑΣ ΤΗΣ ΝΕΑΣ ΔΗΜΟΚΡΑΤΙΑΣ</w:t>
      </w:r>
    </w:p>
    <w:p w14:paraId="65B2573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2 παράγραφος 2:</w:t>
      </w:r>
    </w:p>
    <w:p w14:paraId="65B2573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87</w:t>
      </w:r>
    </w:p>
    <w:p w14:paraId="65B2573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ΟΧΙ </w:t>
      </w:r>
      <w:r w:rsidRPr="0008616D">
        <w:rPr>
          <w:rFonts w:eastAsia="Times New Roman" w:cs="Times New Roman"/>
          <w:szCs w:val="24"/>
        </w:rPr>
        <w:t>17</w:t>
      </w:r>
      <w:r>
        <w:rPr>
          <w:rFonts w:eastAsia="Times New Roman" w:cs="Times New Roman"/>
          <w:szCs w:val="24"/>
        </w:rPr>
        <w:t>5</w:t>
      </w:r>
    </w:p>
    <w:p w14:paraId="65B2573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3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4 παράγρα</w:t>
      </w:r>
      <w:r>
        <w:rPr>
          <w:rFonts w:eastAsia="Times New Roman" w:cs="Times New Roman"/>
          <w:szCs w:val="24"/>
        </w:rPr>
        <w:t>φος 2:</w:t>
      </w:r>
    </w:p>
    <w:p w14:paraId="65B2573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83</w:t>
      </w:r>
    </w:p>
    <w:p w14:paraId="65B2573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ΟΧΙ </w:t>
      </w:r>
      <w:r w:rsidRPr="0008616D">
        <w:rPr>
          <w:rFonts w:eastAsia="Times New Roman" w:cs="Times New Roman"/>
          <w:szCs w:val="24"/>
        </w:rPr>
        <w:t>17</w:t>
      </w:r>
      <w:r>
        <w:rPr>
          <w:rFonts w:eastAsia="Times New Roman" w:cs="Times New Roman"/>
          <w:szCs w:val="24"/>
        </w:rPr>
        <w:t>3</w:t>
      </w:r>
    </w:p>
    <w:p w14:paraId="65B2573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9</w:t>
      </w:r>
    </w:p>
    <w:p w14:paraId="65B2573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15 παράγραφος 2:</w:t>
      </w:r>
    </w:p>
    <w:p w14:paraId="65B2573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87</w:t>
      </w:r>
    </w:p>
    <w:p w14:paraId="65B2573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174</w:t>
      </w:r>
    </w:p>
    <w:p w14:paraId="65B2574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w:t>
      </w:r>
    </w:p>
    <w:p w14:paraId="65B2574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16 παράγραφος 2:</w:t>
      </w:r>
    </w:p>
    <w:p w14:paraId="65B2574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92</w:t>
      </w:r>
    </w:p>
    <w:p w14:paraId="65B2574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168</w:t>
      </w:r>
    </w:p>
    <w:p w14:paraId="65B2574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4</w:t>
      </w:r>
    </w:p>
    <w:p w14:paraId="65B2574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16 παράγραφος 5:</w:t>
      </w:r>
    </w:p>
    <w:p w14:paraId="65B2574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93</w:t>
      </w:r>
    </w:p>
    <w:p w14:paraId="65B2574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ΟΧΙ 168</w:t>
      </w:r>
    </w:p>
    <w:p w14:paraId="65B2574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4</w:t>
      </w:r>
    </w:p>
    <w:p w14:paraId="65B2574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16 παράγραφος 6:</w:t>
      </w:r>
    </w:p>
    <w:p w14:paraId="65B2574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94</w:t>
      </w:r>
    </w:p>
    <w:p w14:paraId="65B2574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169</w:t>
      </w:r>
    </w:p>
    <w:p w14:paraId="65B2574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4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16 παράγραφος 7:</w:t>
      </w:r>
    </w:p>
    <w:p w14:paraId="65B2574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91</w:t>
      </w:r>
    </w:p>
    <w:p w14:paraId="65B2574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168</w:t>
      </w:r>
    </w:p>
    <w:p w14:paraId="65B2575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5</w:t>
      </w:r>
    </w:p>
    <w:p w14:paraId="65B2575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16 παράγραφος 8:</w:t>
      </w:r>
    </w:p>
    <w:p w14:paraId="65B2575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93</w:t>
      </w:r>
    </w:p>
    <w:p w14:paraId="65B2575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169</w:t>
      </w:r>
    </w:p>
    <w:p w14:paraId="65B2575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5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17 (προσθήκη παραγράφου 8):</w:t>
      </w:r>
    </w:p>
    <w:p w14:paraId="65B2575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84</w:t>
      </w:r>
    </w:p>
    <w:p w14:paraId="65B2575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ΟΧΙ 174</w:t>
      </w:r>
    </w:p>
    <w:p w14:paraId="65B2575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6</w:t>
      </w:r>
    </w:p>
    <w:p w14:paraId="65B2575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24 παράγραφος 1:</w:t>
      </w:r>
    </w:p>
    <w:p w14:paraId="65B2575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86</w:t>
      </w:r>
    </w:p>
    <w:p w14:paraId="65B2575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176</w:t>
      </w:r>
    </w:p>
    <w:p w14:paraId="65B2575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5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24 παράγραφος 2:</w:t>
      </w:r>
    </w:p>
    <w:p w14:paraId="65B2575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87</w:t>
      </w:r>
    </w:p>
    <w:p w14:paraId="65B2575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177</w:t>
      </w:r>
    </w:p>
    <w:p w14:paraId="65B2576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w:t>
      </w:r>
    </w:p>
    <w:p w14:paraId="65B2576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24 παράγραφος 3:</w:t>
      </w:r>
    </w:p>
    <w:p w14:paraId="65B2576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84</w:t>
      </w:r>
    </w:p>
    <w:p w14:paraId="65B2576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177</w:t>
      </w:r>
    </w:p>
    <w:p w14:paraId="65B2576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4</w:t>
      </w:r>
    </w:p>
    <w:p w14:paraId="65B2576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Άρθρο </w:t>
      </w:r>
      <w:r>
        <w:rPr>
          <w:rFonts w:eastAsia="Times New Roman" w:cs="Times New Roman"/>
          <w:szCs w:val="24"/>
        </w:rPr>
        <w:t>24 (εισαγωγή ερμηνευτικής δήλωσης):</w:t>
      </w:r>
    </w:p>
    <w:p w14:paraId="65B2576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84</w:t>
      </w:r>
    </w:p>
    <w:p w14:paraId="65B2576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ΟΧΙ 177</w:t>
      </w:r>
    </w:p>
    <w:p w14:paraId="65B2576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4</w:t>
      </w:r>
    </w:p>
    <w:p w14:paraId="65B2576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25 παράγραφος 2:</w:t>
      </w:r>
    </w:p>
    <w:p w14:paraId="65B2576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90</w:t>
      </w:r>
    </w:p>
    <w:p w14:paraId="65B2576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173</w:t>
      </w:r>
    </w:p>
    <w:p w14:paraId="65B2576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6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25 παράγραφος 4:</w:t>
      </w:r>
    </w:p>
    <w:p w14:paraId="65B2576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90</w:t>
      </w:r>
    </w:p>
    <w:p w14:paraId="65B2576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172</w:t>
      </w:r>
    </w:p>
    <w:p w14:paraId="65B2577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w:t>
      </w:r>
    </w:p>
    <w:p w14:paraId="65B2577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29 παράγραφος 2:</w:t>
      </w:r>
    </w:p>
    <w:p w14:paraId="65B2577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89</w:t>
      </w:r>
    </w:p>
    <w:p w14:paraId="65B2577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176</w:t>
      </w:r>
    </w:p>
    <w:p w14:paraId="65B2577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0</w:t>
      </w:r>
    </w:p>
    <w:p w14:paraId="65B2577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32 παράγραφος 3:</w:t>
      </w:r>
    </w:p>
    <w:p w14:paraId="65B2577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84</w:t>
      </w:r>
    </w:p>
    <w:p w14:paraId="65B2577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ΟΧΙ 176</w:t>
      </w:r>
    </w:p>
    <w:p w14:paraId="65B2577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5</w:t>
      </w:r>
    </w:p>
    <w:p w14:paraId="65B2577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32 παρά</w:t>
      </w:r>
      <w:r>
        <w:rPr>
          <w:rFonts w:eastAsia="Times New Roman" w:cs="Times New Roman"/>
          <w:szCs w:val="24"/>
        </w:rPr>
        <w:t>γραφος 4:</w:t>
      </w:r>
    </w:p>
    <w:p w14:paraId="65B2577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87</w:t>
      </w:r>
    </w:p>
    <w:p w14:paraId="65B2577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176</w:t>
      </w:r>
    </w:p>
    <w:p w14:paraId="65B2577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7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33 παράγραφος 2:</w:t>
      </w:r>
    </w:p>
    <w:p w14:paraId="65B2577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87</w:t>
      </w:r>
    </w:p>
    <w:p w14:paraId="65B2577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176</w:t>
      </w:r>
    </w:p>
    <w:p w14:paraId="65B2578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8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34 παράγραφος 1:</w:t>
      </w:r>
    </w:p>
    <w:p w14:paraId="65B2578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82</w:t>
      </w:r>
    </w:p>
    <w:p w14:paraId="65B2578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178</w:t>
      </w:r>
    </w:p>
    <w:p w14:paraId="65B2578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5</w:t>
      </w:r>
    </w:p>
    <w:p w14:paraId="65B2578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35 παράγραφος 2:</w:t>
      </w:r>
    </w:p>
    <w:p w14:paraId="65B2578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88</w:t>
      </w:r>
    </w:p>
    <w:p w14:paraId="65B2578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ΟΧΙ 175</w:t>
      </w:r>
    </w:p>
    <w:p w14:paraId="65B2578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8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35 (προσθήκη παραγράφου 4):</w:t>
      </w:r>
    </w:p>
    <w:p w14:paraId="65B2578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88</w:t>
      </w:r>
    </w:p>
    <w:p w14:paraId="65B2578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174</w:t>
      </w:r>
    </w:p>
    <w:p w14:paraId="65B2578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3</w:t>
      </w:r>
    </w:p>
    <w:p w14:paraId="65B2578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37 παράγραφος 3:</w:t>
      </w:r>
    </w:p>
    <w:p w14:paraId="65B2578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ΝΑΙ </w:t>
      </w:r>
      <w:r>
        <w:rPr>
          <w:rFonts w:eastAsia="Times New Roman" w:cs="Times New Roman"/>
          <w:szCs w:val="24"/>
        </w:rPr>
        <w:t>85</w:t>
      </w:r>
    </w:p>
    <w:p w14:paraId="65B2578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177</w:t>
      </w:r>
    </w:p>
    <w:p w14:paraId="65B2579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3</w:t>
      </w:r>
    </w:p>
    <w:p w14:paraId="65B2579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41 παράγραφος 2 (κατάργηση παραγράφου):</w:t>
      </w:r>
    </w:p>
    <w:p w14:paraId="65B2579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83</w:t>
      </w:r>
    </w:p>
    <w:p w14:paraId="65B2579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172</w:t>
      </w:r>
    </w:p>
    <w:p w14:paraId="65B2579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6</w:t>
      </w:r>
    </w:p>
    <w:p w14:paraId="65B2579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42 παράγραφος 1:</w:t>
      </w:r>
    </w:p>
    <w:p w14:paraId="65B2579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83</w:t>
      </w:r>
    </w:p>
    <w:p w14:paraId="65B2579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ΟΧΙ 176</w:t>
      </w:r>
    </w:p>
    <w:p w14:paraId="65B2579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5</w:t>
      </w:r>
    </w:p>
    <w:p w14:paraId="65B2579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44 παράγραφος 2:</w:t>
      </w:r>
    </w:p>
    <w:p w14:paraId="65B2579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88</w:t>
      </w:r>
    </w:p>
    <w:p w14:paraId="65B2579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160</w:t>
      </w:r>
    </w:p>
    <w:p w14:paraId="65B2579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17</w:t>
      </w:r>
    </w:p>
    <w:p w14:paraId="65B2579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44 παράγραφος 3:</w:t>
      </w:r>
    </w:p>
    <w:p w14:paraId="65B2579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89</w:t>
      </w:r>
    </w:p>
    <w:p w14:paraId="65B2579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173</w:t>
      </w:r>
    </w:p>
    <w:p w14:paraId="65B257A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A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49 παράγραφος 2:</w:t>
      </w:r>
    </w:p>
    <w:p w14:paraId="65B257A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82</w:t>
      </w:r>
    </w:p>
    <w:p w14:paraId="65B257A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179</w:t>
      </w:r>
    </w:p>
    <w:p w14:paraId="65B257A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A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51 παράγραφος 4:</w:t>
      </w:r>
    </w:p>
    <w:p w14:paraId="65B257A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88</w:t>
      </w:r>
    </w:p>
    <w:p w14:paraId="65B257A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ΟΧΙ 174</w:t>
      </w:r>
    </w:p>
    <w:p w14:paraId="65B257A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w:t>
      </w:r>
    </w:p>
    <w:p w14:paraId="65B257A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53 παράγραφος 1:</w:t>
      </w:r>
    </w:p>
    <w:p w14:paraId="65B257A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87</w:t>
      </w:r>
    </w:p>
    <w:p w14:paraId="65B257A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175</w:t>
      </w:r>
    </w:p>
    <w:p w14:paraId="65B257A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w:t>
      </w:r>
    </w:p>
    <w:p w14:paraId="65B257A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54 παράγραφος 1:</w:t>
      </w:r>
    </w:p>
    <w:p w14:paraId="65B257A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87</w:t>
      </w:r>
    </w:p>
    <w:p w14:paraId="65B257A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175</w:t>
      </w:r>
    </w:p>
    <w:p w14:paraId="65B257B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w:t>
      </w:r>
    </w:p>
    <w:p w14:paraId="65B257B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58:</w:t>
      </w:r>
    </w:p>
    <w:p w14:paraId="65B257B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86</w:t>
      </w:r>
    </w:p>
    <w:p w14:paraId="65B257B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176</w:t>
      </w:r>
    </w:p>
    <w:p w14:paraId="65B257B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w:t>
      </w:r>
    </w:p>
    <w:p w14:paraId="65B257B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59 παράγραφος 1:</w:t>
      </w:r>
    </w:p>
    <w:p w14:paraId="65B257B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87</w:t>
      </w:r>
    </w:p>
    <w:p w14:paraId="65B257B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ΟΧΙ 174</w:t>
      </w:r>
    </w:p>
    <w:p w14:paraId="65B257B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B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Άρθρο 59 παράγραφος 2 </w:t>
      </w:r>
      <w:r>
        <w:rPr>
          <w:rFonts w:eastAsia="Times New Roman" w:cs="Times New Roman"/>
          <w:szCs w:val="24"/>
        </w:rPr>
        <w:t>(κατάργηση παραγράφου):</w:t>
      </w:r>
    </w:p>
    <w:p w14:paraId="65B257B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86</w:t>
      </w:r>
    </w:p>
    <w:p w14:paraId="65B257B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175</w:t>
      </w:r>
    </w:p>
    <w:p w14:paraId="65B257B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B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62 παράγραφος 1:</w:t>
      </w:r>
    </w:p>
    <w:p w14:paraId="65B257B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88</w:t>
      </w:r>
    </w:p>
    <w:p w14:paraId="65B257B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174</w:t>
      </w:r>
    </w:p>
    <w:p w14:paraId="65B257C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w:t>
      </w:r>
    </w:p>
    <w:p w14:paraId="65B257C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65 παράγραφος 1:</w:t>
      </w:r>
    </w:p>
    <w:p w14:paraId="65B257C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89</w:t>
      </w:r>
    </w:p>
    <w:p w14:paraId="65B257C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173</w:t>
      </w:r>
    </w:p>
    <w:p w14:paraId="65B257C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w:t>
      </w:r>
    </w:p>
    <w:p w14:paraId="65B257C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65 (προσθήκη παρ</w:t>
      </w:r>
      <w:r>
        <w:rPr>
          <w:rFonts w:eastAsia="Times New Roman" w:cs="Times New Roman"/>
          <w:szCs w:val="24"/>
        </w:rPr>
        <w:t>αγράφου</w:t>
      </w:r>
      <w:r>
        <w:rPr>
          <w:rFonts w:eastAsia="Times New Roman" w:cs="Times New Roman"/>
          <w:szCs w:val="24"/>
        </w:rPr>
        <w:t xml:space="preserve"> 7):</w:t>
      </w:r>
    </w:p>
    <w:p w14:paraId="65B257C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92</w:t>
      </w:r>
    </w:p>
    <w:p w14:paraId="65B257C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ΟΧΙ 167</w:t>
      </w:r>
    </w:p>
    <w:p w14:paraId="65B257C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3</w:t>
      </w:r>
    </w:p>
    <w:p w14:paraId="65B257C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68 παράγραφος 2:</w:t>
      </w:r>
    </w:p>
    <w:p w14:paraId="65B257C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234</w:t>
      </w:r>
    </w:p>
    <w:p w14:paraId="65B257C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34</w:t>
      </w:r>
    </w:p>
    <w:p w14:paraId="65B257C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w:t>
      </w:r>
    </w:p>
    <w:p w14:paraId="65B257C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70 παράγ</w:t>
      </w:r>
      <w:r>
        <w:rPr>
          <w:rFonts w:eastAsia="Times New Roman" w:cs="Times New Roman"/>
          <w:szCs w:val="24"/>
        </w:rPr>
        <w:t>ραφος 6:</w:t>
      </w:r>
    </w:p>
    <w:p w14:paraId="65B257C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84</w:t>
      </w:r>
    </w:p>
    <w:p w14:paraId="65B257C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151</w:t>
      </w:r>
    </w:p>
    <w:p w14:paraId="65B257D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20</w:t>
      </w:r>
    </w:p>
    <w:p w14:paraId="65B257D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70 (προσθήκη παραγράφου 9):</w:t>
      </w:r>
    </w:p>
    <w:p w14:paraId="65B257D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83</w:t>
      </w:r>
    </w:p>
    <w:p w14:paraId="65B257D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151</w:t>
      </w:r>
    </w:p>
    <w:p w14:paraId="65B257D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21</w:t>
      </w:r>
    </w:p>
    <w:p w14:paraId="65B257D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72 (προσθήκη παραγράφου 5):</w:t>
      </w:r>
    </w:p>
    <w:p w14:paraId="65B257D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83</w:t>
      </w:r>
    </w:p>
    <w:p w14:paraId="65B257D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ΟΧΙ 167</w:t>
      </w:r>
    </w:p>
    <w:p w14:paraId="65B257D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6</w:t>
      </w:r>
    </w:p>
    <w:p w14:paraId="65B257D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74 παράγραφος 1:</w:t>
      </w:r>
    </w:p>
    <w:p w14:paraId="65B257D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87</w:t>
      </w:r>
    </w:p>
    <w:p w14:paraId="65B257D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167</w:t>
      </w:r>
    </w:p>
    <w:p w14:paraId="65B257D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D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74 παράγραφος 3 (κατάργηση παραγράφου):</w:t>
      </w:r>
    </w:p>
    <w:p w14:paraId="65B257D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87</w:t>
      </w:r>
    </w:p>
    <w:p w14:paraId="65B257D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167</w:t>
      </w:r>
    </w:p>
    <w:p w14:paraId="65B257E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E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74 παράγραφος 4 (κατάργηση παραγράφου):</w:t>
      </w:r>
    </w:p>
    <w:p w14:paraId="65B257E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87</w:t>
      </w:r>
    </w:p>
    <w:p w14:paraId="65B257E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167</w:t>
      </w:r>
    </w:p>
    <w:p w14:paraId="65B257E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E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74 παράγραφος 5:</w:t>
      </w:r>
    </w:p>
    <w:p w14:paraId="65B257E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87</w:t>
      </w:r>
    </w:p>
    <w:p w14:paraId="65B257E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ΟΧΙ 167</w:t>
      </w:r>
    </w:p>
    <w:p w14:paraId="65B257E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E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75 παράγραφος 1:</w:t>
      </w:r>
    </w:p>
    <w:p w14:paraId="65B257E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87</w:t>
      </w:r>
    </w:p>
    <w:p w14:paraId="65B257E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152</w:t>
      </w:r>
    </w:p>
    <w:p w14:paraId="65B257E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17</w:t>
      </w:r>
    </w:p>
    <w:p w14:paraId="65B257E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76 παράγραφος 4:</w:t>
      </w:r>
    </w:p>
    <w:p w14:paraId="65B257E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87</w:t>
      </w:r>
    </w:p>
    <w:p w14:paraId="65B257E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167</w:t>
      </w:r>
    </w:p>
    <w:p w14:paraId="65B257F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F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76 παράγραφος 5:</w:t>
      </w:r>
    </w:p>
    <w:p w14:paraId="65B257F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86</w:t>
      </w:r>
    </w:p>
    <w:p w14:paraId="65B257F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175</w:t>
      </w:r>
    </w:p>
    <w:p w14:paraId="65B257F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7F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78 παράγραφος 2:</w:t>
      </w:r>
    </w:p>
    <w:p w14:paraId="65B257F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85</w:t>
      </w:r>
    </w:p>
    <w:p w14:paraId="65B257F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ΟΧΙ 175</w:t>
      </w:r>
    </w:p>
    <w:p w14:paraId="65B257F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3</w:t>
      </w:r>
    </w:p>
    <w:p w14:paraId="65B257F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78 παράγραφος 3 (κατάργηση παραγράφου):</w:t>
      </w:r>
    </w:p>
    <w:p w14:paraId="65B257F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82</w:t>
      </w:r>
    </w:p>
    <w:p w14:paraId="65B257F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175</w:t>
      </w:r>
    </w:p>
    <w:p w14:paraId="65B257F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6</w:t>
      </w:r>
    </w:p>
    <w:p w14:paraId="65B257F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78 παράγραφος 6:</w:t>
      </w:r>
    </w:p>
    <w:p w14:paraId="65B257F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85</w:t>
      </w:r>
    </w:p>
    <w:p w14:paraId="65B257F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176</w:t>
      </w:r>
    </w:p>
    <w:p w14:paraId="65B2580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80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79 παράγραφος 1:</w:t>
      </w:r>
    </w:p>
    <w:p w14:paraId="65B2580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85</w:t>
      </w:r>
    </w:p>
    <w:p w14:paraId="65B2580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175</w:t>
      </w:r>
    </w:p>
    <w:p w14:paraId="65B2580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3</w:t>
      </w:r>
    </w:p>
    <w:p w14:paraId="65B2580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79 παράγραφος 7:</w:t>
      </w:r>
    </w:p>
    <w:p w14:paraId="65B2580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85</w:t>
      </w:r>
    </w:p>
    <w:p w14:paraId="65B2580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ΟΧΙ 175</w:t>
      </w:r>
    </w:p>
    <w:p w14:paraId="65B2580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3</w:t>
      </w:r>
    </w:p>
    <w:p w14:paraId="65B2580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Άρθρο </w:t>
      </w:r>
      <w:r w:rsidRPr="0008616D">
        <w:rPr>
          <w:rFonts w:eastAsia="Times New Roman" w:cs="Times New Roman"/>
          <w:szCs w:val="24"/>
        </w:rPr>
        <w:t>79</w:t>
      </w:r>
      <w:r>
        <w:rPr>
          <w:rFonts w:eastAsia="Times New Roman" w:cs="Times New Roman"/>
          <w:szCs w:val="24"/>
        </w:rPr>
        <w:t xml:space="preserve"> παράγραφος </w:t>
      </w:r>
      <w:r w:rsidRPr="0008616D">
        <w:rPr>
          <w:rFonts w:eastAsia="Times New Roman" w:cs="Times New Roman"/>
          <w:szCs w:val="24"/>
        </w:rPr>
        <w:t>8</w:t>
      </w:r>
      <w:r>
        <w:rPr>
          <w:rFonts w:eastAsia="Times New Roman" w:cs="Times New Roman"/>
          <w:szCs w:val="24"/>
        </w:rPr>
        <w:t>:</w:t>
      </w:r>
    </w:p>
    <w:p w14:paraId="65B2580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ΝΑΙ </w:t>
      </w:r>
      <w:r w:rsidRPr="0008616D">
        <w:rPr>
          <w:rFonts w:eastAsia="Times New Roman" w:cs="Times New Roman"/>
          <w:szCs w:val="24"/>
        </w:rPr>
        <w:t>85</w:t>
      </w:r>
    </w:p>
    <w:p w14:paraId="65B2580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ΟΧΙ </w:t>
      </w:r>
      <w:r w:rsidRPr="0008616D">
        <w:rPr>
          <w:rFonts w:eastAsia="Times New Roman" w:cs="Times New Roman"/>
          <w:szCs w:val="24"/>
        </w:rPr>
        <w:t>174</w:t>
      </w:r>
    </w:p>
    <w:p w14:paraId="65B2580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3</w:t>
      </w:r>
    </w:p>
    <w:p w14:paraId="65B2580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Άρθρο </w:t>
      </w:r>
      <w:r w:rsidRPr="00914D26">
        <w:rPr>
          <w:rFonts w:eastAsia="Times New Roman" w:cs="Times New Roman"/>
          <w:szCs w:val="24"/>
        </w:rPr>
        <w:t>79</w:t>
      </w:r>
      <w:r>
        <w:rPr>
          <w:rFonts w:eastAsia="Times New Roman" w:cs="Times New Roman"/>
          <w:szCs w:val="24"/>
        </w:rPr>
        <w:t xml:space="preserve"> (προσθήκη παραγράφου 9):</w:t>
      </w:r>
    </w:p>
    <w:p w14:paraId="65B2580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86</w:t>
      </w:r>
    </w:p>
    <w:p w14:paraId="65B2580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173</w:t>
      </w:r>
    </w:p>
    <w:p w14:paraId="65B2581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3</w:t>
      </w:r>
    </w:p>
    <w:p w14:paraId="65B2581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81 παράγραφος 1:</w:t>
      </w:r>
    </w:p>
    <w:p w14:paraId="65B2581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ΝΑΙ </w:t>
      </w:r>
      <w:r w:rsidRPr="00914D26">
        <w:rPr>
          <w:rFonts w:eastAsia="Times New Roman" w:cs="Times New Roman"/>
          <w:szCs w:val="24"/>
        </w:rPr>
        <w:t>8</w:t>
      </w:r>
      <w:r>
        <w:rPr>
          <w:rFonts w:eastAsia="Times New Roman" w:cs="Times New Roman"/>
          <w:szCs w:val="24"/>
        </w:rPr>
        <w:t>4</w:t>
      </w:r>
    </w:p>
    <w:p w14:paraId="65B2581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175</w:t>
      </w:r>
    </w:p>
    <w:p w14:paraId="65B2581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4</w:t>
      </w:r>
    </w:p>
    <w:p w14:paraId="65B2581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82 παράγραφος 1:</w:t>
      </w:r>
    </w:p>
    <w:p w14:paraId="65B2581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ΝΑΙ </w:t>
      </w:r>
      <w:r w:rsidRPr="00914D26">
        <w:rPr>
          <w:rFonts w:eastAsia="Times New Roman" w:cs="Times New Roman"/>
          <w:szCs w:val="24"/>
        </w:rPr>
        <w:t>8</w:t>
      </w:r>
      <w:r>
        <w:rPr>
          <w:rFonts w:eastAsia="Times New Roman" w:cs="Times New Roman"/>
          <w:szCs w:val="24"/>
        </w:rPr>
        <w:t>4</w:t>
      </w:r>
    </w:p>
    <w:p w14:paraId="65B2581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ΟΧΙ </w:t>
      </w:r>
      <w:r w:rsidRPr="00914D26">
        <w:rPr>
          <w:rFonts w:eastAsia="Times New Roman" w:cs="Times New Roman"/>
          <w:szCs w:val="24"/>
        </w:rPr>
        <w:t>17</w:t>
      </w:r>
      <w:r>
        <w:rPr>
          <w:rFonts w:eastAsia="Times New Roman" w:cs="Times New Roman"/>
          <w:szCs w:val="24"/>
        </w:rPr>
        <w:t>5</w:t>
      </w:r>
    </w:p>
    <w:p w14:paraId="65B2581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4</w:t>
      </w:r>
    </w:p>
    <w:p w14:paraId="65B2581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82 παράγραφος 4:</w:t>
      </w:r>
    </w:p>
    <w:p w14:paraId="65B2581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ΝΑΙ </w:t>
      </w:r>
      <w:r w:rsidRPr="00914D26">
        <w:rPr>
          <w:rFonts w:eastAsia="Times New Roman" w:cs="Times New Roman"/>
          <w:szCs w:val="24"/>
        </w:rPr>
        <w:t>8</w:t>
      </w:r>
      <w:r>
        <w:rPr>
          <w:rFonts w:eastAsia="Times New Roman" w:cs="Times New Roman"/>
          <w:szCs w:val="24"/>
        </w:rPr>
        <w:t>9</w:t>
      </w:r>
    </w:p>
    <w:p w14:paraId="65B2581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ΟΧΙ </w:t>
      </w:r>
      <w:r w:rsidRPr="00914D26">
        <w:rPr>
          <w:rFonts w:eastAsia="Times New Roman" w:cs="Times New Roman"/>
          <w:szCs w:val="24"/>
        </w:rPr>
        <w:t>174</w:t>
      </w:r>
    </w:p>
    <w:p w14:paraId="65B2581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w:t>
      </w:r>
    </w:p>
    <w:p w14:paraId="65B2581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8</w:t>
      </w:r>
      <w:r>
        <w:rPr>
          <w:rFonts w:eastAsia="Times New Roman" w:cs="Times New Roman"/>
          <w:szCs w:val="24"/>
        </w:rPr>
        <w:t>2 (προσθήκη παραγράφου 5):</w:t>
      </w:r>
    </w:p>
    <w:p w14:paraId="65B2581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ΝΑΙ </w:t>
      </w:r>
      <w:r w:rsidRPr="00914D26">
        <w:rPr>
          <w:rFonts w:eastAsia="Times New Roman" w:cs="Times New Roman"/>
          <w:szCs w:val="24"/>
        </w:rPr>
        <w:t>8</w:t>
      </w:r>
      <w:r>
        <w:rPr>
          <w:rFonts w:eastAsia="Times New Roman" w:cs="Times New Roman"/>
          <w:szCs w:val="24"/>
        </w:rPr>
        <w:t>7</w:t>
      </w:r>
    </w:p>
    <w:p w14:paraId="65B2581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ΟΧΙ </w:t>
      </w:r>
      <w:r w:rsidRPr="00914D26">
        <w:rPr>
          <w:rFonts w:eastAsia="Times New Roman" w:cs="Times New Roman"/>
          <w:szCs w:val="24"/>
        </w:rPr>
        <w:t>174</w:t>
      </w:r>
    </w:p>
    <w:p w14:paraId="65B2582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82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86 παράγραφος 1:</w:t>
      </w:r>
    </w:p>
    <w:p w14:paraId="65B2582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ΝΑΙ </w:t>
      </w:r>
      <w:r w:rsidRPr="00914D26">
        <w:rPr>
          <w:rFonts w:eastAsia="Times New Roman" w:cs="Times New Roman"/>
          <w:szCs w:val="24"/>
        </w:rPr>
        <w:t>8</w:t>
      </w:r>
      <w:r>
        <w:rPr>
          <w:rFonts w:eastAsia="Times New Roman" w:cs="Times New Roman"/>
          <w:szCs w:val="24"/>
        </w:rPr>
        <w:t>7</w:t>
      </w:r>
    </w:p>
    <w:p w14:paraId="65B2582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ΟΧΙ </w:t>
      </w:r>
      <w:r w:rsidRPr="00914D26">
        <w:rPr>
          <w:rFonts w:eastAsia="Times New Roman" w:cs="Times New Roman"/>
          <w:szCs w:val="24"/>
        </w:rPr>
        <w:t>174</w:t>
      </w:r>
    </w:p>
    <w:p w14:paraId="65B2582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w:t>
      </w:r>
    </w:p>
    <w:p w14:paraId="65B2582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86 παράγραφος 2:</w:t>
      </w:r>
    </w:p>
    <w:p w14:paraId="65B2582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ΝΑΙ </w:t>
      </w:r>
      <w:r w:rsidRPr="00914D26">
        <w:rPr>
          <w:rFonts w:eastAsia="Times New Roman" w:cs="Times New Roman"/>
          <w:szCs w:val="24"/>
        </w:rPr>
        <w:t>8</w:t>
      </w:r>
      <w:r>
        <w:rPr>
          <w:rFonts w:eastAsia="Times New Roman" w:cs="Times New Roman"/>
          <w:szCs w:val="24"/>
        </w:rPr>
        <w:t>7</w:t>
      </w:r>
    </w:p>
    <w:p w14:paraId="65B2582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ΟΧΙ </w:t>
      </w:r>
      <w:r w:rsidRPr="00914D26">
        <w:rPr>
          <w:rFonts w:eastAsia="Times New Roman" w:cs="Times New Roman"/>
          <w:szCs w:val="24"/>
        </w:rPr>
        <w:t>174</w:t>
      </w:r>
    </w:p>
    <w:p w14:paraId="65B2582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w:t>
      </w:r>
    </w:p>
    <w:p w14:paraId="65B2582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86 παράγραφος 3 (κατάργηση παραγράφου):</w:t>
      </w:r>
    </w:p>
    <w:p w14:paraId="65B2582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ΝΑΙ </w:t>
      </w:r>
      <w:r w:rsidRPr="00914D26">
        <w:rPr>
          <w:rFonts w:eastAsia="Times New Roman" w:cs="Times New Roman"/>
          <w:szCs w:val="24"/>
        </w:rPr>
        <w:t>8</w:t>
      </w:r>
      <w:r>
        <w:rPr>
          <w:rFonts w:eastAsia="Times New Roman" w:cs="Times New Roman"/>
          <w:szCs w:val="24"/>
        </w:rPr>
        <w:t>9</w:t>
      </w:r>
    </w:p>
    <w:p w14:paraId="65B2582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157</w:t>
      </w:r>
    </w:p>
    <w:p w14:paraId="65B2582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16</w:t>
      </w:r>
    </w:p>
    <w:p w14:paraId="65B2582D"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86 παράγραφος 4</w:t>
      </w:r>
      <w:r w:rsidRPr="00127BFA">
        <w:rPr>
          <w:rFonts w:eastAsia="Times New Roman"/>
          <w:szCs w:val="24"/>
        </w:rPr>
        <w:t>:</w:t>
      </w:r>
    </w:p>
    <w:p w14:paraId="65B2582E"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87</w:t>
      </w:r>
    </w:p>
    <w:p w14:paraId="65B2582F"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174</w:t>
      </w:r>
    </w:p>
    <w:p w14:paraId="65B25830"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ΠΑΡΩΝ </w:t>
      </w:r>
      <w:r>
        <w:rPr>
          <w:rFonts w:eastAsia="Times New Roman"/>
          <w:szCs w:val="24"/>
        </w:rPr>
        <w:t>1</w:t>
      </w:r>
    </w:p>
    <w:p w14:paraId="65B25831"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88 παράγραφος 2</w:t>
      </w:r>
      <w:r w:rsidRPr="00127BFA">
        <w:rPr>
          <w:rFonts w:eastAsia="Times New Roman"/>
          <w:szCs w:val="24"/>
        </w:rPr>
        <w:t>:</w:t>
      </w:r>
    </w:p>
    <w:p w14:paraId="65B25832"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ΝΑΙ 82 </w:t>
      </w:r>
    </w:p>
    <w:p w14:paraId="65B25833"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174</w:t>
      </w:r>
    </w:p>
    <w:p w14:paraId="65B25834"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6</w:t>
      </w:r>
    </w:p>
    <w:p w14:paraId="65B25835"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88 παράγραφος 5</w:t>
      </w:r>
      <w:r w:rsidRPr="004E622A">
        <w:rPr>
          <w:rFonts w:eastAsia="Times New Roman"/>
          <w:szCs w:val="24"/>
        </w:rPr>
        <w:t>:</w:t>
      </w:r>
    </w:p>
    <w:p w14:paraId="65B25836"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83</w:t>
      </w:r>
    </w:p>
    <w:p w14:paraId="65B25837"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173</w:t>
      </w:r>
    </w:p>
    <w:p w14:paraId="65B25838"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6</w:t>
      </w:r>
    </w:p>
    <w:p w14:paraId="65B25839"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Άρθρο 89 παράγραφος 4</w:t>
      </w:r>
      <w:r w:rsidRPr="004E622A">
        <w:rPr>
          <w:rFonts w:eastAsia="Times New Roman"/>
          <w:szCs w:val="24"/>
        </w:rPr>
        <w:t>:</w:t>
      </w:r>
    </w:p>
    <w:p w14:paraId="65B2583A"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ΝΑΙ 97 </w:t>
      </w:r>
    </w:p>
    <w:p w14:paraId="65B2583B"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160</w:t>
      </w:r>
    </w:p>
    <w:p w14:paraId="65B2583C"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4</w:t>
      </w:r>
    </w:p>
    <w:p w14:paraId="65B2583D"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90 παράγραφος 5</w:t>
      </w:r>
      <w:r w:rsidRPr="004E622A">
        <w:rPr>
          <w:rFonts w:eastAsia="Times New Roman"/>
          <w:szCs w:val="24"/>
        </w:rPr>
        <w:t>:</w:t>
      </w:r>
    </w:p>
    <w:p w14:paraId="65B2583E"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86</w:t>
      </w:r>
    </w:p>
    <w:p w14:paraId="65B2583F"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174</w:t>
      </w:r>
    </w:p>
    <w:p w14:paraId="65B25840"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3</w:t>
      </w:r>
    </w:p>
    <w:p w14:paraId="65B25841"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91 παράγραφος 1</w:t>
      </w:r>
      <w:r w:rsidRPr="004E622A">
        <w:rPr>
          <w:rFonts w:eastAsia="Times New Roman"/>
          <w:szCs w:val="24"/>
        </w:rPr>
        <w:t>:</w:t>
      </w:r>
    </w:p>
    <w:p w14:paraId="65B25842"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ΝΑΙ 83 </w:t>
      </w:r>
    </w:p>
    <w:p w14:paraId="65B25843"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176</w:t>
      </w:r>
    </w:p>
    <w:p w14:paraId="65B25844"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4</w:t>
      </w:r>
    </w:p>
    <w:p w14:paraId="65B25845"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91 παράγραφος 2</w:t>
      </w:r>
      <w:r>
        <w:rPr>
          <w:rFonts w:eastAsia="Times New Roman"/>
          <w:szCs w:val="24"/>
        </w:rPr>
        <w:t xml:space="preserve"> </w:t>
      </w:r>
      <w:r>
        <w:rPr>
          <w:rFonts w:eastAsia="Times New Roman" w:cs="Times New Roman"/>
          <w:szCs w:val="24"/>
        </w:rPr>
        <w:t>(κατάργηση παραγράφου)</w:t>
      </w:r>
      <w:r w:rsidRPr="004E622A">
        <w:rPr>
          <w:rFonts w:eastAsia="Times New Roman"/>
          <w:szCs w:val="24"/>
        </w:rPr>
        <w:t>:</w:t>
      </w:r>
    </w:p>
    <w:p w14:paraId="65B25846"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83</w:t>
      </w:r>
    </w:p>
    <w:p w14:paraId="65B25847"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176</w:t>
      </w:r>
    </w:p>
    <w:p w14:paraId="65B25848"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4</w:t>
      </w:r>
    </w:p>
    <w:p w14:paraId="65B25849"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91 παράγραφος 3</w:t>
      </w:r>
      <w:r>
        <w:rPr>
          <w:rFonts w:eastAsia="Times New Roman"/>
          <w:szCs w:val="24"/>
        </w:rPr>
        <w:t xml:space="preserve"> </w:t>
      </w:r>
      <w:r>
        <w:rPr>
          <w:rFonts w:eastAsia="Times New Roman" w:cs="Times New Roman"/>
          <w:szCs w:val="24"/>
        </w:rPr>
        <w:t>(κατάργηση παραγράφου)</w:t>
      </w:r>
      <w:r>
        <w:rPr>
          <w:rFonts w:eastAsia="Times New Roman"/>
          <w:szCs w:val="24"/>
        </w:rPr>
        <w:t xml:space="preserve"> </w:t>
      </w:r>
      <w:r w:rsidRPr="004E622A">
        <w:rPr>
          <w:rFonts w:eastAsia="Times New Roman"/>
          <w:szCs w:val="24"/>
        </w:rPr>
        <w:t>:</w:t>
      </w:r>
    </w:p>
    <w:p w14:paraId="65B2584A"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ΝΑΙ 84 </w:t>
      </w:r>
    </w:p>
    <w:p w14:paraId="65B2584B"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176</w:t>
      </w:r>
    </w:p>
    <w:p w14:paraId="65B2584C"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ΠΑΡΩΝ 4</w:t>
      </w:r>
    </w:p>
    <w:p w14:paraId="65B2584D"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91 παράγραφος 4</w:t>
      </w:r>
      <w:r w:rsidRPr="004E622A">
        <w:rPr>
          <w:rFonts w:eastAsia="Times New Roman"/>
          <w:szCs w:val="24"/>
        </w:rPr>
        <w:t>:</w:t>
      </w:r>
    </w:p>
    <w:p w14:paraId="65B2584E"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83</w:t>
      </w:r>
    </w:p>
    <w:p w14:paraId="65B2584F"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176</w:t>
      </w:r>
    </w:p>
    <w:p w14:paraId="65B25850"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5</w:t>
      </w:r>
    </w:p>
    <w:p w14:paraId="65B25851"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93 (προσθήκη παραγράφου 5)</w:t>
      </w:r>
      <w:r w:rsidRPr="004E622A">
        <w:rPr>
          <w:rFonts w:eastAsia="Times New Roman"/>
          <w:szCs w:val="24"/>
        </w:rPr>
        <w:t>:</w:t>
      </w:r>
    </w:p>
    <w:p w14:paraId="65B25852"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ΝΑΙ 88 </w:t>
      </w:r>
    </w:p>
    <w:p w14:paraId="65B25853"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172</w:t>
      </w:r>
    </w:p>
    <w:p w14:paraId="65B25854"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1</w:t>
      </w:r>
    </w:p>
    <w:p w14:paraId="65B25855"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94 παράγραφος 4</w:t>
      </w:r>
      <w:r w:rsidRPr="004E622A">
        <w:rPr>
          <w:rFonts w:eastAsia="Times New Roman"/>
          <w:szCs w:val="24"/>
        </w:rPr>
        <w:t>:</w:t>
      </w:r>
    </w:p>
    <w:p w14:paraId="65B25856"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88</w:t>
      </w:r>
    </w:p>
    <w:p w14:paraId="65B25857"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w:t>
      </w:r>
      <w:r>
        <w:rPr>
          <w:rFonts w:eastAsia="Times New Roman"/>
          <w:szCs w:val="24"/>
        </w:rPr>
        <w:t xml:space="preserve"> 173</w:t>
      </w:r>
    </w:p>
    <w:p w14:paraId="65B25858"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1</w:t>
      </w:r>
    </w:p>
    <w:p w14:paraId="65B25859"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98 παράγραφος 1</w:t>
      </w:r>
      <w:r w:rsidRPr="004E622A">
        <w:rPr>
          <w:rFonts w:eastAsia="Times New Roman"/>
          <w:szCs w:val="24"/>
        </w:rPr>
        <w:t>:</w:t>
      </w:r>
    </w:p>
    <w:p w14:paraId="65B2585A"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87</w:t>
      </w:r>
    </w:p>
    <w:p w14:paraId="65B2585B"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174</w:t>
      </w:r>
    </w:p>
    <w:p w14:paraId="65B2585C"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1</w:t>
      </w:r>
    </w:p>
    <w:p w14:paraId="65B2585D"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99 παράγραφος 1</w:t>
      </w:r>
      <w:r w:rsidRPr="004E622A">
        <w:rPr>
          <w:rFonts w:eastAsia="Times New Roman"/>
          <w:szCs w:val="24"/>
        </w:rPr>
        <w:t>:</w:t>
      </w:r>
    </w:p>
    <w:p w14:paraId="65B2585E"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83</w:t>
      </w:r>
    </w:p>
    <w:p w14:paraId="65B2585F"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ΟΧΙ 175</w:t>
      </w:r>
    </w:p>
    <w:p w14:paraId="65B25860"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4</w:t>
      </w:r>
    </w:p>
    <w:p w14:paraId="65B25861"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99 παράγραφος 2 (κατάργηση παραγράφου)</w:t>
      </w:r>
      <w:r w:rsidRPr="004E622A">
        <w:rPr>
          <w:rFonts w:eastAsia="Times New Roman"/>
          <w:szCs w:val="24"/>
        </w:rPr>
        <w:t>:</w:t>
      </w:r>
    </w:p>
    <w:p w14:paraId="65B25862"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82</w:t>
      </w:r>
    </w:p>
    <w:p w14:paraId="65B25863"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175</w:t>
      </w:r>
    </w:p>
    <w:p w14:paraId="65B25864"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5</w:t>
      </w:r>
    </w:p>
    <w:p w14:paraId="65B25865"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99 παράγραφος 3</w:t>
      </w:r>
      <w:r>
        <w:rPr>
          <w:rFonts w:eastAsia="Times New Roman"/>
          <w:szCs w:val="24"/>
        </w:rPr>
        <w:t xml:space="preserve"> </w:t>
      </w:r>
      <w:r>
        <w:rPr>
          <w:rFonts w:eastAsia="Times New Roman" w:cs="Times New Roman"/>
          <w:szCs w:val="24"/>
        </w:rPr>
        <w:t>(κατάργηση παραγράφου)</w:t>
      </w:r>
      <w:r w:rsidRPr="004E622A">
        <w:rPr>
          <w:rFonts w:eastAsia="Times New Roman"/>
          <w:szCs w:val="24"/>
        </w:rPr>
        <w:t>:</w:t>
      </w:r>
    </w:p>
    <w:p w14:paraId="65B25866"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82</w:t>
      </w:r>
    </w:p>
    <w:p w14:paraId="65B25867"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175</w:t>
      </w:r>
    </w:p>
    <w:p w14:paraId="65B25868"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5</w:t>
      </w:r>
    </w:p>
    <w:p w14:paraId="65B25869"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Άρθρο 100 </w:t>
      </w:r>
      <w:r>
        <w:rPr>
          <w:rFonts w:eastAsia="Times New Roman"/>
          <w:szCs w:val="24"/>
        </w:rPr>
        <w:t>παράγραφος 1</w:t>
      </w:r>
      <w:r w:rsidRPr="004E622A">
        <w:rPr>
          <w:rFonts w:eastAsia="Times New Roman"/>
          <w:szCs w:val="24"/>
        </w:rPr>
        <w:t>:</w:t>
      </w:r>
    </w:p>
    <w:p w14:paraId="65B2586A"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ΝΑΙ 83 </w:t>
      </w:r>
    </w:p>
    <w:p w14:paraId="65B2586B"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174</w:t>
      </w:r>
    </w:p>
    <w:p w14:paraId="65B2586C"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4</w:t>
      </w:r>
    </w:p>
    <w:p w14:paraId="65B2586D"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100 παράγραφος 2</w:t>
      </w:r>
      <w:r w:rsidRPr="004E622A">
        <w:rPr>
          <w:rFonts w:eastAsia="Times New Roman"/>
          <w:szCs w:val="24"/>
        </w:rPr>
        <w:t>:</w:t>
      </w:r>
    </w:p>
    <w:p w14:paraId="65B2586E"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83</w:t>
      </w:r>
    </w:p>
    <w:p w14:paraId="65B2586F"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174</w:t>
      </w:r>
    </w:p>
    <w:p w14:paraId="65B25870"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4</w:t>
      </w:r>
    </w:p>
    <w:p w14:paraId="65B25871"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100 παράγραφος 3 (κατάργηση παραγράφου)</w:t>
      </w:r>
      <w:r w:rsidRPr="004E622A">
        <w:rPr>
          <w:rFonts w:eastAsia="Times New Roman"/>
          <w:szCs w:val="24"/>
        </w:rPr>
        <w:t>:</w:t>
      </w:r>
    </w:p>
    <w:p w14:paraId="65B25872"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ΝΑΙ 82 </w:t>
      </w:r>
    </w:p>
    <w:p w14:paraId="65B25873"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174</w:t>
      </w:r>
    </w:p>
    <w:p w14:paraId="65B25874"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5</w:t>
      </w:r>
    </w:p>
    <w:p w14:paraId="65B25875"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101 (προσθήκη παραγράφου 5)</w:t>
      </w:r>
      <w:r w:rsidRPr="004E622A">
        <w:rPr>
          <w:rFonts w:eastAsia="Times New Roman"/>
          <w:szCs w:val="24"/>
        </w:rPr>
        <w:t>:</w:t>
      </w:r>
    </w:p>
    <w:p w14:paraId="65B25876"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88</w:t>
      </w:r>
    </w:p>
    <w:p w14:paraId="65B25877"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172</w:t>
      </w:r>
    </w:p>
    <w:p w14:paraId="65B25878"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1</w:t>
      </w:r>
    </w:p>
    <w:p w14:paraId="65B25879"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101Α παράγραφος 2</w:t>
      </w:r>
      <w:r w:rsidRPr="004E622A">
        <w:rPr>
          <w:rFonts w:eastAsia="Times New Roman"/>
          <w:szCs w:val="24"/>
        </w:rPr>
        <w:t>:</w:t>
      </w:r>
    </w:p>
    <w:p w14:paraId="65B2587A"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ΝΑΙ 88 </w:t>
      </w:r>
    </w:p>
    <w:p w14:paraId="65B2587B"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171</w:t>
      </w:r>
    </w:p>
    <w:p w14:paraId="65B2587C"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w:t>
      </w:r>
    </w:p>
    <w:p w14:paraId="65B2587D"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102 παράγραφος 4</w:t>
      </w:r>
      <w:r w:rsidRPr="004E622A">
        <w:rPr>
          <w:rFonts w:eastAsia="Times New Roman"/>
          <w:szCs w:val="24"/>
        </w:rPr>
        <w:t>:</w:t>
      </w:r>
    </w:p>
    <w:p w14:paraId="65B2587E"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82</w:t>
      </w:r>
    </w:p>
    <w:p w14:paraId="65B2587F"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174</w:t>
      </w:r>
    </w:p>
    <w:p w14:paraId="65B25880"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5</w:t>
      </w:r>
    </w:p>
    <w:p w14:paraId="65B25881"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102 παράγραφος 5</w:t>
      </w:r>
      <w:r w:rsidRPr="004E622A">
        <w:rPr>
          <w:rFonts w:eastAsia="Times New Roman"/>
          <w:szCs w:val="24"/>
        </w:rPr>
        <w:t>:</w:t>
      </w:r>
    </w:p>
    <w:p w14:paraId="65B25882"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83</w:t>
      </w:r>
    </w:p>
    <w:p w14:paraId="65B25883"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173</w:t>
      </w:r>
    </w:p>
    <w:p w14:paraId="65B25884"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5</w:t>
      </w:r>
    </w:p>
    <w:p w14:paraId="65B25885"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Άρθρο 103 παράγραφος 7</w:t>
      </w:r>
      <w:r w:rsidRPr="004E622A">
        <w:rPr>
          <w:rFonts w:eastAsia="Times New Roman"/>
          <w:szCs w:val="24"/>
        </w:rPr>
        <w:t>:</w:t>
      </w:r>
    </w:p>
    <w:p w14:paraId="65B25886"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87</w:t>
      </w:r>
    </w:p>
    <w:p w14:paraId="65B25887"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174</w:t>
      </w:r>
    </w:p>
    <w:p w14:paraId="65B25888"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w:t>
      </w:r>
    </w:p>
    <w:p w14:paraId="65B25889"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106 παράγραφος 1</w:t>
      </w:r>
      <w:r w:rsidRPr="004E622A">
        <w:rPr>
          <w:rFonts w:eastAsia="Times New Roman"/>
          <w:szCs w:val="24"/>
        </w:rPr>
        <w:t>:</w:t>
      </w:r>
    </w:p>
    <w:p w14:paraId="65B2588A"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ΝΑΙ 85 </w:t>
      </w:r>
    </w:p>
    <w:p w14:paraId="65B2588B"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174</w:t>
      </w:r>
    </w:p>
    <w:p w14:paraId="65B2588C"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w:t>
      </w:r>
    </w:p>
    <w:p w14:paraId="65B2588D"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106 παράγραφος 2</w:t>
      </w:r>
      <w:r w:rsidRPr="004E622A">
        <w:rPr>
          <w:rFonts w:eastAsia="Times New Roman"/>
          <w:szCs w:val="24"/>
        </w:rPr>
        <w:t>:</w:t>
      </w:r>
    </w:p>
    <w:p w14:paraId="65B2588E"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85</w:t>
      </w:r>
    </w:p>
    <w:p w14:paraId="65B2588F"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174</w:t>
      </w:r>
    </w:p>
    <w:p w14:paraId="65B25890"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w:t>
      </w:r>
    </w:p>
    <w:p w14:paraId="65B25891"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Άρθρο 110 </w:t>
      </w:r>
      <w:r>
        <w:rPr>
          <w:rFonts w:eastAsia="Times New Roman"/>
          <w:szCs w:val="24"/>
        </w:rPr>
        <w:t>παράγραφος 4 (κατάργηση παραγράφου)</w:t>
      </w:r>
      <w:r w:rsidRPr="004E622A">
        <w:rPr>
          <w:rFonts w:eastAsia="Times New Roman"/>
          <w:szCs w:val="24"/>
        </w:rPr>
        <w:t>:</w:t>
      </w:r>
    </w:p>
    <w:p w14:paraId="65B25892"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ΝΑΙ 85 </w:t>
      </w:r>
    </w:p>
    <w:p w14:paraId="65B25893"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175</w:t>
      </w:r>
    </w:p>
    <w:p w14:paraId="65B25894"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w:t>
      </w:r>
    </w:p>
    <w:p w14:paraId="65B25895"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110 παράγραφος 6 (κατάργηση παραγράφου)</w:t>
      </w:r>
      <w:r w:rsidRPr="004E622A">
        <w:rPr>
          <w:rFonts w:eastAsia="Times New Roman"/>
          <w:szCs w:val="24"/>
        </w:rPr>
        <w:t>:</w:t>
      </w:r>
    </w:p>
    <w:p w14:paraId="65B25896"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84</w:t>
      </w:r>
    </w:p>
    <w:p w14:paraId="65B25897"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174</w:t>
      </w:r>
    </w:p>
    <w:p w14:paraId="65B25898"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ΠΑΡΩΝ 2</w:t>
      </w:r>
    </w:p>
    <w:p w14:paraId="65B25899"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112 παράγραφος 2 (κατάργηση παραγράφου)</w:t>
      </w:r>
      <w:r w:rsidRPr="004E622A">
        <w:rPr>
          <w:rFonts w:eastAsia="Times New Roman"/>
          <w:szCs w:val="24"/>
        </w:rPr>
        <w:t>:</w:t>
      </w:r>
    </w:p>
    <w:p w14:paraId="65B2589A"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ΝΑΙ 82 </w:t>
      </w:r>
    </w:p>
    <w:p w14:paraId="65B2589B"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158</w:t>
      </w:r>
    </w:p>
    <w:p w14:paraId="65B2589C"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21</w:t>
      </w:r>
    </w:p>
    <w:p w14:paraId="65B2589D"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112 παράγραφος 3 (κατάργηση παραγράφου)</w:t>
      </w:r>
      <w:r w:rsidRPr="004E622A">
        <w:rPr>
          <w:rFonts w:eastAsia="Times New Roman"/>
          <w:szCs w:val="24"/>
        </w:rPr>
        <w:t>:</w:t>
      </w:r>
    </w:p>
    <w:p w14:paraId="65B2589E"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83</w:t>
      </w:r>
    </w:p>
    <w:p w14:paraId="65B2589F"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158</w:t>
      </w:r>
    </w:p>
    <w:p w14:paraId="65B258A0"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21</w:t>
      </w:r>
    </w:p>
    <w:p w14:paraId="65B258A1"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112 παράγραφος 4 (κατάργηση παραγράφου)</w:t>
      </w:r>
      <w:r w:rsidRPr="004E622A">
        <w:rPr>
          <w:rFonts w:eastAsia="Times New Roman"/>
          <w:szCs w:val="24"/>
        </w:rPr>
        <w:t>:</w:t>
      </w:r>
    </w:p>
    <w:p w14:paraId="65B258A2"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ΝΑΙ 222 </w:t>
      </w:r>
    </w:p>
    <w:p w14:paraId="65B258A3"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25</w:t>
      </w:r>
    </w:p>
    <w:p w14:paraId="65B258A4"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21</w:t>
      </w:r>
    </w:p>
    <w:p w14:paraId="65B258A5"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113 (κατάργηση)</w:t>
      </w:r>
      <w:r w:rsidRPr="004E622A">
        <w:rPr>
          <w:rFonts w:eastAsia="Times New Roman"/>
          <w:szCs w:val="24"/>
        </w:rPr>
        <w:t>:</w:t>
      </w:r>
    </w:p>
    <w:p w14:paraId="65B258A6"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223</w:t>
      </w:r>
    </w:p>
    <w:p w14:paraId="65B258A7"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24</w:t>
      </w:r>
    </w:p>
    <w:p w14:paraId="65B258A8"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21</w:t>
      </w:r>
    </w:p>
    <w:p w14:paraId="65B258A9"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114 παράγραφος 1</w:t>
      </w:r>
      <w:r w:rsidRPr="004E622A">
        <w:rPr>
          <w:rFonts w:eastAsia="Times New Roman"/>
          <w:szCs w:val="24"/>
        </w:rPr>
        <w:t>:</w:t>
      </w:r>
    </w:p>
    <w:p w14:paraId="65B258AA"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230</w:t>
      </w:r>
    </w:p>
    <w:p w14:paraId="65B258AB"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ΟΧΙ 18</w:t>
      </w:r>
    </w:p>
    <w:p w14:paraId="65B258AC"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21</w:t>
      </w:r>
    </w:p>
    <w:p w14:paraId="65B258AD"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114 παράγραφος 2 (κατάργηση παραγράφου)</w:t>
      </w:r>
      <w:r w:rsidRPr="004E622A">
        <w:rPr>
          <w:rFonts w:eastAsia="Times New Roman"/>
          <w:szCs w:val="24"/>
        </w:rPr>
        <w:t>:</w:t>
      </w:r>
    </w:p>
    <w:p w14:paraId="65B258AE"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231</w:t>
      </w:r>
    </w:p>
    <w:p w14:paraId="65B258AF"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20</w:t>
      </w:r>
    </w:p>
    <w:p w14:paraId="65B258B0"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20</w:t>
      </w:r>
    </w:p>
    <w:p w14:paraId="65B258B1"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115 παράγραφος 1</w:t>
      </w:r>
      <w:r w:rsidRPr="004E622A">
        <w:rPr>
          <w:rFonts w:eastAsia="Times New Roman"/>
          <w:szCs w:val="24"/>
        </w:rPr>
        <w:t>:</w:t>
      </w:r>
    </w:p>
    <w:p w14:paraId="65B258B2"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ΝΑΙ 231 </w:t>
      </w:r>
    </w:p>
    <w:p w14:paraId="65B258B3"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19</w:t>
      </w:r>
    </w:p>
    <w:p w14:paraId="65B258B4"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21</w:t>
      </w:r>
    </w:p>
    <w:p w14:paraId="65B258B5"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115 παράγραφος 2</w:t>
      </w:r>
      <w:r w:rsidRPr="004E622A">
        <w:rPr>
          <w:rFonts w:eastAsia="Times New Roman"/>
          <w:szCs w:val="24"/>
        </w:rPr>
        <w:t>:</w:t>
      </w:r>
    </w:p>
    <w:p w14:paraId="65B258B6"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230</w:t>
      </w:r>
    </w:p>
    <w:p w14:paraId="65B258B7"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20</w:t>
      </w:r>
    </w:p>
    <w:p w14:paraId="65B258B8"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21</w:t>
      </w:r>
    </w:p>
    <w:p w14:paraId="65B258B9"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115 παράγραφος 3 (κατάργηση παραγράφου)</w:t>
      </w:r>
      <w:r w:rsidRPr="004E622A">
        <w:rPr>
          <w:rFonts w:eastAsia="Times New Roman"/>
          <w:szCs w:val="24"/>
        </w:rPr>
        <w:t>:</w:t>
      </w:r>
    </w:p>
    <w:p w14:paraId="65B258BA"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230</w:t>
      </w:r>
    </w:p>
    <w:p w14:paraId="65B258BB"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20</w:t>
      </w:r>
    </w:p>
    <w:p w14:paraId="65B258BC"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21</w:t>
      </w:r>
    </w:p>
    <w:p w14:paraId="65B258BD"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115 παράγραφος 4 (κατάργηση παραγράφου)</w:t>
      </w:r>
      <w:r w:rsidRPr="004E622A">
        <w:rPr>
          <w:rFonts w:eastAsia="Times New Roman"/>
          <w:szCs w:val="24"/>
        </w:rPr>
        <w:t>:</w:t>
      </w:r>
    </w:p>
    <w:p w14:paraId="65B258BE"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ΝΑΙ 226</w:t>
      </w:r>
    </w:p>
    <w:p w14:paraId="65B258BF"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25</w:t>
      </w:r>
    </w:p>
    <w:p w14:paraId="65B258C0"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21</w:t>
      </w:r>
    </w:p>
    <w:p w14:paraId="65B258C1"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Άρθρο 116 </w:t>
      </w:r>
      <w:r>
        <w:rPr>
          <w:rFonts w:eastAsia="Times New Roman"/>
          <w:szCs w:val="24"/>
        </w:rPr>
        <w:t>(κατάργηση)</w:t>
      </w:r>
      <w:r w:rsidRPr="004E622A">
        <w:rPr>
          <w:rFonts w:eastAsia="Times New Roman"/>
          <w:szCs w:val="24"/>
        </w:rPr>
        <w:t>:</w:t>
      </w:r>
    </w:p>
    <w:p w14:paraId="65B258C2"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87</w:t>
      </w:r>
    </w:p>
    <w:p w14:paraId="65B258C3"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170</w:t>
      </w:r>
    </w:p>
    <w:p w14:paraId="65B258C4"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8</w:t>
      </w:r>
    </w:p>
    <w:p w14:paraId="65B258C5"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117 παράγραφος 3 (κατάργηση παραγράφου)</w:t>
      </w:r>
      <w:r w:rsidRPr="004E622A">
        <w:rPr>
          <w:rFonts w:eastAsia="Times New Roman"/>
          <w:szCs w:val="24"/>
        </w:rPr>
        <w:t>:</w:t>
      </w:r>
    </w:p>
    <w:p w14:paraId="65B258C6"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88</w:t>
      </w:r>
    </w:p>
    <w:p w14:paraId="65B258C7"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169</w:t>
      </w:r>
    </w:p>
    <w:p w14:paraId="65B258C8"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6</w:t>
      </w:r>
    </w:p>
    <w:p w14:paraId="65B258C9"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117 παράγραφος 5 (κατάργηση παραγράφου)</w:t>
      </w:r>
      <w:r w:rsidRPr="004E622A">
        <w:rPr>
          <w:rFonts w:eastAsia="Times New Roman"/>
          <w:szCs w:val="24"/>
        </w:rPr>
        <w:t>:</w:t>
      </w:r>
    </w:p>
    <w:p w14:paraId="65B258CA"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88</w:t>
      </w:r>
    </w:p>
    <w:p w14:paraId="65B258CB"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154</w:t>
      </w:r>
    </w:p>
    <w:p w14:paraId="65B258CC"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20</w:t>
      </w:r>
    </w:p>
    <w:p w14:paraId="65B258CD"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117 παράγραφος 6 (κατάργηση παραγράφου)</w:t>
      </w:r>
      <w:r w:rsidRPr="004E622A">
        <w:rPr>
          <w:rFonts w:eastAsia="Times New Roman"/>
          <w:szCs w:val="24"/>
        </w:rPr>
        <w:t>:</w:t>
      </w:r>
    </w:p>
    <w:p w14:paraId="65B258CE"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88</w:t>
      </w:r>
    </w:p>
    <w:p w14:paraId="65B258CF"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155</w:t>
      </w:r>
    </w:p>
    <w:p w14:paraId="65B258D0"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20</w:t>
      </w:r>
    </w:p>
    <w:p w14:paraId="65B258D1"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Άρθρο </w:t>
      </w:r>
      <w:r>
        <w:rPr>
          <w:rFonts w:eastAsia="Times New Roman"/>
          <w:szCs w:val="24"/>
        </w:rPr>
        <w:t>117 παράγραφος 7 (κατάργηση παραγράφου)</w:t>
      </w:r>
      <w:r w:rsidRPr="00E12471">
        <w:rPr>
          <w:rFonts w:eastAsia="Times New Roman"/>
          <w:szCs w:val="24"/>
        </w:rPr>
        <w:t>:</w:t>
      </w:r>
    </w:p>
    <w:p w14:paraId="65B258D2"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ΝΑΙ 88 </w:t>
      </w:r>
    </w:p>
    <w:p w14:paraId="65B258D3"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155</w:t>
      </w:r>
    </w:p>
    <w:p w14:paraId="65B258D4"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20</w:t>
      </w:r>
    </w:p>
    <w:p w14:paraId="65B258D5"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118 (κατάργηση)</w:t>
      </w:r>
      <w:r w:rsidRPr="004E622A">
        <w:rPr>
          <w:rFonts w:eastAsia="Times New Roman"/>
          <w:szCs w:val="24"/>
        </w:rPr>
        <w:t>:</w:t>
      </w:r>
    </w:p>
    <w:p w14:paraId="65B258D6"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84</w:t>
      </w:r>
    </w:p>
    <w:p w14:paraId="65B258D7"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157</w:t>
      </w:r>
    </w:p>
    <w:p w14:paraId="65B258D8"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24</w:t>
      </w:r>
    </w:p>
    <w:p w14:paraId="65B258D9"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Άρθρο 119 παράγραφος 1 (κατάργηση παραγράφου)</w:t>
      </w:r>
      <w:r w:rsidRPr="004E622A">
        <w:rPr>
          <w:rFonts w:eastAsia="Times New Roman"/>
          <w:szCs w:val="24"/>
        </w:rPr>
        <w:t>:</w:t>
      </w:r>
    </w:p>
    <w:p w14:paraId="65B258DA"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ΝΑΙ 209</w:t>
      </w:r>
    </w:p>
    <w:p w14:paraId="65B258DB"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ΟΧΙ 37</w:t>
      </w:r>
    </w:p>
    <w:p w14:paraId="65B258DC" w14:textId="77777777" w:rsidR="000F4E4F" w:rsidRDefault="00A56466">
      <w:pPr>
        <w:tabs>
          <w:tab w:val="left" w:pos="709"/>
          <w:tab w:val="center" w:pos="4753"/>
        </w:tabs>
        <w:spacing w:line="600" w:lineRule="auto"/>
        <w:ind w:firstLine="709"/>
        <w:contextualSpacing/>
        <w:jc w:val="both"/>
        <w:rPr>
          <w:rFonts w:eastAsia="Times New Roman"/>
          <w:szCs w:val="24"/>
        </w:rPr>
      </w:pPr>
      <w:r>
        <w:rPr>
          <w:rFonts w:eastAsia="Times New Roman"/>
          <w:szCs w:val="24"/>
        </w:rPr>
        <w:t>ΠΑΡΩΝ 21</w:t>
      </w:r>
    </w:p>
    <w:p w14:paraId="65B258D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Έτσι κλείνει και η λίστα των διατάξεων των άρθρων</w:t>
      </w:r>
      <w:r w:rsidRPr="008709AB">
        <w:rPr>
          <w:rFonts w:eastAsia="Times New Roman" w:cs="Times New Roman"/>
          <w:szCs w:val="24"/>
        </w:rPr>
        <w:t xml:space="preserve"> -</w:t>
      </w:r>
      <w:r>
        <w:rPr>
          <w:rFonts w:eastAsia="Times New Roman" w:cs="Times New Roman"/>
          <w:szCs w:val="24"/>
        </w:rPr>
        <w:t xml:space="preserve">διότι η αναθεωρητική </w:t>
      </w:r>
      <w:r>
        <w:rPr>
          <w:rFonts w:eastAsia="Times New Roman" w:cs="Times New Roman"/>
          <w:szCs w:val="24"/>
        </w:rPr>
        <w:t>διαδικασία προβλέπει παρέμβαση επί των διατάξεων των άρθρων και επί των άρθρων</w:t>
      </w:r>
      <w:r w:rsidRPr="008709AB">
        <w:rPr>
          <w:rFonts w:eastAsia="Times New Roman" w:cs="Times New Roman"/>
          <w:szCs w:val="24"/>
        </w:rPr>
        <w:t xml:space="preserve"> </w:t>
      </w:r>
      <w:r>
        <w:rPr>
          <w:rFonts w:eastAsia="Times New Roman" w:cs="Times New Roman"/>
          <w:szCs w:val="24"/>
        </w:rPr>
        <w:t xml:space="preserve">και γι’ αυτό λέμε αρκετές φορές το ίδιο άρθρο ανάλογα με την παράγραφό του- η οποία είχε προταθεί από την Κοινοβουλευτική Ομάδα της Νέας Δημοκρατίας. </w:t>
      </w:r>
    </w:p>
    <w:p w14:paraId="65B258D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τις συμπληρωματικές προτάσεις-διατάξεις που είχαν προταθεί από Βουλευτές: </w:t>
      </w:r>
    </w:p>
    <w:p w14:paraId="65B258D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Γ΄ ΣΥΜΠΛΗΡΩΜΑΤΙΚΕΣ ΠΡΟΤΑΣΕΙΣ</w:t>
      </w:r>
    </w:p>
    <w:p w14:paraId="65B258E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Άρθρο 5 παράγραφος 2: </w:t>
      </w:r>
    </w:p>
    <w:p w14:paraId="65B258E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170</w:t>
      </w:r>
    </w:p>
    <w:p w14:paraId="65B258E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99</w:t>
      </w:r>
    </w:p>
    <w:p w14:paraId="65B258E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0</w:t>
      </w:r>
    </w:p>
    <w:p w14:paraId="65B258E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24</w:t>
      </w:r>
      <w:r w:rsidRPr="00D627E6">
        <w:rPr>
          <w:rFonts w:eastAsia="Times New Roman" w:cs="Times New Roman"/>
          <w:szCs w:val="24"/>
        </w:rPr>
        <w:t>Α</w:t>
      </w:r>
      <w:r>
        <w:rPr>
          <w:rFonts w:eastAsia="Times New Roman" w:cs="Times New Roman"/>
          <w:szCs w:val="24"/>
        </w:rPr>
        <w:t xml:space="preserve"> (εισαγωγή νέας διάταξης):</w:t>
      </w:r>
    </w:p>
    <w:p w14:paraId="65B258E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92</w:t>
      </w:r>
    </w:p>
    <w:p w14:paraId="65B258E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130</w:t>
      </w:r>
    </w:p>
    <w:p w14:paraId="65B258E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40</w:t>
      </w:r>
    </w:p>
    <w:p w14:paraId="65B258E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25 παράγραφος 3:</w:t>
      </w:r>
    </w:p>
    <w:p w14:paraId="65B258E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16</w:t>
      </w:r>
      <w:r w:rsidRPr="00C665FF">
        <w:rPr>
          <w:rFonts w:eastAsia="Times New Roman" w:cs="Times New Roman"/>
          <w:szCs w:val="24"/>
        </w:rPr>
        <w:t>9</w:t>
      </w:r>
    </w:p>
    <w:p w14:paraId="65B258E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95</w:t>
      </w:r>
    </w:p>
    <w:p w14:paraId="65B258E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w:t>
      </w:r>
      <w:r>
        <w:rPr>
          <w:rFonts w:eastAsia="Times New Roman" w:cs="Times New Roman"/>
          <w:szCs w:val="24"/>
        </w:rPr>
        <w:t>Ν 4</w:t>
      </w:r>
    </w:p>
    <w:p w14:paraId="65B258E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38 παράγραφος 2:</w:t>
      </w:r>
    </w:p>
    <w:p w14:paraId="65B258E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ΝΑΙ 156</w:t>
      </w:r>
    </w:p>
    <w:p w14:paraId="65B258E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98</w:t>
      </w:r>
    </w:p>
    <w:p w14:paraId="65B258E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16</w:t>
      </w:r>
    </w:p>
    <w:p w14:paraId="65B258F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96 παράγραφος 5:</w:t>
      </w:r>
    </w:p>
    <w:p w14:paraId="65B258F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233</w:t>
      </w:r>
    </w:p>
    <w:p w14:paraId="65B258F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19</w:t>
      </w:r>
    </w:p>
    <w:p w14:paraId="65B258F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19</w:t>
      </w:r>
    </w:p>
    <w:p w14:paraId="65B258F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101 παράγραφος 1:</w:t>
      </w:r>
    </w:p>
    <w:p w14:paraId="65B258F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151</w:t>
      </w:r>
    </w:p>
    <w:p w14:paraId="65B258F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95</w:t>
      </w:r>
    </w:p>
    <w:p w14:paraId="65B258F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22</w:t>
      </w:r>
    </w:p>
    <w:p w14:paraId="65B258F8"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101 παράγραφος 3:</w:t>
      </w:r>
    </w:p>
    <w:p w14:paraId="65B258F9"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150</w:t>
      </w:r>
    </w:p>
    <w:p w14:paraId="65B258FA"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111</w:t>
      </w:r>
    </w:p>
    <w:p w14:paraId="65B258FB"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7</w:t>
      </w:r>
    </w:p>
    <w:p w14:paraId="65B258FC"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101 παράγραφος 4:</w:t>
      </w:r>
    </w:p>
    <w:p w14:paraId="65B258FD"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lastRenderedPageBreak/>
        <w:t>ΝΑΙ 165</w:t>
      </w:r>
    </w:p>
    <w:p w14:paraId="65B258FE"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96</w:t>
      </w:r>
    </w:p>
    <w:p w14:paraId="65B258FF"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6</w:t>
      </w:r>
    </w:p>
    <w:p w14:paraId="65B25900"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 xml:space="preserve">Άρθρο 101 </w:t>
      </w:r>
      <w:r>
        <w:rPr>
          <w:rFonts w:eastAsia="Times New Roman" w:cs="Times New Roman"/>
          <w:szCs w:val="24"/>
        </w:rPr>
        <w:t>(εισαγωγή ερμηνευτικής παραγράφου):</w:t>
      </w:r>
    </w:p>
    <w:p w14:paraId="65B25901"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170</w:t>
      </w:r>
    </w:p>
    <w:p w14:paraId="65B25902"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94</w:t>
      </w:r>
    </w:p>
    <w:p w14:paraId="65B25903"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2</w:t>
      </w:r>
    </w:p>
    <w:p w14:paraId="65B25904"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Άρθρο 108 παράγραφος 2 (επαναδιατύπωση παραγράφου)</w:t>
      </w:r>
    </w:p>
    <w:p w14:paraId="65B25905"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ΝΑΙ 118</w:t>
      </w:r>
    </w:p>
    <w:p w14:paraId="65B25906"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ΟΧΙ 104</w:t>
      </w:r>
    </w:p>
    <w:p w14:paraId="65B25907" w14:textId="77777777" w:rsidR="000F4E4F" w:rsidRDefault="00A56466">
      <w:pPr>
        <w:spacing w:line="600" w:lineRule="auto"/>
        <w:ind w:firstLine="720"/>
        <w:jc w:val="both"/>
        <w:rPr>
          <w:rFonts w:eastAsia="Times New Roman" w:cs="Times New Roman"/>
          <w:szCs w:val="24"/>
        </w:rPr>
      </w:pPr>
      <w:r>
        <w:rPr>
          <w:rFonts w:eastAsia="Times New Roman" w:cs="Times New Roman"/>
          <w:szCs w:val="24"/>
        </w:rPr>
        <w:t>ΠΑΡΩΝ 43</w:t>
      </w:r>
    </w:p>
    <w:p w14:paraId="65B25908" w14:textId="77777777" w:rsidR="000F4E4F" w:rsidRDefault="00A56466">
      <w:pPr>
        <w:spacing w:line="600" w:lineRule="auto"/>
        <w:ind w:firstLine="709"/>
        <w:contextualSpacing/>
        <w:jc w:val="both"/>
        <w:rPr>
          <w:rFonts w:eastAsia="Times New Roman" w:cs="Times New Roman"/>
          <w:szCs w:val="24"/>
        </w:rPr>
      </w:pPr>
      <w:r w:rsidRPr="00CD3754">
        <w:rPr>
          <w:rFonts w:eastAsia="SimSun"/>
          <w:szCs w:val="24"/>
          <w:lang w:eastAsia="zh-CN"/>
        </w:rPr>
        <w:t>Οι θέσεις των Βουλευτών</w:t>
      </w:r>
      <w:r w:rsidRPr="00CD3754">
        <w:rPr>
          <w:rFonts w:eastAsia="Times New Roman" w:cs="Times New Roman"/>
          <w:szCs w:val="24"/>
        </w:rPr>
        <w:t xml:space="preserve"> καταχωρίζονται στα Πρακτικά της σημερινής συνεδρίασης και έχουν ως εξής:</w:t>
      </w:r>
    </w:p>
    <w:p w14:paraId="65B25909" w14:textId="77777777" w:rsidR="000F4E4F" w:rsidRDefault="00A56466">
      <w:pPr>
        <w:spacing w:line="600" w:lineRule="auto"/>
        <w:ind w:firstLine="709"/>
        <w:contextualSpacing/>
        <w:jc w:val="center"/>
        <w:rPr>
          <w:rFonts w:eastAsia="Times New Roman"/>
          <w:szCs w:val="24"/>
        </w:rPr>
      </w:pPr>
      <w:r>
        <w:rPr>
          <w:rFonts w:eastAsia="SimSun"/>
          <w:color w:val="FF0000"/>
          <w:szCs w:val="24"/>
          <w:lang w:eastAsia="zh-CN"/>
        </w:rPr>
        <w:t>(</w:t>
      </w:r>
      <w:r w:rsidRPr="000842FC">
        <w:rPr>
          <w:rFonts w:eastAsia="SimSun"/>
          <w:color w:val="FF0000"/>
          <w:szCs w:val="24"/>
          <w:lang w:eastAsia="zh-CN"/>
        </w:rPr>
        <w:t>ΑΛΛΑΓΗ ΣΕΛΙΔΑΣ</w:t>
      </w:r>
      <w:r>
        <w:rPr>
          <w:rFonts w:eastAsia="SimSun"/>
          <w:color w:val="FF0000"/>
          <w:szCs w:val="24"/>
          <w:lang w:eastAsia="zh-CN"/>
        </w:rPr>
        <w:t>)</w:t>
      </w:r>
    </w:p>
    <w:tbl>
      <w:tblPr>
        <w:tblW w:w="5000" w:type="pct"/>
        <w:tblCellMar>
          <w:left w:w="10" w:type="dxa"/>
          <w:right w:w="10" w:type="dxa"/>
        </w:tblCellMar>
        <w:tblLook w:val="04A0" w:firstRow="1" w:lastRow="0" w:firstColumn="1" w:lastColumn="0" w:noHBand="0" w:noVBand="1"/>
      </w:tblPr>
      <w:tblGrid>
        <w:gridCol w:w="4333"/>
        <w:gridCol w:w="1054"/>
        <w:gridCol w:w="944"/>
        <w:gridCol w:w="944"/>
        <w:gridCol w:w="1031"/>
      </w:tblGrid>
      <w:tr w:rsidR="000F4E4F" w14:paraId="65B2590B" w14:textId="77777777">
        <w:trPr>
          <w:trHeight w:val="405"/>
        </w:trPr>
        <w:tc>
          <w:tcPr>
            <w:tcW w:w="5000" w:type="pct"/>
            <w:gridSpan w:val="5"/>
            <w:tcBorders>
              <w:top w:val="nil"/>
              <w:left w:val="nil"/>
              <w:bottom w:val="nil"/>
              <w:right w:val="nil"/>
            </w:tcBorders>
            <w:shd w:val="clear" w:color="auto" w:fill="auto"/>
            <w:noWrap/>
            <w:vAlign w:val="bottom"/>
            <w:hideMark/>
          </w:tcPr>
          <w:p w14:paraId="65B2590A" w14:textId="77777777" w:rsidR="005D65F3" w:rsidRPr="00DD002D" w:rsidRDefault="00A56466" w:rsidP="005D65F3">
            <w:pPr>
              <w:rPr>
                <w:rFonts w:eastAsia="Times New Roman"/>
                <w:b/>
                <w:bCs/>
                <w:szCs w:val="24"/>
              </w:rPr>
            </w:pPr>
            <w:bookmarkStart w:id="37" w:name="RANGE!A1:E490"/>
            <w:r w:rsidRPr="00DD002D">
              <w:rPr>
                <w:rFonts w:eastAsia="Times New Roman"/>
                <w:b/>
                <w:bCs/>
                <w:szCs w:val="24"/>
              </w:rPr>
              <w:t>ΠΡΩΤΟΚΟΛΛΟ ΨΗΦΟΦΟΡΙΑΣ</w:t>
            </w:r>
            <w:bookmarkEnd w:id="37"/>
          </w:p>
        </w:tc>
      </w:tr>
      <w:tr w:rsidR="000F4E4F" w14:paraId="65B2590D" w14:textId="77777777">
        <w:trPr>
          <w:trHeight w:val="300"/>
        </w:trPr>
        <w:tc>
          <w:tcPr>
            <w:tcW w:w="5000" w:type="pct"/>
            <w:gridSpan w:val="5"/>
            <w:tcBorders>
              <w:top w:val="nil"/>
              <w:left w:val="nil"/>
              <w:bottom w:val="nil"/>
              <w:right w:val="nil"/>
            </w:tcBorders>
            <w:shd w:val="clear" w:color="auto" w:fill="auto"/>
            <w:noWrap/>
            <w:vAlign w:val="bottom"/>
            <w:hideMark/>
          </w:tcPr>
          <w:p w14:paraId="65B2590C" w14:textId="77777777" w:rsidR="005D65F3" w:rsidRPr="00DD002D" w:rsidRDefault="00A56466" w:rsidP="005D65F3">
            <w:pPr>
              <w:rPr>
                <w:rFonts w:eastAsia="Times New Roman"/>
                <w:b/>
                <w:bCs/>
                <w:i/>
                <w:iCs/>
                <w:szCs w:val="24"/>
              </w:rPr>
            </w:pPr>
            <w:r w:rsidRPr="00DD002D">
              <w:rPr>
                <w:rFonts w:eastAsia="Times New Roman"/>
                <w:b/>
                <w:bCs/>
                <w:i/>
                <w:iCs/>
                <w:szCs w:val="24"/>
              </w:rPr>
              <w:t>(συγκεντρωτικά αποτελέσματα)</w:t>
            </w:r>
          </w:p>
        </w:tc>
      </w:tr>
      <w:tr w:rsidR="000F4E4F" w14:paraId="65B25913" w14:textId="77777777">
        <w:trPr>
          <w:trHeight w:val="300"/>
        </w:trPr>
        <w:tc>
          <w:tcPr>
            <w:tcW w:w="2632" w:type="pct"/>
            <w:tcBorders>
              <w:top w:val="nil"/>
              <w:left w:val="nil"/>
              <w:bottom w:val="nil"/>
              <w:right w:val="nil"/>
            </w:tcBorders>
            <w:shd w:val="clear" w:color="auto" w:fill="auto"/>
            <w:noWrap/>
            <w:vAlign w:val="bottom"/>
            <w:hideMark/>
          </w:tcPr>
          <w:p w14:paraId="65B2590E" w14:textId="77777777" w:rsidR="005D65F3" w:rsidRPr="00DD002D" w:rsidRDefault="00A56466" w:rsidP="005D65F3">
            <w:pPr>
              <w:rPr>
                <w:rFonts w:eastAsia="Times New Roman"/>
                <w:b/>
                <w:bCs/>
                <w:i/>
                <w:iCs/>
                <w:szCs w:val="24"/>
              </w:rPr>
            </w:pPr>
          </w:p>
        </w:tc>
        <w:tc>
          <w:tcPr>
            <w:tcW w:w="658" w:type="pct"/>
            <w:tcBorders>
              <w:top w:val="nil"/>
              <w:left w:val="nil"/>
              <w:bottom w:val="nil"/>
              <w:right w:val="nil"/>
            </w:tcBorders>
            <w:shd w:val="clear" w:color="auto" w:fill="auto"/>
            <w:noWrap/>
            <w:vAlign w:val="center"/>
            <w:hideMark/>
          </w:tcPr>
          <w:p w14:paraId="65B2590F" w14:textId="77777777" w:rsidR="005D65F3" w:rsidRPr="00DD002D" w:rsidRDefault="00A56466" w:rsidP="005D65F3">
            <w:pPr>
              <w:rPr>
                <w:rFonts w:eastAsia="Times New Roman"/>
                <w:szCs w:val="24"/>
              </w:rPr>
            </w:pPr>
          </w:p>
        </w:tc>
        <w:tc>
          <w:tcPr>
            <w:tcW w:w="592" w:type="pct"/>
            <w:tcBorders>
              <w:top w:val="nil"/>
              <w:left w:val="nil"/>
              <w:bottom w:val="nil"/>
              <w:right w:val="nil"/>
            </w:tcBorders>
            <w:shd w:val="clear" w:color="auto" w:fill="auto"/>
            <w:noWrap/>
            <w:vAlign w:val="center"/>
            <w:hideMark/>
          </w:tcPr>
          <w:p w14:paraId="65B25910" w14:textId="77777777" w:rsidR="005D65F3" w:rsidRPr="00DD002D" w:rsidRDefault="00A56466" w:rsidP="005D65F3">
            <w:pPr>
              <w:rPr>
                <w:rFonts w:eastAsia="Times New Roman"/>
                <w:szCs w:val="24"/>
              </w:rPr>
            </w:pPr>
          </w:p>
        </w:tc>
        <w:tc>
          <w:tcPr>
            <w:tcW w:w="592" w:type="pct"/>
            <w:tcBorders>
              <w:top w:val="nil"/>
              <w:left w:val="nil"/>
              <w:bottom w:val="nil"/>
              <w:right w:val="nil"/>
            </w:tcBorders>
            <w:shd w:val="clear" w:color="auto" w:fill="auto"/>
            <w:noWrap/>
            <w:vAlign w:val="center"/>
            <w:hideMark/>
          </w:tcPr>
          <w:p w14:paraId="65B25911" w14:textId="77777777" w:rsidR="005D65F3" w:rsidRPr="00DD002D" w:rsidRDefault="00A56466" w:rsidP="005D65F3">
            <w:pPr>
              <w:rPr>
                <w:rFonts w:eastAsia="Times New Roman"/>
                <w:szCs w:val="24"/>
              </w:rPr>
            </w:pPr>
          </w:p>
        </w:tc>
        <w:tc>
          <w:tcPr>
            <w:tcW w:w="526" w:type="pct"/>
            <w:tcBorders>
              <w:top w:val="nil"/>
              <w:left w:val="nil"/>
              <w:bottom w:val="nil"/>
              <w:right w:val="nil"/>
            </w:tcBorders>
            <w:shd w:val="clear" w:color="auto" w:fill="auto"/>
            <w:noWrap/>
            <w:vAlign w:val="center"/>
            <w:hideMark/>
          </w:tcPr>
          <w:p w14:paraId="65B25912" w14:textId="77777777" w:rsidR="005D65F3" w:rsidRPr="00DD002D" w:rsidRDefault="00A56466" w:rsidP="005D65F3">
            <w:pPr>
              <w:rPr>
                <w:rFonts w:eastAsia="Times New Roman"/>
                <w:szCs w:val="24"/>
              </w:rPr>
            </w:pPr>
          </w:p>
        </w:tc>
      </w:tr>
      <w:tr w:rsidR="000F4E4F" w14:paraId="65B25915" w14:textId="77777777">
        <w:trPr>
          <w:trHeight w:val="300"/>
        </w:trPr>
        <w:tc>
          <w:tcPr>
            <w:tcW w:w="5000" w:type="pct"/>
            <w:gridSpan w:val="5"/>
            <w:tcBorders>
              <w:top w:val="nil"/>
              <w:left w:val="nil"/>
              <w:bottom w:val="nil"/>
              <w:right w:val="nil"/>
            </w:tcBorders>
            <w:shd w:val="clear" w:color="auto" w:fill="auto"/>
            <w:noWrap/>
            <w:vAlign w:val="bottom"/>
            <w:hideMark/>
          </w:tcPr>
          <w:p w14:paraId="65B25914" w14:textId="77777777" w:rsidR="005D65F3" w:rsidRPr="00DD002D" w:rsidRDefault="00A56466" w:rsidP="005D65F3">
            <w:pPr>
              <w:rPr>
                <w:rFonts w:eastAsia="Times New Roman"/>
                <w:b/>
                <w:bCs/>
                <w:i/>
                <w:iCs/>
                <w:szCs w:val="24"/>
              </w:rPr>
            </w:pPr>
            <w:r w:rsidRPr="00DD002D">
              <w:rPr>
                <w:rFonts w:eastAsia="Times New Roman"/>
                <w:b/>
                <w:bCs/>
                <w:i/>
                <w:iCs/>
                <w:szCs w:val="24"/>
              </w:rPr>
              <w:t>ΣΥΝΕΔΡΙΑΣΗ ΤΗΣ ΟΣΤ΄/14.2.2019</w:t>
            </w:r>
          </w:p>
        </w:tc>
      </w:tr>
      <w:tr w:rsidR="000F4E4F" w14:paraId="65B2591B" w14:textId="77777777">
        <w:trPr>
          <w:trHeight w:val="300"/>
        </w:trPr>
        <w:tc>
          <w:tcPr>
            <w:tcW w:w="2632" w:type="pct"/>
            <w:tcBorders>
              <w:top w:val="nil"/>
              <w:left w:val="nil"/>
              <w:bottom w:val="nil"/>
              <w:right w:val="nil"/>
            </w:tcBorders>
            <w:shd w:val="clear" w:color="auto" w:fill="auto"/>
            <w:noWrap/>
            <w:vAlign w:val="bottom"/>
            <w:hideMark/>
          </w:tcPr>
          <w:p w14:paraId="65B25916" w14:textId="77777777" w:rsidR="005D65F3" w:rsidRPr="00DD002D" w:rsidRDefault="00A56466" w:rsidP="005D65F3">
            <w:pPr>
              <w:rPr>
                <w:rFonts w:eastAsia="Times New Roman"/>
                <w:b/>
                <w:bCs/>
                <w:i/>
                <w:iCs/>
                <w:szCs w:val="24"/>
              </w:rPr>
            </w:pPr>
          </w:p>
        </w:tc>
        <w:tc>
          <w:tcPr>
            <w:tcW w:w="658" w:type="pct"/>
            <w:tcBorders>
              <w:top w:val="nil"/>
              <w:left w:val="nil"/>
              <w:bottom w:val="nil"/>
              <w:right w:val="nil"/>
            </w:tcBorders>
            <w:shd w:val="clear" w:color="auto" w:fill="auto"/>
            <w:noWrap/>
            <w:vAlign w:val="center"/>
            <w:hideMark/>
          </w:tcPr>
          <w:p w14:paraId="65B25917" w14:textId="77777777" w:rsidR="005D65F3" w:rsidRPr="00DD002D" w:rsidRDefault="00A56466" w:rsidP="005D65F3">
            <w:pPr>
              <w:rPr>
                <w:rFonts w:eastAsia="Times New Roman"/>
                <w:szCs w:val="24"/>
              </w:rPr>
            </w:pPr>
          </w:p>
        </w:tc>
        <w:tc>
          <w:tcPr>
            <w:tcW w:w="592" w:type="pct"/>
            <w:tcBorders>
              <w:top w:val="nil"/>
              <w:left w:val="nil"/>
              <w:bottom w:val="nil"/>
              <w:right w:val="nil"/>
            </w:tcBorders>
            <w:shd w:val="clear" w:color="auto" w:fill="auto"/>
            <w:noWrap/>
            <w:vAlign w:val="center"/>
            <w:hideMark/>
          </w:tcPr>
          <w:p w14:paraId="65B25918" w14:textId="77777777" w:rsidR="005D65F3" w:rsidRPr="00DD002D" w:rsidRDefault="00A56466" w:rsidP="005D65F3">
            <w:pPr>
              <w:rPr>
                <w:rFonts w:eastAsia="Times New Roman"/>
                <w:szCs w:val="24"/>
              </w:rPr>
            </w:pPr>
          </w:p>
        </w:tc>
        <w:tc>
          <w:tcPr>
            <w:tcW w:w="592" w:type="pct"/>
            <w:tcBorders>
              <w:top w:val="nil"/>
              <w:left w:val="nil"/>
              <w:bottom w:val="nil"/>
              <w:right w:val="nil"/>
            </w:tcBorders>
            <w:shd w:val="clear" w:color="auto" w:fill="auto"/>
            <w:noWrap/>
            <w:vAlign w:val="center"/>
            <w:hideMark/>
          </w:tcPr>
          <w:p w14:paraId="65B25919" w14:textId="77777777" w:rsidR="005D65F3" w:rsidRPr="00DD002D" w:rsidRDefault="00A56466" w:rsidP="005D65F3">
            <w:pPr>
              <w:rPr>
                <w:rFonts w:eastAsia="Times New Roman"/>
                <w:szCs w:val="24"/>
              </w:rPr>
            </w:pPr>
          </w:p>
        </w:tc>
        <w:tc>
          <w:tcPr>
            <w:tcW w:w="526" w:type="pct"/>
            <w:tcBorders>
              <w:top w:val="nil"/>
              <w:left w:val="nil"/>
              <w:bottom w:val="nil"/>
              <w:right w:val="nil"/>
            </w:tcBorders>
            <w:shd w:val="clear" w:color="auto" w:fill="auto"/>
            <w:noWrap/>
            <w:vAlign w:val="center"/>
            <w:hideMark/>
          </w:tcPr>
          <w:p w14:paraId="65B2591A" w14:textId="77777777" w:rsidR="005D65F3" w:rsidRPr="00DD002D" w:rsidRDefault="00A56466" w:rsidP="005D65F3">
            <w:pPr>
              <w:rPr>
                <w:rFonts w:eastAsia="Times New Roman"/>
                <w:szCs w:val="24"/>
              </w:rPr>
            </w:pPr>
          </w:p>
        </w:tc>
      </w:tr>
      <w:tr w:rsidR="000F4E4F" w14:paraId="65B2591D" w14:textId="77777777">
        <w:trPr>
          <w:trHeight w:val="360"/>
        </w:trPr>
        <w:tc>
          <w:tcPr>
            <w:tcW w:w="5000" w:type="pct"/>
            <w:gridSpan w:val="5"/>
            <w:tcBorders>
              <w:top w:val="nil"/>
              <w:left w:val="nil"/>
              <w:bottom w:val="nil"/>
              <w:right w:val="nil"/>
            </w:tcBorders>
            <w:shd w:val="clear" w:color="auto" w:fill="auto"/>
            <w:noWrap/>
            <w:vAlign w:val="bottom"/>
            <w:hideMark/>
          </w:tcPr>
          <w:p w14:paraId="65B2591C" w14:textId="77777777" w:rsidR="005D65F3" w:rsidRPr="00DD002D" w:rsidRDefault="00A56466" w:rsidP="005D65F3">
            <w:pPr>
              <w:rPr>
                <w:rFonts w:eastAsia="Times New Roman"/>
                <w:b/>
                <w:bCs/>
                <w:szCs w:val="24"/>
              </w:rPr>
            </w:pPr>
            <w:r w:rsidRPr="00DD002D">
              <w:rPr>
                <w:rFonts w:eastAsia="Times New Roman"/>
                <w:b/>
                <w:bCs/>
                <w:szCs w:val="24"/>
              </w:rPr>
              <w:t xml:space="preserve">1. </w:t>
            </w:r>
            <w:r w:rsidRPr="00DD002D">
              <w:rPr>
                <w:rFonts w:eastAsia="Times New Roman"/>
                <w:b/>
                <w:bCs/>
                <w:szCs w:val="24"/>
                <w:u w:val="single"/>
              </w:rPr>
              <w:t>ΨΗΦΟΙ ΑΝΑ ΔΙΑΤΑΞΗ</w:t>
            </w:r>
          </w:p>
        </w:tc>
      </w:tr>
      <w:tr w:rsidR="000F4E4F" w14:paraId="65B25923" w14:textId="77777777">
        <w:trPr>
          <w:trHeight w:val="300"/>
        </w:trPr>
        <w:tc>
          <w:tcPr>
            <w:tcW w:w="2632" w:type="pct"/>
            <w:tcBorders>
              <w:top w:val="nil"/>
              <w:left w:val="nil"/>
              <w:bottom w:val="nil"/>
              <w:right w:val="nil"/>
            </w:tcBorders>
            <w:shd w:val="clear" w:color="auto" w:fill="auto"/>
            <w:noWrap/>
            <w:vAlign w:val="bottom"/>
            <w:hideMark/>
          </w:tcPr>
          <w:p w14:paraId="65B2591E" w14:textId="77777777" w:rsidR="005D65F3" w:rsidRPr="00DD002D" w:rsidRDefault="00A56466" w:rsidP="005D65F3">
            <w:pPr>
              <w:rPr>
                <w:rFonts w:eastAsia="Times New Roman"/>
                <w:b/>
                <w:bCs/>
                <w:szCs w:val="24"/>
              </w:rPr>
            </w:pPr>
          </w:p>
        </w:tc>
        <w:tc>
          <w:tcPr>
            <w:tcW w:w="658" w:type="pct"/>
            <w:tcBorders>
              <w:top w:val="nil"/>
              <w:left w:val="nil"/>
              <w:bottom w:val="nil"/>
              <w:right w:val="nil"/>
            </w:tcBorders>
            <w:shd w:val="clear" w:color="auto" w:fill="auto"/>
            <w:noWrap/>
            <w:vAlign w:val="center"/>
            <w:hideMark/>
          </w:tcPr>
          <w:p w14:paraId="65B2591F" w14:textId="77777777" w:rsidR="005D65F3" w:rsidRPr="00DD002D" w:rsidRDefault="00A56466" w:rsidP="005D65F3">
            <w:pPr>
              <w:rPr>
                <w:rFonts w:eastAsia="Times New Roman"/>
                <w:szCs w:val="24"/>
              </w:rPr>
            </w:pPr>
          </w:p>
        </w:tc>
        <w:tc>
          <w:tcPr>
            <w:tcW w:w="592" w:type="pct"/>
            <w:tcBorders>
              <w:top w:val="nil"/>
              <w:left w:val="nil"/>
              <w:bottom w:val="nil"/>
              <w:right w:val="nil"/>
            </w:tcBorders>
            <w:shd w:val="clear" w:color="auto" w:fill="auto"/>
            <w:noWrap/>
            <w:vAlign w:val="center"/>
            <w:hideMark/>
          </w:tcPr>
          <w:p w14:paraId="65B25920" w14:textId="77777777" w:rsidR="005D65F3" w:rsidRPr="00DD002D" w:rsidRDefault="00A56466" w:rsidP="005D65F3">
            <w:pPr>
              <w:rPr>
                <w:rFonts w:eastAsia="Times New Roman"/>
                <w:szCs w:val="24"/>
              </w:rPr>
            </w:pPr>
          </w:p>
        </w:tc>
        <w:tc>
          <w:tcPr>
            <w:tcW w:w="592" w:type="pct"/>
            <w:tcBorders>
              <w:top w:val="nil"/>
              <w:left w:val="nil"/>
              <w:bottom w:val="nil"/>
              <w:right w:val="nil"/>
            </w:tcBorders>
            <w:shd w:val="clear" w:color="auto" w:fill="auto"/>
            <w:noWrap/>
            <w:vAlign w:val="center"/>
            <w:hideMark/>
          </w:tcPr>
          <w:p w14:paraId="65B25921" w14:textId="77777777" w:rsidR="005D65F3" w:rsidRPr="00DD002D" w:rsidRDefault="00A56466" w:rsidP="005D65F3">
            <w:pPr>
              <w:rPr>
                <w:rFonts w:eastAsia="Times New Roman"/>
                <w:szCs w:val="24"/>
              </w:rPr>
            </w:pPr>
          </w:p>
        </w:tc>
        <w:tc>
          <w:tcPr>
            <w:tcW w:w="526" w:type="pct"/>
            <w:tcBorders>
              <w:top w:val="nil"/>
              <w:left w:val="nil"/>
              <w:bottom w:val="nil"/>
              <w:right w:val="nil"/>
            </w:tcBorders>
            <w:shd w:val="clear" w:color="auto" w:fill="auto"/>
            <w:noWrap/>
            <w:vAlign w:val="center"/>
            <w:hideMark/>
          </w:tcPr>
          <w:p w14:paraId="65B25922" w14:textId="77777777" w:rsidR="005D65F3" w:rsidRPr="00DD002D" w:rsidRDefault="00A56466" w:rsidP="005D65F3">
            <w:pPr>
              <w:rPr>
                <w:rFonts w:eastAsia="Times New Roman"/>
                <w:szCs w:val="24"/>
              </w:rPr>
            </w:pPr>
          </w:p>
        </w:tc>
      </w:tr>
      <w:tr w:rsidR="000F4E4F" w14:paraId="65B25925" w14:textId="77777777">
        <w:trPr>
          <w:trHeight w:val="315"/>
        </w:trPr>
        <w:tc>
          <w:tcPr>
            <w:tcW w:w="5000" w:type="pct"/>
            <w:gridSpan w:val="5"/>
            <w:tcBorders>
              <w:top w:val="nil"/>
              <w:left w:val="nil"/>
              <w:bottom w:val="nil"/>
              <w:right w:val="nil"/>
            </w:tcBorders>
            <w:shd w:val="clear" w:color="auto" w:fill="auto"/>
            <w:vAlign w:val="bottom"/>
            <w:hideMark/>
          </w:tcPr>
          <w:p w14:paraId="65B25924" w14:textId="77777777" w:rsidR="005D65F3" w:rsidRPr="00DD002D" w:rsidRDefault="00A56466" w:rsidP="005D65F3">
            <w:pPr>
              <w:rPr>
                <w:rFonts w:eastAsia="Times New Roman"/>
                <w:b/>
                <w:bCs/>
                <w:szCs w:val="24"/>
                <w:u w:val="single"/>
              </w:rPr>
            </w:pPr>
            <w:r w:rsidRPr="00DD002D">
              <w:rPr>
                <w:rFonts w:eastAsia="Times New Roman"/>
                <w:b/>
                <w:bCs/>
                <w:szCs w:val="24"/>
              </w:rPr>
              <w:t xml:space="preserve">Α΄ </w:t>
            </w:r>
            <w:r w:rsidRPr="00DD002D">
              <w:rPr>
                <w:rFonts w:eastAsia="Times New Roman"/>
                <w:b/>
                <w:bCs/>
                <w:szCs w:val="24"/>
                <w:u w:val="single"/>
              </w:rPr>
              <w:t>ΠΡΟΤΑΣΕΙΣ ΤΗΣ Κ.Ο. ΤΟΥ ΣΥΡΙΖΑ</w:t>
            </w:r>
          </w:p>
        </w:tc>
      </w:tr>
      <w:tr w:rsidR="000F4E4F" w14:paraId="65B25928" w14:textId="77777777">
        <w:trPr>
          <w:trHeight w:val="315"/>
        </w:trPr>
        <w:tc>
          <w:tcPr>
            <w:tcW w:w="4474" w:type="pct"/>
            <w:gridSpan w:val="4"/>
            <w:tcBorders>
              <w:top w:val="nil"/>
              <w:left w:val="nil"/>
              <w:bottom w:val="single" w:sz="8" w:space="0" w:color="auto"/>
              <w:right w:val="nil"/>
            </w:tcBorders>
            <w:shd w:val="clear" w:color="auto" w:fill="auto"/>
            <w:noWrap/>
            <w:vAlign w:val="bottom"/>
            <w:hideMark/>
          </w:tcPr>
          <w:p w14:paraId="65B25926" w14:textId="77777777" w:rsidR="005D65F3" w:rsidRPr="00DD002D" w:rsidRDefault="00A56466" w:rsidP="005D65F3">
            <w:pPr>
              <w:rPr>
                <w:rFonts w:eastAsia="Times New Roman"/>
                <w:szCs w:val="24"/>
              </w:rPr>
            </w:pPr>
            <w:r w:rsidRPr="00DD002D">
              <w:rPr>
                <w:rFonts w:eastAsia="Times New Roman"/>
                <w:szCs w:val="24"/>
              </w:rPr>
              <w:t> </w:t>
            </w:r>
          </w:p>
        </w:tc>
        <w:tc>
          <w:tcPr>
            <w:tcW w:w="526" w:type="pct"/>
            <w:tcBorders>
              <w:top w:val="nil"/>
              <w:left w:val="nil"/>
              <w:bottom w:val="nil"/>
              <w:right w:val="nil"/>
            </w:tcBorders>
            <w:shd w:val="clear" w:color="auto" w:fill="auto"/>
            <w:noWrap/>
            <w:vAlign w:val="center"/>
            <w:hideMark/>
          </w:tcPr>
          <w:p w14:paraId="65B25927" w14:textId="77777777" w:rsidR="005D65F3" w:rsidRPr="00DD002D" w:rsidRDefault="00A56466" w:rsidP="005D65F3">
            <w:pPr>
              <w:rPr>
                <w:rFonts w:eastAsia="Times New Roman"/>
                <w:szCs w:val="24"/>
              </w:rPr>
            </w:pPr>
          </w:p>
        </w:tc>
      </w:tr>
      <w:tr w:rsidR="000F4E4F" w14:paraId="65B2592E"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929" w14:textId="77777777" w:rsidR="005D65F3" w:rsidRPr="00DD002D" w:rsidRDefault="00A56466" w:rsidP="005D65F3">
            <w:pPr>
              <w:rPr>
                <w:rFonts w:eastAsia="Times New Roman"/>
                <w:b/>
                <w:bCs/>
                <w:szCs w:val="24"/>
              </w:rPr>
            </w:pPr>
            <w:r w:rsidRPr="00DD002D">
              <w:rPr>
                <w:rFonts w:eastAsia="Times New Roman"/>
                <w:b/>
                <w:bCs/>
                <w:szCs w:val="24"/>
              </w:rPr>
              <w:t>ΔΙΑΤΑΞΗ</w:t>
            </w:r>
          </w:p>
        </w:tc>
        <w:tc>
          <w:tcPr>
            <w:tcW w:w="658" w:type="pct"/>
            <w:tcBorders>
              <w:top w:val="nil"/>
              <w:left w:val="nil"/>
              <w:bottom w:val="single" w:sz="8" w:space="0" w:color="auto"/>
              <w:right w:val="single" w:sz="8" w:space="0" w:color="auto"/>
            </w:tcBorders>
            <w:shd w:val="clear" w:color="auto" w:fill="auto"/>
            <w:vAlign w:val="center"/>
            <w:hideMark/>
          </w:tcPr>
          <w:p w14:paraId="65B2592A" w14:textId="77777777" w:rsidR="005D65F3" w:rsidRPr="00DD002D" w:rsidRDefault="00A56466" w:rsidP="005D65F3">
            <w:pPr>
              <w:rPr>
                <w:rFonts w:eastAsia="Times New Roman"/>
                <w:b/>
                <w:bCs/>
                <w:szCs w:val="24"/>
              </w:rPr>
            </w:pPr>
            <w:r w:rsidRPr="00DD002D">
              <w:rPr>
                <w:rFonts w:eastAsia="Times New Roman"/>
                <w:b/>
                <w:bCs/>
                <w:szCs w:val="24"/>
              </w:rPr>
              <w:t>ΝΑΙ</w:t>
            </w:r>
          </w:p>
        </w:tc>
        <w:tc>
          <w:tcPr>
            <w:tcW w:w="592" w:type="pct"/>
            <w:tcBorders>
              <w:top w:val="nil"/>
              <w:left w:val="nil"/>
              <w:bottom w:val="single" w:sz="8" w:space="0" w:color="auto"/>
              <w:right w:val="single" w:sz="8" w:space="0" w:color="auto"/>
            </w:tcBorders>
            <w:shd w:val="clear" w:color="auto" w:fill="auto"/>
            <w:vAlign w:val="center"/>
            <w:hideMark/>
          </w:tcPr>
          <w:p w14:paraId="65B2592B" w14:textId="77777777" w:rsidR="005D65F3" w:rsidRPr="00DD002D" w:rsidRDefault="00A56466" w:rsidP="005D65F3">
            <w:pPr>
              <w:rPr>
                <w:rFonts w:eastAsia="Times New Roman"/>
                <w:b/>
                <w:bCs/>
                <w:szCs w:val="24"/>
              </w:rPr>
            </w:pPr>
            <w:r w:rsidRPr="00DD002D">
              <w:rPr>
                <w:rFonts w:eastAsia="Times New Roman"/>
                <w:b/>
                <w:bCs/>
                <w:szCs w:val="24"/>
              </w:rPr>
              <w:t>ΟΧΙ</w:t>
            </w:r>
          </w:p>
        </w:tc>
        <w:tc>
          <w:tcPr>
            <w:tcW w:w="592" w:type="pct"/>
            <w:tcBorders>
              <w:top w:val="nil"/>
              <w:left w:val="nil"/>
              <w:bottom w:val="single" w:sz="8" w:space="0" w:color="auto"/>
              <w:right w:val="single" w:sz="8" w:space="0" w:color="auto"/>
            </w:tcBorders>
            <w:shd w:val="clear" w:color="auto" w:fill="auto"/>
            <w:vAlign w:val="center"/>
            <w:hideMark/>
          </w:tcPr>
          <w:p w14:paraId="65B2592C" w14:textId="77777777" w:rsidR="005D65F3" w:rsidRPr="00DD002D" w:rsidRDefault="00A56466" w:rsidP="005D65F3">
            <w:pPr>
              <w:rPr>
                <w:rFonts w:eastAsia="Times New Roman"/>
                <w:b/>
                <w:bCs/>
                <w:szCs w:val="24"/>
              </w:rPr>
            </w:pPr>
            <w:r w:rsidRPr="00DD002D">
              <w:rPr>
                <w:rFonts w:eastAsia="Times New Roman"/>
                <w:b/>
                <w:bCs/>
                <w:szCs w:val="24"/>
              </w:rPr>
              <w:t>ΠΑΡΩΝ</w:t>
            </w:r>
          </w:p>
        </w:tc>
        <w:tc>
          <w:tcPr>
            <w:tcW w:w="526" w:type="pct"/>
            <w:tcBorders>
              <w:top w:val="single" w:sz="8" w:space="0" w:color="auto"/>
              <w:left w:val="nil"/>
              <w:bottom w:val="single" w:sz="8" w:space="0" w:color="auto"/>
              <w:right w:val="single" w:sz="8" w:space="0" w:color="auto"/>
            </w:tcBorders>
            <w:shd w:val="clear" w:color="auto" w:fill="auto"/>
            <w:vAlign w:val="center"/>
            <w:hideMark/>
          </w:tcPr>
          <w:p w14:paraId="65B2592D" w14:textId="77777777" w:rsidR="005D65F3" w:rsidRPr="00DD002D" w:rsidRDefault="00A56466" w:rsidP="005D65F3">
            <w:pPr>
              <w:rPr>
                <w:rFonts w:eastAsia="Times New Roman"/>
                <w:b/>
                <w:bCs/>
                <w:szCs w:val="24"/>
              </w:rPr>
            </w:pPr>
            <w:r w:rsidRPr="00DD002D">
              <w:rPr>
                <w:rFonts w:eastAsia="Times New Roman"/>
                <w:b/>
                <w:bCs/>
                <w:szCs w:val="24"/>
              </w:rPr>
              <w:t>ΣΥΝΟΛΟ</w:t>
            </w:r>
          </w:p>
        </w:tc>
      </w:tr>
      <w:tr w:rsidR="000F4E4F" w14:paraId="65B25934"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92F" w14:textId="77777777" w:rsidR="005D65F3" w:rsidRPr="00DD002D" w:rsidRDefault="00A56466" w:rsidP="005D65F3">
            <w:pPr>
              <w:rPr>
                <w:rFonts w:eastAsia="Times New Roman"/>
                <w:b/>
                <w:bCs/>
                <w:szCs w:val="24"/>
              </w:rPr>
            </w:pPr>
            <w:r w:rsidRPr="00DD002D">
              <w:rPr>
                <w:rFonts w:eastAsia="Times New Roman"/>
                <w:b/>
                <w:bCs/>
                <w:szCs w:val="24"/>
              </w:rPr>
              <w:t>Άρθρο 3 παρ. 1</w:t>
            </w:r>
          </w:p>
        </w:tc>
        <w:tc>
          <w:tcPr>
            <w:tcW w:w="658"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5930" w14:textId="77777777" w:rsidR="005D65F3" w:rsidRPr="00DD002D" w:rsidRDefault="00A56466" w:rsidP="005D65F3">
            <w:pPr>
              <w:rPr>
                <w:rFonts w:eastAsia="Times New Roman"/>
                <w:b/>
                <w:bCs/>
                <w:szCs w:val="24"/>
              </w:rPr>
            </w:pPr>
            <w:r w:rsidRPr="00DD002D">
              <w:rPr>
                <w:rFonts w:eastAsia="Times New Roman"/>
                <w:b/>
                <w:bCs/>
                <w:szCs w:val="24"/>
              </w:rPr>
              <w:t>151</w:t>
            </w:r>
          </w:p>
        </w:tc>
        <w:tc>
          <w:tcPr>
            <w:tcW w:w="592"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5931" w14:textId="77777777" w:rsidR="005D65F3" w:rsidRPr="00DD002D" w:rsidRDefault="00A56466" w:rsidP="005D65F3">
            <w:pPr>
              <w:rPr>
                <w:rFonts w:eastAsia="Times New Roman"/>
                <w:b/>
                <w:bCs/>
                <w:szCs w:val="24"/>
              </w:rPr>
            </w:pPr>
            <w:r w:rsidRPr="00DD002D">
              <w:rPr>
                <w:rFonts w:eastAsia="Times New Roman"/>
                <w:b/>
                <w:bCs/>
                <w:szCs w:val="24"/>
              </w:rPr>
              <w:t>101</w:t>
            </w:r>
          </w:p>
        </w:tc>
        <w:tc>
          <w:tcPr>
            <w:tcW w:w="592"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5932" w14:textId="77777777" w:rsidR="005D65F3" w:rsidRPr="00DD002D" w:rsidRDefault="00A56466" w:rsidP="005D65F3">
            <w:pPr>
              <w:rPr>
                <w:rFonts w:eastAsia="Times New Roman"/>
                <w:b/>
                <w:bCs/>
                <w:szCs w:val="24"/>
              </w:rPr>
            </w:pPr>
            <w:r w:rsidRPr="00DD002D">
              <w:rPr>
                <w:rFonts w:eastAsia="Times New Roman"/>
                <w:b/>
                <w:bCs/>
                <w:szCs w:val="24"/>
              </w:rPr>
              <w:t>19</w:t>
            </w:r>
          </w:p>
        </w:tc>
        <w:tc>
          <w:tcPr>
            <w:tcW w:w="52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5933"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593A"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935"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κατοχύρωσης </w:t>
            </w:r>
            <w:r w:rsidRPr="00DD002D">
              <w:rPr>
                <w:rFonts w:eastAsia="Times New Roman"/>
                <w:szCs w:val="24"/>
              </w:rPr>
              <w:t>της θρησκευτικής ουδετερότητας του κράτους.</w:t>
            </w:r>
          </w:p>
        </w:tc>
        <w:tc>
          <w:tcPr>
            <w:tcW w:w="658" w:type="pct"/>
            <w:vMerge/>
            <w:tcBorders>
              <w:top w:val="nil"/>
              <w:left w:val="single" w:sz="8" w:space="0" w:color="auto"/>
              <w:bottom w:val="single" w:sz="8" w:space="0" w:color="000000"/>
              <w:right w:val="single" w:sz="8" w:space="0" w:color="auto"/>
            </w:tcBorders>
            <w:vAlign w:val="center"/>
            <w:hideMark/>
          </w:tcPr>
          <w:p w14:paraId="65B2593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3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3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939" w14:textId="77777777" w:rsidR="005D65F3" w:rsidRPr="00DD002D" w:rsidRDefault="00A56466" w:rsidP="005D65F3">
            <w:pPr>
              <w:rPr>
                <w:rFonts w:eastAsia="Times New Roman"/>
                <w:b/>
                <w:bCs/>
                <w:szCs w:val="24"/>
              </w:rPr>
            </w:pPr>
          </w:p>
        </w:tc>
      </w:tr>
      <w:tr w:rsidR="000F4E4F" w14:paraId="65B25940"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93B" w14:textId="77777777" w:rsidR="005D65F3" w:rsidRPr="00DD002D" w:rsidRDefault="00A56466" w:rsidP="005D65F3">
            <w:pPr>
              <w:rPr>
                <w:rFonts w:eastAsia="Times New Roman"/>
                <w:b/>
                <w:bCs/>
                <w:szCs w:val="24"/>
              </w:rPr>
            </w:pPr>
            <w:r w:rsidRPr="00DD002D">
              <w:rPr>
                <w:rFonts w:eastAsia="Times New Roman"/>
                <w:b/>
                <w:bCs/>
                <w:szCs w:val="24"/>
              </w:rPr>
              <w:t>Άρθρο 3 παρ. 2</w:t>
            </w:r>
          </w:p>
        </w:tc>
        <w:tc>
          <w:tcPr>
            <w:tcW w:w="658"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593C" w14:textId="77777777" w:rsidR="005D65F3" w:rsidRPr="00DD002D" w:rsidRDefault="00A56466" w:rsidP="005D65F3">
            <w:pPr>
              <w:rPr>
                <w:rFonts w:eastAsia="Times New Roman"/>
                <w:b/>
                <w:bCs/>
                <w:szCs w:val="24"/>
              </w:rPr>
            </w:pPr>
            <w:r w:rsidRPr="00DD002D">
              <w:rPr>
                <w:rFonts w:eastAsia="Times New Roman"/>
                <w:b/>
                <w:bCs/>
                <w:szCs w:val="24"/>
              </w:rPr>
              <w:t>151</w:t>
            </w:r>
          </w:p>
        </w:tc>
        <w:tc>
          <w:tcPr>
            <w:tcW w:w="592"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593D" w14:textId="77777777" w:rsidR="005D65F3" w:rsidRPr="00DD002D" w:rsidRDefault="00A56466" w:rsidP="005D65F3">
            <w:pPr>
              <w:rPr>
                <w:rFonts w:eastAsia="Times New Roman"/>
                <w:b/>
                <w:bCs/>
                <w:szCs w:val="24"/>
              </w:rPr>
            </w:pPr>
            <w:r w:rsidRPr="00DD002D">
              <w:rPr>
                <w:rFonts w:eastAsia="Times New Roman"/>
                <w:b/>
                <w:bCs/>
                <w:szCs w:val="24"/>
              </w:rPr>
              <w:t>102</w:t>
            </w:r>
          </w:p>
        </w:tc>
        <w:tc>
          <w:tcPr>
            <w:tcW w:w="592"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593E" w14:textId="77777777" w:rsidR="005D65F3" w:rsidRPr="00DD002D" w:rsidRDefault="00A56466" w:rsidP="005D65F3">
            <w:pPr>
              <w:rPr>
                <w:rFonts w:eastAsia="Times New Roman"/>
                <w:b/>
                <w:bCs/>
                <w:szCs w:val="24"/>
              </w:rPr>
            </w:pPr>
            <w:r w:rsidRPr="00DD002D">
              <w:rPr>
                <w:rFonts w:eastAsia="Times New Roman"/>
                <w:b/>
                <w:bCs/>
                <w:szCs w:val="24"/>
              </w:rPr>
              <w:t>19</w:t>
            </w:r>
          </w:p>
        </w:tc>
        <w:tc>
          <w:tcPr>
            <w:tcW w:w="52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593F" w14:textId="77777777" w:rsidR="005D65F3" w:rsidRPr="00DD002D" w:rsidRDefault="00A56466" w:rsidP="005D65F3">
            <w:pPr>
              <w:rPr>
                <w:rFonts w:eastAsia="Times New Roman"/>
                <w:b/>
                <w:bCs/>
                <w:szCs w:val="24"/>
              </w:rPr>
            </w:pPr>
            <w:r w:rsidRPr="00DD002D">
              <w:rPr>
                <w:rFonts w:eastAsia="Times New Roman"/>
                <w:b/>
                <w:bCs/>
                <w:szCs w:val="24"/>
              </w:rPr>
              <w:t>272</w:t>
            </w:r>
          </w:p>
        </w:tc>
      </w:tr>
      <w:tr w:rsidR="000F4E4F" w14:paraId="65B25946"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941" w14:textId="77777777" w:rsidR="005D65F3" w:rsidRPr="00DD002D" w:rsidRDefault="00A56466" w:rsidP="005D65F3">
            <w:pPr>
              <w:rPr>
                <w:rFonts w:eastAsia="Times New Roman"/>
                <w:szCs w:val="24"/>
              </w:rPr>
            </w:pPr>
            <w:r w:rsidRPr="00DD002D">
              <w:rPr>
                <w:rFonts w:eastAsia="Times New Roman"/>
                <w:szCs w:val="24"/>
              </w:rPr>
              <w:t>προς την κατεύθυνση κατοχύρωσης της θρησκευτικής ουδετερότητας του κράτους.</w:t>
            </w:r>
          </w:p>
        </w:tc>
        <w:tc>
          <w:tcPr>
            <w:tcW w:w="658" w:type="pct"/>
            <w:vMerge/>
            <w:tcBorders>
              <w:top w:val="nil"/>
              <w:left w:val="single" w:sz="8" w:space="0" w:color="auto"/>
              <w:bottom w:val="single" w:sz="8" w:space="0" w:color="000000"/>
              <w:right w:val="single" w:sz="8" w:space="0" w:color="auto"/>
            </w:tcBorders>
            <w:vAlign w:val="center"/>
            <w:hideMark/>
          </w:tcPr>
          <w:p w14:paraId="65B2594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4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44"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945" w14:textId="77777777" w:rsidR="005D65F3" w:rsidRPr="00DD002D" w:rsidRDefault="00A56466" w:rsidP="005D65F3">
            <w:pPr>
              <w:rPr>
                <w:rFonts w:eastAsia="Times New Roman"/>
                <w:b/>
                <w:bCs/>
                <w:szCs w:val="24"/>
              </w:rPr>
            </w:pPr>
          </w:p>
        </w:tc>
      </w:tr>
      <w:tr w:rsidR="000F4E4F" w14:paraId="65B2594C"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947" w14:textId="77777777" w:rsidR="005D65F3" w:rsidRPr="00DD002D" w:rsidRDefault="00A56466" w:rsidP="005D65F3">
            <w:pPr>
              <w:rPr>
                <w:rFonts w:eastAsia="Times New Roman"/>
                <w:b/>
                <w:bCs/>
                <w:szCs w:val="24"/>
              </w:rPr>
            </w:pPr>
            <w:r w:rsidRPr="00DD002D">
              <w:rPr>
                <w:rFonts w:eastAsia="Times New Roman"/>
                <w:b/>
                <w:bCs/>
                <w:szCs w:val="24"/>
              </w:rPr>
              <w:t>Άρθρο 3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48" w14:textId="77777777" w:rsidR="005D65F3" w:rsidRPr="00DD002D" w:rsidRDefault="00A56466" w:rsidP="005D65F3">
            <w:pPr>
              <w:rPr>
                <w:rFonts w:eastAsia="Times New Roman"/>
                <w:b/>
                <w:bCs/>
                <w:szCs w:val="24"/>
              </w:rPr>
            </w:pPr>
            <w:r w:rsidRPr="00DD002D">
              <w:rPr>
                <w:rFonts w:eastAsia="Times New Roman"/>
                <w:b/>
                <w:bCs/>
                <w:szCs w:val="24"/>
              </w:rPr>
              <w:t>167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49" w14:textId="77777777" w:rsidR="005D65F3" w:rsidRPr="00DD002D" w:rsidRDefault="00A56466" w:rsidP="005D65F3">
            <w:pPr>
              <w:rPr>
                <w:rFonts w:eastAsia="Times New Roman"/>
                <w:b/>
                <w:bCs/>
                <w:szCs w:val="24"/>
              </w:rPr>
            </w:pPr>
            <w:r w:rsidRPr="00DD002D">
              <w:rPr>
                <w:rFonts w:eastAsia="Times New Roman"/>
                <w:b/>
                <w:bCs/>
                <w:szCs w:val="24"/>
              </w:rPr>
              <w:t>101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4A"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4B" w14:textId="77777777" w:rsidR="005D65F3" w:rsidRPr="00DD002D" w:rsidRDefault="00A56466" w:rsidP="005D65F3">
            <w:pPr>
              <w:rPr>
                <w:rFonts w:eastAsia="Times New Roman"/>
                <w:b/>
                <w:bCs/>
                <w:szCs w:val="24"/>
              </w:rPr>
            </w:pPr>
            <w:r w:rsidRPr="00DD002D">
              <w:rPr>
                <w:rFonts w:eastAsia="Times New Roman"/>
                <w:b/>
                <w:bCs/>
                <w:szCs w:val="24"/>
              </w:rPr>
              <w:t>272</w:t>
            </w:r>
          </w:p>
        </w:tc>
      </w:tr>
      <w:tr w:rsidR="000F4E4F" w14:paraId="65B25952"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94D"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594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4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50"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951" w14:textId="77777777" w:rsidR="005D65F3" w:rsidRPr="00DD002D" w:rsidRDefault="00A56466" w:rsidP="005D65F3">
            <w:pPr>
              <w:rPr>
                <w:rFonts w:eastAsia="Times New Roman"/>
                <w:b/>
                <w:bCs/>
                <w:szCs w:val="24"/>
              </w:rPr>
            </w:pPr>
          </w:p>
        </w:tc>
      </w:tr>
      <w:tr w:rsidR="000F4E4F" w14:paraId="65B25958"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953" w14:textId="77777777" w:rsidR="005D65F3" w:rsidRPr="00DD002D" w:rsidRDefault="00A56466" w:rsidP="005D65F3">
            <w:pPr>
              <w:rPr>
                <w:rFonts w:eastAsia="Times New Roman"/>
                <w:szCs w:val="24"/>
              </w:rPr>
            </w:pPr>
            <w:r w:rsidRPr="00DD002D">
              <w:rPr>
                <w:rFonts w:eastAsia="Times New Roman"/>
                <w:szCs w:val="24"/>
              </w:rPr>
              <w:t>κατάργηση της παραγράφου 3 του άρθρου</w:t>
            </w:r>
            <w:r w:rsidRPr="00DD002D">
              <w:rPr>
                <w:rFonts w:eastAsia="Times New Roman"/>
                <w:szCs w:val="24"/>
              </w:rPr>
              <w:t xml:space="preserve"> 3</w:t>
            </w:r>
          </w:p>
        </w:tc>
        <w:tc>
          <w:tcPr>
            <w:tcW w:w="658" w:type="pct"/>
            <w:vMerge/>
            <w:tcBorders>
              <w:top w:val="nil"/>
              <w:left w:val="single" w:sz="8" w:space="0" w:color="auto"/>
              <w:bottom w:val="single" w:sz="8" w:space="0" w:color="000000"/>
              <w:right w:val="single" w:sz="8" w:space="0" w:color="auto"/>
            </w:tcBorders>
            <w:vAlign w:val="center"/>
            <w:hideMark/>
          </w:tcPr>
          <w:p w14:paraId="65B2595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5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56"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957" w14:textId="77777777" w:rsidR="005D65F3" w:rsidRPr="00DD002D" w:rsidRDefault="00A56466" w:rsidP="005D65F3">
            <w:pPr>
              <w:rPr>
                <w:rFonts w:eastAsia="Times New Roman"/>
                <w:b/>
                <w:bCs/>
                <w:szCs w:val="24"/>
              </w:rPr>
            </w:pPr>
          </w:p>
        </w:tc>
      </w:tr>
      <w:tr w:rsidR="000F4E4F" w14:paraId="65B2595E"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959" w14:textId="77777777" w:rsidR="005D65F3" w:rsidRPr="00DD002D" w:rsidRDefault="00A56466" w:rsidP="005D65F3">
            <w:pPr>
              <w:rPr>
                <w:rFonts w:eastAsia="Times New Roman"/>
                <w:b/>
                <w:bCs/>
                <w:szCs w:val="24"/>
              </w:rPr>
            </w:pPr>
            <w:r w:rsidRPr="00DD002D">
              <w:rPr>
                <w:rFonts w:eastAsia="Times New Roman"/>
                <w:b/>
                <w:bCs/>
                <w:szCs w:val="24"/>
              </w:rPr>
              <w:t>Άρθρο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5A" w14:textId="77777777" w:rsidR="005D65F3" w:rsidRPr="00DD002D" w:rsidRDefault="00A56466" w:rsidP="005D65F3">
            <w:pPr>
              <w:rPr>
                <w:rFonts w:eastAsia="Times New Roman"/>
                <w:b/>
                <w:bCs/>
                <w:szCs w:val="24"/>
              </w:rPr>
            </w:pPr>
            <w:r w:rsidRPr="00DD002D">
              <w:rPr>
                <w:rFonts w:eastAsia="Times New Roman"/>
                <w:b/>
                <w:bCs/>
                <w:szCs w:val="24"/>
              </w:rPr>
              <w:t>153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5B" w14:textId="77777777" w:rsidR="005D65F3" w:rsidRPr="00DD002D" w:rsidRDefault="00A56466" w:rsidP="005D65F3">
            <w:pPr>
              <w:rPr>
                <w:rFonts w:eastAsia="Times New Roman"/>
                <w:b/>
                <w:bCs/>
                <w:szCs w:val="24"/>
              </w:rPr>
            </w:pPr>
            <w:r w:rsidRPr="00DD002D">
              <w:rPr>
                <w:rFonts w:eastAsia="Times New Roman"/>
                <w:b/>
                <w:bCs/>
                <w:szCs w:val="24"/>
              </w:rPr>
              <w:t>115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5C"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5D" w14:textId="77777777" w:rsidR="005D65F3" w:rsidRPr="00DD002D" w:rsidRDefault="00A56466" w:rsidP="005D65F3">
            <w:pPr>
              <w:rPr>
                <w:rFonts w:eastAsia="Times New Roman"/>
                <w:b/>
                <w:bCs/>
                <w:szCs w:val="24"/>
              </w:rPr>
            </w:pPr>
            <w:r w:rsidRPr="00DD002D">
              <w:rPr>
                <w:rFonts w:eastAsia="Times New Roman"/>
                <w:b/>
                <w:bCs/>
                <w:szCs w:val="24"/>
              </w:rPr>
              <w:t>272</w:t>
            </w:r>
          </w:p>
        </w:tc>
      </w:tr>
      <w:tr w:rsidR="000F4E4F" w14:paraId="65B25964"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95F" w14:textId="77777777" w:rsidR="005D65F3" w:rsidRPr="00DD002D" w:rsidRDefault="00A56466" w:rsidP="005D65F3">
            <w:pPr>
              <w:rPr>
                <w:rFonts w:eastAsia="Times New Roman"/>
                <w:b/>
                <w:bCs/>
                <w:szCs w:val="24"/>
              </w:rPr>
            </w:pPr>
            <w:r w:rsidRPr="00DD002D">
              <w:rPr>
                <w:rFonts w:eastAsia="Times New Roman"/>
                <w:b/>
                <w:bCs/>
                <w:szCs w:val="24"/>
              </w:rPr>
              <w:t>(εισαγωγή ερμηνευτικής δήλωσης)</w:t>
            </w:r>
          </w:p>
        </w:tc>
        <w:tc>
          <w:tcPr>
            <w:tcW w:w="658" w:type="pct"/>
            <w:vMerge/>
            <w:tcBorders>
              <w:top w:val="nil"/>
              <w:left w:val="single" w:sz="8" w:space="0" w:color="auto"/>
              <w:bottom w:val="single" w:sz="8" w:space="0" w:color="000000"/>
              <w:right w:val="single" w:sz="8" w:space="0" w:color="auto"/>
            </w:tcBorders>
            <w:vAlign w:val="center"/>
            <w:hideMark/>
          </w:tcPr>
          <w:p w14:paraId="65B2596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6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62"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963" w14:textId="77777777" w:rsidR="005D65F3" w:rsidRPr="00DD002D" w:rsidRDefault="00A56466" w:rsidP="005D65F3">
            <w:pPr>
              <w:rPr>
                <w:rFonts w:eastAsia="Times New Roman"/>
                <w:b/>
                <w:bCs/>
                <w:szCs w:val="24"/>
              </w:rPr>
            </w:pPr>
          </w:p>
        </w:tc>
      </w:tr>
      <w:tr w:rsidR="000F4E4F" w14:paraId="65B2596A" w14:textId="77777777">
        <w:trPr>
          <w:trHeight w:val="495"/>
        </w:trPr>
        <w:tc>
          <w:tcPr>
            <w:tcW w:w="2632" w:type="pct"/>
            <w:tcBorders>
              <w:top w:val="nil"/>
              <w:left w:val="single" w:sz="8" w:space="0" w:color="auto"/>
              <w:bottom w:val="nil"/>
              <w:right w:val="single" w:sz="8" w:space="0" w:color="auto"/>
            </w:tcBorders>
            <w:shd w:val="clear" w:color="auto" w:fill="auto"/>
            <w:vAlign w:val="center"/>
            <w:hideMark/>
          </w:tcPr>
          <w:p w14:paraId="65B25965" w14:textId="77777777" w:rsidR="005D65F3" w:rsidRPr="00DD002D" w:rsidRDefault="00A56466" w:rsidP="005D65F3">
            <w:pPr>
              <w:rPr>
                <w:rFonts w:eastAsia="Times New Roman"/>
                <w:szCs w:val="24"/>
              </w:rPr>
            </w:pPr>
            <w:r w:rsidRPr="00DD002D">
              <w:rPr>
                <w:rFonts w:eastAsia="Times New Roman"/>
                <w:szCs w:val="24"/>
              </w:rPr>
              <w:t>προσθήκη ερμηνευτικής δήλωσης προς την κατεύθυνση κατοχύρωσης της θρησκευτικής ουδετερότητας του κράτους.</w:t>
            </w:r>
          </w:p>
        </w:tc>
        <w:tc>
          <w:tcPr>
            <w:tcW w:w="658" w:type="pct"/>
            <w:vMerge/>
            <w:tcBorders>
              <w:top w:val="nil"/>
              <w:left w:val="single" w:sz="8" w:space="0" w:color="auto"/>
              <w:bottom w:val="single" w:sz="8" w:space="0" w:color="000000"/>
              <w:right w:val="single" w:sz="8" w:space="0" w:color="auto"/>
            </w:tcBorders>
            <w:vAlign w:val="center"/>
            <w:hideMark/>
          </w:tcPr>
          <w:p w14:paraId="65B2596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6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6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969" w14:textId="77777777" w:rsidR="005D65F3" w:rsidRPr="00DD002D" w:rsidRDefault="00A56466" w:rsidP="005D65F3">
            <w:pPr>
              <w:rPr>
                <w:rFonts w:eastAsia="Times New Roman"/>
                <w:b/>
                <w:bCs/>
                <w:szCs w:val="24"/>
              </w:rPr>
            </w:pPr>
          </w:p>
        </w:tc>
      </w:tr>
      <w:tr w:rsidR="000F4E4F" w14:paraId="65B25970"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96B" w14:textId="77777777" w:rsidR="005D65F3" w:rsidRPr="00DD002D" w:rsidRDefault="00A56466" w:rsidP="005D65F3">
            <w:pPr>
              <w:rPr>
                <w:rFonts w:eastAsia="Times New Roman"/>
                <w:b/>
                <w:bCs/>
                <w:szCs w:val="24"/>
              </w:rPr>
            </w:pPr>
            <w:r w:rsidRPr="00DD002D">
              <w:rPr>
                <w:rFonts w:eastAsia="Times New Roman"/>
                <w:b/>
                <w:bCs/>
                <w:szCs w:val="24"/>
              </w:rPr>
              <w:t>Άρθρο 13 παρ. 5</w:t>
            </w:r>
          </w:p>
        </w:tc>
        <w:tc>
          <w:tcPr>
            <w:tcW w:w="658"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596C" w14:textId="77777777" w:rsidR="005D65F3" w:rsidRPr="00DD002D" w:rsidRDefault="00A56466" w:rsidP="005D65F3">
            <w:pPr>
              <w:rPr>
                <w:rFonts w:eastAsia="Times New Roman"/>
                <w:b/>
                <w:bCs/>
                <w:szCs w:val="24"/>
              </w:rPr>
            </w:pPr>
            <w:r w:rsidRPr="00DD002D">
              <w:rPr>
                <w:rFonts w:eastAsia="Times New Roman"/>
                <w:b/>
                <w:bCs/>
                <w:szCs w:val="24"/>
              </w:rPr>
              <w:t>151</w:t>
            </w:r>
          </w:p>
        </w:tc>
        <w:tc>
          <w:tcPr>
            <w:tcW w:w="592"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596D" w14:textId="77777777" w:rsidR="005D65F3" w:rsidRPr="00DD002D" w:rsidRDefault="00A56466" w:rsidP="005D65F3">
            <w:pPr>
              <w:rPr>
                <w:rFonts w:eastAsia="Times New Roman"/>
                <w:b/>
                <w:bCs/>
                <w:szCs w:val="24"/>
              </w:rPr>
            </w:pPr>
            <w:r w:rsidRPr="00DD002D">
              <w:rPr>
                <w:rFonts w:eastAsia="Times New Roman"/>
                <w:b/>
                <w:bCs/>
                <w:szCs w:val="24"/>
              </w:rPr>
              <w:t>101</w:t>
            </w:r>
          </w:p>
        </w:tc>
        <w:tc>
          <w:tcPr>
            <w:tcW w:w="592"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596E" w14:textId="77777777" w:rsidR="005D65F3" w:rsidRPr="00DD002D" w:rsidRDefault="00A56466" w:rsidP="005D65F3">
            <w:pPr>
              <w:rPr>
                <w:rFonts w:eastAsia="Times New Roman"/>
                <w:b/>
                <w:bCs/>
                <w:szCs w:val="24"/>
              </w:rPr>
            </w:pPr>
            <w:r w:rsidRPr="00DD002D">
              <w:rPr>
                <w:rFonts w:eastAsia="Times New Roman"/>
                <w:b/>
                <w:bCs/>
                <w:szCs w:val="24"/>
              </w:rPr>
              <w:t>20</w:t>
            </w:r>
          </w:p>
        </w:tc>
        <w:tc>
          <w:tcPr>
            <w:tcW w:w="52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596F" w14:textId="77777777" w:rsidR="005D65F3" w:rsidRPr="00DD002D" w:rsidRDefault="00A56466" w:rsidP="005D65F3">
            <w:pPr>
              <w:rPr>
                <w:rFonts w:eastAsia="Times New Roman"/>
                <w:b/>
                <w:bCs/>
                <w:szCs w:val="24"/>
              </w:rPr>
            </w:pPr>
            <w:r w:rsidRPr="00DD002D">
              <w:rPr>
                <w:rFonts w:eastAsia="Times New Roman"/>
                <w:b/>
                <w:bCs/>
                <w:szCs w:val="24"/>
              </w:rPr>
              <w:t>272</w:t>
            </w:r>
          </w:p>
        </w:tc>
      </w:tr>
      <w:tr w:rsidR="000F4E4F" w14:paraId="65B25976"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5971" w14:textId="77777777" w:rsidR="005D65F3" w:rsidRPr="00DD002D" w:rsidRDefault="00A56466" w:rsidP="005D65F3">
            <w:pPr>
              <w:rPr>
                <w:rFonts w:eastAsia="Times New Roman"/>
                <w:szCs w:val="24"/>
              </w:rPr>
            </w:pPr>
            <w:r w:rsidRPr="00DD002D">
              <w:rPr>
                <w:rFonts w:eastAsia="Times New Roman"/>
                <w:szCs w:val="24"/>
              </w:rPr>
              <w:t>προς την κατεύθυνση κατοχύρωσης του πολιτικού</w:t>
            </w:r>
            <w:r w:rsidRPr="00DD002D">
              <w:rPr>
                <w:rFonts w:eastAsia="Times New Roman"/>
                <w:szCs w:val="24"/>
              </w:rPr>
              <w:t xml:space="preserve"> όρκου.</w:t>
            </w:r>
          </w:p>
        </w:tc>
        <w:tc>
          <w:tcPr>
            <w:tcW w:w="658" w:type="pct"/>
            <w:vMerge/>
            <w:tcBorders>
              <w:top w:val="nil"/>
              <w:left w:val="single" w:sz="8" w:space="0" w:color="auto"/>
              <w:bottom w:val="single" w:sz="8" w:space="0" w:color="000000"/>
              <w:right w:val="single" w:sz="8" w:space="0" w:color="auto"/>
            </w:tcBorders>
            <w:vAlign w:val="center"/>
            <w:hideMark/>
          </w:tcPr>
          <w:p w14:paraId="65B2597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7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74"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975" w14:textId="77777777" w:rsidR="005D65F3" w:rsidRPr="00DD002D" w:rsidRDefault="00A56466" w:rsidP="005D65F3">
            <w:pPr>
              <w:rPr>
                <w:rFonts w:eastAsia="Times New Roman"/>
                <w:b/>
                <w:bCs/>
                <w:szCs w:val="24"/>
              </w:rPr>
            </w:pPr>
          </w:p>
        </w:tc>
      </w:tr>
      <w:tr w:rsidR="000F4E4F" w14:paraId="65B2597C"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977" w14:textId="77777777" w:rsidR="005D65F3" w:rsidRPr="00DD002D" w:rsidRDefault="00A56466" w:rsidP="005D65F3">
            <w:pPr>
              <w:rPr>
                <w:rFonts w:eastAsia="Times New Roman"/>
                <w:b/>
                <w:bCs/>
                <w:szCs w:val="24"/>
              </w:rPr>
            </w:pPr>
            <w:r w:rsidRPr="00DD002D">
              <w:rPr>
                <w:rFonts w:eastAsia="Times New Roman"/>
                <w:b/>
                <w:bCs/>
                <w:szCs w:val="24"/>
              </w:rPr>
              <w:t>Άρθρο 21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78" w14:textId="77777777" w:rsidR="005D65F3" w:rsidRPr="00DD002D" w:rsidRDefault="00A56466" w:rsidP="005D65F3">
            <w:pPr>
              <w:rPr>
                <w:rFonts w:eastAsia="Times New Roman"/>
                <w:b/>
                <w:bCs/>
                <w:szCs w:val="24"/>
              </w:rPr>
            </w:pPr>
            <w:r w:rsidRPr="00DD002D">
              <w:rPr>
                <w:rFonts w:eastAsia="Times New Roman"/>
                <w:b/>
                <w:bCs/>
                <w:szCs w:val="24"/>
              </w:rPr>
              <w:t>157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79" w14:textId="77777777" w:rsidR="005D65F3" w:rsidRPr="00DD002D" w:rsidRDefault="00A56466" w:rsidP="005D65F3">
            <w:pPr>
              <w:rPr>
                <w:rFonts w:eastAsia="Times New Roman"/>
                <w:b/>
                <w:bCs/>
                <w:szCs w:val="24"/>
              </w:rPr>
            </w:pPr>
            <w:r w:rsidRPr="00DD002D">
              <w:rPr>
                <w:rFonts w:eastAsia="Times New Roman"/>
                <w:b/>
                <w:bCs/>
                <w:szCs w:val="24"/>
              </w:rPr>
              <w:t>99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7A"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7B" w14:textId="77777777" w:rsidR="005D65F3" w:rsidRPr="00DD002D" w:rsidRDefault="00A56466" w:rsidP="005D65F3">
            <w:pPr>
              <w:rPr>
                <w:rFonts w:eastAsia="Times New Roman"/>
                <w:b/>
                <w:bCs/>
                <w:szCs w:val="24"/>
              </w:rPr>
            </w:pPr>
            <w:r w:rsidRPr="00DD002D">
              <w:rPr>
                <w:rFonts w:eastAsia="Times New Roman"/>
                <w:b/>
                <w:bCs/>
                <w:szCs w:val="24"/>
              </w:rPr>
              <w:t>258</w:t>
            </w:r>
          </w:p>
        </w:tc>
      </w:tr>
      <w:tr w:rsidR="000F4E4F" w14:paraId="65B25982" w14:textId="77777777">
        <w:trPr>
          <w:trHeight w:val="73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97D" w14:textId="77777777" w:rsidR="005D65F3" w:rsidRPr="00DD002D" w:rsidRDefault="00A56466" w:rsidP="005D65F3">
            <w:pPr>
              <w:rPr>
                <w:rFonts w:eastAsia="Times New Roman"/>
                <w:szCs w:val="24"/>
              </w:rPr>
            </w:pPr>
            <w:r w:rsidRPr="00DD002D">
              <w:rPr>
                <w:rFonts w:eastAsia="Times New Roman"/>
                <w:szCs w:val="24"/>
              </w:rPr>
              <w:t>προς την κατεύθυνση αναγνώρισης κρατικής εγγύησης ενός αξιοπρεπούς επιπέδου διαβίωσης για όλους, μέσα από καθολικές κοινωνικές υπηρεσίες και εισοδηματικές ενισχύσεις.</w:t>
            </w:r>
          </w:p>
        </w:tc>
        <w:tc>
          <w:tcPr>
            <w:tcW w:w="658" w:type="pct"/>
            <w:vMerge/>
            <w:tcBorders>
              <w:top w:val="nil"/>
              <w:left w:val="single" w:sz="8" w:space="0" w:color="auto"/>
              <w:bottom w:val="single" w:sz="8" w:space="0" w:color="000000"/>
              <w:right w:val="single" w:sz="8" w:space="0" w:color="auto"/>
            </w:tcBorders>
            <w:vAlign w:val="center"/>
            <w:hideMark/>
          </w:tcPr>
          <w:p w14:paraId="65B2597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7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80"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981" w14:textId="77777777" w:rsidR="005D65F3" w:rsidRPr="00DD002D" w:rsidRDefault="00A56466" w:rsidP="005D65F3">
            <w:pPr>
              <w:rPr>
                <w:rFonts w:eastAsia="Times New Roman"/>
                <w:b/>
                <w:bCs/>
                <w:szCs w:val="24"/>
              </w:rPr>
            </w:pPr>
          </w:p>
        </w:tc>
      </w:tr>
      <w:tr w:rsidR="000F4E4F" w14:paraId="65B25988"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983" w14:textId="77777777" w:rsidR="005D65F3" w:rsidRPr="00DD002D" w:rsidRDefault="00A56466" w:rsidP="005D65F3">
            <w:pPr>
              <w:rPr>
                <w:rFonts w:eastAsia="Times New Roman"/>
                <w:b/>
                <w:bCs/>
                <w:szCs w:val="24"/>
              </w:rPr>
            </w:pPr>
            <w:r w:rsidRPr="00DD002D">
              <w:rPr>
                <w:rFonts w:eastAsia="Times New Roman"/>
                <w:b/>
                <w:bCs/>
                <w:szCs w:val="24"/>
              </w:rPr>
              <w:t>Άρθρο 21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84" w14:textId="77777777" w:rsidR="005D65F3" w:rsidRPr="00DD002D" w:rsidRDefault="00A56466" w:rsidP="005D65F3">
            <w:pPr>
              <w:rPr>
                <w:rFonts w:eastAsia="Times New Roman"/>
                <w:b/>
                <w:bCs/>
                <w:szCs w:val="24"/>
              </w:rPr>
            </w:pPr>
            <w:r w:rsidRPr="00DD002D">
              <w:rPr>
                <w:rFonts w:eastAsia="Times New Roman"/>
                <w:b/>
                <w:bCs/>
                <w:szCs w:val="24"/>
              </w:rPr>
              <w:t>157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85" w14:textId="77777777" w:rsidR="005D65F3" w:rsidRPr="00DD002D" w:rsidRDefault="00A56466" w:rsidP="005D65F3">
            <w:pPr>
              <w:rPr>
                <w:rFonts w:eastAsia="Times New Roman"/>
                <w:b/>
                <w:bCs/>
                <w:szCs w:val="24"/>
              </w:rPr>
            </w:pPr>
            <w:r w:rsidRPr="00DD002D">
              <w:rPr>
                <w:rFonts w:eastAsia="Times New Roman"/>
                <w:b/>
                <w:bCs/>
                <w:szCs w:val="24"/>
              </w:rPr>
              <w:t>113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86"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87" w14:textId="77777777" w:rsidR="005D65F3" w:rsidRPr="00DD002D" w:rsidRDefault="00A56466" w:rsidP="005D65F3">
            <w:pPr>
              <w:rPr>
                <w:rFonts w:eastAsia="Times New Roman"/>
                <w:b/>
                <w:bCs/>
                <w:szCs w:val="24"/>
              </w:rPr>
            </w:pPr>
            <w:r w:rsidRPr="00DD002D">
              <w:rPr>
                <w:rFonts w:eastAsia="Times New Roman"/>
                <w:b/>
                <w:bCs/>
                <w:szCs w:val="24"/>
              </w:rPr>
              <w:t>273</w:t>
            </w:r>
          </w:p>
        </w:tc>
      </w:tr>
      <w:tr w:rsidR="000F4E4F" w14:paraId="65B2598E" w14:textId="77777777">
        <w:trPr>
          <w:trHeight w:val="735"/>
        </w:trPr>
        <w:tc>
          <w:tcPr>
            <w:tcW w:w="2632" w:type="pct"/>
            <w:tcBorders>
              <w:top w:val="nil"/>
              <w:left w:val="single" w:sz="8" w:space="0" w:color="auto"/>
              <w:bottom w:val="nil"/>
              <w:right w:val="single" w:sz="8" w:space="0" w:color="auto"/>
            </w:tcBorders>
            <w:shd w:val="clear" w:color="auto" w:fill="auto"/>
            <w:vAlign w:val="center"/>
            <w:hideMark/>
          </w:tcPr>
          <w:p w14:paraId="65B25989" w14:textId="77777777" w:rsidR="005D65F3" w:rsidRPr="00DD002D" w:rsidRDefault="00A56466" w:rsidP="005D65F3">
            <w:pPr>
              <w:rPr>
                <w:rFonts w:eastAsia="Times New Roman"/>
                <w:szCs w:val="24"/>
              </w:rPr>
            </w:pPr>
            <w:r w:rsidRPr="00DD002D">
              <w:rPr>
                <w:rFonts w:eastAsia="Times New Roman"/>
                <w:szCs w:val="24"/>
              </w:rPr>
              <w:t xml:space="preserve">προς την </w:t>
            </w:r>
            <w:r w:rsidRPr="00DD002D">
              <w:rPr>
                <w:rFonts w:eastAsia="Times New Roman"/>
                <w:szCs w:val="24"/>
              </w:rPr>
              <w:t>κατεύθυνση αναγνώρισης κοινωνικού δικαιώματος στην υγεία και υποχρέωσης του κράτους να παρέχει καθολική πρόσβαση σε αποτελεσματικές παροχές υγείας μέσω του Εθνικού Συστήματος Υγείας.</w:t>
            </w:r>
          </w:p>
        </w:tc>
        <w:tc>
          <w:tcPr>
            <w:tcW w:w="658" w:type="pct"/>
            <w:vMerge/>
            <w:tcBorders>
              <w:top w:val="nil"/>
              <w:left w:val="single" w:sz="8" w:space="0" w:color="auto"/>
              <w:bottom w:val="single" w:sz="8" w:space="0" w:color="000000"/>
              <w:right w:val="single" w:sz="8" w:space="0" w:color="auto"/>
            </w:tcBorders>
            <w:vAlign w:val="center"/>
            <w:hideMark/>
          </w:tcPr>
          <w:p w14:paraId="65B2598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8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8C"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98D" w14:textId="77777777" w:rsidR="005D65F3" w:rsidRPr="00DD002D" w:rsidRDefault="00A56466" w:rsidP="005D65F3">
            <w:pPr>
              <w:rPr>
                <w:rFonts w:eastAsia="Times New Roman"/>
                <w:b/>
                <w:bCs/>
                <w:szCs w:val="24"/>
              </w:rPr>
            </w:pPr>
          </w:p>
        </w:tc>
      </w:tr>
      <w:tr w:rsidR="000F4E4F" w14:paraId="65B25994" w14:textId="77777777">
        <w:trPr>
          <w:trHeight w:val="300"/>
        </w:trPr>
        <w:tc>
          <w:tcPr>
            <w:tcW w:w="2632" w:type="pct"/>
            <w:tcBorders>
              <w:top w:val="single" w:sz="8" w:space="0" w:color="auto"/>
              <w:left w:val="single" w:sz="8" w:space="0" w:color="auto"/>
              <w:bottom w:val="nil"/>
              <w:right w:val="nil"/>
            </w:tcBorders>
            <w:shd w:val="clear" w:color="auto" w:fill="auto"/>
            <w:vAlign w:val="center"/>
            <w:hideMark/>
          </w:tcPr>
          <w:p w14:paraId="65B2598F" w14:textId="77777777" w:rsidR="005D65F3" w:rsidRPr="00DD002D" w:rsidRDefault="00A56466" w:rsidP="005D65F3">
            <w:pPr>
              <w:rPr>
                <w:rFonts w:eastAsia="Times New Roman"/>
                <w:b/>
                <w:bCs/>
                <w:szCs w:val="24"/>
              </w:rPr>
            </w:pPr>
            <w:r w:rsidRPr="00DD002D">
              <w:rPr>
                <w:rFonts w:eastAsia="Times New Roman"/>
                <w:b/>
                <w:bCs/>
                <w:szCs w:val="24"/>
              </w:rPr>
              <w:t>Άρθρο 21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90" w14:textId="77777777" w:rsidR="005D65F3" w:rsidRPr="00DD002D" w:rsidRDefault="00A56466" w:rsidP="005D65F3">
            <w:pPr>
              <w:rPr>
                <w:rFonts w:eastAsia="Times New Roman"/>
                <w:b/>
                <w:bCs/>
                <w:szCs w:val="24"/>
              </w:rPr>
            </w:pPr>
            <w:r w:rsidRPr="00DD002D">
              <w:rPr>
                <w:rFonts w:eastAsia="Times New Roman"/>
                <w:b/>
                <w:bCs/>
                <w:szCs w:val="24"/>
              </w:rPr>
              <w:t>154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91" w14:textId="77777777" w:rsidR="005D65F3" w:rsidRPr="00DD002D" w:rsidRDefault="00A56466" w:rsidP="005D65F3">
            <w:pPr>
              <w:rPr>
                <w:rFonts w:eastAsia="Times New Roman"/>
                <w:b/>
                <w:bCs/>
                <w:szCs w:val="24"/>
              </w:rPr>
            </w:pPr>
            <w:r w:rsidRPr="00DD002D">
              <w:rPr>
                <w:rFonts w:eastAsia="Times New Roman"/>
                <w:b/>
                <w:bCs/>
                <w:szCs w:val="24"/>
              </w:rPr>
              <w:t>115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92"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93" w14:textId="77777777" w:rsidR="005D65F3" w:rsidRPr="00DD002D" w:rsidRDefault="00A56466" w:rsidP="005D65F3">
            <w:pPr>
              <w:rPr>
                <w:rFonts w:eastAsia="Times New Roman"/>
                <w:b/>
                <w:bCs/>
                <w:szCs w:val="24"/>
              </w:rPr>
            </w:pPr>
            <w:r w:rsidRPr="00DD002D">
              <w:rPr>
                <w:rFonts w:eastAsia="Times New Roman"/>
                <w:b/>
                <w:bCs/>
                <w:szCs w:val="24"/>
              </w:rPr>
              <w:t>272</w:t>
            </w:r>
          </w:p>
        </w:tc>
      </w:tr>
      <w:tr w:rsidR="000F4E4F" w14:paraId="65B2599A" w14:textId="77777777">
        <w:trPr>
          <w:trHeight w:val="300"/>
        </w:trPr>
        <w:tc>
          <w:tcPr>
            <w:tcW w:w="2632" w:type="pct"/>
            <w:tcBorders>
              <w:top w:val="nil"/>
              <w:left w:val="single" w:sz="8" w:space="0" w:color="auto"/>
              <w:bottom w:val="nil"/>
              <w:right w:val="nil"/>
            </w:tcBorders>
            <w:shd w:val="clear" w:color="auto" w:fill="auto"/>
            <w:vAlign w:val="center"/>
            <w:hideMark/>
          </w:tcPr>
          <w:p w14:paraId="65B25995" w14:textId="77777777" w:rsidR="005D65F3" w:rsidRPr="00DD002D" w:rsidRDefault="00A56466" w:rsidP="005D65F3">
            <w:pPr>
              <w:rPr>
                <w:rFonts w:eastAsia="Times New Roman"/>
                <w:b/>
                <w:bCs/>
                <w:szCs w:val="24"/>
              </w:rPr>
            </w:pPr>
            <w:r w:rsidRPr="00DD002D">
              <w:rPr>
                <w:rFonts w:eastAsia="Times New Roman"/>
                <w:b/>
                <w:bCs/>
                <w:szCs w:val="24"/>
              </w:rPr>
              <w:t>(προσθήκη παραγράφου 7)</w:t>
            </w:r>
          </w:p>
        </w:tc>
        <w:tc>
          <w:tcPr>
            <w:tcW w:w="658" w:type="pct"/>
            <w:vMerge/>
            <w:tcBorders>
              <w:top w:val="nil"/>
              <w:left w:val="single" w:sz="8" w:space="0" w:color="auto"/>
              <w:bottom w:val="single" w:sz="8" w:space="0" w:color="000000"/>
              <w:right w:val="single" w:sz="8" w:space="0" w:color="auto"/>
            </w:tcBorders>
            <w:vAlign w:val="center"/>
            <w:hideMark/>
          </w:tcPr>
          <w:p w14:paraId="65B2599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9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9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999" w14:textId="77777777" w:rsidR="005D65F3" w:rsidRPr="00DD002D" w:rsidRDefault="00A56466" w:rsidP="005D65F3">
            <w:pPr>
              <w:rPr>
                <w:rFonts w:eastAsia="Times New Roman"/>
                <w:b/>
                <w:bCs/>
                <w:szCs w:val="24"/>
              </w:rPr>
            </w:pPr>
          </w:p>
        </w:tc>
      </w:tr>
      <w:tr w:rsidR="000F4E4F" w14:paraId="65B259A0" w14:textId="77777777">
        <w:trPr>
          <w:trHeight w:val="975"/>
        </w:trPr>
        <w:tc>
          <w:tcPr>
            <w:tcW w:w="2632" w:type="pct"/>
            <w:tcBorders>
              <w:top w:val="nil"/>
              <w:left w:val="single" w:sz="8" w:space="0" w:color="auto"/>
              <w:bottom w:val="nil"/>
              <w:right w:val="nil"/>
            </w:tcBorders>
            <w:shd w:val="clear" w:color="auto" w:fill="auto"/>
            <w:vAlign w:val="center"/>
            <w:hideMark/>
          </w:tcPr>
          <w:p w14:paraId="65B2599B" w14:textId="77777777" w:rsidR="005D65F3" w:rsidRPr="00DD002D" w:rsidRDefault="00A56466" w:rsidP="005D65F3">
            <w:pPr>
              <w:rPr>
                <w:rFonts w:eastAsia="Times New Roman"/>
                <w:szCs w:val="24"/>
              </w:rPr>
            </w:pPr>
            <w:r w:rsidRPr="00DD002D">
              <w:rPr>
                <w:rFonts w:eastAsia="Times New Roman"/>
                <w:szCs w:val="24"/>
              </w:rPr>
              <w:t xml:space="preserve">προς την </w:t>
            </w:r>
            <w:r w:rsidRPr="00DD002D">
              <w:rPr>
                <w:rFonts w:eastAsia="Times New Roman"/>
                <w:szCs w:val="24"/>
              </w:rPr>
              <w:t xml:space="preserve">κατεύθυνση κατοχύρωσης του δημόσιου ελέγχου των βασικών κοινωνικών αγαθών, όπως το νερό και η ηλεκτρική ενέργεια, ώστε τα δίκτυα διανομής τους να υπόκεινται σε καθεστώς δημόσιας υπηρεσίας και να τελούν σε δημόσιο έλεγχο και προς την κατεύθυνση κατοχύρωσης </w:t>
            </w:r>
            <w:r w:rsidRPr="00DD002D">
              <w:rPr>
                <w:rFonts w:eastAsia="Times New Roman"/>
                <w:szCs w:val="24"/>
              </w:rPr>
              <w:t>των κοινών αγαθών.</w:t>
            </w:r>
          </w:p>
        </w:tc>
        <w:tc>
          <w:tcPr>
            <w:tcW w:w="658" w:type="pct"/>
            <w:vMerge/>
            <w:tcBorders>
              <w:top w:val="nil"/>
              <w:left w:val="single" w:sz="8" w:space="0" w:color="auto"/>
              <w:bottom w:val="single" w:sz="8" w:space="0" w:color="000000"/>
              <w:right w:val="single" w:sz="8" w:space="0" w:color="auto"/>
            </w:tcBorders>
            <w:vAlign w:val="center"/>
            <w:hideMark/>
          </w:tcPr>
          <w:p w14:paraId="65B2599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9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9E"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99F" w14:textId="77777777" w:rsidR="005D65F3" w:rsidRPr="00DD002D" w:rsidRDefault="00A56466" w:rsidP="005D65F3">
            <w:pPr>
              <w:rPr>
                <w:rFonts w:eastAsia="Times New Roman"/>
                <w:b/>
                <w:bCs/>
                <w:szCs w:val="24"/>
              </w:rPr>
            </w:pPr>
          </w:p>
        </w:tc>
      </w:tr>
      <w:tr w:rsidR="000F4E4F" w14:paraId="65B259A6"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9A1" w14:textId="77777777" w:rsidR="005D65F3" w:rsidRPr="00DD002D" w:rsidRDefault="00A56466" w:rsidP="005D65F3">
            <w:pPr>
              <w:rPr>
                <w:rFonts w:eastAsia="Times New Roman"/>
                <w:b/>
                <w:bCs/>
                <w:szCs w:val="24"/>
              </w:rPr>
            </w:pPr>
            <w:r w:rsidRPr="00DD002D">
              <w:rPr>
                <w:rFonts w:eastAsia="Times New Roman"/>
                <w:b/>
                <w:bCs/>
                <w:szCs w:val="24"/>
              </w:rPr>
              <w:t>Άρθρο 22 παρ. 1</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9A2" w14:textId="77777777" w:rsidR="005D65F3" w:rsidRPr="00DD002D" w:rsidRDefault="00A56466" w:rsidP="005D65F3">
            <w:pPr>
              <w:rPr>
                <w:rFonts w:eastAsia="Times New Roman"/>
                <w:b/>
                <w:bCs/>
                <w:szCs w:val="24"/>
              </w:rPr>
            </w:pPr>
            <w:r w:rsidRPr="00DD002D">
              <w:rPr>
                <w:rFonts w:eastAsia="Times New Roman"/>
                <w:b/>
                <w:bCs/>
                <w:szCs w:val="24"/>
              </w:rPr>
              <w:t>172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A3" w14:textId="77777777" w:rsidR="005D65F3" w:rsidRPr="00DD002D" w:rsidRDefault="00A56466" w:rsidP="005D65F3">
            <w:pPr>
              <w:rPr>
                <w:rFonts w:eastAsia="Times New Roman"/>
                <w:b/>
                <w:bCs/>
                <w:szCs w:val="24"/>
              </w:rPr>
            </w:pPr>
            <w:r w:rsidRPr="00DD002D">
              <w:rPr>
                <w:rFonts w:eastAsia="Times New Roman"/>
                <w:b/>
                <w:bCs/>
                <w:szCs w:val="24"/>
              </w:rPr>
              <w:t>96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A4" w14:textId="77777777" w:rsidR="005D65F3" w:rsidRPr="00DD002D" w:rsidRDefault="00A56466" w:rsidP="005D65F3">
            <w:pPr>
              <w:rPr>
                <w:rFonts w:eastAsia="Times New Roman"/>
                <w:b/>
                <w:bCs/>
                <w:szCs w:val="24"/>
              </w:rPr>
            </w:pPr>
            <w:r w:rsidRPr="00DD002D">
              <w:rPr>
                <w:rFonts w:eastAsia="Times New Roman"/>
                <w:b/>
                <w:bCs/>
                <w:szCs w:val="24"/>
              </w:rPr>
              <w:t>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A5" w14:textId="77777777" w:rsidR="005D65F3" w:rsidRPr="00DD002D" w:rsidRDefault="00A56466" w:rsidP="005D65F3">
            <w:pPr>
              <w:rPr>
                <w:rFonts w:eastAsia="Times New Roman"/>
                <w:b/>
                <w:bCs/>
                <w:szCs w:val="24"/>
              </w:rPr>
            </w:pPr>
            <w:r w:rsidRPr="00DD002D">
              <w:rPr>
                <w:rFonts w:eastAsia="Times New Roman"/>
                <w:b/>
                <w:bCs/>
                <w:szCs w:val="24"/>
              </w:rPr>
              <w:t>273</w:t>
            </w:r>
          </w:p>
        </w:tc>
      </w:tr>
      <w:tr w:rsidR="000F4E4F" w14:paraId="65B259AC" w14:textId="77777777">
        <w:trPr>
          <w:trHeight w:val="495"/>
        </w:trPr>
        <w:tc>
          <w:tcPr>
            <w:tcW w:w="2632" w:type="pct"/>
            <w:tcBorders>
              <w:top w:val="nil"/>
              <w:left w:val="single" w:sz="8" w:space="0" w:color="auto"/>
              <w:bottom w:val="nil"/>
              <w:right w:val="single" w:sz="8" w:space="0" w:color="auto"/>
            </w:tcBorders>
            <w:shd w:val="clear" w:color="auto" w:fill="auto"/>
            <w:vAlign w:val="center"/>
            <w:hideMark/>
          </w:tcPr>
          <w:p w14:paraId="65B259A7" w14:textId="77777777" w:rsidR="005D65F3" w:rsidRPr="00DD002D" w:rsidRDefault="00A56466" w:rsidP="005D65F3">
            <w:pPr>
              <w:rPr>
                <w:rFonts w:eastAsia="Times New Roman"/>
                <w:szCs w:val="24"/>
              </w:rPr>
            </w:pPr>
            <w:r w:rsidRPr="00DD002D">
              <w:rPr>
                <w:rFonts w:eastAsia="Times New Roman"/>
                <w:szCs w:val="24"/>
              </w:rPr>
              <w:t>προς την κατεύθυνση αναγνώρισης ίσης αμοιβής για ίσης αξίας εργασία ανεξάρτητα από την ηλικία.</w:t>
            </w:r>
          </w:p>
        </w:tc>
        <w:tc>
          <w:tcPr>
            <w:tcW w:w="658" w:type="pct"/>
            <w:vMerge/>
            <w:tcBorders>
              <w:top w:val="nil"/>
              <w:left w:val="nil"/>
              <w:bottom w:val="single" w:sz="8" w:space="0" w:color="000000"/>
              <w:right w:val="single" w:sz="8" w:space="0" w:color="auto"/>
            </w:tcBorders>
            <w:vAlign w:val="center"/>
            <w:hideMark/>
          </w:tcPr>
          <w:p w14:paraId="65B259A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A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AA"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9AB" w14:textId="77777777" w:rsidR="005D65F3" w:rsidRPr="00DD002D" w:rsidRDefault="00A56466" w:rsidP="005D65F3">
            <w:pPr>
              <w:rPr>
                <w:rFonts w:eastAsia="Times New Roman"/>
                <w:b/>
                <w:bCs/>
                <w:szCs w:val="24"/>
              </w:rPr>
            </w:pPr>
          </w:p>
        </w:tc>
      </w:tr>
      <w:tr w:rsidR="000F4E4F" w14:paraId="65B259B2"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9AD" w14:textId="77777777" w:rsidR="005D65F3" w:rsidRPr="00DD002D" w:rsidRDefault="00A56466" w:rsidP="005D65F3">
            <w:pPr>
              <w:rPr>
                <w:rFonts w:eastAsia="Times New Roman"/>
                <w:b/>
                <w:bCs/>
                <w:szCs w:val="24"/>
              </w:rPr>
            </w:pPr>
            <w:r w:rsidRPr="00DD002D">
              <w:rPr>
                <w:rFonts w:eastAsia="Times New Roman"/>
                <w:b/>
                <w:bCs/>
                <w:szCs w:val="24"/>
              </w:rPr>
              <w:t>Άρθρο 22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AE" w14:textId="77777777" w:rsidR="005D65F3" w:rsidRPr="00DD002D" w:rsidRDefault="00A56466" w:rsidP="005D65F3">
            <w:pPr>
              <w:rPr>
                <w:rFonts w:eastAsia="Times New Roman"/>
                <w:b/>
                <w:bCs/>
                <w:szCs w:val="24"/>
              </w:rPr>
            </w:pPr>
            <w:r w:rsidRPr="00DD002D">
              <w:rPr>
                <w:rFonts w:eastAsia="Times New Roman"/>
                <w:b/>
                <w:bCs/>
                <w:szCs w:val="24"/>
              </w:rPr>
              <w:t>155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AF" w14:textId="77777777" w:rsidR="005D65F3" w:rsidRPr="00DD002D" w:rsidRDefault="00A56466" w:rsidP="005D65F3">
            <w:pPr>
              <w:rPr>
                <w:rFonts w:eastAsia="Times New Roman"/>
                <w:b/>
                <w:bCs/>
                <w:szCs w:val="24"/>
              </w:rPr>
            </w:pPr>
            <w:r w:rsidRPr="00DD002D">
              <w:rPr>
                <w:rFonts w:eastAsia="Times New Roman"/>
                <w:b/>
                <w:bCs/>
                <w:szCs w:val="24"/>
              </w:rPr>
              <w:t>112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B0" w14:textId="77777777" w:rsidR="005D65F3" w:rsidRPr="00DD002D" w:rsidRDefault="00A56466" w:rsidP="005D65F3">
            <w:pPr>
              <w:rPr>
                <w:rFonts w:eastAsia="Times New Roman"/>
                <w:b/>
                <w:bCs/>
                <w:szCs w:val="24"/>
              </w:rPr>
            </w:pPr>
            <w:r w:rsidRPr="00DD002D">
              <w:rPr>
                <w:rFonts w:eastAsia="Times New Roman"/>
                <w:b/>
                <w:bCs/>
                <w:szCs w:val="24"/>
              </w:rPr>
              <w:t>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B1" w14:textId="77777777" w:rsidR="005D65F3" w:rsidRPr="00DD002D" w:rsidRDefault="00A56466" w:rsidP="005D65F3">
            <w:pPr>
              <w:rPr>
                <w:rFonts w:eastAsia="Times New Roman"/>
                <w:b/>
                <w:bCs/>
                <w:szCs w:val="24"/>
              </w:rPr>
            </w:pPr>
            <w:r w:rsidRPr="00DD002D">
              <w:rPr>
                <w:rFonts w:eastAsia="Times New Roman"/>
                <w:b/>
                <w:bCs/>
                <w:szCs w:val="24"/>
              </w:rPr>
              <w:t>272</w:t>
            </w:r>
          </w:p>
        </w:tc>
      </w:tr>
      <w:tr w:rsidR="000F4E4F" w14:paraId="65B259B8" w14:textId="77777777">
        <w:trPr>
          <w:trHeight w:val="735"/>
        </w:trPr>
        <w:tc>
          <w:tcPr>
            <w:tcW w:w="2632" w:type="pct"/>
            <w:tcBorders>
              <w:top w:val="nil"/>
              <w:left w:val="single" w:sz="8" w:space="0" w:color="auto"/>
              <w:bottom w:val="nil"/>
              <w:right w:val="single" w:sz="8" w:space="0" w:color="auto"/>
            </w:tcBorders>
            <w:shd w:val="clear" w:color="auto" w:fill="auto"/>
            <w:vAlign w:val="center"/>
            <w:hideMark/>
          </w:tcPr>
          <w:p w14:paraId="65B259B3"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συνταγματικής κατοχύρωσης των συλλογικών </w:t>
            </w:r>
            <w:r w:rsidRPr="00DD002D">
              <w:rPr>
                <w:rFonts w:eastAsia="Times New Roman"/>
                <w:szCs w:val="24"/>
              </w:rPr>
              <w:t>διαπραγματεύσεων για τον καθορισμό του ελάχιστου μισθού και του δικαιώματος μονομερούς προσφυγής των κοινωνικών εταίρων στη διαιτησία.</w:t>
            </w:r>
          </w:p>
        </w:tc>
        <w:tc>
          <w:tcPr>
            <w:tcW w:w="658" w:type="pct"/>
            <w:vMerge/>
            <w:tcBorders>
              <w:top w:val="nil"/>
              <w:left w:val="single" w:sz="8" w:space="0" w:color="auto"/>
              <w:bottom w:val="single" w:sz="8" w:space="0" w:color="000000"/>
              <w:right w:val="single" w:sz="8" w:space="0" w:color="auto"/>
            </w:tcBorders>
            <w:vAlign w:val="center"/>
            <w:hideMark/>
          </w:tcPr>
          <w:p w14:paraId="65B259B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B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B6"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9B7" w14:textId="77777777" w:rsidR="005D65F3" w:rsidRPr="00DD002D" w:rsidRDefault="00A56466" w:rsidP="005D65F3">
            <w:pPr>
              <w:rPr>
                <w:rFonts w:eastAsia="Times New Roman"/>
                <w:b/>
                <w:bCs/>
                <w:szCs w:val="24"/>
              </w:rPr>
            </w:pPr>
          </w:p>
        </w:tc>
      </w:tr>
      <w:tr w:rsidR="000F4E4F" w14:paraId="65B259BE" w14:textId="77777777">
        <w:trPr>
          <w:trHeight w:val="300"/>
        </w:trPr>
        <w:tc>
          <w:tcPr>
            <w:tcW w:w="2632" w:type="pct"/>
            <w:tcBorders>
              <w:top w:val="single" w:sz="8" w:space="0" w:color="auto"/>
              <w:left w:val="single" w:sz="8" w:space="0" w:color="auto"/>
              <w:right w:val="single" w:sz="8" w:space="0" w:color="auto"/>
            </w:tcBorders>
            <w:shd w:val="clear" w:color="auto" w:fill="auto"/>
            <w:vAlign w:val="center"/>
            <w:hideMark/>
          </w:tcPr>
          <w:p w14:paraId="65B259B9" w14:textId="77777777" w:rsidR="005D65F3" w:rsidRPr="00DD002D" w:rsidRDefault="00A56466" w:rsidP="005D65F3">
            <w:pPr>
              <w:rPr>
                <w:rFonts w:eastAsia="Times New Roman"/>
                <w:b/>
                <w:bCs/>
                <w:szCs w:val="24"/>
              </w:rPr>
            </w:pPr>
            <w:r w:rsidRPr="00DD002D">
              <w:rPr>
                <w:rFonts w:eastAsia="Times New Roman"/>
                <w:b/>
                <w:bCs/>
                <w:szCs w:val="24"/>
              </w:rPr>
              <w:t>Άρθρο 22 παρ. 4</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9BA" w14:textId="77777777" w:rsidR="005D65F3" w:rsidRPr="00DD002D" w:rsidRDefault="00A56466" w:rsidP="005D65F3">
            <w:pPr>
              <w:rPr>
                <w:rFonts w:eastAsia="Times New Roman"/>
                <w:b/>
                <w:bCs/>
                <w:szCs w:val="24"/>
              </w:rPr>
            </w:pPr>
            <w:r w:rsidRPr="00DD002D">
              <w:rPr>
                <w:rFonts w:eastAsia="Times New Roman"/>
                <w:b/>
                <w:bCs/>
                <w:szCs w:val="24"/>
              </w:rPr>
              <w:t>163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BB" w14:textId="77777777" w:rsidR="005D65F3" w:rsidRPr="00DD002D" w:rsidRDefault="00A56466" w:rsidP="005D65F3">
            <w:pPr>
              <w:rPr>
                <w:rFonts w:eastAsia="Times New Roman"/>
                <w:b/>
                <w:bCs/>
                <w:szCs w:val="24"/>
              </w:rPr>
            </w:pPr>
            <w:r w:rsidRPr="00DD002D">
              <w:rPr>
                <w:rFonts w:eastAsia="Times New Roman"/>
                <w:b/>
                <w:bCs/>
                <w:szCs w:val="24"/>
              </w:rPr>
              <w:t>101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BC" w14:textId="77777777" w:rsidR="005D65F3" w:rsidRPr="00DD002D" w:rsidRDefault="00A56466" w:rsidP="005D65F3">
            <w:pPr>
              <w:rPr>
                <w:rFonts w:eastAsia="Times New Roman"/>
                <w:b/>
                <w:bCs/>
                <w:szCs w:val="24"/>
              </w:rPr>
            </w:pPr>
            <w:r w:rsidRPr="00DD002D">
              <w:rPr>
                <w:rFonts w:eastAsia="Times New Roman"/>
                <w:b/>
                <w:bCs/>
                <w:szCs w:val="24"/>
              </w:rPr>
              <w:t>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BD"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59C6" w14:textId="77777777">
        <w:trPr>
          <w:trHeight w:val="495"/>
        </w:trPr>
        <w:tc>
          <w:tcPr>
            <w:tcW w:w="2632" w:type="pct"/>
            <w:tcBorders>
              <w:top w:val="nil"/>
              <w:left w:val="single" w:sz="8" w:space="0" w:color="auto"/>
              <w:bottom w:val="single" w:sz="4" w:space="0" w:color="auto"/>
              <w:right w:val="single" w:sz="8" w:space="0" w:color="auto"/>
            </w:tcBorders>
            <w:shd w:val="clear" w:color="auto" w:fill="auto"/>
            <w:vAlign w:val="center"/>
            <w:hideMark/>
          </w:tcPr>
          <w:p w14:paraId="65B259BF"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της αναγνώρισης ότι η επίταξη υπηρεσιών απαγορεύεται ως μέτρο </w:t>
            </w:r>
            <w:r w:rsidRPr="00DD002D">
              <w:rPr>
                <w:rFonts w:eastAsia="Times New Roman"/>
                <w:szCs w:val="24"/>
              </w:rPr>
              <w:t>αντιμετώπισης των συνεπειών απεργίας.</w:t>
            </w:r>
          </w:p>
          <w:p w14:paraId="65B259C0" w14:textId="77777777" w:rsidR="005D65F3" w:rsidRPr="00DD002D" w:rsidRDefault="00A56466" w:rsidP="005D65F3">
            <w:pPr>
              <w:rPr>
                <w:rFonts w:eastAsia="Times New Roman"/>
                <w:szCs w:val="24"/>
              </w:rPr>
            </w:pPr>
          </w:p>
          <w:p w14:paraId="65B259C1" w14:textId="77777777" w:rsidR="005D65F3" w:rsidRPr="00DD002D" w:rsidRDefault="00A56466" w:rsidP="005D65F3">
            <w:pPr>
              <w:rPr>
                <w:rFonts w:eastAsia="Times New Roman"/>
                <w:szCs w:val="24"/>
              </w:rPr>
            </w:pPr>
          </w:p>
        </w:tc>
        <w:tc>
          <w:tcPr>
            <w:tcW w:w="658" w:type="pct"/>
            <w:vMerge/>
            <w:tcBorders>
              <w:top w:val="nil"/>
              <w:left w:val="nil"/>
              <w:bottom w:val="single" w:sz="4" w:space="0" w:color="auto"/>
              <w:right w:val="single" w:sz="8" w:space="0" w:color="auto"/>
            </w:tcBorders>
            <w:vAlign w:val="center"/>
            <w:hideMark/>
          </w:tcPr>
          <w:p w14:paraId="65B259C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59C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59C4"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4" w:space="0" w:color="auto"/>
              <w:right w:val="single" w:sz="8" w:space="0" w:color="auto"/>
            </w:tcBorders>
            <w:vAlign w:val="center"/>
            <w:hideMark/>
          </w:tcPr>
          <w:p w14:paraId="65B259C5" w14:textId="77777777" w:rsidR="005D65F3" w:rsidRPr="00DD002D" w:rsidRDefault="00A56466" w:rsidP="005D65F3">
            <w:pPr>
              <w:rPr>
                <w:rFonts w:eastAsia="Times New Roman"/>
                <w:b/>
                <w:bCs/>
                <w:szCs w:val="24"/>
              </w:rPr>
            </w:pPr>
          </w:p>
        </w:tc>
      </w:tr>
      <w:tr w:rsidR="000F4E4F" w14:paraId="65B259CC" w14:textId="77777777">
        <w:trPr>
          <w:trHeight w:val="300"/>
        </w:trPr>
        <w:tc>
          <w:tcPr>
            <w:tcW w:w="2632" w:type="pct"/>
            <w:tcBorders>
              <w:top w:val="single" w:sz="4" w:space="0" w:color="auto"/>
              <w:left w:val="single" w:sz="8" w:space="0" w:color="auto"/>
              <w:bottom w:val="nil"/>
              <w:right w:val="single" w:sz="8" w:space="0" w:color="auto"/>
            </w:tcBorders>
            <w:shd w:val="clear" w:color="auto" w:fill="auto"/>
            <w:vAlign w:val="center"/>
            <w:hideMark/>
          </w:tcPr>
          <w:p w14:paraId="65B259C7" w14:textId="77777777" w:rsidR="005D65F3" w:rsidRPr="00DD002D" w:rsidRDefault="00A56466" w:rsidP="005D65F3">
            <w:pPr>
              <w:rPr>
                <w:rFonts w:eastAsia="Times New Roman"/>
                <w:b/>
                <w:bCs/>
                <w:szCs w:val="24"/>
              </w:rPr>
            </w:pPr>
            <w:r w:rsidRPr="00DD002D">
              <w:rPr>
                <w:rFonts w:eastAsia="Times New Roman"/>
                <w:b/>
                <w:bCs/>
                <w:szCs w:val="24"/>
              </w:rPr>
              <w:t>Άρθρο 22 παρ. 5</w:t>
            </w:r>
          </w:p>
        </w:tc>
        <w:tc>
          <w:tcPr>
            <w:tcW w:w="658" w:type="pct"/>
            <w:vMerge w:val="restart"/>
            <w:tcBorders>
              <w:top w:val="single" w:sz="4" w:space="0" w:color="auto"/>
              <w:left w:val="nil"/>
              <w:bottom w:val="single" w:sz="8" w:space="0" w:color="000000"/>
              <w:right w:val="single" w:sz="8" w:space="0" w:color="auto"/>
            </w:tcBorders>
            <w:shd w:val="clear" w:color="auto" w:fill="auto"/>
            <w:vAlign w:val="center"/>
            <w:hideMark/>
          </w:tcPr>
          <w:p w14:paraId="65B259C8" w14:textId="77777777" w:rsidR="005D65F3" w:rsidRPr="00DD002D" w:rsidRDefault="00A56466" w:rsidP="005D65F3">
            <w:pPr>
              <w:rPr>
                <w:rFonts w:eastAsia="Times New Roman"/>
                <w:b/>
                <w:bCs/>
                <w:szCs w:val="24"/>
              </w:rPr>
            </w:pPr>
            <w:r w:rsidRPr="00DD002D">
              <w:rPr>
                <w:rFonts w:eastAsia="Times New Roman"/>
                <w:b/>
                <w:bCs/>
                <w:szCs w:val="24"/>
              </w:rPr>
              <w:t>155</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9C9" w14:textId="77777777" w:rsidR="005D65F3" w:rsidRPr="00DD002D" w:rsidRDefault="00A56466" w:rsidP="005D65F3">
            <w:pPr>
              <w:rPr>
                <w:rFonts w:eastAsia="Times New Roman"/>
                <w:b/>
                <w:bCs/>
                <w:szCs w:val="24"/>
              </w:rPr>
            </w:pPr>
            <w:r w:rsidRPr="00DD002D">
              <w:rPr>
                <w:rFonts w:eastAsia="Times New Roman"/>
                <w:b/>
                <w:bCs/>
                <w:szCs w:val="24"/>
              </w:rPr>
              <w:t>112</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9CA"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9CB"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59D2" w14:textId="77777777">
        <w:trPr>
          <w:trHeight w:val="1215"/>
        </w:trPr>
        <w:tc>
          <w:tcPr>
            <w:tcW w:w="2632" w:type="pct"/>
            <w:tcBorders>
              <w:top w:val="nil"/>
              <w:left w:val="single" w:sz="8" w:space="0" w:color="auto"/>
              <w:bottom w:val="nil"/>
              <w:right w:val="single" w:sz="8" w:space="0" w:color="auto"/>
            </w:tcBorders>
            <w:shd w:val="clear" w:color="auto" w:fill="auto"/>
            <w:vAlign w:val="center"/>
            <w:hideMark/>
          </w:tcPr>
          <w:p w14:paraId="65B259CD" w14:textId="77777777" w:rsidR="005D65F3" w:rsidRPr="00DD002D" w:rsidRDefault="00A56466" w:rsidP="005D65F3">
            <w:pPr>
              <w:rPr>
                <w:rFonts w:eastAsia="Times New Roman"/>
                <w:szCs w:val="24"/>
              </w:rPr>
            </w:pPr>
            <w:r w:rsidRPr="00DD002D">
              <w:rPr>
                <w:rFonts w:eastAsia="Times New Roman"/>
                <w:szCs w:val="24"/>
              </w:rPr>
              <w:lastRenderedPageBreak/>
              <w:t xml:space="preserve">προς την κατεύθυνση αναγνώρισης του δικαιώματος στην κοινωνική ασφάλιση υπό την έννοια ότι το κράτος υποχρεώνεται να εξασφαλίζει αποτελεσματική προστασία έναντι όλων των </w:t>
            </w:r>
            <w:r w:rsidRPr="00DD002D">
              <w:rPr>
                <w:rFonts w:eastAsia="Times New Roman"/>
                <w:szCs w:val="24"/>
              </w:rPr>
              <w:t>ασφαλιστικών κινδύνων μέσω ενός ενιαίου συστήματος καθολικής κάλυψης, στο πλαίσιο δημόσιου αναδιανεμητικού συστήματος, που λειτουργεί βάσει των αρχών της αλληλεγγύης και της ανταποδοτικότητας.</w:t>
            </w:r>
          </w:p>
        </w:tc>
        <w:tc>
          <w:tcPr>
            <w:tcW w:w="658" w:type="pct"/>
            <w:vMerge/>
            <w:tcBorders>
              <w:top w:val="single" w:sz="8" w:space="0" w:color="auto"/>
              <w:left w:val="nil"/>
              <w:bottom w:val="single" w:sz="8" w:space="0" w:color="000000"/>
              <w:right w:val="single" w:sz="8" w:space="0" w:color="auto"/>
            </w:tcBorders>
            <w:vAlign w:val="center"/>
            <w:hideMark/>
          </w:tcPr>
          <w:p w14:paraId="65B259CE" w14:textId="77777777" w:rsidR="005D65F3" w:rsidRPr="00DD002D" w:rsidRDefault="00A56466" w:rsidP="005D65F3">
            <w:pPr>
              <w:rPr>
                <w:rFonts w:eastAsia="Times New Roman"/>
                <w:b/>
                <w:bCs/>
                <w:szCs w:val="24"/>
              </w:rPr>
            </w:pPr>
          </w:p>
        </w:tc>
        <w:tc>
          <w:tcPr>
            <w:tcW w:w="592" w:type="pct"/>
            <w:vMerge/>
            <w:tcBorders>
              <w:top w:val="single" w:sz="8" w:space="0" w:color="auto"/>
              <w:left w:val="single" w:sz="8" w:space="0" w:color="auto"/>
              <w:bottom w:val="single" w:sz="8" w:space="0" w:color="000000"/>
              <w:right w:val="single" w:sz="8" w:space="0" w:color="auto"/>
            </w:tcBorders>
            <w:vAlign w:val="center"/>
            <w:hideMark/>
          </w:tcPr>
          <w:p w14:paraId="65B259CF" w14:textId="77777777" w:rsidR="005D65F3" w:rsidRPr="00DD002D" w:rsidRDefault="00A56466" w:rsidP="005D65F3">
            <w:pPr>
              <w:rPr>
                <w:rFonts w:eastAsia="Times New Roman"/>
                <w:b/>
                <w:bCs/>
                <w:szCs w:val="24"/>
              </w:rPr>
            </w:pPr>
          </w:p>
        </w:tc>
        <w:tc>
          <w:tcPr>
            <w:tcW w:w="592" w:type="pct"/>
            <w:vMerge/>
            <w:tcBorders>
              <w:top w:val="single" w:sz="8" w:space="0" w:color="auto"/>
              <w:left w:val="single" w:sz="8" w:space="0" w:color="auto"/>
              <w:bottom w:val="single" w:sz="8" w:space="0" w:color="000000"/>
              <w:right w:val="single" w:sz="8" w:space="0" w:color="auto"/>
            </w:tcBorders>
            <w:vAlign w:val="center"/>
            <w:hideMark/>
          </w:tcPr>
          <w:p w14:paraId="65B259D0" w14:textId="77777777" w:rsidR="005D65F3" w:rsidRPr="00DD002D" w:rsidRDefault="00A56466" w:rsidP="005D65F3">
            <w:pPr>
              <w:rPr>
                <w:rFonts w:eastAsia="Times New Roman"/>
                <w:b/>
                <w:bCs/>
                <w:szCs w:val="24"/>
              </w:rPr>
            </w:pPr>
          </w:p>
        </w:tc>
        <w:tc>
          <w:tcPr>
            <w:tcW w:w="526" w:type="pct"/>
            <w:vMerge/>
            <w:tcBorders>
              <w:top w:val="single" w:sz="8" w:space="0" w:color="auto"/>
              <w:left w:val="single" w:sz="8" w:space="0" w:color="auto"/>
              <w:bottom w:val="single" w:sz="8" w:space="0" w:color="000000"/>
              <w:right w:val="single" w:sz="8" w:space="0" w:color="auto"/>
            </w:tcBorders>
            <w:vAlign w:val="center"/>
            <w:hideMark/>
          </w:tcPr>
          <w:p w14:paraId="65B259D1" w14:textId="77777777" w:rsidR="005D65F3" w:rsidRPr="00DD002D" w:rsidRDefault="00A56466" w:rsidP="005D65F3">
            <w:pPr>
              <w:rPr>
                <w:rFonts w:eastAsia="Times New Roman"/>
                <w:b/>
                <w:bCs/>
                <w:szCs w:val="24"/>
              </w:rPr>
            </w:pPr>
          </w:p>
        </w:tc>
      </w:tr>
      <w:tr w:rsidR="000F4E4F" w14:paraId="65B259D8"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9D3" w14:textId="77777777" w:rsidR="005D65F3" w:rsidRPr="00DD002D" w:rsidRDefault="00A56466" w:rsidP="005D65F3">
            <w:pPr>
              <w:rPr>
                <w:rFonts w:eastAsia="Times New Roman"/>
                <w:b/>
                <w:bCs/>
                <w:szCs w:val="24"/>
              </w:rPr>
            </w:pPr>
            <w:r w:rsidRPr="00DD002D">
              <w:rPr>
                <w:rFonts w:eastAsia="Times New Roman"/>
                <w:b/>
                <w:bCs/>
                <w:szCs w:val="24"/>
              </w:rPr>
              <w:t>Άρθρο 28 παρ. 2</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9D4" w14:textId="77777777" w:rsidR="005D65F3" w:rsidRPr="00DD002D" w:rsidRDefault="00A56466" w:rsidP="005D65F3">
            <w:pPr>
              <w:rPr>
                <w:rFonts w:eastAsia="Times New Roman"/>
                <w:b/>
                <w:bCs/>
                <w:szCs w:val="24"/>
              </w:rPr>
            </w:pPr>
            <w:r w:rsidRPr="00DD002D">
              <w:rPr>
                <w:rFonts w:eastAsia="Times New Roman"/>
                <w:b/>
                <w:bCs/>
                <w:szCs w:val="24"/>
              </w:rPr>
              <w:t>154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D5" w14:textId="77777777" w:rsidR="005D65F3" w:rsidRPr="00DD002D" w:rsidRDefault="00A56466" w:rsidP="005D65F3">
            <w:pPr>
              <w:rPr>
                <w:rFonts w:eastAsia="Times New Roman"/>
                <w:b/>
                <w:bCs/>
                <w:szCs w:val="24"/>
              </w:rPr>
            </w:pPr>
            <w:r w:rsidRPr="00DD002D">
              <w:rPr>
                <w:rFonts w:eastAsia="Times New Roman"/>
                <w:b/>
                <w:bCs/>
                <w:szCs w:val="24"/>
              </w:rPr>
              <w:t>117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D6"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D7" w14:textId="77777777" w:rsidR="005D65F3" w:rsidRPr="00DD002D" w:rsidRDefault="00A56466" w:rsidP="005D65F3">
            <w:pPr>
              <w:rPr>
                <w:rFonts w:eastAsia="Times New Roman"/>
                <w:b/>
                <w:bCs/>
                <w:szCs w:val="24"/>
              </w:rPr>
            </w:pPr>
            <w:r w:rsidRPr="00DD002D">
              <w:rPr>
                <w:rFonts w:eastAsia="Times New Roman"/>
                <w:b/>
                <w:bCs/>
                <w:szCs w:val="24"/>
              </w:rPr>
              <w:t>272</w:t>
            </w:r>
          </w:p>
        </w:tc>
      </w:tr>
      <w:tr w:rsidR="000F4E4F" w14:paraId="65B259DE" w14:textId="77777777">
        <w:trPr>
          <w:trHeight w:val="49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9D9"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της </w:t>
            </w:r>
            <w:r w:rsidRPr="00DD002D">
              <w:rPr>
                <w:rFonts w:eastAsia="Times New Roman"/>
                <w:szCs w:val="24"/>
              </w:rPr>
              <w:t>υποχρέωσης κύρωσης με δημοψήφισμα διεθνών συνθηκών που προβλέπουν μεταβίβαση κυριαρχικών αρμοδιοτήτων του κράτους.</w:t>
            </w:r>
          </w:p>
        </w:tc>
        <w:tc>
          <w:tcPr>
            <w:tcW w:w="658" w:type="pct"/>
            <w:vMerge/>
            <w:tcBorders>
              <w:top w:val="nil"/>
              <w:left w:val="nil"/>
              <w:bottom w:val="single" w:sz="8" w:space="0" w:color="000000"/>
              <w:right w:val="single" w:sz="8" w:space="0" w:color="auto"/>
            </w:tcBorders>
            <w:vAlign w:val="center"/>
            <w:hideMark/>
          </w:tcPr>
          <w:p w14:paraId="65B259D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D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DC"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9DD" w14:textId="77777777" w:rsidR="005D65F3" w:rsidRPr="00DD002D" w:rsidRDefault="00A56466" w:rsidP="005D65F3">
            <w:pPr>
              <w:rPr>
                <w:rFonts w:eastAsia="Times New Roman"/>
                <w:b/>
                <w:bCs/>
                <w:szCs w:val="24"/>
              </w:rPr>
            </w:pPr>
          </w:p>
        </w:tc>
      </w:tr>
      <w:tr w:rsidR="000F4E4F" w14:paraId="65B259E4" w14:textId="77777777">
        <w:trPr>
          <w:trHeight w:val="300"/>
        </w:trPr>
        <w:tc>
          <w:tcPr>
            <w:tcW w:w="2632" w:type="pct"/>
            <w:tcBorders>
              <w:top w:val="nil"/>
              <w:left w:val="single" w:sz="8" w:space="0" w:color="auto"/>
              <w:bottom w:val="nil"/>
              <w:right w:val="nil"/>
            </w:tcBorders>
            <w:shd w:val="clear" w:color="auto" w:fill="auto"/>
            <w:vAlign w:val="center"/>
            <w:hideMark/>
          </w:tcPr>
          <w:p w14:paraId="65B259DF" w14:textId="77777777" w:rsidR="005D65F3" w:rsidRPr="00DD002D" w:rsidRDefault="00A56466" w:rsidP="005D65F3">
            <w:pPr>
              <w:rPr>
                <w:rFonts w:eastAsia="Times New Roman"/>
                <w:b/>
                <w:bCs/>
                <w:szCs w:val="24"/>
              </w:rPr>
            </w:pPr>
            <w:r w:rsidRPr="00DD002D">
              <w:rPr>
                <w:rFonts w:eastAsia="Times New Roman"/>
                <w:b/>
                <w:bCs/>
                <w:szCs w:val="24"/>
              </w:rPr>
              <w:t>Άρθρο 30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E0" w14:textId="77777777" w:rsidR="005D65F3" w:rsidRPr="00DD002D" w:rsidRDefault="00A56466" w:rsidP="005D65F3">
            <w:pPr>
              <w:rPr>
                <w:rFonts w:eastAsia="Times New Roman"/>
                <w:b/>
                <w:bCs/>
                <w:szCs w:val="24"/>
              </w:rPr>
            </w:pPr>
            <w:r w:rsidRPr="00DD002D">
              <w:rPr>
                <w:rFonts w:eastAsia="Times New Roman"/>
                <w:b/>
                <w:bCs/>
                <w:szCs w:val="24"/>
              </w:rPr>
              <w:t>148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E1" w14:textId="77777777" w:rsidR="005D65F3" w:rsidRPr="00DD002D" w:rsidRDefault="00A56466" w:rsidP="005D65F3">
            <w:pPr>
              <w:rPr>
                <w:rFonts w:eastAsia="Times New Roman"/>
                <w:b/>
                <w:bCs/>
                <w:szCs w:val="24"/>
              </w:rPr>
            </w:pPr>
            <w:r w:rsidRPr="00DD002D">
              <w:rPr>
                <w:rFonts w:eastAsia="Times New Roman"/>
                <w:b/>
                <w:bCs/>
                <w:szCs w:val="24"/>
              </w:rPr>
              <w:t>120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E2"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E3"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59EA" w14:textId="77777777">
        <w:trPr>
          <w:trHeight w:val="975"/>
        </w:trPr>
        <w:tc>
          <w:tcPr>
            <w:tcW w:w="2632" w:type="pct"/>
            <w:tcBorders>
              <w:top w:val="nil"/>
              <w:left w:val="single" w:sz="8" w:space="0" w:color="auto"/>
              <w:bottom w:val="single" w:sz="8" w:space="0" w:color="auto"/>
              <w:right w:val="nil"/>
            </w:tcBorders>
            <w:shd w:val="clear" w:color="auto" w:fill="auto"/>
            <w:vAlign w:val="center"/>
            <w:hideMark/>
          </w:tcPr>
          <w:p w14:paraId="65B259E5"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αποσύνδεσης της εκλογής Προέδρου της Δημοκρατίας από τη διάλυση της Βουλής και σε </w:t>
            </w:r>
            <w:r w:rsidRPr="00DD002D">
              <w:rPr>
                <w:rFonts w:eastAsia="Times New Roman"/>
                <w:szCs w:val="24"/>
              </w:rPr>
              <w:t>περίπτωση αδυναμίας κοινοβουλευτικής εκλογής άμεση εκλογή, εφόσον έχουν προηγηθεί διαδοχικές  ψηφοφορίες εντός εξαμήνου από την έναρξη της κοινοβουλευτικής διαδικασίας.</w:t>
            </w:r>
          </w:p>
        </w:tc>
        <w:tc>
          <w:tcPr>
            <w:tcW w:w="658" w:type="pct"/>
            <w:vMerge/>
            <w:tcBorders>
              <w:top w:val="nil"/>
              <w:left w:val="single" w:sz="8" w:space="0" w:color="auto"/>
              <w:bottom w:val="single" w:sz="8" w:space="0" w:color="000000"/>
              <w:right w:val="single" w:sz="8" w:space="0" w:color="auto"/>
            </w:tcBorders>
            <w:vAlign w:val="center"/>
            <w:hideMark/>
          </w:tcPr>
          <w:p w14:paraId="65B259E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E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E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9E9" w14:textId="77777777" w:rsidR="005D65F3" w:rsidRPr="00DD002D" w:rsidRDefault="00A56466" w:rsidP="005D65F3">
            <w:pPr>
              <w:rPr>
                <w:rFonts w:eastAsia="Times New Roman"/>
                <w:b/>
                <w:bCs/>
                <w:szCs w:val="24"/>
              </w:rPr>
            </w:pPr>
          </w:p>
        </w:tc>
      </w:tr>
      <w:tr w:rsidR="000F4E4F" w14:paraId="65B259F0"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9EB" w14:textId="77777777" w:rsidR="005D65F3" w:rsidRPr="00DD002D" w:rsidRDefault="00A56466" w:rsidP="005D65F3">
            <w:pPr>
              <w:rPr>
                <w:rFonts w:eastAsia="Times New Roman"/>
                <w:b/>
                <w:bCs/>
                <w:szCs w:val="24"/>
              </w:rPr>
            </w:pPr>
            <w:r w:rsidRPr="00DD002D">
              <w:rPr>
                <w:rFonts w:eastAsia="Times New Roman"/>
                <w:b/>
                <w:bCs/>
                <w:szCs w:val="24"/>
              </w:rPr>
              <w:t>Άρθρο 32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EC" w14:textId="77777777" w:rsidR="005D65F3" w:rsidRPr="00DD002D" w:rsidRDefault="00A56466" w:rsidP="005D65F3">
            <w:pPr>
              <w:rPr>
                <w:rFonts w:eastAsia="Times New Roman"/>
                <w:b/>
                <w:bCs/>
                <w:szCs w:val="24"/>
              </w:rPr>
            </w:pPr>
            <w:r w:rsidRPr="00DD002D">
              <w:rPr>
                <w:rFonts w:eastAsia="Times New Roman"/>
                <w:b/>
                <w:bCs/>
                <w:szCs w:val="24"/>
              </w:rPr>
              <w:t>221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ED" w14:textId="77777777" w:rsidR="005D65F3" w:rsidRPr="00DD002D" w:rsidRDefault="00A56466" w:rsidP="005D65F3">
            <w:pPr>
              <w:rPr>
                <w:rFonts w:eastAsia="Times New Roman"/>
                <w:b/>
                <w:bCs/>
                <w:szCs w:val="24"/>
              </w:rPr>
            </w:pPr>
            <w:r w:rsidRPr="00DD002D">
              <w:rPr>
                <w:rFonts w:eastAsia="Times New Roman"/>
                <w:b/>
                <w:bCs/>
                <w:szCs w:val="24"/>
              </w:rPr>
              <w:t>46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EE"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EF"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59F6" w14:textId="77777777">
        <w:trPr>
          <w:trHeight w:val="97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9F1" w14:textId="77777777" w:rsidR="005D65F3" w:rsidRPr="00DD002D" w:rsidRDefault="00A56466" w:rsidP="005D65F3">
            <w:pPr>
              <w:rPr>
                <w:rFonts w:eastAsia="Times New Roman"/>
                <w:szCs w:val="24"/>
              </w:rPr>
            </w:pPr>
            <w:r w:rsidRPr="00DD002D">
              <w:rPr>
                <w:rFonts w:eastAsia="Times New Roman"/>
                <w:szCs w:val="24"/>
              </w:rPr>
              <w:t>προς την κατεύθυνση αποσύνδεσης της εκλογής Προέδρου</w:t>
            </w:r>
            <w:r w:rsidRPr="00DD002D">
              <w:rPr>
                <w:rFonts w:eastAsia="Times New Roman"/>
                <w:szCs w:val="24"/>
              </w:rPr>
              <w:t xml:space="preserve"> της Δημοκρατίας από τη διάλυση της Βουλής και σε περίπτωση αδυναμίας κοινοβουλευτικής εκλογής άμεση εκλογή, εφόσον έχουν προηγηθεί διαδοχικές ψηφοφορίες εντός εξαμήνου από την έναρξη της κοινοβουλευτικής διαδικασίας.</w:t>
            </w:r>
          </w:p>
        </w:tc>
        <w:tc>
          <w:tcPr>
            <w:tcW w:w="658" w:type="pct"/>
            <w:vMerge/>
            <w:tcBorders>
              <w:top w:val="nil"/>
              <w:left w:val="single" w:sz="8" w:space="0" w:color="auto"/>
              <w:bottom w:val="single" w:sz="8" w:space="0" w:color="000000"/>
              <w:right w:val="single" w:sz="8" w:space="0" w:color="auto"/>
            </w:tcBorders>
            <w:vAlign w:val="center"/>
            <w:hideMark/>
          </w:tcPr>
          <w:p w14:paraId="65B259F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F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F4"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9F5" w14:textId="77777777" w:rsidR="005D65F3" w:rsidRPr="00DD002D" w:rsidRDefault="00A56466" w:rsidP="005D65F3">
            <w:pPr>
              <w:rPr>
                <w:rFonts w:eastAsia="Times New Roman"/>
                <w:b/>
                <w:bCs/>
                <w:szCs w:val="24"/>
              </w:rPr>
            </w:pPr>
          </w:p>
        </w:tc>
      </w:tr>
      <w:tr w:rsidR="000F4E4F" w14:paraId="65B259FC"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9F7" w14:textId="77777777" w:rsidR="005D65F3" w:rsidRPr="00DD002D" w:rsidRDefault="00A56466" w:rsidP="005D65F3">
            <w:pPr>
              <w:rPr>
                <w:rFonts w:eastAsia="Times New Roman"/>
                <w:b/>
                <w:bCs/>
                <w:szCs w:val="24"/>
              </w:rPr>
            </w:pPr>
            <w:r w:rsidRPr="00DD002D">
              <w:rPr>
                <w:rFonts w:eastAsia="Times New Roman"/>
                <w:b/>
                <w:bCs/>
                <w:szCs w:val="24"/>
              </w:rPr>
              <w:t>Άρθρο 32 παρ. 5</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F8" w14:textId="77777777" w:rsidR="005D65F3" w:rsidRPr="00DD002D" w:rsidRDefault="00A56466" w:rsidP="005D65F3">
            <w:pPr>
              <w:rPr>
                <w:rFonts w:eastAsia="Times New Roman"/>
                <w:b/>
                <w:bCs/>
                <w:szCs w:val="24"/>
              </w:rPr>
            </w:pPr>
            <w:r w:rsidRPr="00DD002D">
              <w:rPr>
                <w:rFonts w:eastAsia="Times New Roman"/>
                <w:b/>
                <w:bCs/>
                <w:szCs w:val="24"/>
              </w:rPr>
              <w:t>220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F9" w14:textId="77777777" w:rsidR="005D65F3" w:rsidRPr="00DD002D" w:rsidRDefault="00A56466" w:rsidP="005D65F3">
            <w:pPr>
              <w:rPr>
                <w:rFonts w:eastAsia="Times New Roman"/>
                <w:b/>
                <w:bCs/>
                <w:szCs w:val="24"/>
              </w:rPr>
            </w:pPr>
            <w:r w:rsidRPr="00DD002D">
              <w:rPr>
                <w:rFonts w:eastAsia="Times New Roman"/>
                <w:b/>
                <w:bCs/>
                <w:szCs w:val="24"/>
              </w:rPr>
              <w:t>47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FA"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9FB"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5A02" w14:textId="77777777">
        <w:trPr>
          <w:trHeight w:val="97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9FD" w14:textId="77777777" w:rsidR="005D65F3" w:rsidRPr="00DD002D" w:rsidRDefault="00A56466" w:rsidP="005D65F3">
            <w:pPr>
              <w:rPr>
                <w:rFonts w:eastAsia="Times New Roman"/>
                <w:szCs w:val="24"/>
              </w:rPr>
            </w:pPr>
            <w:r w:rsidRPr="00DD002D">
              <w:rPr>
                <w:rFonts w:eastAsia="Times New Roman"/>
                <w:szCs w:val="24"/>
              </w:rPr>
              <w:t>προς την κατεύθυνση αποσύνδεσης της εκλογής Προέδρου της Δημοκρατίας από τη διάλυση της Βουλής και σε περίπτωση αδυναμίας κοινοβουλευτικής εκλογής άμεση εκλογή, εφόσον έχουν προηγηθεί διαδοχικές ψηφοφορίες εντός εξαμήνου από την έναρξη της κοινοβουλευτικής</w:t>
            </w:r>
            <w:r w:rsidRPr="00DD002D">
              <w:rPr>
                <w:rFonts w:eastAsia="Times New Roman"/>
                <w:szCs w:val="24"/>
              </w:rPr>
              <w:t xml:space="preserve"> διαδικασίας.</w:t>
            </w:r>
          </w:p>
        </w:tc>
        <w:tc>
          <w:tcPr>
            <w:tcW w:w="658" w:type="pct"/>
            <w:vMerge/>
            <w:tcBorders>
              <w:top w:val="nil"/>
              <w:left w:val="single" w:sz="8" w:space="0" w:color="auto"/>
              <w:bottom w:val="single" w:sz="8" w:space="0" w:color="000000"/>
              <w:right w:val="single" w:sz="8" w:space="0" w:color="auto"/>
            </w:tcBorders>
            <w:vAlign w:val="center"/>
            <w:hideMark/>
          </w:tcPr>
          <w:p w14:paraId="65B259F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9F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00"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01" w14:textId="77777777" w:rsidR="005D65F3" w:rsidRPr="00DD002D" w:rsidRDefault="00A56466" w:rsidP="005D65F3">
            <w:pPr>
              <w:rPr>
                <w:rFonts w:eastAsia="Times New Roman"/>
                <w:b/>
                <w:bCs/>
                <w:szCs w:val="24"/>
              </w:rPr>
            </w:pPr>
          </w:p>
        </w:tc>
      </w:tr>
      <w:tr w:rsidR="000F4E4F" w14:paraId="65B25A08"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A03" w14:textId="77777777" w:rsidR="005D65F3" w:rsidRPr="00DD002D" w:rsidRDefault="00A56466" w:rsidP="005D65F3">
            <w:pPr>
              <w:rPr>
                <w:rFonts w:eastAsia="Times New Roman"/>
                <w:b/>
                <w:bCs/>
                <w:szCs w:val="24"/>
              </w:rPr>
            </w:pPr>
            <w:r w:rsidRPr="00DD002D">
              <w:rPr>
                <w:rFonts w:eastAsia="Times New Roman"/>
                <w:b/>
                <w:bCs/>
                <w:szCs w:val="24"/>
              </w:rPr>
              <w:t>Άρθρο 33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04" w14:textId="77777777" w:rsidR="005D65F3" w:rsidRPr="00DD002D" w:rsidRDefault="00A56466" w:rsidP="005D65F3">
            <w:pPr>
              <w:rPr>
                <w:rFonts w:eastAsia="Times New Roman"/>
                <w:b/>
                <w:bCs/>
                <w:szCs w:val="24"/>
              </w:rPr>
            </w:pPr>
            <w:r w:rsidRPr="00DD002D">
              <w:rPr>
                <w:rFonts w:eastAsia="Times New Roman"/>
                <w:b/>
                <w:bCs/>
                <w:szCs w:val="24"/>
              </w:rPr>
              <w:t>168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05" w14:textId="77777777" w:rsidR="005D65F3" w:rsidRPr="00DD002D" w:rsidRDefault="00A56466" w:rsidP="005D65F3">
            <w:pPr>
              <w:rPr>
                <w:rFonts w:eastAsia="Times New Roman"/>
                <w:b/>
                <w:bCs/>
                <w:szCs w:val="24"/>
              </w:rPr>
            </w:pPr>
            <w:r w:rsidRPr="00DD002D">
              <w:rPr>
                <w:rFonts w:eastAsia="Times New Roman"/>
                <w:b/>
                <w:bCs/>
                <w:szCs w:val="24"/>
              </w:rPr>
              <w:t>98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06" w14:textId="77777777" w:rsidR="005D65F3" w:rsidRPr="00DD002D" w:rsidRDefault="00A56466" w:rsidP="005D65F3">
            <w:pPr>
              <w:rPr>
                <w:rFonts w:eastAsia="Times New Roman"/>
                <w:b/>
                <w:bCs/>
                <w:szCs w:val="24"/>
              </w:rPr>
            </w:pPr>
            <w:r w:rsidRPr="00DD002D">
              <w:rPr>
                <w:rFonts w:eastAsia="Times New Roman"/>
                <w:b/>
                <w:bCs/>
                <w:szCs w:val="24"/>
              </w:rPr>
              <w:t>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07"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5A0E"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A09" w14:textId="77777777" w:rsidR="005D65F3" w:rsidRPr="00DD002D" w:rsidRDefault="00A56466" w:rsidP="005D65F3">
            <w:pPr>
              <w:rPr>
                <w:rFonts w:eastAsia="Times New Roman"/>
                <w:szCs w:val="24"/>
              </w:rPr>
            </w:pPr>
            <w:r w:rsidRPr="00DD002D">
              <w:rPr>
                <w:rFonts w:eastAsia="Times New Roman"/>
                <w:szCs w:val="24"/>
              </w:rPr>
              <w:t>προς την κατεύθυνση κατοχύρωσης του πολιτικού όρκου.</w:t>
            </w:r>
          </w:p>
        </w:tc>
        <w:tc>
          <w:tcPr>
            <w:tcW w:w="658" w:type="pct"/>
            <w:vMerge/>
            <w:tcBorders>
              <w:top w:val="nil"/>
              <w:left w:val="single" w:sz="8" w:space="0" w:color="auto"/>
              <w:bottom w:val="single" w:sz="8" w:space="0" w:color="000000"/>
              <w:right w:val="single" w:sz="8" w:space="0" w:color="auto"/>
            </w:tcBorders>
            <w:vAlign w:val="center"/>
            <w:hideMark/>
          </w:tcPr>
          <w:p w14:paraId="65B25A0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0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0C"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0D" w14:textId="77777777" w:rsidR="005D65F3" w:rsidRPr="00DD002D" w:rsidRDefault="00A56466" w:rsidP="005D65F3">
            <w:pPr>
              <w:rPr>
                <w:rFonts w:eastAsia="Times New Roman"/>
                <w:b/>
                <w:bCs/>
                <w:szCs w:val="24"/>
              </w:rPr>
            </w:pPr>
          </w:p>
        </w:tc>
      </w:tr>
      <w:tr w:rsidR="000F4E4F" w14:paraId="65B25A14"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A0F" w14:textId="77777777" w:rsidR="005D65F3" w:rsidRPr="00DD002D" w:rsidRDefault="00A56466" w:rsidP="005D65F3">
            <w:pPr>
              <w:rPr>
                <w:rFonts w:eastAsia="Times New Roman"/>
                <w:b/>
                <w:bCs/>
                <w:szCs w:val="24"/>
              </w:rPr>
            </w:pPr>
            <w:r w:rsidRPr="00DD002D">
              <w:rPr>
                <w:rFonts w:eastAsia="Times New Roman"/>
                <w:b/>
                <w:bCs/>
                <w:szCs w:val="24"/>
              </w:rPr>
              <w:t>Άρθρο 34 παρ. 1 εδ. β΄</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10" w14:textId="77777777" w:rsidR="005D65F3" w:rsidRPr="00DD002D" w:rsidRDefault="00A56466" w:rsidP="005D65F3">
            <w:pPr>
              <w:rPr>
                <w:rFonts w:eastAsia="Times New Roman"/>
                <w:b/>
                <w:bCs/>
                <w:szCs w:val="24"/>
              </w:rPr>
            </w:pPr>
            <w:r w:rsidRPr="00DD002D">
              <w:rPr>
                <w:rFonts w:eastAsia="Times New Roman"/>
                <w:b/>
                <w:bCs/>
                <w:szCs w:val="24"/>
              </w:rPr>
              <w:t>147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11" w14:textId="77777777" w:rsidR="005D65F3" w:rsidRPr="00DD002D" w:rsidRDefault="00A56466" w:rsidP="005D65F3">
            <w:pPr>
              <w:rPr>
                <w:rFonts w:eastAsia="Times New Roman"/>
                <w:b/>
                <w:bCs/>
                <w:szCs w:val="24"/>
              </w:rPr>
            </w:pPr>
            <w:r w:rsidRPr="00DD002D">
              <w:rPr>
                <w:rFonts w:eastAsia="Times New Roman"/>
                <w:b/>
                <w:bCs/>
                <w:szCs w:val="24"/>
              </w:rPr>
              <w:t>121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12"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13"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5A1A" w14:textId="77777777">
        <w:trPr>
          <w:trHeight w:val="975"/>
        </w:trPr>
        <w:tc>
          <w:tcPr>
            <w:tcW w:w="2632" w:type="pct"/>
            <w:tcBorders>
              <w:top w:val="nil"/>
              <w:left w:val="single" w:sz="8" w:space="0" w:color="auto"/>
              <w:bottom w:val="nil"/>
              <w:right w:val="single" w:sz="8" w:space="0" w:color="auto"/>
            </w:tcBorders>
            <w:shd w:val="clear" w:color="auto" w:fill="auto"/>
            <w:vAlign w:val="center"/>
            <w:hideMark/>
          </w:tcPr>
          <w:p w14:paraId="65B25A15" w14:textId="77777777" w:rsidR="005D65F3" w:rsidRPr="00DD002D" w:rsidRDefault="00A56466" w:rsidP="005D65F3">
            <w:pPr>
              <w:rPr>
                <w:rFonts w:eastAsia="Times New Roman"/>
                <w:szCs w:val="24"/>
              </w:rPr>
            </w:pPr>
            <w:r w:rsidRPr="00DD002D">
              <w:rPr>
                <w:rFonts w:eastAsia="Times New Roman"/>
                <w:szCs w:val="24"/>
              </w:rPr>
              <w:t>προς την κατεύθυνση αποσύνδεσης της εκλογής Προέδρου της Δημοκρατίας από τη διάλυση της Βουλής και σε περίπτωση</w:t>
            </w:r>
            <w:r w:rsidRPr="00DD002D">
              <w:rPr>
                <w:rFonts w:eastAsia="Times New Roman"/>
                <w:szCs w:val="24"/>
              </w:rPr>
              <w:t xml:space="preserve"> αδυναμίας κοινοβουλευτικής εκλογής άμεση εκλογή, εφόσον έχουν προηγηθεί διαδοχικές ψηφοφορίες εντός εξαμήνου από την έναρξη της κοινοβουλευτικής διαδικασίας.</w:t>
            </w:r>
          </w:p>
        </w:tc>
        <w:tc>
          <w:tcPr>
            <w:tcW w:w="658" w:type="pct"/>
            <w:vMerge/>
            <w:tcBorders>
              <w:top w:val="nil"/>
              <w:left w:val="single" w:sz="8" w:space="0" w:color="auto"/>
              <w:bottom w:val="single" w:sz="8" w:space="0" w:color="000000"/>
              <w:right w:val="single" w:sz="8" w:space="0" w:color="auto"/>
            </w:tcBorders>
            <w:vAlign w:val="center"/>
            <w:hideMark/>
          </w:tcPr>
          <w:p w14:paraId="65B25A1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1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1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19" w14:textId="77777777" w:rsidR="005D65F3" w:rsidRPr="00DD002D" w:rsidRDefault="00A56466" w:rsidP="005D65F3">
            <w:pPr>
              <w:rPr>
                <w:rFonts w:eastAsia="Times New Roman"/>
                <w:b/>
                <w:bCs/>
                <w:szCs w:val="24"/>
              </w:rPr>
            </w:pPr>
          </w:p>
        </w:tc>
      </w:tr>
      <w:tr w:rsidR="000F4E4F" w14:paraId="65B25A20"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A1B" w14:textId="77777777" w:rsidR="005D65F3" w:rsidRPr="00DD002D" w:rsidRDefault="00A56466" w:rsidP="005D65F3">
            <w:pPr>
              <w:rPr>
                <w:rFonts w:eastAsia="Times New Roman"/>
                <w:b/>
                <w:bCs/>
                <w:szCs w:val="24"/>
              </w:rPr>
            </w:pPr>
            <w:r w:rsidRPr="00DD002D">
              <w:rPr>
                <w:rFonts w:eastAsia="Times New Roman"/>
                <w:b/>
                <w:bCs/>
                <w:szCs w:val="24"/>
              </w:rPr>
              <w:t>Άρθρο 35 παρ. 2 περίπτ. γ΄</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1C" w14:textId="77777777" w:rsidR="005D65F3" w:rsidRPr="00DD002D" w:rsidRDefault="00A56466" w:rsidP="005D65F3">
            <w:pPr>
              <w:rPr>
                <w:rFonts w:eastAsia="Times New Roman"/>
                <w:b/>
                <w:bCs/>
                <w:szCs w:val="24"/>
              </w:rPr>
            </w:pPr>
            <w:r w:rsidRPr="00DD002D">
              <w:rPr>
                <w:rFonts w:eastAsia="Times New Roman"/>
                <w:b/>
                <w:bCs/>
                <w:szCs w:val="24"/>
              </w:rPr>
              <w:t>150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1D" w14:textId="77777777" w:rsidR="005D65F3" w:rsidRPr="00DD002D" w:rsidRDefault="00A56466" w:rsidP="005D65F3">
            <w:pPr>
              <w:rPr>
                <w:rFonts w:eastAsia="Times New Roman"/>
                <w:b/>
                <w:bCs/>
                <w:szCs w:val="24"/>
              </w:rPr>
            </w:pPr>
            <w:r w:rsidRPr="00DD002D">
              <w:rPr>
                <w:rFonts w:eastAsia="Times New Roman"/>
                <w:b/>
                <w:bCs/>
                <w:szCs w:val="24"/>
              </w:rPr>
              <w:t>118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1E"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1F"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5A26" w14:textId="77777777">
        <w:trPr>
          <w:trHeight w:val="97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A21"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αποσύνδεσης της εκλογής </w:t>
            </w:r>
            <w:r w:rsidRPr="00DD002D">
              <w:rPr>
                <w:rFonts w:eastAsia="Times New Roman"/>
                <w:szCs w:val="24"/>
              </w:rPr>
              <w:t>Προέδρου της Δημοκρατίας από τη διάλυση της Βουλής και σε περίπτωση αδυναμίας κοινοβουλευτικής εκλογής άμεση εκλογή, εφόσον έχουν προηγηθεί διαδοχικές  ψηφοφορίες εντός εξαμήνου από την έναρξη της κοινοβουλευτικής διαδικασίας.</w:t>
            </w:r>
          </w:p>
        </w:tc>
        <w:tc>
          <w:tcPr>
            <w:tcW w:w="658" w:type="pct"/>
            <w:vMerge/>
            <w:tcBorders>
              <w:top w:val="nil"/>
              <w:left w:val="single" w:sz="8" w:space="0" w:color="auto"/>
              <w:bottom w:val="single" w:sz="8" w:space="0" w:color="000000"/>
              <w:right w:val="single" w:sz="8" w:space="0" w:color="auto"/>
            </w:tcBorders>
            <w:vAlign w:val="center"/>
            <w:hideMark/>
          </w:tcPr>
          <w:p w14:paraId="65B25A2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2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24"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25" w14:textId="77777777" w:rsidR="005D65F3" w:rsidRPr="00DD002D" w:rsidRDefault="00A56466" w:rsidP="005D65F3">
            <w:pPr>
              <w:rPr>
                <w:rFonts w:eastAsia="Times New Roman"/>
                <w:b/>
                <w:bCs/>
                <w:szCs w:val="24"/>
              </w:rPr>
            </w:pPr>
          </w:p>
        </w:tc>
      </w:tr>
      <w:tr w:rsidR="000F4E4F" w14:paraId="65B25A2C"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A27" w14:textId="77777777" w:rsidR="005D65F3" w:rsidRPr="00DD002D" w:rsidRDefault="00A56466" w:rsidP="005D65F3">
            <w:pPr>
              <w:rPr>
                <w:rFonts w:eastAsia="Times New Roman"/>
                <w:b/>
                <w:bCs/>
                <w:szCs w:val="24"/>
              </w:rPr>
            </w:pPr>
            <w:r w:rsidRPr="00DD002D">
              <w:rPr>
                <w:rFonts w:eastAsia="Times New Roman"/>
                <w:b/>
                <w:bCs/>
                <w:szCs w:val="24"/>
              </w:rPr>
              <w:t>Άρθρο 37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28" w14:textId="77777777" w:rsidR="005D65F3" w:rsidRPr="00DD002D" w:rsidRDefault="00A56466" w:rsidP="005D65F3">
            <w:pPr>
              <w:rPr>
                <w:rFonts w:eastAsia="Times New Roman"/>
                <w:b/>
                <w:bCs/>
                <w:szCs w:val="24"/>
              </w:rPr>
            </w:pPr>
            <w:r w:rsidRPr="00DD002D">
              <w:rPr>
                <w:rFonts w:eastAsia="Times New Roman"/>
                <w:b/>
                <w:bCs/>
                <w:szCs w:val="24"/>
              </w:rPr>
              <w:t>153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29" w14:textId="77777777" w:rsidR="005D65F3" w:rsidRPr="00DD002D" w:rsidRDefault="00A56466" w:rsidP="005D65F3">
            <w:pPr>
              <w:rPr>
                <w:rFonts w:eastAsia="Times New Roman"/>
                <w:b/>
                <w:bCs/>
                <w:szCs w:val="24"/>
              </w:rPr>
            </w:pPr>
            <w:r w:rsidRPr="00DD002D">
              <w:rPr>
                <w:rFonts w:eastAsia="Times New Roman"/>
                <w:b/>
                <w:bCs/>
                <w:szCs w:val="24"/>
              </w:rPr>
              <w:t>101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2A" w14:textId="77777777" w:rsidR="005D65F3" w:rsidRPr="00DD002D" w:rsidRDefault="00A56466" w:rsidP="005D65F3">
            <w:pPr>
              <w:rPr>
                <w:rFonts w:eastAsia="Times New Roman"/>
                <w:b/>
                <w:bCs/>
                <w:szCs w:val="24"/>
              </w:rPr>
            </w:pPr>
            <w:r w:rsidRPr="00DD002D">
              <w:rPr>
                <w:rFonts w:eastAsia="Times New Roman"/>
                <w:b/>
                <w:bCs/>
                <w:szCs w:val="24"/>
              </w:rPr>
              <w:t>16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2B"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5A32" w14:textId="77777777">
        <w:trPr>
          <w:trHeight w:val="49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A2D" w14:textId="77777777" w:rsidR="005D65F3" w:rsidRPr="00DD002D" w:rsidRDefault="00A56466" w:rsidP="005D65F3">
            <w:pPr>
              <w:rPr>
                <w:rFonts w:eastAsia="Times New Roman"/>
                <w:szCs w:val="24"/>
              </w:rPr>
            </w:pPr>
            <w:r w:rsidRPr="00DD002D">
              <w:rPr>
                <w:rFonts w:eastAsia="Times New Roman"/>
                <w:szCs w:val="24"/>
              </w:rPr>
              <w:t>προς την κατεύθυνση καθιέρωσης υποχρεωτικής βουλευτικής ιδιότητας για τον Πρωθυπουργό.</w:t>
            </w:r>
          </w:p>
        </w:tc>
        <w:tc>
          <w:tcPr>
            <w:tcW w:w="658" w:type="pct"/>
            <w:vMerge/>
            <w:tcBorders>
              <w:top w:val="nil"/>
              <w:left w:val="single" w:sz="8" w:space="0" w:color="auto"/>
              <w:bottom w:val="single" w:sz="8" w:space="0" w:color="000000"/>
              <w:right w:val="single" w:sz="8" w:space="0" w:color="auto"/>
            </w:tcBorders>
            <w:vAlign w:val="center"/>
            <w:hideMark/>
          </w:tcPr>
          <w:p w14:paraId="65B25A2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2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30"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31" w14:textId="77777777" w:rsidR="005D65F3" w:rsidRPr="00DD002D" w:rsidRDefault="00A56466" w:rsidP="005D65F3">
            <w:pPr>
              <w:rPr>
                <w:rFonts w:eastAsia="Times New Roman"/>
                <w:b/>
                <w:bCs/>
                <w:szCs w:val="24"/>
              </w:rPr>
            </w:pPr>
          </w:p>
        </w:tc>
      </w:tr>
      <w:tr w:rsidR="000F4E4F" w14:paraId="65B25A38"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A33" w14:textId="77777777" w:rsidR="005D65F3" w:rsidRPr="00DD002D" w:rsidRDefault="00A56466" w:rsidP="005D65F3">
            <w:pPr>
              <w:rPr>
                <w:rFonts w:eastAsia="Times New Roman"/>
                <w:b/>
                <w:bCs/>
                <w:szCs w:val="24"/>
              </w:rPr>
            </w:pPr>
            <w:r w:rsidRPr="00DD002D">
              <w:rPr>
                <w:rFonts w:eastAsia="Times New Roman"/>
                <w:b/>
                <w:bCs/>
                <w:szCs w:val="24"/>
              </w:rPr>
              <w:t>Άρθρο 38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34" w14:textId="77777777" w:rsidR="005D65F3" w:rsidRPr="00DD002D" w:rsidRDefault="00A56466" w:rsidP="005D65F3">
            <w:pPr>
              <w:rPr>
                <w:rFonts w:eastAsia="Times New Roman"/>
                <w:b/>
                <w:bCs/>
                <w:szCs w:val="24"/>
              </w:rPr>
            </w:pPr>
            <w:r w:rsidRPr="00DD002D">
              <w:rPr>
                <w:rFonts w:eastAsia="Times New Roman"/>
                <w:b/>
                <w:bCs/>
                <w:szCs w:val="24"/>
              </w:rPr>
              <w:t>155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35" w14:textId="77777777" w:rsidR="005D65F3" w:rsidRPr="00DD002D" w:rsidRDefault="00A56466" w:rsidP="005D65F3">
            <w:pPr>
              <w:rPr>
                <w:rFonts w:eastAsia="Times New Roman"/>
                <w:b/>
                <w:bCs/>
                <w:szCs w:val="24"/>
              </w:rPr>
            </w:pPr>
            <w:r w:rsidRPr="00DD002D">
              <w:rPr>
                <w:rFonts w:eastAsia="Times New Roman"/>
                <w:b/>
                <w:bCs/>
                <w:szCs w:val="24"/>
              </w:rPr>
              <w:t>115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36" w14:textId="77777777" w:rsidR="005D65F3" w:rsidRPr="00DD002D" w:rsidRDefault="00A56466" w:rsidP="005D65F3">
            <w:pPr>
              <w:rPr>
                <w:rFonts w:eastAsia="Times New Roman"/>
                <w:b/>
                <w:bCs/>
                <w:szCs w:val="24"/>
              </w:rPr>
            </w:pPr>
            <w:r w:rsidRPr="00DD002D">
              <w:rPr>
                <w:rFonts w:eastAsia="Times New Roman"/>
                <w:b/>
                <w:bCs/>
                <w:szCs w:val="24"/>
              </w:rPr>
              <w:t>0</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37"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5A3E"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A39" w14:textId="77777777" w:rsidR="005D65F3" w:rsidRPr="00DD002D" w:rsidRDefault="00A56466" w:rsidP="005D65F3">
            <w:pPr>
              <w:rPr>
                <w:rFonts w:eastAsia="Times New Roman"/>
                <w:szCs w:val="24"/>
              </w:rPr>
            </w:pPr>
            <w:r w:rsidRPr="00DD002D">
              <w:rPr>
                <w:rFonts w:eastAsia="Times New Roman"/>
                <w:szCs w:val="24"/>
              </w:rPr>
              <w:t>προς την κατεύθυνση καθιέρωσης της εποικοδομητικής ψήφου δυσπιστίας.</w:t>
            </w:r>
          </w:p>
        </w:tc>
        <w:tc>
          <w:tcPr>
            <w:tcW w:w="658" w:type="pct"/>
            <w:vMerge/>
            <w:tcBorders>
              <w:top w:val="nil"/>
              <w:left w:val="single" w:sz="8" w:space="0" w:color="auto"/>
              <w:bottom w:val="single" w:sz="8" w:space="0" w:color="000000"/>
              <w:right w:val="single" w:sz="8" w:space="0" w:color="auto"/>
            </w:tcBorders>
            <w:vAlign w:val="center"/>
            <w:hideMark/>
          </w:tcPr>
          <w:p w14:paraId="65B25A3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3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3C"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3D" w14:textId="77777777" w:rsidR="005D65F3" w:rsidRPr="00DD002D" w:rsidRDefault="00A56466" w:rsidP="005D65F3">
            <w:pPr>
              <w:rPr>
                <w:rFonts w:eastAsia="Times New Roman"/>
                <w:b/>
                <w:bCs/>
                <w:szCs w:val="24"/>
              </w:rPr>
            </w:pPr>
          </w:p>
        </w:tc>
      </w:tr>
      <w:tr w:rsidR="000F4E4F" w14:paraId="65B25A44"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A3F" w14:textId="77777777" w:rsidR="005D65F3" w:rsidRPr="00DD002D" w:rsidRDefault="00A56466" w:rsidP="005D65F3">
            <w:pPr>
              <w:rPr>
                <w:rFonts w:eastAsia="Times New Roman"/>
                <w:b/>
                <w:bCs/>
                <w:szCs w:val="24"/>
              </w:rPr>
            </w:pPr>
            <w:r w:rsidRPr="00DD002D">
              <w:rPr>
                <w:rFonts w:eastAsia="Times New Roman"/>
                <w:b/>
                <w:bCs/>
                <w:szCs w:val="24"/>
              </w:rPr>
              <w:t>Άρθρο 41 παρ. 5</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40" w14:textId="77777777" w:rsidR="005D65F3" w:rsidRPr="00DD002D" w:rsidRDefault="00A56466" w:rsidP="005D65F3">
            <w:pPr>
              <w:rPr>
                <w:rFonts w:eastAsia="Times New Roman"/>
                <w:b/>
                <w:bCs/>
                <w:szCs w:val="24"/>
              </w:rPr>
            </w:pPr>
            <w:r w:rsidRPr="00DD002D">
              <w:rPr>
                <w:rFonts w:eastAsia="Times New Roman"/>
                <w:b/>
                <w:bCs/>
                <w:szCs w:val="24"/>
              </w:rPr>
              <w:t>150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41" w14:textId="77777777" w:rsidR="005D65F3" w:rsidRPr="00DD002D" w:rsidRDefault="00A56466" w:rsidP="005D65F3">
            <w:pPr>
              <w:rPr>
                <w:rFonts w:eastAsia="Times New Roman"/>
                <w:b/>
                <w:bCs/>
                <w:szCs w:val="24"/>
              </w:rPr>
            </w:pPr>
            <w:r w:rsidRPr="00DD002D">
              <w:rPr>
                <w:rFonts w:eastAsia="Times New Roman"/>
                <w:b/>
                <w:bCs/>
                <w:szCs w:val="24"/>
              </w:rPr>
              <w:t>118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42"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43"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5A4A" w14:textId="77777777">
        <w:trPr>
          <w:trHeight w:val="975"/>
        </w:trPr>
        <w:tc>
          <w:tcPr>
            <w:tcW w:w="2632" w:type="pct"/>
            <w:tcBorders>
              <w:top w:val="nil"/>
              <w:left w:val="single" w:sz="8" w:space="0" w:color="auto"/>
              <w:bottom w:val="nil"/>
              <w:right w:val="single" w:sz="8" w:space="0" w:color="auto"/>
            </w:tcBorders>
            <w:shd w:val="clear" w:color="auto" w:fill="auto"/>
            <w:vAlign w:val="center"/>
            <w:hideMark/>
          </w:tcPr>
          <w:p w14:paraId="65B25A45"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w:t>
            </w:r>
            <w:r w:rsidRPr="00DD002D">
              <w:rPr>
                <w:rFonts w:eastAsia="Times New Roman"/>
                <w:szCs w:val="24"/>
              </w:rPr>
              <w:t>αποσύνδεσης της εκλογής Προέδρου της Δημοκρατίας από τη διάλυση της Βουλής και σε περίπτωση αδυναμίας κοινοβουλευτικής εκλογής άμεση εκλογή, εφόσον έχουν προηγηθεί διαδοχικές ψηφοφορίες εντός εξαμήνου από την έναρξη της κοινοβουλευτικής διαδικασίας.</w:t>
            </w:r>
          </w:p>
        </w:tc>
        <w:tc>
          <w:tcPr>
            <w:tcW w:w="658" w:type="pct"/>
            <w:vMerge/>
            <w:tcBorders>
              <w:top w:val="nil"/>
              <w:left w:val="single" w:sz="8" w:space="0" w:color="auto"/>
              <w:bottom w:val="single" w:sz="8" w:space="0" w:color="000000"/>
              <w:right w:val="single" w:sz="8" w:space="0" w:color="auto"/>
            </w:tcBorders>
            <w:vAlign w:val="center"/>
            <w:hideMark/>
          </w:tcPr>
          <w:p w14:paraId="65B25A4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4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4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49" w14:textId="77777777" w:rsidR="005D65F3" w:rsidRPr="00DD002D" w:rsidRDefault="00A56466" w:rsidP="005D65F3">
            <w:pPr>
              <w:rPr>
                <w:rFonts w:eastAsia="Times New Roman"/>
                <w:b/>
                <w:bCs/>
                <w:szCs w:val="24"/>
              </w:rPr>
            </w:pPr>
          </w:p>
        </w:tc>
      </w:tr>
      <w:tr w:rsidR="000F4E4F" w14:paraId="65B25A50"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A4B" w14:textId="77777777" w:rsidR="005D65F3" w:rsidRPr="00DD002D" w:rsidRDefault="00A56466" w:rsidP="005D65F3">
            <w:pPr>
              <w:rPr>
                <w:rFonts w:eastAsia="Times New Roman"/>
                <w:b/>
                <w:bCs/>
                <w:szCs w:val="24"/>
              </w:rPr>
            </w:pPr>
            <w:r w:rsidRPr="00DD002D">
              <w:rPr>
                <w:rFonts w:eastAsia="Times New Roman"/>
                <w:b/>
                <w:bCs/>
                <w:szCs w:val="24"/>
              </w:rPr>
              <w:t>Άρθρο 44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4C" w14:textId="77777777" w:rsidR="005D65F3" w:rsidRPr="00DD002D" w:rsidRDefault="00A56466" w:rsidP="005D65F3">
            <w:pPr>
              <w:rPr>
                <w:rFonts w:eastAsia="Times New Roman"/>
                <w:b/>
                <w:bCs/>
                <w:szCs w:val="24"/>
              </w:rPr>
            </w:pPr>
            <w:r w:rsidRPr="00DD002D">
              <w:rPr>
                <w:rFonts w:eastAsia="Times New Roman"/>
                <w:b/>
                <w:bCs/>
                <w:szCs w:val="24"/>
              </w:rPr>
              <w:t>152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4D" w14:textId="77777777" w:rsidR="005D65F3" w:rsidRPr="00DD002D" w:rsidRDefault="00A56466" w:rsidP="005D65F3">
            <w:pPr>
              <w:rPr>
                <w:rFonts w:eastAsia="Times New Roman"/>
                <w:b/>
                <w:bCs/>
                <w:szCs w:val="24"/>
              </w:rPr>
            </w:pPr>
            <w:r w:rsidRPr="00DD002D">
              <w:rPr>
                <w:rFonts w:eastAsia="Times New Roman"/>
                <w:b/>
                <w:bCs/>
                <w:szCs w:val="24"/>
              </w:rPr>
              <w:t>102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4E" w14:textId="77777777" w:rsidR="005D65F3" w:rsidRPr="00DD002D" w:rsidRDefault="00A56466" w:rsidP="005D65F3">
            <w:pPr>
              <w:rPr>
                <w:rFonts w:eastAsia="Times New Roman"/>
                <w:b/>
                <w:bCs/>
                <w:szCs w:val="24"/>
              </w:rPr>
            </w:pPr>
            <w:r w:rsidRPr="00DD002D">
              <w:rPr>
                <w:rFonts w:eastAsia="Times New Roman"/>
                <w:b/>
                <w:bCs/>
                <w:szCs w:val="24"/>
              </w:rPr>
              <w:t>15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4F" w14:textId="77777777" w:rsidR="005D65F3" w:rsidRPr="00DD002D" w:rsidRDefault="00A56466" w:rsidP="005D65F3">
            <w:pPr>
              <w:rPr>
                <w:rFonts w:eastAsia="Times New Roman"/>
                <w:b/>
                <w:bCs/>
                <w:szCs w:val="24"/>
              </w:rPr>
            </w:pPr>
            <w:r w:rsidRPr="00DD002D">
              <w:rPr>
                <w:rFonts w:eastAsia="Times New Roman"/>
                <w:b/>
                <w:bCs/>
                <w:szCs w:val="24"/>
              </w:rPr>
              <w:t>269</w:t>
            </w:r>
          </w:p>
        </w:tc>
      </w:tr>
      <w:tr w:rsidR="000F4E4F" w14:paraId="65B25A56"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A51" w14:textId="77777777" w:rsidR="005D65F3" w:rsidRPr="00DD002D" w:rsidRDefault="00A56466" w:rsidP="005D65F3">
            <w:pPr>
              <w:rPr>
                <w:rFonts w:eastAsia="Times New Roman"/>
                <w:szCs w:val="24"/>
              </w:rPr>
            </w:pPr>
            <w:r w:rsidRPr="00DD002D">
              <w:rPr>
                <w:rFonts w:eastAsia="Times New Roman"/>
                <w:szCs w:val="24"/>
              </w:rPr>
              <w:lastRenderedPageBreak/>
              <w:t>προς την κατεύθυνση καθιέρωσης δημοψηφισμάτων με λαϊκή πρωτοβουλία.</w:t>
            </w:r>
          </w:p>
        </w:tc>
        <w:tc>
          <w:tcPr>
            <w:tcW w:w="658" w:type="pct"/>
            <w:vMerge/>
            <w:tcBorders>
              <w:top w:val="nil"/>
              <w:left w:val="single" w:sz="8" w:space="0" w:color="auto"/>
              <w:bottom w:val="single" w:sz="8" w:space="0" w:color="000000"/>
              <w:right w:val="single" w:sz="8" w:space="0" w:color="auto"/>
            </w:tcBorders>
            <w:vAlign w:val="center"/>
            <w:hideMark/>
          </w:tcPr>
          <w:p w14:paraId="65B25A5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5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54"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55" w14:textId="77777777" w:rsidR="005D65F3" w:rsidRPr="00DD002D" w:rsidRDefault="00A56466" w:rsidP="005D65F3">
            <w:pPr>
              <w:rPr>
                <w:rFonts w:eastAsia="Times New Roman"/>
                <w:b/>
                <w:bCs/>
                <w:szCs w:val="24"/>
              </w:rPr>
            </w:pPr>
          </w:p>
        </w:tc>
      </w:tr>
      <w:tr w:rsidR="000F4E4F" w14:paraId="65B25A5C"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A57" w14:textId="77777777" w:rsidR="005D65F3" w:rsidRPr="00DD002D" w:rsidRDefault="00A56466" w:rsidP="005D65F3">
            <w:pPr>
              <w:rPr>
                <w:rFonts w:eastAsia="Times New Roman"/>
                <w:b/>
                <w:bCs/>
                <w:szCs w:val="24"/>
              </w:rPr>
            </w:pPr>
            <w:r w:rsidRPr="00DD002D">
              <w:rPr>
                <w:rFonts w:eastAsia="Times New Roman"/>
                <w:b/>
                <w:bCs/>
                <w:szCs w:val="24"/>
              </w:rPr>
              <w:t>Άρθρο 54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58" w14:textId="77777777" w:rsidR="005D65F3" w:rsidRPr="00DD002D" w:rsidRDefault="00A56466" w:rsidP="005D65F3">
            <w:pPr>
              <w:rPr>
                <w:rFonts w:eastAsia="Times New Roman"/>
                <w:b/>
                <w:bCs/>
                <w:szCs w:val="24"/>
              </w:rPr>
            </w:pPr>
            <w:r w:rsidRPr="00DD002D">
              <w:rPr>
                <w:rFonts w:eastAsia="Times New Roman"/>
                <w:b/>
                <w:bCs/>
                <w:szCs w:val="24"/>
              </w:rPr>
              <w:t>155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59" w14:textId="77777777" w:rsidR="005D65F3" w:rsidRPr="00DD002D" w:rsidRDefault="00A56466" w:rsidP="005D65F3">
            <w:pPr>
              <w:rPr>
                <w:rFonts w:eastAsia="Times New Roman"/>
                <w:b/>
                <w:bCs/>
                <w:szCs w:val="24"/>
              </w:rPr>
            </w:pPr>
            <w:r w:rsidRPr="00DD002D">
              <w:rPr>
                <w:rFonts w:eastAsia="Times New Roman"/>
                <w:b/>
                <w:bCs/>
                <w:szCs w:val="24"/>
              </w:rPr>
              <w:t>100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5A" w14:textId="77777777" w:rsidR="005D65F3" w:rsidRPr="00DD002D" w:rsidRDefault="00A56466" w:rsidP="005D65F3">
            <w:pPr>
              <w:rPr>
                <w:rFonts w:eastAsia="Times New Roman"/>
                <w:b/>
                <w:bCs/>
                <w:szCs w:val="24"/>
              </w:rPr>
            </w:pPr>
            <w:r w:rsidRPr="00DD002D">
              <w:rPr>
                <w:rFonts w:eastAsia="Times New Roman"/>
                <w:b/>
                <w:bCs/>
                <w:szCs w:val="24"/>
              </w:rPr>
              <w:t>15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5B"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5A62"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A5D"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καθιέρωσης αναλογικού εκλογικού συστήματος. </w:t>
            </w:r>
          </w:p>
        </w:tc>
        <w:tc>
          <w:tcPr>
            <w:tcW w:w="658" w:type="pct"/>
            <w:vMerge/>
            <w:tcBorders>
              <w:top w:val="nil"/>
              <w:left w:val="single" w:sz="8" w:space="0" w:color="auto"/>
              <w:bottom w:val="single" w:sz="8" w:space="0" w:color="000000"/>
              <w:right w:val="single" w:sz="8" w:space="0" w:color="auto"/>
            </w:tcBorders>
            <w:vAlign w:val="center"/>
            <w:hideMark/>
          </w:tcPr>
          <w:p w14:paraId="65B25A5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5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60"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61" w14:textId="77777777" w:rsidR="005D65F3" w:rsidRPr="00DD002D" w:rsidRDefault="00A56466" w:rsidP="005D65F3">
            <w:pPr>
              <w:rPr>
                <w:rFonts w:eastAsia="Times New Roman"/>
                <w:b/>
                <w:bCs/>
                <w:szCs w:val="24"/>
              </w:rPr>
            </w:pPr>
          </w:p>
        </w:tc>
      </w:tr>
      <w:tr w:rsidR="000F4E4F" w14:paraId="65B25A68" w14:textId="77777777">
        <w:trPr>
          <w:trHeight w:val="300"/>
        </w:trPr>
        <w:tc>
          <w:tcPr>
            <w:tcW w:w="2632" w:type="pct"/>
            <w:tcBorders>
              <w:top w:val="nil"/>
              <w:left w:val="single" w:sz="8" w:space="0" w:color="auto"/>
              <w:bottom w:val="nil"/>
              <w:right w:val="nil"/>
            </w:tcBorders>
            <w:shd w:val="clear" w:color="auto" w:fill="auto"/>
            <w:vAlign w:val="center"/>
            <w:hideMark/>
          </w:tcPr>
          <w:p w14:paraId="65B25A63" w14:textId="77777777" w:rsidR="005D65F3" w:rsidRPr="00DD002D" w:rsidRDefault="00A56466" w:rsidP="005D65F3">
            <w:pPr>
              <w:rPr>
                <w:rFonts w:eastAsia="Times New Roman"/>
                <w:b/>
                <w:bCs/>
                <w:szCs w:val="24"/>
              </w:rPr>
            </w:pPr>
            <w:r w:rsidRPr="00DD002D">
              <w:rPr>
                <w:rFonts w:eastAsia="Times New Roman"/>
                <w:b/>
                <w:bCs/>
                <w:szCs w:val="24"/>
              </w:rPr>
              <w:t>Άρθρο 54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64" w14:textId="77777777" w:rsidR="005D65F3" w:rsidRPr="00DD002D" w:rsidRDefault="00A56466" w:rsidP="005D65F3">
            <w:pPr>
              <w:rPr>
                <w:rFonts w:eastAsia="Times New Roman"/>
                <w:b/>
                <w:bCs/>
                <w:szCs w:val="24"/>
              </w:rPr>
            </w:pPr>
            <w:r w:rsidRPr="00DD002D">
              <w:rPr>
                <w:rFonts w:eastAsia="Times New Roman"/>
                <w:b/>
                <w:bCs/>
                <w:szCs w:val="24"/>
              </w:rPr>
              <w:t>158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65" w14:textId="77777777" w:rsidR="005D65F3" w:rsidRPr="00DD002D" w:rsidRDefault="00A56466" w:rsidP="005D65F3">
            <w:pPr>
              <w:rPr>
                <w:rFonts w:eastAsia="Times New Roman"/>
                <w:b/>
                <w:bCs/>
                <w:szCs w:val="24"/>
              </w:rPr>
            </w:pPr>
            <w:r w:rsidRPr="00DD002D">
              <w:rPr>
                <w:rFonts w:eastAsia="Times New Roman"/>
                <w:b/>
                <w:bCs/>
                <w:szCs w:val="24"/>
              </w:rPr>
              <w:t>97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66" w14:textId="77777777" w:rsidR="005D65F3" w:rsidRPr="00DD002D" w:rsidRDefault="00A56466" w:rsidP="005D65F3">
            <w:pPr>
              <w:rPr>
                <w:rFonts w:eastAsia="Times New Roman"/>
                <w:b/>
                <w:bCs/>
                <w:szCs w:val="24"/>
              </w:rPr>
            </w:pPr>
            <w:r w:rsidRPr="00DD002D">
              <w:rPr>
                <w:rFonts w:eastAsia="Times New Roman"/>
                <w:b/>
                <w:bCs/>
                <w:szCs w:val="24"/>
              </w:rPr>
              <w:t>16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67"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5A6E" w14:textId="77777777">
        <w:trPr>
          <w:trHeight w:val="495"/>
        </w:trPr>
        <w:tc>
          <w:tcPr>
            <w:tcW w:w="2632" w:type="pct"/>
            <w:tcBorders>
              <w:top w:val="nil"/>
              <w:left w:val="single" w:sz="8" w:space="0" w:color="auto"/>
              <w:bottom w:val="single" w:sz="4" w:space="0" w:color="auto"/>
              <w:right w:val="nil"/>
            </w:tcBorders>
            <w:shd w:val="clear" w:color="auto" w:fill="auto"/>
            <w:vAlign w:val="center"/>
            <w:hideMark/>
          </w:tcPr>
          <w:p w14:paraId="65B25A69" w14:textId="77777777" w:rsidR="005D65F3" w:rsidRPr="00DD002D" w:rsidRDefault="00A56466" w:rsidP="005D65F3">
            <w:pPr>
              <w:rPr>
                <w:rFonts w:eastAsia="Times New Roman"/>
                <w:szCs w:val="24"/>
              </w:rPr>
            </w:pPr>
            <w:r w:rsidRPr="00DD002D">
              <w:rPr>
                <w:rFonts w:eastAsia="Times New Roman"/>
                <w:szCs w:val="24"/>
              </w:rPr>
              <w:t xml:space="preserve">προς την </w:t>
            </w:r>
            <w:r w:rsidRPr="00DD002D">
              <w:rPr>
                <w:rFonts w:eastAsia="Times New Roman"/>
                <w:szCs w:val="24"/>
              </w:rPr>
              <w:t>κατεύθυνση της δυνατότητας ορισμού από ενιαίο ψηφοδέλτιο έως πέντε (5) βουλευτών απόδημου Ελληνισμού.</w:t>
            </w:r>
          </w:p>
        </w:tc>
        <w:tc>
          <w:tcPr>
            <w:tcW w:w="658" w:type="pct"/>
            <w:vMerge/>
            <w:tcBorders>
              <w:top w:val="nil"/>
              <w:left w:val="single" w:sz="8" w:space="0" w:color="auto"/>
              <w:bottom w:val="single" w:sz="4" w:space="0" w:color="auto"/>
              <w:right w:val="single" w:sz="8" w:space="0" w:color="auto"/>
            </w:tcBorders>
            <w:vAlign w:val="center"/>
            <w:hideMark/>
          </w:tcPr>
          <w:p w14:paraId="65B25A6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5A6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5A6C"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4" w:space="0" w:color="auto"/>
              <w:right w:val="single" w:sz="8" w:space="0" w:color="auto"/>
            </w:tcBorders>
            <w:vAlign w:val="center"/>
            <w:hideMark/>
          </w:tcPr>
          <w:p w14:paraId="65B25A6D" w14:textId="77777777" w:rsidR="005D65F3" w:rsidRPr="00DD002D" w:rsidRDefault="00A56466" w:rsidP="005D65F3">
            <w:pPr>
              <w:rPr>
                <w:rFonts w:eastAsia="Times New Roman"/>
                <w:b/>
                <w:bCs/>
                <w:szCs w:val="24"/>
              </w:rPr>
            </w:pPr>
          </w:p>
        </w:tc>
      </w:tr>
      <w:tr w:rsidR="000F4E4F" w14:paraId="65B25A74" w14:textId="77777777">
        <w:trPr>
          <w:trHeight w:val="300"/>
        </w:trPr>
        <w:tc>
          <w:tcPr>
            <w:tcW w:w="2632" w:type="pct"/>
            <w:tcBorders>
              <w:top w:val="single" w:sz="4" w:space="0" w:color="auto"/>
              <w:left w:val="single" w:sz="8" w:space="0" w:color="auto"/>
              <w:bottom w:val="nil"/>
              <w:right w:val="single" w:sz="8" w:space="0" w:color="auto"/>
            </w:tcBorders>
            <w:shd w:val="clear" w:color="auto" w:fill="auto"/>
            <w:vAlign w:val="center"/>
            <w:hideMark/>
          </w:tcPr>
          <w:p w14:paraId="65B25A6F" w14:textId="77777777" w:rsidR="005D65F3" w:rsidRPr="00DD002D" w:rsidRDefault="00A56466" w:rsidP="005D65F3">
            <w:pPr>
              <w:rPr>
                <w:rFonts w:eastAsia="Times New Roman"/>
                <w:b/>
                <w:bCs/>
                <w:szCs w:val="24"/>
              </w:rPr>
            </w:pPr>
            <w:r w:rsidRPr="00DD002D">
              <w:rPr>
                <w:rFonts w:eastAsia="Times New Roman"/>
                <w:b/>
                <w:bCs/>
                <w:szCs w:val="24"/>
              </w:rPr>
              <w:t>Άρθρο 54</w:t>
            </w:r>
          </w:p>
        </w:tc>
        <w:tc>
          <w:tcPr>
            <w:tcW w:w="658" w:type="pct"/>
            <w:vMerge w:val="restart"/>
            <w:tcBorders>
              <w:top w:val="single" w:sz="4" w:space="0" w:color="auto"/>
              <w:left w:val="single" w:sz="8" w:space="0" w:color="auto"/>
              <w:bottom w:val="single" w:sz="8" w:space="0" w:color="000000"/>
              <w:right w:val="nil"/>
            </w:tcBorders>
            <w:shd w:val="clear" w:color="auto" w:fill="auto"/>
            <w:vAlign w:val="center"/>
            <w:hideMark/>
          </w:tcPr>
          <w:p w14:paraId="65B25A70" w14:textId="77777777" w:rsidR="005D65F3" w:rsidRPr="00DD002D" w:rsidRDefault="00A56466" w:rsidP="005D65F3">
            <w:pPr>
              <w:rPr>
                <w:rFonts w:eastAsia="Times New Roman"/>
                <w:b/>
                <w:bCs/>
                <w:szCs w:val="24"/>
              </w:rPr>
            </w:pPr>
            <w:r w:rsidRPr="00DD002D">
              <w:rPr>
                <w:rFonts w:eastAsia="Times New Roman"/>
                <w:b/>
                <w:bCs/>
                <w:szCs w:val="24"/>
              </w:rPr>
              <w:t>153</w:t>
            </w:r>
          </w:p>
        </w:tc>
        <w:tc>
          <w:tcPr>
            <w:tcW w:w="592" w:type="pct"/>
            <w:vMerge w:val="restart"/>
            <w:tcBorders>
              <w:top w:val="single" w:sz="4" w:space="0" w:color="auto"/>
              <w:left w:val="single" w:sz="8" w:space="0" w:color="auto"/>
              <w:bottom w:val="single" w:sz="8" w:space="0" w:color="000000"/>
              <w:right w:val="nil"/>
            </w:tcBorders>
            <w:shd w:val="clear" w:color="auto" w:fill="auto"/>
            <w:vAlign w:val="center"/>
            <w:hideMark/>
          </w:tcPr>
          <w:p w14:paraId="65B25A71" w14:textId="77777777" w:rsidR="005D65F3" w:rsidRPr="00DD002D" w:rsidRDefault="00A56466" w:rsidP="005D65F3">
            <w:pPr>
              <w:rPr>
                <w:rFonts w:eastAsia="Times New Roman"/>
                <w:b/>
                <w:bCs/>
                <w:szCs w:val="24"/>
              </w:rPr>
            </w:pPr>
            <w:r w:rsidRPr="00DD002D">
              <w:rPr>
                <w:rFonts w:eastAsia="Times New Roman"/>
                <w:b/>
                <w:bCs/>
                <w:szCs w:val="24"/>
              </w:rPr>
              <w:t>114</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A72"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A73" w14:textId="77777777" w:rsidR="005D65F3" w:rsidRPr="00DD002D" w:rsidRDefault="00A56466" w:rsidP="005D65F3">
            <w:pPr>
              <w:rPr>
                <w:rFonts w:eastAsia="Times New Roman"/>
                <w:b/>
                <w:bCs/>
                <w:szCs w:val="24"/>
              </w:rPr>
            </w:pPr>
            <w:r w:rsidRPr="00DD002D">
              <w:rPr>
                <w:rFonts w:eastAsia="Times New Roman"/>
                <w:b/>
                <w:bCs/>
                <w:szCs w:val="24"/>
              </w:rPr>
              <w:t>269</w:t>
            </w:r>
          </w:p>
        </w:tc>
      </w:tr>
      <w:tr w:rsidR="000F4E4F" w14:paraId="65B25A7A"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A75" w14:textId="77777777" w:rsidR="005D65F3" w:rsidRPr="00DD002D" w:rsidRDefault="00A56466" w:rsidP="005D65F3">
            <w:pPr>
              <w:rPr>
                <w:rFonts w:eastAsia="Times New Roman"/>
                <w:b/>
                <w:bCs/>
                <w:szCs w:val="24"/>
              </w:rPr>
            </w:pPr>
            <w:r w:rsidRPr="00DD002D">
              <w:rPr>
                <w:rFonts w:eastAsia="Times New Roman"/>
                <w:b/>
                <w:bCs/>
                <w:szCs w:val="24"/>
              </w:rPr>
              <w:t>(εισαγωγή ερμηνευτικής δήλωσης)</w:t>
            </w:r>
          </w:p>
        </w:tc>
        <w:tc>
          <w:tcPr>
            <w:tcW w:w="658" w:type="pct"/>
            <w:vMerge/>
            <w:tcBorders>
              <w:top w:val="nil"/>
              <w:left w:val="single" w:sz="8" w:space="0" w:color="auto"/>
              <w:bottom w:val="single" w:sz="8" w:space="0" w:color="000000"/>
              <w:right w:val="nil"/>
            </w:tcBorders>
            <w:vAlign w:val="center"/>
            <w:hideMark/>
          </w:tcPr>
          <w:p w14:paraId="65B25A7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nil"/>
            </w:tcBorders>
            <w:vAlign w:val="center"/>
            <w:hideMark/>
          </w:tcPr>
          <w:p w14:paraId="65B25A7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7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79" w14:textId="77777777" w:rsidR="005D65F3" w:rsidRPr="00DD002D" w:rsidRDefault="00A56466" w:rsidP="005D65F3">
            <w:pPr>
              <w:rPr>
                <w:rFonts w:eastAsia="Times New Roman"/>
                <w:b/>
                <w:bCs/>
                <w:szCs w:val="24"/>
              </w:rPr>
            </w:pPr>
          </w:p>
        </w:tc>
      </w:tr>
      <w:tr w:rsidR="000F4E4F" w14:paraId="65B25A80" w14:textId="77777777">
        <w:trPr>
          <w:trHeight w:val="49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A7B"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διευκρίνισης ότι πάγιο αναλογικό εκλογικό σύστημα είναι αυτό στο </w:t>
            </w:r>
            <w:r w:rsidRPr="00DD002D">
              <w:rPr>
                <w:rFonts w:eastAsia="Times New Roman"/>
                <w:szCs w:val="24"/>
              </w:rPr>
              <w:t>οποίο η αναλογία εδρών δεν αποκλίνει περισσότερο από 10% από την αναλογία ψήφων.</w:t>
            </w:r>
          </w:p>
        </w:tc>
        <w:tc>
          <w:tcPr>
            <w:tcW w:w="658" w:type="pct"/>
            <w:vMerge/>
            <w:tcBorders>
              <w:top w:val="nil"/>
              <w:left w:val="single" w:sz="8" w:space="0" w:color="auto"/>
              <w:bottom w:val="single" w:sz="8" w:space="0" w:color="000000"/>
              <w:right w:val="nil"/>
            </w:tcBorders>
            <w:vAlign w:val="center"/>
            <w:hideMark/>
          </w:tcPr>
          <w:p w14:paraId="65B25A7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nil"/>
            </w:tcBorders>
            <w:vAlign w:val="center"/>
            <w:hideMark/>
          </w:tcPr>
          <w:p w14:paraId="65B25A7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7E"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7F" w14:textId="77777777" w:rsidR="005D65F3" w:rsidRPr="00DD002D" w:rsidRDefault="00A56466" w:rsidP="005D65F3">
            <w:pPr>
              <w:rPr>
                <w:rFonts w:eastAsia="Times New Roman"/>
                <w:b/>
                <w:bCs/>
                <w:szCs w:val="24"/>
              </w:rPr>
            </w:pPr>
          </w:p>
        </w:tc>
      </w:tr>
      <w:tr w:rsidR="000F4E4F" w14:paraId="65B25A86"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A81" w14:textId="77777777" w:rsidR="005D65F3" w:rsidRPr="00DD002D" w:rsidRDefault="00A56466" w:rsidP="005D65F3">
            <w:pPr>
              <w:rPr>
                <w:rFonts w:eastAsia="Times New Roman"/>
                <w:b/>
                <w:bCs/>
                <w:szCs w:val="24"/>
              </w:rPr>
            </w:pPr>
            <w:r w:rsidRPr="00DD002D">
              <w:rPr>
                <w:rFonts w:eastAsia="Times New Roman"/>
                <w:b/>
                <w:bCs/>
                <w:szCs w:val="24"/>
              </w:rPr>
              <w:t>Άρθρο 56</w:t>
            </w:r>
          </w:p>
        </w:tc>
        <w:tc>
          <w:tcPr>
            <w:tcW w:w="658" w:type="pct"/>
            <w:vMerge w:val="restart"/>
            <w:tcBorders>
              <w:top w:val="nil"/>
              <w:left w:val="single" w:sz="8" w:space="0" w:color="auto"/>
              <w:bottom w:val="single" w:sz="8" w:space="0" w:color="000000"/>
              <w:right w:val="nil"/>
            </w:tcBorders>
            <w:shd w:val="clear" w:color="auto" w:fill="auto"/>
            <w:vAlign w:val="center"/>
            <w:hideMark/>
          </w:tcPr>
          <w:p w14:paraId="65B25A82" w14:textId="77777777" w:rsidR="005D65F3" w:rsidRPr="00DD002D" w:rsidRDefault="00A56466" w:rsidP="005D65F3">
            <w:pPr>
              <w:rPr>
                <w:rFonts w:eastAsia="Times New Roman"/>
                <w:b/>
                <w:bCs/>
                <w:szCs w:val="24"/>
              </w:rPr>
            </w:pPr>
            <w:r w:rsidRPr="00DD002D">
              <w:rPr>
                <w:rFonts w:eastAsia="Times New Roman"/>
                <w:b/>
                <w:bCs/>
                <w:szCs w:val="24"/>
              </w:rPr>
              <w:t>158</w:t>
            </w:r>
          </w:p>
        </w:tc>
        <w:tc>
          <w:tcPr>
            <w:tcW w:w="592" w:type="pct"/>
            <w:vMerge w:val="restart"/>
            <w:tcBorders>
              <w:top w:val="nil"/>
              <w:left w:val="single" w:sz="8" w:space="0" w:color="auto"/>
              <w:bottom w:val="single" w:sz="8" w:space="0" w:color="000000"/>
              <w:right w:val="nil"/>
            </w:tcBorders>
            <w:shd w:val="clear" w:color="auto" w:fill="auto"/>
            <w:vAlign w:val="center"/>
            <w:hideMark/>
          </w:tcPr>
          <w:p w14:paraId="65B25A83" w14:textId="77777777" w:rsidR="005D65F3" w:rsidRPr="00DD002D" w:rsidRDefault="00A56466" w:rsidP="005D65F3">
            <w:pPr>
              <w:rPr>
                <w:rFonts w:eastAsia="Times New Roman"/>
                <w:b/>
                <w:bCs/>
                <w:szCs w:val="24"/>
              </w:rPr>
            </w:pPr>
            <w:r w:rsidRPr="00DD002D">
              <w:rPr>
                <w:rFonts w:eastAsia="Times New Roman"/>
                <w:b/>
                <w:bCs/>
                <w:szCs w:val="24"/>
              </w:rPr>
              <w:t>111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84"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85"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5A8C"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A87" w14:textId="77777777" w:rsidR="005D65F3" w:rsidRPr="00DD002D" w:rsidRDefault="00A56466" w:rsidP="005D65F3">
            <w:pPr>
              <w:rPr>
                <w:rFonts w:eastAsia="Times New Roman"/>
                <w:b/>
                <w:bCs/>
                <w:szCs w:val="24"/>
              </w:rPr>
            </w:pPr>
            <w:r w:rsidRPr="00DD002D">
              <w:rPr>
                <w:rFonts w:eastAsia="Times New Roman"/>
                <w:b/>
                <w:bCs/>
                <w:szCs w:val="24"/>
              </w:rPr>
              <w:t>(προσθήκη παραγράφου 5)</w:t>
            </w:r>
          </w:p>
        </w:tc>
        <w:tc>
          <w:tcPr>
            <w:tcW w:w="658" w:type="pct"/>
            <w:vMerge/>
            <w:tcBorders>
              <w:top w:val="nil"/>
              <w:left w:val="single" w:sz="8" w:space="0" w:color="auto"/>
              <w:bottom w:val="single" w:sz="8" w:space="0" w:color="000000"/>
              <w:right w:val="nil"/>
            </w:tcBorders>
            <w:vAlign w:val="center"/>
            <w:hideMark/>
          </w:tcPr>
          <w:p w14:paraId="65B25A8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nil"/>
            </w:tcBorders>
            <w:vAlign w:val="center"/>
            <w:hideMark/>
          </w:tcPr>
          <w:p w14:paraId="65B25A8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8A"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8B" w14:textId="77777777" w:rsidR="005D65F3" w:rsidRPr="00DD002D" w:rsidRDefault="00A56466" w:rsidP="005D65F3">
            <w:pPr>
              <w:rPr>
                <w:rFonts w:eastAsia="Times New Roman"/>
                <w:b/>
                <w:bCs/>
                <w:szCs w:val="24"/>
              </w:rPr>
            </w:pPr>
          </w:p>
        </w:tc>
      </w:tr>
      <w:tr w:rsidR="000F4E4F" w14:paraId="65B25A92" w14:textId="77777777">
        <w:trPr>
          <w:trHeight w:val="49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A8D" w14:textId="77777777" w:rsidR="005D65F3" w:rsidRPr="00DD002D" w:rsidRDefault="00A56466" w:rsidP="005D65F3">
            <w:pPr>
              <w:rPr>
                <w:rFonts w:eastAsia="Times New Roman"/>
                <w:szCs w:val="24"/>
              </w:rPr>
            </w:pPr>
            <w:r w:rsidRPr="00DD002D">
              <w:rPr>
                <w:rFonts w:eastAsia="Times New Roman"/>
                <w:szCs w:val="24"/>
              </w:rPr>
              <w:t>προς την κατεύθυνση καθιέρωσης προσωρινού κωλύματος εκλογιμότητας μετά από τρεις (3) βουλευτικές περιόδους.</w:t>
            </w:r>
          </w:p>
        </w:tc>
        <w:tc>
          <w:tcPr>
            <w:tcW w:w="658" w:type="pct"/>
            <w:vMerge/>
            <w:tcBorders>
              <w:top w:val="nil"/>
              <w:left w:val="single" w:sz="8" w:space="0" w:color="auto"/>
              <w:bottom w:val="single" w:sz="8" w:space="0" w:color="000000"/>
              <w:right w:val="nil"/>
            </w:tcBorders>
            <w:vAlign w:val="center"/>
            <w:hideMark/>
          </w:tcPr>
          <w:p w14:paraId="65B25A8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nil"/>
            </w:tcBorders>
            <w:vAlign w:val="center"/>
            <w:hideMark/>
          </w:tcPr>
          <w:p w14:paraId="65B25A8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90"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91" w14:textId="77777777" w:rsidR="005D65F3" w:rsidRPr="00DD002D" w:rsidRDefault="00A56466" w:rsidP="005D65F3">
            <w:pPr>
              <w:rPr>
                <w:rFonts w:eastAsia="Times New Roman"/>
                <w:b/>
                <w:bCs/>
                <w:szCs w:val="24"/>
              </w:rPr>
            </w:pPr>
          </w:p>
        </w:tc>
      </w:tr>
      <w:tr w:rsidR="000F4E4F" w14:paraId="65B25A98" w14:textId="77777777">
        <w:trPr>
          <w:trHeight w:val="300"/>
        </w:trPr>
        <w:tc>
          <w:tcPr>
            <w:tcW w:w="2632" w:type="pct"/>
            <w:tcBorders>
              <w:top w:val="nil"/>
              <w:left w:val="single" w:sz="8" w:space="0" w:color="auto"/>
              <w:bottom w:val="nil"/>
              <w:right w:val="nil"/>
            </w:tcBorders>
            <w:shd w:val="clear" w:color="auto" w:fill="auto"/>
            <w:vAlign w:val="center"/>
            <w:hideMark/>
          </w:tcPr>
          <w:p w14:paraId="65B25A93" w14:textId="77777777" w:rsidR="005D65F3" w:rsidRPr="00DD002D" w:rsidRDefault="00A56466" w:rsidP="005D65F3">
            <w:pPr>
              <w:rPr>
                <w:rFonts w:eastAsia="Times New Roman"/>
                <w:b/>
                <w:bCs/>
                <w:szCs w:val="24"/>
              </w:rPr>
            </w:pPr>
            <w:r w:rsidRPr="00DD002D">
              <w:rPr>
                <w:rFonts w:eastAsia="Times New Roman"/>
                <w:b/>
                <w:bCs/>
                <w:szCs w:val="24"/>
              </w:rPr>
              <w:t>Άρθρο 59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94" w14:textId="77777777" w:rsidR="005D65F3" w:rsidRPr="00DD002D" w:rsidRDefault="00A56466" w:rsidP="005D65F3">
            <w:pPr>
              <w:rPr>
                <w:rFonts w:eastAsia="Times New Roman"/>
                <w:b/>
                <w:bCs/>
                <w:szCs w:val="24"/>
              </w:rPr>
            </w:pPr>
            <w:r w:rsidRPr="00DD002D">
              <w:rPr>
                <w:rFonts w:eastAsia="Times New Roman"/>
                <w:b/>
                <w:bCs/>
                <w:szCs w:val="24"/>
              </w:rPr>
              <w:t>167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95" w14:textId="77777777" w:rsidR="005D65F3" w:rsidRPr="00DD002D" w:rsidRDefault="00A56466" w:rsidP="005D65F3">
            <w:pPr>
              <w:rPr>
                <w:rFonts w:eastAsia="Times New Roman"/>
                <w:b/>
                <w:bCs/>
                <w:szCs w:val="24"/>
              </w:rPr>
            </w:pPr>
            <w:r w:rsidRPr="00DD002D">
              <w:rPr>
                <w:rFonts w:eastAsia="Times New Roman"/>
                <w:b/>
                <w:bCs/>
                <w:szCs w:val="24"/>
              </w:rPr>
              <w:t>97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96"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97" w14:textId="77777777" w:rsidR="005D65F3" w:rsidRPr="00DD002D" w:rsidRDefault="00A56466" w:rsidP="005D65F3">
            <w:pPr>
              <w:rPr>
                <w:rFonts w:eastAsia="Times New Roman"/>
                <w:b/>
                <w:bCs/>
                <w:szCs w:val="24"/>
              </w:rPr>
            </w:pPr>
            <w:r w:rsidRPr="00DD002D">
              <w:rPr>
                <w:rFonts w:eastAsia="Times New Roman"/>
                <w:b/>
                <w:bCs/>
                <w:szCs w:val="24"/>
              </w:rPr>
              <w:t>268</w:t>
            </w:r>
          </w:p>
        </w:tc>
      </w:tr>
      <w:tr w:rsidR="000F4E4F" w14:paraId="65B25A9E" w14:textId="77777777">
        <w:trPr>
          <w:trHeight w:val="315"/>
        </w:trPr>
        <w:tc>
          <w:tcPr>
            <w:tcW w:w="2632" w:type="pct"/>
            <w:tcBorders>
              <w:top w:val="nil"/>
              <w:left w:val="single" w:sz="8" w:space="0" w:color="auto"/>
              <w:bottom w:val="single" w:sz="8" w:space="0" w:color="auto"/>
              <w:right w:val="nil"/>
            </w:tcBorders>
            <w:shd w:val="clear" w:color="auto" w:fill="auto"/>
            <w:vAlign w:val="center"/>
            <w:hideMark/>
          </w:tcPr>
          <w:p w14:paraId="65B25A99"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κατοχύρωσης του πολιτικού όρκου. </w:t>
            </w:r>
          </w:p>
        </w:tc>
        <w:tc>
          <w:tcPr>
            <w:tcW w:w="658" w:type="pct"/>
            <w:vMerge/>
            <w:tcBorders>
              <w:top w:val="nil"/>
              <w:left w:val="single" w:sz="8" w:space="0" w:color="auto"/>
              <w:bottom w:val="single" w:sz="8" w:space="0" w:color="000000"/>
              <w:right w:val="single" w:sz="8" w:space="0" w:color="auto"/>
            </w:tcBorders>
            <w:vAlign w:val="center"/>
            <w:hideMark/>
          </w:tcPr>
          <w:p w14:paraId="65B25A9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9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9C"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9D" w14:textId="77777777" w:rsidR="005D65F3" w:rsidRPr="00DD002D" w:rsidRDefault="00A56466" w:rsidP="005D65F3">
            <w:pPr>
              <w:rPr>
                <w:rFonts w:eastAsia="Times New Roman"/>
                <w:b/>
                <w:bCs/>
                <w:szCs w:val="24"/>
              </w:rPr>
            </w:pPr>
          </w:p>
        </w:tc>
      </w:tr>
      <w:tr w:rsidR="000F4E4F" w14:paraId="65B25AA4"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A9F" w14:textId="77777777" w:rsidR="005D65F3" w:rsidRPr="00DD002D" w:rsidRDefault="00A56466" w:rsidP="005D65F3">
            <w:pPr>
              <w:rPr>
                <w:rFonts w:eastAsia="Times New Roman"/>
                <w:b/>
                <w:bCs/>
                <w:szCs w:val="24"/>
              </w:rPr>
            </w:pPr>
            <w:r w:rsidRPr="00DD002D">
              <w:rPr>
                <w:rFonts w:eastAsia="Times New Roman"/>
                <w:b/>
                <w:bCs/>
                <w:szCs w:val="24"/>
              </w:rPr>
              <w:t>Άρθρο 59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A0" w14:textId="77777777" w:rsidR="005D65F3" w:rsidRPr="00DD002D" w:rsidRDefault="00A56466" w:rsidP="005D65F3">
            <w:pPr>
              <w:rPr>
                <w:rFonts w:eastAsia="Times New Roman"/>
                <w:b/>
                <w:bCs/>
                <w:szCs w:val="24"/>
              </w:rPr>
            </w:pPr>
            <w:r w:rsidRPr="00DD002D">
              <w:rPr>
                <w:rFonts w:eastAsia="Times New Roman"/>
                <w:b/>
                <w:bCs/>
                <w:szCs w:val="24"/>
              </w:rPr>
              <w:t>168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A1" w14:textId="77777777" w:rsidR="005D65F3" w:rsidRPr="00DD002D" w:rsidRDefault="00A56466" w:rsidP="005D65F3">
            <w:pPr>
              <w:rPr>
                <w:rFonts w:eastAsia="Times New Roman"/>
                <w:b/>
                <w:bCs/>
                <w:szCs w:val="24"/>
              </w:rPr>
            </w:pPr>
            <w:r w:rsidRPr="00DD002D">
              <w:rPr>
                <w:rFonts w:eastAsia="Times New Roman"/>
                <w:b/>
                <w:bCs/>
                <w:szCs w:val="24"/>
              </w:rPr>
              <w:t>97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A2"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A3" w14:textId="77777777" w:rsidR="005D65F3" w:rsidRPr="00DD002D" w:rsidRDefault="00A56466" w:rsidP="005D65F3">
            <w:pPr>
              <w:rPr>
                <w:rFonts w:eastAsia="Times New Roman"/>
                <w:b/>
                <w:bCs/>
                <w:szCs w:val="24"/>
              </w:rPr>
            </w:pPr>
            <w:r w:rsidRPr="00DD002D">
              <w:rPr>
                <w:rFonts w:eastAsia="Times New Roman"/>
                <w:b/>
                <w:bCs/>
                <w:szCs w:val="24"/>
              </w:rPr>
              <w:t>269</w:t>
            </w:r>
          </w:p>
        </w:tc>
      </w:tr>
      <w:tr w:rsidR="000F4E4F" w14:paraId="65B25AAA"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AA5"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κατοχύρωσης του πολιτικού όρκου. </w:t>
            </w:r>
          </w:p>
        </w:tc>
        <w:tc>
          <w:tcPr>
            <w:tcW w:w="658" w:type="pct"/>
            <w:vMerge/>
            <w:tcBorders>
              <w:top w:val="nil"/>
              <w:left w:val="single" w:sz="8" w:space="0" w:color="auto"/>
              <w:bottom w:val="single" w:sz="8" w:space="0" w:color="000000"/>
              <w:right w:val="single" w:sz="8" w:space="0" w:color="auto"/>
            </w:tcBorders>
            <w:vAlign w:val="center"/>
            <w:hideMark/>
          </w:tcPr>
          <w:p w14:paraId="65B25AA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A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A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A9" w14:textId="77777777" w:rsidR="005D65F3" w:rsidRPr="00DD002D" w:rsidRDefault="00A56466" w:rsidP="005D65F3">
            <w:pPr>
              <w:rPr>
                <w:rFonts w:eastAsia="Times New Roman"/>
                <w:b/>
                <w:bCs/>
                <w:szCs w:val="24"/>
              </w:rPr>
            </w:pPr>
          </w:p>
        </w:tc>
      </w:tr>
      <w:tr w:rsidR="000F4E4F" w14:paraId="65B25AB0"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AAB" w14:textId="77777777" w:rsidR="005D65F3" w:rsidRPr="00DD002D" w:rsidRDefault="00A56466" w:rsidP="005D65F3">
            <w:pPr>
              <w:rPr>
                <w:rFonts w:eastAsia="Times New Roman"/>
                <w:b/>
                <w:bCs/>
                <w:szCs w:val="24"/>
              </w:rPr>
            </w:pPr>
            <w:r w:rsidRPr="00DD002D">
              <w:rPr>
                <w:rFonts w:eastAsia="Times New Roman"/>
                <w:b/>
                <w:bCs/>
                <w:szCs w:val="24"/>
              </w:rPr>
              <w:t>Άρθρο 62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AC" w14:textId="77777777" w:rsidR="005D65F3" w:rsidRPr="00DD002D" w:rsidRDefault="00A56466" w:rsidP="005D65F3">
            <w:pPr>
              <w:rPr>
                <w:rFonts w:eastAsia="Times New Roman"/>
                <w:b/>
                <w:bCs/>
                <w:szCs w:val="24"/>
              </w:rPr>
            </w:pPr>
            <w:r w:rsidRPr="00DD002D">
              <w:rPr>
                <w:rFonts w:eastAsia="Times New Roman"/>
                <w:b/>
                <w:bCs/>
                <w:szCs w:val="24"/>
              </w:rPr>
              <w:t>237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AD" w14:textId="77777777" w:rsidR="005D65F3" w:rsidRPr="00DD002D" w:rsidRDefault="00A56466" w:rsidP="005D65F3">
            <w:pPr>
              <w:rPr>
                <w:rFonts w:eastAsia="Times New Roman"/>
                <w:b/>
                <w:bCs/>
                <w:szCs w:val="24"/>
              </w:rPr>
            </w:pPr>
            <w:r w:rsidRPr="00DD002D">
              <w:rPr>
                <w:rFonts w:eastAsia="Times New Roman"/>
                <w:b/>
                <w:bCs/>
                <w:szCs w:val="24"/>
              </w:rPr>
              <w:t>33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AE"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AF"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5AB6" w14:textId="77777777">
        <w:trPr>
          <w:trHeight w:val="49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AB1" w14:textId="77777777" w:rsidR="005D65F3" w:rsidRPr="00DD002D" w:rsidRDefault="00A56466" w:rsidP="005D65F3">
            <w:pPr>
              <w:rPr>
                <w:rFonts w:eastAsia="Times New Roman"/>
                <w:szCs w:val="24"/>
              </w:rPr>
            </w:pPr>
            <w:r w:rsidRPr="00DD002D">
              <w:rPr>
                <w:rFonts w:eastAsia="Times New Roman"/>
                <w:szCs w:val="24"/>
              </w:rPr>
              <w:t>προς την κατεύθυνση περιορισμού της βουλευτικής ασυλίας</w:t>
            </w:r>
            <w:r w:rsidRPr="00DD002D">
              <w:rPr>
                <w:rFonts w:eastAsia="Times New Roman"/>
                <w:szCs w:val="24"/>
              </w:rPr>
              <w:t xml:space="preserve"> αποκλειστικά στα αδικήματα που σχετίζονται με τη βουλευτική ιδιότητα εντός ή εκτός Βουλής.</w:t>
            </w:r>
          </w:p>
        </w:tc>
        <w:tc>
          <w:tcPr>
            <w:tcW w:w="658" w:type="pct"/>
            <w:vMerge/>
            <w:tcBorders>
              <w:top w:val="nil"/>
              <w:left w:val="single" w:sz="8" w:space="0" w:color="auto"/>
              <w:bottom w:val="single" w:sz="8" w:space="0" w:color="000000"/>
              <w:right w:val="single" w:sz="8" w:space="0" w:color="auto"/>
            </w:tcBorders>
            <w:vAlign w:val="center"/>
            <w:hideMark/>
          </w:tcPr>
          <w:p w14:paraId="65B25AB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B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B4"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B5" w14:textId="77777777" w:rsidR="005D65F3" w:rsidRPr="00DD002D" w:rsidRDefault="00A56466" w:rsidP="005D65F3">
            <w:pPr>
              <w:rPr>
                <w:rFonts w:eastAsia="Times New Roman"/>
                <w:b/>
                <w:bCs/>
                <w:szCs w:val="24"/>
              </w:rPr>
            </w:pPr>
          </w:p>
        </w:tc>
      </w:tr>
      <w:tr w:rsidR="000F4E4F" w14:paraId="65B25ABC"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AB7" w14:textId="77777777" w:rsidR="005D65F3" w:rsidRPr="00DD002D" w:rsidRDefault="00A56466" w:rsidP="005D65F3">
            <w:pPr>
              <w:rPr>
                <w:rFonts w:eastAsia="Times New Roman"/>
                <w:b/>
                <w:bCs/>
                <w:szCs w:val="24"/>
              </w:rPr>
            </w:pPr>
            <w:r w:rsidRPr="00DD002D">
              <w:rPr>
                <w:rFonts w:eastAsia="Times New Roman"/>
                <w:b/>
                <w:bCs/>
                <w:szCs w:val="24"/>
              </w:rPr>
              <w:t>Άρθρο 73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B8" w14:textId="77777777" w:rsidR="005D65F3" w:rsidRPr="00DD002D" w:rsidRDefault="00A56466" w:rsidP="005D65F3">
            <w:pPr>
              <w:rPr>
                <w:rFonts w:eastAsia="Times New Roman"/>
                <w:b/>
                <w:bCs/>
                <w:szCs w:val="24"/>
              </w:rPr>
            </w:pPr>
            <w:r w:rsidRPr="00DD002D">
              <w:rPr>
                <w:rFonts w:eastAsia="Times New Roman"/>
                <w:b/>
                <w:bCs/>
                <w:szCs w:val="24"/>
              </w:rPr>
              <w:t>168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B9" w14:textId="77777777" w:rsidR="005D65F3" w:rsidRPr="00DD002D" w:rsidRDefault="00A56466" w:rsidP="005D65F3">
            <w:pPr>
              <w:rPr>
                <w:rFonts w:eastAsia="Times New Roman"/>
                <w:b/>
                <w:bCs/>
                <w:szCs w:val="24"/>
              </w:rPr>
            </w:pPr>
            <w:r w:rsidRPr="00DD002D">
              <w:rPr>
                <w:rFonts w:eastAsia="Times New Roman"/>
                <w:b/>
                <w:bCs/>
                <w:szCs w:val="24"/>
              </w:rPr>
              <w:t>97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BA"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BB" w14:textId="77777777" w:rsidR="005D65F3" w:rsidRPr="00DD002D" w:rsidRDefault="00A56466" w:rsidP="005D65F3">
            <w:pPr>
              <w:rPr>
                <w:rFonts w:eastAsia="Times New Roman"/>
                <w:b/>
                <w:bCs/>
                <w:szCs w:val="24"/>
              </w:rPr>
            </w:pPr>
            <w:r w:rsidRPr="00DD002D">
              <w:rPr>
                <w:rFonts w:eastAsia="Times New Roman"/>
                <w:b/>
                <w:bCs/>
                <w:szCs w:val="24"/>
              </w:rPr>
              <w:t>268</w:t>
            </w:r>
          </w:p>
        </w:tc>
      </w:tr>
      <w:tr w:rsidR="000F4E4F" w14:paraId="65B25AC2"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ABD" w14:textId="77777777" w:rsidR="005D65F3" w:rsidRPr="00DD002D" w:rsidRDefault="00A56466" w:rsidP="005D65F3">
            <w:pPr>
              <w:rPr>
                <w:rFonts w:eastAsia="Times New Roman"/>
                <w:szCs w:val="24"/>
              </w:rPr>
            </w:pPr>
            <w:r w:rsidRPr="00DD002D">
              <w:rPr>
                <w:rFonts w:eastAsia="Times New Roman"/>
                <w:szCs w:val="24"/>
              </w:rPr>
              <w:t>προς την κατεύθυνση καθιέρωσης της λαϊκής νομοθετικής πρωτοβουλίας.</w:t>
            </w:r>
          </w:p>
        </w:tc>
        <w:tc>
          <w:tcPr>
            <w:tcW w:w="658" w:type="pct"/>
            <w:vMerge/>
            <w:tcBorders>
              <w:top w:val="nil"/>
              <w:left w:val="single" w:sz="8" w:space="0" w:color="auto"/>
              <w:bottom w:val="single" w:sz="8" w:space="0" w:color="000000"/>
              <w:right w:val="single" w:sz="8" w:space="0" w:color="auto"/>
            </w:tcBorders>
            <w:vAlign w:val="center"/>
            <w:hideMark/>
          </w:tcPr>
          <w:p w14:paraId="65B25AB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B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C0"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C1" w14:textId="77777777" w:rsidR="005D65F3" w:rsidRPr="00DD002D" w:rsidRDefault="00A56466" w:rsidP="005D65F3">
            <w:pPr>
              <w:rPr>
                <w:rFonts w:eastAsia="Times New Roman"/>
                <w:b/>
                <w:bCs/>
                <w:szCs w:val="24"/>
              </w:rPr>
            </w:pPr>
          </w:p>
        </w:tc>
      </w:tr>
      <w:tr w:rsidR="000F4E4F" w14:paraId="65B25AC8"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AC3" w14:textId="77777777" w:rsidR="005D65F3" w:rsidRPr="00DD002D" w:rsidRDefault="00A56466" w:rsidP="005D65F3">
            <w:pPr>
              <w:rPr>
                <w:rFonts w:eastAsia="Times New Roman"/>
                <w:b/>
                <w:bCs/>
                <w:szCs w:val="24"/>
              </w:rPr>
            </w:pPr>
            <w:r w:rsidRPr="00DD002D">
              <w:rPr>
                <w:rFonts w:eastAsia="Times New Roman"/>
                <w:b/>
                <w:bCs/>
                <w:szCs w:val="24"/>
              </w:rPr>
              <w:t>Άρθρο 84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C4" w14:textId="77777777" w:rsidR="005D65F3" w:rsidRPr="00DD002D" w:rsidRDefault="00A56466" w:rsidP="005D65F3">
            <w:pPr>
              <w:rPr>
                <w:rFonts w:eastAsia="Times New Roman"/>
                <w:b/>
                <w:bCs/>
                <w:szCs w:val="24"/>
              </w:rPr>
            </w:pPr>
            <w:r w:rsidRPr="00DD002D">
              <w:rPr>
                <w:rFonts w:eastAsia="Times New Roman"/>
                <w:b/>
                <w:bCs/>
                <w:szCs w:val="24"/>
              </w:rPr>
              <w:t>155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C5" w14:textId="77777777" w:rsidR="005D65F3" w:rsidRPr="00DD002D" w:rsidRDefault="00A56466" w:rsidP="005D65F3">
            <w:pPr>
              <w:rPr>
                <w:rFonts w:eastAsia="Times New Roman"/>
                <w:b/>
                <w:bCs/>
                <w:szCs w:val="24"/>
              </w:rPr>
            </w:pPr>
            <w:r w:rsidRPr="00DD002D">
              <w:rPr>
                <w:rFonts w:eastAsia="Times New Roman"/>
                <w:b/>
                <w:bCs/>
                <w:szCs w:val="24"/>
              </w:rPr>
              <w:t>115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C6" w14:textId="77777777" w:rsidR="005D65F3" w:rsidRPr="00DD002D" w:rsidRDefault="00A56466" w:rsidP="005D65F3">
            <w:pPr>
              <w:rPr>
                <w:rFonts w:eastAsia="Times New Roman"/>
                <w:b/>
                <w:bCs/>
                <w:szCs w:val="24"/>
              </w:rPr>
            </w:pPr>
            <w:r w:rsidRPr="00DD002D">
              <w:rPr>
                <w:rFonts w:eastAsia="Times New Roman"/>
                <w:b/>
                <w:bCs/>
                <w:szCs w:val="24"/>
              </w:rPr>
              <w:t>0</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C7"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5ACE"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AC9"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καθιέρωσης της εποικοδομητικής ψήφου δυσπιστίας. </w:t>
            </w:r>
          </w:p>
        </w:tc>
        <w:tc>
          <w:tcPr>
            <w:tcW w:w="658" w:type="pct"/>
            <w:vMerge/>
            <w:tcBorders>
              <w:top w:val="nil"/>
              <w:left w:val="single" w:sz="8" w:space="0" w:color="auto"/>
              <w:bottom w:val="single" w:sz="8" w:space="0" w:color="000000"/>
              <w:right w:val="single" w:sz="8" w:space="0" w:color="auto"/>
            </w:tcBorders>
            <w:vAlign w:val="center"/>
            <w:hideMark/>
          </w:tcPr>
          <w:p w14:paraId="65B25AC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C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CC"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CD" w14:textId="77777777" w:rsidR="005D65F3" w:rsidRPr="00DD002D" w:rsidRDefault="00A56466" w:rsidP="005D65F3">
            <w:pPr>
              <w:rPr>
                <w:rFonts w:eastAsia="Times New Roman"/>
                <w:b/>
                <w:bCs/>
                <w:szCs w:val="24"/>
              </w:rPr>
            </w:pPr>
          </w:p>
        </w:tc>
      </w:tr>
      <w:tr w:rsidR="000F4E4F" w14:paraId="65B25AD4"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ACF" w14:textId="77777777" w:rsidR="005D65F3" w:rsidRPr="00DD002D" w:rsidRDefault="00A56466" w:rsidP="005D65F3">
            <w:pPr>
              <w:rPr>
                <w:rFonts w:eastAsia="Times New Roman"/>
                <w:b/>
                <w:bCs/>
                <w:szCs w:val="24"/>
              </w:rPr>
            </w:pPr>
            <w:r w:rsidRPr="00DD002D">
              <w:rPr>
                <w:rFonts w:eastAsia="Times New Roman"/>
                <w:b/>
                <w:bCs/>
                <w:szCs w:val="24"/>
              </w:rPr>
              <w:t>Άρθρο 86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D0" w14:textId="77777777" w:rsidR="005D65F3" w:rsidRPr="00DD002D" w:rsidRDefault="00A56466" w:rsidP="005D65F3">
            <w:pPr>
              <w:rPr>
                <w:rFonts w:eastAsia="Times New Roman"/>
                <w:b/>
                <w:bCs/>
                <w:szCs w:val="24"/>
              </w:rPr>
            </w:pPr>
            <w:r w:rsidRPr="00DD002D">
              <w:rPr>
                <w:rFonts w:eastAsia="Times New Roman"/>
                <w:b/>
                <w:bCs/>
                <w:szCs w:val="24"/>
              </w:rPr>
              <w:t>253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D1" w14:textId="77777777" w:rsidR="005D65F3" w:rsidRPr="00DD002D" w:rsidRDefault="00A56466" w:rsidP="005D65F3">
            <w:pPr>
              <w:rPr>
                <w:rFonts w:eastAsia="Times New Roman"/>
                <w:b/>
                <w:bCs/>
                <w:szCs w:val="24"/>
              </w:rPr>
            </w:pPr>
            <w:r w:rsidRPr="00DD002D">
              <w:rPr>
                <w:rFonts w:eastAsia="Times New Roman"/>
                <w:b/>
                <w:bCs/>
                <w:szCs w:val="24"/>
              </w:rPr>
              <w:t>17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D2" w14:textId="77777777" w:rsidR="005D65F3" w:rsidRPr="00DD002D" w:rsidRDefault="00A56466" w:rsidP="005D65F3">
            <w:pPr>
              <w:rPr>
                <w:rFonts w:eastAsia="Times New Roman"/>
                <w:b/>
                <w:bCs/>
                <w:szCs w:val="24"/>
              </w:rPr>
            </w:pPr>
            <w:r w:rsidRPr="00DD002D">
              <w:rPr>
                <w:rFonts w:eastAsia="Times New Roman"/>
                <w:b/>
                <w:bCs/>
                <w:szCs w:val="24"/>
              </w:rPr>
              <w:t>0</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D3"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5ADA" w14:textId="77777777">
        <w:trPr>
          <w:trHeight w:val="73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AD5"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περιορισμού των προνομιακών ρυθμίσεων περί ποινικής ευθύνης Υπουργών, ιδίως μέσω της κατάργησης της αποσβεστικής προθεσμίας και της κατάργησης της δυνατότητας αναστολής της δίωξης, της προδικασίας ή της κύριας διαδικασίας. </w:t>
            </w:r>
          </w:p>
        </w:tc>
        <w:tc>
          <w:tcPr>
            <w:tcW w:w="658" w:type="pct"/>
            <w:vMerge/>
            <w:tcBorders>
              <w:top w:val="nil"/>
              <w:left w:val="single" w:sz="8" w:space="0" w:color="auto"/>
              <w:bottom w:val="single" w:sz="8" w:space="0" w:color="000000"/>
              <w:right w:val="single" w:sz="8" w:space="0" w:color="auto"/>
            </w:tcBorders>
            <w:vAlign w:val="center"/>
            <w:hideMark/>
          </w:tcPr>
          <w:p w14:paraId="65B25AD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D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D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D9" w14:textId="77777777" w:rsidR="005D65F3" w:rsidRPr="00DD002D" w:rsidRDefault="00A56466" w:rsidP="005D65F3">
            <w:pPr>
              <w:rPr>
                <w:rFonts w:eastAsia="Times New Roman"/>
                <w:b/>
                <w:bCs/>
                <w:szCs w:val="24"/>
              </w:rPr>
            </w:pPr>
          </w:p>
        </w:tc>
      </w:tr>
      <w:tr w:rsidR="000F4E4F" w14:paraId="65B25AE0" w14:textId="77777777">
        <w:trPr>
          <w:trHeight w:val="300"/>
        </w:trPr>
        <w:tc>
          <w:tcPr>
            <w:tcW w:w="2632" w:type="pct"/>
            <w:tcBorders>
              <w:top w:val="nil"/>
              <w:left w:val="single" w:sz="8" w:space="0" w:color="auto"/>
              <w:bottom w:val="nil"/>
              <w:right w:val="nil"/>
            </w:tcBorders>
            <w:shd w:val="clear" w:color="auto" w:fill="auto"/>
            <w:vAlign w:val="center"/>
            <w:hideMark/>
          </w:tcPr>
          <w:p w14:paraId="65B25ADB" w14:textId="77777777" w:rsidR="005D65F3" w:rsidRPr="00DD002D" w:rsidRDefault="00A56466" w:rsidP="005D65F3">
            <w:pPr>
              <w:rPr>
                <w:rFonts w:eastAsia="Times New Roman"/>
                <w:b/>
                <w:bCs/>
                <w:szCs w:val="24"/>
              </w:rPr>
            </w:pPr>
            <w:r w:rsidRPr="00DD002D">
              <w:rPr>
                <w:rFonts w:eastAsia="Times New Roman"/>
                <w:b/>
                <w:bCs/>
                <w:szCs w:val="24"/>
              </w:rPr>
              <w:t xml:space="preserve">Άρθρο </w:t>
            </w:r>
            <w:r w:rsidRPr="00DD002D">
              <w:rPr>
                <w:rFonts w:eastAsia="Times New Roman"/>
                <w:b/>
                <w:bCs/>
                <w:szCs w:val="24"/>
              </w:rPr>
              <w:t>86</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DC" w14:textId="77777777" w:rsidR="005D65F3" w:rsidRPr="00DD002D" w:rsidRDefault="00A56466" w:rsidP="005D65F3">
            <w:pPr>
              <w:rPr>
                <w:rFonts w:eastAsia="Times New Roman"/>
                <w:b/>
                <w:bCs/>
                <w:szCs w:val="24"/>
              </w:rPr>
            </w:pPr>
            <w:r w:rsidRPr="00DD002D">
              <w:rPr>
                <w:rFonts w:eastAsia="Times New Roman"/>
                <w:b/>
                <w:bCs/>
                <w:szCs w:val="24"/>
              </w:rPr>
              <w:t>179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DD" w14:textId="77777777" w:rsidR="005D65F3" w:rsidRPr="00DD002D" w:rsidRDefault="00A56466" w:rsidP="005D65F3">
            <w:pPr>
              <w:rPr>
                <w:rFonts w:eastAsia="Times New Roman"/>
                <w:b/>
                <w:bCs/>
                <w:szCs w:val="24"/>
              </w:rPr>
            </w:pPr>
            <w:r w:rsidRPr="00DD002D">
              <w:rPr>
                <w:rFonts w:eastAsia="Times New Roman"/>
                <w:b/>
                <w:bCs/>
                <w:szCs w:val="24"/>
              </w:rPr>
              <w:t>92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DE" w14:textId="77777777" w:rsidR="005D65F3" w:rsidRPr="00DD002D" w:rsidRDefault="00A56466" w:rsidP="005D65F3">
            <w:pPr>
              <w:rPr>
                <w:rFonts w:eastAsia="Times New Roman"/>
                <w:b/>
                <w:bCs/>
                <w:szCs w:val="24"/>
              </w:rPr>
            </w:pPr>
            <w:r w:rsidRPr="00DD002D">
              <w:rPr>
                <w:rFonts w:eastAsia="Times New Roman"/>
                <w:b/>
                <w:bCs/>
                <w:szCs w:val="24"/>
              </w:rPr>
              <w:t>0</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DF"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5AE6" w14:textId="77777777">
        <w:trPr>
          <w:trHeight w:val="300"/>
        </w:trPr>
        <w:tc>
          <w:tcPr>
            <w:tcW w:w="2632" w:type="pct"/>
            <w:tcBorders>
              <w:top w:val="nil"/>
              <w:left w:val="single" w:sz="8" w:space="0" w:color="auto"/>
              <w:bottom w:val="nil"/>
              <w:right w:val="nil"/>
            </w:tcBorders>
            <w:shd w:val="clear" w:color="auto" w:fill="auto"/>
            <w:vAlign w:val="center"/>
            <w:hideMark/>
          </w:tcPr>
          <w:p w14:paraId="65B25AE1" w14:textId="77777777" w:rsidR="005D65F3" w:rsidRPr="00DD002D" w:rsidRDefault="00A56466" w:rsidP="005D65F3">
            <w:pPr>
              <w:rPr>
                <w:rFonts w:eastAsia="Times New Roman"/>
                <w:b/>
                <w:bCs/>
                <w:szCs w:val="24"/>
              </w:rPr>
            </w:pPr>
            <w:r w:rsidRPr="00DD002D">
              <w:rPr>
                <w:rFonts w:eastAsia="Times New Roman"/>
                <w:b/>
                <w:bCs/>
                <w:szCs w:val="24"/>
              </w:rPr>
              <w:t>(εισαγωγή ερμηνευτικής δήλωσης)</w:t>
            </w:r>
          </w:p>
        </w:tc>
        <w:tc>
          <w:tcPr>
            <w:tcW w:w="658" w:type="pct"/>
            <w:vMerge/>
            <w:tcBorders>
              <w:top w:val="nil"/>
              <w:left w:val="single" w:sz="8" w:space="0" w:color="auto"/>
              <w:bottom w:val="single" w:sz="8" w:space="0" w:color="000000"/>
              <w:right w:val="single" w:sz="8" w:space="0" w:color="auto"/>
            </w:tcBorders>
            <w:vAlign w:val="center"/>
            <w:hideMark/>
          </w:tcPr>
          <w:p w14:paraId="65B25AE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E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E4"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E5" w14:textId="77777777" w:rsidR="005D65F3" w:rsidRPr="00DD002D" w:rsidRDefault="00A56466" w:rsidP="005D65F3">
            <w:pPr>
              <w:rPr>
                <w:rFonts w:eastAsia="Times New Roman"/>
                <w:b/>
                <w:bCs/>
                <w:szCs w:val="24"/>
              </w:rPr>
            </w:pPr>
          </w:p>
        </w:tc>
      </w:tr>
      <w:tr w:rsidR="000F4E4F" w14:paraId="65B25AEC" w14:textId="77777777">
        <w:trPr>
          <w:trHeight w:val="735"/>
        </w:trPr>
        <w:tc>
          <w:tcPr>
            <w:tcW w:w="2632" w:type="pct"/>
            <w:tcBorders>
              <w:top w:val="nil"/>
              <w:left w:val="single" w:sz="8" w:space="0" w:color="auto"/>
              <w:bottom w:val="nil"/>
              <w:right w:val="nil"/>
            </w:tcBorders>
            <w:shd w:val="clear" w:color="auto" w:fill="auto"/>
            <w:vAlign w:val="center"/>
            <w:hideMark/>
          </w:tcPr>
          <w:p w14:paraId="65B25AE7" w14:textId="77777777" w:rsidR="005D65F3" w:rsidRPr="00DD002D" w:rsidRDefault="00A56466" w:rsidP="005D65F3">
            <w:pPr>
              <w:rPr>
                <w:rFonts w:eastAsia="Times New Roman"/>
                <w:szCs w:val="24"/>
              </w:rPr>
            </w:pPr>
            <w:r w:rsidRPr="00DD002D">
              <w:rPr>
                <w:rFonts w:eastAsia="Times New Roman"/>
                <w:szCs w:val="24"/>
              </w:rPr>
              <w:t>προς την κατεύθυνση διευκρίνισης ότι το πεδίο ισχύος του άρθρου αναφέρεται αποκλειστικά στα αδικήματα που τελέσθηκαν κατά την άσκηση και όχι επ’ ευκαιρία της άσκησης των υπουργικών καθηκόντων.</w:t>
            </w:r>
          </w:p>
        </w:tc>
        <w:tc>
          <w:tcPr>
            <w:tcW w:w="658" w:type="pct"/>
            <w:vMerge/>
            <w:tcBorders>
              <w:top w:val="nil"/>
              <w:left w:val="single" w:sz="8" w:space="0" w:color="auto"/>
              <w:bottom w:val="single" w:sz="8" w:space="0" w:color="000000"/>
              <w:right w:val="single" w:sz="8" w:space="0" w:color="auto"/>
            </w:tcBorders>
            <w:vAlign w:val="center"/>
            <w:hideMark/>
          </w:tcPr>
          <w:p w14:paraId="65B25AE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E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EA"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EB" w14:textId="77777777" w:rsidR="005D65F3" w:rsidRPr="00DD002D" w:rsidRDefault="00A56466" w:rsidP="005D65F3">
            <w:pPr>
              <w:rPr>
                <w:rFonts w:eastAsia="Times New Roman"/>
                <w:b/>
                <w:bCs/>
                <w:szCs w:val="24"/>
              </w:rPr>
            </w:pPr>
          </w:p>
        </w:tc>
      </w:tr>
      <w:tr w:rsidR="000F4E4F" w14:paraId="65B25AF2"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AED" w14:textId="77777777" w:rsidR="005D65F3" w:rsidRPr="00DD002D" w:rsidRDefault="00A56466" w:rsidP="005D65F3">
            <w:pPr>
              <w:rPr>
                <w:rFonts w:eastAsia="Times New Roman"/>
                <w:b/>
                <w:bCs/>
                <w:szCs w:val="24"/>
              </w:rPr>
            </w:pPr>
            <w:r w:rsidRPr="00DD002D">
              <w:rPr>
                <w:rFonts w:eastAsia="Times New Roman"/>
                <w:b/>
                <w:bCs/>
                <w:szCs w:val="24"/>
              </w:rPr>
              <w:t>Άρθρο 101Α</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EE" w14:textId="77777777" w:rsidR="005D65F3" w:rsidRPr="00DD002D" w:rsidRDefault="00A56466" w:rsidP="005D65F3">
            <w:pPr>
              <w:rPr>
                <w:rFonts w:eastAsia="Times New Roman"/>
                <w:b/>
                <w:bCs/>
                <w:szCs w:val="24"/>
              </w:rPr>
            </w:pPr>
            <w:r w:rsidRPr="00DD002D">
              <w:rPr>
                <w:rFonts w:eastAsia="Times New Roman"/>
                <w:b/>
                <w:bCs/>
                <w:szCs w:val="24"/>
              </w:rPr>
              <w:t>231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EF" w14:textId="77777777" w:rsidR="005D65F3" w:rsidRPr="00DD002D" w:rsidRDefault="00A56466" w:rsidP="005D65F3">
            <w:pPr>
              <w:rPr>
                <w:rFonts w:eastAsia="Times New Roman"/>
                <w:b/>
                <w:bCs/>
                <w:szCs w:val="24"/>
              </w:rPr>
            </w:pPr>
            <w:r w:rsidRPr="00DD002D">
              <w:rPr>
                <w:rFonts w:eastAsia="Times New Roman"/>
                <w:b/>
                <w:bCs/>
                <w:szCs w:val="24"/>
              </w:rPr>
              <w:t>34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F0" w14:textId="77777777" w:rsidR="005D65F3" w:rsidRPr="00DD002D" w:rsidRDefault="00A56466" w:rsidP="005D65F3">
            <w:pPr>
              <w:rPr>
                <w:rFonts w:eastAsia="Times New Roman"/>
                <w:b/>
                <w:bCs/>
                <w:szCs w:val="24"/>
              </w:rPr>
            </w:pPr>
            <w:r w:rsidRPr="00DD002D">
              <w:rPr>
                <w:rFonts w:eastAsia="Times New Roman"/>
                <w:b/>
                <w:bCs/>
                <w:szCs w:val="24"/>
              </w:rPr>
              <w:t>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F1"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5AF8" w14:textId="77777777">
        <w:trPr>
          <w:trHeight w:val="73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AF3" w14:textId="77777777" w:rsidR="005D65F3" w:rsidRPr="00DD002D" w:rsidRDefault="00A56466" w:rsidP="005D65F3">
            <w:pPr>
              <w:rPr>
                <w:rFonts w:eastAsia="Times New Roman"/>
                <w:szCs w:val="24"/>
              </w:rPr>
            </w:pPr>
            <w:r w:rsidRPr="00DD002D">
              <w:rPr>
                <w:rFonts w:eastAsia="Times New Roman"/>
                <w:szCs w:val="24"/>
              </w:rPr>
              <w:t>προς την κατεύθυνση περιορισμού της δυνατότητας ίδρυσης ανεξάρτητων αρχών, της διευκόλυνσης του τρόπου επιλογής των μελών τους και της ενίσχυσης του κοινοβουλευτικού ελέγχου τους.</w:t>
            </w:r>
          </w:p>
        </w:tc>
        <w:tc>
          <w:tcPr>
            <w:tcW w:w="658" w:type="pct"/>
            <w:vMerge/>
            <w:tcBorders>
              <w:top w:val="nil"/>
              <w:left w:val="single" w:sz="8" w:space="0" w:color="auto"/>
              <w:bottom w:val="single" w:sz="8" w:space="0" w:color="000000"/>
              <w:right w:val="single" w:sz="8" w:space="0" w:color="auto"/>
            </w:tcBorders>
            <w:vAlign w:val="center"/>
            <w:hideMark/>
          </w:tcPr>
          <w:p w14:paraId="65B25AF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F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AF6"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AF7" w14:textId="77777777" w:rsidR="005D65F3" w:rsidRPr="00DD002D" w:rsidRDefault="00A56466" w:rsidP="005D65F3">
            <w:pPr>
              <w:rPr>
                <w:rFonts w:eastAsia="Times New Roman"/>
                <w:b/>
                <w:bCs/>
                <w:szCs w:val="24"/>
              </w:rPr>
            </w:pPr>
          </w:p>
        </w:tc>
      </w:tr>
      <w:tr w:rsidR="000F4E4F" w14:paraId="65B25AFE"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AF9" w14:textId="77777777" w:rsidR="005D65F3" w:rsidRPr="00DD002D" w:rsidRDefault="00A56466" w:rsidP="005D65F3">
            <w:pPr>
              <w:rPr>
                <w:rFonts w:eastAsia="Times New Roman"/>
                <w:b/>
                <w:bCs/>
                <w:szCs w:val="24"/>
              </w:rPr>
            </w:pPr>
            <w:r w:rsidRPr="00DD002D">
              <w:rPr>
                <w:rFonts w:eastAsia="Times New Roman"/>
                <w:b/>
                <w:bCs/>
                <w:szCs w:val="24"/>
              </w:rPr>
              <w:t>Άρθρο 102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FA" w14:textId="77777777" w:rsidR="005D65F3" w:rsidRPr="00DD002D" w:rsidRDefault="00A56466" w:rsidP="005D65F3">
            <w:pPr>
              <w:rPr>
                <w:rFonts w:eastAsia="Times New Roman"/>
                <w:b/>
                <w:bCs/>
                <w:szCs w:val="24"/>
              </w:rPr>
            </w:pPr>
            <w:r w:rsidRPr="00DD002D">
              <w:rPr>
                <w:rFonts w:eastAsia="Times New Roman"/>
                <w:b/>
                <w:bCs/>
                <w:szCs w:val="24"/>
              </w:rPr>
              <w:t>168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FB" w14:textId="77777777" w:rsidR="005D65F3" w:rsidRPr="00DD002D" w:rsidRDefault="00A56466" w:rsidP="005D65F3">
            <w:pPr>
              <w:rPr>
                <w:rFonts w:eastAsia="Times New Roman"/>
                <w:b/>
                <w:bCs/>
                <w:szCs w:val="24"/>
              </w:rPr>
            </w:pPr>
            <w:r w:rsidRPr="00DD002D">
              <w:rPr>
                <w:rFonts w:eastAsia="Times New Roman"/>
                <w:b/>
                <w:bCs/>
                <w:szCs w:val="24"/>
              </w:rPr>
              <w:t>101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FC"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AFD"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5B04" w14:textId="77777777">
        <w:trPr>
          <w:trHeight w:val="97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AFF" w14:textId="77777777" w:rsidR="005D65F3" w:rsidRPr="00DD002D" w:rsidRDefault="00A56466" w:rsidP="005D65F3">
            <w:pPr>
              <w:rPr>
                <w:rFonts w:eastAsia="Times New Roman"/>
                <w:szCs w:val="24"/>
              </w:rPr>
            </w:pPr>
            <w:r w:rsidRPr="00DD002D">
              <w:rPr>
                <w:rFonts w:eastAsia="Times New Roman"/>
                <w:szCs w:val="24"/>
              </w:rPr>
              <w:t xml:space="preserve">προς την </w:t>
            </w:r>
            <w:r w:rsidRPr="00DD002D">
              <w:rPr>
                <w:rFonts w:eastAsia="Times New Roman"/>
                <w:szCs w:val="24"/>
              </w:rPr>
              <w:t>κατεύθυνση καθιέρωσης αναλογικού εκλογικού συστήματος στις εκλογές για τους οργανισμούς τοπικής αυτοδιοίκησης και θέσπισης τοπικών λαϊκών συνελεύσεων, δημοψηφισμάτων και λαϊκών πρωτοβουλιών και αναγνώρισης δυνατότητας απονομής εκλογικού δικαιώματος σε αλλο</w:t>
            </w:r>
            <w:r w:rsidRPr="00DD002D">
              <w:rPr>
                <w:rFonts w:eastAsia="Times New Roman"/>
                <w:szCs w:val="24"/>
              </w:rPr>
              <w:t>δαπούς με μόνιμη εγκατάσταση στη χώρα.</w:t>
            </w:r>
          </w:p>
        </w:tc>
        <w:tc>
          <w:tcPr>
            <w:tcW w:w="658" w:type="pct"/>
            <w:vMerge/>
            <w:tcBorders>
              <w:top w:val="nil"/>
              <w:left w:val="single" w:sz="8" w:space="0" w:color="auto"/>
              <w:bottom w:val="single" w:sz="8" w:space="0" w:color="000000"/>
              <w:right w:val="single" w:sz="8" w:space="0" w:color="auto"/>
            </w:tcBorders>
            <w:vAlign w:val="center"/>
            <w:hideMark/>
          </w:tcPr>
          <w:p w14:paraId="65B25B0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0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02"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03" w14:textId="77777777" w:rsidR="005D65F3" w:rsidRPr="00DD002D" w:rsidRDefault="00A56466" w:rsidP="005D65F3">
            <w:pPr>
              <w:rPr>
                <w:rFonts w:eastAsia="Times New Roman"/>
                <w:b/>
                <w:bCs/>
                <w:szCs w:val="24"/>
              </w:rPr>
            </w:pPr>
          </w:p>
        </w:tc>
      </w:tr>
      <w:tr w:rsidR="000F4E4F" w14:paraId="65B25B07" w14:textId="77777777">
        <w:trPr>
          <w:trHeight w:val="315"/>
        </w:trPr>
        <w:tc>
          <w:tcPr>
            <w:tcW w:w="4474" w:type="pct"/>
            <w:gridSpan w:val="4"/>
            <w:tcBorders>
              <w:top w:val="nil"/>
              <w:left w:val="nil"/>
              <w:bottom w:val="nil"/>
              <w:right w:val="nil"/>
            </w:tcBorders>
            <w:shd w:val="clear" w:color="auto" w:fill="auto"/>
            <w:vAlign w:val="bottom"/>
            <w:hideMark/>
          </w:tcPr>
          <w:p w14:paraId="65B25B05" w14:textId="77777777" w:rsidR="005D65F3" w:rsidRPr="00DD002D" w:rsidRDefault="00A56466" w:rsidP="005D65F3">
            <w:pPr>
              <w:rPr>
                <w:rFonts w:eastAsia="Times New Roman"/>
                <w:b/>
                <w:bCs/>
                <w:szCs w:val="24"/>
                <w:u w:val="single"/>
              </w:rPr>
            </w:pPr>
            <w:r w:rsidRPr="00DD002D">
              <w:rPr>
                <w:rFonts w:eastAsia="Times New Roman"/>
                <w:b/>
                <w:bCs/>
                <w:szCs w:val="24"/>
                <w:u w:val="single"/>
              </w:rPr>
              <w:lastRenderedPageBreak/>
              <w:t>Β ΄ ΠΡΟΤΑΣΕΙΣ ΤΗΣ Κ.Ο. ΤΗΣ ΝΕΑΣ ΔΗΜΟΚΡΑΤΙΑΣ</w:t>
            </w:r>
          </w:p>
        </w:tc>
        <w:tc>
          <w:tcPr>
            <w:tcW w:w="526" w:type="pct"/>
            <w:tcBorders>
              <w:top w:val="nil"/>
              <w:left w:val="nil"/>
              <w:bottom w:val="nil"/>
              <w:right w:val="nil"/>
            </w:tcBorders>
            <w:shd w:val="clear" w:color="auto" w:fill="auto"/>
            <w:vAlign w:val="center"/>
            <w:hideMark/>
          </w:tcPr>
          <w:p w14:paraId="65B25B06" w14:textId="77777777" w:rsidR="005D65F3" w:rsidRPr="00DD002D" w:rsidRDefault="00A56466" w:rsidP="005D65F3">
            <w:pPr>
              <w:rPr>
                <w:rFonts w:eastAsia="Times New Roman"/>
                <w:b/>
                <w:bCs/>
                <w:szCs w:val="24"/>
                <w:u w:val="single"/>
              </w:rPr>
            </w:pPr>
          </w:p>
        </w:tc>
      </w:tr>
      <w:tr w:rsidR="000F4E4F" w14:paraId="65B25B0A" w14:textId="77777777">
        <w:trPr>
          <w:trHeight w:val="330"/>
        </w:trPr>
        <w:tc>
          <w:tcPr>
            <w:tcW w:w="4474" w:type="pct"/>
            <w:gridSpan w:val="4"/>
            <w:tcBorders>
              <w:top w:val="nil"/>
              <w:left w:val="nil"/>
              <w:bottom w:val="single" w:sz="8" w:space="0" w:color="auto"/>
              <w:right w:val="nil"/>
            </w:tcBorders>
            <w:shd w:val="clear" w:color="auto" w:fill="auto"/>
            <w:vAlign w:val="bottom"/>
            <w:hideMark/>
          </w:tcPr>
          <w:p w14:paraId="65B25B08" w14:textId="77777777" w:rsidR="005D65F3" w:rsidRPr="00DD002D" w:rsidRDefault="00A56466" w:rsidP="005D65F3">
            <w:pPr>
              <w:rPr>
                <w:rFonts w:eastAsia="Times New Roman"/>
                <w:b/>
                <w:bCs/>
                <w:szCs w:val="24"/>
              </w:rPr>
            </w:pPr>
            <w:r w:rsidRPr="00DD002D">
              <w:rPr>
                <w:rFonts w:eastAsia="Times New Roman"/>
                <w:b/>
                <w:bCs/>
                <w:szCs w:val="24"/>
              </w:rPr>
              <w:t> </w:t>
            </w:r>
          </w:p>
        </w:tc>
        <w:tc>
          <w:tcPr>
            <w:tcW w:w="526" w:type="pct"/>
            <w:tcBorders>
              <w:top w:val="nil"/>
              <w:left w:val="nil"/>
              <w:bottom w:val="nil"/>
              <w:right w:val="nil"/>
            </w:tcBorders>
            <w:shd w:val="clear" w:color="auto" w:fill="auto"/>
            <w:vAlign w:val="center"/>
            <w:hideMark/>
          </w:tcPr>
          <w:p w14:paraId="65B25B09" w14:textId="77777777" w:rsidR="005D65F3" w:rsidRPr="00DD002D" w:rsidRDefault="00A56466" w:rsidP="005D65F3">
            <w:pPr>
              <w:rPr>
                <w:rFonts w:eastAsia="Times New Roman"/>
                <w:b/>
                <w:bCs/>
                <w:szCs w:val="24"/>
              </w:rPr>
            </w:pPr>
          </w:p>
        </w:tc>
      </w:tr>
      <w:tr w:rsidR="000F4E4F" w14:paraId="65B25B10"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5B0B" w14:textId="77777777" w:rsidR="005D65F3" w:rsidRPr="00DD002D" w:rsidRDefault="00A56466" w:rsidP="005D65F3">
            <w:pPr>
              <w:rPr>
                <w:rFonts w:eastAsia="Times New Roman"/>
                <w:b/>
                <w:bCs/>
                <w:szCs w:val="24"/>
              </w:rPr>
            </w:pPr>
            <w:r w:rsidRPr="00DD002D">
              <w:rPr>
                <w:rFonts w:eastAsia="Times New Roman"/>
                <w:b/>
                <w:bCs/>
                <w:szCs w:val="24"/>
              </w:rPr>
              <w:t>ΔΙΑΤΑΞΗ</w:t>
            </w:r>
          </w:p>
        </w:tc>
        <w:tc>
          <w:tcPr>
            <w:tcW w:w="658" w:type="pct"/>
            <w:tcBorders>
              <w:top w:val="nil"/>
              <w:left w:val="nil"/>
              <w:bottom w:val="nil"/>
              <w:right w:val="single" w:sz="8" w:space="0" w:color="auto"/>
            </w:tcBorders>
            <w:shd w:val="clear" w:color="auto" w:fill="auto"/>
            <w:vAlign w:val="center"/>
            <w:hideMark/>
          </w:tcPr>
          <w:p w14:paraId="65B25B0C" w14:textId="77777777" w:rsidR="005D65F3" w:rsidRPr="00DD002D" w:rsidRDefault="00A56466" w:rsidP="005D65F3">
            <w:pPr>
              <w:rPr>
                <w:rFonts w:eastAsia="Times New Roman"/>
                <w:b/>
                <w:bCs/>
                <w:szCs w:val="24"/>
              </w:rPr>
            </w:pPr>
            <w:r w:rsidRPr="00DD002D">
              <w:rPr>
                <w:rFonts w:eastAsia="Times New Roman"/>
                <w:b/>
                <w:bCs/>
                <w:szCs w:val="24"/>
              </w:rPr>
              <w:t>ΝΑΙ</w:t>
            </w:r>
          </w:p>
        </w:tc>
        <w:tc>
          <w:tcPr>
            <w:tcW w:w="592" w:type="pct"/>
            <w:tcBorders>
              <w:top w:val="nil"/>
              <w:left w:val="nil"/>
              <w:bottom w:val="nil"/>
              <w:right w:val="single" w:sz="8" w:space="0" w:color="auto"/>
            </w:tcBorders>
            <w:shd w:val="clear" w:color="auto" w:fill="auto"/>
            <w:vAlign w:val="center"/>
            <w:hideMark/>
          </w:tcPr>
          <w:p w14:paraId="65B25B0D" w14:textId="77777777" w:rsidR="005D65F3" w:rsidRPr="00DD002D" w:rsidRDefault="00A56466" w:rsidP="005D65F3">
            <w:pPr>
              <w:rPr>
                <w:rFonts w:eastAsia="Times New Roman"/>
                <w:b/>
                <w:bCs/>
                <w:szCs w:val="24"/>
              </w:rPr>
            </w:pPr>
            <w:r w:rsidRPr="00DD002D">
              <w:rPr>
                <w:rFonts w:eastAsia="Times New Roman"/>
                <w:b/>
                <w:bCs/>
                <w:szCs w:val="24"/>
              </w:rPr>
              <w:t>ΟΧΙ</w:t>
            </w:r>
          </w:p>
        </w:tc>
        <w:tc>
          <w:tcPr>
            <w:tcW w:w="592" w:type="pct"/>
            <w:tcBorders>
              <w:top w:val="nil"/>
              <w:left w:val="nil"/>
              <w:bottom w:val="nil"/>
              <w:right w:val="single" w:sz="8" w:space="0" w:color="auto"/>
            </w:tcBorders>
            <w:shd w:val="clear" w:color="auto" w:fill="auto"/>
            <w:vAlign w:val="center"/>
            <w:hideMark/>
          </w:tcPr>
          <w:p w14:paraId="65B25B0E" w14:textId="77777777" w:rsidR="005D65F3" w:rsidRPr="00DD002D" w:rsidRDefault="00A56466" w:rsidP="005D65F3">
            <w:pPr>
              <w:rPr>
                <w:rFonts w:eastAsia="Times New Roman"/>
                <w:b/>
                <w:bCs/>
                <w:szCs w:val="24"/>
              </w:rPr>
            </w:pPr>
            <w:r w:rsidRPr="00DD002D">
              <w:rPr>
                <w:rFonts w:eastAsia="Times New Roman"/>
                <w:b/>
                <w:bCs/>
                <w:szCs w:val="24"/>
              </w:rPr>
              <w:t>ΠΑΡΩΝ</w:t>
            </w:r>
          </w:p>
        </w:tc>
        <w:tc>
          <w:tcPr>
            <w:tcW w:w="526" w:type="pct"/>
            <w:tcBorders>
              <w:top w:val="single" w:sz="8" w:space="0" w:color="auto"/>
              <w:left w:val="nil"/>
              <w:bottom w:val="single" w:sz="8" w:space="0" w:color="auto"/>
              <w:right w:val="single" w:sz="8" w:space="0" w:color="auto"/>
            </w:tcBorders>
            <w:shd w:val="clear" w:color="auto" w:fill="auto"/>
            <w:vAlign w:val="center"/>
            <w:hideMark/>
          </w:tcPr>
          <w:p w14:paraId="65B25B0F" w14:textId="77777777" w:rsidR="005D65F3" w:rsidRPr="00DD002D" w:rsidRDefault="00A56466" w:rsidP="005D65F3">
            <w:pPr>
              <w:rPr>
                <w:rFonts w:eastAsia="Times New Roman"/>
                <w:b/>
                <w:bCs/>
                <w:szCs w:val="24"/>
              </w:rPr>
            </w:pPr>
            <w:r w:rsidRPr="00DD002D">
              <w:rPr>
                <w:rFonts w:eastAsia="Times New Roman"/>
                <w:b/>
                <w:bCs/>
                <w:szCs w:val="24"/>
              </w:rPr>
              <w:t>ΣΥΝΟΛΟ</w:t>
            </w:r>
          </w:p>
        </w:tc>
      </w:tr>
      <w:tr w:rsidR="000F4E4F" w14:paraId="65B25B16" w14:textId="77777777">
        <w:trPr>
          <w:trHeight w:val="300"/>
        </w:trPr>
        <w:tc>
          <w:tcPr>
            <w:tcW w:w="2632" w:type="pct"/>
            <w:tcBorders>
              <w:top w:val="single" w:sz="8" w:space="0" w:color="auto"/>
              <w:left w:val="single" w:sz="8" w:space="0" w:color="auto"/>
              <w:bottom w:val="nil"/>
              <w:right w:val="nil"/>
            </w:tcBorders>
            <w:shd w:val="clear" w:color="auto" w:fill="auto"/>
            <w:vAlign w:val="center"/>
            <w:hideMark/>
          </w:tcPr>
          <w:p w14:paraId="65B25B11" w14:textId="77777777" w:rsidR="005D65F3" w:rsidRPr="00DD002D" w:rsidRDefault="00A56466" w:rsidP="005D65F3">
            <w:pPr>
              <w:rPr>
                <w:rFonts w:eastAsia="Times New Roman"/>
                <w:b/>
                <w:bCs/>
                <w:szCs w:val="24"/>
              </w:rPr>
            </w:pPr>
            <w:r w:rsidRPr="00DD002D">
              <w:rPr>
                <w:rFonts w:eastAsia="Times New Roman"/>
                <w:b/>
                <w:bCs/>
                <w:szCs w:val="24"/>
              </w:rPr>
              <w:t>Άρθρο 2 παρ. 2</w:t>
            </w:r>
          </w:p>
        </w:tc>
        <w:tc>
          <w:tcPr>
            <w:tcW w:w="65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5B25B12"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5B25B13" w14:textId="77777777" w:rsidR="005D65F3" w:rsidRPr="00DD002D" w:rsidRDefault="00A56466" w:rsidP="005D65F3">
            <w:pPr>
              <w:rPr>
                <w:rFonts w:eastAsia="Times New Roman"/>
                <w:b/>
                <w:bCs/>
                <w:szCs w:val="24"/>
              </w:rPr>
            </w:pPr>
            <w:r w:rsidRPr="00DD002D">
              <w:rPr>
                <w:rFonts w:eastAsia="Times New Roman"/>
                <w:b/>
                <w:bCs/>
                <w:szCs w:val="24"/>
              </w:rPr>
              <w:t>175</w:t>
            </w:r>
          </w:p>
        </w:tc>
        <w:tc>
          <w:tcPr>
            <w:tcW w:w="592"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5B25B14"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15" w14:textId="77777777" w:rsidR="005D65F3" w:rsidRPr="00DD002D" w:rsidRDefault="00A56466" w:rsidP="005D65F3">
            <w:pPr>
              <w:rPr>
                <w:rFonts w:eastAsia="Times New Roman"/>
                <w:b/>
                <w:bCs/>
                <w:szCs w:val="24"/>
              </w:rPr>
            </w:pPr>
            <w:r w:rsidRPr="00DD002D">
              <w:rPr>
                <w:rFonts w:eastAsia="Times New Roman"/>
                <w:b/>
                <w:bCs/>
                <w:szCs w:val="24"/>
              </w:rPr>
              <w:t>264</w:t>
            </w:r>
          </w:p>
        </w:tc>
      </w:tr>
      <w:tr w:rsidR="000F4E4F" w14:paraId="65B25B1C" w14:textId="77777777">
        <w:trPr>
          <w:trHeight w:val="315"/>
        </w:trPr>
        <w:tc>
          <w:tcPr>
            <w:tcW w:w="2632" w:type="pct"/>
            <w:tcBorders>
              <w:top w:val="nil"/>
              <w:left w:val="single" w:sz="8" w:space="0" w:color="auto"/>
              <w:bottom w:val="single" w:sz="8" w:space="0" w:color="auto"/>
              <w:right w:val="nil"/>
            </w:tcBorders>
            <w:shd w:val="clear" w:color="auto" w:fill="auto"/>
            <w:vAlign w:val="center"/>
            <w:hideMark/>
          </w:tcPr>
          <w:p w14:paraId="65B25B17" w14:textId="77777777" w:rsidR="005D65F3" w:rsidRPr="00DD002D" w:rsidRDefault="00A56466" w:rsidP="005D65F3">
            <w:pPr>
              <w:rPr>
                <w:rFonts w:eastAsia="Times New Roman"/>
                <w:szCs w:val="24"/>
              </w:rPr>
            </w:pPr>
            <w:r w:rsidRPr="00DD002D">
              <w:rPr>
                <w:rFonts w:eastAsia="Times New Roman"/>
                <w:szCs w:val="24"/>
              </w:rPr>
              <w:t>Ευρωπαϊκός προσανατολισμός</w:t>
            </w:r>
          </w:p>
        </w:tc>
        <w:tc>
          <w:tcPr>
            <w:tcW w:w="658" w:type="pct"/>
            <w:vMerge/>
            <w:tcBorders>
              <w:top w:val="single" w:sz="8" w:space="0" w:color="auto"/>
              <w:left w:val="single" w:sz="8" w:space="0" w:color="auto"/>
              <w:bottom w:val="single" w:sz="8" w:space="0" w:color="000000"/>
              <w:right w:val="single" w:sz="8" w:space="0" w:color="auto"/>
            </w:tcBorders>
            <w:vAlign w:val="center"/>
            <w:hideMark/>
          </w:tcPr>
          <w:p w14:paraId="65B25B18" w14:textId="77777777" w:rsidR="005D65F3" w:rsidRPr="00DD002D" w:rsidRDefault="00A56466" w:rsidP="005D65F3">
            <w:pPr>
              <w:rPr>
                <w:rFonts w:eastAsia="Times New Roman"/>
                <w:b/>
                <w:bCs/>
                <w:szCs w:val="24"/>
              </w:rPr>
            </w:pPr>
          </w:p>
        </w:tc>
        <w:tc>
          <w:tcPr>
            <w:tcW w:w="592" w:type="pct"/>
            <w:vMerge/>
            <w:tcBorders>
              <w:top w:val="single" w:sz="8" w:space="0" w:color="auto"/>
              <w:left w:val="single" w:sz="8" w:space="0" w:color="auto"/>
              <w:bottom w:val="single" w:sz="8" w:space="0" w:color="000000"/>
              <w:right w:val="single" w:sz="8" w:space="0" w:color="auto"/>
            </w:tcBorders>
            <w:vAlign w:val="center"/>
            <w:hideMark/>
          </w:tcPr>
          <w:p w14:paraId="65B25B19" w14:textId="77777777" w:rsidR="005D65F3" w:rsidRPr="00DD002D" w:rsidRDefault="00A56466" w:rsidP="005D65F3">
            <w:pPr>
              <w:rPr>
                <w:rFonts w:eastAsia="Times New Roman"/>
                <w:b/>
                <w:bCs/>
                <w:szCs w:val="24"/>
              </w:rPr>
            </w:pPr>
          </w:p>
        </w:tc>
        <w:tc>
          <w:tcPr>
            <w:tcW w:w="592" w:type="pct"/>
            <w:vMerge/>
            <w:tcBorders>
              <w:top w:val="single" w:sz="8" w:space="0" w:color="auto"/>
              <w:left w:val="single" w:sz="8" w:space="0" w:color="auto"/>
              <w:bottom w:val="single" w:sz="8" w:space="0" w:color="000000"/>
              <w:right w:val="single" w:sz="8" w:space="0" w:color="auto"/>
            </w:tcBorders>
            <w:vAlign w:val="center"/>
            <w:hideMark/>
          </w:tcPr>
          <w:p w14:paraId="65B25B1A"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1B" w14:textId="77777777" w:rsidR="005D65F3" w:rsidRPr="00DD002D" w:rsidRDefault="00A56466" w:rsidP="005D65F3">
            <w:pPr>
              <w:rPr>
                <w:rFonts w:eastAsia="Times New Roman"/>
                <w:b/>
                <w:bCs/>
                <w:szCs w:val="24"/>
              </w:rPr>
            </w:pPr>
          </w:p>
        </w:tc>
      </w:tr>
      <w:tr w:rsidR="000F4E4F" w14:paraId="65B25B22"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B1D" w14:textId="77777777" w:rsidR="005D65F3" w:rsidRPr="00DD002D" w:rsidRDefault="00A56466" w:rsidP="005D65F3">
            <w:pPr>
              <w:rPr>
                <w:rFonts w:eastAsia="Times New Roman"/>
                <w:b/>
                <w:bCs/>
                <w:szCs w:val="24"/>
              </w:rPr>
            </w:pPr>
            <w:r w:rsidRPr="00DD002D">
              <w:rPr>
                <w:rFonts w:eastAsia="Times New Roman"/>
                <w:b/>
                <w:bCs/>
                <w:szCs w:val="24"/>
              </w:rPr>
              <w:t>Άρθρο 4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1E" w14:textId="77777777" w:rsidR="005D65F3" w:rsidRPr="00DD002D" w:rsidRDefault="00A56466" w:rsidP="005D65F3">
            <w:pPr>
              <w:rPr>
                <w:rFonts w:eastAsia="Times New Roman"/>
                <w:b/>
                <w:bCs/>
                <w:szCs w:val="24"/>
              </w:rPr>
            </w:pPr>
            <w:r w:rsidRPr="00DD002D">
              <w:rPr>
                <w:rFonts w:eastAsia="Times New Roman"/>
                <w:b/>
                <w:bCs/>
                <w:szCs w:val="24"/>
              </w:rPr>
              <w:t>83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1F" w14:textId="77777777" w:rsidR="005D65F3" w:rsidRPr="00DD002D" w:rsidRDefault="00A56466" w:rsidP="005D65F3">
            <w:pPr>
              <w:rPr>
                <w:rFonts w:eastAsia="Times New Roman"/>
                <w:b/>
                <w:bCs/>
                <w:szCs w:val="24"/>
              </w:rPr>
            </w:pPr>
            <w:r w:rsidRPr="00DD002D">
              <w:rPr>
                <w:rFonts w:eastAsia="Times New Roman"/>
                <w:b/>
                <w:bCs/>
                <w:szCs w:val="24"/>
              </w:rPr>
              <w:t>173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20" w14:textId="77777777" w:rsidR="005D65F3" w:rsidRPr="00DD002D" w:rsidRDefault="00A56466" w:rsidP="005D65F3">
            <w:pPr>
              <w:rPr>
                <w:rFonts w:eastAsia="Times New Roman"/>
                <w:b/>
                <w:bCs/>
                <w:szCs w:val="24"/>
              </w:rPr>
            </w:pPr>
            <w:r w:rsidRPr="00DD002D">
              <w:rPr>
                <w:rFonts w:eastAsia="Times New Roman"/>
                <w:b/>
                <w:bCs/>
                <w:szCs w:val="24"/>
              </w:rPr>
              <w:t>9</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21"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5B28"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B23" w14:textId="77777777" w:rsidR="005D65F3" w:rsidRPr="00DD002D" w:rsidRDefault="00A56466" w:rsidP="005D65F3">
            <w:pPr>
              <w:rPr>
                <w:rFonts w:eastAsia="Times New Roman"/>
                <w:szCs w:val="24"/>
              </w:rPr>
            </w:pPr>
            <w:r w:rsidRPr="00DD002D">
              <w:rPr>
                <w:rFonts w:eastAsia="Times New Roman"/>
                <w:szCs w:val="24"/>
              </w:rPr>
              <w:t>Αξιοκρατία- Αριστεία</w:t>
            </w:r>
          </w:p>
        </w:tc>
        <w:tc>
          <w:tcPr>
            <w:tcW w:w="658" w:type="pct"/>
            <w:vMerge/>
            <w:tcBorders>
              <w:top w:val="nil"/>
              <w:left w:val="single" w:sz="8" w:space="0" w:color="auto"/>
              <w:bottom w:val="single" w:sz="8" w:space="0" w:color="000000"/>
              <w:right w:val="single" w:sz="8" w:space="0" w:color="auto"/>
            </w:tcBorders>
            <w:vAlign w:val="center"/>
            <w:hideMark/>
          </w:tcPr>
          <w:p w14:paraId="65B25B2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2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26"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27" w14:textId="77777777" w:rsidR="005D65F3" w:rsidRPr="00DD002D" w:rsidRDefault="00A56466" w:rsidP="005D65F3">
            <w:pPr>
              <w:rPr>
                <w:rFonts w:eastAsia="Times New Roman"/>
                <w:b/>
                <w:bCs/>
                <w:szCs w:val="24"/>
              </w:rPr>
            </w:pPr>
          </w:p>
        </w:tc>
      </w:tr>
      <w:tr w:rsidR="000F4E4F" w14:paraId="65B25B2E"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B29" w14:textId="77777777" w:rsidR="005D65F3" w:rsidRPr="00DD002D" w:rsidRDefault="00A56466" w:rsidP="005D65F3">
            <w:pPr>
              <w:rPr>
                <w:rFonts w:eastAsia="Times New Roman"/>
                <w:b/>
                <w:bCs/>
                <w:szCs w:val="24"/>
              </w:rPr>
            </w:pPr>
            <w:r w:rsidRPr="00DD002D">
              <w:rPr>
                <w:rFonts w:eastAsia="Times New Roman"/>
                <w:b/>
                <w:bCs/>
                <w:szCs w:val="24"/>
              </w:rPr>
              <w:t>Άρθρο 15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2A"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2B"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2C"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2D"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5B34"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B2F" w14:textId="77777777" w:rsidR="005D65F3" w:rsidRPr="00DD002D" w:rsidRDefault="00A56466" w:rsidP="005D65F3">
            <w:pPr>
              <w:rPr>
                <w:rFonts w:eastAsia="Times New Roman"/>
                <w:szCs w:val="24"/>
              </w:rPr>
            </w:pPr>
            <w:r w:rsidRPr="00DD002D">
              <w:rPr>
                <w:rFonts w:eastAsia="Times New Roman"/>
                <w:szCs w:val="24"/>
              </w:rPr>
              <w:t>Πολυφωνία στα ΜΜΕ</w:t>
            </w:r>
          </w:p>
        </w:tc>
        <w:tc>
          <w:tcPr>
            <w:tcW w:w="658" w:type="pct"/>
            <w:vMerge/>
            <w:tcBorders>
              <w:top w:val="nil"/>
              <w:left w:val="single" w:sz="8" w:space="0" w:color="auto"/>
              <w:bottom w:val="single" w:sz="8" w:space="0" w:color="000000"/>
              <w:right w:val="single" w:sz="8" w:space="0" w:color="auto"/>
            </w:tcBorders>
            <w:vAlign w:val="center"/>
            <w:hideMark/>
          </w:tcPr>
          <w:p w14:paraId="65B25B3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3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32"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33" w14:textId="77777777" w:rsidR="005D65F3" w:rsidRPr="00DD002D" w:rsidRDefault="00A56466" w:rsidP="005D65F3">
            <w:pPr>
              <w:rPr>
                <w:rFonts w:eastAsia="Times New Roman"/>
                <w:b/>
                <w:bCs/>
                <w:szCs w:val="24"/>
              </w:rPr>
            </w:pPr>
          </w:p>
        </w:tc>
      </w:tr>
      <w:tr w:rsidR="000F4E4F" w14:paraId="65B25B3A"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B35" w14:textId="77777777" w:rsidR="005D65F3" w:rsidRPr="00DD002D" w:rsidRDefault="00A56466" w:rsidP="005D65F3">
            <w:pPr>
              <w:rPr>
                <w:rFonts w:eastAsia="Times New Roman"/>
                <w:b/>
                <w:bCs/>
                <w:szCs w:val="24"/>
              </w:rPr>
            </w:pPr>
            <w:r w:rsidRPr="00DD002D">
              <w:rPr>
                <w:rFonts w:eastAsia="Times New Roman"/>
                <w:b/>
                <w:bCs/>
                <w:szCs w:val="24"/>
              </w:rPr>
              <w:t>Άρθρο 16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36" w14:textId="77777777" w:rsidR="005D65F3" w:rsidRPr="00DD002D" w:rsidRDefault="00A56466" w:rsidP="005D65F3">
            <w:pPr>
              <w:rPr>
                <w:rFonts w:eastAsia="Times New Roman"/>
                <w:b/>
                <w:bCs/>
                <w:szCs w:val="24"/>
              </w:rPr>
            </w:pPr>
            <w:r w:rsidRPr="00DD002D">
              <w:rPr>
                <w:rFonts w:eastAsia="Times New Roman"/>
                <w:b/>
                <w:bCs/>
                <w:szCs w:val="24"/>
              </w:rPr>
              <w:t>92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37" w14:textId="77777777" w:rsidR="005D65F3" w:rsidRPr="00DD002D" w:rsidRDefault="00A56466" w:rsidP="005D65F3">
            <w:pPr>
              <w:rPr>
                <w:rFonts w:eastAsia="Times New Roman"/>
                <w:b/>
                <w:bCs/>
                <w:szCs w:val="24"/>
              </w:rPr>
            </w:pPr>
            <w:r w:rsidRPr="00DD002D">
              <w:rPr>
                <w:rFonts w:eastAsia="Times New Roman"/>
                <w:b/>
                <w:bCs/>
                <w:szCs w:val="24"/>
              </w:rPr>
              <w:t>168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38"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39" w14:textId="77777777" w:rsidR="005D65F3" w:rsidRPr="00DD002D" w:rsidRDefault="00A56466" w:rsidP="005D65F3">
            <w:pPr>
              <w:rPr>
                <w:rFonts w:eastAsia="Times New Roman"/>
                <w:b/>
                <w:bCs/>
                <w:szCs w:val="24"/>
              </w:rPr>
            </w:pPr>
            <w:r w:rsidRPr="00DD002D">
              <w:rPr>
                <w:rFonts w:eastAsia="Times New Roman"/>
                <w:b/>
                <w:bCs/>
                <w:szCs w:val="24"/>
              </w:rPr>
              <w:t>264</w:t>
            </w:r>
          </w:p>
        </w:tc>
      </w:tr>
      <w:tr w:rsidR="000F4E4F" w14:paraId="65B25B40" w14:textId="77777777">
        <w:trPr>
          <w:trHeight w:val="315"/>
        </w:trPr>
        <w:tc>
          <w:tcPr>
            <w:tcW w:w="2632" w:type="pct"/>
            <w:tcBorders>
              <w:top w:val="nil"/>
              <w:left w:val="single" w:sz="8" w:space="0" w:color="auto"/>
              <w:bottom w:val="single" w:sz="4" w:space="0" w:color="auto"/>
              <w:right w:val="single" w:sz="8" w:space="0" w:color="auto"/>
            </w:tcBorders>
            <w:shd w:val="clear" w:color="auto" w:fill="auto"/>
            <w:vAlign w:val="center"/>
            <w:hideMark/>
          </w:tcPr>
          <w:p w14:paraId="65B25B3B" w14:textId="77777777" w:rsidR="005D65F3" w:rsidRPr="00DD002D" w:rsidRDefault="00A56466" w:rsidP="005D65F3">
            <w:pPr>
              <w:rPr>
                <w:rFonts w:eastAsia="Times New Roman"/>
                <w:szCs w:val="24"/>
              </w:rPr>
            </w:pPr>
            <w:r w:rsidRPr="00DD002D">
              <w:rPr>
                <w:rFonts w:eastAsia="Times New Roman"/>
                <w:szCs w:val="24"/>
              </w:rPr>
              <w:t>Πρότυπα σχολεία</w:t>
            </w:r>
          </w:p>
        </w:tc>
        <w:tc>
          <w:tcPr>
            <w:tcW w:w="658" w:type="pct"/>
            <w:vMerge/>
            <w:tcBorders>
              <w:top w:val="nil"/>
              <w:left w:val="single" w:sz="8" w:space="0" w:color="auto"/>
              <w:bottom w:val="single" w:sz="4" w:space="0" w:color="auto"/>
              <w:right w:val="single" w:sz="8" w:space="0" w:color="auto"/>
            </w:tcBorders>
            <w:vAlign w:val="center"/>
            <w:hideMark/>
          </w:tcPr>
          <w:p w14:paraId="65B25B3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5B3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5B3E"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4" w:space="0" w:color="auto"/>
              <w:right w:val="single" w:sz="8" w:space="0" w:color="auto"/>
            </w:tcBorders>
            <w:vAlign w:val="center"/>
            <w:hideMark/>
          </w:tcPr>
          <w:p w14:paraId="65B25B3F" w14:textId="77777777" w:rsidR="005D65F3" w:rsidRPr="00DD002D" w:rsidRDefault="00A56466" w:rsidP="005D65F3">
            <w:pPr>
              <w:rPr>
                <w:rFonts w:eastAsia="Times New Roman"/>
                <w:b/>
                <w:bCs/>
                <w:szCs w:val="24"/>
              </w:rPr>
            </w:pPr>
          </w:p>
        </w:tc>
      </w:tr>
      <w:tr w:rsidR="000F4E4F" w14:paraId="65B25B46" w14:textId="77777777">
        <w:trPr>
          <w:trHeight w:val="300"/>
        </w:trPr>
        <w:tc>
          <w:tcPr>
            <w:tcW w:w="2632" w:type="pct"/>
            <w:tcBorders>
              <w:top w:val="single" w:sz="4" w:space="0" w:color="auto"/>
              <w:left w:val="single" w:sz="8" w:space="0" w:color="auto"/>
              <w:bottom w:val="nil"/>
              <w:right w:val="single" w:sz="8" w:space="0" w:color="auto"/>
            </w:tcBorders>
            <w:shd w:val="clear" w:color="auto" w:fill="auto"/>
            <w:vAlign w:val="center"/>
            <w:hideMark/>
          </w:tcPr>
          <w:p w14:paraId="65B25B41" w14:textId="77777777" w:rsidR="005D65F3" w:rsidRPr="00DD002D" w:rsidRDefault="00A56466" w:rsidP="005D65F3">
            <w:pPr>
              <w:rPr>
                <w:rFonts w:eastAsia="Times New Roman"/>
                <w:b/>
                <w:bCs/>
                <w:szCs w:val="24"/>
              </w:rPr>
            </w:pPr>
            <w:r w:rsidRPr="00DD002D">
              <w:rPr>
                <w:rFonts w:eastAsia="Times New Roman"/>
                <w:b/>
                <w:bCs/>
                <w:szCs w:val="24"/>
              </w:rPr>
              <w:t>Άρθρο 16 παρ. 5</w:t>
            </w:r>
          </w:p>
        </w:tc>
        <w:tc>
          <w:tcPr>
            <w:tcW w:w="658"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B42" w14:textId="77777777" w:rsidR="005D65F3" w:rsidRPr="00DD002D" w:rsidRDefault="00A56466" w:rsidP="005D65F3">
            <w:pPr>
              <w:rPr>
                <w:rFonts w:eastAsia="Times New Roman"/>
                <w:b/>
                <w:bCs/>
                <w:szCs w:val="24"/>
              </w:rPr>
            </w:pPr>
            <w:r w:rsidRPr="00DD002D">
              <w:rPr>
                <w:rFonts w:eastAsia="Times New Roman"/>
                <w:b/>
                <w:bCs/>
                <w:szCs w:val="24"/>
              </w:rPr>
              <w:t>93</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B43" w14:textId="77777777" w:rsidR="005D65F3" w:rsidRPr="00DD002D" w:rsidRDefault="00A56466" w:rsidP="005D65F3">
            <w:pPr>
              <w:rPr>
                <w:rFonts w:eastAsia="Times New Roman"/>
                <w:b/>
                <w:bCs/>
                <w:szCs w:val="24"/>
              </w:rPr>
            </w:pPr>
            <w:r w:rsidRPr="00DD002D">
              <w:rPr>
                <w:rFonts w:eastAsia="Times New Roman"/>
                <w:b/>
                <w:bCs/>
                <w:szCs w:val="24"/>
              </w:rPr>
              <w:t>168</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B44"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B45"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5B4C"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B47" w14:textId="77777777" w:rsidR="005D65F3" w:rsidRPr="00DD002D" w:rsidRDefault="00A56466" w:rsidP="005D65F3">
            <w:pPr>
              <w:rPr>
                <w:rFonts w:eastAsia="Times New Roman"/>
                <w:szCs w:val="24"/>
              </w:rPr>
            </w:pPr>
            <w:r w:rsidRPr="00DD002D">
              <w:rPr>
                <w:rFonts w:eastAsia="Times New Roman"/>
                <w:szCs w:val="24"/>
              </w:rPr>
              <w:t>Ιδιωτικά ΑΕΙ</w:t>
            </w:r>
          </w:p>
        </w:tc>
        <w:tc>
          <w:tcPr>
            <w:tcW w:w="658" w:type="pct"/>
            <w:vMerge/>
            <w:tcBorders>
              <w:top w:val="nil"/>
              <w:left w:val="single" w:sz="8" w:space="0" w:color="auto"/>
              <w:bottom w:val="single" w:sz="8" w:space="0" w:color="000000"/>
              <w:right w:val="single" w:sz="8" w:space="0" w:color="auto"/>
            </w:tcBorders>
            <w:vAlign w:val="center"/>
            <w:hideMark/>
          </w:tcPr>
          <w:p w14:paraId="65B25B4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4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4A"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4B" w14:textId="77777777" w:rsidR="005D65F3" w:rsidRPr="00DD002D" w:rsidRDefault="00A56466" w:rsidP="005D65F3">
            <w:pPr>
              <w:rPr>
                <w:rFonts w:eastAsia="Times New Roman"/>
                <w:b/>
                <w:bCs/>
                <w:szCs w:val="24"/>
              </w:rPr>
            </w:pPr>
          </w:p>
        </w:tc>
      </w:tr>
      <w:tr w:rsidR="000F4E4F" w14:paraId="65B25B52"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B4D" w14:textId="77777777" w:rsidR="005D65F3" w:rsidRPr="00DD002D" w:rsidRDefault="00A56466" w:rsidP="005D65F3">
            <w:pPr>
              <w:rPr>
                <w:rFonts w:eastAsia="Times New Roman"/>
                <w:b/>
                <w:bCs/>
                <w:szCs w:val="24"/>
              </w:rPr>
            </w:pPr>
            <w:r w:rsidRPr="00DD002D">
              <w:rPr>
                <w:rFonts w:eastAsia="Times New Roman"/>
                <w:b/>
                <w:bCs/>
                <w:szCs w:val="24"/>
              </w:rPr>
              <w:t>Άρθρο 16 παρ. 6</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4E" w14:textId="77777777" w:rsidR="005D65F3" w:rsidRPr="00DD002D" w:rsidRDefault="00A56466" w:rsidP="005D65F3">
            <w:pPr>
              <w:rPr>
                <w:rFonts w:eastAsia="Times New Roman"/>
                <w:b/>
                <w:bCs/>
                <w:szCs w:val="24"/>
              </w:rPr>
            </w:pPr>
            <w:r w:rsidRPr="00DD002D">
              <w:rPr>
                <w:rFonts w:eastAsia="Times New Roman"/>
                <w:b/>
                <w:bCs/>
                <w:szCs w:val="24"/>
              </w:rPr>
              <w:t>94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4F" w14:textId="77777777" w:rsidR="005D65F3" w:rsidRPr="00DD002D" w:rsidRDefault="00A56466" w:rsidP="005D65F3">
            <w:pPr>
              <w:rPr>
                <w:rFonts w:eastAsia="Times New Roman"/>
                <w:b/>
                <w:bCs/>
                <w:szCs w:val="24"/>
              </w:rPr>
            </w:pPr>
            <w:r w:rsidRPr="00DD002D">
              <w:rPr>
                <w:rFonts w:eastAsia="Times New Roman"/>
                <w:b/>
                <w:bCs/>
                <w:szCs w:val="24"/>
              </w:rPr>
              <w:t>169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50"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51"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5B58"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5B53" w14:textId="77777777" w:rsidR="005D65F3" w:rsidRPr="00DD002D" w:rsidRDefault="00A56466" w:rsidP="005D65F3">
            <w:pPr>
              <w:rPr>
                <w:rFonts w:eastAsia="Times New Roman"/>
                <w:szCs w:val="24"/>
              </w:rPr>
            </w:pPr>
            <w:r w:rsidRPr="00DD002D">
              <w:rPr>
                <w:rFonts w:eastAsia="Times New Roman"/>
                <w:szCs w:val="24"/>
              </w:rPr>
              <w:t>Καθηγητές ΑΕΙ</w:t>
            </w:r>
          </w:p>
        </w:tc>
        <w:tc>
          <w:tcPr>
            <w:tcW w:w="658" w:type="pct"/>
            <w:vMerge/>
            <w:tcBorders>
              <w:top w:val="nil"/>
              <w:left w:val="single" w:sz="8" w:space="0" w:color="auto"/>
              <w:bottom w:val="single" w:sz="8" w:space="0" w:color="000000"/>
              <w:right w:val="single" w:sz="8" w:space="0" w:color="auto"/>
            </w:tcBorders>
            <w:vAlign w:val="center"/>
            <w:hideMark/>
          </w:tcPr>
          <w:p w14:paraId="65B25B5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5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56"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57" w14:textId="77777777" w:rsidR="005D65F3" w:rsidRPr="00DD002D" w:rsidRDefault="00A56466" w:rsidP="005D65F3">
            <w:pPr>
              <w:rPr>
                <w:rFonts w:eastAsia="Times New Roman"/>
                <w:b/>
                <w:bCs/>
                <w:szCs w:val="24"/>
              </w:rPr>
            </w:pPr>
          </w:p>
        </w:tc>
      </w:tr>
      <w:tr w:rsidR="000F4E4F" w14:paraId="65B25B5E"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B59" w14:textId="77777777" w:rsidR="005D65F3" w:rsidRPr="00DD002D" w:rsidRDefault="00A56466" w:rsidP="005D65F3">
            <w:pPr>
              <w:rPr>
                <w:rFonts w:eastAsia="Times New Roman"/>
                <w:b/>
                <w:bCs/>
                <w:szCs w:val="24"/>
              </w:rPr>
            </w:pPr>
            <w:r w:rsidRPr="00DD002D">
              <w:rPr>
                <w:rFonts w:eastAsia="Times New Roman"/>
                <w:b/>
                <w:bCs/>
                <w:szCs w:val="24"/>
              </w:rPr>
              <w:t>Άρθρο 16 παρ. 7</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5A" w14:textId="77777777" w:rsidR="005D65F3" w:rsidRPr="00DD002D" w:rsidRDefault="00A56466" w:rsidP="005D65F3">
            <w:pPr>
              <w:rPr>
                <w:rFonts w:eastAsia="Times New Roman"/>
                <w:b/>
                <w:bCs/>
                <w:szCs w:val="24"/>
              </w:rPr>
            </w:pPr>
            <w:r w:rsidRPr="00DD002D">
              <w:rPr>
                <w:rFonts w:eastAsia="Times New Roman"/>
                <w:b/>
                <w:bCs/>
                <w:szCs w:val="24"/>
              </w:rPr>
              <w:t>91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5B" w14:textId="77777777" w:rsidR="005D65F3" w:rsidRPr="00DD002D" w:rsidRDefault="00A56466" w:rsidP="005D65F3">
            <w:pPr>
              <w:rPr>
                <w:rFonts w:eastAsia="Times New Roman"/>
                <w:b/>
                <w:bCs/>
                <w:szCs w:val="24"/>
              </w:rPr>
            </w:pPr>
            <w:r w:rsidRPr="00DD002D">
              <w:rPr>
                <w:rFonts w:eastAsia="Times New Roman"/>
                <w:b/>
                <w:bCs/>
                <w:szCs w:val="24"/>
              </w:rPr>
              <w:t>168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5C" w14:textId="77777777" w:rsidR="005D65F3" w:rsidRPr="00DD002D" w:rsidRDefault="00A56466" w:rsidP="005D65F3">
            <w:pPr>
              <w:rPr>
                <w:rFonts w:eastAsia="Times New Roman"/>
                <w:b/>
                <w:bCs/>
                <w:szCs w:val="24"/>
              </w:rPr>
            </w:pPr>
            <w:r w:rsidRPr="00DD002D">
              <w:rPr>
                <w:rFonts w:eastAsia="Times New Roman"/>
                <w:b/>
                <w:bCs/>
                <w:szCs w:val="24"/>
              </w:rPr>
              <w:t>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5D" w14:textId="77777777" w:rsidR="005D65F3" w:rsidRPr="00DD002D" w:rsidRDefault="00A56466" w:rsidP="005D65F3">
            <w:pPr>
              <w:rPr>
                <w:rFonts w:eastAsia="Times New Roman"/>
                <w:b/>
                <w:bCs/>
                <w:szCs w:val="24"/>
              </w:rPr>
            </w:pPr>
            <w:r w:rsidRPr="00DD002D">
              <w:rPr>
                <w:rFonts w:eastAsia="Times New Roman"/>
                <w:b/>
                <w:bCs/>
                <w:szCs w:val="24"/>
              </w:rPr>
              <w:t>264</w:t>
            </w:r>
          </w:p>
        </w:tc>
      </w:tr>
      <w:tr w:rsidR="000F4E4F" w14:paraId="65B25B64"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B5F" w14:textId="77777777" w:rsidR="005D65F3" w:rsidRPr="00DD002D" w:rsidRDefault="00A56466" w:rsidP="005D65F3">
            <w:pPr>
              <w:rPr>
                <w:rFonts w:eastAsia="Times New Roman"/>
                <w:szCs w:val="24"/>
              </w:rPr>
            </w:pPr>
            <w:r w:rsidRPr="00DD002D">
              <w:rPr>
                <w:rFonts w:eastAsia="Times New Roman"/>
                <w:szCs w:val="24"/>
              </w:rPr>
              <w:t>Επαγγελματική εκπαίδευση</w:t>
            </w:r>
          </w:p>
        </w:tc>
        <w:tc>
          <w:tcPr>
            <w:tcW w:w="658" w:type="pct"/>
            <w:vMerge/>
            <w:tcBorders>
              <w:top w:val="nil"/>
              <w:left w:val="single" w:sz="8" w:space="0" w:color="auto"/>
              <w:bottom w:val="single" w:sz="8" w:space="0" w:color="000000"/>
              <w:right w:val="single" w:sz="8" w:space="0" w:color="auto"/>
            </w:tcBorders>
            <w:vAlign w:val="center"/>
            <w:hideMark/>
          </w:tcPr>
          <w:p w14:paraId="65B25B6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6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62"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63" w14:textId="77777777" w:rsidR="005D65F3" w:rsidRPr="00DD002D" w:rsidRDefault="00A56466" w:rsidP="005D65F3">
            <w:pPr>
              <w:rPr>
                <w:rFonts w:eastAsia="Times New Roman"/>
                <w:b/>
                <w:bCs/>
                <w:szCs w:val="24"/>
              </w:rPr>
            </w:pPr>
          </w:p>
        </w:tc>
      </w:tr>
      <w:tr w:rsidR="000F4E4F" w14:paraId="65B25B6A"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B65" w14:textId="77777777" w:rsidR="005D65F3" w:rsidRPr="00DD002D" w:rsidRDefault="00A56466" w:rsidP="005D65F3">
            <w:pPr>
              <w:rPr>
                <w:rFonts w:eastAsia="Times New Roman"/>
                <w:b/>
                <w:bCs/>
                <w:szCs w:val="24"/>
              </w:rPr>
            </w:pPr>
            <w:r w:rsidRPr="00DD002D">
              <w:rPr>
                <w:rFonts w:eastAsia="Times New Roman"/>
                <w:b/>
                <w:bCs/>
                <w:szCs w:val="24"/>
              </w:rPr>
              <w:t xml:space="preserve">Άρθρο 16 </w:t>
            </w:r>
            <w:r w:rsidRPr="00DD002D">
              <w:rPr>
                <w:rFonts w:eastAsia="Times New Roman"/>
                <w:b/>
                <w:bCs/>
                <w:szCs w:val="24"/>
              </w:rPr>
              <w:t>παρ. 8</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66" w14:textId="77777777" w:rsidR="005D65F3" w:rsidRPr="00DD002D" w:rsidRDefault="00A56466" w:rsidP="005D65F3">
            <w:pPr>
              <w:rPr>
                <w:rFonts w:eastAsia="Times New Roman"/>
                <w:b/>
                <w:bCs/>
                <w:szCs w:val="24"/>
              </w:rPr>
            </w:pPr>
            <w:r w:rsidRPr="00DD002D">
              <w:rPr>
                <w:rFonts w:eastAsia="Times New Roman"/>
                <w:b/>
                <w:bCs/>
                <w:szCs w:val="24"/>
              </w:rPr>
              <w:t>93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67" w14:textId="77777777" w:rsidR="005D65F3" w:rsidRPr="00DD002D" w:rsidRDefault="00A56466" w:rsidP="005D65F3">
            <w:pPr>
              <w:rPr>
                <w:rFonts w:eastAsia="Times New Roman"/>
                <w:b/>
                <w:bCs/>
                <w:szCs w:val="24"/>
              </w:rPr>
            </w:pPr>
            <w:r w:rsidRPr="00DD002D">
              <w:rPr>
                <w:rFonts w:eastAsia="Times New Roman"/>
                <w:b/>
                <w:bCs/>
                <w:szCs w:val="24"/>
              </w:rPr>
              <w:t>169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68"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69" w14:textId="77777777" w:rsidR="005D65F3" w:rsidRPr="00DD002D" w:rsidRDefault="00A56466" w:rsidP="005D65F3">
            <w:pPr>
              <w:rPr>
                <w:rFonts w:eastAsia="Times New Roman"/>
                <w:b/>
                <w:bCs/>
                <w:szCs w:val="24"/>
              </w:rPr>
            </w:pPr>
            <w:r w:rsidRPr="00DD002D">
              <w:rPr>
                <w:rFonts w:eastAsia="Times New Roman"/>
                <w:b/>
                <w:bCs/>
                <w:szCs w:val="24"/>
              </w:rPr>
              <w:t>264</w:t>
            </w:r>
          </w:p>
        </w:tc>
      </w:tr>
      <w:tr w:rsidR="000F4E4F" w14:paraId="65B25B70"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B6B" w14:textId="77777777" w:rsidR="005D65F3" w:rsidRPr="00DD002D" w:rsidRDefault="00A56466" w:rsidP="005D65F3">
            <w:pPr>
              <w:rPr>
                <w:rFonts w:eastAsia="Times New Roman"/>
                <w:szCs w:val="24"/>
              </w:rPr>
            </w:pPr>
            <w:r w:rsidRPr="00DD002D">
              <w:rPr>
                <w:rFonts w:eastAsia="Times New Roman"/>
                <w:szCs w:val="24"/>
              </w:rPr>
              <w:t>Ιδιωτικά εκπαιδευτήρια</w:t>
            </w:r>
          </w:p>
        </w:tc>
        <w:tc>
          <w:tcPr>
            <w:tcW w:w="658" w:type="pct"/>
            <w:vMerge/>
            <w:tcBorders>
              <w:top w:val="nil"/>
              <w:left w:val="single" w:sz="8" w:space="0" w:color="auto"/>
              <w:bottom w:val="single" w:sz="8" w:space="0" w:color="000000"/>
              <w:right w:val="single" w:sz="8" w:space="0" w:color="auto"/>
            </w:tcBorders>
            <w:vAlign w:val="center"/>
            <w:hideMark/>
          </w:tcPr>
          <w:p w14:paraId="65B25B6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6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6E"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6F" w14:textId="77777777" w:rsidR="005D65F3" w:rsidRPr="00DD002D" w:rsidRDefault="00A56466" w:rsidP="005D65F3">
            <w:pPr>
              <w:rPr>
                <w:rFonts w:eastAsia="Times New Roman"/>
                <w:b/>
                <w:bCs/>
                <w:szCs w:val="24"/>
              </w:rPr>
            </w:pPr>
          </w:p>
        </w:tc>
      </w:tr>
      <w:tr w:rsidR="000F4E4F" w14:paraId="65B25B76" w14:textId="77777777">
        <w:trPr>
          <w:trHeight w:val="300"/>
        </w:trPr>
        <w:tc>
          <w:tcPr>
            <w:tcW w:w="2632" w:type="pct"/>
            <w:tcBorders>
              <w:top w:val="nil"/>
              <w:left w:val="single" w:sz="8" w:space="0" w:color="auto"/>
              <w:bottom w:val="nil"/>
              <w:right w:val="nil"/>
            </w:tcBorders>
            <w:shd w:val="clear" w:color="auto" w:fill="auto"/>
            <w:vAlign w:val="center"/>
            <w:hideMark/>
          </w:tcPr>
          <w:p w14:paraId="65B25B71" w14:textId="77777777" w:rsidR="005D65F3" w:rsidRPr="00DD002D" w:rsidRDefault="00A56466" w:rsidP="005D65F3">
            <w:pPr>
              <w:rPr>
                <w:rFonts w:eastAsia="Times New Roman"/>
                <w:b/>
                <w:bCs/>
                <w:szCs w:val="24"/>
              </w:rPr>
            </w:pPr>
            <w:r w:rsidRPr="00DD002D">
              <w:rPr>
                <w:rFonts w:eastAsia="Times New Roman"/>
                <w:b/>
                <w:bCs/>
                <w:szCs w:val="24"/>
              </w:rPr>
              <w:t>Άρθρο 17</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72" w14:textId="77777777" w:rsidR="005D65F3" w:rsidRPr="00DD002D" w:rsidRDefault="00A56466" w:rsidP="005D65F3">
            <w:pPr>
              <w:rPr>
                <w:rFonts w:eastAsia="Times New Roman"/>
                <w:b/>
                <w:bCs/>
                <w:szCs w:val="24"/>
              </w:rPr>
            </w:pPr>
            <w:r w:rsidRPr="00DD002D">
              <w:rPr>
                <w:rFonts w:eastAsia="Times New Roman"/>
                <w:b/>
                <w:bCs/>
                <w:szCs w:val="24"/>
              </w:rPr>
              <w:t>84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73"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74" w14:textId="77777777" w:rsidR="005D65F3" w:rsidRPr="00DD002D" w:rsidRDefault="00A56466" w:rsidP="005D65F3">
            <w:pPr>
              <w:rPr>
                <w:rFonts w:eastAsia="Times New Roman"/>
                <w:b/>
                <w:bCs/>
                <w:szCs w:val="24"/>
              </w:rPr>
            </w:pPr>
            <w:r w:rsidRPr="00DD002D">
              <w:rPr>
                <w:rFonts w:eastAsia="Times New Roman"/>
                <w:b/>
                <w:bCs/>
                <w:szCs w:val="24"/>
              </w:rPr>
              <w:t>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75" w14:textId="77777777" w:rsidR="005D65F3" w:rsidRPr="00DD002D" w:rsidRDefault="00A56466" w:rsidP="005D65F3">
            <w:pPr>
              <w:rPr>
                <w:rFonts w:eastAsia="Times New Roman"/>
                <w:b/>
                <w:bCs/>
                <w:szCs w:val="24"/>
              </w:rPr>
            </w:pPr>
            <w:r w:rsidRPr="00DD002D">
              <w:rPr>
                <w:rFonts w:eastAsia="Times New Roman"/>
                <w:b/>
                <w:bCs/>
                <w:szCs w:val="24"/>
              </w:rPr>
              <w:t>264</w:t>
            </w:r>
          </w:p>
        </w:tc>
      </w:tr>
      <w:tr w:rsidR="000F4E4F" w14:paraId="65B25B7C" w14:textId="77777777">
        <w:trPr>
          <w:trHeight w:val="300"/>
        </w:trPr>
        <w:tc>
          <w:tcPr>
            <w:tcW w:w="2632" w:type="pct"/>
            <w:tcBorders>
              <w:top w:val="nil"/>
              <w:left w:val="single" w:sz="8" w:space="0" w:color="auto"/>
              <w:bottom w:val="nil"/>
              <w:right w:val="nil"/>
            </w:tcBorders>
            <w:shd w:val="clear" w:color="auto" w:fill="auto"/>
            <w:vAlign w:val="center"/>
            <w:hideMark/>
          </w:tcPr>
          <w:p w14:paraId="65B25B77" w14:textId="77777777" w:rsidR="005D65F3" w:rsidRPr="00DD002D" w:rsidRDefault="00A56466" w:rsidP="005D65F3">
            <w:pPr>
              <w:rPr>
                <w:rFonts w:eastAsia="Times New Roman"/>
                <w:b/>
                <w:bCs/>
                <w:szCs w:val="24"/>
              </w:rPr>
            </w:pPr>
            <w:r w:rsidRPr="00DD002D">
              <w:rPr>
                <w:rFonts w:eastAsia="Times New Roman"/>
                <w:b/>
                <w:bCs/>
                <w:szCs w:val="24"/>
              </w:rPr>
              <w:t>(προσθήκη παραγράφου 8)</w:t>
            </w:r>
          </w:p>
        </w:tc>
        <w:tc>
          <w:tcPr>
            <w:tcW w:w="658" w:type="pct"/>
            <w:vMerge/>
            <w:tcBorders>
              <w:top w:val="nil"/>
              <w:left w:val="single" w:sz="8" w:space="0" w:color="auto"/>
              <w:bottom w:val="single" w:sz="8" w:space="0" w:color="000000"/>
              <w:right w:val="single" w:sz="8" w:space="0" w:color="auto"/>
            </w:tcBorders>
            <w:vAlign w:val="center"/>
            <w:hideMark/>
          </w:tcPr>
          <w:p w14:paraId="65B25B7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7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7A"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7B" w14:textId="77777777" w:rsidR="005D65F3" w:rsidRPr="00DD002D" w:rsidRDefault="00A56466" w:rsidP="005D65F3">
            <w:pPr>
              <w:rPr>
                <w:rFonts w:eastAsia="Times New Roman"/>
                <w:b/>
                <w:bCs/>
                <w:szCs w:val="24"/>
              </w:rPr>
            </w:pPr>
          </w:p>
        </w:tc>
      </w:tr>
      <w:tr w:rsidR="000F4E4F" w14:paraId="65B25B82" w14:textId="77777777">
        <w:trPr>
          <w:trHeight w:val="315"/>
        </w:trPr>
        <w:tc>
          <w:tcPr>
            <w:tcW w:w="2632" w:type="pct"/>
            <w:tcBorders>
              <w:top w:val="nil"/>
              <w:left w:val="single" w:sz="8" w:space="0" w:color="auto"/>
              <w:bottom w:val="single" w:sz="8" w:space="0" w:color="auto"/>
              <w:right w:val="nil"/>
            </w:tcBorders>
            <w:shd w:val="clear" w:color="auto" w:fill="auto"/>
            <w:vAlign w:val="center"/>
            <w:hideMark/>
          </w:tcPr>
          <w:p w14:paraId="65B25B7D" w14:textId="77777777" w:rsidR="005D65F3" w:rsidRPr="00DD002D" w:rsidRDefault="00A56466" w:rsidP="005D65F3">
            <w:pPr>
              <w:rPr>
                <w:rFonts w:eastAsia="Times New Roman"/>
                <w:szCs w:val="24"/>
              </w:rPr>
            </w:pPr>
            <w:r w:rsidRPr="00DD002D">
              <w:rPr>
                <w:rFonts w:eastAsia="Times New Roman"/>
                <w:szCs w:val="24"/>
              </w:rPr>
              <w:t>Περί απαλλοτριώσεων</w:t>
            </w:r>
          </w:p>
        </w:tc>
        <w:tc>
          <w:tcPr>
            <w:tcW w:w="658" w:type="pct"/>
            <w:vMerge/>
            <w:tcBorders>
              <w:top w:val="nil"/>
              <w:left w:val="single" w:sz="8" w:space="0" w:color="auto"/>
              <w:bottom w:val="single" w:sz="8" w:space="0" w:color="000000"/>
              <w:right w:val="single" w:sz="8" w:space="0" w:color="auto"/>
            </w:tcBorders>
            <w:vAlign w:val="center"/>
            <w:hideMark/>
          </w:tcPr>
          <w:p w14:paraId="65B25B7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7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80"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81" w14:textId="77777777" w:rsidR="005D65F3" w:rsidRPr="00DD002D" w:rsidRDefault="00A56466" w:rsidP="005D65F3">
            <w:pPr>
              <w:rPr>
                <w:rFonts w:eastAsia="Times New Roman"/>
                <w:b/>
                <w:bCs/>
                <w:szCs w:val="24"/>
              </w:rPr>
            </w:pPr>
          </w:p>
        </w:tc>
      </w:tr>
      <w:tr w:rsidR="000F4E4F" w14:paraId="65B25B88"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B83" w14:textId="77777777" w:rsidR="005D65F3" w:rsidRPr="00DD002D" w:rsidRDefault="00A56466" w:rsidP="005D65F3">
            <w:pPr>
              <w:rPr>
                <w:rFonts w:eastAsia="Times New Roman"/>
                <w:b/>
                <w:bCs/>
                <w:szCs w:val="24"/>
              </w:rPr>
            </w:pPr>
            <w:r w:rsidRPr="00DD002D">
              <w:rPr>
                <w:rFonts w:eastAsia="Times New Roman"/>
                <w:b/>
                <w:bCs/>
                <w:szCs w:val="24"/>
              </w:rPr>
              <w:t>Άρθρο 24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84" w14:textId="77777777" w:rsidR="005D65F3" w:rsidRPr="00DD002D" w:rsidRDefault="00A56466" w:rsidP="005D65F3">
            <w:pPr>
              <w:rPr>
                <w:rFonts w:eastAsia="Times New Roman"/>
                <w:b/>
                <w:bCs/>
                <w:szCs w:val="24"/>
              </w:rPr>
            </w:pPr>
            <w:r w:rsidRPr="00DD002D">
              <w:rPr>
                <w:rFonts w:eastAsia="Times New Roman"/>
                <w:b/>
                <w:bCs/>
                <w:szCs w:val="24"/>
              </w:rPr>
              <w:t>86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85" w14:textId="77777777" w:rsidR="005D65F3" w:rsidRPr="00DD002D" w:rsidRDefault="00A56466" w:rsidP="005D65F3">
            <w:pPr>
              <w:rPr>
                <w:rFonts w:eastAsia="Times New Roman"/>
                <w:b/>
                <w:bCs/>
                <w:szCs w:val="24"/>
              </w:rPr>
            </w:pPr>
            <w:r w:rsidRPr="00DD002D">
              <w:rPr>
                <w:rFonts w:eastAsia="Times New Roman"/>
                <w:b/>
                <w:bCs/>
                <w:szCs w:val="24"/>
              </w:rPr>
              <w:t>176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86"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87" w14:textId="77777777" w:rsidR="005D65F3" w:rsidRPr="00DD002D" w:rsidRDefault="00A56466" w:rsidP="005D65F3">
            <w:pPr>
              <w:rPr>
                <w:rFonts w:eastAsia="Times New Roman"/>
                <w:b/>
                <w:bCs/>
                <w:szCs w:val="24"/>
              </w:rPr>
            </w:pPr>
            <w:r w:rsidRPr="00DD002D">
              <w:rPr>
                <w:rFonts w:eastAsia="Times New Roman"/>
                <w:b/>
                <w:bCs/>
                <w:szCs w:val="24"/>
              </w:rPr>
              <w:t>264</w:t>
            </w:r>
          </w:p>
        </w:tc>
      </w:tr>
      <w:tr w:rsidR="000F4E4F" w14:paraId="65B25B8E"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B89" w14:textId="77777777" w:rsidR="005D65F3" w:rsidRPr="00DD002D" w:rsidRDefault="00A56466" w:rsidP="005D65F3">
            <w:pPr>
              <w:rPr>
                <w:rFonts w:eastAsia="Times New Roman"/>
                <w:szCs w:val="24"/>
              </w:rPr>
            </w:pPr>
            <w:r w:rsidRPr="00DD002D">
              <w:rPr>
                <w:rFonts w:eastAsia="Times New Roman"/>
                <w:szCs w:val="24"/>
              </w:rPr>
              <w:t>Αντιμετώπιση κλιματικής αλλαγής</w:t>
            </w:r>
          </w:p>
        </w:tc>
        <w:tc>
          <w:tcPr>
            <w:tcW w:w="658" w:type="pct"/>
            <w:vMerge/>
            <w:tcBorders>
              <w:top w:val="nil"/>
              <w:left w:val="single" w:sz="8" w:space="0" w:color="auto"/>
              <w:bottom w:val="single" w:sz="8" w:space="0" w:color="000000"/>
              <w:right w:val="single" w:sz="8" w:space="0" w:color="auto"/>
            </w:tcBorders>
            <w:vAlign w:val="center"/>
            <w:hideMark/>
          </w:tcPr>
          <w:p w14:paraId="65B25B8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8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8C"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8D" w14:textId="77777777" w:rsidR="005D65F3" w:rsidRPr="00DD002D" w:rsidRDefault="00A56466" w:rsidP="005D65F3">
            <w:pPr>
              <w:rPr>
                <w:rFonts w:eastAsia="Times New Roman"/>
                <w:b/>
                <w:bCs/>
                <w:szCs w:val="24"/>
              </w:rPr>
            </w:pPr>
          </w:p>
        </w:tc>
      </w:tr>
      <w:tr w:rsidR="000F4E4F" w14:paraId="65B25B94"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B8F" w14:textId="77777777" w:rsidR="005D65F3" w:rsidRPr="00DD002D" w:rsidRDefault="00A56466" w:rsidP="005D65F3">
            <w:pPr>
              <w:rPr>
                <w:rFonts w:eastAsia="Times New Roman"/>
                <w:b/>
                <w:bCs/>
                <w:szCs w:val="24"/>
              </w:rPr>
            </w:pPr>
            <w:r w:rsidRPr="00DD002D">
              <w:rPr>
                <w:rFonts w:eastAsia="Times New Roman"/>
                <w:b/>
                <w:bCs/>
                <w:szCs w:val="24"/>
              </w:rPr>
              <w:t>Άρθρο 24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90"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91" w14:textId="77777777" w:rsidR="005D65F3" w:rsidRPr="00DD002D" w:rsidRDefault="00A56466" w:rsidP="005D65F3">
            <w:pPr>
              <w:rPr>
                <w:rFonts w:eastAsia="Times New Roman"/>
                <w:b/>
                <w:bCs/>
                <w:szCs w:val="24"/>
              </w:rPr>
            </w:pPr>
            <w:r w:rsidRPr="00DD002D">
              <w:rPr>
                <w:rFonts w:eastAsia="Times New Roman"/>
                <w:b/>
                <w:bCs/>
                <w:szCs w:val="24"/>
              </w:rPr>
              <w:t>177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92"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93"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5B9A"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5B95" w14:textId="77777777" w:rsidR="005D65F3" w:rsidRPr="00DD002D" w:rsidRDefault="00A56466" w:rsidP="005D65F3">
            <w:pPr>
              <w:rPr>
                <w:rFonts w:eastAsia="Times New Roman"/>
                <w:szCs w:val="24"/>
              </w:rPr>
            </w:pPr>
            <w:r w:rsidRPr="00DD002D">
              <w:rPr>
                <w:rFonts w:eastAsia="Times New Roman"/>
                <w:szCs w:val="24"/>
              </w:rPr>
              <w:t>Περιβαλλοντικό ισοζύγιο</w:t>
            </w:r>
          </w:p>
        </w:tc>
        <w:tc>
          <w:tcPr>
            <w:tcW w:w="658" w:type="pct"/>
            <w:vMerge/>
            <w:tcBorders>
              <w:top w:val="nil"/>
              <w:left w:val="single" w:sz="8" w:space="0" w:color="auto"/>
              <w:bottom w:val="single" w:sz="8" w:space="0" w:color="000000"/>
              <w:right w:val="single" w:sz="8" w:space="0" w:color="auto"/>
            </w:tcBorders>
            <w:vAlign w:val="center"/>
            <w:hideMark/>
          </w:tcPr>
          <w:p w14:paraId="65B25B9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9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9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99" w14:textId="77777777" w:rsidR="005D65F3" w:rsidRPr="00DD002D" w:rsidRDefault="00A56466" w:rsidP="005D65F3">
            <w:pPr>
              <w:rPr>
                <w:rFonts w:eastAsia="Times New Roman"/>
                <w:b/>
                <w:bCs/>
                <w:szCs w:val="24"/>
              </w:rPr>
            </w:pPr>
          </w:p>
        </w:tc>
      </w:tr>
      <w:tr w:rsidR="000F4E4F" w14:paraId="65B25BA0"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B9B" w14:textId="77777777" w:rsidR="005D65F3" w:rsidRPr="00DD002D" w:rsidRDefault="00A56466" w:rsidP="005D65F3">
            <w:pPr>
              <w:rPr>
                <w:rFonts w:eastAsia="Times New Roman"/>
                <w:b/>
                <w:bCs/>
                <w:szCs w:val="24"/>
              </w:rPr>
            </w:pPr>
            <w:r w:rsidRPr="00DD002D">
              <w:rPr>
                <w:rFonts w:eastAsia="Times New Roman"/>
                <w:b/>
                <w:bCs/>
                <w:szCs w:val="24"/>
              </w:rPr>
              <w:t>Άρθρο 24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9C" w14:textId="77777777" w:rsidR="005D65F3" w:rsidRPr="00DD002D" w:rsidRDefault="00A56466" w:rsidP="005D65F3">
            <w:pPr>
              <w:rPr>
                <w:rFonts w:eastAsia="Times New Roman"/>
                <w:b/>
                <w:bCs/>
                <w:szCs w:val="24"/>
              </w:rPr>
            </w:pPr>
            <w:r w:rsidRPr="00DD002D">
              <w:rPr>
                <w:rFonts w:eastAsia="Times New Roman"/>
                <w:b/>
                <w:bCs/>
                <w:szCs w:val="24"/>
              </w:rPr>
              <w:t>84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9D" w14:textId="77777777" w:rsidR="005D65F3" w:rsidRPr="00DD002D" w:rsidRDefault="00A56466" w:rsidP="005D65F3">
            <w:pPr>
              <w:rPr>
                <w:rFonts w:eastAsia="Times New Roman"/>
                <w:b/>
                <w:bCs/>
                <w:szCs w:val="24"/>
              </w:rPr>
            </w:pPr>
            <w:r w:rsidRPr="00DD002D">
              <w:rPr>
                <w:rFonts w:eastAsia="Times New Roman"/>
                <w:b/>
                <w:bCs/>
                <w:szCs w:val="24"/>
              </w:rPr>
              <w:t>177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9E"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9F"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5BA6"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BA1" w14:textId="77777777" w:rsidR="005D65F3" w:rsidRPr="00DD002D" w:rsidRDefault="00A56466" w:rsidP="005D65F3">
            <w:pPr>
              <w:rPr>
                <w:rFonts w:eastAsia="Times New Roman"/>
                <w:szCs w:val="24"/>
              </w:rPr>
            </w:pPr>
            <w:r w:rsidRPr="00DD002D">
              <w:rPr>
                <w:rFonts w:eastAsia="Times New Roman"/>
                <w:szCs w:val="24"/>
              </w:rPr>
              <w:t>Ενεργός πολεοδομία</w:t>
            </w:r>
          </w:p>
        </w:tc>
        <w:tc>
          <w:tcPr>
            <w:tcW w:w="658" w:type="pct"/>
            <w:vMerge/>
            <w:tcBorders>
              <w:top w:val="nil"/>
              <w:left w:val="single" w:sz="8" w:space="0" w:color="auto"/>
              <w:bottom w:val="single" w:sz="8" w:space="0" w:color="000000"/>
              <w:right w:val="single" w:sz="8" w:space="0" w:color="auto"/>
            </w:tcBorders>
            <w:vAlign w:val="center"/>
            <w:hideMark/>
          </w:tcPr>
          <w:p w14:paraId="65B25BA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A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A4"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A5" w14:textId="77777777" w:rsidR="005D65F3" w:rsidRPr="00DD002D" w:rsidRDefault="00A56466" w:rsidP="005D65F3">
            <w:pPr>
              <w:rPr>
                <w:rFonts w:eastAsia="Times New Roman"/>
                <w:b/>
                <w:bCs/>
                <w:szCs w:val="24"/>
              </w:rPr>
            </w:pPr>
          </w:p>
        </w:tc>
      </w:tr>
      <w:tr w:rsidR="000F4E4F" w14:paraId="65B25BAC"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BA7" w14:textId="77777777" w:rsidR="005D65F3" w:rsidRPr="00DD002D" w:rsidRDefault="00A56466" w:rsidP="005D65F3">
            <w:pPr>
              <w:rPr>
                <w:rFonts w:eastAsia="Times New Roman"/>
                <w:b/>
                <w:bCs/>
                <w:szCs w:val="24"/>
              </w:rPr>
            </w:pPr>
            <w:r w:rsidRPr="00DD002D">
              <w:rPr>
                <w:rFonts w:eastAsia="Times New Roman"/>
                <w:b/>
                <w:bCs/>
                <w:szCs w:val="24"/>
              </w:rPr>
              <w:t>Άρθρο 24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A8" w14:textId="77777777" w:rsidR="005D65F3" w:rsidRPr="00DD002D" w:rsidRDefault="00A56466" w:rsidP="005D65F3">
            <w:pPr>
              <w:rPr>
                <w:rFonts w:eastAsia="Times New Roman"/>
                <w:b/>
                <w:bCs/>
                <w:szCs w:val="24"/>
              </w:rPr>
            </w:pPr>
            <w:r w:rsidRPr="00DD002D">
              <w:rPr>
                <w:rFonts w:eastAsia="Times New Roman"/>
                <w:b/>
                <w:bCs/>
                <w:szCs w:val="24"/>
              </w:rPr>
              <w:t>84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A9" w14:textId="77777777" w:rsidR="005D65F3" w:rsidRPr="00DD002D" w:rsidRDefault="00A56466" w:rsidP="005D65F3">
            <w:pPr>
              <w:rPr>
                <w:rFonts w:eastAsia="Times New Roman"/>
                <w:b/>
                <w:bCs/>
                <w:szCs w:val="24"/>
              </w:rPr>
            </w:pPr>
            <w:r w:rsidRPr="00DD002D">
              <w:rPr>
                <w:rFonts w:eastAsia="Times New Roman"/>
                <w:b/>
                <w:bCs/>
                <w:szCs w:val="24"/>
              </w:rPr>
              <w:t>177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AA"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AB"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5BB2"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BAD" w14:textId="77777777" w:rsidR="005D65F3" w:rsidRPr="00DD002D" w:rsidRDefault="00A56466" w:rsidP="005D65F3">
            <w:pPr>
              <w:rPr>
                <w:rFonts w:eastAsia="Times New Roman"/>
                <w:b/>
                <w:bCs/>
                <w:szCs w:val="24"/>
              </w:rPr>
            </w:pPr>
            <w:r w:rsidRPr="00DD002D">
              <w:rPr>
                <w:rFonts w:eastAsia="Times New Roman"/>
                <w:b/>
                <w:bCs/>
                <w:szCs w:val="24"/>
              </w:rPr>
              <w:t>(εισαγωγή ερμηνευτικής δήλωσης)</w:t>
            </w:r>
          </w:p>
        </w:tc>
        <w:tc>
          <w:tcPr>
            <w:tcW w:w="658" w:type="pct"/>
            <w:vMerge/>
            <w:tcBorders>
              <w:top w:val="nil"/>
              <w:left w:val="single" w:sz="8" w:space="0" w:color="auto"/>
              <w:bottom w:val="single" w:sz="8" w:space="0" w:color="000000"/>
              <w:right w:val="single" w:sz="8" w:space="0" w:color="auto"/>
            </w:tcBorders>
            <w:vAlign w:val="center"/>
            <w:hideMark/>
          </w:tcPr>
          <w:p w14:paraId="65B25BA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A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B0"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B1" w14:textId="77777777" w:rsidR="005D65F3" w:rsidRPr="00DD002D" w:rsidRDefault="00A56466" w:rsidP="005D65F3">
            <w:pPr>
              <w:rPr>
                <w:rFonts w:eastAsia="Times New Roman"/>
                <w:b/>
                <w:bCs/>
                <w:szCs w:val="24"/>
              </w:rPr>
            </w:pPr>
          </w:p>
        </w:tc>
      </w:tr>
      <w:tr w:rsidR="000F4E4F" w14:paraId="65B25BB8"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BB3" w14:textId="77777777" w:rsidR="005D65F3" w:rsidRPr="00DD002D" w:rsidRDefault="00A56466" w:rsidP="005D65F3">
            <w:pPr>
              <w:rPr>
                <w:rFonts w:eastAsia="Times New Roman"/>
                <w:szCs w:val="24"/>
              </w:rPr>
            </w:pPr>
            <w:r w:rsidRPr="00DD002D">
              <w:rPr>
                <w:rFonts w:eastAsia="Times New Roman"/>
                <w:szCs w:val="24"/>
              </w:rPr>
              <w:t>Ορισμός Δάσους</w:t>
            </w:r>
          </w:p>
        </w:tc>
        <w:tc>
          <w:tcPr>
            <w:tcW w:w="658" w:type="pct"/>
            <w:vMerge/>
            <w:tcBorders>
              <w:top w:val="nil"/>
              <w:left w:val="single" w:sz="8" w:space="0" w:color="auto"/>
              <w:bottom w:val="single" w:sz="8" w:space="0" w:color="000000"/>
              <w:right w:val="single" w:sz="8" w:space="0" w:color="auto"/>
            </w:tcBorders>
            <w:vAlign w:val="center"/>
            <w:hideMark/>
          </w:tcPr>
          <w:p w14:paraId="65B25BB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B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B6"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B7" w14:textId="77777777" w:rsidR="005D65F3" w:rsidRPr="00DD002D" w:rsidRDefault="00A56466" w:rsidP="005D65F3">
            <w:pPr>
              <w:rPr>
                <w:rFonts w:eastAsia="Times New Roman"/>
                <w:b/>
                <w:bCs/>
                <w:szCs w:val="24"/>
              </w:rPr>
            </w:pPr>
          </w:p>
        </w:tc>
      </w:tr>
      <w:tr w:rsidR="000F4E4F" w14:paraId="65B25BBE"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BB9" w14:textId="77777777" w:rsidR="005D65F3" w:rsidRPr="00DD002D" w:rsidRDefault="00A56466" w:rsidP="005D65F3">
            <w:pPr>
              <w:rPr>
                <w:rFonts w:eastAsia="Times New Roman"/>
                <w:b/>
                <w:bCs/>
                <w:szCs w:val="24"/>
              </w:rPr>
            </w:pPr>
            <w:r w:rsidRPr="00DD002D">
              <w:rPr>
                <w:rFonts w:eastAsia="Times New Roman"/>
                <w:b/>
                <w:bCs/>
                <w:szCs w:val="24"/>
              </w:rPr>
              <w:t>Άρθρο 25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BA" w14:textId="77777777" w:rsidR="005D65F3" w:rsidRPr="00DD002D" w:rsidRDefault="00A56466" w:rsidP="005D65F3">
            <w:pPr>
              <w:rPr>
                <w:rFonts w:eastAsia="Times New Roman"/>
                <w:b/>
                <w:bCs/>
                <w:szCs w:val="24"/>
              </w:rPr>
            </w:pPr>
            <w:r w:rsidRPr="00DD002D">
              <w:rPr>
                <w:rFonts w:eastAsia="Times New Roman"/>
                <w:b/>
                <w:bCs/>
                <w:szCs w:val="24"/>
              </w:rPr>
              <w:t>90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BB" w14:textId="77777777" w:rsidR="005D65F3" w:rsidRPr="00DD002D" w:rsidRDefault="00A56466" w:rsidP="005D65F3">
            <w:pPr>
              <w:rPr>
                <w:rFonts w:eastAsia="Times New Roman"/>
                <w:b/>
                <w:bCs/>
                <w:szCs w:val="24"/>
              </w:rPr>
            </w:pPr>
            <w:r w:rsidRPr="00DD002D">
              <w:rPr>
                <w:rFonts w:eastAsia="Times New Roman"/>
                <w:b/>
                <w:bCs/>
                <w:szCs w:val="24"/>
              </w:rPr>
              <w:t>173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BC"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BD"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5BC4"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BBF" w14:textId="77777777" w:rsidR="005D65F3" w:rsidRPr="00DD002D" w:rsidRDefault="00A56466" w:rsidP="005D65F3">
            <w:pPr>
              <w:rPr>
                <w:rFonts w:eastAsia="Times New Roman"/>
                <w:szCs w:val="24"/>
              </w:rPr>
            </w:pPr>
            <w:r w:rsidRPr="00DD002D">
              <w:rPr>
                <w:rFonts w:eastAsia="Times New Roman"/>
                <w:szCs w:val="24"/>
              </w:rPr>
              <w:t>Ελάχιστο εγγυημένο εισόδημα</w:t>
            </w:r>
          </w:p>
        </w:tc>
        <w:tc>
          <w:tcPr>
            <w:tcW w:w="658" w:type="pct"/>
            <w:vMerge/>
            <w:tcBorders>
              <w:top w:val="nil"/>
              <w:left w:val="single" w:sz="8" w:space="0" w:color="auto"/>
              <w:bottom w:val="single" w:sz="8" w:space="0" w:color="000000"/>
              <w:right w:val="single" w:sz="8" w:space="0" w:color="auto"/>
            </w:tcBorders>
            <w:vAlign w:val="center"/>
            <w:hideMark/>
          </w:tcPr>
          <w:p w14:paraId="65B25BC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C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C2"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C3" w14:textId="77777777" w:rsidR="005D65F3" w:rsidRPr="00DD002D" w:rsidRDefault="00A56466" w:rsidP="005D65F3">
            <w:pPr>
              <w:rPr>
                <w:rFonts w:eastAsia="Times New Roman"/>
                <w:b/>
                <w:bCs/>
                <w:szCs w:val="24"/>
              </w:rPr>
            </w:pPr>
          </w:p>
        </w:tc>
      </w:tr>
      <w:tr w:rsidR="000F4E4F" w14:paraId="65B25BCA"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BC5" w14:textId="77777777" w:rsidR="005D65F3" w:rsidRPr="00DD002D" w:rsidRDefault="00A56466" w:rsidP="005D65F3">
            <w:pPr>
              <w:rPr>
                <w:rFonts w:eastAsia="Times New Roman"/>
                <w:b/>
                <w:bCs/>
                <w:szCs w:val="24"/>
              </w:rPr>
            </w:pPr>
            <w:r w:rsidRPr="00DD002D">
              <w:rPr>
                <w:rFonts w:eastAsia="Times New Roman"/>
                <w:b/>
                <w:bCs/>
                <w:szCs w:val="24"/>
              </w:rPr>
              <w:t>Άρθρο 25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C6" w14:textId="77777777" w:rsidR="005D65F3" w:rsidRPr="00DD002D" w:rsidRDefault="00A56466" w:rsidP="005D65F3">
            <w:pPr>
              <w:rPr>
                <w:rFonts w:eastAsia="Times New Roman"/>
                <w:b/>
                <w:bCs/>
                <w:szCs w:val="24"/>
              </w:rPr>
            </w:pPr>
            <w:r w:rsidRPr="00DD002D">
              <w:rPr>
                <w:rFonts w:eastAsia="Times New Roman"/>
                <w:b/>
                <w:bCs/>
                <w:szCs w:val="24"/>
              </w:rPr>
              <w:t>90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C7" w14:textId="77777777" w:rsidR="005D65F3" w:rsidRPr="00DD002D" w:rsidRDefault="00A56466" w:rsidP="005D65F3">
            <w:pPr>
              <w:rPr>
                <w:rFonts w:eastAsia="Times New Roman"/>
                <w:b/>
                <w:bCs/>
                <w:szCs w:val="24"/>
              </w:rPr>
            </w:pPr>
            <w:r w:rsidRPr="00DD002D">
              <w:rPr>
                <w:rFonts w:eastAsia="Times New Roman"/>
                <w:b/>
                <w:bCs/>
                <w:szCs w:val="24"/>
              </w:rPr>
              <w:t>172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C8"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C9"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BD0"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BCB" w14:textId="77777777" w:rsidR="005D65F3" w:rsidRPr="00DD002D" w:rsidRDefault="00A56466" w:rsidP="005D65F3">
            <w:pPr>
              <w:rPr>
                <w:rFonts w:eastAsia="Times New Roman"/>
                <w:szCs w:val="24"/>
              </w:rPr>
            </w:pPr>
            <w:r w:rsidRPr="00DD002D">
              <w:rPr>
                <w:rFonts w:eastAsia="Times New Roman"/>
                <w:szCs w:val="24"/>
              </w:rPr>
              <w:t>Περί εθελοντισμού</w:t>
            </w:r>
          </w:p>
        </w:tc>
        <w:tc>
          <w:tcPr>
            <w:tcW w:w="658" w:type="pct"/>
            <w:vMerge/>
            <w:tcBorders>
              <w:top w:val="nil"/>
              <w:left w:val="single" w:sz="8" w:space="0" w:color="auto"/>
              <w:bottom w:val="single" w:sz="8" w:space="0" w:color="000000"/>
              <w:right w:val="single" w:sz="8" w:space="0" w:color="auto"/>
            </w:tcBorders>
            <w:vAlign w:val="center"/>
            <w:hideMark/>
          </w:tcPr>
          <w:p w14:paraId="65B25BC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C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CE"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CF" w14:textId="77777777" w:rsidR="005D65F3" w:rsidRPr="00DD002D" w:rsidRDefault="00A56466" w:rsidP="005D65F3">
            <w:pPr>
              <w:rPr>
                <w:rFonts w:eastAsia="Times New Roman"/>
                <w:b/>
                <w:bCs/>
                <w:szCs w:val="24"/>
              </w:rPr>
            </w:pPr>
          </w:p>
        </w:tc>
      </w:tr>
      <w:tr w:rsidR="000F4E4F" w14:paraId="65B25BD6"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BD1" w14:textId="77777777" w:rsidR="005D65F3" w:rsidRPr="00DD002D" w:rsidRDefault="00A56466" w:rsidP="005D65F3">
            <w:pPr>
              <w:rPr>
                <w:rFonts w:eastAsia="Times New Roman"/>
                <w:b/>
                <w:bCs/>
                <w:szCs w:val="24"/>
              </w:rPr>
            </w:pPr>
            <w:r w:rsidRPr="00DD002D">
              <w:rPr>
                <w:rFonts w:eastAsia="Times New Roman"/>
                <w:b/>
                <w:bCs/>
                <w:szCs w:val="24"/>
              </w:rPr>
              <w:t xml:space="preserve">Άρθρο </w:t>
            </w:r>
            <w:r w:rsidRPr="00DD002D">
              <w:rPr>
                <w:rFonts w:eastAsia="Times New Roman"/>
                <w:b/>
                <w:bCs/>
                <w:szCs w:val="24"/>
              </w:rPr>
              <w:t>29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D2" w14:textId="77777777" w:rsidR="005D65F3" w:rsidRPr="00DD002D" w:rsidRDefault="00A56466" w:rsidP="005D65F3">
            <w:pPr>
              <w:rPr>
                <w:rFonts w:eastAsia="Times New Roman"/>
                <w:b/>
                <w:bCs/>
                <w:szCs w:val="24"/>
              </w:rPr>
            </w:pPr>
            <w:r w:rsidRPr="00DD002D">
              <w:rPr>
                <w:rFonts w:eastAsia="Times New Roman"/>
                <w:b/>
                <w:bCs/>
                <w:szCs w:val="24"/>
              </w:rPr>
              <w:t>89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D3" w14:textId="77777777" w:rsidR="005D65F3" w:rsidRPr="00DD002D" w:rsidRDefault="00A56466" w:rsidP="005D65F3">
            <w:pPr>
              <w:rPr>
                <w:rFonts w:eastAsia="Times New Roman"/>
                <w:b/>
                <w:bCs/>
                <w:szCs w:val="24"/>
              </w:rPr>
            </w:pPr>
            <w:r w:rsidRPr="00DD002D">
              <w:rPr>
                <w:rFonts w:eastAsia="Times New Roman"/>
                <w:b/>
                <w:bCs/>
                <w:szCs w:val="24"/>
              </w:rPr>
              <w:t>176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D4" w14:textId="77777777" w:rsidR="005D65F3" w:rsidRPr="00DD002D" w:rsidRDefault="00A56466" w:rsidP="005D65F3">
            <w:pPr>
              <w:rPr>
                <w:rFonts w:eastAsia="Times New Roman"/>
                <w:b/>
                <w:bCs/>
                <w:szCs w:val="24"/>
              </w:rPr>
            </w:pPr>
            <w:r w:rsidRPr="00DD002D">
              <w:rPr>
                <w:rFonts w:eastAsia="Times New Roman"/>
                <w:b/>
                <w:bCs/>
                <w:szCs w:val="24"/>
              </w:rPr>
              <w:t>0</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D5"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5BDC"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BD7" w14:textId="77777777" w:rsidR="005D65F3" w:rsidRPr="00DD002D" w:rsidRDefault="00A56466" w:rsidP="005D65F3">
            <w:pPr>
              <w:rPr>
                <w:rFonts w:eastAsia="Times New Roman"/>
                <w:szCs w:val="24"/>
              </w:rPr>
            </w:pPr>
            <w:r w:rsidRPr="00DD002D">
              <w:rPr>
                <w:rFonts w:eastAsia="Times New Roman"/>
                <w:szCs w:val="24"/>
              </w:rPr>
              <w:t>Έλεγχος εκλογικών δαπανών</w:t>
            </w:r>
          </w:p>
        </w:tc>
        <w:tc>
          <w:tcPr>
            <w:tcW w:w="658" w:type="pct"/>
            <w:vMerge/>
            <w:tcBorders>
              <w:top w:val="nil"/>
              <w:left w:val="single" w:sz="8" w:space="0" w:color="auto"/>
              <w:bottom w:val="single" w:sz="8" w:space="0" w:color="000000"/>
              <w:right w:val="single" w:sz="8" w:space="0" w:color="auto"/>
            </w:tcBorders>
            <w:vAlign w:val="center"/>
            <w:hideMark/>
          </w:tcPr>
          <w:p w14:paraId="65B25BD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D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DA"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DB" w14:textId="77777777" w:rsidR="005D65F3" w:rsidRPr="00DD002D" w:rsidRDefault="00A56466" w:rsidP="005D65F3">
            <w:pPr>
              <w:rPr>
                <w:rFonts w:eastAsia="Times New Roman"/>
                <w:b/>
                <w:bCs/>
                <w:szCs w:val="24"/>
              </w:rPr>
            </w:pPr>
          </w:p>
        </w:tc>
      </w:tr>
      <w:tr w:rsidR="000F4E4F" w14:paraId="65B25BE2"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BDD" w14:textId="77777777" w:rsidR="005D65F3" w:rsidRPr="00DD002D" w:rsidRDefault="00A56466" w:rsidP="005D65F3">
            <w:pPr>
              <w:rPr>
                <w:rFonts w:eastAsia="Times New Roman"/>
                <w:b/>
                <w:bCs/>
                <w:szCs w:val="24"/>
              </w:rPr>
            </w:pPr>
            <w:r w:rsidRPr="00DD002D">
              <w:rPr>
                <w:rFonts w:eastAsia="Times New Roman"/>
                <w:b/>
                <w:bCs/>
                <w:szCs w:val="24"/>
              </w:rPr>
              <w:t>Άρθρο 32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DE" w14:textId="77777777" w:rsidR="005D65F3" w:rsidRPr="00DD002D" w:rsidRDefault="00A56466" w:rsidP="005D65F3">
            <w:pPr>
              <w:rPr>
                <w:rFonts w:eastAsia="Times New Roman"/>
                <w:b/>
                <w:bCs/>
                <w:szCs w:val="24"/>
              </w:rPr>
            </w:pPr>
            <w:r w:rsidRPr="00DD002D">
              <w:rPr>
                <w:rFonts w:eastAsia="Times New Roman"/>
                <w:b/>
                <w:bCs/>
                <w:szCs w:val="24"/>
              </w:rPr>
              <w:t>84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DF" w14:textId="77777777" w:rsidR="005D65F3" w:rsidRPr="00DD002D" w:rsidRDefault="00A56466" w:rsidP="005D65F3">
            <w:pPr>
              <w:rPr>
                <w:rFonts w:eastAsia="Times New Roman"/>
                <w:b/>
                <w:bCs/>
                <w:szCs w:val="24"/>
              </w:rPr>
            </w:pPr>
            <w:r w:rsidRPr="00DD002D">
              <w:rPr>
                <w:rFonts w:eastAsia="Times New Roman"/>
                <w:b/>
                <w:bCs/>
                <w:szCs w:val="24"/>
              </w:rPr>
              <w:t>176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E0" w14:textId="77777777" w:rsidR="005D65F3" w:rsidRPr="00DD002D" w:rsidRDefault="00A56466" w:rsidP="005D65F3">
            <w:pPr>
              <w:rPr>
                <w:rFonts w:eastAsia="Times New Roman"/>
                <w:b/>
                <w:bCs/>
                <w:szCs w:val="24"/>
              </w:rPr>
            </w:pPr>
            <w:r w:rsidRPr="00DD002D">
              <w:rPr>
                <w:rFonts w:eastAsia="Times New Roman"/>
                <w:b/>
                <w:bCs/>
                <w:szCs w:val="24"/>
              </w:rPr>
              <w:t>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E1"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5BE8"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BE3" w14:textId="77777777" w:rsidR="005D65F3" w:rsidRPr="00DD002D" w:rsidRDefault="00A56466" w:rsidP="005D65F3">
            <w:pPr>
              <w:rPr>
                <w:rFonts w:eastAsia="Times New Roman"/>
                <w:szCs w:val="24"/>
              </w:rPr>
            </w:pPr>
            <w:r w:rsidRPr="00DD002D">
              <w:rPr>
                <w:rFonts w:eastAsia="Times New Roman"/>
                <w:szCs w:val="24"/>
              </w:rPr>
              <w:t xml:space="preserve">Εκλογή ΠτΔ </w:t>
            </w:r>
          </w:p>
        </w:tc>
        <w:tc>
          <w:tcPr>
            <w:tcW w:w="658" w:type="pct"/>
            <w:vMerge/>
            <w:tcBorders>
              <w:top w:val="nil"/>
              <w:left w:val="single" w:sz="8" w:space="0" w:color="auto"/>
              <w:bottom w:val="single" w:sz="8" w:space="0" w:color="000000"/>
              <w:right w:val="single" w:sz="8" w:space="0" w:color="auto"/>
            </w:tcBorders>
            <w:vAlign w:val="center"/>
            <w:hideMark/>
          </w:tcPr>
          <w:p w14:paraId="65B25BE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E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E6"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E7" w14:textId="77777777" w:rsidR="005D65F3" w:rsidRPr="00DD002D" w:rsidRDefault="00A56466" w:rsidP="005D65F3">
            <w:pPr>
              <w:rPr>
                <w:rFonts w:eastAsia="Times New Roman"/>
                <w:b/>
                <w:bCs/>
                <w:szCs w:val="24"/>
              </w:rPr>
            </w:pPr>
          </w:p>
        </w:tc>
      </w:tr>
      <w:tr w:rsidR="000F4E4F" w14:paraId="65B25BEE"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BE9" w14:textId="77777777" w:rsidR="005D65F3" w:rsidRPr="00DD002D" w:rsidRDefault="00A56466" w:rsidP="005D65F3">
            <w:pPr>
              <w:rPr>
                <w:rFonts w:eastAsia="Times New Roman"/>
                <w:b/>
                <w:bCs/>
                <w:szCs w:val="24"/>
              </w:rPr>
            </w:pPr>
            <w:r w:rsidRPr="00DD002D">
              <w:rPr>
                <w:rFonts w:eastAsia="Times New Roman"/>
                <w:b/>
                <w:bCs/>
                <w:szCs w:val="24"/>
              </w:rPr>
              <w:t>Άρθρο 32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EA"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EB" w14:textId="77777777" w:rsidR="005D65F3" w:rsidRPr="00DD002D" w:rsidRDefault="00A56466" w:rsidP="005D65F3">
            <w:pPr>
              <w:rPr>
                <w:rFonts w:eastAsia="Times New Roman"/>
                <w:b/>
                <w:bCs/>
                <w:szCs w:val="24"/>
              </w:rPr>
            </w:pPr>
            <w:r w:rsidRPr="00DD002D">
              <w:rPr>
                <w:rFonts w:eastAsia="Times New Roman"/>
                <w:b/>
                <w:bCs/>
                <w:szCs w:val="24"/>
              </w:rPr>
              <w:t>176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EC"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ED"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5BF4"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BEF" w14:textId="77777777" w:rsidR="005D65F3" w:rsidRPr="00DD002D" w:rsidRDefault="00A56466" w:rsidP="005D65F3">
            <w:pPr>
              <w:rPr>
                <w:rFonts w:eastAsia="Times New Roman"/>
                <w:szCs w:val="24"/>
              </w:rPr>
            </w:pPr>
            <w:r w:rsidRPr="00DD002D">
              <w:rPr>
                <w:rFonts w:eastAsia="Times New Roman"/>
                <w:szCs w:val="24"/>
              </w:rPr>
              <w:t>Αποσύνδεση εκλογής ΠτΔ από γενικές εκλογές</w:t>
            </w:r>
          </w:p>
        </w:tc>
        <w:tc>
          <w:tcPr>
            <w:tcW w:w="658" w:type="pct"/>
            <w:vMerge/>
            <w:tcBorders>
              <w:top w:val="nil"/>
              <w:left w:val="single" w:sz="8" w:space="0" w:color="auto"/>
              <w:bottom w:val="single" w:sz="8" w:space="0" w:color="000000"/>
              <w:right w:val="single" w:sz="8" w:space="0" w:color="auto"/>
            </w:tcBorders>
            <w:vAlign w:val="center"/>
            <w:hideMark/>
          </w:tcPr>
          <w:p w14:paraId="65B25BF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F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F2"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F3" w14:textId="77777777" w:rsidR="005D65F3" w:rsidRPr="00DD002D" w:rsidRDefault="00A56466" w:rsidP="005D65F3">
            <w:pPr>
              <w:rPr>
                <w:rFonts w:eastAsia="Times New Roman"/>
                <w:b/>
                <w:bCs/>
                <w:szCs w:val="24"/>
              </w:rPr>
            </w:pPr>
          </w:p>
        </w:tc>
      </w:tr>
      <w:tr w:rsidR="000F4E4F" w14:paraId="65B25BFA"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BF5" w14:textId="77777777" w:rsidR="005D65F3" w:rsidRPr="00DD002D" w:rsidRDefault="00A56466" w:rsidP="005D65F3">
            <w:pPr>
              <w:rPr>
                <w:rFonts w:eastAsia="Times New Roman"/>
                <w:b/>
                <w:bCs/>
                <w:szCs w:val="24"/>
              </w:rPr>
            </w:pPr>
            <w:r w:rsidRPr="00DD002D">
              <w:rPr>
                <w:rFonts w:eastAsia="Times New Roman"/>
                <w:b/>
                <w:bCs/>
                <w:szCs w:val="24"/>
              </w:rPr>
              <w:t>Άρθρο 33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F6"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F7" w14:textId="77777777" w:rsidR="005D65F3" w:rsidRPr="00DD002D" w:rsidRDefault="00A56466" w:rsidP="005D65F3">
            <w:pPr>
              <w:rPr>
                <w:rFonts w:eastAsia="Times New Roman"/>
                <w:b/>
                <w:bCs/>
                <w:szCs w:val="24"/>
              </w:rPr>
            </w:pPr>
            <w:r w:rsidRPr="00DD002D">
              <w:rPr>
                <w:rFonts w:eastAsia="Times New Roman"/>
                <w:b/>
                <w:bCs/>
                <w:szCs w:val="24"/>
              </w:rPr>
              <w:t>176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F8"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BF9"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5C00"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5BFB" w14:textId="77777777" w:rsidR="005D65F3" w:rsidRPr="00DD002D" w:rsidRDefault="00A56466" w:rsidP="005D65F3">
            <w:pPr>
              <w:rPr>
                <w:rFonts w:eastAsia="Times New Roman"/>
                <w:szCs w:val="24"/>
              </w:rPr>
            </w:pPr>
            <w:r w:rsidRPr="00DD002D">
              <w:rPr>
                <w:rFonts w:eastAsia="Times New Roman"/>
                <w:szCs w:val="24"/>
              </w:rPr>
              <w:t>Όρκος ΠτΔ</w:t>
            </w:r>
          </w:p>
        </w:tc>
        <w:tc>
          <w:tcPr>
            <w:tcW w:w="658" w:type="pct"/>
            <w:vMerge/>
            <w:tcBorders>
              <w:top w:val="nil"/>
              <w:left w:val="single" w:sz="8" w:space="0" w:color="auto"/>
              <w:bottom w:val="single" w:sz="8" w:space="0" w:color="000000"/>
              <w:right w:val="single" w:sz="8" w:space="0" w:color="auto"/>
            </w:tcBorders>
            <w:vAlign w:val="center"/>
            <w:hideMark/>
          </w:tcPr>
          <w:p w14:paraId="65B25BF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F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BFE"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BFF" w14:textId="77777777" w:rsidR="005D65F3" w:rsidRPr="00DD002D" w:rsidRDefault="00A56466" w:rsidP="005D65F3">
            <w:pPr>
              <w:rPr>
                <w:rFonts w:eastAsia="Times New Roman"/>
                <w:b/>
                <w:bCs/>
                <w:szCs w:val="24"/>
              </w:rPr>
            </w:pPr>
          </w:p>
        </w:tc>
      </w:tr>
      <w:tr w:rsidR="000F4E4F" w14:paraId="65B25C06"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C01" w14:textId="77777777" w:rsidR="005D65F3" w:rsidRPr="00DD002D" w:rsidRDefault="00A56466" w:rsidP="005D65F3">
            <w:pPr>
              <w:rPr>
                <w:rFonts w:eastAsia="Times New Roman"/>
                <w:b/>
                <w:bCs/>
                <w:szCs w:val="24"/>
              </w:rPr>
            </w:pPr>
            <w:r w:rsidRPr="00DD002D">
              <w:rPr>
                <w:rFonts w:eastAsia="Times New Roman"/>
                <w:b/>
                <w:bCs/>
                <w:szCs w:val="24"/>
              </w:rPr>
              <w:t>Άρθρο 34 παρ. 1</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C02" w14:textId="77777777" w:rsidR="005D65F3" w:rsidRPr="00DD002D" w:rsidRDefault="00A56466" w:rsidP="005D65F3">
            <w:pPr>
              <w:rPr>
                <w:rFonts w:eastAsia="Times New Roman"/>
                <w:b/>
                <w:bCs/>
                <w:szCs w:val="24"/>
              </w:rPr>
            </w:pPr>
            <w:r w:rsidRPr="00DD002D">
              <w:rPr>
                <w:rFonts w:eastAsia="Times New Roman"/>
                <w:b/>
                <w:bCs/>
                <w:szCs w:val="24"/>
              </w:rPr>
              <w:t>82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03" w14:textId="77777777" w:rsidR="005D65F3" w:rsidRPr="00DD002D" w:rsidRDefault="00A56466" w:rsidP="005D65F3">
            <w:pPr>
              <w:rPr>
                <w:rFonts w:eastAsia="Times New Roman"/>
                <w:b/>
                <w:bCs/>
                <w:szCs w:val="24"/>
              </w:rPr>
            </w:pPr>
            <w:r w:rsidRPr="00DD002D">
              <w:rPr>
                <w:rFonts w:eastAsia="Times New Roman"/>
                <w:b/>
                <w:bCs/>
                <w:szCs w:val="24"/>
              </w:rPr>
              <w:t>178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04" w14:textId="77777777" w:rsidR="005D65F3" w:rsidRPr="00DD002D" w:rsidRDefault="00A56466" w:rsidP="005D65F3">
            <w:pPr>
              <w:rPr>
                <w:rFonts w:eastAsia="Times New Roman"/>
                <w:b/>
                <w:bCs/>
                <w:szCs w:val="24"/>
              </w:rPr>
            </w:pPr>
            <w:r w:rsidRPr="00DD002D">
              <w:rPr>
                <w:rFonts w:eastAsia="Times New Roman"/>
                <w:b/>
                <w:bCs/>
                <w:szCs w:val="24"/>
              </w:rPr>
              <w:t>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05"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5C0C"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C07" w14:textId="77777777" w:rsidR="005D65F3" w:rsidRPr="00DD002D" w:rsidRDefault="00A56466" w:rsidP="005D65F3">
            <w:pPr>
              <w:rPr>
                <w:rFonts w:eastAsia="Times New Roman"/>
                <w:szCs w:val="24"/>
              </w:rPr>
            </w:pPr>
            <w:r w:rsidRPr="00DD002D">
              <w:rPr>
                <w:rFonts w:eastAsia="Times New Roman"/>
                <w:szCs w:val="24"/>
              </w:rPr>
              <w:t>Αναπλήρωση ΠτΔ</w:t>
            </w:r>
          </w:p>
        </w:tc>
        <w:tc>
          <w:tcPr>
            <w:tcW w:w="658" w:type="pct"/>
            <w:vMerge/>
            <w:tcBorders>
              <w:top w:val="nil"/>
              <w:left w:val="nil"/>
              <w:bottom w:val="single" w:sz="8" w:space="0" w:color="000000"/>
              <w:right w:val="single" w:sz="8" w:space="0" w:color="auto"/>
            </w:tcBorders>
            <w:vAlign w:val="center"/>
            <w:hideMark/>
          </w:tcPr>
          <w:p w14:paraId="65B25C0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0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0A"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0B" w14:textId="77777777" w:rsidR="005D65F3" w:rsidRPr="00DD002D" w:rsidRDefault="00A56466" w:rsidP="005D65F3">
            <w:pPr>
              <w:rPr>
                <w:rFonts w:eastAsia="Times New Roman"/>
                <w:b/>
                <w:bCs/>
                <w:szCs w:val="24"/>
              </w:rPr>
            </w:pPr>
          </w:p>
        </w:tc>
      </w:tr>
      <w:tr w:rsidR="000F4E4F" w14:paraId="65B25C12"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C0D" w14:textId="77777777" w:rsidR="005D65F3" w:rsidRPr="00DD002D" w:rsidRDefault="00A56466" w:rsidP="005D65F3">
            <w:pPr>
              <w:rPr>
                <w:rFonts w:eastAsia="Times New Roman"/>
                <w:b/>
                <w:bCs/>
                <w:szCs w:val="24"/>
              </w:rPr>
            </w:pPr>
            <w:r w:rsidRPr="00DD002D">
              <w:rPr>
                <w:rFonts w:eastAsia="Times New Roman"/>
                <w:b/>
                <w:bCs/>
                <w:szCs w:val="24"/>
              </w:rPr>
              <w:t>Άρθρο 35 παρ. 2</w:t>
            </w:r>
          </w:p>
        </w:tc>
        <w:tc>
          <w:tcPr>
            <w:tcW w:w="658" w:type="pct"/>
            <w:vMerge w:val="restart"/>
            <w:tcBorders>
              <w:top w:val="single" w:sz="8" w:space="0" w:color="auto"/>
              <w:left w:val="nil"/>
              <w:bottom w:val="single" w:sz="8" w:space="0" w:color="000000"/>
              <w:right w:val="single" w:sz="8" w:space="0" w:color="auto"/>
            </w:tcBorders>
            <w:shd w:val="clear" w:color="auto" w:fill="auto"/>
            <w:vAlign w:val="center"/>
            <w:hideMark/>
          </w:tcPr>
          <w:p w14:paraId="65B25C0E" w14:textId="77777777" w:rsidR="005D65F3" w:rsidRPr="00DD002D" w:rsidRDefault="00A56466" w:rsidP="005D65F3">
            <w:pPr>
              <w:rPr>
                <w:rFonts w:eastAsia="Times New Roman"/>
                <w:b/>
                <w:bCs/>
                <w:szCs w:val="24"/>
              </w:rPr>
            </w:pPr>
            <w:r w:rsidRPr="00DD002D">
              <w:rPr>
                <w:rFonts w:eastAsia="Times New Roman"/>
                <w:b/>
                <w:bCs/>
                <w:szCs w:val="24"/>
              </w:rPr>
              <w:t>88</w:t>
            </w:r>
          </w:p>
        </w:tc>
        <w:tc>
          <w:tcPr>
            <w:tcW w:w="592"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5B25C0F" w14:textId="77777777" w:rsidR="005D65F3" w:rsidRPr="00DD002D" w:rsidRDefault="00A56466" w:rsidP="005D65F3">
            <w:pPr>
              <w:rPr>
                <w:rFonts w:eastAsia="Times New Roman"/>
                <w:b/>
                <w:bCs/>
                <w:szCs w:val="24"/>
              </w:rPr>
            </w:pPr>
            <w:r w:rsidRPr="00DD002D">
              <w:rPr>
                <w:rFonts w:eastAsia="Times New Roman"/>
                <w:b/>
                <w:bCs/>
                <w:szCs w:val="24"/>
              </w:rPr>
              <w:t>175</w:t>
            </w:r>
          </w:p>
        </w:tc>
        <w:tc>
          <w:tcPr>
            <w:tcW w:w="592"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5B25C10"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11"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5C18"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C13" w14:textId="77777777" w:rsidR="005D65F3" w:rsidRPr="00DD002D" w:rsidRDefault="00A56466" w:rsidP="005D65F3">
            <w:pPr>
              <w:rPr>
                <w:rFonts w:eastAsia="Times New Roman"/>
                <w:szCs w:val="24"/>
              </w:rPr>
            </w:pPr>
            <w:r w:rsidRPr="00DD002D">
              <w:rPr>
                <w:rFonts w:eastAsia="Times New Roman"/>
                <w:szCs w:val="24"/>
              </w:rPr>
              <w:t>Αρμοδιότητες ΠτΔ</w:t>
            </w:r>
          </w:p>
        </w:tc>
        <w:tc>
          <w:tcPr>
            <w:tcW w:w="658" w:type="pct"/>
            <w:vMerge/>
            <w:tcBorders>
              <w:top w:val="single" w:sz="8" w:space="0" w:color="auto"/>
              <w:left w:val="nil"/>
              <w:bottom w:val="single" w:sz="8" w:space="0" w:color="000000"/>
              <w:right w:val="single" w:sz="8" w:space="0" w:color="auto"/>
            </w:tcBorders>
            <w:vAlign w:val="center"/>
            <w:hideMark/>
          </w:tcPr>
          <w:p w14:paraId="65B25C14" w14:textId="77777777" w:rsidR="005D65F3" w:rsidRPr="00DD002D" w:rsidRDefault="00A56466" w:rsidP="005D65F3">
            <w:pPr>
              <w:rPr>
                <w:rFonts w:eastAsia="Times New Roman"/>
                <w:b/>
                <w:bCs/>
                <w:szCs w:val="24"/>
              </w:rPr>
            </w:pPr>
          </w:p>
        </w:tc>
        <w:tc>
          <w:tcPr>
            <w:tcW w:w="592" w:type="pct"/>
            <w:vMerge/>
            <w:tcBorders>
              <w:top w:val="single" w:sz="8" w:space="0" w:color="auto"/>
              <w:left w:val="single" w:sz="8" w:space="0" w:color="auto"/>
              <w:bottom w:val="single" w:sz="8" w:space="0" w:color="000000"/>
              <w:right w:val="single" w:sz="8" w:space="0" w:color="auto"/>
            </w:tcBorders>
            <w:vAlign w:val="center"/>
            <w:hideMark/>
          </w:tcPr>
          <w:p w14:paraId="65B25C15" w14:textId="77777777" w:rsidR="005D65F3" w:rsidRPr="00DD002D" w:rsidRDefault="00A56466" w:rsidP="005D65F3">
            <w:pPr>
              <w:rPr>
                <w:rFonts w:eastAsia="Times New Roman"/>
                <w:b/>
                <w:bCs/>
                <w:szCs w:val="24"/>
              </w:rPr>
            </w:pPr>
          </w:p>
        </w:tc>
        <w:tc>
          <w:tcPr>
            <w:tcW w:w="592" w:type="pct"/>
            <w:vMerge/>
            <w:tcBorders>
              <w:top w:val="single" w:sz="8" w:space="0" w:color="auto"/>
              <w:left w:val="single" w:sz="8" w:space="0" w:color="auto"/>
              <w:bottom w:val="single" w:sz="8" w:space="0" w:color="000000"/>
              <w:right w:val="single" w:sz="8" w:space="0" w:color="auto"/>
            </w:tcBorders>
            <w:vAlign w:val="center"/>
            <w:hideMark/>
          </w:tcPr>
          <w:p w14:paraId="65B25C16"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17" w14:textId="77777777" w:rsidR="005D65F3" w:rsidRPr="00DD002D" w:rsidRDefault="00A56466" w:rsidP="005D65F3">
            <w:pPr>
              <w:rPr>
                <w:rFonts w:eastAsia="Times New Roman"/>
                <w:b/>
                <w:bCs/>
                <w:szCs w:val="24"/>
              </w:rPr>
            </w:pPr>
          </w:p>
        </w:tc>
      </w:tr>
      <w:tr w:rsidR="000F4E4F" w14:paraId="65B25C1E"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C19" w14:textId="77777777" w:rsidR="005D65F3" w:rsidRPr="00DD002D" w:rsidRDefault="00A56466" w:rsidP="005D65F3">
            <w:pPr>
              <w:rPr>
                <w:rFonts w:eastAsia="Times New Roman"/>
                <w:b/>
                <w:bCs/>
                <w:szCs w:val="24"/>
              </w:rPr>
            </w:pPr>
            <w:r w:rsidRPr="00DD002D">
              <w:rPr>
                <w:rFonts w:eastAsia="Times New Roman"/>
                <w:b/>
                <w:bCs/>
                <w:szCs w:val="24"/>
              </w:rPr>
              <w:t>Άρθρο 35</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1A" w14:textId="77777777" w:rsidR="005D65F3" w:rsidRPr="00DD002D" w:rsidRDefault="00A56466" w:rsidP="005D65F3">
            <w:pPr>
              <w:rPr>
                <w:rFonts w:eastAsia="Times New Roman"/>
                <w:b/>
                <w:bCs/>
                <w:szCs w:val="24"/>
              </w:rPr>
            </w:pPr>
            <w:r w:rsidRPr="00DD002D">
              <w:rPr>
                <w:rFonts w:eastAsia="Times New Roman"/>
                <w:b/>
                <w:bCs/>
                <w:szCs w:val="24"/>
              </w:rPr>
              <w:t>88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1B"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1C"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1D"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5C24"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C1F" w14:textId="77777777" w:rsidR="005D65F3" w:rsidRPr="00DD002D" w:rsidRDefault="00A56466" w:rsidP="005D65F3">
            <w:pPr>
              <w:rPr>
                <w:rFonts w:eastAsia="Times New Roman"/>
                <w:b/>
                <w:bCs/>
                <w:szCs w:val="24"/>
              </w:rPr>
            </w:pPr>
            <w:r w:rsidRPr="00DD002D">
              <w:rPr>
                <w:rFonts w:eastAsia="Times New Roman"/>
                <w:b/>
                <w:bCs/>
                <w:szCs w:val="24"/>
              </w:rPr>
              <w:lastRenderedPageBreak/>
              <w:t>(προσθήκη παραγράφου 4)</w:t>
            </w:r>
          </w:p>
        </w:tc>
        <w:tc>
          <w:tcPr>
            <w:tcW w:w="658" w:type="pct"/>
            <w:vMerge/>
            <w:tcBorders>
              <w:top w:val="nil"/>
              <w:left w:val="single" w:sz="8" w:space="0" w:color="auto"/>
              <w:bottom w:val="single" w:sz="8" w:space="0" w:color="000000"/>
              <w:right w:val="single" w:sz="8" w:space="0" w:color="auto"/>
            </w:tcBorders>
            <w:vAlign w:val="center"/>
            <w:hideMark/>
          </w:tcPr>
          <w:p w14:paraId="65B25C2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2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22"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23" w14:textId="77777777" w:rsidR="005D65F3" w:rsidRPr="00DD002D" w:rsidRDefault="00A56466" w:rsidP="005D65F3">
            <w:pPr>
              <w:rPr>
                <w:rFonts w:eastAsia="Times New Roman"/>
                <w:b/>
                <w:bCs/>
                <w:szCs w:val="24"/>
              </w:rPr>
            </w:pPr>
          </w:p>
        </w:tc>
      </w:tr>
      <w:tr w:rsidR="000F4E4F" w14:paraId="65B25C2A"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C25" w14:textId="77777777" w:rsidR="005D65F3" w:rsidRPr="00DD002D" w:rsidRDefault="00A56466" w:rsidP="005D65F3">
            <w:pPr>
              <w:rPr>
                <w:rFonts w:eastAsia="Times New Roman"/>
                <w:szCs w:val="24"/>
              </w:rPr>
            </w:pPr>
            <w:r w:rsidRPr="00DD002D">
              <w:rPr>
                <w:rFonts w:eastAsia="Times New Roman"/>
                <w:szCs w:val="24"/>
              </w:rPr>
              <w:t>Συμβούλιο Πολιτικών Αρχηγών</w:t>
            </w:r>
          </w:p>
        </w:tc>
        <w:tc>
          <w:tcPr>
            <w:tcW w:w="658" w:type="pct"/>
            <w:vMerge/>
            <w:tcBorders>
              <w:top w:val="nil"/>
              <w:left w:val="single" w:sz="8" w:space="0" w:color="auto"/>
              <w:bottom w:val="single" w:sz="8" w:space="0" w:color="000000"/>
              <w:right w:val="single" w:sz="8" w:space="0" w:color="auto"/>
            </w:tcBorders>
            <w:vAlign w:val="center"/>
            <w:hideMark/>
          </w:tcPr>
          <w:p w14:paraId="65B25C2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2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2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29" w14:textId="77777777" w:rsidR="005D65F3" w:rsidRPr="00DD002D" w:rsidRDefault="00A56466" w:rsidP="005D65F3">
            <w:pPr>
              <w:rPr>
                <w:rFonts w:eastAsia="Times New Roman"/>
                <w:b/>
                <w:bCs/>
                <w:szCs w:val="24"/>
              </w:rPr>
            </w:pPr>
          </w:p>
        </w:tc>
      </w:tr>
      <w:tr w:rsidR="000F4E4F" w14:paraId="65B25C30"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C2B" w14:textId="77777777" w:rsidR="005D65F3" w:rsidRPr="00DD002D" w:rsidRDefault="00A56466" w:rsidP="005D65F3">
            <w:pPr>
              <w:rPr>
                <w:rFonts w:eastAsia="Times New Roman"/>
                <w:b/>
                <w:bCs/>
                <w:szCs w:val="24"/>
              </w:rPr>
            </w:pPr>
            <w:r w:rsidRPr="00DD002D">
              <w:rPr>
                <w:rFonts w:eastAsia="Times New Roman"/>
                <w:b/>
                <w:bCs/>
                <w:szCs w:val="24"/>
              </w:rPr>
              <w:t>Άρθρο 37 παρ. 3</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C2C" w14:textId="77777777" w:rsidR="005D65F3" w:rsidRPr="00DD002D" w:rsidRDefault="00A56466" w:rsidP="005D65F3">
            <w:pPr>
              <w:rPr>
                <w:rFonts w:eastAsia="Times New Roman"/>
                <w:b/>
                <w:bCs/>
                <w:szCs w:val="24"/>
              </w:rPr>
            </w:pPr>
            <w:r w:rsidRPr="00DD002D">
              <w:rPr>
                <w:rFonts w:eastAsia="Times New Roman"/>
                <w:b/>
                <w:bCs/>
                <w:szCs w:val="24"/>
              </w:rPr>
              <w:t>85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2D" w14:textId="77777777" w:rsidR="005D65F3" w:rsidRPr="00DD002D" w:rsidRDefault="00A56466" w:rsidP="005D65F3">
            <w:pPr>
              <w:rPr>
                <w:rFonts w:eastAsia="Times New Roman"/>
                <w:b/>
                <w:bCs/>
                <w:szCs w:val="24"/>
              </w:rPr>
            </w:pPr>
            <w:r w:rsidRPr="00DD002D">
              <w:rPr>
                <w:rFonts w:eastAsia="Times New Roman"/>
                <w:b/>
                <w:bCs/>
                <w:szCs w:val="24"/>
              </w:rPr>
              <w:t>177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2E"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2F"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5C36"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C31" w14:textId="77777777" w:rsidR="005D65F3" w:rsidRPr="00DD002D" w:rsidRDefault="00A56466" w:rsidP="005D65F3">
            <w:pPr>
              <w:rPr>
                <w:rFonts w:eastAsia="Times New Roman"/>
                <w:szCs w:val="24"/>
              </w:rPr>
            </w:pPr>
            <w:r w:rsidRPr="00DD002D">
              <w:rPr>
                <w:rFonts w:eastAsia="Times New Roman"/>
                <w:szCs w:val="24"/>
              </w:rPr>
              <w:t>Υπηρεσιακή εκλογική κυβέρνηση</w:t>
            </w:r>
          </w:p>
        </w:tc>
        <w:tc>
          <w:tcPr>
            <w:tcW w:w="658" w:type="pct"/>
            <w:vMerge/>
            <w:tcBorders>
              <w:top w:val="nil"/>
              <w:left w:val="nil"/>
              <w:bottom w:val="single" w:sz="8" w:space="0" w:color="000000"/>
              <w:right w:val="single" w:sz="8" w:space="0" w:color="auto"/>
            </w:tcBorders>
            <w:vAlign w:val="center"/>
            <w:hideMark/>
          </w:tcPr>
          <w:p w14:paraId="65B25C3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3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34"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35" w14:textId="77777777" w:rsidR="005D65F3" w:rsidRPr="00DD002D" w:rsidRDefault="00A56466" w:rsidP="005D65F3">
            <w:pPr>
              <w:rPr>
                <w:rFonts w:eastAsia="Times New Roman"/>
                <w:b/>
                <w:bCs/>
                <w:szCs w:val="24"/>
              </w:rPr>
            </w:pPr>
          </w:p>
        </w:tc>
      </w:tr>
      <w:tr w:rsidR="000F4E4F" w14:paraId="65B25C3C"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C37" w14:textId="77777777" w:rsidR="005D65F3" w:rsidRPr="00DD002D" w:rsidRDefault="00A56466" w:rsidP="005D65F3">
            <w:pPr>
              <w:rPr>
                <w:rFonts w:eastAsia="Times New Roman"/>
                <w:b/>
                <w:bCs/>
                <w:szCs w:val="24"/>
              </w:rPr>
            </w:pPr>
            <w:r w:rsidRPr="00DD002D">
              <w:rPr>
                <w:rFonts w:eastAsia="Times New Roman"/>
                <w:b/>
                <w:bCs/>
                <w:szCs w:val="24"/>
              </w:rPr>
              <w:t>Άρθρο 41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38" w14:textId="77777777" w:rsidR="005D65F3" w:rsidRPr="00DD002D" w:rsidRDefault="00A56466" w:rsidP="005D65F3">
            <w:pPr>
              <w:rPr>
                <w:rFonts w:eastAsia="Times New Roman"/>
                <w:b/>
                <w:bCs/>
                <w:szCs w:val="24"/>
              </w:rPr>
            </w:pPr>
            <w:r w:rsidRPr="00DD002D">
              <w:rPr>
                <w:rFonts w:eastAsia="Times New Roman"/>
                <w:b/>
                <w:bCs/>
                <w:szCs w:val="24"/>
              </w:rPr>
              <w:t>83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39" w14:textId="77777777" w:rsidR="005D65F3" w:rsidRPr="00DD002D" w:rsidRDefault="00A56466" w:rsidP="005D65F3">
            <w:pPr>
              <w:rPr>
                <w:rFonts w:eastAsia="Times New Roman"/>
                <w:b/>
                <w:bCs/>
                <w:szCs w:val="24"/>
              </w:rPr>
            </w:pPr>
            <w:r w:rsidRPr="00DD002D">
              <w:rPr>
                <w:rFonts w:eastAsia="Times New Roman"/>
                <w:b/>
                <w:bCs/>
                <w:szCs w:val="24"/>
              </w:rPr>
              <w:t>172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3A" w14:textId="77777777" w:rsidR="005D65F3" w:rsidRPr="00DD002D" w:rsidRDefault="00A56466" w:rsidP="005D65F3">
            <w:pPr>
              <w:rPr>
                <w:rFonts w:eastAsia="Times New Roman"/>
                <w:b/>
                <w:bCs/>
                <w:szCs w:val="24"/>
              </w:rPr>
            </w:pPr>
            <w:r w:rsidRPr="00DD002D">
              <w:rPr>
                <w:rFonts w:eastAsia="Times New Roman"/>
                <w:b/>
                <w:bCs/>
                <w:szCs w:val="24"/>
              </w:rPr>
              <w:t>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3B" w14:textId="77777777" w:rsidR="005D65F3" w:rsidRPr="00DD002D" w:rsidRDefault="00A56466" w:rsidP="005D65F3">
            <w:pPr>
              <w:rPr>
                <w:rFonts w:eastAsia="Times New Roman"/>
                <w:b/>
                <w:bCs/>
                <w:szCs w:val="24"/>
              </w:rPr>
            </w:pPr>
            <w:r w:rsidRPr="00DD002D">
              <w:rPr>
                <w:rFonts w:eastAsia="Times New Roman"/>
                <w:b/>
                <w:bCs/>
                <w:szCs w:val="24"/>
              </w:rPr>
              <w:t>261</w:t>
            </w:r>
          </w:p>
        </w:tc>
      </w:tr>
      <w:tr w:rsidR="000F4E4F" w14:paraId="65B25C42"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C3D"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5C3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3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40"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41" w14:textId="77777777" w:rsidR="005D65F3" w:rsidRPr="00DD002D" w:rsidRDefault="00A56466" w:rsidP="005D65F3">
            <w:pPr>
              <w:rPr>
                <w:rFonts w:eastAsia="Times New Roman"/>
                <w:b/>
                <w:bCs/>
                <w:szCs w:val="24"/>
              </w:rPr>
            </w:pPr>
          </w:p>
        </w:tc>
      </w:tr>
      <w:tr w:rsidR="000F4E4F" w14:paraId="65B25C48"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C43" w14:textId="77777777" w:rsidR="005D65F3" w:rsidRPr="00DD002D" w:rsidRDefault="00A56466" w:rsidP="005D65F3">
            <w:pPr>
              <w:rPr>
                <w:rFonts w:eastAsia="Times New Roman"/>
                <w:szCs w:val="24"/>
              </w:rPr>
            </w:pPr>
            <w:r w:rsidRPr="00DD002D">
              <w:rPr>
                <w:rFonts w:eastAsia="Times New Roman"/>
                <w:szCs w:val="24"/>
              </w:rPr>
              <w:t>Κατάργηση λόγου πρόκλησης εκλογών</w:t>
            </w:r>
          </w:p>
        </w:tc>
        <w:tc>
          <w:tcPr>
            <w:tcW w:w="658" w:type="pct"/>
            <w:vMerge/>
            <w:tcBorders>
              <w:top w:val="nil"/>
              <w:left w:val="single" w:sz="8" w:space="0" w:color="auto"/>
              <w:bottom w:val="single" w:sz="8" w:space="0" w:color="000000"/>
              <w:right w:val="single" w:sz="8" w:space="0" w:color="auto"/>
            </w:tcBorders>
            <w:vAlign w:val="center"/>
            <w:hideMark/>
          </w:tcPr>
          <w:p w14:paraId="65B25C4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4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46"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47" w14:textId="77777777" w:rsidR="005D65F3" w:rsidRPr="00DD002D" w:rsidRDefault="00A56466" w:rsidP="005D65F3">
            <w:pPr>
              <w:rPr>
                <w:rFonts w:eastAsia="Times New Roman"/>
                <w:b/>
                <w:bCs/>
                <w:szCs w:val="24"/>
              </w:rPr>
            </w:pPr>
          </w:p>
        </w:tc>
      </w:tr>
      <w:tr w:rsidR="000F4E4F" w14:paraId="65B25C4E"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C49" w14:textId="77777777" w:rsidR="005D65F3" w:rsidRPr="00DD002D" w:rsidRDefault="00A56466" w:rsidP="005D65F3">
            <w:pPr>
              <w:rPr>
                <w:rFonts w:eastAsia="Times New Roman"/>
                <w:b/>
                <w:bCs/>
                <w:szCs w:val="24"/>
              </w:rPr>
            </w:pPr>
            <w:r w:rsidRPr="00DD002D">
              <w:rPr>
                <w:rFonts w:eastAsia="Times New Roman"/>
                <w:b/>
                <w:bCs/>
                <w:szCs w:val="24"/>
              </w:rPr>
              <w:t>Άρθρο 42 παρ. 1</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C4A" w14:textId="77777777" w:rsidR="005D65F3" w:rsidRPr="00DD002D" w:rsidRDefault="00A56466" w:rsidP="005D65F3">
            <w:pPr>
              <w:rPr>
                <w:rFonts w:eastAsia="Times New Roman"/>
                <w:b/>
                <w:bCs/>
                <w:szCs w:val="24"/>
              </w:rPr>
            </w:pPr>
            <w:r w:rsidRPr="00DD002D">
              <w:rPr>
                <w:rFonts w:eastAsia="Times New Roman"/>
                <w:b/>
                <w:bCs/>
                <w:szCs w:val="24"/>
              </w:rPr>
              <w:t>83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4B" w14:textId="77777777" w:rsidR="005D65F3" w:rsidRPr="00DD002D" w:rsidRDefault="00A56466" w:rsidP="005D65F3">
            <w:pPr>
              <w:rPr>
                <w:rFonts w:eastAsia="Times New Roman"/>
                <w:b/>
                <w:bCs/>
                <w:szCs w:val="24"/>
              </w:rPr>
            </w:pPr>
            <w:r w:rsidRPr="00DD002D">
              <w:rPr>
                <w:rFonts w:eastAsia="Times New Roman"/>
                <w:b/>
                <w:bCs/>
                <w:szCs w:val="24"/>
              </w:rPr>
              <w:t>176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4C" w14:textId="77777777" w:rsidR="005D65F3" w:rsidRPr="00DD002D" w:rsidRDefault="00A56466" w:rsidP="005D65F3">
            <w:pPr>
              <w:rPr>
                <w:rFonts w:eastAsia="Times New Roman"/>
                <w:b/>
                <w:bCs/>
                <w:szCs w:val="24"/>
              </w:rPr>
            </w:pPr>
            <w:r w:rsidRPr="00DD002D">
              <w:rPr>
                <w:rFonts w:eastAsia="Times New Roman"/>
                <w:b/>
                <w:bCs/>
                <w:szCs w:val="24"/>
              </w:rPr>
              <w:t>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4D" w14:textId="77777777" w:rsidR="005D65F3" w:rsidRPr="00DD002D" w:rsidRDefault="00A56466" w:rsidP="005D65F3">
            <w:pPr>
              <w:rPr>
                <w:rFonts w:eastAsia="Times New Roman"/>
                <w:b/>
                <w:bCs/>
                <w:szCs w:val="24"/>
              </w:rPr>
            </w:pPr>
            <w:r w:rsidRPr="00DD002D">
              <w:rPr>
                <w:rFonts w:eastAsia="Times New Roman"/>
                <w:b/>
                <w:bCs/>
                <w:szCs w:val="24"/>
              </w:rPr>
              <w:t>264</w:t>
            </w:r>
          </w:p>
        </w:tc>
      </w:tr>
      <w:tr w:rsidR="000F4E4F" w14:paraId="65B25C55" w14:textId="77777777">
        <w:trPr>
          <w:trHeight w:val="315"/>
        </w:trPr>
        <w:tc>
          <w:tcPr>
            <w:tcW w:w="2632" w:type="pct"/>
            <w:tcBorders>
              <w:top w:val="nil"/>
              <w:left w:val="single" w:sz="8" w:space="0" w:color="auto"/>
              <w:bottom w:val="single" w:sz="4" w:space="0" w:color="auto"/>
              <w:right w:val="single" w:sz="8" w:space="0" w:color="auto"/>
            </w:tcBorders>
            <w:shd w:val="clear" w:color="auto" w:fill="auto"/>
            <w:vAlign w:val="center"/>
            <w:hideMark/>
          </w:tcPr>
          <w:p w14:paraId="65B25C4F" w14:textId="77777777" w:rsidR="005D65F3" w:rsidRPr="00DD002D" w:rsidRDefault="00A56466" w:rsidP="005D65F3">
            <w:pPr>
              <w:rPr>
                <w:rFonts w:eastAsia="Times New Roman"/>
                <w:szCs w:val="24"/>
              </w:rPr>
            </w:pPr>
            <w:r w:rsidRPr="00DD002D">
              <w:rPr>
                <w:rFonts w:eastAsia="Times New Roman"/>
                <w:szCs w:val="24"/>
              </w:rPr>
              <w:t>Έλεγχος αντισυνταγματικότητος</w:t>
            </w:r>
          </w:p>
          <w:p w14:paraId="65B25C50" w14:textId="77777777" w:rsidR="005D65F3" w:rsidRPr="00DD002D" w:rsidRDefault="00A56466" w:rsidP="005D65F3">
            <w:pPr>
              <w:rPr>
                <w:rFonts w:eastAsia="Times New Roman"/>
                <w:szCs w:val="24"/>
              </w:rPr>
            </w:pPr>
          </w:p>
        </w:tc>
        <w:tc>
          <w:tcPr>
            <w:tcW w:w="658" w:type="pct"/>
            <w:vMerge/>
            <w:tcBorders>
              <w:top w:val="nil"/>
              <w:left w:val="nil"/>
              <w:bottom w:val="single" w:sz="4" w:space="0" w:color="auto"/>
              <w:right w:val="single" w:sz="8" w:space="0" w:color="auto"/>
            </w:tcBorders>
            <w:vAlign w:val="center"/>
            <w:hideMark/>
          </w:tcPr>
          <w:p w14:paraId="65B25C5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5C5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5C5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4" w:space="0" w:color="auto"/>
              <w:right w:val="single" w:sz="8" w:space="0" w:color="auto"/>
            </w:tcBorders>
            <w:vAlign w:val="center"/>
            <w:hideMark/>
          </w:tcPr>
          <w:p w14:paraId="65B25C54" w14:textId="77777777" w:rsidR="005D65F3" w:rsidRPr="00DD002D" w:rsidRDefault="00A56466" w:rsidP="005D65F3">
            <w:pPr>
              <w:rPr>
                <w:rFonts w:eastAsia="Times New Roman"/>
                <w:b/>
                <w:bCs/>
                <w:szCs w:val="24"/>
              </w:rPr>
            </w:pPr>
          </w:p>
        </w:tc>
      </w:tr>
      <w:tr w:rsidR="000F4E4F" w14:paraId="65B25C5B" w14:textId="77777777">
        <w:trPr>
          <w:trHeight w:val="300"/>
        </w:trPr>
        <w:tc>
          <w:tcPr>
            <w:tcW w:w="2632" w:type="pct"/>
            <w:tcBorders>
              <w:top w:val="single" w:sz="4" w:space="0" w:color="auto"/>
              <w:left w:val="single" w:sz="8" w:space="0" w:color="auto"/>
              <w:bottom w:val="nil"/>
              <w:right w:val="single" w:sz="8" w:space="0" w:color="auto"/>
            </w:tcBorders>
            <w:shd w:val="clear" w:color="auto" w:fill="auto"/>
            <w:vAlign w:val="center"/>
            <w:hideMark/>
          </w:tcPr>
          <w:p w14:paraId="65B25C56" w14:textId="77777777" w:rsidR="005D65F3" w:rsidRPr="00DD002D" w:rsidRDefault="00A56466" w:rsidP="005D65F3">
            <w:pPr>
              <w:rPr>
                <w:rFonts w:eastAsia="Times New Roman"/>
                <w:b/>
                <w:bCs/>
                <w:szCs w:val="24"/>
              </w:rPr>
            </w:pPr>
            <w:r w:rsidRPr="00DD002D">
              <w:rPr>
                <w:rFonts w:eastAsia="Times New Roman"/>
                <w:b/>
                <w:bCs/>
                <w:szCs w:val="24"/>
              </w:rPr>
              <w:t>Άρθρο 44 παρ. 2</w:t>
            </w:r>
          </w:p>
        </w:tc>
        <w:tc>
          <w:tcPr>
            <w:tcW w:w="658" w:type="pct"/>
            <w:vMerge w:val="restart"/>
            <w:tcBorders>
              <w:top w:val="single" w:sz="4" w:space="0" w:color="auto"/>
              <w:left w:val="nil"/>
              <w:bottom w:val="single" w:sz="8" w:space="0" w:color="000000"/>
              <w:right w:val="single" w:sz="8" w:space="0" w:color="auto"/>
            </w:tcBorders>
            <w:shd w:val="clear" w:color="auto" w:fill="auto"/>
            <w:vAlign w:val="center"/>
            <w:hideMark/>
          </w:tcPr>
          <w:p w14:paraId="65B25C57" w14:textId="77777777" w:rsidR="005D65F3" w:rsidRPr="00DD002D" w:rsidRDefault="00A56466" w:rsidP="005D65F3">
            <w:pPr>
              <w:rPr>
                <w:rFonts w:eastAsia="Times New Roman"/>
                <w:b/>
                <w:bCs/>
                <w:szCs w:val="24"/>
              </w:rPr>
            </w:pPr>
            <w:r w:rsidRPr="00DD002D">
              <w:rPr>
                <w:rFonts w:eastAsia="Times New Roman"/>
                <w:b/>
                <w:bCs/>
                <w:szCs w:val="24"/>
              </w:rPr>
              <w:t>88</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C58" w14:textId="77777777" w:rsidR="005D65F3" w:rsidRPr="00DD002D" w:rsidRDefault="00A56466" w:rsidP="005D65F3">
            <w:pPr>
              <w:rPr>
                <w:rFonts w:eastAsia="Times New Roman"/>
                <w:b/>
                <w:bCs/>
                <w:szCs w:val="24"/>
              </w:rPr>
            </w:pPr>
            <w:r w:rsidRPr="00DD002D">
              <w:rPr>
                <w:rFonts w:eastAsia="Times New Roman"/>
                <w:b/>
                <w:bCs/>
                <w:szCs w:val="24"/>
              </w:rPr>
              <w:t>160</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C59" w14:textId="77777777" w:rsidR="005D65F3" w:rsidRPr="00DD002D" w:rsidRDefault="00A56466" w:rsidP="005D65F3">
            <w:pPr>
              <w:rPr>
                <w:rFonts w:eastAsia="Times New Roman"/>
                <w:b/>
                <w:bCs/>
                <w:szCs w:val="24"/>
              </w:rPr>
            </w:pPr>
            <w:r w:rsidRPr="00DD002D">
              <w:rPr>
                <w:rFonts w:eastAsia="Times New Roman"/>
                <w:b/>
                <w:bCs/>
                <w:szCs w:val="24"/>
              </w:rPr>
              <w:t>17</w:t>
            </w:r>
          </w:p>
        </w:tc>
        <w:tc>
          <w:tcPr>
            <w:tcW w:w="526"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C5A"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5C61"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5C5C" w14:textId="77777777" w:rsidR="005D65F3" w:rsidRPr="00DD002D" w:rsidRDefault="00A56466" w:rsidP="005D65F3">
            <w:pPr>
              <w:rPr>
                <w:rFonts w:eastAsia="Times New Roman"/>
                <w:szCs w:val="24"/>
              </w:rPr>
            </w:pPr>
            <w:r w:rsidRPr="00DD002D">
              <w:rPr>
                <w:rFonts w:eastAsia="Times New Roman"/>
                <w:szCs w:val="24"/>
              </w:rPr>
              <w:t>Κανόνες δημοψηφισμάτων</w:t>
            </w:r>
          </w:p>
        </w:tc>
        <w:tc>
          <w:tcPr>
            <w:tcW w:w="658" w:type="pct"/>
            <w:vMerge/>
            <w:tcBorders>
              <w:top w:val="nil"/>
              <w:left w:val="nil"/>
              <w:bottom w:val="single" w:sz="8" w:space="0" w:color="000000"/>
              <w:right w:val="single" w:sz="8" w:space="0" w:color="auto"/>
            </w:tcBorders>
            <w:vAlign w:val="center"/>
            <w:hideMark/>
          </w:tcPr>
          <w:p w14:paraId="65B25C5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5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5F"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60" w14:textId="77777777" w:rsidR="005D65F3" w:rsidRPr="00DD002D" w:rsidRDefault="00A56466" w:rsidP="005D65F3">
            <w:pPr>
              <w:rPr>
                <w:rFonts w:eastAsia="Times New Roman"/>
                <w:b/>
                <w:bCs/>
                <w:szCs w:val="24"/>
              </w:rPr>
            </w:pPr>
          </w:p>
        </w:tc>
      </w:tr>
      <w:tr w:rsidR="000F4E4F" w14:paraId="65B25C67"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C62" w14:textId="77777777" w:rsidR="005D65F3" w:rsidRPr="00DD002D" w:rsidRDefault="00A56466" w:rsidP="005D65F3">
            <w:pPr>
              <w:rPr>
                <w:rFonts w:eastAsia="Times New Roman"/>
                <w:b/>
                <w:bCs/>
                <w:szCs w:val="24"/>
              </w:rPr>
            </w:pPr>
            <w:r w:rsidRPr="00DD002D">
              <w:rPr>
                <w:rFonts w:eastAsia="Times New Roman"/>
                <w:b/>
                <w:bCs/>
                <w:szCs w:val="24"/>
              </w:rPr>
              <w:t>Άρθρο 44 παρ. 3</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C63" w14:textId="77777777" w:rsidR="005D65F3" w:rsidRPr="00DD002D" w:rsidRDefault="00A56466" w:rsidP="005D65F3">
            <w:pPr>
              <w:rPr>
                <w:rFonts w:eastAsia="Times New Roman"/>
                <w:b/>
                <w:bCs/>
                <w:szCs w:val="24"/>
              </w:rPr>
            </w:pPr>
            <w:r w:rsidRPr="00DD002D">
              <w:rPr>
                <w:rFonts w:eastAsia="Times New Roman"/>
                <w:b/>
                <w:bCs/>
                <w:szCs w:val="24"/>
              </w:rPr>
              <w:t>89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64" w14:textId="77777777" w:rsidR="005D65F3" w:rsidRPr="00DD002D" w:rsidRDefault="00A56466" w:rsidP="005D65F3">
            <w:pPr>
              <w:rPr>
                <w:rFonts w:eastAsia="Times New Roman"/>
                <w:b/>
                <w:bCs/>
                <w:szCs w:val="24"/>
              </w:rPr>
            </w:pPr>
            <w:r w:rsidRPr="00DD002D">
              <w:rPr>
                <w:rFonts w:eastAsia="Times New Roman"/>
                <w:b/>
                <w:bCs/>
                <w:szCs w:val="24"/>
              </w:rPr>
              <w:t>173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65"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66" w14:textId="77777777" w:rsidR="005D65F3" w:rsidRPr="00DD002D" w:rsidRDefault="00A56466" w:rsidP="005D65F3">
            <w:pPr>
              <w:rPr>
                <w:rFonts w:eastAsia="Times New Roman"/>
                <w:b/>
                <w:bCs/>
                <w:szCs w:val="24"/>
              </w:rPr>
            </w:pPr>
            <w:r w:rsidRPr="00DD002D">
              <w:rPr>
                <w:rFonts w:eastAsia="Times New Roman"/>
                <w:b/>
                <w:bCs/>
                <w:szCs w:val="24"/>
              </w:rPr>
              <w:t>264</w:t>
            </w:r>
          </w:p>
        </w:tc>
      </w:tr>
      <w:tr w:rsidR="000F4E4F" w14:paraId="65B25C6D"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C68" w14:textId="77777777" w:rsidR="005D65F3" w:rsidRPr="00DD002D" w:rsidRDefault="00A56466" w:rsidP="005D65F3">
            <w:pPr>
              <w:rPr>
                <w:rFonts w:eastAsia="Times New Roman"/>
                <w:szCs w:val="24"/>
              </w:rPr>
            </w:pPr>
            <w:r w:rsidRPr="00DD002D">
              <w:rPr>
                <w:rFonts w:eastAsia="Times New Roman"/>
                <w:szCs w:val="24"/>
              </w:rPr>
              <w:t>Διαγγέλματα ΠτΔ</w:t>
            </w:r>
          </w:p>
        </w:tc>
        <w:tc>
          <w:tcPr>
            <w:tcW w:w="658" w:type="pct"/>
            <w:vMerge/>
            <w:tcBorders>
              <w:top w:val="nil"/>
              <w:left w:val="nil"/>
              <w:bottom w:val="single" w:sz="8" w:space="0" w:color="000000"/>
              <w:right w:val="single" w:sz="8" w:space="0" w:color="auto"/>
            </w:tcBorders>
            <w:vAlign w:val="center"/>
            <w:hideMark/>
          </w:tcPr>
          <w:p w14:paraId="65B25C6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6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6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6C" w14:textId="77777777" w:rsidR="005D65F3" w:rsidRPr="00DD002D" w:rsidRDefault="00A56466" w:rsidP="005D65F3">
            <w:pPr>
              <w:rPr>
                <w:rFonts w:eastAsia="Times New Roman"/>
                <w:b/>
                <w:bCs/>
                <w:szCs w:val="24"/>
              </w:rPr>
            </w:pPr>
          </w:p>
        </w:tc>
      </w:tr>
      <w:tr w:rsidR="000F4E4F" w14:paraId="65B25C73"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C6E" w14:textId="77777777" w:rsidR="005D65F3" w:rsidRPr="00DD002D" w:rsidRDefault="00A56466" w:rsidP="005D65F3">
            <w:pPr>
              <w:rPr>
                <w:rFonts w:eastAsia="Times New Roman"/>
                <w:b/>
                <w:bCs/>
                <w:szCs w:val="24"/>
              </w:rPr>
            </w:pPr>
            <w:r w:rsidRPr="00DD002D">
              <w:rPr>
                <w:rFonts w:eastAsia="Times New Roman"/>
                <w:b/>
                <w:bCs/>
                <w:szCs w:val="24"/>
              </w:rPr>
              <w:t>Άρθρο 49 παρ.</w:t>
            </w:r>
            <w:r w:rsidRPr="00DD002D">
              <w:rPr>
                <w:rFonts w:eastAsia="Times New Roman"/>
                <w:b/>
                <w:bCs/>
                <w:szCs w:val="24"/>
              </w:rPr>
              <w:t xml:space="preserve"> 2</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C6F" w14:textId="77777777" w:rsidR="005D65F3" w:rsidRPr="00DD002D" w:rsidRDefault="00A56466" w:rsidP="005D65F3">
            <w:pPr>
              <w:rPr>
                <w:rFonts w:eastAsia="Times New Roman"/>
                <w:b/>
                <w:bCs/>
                <w:szCs w:val="24"/>
              </w:rPr>
            </w:pPr>
            <w:r w:rsidRPr="00DD002D">
              <w:rPr>
                <w:rFonts w:eastAsia="Times New Roman"/>
                <w:b/>
                <w:bCs/>
                <w:szCs w:val="24"/>
              </w:rPr>
              <w:t>82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70" w14:textId="77777777" w:rsidR="005D65F3" w:rsidRPr="00DD002D" w:rsidRDefault="00A56466" w:rsidP="005D65F3">
            <w:pPr>
              <w:rPr>
                <w:rFonts w:eastAsia="Times New Roman"/>
                <w:b/>
                <w:bCs/>
                <w:szCs w:val="24"/>
              </w:rPr>
            </w:pPr>
            <w:r w:rsidRPr="00DD002D">
              <w:rPr>
                <w:rFonts w:eastAsia="Times New Roman"/>
                <w:b/>
                <w:bCs/>
                <w:szCs w:val="24"/>
              </w:rPr>
              <w:t>179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71"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72"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C79"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C74" w14:textId="77777777" w:rsidR="005D65F3" w:rsidRPr="00DD002D" w:rsidRDefault="00A56466" w:rsidP="005D65F3">
            <w:pPr>
              <w:rPr>
                <w:rFonts w:eastAsia="Times New Roman"/>
                <w:szCs w:val="24"/>
              </w:rPr>
            </w:pPr>
            <w:r w:rsidRPr="00DD002D">
              <w:rPr>
                <w:rFonts w:eastAsia="Times New Roman"/>
                <w:szCs w:val="24"/>
              </w:rPr>
              <w:t>Δωσιδικία ΠτΔ</w:t>
            </w:r>
          </w:p>
        </w:tc>
        <w:tc>
          <w:tcPr>
            <w:tcW w:w="658" w:type="pct"/>
            <w:vMerge/>
            <w:tcBorders>
              <w:top w:val="nil"/>
              <w:left w:val="nil"/>
              <w:bottom w:val="single" w:sz="8" w:space="0" w:color="000000"/>
              <w:right w:val="single" w:sz="8" w:space="0" w:color="auto"/>
            </w:tcBorders>
            <w:vAlign w:val="center"/>
            <w:hideMark/>
          </w:tcPr>
          <w:p w14:paraId="65B25C7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7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7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78" w14:textId="77777777" w:rsidR="005D65F3" w:rsidRPr="00DD002D" w:rsidRDefault="00A56466" w:rsidP="005D65F3">
            <w:pPr>
              <w:rPr>
                <w:rFonts w:eastAsia="Times New Roman"/>
                <w:b/>
                <w:bCs/>
                <w:szCs w:val="24"/>
              </w:rPr>
            </w:pPr>
          </w:p>
        </w:tc>
      </w:tr>
      <w:tr w:rsidR="000F4E4F" w14:paraId="65B25C7F"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C7A" w14:textId="77777777" w:rsidR="005D65F3" w:rsidRPr="00DD002D" w:rsidRDefault="00A56466" w:rsidP="005D65F3">
            <w:pPr>
              <w:rPr>
                <w:rFonts w:eastAsia="Times New Roman"/>
                <w:b/>
                <w:bCs/>
                <w:szCs w:val="24"/>
              </w:rPr>
            </w:pPr>
            <w:r w:rsidRPr="00DD002D">
              <w:rPr>
                <w:rFonts w:eastAsia="Times New Roman"/>
                <w:b/>
                <w:bCs/>
                <w:szCs w:val="24"/>
              </w:rPr>
              <w:t>Άρθρο 51 παρ. 4</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C7B" w14:textId="77777777" w:rsidR="005D65F3" w:rsidRPr="00DD002D" w:rsidRDefault="00A56466" w:rsidP="005D65F3">
            <w:pPr>
              <w:rPr>
                <w:rFonts w:eastAsia="Times New Roman"/>
                <w:b/>
                <w:bCs/>
                <w:szCs w:val="24"/>
              </w:rPr>
            </w:pPr>
            <w:r w:rsidRPr="00DD002D">
              <w:rPr>
                <w:rFonts w:eastAsia="Times New Roman"/>
                <w:b/>
                <w:bCs/>
                <w:szCs w:val="24"/>
              </w:rPr>
              <w:t>88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7C"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7D"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7E"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C85"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C80" w14:textId="77777777" w:rsidR="005D65F3" w:rsidRPr="00DD002D" w:rsidRDefault="00A56466" w:rsidP="005D65F3">
            <w:pPr>
              <w:rPr>
                <w:rFonts w:eastAsia="Times New Roman"/>
                <w:szCs w:val="24"/>
              </w:rPr>
            </w:pPr>
            <w:r w:rsidRPr="00DD002D">
              <w:rPr>
                <w:rFonts w:eastAsia="Times New Roman"/>
                <w:szCs w:val="24"/>
              </w:rPr>
              <w:t>Εκτός επικρατείας εκλογείς</w:t>
            </w:r>
          </w:p>
        </w:tc>
        <w:tc>
          <w:tcPr>
            <w:tcW w:w="658" w:type="pct"/>
            <w:vMerge/>
            <w:tcBorders>
              <w:top w:val="nil"/>
              <w:left w:val="nil"/>
              <w:bottom w:val="single" w:sz="8" w:space="0" w:color="000000"/>
              <w:right w:val="single" w:sz="8" w:space="0" w:color="auto"/>
            </w:tcBorders>
            <w:vAlign w:val="center"/>
            <w:hideMark/>
          </w:tcPr>
          <w:p w14:paraId="65B25C8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8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8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84" w14:textId="77777777" w:rsidR="005D65F3" w:rsidRPr="00DD002D" w:rsidRDefault="00A56466" w:rsidP="005D65F3">
            <w:pPr>
              <w:rPr>
                <w:rFonts w:eastAsia="Times New Roman"/>
                <w:b/>
                <w:bCs/>
                <w:szCs w:val="24"/>
              </w:rPr>
            </w:pPr>
          </w:p>
        </w:tc>
      </w:tr>
      <w:tr w:rsidR="000F4E4F" w14:paraId="65B25C8B"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C86" w14:textId="77777777" w:rsidR="005D65F3" w:rsidRPr="00DD002D" w:rsidRDefault="00A56466" w:rsidP="005D65F3">
            <w:pPr>
              <w:rPr>
                <w:rFonts w:eastAsia="Times New Roman"/>
                <w:b/>
                <w:bCs/>
                <w:szCs w:val="24"/>
              </w:rPr>
            </w:pPr>
            <w:r w:rsidRPr="00DD002D">
              <w:rPr>
                <w:rFonts w:eastAsia="Times New Roman"/>
                <w:b/>
                <w:bCs/>
                <w:szCs w:val="24"/>
              </w:rPr>
              <w:t>Άρθρο 53 παρ. 1</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C87"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88" w14:textId="77777777" w:rsidR="005D65F3" w:rsidRPr="00DD002D" w:rsidRDefault="00A56466" w:rsidP="005D65F3">
            <w:pPr>
              <w:rPr>
                <w:rFonts w:eastAsia="Times New Roman"/>
                <w:b/>
                <w:bCs/>
                <w:szCs w:val="24"/>
              </w:rPr>
            </w:pPr>
            <w:r w:rsidRPr="00DD002D">
              <w:rPr>
                <w:rFonts w:eastAsia="Times New Roman"/>
                <w:b/>
                <w:bCs/>
                <w:szCs w:val="24"/>
              </w:rPr>
              <w:t>175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89"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8A"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C91"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C8C" w14:textId="77777777" w:rsidR="005D65F3" w:rsidRPr="00DD002D" w:rsidRDefault="00A56466" w:rsidP="005D65F3">
            <w:pPr>
              <w:rPr>
                <w:rFonts w:eastAsia="Times New Roman"/>
                <w:szCs w:val="24"/>
              </w:rPr>
            </w:pPr>
            <w:r w:rsidRPr="00DD002D">
              <w:rPr>
                <w:rFonts w:eastAsia="Times New Roman"/>
                <w:szCs w:val="24"/>
              </w:rPr>
              <w:t>Κυβερνητική σταθερότητα</w:t>
            </w:r>
          </w:p>
        </w:tc>
        <w:tc>
          <w:tcPr>
            <w:tcW w:w="658" w:type="pct"/>
            <w:vMerge/>
            <w:tcBorders>
              <w:top w:val="nil"/>
              <w:left w:val="nil"/>
              <w:bottom w:val="single" w:sz="8" w:space="0" w:color="000000"/>
              <w:right w:val="single" w:sz="8" w:space="0" w:color="auto"/>
            </w:tcBorders>
            <w:vAlign w:val="center"/>
            <w:hideMark/>
          </w:tcPr>
          <w:p w14:paraId="65B25C8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8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8F"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90" w14:textId="77777777" w:rsidR="005D65F3" w:rsidRPr="00DD002D" w:rsidRDefault="00A56466" w:rsidP="005D65F3">
            <w:pPr>
              <w:rPr>
                <w:rFonts w:eastAsia="Times New Roman"/>
                <w:b/>
                <w:bCs/>
                <w:szCs w:val="24"/>
              </w:rPr>
            </w:pPr>
          </w:p>
        </w:tc>
      </w:tr>
      <w:tr w:rsidR="000F4E4F" w14:paraId="65B25C97"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C92" w14:textId="77777777" w:rsidR="005D65F3" w:rsidRPr="00DD002D" w:rsidRDefault="00A56466" w:rsidP="005D65F3">
            <w:pPr>
              <w:rPr>
                <w:rFonts w:eastAsia="Times New Roman"/>
                <w:b/>
                <w:bCs/>
                <w:szCs w:val="24"/>
              </w:rPr>
            </w:pPr>
            <w:r w:rsidRPr="00DD002D">
              <w:rPr>
                <w:rFonts w:eastAsia="Times New Roman"/>
                <w:b/>
                <w:bCs/>
                <w:szCs w:val="24"/>
              </w:rPr>
              <w:t>Άρθρο 54 παρ. 1</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C93"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94" w14:textId="77777777" w:rsidR="005D65F3" w:rsidRPr="00DD002D" w:rsidRDefault="00A56466" w:rsidP="005D65F3">
            <w:pPr>
              <w:rPr>
                <w:rFonts w:eastAsia="Times New Roman"/>
                <w:b/>
                <w:bCs/>
                <w:szCs w:val="24"/>
              </w:rPr>
            </w:pPr>
            <w:r w:rsidRPr="00DD002D">
              <w:rPr>
                <w:rFonts w:eastAsia="Times New Roman"/>
                <w:b/>
                <w:bCs/>
                <w:szCs w:val="24"/>
              </w:rPr>
              <w:t>175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95"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96"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C9D"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C98" w14:textId="77777777" w:rsidR="005D65F3" w:rsidRPr="00DD002D" w:rsidRDefault="00A56466" w:rsidP="005D65F3">
            <w:pPr>
              <w:rPr>
                <w:rFonts w:eastAsia="Times New Roman"/>
                <w:szCs w:val="24"/>
              </w:rPr>
            </w:pPr>
            <w:r w:rsidRPr="00DD002D">
              <w:rPr>
                <w:rFonts w:eastAsia="Times New Roman"/>
                <w:szCs w:val="24"/>
              </w:rPr>
              <w:t>Εξασφάλιση κυβερνησιμότητας</w:t>
            </w:r>
          </w:p>
        </w:tc>
        <w:tc>
          <w:tcPr>
            <w:tcW w:w="658" w:type="pct"/>
            <w:vMerge/>
            <w:tcBorders>
              <w:top w:val="nil"/>
              <w:left w:val="nil"/>
              <w:bottom w:val="single" w:sz="8" w:space="0" w:color="000000"/>
              <w:right w:val="single" w:sz="8" w:space="0" w:color="auto"/>
            </w:tcBorders>
            <w:vAlign w:val="center"/>
            <w:hideMark/>
          </w:tcPr>
          <w:p w14:paraId="65B25C9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9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9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9C" w14:textId="77777777" w:rsidR="005D65F3" w:rsidRPr="00DD002D" w:rsidRDefault="00A56466" w:rsidP="005D65F3">
            <w:pPr>
              <w:rPr>
                <w:rFonts w:eastAsia="Times New Roman"/>
                <w:b/>
                <w:bCs/>
                <w:szCs w:val="24"/>
              </w:rPr>
            </w:pPr>
          </w:p>
        </w:tc>
      </w:tr>
      <w:tr w:rsidR="000F4E4F" w14:paraId="65B25CA3"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C9E" w14:textId="77777777" w:rsidR="005D65F3" w:rsidRPr="00DD002D" w:rsidRDefault="00A56466" w:rsidP="005D65F3">
            <w:pPr>
              <w:rPr>
                <w:rFonts w:eastAsia="Times New Roman"/>
                <w:b/>
                <w:bCs/>
                <w:szCs w:val="24"/>
              </w:rPr>
            </w:pPr>
            <w:r w:rsidRPr="00DD002D">
              <w:rPr>
                <w:rFonts w:eastAsia="Times New Roman"/>
                <w:b/>
                <w:bCs/>
                <w:szCs w:val="24"/>
              </w:rPr>
              <w:t>Άρθρο 58</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C9F" w14:textId="77777777" w:rsidR="005D65F3" w:rsidRPr="00DD002D" w:rsidRDefault="00A56466" w:rsidP="005D65F3">
            <w:pPr>
              <w:rPr>
                <w:rFonts w:eastAsia="Times New Roman"/>
                <w:b/>
                <w:bCs/>
                <w:szCs w:val="24"/>
              </w:rPr>
            </w:pPr>
            <w:r w:rsidRPr="00DD002D">
              <w:rPr>
                <w:rFonts w:eastAsia="Times New Roman"/>
                <w:b/>
                <w:bCs/>
                <w:szCs w:val="24"/>
              </w:rPr>
              <w:t>86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A0" w14:textId="77777777" w:rsidR="005D65F3" w:rsidRPr="00DD002D" w:rsidRDefault="00A56466" w:rsidP="005D65F3">
            <w:pPr>
              <w:rPr>
                <w:rFonts w:eastAsia="Times New Roman"/>
                <w:b/>
                <w:bCs/>
                <w:szCs w:val="24"/>
              </w:rPr>
            </w:pPr>
            <w:r w:rsidRPr="00DD002D">
              <w:rPr>
                <w:rFonts w:eastAsia="Times New Roman"/>
                <w:b/>
                <w:bCs/>
                <w:szCs w:val="24"/>
              </w:rPr>
              <w:t>176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A1"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A2"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CA9"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CA4" w14:textId="77777777" w:rsidR="005D65F3" w:rsidRPr="00DD002D" w:rsidRDefault="00A56466" w:rsidP="005D65F3">
            <w:pPr>
              <w:rPr>
                <w:rFonts w:eastAsia="Times New Roman"/>
                <w:szCs w:val="24"/>
              </w:rPr>
            </w:pPr>
            <w:r w:rsidRPr="00DD002D">
              <w:rPr>
                <w:rFonts w:eastAsia="Times New Roman"/>
                <w:szCs w:val="24"/>
              </w:rPr>
              <w:t xml:space="preserve">Δικαστικός </w:t>
            </w:r>
            <w:r w:rsidRPr="00DD002D">
              <w:rPr>
                <w:rFonts w:eastAsia="Times New Roman"/>
                <w:szCs w:val="24"/>
              </w:rPr>
              <w:t>έλεγχος εκλογών</w:t>
            </w:r>
          </w:p>
        </w:tc>
        <w:tc>
          <w:tcPr>
            <w:tcW w:w="658" w:type="pct"/>
            <w:vMerge/>
            <w:tcBorders>
              <w:top w:val="nil"/>
              <w:left w:val="nil"/>
              <w:bottom w:val="single" w:sz="8" w:space="0" w:color="000000"/>
              <w:right w:val="single" w:sz="8" w:space="0" w:color="auto"/>
            </w:tcBorders>
            <w:vAlign w:val="center"/>
            <w:hideMark/>
          </w:tcPr>
          <w:p w14:paraId="65B25CA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A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A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A8" w14:textId="77777777" w:rsidR="005D65F3" w:rsidRPr="00DD002D" w:rsidRDefault="00A56466" w:rsidP="005D65F3">
            <w:pPr>
              <w:rPr>
                <w:rFonts w:eastAsia="Times New Roman"/>
                <w:b/>
                <w:bCs/>
                <w:szCs w:val="24"/>
              </w:rPr>
            </w:pPr>
          </w:p>
        </w:tc>
      </w:tr>
      <w:tr w:rsidR="000F4E4F" w14:paraId="65B25CAF"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CAA" w14:textId="77777777" w:rsidR="005D65F3" w:rsidRPr="00DD002D" w:rsidRDefault="00A56466" w:rsidP="005D65F3">
            <w:pPr>
              <w:rPr>
                <w:rFonts w:eastAsia="Times New Roman"/>
                <w:b/>
                <w:bCs/>
                <w:szCs w:val="24"/>
              </w:rPr>
            </w:pPr>
            <w:r w:rsidRPr="00DD002D">
              <w:rPr>
                <w:rFonts w:eastAsia="Times New Roman"/>
                <w:b/>
                <w:bCs/>
                <w:szCs w:val="24"/>
              </w:rPr>
              <w:t>Άρθρο 59 παρ. 1</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CAB"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AC"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AD"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AE"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CB5"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CB0" w14:textId="77777777" w:rsidR="005D65F3" w:rsidRPr="00DD002D" w:rsidRDefault="00A56466" w:rsidP="005D65F3">
            <w:pPr>
              <w:rPr>
                <w:rFonts w:eastAsia="Times New Roman"/>
                <w:szCs w:val="24"/>
              </w:rPr>
            </w:pPr>
            <w:r w:rsidRPr="00DD002D">
              <w:rPr>
                <w:rFonts w:eastAsia="Times New Roman"/>
                <w:szCs w:val="24"/>
              </w:rPr>
              <w:t>Όρκος βουλευτών</w:t>
            </w:r>
          </w:p>
        </w:tc>
        <w:tc>
          <w:tcPr>
            <w:tcW w:w="658" w:type="pct"/>
            <w:vMerge/>
            <w:tcBorders>
              <w:top w:val="nil"/>
              <w:left w:val="nil"/>
              <w:bottom w:val="single" w:sz="8" w:space="0" w:color="000000"/>
              <w:right w:val="single" w:sz="8" w:space="0" w:color="auto"/>
            </w:tcBorders>
            <w:vAlign w:val="center"/>
            <w:hideMark/>
          </w:tcPr>
          <w:p w14:paraId="65B25CB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B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B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B4" w14:textId="77777777" w:rsidR="005D65F3" w:rsidRPr="00DD002D" w:rsidRDefault="00A56466" w:rsidP="005D65F3">
            <w:pPr>
              <w:rPr>
                <w:rFonts w:eastAsia="Times New Roman"/>
                <w:b/>
                <w:bCs/>
                <w:szCs w:val="24"/>
              </w:rPr>
            </w:pPr>
          </w:p>
        </w:tc>
      </w:tr>
      <w:tr w:rsidR="000F4E4F" w14:paraId="65B25CBB" w14:textId="77777777">
        <w:trPr>
          <w:trHeight w:val="300"/>
        </w:trPr>
        <w:tc>
          <w:tcPr>
            <w:tcW w:w="2632" w:type="pct"/>
            <w:tcBorders>
              <w:top w:val="nil"/>
              <w:left w:val="single" w:sz="8" w:space="0" w:color="auto"/>
              <w:bottom w:val="nil"/>
              <w:right w:val="nil"/>
            </w:tcBorders>
            <w:shd w:val="clear" w:color="auto" w:fill="auto"/>
            <w:vAlign w:val="center"/>
            <w:hideMark/>
          </w:tcPr>
          <w:p w14:paraId="65B25CB6" w14:textId="77777777" w:rsidR="005D65F3" w:rsidRPr="00DD002D" w:rsidRDefault="00A56466" w:rsidP="005D65F3">
            <w:pPr>
              <w:rPr>
                <w:rFonts w:eastAsia="Times New Roman"/>
                <w:b/>
                <w:bCs/>
                <w:szCs w:val="24"/>
              </w:rPr>
            </w:pPr>
            <w:r w:rsidRPr="00DD002D">
              <w:rPr>
                <w:rFonts w:eastAsia="Times New Roman"/>
                <w:b/>
                <w:bCs/>
                <w:szCs w:val="24"/>
              </w:rPr>
              <w:t>Άρθρο 59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B7" w14:textId="77777777" w:rsidR="005D65F3" w:rsidRPr="00DD002D" w:rsidRDefault="00A56466" w:rsidP="005D65F3">
            <w:pPr>
              <w:rPr>
                <w:rFonts w:eastAsia="Times New Roman"/>
                <w:b/>
                <w:bCs/>
                <w:szCs w:val="24"/>
              </w:rPr>
            </w:pPr>
            <w:r w:rsidRPr="00DD002D">
              <w:rPr>
                <w:rFonts w:eastAsia="Times New Roman"/>
                <w:b/>
                <w:bCs/>
                <w:szCs w:val="24"/>
              </w:rPr>
              <w:t>86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B8" w14:textId="77777777" w:rsidR="005D65F3" w:rsidRPr="00DD002D" w:rsidRDefault="00A56466" w:rsidP="005D65F3">
            <w:pPr>
              <w:rPr>
                <w:rFonts w:eastAsia="Times New Roman"/>
                <w:b/>
                <w:bCs/>
                <w:szCs w:val="24"/>
              </w:rPr>
            </w:pPr>
            <w:r w:rsidRPr="00DD002D">
              <w:rPr>
                <w:rFonts w:eastAsia="Times New Roman"/>
                <w:b/>
                <w:bCs/>
                <w:szCs w:val="24"/>
              </w:rPr>
              <w:t>175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B9"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BA"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CC1" w14:textId="77777777">
        <w:trPr>
          <w:trHeight w:val="300"/>
        </w:trPr>
        <w:tc>
          <w:tcPr>
            <w:tcW w:w="2632" w:type="pct"/>
            <w:tcBorders>
              <w:top w:val="nil"/>
              <w:left w:val="single" w:sz="8" w:space="0" w:color="auto"/>
              <w:bottom w:val="nil"/>
              <w:right w:val="nil"/>
            </w:tcBorders>
            <w:shd w:val="clear" w:color="auto" w:fill="auto"/>
            <w:vAlign w:val="center"/>
            <w:hideMark/>
          </w:tcPr>
          <w:p w14:paraId="65B25CBC"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5CB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B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BF"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C0" w14:textId="77777777" w:rsidR="005D65F3" w:rsidRPr="00DD002D" w:rsidRDefault="00A56466" w:rsidP="005D65F3">
            <w:pPr>
              <w:rPr>
                <w:rFonts w:eastAsia="Times New Roman"/>
                <w:b/>
                <w:bCs/>
                <w:szCs w:val="24"/>
              </w:rPr>
            </w:pPr>
          </w:p>
        </w:tc>
      </w:tr>
      <w:tr w:rsidR="000F4E4F" w14:paraId="65B25CC7" w14:textId="77777777">
        <w:trPr>
          <w:trHeight w:val="315"/>
        </w:trPr>
        <w:tc>
          <w:tcPr>
            <w:tcW w:w="2632" w:type="pct"/>
            <w:tcBorders>
              <w:top w:val="nil"/>
              <w:left w:val="single" w:sz="8" w:space="0" w:color="auto"/>
              <w:bottom w:val="nil"/>
              <w:right w:val="nil"/>
            </w:tcBorders>
            <w:shd w:val="clear" w:color="auto" w:fill="auto"/>
            <w:vAlign w:val="center"/>
            <w:hideMark/>
          </w:tcPr>
          <w:p w14:paraId="65B25CC2" w14:textId="77777777" w:rsidR="005D65F3" w:rsidRPr="00DD002D" w:rsidRDefault="00A56466" w:rsidP="005D65F3">
            <w:pPr>
              <w:rPr>
                <w:rFonts w:eastAsia="Times New Roman"/>
                <w:szCs w:val="24"/>
              </w:rPr>
            </w:pPr>
            <w:r w:rsidRPr="00DD002D">
              <w:rPr>
                <w:rFonts w:eastAsia="Times New Roman"/>
                <w:szCs w:val="24"/>
              </w:rPr>
              <w:t>Κατάργηση διάταξης περί ετεροδόξων βουλευτών</w:t>
            </w:r>
          </w:p>
        </w:tc>
        <w:tc>
          <w:tcPr>
            <w:tcW w:w="658" w:type="pct"/>
            <w:vMerge/>
            <w:tcBorders>
              <w:top w:val="nil"/>
              <w:left w:val="single" w:sz="8" w:space="0" w:color="auto"/>
              <w:bottom w:val="single" w:sz="8" w:space="0" w:color="000000"/>
              <w:right w:val="single" w:sz="8" w:space="0" w:color="auto"/>
            </w:tcBorders>
            <w:vAlign w:val="center"/>
            <w:hideMark/>
          </w:tcPr>
          <w:p w14:paraId="65B25CC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C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C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C6" w14:textId="77777777" w:rsidR="005D65F3" w:rsidRPr="00DD002D" w:rsidRDefault="00A56466" w:rsidP="005D65F3">
            <w:pPr>
              <w:rPr>
                <w:rFonts w:eastAsia="Times New Roman"/>
                <w:b/>
                <w:bCs/>
                <w:szCs w:val="24"/>
              </w:rPr>
            </w:pPr>
          </w:p>
        </w:tc>
      </w:tr>
      <w:tr w:rsidR="000F4E4F" w14:paraId="65B25CCD"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CC8" w14:textId="77777777" w:rsidR="005D65F3" w:rsidRPr="00DD002D" w:rsidRDefault="00A56466" w:rsidP="005D65F3">
            <w:pPr>
              <w:rPr>
                <w:rFonts w:eastAsia="Times New Roman"/>
                <w:b/>
                <w:bCs/>
                <w:szCs w:val="24"/>
              </w:rPr>
            </w:pPr>
            <w:r w:rsidRPr="00DD002D">
              <w:rPr>
                <w:rFonts w:eastAsia="Times New Roman"/>
                <w:b/>
                <w:bCs/>
                <w:szCs w:val="24"/>
              </w:rPr>
              <w:t>Άρθρο 62 παρ. 1</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CC9" w14:textId="77777777" w:rsidR="005D65F3" w:rsidRPr="00DD002D" w:rsidRDefault="00A56466" w:rsidP="005D65F3">
            <w:pPr>
              <w:rPr>
                <w:rFonts w:eastAsia="Times New Roman"/>
                <w:b/>
                <w:bCs/>
                <w:szCs w:val="24"/>
              </w:rPr>
            </w:pPr>
            <w:r w:rsidRPr="00DD002D">
              <w:rPr>
                <w:rFonts w:eastAsia="Times New Roman"/>
                <w:b/>
                <w:bCs/>
                <w:szCs w:val="24"/>
              </w:rPr>
              <w:t>88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CA"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CB"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CC"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CD3"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CCE" w14:textId="77777777" w:rsidR="005D65F3" w:rsidRPr="00DD002D" w:rsidRDefault="00A56466" w:rsidP="005D65F3">
            <w:pPr>
              <w:rPr>
                <w:rFonts w:eastAsia="Times New Roman"/>
                <w:szCs w:val="24"/>
              </w:rPr>
            </w:pPr>
            <w:r w:rsidRPr="00DD002D">
              <w:rPr>
                <w:rFonts w:eastAsia="Times New Roman"/>
                <w:szCs w:val="24"/>
              </w:rPr>
              <w:t>Περιορισμός βουλευτικής ασυλίας</w:t>
            </w:r>
          </w:p>
        </w:tc>
        <w:tc>
          <w:tcPr>
            <w:tcW w:w="658" w:type="pct"/>
            <w:vMerge/>
            <w:tcBorders>
              <w:top w:val="nil"/>
              <w:left w:val="nil"/>
              <w:bottom w:val="single" w:sz="8" w:space="0" w:color="000000"/>
              <w:right w:val="single" w:sz="8" w:space="0" w:color="auto"/>
            </w:tcBorders>
            <w:vAlign w:val="center"/>
            <w:hideMark/>
          </w:tcPr>
          <w:p w14:paraId="65B25CC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D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D1"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D2" w14:textId="77777777" w:rsidR="005D65F3" w:rsidRPr="00DD002D" w:rsidRDefault="00A56466" w:rsidP="005D65F3">
            <w:pPr>
              <w:rPr>
                <w:rFonts w:eastAsia="Times New Roman"/>
                <w:b/>
                <w:bCs/>
                <w:szCs w:val="24"/>
              </w:rPr>
            </w:pPr>
          </w:p>
        </w:tc>
      </w:tr>
      <w:tr w:rsidR="000F4E4F" w14:paraId="65B25CD9"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CD4" w14:textId="77777777" w:rsidR="005D65F3" w:rsidRPr="00DD002D" w:rsidRDefault="00A56466" w:rsidP="005D65F3">
            <w:pPr>
              <w:rPr>
                <w:rFonts w:eastAsia="Times New Roman"/>
                <w:b/>
                <w:bCs/>
                <w:szCs w:val="24"/>
              </w:rPr>
            </w:pPr>
            <w:r w:rsidRPr="00DD002D">
              <w:rPr>
                <w:rFonts w:eastAsia="Times New Roman"/>
                <w:b/>
                <w:bCs/>
                <w:szCs w:val="24"/>
              </w:rPr>
              <w:t xml:space="preserve">Άρθρο 65 </w:t>
            </w:r>
            <w:r w:rsidRPr="00DD002D">
              <w:rPr>
                <w:rFonts w:eastAsia="Times New Roman"/>
                <w:b/>
                <w:bCs/>
                <w:szCs w:val="24"/>
              </w:rPr>
              <w:t>παρ. 1</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CD5" w14:textId="77777777" w:rsidR="005D65F3" w:rsidRPr="00DD002D" w:rsidRDefault="00A56466" w:rsidP="005D65F3">
            <w:pPr>
              <w:rPr>
                <w:rFonts w:eastAsia="Times New Roman"/>
                <w:b/>
                <w:bCs/>
                <w:szCs w:val="24"/>
              </w:rPr>
            </w:pPr>
            <w:r w:rsidRPr="00DD002D">
              <w:rPr>
                <w:rFonts w:eastAsia="Times New Roman"/>
                <w:b/>
                <w:bCs/>
                <w:szCs w:val="24"/>
              </w:rPr>
              <w:t>89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D6" w14:textId="77777777" w:rsidR="005D65F3" w:rsidRPr="00DD002D" w:rsidRDefault="00A56466" w:rsidP="005D65F3">
            <w:pPr>
              <w:rPr>
                <w:rFonts w:eastAsia="Times New Roman"/>
                <w:b/>
                <w:bCs/>
                <w:szCs w:val="24"/>
              </w:rPr>
            </w:pPr>
            <w:r w:rsidRPr="00DD002D">
              <w:rPr>
                <w:rFonts w:eastAsia="Times New Roman"/>
                <w:b/>
                <w:bCs/>
                <w:szCs w:val="24"/>
              </w:rPr>
              <w:t>173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D7"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D8"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CDF"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CDA" w14:textId="77777777" w:rsidR="005D65F3" w:rsidRPr="00DD002D" w:rsidRDefault="00A56466" w:rsidP="005D65F3">
            <w:pPr>
              <w:rPr>
                <w:rFonts w:eastAsia="Times New Roman"/>
                <w:szCs w:val="24"/>
              </w:rPr>
            </w:pPr>
            <w:r w:rsidRPr="00DD002D">
              <w:rPr>
                <w:rFonts w:eastAsia="Times New Roman"/>
                <w:szCs w:val="24"/>
              </w:rPr>
              <w:t>Δικαιώματα κοινοβουλευτικών μειοψηφιών</w:t>
            </w:r>
          </w:p>
        </w:tc>
        <w:tc>
          <w:tcPr>
            <w:tcW w:w="658" w:type="pct"/>
            <w:vMerge/>
            <w:tcBorders>
              <w:top w:val="nil"/>
              <w:left w:val="nil"/>
              <w:bottom w:val="single" w:sz="8" w:space="0" w:color="000000"/>
              <w:right w:val="single" w:sz="8" w:space="0" w:color="auto"/>
            </w:tcBorders>
            <w:vAlign w:val="center"/>
            <w:hideMark/>
          </w:tcPr>
          <w:p w14:paraId="65B25CD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D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DD"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DE" w14:textId="77777777" w:rsidR="005D65F3" w:rsidRPr="00DD002D" w:rsidRDefault="00A56466" w:rsidP="005D65F3">
            <w:pPr>
              <w:rPr>
                <w:rFonts w:eastAsia="Times New Roman"/>
                <w:b/>
                <w:bCs/>
                <w:szCs w:val="24"/>
              </w:rPr>
            </w:pPr>
          </w:p>
        </w:tc>
      </w:tr>
      <w:tr w:rsidR="000F4E4F" w14:paraId="65B25CE5"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CE0" w14:textId="77777777" w:rsidR="005D65F3" w:rsidRPr="00DD002D" w:rsidRDefault="00A56466" w:rsidP="005D65F3">
            <w:pPr>
              <w:rPr>
                <w:rFonts w:eastAsia="Times New Roman"/>
                <w:b/>
                <w:bCs/>
                <w:szCs w:val="24"/>
              </w:rPr>
            </w:pPr>
            <w:r w:rsidRPr="00DD002D">
              <w:rPr>
                <w:rFonts w:eastAsia="Times New Roman"/>
                <w:b/>
                <w:bCs/>
                <w:szCs w:val="24"/>
              </w:rPr>
              <w:t>Άρθρο 65</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E1" w14:textId="77777777" w:rsidR="005D65F3" w:rsidRPr="00DD002D" w:rsidRDefault="00A56466" w:rsidP="005D65F3">
            <w:pPr>
              <w:rPr>
                <w:rFonts w:eastAsia="Times New Roman"/>
                <w:b/>
                <w:bCs/>
                <w:szCs w:val="24"/>
              </w:rPr>
            </w:pPr>
            <w:r w:rsidRPr="00DD002D">
              <w:rPr>
                <w:rFonts w:eastAsia="Times New Roman"/>
                <w:b/>
                <w:bCs/>
                <w:szCs w:val="24"/>
              </w:rPr>
              <w:t>92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E2" w14:textId="77777777" w:rsidR="005D65F3" w:rsidRPr="00DD002D" w:rsidRDefault="00A56466" w:rsidP="005D65F3">
            <w:pPr>
              <w:rPr>
                <w:rFonts w:eastAsia="Times New Roman"/>
                <w:b/>
                <w:bCs/>
                <w:szCs w:val="24"/>
              </w:rPr>
            </w:pPr>
            <w:r w:rsidRPr="00DD002D">
              <w:rPr>
                <w:rFonts w:eastAsia="Times New Roman"/>
                <w:b/>
                <w:bCs/>
                <w:szCs w:val="24"/>
              </w:rPr>
              <w:t>167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E3"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E4"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5CEB"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CE6" w14:textId="77777777" w:rsidR="005D65F3" w:rsidRPr="00DD002D" w:rsidRDefault="00A56466" w:rsidP="005D65F3">
            <w:pPr>
              <w:rPr>
                <w:rFonts w:eastAsia="Times New Roman"/>
                <w:b/>
                <w:bCs/>
                <w:szCs w:val="24"/>
              </w:rPr>
            </w:pPr>
            <w:r w:rsidRPr="00DD002D">
              <w:rPr>
                <w:rFonts w:eastAsia="Times New Roman"/>
                <w:b/>
                <w:bCs/>
                <w:szCs w:val="24"/>
              </w:rPr>
              <w:t>(προσθήκη παραγράφου 7)</w:t>
            </w:r>
          </w:p>
        </w:tc>
        <w:tc>
          <w:tcPr>
            <w:tcW w:w="658" w:type="pct"/>
            <w:vMerge/>
            <w:tcBorders>
              <w:top w:val="nil"/>
              <w:left w:val="single" w:sz="8" w:space="0" w:color="auto"/>
              <w:bottom w:val="single" w:sz="8" w:space="0" w:color="000000"/>
              <w:right w:val="single" w:sz="8" w:space="0" w:color="auto"/>
            </w:tcBorders>
            <w:vAlign w:val="center"/>
            <w:hideMark/>
          </w:tcPr>
          <w:p w14:paraId="65B25CE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E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E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EA" w14:textId="77777777" w:rsidR="005D65F3" w:rsidRPr="00DD002D" w:rsidRDefault="00A56466" w:rsidP="005D65F3">
            <w:pPr>
              <w:rPr>
                <w:rFonts w:eastAsia="Times New Roman"/>
                <w:b/>
                <w:bCs/>
                <w:szCs w:val="24"/>
              </w:rPr>
            </w:pPr>
          </w:p>
        </w:tc>
      </w:tr>
      <w:tr w:rsidR="000F4E4F" w14:paraId="65B25CF1"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CEC" w14:textId="77777777" w:rsidR="005D65F3" w:rsidRPr="00DD002D" w:rsidRDefault="00A56466" w:rsidP="005D65F3">
            <w:pPr>
              <w:rPr>
                <w:rFonts w:eastAsia="Times New Roman"/>
                <w:szCs w:val="24"/>
              </w:rPr>
            </w:pPr>
            <w:r w:rsidRPr="00DD002D">
              <w:rPr>
                <w:rFonts w:eastAsia="Times New Roman"/>
                <w:szCs w:val="24"/>
              </w:rPr>
              <w:t>Έλεγχος αντισυνταγματικότητος</w:t>
            </w:r>
          </w:p>
        </w:tc>
        <w:tc>
          <w:tcPr>
            <w:tcW w:w="658" w:type="pct"/>
            <w:vMerge/>
            <w:tcBorders>
              <w:top w:val="nil"/>
              <w:left w:val="single" w:sz="8" w:space="0" w:color="auto"/>
              <w:bottom w:val="single" w:sz="8" w:space="0" w:color="000000"/>
              <w:right w:val="single" w:sz="8" w:space="0" w:color="auto"/>
            </w:tcBorders>
            <w:vAlign w:val="center"/>
            <w:hideMark/>
          </w:tcPr>
          <w:p w14:paraId="65B25CE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E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EF"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F0" w14:textId="77777777" w:rsidR="005D65F3" w:rsidRPr="00DD002D" w:rsidRDefault="00A56466" w:rsidP="005D65F3">
            <w:pPr>
              <w:rPr>
                <w:rFonts w:eastAsia="Times New Roman"/>
                <w:b/>
                <w:bCs/>
                <w:szCs w:val="24"/>
              </w:rPr>
            </w:pPr>
          </w:p>
        </w:tc>
      </w:tr>
      <w:tr w:rsidR="000F4E4F" w14:paraId="65B25CF7"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CF2" w14:textId="77777777" w:rsidR="005D65F3" w:rsidRPr="00DD002D" w:rsidRDefault="00A56466" w:rsidP="005D65F3">
            <w:pPr>
              <w:rPr>
                <w:rFonts w:eastAsia="Times New Roman"/>
                <w:b/>
                <w:bCs/>
                <w:szCs w:val="24"/>
              </w:rPr>
            </w:pPr>
            <w:r w:rsidRPr="00DD002D">
              <w:rPr>
                <w:rFonts w:eastAsia="Times New Roman"/>
                <w:b/>
                <w:bCs/>
                <w:szCs w:val="24"/>
              </w:rPr>
              <w:t>Άρθρο 68 παρ. 2</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CF3" w14:textId="77777777" w:rsidR="005D65F3" w:rsidRPr="00DD002D" w:rsidRDefault="00A56466" w:rsidP="005D65F3">
            <w:pPr>
              <w:rPr>
                <w:rFonts w:eastAsia="Times New Roman"/>
                <w:b/>
                <w:bCs/>
                <w:szCs w:val="24"/>
              </w:rPr>
            </w:pPr>
            <w:r w:rsidRPr="00DD002D">
              <w:rPr>
                <w:rFonts w:eastAsia="Times New Roman"/>
                <w:b/>
                <w:bCs/>
                <w:szCs w:val="24"/>
              </w:rPr>
              <w:t>234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F4" w14:textId="77777777" w:rsidR="005D65F3" w:rsidRPr="00DD002D" w:rsidRDefault="00A56466" w:rsidP="005D65F3">
            <w:pPr>
              <w:rPr>
                <w:rFonts w:eastAsia="Times New Roman"/>
                <w:b/>
                <w:bCs/>
                <w:szCs w:val="24"/>
              </w:rPr>
            </w:pPr>
            <w:r w:rsidRPr="00DD002D">
              <w:rPr>
                <w:rFonts w:eastAsia="Times New Roman"/>
                <w:b/>
                <w:bCs/>
                <w:szCs w:val="24"/>
              </w:rPr>
              <w:t>34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F5"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CF6" w14:textId="77777777" w:rsidR="005D65F3" w:rsidRPr="00DD002D" w:rsidRDefault="00A56466" w:rsidP="005D65F3">
            <w:pPr>
              <w:rPr>
                <w:rFonts w:eastAsia="Times New Roman"/>
                <w:b/>
                <w:bCs/>
                <w:szCs w:val="24"/>
              </w:rPr>
            </w:pPr>
            <w:r w:rsidRPr="00DD002D">
              <w:rPr>
                <w:rFonts w:eastAsia="Times New Roman"/>
                <w:b/>
                <w:bCs/>
                <w:szCs w:val="24"/>
              </w:rPr>
              <w:t>269</w:t>
            </w:r>
          </w:p>
        </w:tc>
      </w:tr>
      <w:tr w:rsidR="000F4E4F" w14:paraId="65B25CFD"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CF8" w14:textId="77777777" w:rsidR="005D65F3" w:rsidRPr="00DD002D" w:rsidRDefault="00A56466" w:rsidP="005D65F3">
            <w:pPr>
              <w:rPr>
                <w:rFonts w:eastAsia="Times New Roman"/>
                <w:szCs w:val="24"/>
              </w:rPr>
            </w:pPr>
            <w:r w:rsidRPr="00DD002D">
              <w:rPr>
                <w:rFonts w:eastAsia="Times New Roman"/>
                <w:szCs w:val="24"/>
              </w:rPr>
              <w:t>Δικαιώματα κοινοβουλευτικών μειοψηφιών</w:t>
            </w:r>
          </w:p>
        </w:tc>
        <w:tc>
          <w:tcPr>
            <w:tcW w:w="658" w:type="pct"/>
            <w:vMerge/>
            <w:tcBorders>
              <w:top w:val="nil"/>
              <w:left w:val="nil"/>
              <w:bottom w:val="single" w:sz="8" w:space="0" w:color="000000"/>
              <w:right w:val="single" w:sz="8" w:space="0" w:color="auto"/>
            </w:tcBorders>
            <w:vAlign w:val="center"/>
            <w:hideMark/>
          </w:tcPr>
          <w:p w14:paraId="65B25CF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F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CF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CFC" w14:textId="77777777" w:rsidR="005D65F3" w:rsidRPr="00DD002D" w:rsidRDefault="00A56466" w:rsidP="005D65F3">
            <w:pPr>
              <w:rPr>
                <w:rFonts w:eastAsia="Times New Roman"/>
                <w:b/>
                <w:bCs/>
                <w:szCs w:val="24"/>
              </w:rPr>
            </w:pPr>
          </w:p>
        </w:tc>
      </w:tr>
      <w:tr w:rsidR="000F4E4F" w14:paraId="65B25D03"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CFE" w14:textId="77777777" w:rsidR="005D65F3" w:rsidRPr="00DD002D" w:rsidRDefault="00A56466" w:rsidP="005D65F3">
            <w:pPr>
              <w:rPr>
                <w:rFonts w:eastAsia="Times New Roman"/>
                <w:b/>
                <w:bCs/>
                <w:szCs w:val="24"/>
              </w:rPr>
            </w:pPr>
            <w:r w:rsidRPr="00DD002D">
              <w:rPr>
                <w:rFonts w:eastAsia="Times New Roman"/>
                <w:b/>
                <w:bCs/>
                <w:szCs w:val="24"/>
              </w:rPr>
              <w:t>Άρθρο 70 παρ. 6</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CFF" w14:textId="77777777" w:rsidR="005D65F3" w:rsidRPr="00DD002D" w:rsidRDefault="00A56466" w:rsidP="005D65F3">
            <w:pPr>
              <w:rPr>
                <w:rFonts w:eastAsia="Times New Roman"/>
                <w:b/>
                <w:bCs/>
                <w:szCs w:val="24"/>
              </w:rPr>
            </w:pPr>
            <w:r w:rsidRPr="00DD002D">
              <w:rPr>
                <w:rFonts w:eastAsia="Times New Roman"/>
                <w:b/>
                <w:bCs/>
                <w:szCs w:val="24"/>
              </w:rPr>
              <w:t>84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00" w14:textId="77777777" w:rsidR="005D65F3" w:rsidRPr="00DD002D" w:rsidRDefault="00A56466" w:rsidP="005D65F3">
            <w:pPr>
              <w:rPr>
                <w:rFonts w:eastAsia="Times New Roman"/>
                <w:b/>
                <w:bCs/>
                <w:szCs w:val="24"/>
              </w:rPr>
            </w:pPr>
            <w:r w:rsidRPr="00DD002D">
              <w:rPr>
                <w:rFonts w:eastAsia="Times New Roman"/>
                <w:b/>
                <w:bCs/>
                <w:szCs w:val="24"/>
              </w:rPr>
              <w:t>151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01" w14:textId="77777777" w:rsidR="005D65F3" w:rsidRPr="00DD002D" w:rsidRDefault="00A56466" w:rsidP="005D65F3">
            <w:pPr>
              <w:rPr>
                <w:rFonts w:eastAsia="Times New Roman"/>
                <w:b/>
                <w:bCs/>
                <w:szCs w:val="24"/>
              </w:rPr>
            </w:pPr>
            <w:r w:rsidRPr="00DD002D">
              <w:rPr>
                <w:rFonts w:eastAsia="Times New Roman"/>
                <w:b/>
                <w:bCs/>
                <w:szCs w:val="24"/>
              </w:rPr>
              <w:t>20</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02" w14:textId="77777777" w:rsidR="005D65F3" w:rsidRPr="00DD002D" w:rsidRDefault="00A56466" w:rsidP="005D65F3">
            <w:pPr>
              <w:rPr>
                <w:rFonts w:eastAsia="Times New Roman"/>
                <w:b/>
                <w:bCs/>
                <w:szCs w:val="24"/>
              </w:rPr>
            </w:pPr>
            <w:r w:rsidRPr="00DD002D">
              <w:rPr>
                <w:rFonts w:eastAsia="Times New Roman"/>
                <w:b/>
                <w:bCs/>
                <w:szCs w:val="24"/>
              </w:rPr>
              <w:t>255</w:t>
            </w:r>
          </w:p>
        </w:tc>
      </w:tr>
      <w:tr w:rsidR="000F4E4F" w14:paraId="65B25D09"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D04" w14:textId="77777777" w:rsidR="005D65F3" w:rsidRPr="00DD002D" w:rsidRDefault="00A56466" w:rsidP="005D65F3">
            <w:pPr>
              <w:rPr>
                <w:rFonts w:eastAsia="Times New Roman"/>
                <w:szCs w:val="24"/>
              </w:rPr>
            </w:pPr>
            <w:r w:rsidRPr="00DD002D">
              <w:rPr>
                <w:rFonts w:eastAsia="Times New Roman"/>
                <w:szCs w:val="24"/>
              </w:rPr>
              <w:t>Κοινοβουλευτικός έλεγχος</w:t>
            </w:r>
          </w:p>
        </w:tc>
        <w:tc>
          <w:tcPr>
            <w:tcW w:w="658" w:type="pct"/>
            <w:vMerge/>
            <w:tcBorders>
              <w:top w:val="nil"/>
              <w:left w:val="nil"/>
              <w:bottom w:val="single" w:sz="8" w:space="0" w:color="000000"/>
              <w:right w:val="single" w:sz="8" w:space="0" w:color="auto"/>
            </w:tcBorders>
            <w:vAlign w:val="center"/>
            <w:hideMark/>
          </w:tcPr>
          <w:p w14:paraId="65B25D0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0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0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08" w14:textId="77777777" w:rsidR="005D65F3" w:rsidRPr="00DD002D" w:rsidRDefault="00A56466" w:rsidP="005D65F3">
            <w:pPr>
              <w:rPr>
                <w:rFonts w:eastAsia="Times New Roman"/>
                <w:b/>
                <w:bCs/>
                <w:szCs w:val="24"/>
              </w:rPr>
            </w:pPr>
          </w:p>
        </w:tc>
      </w:tr>
      <w:tr w:rsidR="000F4E4F" w14:paraId="65B25D0F"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0A" w14:textId="77777777" w:rsidR="005D65F3" w:rsidRPr="00DD002D" w:rsidRDefault="00A56466" w:rsidP="005D65F3">
            <w:pPr>
              <w:rPr>
                <w:rFonts w:eastAsia="Times New Roman"/>
                <w:b/>
                <w:bCs/>
                <w:szCs w:val="24"/>
              </w:rPr>
            </w:pPr>
            <w:r w:rsidRPr="00DD002D">
              <w:rPr>
                <w:rFonts w:eastAsia="Times New Roman"/>
                <w:b/>
                <w:bCs/>
                <w:szCs w:val="24"/>
              </w:rPr>
              <w:t>Άρθρο 70</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0B" w14:textId="77777777" w:rsidR="005D65F3" w:rsidRPr="00DD002D" w:rsidRDefault="00A56466" w:rsidP="005D65F3">
            <w:pPr>
              <w:rPr>
                <w:rFonts w:eastAsia="Times New Roman"/>
                <w:b/>
                <w:bCs/>
                <w:szCs w:val="24"/>
              </w:rPr>
            </w:pPr>
            <w:r w:rsidRPr="00DD002D">
              <w:rPr>
                <w:rFonts w:eastAsia="Times New Roman"/>
                <w:b/>
                <w:bCs/>
                <w:szCs w:val="24"/>
              </w:rPr>
              <w:t>83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0C" w14:textId="77777777" w:rsidR="005D65F3" w:rsidRPr="00DD002D" w:rsidRDefault="00A56466" w:rsidP="005D65F3">
            <w:pPr>
              <w:rPr>
                <w:rFonts w:eastAsia="Times New Roman"/>
                <w:b/>
                <w:bCs/>
                <w:szCs w:val="24"/>
              </w:rPr>
            </w:pPr>
            <w:r w:rsidRPr="00DD002D">
              <w:rPr>
                <w:rFonts w:eastAsia="Times New Roman"/>
                <w:b/>
                <w:bCs/>
                <w:szCs w:val="24"/>
              </w:rPr>
              <w:t>151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0D"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0E" w14:textId="77777777" w:rsidR="005D65F3" w:rsidRPr="00DD002D" w:rsidRDefault="00A56466" w:rsidP="005D65F3">
            <w:pPr>
              <w:rPr>
                <w:rFonts w:eastAsia="Times New Roman"/>
                <w:b/>
                <w:bCs/>
                <w:szCs w:val="24"/>
              </w:rPr>
            </w:pPr>
            <w:r w:rsidRPr="00DD002D">
              <w:rPr>
                <w:rFonts w:eastAsia="Times New Roman"/>
                <w:b/>
                <w:bCs/>
                <w:szCs w:val="24"/>
              </w:rPr>
              <w:t>255</w:t>
            </w:r>
          </w:p>
        </w:tc>
      </w:tr>
      <w:tr w:rsidR="000F4E4F" w14:paraId="65B25D15"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10" w14:textId="77777777" w:rsidR="005D65F3" w:rsidRPr="00DD002D" w:rsidRDefault="00A56466" w:rsidP="005D65F3">
            <w:pPr>
              <w:rPr>
                <w:rFonts w:eastAsia="Times New Roman"/>
                <w:b/>
                <w:bCs/>
                <w:szCs w:val="24"/>
              </w:rPr>
            </w:pPr>
            <w:r w:rsidRPr="00DD002D">
              <w:rPr>
                <w:rFonts w:eastAsia="Times New Roman"/>
                <w:b/>
                <w:bCs/>
                <w:szCs w:val="24"/>
              </w:rPr>
              <w:t>(προσθήκη παραγράφου 9)</w:t>
            </w:r>
          </w:p>
        </w:tc>
        <w:tc>
          <w:tcPr>
            <w:tcW w:w="658" w:type="pct"/>
            <w:vMerge/>
            <w:tcBorders>
              <w:top w:val="nil"/>
              <w:left w:val="single" w:sz="8" w:space="0" w:color="auto"/>
              <w:bottom w:val="single" w:sz="8" w:space="0" w:color="000000"/>
              <w:right w:val="single" w:sz="8" w:space="0" w:color="auto"/>
            </w:tcBorders>
            <w:vAlign w:val="center"/>
            <w:hideMark/>
          </w:tcPr>
          <w:p w14:paraId="65B25D1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1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1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14" w14:textId="77777777" w:rsidR="005D65F3" w:rsidRPr="00DD002D" w:rsidRDefault="00A56466" w:rsidP="005D65F3">
            <w:pPr>
              <w:rPr>
                <w:rFonts w:eastAsia="Times New Roman"/>
                <w:b/>
                <w:bCs/>
                <w:szCs w:val="24"/>
              </w:rPr>
            </w:pPr>
          </w:p>
        </w:tc>
      </w:tr>
      <w:tr w:rsidR="000F4E4F" w14:paraId="65B25D1B"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5D16" w14:textId="77777777" w:rsidR="005D65F3" w:rsidRPr="00DD002D" w:rsidRDefault="00A56466" w:rsidP="005D65F3">
            <w:pPr>
              <w:rPr>
                <w:rFonts w:eastAsia="Times New Roman"/>
                <w:szCs w:val="24"/>
              </w:rPr>
            </w:pPr>
            <w:r w:rsidRPr="00DD002D">
              <w:rPr>
                <w:rFonts w:eastAsia="Times New Roman"/>
                <w:szCs w:val="24"/>
              </w:rPr>
              <w:t>Σύνθεση Διασκέψεως των Προέδρων</w:t>
            </w:r>
          </w:p>
        </w:tc>
        <w:tc>
          <w:tcPr>
            <w:tcW w:w="658" w:type="pct"/>
            <w:vMerge/>
            <w:tcBorders>
              <w:top w:val="nil"/>
              <w:left w:val="single" w:sz="8" w:space="0" w:color="auto"/>
              <w:bottom w:val="single" w:sz="8" w:space="0" w:color="000000"/>
              <w:right w:val="single" w:sz="8" w:space="0" w:color="auto"/>
            </w:tcBorders>
            <w:vAlign w:val="center"/>
            <w:hideMark/>
          </w:tcPr>
          <w:p w14:paraId="65B25D1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1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1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1A" w14:textId="77777777" w:rsidR="005D65F3" w:rsidRPr="00DD002D" w:rsidRDefault="00A56466" w:rsidP="005D65F3">
            <w:pPr>
              <w:rPr>
                <w:rFonts w:eastAsia="Times New Roman"/>
                <w:b/>
                <w:bCs/>
                <w:szCs w:val="24"/>
              </w:rPr>
            </w:pPr>
          </w:p>
        </w:tc>
      </w:tr>
      <w:tr w:rsidR="000F4E4F" w14:paraId="65B25D21"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D1C" w14:textId="77777777" w:rsidR="005D65F3" w:rsidRPr="00DD002D" w:rsidRDefault="00A56466" w:rsidP="005D65F3">
            <w:pPr>
              <w:rPr>
                <w:rFonts w:eastAsia="Times New Roman"/>
                <w:b/>
                <w:bCs/>
                <w:szCs w:val="24"/>
              </w:rPr>
            </w:pPr>
            <w:r w:rsidRPr="00DD002D">
              <w:rPr>
                <w:rFonts w:eastAsia="Times New Roman"/>
                <w:b/>
                <w:bCs/>
                <w:szCs w:val="24"/>
              </w:rPr>
              <w:t>Άρθρο 72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1D" w14:textId="77777777" w:rsidR="005D65F3" w:rsidRPr="00DD002D" w:rsidRDefault="00A56466" w:rsidP="005D65F3">
            <w:pPr>
              <w:rPr>
                <w:rFonts w:eastAsia="Times New Roman"/>
                <w:b/>
                <w:bCs/>
                <w:szCs w:val="24"/>
              </w:rPr>
            </w:pPr>
            <w:r w:rsidRPr="00DD002D">
              <w:rPr>
                <w:rFonts w:eastAsia="Times New Roman"/>
                <w:b/>
                <w:bCs/>
                <w:szCs w:val="24"/>
              </w:rPr>
              <w:t>83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1E" w14:textId="77777777" w:rsidR="005D65F3" w:rsidRPr="00DD002D" w:rsidRDefault="00A56466" w:rsidP="005D65F3">
            <w:pPr>
              <w:rPr>
                <w:rFonts w:eastAsia="Times New Roman"/>
                <w:b/>
                <w:bCs/>
                <w:szCs w:val="24"/>
              </w:rPr>
            </w:pPr>
            <w:r w:rsidRPr="00DD002D">
              <w:rPr>
                <w:rFonts w:eastAsia="Times New Roman"/>
                <w:b/>
                <w:bCs/>
                <w:szCs w:val="24"/>
              </w:rPr>
              <w:t>167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1F" w14:textId="77777777" w:rsidR="005D65F3" w:rsidRPr="00DD002D" w:rsidRDefault="00A56466" w:rsidP="005D65F3">
            <w:pPr>
              <w:rPr>
                <w:rFonts w:eastAsia="Times New Roman"/>
                <w:b/>
                <w:bCs/>
                <w:szCs w:val="24"/>
              </w:rPr>
            </w:pPr>
            <w:r w:rsidRPr="00DD002D">
              <w:rPr>
                <w:rFonts w:eastAsia="Times New Roman"/>
                <w:b/>
                <w:bCs/>
                <w:szCs w:val="24"/>
              </w:rPr>
              <w:t>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20" w14:textId="77777777" w:rsidR="005D65F3" w:rsidRPr="00DD002D" w:rsidRDefault="00A56466" w:rsidP="005D65F3">
            <w:pPr>
              <w:rPr>
                <w:rFonts w:eastAsia="Times New Roman"/>
                <w:b/>
                <w:bCs/>
                <w:szCs w:val="24"/>
              </w:rPr>
            </w:pPr>
            <w:r w:rsidRPr="00DD002D">
              <w:rPr>
                <w:rFonts w:eastAsia="Times New Roman"/>
                <w:b/>
                <w:bCs/>
                <w:szCs w:val="24"/>
              </w:rPr>
              <w:t>256</w:t>
            </w:r>
          </w:p>
        </w:tc>
      </w:tr>
      <w:tr w:rsidR="000F4E4F" w14:paraId="65B25D27"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22" w14:textId="77777777" w:rsidR="005D65F3" w:rsidRPr="00DD002D" w:rsidRDefault="00A56466" w:rsidP="005D65F3">
            <w:pPr>
              <w:rPr>
                <w:rFonts w:eastAsia="Times New Roman"/>
                <w:b/>
                <w:bCs/>
                <w:szCs w:val="24"/>
              </w:rPr>
            </w:pPr>
            <w:r w:rsidRPr="00DD002D">
              <w:rPr>
                <w:rFonts w:eastAsia="Times New Roman"/>
                <w:b/>
                <w:bCs/>
                <w:szCs w:val="24"/>
              </w:rPr>
              <w:t>(προσθήκη παραγράφου 5)</w:t>
            </w:r>
          </w:p>
        </w:tc>
        <w:tc>
          <w:tcPr>
            <w:tcW w:w="658" w:type="pct"/>
            <w:vMerge/>
            <w:tcBorders>
              <w:top w:val="nil"/>
              <w:left w:val="single" w:sz="8" w:space="0" w:color="auto"/>
              <w:bottom w:val="single" w:sz="8" w:space="0" w:color="000000"/>
              <w:right w:val="single" w:sz="8" w:space="0" w:color="auto"/>
            </w:tcBorders>
            <w:vAlign w:val="center"/>
            <w:hideMark/>
          </w:tcPr>
          <w:p w14:paraId="65B25D2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2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2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26" w14:textId="77777777" w:rsidR="005D65F3" w:rsidRPr="00DD002D" w:rsidRDefault="00A56466" w:rsidP="005D65F3">
            <w:pPr>
              <w:rPr>
                <w:rFonts w:eastAsia="Times New Roman"/>
                <w:b/>
                <w:bCs/>
                <w:szCs w:val="24"/>
              </w:rPr>
            </w:pPr>
          </w:p>
        </w:tc>
      </w:tr>
      <w:tr w:rsidR="000F4E4F" w14:paraId="65B25D2D"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D28" w14:textId="77777777" w:rsidR="005D65F3" w:rsidRPr="00DD002D" w:rsidRDefault="00A56466" w:rsidP="005D65F3">
            <w:pPr>
              <w:rPr>
                <w:rFonts w:eastAsia="Times New Roman"/>
                <w:szCs w:val="24"/>
              </w:rPr>
            </w:pPr>
            <w:r w:rsidRPr="00DD002D">
              <w:rPr>
                <w:rFonts w:eastAsia="Times New Roman"/>
                <w:szCs w:val="24"/>
              </w:rPr>
              <w:t>Έλεγχος συνταγματικότητος νομοσχεδίων</w:t>
            </w:r>
          </w:p>
        </w:tc>
        <w:tc>
          <w:tcPr>
            <w:tcW w:w="658" w:type="pct"/>
            <w:vMerge/>
            <w:tcBorders>
              <w:top w:val="nil"/>
              <w:left w:val="single" w:sz="8" w:space="0" w:color="auto"/>
              <w:bottom w:val="single" w:sz="8" w:space="0" w:color="000000"/>
              <w:right w:val="single" w:sz="8" w:space="0" w:color="auto"/>
            </w:tcBorders>
            <w:vAlign w:val="center"/>
            <w:hideMark/>
          </w:tcPr>
          <w:p w14:paraId="65B25D2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2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2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2C" w14:textId="77777777" w:rsidR="005D65F3" w:rsidRPr="00DD002D" w:rsidRDefault="00A56466" w:rsidP="005D65F3">
            <w:pPr>
              <w:rPr>
                <w:rFonts w:eastAsia="Times New Roman"/>
                <w:b/>
                <w:bCs/>
                <w:szCs w:val="24"/>
              </w:rPr>
            </w:pPr>
          </w:p>
        </w:tc>
      </w:tr>
      <w:tr w:rsidR="000F4E4F" w14:paraId="65B25D33"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D2E" w14:textId="77777777" w:rsidR="005D65F3" w:rsidRPr="00DD002D" w:rsidRDefault="00A56466" w:rsidP="005D65F3">
            <w:pPr>
              <w:rPr>
                <w:rFonts w:eastAsia="Times New Roman"/>
                <w:b/>
                <w:bCs/>
                <w:szCs w:val="24"/>
              </w:rPr>
            </w:pPr>
            <w:r w:rsidRPr="00DD002D">
              <w:rPr>
                <w:rFonts w:eastAsia="Times New Roman"/>
                <w:b/>
                <w:bCs/>
                <w:szCs w:val="24"/>
              </w:rPr>
              <w:t>Άρθρο 74 παρ. 1</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D2F"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30" w14:textId="77777777" w:rsidR="005D65F3" w:rsidRPr="00DD002D" w:rsidRDefault="00A56466" w:rsidP="005D65F3">
            <w:pPr>
              <w:rPr>
                <w:rFonts w:eastAsia="Times New Roman"/>
                <w:b/>
                <w:bCs/>
                <w:szCs w:val="24"/>
              </w:rPr>
            </w:pPr>
            <w:r w:rsidRPr="00DD002D">
              <w:rPr>
                <w:rFonts w:eastAsia="Times New Roman"/>
                <w:b/>
                <w:bCs/>
                <w:szCs w:val="24"/>
              </w:rPr>
              <w:t>167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31"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32" w14:textId="77777777" w:rsidR="005D65F3" w:rsidRPr="00DD002D" w:rsidRDefault="00A56466" w:rsidP="005D65F3">
            <w:pPr>
              <w:rPr>
                <w:rFonts w:eastAsia="Times New Roman"/>
                <w:b/>
                <w:bCs/>
                <w:szCs w:val="24"/>
              </w:rPr>
            </w:pPr>
            <w:r w:rsidRPr="00DD002D">
              <w:rPr>
                <w:rFonts w:eastAsia="Times New Roman"/>
                <w:b/>
                <w:bCs/>
                <w:szCs w:val="24"/>
              </w:rPr>
              <w:t>256</w:t>
            </w:r>
          </w:p>
        </w:tc>
      </w:tr>
      <w:tr w:rsidR="000F4E4F" w14:paraId="65B25D39"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D34" w14:textId="77777777" w:rsidR="005D65F3" w:rsidRPr="00DD002D" w:rsidRDefault="00A56466" w:rsidP="005D65F3">
            <w:pPr>
              <w:rPr>
                <w:rFonts w:eastAsia="Times New Roman"/>
                <w:szCs w:val="24"/>
              </w:rPr>
            </w:pPr>
            <w:r w:rsidRPr="00DD002D">
              <w:rPr>
                <w:rFonts w:eastAsia="Times New Roman"/>
                <w:szCs w:val="24"/>
              </w:rPr>
              <w:t xml:space="preserve">Κανόνες </w:t>
            </w:r>
            <w:r w:rsidRPr="00DD002D">
              <w:rPr>
                <w:rFonts w:eastAsia="Times New Roman"/>
                <w:szCs w:val="24"/>
              </w:rPr>
              <w:t>καλής νομοθέτησης</w:t>
            </w:r>
          </w:p>
        </w:tc>
        <w:tc>
          <w:tcPr>
            <w:tcW w:w="658" w:type="pct"/>
            <w:vMerge/>
            <w:tcBorders>
              <w:top w:val="nil"/>
              <w:left w:val="nil"/>
              <w:bottom w:val="single" w:sz="8" w:space="0" w:color="000000"/>
              <w:right w:val="single" w:sz="8" w:space="0" w:color="auto"/>
            </w:tcBorders>
            <w:vAlign w:val="center"/>
            <w:hideMark/>
          </w:tcPr>
          <w:p w14:paraId="65B25D3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3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3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38" w14:textId="77777777" w:rsidR="005D65F3" w:rsidRPr="00DD002D" w:rsidRDefault="00A56466" w:rsidP="005D65F3">
            <w:pPr>
              <w:rPr>
                <w:rFonts w:eastAsia="Times New Roman"/>
                <w:b/>
                <w:bCs/>
                <w:szCs w:val="24"/>
              </w:rPr>
            </w:pPr>
          </w:p>
        </w:tc>
      </w:tr>
      <w:tr w:rsidR="000F4E4F" w14:paraId="65B25D3F"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3A" w14:textId="77777777" w:rsidR="005D65F3" w:rsidRPr="00DD002D" w:rsidRDefault="00A56466" w:rsidP="005D65F3">
            <w:pPr>
              <w:rPr>
                <w:rFonts w:eastAsia="Times New Roman"/>
                <w:b/>
                <w:bCs/>
                <w:szCs w:val="24"/>
              </w:rPr>
            </w:pPr>
            <w:r w:rsidRPr="00DD002D">
              <w:rPr>
                <w:rFonts w:eastAsia="Times New Roman"/>
                <w:b/>
                <w:bCs/>
                <w:szCs w:val="24"/>
              </w:rPr>
              <w:lastRenderedPageBreak/>
              <w:t>Άρθρο 74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3B"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3C" w14:textId="77777777" w:rsidR="005D65F3" w:rsidRPr="00DD002D" w:rsidRDefault="00A56466" w:rsidP="005D65F3">
            <w:pPr>
              <w:rPr>
                <w:rFonts w:eastAsia="Times New Roman"/>
                <w:b/>
                <w:bCs/>
                <w:szCs w:val="24"/>
              </w:rPr>
            </w:pPr>
            <w:r w:rsidRPr="00DD002D">
              <w:rPr>
                <w:rFonts w:eastAsia="Times New Roman"/>
                <w:b/>
                <w:bCs/>
                <w:szCs w:val="24"/>
              </w:rPr>
              <w:t>167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3D"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3E" w14:textId="77777777" w:rsidR="005D65F3" w:rsidRPr="00DD002D" w:rsidRDefault="00A56466" w:rsidP="005D65F3">
            <w:pPr>
              <w:rPr>
                <w:rFonts w:eastAsia="Times New Roman"/>
                <w:b/>
                <w:bCs/>
                <w:szCs w:val="24"/>
              </w:rPr>
            </w:pPr>
            <w:r w:rsidRPr="00DD002D">
              <w:rPr>
                <w:rFonts w:eastAsia="Times New Roman"/>
                <w:b/>
                <w:bCs/>
                <w:szCs w:val="24"/>
              </w:rPr>
              <w:t>256</w:t>
            </w:r>
          </w:p>
        </w:tc>
      </w:tr>
      <w:tr w:rsidR="000F4E4F" w14:paraId="65B25D45"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40"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5D4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4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4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44" w14:textId="77777777" w:rsidR="005D65F3" w:rsidRPr="00DD002D" w:rsidRDefault="00A56466" w:rsidP="005D65F3">
            <w:pPr>
              <w:rPr>
                <w:rFonts w:eastAsia="Times New Roman"/>
                <w:b/>
                <w:bCs/>
                <w:szCs w:val="24"/>
              </w:rPr>
            </w:pPr>
          </w:p>
        </w:tc>
      </w:tr>
      <w:tr w:rsidR="000F4E4F" w14:paraId="65B25D4B"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D46" w14:textId="77777777" w:rsidR="005D65F3" w:rsidRPr="00DD002D" w:rsidRDefault="00A56466" w:rsidP="005D65F3">
            <w:pPr>
              <w:rPr>
                <w:rFonts w:eastAsia="Times New Roman"/>
                <w:szCs w:val="24"/>
              </w:rPr>
            </w:pPr>
            <w:r w:rsidRPr="00DD002D">
              <w:rPr>
                <w:rFonts w:eastAsia="Times New Roman"/>
                <w:szCs w:val="24"/>
              </w:rPr>
              <w:t>Κατάργηση διάταξης περί τροπολογιών</w:t>
            </w:r>
          </w:p>
        </w:tc>
        <w:tc>
          <w:tcPr>
            <w:tcW w:w="658" w:type="pct"/>
            <w:vMerge/>
            <w:tcBorders>
              <w:top w:val="nil"/>
              <w:left w:val="single" w:sz="8" w:space="0" w:color="auto"/>
              <w:bottom w:val="single" w:sz="8" w:space="0" w:color="000000"/>
              <w:right w:val="single" w:sz="8" w:space="0" w:color="auto"/>
            </w:tcBorders>
            <w:vAlign w:val="center"/>
            <w:hideMark/>
          </w:tcPr>
          <w:p w14:paraId="65B25D4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4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4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4A" w14:textId="77777777" w:rsidR="005D65F3" w:rsidRPr="00DD002D" w:rsidRDefault="00A56466" w:rsidP="005D65F3">
            <w:pPr>
              <w:rPr>
                <w:rFonts w:eastAsia="Times New Roman"/>
                <w:b/>
                <w:bCs/>
                <w:szCs w:val="24"/>
              </w:rPr>
            </w:pPr>
          </w:p>
        </w:tc>
      </w:tr>
      <w:tr w:rsidR="000F4E4F" w14:paraId="65B25D51"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4C" w14:textId="77777777" w:rsidR="005D65F3" w:rsidRPr="00DD002D" w:rsidRDefault="00A56466" w:rsidP="005D65F3">
            <w:pPr>
              <w:rPr>
                <w:rFonts w:eastAsia="Times New Roman"/>
                <w:b/>
                <w:bCs/>
                <w:szCs w:val="24"/>
              </w:rPr>
            </w:pPr>
            <w:r w:rsidRPr="00DD002D">
              <w:rPr>
                <w:rFonts w:eastAsia="Times New Roman"/>
                <w:b/>
                <w:bCs/>
                <w:szCs w:val="24"/>
              </w:rPr>
              <w:t>Άρθρο 74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4D"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4E" w14:textId="77777777" w:rsidR="005D65F3" w:rsidRPr="00DD002D" w:rsidRDefault="00A56466" w:rsidP="005D65F3">
            <w:pPr>
              <w:rPr>
                <w:rFonts w:eastAsia="Times New Roman"/>
                <w:b/>
                <w:bCs/>
                <w:szCs w:val="24"/>
              </w:rPr>
            </w:pPr>
            <w:r w:rsidRPr="00DD002D">
              <w:rPr>
                <w:rFonts w:eastAsia="Times New Roman"/>
                <w:b/>
                <w:bCs/>
                <w:szCs w:val="24"/>
              </w:rPr>
              <w:t>167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4F"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50" w14:textId="77777777" w:rsidR="005D65F3" w:rsidRPr="00DD002D" w:rsidRDefault="00A56466" w:rsidP="005D65F3">
            <w:pPr>
              <w:rPr>
                <w:rFonts w:eastAsia="Times New Roman"/>
                <w:b/>
                <w:bCs/>
                <w:szCs w:val="24"/>
              </w:rPr>
            </w:pPr>
            <w:r w:rsidRPr="00DD002D">
              <w:rPr>
                <w:rFonts w:eastAsia="Times New Roman"/>
                <w:b/>
                <w:bCs/>
                <w:szCs w:val="24"/>
              </w:rPr>
              <w:t>256</w:t>
            </w:r>
          </w:p>
        </w:tc>
      </w:tr>
      <w:tr w:rsidR="000F4E4F" w14:paraId="65B25D57"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52"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5D5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5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5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56" w14:textId="77777777" w:rsidR="005D65F3" w:rsidRPr="00DD002D" w:rsidRDefault="00A56466" w:rsidP="005D65F3">
            <w:pPr>
              <w:rPr>
                <w:rFonts w:eastAsia="Times New Roman"/>
                <w:b/>
                <w:bCs/>
                <w:szCs w:val="24"/>
              </w:rPr>
            </w:pPr>
          </w:p>
        </w:tc>
      </w:tr>
      <w:tr w:rsidR="000F4E4F" w14:paraId="65B25D5D"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D58" w14:textId="77777777" w:rsidR="005D65F3" w:rsidRPr="00DD002D" w:rsidRDefault="00A56466" w:rsidP="005D65F3">
            <w:pPr>
              <w:rPr>
                <w:rFonts w:eastAsia="Times New Roman"/>
                <w:szCs w:val="24"/>
              </w:rPr>
            </w:pPr>
            <w:r w:rsidRPr="00DD002D">
              <w:rPr>
                <w:rFonts w:eastAsia="Times New Roman"/>
                <w:szCs w:val="24"/>
              </w:rPr>
              <w:t xml:space="preserve">Κατάργηση διάταξης περί προϋποθέσεων συζήτησης νομοσχεδίου </w:t>
            </w:r>
          </w:p>
        </w:tc>
        <w:tc>
          <w:tcPr>
            <w:tcW w:w="658" w:type="pct"/>
            <w:vMerge/>
            <w:tcBorders>
              <w:top w:val="nil"/>
              <w:left w:val="single" w:sz="8" w:space="0" w:color="auto"/>
              <w:bottom w:val="single" w:sz="8" w:space="0" w:color="000000"/>
              <w:right w:val="single" w:sz="8" w:space="0" w:color="auto"/>
            </w:tcBorders>
            <w:vAlign w:val="center"/>
            <w:hideMark/>
          </w:tcPr>
          <w:p w14:paraId="65B25D5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5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5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5C" w14:textId="77777777" w:rsidR="005D65F3" w:rsidRPr="00DD002D" w:rsidRDefault="00A56466" w:rsidP="005D65F3">
            <w:pPr>
              <w:rPr>
                <w:rFonts w:eastAsia="Times New Roman"/>
                <w:b/>
                <w:bCs/>
                <w:szCs w:val="24"/>
              </w:rPr>
            </w:pPr>
          </w:p>
        </w:tc>
      </w:tr>
      <w:tr w:rsidR="000F4E4F" w14:paraId="65B25D63"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5E" w14:textId="77777777" w:rsidR="005D65F3" w:rsidRPr="00DD002D" w:rsidRDefault="00A56466" w:rsidP="005D65F3">
            <w:pPr>
              <w:rPr>
                <w:rFonts w:eastAsia="Times New Roman"/>
                <w:b/>
                <w:bCs/>
                <w:szCs w:val="24"/>
              </w:rPr>
            </w:pPr>
            <w:r w:rsidRPr="00DD002D">
              <w:rPr>
                <w:rFonts w:eastAsia="Times New Roman"/>
                <w:b/>
                <w:bCs/>
                <w:szCs w:val="24"/>
              </w:rPr>
              <w:t xml:space="preserve">Άρθρο 74 </w:t>
            </w:r>
            <w:r w:rsidRPr="00DD002D">
              <w:rPr>
                <w:rFonts w:eastAsia="Times New Roman"/>
                <w:b/>
                <w:bCs/>
                <w:szCs w:val="24"/>
              </w:rPr>
              <w:t>παρ. 5</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D5F"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60" w14:textId="77777777" w:rsidR="005D65F3" w:rsidRPr="00DD002D" w:rsidRDefault="00A56466" w:rsidP="005D65F3">
            <w:pPr>
              <w:rPr>
                <w:rFonts w:eastAsia="Times New Roman"/>
                <w:b/>
                <w:bCs/>
                <w:szCs w:val="24"/>
              </w:rPr>
            </w:pPr>
            <w:r w:rsidRPr="00DD002D">
              <w:rPr>
                <w:rFonts w:eastAsia="Times New Roman"/>
                <w:b/>
                <w:bCs/>
                <w:szCs w:val="24"/>
              </w:rPr>
              <w:t>167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61"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62" w14:textId="77777777" w:rsidR="005D65F3" w:rsidRPr="00DD002D" w:rsidRDefault="00A56466" w:rsidP="005D65F3">
            <w:pPr>
              <w:rPr>
                <w:rFonts w:eastAsia="Times New Roman"/>
                <w:b/>
                <w:bCs/>
                <w:szCs w:val="24"/>
              </w:rPr>
            </w:pPr>
            <w:r w:rsidRPr="00DD002D">
              <w:rPr>
                <w:rFonts w:eastAsia="Times New Roman"/>
                <w:b/>
                <w:bCs/>
                <w:szCs w:val="24"/>
              </w:rPr>
              <w:t>256</w:t>
            </w:r>
          </w:p>
        </w:tc>
      </w:tr>
      <w:tr w:rsidR="000F4E4F" w14:paraId="65B25D6A" w14:textId="77777777">
        <w:trPr>
          <w:trHeight w:val="315"/>
        </w:trPr>
        <w:tc>
          <w:tcPr>
            <w:tcW w:w="2632" w:type="pct"/>
            <w:tcBorders>
              <w:top w:val="nil"/>
              <w:left w:val="single" w:sz="8" w:space="0" w:color="auto"/>
              <w:bottom w:val="single" w:sz="4" w:space="0" w:color="auto"/>
              <w:right w:val="single" w:sz="8" w:space="0" w:color="auto"/>
            </w:tcBorders>
            <w:shd w:val="clear" w:color="auto" w:fill="auto"/>
            <w:vAlign w:val="center"/>
            <w:hideMark/>
          </w:tcPr>
          <w:p w14:paraId="65B25D64" w14:textId="77777777" w:rsidR="005D65F3" w:rsidRPr="00DD002D" w:rsidRDefault="00A56466" w:rsidP="005D65F3">
            <w:pPr>
              <w:rPr>
                <w:rFonts w:eastAsia="Times New Roman"/>
                <w:szCs w:val="24"/>
              </w:rPr>
            </w:pPr>
            <w:r w:rsidRPr="00DD002D">
              <w:rPr>
                <w:rFonts w:eastAsia="Times New Roman"/>
                <w:szCs w:val="24"/>
              </w:rPr>
              <w:t>Κανόνες καλής νομοθέτησης</w:t>
            </w:r>
          </w:p>
          <w:p w14:paraId="65B25D65" w14:textId="77777777" w:rsidR="005D65F3" w:rsidRPr="00DD002D" w:rsidRDefault="00A56466" w:rsidP="005D65F3">
            <w:pPr>
              <w:rPr>
                <w:rFonts w:eastAsia="Times New Roman"/>
                <w:szCs w:val="24"/>
              </w:rPr>
            </w:pPr>
          </w:p>
        </w:tc>
        <w:tc>
          <w:tcPr>
            <w:tcW w:w="658" w:type="pct"/>
            <w:vMerge/>
            <w:tcBorders>
              <w:top w:val="nil"/>
              <w:left w:val="nil"/>
              <w:bottom w:val="single" w:sz="4" w:space="0" w:color="auto"/>
              <w:right w:val="single" w:sz="8" w:space="0" w:color="auto"/>
            </w:tcBorders>
            <w:vAlign w:val="center"/>
            <w:hideMark/>
          </w:tcPr>
          <w:p w14:paraId="65B25D6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5D6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5D6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4" w:space="0" w:color="auto"/>
              <w:right w:val="single" w:sz="8" w:space="0" w:color="auto"/>
            </w:tcBorders>
            <w:vAlign w:val="center"/>
            <w:hideMark/>
          </w:tcPr>
          <w:p w14:paraId="65B25D69" w14:textId="77777777" w:rsidR="005D65F3" w:rsidRPr="00DD002D" w:rsidRDefault="00A56466" w:rsidP="005D65F3">
            <w:pPr>
              <w:rPr>
                <w:rFonts w:eastAsia="Times New Roman"/>
                <w:b/>
                <w:bCs/>
                <w:szCs w:val="24"/>
              </w:rPr>
            </w:pPr>
          </w:p>
        </w:tc>
      </w:tr>
      <w:tr w:rsidR="000F4E4F" w14:paraId="65B25D70" w14:textId="77777777">
        <w:trPr>
          <w:trHeight w:val="300"/>
        </w:trPr>
        <w:tc>
          <w:tcPr>
            <w:tcW w:w="2632" w:type="pct"/>
            <w:tcBorders>
              <w:top w:val="single" w:sz="4" w:space="0" w:color="auto"/>
              <w:left w:val="single" w:sz="8" w:space="0" w:color="auto"/>
              <w:bottom w:val="nil"/>
              <w:right w:val="single" w:sz="8" w:space="0" w:color="auto"/>
            </w:tcBorders>
            <w:shd w:val="clear" w:color="auto" w:fill="auto"/>
            <w:vAlign w:val="center"/>
            <w:hideMark/>
          </w:tcPr>
          <w:p w14:paraId="65B25D6B" w14:textId="77777777" w:rsidR="005D65F3" w:rsidRPr="00DD002D" w:rsidRDefault="00A56466" w:rsidP="005D65F3">
            <w:pPr>
              <w:rPr>
                <w:rFonts w:eastAsia="Times New Roman"/>
                <w:b/>
                <w:bCs/>
                <w:szCs w:val="24"/>
              </w:rPr>
            </w:pPr>
            <w:r w:rsidRPr="00DD002D">
              <w:rPr>
                <w:rFonts w:eastAsia="Times New Roman"/>
                <w:b/>
                <w:bCs/>
                <w:szCs w:val="24"/>
              </w:rPr>
              <w:t>Άρθρο 75 παρ. 1</w:t>
            </w:r>
          </w:p>
        </w:tc>
        <w:tc>
          <w:tcPr>
            <w:tcW w:w="658" w:type="pct"/>
            <w:vMerge w:val="restart"/>
            <w:tcBorders>
              <w:top w:val="single" w:sz="4" w:space="0" w:color="auto"/>
              <w:left w:val="nil"/>
              <w:bottom w:val="single" w:sz="8" w:space="0" w:color="000000"/>
              <w:right w:val="single" w:sz="8" w:space="0" w:color="auto"/>
            </w:tcBorders>
            <w:shd w:val="clear" w:color="auto" w:fill="auto"/>
            <w:vAlign w:val="center"/>
            <w:hideMark/>
          </w:tcPr>
          <w:p w14:paraId="65B25D6C"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D6D" w14:textId="77777777" w:rsidR="005D65F3" w:rsidRPr="00DD002D" w:rsidRDefault="00A56466" w:rsidP="005D65F3">
            <w:pPr>
              <w:rPr>
                <w:rFonts w:eastAsia="Times New Roman"/>
                <w:b/>
                <w:bCs/>
                <w:szCs w:val="24"/>
              </w:rPr>
            </w:pPr>
            <w:r w:rsidRPr="00DD002D">
              <w:rPr>
                <w:rFonts w:eastAsia="Times New Roman"/>
                <w:b/>
                <w:bCs/>
                <w:szCs w:val="24"/>
              </w:rPr>
              <w:t>152</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D6E" w14:textId="77777777" w:rsidR="005D65F3" w:rsidRPr="00DD002D" w:rsidRDefault="00A56466" w:rsidP="005D65F3">
            <w:pPr>
              <w:rPr>
                <w:rFonts w:eastAsia="Times New Roman"/>
                <w:b/>
                <w:bCs/>
                <w:szCs w:val="24"/>
              </w:rPr>
            </w:pPr>
            <w:r w:rsidRPr="00DD002D">
              <w:rPr>
                <w:rFonts w:eastAsia="Times New Roman"/>
                <w:b/>
                <w:bCs/>
                <w:szCs w:val="24"/>
              </w:rPr>
              <w:t>17</w:t>
            </w:r>
          </w:p>
        </w:tc>
        <w:tc>
          <w:tcPr>
            <w:tcW w:w="526"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D6F" w14:textId="77777777" w:rsidR="005D65F3" w:rsidRPr="00DD002D" w:rsidRDefault="00A56466" w:rsidP="005D65F3">
            <w:pPr>
              <w:rPr>
                <w:rFonts w:eastAsia="Times New Roman"/>
                <w:b/>
                <w:bCs/>
                <w:szCs w:val="24"/>
              </w:rPr>
            </w:pPr>
            <w:r w:rsidRPr="00DD002D">
              <w:rPr>
                <w:rFonts w:eastAsia="Times New Roman"/>
                <w:b/>
                <w:bCs/>
                <w:szCs w:val="24"/>
              </w:rPr>
              <w:t>256</w:t>
            </w:r>
          </w:p>
        </w:tc>
      </w:tr>
      <w:tr w:rsidR="000F4E4F" w14:paraId="65B25D76"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D71" w14:textId="77777777" w:rsidR="005D65F3" w:rsidRPr="00DD002D" w:rsidRDefault="00A56466" w:rsidP="005D65F3">
            <w:pPr>
              <w:rPr>
                <w:rFonts w:eastAsia="Times New Roman"/>
                <w:szCs w:val="24"/>
              </w:rPr>
            </w:pPr>
            <w:r w:rsidRPr="00DD002D">
              <w:rPr>
                <w:rFonts w:eastAsia="Times New Roman"/>
                <w:szCs w:val="24"/>
              </w:rPr>
              <w:t>Κανόνες καλής νομοθέτησης</w:t>
            </w:r>
          </w:p>
        </w:tc>
        <w:tc>
          <w:tcPr>
            <w:tcW w:w="658" w:type="pct"/>
            <w:vMerge/>
            <w:tcBorders>
              <w:top w:val="nil"/>
              <w:left w:val="nil"/>
              <w:bottom w:val="single" w:sz="8" w:space="0" w:color="000000"/>
              <w:right w:val="single" w:sz="8" w:space="0" w:color="auto"/>
            </w:tcBorders>
            <w:vAlign w:val="center"/>
            <w:hideMark/>
          </w:tcPr>
          <w:p w14:paraId="65B25D7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7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74"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75" w14:textId="77777777" w:rsidR="005D65F3" w:rsidRPr="00DD002D" w:rsidRDefault="00A56466" w:rsidP="005D65F3">
            <w:pPr>
              <w:rPr>
                <w:rFonts w:eastAsia="Times New Roman"/>
                <w:b/>
                <w:bCs/>
                <w:szCs w:val="24"/>
              </w:rPr>
            </w:pPr>
          </w:p>
        </w:tc>
      </w:tr>
      <w:tr w:rsidR="000F4E4F" w14:paraId="65B25D7C"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77" w14:textId="77777777" w:rsidR="005D65F3" w:rsidRPr="00DD002D" w:rsidRDefault="00A56466" w:rsidP="005D65F3">
            <w:pPr>
              <w:rPr>
                <w:rFonts w:eastAsia="Times New Roman"/>
                <w:b/>
                <w:bCs/>
                <w:szCs w:val="24"/>
              </w:rPr>
            </w:pPr>
            <w:r w:rsidRPr="00DD002D">
              <w:rPr>
                <w:rFonts w:eastAsia="Times New Roman"/>
                <w:b/>
                <w:bCs/>
                <w:szCs w:val="24"/>
              </w:rPr>
              <w:t>Άρθρο 76 παρ. 4</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D78"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79" w14:textId="77777777" w:rsidR="005D65F3" w:rsidRPr="00DD002D" w:rsidRDefault="00A56466" w:rsidP="005D65F3">
            <w:pPr>
              <w:rPr>
                <w:rFonts w:eastAsia="Times New Roman"/>
                <w:b/>
                <w:bCs/>
                <w:szCs w:val="24"/>
              </w:rPr>
            </w:pPr>
            <w:r w:rsidRPr="00DD002D">
              <w:rPr>
                <w:rFonts w:eastAsia="Times New Roman"/>
                <w:b/>
                <w:bCs/>
                <w:szCs w:val="24"/>
              </w:rPr>
              <w:t>167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7A"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7B" w14:textId="77777777" w:rsidR="005D65F3" w:rsidRPr="00DD002D" w:rsidRDefault="00A56466" w:rsidP="005D65F3">
            <w:pPr>
              <w:rPr>
                <w:rFonts w:eastAsia="Times New Roman"/>
                <w:b/>
                <w:bCs/>
                <w:szCs w:val="24"/>
              </w:rPr>
            </w:pPr>
            <w:r w:rsidRPr="00DD002D">
              <w:rPr>
                <w:rFonts w:eastAsia="Times New Roman"/>
                <w:b/>
                <w:bCs/>
                <w:szCs w:val="24"/>
              </w:rPr>
              <w:t>256</w:t>
            </w:r>
          </w:p>
        </w:tc>
      </w:tr>
      <w:tr w:rsidR="000F4E4F" w14:paraId="65B25D82"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D7D" w14:textId="77777777" w:rsidR="005D65F3" w:rsidRPr="00DD002D" w:rsidRDefault="00A56466" w:rsidP="005D65F3">
            <w:pPr>
              <w:rPr>
                <w:rFonts w:eastAsia="Times New Roman"/>
                <w:szCs w:val="24"/>
              </w:rPr>
            </w:pPr>
            <w:r w:rsidRPr="00DD002D">
              <w:rPr>
                <w:rFonts w:eastAsia="Times New Roman"/>
                <w:szCs w:val="24"/>
              </w:rPr>
              <w:t>Κανόνες καλής νομοθέτησης</w:t>
            </w:r>
          </w:p>
        </w:tc>
        <w:tc>
          <w:tcPr>
            <w:tcW w:w="658" w:type="pct"/>
            <w:vMerge/>
            <w:tcBorders>
              <w:top w:val="nil"/>
              <w:left w:val="nil"/>
              <w:bottom w:val="single" w:sz="8" w:space="0" w:color="000000"/>
              <w:right w:val="single" w:sz="8" w:space="0" w:color="auto"/>
            </w:tcBorders>
            <w:vAlign w:val="center"/>
            <w:hideMark/>
          </w:tcPr>
          <w:p w14:paraId="65B25D7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7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80"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81" w14:textId="77777777" w:rsidR="005D65F3" w:rsidRPr="00DD002D" w:rsidRDefault="00A56466" w:rsidP="005D65F3">
            <w:pPr>
              <w:rPr>
                <w:rFonts w:eastAsia="Times New Roman"/>
                <w:b/>
                <w:bCs/>
                <w:szCs w:val="24"/>
              </w:rPr>
            </w:pPr>
          </w:p>
        </w:tc>
      </w:tr>
      <w:tr w:rsidR="000F4E4F" w14:paraId="65B25D88"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83" w14:textId="77777777" w:rsidR="005D65F3" w:rsidRPr="00DD002D" w:rsidRDefault="00A56466" w:rsidP="005D65F3">
            <w:pPr>
              <w:rPr>
                <w:rFonts w:eastAsia="Times New Roman"/>
                <w:b/>
                <w:bCs/>
                <w:szCs w:val="24"/>
              </w:rPr>
            </w:pPr>
            <w:r w:rsidRPr="00DD002D">
              <w:rPr>
                <w:rFonts w:eastAsia="Times New Roman"/>
                <w:b/>
                <w:bCs/>
                <w:szCs w:val="24"/>
              </w:rPr>
              <w:t>Άρθρο 76 παρ. 5</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D84" w14:textId="77777777" w:rsidR="005D65F3" w:rsidRPr="00DD002D" w:rsidRDefault="00A56466" w:rsidP="005D65F3">
            <w:pPr>
              <w:rPr>
                <w:rFonts w:eastAsia="Times New Roman"/>
                <w:b/>
                <w:bCs/>
                <w:szCs w:val="24"/>
              </w:rPr>
            </w:pPr>
            <w:r w:rsidRPr="00DD002D">
              <w:rPr>
                <w:rFonts w:eastAsia="Times New Roman"/>
                <w:b/>
                <w:bCs/>
                <w:szCs w:val="24"/>
              </w:rPr>
              <w:t>86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85" w14:textId="77777777" w:rsidR="005D65F3" w:rsidRPr="00DD002D" w:rsidRDefault="00A56466" w:rsidP="005D65F3">
            <w:pPr>
              <w:rPr>
                <w:rFonts w:eastAsia="Times New Roman"/>
                <w:b/>
                <w:bCs/>
                <w:szCs w:val="24"/>
              </w:rPr>
            </w:pPr>
            <w:r w:rsidRPr="00DD002D">
              <w:rPr>
                <w:rFonts w:eastAsia="Times New Roman"/>
                <w:b/>
                <w:bCs/>
                <w:szCs w:val="24"/>
              </w:rPr>
              <w:t>175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86"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87"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D8E"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D89" w14:textId="77777777" w:rsidR="005D65F3" w:rsidRPr="00DD002D" w:rsidRDefault="00A56466" w:rsidP="005D65F3">
            <w:pPr>
              <w:rPr>
                <w:rFonts w:eastAsia="Times New Roman"/>
                <w:szCs w:val="24"/>
              </w:rPr>
            </w:pPr>
            <w:r w:rsidRPr="00DD002D">
              <w:rPr>
                <w:rFonts w:eastAsia="Times New Roman"/>
                <w:szCs w:val="24"/>
              </w:rPr>
              <w:t>Κανόνες καλής νομοθέτησης</w:t>
            </w:r>
          </w:p>
        </w:tc>
        <w:tc>
          <w:tcPr>
            <w:tcW w:w="658" w:type="pct"/>
            <w:vMerge/>
            <w:tcBorders>
              <w:top w:val="nil"/>
              <w:left w:val="nil"/>
              <w:bottom w:val="single" w:sz="8" w:space="0" w:color="000000"/>
              <w:right w:val="single" w:sz="8" w:space="0" w:color="auto"/>
            </w:tcBorders>
            <w:vAlign w:val="center"/>
            <w:hideMark/>
          </w:tcPr>
          <w:p w14:paraId="65B25D8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8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8C"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8D" w14:textId="77777777" w:rsidR="005D65F3" w:rsidRPr="00DD002D" w:rsidRDefault="00A56466" w:rsidP="005D65F3">
            <w:pPr>
              <w:rPr>
                <w:rFonts w:eastAsia="Times New Roman"/>
                <w:b/>
                <w:bCs/>
                <w:szCs w:val="24"/>
              </w:rPr>
            </w:pPr>
          </w:p>
        </w:tc>
      </w:tr>
      <w:tr w:rsidR="000F4E4F" w14:paraId="65B25D94"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8F" w14:textId="77777777" w:rsidR="005D65F3" w:rsidRPr="00DD002D" w:rsidRDefault="00A56466" w:rsidP="005D65F3">
            <w:pPr>
              <w:rPr>
                <w:rFonts w:eastAsia="Times New Roman"/>
                <w:b/>
                <w:bCs/>
                <w:szCs w:val="24"/>
              </w:rPr>
            </w:pPr>
            <w:r w:rsidRPr="00DD002D">
              <w:rPr>
                <w:rFonts w:eastAsia="Times New Roman"/>
                <w:b/>
                <w:bCs/>
                <w:szCs w:val="24"/>
              </w:rPr>
              <w:t>Άρθρο 78 παρ. 2</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D90" w14:textId="77777777" w:rsidR="005D65F3" w:rsidRPr="00DD002D" w:rsidRDefault="00A56466" w:rsidP="005D65F3">
            <w:pPr>
              <w:rPr>
                <w:rFonts w:eastAsia="Times New Roman"/>
                <w:b/>
                <w:bCs/>
                <w:szCs w:val="24"/>
              </w:rPr>
            </w:pPr>
            <w:r w:rsidRPr="00DD002D">
              <w:rPr>
                <w:rFonts w:eastAsia="Times New Roman"/>
                <w:b/>
                <w:bCs/>
                <w:szCs w:val="24"/>
              </w:rPr>
              <w:t>85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91" w14:textId="77777777" w:rsidR="005D65F3" w:rsidRPr="00DD002D" w:rsidRDefault="00A56466" w:rsidP="005D65F3">
            <w:pPr>
              <w:rPr>
                <w:rFonts w:eastAsia="Times New Roman"/>
                <w:b/>
                <w:bCs/>
                <w:szCs w:val="24"/>
              </w:rPr>
            </w:pPr>
            <w:r w:rsidRPr="00DD002D">
              <w:rPr>
                <w:rFonts w:eastAsia="Times New Roman"/>
                <w:b/>
                <w:bCs/>
                <w:szCs w:val="24"/>
              </w:rPr>
              <w:t>175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92"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93"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D9A"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D95" w14:textId="77777777" w:rsidR="005D65F3" w:rsidRPr="00DD002D" w:rsidRDefault="00A56466" w:rsidP="005D65F3">
            <w:pPr>
              <w:rPr>
                <w:rFonts w:eastAsia="Times New Roman"/>
                <w:szCs w:val="24"/>
              </w:rPr>
            </w:pPr>
            <w:r w:rsidRPr="00DD002D">
              <w:rPr>
                <w:rFonts w:eastAsia="Times New Roman"/>
                <w:szCs w:val="24"/>
              </w:rPr>
              <w:t>Απαγόρευση αναδρομικότητας φόρου</w:t>
            </w:r>
          </w:p>
        </w:tc>
        <w:tc>
          <w:tcPr>
            <w:tcW w:w="658" w:type="pct"/>
            <w:vMerge/>
            <w:tcBorders>
              <w:top w:val="nil"/>
              <w:left w:val="nil"/>
              <w:bottom w:val="single" w:sz="8" w:space="0" w:color="000000"/>
              <w:right w:val="single" w:sz="8" w:space="0" w:color="auto"/>
            </w:tcBorders>
            <w:vAlign w:val="center"/>
            <w:hideMark/>
          </w:tcPr>
          <w:p w14:paraId="65B25D9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9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9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99" w14:textId="77777777" w:rsidR="005D65F3" w:rsidRPr="00DD002D" w:rsidRDefault="00A56466" w:rsidP="005D65F3">
            <w:pPr>
              <w:rPr>
                <w:rFonts w:eastAsia="Times New Roman"/>
                <w:b/>
                <w:bCs/>
                <w:szCs w:val="24"/>
              </w:rPr>
            </w:pPr>
          </w:p>
        </w:tc>
      </w:tr>
      <w:tr w:rsidR="000F4E4F" w14:paraId="65B25DA0"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9B" w14:textId="77777777" w:rsidR="005D65F3" w:rsidRPr="00DD002D" w:rsidRDefault="00A56466" w:rsidP="005D65F3">
            <w:pPr>
              <w:rPr>
                <w:rFonts w:eastAsia="Times New Roman"/>
                <w:b/>
                <w:bCs/>
                <w:szCs w:val="24"/>
              </w:rPr>
            </w:pPr>
            <w:r w:rsidRPr="00DD002D">
              <w:rPr>
                <w:rFonts w:eastAsia="Times New Roman"/>
                <w:b/>
                <w:bCs/>
                <w:szCs w:val="24"/>
              </w:rPr>
              <w:t>Άρθρο 78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9C" w14:textId="77777777" w:rsidR="005D65F3" w:rsidRPr="00DD002D" w:rsidRDefault="00A56466" w:rsidP="005D65F3">
            <w:pPr>
              <w:rPr>
                <w:rFonts w:eastAsia="Times New Roman"/>
                <w:b/>
                <w:bCs/>
                <w:szCs w:val="24"/>
              </w:rPr>
            </w:pPr>
            <w:r w:rsidRPr="00DD002D">
              <w:rPr>
                <w:rFonts w:eastAsia="Times New Roman"/>
                <w:b/>
                <w:bCs/>
                <w:szCs w:val="24"/>
              </w:rPr>
              <w:t>82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9D" w14:textId="77777777" w:rsidR="005D65F3" w:rsidRPr="00DD002D" w:rsidRDefault="00A56466" w:rsidP="005D65F3">
            <w:pPr>
              <w:rPr>
                <w:rFonts w:eastAsia="Times New Roman"/>
                <w:b/>
                <w:bCs/>
                <w:szCs w:val="24"/>
              </w:rPr>
            </w:pPr>
            <w:r w:rsidRPr="00DD002D">
              <w:rPr>
                <w:rFonts w:eastAsia="Times New Roman"/>
                <w:b/>
                <w:bCs/>
                <w:szCs w:val="24"/>
              </w:rPr>
              <w:t>175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9E" w14:textId="77777777" w:rsidR="005D65F3" w:rsidRPr="00DD002D" w:rsidRDefault="00A56466" w:rsidP="005D65F3">
            <w:pPr>
              <w:rPr>
                <w:rFonts w:eastAsia="Times New Roman"/>
                <w:b/>
                <w:bCs/>
                <w:szCs w:val="24"/>
              </w:rPr>
            </w:pPr>
            <w:r w:rsidRPr="00DD002D">
              <w:rPr>
                <w:rFonts w:eastAsia="Times New Roman"/>
                <w:b/>
                <w:bCs/>
                <w:szCs w:val="24"/>
              </w:rPr>
              <w:t>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9F"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DA6"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A1"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5DA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A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A4"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A5" w14:textId="77777777" w:rsidR="005D65F3" w:rsidRPr="00DD002D" w:rsidRDefault="00A56466" w:rsidP="005D65F3">
            <w:pPr>
              <w:rPr>
                <w:rFonts w:eastAsia="Times New Roman"/>
                <w:b/>
                <w:bCs/>
                <w:szCs w:val="24"/>
              </w:rPr>
            </w:pPr>
          </w:p>
        </w:tc>
      </w:tr>
      <w:tr w:rsidR="000F4E4F" w14:paraId="65B25DAC"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DA7" w14:textId="77777777" w:rsidR="005D65F3" w:rsidRPr="00DD002D" w:rsidRDefault="00A56466" w:rsidP="005D65F3">
            <w:pPr>
              <w:rPr>
                <w:rFonts w:eastAsia="Times New Roman"/>
                <w:szCs w:val="24"/>
              </w:rPr>
            </w:pPr>
            <w:r w:rsidRPr="00DD002D">
              <w:rPr>
                <w:rFonts w:eastAsia="Times New Roman"/>
                <w:szCs w:val="24"/>
              </w:rPr>
              <w:t>Κατάργηση διάταξης περί δασμών</w:t>
            </w:r>
          </w:p>
        </w:tc>
        <w:tc>
          <w:tcPr>
            <w:tcW w:w="658" w:type="pct"/>
            <w:vMerge/>
            <w:tcBorders>
              <w:top w:val="nil"/>
              <w:left w:val="single" w:sz="8" w:space="0" w:color="auto"/>
              <w:bottom w:val="single" w:sz="8" w:space="0" w:color="000000"/>
              <w:right w:val="single" w:sz="8" w:space="0" w:color="auto"/>
            </w:tcBorders>
            <w:vAlign w:val="center"/>
            <w:hideMark/>
          </w:tcPr>
          <w:p w14:paraId="65B25DA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A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AA"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AB" w14:textId="77777777" w:rsidR="005D65F3" w:rsidRPr="00DD002D" w:rsidRDefault="00A56466" w:rsidP="005D65F3">
            <w:pPr>
              <w:rPr>
                <w:rFonts w:eastAsia="Times New Roman"/>
                <w:b/>
                <w:bCs/>
                <w:szCs w:val="24"/>
              </w:rPr>
            </w:pPr>
          </w:p>
        </w:tc>
      </w:tr>
      <w:tr w:rsidR="000F4E4F" w14:paraId="65B25DB2"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AD" w14:textId="77777777" w:rsidR="005D65F3" w:rsidRPr="00DD002D" w:rsidRDefault="00A56466" w:rsidP="005D65F3">
            <w:pPr>
              <w:rPr>
                <w:rFonts w:eastAsia="Times New Roman"/>
                <w:b/>
                <w:bCs/>
                <w:szCs w:val="24"/>
              </w:rPr>
            </w:pPr>
            <w:r w:rsidRPr="00DD002D">
              <w:rPr>
                <w:rFonts w:eastAsia="Times New Roman"/>
                <w:b/>
                <w:bCs/>
                <w:szCs w:val="24"/>
              </w:rPr>
              <w:t>Άρθρο 78 παρ. 6</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DAE" w14:textId="77777777" w:rsidR="005D65F3" w:rsidRPr="00DD002D" w:rsidRDefault="00A56466" w:rsidP="005D65F3">
            <w:pPr>
              <w:rPr>
                <w:rFonts w:eastAsia="Times New Roman"/>
                <w:b/>
                <w:bCs/>
                <w:szCs w:val="24"/>
              </w:rPr>
            </w:pPr>
            <w:r w:rsidRPr="00DD002D">
              <w:rPr>
                <w:rFonts w:eastAsia="Times New Roman"/>
                <w:b/>
                <w:bCs/>
                <w:szCs w:val="24"/>
              </w:rPr>
              <w:t>85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AF" w14:textId="77777777" w:rsidR="005D65F3" w:rsidRPr="00DD002D" w:rsidRDefault="00A56466" w:rsidP="005D65F3">
            <w:pPr>
              <w:rPr>
                <w:rFonts w:eastAsia="Times New Roman"/>
                <w:b/>
                <w:bCs/>
                <w:szCs w:val="24"/>
              </w:rPr>
            </w:pPr>
            <w:r w:rsidRPr="00DD002D">
              <w:rPr>
                <w:rFonts w:eastAsia="Times New Roman"/>
                <w:b/>
                <w:bCs/>
                <w:szCs w:val="24"/>
              </w:rPr>
              <w:t>176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B0"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B1"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DB8"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DB3" w14:textId="77777777" w:rsidR="005D65F3" w:rsidRPr="00DD002D" w:rsidRDefault="00A56466" w:rsidP="005D65F3">
            <w:pPr>
              <w:rPr>
                <w:rFonts w:eastAsia="Times New Roman"/>
                <w:szCs w:val="24"/>
              </w:rPr>
            </w:pPr>
            <w:r w:rsidRPr="00DD002D">
              <w:rPr>
                <w:rFonts w:eastAsia="Times New Roman"/>
                <w:szCs w:val="24"/>
              </w:rPr>
              <w:t>Κίνητρα ανάπτυξης</w:t>
            </w:r>
          </w:p>
        </w:tc>
        <w:tc>
          <w:tcPr>
            <w:tcW w:w="658" w:type="pct"/>
            <w:vMerge/>
            <w:tcBorders>
              <w:top w:val="nil"/>
              <w:left w:val="nil"/>
              <w:bottom w:val="single" w:sz="8" w:space="0" w:color="000000"/>
              <w:right w:val="single" w:sz="8" w:space="0" w:color="auto"/>
            </w:tcBorders>
            <w:vAlign w:val="center"/>
            <w:hideMark/>
          </w:tcPr>
          <w:p w14:paraId="65B25DB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B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B6"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B7" w14:textId="77777777" w:rsidR="005D65F3" w:rsidRPr="00DD002D" w:rsidRDefault="00A56466" w:rsidP="005D65F3">
            <w:pPr>
              <w:rPr>
                <w:rFonts w:eastAsia="Times New Roman"/>
                <w:b/>
                <w:bCs/>
                <w:szCs w:val="24"/>
              </w:rPr>
            </w:pPr>
          </w:p>
        </w:tc>
      </w:tr>
      <w:tr w:rsidR="000F4E4F" w14:paraId="65B25DBE"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B9" w14:textId="77777777" w:rsidR="005D65F3" w:rsidRPr="00DD002D" w:rsidRDefault="00A56466" w:rsidP="005D65F3">
            <w:pPr>
              <w:rPr>
                <w:rFonts w:eastAsia="Times New Roman"/>
                <w:b/>
                <w:bCs/>
                <w:szCs w:val="24"/>
              </w:rPr>
            </w:pPr>
            <w:r w:rsidRPr="00DD002D">
              <w:rPr>
                <w:rFonts w:eastAsia="Times New Roman"/>
                <w:b/>
                <w:bCs/>
                <w:szCs w:val="24"/>
              </w:rPr>
              <w:t>Άρθρο 79 παρ. 1</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DBA" w14:textId="77777777" w:rsidR="005D65F3" w:rsidRPr="00DD002D" w:rsidRDefault="00A56466" w:rsidP="005D65F3">
            <w:pPr>
              <w:rPr>
                <w:rFonts w:eastAsia="Times New Roman"/>
                <w:b/>
                <w:bCs/>
                <w:szCs w:val="24"/>
              </w:rPr>
            </w:pPr>
            <w:r w:rsidRPr="00DD002D">
              <w:rPr>
                <w:rFonts w:eastAsia="Times New Roman"/>
                <w:b/>
                <w:bCs/>
                <w:szCs w:val="24"/>
              </w:rPr>
              <w:t>85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BB" w14:textId="77777777" w:rsidR="005D65F3" w:rsidRPr="00DD002D" w:rsidRDefault="00A56466" w:rsidP="005D65F3">
            <w:pPr>
              <w:rPr>
                <w:rFonts w:eastAsia="Times New Roman"/>
                <w:b/>
                <w:bCs/>
                <w:szCs w:val="24"/>
              </w:rPr>
            </w:pPr>
            <w:r w:rsidRPr="00DD002D">
              <w:rPr>
                <w:rFonts w:eastAsia="Times New Roman"/>
                <w:b/>
                <w:bCs/>
                <w:szCs w:val="24"/>
              </w:rPr>
              <w:t>175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BC"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BD"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DC4"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5DBF" w14:textId="77777777" w:rsidR="005D65F3" w:rsidRPr="00DD002D" w:rsidRDefault="00A56466" w:rsidP="005D65F3">
            <w:pPr>
              <w:rPr>
                <w:rFonts w:eastAsia="Times New Roman"/>
                <w:szCs w:val="24"/>
              </w:rPr>
            </w:pPr>
            <w:r w:rsidRPr="00DD002D">
              <w:rPr>
                <w:rFonts w:eastAsia="Times New Roman"/>
                <w:szCs w:val="24"/>
              </w:rPr>
              <w:t xml:space="preserve">Κανόνες δημοσιονομικής </w:t>
            </w:r>
            <w:r w:rsidRPr="00DD002D">
              <w:rPr>
                <w:rFonts w:eastAsia="Times New Roman"/>
                <w:szCs w:val="24"/>
              </w:rPr>
              <w:t>ισορροπίας</w:t>
            </w:r>
          </w:p>
        </w:tc>
        <w:tc>
          <w:tcPr>
            <w:tcW w:w="658" w:type="pct"/>
            <w:vMerge/>
            <w:tcBorders>
              <w:top w:val="nil"/>
              <w:left w:val="nil"/>
              <w:bottom w:val="single" w:sz="8" w:space="0" w:color="000000"/>
              <w:right w:val="single" w:sz="8" w:space="0" w:color="auto"/>
            </w:tcBorders>
            <w:vAlign w:val="center"/>
            <w:hideMark/>
          </w:tcPr>
          <w:p w14:paraId="65B25DC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C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C2"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C3" w14:textId="77777777" w:rsidR="005D65F3" w:rsidRPr="00DD002D" w:rsidRDefault="00A56466" w:rsidP="005D65F3">
            <w:pPr>
              <w:rPr>
                <w:rFonts w:eastAsia="Times New Roman"/>
                <w:b/>
                <w:bCs/>
                <w:szCs w:val="24"/>
              </w:rPr>
            </w:pPr>
          </w:p>
        </w:tc>
      </w:tr>
      <w:tr w:rsidR="000F4E4F" w14:paraId="65B25DCA"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DC5" w14:textId="77777777" w:rsidR="005D65F3" w:rsidRPr="00DD002D" w:rsidRDefault="00A56466" w:rsidP="005D65F3">
            <w:pPr>
              <w:rPr>
                <w:rFonts w:eastAsia="Times New Roman"/>
                <w:b/>
                <w:bCs/>
                <w:szCs w:val="24"/>
              </w:rPr>
            </w:pPr>
            <w:r w:rsidRPr="00DD002D">
              <w:rPr>
                <w:rFonts w:eastAsia="Times New Roman"/>
                <w:b/>
                <w:bCs/>
                <w:szCs w:val="24"/>
              </w:rPr>
              <w:t>Άρθρο 79 παρ. 7</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DC6" w14:textId="77777777" w:rsidR="005D65F3" w:rsidRPr="00DD002D" w:rsidRDefault="00A56466" w:rsidP="005D65F3">
            <w:pPr>
              <w:rPr>
                <w:rFonts w:eastAsia="Times New Roman"/>
                <w:b/>
                <w:bCs/>
                <w:szCs w:val="24"/>
              </w:rPr>
            </w:pPr>
            <w:r w:rsidRPr="00DD002D">
              <w:rPr>
                <w:rFonts w:eastAsia="Times New Roman"/>
                <w:b/>
                <w:bCs/>
                <w:szCs w:val="24"/>
              </w:rPr>
              <w:t>85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C7" w14:textId="77777777" w:rsidR="005D65F3" w:rsidRPr="00DD002D" w:rsidRDefault="00A56466" w:rsidP="005D65F3">
            <w:pPr>
              <w:rPr>
                <w:rFonts w:eastAsia="Times New Roman"/>
                <w:b/>
                <w:bCs/>
                <w:szCs w:val="24"/>
              </w:rPr>
            </w:pPr>
            <w:r w:rsidRPr="00DD002D">
              <w:rPr>
                <w:rFonts w:eastAsia="Times New Roman"/>
                <w:b/>
                <w:bCs/>
                <w:szCs w:val="24"/>
              </w:rPr>
              <w:t>175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C8"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C9"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DD0"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DCB" w14:textId="77777777" w:rsidR="005D65F3" w:rsidRPr="00DD002D" w:rsidRDefault="00A56466" w:rsidP="005D65F3">
            <w:pPr>
              <w:rPr>
                <w:rFonts w:eastAsia="Times New Roman"/>
                <w:szCs w:val="24"/>
              </w:rPr>
            </w:pPr>
            <w:r w:rsidRPr="00DD002D">
              <w:rPr>
                <w:rFonts w:eastAsia="Times New Roman"/>
                <w:szCs w:val="24"/>
              </w:rPr>
              <w:t>Απολογισμός κράτους</w:t>
            </w:r>
          </w:p>
        </w:tc>
        <w:tc>
          <w:tcPr>
            <w:tcW w:w="658" w:type="pct"/>
            <w:vMerge/>
            <w:tcBorders>
              <w:top w:val="nil"/>
              <w:left w:val="nil"/>
              <w:bottom w:val="single" w:sz="8" w:space="0" w:color="000000"/>
              <w:right w:val="single" w:sz="8" w:space="0" w:color="auto"/>
            </w:tcBorders>
            <w:vAlign w:val="center"/>
            <w:hideMark/>
          </w:tcPr>
          <w:p w14:paraId="65B25DC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C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CE"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CF" w14:textId="77777777" w:rsidR="005D65F3" w:rsidRPr="00DD002D" w:rsidRDefault="00A56466" w:rsidP="005D65F3">
            <w:pPr>
              <w:rPr>
                <w:rFonts w:eastAsia="Times New Roman"/>
                <w:b/>
                <w:bCs/>
                <w:szCs w:val="24"/>
              </w:rPr>
            </w:pPr>
          </w:p>
        </w:tc>
      </w:tr>
      <w:tr w:rsidR="000F4E4F" w14:paraId="65B25DD6"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D1" w14:textId="77777777" w:rsidR="005D65F3" w:rsidRPr="00DD002D" w:rsidRDefault="00A56466" w:rsidP="005D65F3">
            <w:pPr>
              <w:rPr>
                <w:rFonts w:eastAsia="Times New Roman"/>
                <w:b/>
                <w:bCs/>
                <w:szCs w:val="24"/>
              </w:rPr>
            </w:pPr>
            <w:r w:rsidRPr="00DD002D">
              <w:rPr>
                <w:rFonts w:eastAsia="Times New Roman"/>
                <w:b/>
                <w:bCs/>
                <w:szCs w:val="24"/>
              </w:rPr>
              <w:t>Άρθρο 79 παρ. 8</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DD2" w14:textId="77777777" w:rsidR="005D65F3" w:rsidRPr="00DD002D" w:rsidRDefault="00A56466" w:rsidP="005D65F3">
            <w:pPr>
              <w:rPr>
                <w:rFonts w:eastAsia="Times New Roman"/>
                <w:b/>
                <w:bCs/>
                <w:szCs w:val="24"/>
              </w:rPr>
            </w:pPr>
            <w:r w:rsidRPr="00DD002D">
              <w:rPr>
                <w:rFonts w:eastAsia="Times New Roman"/>
                <w:b/>
                <w:bCs/>
                <w:szCs w:val="24"/>
              </w:rPr>
              <w:t>85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D3"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D4"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D5"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5DDC"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DD7" w14:textId="77777777" w:rsidR="005D65F3" w:rsidRPr="00DD002D" w:rsidRDefault="00A56466" w:rsidP="005D65F3">
            <w:pPr>
              <w:rPr>
                <w:rFonts w:eastAsia="Times New Roman"/>
                <w:szCs w:val="24"/>
              </w:rPr>
            </w:pPr>
            <w:r w:rsidRPr="00DD002D">
              <w:rPr>
                <w:rFonts w:eastAsia="Times New Roman"/>
                <w:szCs w:val="24"/>
              </w:rPr>
              <w:t>Έκθεση Ελεγκτικού Συνεδρίου</w:t>
            </w:r>
          </w:p>
        </w:tc>
        <w:tc>
          <w:tcPr>
            <w:tcW w:w="658" w:type="pct"/>
            <w:vMerge/>
            <w:tcBorders>
              <w:top w:val="nil"/>
              <w:left w:val="nil"/>
              <w:bottom w:val="single" w:sz="8" w:space="0" w:color="000000"/>
              <w:right w:val="single" w:sz="8" w:space="0" w:color="auto"/>
            </w:tcBorders>
            <w:vAlign w:val="center"/>
            <w:hideMark/>
          </w:tcPr>
          <w:p w14:paraId="65B25DD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D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DA"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DB" w14:textId="77777777" w:rsidR="005D65F3" w:rsidRPr="00DD002D" w:rsidRDefault="00A56466" w:rsidP="005D65F3">
            <w:pPr>
              <w:rPr>
                <w:rFonts w:eastAsia="Times New Roman"/>
                <w:b/>
                <w:bCs/>
                <w:szCs w:val="24"/>
              </w:rPr>
            </w:pPr>
          </w:p>
        </w:tc>
      </w:tr>
      <w:tr w:rsidR="000F4E4F" w14:paraId="65B25DE2"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DD" w14:textId="77777777" w:rsidR="005D65F3" w:rsidRPr="00DD002D" w:rsidRDefault="00A56466" w:rsidP="005D65F3">
            <w:pPr>
              <w:rPr>
                <w:rFonts w:eastAsia="Times New Roman"/>
                <w:b/>
                <w:bCs/>
                <w:szCs w:val="24"/>
              </w:rPr>
            </w:pPr>
            <w:r w:rsidRPr="00DD002D">
              <w:rPr>
                <w:rFonts w:eastAsia="Times New Roman"/>
                <w:b/>
                <w:bCs/>
                <w:szCs w:val="24"/>
              </w:rPr>
              <w:t>Άρθρο 79</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DE" w14:textId="77777777" w:rsidR="005D65F3" w:rsidRPr="00DD002D" w:rsidRDefault="00A56466" w:rsidP="005D65F3">
            <w:pPr>
              <w:rPr>
                <w:rFonts w:eastAsia="Times New Roman"/>
                <w:b/>
                <w:bCs/>
                <w:szCs w:val="24"/>
              </w:rPr>
            </w:pPr>
            <w:r w:rsidRPr="00DD002D">
              <w:rPr>
                <w:rFonts w:eastAsia="Times New Roman"/>
                <w:b/>
                <w:bCs/>
                <w:szCs w:val="24"/>
              </w:rPr>
              <w:t>86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DF" w14:textId="77777777" w:rsidR="005D65F3" w:rsidRPr="00DD002D" w:rsidRDefault="00A56466" w:rsidP="005D65F3">
            <w:pPr>
              <w:rPr>
                <w:rFonts w:eastAsia="Times New Roman"/>
                <w:b/>
                <w:bCs/>
                <w:szCs w:val="24"/>
              </w:rPr>
            </w:pPr>
            <w:r w:rsidRPr="00DD002D">
              <w:rPr>
                <w:rFonts w:eastAsia="Times New Roman"/>
                <w:b/>
                <w:bCs/>
                <w:szCs w:val="24"/>
              </w:rPr>
              <w:t>173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E0"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E1"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5DE8"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E3" w14:textId="77777777" w:rsidR="005D65F3" w:rsidRPr="00DD002D" w:rsidRDefault="00A56466" w:rsidP="005D65F3">
            <w:pPr>
              <w:rPr>
                <w:rFonts w:eastAsia="Times New Roman"/>
                <w:b/>
                <w:bCs/>
                <w:szCs w:val="24"/>
              </w:rPr>
            </w:pPr>
            <w:r w:rsidRPr="00DD002D">
              <w:rPr>
                <w:rFonts w:eastAsia="Times New Roman"/>
                <w:b/>
                <w:bCs/>
                <w:szCs w:val="24"/>
              </w:rPr>
              <w:t>(προσθήκη παραγράφου 9)</w:t>
            </w:r>
          </w:p>
        </w:tc>
        <w:tc>
          <w:tcPr>
            <w:tcW w:w="658" w:type="pct"/>
            <w:vMerge/>
            <w:tcBorders>
              <w:top w:val="nil"/>
              <w:left w:val="single" w:sz="8" w:space="0" w:color="auto"/>
              <w:bottom w:val="single" w:sz="8" w:space="0" w:color="000000"/>
              <w:right w:val="single" w:sz="8" w:space="0" w:color="auto"/>
            </w:tcBorders>
            <w:vAlign w:val="center"/>
            <w:hideMark/>
          </w:tcPr>
          <w:p w14:paraId="65B25DE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E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E6"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E7" w14:textId="77777777" w:rsidR="005D65F3" w:rsidRPr="00DD002D" w:rsidRDefault="00A56466" w:rsidP="005D65F3">
            <w:pPr>
              <w:rPr>
                <w:rFonts w:eastAsia="Times New Roman"/>
                <w:b/>
                <w:bCs/>
                <w:szCs w:val="24"/>
              </w:rPr>
            </w:pPr>
          </w:p>
        </w:tc>
      </w:tr>
      <w:tr w:rsidR="000F4E4F" w14:paraId="65B25DEE"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DE9" w14:textId="77777777" w:rsidR="005D65F3" w:rsidRPr="00DD002D" w:rsidRDefault="00A56466" w:rsidP="005D65F3">
            <w:pPr>
              <w:rPr>
                <w:rFonts w:eastAsia="Times New Roman"/>
                <w:szCs w:val="24"/>
              </w:rPr>
            </w:pPr>
            <w:r w:rsidRPr="00DD002D">
              <w:rPr>
                <w:rFonts w:eastAsia="Times New Roman"/>
                <w:szCs w:val="24"/>
              </w:rPr>
              <w:t>Απολογισμός κρατικά επιδοτούμενων φορέων</w:t>
            </w:r>
          </w:p>
        </w:tc>
        <w:tc>
          <w:tcPr>
            <w:tcW w:w="658" w:type="pct"/>
            <w:vMerge/>
            <w:tcBorders>
              <w:top w:val="nil"/>
              <w:left w:val="single" w:sz="8" w:space="0" w:color="auto"/>
              <w:bottom w:val="single" w:sz="8" w:space="0" w:color="000000"/>
              <w:right w:val="single" w:sz="8" w:space="0" w:color="auto"/>
            </w:tcBorders>
            <w:vAlign w:val="center"/>
            <w:hideMark/>
          </w:tcPr>
          <w:p w14:paraId="65B25DE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E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EC"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ED" w14:textId="77777777" w:rsidR="005D65F3" w:rsidRPr="00DD002D" w:rsidRDefault="00A56466" w:rsidP="005D65F3">
            <w:pPr>
              <w:rPr>
                <w:rFonts w:eastAsia="Times New Roman"/>
                <w:b/>
                <w:bCs/>
                <w:szCs w:val="24"/>
              </w:rPr>
            </w:pPr>
          </w:p>
        </w:tc>
      </w:tr>
      <w:tr w:rsidR="000F4E4F" w14:paraId="65B25DF4"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EF" w14:textId="77777777" w:rsidR="005D65F3" w:rsidRPr="00DD002D" w:rsidRDefault="00A56466" w:rsidP="005D65F3">
            <w:pPr>
              <w:rPr>
                <w:rFonts w:eastAsia="Times New Roman"/>
                <w:b/>
                <w:bCs/>
                <w:szCs w:val="24"/>
              </w:rPr>
            </w:pPr>
            <w:r w:rsidRPr="00DD002D">
              <w:rPr>
                <w:rFonts w:eastAsia="Times New Roman"/>
                <w:b/>
                <w:bCs/>
                <w:szCs w:val="24"/>
              </w:rPr>
              <w:t>Άρθρο 81 παρ. 1</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DF0" w14:textId="77777777" w:rsidR="005D65F3" w:rsidRPr="00DD002D" w:rsidRDefault="00A56466" w:rsidP="005D65F3">
            <w:pPr>
              <w:rPr>
                <w:rFonts w:eastAsia="Times New Roman"/>
                <w:b/>
                <w:bCs/>
                <w:szCs w:val="24"/>
              </w:rPr>
            </w:pPr>
            <w:r w:rsidRPr="00DD002D">
              <w:rPr>
                <w:rFonts w:eastAsia="Times New Roman"/>
                <w:b/>
                <w:bCs/>
                <w:szCs w:val="24"/>
              </w:rPr>
              <w:t>84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F1" w14:textId="77777777" w:rsidR="005D65F3" w:rsidRPr="00DD002D" w:rsidRDefault="00A56466" w:rsidP="005D65F3">
            <w:pPr>
              <w:rPr>
                <w:rFonts w:eastAsia="Times New Roman"/>
                <w:b/>
                <w:bCs/>
                <w:szCs w:val="24"/>
              </w:rPr>
            </w:pPr>
            <w:r w:rsidRPr="00DD002D">
              <w:rPr>
                <w:rFonts w:eastAsia="Times New Roman"/>
                <w:b/>
                <w:bCs/>
                <w:szCs w:val="24"/>
              </w:rPr>
              <w:t>175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F2"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F3"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DFA"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DF5" w14:textId="77777777" w:rsidR="005D65F3" w:rsidRPr="00DD002D" w:rsidRDefault="00A56466" w:rsidP="005D65F3">
            <w:pPr>
              <w:rPr>
                <w:rFonts w:eastAsia="Times New Roman"/>
                <w:szCs w:val="24"/>
              </w:rPr>
            </w:pPr>
            <w:r w:rsidRPr="00DD002D">
              <w:rPr>
                <w:rFonts w:eastAsia="Times New Roman"/>
                <w:szCs w:val="24"/>
              </w:rPr>
              <w:t>Αντιπρόεδρος κυβερνήσεως</w:t>
            </w:r>
          </w:p>
        </w:tc>
        <w:tc>
          <w:tcPr>
            <w:tcW w:w="658" w:type="pct"/>
            <w:vMerge/>
            <w:tcBorders>
              <w:top w:val="nil"/>
              <w:left w:val="nil"/>
              <w:bottom w:val="single" w:sz="8" w:space="0" w:color="000000"/>
              <w:right w:val="single" w:sz="8" w:space="0" w:color="auto"/>
            </w:tcBorders>
            <w:vAlign w:val="center"/>
            <w:hideMark/>
          </w:tcPr>
          <w:p w14:paraId="65B25DF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F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DF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DF9" w14:textId="77777777" w:rsidR="005D65F3" w:rsidRPr="00DD002D" w:rsidRDefault="00A56466" w:rsidP="005D65F3">
            <w:pPr>
              <w:rPr>
                <w:rFonts w:eastAsia="Times New Roman"/>
                <w:b/>
                <w:bCs/>
                <w:szCs w:val="24"/>
              </w:rPr>
            </w:pPr>
          </w:p>
        </w:tc>
      </w:tr>
      <w:tr w:rsidR="000F4E4F" w14:paraId="65B25E00"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DFB" w14:textId="77777777" w:rsidR="005D65F3" w:rsidRPr="00DD002D" w:rsidRDefault="00A56466" w:rsidP="005D65F3">
            <w:pPr>
              <w:rPr>
                <w:rFonts w:eastAsia="Times New Roman"/>
                <w:b/>
                <w:bCs/>
                <w:szCs w:val="24"/>
              </w:rPr>
            </w:pPr>
            <w:r w:rsidRPr="00DD002D">
              <w:rPr>
                <w:rFonts w:eastAsia="Times New Roman"/>
                <w:b/>
                <w:bCs/>
                <w:szCs w:val="24"/>
              </w:rPr>
              <w:t>Άρθρο 82 παρ. 1</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DFC" w14:textId="77777777" w:rsidR="005D65F3" w:rsidRPr="00DD002D" w:rsidRDefault="00A56466" w:rsidP="005D65F3">
            <w:pPr>
              <w:rPr>
                <w:rFonts w:eastAsia="Times New Roman"/>
                <w:b/>
                <w:bCs/>
                <w:szCs w:val="24"/>
              </w:rPr>
            </w:pPr>
            <w:r w:rsidRPr="00DD002D">
              <w:rPr>
                <w:rFonts w:eastAsia="Times New Roman"/>
                <w:b/>
                <w:bCs/>
                <w:szCs w:val="24"/>
              </w:rPr>
              <w:t>84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FD" w14:textId="77777777" w:rsidR="005D65F3" w:rsidRPr="00DD002D" w:rsidRDefault="00A56466" w:rsidP="005D65F3">
            <w:pPr>
              <w:rPr>
                <w:rFonts w:eastAsia="Times New Roman"/>
                <w:b/>
                <w:bCs/>
                <w:szCs w:val="24"/>
              </w:rPr>
            </w:pPr>
            <w:r w:rsidRPr="00DD002D">
              <w:rPr>
                <w:rFonts w:eastAsia="Times New Roman"/>
                <w:b/>
                <w:bCs/>
                <w:szCs w:val="24"/>
              </w:rPr>
              <w:t>175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FE"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DFF"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E06"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E01" w14:textId="77777777" w:rsidR="005D65F3" w:rsidRPr="00DD002D" w:rsidRDefault="00A56466" w:rsidP="005D65F3">
            <w:pPr>
              <w:rPr>
                <w:rFonts w:eastAsia="Times New Roman"/>
                <w:szCs w:val="24"/>
              </w:rPr>
            </w:pPr>
            <w:r w:rsidRPr="00DD002D">
              <w:rPr>
                <w:rFonts w:eastAsia="Times New Roman"/>
                <w:szCs w:val="24"/>
              </w:rPr>
              <w:t>Λειτουργία Υπουργικού συμβουλίου</w:t>
            </w:r>
          </w:p>
        </w:tc>
        <w:tc>
          <w:tcPr>
            <w:tcW w:w="658" w:type="pct"/>
            <w:vMerge/>
            <w:tcBorders>
              <w:top w:val="nil"/>
              <w:left w:val="nil"/>
              <w:bottom w:val="single" w:sz="8" w:space="0" w:color="000000"/>
              <w:right w:val="single" w:sz="8" w:space="0" w:color="auto"/>
            </w:tcBorders>
            <w:vAlign w:val="center"/>
            <w:hideMark/>
          </w:tcPr>
          <w:p w14:paraId="65B25E0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0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04"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05" w14:textId="77777777" w:rsidR="005D65F3" w:rsidRPr="00DD002D" w:rsidRDefault="00A56466" w:rsidP="005D65F3">
            <w:pPr>
              <w:rPr>
                <w:rFonts w:eastAsia="Times New Roman"/>
                <w:b/>
                <w:bCs/>
                <w:szCs w:val="24"/>
              </w:rPr>
            </w:pPr>
          </w:p>
        </w:tc>
      </w:tr>
      <w:tr w:rsidR="000F4E4F" w14:paraId="65B25E0C"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07" w14:textId="77777777" w:rsidR="005D65F3" w:rsidRPr="00DD002D" w:rsidRDefault="00A56466" w:rsidP="005D65F3">
            <w:pPr>
              <w:rPr>
                <w:rFonts w:eastAsia="Times New Roman"/>
                <w:b/>
                <w:bCs/>
                <w:szCs w:val="24"/>
              </w:rPr>
            </w:pPr>
            <w:r w:rsidRPr="00DD002D">
              <w:rPr>
                <w:rFonts w:eastAsia="Times New Roman"/>
                <w:b/>
                <w:bCs/>
                <w:szCs w:val="24"/>
              </w:rPr>
              <w:t>Άρθρο 82 παρ. 4</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5E08" w14:textId="77777777" w:rsidR="005D65F3" w:rsidRPr="00DD002D" w:rsidRDefault="00A56466" w:rsidP="005D65F3">
            <w:pPr>
              <w:rPr>
                <w:rFonts w:eastAsia="Times New Roman"/>
                <w:b/>
                <w:bCs/>
                <w:szCs w:val="24"/>
              </w:rPr>
            </w:pPr>
            <w:r w:rsidRPr="00DD002D">
              <w:rPr>
                <w:rFonts w:eastAsia="Times New Roman"/>
                <w:b/>
                <w:bCs/>
                <w:szCs w:val="24"/>
              </w:rPr>
              <w:t>89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09"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0A"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0B" w14:textId="77777777" w:rsidR="005D65F3" w:rsidRPr="00DD002D" w:rsidRDefault="00A56466" w:rsidP="005D65F3">
            <w:pPr>
              <w:rPr>
                <w:rFonts w:eastAsia="Times New Roman"/>
                <w:b/>
                <w:bCs/>
                <w:szCs w:val="24"/>
              </w:rPr>
            </w:pPr>
            <w:r w:rsidRPr="00DD002D">
              <w:rPr>
                <w:rFonts w:eastAsia="Times New Roman"/>
                <w:b/>
                <w:bCs/>
                <w:szCs w:val="24"/>
              </w:rPr>
              <w:t>264</w:t>
            </w:r>
          </w:p>
        </w:tc>
      </w:tr>
      <w:tr w:rsidR="000F4E4F" w14:paraId="65B25E12"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E0D" w14:textId="77777777" w:rsidR="005D65F3" w:rsidRPr="00DD002D" w:rsidRDefault="00A56466" w:rsidP="005D65F3">
            <w:pPr>
              <w:rPr>
                <w:rFonts w:eastAsia="Times New Roman"/>
                <w:szCs w:val="24"/>
              </w:rPr>
            </w:pPr>
            <w:r w:rsidRPr="00DD002D">
              <w:rPr>
                <w:rFonts w:eastAsia="Times New Roman"/>
                <w:szCs w:val="24"/>
              </w:rPr>
              <w:t xml:space="preserve"> Σύσταση Συμβουλίου Εθνικής Ασφαλείας.</w:t>
            </w:r>
          </w:p>
        </w:tc>
        <w:tc>
          <w:tcPr>
            <w:tcW w:w="658" w:type="pct"/>
            <w:vMerge/>
            <w:tcBorders>
              <w:top w:val="nil"/>
              <w:left w:val="nil"/>
              <w:bottom w:val="single" w:sz="8" w:space="0" w:color="000000"/>
              <w:right w:val="single" w:sz="8" w:space="0" w:color="auto"/>
            </w:tcBorders>
            <w:vAlign w:val="center"/>
            <w:hideMark/>
          </w:tcPr>
          <w:p w14:paraId="65B25E0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0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10"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11" w14:textId="77777777" w:rsidR="005D65F3" w:rsidRPr="00DD002D" w:rsidRDefault="00A56466" w:rsidP="005D65F3">
            <w:pPr>
              <w:rPr>
                <w:rFonts w:eastAsia="Times New Roman"/>
                <w:b/>
                <w:bCs/>
                <w:szCs w:val="24"/>
              </w:rPr>
            </w:pPr>
          </w:p>
        </w:tc>
      </w:tr>
      <w:tr w:rsidR="000F4E4F" w14:paraId="65B25E18"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13" w14:textId="77777777" w:rsidR="005D65F3" w:rsidRPr="00DD002D" w:rsidRDefault="00A56466" w:rsidP="005D65F3">
            <w:pPr>
              <w:rPr>
                <w:rFonts w:eastAsia="Times New Roman"/>
                <w:b/>
                <w:bCs/>
                <w:szCs w:val="24"/>
              </w:rPr>
            </w:pPr>
            <w:r w:rsidRPr="00DD002D">
              <w:rPr>
                <w:rFonts w:eastAsia="Times New Roman"/>
                <w:b/>
                <w:bCs/>
                <w:szCs w:val="24"/>
              </w:rPr>
              <w:t>Άρθρο 82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14"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15"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16"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17"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E1E"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19" w14:textId="77777777" w:rsidR="005D65F3" w:rsidRPr="00DD002D" w:rsidRDefault="00A56466" w:rsidP="005D65F3">
            <w:pPr>
              <w:rPr>
                <w:rFonts w:eastAsia="Times New Roman"/>
                <w:b/>
                <w:bCs/>
                <w:szCs w:val="24"/>
              </w:rPr>
            </w:pPr>
            <w:r w:rsidRPr="00DD002D">
              <w:rPr>
                <w:rFonts w:eastAsia="Times New Roman"/>
                <w:b/>
                <w:bCs/>
                <w:szCs w:val="24"/>
              </w:rPr>
              <w:t>(προσθήκη παραγράφου 5)</w:t>
            </w:r>
          </w:p>
        </w:tc>
        <w:tc>
          <w:tcPr>
            <w:tcW w:w="658" w:type="pct"/>
            <w:vMerge/>
            <w:tcBorders>
              <w:top w:val="nil"/>
              <w:left w:val="single" w:sz="8" w:space="0" w:color="auto"/>
              <w:bottom w:val="single" w:sz="8" w:space="0" w:color="000000"/>
              <w:right w:val="single" w:sz="8" w:space="0" w:color="auto"/>
            </w:tcBorders>
            <w:vAlign w:val="center"/>
            <w:hideMark/>
          </w:tcPr>
          <w:p w14:paraId="65B25E1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1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1C"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1D" w14:textId="77777777" w:rsidR="005D65F3" w:rsidRPr="00DD002D" w:rsidRDefault="00A56466" w:rsidP="005D65F3">
            <w:pPr>
              <w:rPr>
                <w:rFonts w:eastAsia="Times New Roman"/>
                <w:b/>
                <w:bCs/>
                <w:szCs w:val="24"/>
              </w:rPr>
            </w:pPr>
          </w:p>
        </w:tc>
      </w:tr>
      <w:tr w:rsidR="000F4E4F" w14:paraId="65B25E24"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E1F" w14:textId="77777777" w:rsidR="005D65F3" w:rsidRPr="00DD002D" w:rsidRDefault="00A56466" w:rsidP="005D65F3">
            <w:pPr>
              <w:rPr>
                <w:rFonts w:eastAsia="Times New Roman"/>
                <w:szCs w:val="24"/>
              </w:rPr>
            </w:pPr>
            <w:r w:rsidRPr="00DD002D">
              <w:rPr>
                <w:rFonts w:eastAsia="Times New Roman"/>
                <w:szCs w:val="24"/>
              </w:rPr>
              <w:t>Ανοιχτή διακυβέρνηση</w:t>
            </w:r>
          </w:p>
        </w:tc>
        <w:tc>
          <w:tcPr>
            <w:tcW w:w="658" w:type="pct"/>
            <w:vMerge/>
            <w:tcBorders>
              <w:top w:val="nil"/>
              <w:left w:val="single" w:sz="8" w:space="0" w:color="auto"/>
              <w:bottom w:val="single" w:sz="8" w:space="0" w:color="000000"/>
              <w:right w:val="single" w:sz="8" w:space="0" w:color="auto"/>
            </w:tcBorders>
            <w:vAlign w:val="center"/>
            <w:hideMark/>
          </w:tcPr>
          <w:p w14:paraId="65B25E2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2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22"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23" w14:textId="77777777" w:rsidR="005D65F3" w:rsidRPr="00DD002D" w:rsidRDefault="00A56466" w:rsidP="005D65F3">
            <w:pPr>
              <w:rPr>
                <w:rFonts w:eastAsia="Times New Roman"/>
                <w:b/>
                <w:bCs/>
                <w:szCs w:val="24"/>
              </w:rPr>
            </w:pPr>
          </w:p>
        </w:tc>
      </w:tr>
      <w:tr w:rsidR="000F4E4F" w14:paraId="65B25E2A"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25" w14:textId="77777777" w:rsidR="005D65F3" w:rsidRPr="00DD002D" w:rsidRDefault="00A56466" w:rsidP="005D65F3">
            <w:pPr>
              <w:rPr>
                <w:rFonts w:eastAsia="Times New Roman"/>
                <w:b/>
                <w:bCs/>
                <w:szCs w:val="24"/>
              </w:rPr>
            </w:pPr>
            <w:r w:rsidRPr="00DD002D">
              <w:rPr>
                <w:rFonts w:eastAsia="Times New Roman"/>
                <w:b/>
                <w:bCs/>
                <w:szCs w:val="24"/>
              </w:rPr>
              <w:t>Άρθρο 86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26"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27"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28"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29"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5E30"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5E2B" w14:textId="77777777" w:rsidR="005D65F3" w:rsidRPr="00DD002D" w:rsidRDefault="00A56466" w:rsidP="005D65F3">
            <w:pPr>
              <w:rPr>
                <w:rFonts w:eastAsia="Times New Roman"/>
                <w:szCs w:val="24"/>
              </w:rPr>
            </w:pPr>
            <w:r w:rsidRPr="00DD002D">
              <w:rPr>
                <w:rFonts w:eastAsia="Times New Roman"/>
                <w:szCs w:val="24"/>
              </w:rPr>
              <w:t>Δίωξη κατά υπουργών</w:t>
            </w:r>
          </w:p>
        </w:tc>
        <w:tc>
          <w:tcPr>
            <w:tcW w:w="658" w:type="pct"/>
            <w:vMerge/>
            <w:tcBorders>
              <w:top w:val="nil"/>
              <w:left w:val="single" w:sz="8" w:space="0" w:color="auto"/>
              <w:bottom w:val="single" w:sz="8" w:space="0" w:color="000000"/>
              <w:right w:val="single" w:sz="8" w:space="0" w:color="auto"/>
            </w:tcBorders>
            <w:vAlign w:val="center"/>
            <w:hideMark/>
          </w:tcPr>
          <w:p w14:paraId="65B25E2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2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2E"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2F" w14:textId="77777777" w:rsidR="005D65F3" w:rsidRPr="00DD002D" w:rsidRDefault="00A56466" w:rsidP="005D65F3">
            <w:pPr>
              <w:rPr>
                <w:rFonts w:eastAsia="Times New Roman"/>
                <w:b/>
                <w:bCs/>
                <w:szCs w:val="24"/>
              </w:rPr>
            </w:pPr>
          </w:p>
        </w:tc>
      </w:tr>
      <w:tr w:rsidR="000F4E4F" w14:paraId="65B25E36"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E31" w14:textId="77777777" w:rsidR="005D65F3" w:rsidRPr="00DD002D" w:rsidRDefault="00A56466" w:rsidP="005D65F3">
            <w:pPr>
              <w:rPr>
                <w:rFonts w:eastAsia="Times New Roman"/>
                <w:b/>
                <w:bCs/>
                <w:szCs w:val="24"/>
              </w:rPr>
            </w:pPr>
            <w:r w:rsidRPr="00DD002D">
              <w:rPr>
                <w:rFonts w:eastAsia="Times New Roman"/>
                <w:b/>
                <w:bCs/>
                <w:szCs w:val="24"/>
              </w:rPr>
              <w:t>Άρθρο 86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32"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33"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34"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35"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5E3C"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E37" w14:textId="77777777" w:rsidR="005D65F3" w:rsidRPr="00DD002D" w:rsidRDefault="00A56466" w:rsidP="005D65F3">
            <w:pPr>
              <w:rPr>
                <w:rFonts w:eastAsia="Times New Roman"/>
                <w:szCs w:val="24"/>
              </w:rPr>
            </w:pPr>
            <w:r w:rsidRPr="00DD002D">
              <w:rPr>
                <w:rFonts w:eastAsia="Times New Roman"/>
                <w:szCs w:val="24"/>
              </w:rPr>
              <w:t>Ανάκριση κατά υπουργών</w:t>
            </w:r>
          </w:p>
        </w:tc>
        <w:tc>
          <w:tcPr>
            <w:tcW w:w="658" w:type="pct"/>
            <w:vMerge/>
            <w:tcBorders>
              <w:top w:val="nil"/>
              <w:left w:val="single" w:sz="8" w:space="0" w:color="auto"/>
              <w:bottom w:val="single" w:sz="8" w:space="0" w:color="000000"/>
              <w:right w:val="single" w:sz="8" w:space="0" w:color="auto"/>
            </w:tcBorders>
            <w:vAlign w:val="center"/>
            <w:hideMark/>
          </w:tcPr>
          <w:p w14:paraId="65B25E3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3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3A"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3B" w14:textId="77777777" w:rsidR="005D65F3" w:rsidRPr="00DD002D" w:rsidRDefault="00A56466" w:rsidP="005D65F3">
            <w:pPr>
              <w:rPr>
                <w:rFonts w:eastAsia="Times New Roman"/>
                <w:b/>
                <w:bCs/>
                <w:szCs w:val="24"/>
              </w:rPr>
            </w:pPr>
          </w:p>
        </w:tc>
      </w:tr>
      <w:tr w:rsidR="000F4E4F" w14:paraId="65B25E42"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3D" w14:textId="77777777" w:rsidR="005D65F3" w:rsidRPr="00DD002D" w:rsidRDefault="00A56466" w:rsidP="005D65F3">
            <w:pPr>
              <w:rPr>
                <w:rFonts w:eastAsia="Times New Roman"/>
                <w:b/>
                <w:bCs/>
                <w:szCs w:val="24"/>
              </w:rPr>
            </w:pPr>
            <w:r w:rsidRPr="00DD002D">
              <w:rPr>
                <w:rFonts w:eastAsia="Times New Roman"/>
                <w:b/>
                <w:bCs/>
                <w:szCs w:val="24"/>
              </w:rPr>
              <w:t>Άρθρο 86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3E" w14:textId="77777777" w:rsidR="005D65F3" w:rsidRPr="00DD002D" w:rsidRDefault="00A56466" w:rsidP="005D65F3">
            <w:pPr>
              <w:rPr>
                <w:rFonts w:eastAsia="Times New Roman"/>
                <w:b/>
                <w:bCs/>
                <w:szCs w:val="24"/>
              </w:rPr>
            </w:pPr>
            <w:r w:rsidRPr="00DD002D">
              <w:rPr>
                <w:rFonts w:eastAsia="Times New Roman"/>
                <w:b/>
                <w:bCs/>
                <w:szCs w:val="24"/>
              </w:rPr>
              <w:t>89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3F" w14:textId="77777777" w:rsidR="005D65F3" w:rsidRPr="00DD002D" w:rsidRDefault="00A56466" w:rsidP="005D65F3">
            <w:pPr>
              <w:rPr>
                <w:rFonts w:eastAsia="Times New Roman"/>
                <w:b/>
                <w:bCs/>
                <w:szCs w:val="24"/>
              </w:rPr>
            </w:pPr>
            <w:r w:rsidRPr="00DD002D">
              <w:rPr>
                <w:rFonts w:eastAsia="Times New Roman"/>
                <w:b/>
                <w:bCs/>
                <w:szCs w:val="24"/>
              </w:rPr>
              <w:t>157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40" w14:textId="77777777" w:rsidR="005D65F3" w:rsidRPr="00DD002D" w:rsidRDefault="00A56466" w:rsidP="005D65F3">
            <w:pPr>
              <w:rPr>
                <w:rFonts w:eastAsia="Times New Roman"/>
                <w:b/>
                <w:bCs/>
                <w:szCs w:val="24"/>
              </w:rPr>
            </w:pPr>
            <w:r w:rsidRPr="00DD002D">
              <w:rPr>
                <w:rFonts w:eastAsia="Times New Roman"/>
                <w:b/>
                <w:bCs/>
                <w:szCs w:val="24"/>
              </w:rPr>
              <w:t>16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41"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5E48"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43"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5E4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4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46"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47" w14:textId="77777777" w:rsidR="005D65F3" w:rsidRPr="00DD002D" w:rsidRDefault="00A56466" w:rsidP="005D65F3">
            <w:pPr>
              <w:rPr>
                <w:rFonts w:eastAsia="Times New Roman"/>
                <w:b/>
                <w:bCs/>
                <w:szCs w:val="24"/>
              </w:rPr>
            </w:pPr>
          </w:p>
        </w:tc>
      </w:tr>
      <w:tr w:rsidR="000F4E4F" w14:paraId="65B25E4E"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E49" w14:textId="77777777" w:rsidR="005D65F3" w:rsidRPr="00DD002D" w:rsidRDefault="00A56466" w:rsidP="005D65F3">
            <w:pPr>
              <w:rPr>
                <w:rFonts w:eastAsia="Times New Roman"/>
                <w:szCs w:val="24"/>
              </w:rPr>
            </w:pPr>
            <w:r w:rsidRPr="00DD002D">
              <w:rPr>
                <w:rFonts w:eastAsia="Times New Roman"/>
                <w:szCs w:val="24"/>
              </w:rPr>
              <w:t>Κατάργηση διάταξης περί αποσβεστικής προθεσμίας</w:t>
            </w:r>
          </w:p>
        </w:tc>
        <w:tc>
          <w:tcPr>
            <w:tcW w:w="658" w:type="pct"/>
            <w:vMerge/>
            <w:tcBorders>
              <w:top w:val="nil"/>
              <w:left w:val="single" w:sz="8" w:space="0" w:color="auto"/>
              <w:bottom w:val="single" w:sz="8" w:space="0" w:color="000000"/>
              <w:right w:val="single" w:sz="8" w:space="0" w:color="auto"/>
            </w:tcBorders>
            <w:vAlign w:val="center"/>
            <w:hideMark/>
          </w:tcPr>
          <w:p w14:paraId="65B25E4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4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4C"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4D" w14:textId="77777777" w:rsidR="005D65F3" w:rsidRPr="00DD002D" w:rsidRDefault="00A56466" w:rsidP="005D65F3">
            <w:pPr>
              <w:rPr>
                <w:rFonts w:eastAsia="Times New Roman"/>
                <w:b/>
                <w:bCs/>
                <w:szCs w:val="24"/>
              </w:rPr>
            </w:pPr>
          </w:p>
        </w:tc>
      </w:tr>
      <w:tr w:rsidR="000F4E4F" w14:paraId="65B25E54"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E4F" w14:textId="77777777" w:rsidR="005D65F3" w:rsidRPr="00DD002D" w:rsidRDefault="00A56466" w:rsidP="005D65F3">
            <w:pPr>
              <w:rPr>
                <w:rFonts w:eastAsia="Times New Roman"/>
                <w:b/>
                <w:bCs/>
                <w:szCs w:val="24"/>
              </w:rPr>
            </w:pPr>
            <w:r w:rsidRPr="00DD002D">
              <w:rPr>
                <w:rFonts w:eastAsia="Times New Roman"/>
                <w:b/>
                <w:bCs/>
                <w:szCs w:val="24"/>
              </w:rPr>
              <w:lastRenderedPageBreak/>
              <w:t>Άρθρο 86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50"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51"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52"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53"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5E5A"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E55" w14:textId="77777777" w:rsidR="005D65F3" w:rsidRPr="00DD002D" w:rsidRDefault="00A56466" w:rsidP="005D65F3">
            <w:pPr>
              <w:rPr>
                <w:rFonts w:eastAsia="Times New Roman"/>
                <w:szCs w:val="24"/>
              </w:rPr>
            </w:pPr>
            <w:r w:rsidRPr="00DD002D">
              <w:rPr>
                <w:rFonts w:eastAsia="Times New Roman"/>
                <w:szCs w:val="24"/>
              </w:rPr>
              <w:t>Αρμοδιότητες ΑΕΔ</w:t>
            </w:r>
          </w:p>
        </w:tc>
        <w:tc>
          <w:tcPr>
            <w:tcW w:w="658" w:type="pct"/>
            <w:vMerge/>
            <w:tcBorders>
              <w:top w:val="nil"/>
              <w:left w:val="single" w:sz="8" w:space="0" w:color="auto"/>
              <w:bottom w:val="single" w:sz="8" w:space="0" w:color="000000"/>
              <w:right w:val="single" w:sz="8" w:space="0" w:color="auto"/>
            </w:tcBorders>
            <w:vAlign w:val="center"/>
            <w:hideMark/>
          </w:tcPr>
          <w:p w14:paraId="65B25E5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5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5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59" w14:textId="77777777" w:rsidR="005D65F3" w:rsidRPr="00DD002D" w:rsidRDefault="00A56466" w:rsidP="005D65F3">
            <w:pPr>
              <w:rPr>
                <w:rFonts w:eastAsia="Times New Roman"/>
                <w:b/>
                <w:bCs/>
                <w:szCs w:val="24"/>
              </w:rPr>
            </w:pPr>
          </w:p>
        </w:tc>
      </w:tr>
      <w:tr w:rsidR="000F4E4F" w14:paraId="65B25E60"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5B" w14:textId="77777777" w:rsidR="005D65F3" w:rsidRPr="00DD002D" w:rsidRDefault="00A56466" w:rsidP="005D65F3">
            <w:pPr>
              <w:rPr>
                <w:rFonts w:eastAsia="Times New Roman"/>
                <w:b/>
                <w:bCs/>
                <w:szCs w:val="24"/>
              </w:rPr>
            </w:pPr>
            <w:r w:rsidRPr="00DD002D">
              <w:rPr>
                <w:rFonts w:eastAsia="Times New Roman"/>
                <w:b/>
                <w:bCs/>
                <w:szCs w:val="24"/>
              </w:rPr>
              <w:t>Άρθρο 88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5C" w14:textId="77777777" w:rsidR="005D65F3" w:rsidRPr="00DD002D" w:rsidRDefault="00A56466" w:rsidP="005D65F3">
            <w:pPr>
              <w:rPr>
                <w:rFonts w:eastAsia="Times New Roman"/>
                <w:b/>
                <w:bCs/>
                <w:szCs w:val="24"/>
              </w:rPr>
            </w:pPr>
            <w:r w:rsidRPr="00DD002D">
              <w:rPr>
                <w:rFonts w:eastAsia="Times New Roman"/>
                <w:b/>
                <w:bCs/>
                <w:szCs w:val="24"/>
              </w:rPr>
              <w:t>82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5D"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5E" w14:textId="77777777" w:rsidR="005D65F3" w:rsidRPr="00DD002D" w:rsidRDefault="00A56466" w:rsidP="005D65F3">
            <w:pPr>
              <w:rPr>
                <w:rFonts w:eastAsia="Times New Roman"/>
                <w:b/>
                <w:bCs/>
                <w:szCs w:val="24"/>
              </w:rPr>
            </w:pPr>
            <w:r w:rsidRPr="00DD002D">
              <w:rPr>
                <w:rFonts w:eastAsia="Times New Roman"/>
                <w:b/>
                <w:bCs/>
                <w:szCs w:val="24"/>
              </w:rPr>
              <w:t>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5F"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5E66"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E61" w14:textId="77777777" w:rsidR="005D65F3" w:rsidRPr="00DD002D" w:rsidRDefault="00A56466" w:rsidP="005D65F3">
            <w:pPr>
              <w:rPr>
                <w:rFonts w:eastAsia="Times New Roman"/>
                <w:szCs w:val="24"/>
              </w:rPr>
            </w:pPr>
            <w:r w:rsidRPr="00DD002D">
              <w:rPr>
                <w:rFonts w:eastAsia="Times New Roman"/>
                <w:szCs w:val="24"/>
              </w:rPr>
              <w:t xml:space="preserve">Αρμοδιότητες ΑΕΔ </w:t>
            </w:r>
          </w:p>
        </w:tc>
        <w:tc>
          <w:tcPr>
            <w:tcW w:w="658" w:type="pct"/>
            <w:vMerge/>
            <w:tcBorders>
              <w:top w:val="nil"/>
              <w:left w:val="single" w:sz="8" w:space="0" w:color="auto"/>
              <w:bottom w:val="single" w:sz="8" w:space="0" w:color="000000"/>
              <w:right w:val="single" w:sz="8" w:space="0" w:color="auto"/>
            </w:tcBorders>
            <w:vAlign w:val="center"/>
            <w:hideMark/>
          </w:tcPr>
          <w:p w14:paraId="65B25E6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6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64"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65" w14:textId="77777777" w:rsidR="005D65F3" w:rsidRPr="00DD002D" w:rsidRDefault="00A56466" w:rsidP="005D65F3">
            <w:pPr>
              <w:rPr>
                <w:rFonts w:eastAsia="Times New Roman"/>
                <w:b/>
                <w:bCs/>
                <w:szCs w:val="24"/>
              </w:rPr>
            </w:pPr>
          </w:p>
        </w:tc>
      </w:tr>
      <w:tr w:rsidR="000F4E4F" w14:paraId="65B25E6C"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67" w14:textId="77777777" w:rsidR="005D65F3" w:rsidRPr="00DD002D" w:rsidRDefault="00A56466" w:rsidP="005D65F3">
            <w:pPr>
              <w:rPr>
                <w:rFonts w:eastAsia="Times New Roman"/>
                <w:b/>
                <w:bCs/>
                <w:szCs w:val="24"/>
              </w:rPr>
            </w:pPr>
            <w:r w:rsidRPr="00DD002D">
              <w:rPr>
                <w:rFonts w:eastAsia="Times New Roman"/>
                <w:b/>
                <w:bCs/>
                <w:szCs w:val="24"/>
              </w:rPr>
              <w:t>Άρθρο 88 παρ. 5</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68" w14:textId="77777777" w:rsidR="005D65F3" w:rsidRPr="00DD002D" w:rsidRDefault="00A56466" w:rsidP="005D65F3">
            <w:pPr>
              <w:rPr>
                <w:rFonts w:eastAsia="Times New Roman"/>
                <w:b/>
                <w:bCs/>
                <w:szCs w:val="24"/>
              </w:rPr>
            </w:pPr>
            <w:r w:rsidRPr="00DD002D">
              <w:rPr>
                <w:rFonts w:eastAsia="Times New Roman"/>
                <w:b/>
                <w:bCs/>
                <w:szCs w:val="24"/>
              </w:rPr>
              <w:t>83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69" w14:textId="77777777" w:rsidR="005D65F3" w:rsidRPr="00DD002D" w:rsidRDefault="00A56466" w:rsidP="005D65F3">
            <w:pPr>
              <w:rPr>
                <w:rFonts w:eastAsia="Times New Roman"/>
                <w:b/>
                <w:bCs/>
                <w:szCs w:val="24"/>
              </w:rPr>
            </w:pPr>
            <w:r w:rsidRPr="00DD002D">
              <w:rPr>
                <w:rFonts w:eastAsia="Times New Roman"/>
                <w:b/>
                <w:bCs/>
                <w:szCs w:val="24"/>
              </w:rPr>
              <w:t>173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6A" w14:textId="77777777" w:rsidR="005D65F3" w:rsidRPr="00DD002D" w:rsidRDefault="00A56466" w:rsidP="005D65F3">
            <w:pPr>
              <w:rPr>
                <w:rFonts w:eastAsia="Times New Roman"/>
                <w:b/>
                <w:bCs/>
                <w:szCs w:val="24"/>
              </w:rPr>
            </w:pPr>
            <w:r w:rsidRPr="00DD002D">
              <w:rPr>
                <w:rFonts w:eastAsia="Times New Roman"/>
                <w:b/>
                <w:bCs/>
                <w:szCs w:val="24"/>
              </w:rPr>
              <w:t>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6B"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5E72"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E6D" w14:textId="77777777" w:rsidR="005D65F3" w:rsidRPr="00DD002D" w:rsidRDefault="00A56466" w:rsidP="005D65F3">
            <w:pPr>
              <w:rPr>
                <w:rFonts w:eastAsia="Times New Roman"/>
                <w:szCs w:val="24"/>
              </w:rPr>
            </w:pPr>
            <w:r w:rsidRPr="00DD002D">
              <w:rPr>
                <w:rFonts w:eastAsia="Times New Roman"/>
                <w:szCs w:val="24"/>
              </w:rPr>
              <w:t>Όρια ηλικίας δικαστών</w:t>
            </w:r>
          </w:p>
        </w:tc>
        <w:tc>
          <w:tcPr>
            <w:tcW w:w="658" w:type="pct"/>
            <w:vMerge/>
            <w:tcBorders>
              <w:top w:val="nil"/>
              <w:left w:val="single" w:sz="8" w:space="0" w:color="auto"/>
              <w:bottom w:val="single" w:sz="8" w:space="0" w:color="000000"/>
              <w:right w:val="single" w:sz="8" w:space="0" w:color="auto"/>
            </w:tcBorders>
            <w:vAlign w:val="center"/>
            <w:hideMark/>
          </w:tcPr>
          <w:p w14:paraId="65B25E6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6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70"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71" w14:textId="77777777" w:rsidR="005D65F3" w:rsidRPr="00DD002D" w:rsidRDefault="00A56466" w:rsidP="005D65F3">
            <w:pPr>
              <w:rPr>
                <w:rFonts w:eastAsia="Times New Roman"/>
                <w:b/>
                <w:bCs/>
                <w:szCs w:val="24"/>
              </w:rPr>
            </w:pPr>
          </w:p>
        </w:tc>
      </w:tr>
      <w:tr w:rsidR="000F4E4F" w14:paraId="65B25E78"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73" w14:textId="77777777" w:rsidR="005D65F3" w:rsidRPr="00DD002D" w:rsidRDefault="00A56466" w:rsidP="005D65F3">
            <w:pPr>
              <w:rPr>
                <w:rFonts w:eastAsia="Times New Roman"/>
                <w:b/>
                <w:bCs/>
                <w:szCs w:val="24"/>
              </w:rPr>
            </w:pPr>
            <w:r w:rsidRPr="00DD002D">
              <w:rPr>
                <w:rFonts w:eastAsia="Times New Roman"/>
                <w:b/>
                <w:bCs/>
                <w:szCs w:val="24"/>
              </w:rPr>
              <w:t>Άρθρο 89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74" w14:textId="77777777" w:rsidR="005D65F3" w:rsidRPr="00DD002D" w:rsidRDefault="00A56466" w:rsidP="005D65F3">
            <w:pPr>
              <w:rPr>
                <w:rFonts w:eastAsia="Times New Roman"/>
                <w:b/>
                <w:bCs/>
                <w:szCs w:val="24"/>
              </w:rPr>
            </w:pPr>
            <w:r w:rsidRPr="00DD002D">
              <w:rPr>
                <w:rFonts w:eastAsia="Times New Roman"/>
                <w:b/>
                <w:bCs/>
                <w:szCs w:val="24"/>
              </w:rPr>
              <w:t>97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75" w14:textId="77777777" w:rsidR="005D65F3" w:rsidRPr="00DD002D" w:rsidRDefault="00A56466" w:rsidP="005D65F3">
            <w:pPr>
              <w:rPr>
                <w:rFonts w:eastAsia="Times New Roman"/>
                <w:b/>
                <w:bCs/>
                <w:szCs w:val="24"/>
              </w:rPr>
            </w:pPr>
            <w:r w:rsidRPr="00DD002D">
              <w:rPr>
                <w:rFonts w:eastAsia="Times New Roman"/>
                <w:b/>
                <w:bCs/>
                <w:szCs w:val="24"/>
              </w:rPr>
              <w:t>160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76"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77" w14:textId="77777777" w:rsidR="005D65F3" w:rsidRPr="00DD002D" w:rsidRDefault="00A56466" w:rsidP="005D65F3">
            <w:pPr>
              <w:rPr>
                <w:rFonts w:eastAsia="Times New Roman"/>
                <w:b/>
                <w:bCs/>
                <w:szCs w:val="24"/>
              </w:rPr>
            </w:pPr>
            <w:r w:rsidRPr="00DD002D">
              <w:rPr>
                <w:rFonts w:eastAsia="Times New Roman"/>
                <w:b/>
                <w:bCs/>
                <w:szCs w:val="24"/>
              </w:rPr>
              <w:t>261</w:t>
            </w:r>
          </w:p>
        </w:tc>
      </w:tr>
      <w:tr w:rsidR="000F4E4F" w14:paraId="65B25E7F" w14:textId="77777777">
        <w:trPr>
          <w:trHeight w:val="315"/>
        </w:trPr>
        <w:tc>
          <w:tcPr>
            <w:tcW w:w="2632" w:type="pct"/>
            <w:tcBorders>
              <w:top w:val="nil"/>
              <w:left w:val="single" w:sz="8" w:space="0" w:color="auto"/>
              <w:bottom w:val="single" w:sz="4" w:space="0" w:color="auto"/>
              <w:right w:val="single" w:sz="8" w:space="0" w:color="auto"/>
            </w:tcBorders>
            <w:shd w:val="clear" w:color="auto" w:fill="auto"/>
            <w:vAlign w:val="center"/>
            <w:hideMark/>
          </w:tcPr>
          <w:p w14:paraId="65B25E79" w14:textId="77777777" w:rsidR="005D65F3" w:rsidRPr="00DD002D" w:rsidRDefault="00A56466" w:rsidP="005D65F3">
            <w:pPr>
              <w:rPr>
                <w:rFonts w:eastAsia="Times New Roman"/>
                <w:szCs w:val="24"/>
              </w:rPr>
            </w:pPr>
            <w:r w:rsidRPr="00DD002D">
              <w:rPr>
                <w:rFonts w:eastAsia="Times New Roman"/>
                <w:szCs w:val="24"/>
              </w:rPr>
              <w:t>Ασυμβίβαστα δικαστών</w:t>
            </w:r>
          </w:p>
          <w:p w14:paraId="65B25E7A" w14:textId="77777777" w:rsidR="005D65F3" w:rsidRPr="00DD002D" w:rsidRDefault="00A56466" w:rsidP="005D65F3">
            <w:pPr>
              <w:rPr>
                <w:rFonts w:eastAsia="Times New Roman"/>
                <w:szCs w:val="24"/>
              </w:rPr>
            </w:pPr>
          </w:p>
        </w:tc>
        <w:tc>
          <w:tcPr>
            <w:tcW w:w="658" w:type="pct"/>
            <w:vMerge/>
            <w:tcBorders>
              <w:top w:val="nil"/>
              <w:left w:val="single" w:sz="8" w:space="0" w:color="auto"/>
              <w:bottom w:val="single" w:sz="4" w:space="0" w:color="auto"/>
              <w:right w:val="single" w:sz="8" w:space="0" w:color="auto"/>
            </w:tcBorders>
            <w:vAlign w:val="center"/>
            <w:hideMark/>
          </w:tcPr>
          <w:p w14:paraId="65B25E7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5E7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5E7D"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4" w:space="0" w:color="auto"/>
              <w:right w:val="single" w:sz="8" w:space="0" w:color="auto"/>
            </w:tcBorders>
            <w:vAlign w:val="center"/>
            <w:hideMark/>
          </w:tcPr>
          <w:p w14:paraId="65B25E7E" w14:textId="77777777" w:rsidR="005D65F3" w:rsidRPr="00DD002D" w:rsidRDefault="00A56466" w:rsidP="005D65F3">
            <w:pPr>
              <w:rPr>
                <w:rFonts w:eastAsia="Times New Roman"/>
                <w:b/>
                <w:bCs/>
                <w:szCs w:val="24"/>
              </w:rPr>
            </w:pPr>
          </w:p>
        </w:tc>
      </w:tr>
      <w:tr w:rsidR="000F4E4F" w14:paraId="65B25E85" w14:textId="77777777">
        <w:trPr>
          <w:trHeight w:val="300"/>
        </w:trPr>
        <w:tc>
          <w:tcPr>
            <w:tcW w:w="2632" w:type="pct"/>
            <w:tcBorders>
              <w:top w:val="single" w:sz="4" w:space="0" w:color="auto"/>
              <w:left w:val="single" w:sz="8" w:space="0" w:color="auto"/>
              <w:bottom w:val="nil"/>
              <w:right w:val="single" w:sz="8" w:space="0" w:color="auto"/>
            </w:tcBorders>
            <w:shd w:val="clear" w:color="auto" w:fill="auto"/>
            <w:vAlign w:val="center"/>
            <w:hideMark/>
          </w:tcPr>
          <w:p w14:paraId="65B25E80" w14:textId="77777777" w:rsidR="005D65F3" w:rsidRPr="00DD002D" w:rsidRDefault="00A56466" w:rsidP="005D65F3">
            <w:pPr>
              <w:rPr>
                <w:rFonts w:eastAsia="Times New Roman"/>
                <w:b/>
                <w:bCs/>
                <w:szCs w:val="24"/>
              </w:rPr>
            </w:pPr>
            <w:r w:rsidRPr="00DD002D">
              <w:rPr>
                <w:rFonts w:eastAsia="Times New Roman"/>
                <w:b/>
                <w:bCs/>
                <w:szCs w:val="24"/>
              </w:rPr>
              <w:t>Άρθρο 90 παρ. 5</w:t>
            </w:r>
          </w:p>
        </w:tc>
        <w:tc>
          <w:tcPr>
            <w:tcW w:w="658"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E81" w14:textId="77777777" w:rsidR="005D65F3" w:rsidRPr="00DD002D" w:rsidRDefault="00A56466" w:rsidP="005D65F3">
            <w:pPr>
              <w:rPr>
                <w:rFonts w:eastAsia="Times New Roman"/>
                <w:b/>
                <w:bCs/>
                <w:szCs w:val="24"/>
              </w:rPr>
            </w:pPr>
            <w:r w:rsidRPr="00DD002D">
              <w:rPr>
                <w:rFonts w:eastAsia="Times New Roman"/>
                <w:b/>
                <w:bCs/>
                <w:szCs w:val="24"/>
              </w:rPr>
              <w:t>86</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E82"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E83"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E84"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E8B"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E86" w14:textId="77777777" w:rsidR="005D65F3" w:rsidRPr="00DD002D" w:rsidRDefault="00A56466" w:rsidP="005D65F3">
            <w:pPr>
              <w:rPr>
                <w:rFonts w:eastAsia="Times New Roman"/>
                <w:szCs w:val="24"/>
              </w:rPr>
            </w:pPr>
            <w:r w:rsidRPr="00DD002D">
              <w:rPr>
                <w:rFonts w:eastAsia="Times New Roman"/>
                <w:szCs w:val="24"/>
              </w:rPr>
              <w:t>Επιλογή Ανωτάτων Δικαστών</w:t>
            </w:r>
          </w:p>
        </w:tc>
        <w:tc>
          <w:tcPr>
            <w:tcW w:w="658" w:type="pct"/>
            <w:vMerge/>
            <w:tcBorders>
              <w:top w:val="nil"/>
              <w:left w:val="single" w:sz="8" w:space="0" w:color="auto"/>
              <w:bottom w:val="single" w:sz="8" w:space="0" w:color="000000"/>
              <w:right w:val="single" w:sz="8" w:space="0" w:color="auto"/>
            </w:tcBorders>
            <w:vAlign w:val="center"/>
            <w:hideMark/>
          </w:tcPr>
          <w:p w14:paraId="65B25E8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8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8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8A" w14:textId="77777777" w:rsidR="005D65F3" w:rsidRPr="00DD002D" w:rsidRDefault="00A56466" w:rsidP="005D65F3">
            <w:pPr>
              <w:rPr>
                <w:rFonts w:eastAsia="Times New Roman"/>
                <w:b/>
                <w:bCs/>
                <w:szCs w:val="24"/>
              </w:rPr>
            </w:pPr>
          </w:p>
        </w:tc>
      </w:tr>
      <w:tr w:rsidR="000F4E4F" w14:paraId="65B25E91"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8C" w14:textId="77777777" w:rsidR="005D65F3" w:rsidRPr="00DD002D" w:rsidRDefault="00A56466" w:rsidP="005D65F3">
            <w:pPr>
              <w:rPr>
                <w:rFonts w:eastAsia="Times New Roman"/>
                <w:b/>
                <w:bCs/>
                <w:szCs w:val="24"/>
              </w:rPr>
            </w:pPr>
            <w:r w:rsidRPr="00DD002D">
              <w:rPr>
                <w:rFonts w:eastAsia="Times New Roman"/>
                <w:b/>
                <w:bCs/>
                <w:szCs w:val="24"/>
              </w:rPr>
              <w:t xml:space="preserve">Άρθρο </w:t>
            </w:r>
            <w:r w:rsidRPr="00DD002D">
              <w:rPr>
                <w:rFonts w:eastAsia="Times New Roman"/>
                <w:b/>
                <w:bCs/>
                <w:szCs w:val="24"/>
              </w:rPr>
              <w:t>91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8D" w14:textId="77777777" w:rsidR="005D65F3" w:rsidRPr="00DD002D" w:rsidRDefault="00A56466" w:rsidP="005D65F3">
            <w:pPr>
              <w:rPr>
                <w:rFonts w:eastAsia="Times New Roman"/>
                <w:b/>
                <w:bCs/>
                <w:szCs w:val="24"/>
              </w:rPr>
            </w:pPr>
            <w:r w:rsidRPr="00DD002D">
              <w:rPr>
                <w:rFonts w:eastAsia="Times New Roman"/>
                <w:b/>
                <w:bCs/>
                <w:szCs w:val="24"/>
              </w:rPr>
              <w:t>83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8E" w14:textId="77777777" w:rsidR="005D65F3" w:rsidRPr="00DD002D" w:rsidRDefault="00A56466" w:rsidP="005D65F3">
            <w:pPr>
              <w:rPr>
                <w:rFonts w:eastAsia="Times New Roman"/>
                <w:b/>
                <w:bCs/>
                <w:szCs w:val="24"/>
              </w:rPr>
            </w:pPr>
            <w:r w:rsidRPr="00DD002D">
              <w:rPr>
                <w:rFonts w:eastAsia="Times New Roman"/>
                <w:b/>
                <w:bCs/>
                <w:szCs w:val="24"/>
              </w:rPr>
              <w:t>176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8F"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90"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E97"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E92" w14:textId="77777777" w:rsidR="005D65F3" w:rsidRPr="00DD002D" w:rsidRDefault="00A56466" w:rsidP="005D65F3">
            <w:pPr>
              <w:rPr>
                <w:rFonts w:eastAsia="Times New Roman"/>
                <w:szCs w:val="24"/>
              </w:rPr>
            </w:pPr>
            <w:r w:rsidRPr="00DD002D">
              <w:rPr>
                <w:rFonts w:eastAsia="Times New Roman"/>
                <w:szCs w:val="24"/>
              </w:rPr>
              <w:t>Πειθαρχική εξουσία για δικαστές</w:t>
            </w:r>
          </w:p>
        </w:tc>
        <w:tc>
          <w:tcPr>
            <w:tcW w:w="658" w:type="pct"/>
            <w:vMerge/>
            <w:tcBorders>
              <w:top w:val="nil"/>
              <w:left w:val="single" w:sz="8" w:space="0" w:color="auto"/>
              <w:bottom w:val="single" w:sz="8" w:space="0" w:color="000000"/>
              <w:right w:val="single" w:sz="8" w:space="0" w:color="auto"/>
            </w:tcBorders>
            <w:vAlign w:val="center"/>
            <w:hideMark/>
          </w:tcPr>
          <w:p w14:paraId="65B25E9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9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9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96" w14:textId="77777777" w:rsidR="005D65F3" w:rsidRPr="00DD002D" w:rsidRDefault="00A56466" w:rsidP="005D65F3">
            <w:pPr>
              <w:rPr>
                <w:rFonts w:eastAsia="Times New Roman"/>
                <w:b/>
                <w:bCs/>
                <w:szCs w:val="24"/>
              </w:rPr>
            </w:pPr>
          </w:p>
        </w:tc>
      </w:tr>
      <w:tr w:rsidR="000F4E4F" w14:paraId="65B25E9D"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98" w14:textId="77777777" w:rsidR="005D65F3" w:rsidRPr="00DD002D" w:rsidRDefault="00A56466" w:rsidP="005D65F3">
            <w:pPr>
              <w:rPr>
                <w:rFonts w:eastAsia="Times New Roman"/>
                <w:b/>
                <w:bCs/>
                <w:szCs w:val="24"/>
              </w:rPr>
            </w:pPr>
            <w:r w:rsidRPr="00DD002D">
              <w:rPr>
                <w:rFonts w:eastAsia="Times New Roman"/>
                <w:b/>
                <w:bCs/>
                <w:szCs w:val="24"/>
              </w:rPr>
              <w:t>Άρθρο 91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99" w14:textId="77777777" w:rsidR="005D65F3" w:rsidRPr="00DD002D" w:rsidRDefault="00A56466" w:rsidP="005D65F3">
            <w:pPr>
              <w:rPr>
                <w:rFonts w:eastAsia="Times New Roman"/>
                <w:b/>
                <w:bCs/>
                <w:szCs w:val="24"/>
              </w:rPr>
            </w:pPr>
            <w:r w:rsidRPr="00DD002D">
              <w:rPr>
                <w:rFonts w:eastAsia="Times New Roman"/>
                <w:b/>
                <w:bCs/>
                <w:szCs w:val="24"/>
              </w:rPr>
              <w:t>83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9A" w14:textId="77777777" w:rsidR="005D65F3" w:rsidRPr="00DD002D" w:rsidRDefault="00A56466" w:rsidP="005D65F3">
            <w:pPr>
              <w:rPr>
                <w:rFonts w:eastAsia="Times New Roman"/>
                <w:b/>
                <w:bCs/>
                <w:szCs w:val="24"/>
              </w:rPr>
            </w:pPr>
            <w:r w:rsidRPr="00DD002D">
              <w:rPr>
                <w:rFonts w:eastAsia="Times New Roman"/>
                <w:b/>
                <w:bCs/>
                <w:szCs w:val="24"/>
              </w:rPr>
              <w:t>176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9B"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9C"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EA3"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9E"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5E9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A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A1"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A2" w14:textId="77777777" w:rsidR="005D65F3" w:rsidRPr="00DD002D" w:rsidRDefault="00A56466" w:rsidP="005D65F3">
            <w:pPr>
              <w:rPr>
                <w:rFonts w:eastAsia="Times New Roman"/>
                <w:b/>
                <w:bCs/>
                <w:szCs w:val="24"/>
              </w:rPr>
            </w:pPr>
          </w:p>
        </w:tc>
      </w:tr>
      <w:tr w:rsidR="000F4E4F" w14:paraId="65B25EA9"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5EA4" w14:textId="77777777" w:rsidR="005D65F3" w:rsidRPr="00DD002D" w:rsidRDefault="00A56466" w:rsidP="005D65F3">
            <w:pPr>
              <w:rPr>
                <w:rFonts w:eastAsia="Times New Roman"/>
                <w:szCs w:val="24"/>
              </w:rPr>
            </w:pPr>
            <w:r w:rsidRPr="00DD002D">
              <w:rPr>
                <w:rFonts w:eastAsia="Times New Roman"/>
                <w:szCs w:val="24"/>
              </w:rPr>
              <w:t>Κατάργηση διάταξης περί Ανωτάτου Πειθαρχικού Συμβουλίου</w:t>
            </w:r>
          </w:p>
        </w:tc>
        <w:tc>
          <w:tcPr>
            <w:tcW w:w="658" w:type="pct"/>
            <w:vMerge/>
            <w:tcBorders>
              <w:top w:val="nil"/>
              <w:left w:val="single" w:sz="8" w:space="0" w:color="auto"/>
              <w:bottom w:val="single" w:sz="8" w:space="0" w:color="000000"/>
              <w:right w:val="single" w:sz="8" w:space="0" w:color="auto"/>
            </w:tcBorders>
            <w:vAlign w:val="center"/>
            <w:hideMark/>
          </w:tcPr>
          <w:p w14:paraId="65B25EA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A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A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A8" w14:textId="77777777" w:rsidR="005D65F3" w:rsidRPr="00DD002D" w:rsidRDefault="00A56466" w:rsidP="005D65F3">
            <w:pPr>
              <w:rPr>
                <w:rFonts w:eastAsia="Times New Roman"/>
                <w:b/>
                <w:bCs/>
                <w:szCs w:val="24"/>
              </w:rPr>
            </w:pPr>
          </w:p>
        </w:tc>
      </w:tr>
      <w:tr w:rsidR="000F4E4F" w14:paraId="65B25EAF"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EAA" w14:textId="77777777" w:rsidR="005D65F3" w:rsidRPr="00DD002D" w:rsidRDefault="00A56466" w:rsidP="005D65F3">
            <w:pPr>
              <w:rPr>
                <w:rFonts w:eastAsia="Times New Roman"/>
                <w:b/>
                <w:bCs/>
                <w:szCs w:val="24"/>
              </w:rPr>
            </w:pPr>
            <w:r w:rsidRPr="00DD002D">
              <w:rPr>
                <w:rFonts w:eastAsia="Times New Roman"/>
                <w:b/>
                <w:bCs/>
                <w:szCs w:val="24"/>
              </w:rPr>
              <w:t>Άρθρο 91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AB" w14:textId="77777777" w:rsidR="005D65F3" w:rsidRPr="00DD002D" w:rsidRDefault="00A56466" w:rsidP="005D65F3">
            <w:pPr>
              <w:rPr>
                <w:rFonts w:eastAsia="Times New Roman"/>
                <w:b/>
                <w:bCs/>
                <w:szCs w:val="24"/>
              </w:rPr>
            </w:pPr>
            <w:r w:rsidRPr="00DD002D">
              <w:rPr>
                <w:rFonts w:eastAsia="Times New Roman"/>
                <w:b/>
                <w:bCs/>
                <w:szCs w:val="24"/>
              </w:rPr>
              <w:t>84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AC" w14:textId="77777777" w:rsidR="005D65F3" w:rsidRPr="00DD002D" w:rsidRDefault="00A56466" w:rsidP="005D65F3">
            <w:pPr>
              <w:rPr>
                <w:rFonts w:eastAsia="Times New Roman"/>
                <w:b/>
                <w:bCs/>
                <w:szCs w:val="24"/>
              </w:rPr>
            </w:pPr>
            <w:r w:rsidRPr="00DD002D">
              <w:rPr>
                <w:rFonts w:eastAsia="Times New Roman"/>
                <w:b/>
                <w:bCs/>
                <w:szCs w:val="24"/>
              </w:rPr>
              <w:t>176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AD"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AE" w14:textId="77777777" w:rsidR="005D65F3" w:rsidRPr="00DD002D" w:rsidRDefault="00A56466" w:rsidP="005D65F3">
            <w:pPr>
              <w:rPr>
                <w:rFonts w:eastAsia="Times New Roman"/>
                <w:b/>
                <w:bCs/>
                <w:szCs w:val="24"/>
              </w:rPr>
            </w:pPr>
            <w:r w:rsidRPr="00DD002D">
              <w:rPr>
                <w:rFonts w:eastAsia="Times New Roman"/>
                <w:b/>
                <w:bCs/>
                <w:szCs w:val="24"/>
              </w:rPr>
              <w:t>264</w:t>
            </w:r>
          </w:p>
        </w:tc>
      </w:tr>
      <w:tr w:rsidR="000F4E4F" w14:paraId="65B25EB5"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B0"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5EB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B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B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B4" w14:textId="77777777" w:rsidR="005D65F3" w:rsidRPr="00DD002D" w:rsidRDefault="00A56466" w:rsidP="005D65F3">
            <w:pPr>
              <w:rPr>
                <w:rFonts w:eastAsia="Times New Roman"/>
                <w:b/>
                <w:bCs/>
                <w:szCs w:val="24"/>
              </w:rPr>
            </w:pPr>
          </w:p>
        </w:tc>
      </w:tr>
      <w:tr w:rsidR="000F4E4F" w14:paraId="65B25EBB"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EB6" w14:textId="77777777" w:rsidR="005D65F3" w:rsidRPr="00DD002D" w:rsidRDefault="00A56466" w:rsidP="005D65F3">
            <w:pPr>
              <w:rPr>
                <w:rFonts w:eastAsia="Times New Roman"/>
                <w:szCs w:val="24"/>
              </w:rPr>
            </w:pPr>
            <w:r w:rsidRPr="00DD002D">
              <w:rPr>
                <w:rFonts w:eastAsia="Times New Roman"/>
                <w:szCs w:val="24"/>
              </w:rPr>
              <w:t>Κατάργηση διάταξης</w:t>
            </w:r>
            <w:r w:rsidRPr="00DD002D">
              <w:rPr>
                <w:rFonts w:eastAsia="Times New Roman"/>
                <w:szCs w:val="24"/>
              </w:rPr>
              <w:t xml:space="preserve"> περί πειθαρχικής εξουσίας για τους δικαστές</w:t>
            </w:r>
          </w:p>
        </w:tc>
        <w:tc>
          <w:tcPr>
            <w:tcW w:w="658" w:type="pct"/>
            <w:vMerge/>
            <w:tcBorders>
              <w:top w:val="nil"/>
              <w:left w:val="single" w:sz="8" w:space="0" w:color="auto"/>
              <w:bottom w:val="single" w:sz="8" w:space="0" w:color="000000"/>
              <w:right w:val="single" w:sz="8" w:space="0" w:color="auto"/>
            </w:tcBorders>
            <w:vAlign w:val="center"/>
            <w:hideMark/>
          </w:tcPr>
          <w:p w14:paraId="65B25EB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B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B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BA" w14:textId="77777777" w:rsidR="005D65F3" w:rsidRPr="00DD002D" w:rsidRDefault="00A56466" w:rsidP="005D65F3">
            <w:pPr>
              <w:rPr>
                <w:rFonts w:eastAsia="Times New Roman"/>
                <w:b/>
                <w:bCs/>
                <w:szCs w:val="24"/>
              </w:rPr>
            </w:pPr>
          </w:p>
        </w:tc>
      </w:tr>
      <w:tr w:rsidR="000F4E4F" w14:paraId="65B25EC1"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BC" w14:textId="77777777" w:rsidR="005D65F3" w:rsidRPr="00DD002D" w:rsidRDefault="00A56466" w:rsidP="005D65F3">
            <w:pPr>
              <w:rPr>
                <w:rFonts w:eastAsia="Times New Roman"/>
                <w:b/>
                <w:bCs/>
                <w:szCs w:val="24"/>
              </w:rPr>
            </w:pPr>
            <w:r w:rsidRPr="00DD002D">
              <w:rPr>
                <w:rFonts w:eastAsia="Times New Roman"/>
                <w:b/>
                <w:bCs/>
                <w:szCs w:val="24"/>
              </w:rPr>
              <w:t>Άρθρο 91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BD" w14:textId="77777777" w:rsidR="005D65F3" w:rsidRPr="00DD002D" w:rsidRDefault="00A56466" w:rsidP="005D65F3">
            <w:pPr>
              <w:rPr>
                <w:rFonts w:eastAsia="Times New Roman"/>
                <w:b/>
                <w:bCs/>
                <w:szCs w:val="24"/>
              </w:rPr>
            </w:pPr>
            <w:r w:rsidRPr="00DD002D">
              <w:rPr>
                <w:rFonts w:eastAsia="Times New Roman"/>
                <w:b/>
                <w:bCs/>
                <w:szCs w:val="24"/>
              </w:rPr>
              <w:t>83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BE" w14:textId="77777777" w:rsidR="005D65F3" w:rsidRPr="00DD002D" w:rsidRDefault="00A56466" w:rsidP="005D65F3">
            <w:pPr>
              <w:rPr>
                <w:rFonts w:eastAsia="Times New Roman"/>
                <w:b/>
                <w:bCs/>
                <w:szCs w:val="24"/>
              </w:rPr>
            </w:pPr>
            <w:r w:rsidRPr="00DD002D">
              <w:rPr>
                <w:rFonts w:eastAsia="Times New Roman"/>
                <w:b/>
                <w:bCs/>
                <w:szCs w:val="24"/>
              </w:rPr>
              <w:t>176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BF" w14:textId="77777777" w:rsidR="005D65F3" w:rsidRPr="00DD002D" w:rsidRDefault="00A56466" w:rsidP="005D65F3">
            <w:pPr>
              <w:rPr>
                <w:rFonts w:eastAsia="Times New Roman"/>
                <w:b/>
                <w:bCs/>
                <w:szCs w:val="24"/>
              </w:rPr>
            </w:pPr>
            <w:r w:rsidRPr="00DD002D">
              <w:rPr>
                <w:rFonts w:eastAsia="Times New Roman"/>
                <w:b/>
                <w:bCs/>
                <w:szCs w:val="24"/>
              </w:rPr>
              <w:t>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C0" w14:textId="77777777" w:rsidR="005D65F3" w:rsidRPr="00DD002D" w:rsidRDefault="00A56466" w:rsidP="005D65F3">
            <w:pPr>
              <w:rPr>
                <w:rFonts w:eastAsia="Times New Roman"/>
                <w:b/>
                <w:bCs/>
                <w:szCs w:val="24"/>
              </w:rPr>
            </w:pPr>
            <w:r w:rsidRPr="00DD002D">
              <w:rPr>
                <w:rFonts w:eastAsia="Times New Roman"/>
                <w:b/>
                <w:bCs/>
                <w:szCs w:val="24"/>
              </w:rPr>
              <w:t>264</w:t>
            </w:r>
          </w:p>
        </w:tc>
      </w:tr>
      <w:tr w:rsidR="000F4E4F" w14:paraId="65B25EC7"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EC2" w14:textId="77777777" w:rsidR="005D65F3" w:rsidRPr="00DD002D" w:rsidRDefault="00A56466" w:rsidP="005D65F3">
            <w:pPr>
              <w:rPr>
                <w:rFonts w:eastAsia="Times New Roman"/>
                <w:szCs w:val="24"/>
              </w:rPr>
            </w:pPr>
            <w:r w:rsidRPr="00DD002D">
              <w:rPr>
                <w:rFonts w:eastAsia="Times New Roman"/>
                <w:szCs w:val="24"/>
              </w:rPr>
              <w:t>Κανόνες περί πειθαρχικής εξουσίας στους δικαστές</w:t>
            </w:r>
          </w:p>
        </w:tc>
        <w:tc>
          <w:tcPr>
            <w:tcW w:w="658" w:type="pct"/>
            <w:vMerge/>
            <w:tcBorders>
              <w:top w:val="nil"/>
              <w:left w:val="single" w:sz="8" w:space="0" w:color="auto"/>
              <w:bottom w:val="single" w:sz="8" w:space="0" w:color="000000"/>
              <w:right w:val="single" w:sz="8" w:space="0" w:color="auto"/>
            </w:tcBorders>
            <w:vAlign w:val="center"/>
            <w:hideMark/>
          </w:tcPr>
          <w:p w14:paraId="65B25EC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C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C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C6" w14:textId="77777777" w:rsidR="005D65F3" w:rsidRPr="00DD002D" w:rsidRDefault="00A56466" w:rsidP="005D65F3">
            <w:pPr>
              <w:rPr>
                <w:rFonts w:eastAsia="Times New Roman"/>
                <w:b/>
                <w:bCs/>
                <w:szCs w:val="24"/>
              </w:rPr>
            </w:pPr>
          </w:p>
        </w:tc>
      </w:tr>
      <w:tr w:rsidR="000F4E4F" w14:paraId="65B25ECD"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C8" w14:textId="77777777" w:rsidR="005D65F3" w:rsidRPr="00DD002D" w:rsidRDefault="00A56466" w:rsidP="005D65F3">
            <w:pPr>
              <w:rPr>
                <w:rFonts w:eastAsia="Times New Roman"/>
                <w:b/>
                <w:bCs/>
                <w:szCs w:val="24"/>
              </w:rPr>
            </w:pPr>
            <w:r w:rsidRPr="00DD002D">
              <w:rPr>
                <w:rFonts w:eastAsia="Times New Roman"/>
                <w:b/>
                <w:bCs/>
                <w:szCs w:val="24"/>
              </w:rPr>
              <w:t>Άρθρο 93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C9" w14:textId="77777777" w:rsidR="005D65F3" w:rsidRPr="00DD002D" w:rsidRDefault="00A56466" w:rsidP="005D65F3">
            <w:pPr>
              <w:rPr>
                <w:rFonts w:eastAsia="Times New Roman"/>
                <w:b/>
                <w:bCs/>
                <w:szCs w:val="24"/>
              </w:rPr>
            </w:pPr>
            <w:r w:rsidRPr="00DD002D">
              <w:rPr>
                <w:rFonts w:eastAsia="Times New Roman"/>
                <w:b/>
                <w:bCs/>
                <w:szCs w:val="24"/>
              </w:rPr>
              <w:t>88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CA" w14:textId="77777777" w:rsidR="005D65F3" w:rsidRPr="00DD002D" w:rsidRDefault="00A56466" w:rsidP="005D65F3">
            <w:pPr>
              <w:rPr>
                <w:rFonts w:eastAsia="Times New Roman"/>
                <w:b/>
                <w:bCs/>
                <w:szCs w:val="24"/>
              </w:rPr>
            </w:pPr>
            <w:r w:rsidRPr="00DD002D">
              <w:rPr>
                <w:rFonts w:eastAsia="Times New Roman"/>
                <w:b/>
                <w:bCs/>
                <w:szCs w:val="24"/>
              </w:rPr>
              <w:t>172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CB"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CC" w14:textId="77777777" w:rsidR="005D65F3" w:rsidRPr="00DD002D" w:rsidRDefault="00A56466" w:rsidP="005D65F3">
            <w:pPr>
              <w:rPr>
                <w:rFonts w:eastAsia="Times New Roman"/>
                <w:b/>
                <w:bCs/>
                <w:szCs w:val="24"/>
              </w:rPr>
            </w:pPr>
            <w:r w:rsidRPr="00DD002D">
              <w:rPr>
                <w:rFonts w:eastAsia="Times New Roman"/>
                <w:b/>
                <w:bCs/>
                <w:szCs w:val="24"/>
              </w:rPr>
              <w:t>261</w:t>
            </w:r>
          </w:p>
        </w:tc>
      </w:tr>
      <w:tr w:rsidR="000F4E4F" w14:paraId="65B25ED3"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CE" w14:textId="77777777" w:rsidR="005D65F3" w:rsidRPr="00DD002D" w:rsidRDefault="00A56466" w:rsidP="005D65F3">
            <w:pPr>
              <w:rPr>
                <w:rFonts w:eastAsia="Times New Roman"/>
                <w:b/>
                <w:bCs/>
                <w:szCs w:val="24"/>
              </w:rPr>
            </w:pPr>
            <w:r w:rsidRPr="00DD002D">
              <w:rPr>
                <w:rFonts w:eastAsia="Times New Roman"/>
                <w:b/>
                <w:bCs/>
                <w:szCs w:val="24"/>
              </w:rPr>
              <w:t>(προσθήκη παραγράφου 5)</w:t>
            </w:r>
          </w:p>
        </w:tc>
        <w:tc>
          <w:tcPr>
            <w:tcW w:w="658" w:type="pct"/>
            <w:vMerge/>
            <w:tcBorders>
              <w:top w:val="nil"/>
              <w:left w:val="single" w:sz="8" w:space="0" w:color="auto"/>
              <w:bottom w:val="single" w:sz="8" w:space="0" w:color="000000"/>
              <w:right w:val="single" w:sz="8" w:space="0" w:color="auto"/>
            </w:tcBorders>
            <w:vAlign w:val="center"/>
            <w:hideMark/>
          </w:tcPr>
          <w:p w14:paraId="65B25EC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D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D1"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D2" w14:textId="77777777" w:rsidR="005D65F3" w:rsidRPr="00DD002D" w:rsidRDefault="00A56466" w:rsidP="005D65F3">
            <w:pPr>
              <w:rPr>
                <w:rFonts w:eastAsia="Times New Roman"/>
                <w:b/>
                <w:bCs/>
                <w:szCs w:val="24"/>
              </w:rPr>
            </w:pPr>
          </w:p>
        </w:tc>
      </w:tr>
      <w:tr w:rsidR="000F4E4F" w14:paraId="65B25ED9"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ED4" w14:textId="77777777" w:rsidR="005D65F3" w:rsidRPr="00DD002D" w:rsidRDefault="00A56466" w:rsidP="005D65F3">
            <w:pPr>
              <w:rPr>
                <w:rFonts w:eastAsia="Times New Roman"/>
                <w:szCs w:val="24"/>
              </w:rPr>
            </w:pPr>
            <w:r w:rsidRPr="00DD002D">
              <w:rPr>
                <w:rFonts w:eastAsia="Times New Roman"/>
                <w:szCs w:val="24"/>
              </w:rPr>
              <w:t>Επιτάχυνση απονομής διακαιοσύνης</w:t>
            </w:r>
          </w:p>
        </w:tc>
        <w:tc>
          <w:tcPr>
            <w:tcW w:w="658" w:type="pct"/>
            <w:vMerge/>
            <w:tcBorders>
              <w:top w:val="nil"/>
              <w:left w:val="single" w:sz="8" w:space="0" w:color="auto"/>
              <w:bottom w:val="single" w:sz="8" w:space="0" w:color="000000"/>
              <w:right w:val="single" w:sz="8" w:space="0" w:color="auto"/>
            </w:tcBorders>
            <w:vAlign w:val="center"/>
            <w:hideMark/>
          </w:tcPr>
          <w:p w14:paraId="65B25ED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D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D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D8" w14:textId="77777777" w:rsidR="005D65F3" w:rsidRPr="00DD002D" w:rsidRDefault="00A56466" w:rsidP="005D65F3">
            <w:pPr>
              <w:rPr>
                <w:rFonts w:eastAsia="Times New Roman"/>
                <w:b/>
                <w:bCs/>
                <w:szCs w:val="24"/>
              </w:rPr>
            </w:pPr>
          </w:p>
        </w:tc>
      </w:tr>
      <w:tr w:rsidR="000F4E4F" w14:paraId="65B25EDF"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DA" w14:textId="77777777" w:rsidR="005D65F3" w:rsidRPr="00DD002D" w:rsidRDefault="00A56466" w:rsidP="005D65F3">
            <w:pPr>
              <w:rPr>
                <w:rFonts w:eastAsia="Times New Roman"/>
                <w:b/>
                <w:bCs/>
                <w:szCs w:val="24"/>
              </w:rPr>
            </w:pPr>
            <w:r w:rsidRPr="00DD002D">
              <w:rPr>
                <w:rFonts w:eastAsia="Times New Roman"/>
                <w:b/>
                <w:bCs/>
                <w:szCs w:val="24"/>
              </w:rPr>
              <w:t>Άρθρο 94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DB" w14:textId="77777777" w:rsidR="005D65F3" w:rsidRPr="00DD002D" w:rsidRDefault="00A56466" w:rsidP="005D65F3">
            <w:pPr>
              <w:rPr>
                <w:rFonts w:eastAsia="Times New Roman"/>
                <w:b/>
                <w:bCs/>
                <w:szCs w:val="24"/>
              </w:rPr>
            </w:pPr>
            <w:r w:rsidRPr="00DD002D">
              <w:rPr>
                <w:rFonts w:eastAsia="Times New Roman"/>
                <w:b/>
                <w:bCs/>
                <w:szCs w:val="24"/>
              </w:rPr>
              <w:t>88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DC" w14:textId="77777777" w:rsidR="005D65F3" w:rsidRPr="00DD002D" w:rsidRDefault="00A56466" w:rsidP="005D65F3">
            <w:pPr>
              <w:rPr>
                <w:rFonts w:eastAsia="Times New Roman"/>
                <w:b/>
                <w:bCs/>
                <w:szCs w:val="24"/>
              </w:rPr>
            </w:pPr>
            <w:r w:rsidRPr="00DD002D">
              <w:rPr>
                <w:rFonts w:eastAsia="Times New Roman"/>
                <w:b/>
                <w:bCs/>
                <w:szCs w:val="24"/>
              </w:rPr>
              <w:t>173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DD"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DE"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5EE5"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5EE0" w14:textId="77777777" w:rsidR="005D65F3" w:rsidRPr="00DD002D" w:rsidRDefault="00A56466" w:rsidP="005D65F3">
            <w:pPr>
              <w:rPr>
                <w:rFonts w:eastAsia="Times New Roman"/>
                <w:szCs w:val="24"/>
              </w:rPr>
            </w:pPr>
            <w:r w:rsidRPr="00DD002D">
              <w:rPr>
                <w:rFonts w:eastAsia="Times New Roman"/>
                <w:szCs w:val="24"/>
              </w:rPr>
              <w:t>Κατάργηση δικονομικών προνομίων δημοσίου</w:t>
            </w:r>
          </w:p>
        </w:tc>
        <w:tc>
          <w:tcPr>
            <w:tcW w:w="658" w:type="pct"/>
            <w:vMerge/>
            <w:tcBorders>
              <w:top w:val="nil"/>
              <w:left w:val="single" w:sz="8" w:space="0" w:color="auto"/>
              <w:bottom w:val="single" w:sz="8" w:space="0" w:color="000000"/>
              <w:right w:val="single" w:sz="8" w:space="0" w:color="auto"/>
            </w:tcBorders>
            <w:vAlign w:val="center"/>
            <w:hideMark/>
          </w:tcPr>
          <w:p w14:paraId="65B25EE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E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E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E4" w14:textId="77777777" w:rsidR="005D65F3" w:rsidRPr="00DD002D" w:rsidRDefault="00A56466" w:rsidP="005D65F3">
            <w:pPr>
              <w:rPr>
                <w:rFonts w:eastAsia="Times New Roman"/>
                <w:b/>
                <w:bCs/>
                <w:szCs w:val="24"/>
              </w:rPr>
            </w:pPr>
          </w:p>
        </w:tc>
      </w:tr>
      <w:tr w:rsidR="000F4E4F" w14:paraId="65B25EEB"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EE6" w14:textId="77777777" w:rsidR="005D65F3" w:rsidRPr="00DD002D" w:rsidRDefault="00A56466" w:rsidP="005D65F3">
            <w:pPr>
              <w:rPr>
                <w:rFonts w:eastAsia="Times New Roman"/>
                <w:b/>
                <w:bCs/>
                <w:szCs w:val="24"/>
              </w:rPr>
            </w:pPr>
            <w:r w:rsidRPr="00DD002D">
              <w:rPr>
                <w:rFonts w:eastAsia="Times New Roman"/>
                <w:b/>
                <w:bCs/>
                <w:szCs w:val="24"/>
              </w:rPr>
              <w:t>Άρθρο 98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E7"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E8"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E9"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EA"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5EF1"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EEC" w14:textId="77777777" w:rsidR="005D65F3" w:rsidRPr="00DD002D" w:rsidRDefault="00A56466" w:rsidP="005D65F3">
            <w:pPr>
              <w:rPr>
                <w:rFonts w:eastAsia="Times New Roman"/>
                <w:szCs w:val="24"/>
              </w:rPr>
            </w:pPr>
            <w:r w:rsidRPr="00DD002D">
              <w:rPr>
                <w:rFonts w:eastAsia="Times New Roman"/>
                <w:szCs w:val="24"/>
              </w:rPr>
              <w:t>Ενίσχυση αρμοδιοτήτων  Ελεγκτικού Συνεδρίου.</w:t>
            </w:r>
          </w:p>
        </w:tc>
        <w:tc>
          <w:tcPr>
            <w:tcW w:w="658" w:type="pct"/>
            <w:vMerge/>
            <w:tcBorders>
              <w:top w:val="nil"/>
              <w:left w:val="single" w:sz="8" w:space="0" w:color="auto"/>
              <w:bottom w:val="single" w:sz="8" w:space="0" w:color="000000"/>
              <w:right w:val="single" w:sz="8" w:space="0" w:color="auto"/>
            </w:tcBorders>
            <w:vAlign w:val="center"/>
            <w:hideMark/>
          </w:tcPr>
          <w:p w14:paraId="65B25EE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E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EF"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F0" w14:textId="77777777" w:rsidR="005D65F3" w:rsidRPr="00DD002D" w:rsidRDefault="00A56466" w:rsidP="005D65F3">
            <w:pPr>
              <w:rPr>
                <w:rFonts w:eastAsia="Times New Roman"/>
                <w:b/>
                <w:bCs/>
                <w:szCs w:val="24"/>
              </w:rPr>
            </w:pPr>
          </w:p>
        </w:tc>
      </w:tr>
      <w:tr w:rsidR="000F4E4F" w14:paraId="65B25EF7"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F2" w14:textId="77777777" w:rsidR="005D65F3" w:rsidRPr="00DD002D" w:rsidRDefault="00A56466" w:rsidP="005D65F3">
            <w:pPr>
              <w:rPr>
                <w:rFonts w:eastAsia="Times New Roman"/>
                <w:b/>
                <w:bCs/>
                <w:szCs w:val="24"/>
              </w:rPr>
            </w:pPr>
            <w:r w:rsidRPr="00DD002D">
              <w:rPr>
                <w:rFonts w:eastAsia="Times New Roman"/>
                <w:b/>
                <w:bCs/>
                <w:szCs w:val="24"/>
              </w:rPr>
              <w:t>Άρθρο 99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F3" w14:textId="77777777" w:rsidR="005D65F3" w:rsidRPr="00DD002D" w:rsidRDefault="00A56466" w:rsidP="005D65F3">
            <w:pPr>
              <w:rPr>
                <w:rFonts w:eastAsia="Times New Roman"/>
                <w:b/>
                <w:bCs/>
                <w:szCs w:val="24"/>
              </w:rPr>
            </w:pPr>
            <w:r w:rsidRPr="00DD002D">
              <w:rPr>
                <w:rFonts w:eastAsia="Times New Roman"/>
                <w:b/>
                <w:bCs/>
                <w:szCs w:val="24"/>
              </w:rPr>
              <w:t>83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F4" w14:textId="77777777" w:rsidR="005D65F3" w:rsidRPr="00DD002D" w:rsidRDefault="00A56466" w:rsidP="005D65F3">
            <w:pPr>
              <w:rPr>
                <w:rFonts w:eastAsia="Times New Roman"/>
                <w:b/>
                <w:bCs/>
                <w:szCs w:val="24"/>
              </w:rPr>
            </w:pPr>
            <w:r w:rsidRPr="00DD002D">
              <w:rPr>
                <w:rFonts w:eastAsia="Times New Roman"/>
                <w:b/>
                <w:bCs/>
                <w:szCs w:val="24"/>
              </w:rPr>
              <w:t>175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F5"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F6"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5EFD"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EF8" w14:textId="77777777" w:rsidR="005D65F3" w:rsidRPr="00DD002D" w:rsidRDefault="00A56466" w:rsidP="005D65F3">
            <w:pPr>
              <w:rPr>
                <w:rFonts w:eastAsia="Times New Roman"/>
                <w:szCs w:val="24"/>
              </w:rPr>
            </w:pPr>
            <w:r w:rsidRPr="00DD002D">
              <w:rPr>
                <w:rFonts w:eastAsia="Times New Roman"/>
                <w:szCs w:val="24"/>
              </w:rPr>
              <w:t>Εκδίκαση αγωγών Κακοδικίας από ΑΕΔ</w:t>
            </w:r>
          </w:p>
        </w:tc>
        <w:tc>
          <w:tcPr>
            <w:tcW w:w="658" w:type="pct"/>
            <w:vMerge/>
            <w:tcBorders>
              <w:top w:val="nil"/>
              <w:left w:val="single" w:sz="8" w:space="0" w:color="auto"/>
              <w:bottom w:val="single" w:sz="8" w:space="0" w:color="000000"/>
              <w:right w:val="single" w:sz="8" w:space="0" w:color="auto"/>
            </w:tcBorders>
            <w:vAlign w:val="center"/>
            <w:hideMark/>
          </w:tcPr>
          <w:p w14:paraId="65B25EF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F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EF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EFC" w14:textId="77777777" w:rsidR="005D65F3" w:rsidRPr="00DD002D" w:rsidRDefault="00A56466" w:rsidP="005D65F3">
            <w:pPr>
              <w:rPr>
                <w:rFonts w:eastAsia="Times New Roman"/>
                <w:b/>
                <w:bCs/>
                <w:szCs w:val="24"/>
              </w:rPr>
            </w:pPr>
          </w:p>
        </w:tc>
      </w:tr>
      <w:tr w:rsidR="000F4E4F" w14:paraId="65B25F03"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EFE" w14:textId="77777777" w:rsidR="005D65F3" w:rsidRPr="00DD002D" w:rsidRDefault="00A56466" w:rsidP="005D65F3">
            <w:pPr>
              <w:rPr>
                <w:rFonts w:eastAsia="Times New Roman"/>
                <w:b/>
                <w:bCs/>
                <w:szCs w:val="24"/>
              </w:rPr>
            </w:pPr>
            <w:r w:rsidRPr="00DD002D">
              <w:rPr>
                <w:rFonts w:eastAsia="Times New Roman"/>
                <w:b/>
                <w:bCs/>
                <w:szCs w:val="24"/>
              </w:rPr>
              <w:t>Άρθρο 99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EFF" w14:textId="77777777" w:rsidR="005D65F3" w:rsidRPr="00DD002D" w:rsidRDefault="00A56466" w:rsidP="005D65F3">
            <w:pPr>
              <w:rPr>
                <w:rFonts w:eastAsia="Times New Roman"/>
                <w:b/>
                <w:bCs/>
                <w:szCs w:val="24"/>
              </w:rPr>
            </w:pPr>
            <w:r w:rsidRPr="00DD002D">
              <w:rPr>
                <w:rFonts w:eastAsia="Times New Roman"/>
                <w:b/>
                <w:bCs/>
                <w:szCs w:val="24"/>
              </w:rPr>
              <w:t>82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00" w14:textId="77777777" w:rsidR="005D65F3" w:rsidRPr="00DD002D" w:rsidRDefault="00A56466" w:rsidP="005D65F3">
            <w:pPr>
              <w:rPr>
                <w:rFonts w:eastAsia="Times New Roman"/>
                <w:b/>
                <w:bCs/>
                <w:szCs w:val="24"/>
              </w:rPr>
            </w:pPr>
            <w:r w:rsidRPr="00DD002D">
              <w:rPr>
                <w:rFonts w:eastAsia="Times New Roman"/>
                <w:b/>
                <w:bCs/>
                <w:szCs w:val="24"/>
              </w:rPr>
              <w:t>175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01" w14:textId="77777777" w:rsidR="005D65F3" w:rsidRPr="00DD002D" w:rsidRDefault="00A56466" w:rsidP="005D65F3">
            <w:pPr>
              <w:rPr>
                <w:rFonts w:eastAsia="Times New Roman"/>
                <w:b/>
                <w:bCs/>
                <w:szCs w:val="24"/>
              </w:rPr>
            </w:pPr>
            <w:r w:rsidRPr="00DD002D">
              <w:rPr>
                <w:rFonts w:eastAsia="Times New Roman"/>
                <w:b/>
                <w:bCs/>
                <w:szCs w:val="24"/>
              </w:rPr>
              <w:t>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02"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5F09"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04"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5F0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0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0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08" w14:textId="77777777" w:rsidR="005D65F3" w:rsidRPr="00DD002D" w:rsidRDefault="00A56466" w:rsidP="005D65F3">
            <w:pPr>
              <w:rPr>
                <w:rFonts w:eastAsia="Times New Roman"/>
                <w:b/>
                <w:bCs/>
                <w:szCs w:val="24"/>
              </w:rPr>
            </w:pPr>
          </w:p>
        </w:tc>
      </w:tr>
      <w:tr w:rsidR="000F4E4F" w14:paraId="65B25F0F"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F0A" w14:textId="77777777" w:rsidR="005D65F3" w:rsidRPr="00DD002D" w:rsidRDefault="00A56466" w:rsidP="005D65F3">
            <w:pPr>
              <w:rPr>
                <w:rFonts w:eastAsia="Times New Roman"/>
                <w:szCs w:val="24"/>
              </w:rPr>
            </w:pPr>
            <w:r w:rsidRPr="00DD002D">
              <w:rPr>
                <w:rFonts w:eastAsia="Times New Roman"/>
                <w:szCs w:val="24"/>
              </w:rPr>
              <w:t>Κατάργηση διάταξης περί  Δικαστηρίου Αγωγών Κακοδικίας.</w:t>
            </w:r>
          </w:p>
        </w:tc>
        <w:tc>
          <w:tcPr>
            <w:tcW w:w="658" w:type="pct"/>
            <w:vMerge/>
            <w:tcBorders>
              <w:top w:val="nil"/>
              <w:left w:val="single" w:sz="8" w:space="0" w:color="auto"/>
              <w:bottom w:val="single" w:sz="8" w:space="0" w:color="000000"/>
              <w:right w:val="single" w:sz="8" w:space="0" w:color="auto"/>
            </w:tcBorders>
            <w:vAlign w:val="center"/>
            <w:hideMark/>
          </w:tcPr>
          <w:p w14:paraId="65B25F0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0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0D"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0E" w14:textId="77777777" w:rsidR="005D65F3" w:rsidRPr="00DD002D" w:rsidRDefault="00A56466" w:rsidP="005D65F3">
            <w:pPr>
              <w:rPr>
                <w:rFonts w:eastAsia="Times New Roman"/>
                <w:b/>
                <w:bCs/>
                <w:szCs w:val="24"/>
              </w:rPr>
            </w:pPr>
          </w:p>
        </w:tc>
      </w:tr>
      <w:tr w:rsidR="000F4E4F" w14:paraId="65B25F15"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10" w14:textId="77777777" w:rsidR="005D65F3" w:rsidRPr="00DD002D" w:rsidRDefault="00A56466" w:rsidP="005D65F3">
            <w:pPr>
              <w:rPr>
                <w:rFonts w:eastAsia="Times New Roman"/>
                <w:b/>
                <w:bCs/>
                <w:szCs w:val="24"/>
              </w:rPr>
            </w:pPr>
            <w:r w:rsidRPr="00DD002D">
              <w:rPr>
                <w:rFonts w:eastAsia="Times New Roman"/>
                <w:b/>
                <w:bCs/>
                <w:szCs w:val="24"/>
              </w:rPr>
              <w:t>Άρθρο 99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11" w14:textId="77777777" w:rsidR="005D65F3" w:rsidRPr="00DD002D" w:rsidRDefault="00A56466" w:rsidP="005D65F3">
            <w:pPr>
              <w:rPr>
                <w:rFonts w:eastAsia="Times New Roman"/>
                <w:b/>
                <w:bCs/>
                <w:szCs w:val="24"/>
              </w:rPr>
            </w:pPr>
            <w:r w:rsidRPr="00DD002D">
              <w:rPr>
                <w:rFonts w:eastAsia="Times New Roman"/>
                <w:b/>
                <w:bCs/>
                <w:szCs w:val="24"/>
              </w:rPr>
              <w:t>82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12" w14:textId="77777777" w:rsidR="005D65F3" w:rsidRPr="00DD002D" w:rsidRDefault="00A56466" w:rsidP="005D65F3">
            <w:pPr>
              <w:rPr>
                <w:rFonts w:eastAsia="Times New Roman"/>
                <w:b/>
                <w:bCs/>
                <w:szCs w:val="24"/>
              </w:rPr>
            </w:pPr>
            <w:r w:rsidRPr="00DD002D">
              <w:rPr>
                <w:rFonts w:eastAsia="Times New Roman"/>
                <w:b/>
                <w:bCs/>
                <w:szCs w:val="24"/>
              </w:rPr>
              <w:t>175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13" w14:textId="77777777" w:rsidR="005D65F3" w:rsidRPr="00DD002D" w:rsidRDefault="00A56466" w:rsidP="005D65F3">
            <w:pPr>
              <w:rPr>
                <w:rFonts w:eastAsia="Times New Roman"/>
                <w:b/>
                <w:bCs/>
                <w:szCs w:val="24"/>
              </w:rPr>
            </w:pPr>
            <w:r w:rsidRPr="00DD002D">
              <w:rPr>
                <w:rFonts w:eastAsia="Times New Roman"/>
                <w:b/>
                <w:bCs/>
                <w:szCs w:val="24"/>
              </w:rPr>
              <w:t>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14"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5F1B"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16"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5F1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1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1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1A" w14:textId="77777777" w:rsidR="005D65F3" w:rsidRPr="00DD002D" w:rsidRDefault="00A56466" w:rsidP="005D65F3">
            <w:pPr>
              <w:rPr>
                <w:rFonts w:eastAsia="Times New Roman"/>
                <w:b/>
                <w:bCs/>
                <w:szCs w:val="24"/>
              </w:rPr>
            </w:pPr>
          </w:p>
        </w:tc>
      </w:tr>
      <w:tr w:rsidR="000F4E4F" w14:paraId="65B25F21"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F1C" w14:textId="77777777" w:rsidR="005D65F3" w:rsidRPr="00DD002D" w:rsidRDefault="00A56466" w:rsidP="005D65F3">
            <w:pPr>
              <w:rPr>
                <w:rFonts w:eastAsia="Times New Roman"/>
                <w:szCs w:val="24"/>
              </w:rPr>
            </w:pPr>
            <w:r w:rsidRPr="00DD002D">
              <w:rPr>
                <w:rFonts w:eastAsia="Times New Roman"/>
                <w:szCs w:val="24"/>
              </w:rPr>
              <w:t>Κατάργηση διάταξης για αγωγές κακοδικίας</w:t>
            </w:r>
          </w:p>
        </w:tc>
        <w:tc>
          <w:tcPr>
            <w:tcW w:w="658" w:type="pct"/>
            <w:vMerge/>
            <w:tcBorders>
              <w:top w:val="nil"/>
              <w:left w:val="single" w:sz="8" w:space="0" w:color="auto"/>
              <w:bottom w:val="single" w:sz="8" w:space="0" w:color="000000"/>
              <w:right w:val="single" w:sz="8" w:space="0" w:color="auto"/>
            </w:tcBorders>
            <w:vAlign w:val="center"/>
            <w:hideMark/>
          </w:tcPr>
          <w:p w14:paraId="65B25F1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1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1F"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20" w14:textId="77777777" w:rsidR="005D65F3" w:rsidRPr="00DD002D" w:rsidRDefault="00A56466" w:rsidP="005D65F3">
            <w:pPr>
              <w:rPr>
                <w:rFonts w:eastAsia="Times New Roman"/>
                <w:b/>
                <w:bCs/>
                <w:szCs w:val="24"/>
              </w:rPr>
            </w:pPr>
          </w:p>
        </w:tc>
      </w:tr>
      <w:tr w:rsidR="000F4E4F" w14:paraId="65B25F27"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22" w14:textId="77777777" w:rsidR="005D65F3" w:rsidRPr="00DD002D" w:rsidRDefault="00A56466" w:rsidP="005D65F3">
            <w:pPr>
              <w:rPr>
                <w:rFonts w:eastAsia="Times New Roman"/>
                <w:b/>
                <w:bCs/>
                <w:szCs w:val="24"/>
              </w:rPr>
            </w:pPr>
            <w:r w:rsidRPr="00DD002D">
              <w:rPr>
                <w:rFonts w:eastAsia="Times New Roman"/>
                <w:b/>
                <w:bCs/>
                <w:szCs w:val="24"/>
              </w:rPr>
              <w:t>Άρθρο 100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23" w14:textId="77777777" w:rsidR="005D65F3" w:rsidRPr="00DD002D" w:rsidRDefault="00A56466" w:rsidP="005D65F3">
            <w:pPr>
              <w:rPr>
                <w:rFonts w:eastAsia="Times New Roman"/>
                <w:b/>
                <w:bCs/>
                <w:szCs w:val="24"/>
              </w:rPr>
            </w:pPr>
            <w:r w:rsidRPr="00DD002D">
              <w:rPr>
                <w:rFonts w:eastAsia="Times New Roman"/>
                <w:b/>
                <w:bCs/>
                <w:szCs w:val="24"/>
              </w:rPr>
              <w:t>83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24"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25"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26" w14:textId="77777777" w:rsidR="005D65F3" w:rsidRPr="00DD002D" w:rsidRDefault="00A56466" w:rsidP="005D65F3">
            <w:pPr>
              <w:rPr>
                <w:rFonts w:eastAsia="Times New Roman"/>
                <w:b/>
                <w:bCs/>
                <w:szCs w:val="24"/>
              </w:rPr>
            </w:pPr>
            <w:r w:rsidRPr="00DD002D">
              <w:rPr>
                <w:rFonts w:eastAsia="Times New Roman"/>
                <w:b/>
                <w:bCs/>
                <w:szCs w:val="24"/>
              </w:rPr>
              <w:t>261</w:t>
            </w:r>
          </w:p>
        </w:tc>
      </w:tr>
      <w:tr w:rsidR="000F4E4F" w14:paraId="65B25F2D"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5F28" w14:textId="77777777" w:rsidR="005D65F3" w:rsidRPr="00DD002D" w:rsidRDefault="00A56466" w:rsidP="005D65F3">
            <w:pPr>
              <w:rPr>
                <w:rFonts w:eastAsia="Times New Roman"/>
                <w:szCs w:val="24"/>
              </w:rPr>
            </w:pPr>
            <w:r w:rsidRPr="00DD002D">
              <w:rPr>
                <w:rFonts w:eastAsia="Times New Roman"/>
                <w:szCs w:val="24"/>
              </w:rPr>
              <w:t xml:space="preserve">Αρμοδιότητες ΑΕΔ </w:t>
            </w:r>
          </w:p>
        </w:tc>
        <w:tc>
          <w:tcPr>
            <w:tcW w:w="658" w:type="pct"/>
            <w:vMerge/>
            <w:tcBorders>
              <w:top w:val="nil"/>
              <w:left w:val="single" w:sz="8" w:space="0" w:color="auto"/>
              <w:bottom w:val="single" w:sz="8" w:space="0" w:color="000000"/>
              <w:right w:val="single" w:sz="8" w:space="0" w:color="auto"/>
            </w:tcBorders>
            <w:vAlign w:val="center"/>
            <w:hideMark/>
          </w:tcPr>
          <w:p w14:paraId="65B25F2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2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2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2C" w14:textId="77777777" w:rsidR="005D65F3" w:rsidRPr="00DD002D" w:rsidRDefault="00A56466" w:rsidP="005D65F3">
            <w:pPr>
              <w:rPr>
                <w:rFonts w:eastAsia="Times New Roman"/>
                <w:b/>
                <w:bCs/>
                <w:szCs w:val="24"/>
              </w:rPr>
            </w:pPr>
          </w:p>
        </w:tc>
      </w:tr>
      <w:tr w:rsidR="000F4E4F" w14:paraId="65B25F33"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F2E" w14:textId="77777777" w:rsidR="005D65F3" w:rsidRPr="00DD002D" w:rsidRDefault="00A56466" w:rsidP="005D65F3">
            <w:pPr>
              <w:rPr>
                <w:rFonts w:eastAsia="Times New Roman"/>
                <w:b/>
                <w:bCs/>
                <w:szCs w:val="24"/>
              </w:rPr>
            </w:pPr>
            <w:r w:rsidRPr="00DD002D">
              <w:rPr>
                <w:rFonts w:eastAsia="Times New Roman"/>
                <w:b/>
                <w:bCs/>
                <w:szCs w:val="24"/>
              </w:rPr>
              <w:t>Άρθρο 100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2F" w14:textId="77777777" w:rsidR="005D65F3" w:rsidRPr="00DD002D" w:rsidRDefault="00A56466" w:rsidP="005D65F3">
            <w:pPr>
              <w:rPr>
                <w:rFonts w:eastAsia="Times New Roman"/>
                <w:b/>
                <w:bCs/>
                <w:szCs w:val="24"/>
              </w:rPr>
            </w:pPr>
            <w:r w:rsidRPr="00DD002D">
              <w:rPr>
                <w:rFonts w:eastAsia="Times New Roman"/>
                <w:b/>
                <w:bCs/>
                <w:szCs w:val="24"/>
              </w:rPr>
              <w:t>83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30"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31"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32" w14:textId="77777777" w:rsidR="005D65F3" w:rsidRPr="00DD002D" w:rsidRDefault="00A56466" w:rsidP="005D65F3">
            <w:pPr>
              <w:rPr>
                <w:rFonts w:eastAsia="Times New Roman"/>
                <w:b/>
                <w:bCs/>
                <w:szCs w:val="24"/>
              </w:rPr>
            </w:pPr>
            <w:r w:rsidRPr="00DD002D">
              <w:rPr>
                <w:rFonts w:eastAsia="Times New Roman"/>
                <w:b/>
                <w:bCs/>
                <w:szCs w:val="24"/>
              </w:rPr>
              <w:t>261</w:t>
            </w:r>
          </w:p>
        </w:tc>
      </w:tr>
      <w:tr w:rsidR="000F4E4F" w14:paraId="65B25F39"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F34" w14:textId="77777777" w:rsidR="005D65F3" w:rsidRPr="00DD002D" w:rsidRDefault="00A56466" w:rsidP="005D65F3">
            <w:pPr>
              <w:rPr>
                <w:rFonts w:eastAsia="Times New Roman"/>
                <w:szCs w:val="24"/>
              </w:rPr>
            </w:pPr>
            <w:r w:rsidRPr="00DD002D">
              <w:rPr>
                <w:rFonts w:eastAsia="Times New Roman"/>
                <w:szCs w:val="24"/>
              </w:rPr>
              <w:t>Σύνθεση ΑΕΔ</w:t>
            </w:r>
          </w:p>
        </w:tc>
        <w:tc>
          <w:tcPr>
            <w:tcW w:w="658" w:type="pct"/>
            <w:vMerge/>
            <w:tcBorders>
              <w:top w:val="nil"/>
              <w:left w:val="single" w:sz="8" w:space="0" w:color="auto"/>
              <w:bottom w:val="single" w:sz="8" w:space="0" w:color="000000"/>
              <w:right w:val="single" w:sz="8" w:space="0" w:color="auto"/>
            </w:tcBorders>
            <w:vAlign w:val="center"/>
            <w:hideMark/>
          </w:tcPr>
          <w:p w14:paraId="65B25F3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3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3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38" w14:textId="77777777" w:rsidR="005D65F3" w:rsidRPr="00DD002D" w:rsidRDefault="00A56466" w:rsidP="005D65F3">
            <w:pPr>
              <w:rPr>
                <w:rFonts w:eastAsia="Times New Roman"/>
                <w:b/>
                <w:bCs/>
                <w:szCs w:val="24"/>
              </w:rPr>
            </w:pPr>
          </w:p>
        </w:tc>
      </w:tr>
      <w:tr w:rsidR="000F4E4F" w14:paraId="65B25F3F"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3A" w14:textId="77777777" w:rsidR="005D65F3" w:rsidRPr="00DD002D" w:rsidRDefault="00A56466" w:rsidP="005D65F3">
            <w:pPr>
              <w:rPr>
                <w:rFonts w:eastAsia="Times New Roman"/>
                <w:b/>
                <w:bCs/>
                <w:szCs w:val="24"/>
              </w:rPr>
            </w:pPr>
            <w:r w:rsidRPr="00DD002D">
              <w:rPr>
                <w:rFonts w:eastAsia="Times New Roman"/>
                <w:b/>
                <w:bCs/>
                <w:szCs w:val="24"/>
              </w:rPr>
              <w:t>Άρθρο 100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3B" w14:textId="77777777" w:rsidR="005D65F3" w:rsidRPr="00DD002D" w:rsidRDefault="00A56466" w:rsidP="005D65F3">
            <w:pPr>
              <w:rPr>
                <w:rFonts w:eastAsia="Times New Roman"/>
                <w:b/>
                <w:bCs/>
                <w:szCs w:val="24"/>
              </w:rPr>
            </w:pPr>
            <w:r w:rsidRPr="00DD002D">
              <w:rPr>
                <w:rFonts w:eastAsia="Times New Roman"/>
                <w:b/>
                <w:bCs/>
                <w:szCs w:val="24"/>
              </w:rPr>
              <w:t>82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3C"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3D" w14:textId="77777777" w:rsidR="005D65F3" w:rsidRPr="00DD002D" w:rsidRDefault="00A56466" w:rsidP="005D65F3">
            <w:pPr>
              <w:rPr>
                <w:rFonts w:eastAsia="Times New Roman"/>
                <w:b/>
                <w:bCs/>
                <w:szCs w:val="24"/>
              </w:rPr>
            </w:pPr>
            <w:r w:rsidRPr="00DD002D">
              <w:rPr>
                <w:rFonts w:eastAsia="Times New Roman"/>
                <w:b/>
                <w:bCs/>
                <w:szCs w:val="24"/>
              </w:rPr>
              <w:t>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3E" w14:textId="77777777" w:rsidR="005D65F3" w:rsidRPr="00DD002D" w:rsidRDefault="00A56466" w:rsidP="005D65F3">
            <w:pPr>
              <w:rPr>
                <w:rFonts w:eastAsia="Times New Roman"/>
                <w:b/>
                <w:bCs/>
                <w:szCs w:val="24"/>
              </w:rPr>
            </w:pPr>
            <w:r w:rsidRPr="00DD002D">
              <w:rPr>
                <w:rFonts w:eastAsia="Times New Roman"/>
                <w:b/>
                <w:bCs/>
                <w:szCs w:val="24"/>
              </w:rPr>
              <w:t>261</w:t>
            </w:r>
          </w:p>
        </w:tc>
      </w:tr>
      <w:tr w:rsidR="000F4E4F" w14:paraId="65B25F45"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40"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5F4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4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4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44" w14:textId="77777777" w:rsidR="005D65F3" w:rsidRPr="00DD002D" w:rsidRDefault="00A56466" w:rsidP="005D65F3">
            <w:pPr>
              <w:rPr>
                <w:rFonts w:eastAsia="Times New Roman"/>
                <w:b/>
                <w:bCs/>
                <w:szCs w:val="24"/>
              </w:rPr>
            </w:pPr>
          </w:p>
        </w:tc>
      </w:tr>
      <w:tr w:rsidR="000F4E4F" w14:paraId="65B25F4B"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5F46" w14:textId="77777777" w:rsidR="005D65F3" w:rsidRPr="00DD002D" w:rsidRDefault="00A56466" w:rsidP="005D65F3">
            <w:pPr>
              <w:rPr>
                <w:rFonts w:eastAsia="Times New Roman"/>
                <w:szCs w:val="24"/>
              </w:rPr>
            </w:pPr>
            <w:r w:rsidRPr="00DD002D">
              <w:rPr>
                <w:rFonts w:eastAsia="Times New Roman"/>
                <w:szCs w:val="24"/>
              </w:rPr>
              <w:t>Κατάργηση διάταξης περί ΑΕΔ</w:t>
            </w:r>
          </w:p>
        </w:tc>
        <w:tc>
          <w:tcPr>
            <w:tcW w:w="658" w:type="pct"/>
            <w:vMerge/>
            <w:tcBorders>
              <w:top w:val="nil"/>
              <w:left w:val="single" w:sz="8" w:space="0" w:color="auto"/>
              <w:bottom w:val="single" w:sz="8" w:space="0" w:color="000000"/>
              <w:right w:val="single" w:sz="8" w:space="0" w:color="auto"/>
            </w:tcBorders>
            <w:vAlign w:val="center"/>
            <w:hideMark/>
          </w:tcPr>
          <w:p w14:paraId="65B25F4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4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4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4A" w14:textId="77777777" w:rsidR="005D65F3" w:rsidRPr="00DD002D" w:rsidRDefault="00A56466" w:rsidP="005D65F3">
            <w:pPr>
              <w:rPr>
                <w:rFonts w:eastAsia="Times New Roman"/>
                <w:b/>
                <w:bCs/>
                <w:szCs w:val="24"/>
              </w:rPr>
            </w:pPr>
          </w:p>
        </w:tc>
      </w:tr>
      <w:tr w:rsidR="000F4E4F" w14:paraId="65B25F51"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F4C" w14:textId="77777777" w:rsidR="005D65F3" w:rsidRPr="00DD002D" w:rsidRDefault="00A56466" w:rsidP="005D65F3">
            <w:pPr>
              <w:rPr>
                <w:rFonts w:eastAsia="Times New Roman"/>
                <w:b/>
                <w:bCs/>
                <w:szCs w:val="24"/>
              </w:rPr>
            </w:pPr>
            <w:r w:rsidRPr="00DD002D">
              <w:rPr>
                <w:rFonts w:eastAsia="Times New Roman"/>
                <w:b/>
                <w:bCs/>
                <w:szCs w:val="24"/>
              </w:rPr>
              <w:t>Άρθρο 101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4D" w14:textId="77777777" w:rsidR="005D65F3" w:rsidRPr="00DD002D" w:rsidRDefault="00A56466" w:rsidP="005D65F3">
            <w:pPr>
              <w:rPr>
                <w:rFonts w:eastAsia="Times New Roman"/>
                <w:b/>
                <w:bCs/>
                <w:szCs w:val="24"/>
              </w:rPr>
            </w:pPr>
            <w:r w:rsidRPr="00DD002D">
              <w:rPr>
                <w:rFonts w:eastAsia="Times New Roman"/>
                <w:b/>
                <w:bCs/>
                <w:szCs w:val="24"/>
              </w:rPr>
              <w:t>88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4E" w14:textId="77777777" w:rsidR="005D65F3" w:rsidRPr="00DD002D" w:rsidRDefault="00A56466" w:rsidP="005D65F3">
            <w:pPr>
              <w:rPr>
                <w:rFonts w:eastAsia="Times New Roman"/>
                <w:b/>
                <w:bCs/>
                <w:szCs w:val="24"/>
              </w:rPr>
            </w:pPr>
            <w:r w:rsidRPr="00DD002D">
              <w:rPr>
                <w:rFonts w:eastAsia="Times New Roman"/>
                <w:b/>
                <w:bCs/>
                <w:szCs w:val="24"/>
              </w:rPr>
              <w:t>172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4F"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50" w14:textId="77777777" w:rsidR="005D65F3" w:rsidRPr="00DD002D" w:rsidRDefault="00A56466" w:rsidP="005D65F3">
            <w:pPr>
              <w:rPr>
                <w:rFonts w:eastAsia="Times New Roman"/>
                <w:b/>
                <w:bCs/>
                <w:szCs w:val="24"/>
              </w:rPr>
            </w:pPr>
            <w:r w:rsidRPr="00DD002D">
              <w:rPr>
                <w:rFonts w:eastAsia="Times New Roman"/>
                <w:b/>
                <w:bCs/>
                <w:szCs w:val="24"/>
              </w:rPr>
              <w:t>261</w:t>
            </w:r>
          </w:p>
        </w:tc>
      </w:tr>
      <w:tr w:rsidR="000F4E4F" w14:paraId="65B25F57"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52" w14:textId="77777777" w:rsidR="005D65F3" w:rsidRPr="00DD002D" w:rsidRDefault="00A56466" w:rsidP="005D65F3">
            <w:pPr>
              <w:rPr>
                <w:rFonts w:eastAsia="Times New Roman"/>
                <w:b/>
                <w:bCs/>
                <w:szCs w:val="24"/>
              </w:rPr>
            </w:pPr>
            <w:r w:rsidRPr="00DD002D">
              <w:rPr>
                <w:rFonts w:eastAsia="Times New Roman"/>
                <w:b/>
                <w:bCs/>
                <w:szCs w:val="24"/>
              </w:rPr>
              <w:t>(προσθήκη παραγράφου 5)</w:t>
            </w:r>
          </w:p>
        </w:tc>
        <w:tc>
          <w:tcPr>
            <w:tcW w:w="658" w:type="pct"/>
            <w:vMerge/>
            <w:tcBorders>
              <w:top w:val="nil"/>
              <w:left w:val="single" w:sz="8" w:space="0" w:color="auto"/>
              <w:bottom w:val="single" w:sz="8" w:space="0" w:color="000000"/>
              <w:right w:val="single" w:sz="8" w:space="0" w:color="auto"/>
            </w:tcBorders>
            <w:vAlign w:val="center"/>
            <w:hideMark/>
          </w:tcPr>
          <w:p w14:paraId="65B25F5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5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5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56" w14:textId="77777777" w:rsidR="005D65F3" w:rsidRPr="00DD002D" w:rsidRDefault="00A56466" w:rsidP="005D65F3">
            <w:pPr>
              <w:rPr>
                <w:rFonts w:eastAsia="Times New Roman"/>
                <w:b/>
                <w:bCs/>
                <w:szCs w:val="24"/>
              </w:rPr>
            </w:pPr>
          </w:p>
        </w:tc>
      </w:tr>
      <w:tr w:rsidR="000F4E4F" w14:paraId="65B25F5D"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F58" w14:textId="77777777" w:rsidR="005D65F3" w:rsidRPr="00DD002D" w:rsidRDefault="00A56466" w:rsidP="005D65F3">
            <w:pPr>
              <w:rPr>
                <w:rFonts w:eastAsia="Times New Roman"/>
                <w:szCs w:val="24"/>
              </w:rPr>
            </w:pPr>
            <w:r w:rsidRPr="00DD002D">
              <w:rPr>
                <w:rFonts w:eastAsia="Times New Roman"/>
                <w:szCs w:val="24"/>
              </w:rPr>
              <w:t xml:space="preserve"> Ψηφιακός μετασχηματισμός του δημόσιου τομέα</w:t>
            </w:r>
          </w:p>
        </w:tc>
        <w:tc>
          <w:tcPr>
            <w:tcW w:w="658" w:type="pct"/>
            <w:vMerge/>
            <w:tcBorders>
              <w:top w:val="nil"/>
              <w:left w:val="single" w:sz="8" w:space="0" w:color="auto"/>
              <w:bottom w:val="single" w:sz="8" w:space="0" w:color="000000"/>
              <w:right w:val="single" w:sz="8" w:space="0" w:color="auto"/>
            </w:tcBorders>
            <w:vAlign w:val="center"/>
            <w:hideMark/>
          </w:tcPr>
          <w:p w14:paraId="65B25F5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5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5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5C" w14:textId="77777777" w:rsidR="005D65F3" w:rsidRPr="00DD002D" w:rsidRDefault="00A56466" w:rsidP="005D65F3">
            <w:pPr>
              <w:rPr>
                <w:rFonts w:eastAsia="Times New Roman"/>
                <w:b/>
                <w:bCs/>
                <w:szCs w:val="24"/>
              </w:rPr>
            </w:pPr>
          </w:p>
        </w:tc>
      </w:tr>
      <w:tr w:rsidR="000F4E4F" w14:paraId="65B25F63"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5E" w14:textId="77777777" w:rsidR="005D65F3" w:rsidRPr="00DD002D" w:rsidRDefault="00A56466" w:rsidP="005D65F3">
            <w:pPr>
              <w:rPr>
                <w:rFonts w:eastAsia="Times New Roman"/>
                <w:b/>
                <w:bCs/>
                <w:szCs w:val="24"/>
              </w:rPr>
            </w:pPr>
            <w:r w:rsidRPr="00DD002D">
              <w:rPr>
                <w:rFonts w:eastAsia="Times New Roman"/>
                <w:b/>
                <w:bCs/>
                <w:szCs w:val="24"/>
              </w:rPr>
              <w:lastRenderedPageBreak/>
              <w:t>Άρθρο 101Α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5F" w14:textId="77777777" w:rsidR="005D65F3" w:rsidRPr="00DD002D" w:rsidRDefault="00A56466" w:rsidP="005D65F3">
            <w:pPr>
              <w:rPr>
                <w:rFonts w:eastAsia="Times New Roman"/>
                <w:b/>
                <w:bCs/>
                <w:szCs w:val="24"/>
              </w:rPr>
            </w:pPr>
            <w:r w:rsidRPr="00DD002D">
              <w:rPr>
                <w:rFonts w:eastAsia="Times New Roman"/>
                <w:b/>
                <w:bCs/>
                <w:szCs w:val="24"/>
              </w:rPr>
              <w:t>88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60" w14:textId="77777777" w:rsidR="005D65F3" w:rsidRPr="00DD002D" w:rsidRDefault="00A56466" w:rsidP="005D65F3">
            <w:pPr>
              <w:rPr>
                <w:rFonts w:eastAsia="Times New Roman"/>
                <w:b/>
                <w:bCs/>
                <w:szCs w:val="24"/>
              </w:rPr>
            </w:pPr>
            <w:r w:rsidRPr="00DD002D">
              <w:rPr>
                <w:rFonts w:eastAsia="Times New Roman"/>
                <w:b/>
                <w:bCs/>
                <w:szCs w:val="24"/>
              </w:rPr>
              <w:t>171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61"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62" w14:textId="77777777" w:rsidR="005D65F3" w:rsidRPr="00DD002D" w:rsidRDefault="00A56466" w:rsidP="005D65F3">
            <w:pPr>
              <w:rPr>
                <w:rFonts w:eastAsia="Times New Roman"/>
                <w:b/>
                <w:bCs/>
                <w:szCs w:val="24"/>
              </w:rPr>
            </w:pPr>
            <w:r w:rsidRPr="00DD002D">
              <w:rPr>
                <w:rFonts w:eastAsia="Times New Roman"/>
                <w:b/>
                <w:bCs/>
                <w:szCs w:val="24"/>
              </w:rPr>
              <w:t>261</w:t>
            </w:r>
          </w:p>
        </w:tc>
      </w:tr>
      <w:tr w:rsidR="000F4E4F" w14:paraId="65B25F69"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F64" w14:textId="77777777" w:rsidR="005D65F3" w:rsidRPr="00DD002D" w:rsidRDefault="00A56466" w:rsidP="005D65F3">
            <w:pPr>
              <w:rPr>
                <w:rFonts w:eastAsia="Times New Roman"/>
                <w:szCs w:val="24"/>
              </w:rPr>
            </w:pPr>
            <w:r w:rsidRPr="00DD002D">
              <w:rPr>
                <w:rFonts w:eastAsia="Times New Roman"/>
                <w:szCs w:val="24"/>
              </w:rPr>
              <w:t xml:space="preserve">Επιλογή </w:t>
            </w:r>
            <w:r w:rsidRPr="00DD002D">
              <w:rPr>
                <w:rFonts w:eastAsia="Times New Roman"/>
                <w:szCs w:val="24"/>
              </w:rPr>
              <w:t>μελών Ανεξαρτήτων Αρχών</w:t>
            </w:r>
          </w:p>
        </w:tc>
        <w:tc>
          <w:tcPr>
            <w:tcW w:w="658" w:type="pct"/>
            <w:vMerge/>
            <w:tcBorders>
              <w:top w:val="nil"/>
              <w:left w:val="single" w:sz="8" w:space="0" w:color="auto"/>
              <w:bottom w:val="single" w:sz="8" w:space="0" w:color="000000"/>
              <w:right w:val="single" w:sz="8" w:space="0" w:color="auto"/>
            </w:tcBorders>
            <w:vAlign w:val="center"/>
            <w:hideMark/>
          </w:tcPr>
          <w:p w14:paraId="65B25F6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6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6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68" w14:textId="77777777" w:rsidR="005D65F3" w:rsidRPr="00DD002D" w:rsidRDefault="00A56466" w:rsidP="005D65F3">
            <w:pPr>
              <w:rPr>
                <w:rFonts w:eastAsia="Times New Roman"/>
                <w:b/>
                <w:bCs/>
                <w:szCs w:val="24"/>
              </w:rPr>
            </w:pPr>
          </w:p>
        </w:tc>
      </w:tr>
      <w:tr w:rsidR="000F4E4F" w14:paraId="65B25F6F"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F6A" w14:textId="77777777" w:rsidR="005D65F3" w:rsidRPr="00DD002D" w:rsidRDefault="00A56466" w:rsidP="005D65F3">
            <w:pPr>
              <w:rPr>
                <w:rFonts w:eastAsia="Times New Roman"/>
                <w:b/>
                <w:bCs/>
                <w:szCs w:val="24"/>
              </w:rPr>
            </w:pPr>
            <w:r w:rsidRPr="00DD002D">
              <w:rPr>
                <w:rFonts w:eastAsia="Times New Roman"/>
                <w:b/>
                <w:bCs/>
                <w:szCs w:val="24"/>
              </w:rPr>
              <w:t>Άρθρο 102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6B" w14:textId="77777777" w:rsidR="005D65F3" w:rsidRPr="00DD002D" w:rsidRDefault="00A56466" w:rsidP="005D65F3">
            <w:pPr>
              <w:rPr>
                <w:rFonts w:eastAsia="Times New Roman"/>
                <w:b/>
                <w:bCs/>
                <w:szCs w:val="24"/>
              </w:rPr>
            </w:pPr>
            <w:r w:rsidRPr="00DD002D">
              <w:rPr>
                <w:rFonts w:eastAsia="Times New Roman"/>
                <w:b/>
                <w:bCs/>
                <w:szCs w:val="24"/>
              </w:rPr>
              <w:t>82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6C"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6D" w14:textId="77777777" w:rsidR="005D65F3" w:rsidRPr="00DD002D" w:rsidRDefault="00A56466" w:rsidP="005D65F3">
            <w:pPr>
              <w:rPr>
                <w:rFonts w:eastAsia="Times New Roman"/>
                <w:b/>
                <w:bCs/>
                <w:szCs w:val="24"/>
              </w:rPr>
            </w:pPr>
            <w:r w:rsidRPr="00DD002D">
              <w:rPr>
                <w:rFonts w:eastAsia="Times New Roman"/>
                <w:b/>
                <w:bCs/>
                <w:szCs w:val="24"/>
              </w:rPr>
              <w:t>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6E" w14:textId="77777777" w:rsidR="005D65F3" w:rsidRPr="00DD002D" w:rsidRDefault="00A56466" w:rsidP="005D65F3">
            <w:pPr>
              <w:rPr>
                <w:rFonts w:eastAsia="Times New Roman"/>
                <w:b/>
                <w:bCs/>
                <w:szCs w:val="24"/>
              </w:rPr>
            </w:pPr>
            <w:r w:rsidRPr="00DD002D">
              <w:rPr>
                <w:rFonts w:eastAsia="Times New Roman"/>
                <w:b/>
                <w:bCs/>
                <w:szCs w:val="24"/>
              </w:rPr>
              <w:t>261</w:t>
            </w:r>
          </w:p>
        </w:tc>
      </w:tr>
      <w:tr w:rsidR="000F4E4F" w14:paraId="65B25F75"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F70" w14:textId="77777777" w:rsidR="005D65F3" w:rsidRPr="00DD002D" w:rsidRDefault="00A56466" w:rsidP="005D65F3">
            <w:pPr>
              <w:rPr>
                <w:rFonts w:eastAsia="Times New Roman"/>
                <w:szCs w:val="24"/>
              </w:rPr>
            </w:pPr>
            <w:r w:rsidRPr="00DD002D">
              <w:rPr>
                <w:rFonts w:eastAsia="Times New Roman"/>
                <w:szCs w:val="24"/>
              </w:rPr>
              <w:t>Πειθαρχικό δίκαιο ΟΤΑ</w:t>
            </w:r>
          </w:p>
        </w:tc>
        <w:tc>
          <w:tcPr>
            <w:tcW w:w="658" w:type="pct"/>
            <w:vMerge/>
            <w:tcBorders>
              <w:top w:val="nil"/>
              <w:left w:val="single" w:sz="8" w:space="0" w:color="auto"/>
              <w:bottom w:val="single" w:sz="8" w:space="0" w:color="000000"/>
              <w:right w:val="single" w:sz="8" w:space="0" w:color="auto"/>
            </w:tcBorders>
            <w:vAlign w:val="center"/>
            <w:hideMark/>
          </w:tcPr>
          <w:p w14:paraId="65B25F7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7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7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74" w14:textId="77777777" w:rsidR="005D65F3" w:rsidRPr="00DD002D" w:rsidRDefault="00A56466" w:rsidP="005D65F3">
            <w:pPr>
              <w:rPr>
                <w:rFonts w:eastAsia="Times New Roman"/>
                <w:b/>
                <w:bCs/>
                <w:szCs w:val="24"/>
              </w:rPr>
            </w:pPr>
          </w:p>
        </w:tc>
      </w:tr>
      <w:tr w:rsidR="000F4E4F" w14:paraId="65B25F7B"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76" w14:textId="77777777" w:rsidR="005D65F3" w:rsidRPr="00DD002D" w:rsidRDefault="00A56466" w:rsidP="005D65F3">
            <w:pPr>
              <w:rPr>
                <w:rFonts w:eastAsia="Times New Roman"/>
                <w:b/>
                <w:bCs/>
                <w:szCs w:val="24"/>
              </w:rPr>
            </w:pPr>
            <w:r w:rsidRPr="00DD002D">
              <w:rPr>
                <w:rFonts w:eastAsia="Times New Roman"/>
                <w:b/>
                <w:bCs/>
                <w:szCs w:val="24"/>
              </w:rPr>
              <w:t>Άρθρο 102 παρ. 5</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77" w14:textId="77777777" w:rsidR="005D65F3" w:rsidRPr="00DD002D" w:rsidRDefault="00A56466" w:rsidP="005D65F3">
            <w:pPr>
              <w:rPr>
                <w:rFonts w:eastAsia="Times New Roman"/>
                <w:b/>
                <w:bCs/>
                <w:szCs w:val="24"/>
              </w:rPr>
            </w:pPr>
            <w:r w:rsidRPr="00DD002D">
              <w:rPr>
                <w:rFonts w:eastAsia="Times New Roman"/>
                <w:b/>
                <w:bCs/>
                <w:szCs w:val="24"/>
              </w:rPr>
              <w:t>83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78" w14:textId="77777777" w:rsidR="005D65F3" w:rsidRPr="00DD002D" w:rsidRDefault="00A56466" w:rsidP="005D65F3">
            <w:pPr>
              <w:rPr>
                <w:rFonts w:eastAsia="Times New Roman"/>
                <w:b/>
                <w:bCs/>
                <w:szCs w:val="24"/>
              </w:rPr>
            </w:pPr>
            <w:r w:rsidRPr="00DD002D">
              <w:rPr>
                <w:rFonts w:eastAsia="Times New Roman"/>
                <w:b/>
                <w:bCs/>
                <w:szCs w:val="24"/>
              </w:rPr>
              <w:t>173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79" w14:textId="77777777" w:rsidR="005D65F3" w:rsidRPr="00DD002D" w:rsidRDefault="00A56466" w:rsidP="005D65F3">
            <w:pPr>
              <w:rPr>
                <w:rFonts w:eastAsia="Times New Roman"/>
                <w:b/>
                <w:bCs/>
                <w:szCs w:val="24"/>
              </w:rPr>
            </w:pPr>
            <w:r w:rsidRPr="00DD002D">
              <w:rPr>
                <w:rFonts w:eastAsia="Times New Roman"/>
                <w:b/>
                <w:bCs/>
                <w:szCs w:val="24"/>
              </w:rPr>
              <w:t>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7A" w14:textId="77777777" w:rsidR="005D65F3" w:rsidRPr="00DD002D" w:rsidRDefault="00A56466" w:rsidP="005D65F3">
            <w:pPr>
              <w:rPr>
                <w:rFonts w:eastAsia="Times New Roman"/>
                <w:b/>
                <w:bCs/>
                <w:szCs w:val="24"/>
              </w:rPr>
            </w:pPr>
            <w:r w:rsidRPr="00DD002D">
              <w:rPr>
                <w:rFonts w:eastAsia="Times New Roman"/>
                <w:b/>
                <w:bCs/>
                <w:szCs w:val="24"/>
              </w:rPr>
              <w:t>261</w:t>
            </w:r>
          </w:p>
        </w:tc>
      </w:tr>
      <w:tr w:rsidR="000F4E4F" w14:paraId="65B25F81"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F7C" w14:textId="77777777" w:rsidR="005D65F3" w:rsidRPr="00DD002D" w:rsidRDefault="00A56466" w:rsidP="005D65F3">
            <w:pPr>
              <w:rPr>
                <w:rFonts w:eastAsia="Times New Roman"/>
                <w:szCs w:val="24"/>
              </w:rPr>
            </w:pPr>
            <w:r w:rsidRPr="00DD002D">
              <w:rPr>
                <w:rFonts w:eastAsia="Times New Roman"/>
                <w:szCs w:val="24"/>
              </w:rPr>
              <w:t>Οικονομικά ΟΤΑ</w:t>
            </w:r>
          </w:p>
        </w:tc>
        <w:tc>
          <w:tcPr>
            <w:tcW w:w="658" w:type="pct"/>
            <w:vMerge/>
            <w:tcBorders>
              <w:top w:val="nil"/>
              <w:left w:val="single" w:sz="8" w:space="0" w:color="auto"/>
              <w:bottom w:val="single" w:sz="8" w:space="0" w:color="000000"/>
              <w:right w:val="single" w:sz="8" w:space="0" w:color="auto"/>
            </w:tcBorders>
            <w:vAlign w:val="center"/>
            <w:hideMark/>
          </w:tcPr>
          <w:p w14:paraId="65B25F7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7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7F"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80" w14:textId="77777777" w:rsidR="005D65F3" w:rsidRPr="00DD002D" w:rsidRDefault="00A56466" w:rsidP="005D65F3">
            <w:pPr>
              <w:rPr>
                <w:rFonts w:eastAsia="Times New Roman"/>
                <w:b/>
                <w:bCs/>
                <w:szCs w:val="24"/>
              </w:rPr>
            </w:pPr>
          </w:p>
        </w:tc>
      </w:tr>
      <w:tr w:rsidR="000F4E4F" w14:paraId="65B25F87"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82" w14:textId="77777777" w:rsidR="005D65F3" w:rsidRPr="00DD002D" w:rsidRDefault="00A56466" w:rsidP="005D65F3">
            <w:pPr>
              <w:rPr>
                <w:rFonts w:eastAsia="Times New Roman"/>
                <w:b/>
                <w:bCs/>
                <w:szCs w:val="24"/>
              </w:rPr>
            </w:pPr>
            <w:r w:rsidRPr="00DD002D">
              <w:rPr>
                <w:rFonts w:eastAsia="Times New Roman"/>
                <w:b/>
                <w:bCs/>
                <w:szCs w:val="24"/>
              </w:rPr>
              <w:t>Άρθρο 103 παρ. 7</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83"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84"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85"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86"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5F8D"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F88" w14:textId="77777777" w:rsidR="005D65F3" w:rsidRPr="00DD002D" w:rsidRDefault="00A56466" w:rsidP="005D65F3">
            <w:pPr>
              <w:rPr>
                <w:rFonts w:eastAsia="Times New Roman"/>
                <w:szCs w:val="24"/>
              </w:rPr>
            </w:pPr>
            <w:r w:rsidRPr="00DD002D">
              <w:rPr>
                <w:rFonts w:eastAsia="Times New Roman"/>
                <w:szCs w:val="24"/>
              </w:rPr>
              <w:t>Αξιολόγηση δημοσίων υπαλλήλων</w:t>
            </w:r>
          </w:p>
        </w:tc>
        <w:tc>
          <w:tcPr>
            <w:tcW w:w="658" w:type="pct"/>
            <w:vMerge/>
            <w:tcBorders>
              <w:top w:val="nil"/>
              <w:left w:val="single" w:sz="8" w:space="0" w:color="auto"/>
              <w:bottom w:val="single" w:sz="8" w:space="0" w:color="000000"/>
              <w:right w:val="single" w:sz="8" w:space="0" w:color="auto"/>
            </w:tcBorders>
            <w:vAlign w:val="center"/>
            <w:hideMark/>
          </w:tcPr>
          <w:p w14:paraId="65B25F8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8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8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8C" w14:textId="77777777" w:rsidR="005D65F3" w:rsidRPr="00DD002D" w:rsidRDefault="00A56466" w:rsidP="005D65F3">
            <w:pPr>
              <w:rPr>
                <w:rFonts w:eastAsia="Times New Roman"/>
                <w:b/>
                <w:bCs/>
                <w:szCs w:val="24"/>
              </w:rPr>
            </w:pPr>
          </w:p>
        </w:tc>
      </w:tr>
      <w:tr w:rsidR="000F4E4F" w14:paraId="65B25F93"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8E" w14:textId="77777777" w:rsidR="005D65F3" w:rsidRPr="00DD002D" w:rsidRDefault="00A56466" w:rsidP="005D65F3">
            <w:pPr>
              <w:rPr>
                <w:rFonts w:eastAsia="Times New Roman"/>
                <w:b/>
                <w:bCs/>
                <w:szCs w:val="24"/>
              </w:rPr>
            </w:pPr>
            <w:r w:rsidRPr="00DD002D">
              <w:rPr>
                <w:rFonts w:eastAsia="Times New Roman"/>
                <w:b/>
                <w:bCs/>
                <w:szCs w:val="24"/>
              </w:rPr>
              <w:t>Άρθρο 106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8F" w14:textId="77777777" w:rsidR="005D65F3" w:rsidRPr="00DD002D" w:rsidRDefault="00A56466" w:rsidP="005D65F3">
            <w:pPr>
              <w:rPr>
                <w:rFonts w:eastAsia="Times New Roman"/>
                <w:b/>
                <w:bCs/>
                <w:szCs w:val="24"/>
              </w:rPr>
            </w:pPr>
            <w:r w:rsidRPr="00DD002D">
              <w:rPr>
                <w:rFonts w:eastAsia="Times New Roman"/>
                <w:b/>
                <w:bCs/>
                <w:szCs w:val="24"/>
              </w:rPr>
              <w:t>85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90"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91"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92" w14:textId="77777777" w:rsidR="005D65F3" w:rsidRPr="00DD002D" w:rsidRDefault="00A56466" w:rsidP="005D65F3">
            <w:pPr>
              <w:rPr>
                <w:rFonts w:eastAsia="Times New Roman"/>
                <w:b/>
                <w:bCs/>
                <w:szCs w:val="24"/>
              </w:rPr>
            </w:pPr>
            <w:r w:rsidRPr="00DD002D">
              <w:rPr>
                <w:rFonts w:eastAsia="Times New Roman"/>
                <w:b/>
                <w:bCs/>
                <w:szCs w:val="24"/>
              </w:rPr>
              <w:t>261</w:t>
            </w:r>
          </w:p>
        </w:tc>
      </w:tr>
      <w:tr w:rsidR="000F4E4F" w14:paraId="65B25F99" w14:textId="77777777">
        <w:trPr>
          <w:trHeight w:val="315"/>
        </w:trPr>
        <w:tc>
          <w:tcPr>
            <w:tcW w:w="2632" w:type="pct"/>
            <w:tcBorders>
              <w:top w:val="nil"/>
              <w:left w:val="single" w:sz="8" w:space="0" w:color="auto"/>
              <w:bottom w:val="single" w:sz="4" w:space="0" w:color="auto"/>
              <w:right w:val="single" w:sz="8" w:space="0" w:color="auto"/>
            </w:tcBorders>
            <w:shd w:val="clear" w:color="auto" w:fill="auto"/>
            <w:vAlign w:val="center"/>
            <w:hideMark/>
          </w:tcPr>
          <w:p w14:paraId="65B25F94" w14:textId="77777777" w:rsidR="005D65F3" w:rsidRPr="00DD002D" w:rsidRDefault="00A56466" w:rsidP="005D65F3">
            <w:pPr>
              <w:rPr>
                <w:rFonts w:eastAsia="Times New Roman"/>
                <w:szCs w:val="24"/>
              </w:rPr>
            </w:pPr>
            <w:r w:rsidRPr="00DD002D">
              <w:rPr>
                <w:rFonts w:eastAsia="Times New Roman"/>
                <w:szCs w:val="24"/>
              </w:rPr>
              <w:t xml:space="preserve">Για την ισόρροπη </w:t>
            </w:r>
            <w:r w:rsidRPr="00DD002D">
              <w:rPr>
                <w:rFonts w:eastAsia="Times New Roman"/>
                <w:szCs w:val="24"/>
              </w:rPr>
              <w:t>ανάπτυξη</w:t>
            </w:r>
          </w:p>
        </w:tc>
        <w:tc>
          <w:tcPr>
            <w:tcW w:w="658" w:type="pct"/>
            <w:vMerge/>
            <w:tcBorders>
              <w:top w:val="nil"/>
              <w:left w:val="single" w:sz="8" w:space="0" w:color="auto"/>
              <w:bottom w:val="single" w:sz="4" w:space="0" w:color="auto"/>
              <w:right w:val="single" w:sz="8" w:space="0" w:color="auto"/>
            </w:tcBorders>
            <w:vAlign w:val="center"/>
            <w:hideMark/>
          </w:tcPr>
          <w:p w14:paraId="65B25F9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5F9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5F9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4" w:space="0" w:color="auto"/>
              <w:right w:val="single" w:sz="8" w:space="0" w:color="auto"/>
            </w:tcBorders>
            <w:vAlign w:val="center"/>
            <w:hideMark/>
          </w:tcPr>
          <w:p w14:paraId="65B25F98" w14:textId="77777777" w:rsidR="005D65F3" w:rsidRPr="00DD002D" w:rsidRDefault="00A56466" w:rsidP="005D65F3">
            <w:pPr>
              <w:rPr>
                <w:rFonts w:eastAsia="Times New Roman"/>
                <w:b/>
                <w:bCs/>
                <w:szCs w:val="24"/>
              </w:rPr>
            </w:pPr>
          </w:p>
        </w:tc>
      </w:tr>
      <w:tr w:rsidR="000F4E4F" w14:paraId="65B25F9F" w14:textId="77777777">
        <w:trPr>
          <w:trHeight w:val="300"/>
        </w:trPr>
        <w:tc>
          <w:tcPr>
            <w:tcW w:w="2632" w:type="pct"/>
            <w:tcBorders>
              <w:top w:val="single" w:sz="4" w:space="0" w:color="auto"/>
              <w:left w:val="single" w:sz="8" w:space="0" w:color="auto"/>
              <w:bottom w:val="nil"/>
              <w:right w:val="single" w:sz="8" w:space="0" w:color="auto"/>
            </w:tcBorders>
            <w:shd w:val="clear" w:color="auto" w:fill="auto"/>
            <w:vAlign w:val="center"/>
            <w:hideMark/>
          </w:tcPr>
          <w:p w14:paraId="65B25F9A" w14:textId="77777777" w:rsidR="005D65F3" w:rsidRPr="00DD002D" w:rsidRDefault="00A56466" w:rsidP="005D65F3">
            <w:pPr>
              <w:rPr>
                <w:rFonts w:eastAsia="Times New Roman"/>
                <w:b/>
                <w:bCs/>
                <w:szCs w:val="24"/>
              </w:rPr>
            </w:pPr>
            <w:r w:rsidRPr="00DD002D">
              <w:rPr>
                <w:rFonts w:eastAsia="Times New Roman"/>
                <w:b/>
                <w:bCs/>
                <w:szCs w:val="24"/>
              </w:rPr>
              <w:t>Άρθρο 106 παρ. 2</w:t>
            </w:r>
          </w:p>
        </w:tc>
        <w:tc>
          <w:tcPr>
            <w:tcW w:w="658"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F9B" w14:textId="77777777" w:rsidR="005D65F3" w:rsidRPr="00DD002D" w:rsidRDefault="00A56466" w:rsidP="005D65F3">
            <w:pPr>
              <w:rPr>
                <w:rFonts w:eastAsia="Times New Roman"/>
                <w:b/>
                <w:bCs/>
                <w:szCs w:val="24"/>
              </w:rPr>
            </w:pPr>
            <w:r w:rsidRPr="00DD002D">
              <w:rPr>
                <w:rFonts w:eastAsia="Times New Roman"/>
                <w:b/>
                <w:bCs/>
                <w:szCs w:val="24"/>
              </w:rPr>
              <w:t>85</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F9C"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F9D"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5F9E" w14:textId="77777777" w:rsidR="005D65F3" w:rsidRPr="00DD002D" w:rsidRDefault="00A56466" w:rsidP="005D65F3">
            <w:pPr>
              <w:rPr>
                <w:rFonts w:eastAsia="Times New Roman"/>
                <w:b/>
                <w:bCs/>
                <w:szCs w:val="24"/>
              </w:rPr>
            </w:pPr>
            <w:r w:rsidRPr="00DD002D">
              <w:rPr>
                <w:rFonts w:eastAsia="Times New Roman"/>
                <w:b/>
                <w:bCs/>
                <w:szCs w:val="24"/>
              </w:rPr>
              <w:t>261</w:t>
            </w:r>
          </w:p>
        </w:tc>
      </w:tr>
      <w:tr w:rsidR="000F4E4F" w14:paraId="65B25FA5"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FA0" w14:textId="77777777" w:rsidR="005D65F3" w:rsidRPr="00DD002D" w:rsidRDefault="00A56466" w:rsidP="005D65F3">
            <w:pPr>
              <w:rPr>
                <w:rFonts w:eastAsia="Times New Roman"/>
                <w:szCs w:val="24"/>
              </w:rPr>
            </w:pPr>
            <w:r w:rsidRPr="00DD002D">
              <w:rPr>
                <w:rFonts w:eastAsia="Times New Roman"/>
                <w:szCs w:val="24"/>
              </w:rPr>
              <w:t>Ελεύθερος ανταγωνισμός</w:t>
            </w:r>
          </w:p>
        </w:tc>
        <w:tc>
          <w:tcPr>
            <w:tcW w:w="658" w:type="pct"/>
            <w:vMerge/>
            <w:tcBorders>
              <w:top w:val="nil"/>
              <w:left w:val="single" w:sz="8" w:space="0" w:color="auto"/>
              <w:bottom w:val="single" w:sz="8" w:space="0" w:color="000000"/>
              <w:right w:val="single" w:sz="8" w:space="0" w:color="auto"/>
            </w:tcBorders>
            <w:vAlign w:val="center"/>
            <w:hideMark/>
          </w:tcPr>
          <w:p w14:paraId="65B25FA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A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A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A4" w14:textId="77777777" w:rsidR="005D65F3" w:rsidRPr="00DD002D" w:rsidRDefault="00A56466" w:rsidP="005D65F3">
            <w:pPr>
              <w:rPr>
                <w:rFonts w:eastAsia="Times New Roman"/>
                <w:b/>
                <w:bCs/>
                <w:szCs w:val="24"/>
              </w:rPr>
            </w:pPr>
          </w:p>
        </w:tc>
      </w:tr>
      <w:tr w:rsidR="000F4E4F" w14:paraId="65B25FAB"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A6" w14:textId="77777777" w:rsidR="005D65F3" w:rsidRPr="00DD002D" w:rsidRDefault="00A56466" w:rsidP="005D65F3">
            <w:pPr>
              <w:rPr>
                <w:rFonts w:eastAsia="Times New Roman"/>
                <w:b/>
                <w:bCs/>
                <w:szCs w:val="24"/>
              </w:rPr>
            </w:pPr>
            <w:r w:rsidRPr="00DD002D">
              <w:rPr>
                <w:rFonts w:eastAsia="Times New Roman"/>
                <w:b/>
                <w:bCs/>
                <w:szCs w:val="24"/>
              </w:rPr>
              <w:t>Άρθρο 110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A7" w14:textId="77777777" w:rsidR="005D65F3" w:rsidRPr="00DD002D" w:rsidRDefault="00A56466" w:rsidP="005D65F3">
            <w:pPr>
              <w:rPr>
                <w:rFonts w:eastAsia="Times New Roman"/>
                <w:b/>
                <w:bCs/>
                <w:szCs w:val="24"/>
              </w:rPr>
            </w:pPr>
            <w:r w:rsidRPr="00DD002D">
              <w:rPr>
                <w:rFonts w:eastAsia="Times New Roman"/>
                <w:b/>
                <w:bCs/>
                <w:szCs w:val="24"/>
              </w:rPr>
              <w:t>85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A8" w14:textId="77777777" w:rsidR="005D65F3" w:rsidRPr="00DD002D" w:rsidRDefault="00A56466" w:rsidP="005D65F3">
            <w:pPr>
              <w:rPr>
                <w:rFonts w:eastAsia="Times New Roman"/>
                <w:b/>
                <w:bCs/>
                <w:szCs w:val="24"/>
              </w:rPr>
            </w:pPr>
            <w:r w:rsidRPr="00DD002D">
              <w:rPr>
                <w:rFonts w:eastAsia="Times New Roman"/>
                <w:b/>
                <w:bCs/>
                <w:szCs w:val="24"/>
              </w:rPr>
              <w:t>175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A9"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AA"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5FB1"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AC"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5FA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A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AF"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B0" w14:textId="77777777" w:rsidR="005D65F3" w:rsidRPr="00DD002D" w:rsidRDefault="00A56466" w:rsidP="005D65F3">
            <w:pPr>
              <w:rPr>
                <w:rFonts w:eastAsia="Times New Roman"/>
                <w:b/>
                <w:bCs/>
                <w:szCs w:val="24"/>
              </w:rPr>
            </w:pPr>
          </w:p>
        </w:tc>
      </w:tr>
      <w:tr w:rsidR="000F4E4F" w14:paraId="65B25FB7"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FB2" w14:textId="77777777" w:rsidR="005D65F3" w:rsidRPr="00DD002D" w:rsidRDefault="00A56466" w:rsidP="005D65F3">
            <w:pPr>
              <w:rPr>
                <w:rFonts w:eastAsia="Times New Roman"/>
                <w:szCs w:val="24"/>
              </w:rPr>
            </w:pPr>
            <w:r w:rsidRPr="00DD002D">
              <w:rPr>
                <w:rFonts w:eastAsia="Times New Roman"/>
                <w:szCs w:val="24"/>
              </w:rPr>
              <w:t>Κατάργηση διάταξης περί αναθεώρησης</w:t>
            </w:r>
          </w:p>
        </w:tc>
        <w:tc>
          <w:tcPr>
            <w:tcW w:w="658" w:type="pct"/>
            <w:vMerge/>
            <w:tcBorders>
              <w:top w:val="nil"/>
              <w:left w:val="single" w:sz="8" w:space="0" w:color="auto"/>
              <w:bottom w:val="single" w:sz="8" w:space="0" w:color="000000"/>
              <w:right w:val="single" w:sz="8" w:space="0" w:color="auto"/>
            </w:tcBorders>
            <w:vAlign w:val="center"/>
            <w:hideMark/>
          </w:tcPr>
          <w:p w14:paraId="65B25FB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B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B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B6" w14:textId="77777777" w:rsidR="005D65F3" w:rsidRPr="00DD002D" w:rsidRDefault="00A56466" w:rsidP="005D65F3">
            <w:pPr>
              <w:rPr>
                <w:rFonts w:eastAsia="Times New Roman"/>
                <w:b/>
                <w:bCs/>
                <w:szCs w:val="24"/>
              </w:rPr>
            </w:pPr>
          </w:p>
        </w:tc>
      </w:tr>
      <w:tr w:rsidR="000F4E4F" w14:paraId="65B25FBD"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B8" w14:textId="77777777" w:rsidR="005D65F3" w:rsidRPr="00DD002D" w:rsidRDefault="00A56466" w:rsidP="005D65F3">
            <w:pPr>
              <w:rPr>
                <w:rFonts w:eastAsia="Times New Roman"/>
                <w:b/>
                <w:bCs/>
                <w:szCs w:val="24"/>
              </w:rPr>
            </w:pPr>
            <w:r w:rsidRPr="00DD002D">
              <w:rPr>
                <w:rFonts w:eastAsia="Times New Roman"/>
                <w:b/>
                <w:bCs/>
                <w:szCs w:val="24"/>
              </w:rPr>
              <w:t>Άρθρο 110 παρ. 6</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B9" w14:textId="77777777" w:rsidR="005D65F3" w:rsidRPr="00DD002D" w:rsidRDefault="00A56466" w:rsidP="005D65F3">
            <w:pPr>
              <w:rPr>
                <w:rFonts w:eastAsia="Times New Roman"/>
                <w:b/>
                <w:bCs/>
                <w:szCs w:val="24"/>
              </w:rPr>
            </w:pPr>
            <w:r w:rsidRPr="00DD002D">
              <w:rPr>
                <w:rFonts w:eastAsia="Times New Roman"/>
                <w:b/>
                <w:bCs/>
                <w:szCs w:val="24"/>
              </w:rPr>
              <w:t>84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BA" w14:textId="77777777" w:rsidR="005D65F3" w:rsidRPr="00DD002D" w:rsidRDefault="00A56466" w:rsidP="005D65F3">
            <w:pPr>
              <w:rPr>
                <w:rFonts w:eastAsia="Times New Roman"/>
                <w:b/>
                <w:bCs/>
                <w:szCs w:val="24"/>
              </w:rPr>
            </w:pPr>
            <w:r w:rsidRPr="00DD002D">
              <w:rPr>
                <w:rFonts w:eastAsia="Times New Roman"/>
                <w:b/>
                <w:bCs/>
                <w:szCs w:val="24"/>
              </w:rPr>
              <w:t>174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BB"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BC" w14:textId="77777777" w:rsidR="005D65F3" w:rsidRPr="00DD002D" w:rsidRDefault="00A56466" w:rsidP="005D65F3">
            <w:pPr>
              <w:rPr>
                <w:rFonts w:eastAsia="Times New Roman"/>
                <w:b/>
                <w:bCs/>
                <w:szCs w:val="24"/>
              </w:rPr>
            </w:pPr>
            <w:r w:rsidRPr="00DD002D">
              <w:rPr>
                <w:rFonts w:eastAsia="Times New Roman"/>
                <w:b/>
                <w:bCs/>
                <w:szCs w:val="24"/>
              </w:rPr>
              <w:t>260</w:t>
            </w:r>
          </w:p>
        </w:tc>
      </w:tr>
      <w:tr w:rsidR="000F4E4F" w14:paraId="65B25FC3"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BE"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5FB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C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C1"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C2" w14:textId="77777777" w:rsidR="005D65F3" w:rsidRPr="00DD002D" w:rsidRDefault="00A56466" w:rsidP="005D65F3">
            <w:pPr>
              <w:rPr>
                <w:rFonts w:eastAsia="Times New Roman"/>
                <w:b/>
                <w:bCs/>
                <w:szCs w:val="24"/>
              </w:rPr>
            </w:pPr>
          </w:p>
        </w:tc>
      </w:tr>
      <w:tr w:rsidR="000F4E4F" w14:paraId="65B25FC9"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FC4" w14:textId="77777777" w:rsidR="005D65F3" w:rsidRPr="00DD002D" w:rsidRDefault="00A56466" w:rsidP="005D65F3">
            <w:pPr>
              <w:rPr>
                <w:rFonts w:eastAsia="Times New Roman"/>
                <w:szCs w:val="24"/>
              </w:rPr>
            </w:pPr>
            <w:r w:rsidRPr="00DD002D">
              <w:rPr>
                <w:rFonts w:eastAsia="Times New Roman"/>
                <w:szCs w:val="24"/>
              </w:rPr>
              <w:t xml:space="preserve">Κατάργηση διάταξης περί </w:t>
            </w:r>
            <w:r w:rsidRPr="00DD002D">
              <w:rPr>
                <w:rFonts w:eastAsia="Times New Roman"/>
                <w:szCs w:val="24"/>
              </w:rPr>
              <w:t>αναθεώρησης</w:t>
            </w:r>
          </w:p>
        </w:tc>
        <w:tc>
          <w:tcPr>
            <w:tcW w:w="658" w:type="pct"/>
            <w:vMerge/>
            <w:tcBorders>
              <w:top w:val="nil"/>
              <w:left w:val="single" w:sz="8" w:space="0" w:color="auto"/>
              <w:bottom w:val="single" w:sz="8" w:space="0" w:color="000000"/>
              <w:right w:val="single" w:sz="8" w:space="0" w:color="auto"/>
            </w:tcBorders>
            <w:vAlign w:val="center"/>
            <w:hideMark/>
          </w:tcPr>
          <w:p w14:paraId="65B25FC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C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C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C8" w14:textId="77777777" w:rsidR="005D65F3" w:rsidRPr="00DD002D" w:rsidRDefault="00A56466" w:rsidP="005D65F3">
            <w:pPr>
              <w:rPr>
                <w:rFonts w:eastAsia="Times New Roman"/>
                <w:b/>
                <w:bCs/>
                <w:szCs w:val="24"/>
              </w:rPr>
            </w:pPr>
          </w:p>
        </w:tc>
      </w:tr>
      <w:tr w:rsidR="000F4E4F" w14:paraId="65B25FCF"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CA" w14:textId="77777777" w:rsidR="005D65F3" w:rsidRPr="00DD002D" w:rsidRDefault="00A56466" w:rsidP="005D65F3">
            <w:pPr>
              <w:rPr>
                <w:rFonts w:eastAsia="Times New Roman"/>
                <w:b/>
                <w:bCs/>
                <w:szCs w:val="24"/>
              </w:rPr>
            </w:pPr>
            <w:r w:rsidRPr="00DD002D">
              <w:rPr>
                <w:rFonts w:eastAsia="Times New Roman"/>
                <w:b/>
                <w:bCs/>
                <w:szCs w:val="24"/>
              </w:rPr>
              <w:t>Άρθρο 112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CB" w14:textId="77777777" w:rsidR="005D65F3" w:rsidRPr="00DD002D" w:rsidRDefault="00A56466" w:rsidP="005D65F3">
            <w:pPr>
              <w:rPr>
                <w:rFonts w:eastAsia="Times New Roman"/>
                <w:b/>
                <w:bCs/>
                <w:szCs w:val="24"/>
              </w:rPr>
            </w:pPr>
            <w:r w:rsidRPr="00DD002D">
              <w:rPr>
                <w:rFonts w:eastAsia="Times New Roman"/>
                <w:b/>
                <w:bCs/>
                <w:szCs w:val="24"/>
              </w:rPr>
              <w:t>82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CC" w14:textId="77777777" w:rsidR="005D65F3" w:rsidRPr="00DD002D" w:rsidRDefault="00A56466" w:rsidP="005D65F3">
            <w:pPr>
              <w:rPr>
                <w:rFonts w:eastAsia="Times New Roman"/>
                <w:b/>
                <w:bCs/>
                <w:szCs w:val="24"/>
              </w:rPr>
            </w:pPr>
            <w:r w:rsidRPr="00DD002D">
              <w:rPr>
                <w:rFonts w:eastAsia="Times New Roman"/>
                <w:b/>
                <w:bCs/>
                <w:szCs w:val="24"/>
              </w:rPr>
              <w:t>158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CD"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CE" w14:textId="77777777" w:rsidR="005D65F3" w:rsidRPr="00DD002D" w:rsidRDefault="00A56466" w:rsidP="005D65F3">
            <w:pPr>
              <w:rPr>
                <w:rFonts w:eastAsia="Times New Roman"/>
                <w:b/>
                <w:bCs/>
                <w:szCs w:val="24"/>
              </w:rPr>
            </w:pPr>
            <w:r w:rsidRPr="00DD002D">
              <w:rPr>
                <w:rFonts w:eastAsia="Times New Roman"/>
                <w:b/>
                <w:bCs/>
                <w:szCs w:val="24"/>
              </w:rPr>
              <w:t>261</w:t>
            </w:r>
          </w:p>
        </w:tc>
      </w:tr>
      <w:tr w:rsidR="000F4E4F" w14:paraId="65B25FD5"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D0"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5FD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D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D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D4" w14:textId="77777777" w:rsidR="005D65F3" w:rsidRPr="00DD002D" w:rsidRDefault="00A56466" w:rsidP="005D65F3">
            <w:pPr>
              <w:rPr>
                <w:rFonts w:eastAsia="Times New Roman"/>
                <w:b/>
                <w:bCs/>
                <w:szCs w:val="24"/>
              </w:rPr>
            </w:pPr>
          </w:p>
        </w:tc>
      </w:tr>
      <w:tr w:rsidR="000F4E4F" w14:paraId="65B25FDB"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FD6" w14:textId="77777777" w:rsidR="005D65F3" w:rsidRPr="00DD002D" w:rsidRDefault="00A56466" w:rsidP="005D65F3">
            <w:pPr>
              <w:rPr>
                <w:rFonts w:eastAsia="Times New Roman"/>
                <w:szCs w:val="24"/>
              </w:rPr>
            </w:pPr>
            <w:r w:rsidRPr="00DD002D">
              <w:rPr>
                <w:rFonts w:eastAsia="Times New Roman"/>
                <w:szCs w:val="24"/>
              </w:rPr>
              <w:t>Κατάργηση μεταβατικής διάταξης</w:t>
            </w:r>
          </w:p>
        </w:tc>
        <w:tc>
          <w:tcPr>
            <w:tcW w:w="658" w:type="pct"/>
            <w:vMerge/>
            <w:tcBorders>
              <w:top w:val="nil"/>
              <w:left w:val="single" w:sz="8" w:space="0" w:color="auto"/>
              <w:bottom w:val="single" w:sz="8" w:space="0" w:color="000000"/>
              <w:right w:val="single" w:sz="8" w:space="0" w:color="auto"/>
            </w:tcBorders>
            <w:vAlign w:val="center"/>
            <w:hideMark/>
          </w:tcPr>
          <w:p w14:paraId="65B25FD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D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D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DA" w14:textId="77777777" w:rsidR="005D65F3" w:rsidRPr="00DD002D" w:rsidRDefault="00A56466" w:rsidP="005D65F3">
            <w:pPr>
              <w:rPr>
                <w:rFonts w:eastAsia="Times New Roman"/>
                <w:b/>
                <w:bCs/>
                <w:szCs w:val="24"/>
              </w:rPr>
            </w:pPr>
          </w:p>
        </w:tc>
      </w:tr>
      <w:tr w:rsidR="000F4E4F" w14:paraId="65B25FE1"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DC" w14:textId="77777777" w:rsidR="005D65F3" w:rsidRPr="00DD002D" w:rsidRDefault="00A56466" w:rsidP="005D65F3">
            <w:pPr>
              <w:rPr>
                <w:rFonts w:eastAsia="Times New Roman"/>
                <w:b/>
                <w:bCs/>
                <w:szCs w:val="24"/>
              </w:rPr>
            </w:pPr>
            <w:r w:rsidRPr="00DD002D">
              <w:rPr>
                <w:rFonts w:eastAsia="Times New Roman"/>
                <w:b/>
                <w:bCs/>
                <w:szCs w:val="24"/>
              </w:rPr>
              <w:t>Άρθρο 112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DD" w14:textId="77777777" w:rsidR="005D65F3" w:rsidRPr="00DD002D" w:rsidRDefault="00A56466" w:rsidP="005D65F3">
            <w:pPr>
              <w:rPr>
                <w:rFonts w:eastAsia="Times New Roman"/>
                <w:b/>
                <w:bCs/>
                <w:szCs w:val="24"/>
              </w:rPr>
            </w:pPr>
            <w:r w:rsidRPr="00DD002D">
              <w:rPr>
                <w:rFonts w:eastAsia="Times New Roman"/>
                <w:b/>
                <w:bCs/>
                <w:szCs w:val="24"/>
              </w:rPr>
              <w:t>83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DE" w14:textId="77777777" w:rsidR="005D65F3" w:rsidRPr="00DD002D" w:rsidRDefault="00A56466" w:rsidP="005D65F3">
            <w:pPr>
              <w:rPr>
                <w:rFonts w:eastAsia="Times New Roman"/>
                <w:b/>
                <w:bCs/>
                <w:szCs w:val="24"/>
              </w:rPr>
            </w:pPr>
            <w:r w:rsidRPr="00DD002D">
              <w:rPr>
                <w:rFonts w:eastAsia="Times New Roman"/>
                <w:b/>
                <w:bCs/>
                <w:szCs w:val="24"/>
              </w:rPr>
              <w:t>158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DF"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E0"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5FE7"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E2"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5FE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E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E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E6" w14:textId="77777777" w:rsidR="005D65F3" w:rsidRPr="00DD002D" w:rsidRDefault="00A56466" w:rsidP="005D65F3">
            <w:pPr>
              <w:rPr>
                <w:rFonts w:eastAsia="Times New Roman"/>
                <w:b/>
                <w:bCs/>
                <w:szCs w:val="24"/>
              </w:rPr>
            </w:pPr>
          </w:p>
        </w:tc>
      </w:tr>
      <w:tr w:rsidR="000F4E4F" w14:paraId="65B25FED"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5FE8" w14:textId="77777777" w:rsidR="005D65F3" w:rsidRPr="00DD002D" w:rsidRDefault="00A56466" w:rsidP="005D65F3">
            <w:pPr>
              <w:rPr>
                <w:rFonts w:eastAsia="Times New Roman"/>
                <w:szCs w:val="24"/>
              </w:rPr>
            </w:pPr>
            <w:r w:rsidRPr="00DD002D">
              <w:rPr>
                <w:rFonts w:eastAsia="Times New Roman"/>
                <w:szCs w:val="24"/>
              </w:rPr>
              <w:t>Κατάργηση μεταβατικής διάταξης</w:t>
            </w:r>
          </w:p>
        </w:tc>
        <w:tc>
          <w:tcPr>
            <w:tcW w:w="658" w:type="pct"/>
            <w:vMerge/>
            <w:tcBorders>
              <w:top w:val="nil"/>
              <w:left w:val="single" w:sz="8" w:space="0" w:color="auto"/>
              <w:bottom w:val="single" w:sz="8" w:space="0" w:color="000000"/>
              <w:right w:val="single" w:sz="8" w:space="0" w:color="auto"/>
            </w:tcBorders>
            <w:vAlign w:val="center"/>
            <w:hideMark/>
          </w:tcPr>
          <w:p w14:paraId="65B25FE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E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E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EC" w14:textId="77777777" w:rsidR="005D65F3" w:rsidRPr="00DD002D" w:rsidRDefault="00A56466" w:rsidP="005D65F3">
            <w:pPr>
              <w:rPr>
                <w:rFonts w:eastAsia="Times New Roman"/>
                <w:b/>
                <w:bCs/>
                <w:szCs w:val="24"/>
              </w:rPr>
            </w:pPr>
          </w:p>
        </w:tc>
      </w:tr>
      <w:tr w:rsidR="000F4E4F" w14:paraId="65B25FF3"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5FEE" w14:textId="77777777" w:rsidR="005D65F3" w:rsidRPr="00DD002D" w:rsidRDefault="00A56466" w:rsidP="005D65F3">
            <w:pPr>
              <w:rPr>
                <w:rFonts w:eastAsia="Times New Roman"/>
                <w:b/>
                <w:bCs/>
                <w:szCs w:val="24"/>
              </w:rPr>
            </w:pPr>
            <w:r w:rsidRPr="00DD002D">
              <w:rPr>
                <w:rFonts w:eastAsia="Times New Roman"/>
                <w:b/>
                <w:bCs/>
                <w:szCs w:val="24"/>
              </w:rPr>
              <w:t>Άρθρο 112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EF" w14:textId="77777777" w:rsidR="005D65F3" w:rsidRPr="00DD002D" w:rsidRDefault="00A56466" w:rsidP="005D65F3">
            <w:pPr>
              <w:rPr>
                <w:rFonts w:eastAsia="Times New Roman"/>
                <w:b/>
                <w:bCs/>
                <w:szCs w:val="24"/>
              </w:rPr>
            </w:pPr>
            <w:r w:rsidRPr="00DD002D">
              <w:rPr>
                <w:rFonts w:eastAsia="Times New Roman"/>
                <w:b/>
                <w:bCs/>
                <w:szCs w:val="24"/>
              </w:rPr>
              <w:t>222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F0" w14:textId="77777777" w:rsidR="005D65F3" w:rsidRPr="00DD002D" w:rsidRDefault="00A56466" w:rsidP="005D65F3">
            <w:pPr>
              <w:rPr>
                <w:rFonts w:eastAsia="Times New Roman"/>
                <w:b/>
                <w:bCs/>
                <w:szCs w:val="24"/>
              </w:rPr>
            </w:pPr>
            <w:r w:rsidRPr="00DD002D">
              <w:rPr>
                <w:rFonts w:eastAsia="Times New Roman"/>
                <w:b/>
                <w:bCs/>
                <w:szCs w:val="24"/>
              </w:rPr>
              <w:t>25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F1"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5FF2" w14:textId="77777777" w:rsidR="005D65F3" w:rsidRPr="00DD002D" w:rsidRDefault="00A56466" w:rsidP="005D65F3">
            <w:pPr>
              <w:rPr>
                <w:rFonts w:eastAsia="Times New Roman"/>
                <w:b/>
                <w:bCs/>
                <w:szCs w:val="24"/>
              </w:rPr>
            </w:pPr>
            <w:r w:rsidRPr="00DD002D">
              <w:rPr>
                <w:rFonts w:eastAsia="Times New Roman"/>
                <w:b/>
                <w:bCs/>
                <w:szCs w:val="24"/>
              </w:rPr>
              <w:t>268</w:t>
            </w:r>
          </w:p>
        </w:tc>
      </w:tr>
      <w:tr w:rsidR="000F4E4F" w14:paraId="65B25FF9"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5FF4" w14:textId="77777777" w:rsidR="005D65F3" w:rsidRPr="00DD002D" w:rsidRDefault="00A56466" w:rsidP="005D65F3">
            <w:pPr>
              <w:rPr>
                <w:rFonts w:eastAsia="Times New Roman"/>
                <w:b/>
                <w:bCs/>
                <w:szCs w:val="24"/>
              </w:rPr>
            </w:pPr>
            <w:r w:rsidRPr="00DD002D">
              <w:rPr>
                <w:rFonts w:eastAsia="Times New Roman"/>
                <w:b/>
                <w:bCs/>
                <w:szCs w:val="24"/>
              </w:rPr>
              <w:t xml:space="preserve">(κατάργηση </w:t>
            </w:r>
            <w:r w:rsidRPr="00DD002D">
              <w:rPr>
                <w:rFonts w:eastAsia="Times New Roman"/>
                <w:b/>
                <w:bCs/>
                <w:szCs w:val="24"/>
              </w:rPr>
              <w:t>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5FF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F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F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F8" w14:textId="77777777" w:rsidR="005D65F3" w:rsidRPr="00DD002D" w:rsidRDefault="00A56466" w:rsidP="005D65F3">
            <w:pPr>
              <w:rPr>
                <w:rFonts w:eastAsia="Times New Roman"/>
                <w:b/>
                <w:bCs/>
                <w:szCs w:val="24"/>
              </w:rPr>
            </w:pPr>
          </w:p>
        </w:tc>
      </w:tr>
      <w:tr w:rsidR="000F4E4F" w14:paraId="65B25FFF"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5FFA" w14:textId="77777777" w:rsidR="005D65F3" w:rsidRPr="00DD002D" w:rsidRDefault="00A56466" w:rsidP="005D65F3">
            <w:pPr>
              <w:rPr>
                <w:rFonts w:eastAsia="Times New Roman"/>
                <w:szCs w:val="24"/>
              </w:rPr>
            </w:pPr>
            <w:r w:rsidRPr="00DD002D">
              <w:rPr>
                <w:rFonts w:eastAsia="Times New Roman"/>
                <w:szCs w:val="24"/>
              </w:rPr>
              <w:t>Κατάργηση μεταβατικής διάταξης</w:t>
            </w:r>
          </w:p>
        </w:tc>
        <w:tc>
          <w:tcPr>
            <w:tcW w:w="658" w:type="pct"/>
            <w:vMerge/>
            <w:tcBorders>
              <w:top w:val="nil"/>
              <w:left w:val="single" w:sz="8" w:space="0" w:color="auto"/>
              <w:bottom w:val="single" w:sz="8" w:space="0" w:color="000000"/>
              <w:right w:val="single" w:sz="8" w:space="0" w:color="auto"/>
            </w:tcBorders>
            <w:vAlign w:val="center"/>
            <w:hideMark/>
          </w:tcPr>
          <w:p w14:paraId="65B25FF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F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5FFD"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5FFE" w14:textId="77777777" w:rsidR="005D65F3" w:rsidRPr="00DD002D" w:rsidRDefault="00A56466" w:rsidP="005D65F3">
            <w:pPr>
              <w:rPr>
                <w:rFonts w:eastAsia="Times New Roman"/>
                <w:b/>
                <w:bCs/>
                <w:szCs w:val="24"/>
              </w:rPr>
            </w:pPr>
          </w:p>
        </w:tc>
      </w:tr>
      <w:tr w:rsidR="000F4E4F" w14:paraId="65B26005"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00" w14:textId="77777777" w:rsidR="005D65F3" w:rsidRPr="00DD002D" w:rsidRDefault="00A56466" w:rsidP="005D65F3">
            <w:pPr>
              <w:rPr>
                <w:rFonts w:eastAsia="Times New Roman"/>
                <w:b/>
                <w:bCs/>
                <w:szCs w:val="24"/>
              </w:rPr>
            </w:pPr>
            <w:r w:rsidRPr="00DD002D">
              <w:rPr>
                <w:rFonts w:eastAsia="Times New Roman"/>
                <w:b/>
                <w:bCs/>
                <w:szCs w:val="24"/>
              </w:rPr>
              <w:t>Άρθρο 113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01" w14:textId="77777777" w:rsidR="005D65F3" w:rsidRPr="00DD002D" w:rsidRDefault="00A56466" w:rsidP="005D65F3">
            <w:pPr>
              <w:rPr>
                <w:rFonts w:eastAsia="Times New Roman"/>
                <w:b/>
                <w:bCs/>
                <w:szCs w:val="24"/>
              </w:rPr>
            </w:pPr>
            <w:r w:rsidRPr="00DD002D">
              <w:rPr>
                <w:rFonts w:eastAsia="Times New Roman"/>
                <w:b/>
                <w:bCs/>
                <w:szCs w:val="24"/>
              </w:rPr>
              <w:t>223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02" w14:textId="77777777" w:rsidR="005D65F3" w:rsidRPr="00DD002D" w:rsidRDefault="00A56466" w:rsidP="005D65F3">
            <w:pPr>
              <w:rPr>
                <w:rFonts w:eastAsia="Times New Roman"/>
                <w:b/>
                <w:bCs/>
                <w:szCs w:val="24"/>
              </w:rPr>
            </w:pPr>
            <w:r w:rsidRPr="00DD002D">
              <w:rPr>
                <w:rFonts w:eastAsia="Times New Roman"/>
                <w:b/>
                <w:bCs/>
                <w:szCs w:val="24"/>
              </w:rPr>
              <w:t>24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03"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04" w14:textId="77777777" w:rsidR="005D65F3" w:rsidRPr="00DD002D" w:rsidRDefault="00A56466" w:rsidP="005D65F3">
            <w:pPr>
              <w:rPr>
                <w:rFonts w:eastAsia="Times New Roman"/>
                <w:b/>
                <w:bCs/>
                <w:szCs w:val="24"/>
              </w:rPr>
            </w:pPr>
            <w:r w:rsidRPr="00DD002D">
              <w:rPr>
                <w:rFonts w:eastAsia="Times New Roman"/>
                <w:b/>
                <w:bCs/>
                <w:szCs w:val="24"/>
              </w:rPr>
              <w:t>268</w:t>
            </w:r>
          </w:p>
        </w:tc>
      </w:tr>
      <w:tr w:rsidR="000F4E4F" w14:paraId="65B2600B"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06" w14:textId="77777777" w:rsidR="005D65F3" w:rsidRPr="00DD002D" w:rsidRDefault="00A56466" w:rsidP="005D65F3">
            <w:pPr>
              <w:rPr>
                <w:rFonts w:eastAsia="Times New Roman"/>
                <w:b/>
                <w:bCs/>
                <w:szCs w:val="24"/>
              </w:rPr>
            </w:pPr>
            <w:r w:rsidRPr="00DD002D">
              <w:rPr>
                <w:rFonts w:eastAsia="Times New Roman"/>
                <w:b/>
                <w:bCs/>
                <w:szCs w:val="24"/>
              </w:rPr>
              <w:t>(κατάργηση)</w:t>
            </w:r>
          </w:p>
        </w:tc>
        <w:tc>
          <w:tcPr>
            <w:tcW w:w="658" w:type="pct"/>
            <w:vMerge/>
            <w:tcBorders>
              <w:top w:val="nil"/>
              <w:left w:val="single" w:sz="8" w:space="0" w:color="auto"/>
              <w:bottom w:val="single" w:sz="8" w:space="0" w:color="000000"/>
              <w:right w:val="single" w:sz="8" w:space="0" w:color="auto"/>
            </w:tcBorders>
            <w:vAlign w:val="center"/>
            <w:hideMark/>
          </w:tcPr>
          <w:p w14:paraId="65B2600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0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0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0A" w14:textId="77777777" w:rsidR="005D65F3" w:rsidRPr="00DD002D" w:rsidRDefault="00A56466" w:rsidP="005D65F3">
            <w:pPr>
              <w:rPr>
                <w:rFonts w:eastAsia="Times New Roman"/>
                <w:b/>
                <w:bCs/>
                <w:szCs w:val="24"/>
              </w:rPr>
            </w:pPr>
          </w:p>
        </w:tc>
      </w:tr>
      <w:tr w:rsidR="000F4E4F" w14:paraId="65B26011"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00C" w14:textId="77777777" w:rsidR="005D65F3" w:rsidRPr="00DD002D" w:rsidRDefault="00A56466" w:rsidP="005D65F3">
            <w:pPr>
              <w:rPr>
                <w:rFonts w:eastAsia="Times New Roman"/>
                <w:szCs w:val="24"/>
              </w:rPr>
            </w:pPr>
            <w:r w:rsidRPr="00DD002D">
              <w:rPr>
                <w:rFonts w:eastAsia="Times New Roman"/>
                <w:szCs w:val="24"/>
              </w:rPr>
              <w:t>Καταργηση μεταβατικού άρθρου</w:t>
            </w:r>
          </w:p>
        </w:tc>
        <w:tc>
          <w:tcPr>
            <w:tcW w:w="658" w:type="pct"/>
            <w:vMerge/>
            <w:tcBorders>
              <w:top w:val="nil"/>
              <w:left w:val="single" w:sz="8" w:space="0" w:color="auto"/>
              <w:bottom w:val="single" w:sz="8" w:space="0" w:color="000000"/>
              <w:right w:val="single" w:sz="8" w:space="0" w:color="auto"/>
            </w:tcBorders>
            <w:vAlign w:val="center"/>
            <w:hideMark/>
          </w:tcPr>
          <w:p w14:paraId="65B2600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0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0F"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10" w14:textId="77777777" w:rsidR="005D65F3" w:rsidRPr="00DD002D" w:rsidRDefault="00A56466" w:rsidP="005D65F3">
            <w:pPr>
              <w:rPr>
                <w:rFonts w:eastAsia="Times New Roman"/>
                <w:b/>
                <w:bCs/>
                <w:szCs w:val="24"/>
              </w:rPr>
            </w:pPr>
          </w:p>
        </w:tc>
      </w:tr>
      <w:tr w:rsidR="000F4E4F" w14:paraId="65B26017"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12" w14:textId="77777777" w:rsidR="005D65F3" w:rsidRPr="00DD002D" w:rsidRDefault="00A56466" w:rsidP="005D65F3">
            <w:pPr>
              <w:rPr>
                <w:rFonts w:eastAsia="Times New Roman"/>
                <w:b/>
                <w:bCs/>
                <w:szCs w:val="24"/>
              </w:rPr>
            </w:pPr>
            <w:r w:rsidRPr="00DD002D">
              <w:rPr>
                <w:rFonts w:eastAsia="Times New Roman"/>
                <w:b/>
                <w:bCs/>
                <w:szCs w:val="24"/>
              </w:rPr>
              <w:t>Άρθρο 114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13" w14:textId="77777777" w:rsidR="005D65F3" w:rsidRPr="00DD002D" w:rsidRDefault="00A56466" w:rsidP="005D65F3">
            <w:pPr>
              <w:rPr>
                <w:rFonts w:eastAsia="Times New Roman"/>
                <w:b/>
                <w:bCs/>
                <w:szCs w:val="24"/>
              </w:rPr>
            </w:pPr>
            <w:r w:rsidRPr="00DD002D">
              <w:rPr>
                <w:rFonts w:eastAsia="Times New Roman"/>
                <w:b/>
                <w:bCs/>
                <w:szCs w:val="24"/>
              </w:rPr>
              <w:t>230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14" w14:textId="77777777" w:rsidR="005D65F3" w:rsidRPr="00DD002D" w:rsidRDefault="00A56466" w:rsidP="005D65F3">
            <w:pPr>
              <w:rPr>
                <w:rFonts w:eastAsia="Times New Roman"/>
                <w:b/>
                <w:bCs/>
                <w:szCs w:val="24"/>
              </w:rPr>
            </w:pPr>
            <w:r w:rsidRPr="00DD002D">
              <w:rPr>
                <w:rFonts w:eastAsia="Times New Roman"/>
                <w:b/>
                <w:bCs/>
                <w:szCs w:val="24"/>
              </w:rPr>
              <w:t>18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15"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16" w14:textId="77777777" w:rsidR="005D65F3" w:rsidRPr="00DD002D" w:rsidRDefault="00A56466" w:rsidP="005D65F3">
            <w:pPr>
              <w:rPr>
                <w:rFonts w:eastAsia="Times New Roman"/>
                <w:b/>
                <w:bCs/>
                <w:szCs w:val="24"/>
              </w:rPr>
            </w:pPr>
            <w:r w:rsidRPr="00DD002D">
              <w:rPr>
                <w:rFonts w:eastAsia="Times New Roman"/>
                <w:b/>
                <w:bCs/>
                <w:szCs w:val="24"/>
              </w:rPr>
              <w:t>269</w:t>
            </w:r>
          </w:p>
        </w:tc>
      </w:tr>
      <w:tr w:rsidR="000F4E4F" w14:paraId="65B2601D"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6018" w14:textId="77777777" w:rsidR="005D65F3" w:rsidRPr="00DD002D" w:rsidRDefault="00A56466" w:rsidP="005D65F3">
            <w:pPr>
              <w:rPr>
                <w:rFonts w:eastAsia="Times New Roman"/>
                <w:szCs w:val="24"/>
              </w:rPr>
            </w:pPr>
            <w:r w:rsidRPr="00DD002D">
              <w:rPr>
                <w:rFonts w:eastAsia="Times New Roman"/>
                <w:szCs w:val="24"/>
              </w:rPr>
              <w:t>Περί ισχύος άρθρων 30, 32 Συντάγματος</w:t>
            </w:r>
          </w:p>
        </w:tc>
        <w:tc>
          <w:tcPr>
            <w:tcW w:w="658" w:type="pct"/>
            <w:vMerge/>
            <w:tcBorders>
              <w:top w:val="nil"/>
              <w:left w:val="single" w:sz="8" w:space="0" w:color="auto"/>
              <w:bottom w:val="single" w:sz="8" w:space="0" w:color="000000"/>
              <w:right w:val="single" w:sz="8" w:space="0" w:color="auto"/>
            </w:tcBorders>
            <w:vAlign w:val="center"/>
            <w:hideMark/>
          </w:tcPr>
          <w:p w14:paraId="65B2601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1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1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1C" w14:textId="77777777" w:rsidR="005D65F3" w:rsidRPr="00DD002D" w:rsidRDefault="00A56466" w:rsidP="005D65F3">
            <w:pPr>
              <w:rPr>
                <w:rFonts w:eastAsia="Times New Roman"/>
                <w:b/>
                <w:bCs/>
                <w:szCs w:val="24"/>
              </w:rPr>
            </w:pPr>
          </w:p>
        </w:tc>
      </w:tr>
      <w:tr w:rsidR="000F4E4F" w14:paraId="65B26023"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601E" w14:textId="77777777" w:rsidR="005D65F3" w:rsidRPr="00DD002D" w:rsidRDefault="00A56466" w:rsidP="005D65F3">
            <w:pPr>
              <w:rPr>
                <w:rFonts w:eastAsia="Times New Roman"/>
                <w:b/>
                <w:bCs/>
                <w:szCs w:val="24"/>
              </w:rPr>
            </w:pPr>
            <w:r w:rsidRPr="00DD002D">
              <w:rPr>
                <w:rFonts w:eastAsia="Times New Roman"/>
                <w:b/>
                <w:bCs/>
                <w:szCs w:val="24"/>
              </w:rPr>
              <w:t>Άρθρο 114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1F" w14:textId="77777777" w:rsidR="005D65F3" w:rsidRPr="00DD002D" w:rsidRDefault="00A56466" w:rsidP="005D65F3">
            <w:pPr>
              <w:rPr>
                <w:rFonts w:eastAsia="Times New Roman"/>
                <w:b/>
                <w:bCs/>
                <w:szCs w:val="24"/>
              </w:rPr>
            </w:pPr>
            <w:r w:rsidRPr="00DD002D">
              <w:rPr>
                <w:rFonts w:eastAsia="Times New Roman"/>
                <w:b/>
                <w:bCs/>
                <w:szCs w:val="24"/>
              </w:rPr>
              <w:t>231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20" w14:textId="77777777" w:rsidR="005D65F3" w:rsidRPr="00DD002D" w:rsidRDefault="00A56466" w:rsidP="005D65F3">
            <w:pPr>
              <w:rPr>
                <w:rFonts w:eastAsia="Times New Roman"/>
                <w:b/>
                <w:bCs/>
                <w:szCs w:val="24"/>
              </w:rPr>
            </w:pPr>
            <w:r w:rsidRPr="00DD002D">
              <w:rPr>
                <w:rFonts w:eastAsia="Times New Roman"/>
                <w:b/>
                <w:bCs/>
                <w:szCs w:val="24"/>
              </w:rPr>
              <w:t>20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21" w14:textId="77777777" w:rsidR="005D65F3" w:rsidRPr="00DD002D" w:rsidRDefault="00A56466" w:rsidP="005D65F3">
            <w:pPr>
              <w:rPr>
                <w:rFonts w:eastAsia="Times New Roman"/>
                <w:b/>
                <w:bCs/>
                <w:szCs w:val="24"/>
              </w:rPr>
            </w:pPr>
            <w:r w:rsidRPr="00DD002D">
              <w:rPr>
                <w:rFonts w:eastAsia="Times New Roman"/>
                <w:b/>
                <w:bCs/>
                <w:szCs w:val="24"/>
              </w:rPr>
              <w:t>20</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22"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029"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24" w14:textId="77777777" w:rsidR="005D65F3" w:rsidRPr="00DD002D" w:rsidRDefault="00A56466" w:rsidP="005D65F3">
            <w:pPr>
              <w:rPr>
                <w:rFonts w:eastAsia="Times New Roman"/>
                <w:b/>
                <w:bCs/>
                <w:szCs w:val="24"/>
              </w:rPr>
            </w:pPr>
            <w:r w:rsidRPr="00DD002D">
              <w:rPr>
                <w:rFonts w:eastAsia="Times New Roman"/>
                <w:b/>
                <w:bCs/>
                <w:szCs w:val="24"/>
              </w:rPr>
              <w:t xml:space="preserve">(κατάργηση </w:t>
            </w:r>
            <w:r w:rsidRPr="00DD002D">
              <w:rPr>
                <w:rFonts w:eastAsia="Times New Roman"/>
                <w:b/>
                <w:bCs/>
                <w:szCs w:val="24"/>
              </w:rPr>
              <w:t>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602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2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2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28" w14:textId="77777777" w:rsidR="005D65F3" w:rsidRPr="00DD002D" w:rsidRDefault="00A56466" w:rsidP="005D65F3">
            <w:pPr>
              <w:rPr>
                <w:rFonts w:eastAsia="Times New Roman"/>
                <w:b/>
                <w:bCs/>
                <w:szCs w:val="24"/>
              </w:rPr>
            </w:pPr>
          </w:p>
        </w:tc>
      </w:tr>
      <w:tr w:rsidR="000F4E4F" w14:paraId="65B2602F"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02A" w14:textId="77777777" w:rsidR="005D65F3" w:rsidRPr="00DD002D" w:rsidRDefault="00A56466" w:rsidP="005D65F3">
            <w:pPr>
              <w:rPr>
                <w:rFonts w:eastAsia="Times New Roman"/>
                <w:szCs w:val="24"/>
              </w:rPr>
            </w:pPr>
            <w:r w:rsidRPr="00DD002D">
              <w:rPr>
                <w:rFonts w:eastAsia="Times New Roman"/>
                <w:szCs w:val="24"/>
              </w:rPr>
              <w:t>Κατάργηση μεταβατικής διάταξης</w:t>
            </w:r>
          </w:p>
        </w:tc>
        <w:tc>
          <w:tcPr>
            <w:tcW w:w="658" w:type="pct"/>
            <w:vMerge/>
            <w:tcBorders>
              <w:top w:val="nil"/>
              <w:left w:val="single" w:sz="8" w:space="0" w:color="auto"/>
              <w:bottom w:val="single" w:sz="8" w:space="0" w:color="000000"/>
              <w:right w:val="single" w:sz="8" w:space="0" w:color="auto"/>
            </w:tcBorders>
            <w:vAlign w:val="center"/>
            <w:hideMark/>
          </w:tcPr>
          <w:p w14:paraId="65B2602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2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2D"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2E" w14:textId="77777777" w:rsidR="005D65F3" w:rsidRPr="00DD002D" w:rsidRDefault="00A56466" w:rsidP="005D65F3">
            <w:pPr>
              <w:rPr>
                <w:rFonts w:eastAsia="Times New Roman"/>
                <w:b/>
                <w:bCs/>
                <w:szCs w:val="24"/>
              </w:rPr>
            </w:pPr>
          </w:p>
        </w:tc>
      </w:tr>
      <w:tr w:rsidR="000F4E4F" w14:paraId="65B26035"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30" w14:textId="77777777" w:rsidR="005D65F3" w:rsidRPr="00DD002D" w:rsidRDefault="00A56466" w:rsidP="005D65F3">
            <w:pPr>
              <w:rPr>
                <w:rFonts w:eastAsia="Times New Roman"/>
                <w:b/>
                <w:bCs/>
                <w:szCs w:val="24"/>
              </w:rPr>
            </w:pPr>
            <w:r w:rsidRPr="00DD002D">
              <w:rPr>
                <w:rFonts w:eastAsia="Times New Roman"/>
                <w:b/>
                <w:bCs/>
                <w:szCs w:val="24"/>
              </w:rPr>
              <w:t>Άρθρο 115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31" w14:textId="77777777" w:rsidR="005D65F3" w:rsidRPr="00DD002D" w:rsidRDefault="00A56466" w:rsidP="005D65F3">
            <w:pPr>
              <w:rPr>
                <w:rFonts w:eastAsia="Times New Roman"/>
                <w:b/>
                <w:bCs/>
                <w:szCs w:val="24"/>
              </w:rPr>
            </w:pPr>
            <w:r w:rsidRPr="00DD002D">
              <w:rPr>
                <w:rFonts w:eastAsia="Times New Roman"/>
                <w:b/>
                <w:bCs/>
                <w:szCs w:val="24"/>
              </w:rPr>
              <w:t>231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32" w14:textId="77777777" w:rsidR="005D65F3" w:rsidRPr="00DD002D" w:rsidRDefault="00A56466" w:rsidP="005D65F3">
            <w:pPr>
              <w:rPr>
                <w:rFonts w:eastAsia="Times New Roman"/>
                <w:b/>
                <w:bCs/>
                <w:szCs w:val="24"/>
              </w:rPr>
            </w:pPr>
            <w:r w:rsidRPr="00DD002D">
              <w:rPr>
                <w:rFonts w:eastAsia="Times New Roman"/>
                <w:b/>
                <w:bCs/>
                <w:szCs w:val="24"/>
              </w:rPr>
              <w:t>19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33"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34"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03B"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036" w14:textId="77777777" w:rsidR="005D65F3" w:rsidRPr="00DD002D" w:rsidRDefault="00A56466" w:rsidP="005D65F3">
            <w:pPr>
              <w:rPr>
                <w:rFonts w:eastAsia="Times New Roman"/>
                <w:szCs w:val="24"/>
              </w:rPr>
            </w:pPr>
            <w:r w:rsidRPr="00DD002D">
              <w:rPr>
                <w:rFonts w:eastAsia="Times New Roman"/>
                <w:szCs w:val="24"/>
              </w:rPr>
              <w:t>Παραμομπή εκκρεμών δικαστικών υποθέσεων ενώπιον του ΕΣ</w:t>
            </w:r>
          </w:p>
        </w:tc>
        <w:tc>
          <w:tcPr>
            <w:tcW w:w="658" w:type="pct"/>
            <w:vMerge/>
            <w:tcBorders>
              <w:top w:val="nil"/>
              <w:left w:val="single" w:sz="8" w:space="0" w:color="auto"/>
              <w:bottom w:val="single" w:sz="8" w:space="0" w:color="000000"/>
              <w:right w:val="single" w:sz="8" w:space="0" w:color="auto"/>
            </w:tcBorders>
            <w:vAlign w:val="center"/>
            <w:hideMark/>
          </w:tcPr>
          <w:p w14:paraId="65B2603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3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3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3A" w14:textId="77777777" w:rsidR="005D65F3" w:rsidRPr="00DD002D" w:rsidRDefault="00A56466" w:rsidP="005D65F3">
            <w:pPr>
              <w:rPr>
                <w:rFonts w:eastAsia="Times New Roman"/>
                <w:b/>
                <w:bCs/>
                <w:szCs w:val="24"/>
              </w:rPr>
            </w:pPr>
          </w:p>
        </w:tc>
      </w:tr>
      <w:tr w:rsidR="000F4E4F" w14:paraId="65B26041"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3C" w14:textId="77777777" w:rsidR="005D65F3" w:rsidRPr="00DD002D" w:rsidRDefault="00A56466" w:rsidP="005D65F3">
            <w:pPr>
              <w:rPr>
                <w:rFonts w:eastAsia="Times New Roman"/>
                <w:b/>
                <w:bCs/>
                <w:szCs w:val="24"/>
              </w:rPr>
            </w:pPr>
            <w:r w:rsidRPr="00DD002D">
              <w:rPr>
                <w:rFonts w:eastAsia="Times New Roman"/>
                <w:b/>
                <w:bCs/>
                <w:szCs w:val="24"/>
              </w:rPr>
              <w:t>Άρθρο 115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3D" w14:textId="77777777" w:rsidR="005D65F3" w:rsidRPr="00DD002D" w:rsidRDefault="00A56466" w:rsidP="005D65F3">
            <w:pPr>
              <w:rPr>
                <w:rFonts w:eastAsia="Times New Roman"/>
                <w:b/>
                <w:bCs/>
                <w:szCs w:val="24"/>
              </w:rPr>
            </w:pPr>
            <w:r w:rsidRPr="00DD002D">
              <w:rPr>
                <w:rFonts w:eastAsia="Times New Roman"/>
                <w:b/>
                <w:bCs/>
                <w:szCs w:val="24"/>
              </w:rPr>
              <w:t>230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3E" w14:textId="77777777" w:rsidR="005D65F3" w:rsidRPr="00DD002D" w:rsidRDefault="00A56466" w:rsidP="005D65F3">
            <w:pPr>
              <w:rPr>
                <w:rFonts w:eastAsia="Times New Roman"/>
                <w:b/>
                <w:bCs/>
                <w:szCs w:val="24"/>
              </w:rPr>
            </w:pPr>
            <w:r w:rsidRPr="00DD002D">
              <w:rPr>
                <w:rFonts w:eastAsia="Times New Roman"/>
                <w:b/>
                <w:bCs/>
                <w:szCs w:val="24"/>
              </w:rPr>
              <w:t>20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3F"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40"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047"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042" w14:textId="77777777" w:rsidR="005D65F3" w:rsidRPr="00DD002D" w:rsidRDefault="00A56466" w:rsidP="005D65F3">
            <w:pPr>
              <w:rPr>
                <w:rFonts w:eastAsia="Times New Roman"/>
                <w:szCs w:val="24"/>
              </w:rPr>
            </w:pPr>
            <w:r w:rsidRPr="00DD002D">
              <w:rPr>
                <w:rFonts w:eastAsia="Times New Roman"/>
                <w:szCs w:val="24"/>
              </w:rPr>
              <w:t>Σύνθεση ΑΕΔ</w:t>
            </w:r>
          </w:p>
        </w:tc>
        <w:tc>
          <w:tcPr>
            <w:tcW w:w="658" w:type="pct"/>
            <w:vMerge/>
            <w:tcBorders>
              <w:top w:val="nil"/>
              <w:left w:val="single" w:sz="8" w:space="0" w:color="auto"/>
              <w:bottom w:val="single" w:sz="8" w:space="0" w:color="000000"/>
              <w:right w:val="single" w:sz="8" w:space="0" w:color="auto"/>
            </w:tcBorders>
            <w:vAlign w:val="center"/>
            <w:hideMark/>
          </w:tcPr>
          <w:p w14:paraId="65B2604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4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4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46" w14:textId="77777777" w:rsidR="005D65F3" w:rsidRPr="00DD002D" w:rsidRDefault="00A56466" w:rsidP="005D65F3">
            <w:pPr>
              <w:rPr>
                <w:rFonts w:eastAsia="Times New Roman"/>
                <w:b/>
                <w:bCs/>
                <w:szCs w:val="24"/>
              </w:rPr>
            </w:pPr>
          </w:p>
        </w:tc>
      </w:tr>
      <w:tr w:rsidR="000F4E4F" w14:paraId="65B2604D"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48" w14:textId="77777777" w:rsidR="005D65F3" w:rsidRPr="00DD002D" w:rsidRDefault="00A56466" w:rsidP="005D65F3">
            <w:pPr>
              <w:rPr>
                <w:rFonts w:eastAsia="Times New Roman"/>
                <w:b/>
                <w:bCs/>
                <w:szCs w:val="24"/>
              </w:rPr>
            </w:pPr>
            <w:r w:rsidRPr="00DD002D">
              <w:rPr>
                <w:rFonts w:eastAsia="Times New Roman"/>
                <w:b/>
                <w:bCs/>
                <w:szCs w:val="24"/>
              </w:rPr>
              <w:t>Άρθρο 115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49" w14:textId="77777777" w:rsidR="005D65F3" w:rsidRPr="00DD002D" w:rsidRDefault="00A56466" w:rsidP="005D65F3">
            <w:pPr>
              <w:rPr>
                <w:rFonts w:eastAsia="Times New Roman"/>
                <w:b/>
                <w:bCs/>
                <w:szCs w:val="24"/>
              </w:rPr>
            </w:pPr>
            <w:r w:rsidRPr="00DD002D">
              <w:rPr>
                <w:rFonts w:eastAsia="Times New Roman"/>
                <w:b/>
                <w:bCs/>
                <w:szCs w:val="24"/>
              </w:rPr>
              <w:t>230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4A" w14:textId="77777777" w:rsidR="005D65F3" w:rsidRPr="00DD002D" w:rsidRDefault="00A56466" w:rsidP="005D65F3">
            <w:pPr>
              <w:rPr>
                <w:rFonts w:eastAsia="Times New Roman"/>
                <w:b/>
                <w:bCs/>
                <w:szCs w:val="24"/>
              </w:rPr>
            </w:pPr>
            <w:r w:rsidRPr="00DD002D">
              <w:rPr>
                <w:rFonts w:eastAsia="Times New Roman"/>
                <w:b/>
                <w:bCs/>
                <w:szCs w:val="24"/>
              </w:rPr>
              <w:t>20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4B"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4C"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053"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4E"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604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5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51"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52" w14:textId="77777777" w:rsidR="005D65F3" w:rsidRPr="00DD002D" w:rsidRDefault="00A56466" w:rsidP="005D65F3">
            <w:pPr>
              <w:rPr>
                <w:rFonts w:eastAsia="Times New Roman"/>
                <w:b/>
                <w:bCs/>
                <w:szCs w:val="24"/>
              </w:rPr>
            </w:pPr>
          </w:p>
        </w:tc>
      </w:tr>
      <w:tr w:rsidR="000F4E4F" w14:paraId="65B26059"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6054" w14:textId="77777777" w:rsidR="005D65F3" w:rsidRPr="00DD002D" w:rsidRDefault="00A56466" w:rsidP="005D65F3">
            <w:pPr>
              <w:rPr>
                <w:rFonts w:eastAsia="Times New Roman"/>
                <w:szCs w:val="24"/>
              </w:rPr>
            </w:pPr>
            <w:r w:rsidRPr="00DD002D">
              <w:rPr>
                <w:rFonts w:eastAsia="Times New Roman"/>
                <w:szCs w:val="24"/>
              </w:rPr>
              <w:t>Κατάργηση μεταβατικής διάταξης</w:t>
            </w:r>
          </w:p>
        </w:tc>
        <w:tc>
          <w:tcPr>
            <w:tcW w:w="658" w:type="pct"/>
            <w:vMerge/>
            <w:tcBorders>
              <w:top w:val="nil"/>
              <w:left w:val="single" w:sz="8" w:space="0" w:color="auto"/>
              <w:bottom w:val="single" w:sz="8" w:space="0" w:color="000000"/>
              <w:right w:val="single" w:sz="8" w:space="0" w:color="auto"/>
            </w:tcBorders>
            <w:vAlign w:val="center"/>
            <w:hideMark/>
          </w:tcPr>
          <w:p w14:paraId="65B2605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5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5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58" w14:textId="77777777" w:rsidR="005D65F3" w:rsidRPr="00DD002D" w:rsidRDefault="00A56466" w:rsidP="005D65F3">
            <w:pPr>
              <w:rPr>
                <w:rFonts w:eastAsia="Times New Roman"/>
                <w:b/>
                <w:bCs/>
                <w:szCs w:val="24"/>
              </w:rPr>
            </w:pPr>
          </w:p>
        </w:tc>
      </w:tr>
      <w:tr w:rsidR="000F4E4F" w14:paraId="65B2605F"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605A" w14:textId="77777777" w:rsidR="005D65F3" w:rsidRPr="00DD002D" w:rsidRDefault="00A56466" w:rsidP="005D65F3">
            <w:pPr>
              <w:rPr>
                <w:rFonts w:eastAsia="Times New Roman"/>
                <w:b/>
                <w:bCs/>
                <w:szCs w:val="24"/>
              </w:rPr>
            </w:pPr>
            <w:r w:rsidRPr="00DD002D">
              <w:rPr>
                <w:rFonts w:eastAsia="Times New Roman"/>
                <w:b/>
                <w:bCs/>
                <w:szCs w:val="24"/>
              </w:rPr>
              <w:t>Άρθρο 115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5B" w14:textId="77777777" w:rsidR="005D65F3" w:rsidRPr="00DD002D" w:rsidRDefault="00A56466" w:rsidP="005D65F3">
            <w:pPr>
              <w:rPr>
                <w:rFonts w:eastAsia="Times New Roman"/>
                <w:b/>
                <w:bCs/>
                <w:szCs w:val="24"/>
              </w:rPr>
            </w:pPr>
            <w:r w:rsidRPr="00DD002D">
              <w:rPr>
                <w:rFonts w:eastAsia="Times New Roman"/>
                <w:b/>
                <w:bCs/>
                <w:szCs w:val="24"/>
              </w:rPr>
              <w:t>226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5C" w14:textId="77777777" w:rsidR="005D65F3" w:rsidRPr="00DD002D" w:rsidRDefault="00A56466" w:rsidP="005D65F3">
            <w:pPr>
              <w:rPr>
                <w:rFonts w:eastAsia="Times New Roman"/>
                <w:b/>
                <w:bCs/>
                <w:szCs w:val="24"/>
              </w:rPr>
            </w:pPr>
            <w:r w:rsidRPr="00DD002D">
              <w:rPr>
                <w:rFonts w:eastAsia="Times New Roman"/>
                <w:b/>
                <w:bCs/>
                <w:szCs w:val="24"/>
              </w:rPr>
              <w:t>25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5D"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5E" w14:textId="77777777" w:rsidR="005D65F3" w:rsidRPr="00DD002D" w:rsidRDefault="00A56466" w:rsidP="005D65F3">
            <w:pPr>
              <w:rPr>
                <w:rFonts w:eastAsia="Times New Roman"/>
                <w:b/>
                <w:bCs/>
                <w:szCs w:val="24"/>
              </w:rPr>
            </w:pPr>
            <w:r w:rsidRPr="00DD002D">
              <w:rPr>
                <w:rFonts w:eastAsia="Times New Roman"/>
                <w:b/>
                <w:bCs/>
                <w:szCs w:val="24"/>
              </w:rPr>
              <w:t>272</w:t>
            </w:r>
          </w:p>
        </w:tc>
      </w:tr>
      <w:tr w:rsidR="000F4E4F" w14:paraId="65B26065"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60"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606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6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6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64" w14:textId="77777777" w:rsidR="005D65F3" w:rsidRPr="00DD002D" w:rsidRDefault="00A56466" w:rsidP="005D65F3">
            <w:pPr>
              <w:rPr>
                <w:rFonts w:eastAsia="Times New Roman"/>
                <w:b/>
                <w:bCs/>
                <w:szCs w:val="24"/>
              </w:rPr>
            </w:pPr>
          </w:p>
        </w:tc>
      </w:tr>
      <w:tr w:rsidR="000F4E4F" w14:paraId="65B2606B"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066" w14:textId="77777777" w:rsidR="005D65F3" w:rsidRPr="00DD002D" w:rsidRDefault="00A56466" w:rsidP="005D65F3">
            <w:pPr>
              <w:rPr>
                <w:rFonts w:eastAsia="Times New Roman"/>
                <w:szCs w:val="24"/>
              </w:rPr>
            </w:pPr>
            <w:r w:rsidRPr="00DD002D">
              <w:rPr>
                <w:rFonts w:eastAsia="Times New Roman"/>
                <w:szCs w:val="24"/>
              </w:rPr>
              <w:t>Κατάργηση μεταβατικής διάταξης</w:t>
            </w:r>
          </w:p>
        </w:tc>
        <w:tc>
          <w:tcPr>
            <w:tcW w:w="658" w:type="pct"/>
            <w:vMerge/>
            <w:tcBorders>
              <w:top w:val="nil"/>
              <w:left w:val="single" w:sz="8" w:space="0" w:color="auto"/>
              <w:bottom w:val="single" w:sz="8" w:space="0" w:color="000000"/>
              <w:right w:val="single" w:sz="8" w:space="0" w:color="auto"/>
            </w:tcBorders>
            <w:vAlign w:val="center"/>
            <w:hideMark/>
          </w:tcPr>
          <w:p w14:paraId="65B2606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6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6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6A" w14:textId="77777777" w:rsidR="005D65F3" w:rsidRPr="00DD002D" w:rsidRDefault="00A56466" w:rsidP="005D65F3">
            <w:pPr>
              <w:rPr>
                <w:rFonts w:eastAsia="Times New Roman"/>
                <w:b/>
                <w:bCs/>
                <w:szCs w:val="24"/>
              </w:rPr>
            </w:pPr>
          </w:p>
        </w:tc>
      </w:tr>
      <w:tr w:rsidR="000F4E4F" w14:paraId="65B26071"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6C" w14:textId="77777777" w:rsidR="005D65F3" w:rsidRPr="00DD002D" w:rsidRDefault="00A56466" w:rsidP="005D65F3">
            <w:pPr>
              <w:rPr>
                <w:rFonts w:eastAsia="Times New Roman"/>
                <w:b/>
                <w:bCs/>
                <w:szCs w:val="24"/>
              </w:rPr>
            </w:pPr>
            <w:r w:rsidRPr="00DD002D">
              <w:rPr>
                <w:rFonts w:eastAsia="Times New Roman"/>
                <w:b/>
                <w:bCs/>
                <w:szCs w:val="24"/>
              </w:rPr>
              <w:t>Άρθρο 116</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6D" w14:textId="77777777" w:rsidR="005D65F3" w:rsidRPr="00DD002D" w:rsidRDefault="00A56466" w:rsidP="005D65F3">
            <w:pPr>
              <w:rPr>
                <w:rFonts w:eastAsia="Times New Roman"/>
                <w:b/>
                <w:bCs/>
                <w:szCs w:val="24"/>
              </w:rPr>
            </w:pPr>
            <w:r w:rsidRPr="00DD002D">
              <w:rPr>
                <w:rFonts w:eastAsia="Times New Roman"/>
                <w:b/>
                <w:bCs/>
                <w:szCs w:val="24"/>
              </w:rPr>
              <w:t>87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6E" w14:textId="77777777" w:rsidR="005D65F3" w:rsidRPr="00DD002D" w:rsidRDefault="00A56466" w:rsidP="005D65F3">
            <w:pPr>
              <w:rPr>
                <w:rFonts w:eastAsia="Times New Roman"/>
                <w:b/>
                <w:bCs/>
                <w:szCs w:val="24"/>
              </w:rPr>
            </w:pPr>
            <w:r w:rsidRPr="00DD002D">
              <w:rPr>
                <w:rFonts w:eastAsia="Times New Roman"/>
                <w:b/>
                <w:bCs/>
                <w:szCs w:val="24"/>
              </w:rPr>
              <w:t>170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6F" w14:textId="77777777" w:rsidR="005D65F3" w:rsidRPr="00DD002D" w:rsidRDefault="00A56466" w:rsidP="005D65F3">
            <w:pPr>
              <w:rPr>
                <w:rFonts w:eastAsia="Times New Roman"/>
                <w:b/>
                <w:bCs/>
                <w:szCs w:val="24"/>
              </w:rPr>
            </w:pPr>
            <w:r w:rsidRPr="00DD002D">
              <w:rPr>
                <w:rFonts w:eastAsia="Times New Roman"/>
                <w:b/>
                <w:bCs/>
                <w:szCs w:val="24"/>
              </w:rPr>
              <w:t>8</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70"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6077"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72" w14:textId="77777777" w:rsidR="005D65F3" w:rsidRPr="00DD002D" w:rsidRDefault="00A56466" w:rsidP="005D65F3">
            <w:pPr>
              <w:rPr>
                <w:rFonts w:eastAsia="Times New Roman"/>
                <w:b/>
                <w:bCs/>
                <w:szCs w:val="24"/>
              </w:rPr>
            </w:pPr>
            <w:r w:rsidRPr="00DD002D">
              <w:rPr>
                <w:rFonts w:eastAsia="Times New Roman"/>
                <w:b/>
                <w:bCs/>
                <w:szCs w:val="24"/>
              </w:rPr>
              <w:t>(κατάργηση)</w:t>
            </w:r>
          </w:p>
        </w:tc>
        <w:tc>
          <w:tcPr>
            <w:tcW w:w="658" w:type="pct"/>
            <w:vMerge/>
            <w:tcBorders>
              <w:top w:val="nil"/>
              <w:left w:val="single" w:sz="8" w:space="0" w:color="auto"/>
              <w:bottom w:val="single" w:sz="8" w:space="0" w:color="000000"/>
              <w:right w:val="single" w:sz="8" w:space="0" w:color="auto"/>
            </w:tcBorders>
            <w:vAlign w:val="center"/>
            <w:hideMark/>
          </w:tcPr>
          <w:p w14:paraId="65B2607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7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7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76" w14:textId="77777777" w:rsidR="005D65F3" w:rsidRPr="00DD002D" w:rsidRDefault="00A56466" w:rsidP="005D65F3">
            <w:pPr>
              <w:rPr>
                <w:rFonts w:eastAsia="Times New Roman"/>
                <w:b/>
                <w:bCs/>
                <w:szCs w:val="24"/>
              </w:rPr>
            </w:pPr>
          </w:p>
        </w:tc>
      </w:tr>
      <w:tr w:rsidR="000F4E4F" w14:paraId="65B2607D"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078" w14:textId="77777777" w:rsidR="005D65F3" w:rsidRPr="00DD002D" w:rsidRDefault="00A56466" w:rsidP="005D65F3">
            <w:pPr>
              <w:rPr>
                <w:rFonts w:eastAsia="Times New Roman"/>
                <w:szCs w:val="24"/>
              </w:rPr>
            </w:pPr>
            <w:r w:rsidRPr="00DD002D">
              <w:rPr>
                <w:rFonts w:eastAsia="Times New Roman"/>
                <w:szCs w:val="24"/>
              </w:rPr>
              <w:lastRenderedPageBreak/>
              <w:t>Κατάργηση μεταβατικού άρθρου</w:t>
            </w:r>
          </w:p>
        </w:tc>
        <w:tc>
          <w:tcPr>
            <w:tcW w:w="658" w:type="pct"/>
            <w:vMerge/>
            <w:tcBorders>
              <w:top w:val="nil"/>
              <w:left w:val="single" w:sz="8" w:space="0" w:color="auto"/>
              <w:bottom w:val="single" w:sz="8" w:space="0" w:color="000000"/>
              <w:right w:val="single" w:sz="8" w:space="0" w:color="auto"/>
            </w:tcBorders>
            <w:vAlign w:val="center"/>
            <w:hideMark/>
          </w:tcPr>
          <w:p w14:paraId="65B2607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7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7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7C" w14:textId="77777777" w:rsidR="005D65F3" w:rsidRPr="00DD002D" w:rsidRDefault="00A56466" w:rsidP="005D65F3">
            <w:pPr>
              <w:rPr>
                <w:rFonts w:eastAsia="Times New Roman"/>
                <w:b/>
                <w:bCs/>
                <w:szCs w:val="24"/>
              </w:rPr>
            </w:pPr>
          </w:p>
        </w:tc>
      </w:tr>
      <w:tr w:rsidR="000F4E4F" w14:paraId="65B26083"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7E" w14:textId="77777777" w:rsidR="005D65F3" w:rsidRPr="00DD002D" w:rsidRDefault="00A56466" w:rsidP="005D65F3">
            <w:pPr>
              <w:rPr>
                <w:rFonts w:eastAsia="Times New Roman"/>
                <w:b/>
                <w:bCs/>
                <w:szCs w:val="24"/>
              </w:rPr>
            </w:pPr>
            <w:r w:rsidRPr="00DD002D">
              <w:rPr>
                <w:rFonts w:eastAsia="Times New Roman"/>
                <w:b/>
                <w:bCs/>
                <w:szCs w:val="24"/>
              </w:rPr>
              <w:t>Άρθρο 117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7F" w14:textId="77777777" w:rsidR="005D65F3" w:rsidRPr="00DD002D" w:rsidRDefault="00A56466" w:rsidP="005D65F3">
            <w:pPr>
              <w:rPr>
                <w:rFonts w:eastAsia="Times New Roman"/>
                <w:b/>
                <w:bCs/>
                <w:szCs w:val="24"/>
              </w:rPr>
            </w:pPr>
            <w:r w:rsidRPr="00DD002D">
              <w:rPr>
                <w:rFonts w:eastAsia="Times New Roman"/>
                <w:b/>
                <w:bCs/>
                <w:szCs w:val="24"/>
              </w:rPr>
              <w:t>88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80" w14:textId="77777777" w:rsidR="005D65F3" w:rsidRPr="00DD002D" w:rsidRDefault="00A56466" w:rsidP="005D65F3">
            <w:pPr>
              <w:rPr>
                <w:rFonts w:eastAsia="Times New Roman"/>
                <w:b/>
                <w:bCs/>
                <w:szCs w:val="24"/>
              </w:rPr>
            </w:pPr>
            <w:r w:rsidRPr="00DD002D">
              <w:rPr>
                <w:rFonts w:eastAsia="Times New Roman"/>
                <w:b/>
                <w:bCs/>
                <w:szCs w:val="24"/>
              </w:rPr>
              <w:t>169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81" w14:textId="77777777" w:rsidR="005D65F3" w:rsidRPr="00DD002D" w:rsidRDefault="00A56466" w:rsidP="005D65F3">
            <w:pPr>
              <w:rPr>
                <w:rFonts w:eastAsia="Times New Roman"/>
                <w:b/>
                <w:bCs/>
                <w:szCs w:val="24"/>
              </w:rPr>
            </w:pPr>
            <w:r w:rsidRPr="00DD002D">
              <w:rPr>
                <w:rFonts w:eastAsia="Times New Roman"/>
                <w:b/>
                <w:bCs/>
                <w:szCs w:val="24"/>
              </w:rPr>
              <w:t>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82"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6089"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84" w14:textId="77777777" w:rsidR="005D65F3" w:rsidRPr="00DD002D" w:rsidRDefault="00A56466" w:rsidP="005D65F3">
            <w:pPr>
              <w:rPr>
                <w:rFonts w:eastAsia="Times New Roman"/>
                <w:b/>
                <w:bCs/>
                <w:szCs w:val="24"/>
              </w:rPr>
            </w:pPr>
            <w:r w:rsidRPr="00DD002D">
              <w:rPr>
                <w:rFonts w:eastAsia="Times New Roman"/>
                <w:b/>
                <w:bCs/>
                <w:szCs w:val="24"/>
              </w:rPr>
              <w:t xml:space="preserve">(κατάργηση </w:t>
            </w:r>
            <w:r w:rsidRPr="00DD002D">
              <w:rPr>
                <w:rFonts w:eastAsia="Times New Roman"/>
                <w:b/>
                <w:bCs/>
                <w:szCs w:val="24"/>
              </w:rPr>
              <w:t>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608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8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8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88" w14:textId="77777777" w:rsidR="005D65F3" w:rsidRPr="00DD002D" w:rsidRDefault="00A56466" w:rsidP="005D65F3">
            <w:pPr>
              <w:rPr>
                <w:rFonts w:eastAsia="Times New Roman"/>
                <w:b/>
                <w:bCs/>
                <w:szCs w:val="24"/>
              </w:rPr>
            </w:pPr>
          </w:p>
        </w:tc>
      </w:tr>
      <w:tr w:rsidR="000F4E4F" w14:paraId="65B2608F"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08A" w14:textId="77777777" w:rsidR="005D65F3" w:rsidRPr="00DD002D" w:rsidRDefault="00A56466" w:rsidP="005D65F3">
            <w:pPr>
              <w:rPr>
                <w:rFonts w:eastAsia="Times New Roman"/>
                <w:szCs w:val="24"/>
              </w:rPr>
            </w:pPr>
            <w:r w:rsidRPr="00DD002D">
              <w:rPr>
                <w:rFonts w:eastAsia="Times New Roman"/>
                <w:szCs w:val="24"/>
              </w:rPr>
              <w:t>Κατάργηση μεταβατικής διάταξης</w:t>
            </w:r>
          </w:p>
        </w:tc>
        <w:tc>
          <w:tcPr>
            <w:tcW w:w="658" w:type="pct"/>
            <w:vMerge/>
            <w:tcBorders>
              <w:top w:val="nil"/>
              <w:left w:val="single" w:sz="8" w:space="0" w:color="auto"/>
              <w:bottom w:val="single" w:sz="8" w:space="0" w:color="000000"/>
              <w:right w:val="single" w:sz="8" w:space="0" w:color="auto"/>
            </w:tcBorders>
            <w:vAlign w:val="center"/>
            <w:hideMark/>
          </w:tcPr>
          <w:p w14:paraId="65B2608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8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8D"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8E" w14:textId="77777777" w:rsidR="005D65F3" w:rsidRPr="00DD002D" w:rsidRDefault="00A56466" w:rsidP="005D65F3">
            <w:pPr>
              <w:rPr>
                <w:rFonts w:eastAsia="Times New Roman"/>
                <w:b/>
                <w:bCs/>
                <w:szCs w:val="24"/>
              </w:rPr>
            </w:pPr>
          </w:p>
        </w:tc>
      </w:tr>
      <w:tr w:rsidR="000F4E4F" w14:paraId="65B26095"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90" w14:textId="77777777" w:rsidR="005D65F3" w:rsidRPr="00DD002D" w:rsidRDefault="00A56466" w:rsidP="005D65F3">
            <w:pPr>
              <w:rPr>
                <w:rFonts w:eastAsia="Times New Roman"/>
                <w:b/>
                <w:bCs/>
                <w:szCs w:val="24"/>
              </w:rPr>
            </w:pPr>
            <w:r w:rsidRPr="00DD002D">
              <w:rPr>
                <w:rFonts w:eastAsia="Times New Roman"/>
                <w:b/>
                <w:bCs/>
                <w:szCs w:val="24"/>
              </w:rPr>
              <w:t>Άρθρο 117 παρ. 5</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91" w14:textId="77777777" w:rsidR="005D65F3" w:rsidRPr="00DD002D" w:rsidRDefault="00A56466" w:rsidP="005D65F3">
            <w:pPr>
              <w:rPr>
                <w:rFonts w:eastAsia="Times New Roman"/>
                <w:b/>
                <w:bCs/>
                <w:szCs w:val="24"/>
              </w:rPr>
            </w:pPr>
            <w:r w:rsidRPr="00DD002D">
              <w:rPr>
                <w:rFonts w:eastAsia="Times New Roman"/>
                <w:b/>
                <w:bCs/>
                <w:szCs w:val="24"/>
              </w:rPr>
              <w:t>88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92" w14:textId="77777777" w:rsidR="005D65F3" w:rsidRPr="00DD002D" w:rsidRDefault="00A56466" w:rsidP="005D65F3">
            <w:pPr>
              <w:rPr>
                <w:rFonts w:eastAsia="Times New Roman"/>
                <w:b/>
                <w:bCs/>
                <w:szCs w:val="24"/>
              </w:rPr>
            </w:pPr>
            <w:r w:rsidRPr="00DD002D">
              <w:rPr>
                <w:rFonts w:eastAsia="Times New Roman"/>
                <w:b/>
                <w:bCs/>
                <w:szCs w:val="24"/>
              </w:rPr>
              <w:t>154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93" w14:textId="77777777" w:rsidR="005D65F3" w:rsidRPr="00DD002D" w:rsidRDefault="00A56466" w:rsidP="005D65F3">
            <w:pPr>
              <w:rPr>
                <w:rFonts w:eastAsia="Times New Roman"/>
                <w:b/>
                <w:bCs/>
                <w:szCs w:val="24"/>
              </w:rPr>
            </w:pPr>
            <w:r w:rsidRPr="00DD002D">
              <w:rPr>
                <w:rFonts w:eastAsia="Times New Roman"/>
                <w:b/>
                <w:bCs/>
                <w:szCs w:val="24"/>
              </w:rPr>
              <w:t>20</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94"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609B"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96"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609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9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9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9A" w14:textId="77777777" w:rsidR="005D65F3" w:rsidRPr="00DD002D" w:rsidRDefault="00A56466" w:rsidP="005D65F3">
            <w:pPr>
              <w:rPr>
                <w:rFonts w:eastAsia="Times New Roman"/>
                <w:b/>
                <w:bCs/>
                <w:szCs w:val="24"/>
              </w:rPr>
            </w:pPr>
          </w:p>
        </w:tc>
      </w:tr>
      <w:tr w:rsidR="000F4E4F" w14:paraId="65B260A1"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09C" w14:textId="77777777" w:rsidR="005D65F3" w:rsidRPr="00DD002D" w:rsidRDefault="00A56466" w:rsidP="005D65F3">
            <w:pPr>
              <w:rPr>
                <w:rFonts w:eastAsia="Times New Roman"/>
                <w:szCs w:val="24"/>
              </w:rPr>
            </w:pPr>
            <w:r w:rsidRPr="00DD002D">
              <w:rPr>
                <w:rFonts w:eastAsia="Times New Roman"/>
                <w:szCs w:val="24"/>
              </w:rPr>
              <w:t>Κατάργηση μεταβατικής διάταξης</w:t>
            </w:r>
          </w:p>
        </w:tc>
        <w:tc>
          <w:tcPr>
            <w:tcW w:w="658" w:type="pct"/>
            <w:vMerge/>
            <w:tcBorders>
              <w:top w:val="nil"/>
              <w:left w:val="single" w:sz="8" w:space="0" w:color="auto"/>
              <w:bottom w:val="single" w:sz="8" w:space="0" w:color="000000"/>
              <w:right w:val="single" w:sz="8" w:space="0" w:color="auto"/>
            </w:tcBorders>
            <w:vAlign w:val="center"/>
            <w:hideMark/>
          </w:tcPr>
          <w:p w14:paraId="65B2609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9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9F"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A0" w14:textId="77777777" w:rsidR="005D65F3" w:rsidRPr="00DD002D" w:rsidRDefault="00A56466" w:rsidP="005D65F3">
            <w:pPr>
              <w:rPr>
                <w:rFonts w:eastAsia="Times New Roman"/>
                <w:b/>
                <w:bCs/>
                <w:szCs w:val="24"/>
              </w:rPr>
            </w:pPr>
          </w:p>
        </w:tc>
      </w:tr>
      <w:tr w:rsidR="000F4E4F" w14:paraId="65B260A7"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A2" w14:textId="77777777" w:rsidR="005D65F3" w:rsidRPr="00DD002D" w:rsidRDefault="00A56466" w:rsidP="005D65F3">
            <w:pPr>
              <w:rPr>
                <w:rFonts w:eastAsia="Times New Roman"/>
                <w:b/>
                <w:bCs/>
                <w:szCs w:val="24"/>
              </w:rPr>
            </w:pPr>
            <w:r w:rsidRPr="00DD002D">
              <w:rPr>
                <w:rFonts w:eastAsia="Times New Roman"/>
                <w:b/>
                <w:bCs/>
                <w:szCs w:val="24"/>
              </w:rPr>
              <w:t>Άρθρο 117 παρ. 6</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A3" w14:textId="77777777" w:rsidR="005D65F3" w:rsidRPr="00DD002D" w:rsidRDefault="00A56466" w:rsidP="005D65F3">
            <w:pPr>
              <w:rPr>
                <w:rFonts w:eastAsia="Times New Roman"/>
                <w:b/>
                <w:bCs/>
                <w:szCs w:val="24"/>
              </w:rPr>
            </w:pPr>
            <w:r w:rsidRPr="00DD002D">
              <w:rPr>
                <w:rFonts w:eastAsia="Times New Roman"/>
                <w:b/>
                <w:bCs/>
                <w:szCs w:val="24"/>
              </w:rPr>
              <w:t>88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A4" w14:textId="77777777" w:rsidR="005D65F3" w:rsidRPr="00DD002D" w:rsidRDefault="00A56466" w:rsidP="005D65F3">
            <w:pPr>
              <w:rPr>
                <w:rFonts w:eastAsia="Times New Roman"/>
                <w:b/>
                <w:bCs/>
                <w:szCs w:val="24"/>
              </w:rPr>
            </w:pPr>
            <w:r w:rsidRPr="00DD002D">
              <w:rPr>
                <w:rFonts w:eastAsia="Times New Roman"/>
                <w:b/>
                <w:bCs/>
                <w:szCs w:val="24"/>
              </w:rPr>
              <w:t>155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A5" w14:textId="77777777" w:rsidR="005D65F3" w:rsidRPr="00DD002D" w:rsidRDefault="00A56466" w:rsidP="005D65F3">
            <w:pPr>
              <w:rPr>
                <w:rFonts w:eastAsia="Times New Roman"/>
                <w:b/>
                <w:bCs/>
                <w:szCs w:val="24"/>
              </w:rPr>
            </w:pPr>
            <w:r w:rsidRPr="00DD002D">
              <w:rPr>
                <w:rFonts w:eastAsia="Times New Roman"/>
                <w:b/>
                <w:bCs/>
                <w:szCs w:val="24"/>
              </w:rPr>
              <w:t>20</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A6"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60AD"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A8"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60A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A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A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AC" w14:textId="77777777" w:rsidR="005D65F3" w:rsidRPr="00DD002D" w:rsidRDefault="00A56466" w:rsidP="005D65F3">
            <w:pPr>
              <w:rPr>
                <w:rFonts w:eastAsia="Times New Roman"/>
                <w:b/>
                <w:bCs/>
                <w:szCs w:val="24"/>
              </w:rPr>
            </w:pPr>
          </w:p>
        </w:tc>
      </w:tr>
      <w:tr w:rsidR="000F4E4F" w14:paraId="65B260B3" w14:textId="77777777">
        <w:trPr>
          <w:trHeight w:val="315"/>
        </w:trPr>
        <w:tc>
          <w:tcPr>
            <w:tcW w:w="2632" w:type="pct"/>
            <w:tcBorders>
              <w:top w:val="nil"/>
              <w:left w:val="single" w:sz="8" w:space="0" w:color="auto"/>
              <w:bottom w:val="single" w:sz="4" w:space="0" w:color="auto"/>
              <w:right w:val="single" w:sz="8" w:space="0" w:color="auto"/>
            </w:tcBorders>
            <w:shd w:val="clear" w:color="auto" w:fill="auto"/>
            <w:vAlign w:val="center"/>
            <w:hideMark/>
          </w:tcPr>
          <w:p w14:paraId="65B260AE" w14:textId="77777777" w:rsidR="005D65F3" w:rsidRPr="00DD002D" w:rsidRDefault="00A56466" w:rsidP="005D65F3">
            <w:pPr>
              <w:rPr>
                <w:rFonts w:eastAsia="Times New Roman"/>
                <w:szCs w:val="24"/>
              </w:rPr>
            </w:pPr>
            <w:r w:rsidRPr="00DD002D">
              <w:rPr>
                <w:rFonts w:eastAsia="Times New Roman"/>
                <w:szCs w:val="24"/>
              </w:rPr>
              <w:t>Κατάργηση μεταβατικής διάταξης</w:t>
            </w:r>
          </w:p>
        </w:tc>
        <w:tc>
          <w:tcPr>
            <w:tcW w:w="658" w:type="pct"/>
            <w:vMerge/>
            <w:tcBorders>
              <w:top w:val="nil"/>
              <w:left w:val="single" w:sz="8" w:space="0" w:color="auto"/>
              <w:bottom w:val="single" w:sz="4" w:space="0" w:color="auto"/>
              <w:right w:val="single" w:sz="8" w:space="0" w:color="auto"/>
            </w:tcBorders>
            <w:vAlign w:val="center"/>
            <w:hideMark/>
          </w:tcPr>
          <w:p w14:paraId="65B260A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60B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60B1"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4" w:space="0" w:color="auto"/>
              <w:right w:val="single" w:sz="8" w:space="0" w:color="auto"/>
            </w:tcBorders>
            <w:vAlign w:val="center"/>
            <w:hideMark/>
          </w:tcPr>
          <w:p w14:paraId="65B260B2" w14:textId="77777777" w:rsidR="005D65F3" w:rsidRPr="00DD002D" w:rsidRDefault="00A56466" w:rsidP="005D65F3">
            <w:pPr>
              <w:rPr>
                <w:rFonts w:eastAsia="Times New Roman"/>
                <w:b/>
                <w:bCs/>
                <w:szCs w:val="24"/>
              </w:rPr>
            </w:pPr>
          </w:p>
        </w:tc>
      </w:tr>
      <w:tr w:rsidR="000F4E4F" w14:paraId="65B260B9" w14:textId="77777777">
        <w:trPr>
          <w:trHeight w:val="300"/>
        </w:trPr>
        <w:tc>
          <w:tcPr>
            <w:tcW w:w="2632" w:type="pct"/>
            <w:tcBorders>
              <w:top w:val="single" w:sz="4" w:space="0" w:color="auto"/>
              <w:left w:val="single" w:sz="8" w:space="0" w:color="auto"/>
              <w:bottom w:val="nil"/>
              <w:right w:val="single" w:sz="8" w:space="0" w:color="auto"/>
            </w:tcBorders>
            <w:shd w:val="clear" w:color="auto" w:fill="auto"/>
            <w:vAlign w:val="center"/>
            <w:hideMark/>
          </w:tcPr>
          <w:p w14:paraId="65B260B4" w14:textId="77777777" w:rsidR="005D65F3" w:rsidRPr="00DD002D" w:rsidRDefault="00A56466" w:rsidP="005D65F3">
            <w:pPr>
              <w:rPr>
                <w:rFonts w:eastAsia="Times New Roman"/>
                <w:b/>
                <w:bCs/>
                <w:szCs w:val="24"/>
              </w:rPr>
            </w:pPr>
            <w:r w:rsidRPr="00DD002D">
              <w:rPr>
                <w:rFonts w:eastAsia="Times New Roman"/>
                <w:b/>
                <w:bCs/>
                <w:szCs w:val="24"/>
              </w:rPr>
              <w:t xml:space="preserve">Άρθρο 117 </w:t>
            </w:r>
            <w:r w:rsidRPr="00DD002D">
              <w:rPr>
                <w:rFonts w:eastAsia="Times New Roman"/>
                <w:b/>
                <w:bCs/>
                <w:szCs w:val="24"/>
              </w:rPr>
              <w:t>παρ. 7</w:t>
            </w:r>
          </w:p>
        </w:tc>
        <w:tc>
          <w:tcPr>
            <w:tcW w:w="658"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60B5" w14:textId="77777777" w:rsidR="005D65F3" w:rsidRPr="00DD002D" w:rsidRDefault="00A56466" w:rsidP="005D65F3">
            <w:pPr>
              <w:rPr>
                <w:rFonts w:eastAsia="Times New Roman"/>
                <w:b/>
                <w:bCs/>
                <w:szCs w:val="24"/>
              </w:rPr>
            </w:pPr>
            <w:r w:rsidRPr="00DD002D">
              <w:rPr>
                <w:rFonts w:eastAsia="Times New Roman"/>
                <w:b/>
                <w:bCs/>
                <w:szCs w:val="24"/>
              </w:rPr>
              <w:t>88</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60B6" w14:textId="77777777" w:rsidR="005D65F3" w:rsidRPr="00DD002D" w:rsidRDefault="00A56466" w:rsidP="005D65F3">
            <w:pPr>
              <w:rPr>
                <w:rFonts w:eastAsia="Times New Roman"/>
                <w:b/>
                <w:bCs/>
                <w:szCs w:val="24"/>
              </w:rPr>
            </w:pPr>
            <w:r w:rsidRPr="00DD002D">
              <w:rPr>
                <w:rFonts w:eastAsia="Times New Roman"/>
                <w:b/>
                <w:bCs/>
                <w:szCs w:val="24"/>
              </w:rPr>
              <w:t>155</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60B7" w14:textId="77777777" w:rsidR="005D65F3" w:rsidRPr="00DD002D" w:rsidRDefault="00A56466" w:rsidP="005D65F3">
            <w:pPr>
              <w:rPr>
                <w:rFonts w:eastAsia="Times New Roman"/>
                <w:b/>
                <w:bCs/>
                <w:szCs w:val="24"/>
              </w:rPr>
            </w:pPr>
            <w:r w:rsidRPr="00DD002D">
              <w:rPr>
                <w:rFonts w:eastAsia="Times New Roman"/>
                <w:b/>
                <w:bCs/>
                <w:szCs w:val="24"/>
              </w:rPr>
              <w:t>20</w:t>
            </w:r>
          </w:p>
        </w:tc>
        <w:tc>
          <w:tcPr>
            <w:tcW w:w="526"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60B8" w14:textId="77777777" w:rsidR="005D65F3" w:rsidRPr="00DD002D" w:rsidRDefault="00A56466" w:rsidP="005D65F3">
            <w:pPr>
              <w:rPr>
                <w:rFonts w:eastAsia="Times New Roman"/>
                <w:b/>
                <w:bCs/>
                <w:szCs w:val="24"/>
              </w:rPr>
            </w:pPr>
            <w:r w:rsidRPr="00DD002D">
              <w:rPr>
                <w:rFonts w:eastAsia="Times New Roman"/>
                <w:b/>
                <w:bCs/>
                <w:szCs w:val="24"/>
              </w:rPr>
              <w:t>263</w:t>
            </w:r>
          </w:p>
        </w:tc>
      </w:tr>
      <w:tr w:rsidR="000F4E4F" w14:paraId="65B260BF"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BA"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60B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B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BD"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BE" w14:textId="77777777" w:rsidR="005D65F3" w:rsidRPr="00DD002D" w:rsidRDefault="00A56466" w:rsidP="005D65F3">
            <w:pPr>
              <w:rPr>
                <w:rFonts w:eastAsia="Times New Roman"/>
                <w:b/>
                <w:bCs/>
                <w:szCs w:val="24"/>
              </w:rPr>
            </w:pPr>
          </w:p>
        </w:tc>
      </w:tr>
      <w:tr w:rsidR="000F4E4F" w14:paraId="65B260C5"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60C0" w14:textId="77777777" w:rsidR="005D65F3" w:rsidRPr="00DD002D" w:rsidRDefault="00A56466" w:rsidP="005D65F3">
            <w:pPr>
              <w:rPr>
                <w:rFonts w:eastAsia="Times New Roman"/>
                <w:szCs w:val="24"/>
              </w:rPr>
            </w:pPr>
            <w:r w:rsidRPr="00DD002D">
              <w:rPr>
                <w:rFonts w:eastAsia="Times New Roman"/>
                <w:szCs w:val="24"/>
              </w:rPr>
              <w:t>Κατάργηση μεταβατικής διάταξης</w:t>
            </w:r>
          </w:p>
        </w:tc>
        <w:tc>
          <w:tcPr>
            <w:tcW w:w="658" w:type="pct"/>
            <w:vMerge/>
            <w:tcBorders>
              <w:top w:val="nil"/>
              <w:left w:val="single" w:sz="8" w:space="0" w:color="auto"/>
              <w:bottom w:val="single" w:sz="8" w:space="0" w:color="000000"/>
              <w:right w:val="single" w:sz="8" w:space="0" w:color="auto"/>
            </w:tcBorders>
            <w:vAlign w:val="center"/>
            <w:hideMark/>
          </w:tcPr>
          <w:p w14:paraId="65B260C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C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C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C4" w14:textId="77777777" w:rsidR="005D65F3" w:rsidRPr="00DD002D" w:rsidRDefault="00A56466" w:rsidP="005D65F3">
            <w:pPr>
              <w:rPr>
                <w:rFonts w:eastAsia="Times New Roman"/>
                <w:b/>
                <w:bCs/>
                <w:szCs w:val="24"/>
              </w:rPr>
            </w:pPr>
          </w:p>
        </w:tc>
      </w:tr>
      <w:tr w:rsidR="000F4E4F" w14:paraId="65B260CB"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60C6" w14:textId="77777777" w:rsidR="005D65F3" w:rsidRPr="00DD002D" w:rsidRDefault="00A56466" w:rsidP="005D65F3">
            <w:pPr>
              <w:rPr>
                <w:rFonts w:eastAsia="Times New Roman"/>
                <w:b/>
                <w:bCs/>
                <w:szCs w:val="24"/>
              </w:rPr>
            </w:pPr>
            <w:r w:rsidRPr="00DD002D">
              <w:rPr>
                <w:rFonts w:eastAsia="Times New Roman"/>
                <w:b/>
                <w:bCs/>
                <w:szCs w:val="24"/>
              </w:rPr>
              <w:t>Άρθρο 118</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C7" w14:textId="77777777" w:rsidR="005D65F3" w:rsidRPr="00DD002D" w:rsidRDefault="00A56466" w:rsidP="005D65F3">
            <w:pPr>
              <w:rPr>
                <w:rFonts w:eastAsia="Times New Roman"/>
                <w:b/>
                <w:bCs/>
                <w:szCs w:val="24"/>
              </w:rPr>
            </w:pPr>
            <w:r w:rsidRPr="00DD002D">
              <w:rPr>
                <w:rFonts w:eastAsia="Times New Roman"/>
                <w:b/>
                <w:bCs/>
                <w:szCs w:val="24"/>
              </w:rPr>
              <w:t>84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C8" w14:textId="77777777" w:rsidR="005D65F3" w:rsidRPr="00DD002D" w:rsidRDefault="00A56466" w:rsidP="005D65F3">
            <w:pPr>
              <w:rPr>
                <w:rFonts w:eastAsia="Times New Roman"/>
                <w:b/>
                <w:bCs/>
                <w:szCs w:val="24"/>
              </w:rPr>
            </w:pPr>
            <w:r w:rsidRPr="00DD002D">
              <w:rPr>
                <w:rFonts w:eastAsia="Times New Roman"/>
                <w:b/>
                <w:bCs/>
                <w:szCs w:val="24"/>
              </w:rPr>
              <w:t>157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C9" w14:textId="77777777" w:rsidR="005D65F3" w:rsidRPr="00DD002D" w:rsidRDefault="00A56466" w:rsidP="005D65F3">
            <w:pPr>
              <w:rPr>
                <w:rFonts w:eastAsia="Times New Roman"/>
                <w:b/>
                <w:bCs/>
                <w:szCs w:val="24"/>
              </w:rPr>
            </w:pPr>
            <w:r w:rsidRPr="00DD002D">
              <w:rPr>
                <w:rFonts w:eastAsia="Times New Roman"/>
                <w:b/>
                <w:bCs/>
                <w:szCs w:val="24"/>
              </w:rPr>
              <w:t>24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CA"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60D1"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CC" w14:textId="77777777" w:rsidR="005D65F3" w:rsidRPr="00DD002D" w:rsidRDefault="00A56466" w:rsidP="005D65F3">
            <w:pPr>
              <w:rPr>
                <w:rFonts w:eastAsia="Times New Roman"/>
                <w:b/>
                <w:bCs/>
                <w:szCs w:val="24"/>
              </w:rPr>
            </w:pPr>
            <w:r w:rsidRPr="00DD002D">
              <w:rPr>
                <w:rFonts w:eastAsia="Times New Roman"/>
                <w:b/>
                <w:bCs/>
                <w:szCs w:val="24"/>
              </w:rPr>
              <w:t>(κατάργηση)</w:t>
            </w:r>
          </w:p>
        </w:tc>
        <w:tc>
          <w:tcPr>
            <w:tcW w:w="658" w:type="pct"/>
            <w:vMerge/>
            <w:tcBorders>
              <w:top w:val="nil"/>
              <w:left w:val="single" w:sz="8" w:space="0" w:color="auto"/>
              <w:bottom w:val="single" w:sz="8" w:space="0" w:color="000000"/>
              <w:right w:val="single" w:sz="8" w:space="0" w:color="auto"/>
            </w:tcBorders>
            <w:vAlign w:val="center"/>
            <w:hideMark/>
          </w:tcPr>
          <w:p w14:paraId="65B260C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C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CF"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D0" w14:textId="77777777" w:rsidR="005D65F3" w:rsidRPr="00DD002D" w:rsidRDefault="00A56466" w:rsidP="005D65F3">
            <w:pPr>
              <w:rPr>
                <w:rFonts w:eastAsia="Times New Roman"/>
                <w:b/>
                <w:bCs/>
                <w:szCs w:val="24"/>
              </w:rPr>
            </w:pPr>
          </w:p>
        </w:tc>
      </w:tr>
      <w:tr w:rsidR="000F4E4F" w14:paraId="65B260D7"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0D2" w14:textId="77777777" w:rsidR="005D65F3" w:rsidRPr="00DD002D" w:rsidRDefault="00A56466" w:rsidP="005D65F3">
            <w:pPr>
              <w:rPr>
                <w:rFonts w:eastAsia="Times New Roman"/>
                <w:szCs w:val="24"/>
              </w:rPr>
            </w:pPr>
            <w:r w:rsidRPr="00DD002D">
              <w:rPr>
                <w:rFonts w:eastAsia="Times New Roman"/>
                <w:szCs w:val="24"/>
              </w:rPr>
              <w:t>Κατάργηση μεταβατικού άρθρου</w:t>
            </w:r>
          </w:p>
        </w:tc>
        <w:tc>
          <w:tcPr>
            <w:tcW w:w="658" w:type="pct"/>
            <w:vMerge/>
            <w:tcBorders>
              <w:top w:val="nil"/>
              <w:left w:val="single" w:sz="8" w:space="0" w:color="auto"/>
              <w:bottom w:val="single" w:sz="8" w:space="0" w:color="000000"/>
              <w:right w:val="single" w:sz="8" w:space="0" w:color="auto"/>
            </w:tcBorders>
            <w:vAlign w:val="center"/>
            <w:hideMark/>
          </w:tcPr>
          <w:p w14:paraId="65B260D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D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D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D6" w14:textId="77777777" w:rsidR="005D65F3" w:rsidRPr="00DD002D" w:rsidRDefault="00A56466" w:rsidP="005D65F3">
            <w:pPr>
              <w:rPr>
                <w:rFonts w:eastAsia="Times New Roman"/>
                <w:b/>
                <w:bCs/>
                <w:szCs w:val="24"/>
              </w:rPr>
            </w:pPr>
          </w:p>
        </w:tc>
      </w:tr>
      <w:tr w:rsidR="000F4E4F" w14:paraId="65B260DD"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D8" w14:textId="77777777" w:rsidR="005D65F3" w:rsidRPr="00DD002D" w:rsidRDefault="00A56466" w:rsidP="005D65F3">
            <w:pPr>
              <w:rPr>
                <w:rFonts w:eastAsia="Times New Roman"/>
                <w:b/>
                <w:bCs/>
                <w:szCs w:val="24"/>
              </w:rPr>
            </w:pPr>
            <w:r w:rsidRPr="00DD002D">
              <w:rPr>
                <w:rFonts w:eastAsia="Times New Roman"/>
                <w:b/>
                <w:bCs/>
                <w:szCs w:val="24"/>
              </w:rPr>
              <w:t>Άρθρο 119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D9" w14:textId="77777777" w:rsidR="005D65F3" w:rsidRPr="00DD002D" w:rsidRDefault="00A56466" w:rsidP="005D65F3">
            <w:pPr>
              <w:rPr>
                <w:rFonts w:eastAsia="Times New Roman"/>
                <w:b/>
                <w:bCs/>
                <w:szCs w:val="24"/>
              </w:rPr>
            </w:pPr>
            <w:r w:rsidRPr="00DD002D">
              <w:rPr>
                <w:rFonts w:eastAsia="Times New Roman"/>
                <w:b/>
                <w:bCs/>
                <w:szCs w:val="24"/>
              </w:rPr>
              <w:t>209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DA" w14:textId="77777777" w:rsidR="005D65F3" w:rsidRPr="00DD002D" w:rsidRDefault="00A56466" w:rsidP="005D65F3">
            <w:pPr>
              <w:rPr>
                <w:rFonts w:eastAsia="Times New Roman"/>
                <w:b/>
                <w:bCs/>
                <w:szCs w:val="24"/>
              </w:rPr>
            </w:pPr>
            <w:r w:rsidRPr="00DD002D">
              <w:rPr>
                <w:rFonts w:eastAsia="Times New Roman"/>
                <w:b/>
                <w:bCs/>
                <w:szCs w:val="24"/>
              </w:rPr>
              <w:t>37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DB"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DC" w14:textId="77777777" w:rsidR="005D65F3" w:rsidRPr="00DD002D" w:rsidRDefault="00A56466" w:rsidP="005D65F3">
            <w:pPr>
              <w:rPr>
                <w:rFonts w:eastAsia="Times New Roman"/>
                <w:b/>
                <w:bCs/>
                <w:szCs w:val="24"/>
              </w:rPr>
            </w:pPr>
            <w:r w:rsidRPr="00DD002D">
              <w:rPr>
                <w:rFonts w:eastAsia="Times New Roman"/>
                <w:b/>
                <w:bCs/>
                <w:szCs w:val="24"/>
              </w:rPr>
              <w:t>267</w:t>
            </w:r>
          </w:p>
        </w:tc>
      </w:tr>
      <w:tr w:rsidR="000F4E4F" w14:paraId="65B260E3"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0DE"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60D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E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E1"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E2" w14:textId="77777777" w:rsidR="005D65F3" w:rsidRPr="00DD002D" w:rsidRDefault="00A56466" w:rsidP="005D65F3">
            <w:pPr>
              <w:rPr>
                <w:rFonts w:eastAsia="Times New Roman"/>
                <w:b/>
                <w:bCs/>
                <w:szCs w:val="24"/>
              </w:rPr>
            </w:pPr>
          </w:p>
        </w:tc>
      </w:tr>
      <w:tr w:rsidR="000F4E4F" w14:paraId="65B260E9"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0E4" w14:textId="77777777" w:rsidR="005D65F3" w:rsidRPr="00DD002D" w:rsidRDefault="00A56466" w:rsidP="005D65F3">
            <w:pPr>
              <w:rPr>
                <w:rFonts w:eastAsia="Times New Roman"/>
                <w:szCs w:val="24"/>
              </w:rPr>
            </w:pPr>
            <w:r w:rsidRPr="00DD002D">
              <w:rPr>
                <w:rFonts w:eastAsia="Times New Roman"/>
                <w:szCs w:val="24"/>
              </w:rPr>
              <w:t>Κατάργηση μεταβατικής διάταξης</w:t>
            </w:r>
          </w:p>
        </w:tc>
        <w:tc>
          <w:tcPr>
            <w:tcW w:w="658" w:type="pct"/>
            <w:vMerge/>
            <w:tcBorders>
              <w:top w:val="nil"/>
              <w:left w:val="single" w:sz="8" w:space="0" w:color="auto"/>
              <w:bottom w:val="single" w:sz="8" w:space="0" w:color="000000"/>
              <w:right w:val="single" w:sz="8" w:space="0" w:color="auto"/>
            </w:tcBorders>
            <w:vAlign w:val="center"/>
            <w:hideMark/>
          </w:tcPr>
          <w:p w14:paraId="65B260E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E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E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0E8" w14:textId="77777777" w:rsidR="005D65F3" w:rsidRPr="00DD002D" w:rsidRDefault="00A56466" w:rsidP="005D65F3">
            <w:pPr>
              <w:rPr>
                <w:rFonts w:eastAsia="Times New Roman"/>
                <w:b/>
                <w:bCs/>
                <w:szCs w:val="24"/>
              </w:rPr>
            </w:pPr>
          </w:p>
        </w:tc>
      </w:tr>
      <w:tr w:rsidR="000F4E4F" w14:paraId="65B260EC" w14:textId="77777777">
        <w:trPr>
          <w:trHeight w:val="315"/>
        </w:trPr>
        <w:tc>
          <w:tcPr>
            <w:tcW w:w="4474" w:type="pct"/>
            <w:gridSpan w:val="4"/>
            <w:tcBorders>
              <w:top w:val="nil"/>
              <w:left w:val="nil"/>
              <w:bottom w:val="nil"/>
              <w:right w:val="nil"/>
            </w:tcBorders>
            <w:shd w:val="clear" w:color="auto" w:fill="auto"/>
            <w:hideMark/>
          </w:tcPr>
          <w:p w14:paraId="65B260EA" w14:textId="77777777" w:rsidR="005D65F3" w:rsidRPr="00DD002D" w:rsidRDefault="00A56466" w:rsidP="005D65F3">
            <w:pPr>
              <w:rPr>
                <w:rFonts w:eastAsia="Times New Roman"/>
                <w:b/>
                <w:bCs/>
                <w:szCs w:val="24"/>
                <w:u w:val="single"/>
              </w:rPr>
            </w:pPr>
            <w:r w:rsidRPr="00DD002D">
              <w:rPr>
                <w:rFonts w:eastAsia="Times New Roman"/>
                <w:b/>
                <w:bCs/>
                <w:szCs w:val="24"/>
                <w:u w:val="single"/>
              </w:rPr>
              <w:t>Γ ΄ ΣΥΜΠΛΗΡΩΜΑΤΙΚΕΣ ΠΡΟΤΑΣΕΙΣ</w:t>
            </w:r>
          </w:p>
        </w:tc>
        <w:tc>
          <w:tcPr>
            <w:tcW w:w="526" w:type="pct"/>
            <w:tcBorders>
              <w:top w:val="nil"/>
              <w:left w:val="nil"/>
              <w:bottom w:val="nil"/>
              <w:right w:val="nil"/>
            </w:tcBorders>
            <w:shd w:val="clear" w:color="auto" w:fill="auto"/>
            <w:vAlign w:val="center"/>
            <w:hideMark/>
          </w:tcPr>
          <w:p w14:paraId="65B260EB" w14:textId="77777777" w:rsidR="005D65F3" w:rsidRPr="00DD002D" w:rsidRDefault="00A56466" w:rsidP="005D65F3">
            <w:pPr>
              <w:rPr>
                <w:rFonts w:eastAsia="Times New Roman"/>
                <w:b/>
                <w:bCs/>
                <w:szCs w:val="24"/>
                <w:u w:val="single"/>
              </w:rPr>
            </w:pPr>
          </w:p>
        </w:tc>
      </w:tr>
      <w:tr w:rsidR="000F4E4F" w14:paraId="65B260EF" w14:textId="77777777">
        <w:trPr>
          <w:trHeight w:val="330"/>
        </w:trPr>
        <w:tc>
          <w:tcPr>
            <w:tcW w:w="4474" w:type="pct"/>
            <w:gridSpan w:val="4"/>
            <w:tcBorders>
              <w:top w:val="nil"/>
              <w:left w:val="nil"/>
              <w:bottom w:val="single" w:sz="8" w:space="0" w:color="auto"/>
              <w:right w:val="nil"/>
            </w:tcBorders>
            <w:shd w:val="clear" w:color="auto" w:fill="auto"/>
            <w:hideMark/>
          </w:tcPr>
          <w:p w14:paraId="65B260ED" w14:textId="77777777" w:rsidR="005D65F3" w:rsidRPr="00DD002D" w:rsidRDefault="00A56466" w:rsidP="005D65F3">
            <w:pPr>
              <w:rPr>
                <w:rFonts w:eastAsia="Times New Roman"/>
                <w:b/>
                <w:bCs/>
                <w:szCs w:val="24"/>
                <w:u w:val="single"/>
              </w:rPr>
            </w:pPr>
            <w:r w:rsidRPr="00DD002D">
              <w:rPr>
                <w:rFonts w:eastAsia="Times New Roman"/>
                <w:b/>
                <w:bCs/>
                <w:szCs w:val="24"/>
                <w:u w:val="single"/>
              </w:rPr>
              <w:t> </w:t>
            </w:r>
          </w:p>
        </w:tc>
        <w:tc>
          <w:tcPr>
            <w:tcW w:w="526" w:type="pct"/>
            <w:tcBorders>
              <w:top w:val="nil"/>
              <w:left w:val="nil"/>
              <w:bottom w:val="nil"/>
              <w:right w:val="nil"/>
            </w:tcBorders>
            <w:shd w:val="clear" w:color="auto" w:fill="auto"/>
            <w:vAlign w:val="center"/>
            <w:hideMark/>
          </w:tcPr>
          <w:p w14:paraId="65B260EE" w14:textId="77777777" w:rsidR="005D65F3" w:rsidRPr="00DD002D" w:rsidRDefault="00A56466" w:rsidP="005D65F3">
            <w:pPr>
              <w:rPr>
                <w:rFonts w:eastAsia="Times New Roman"/>
                <w:b/>
                <w:bCs/>
                <w:szCs w:val="24"/>
                <w:u w:val="single"/>
              </w:rPr>
            </w:pPr>
          </w:p>
        </w:tc>
      </w:tr>
      <w:tr w:rsidR="000F4E4F" w14:paraId="65B260F5"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0F0" w14:textId="77777777" w:rsidR="005D65F3" w:rsidRPr="00DD002D" w:rsidRDefault="00A56466" w:rsidP="005D65F3">
            <w:pPr>
              <w:rPr>
                <w:rFonts w:eastAsia="Times New Roman"/>
                <w:b/>
                <w:bCs/>
                <w:szCs w:val="24"/>
              </w:rPr>
            </w:pPr>
            <w:r w:rsidRPr="00DD002D">
              <w:rPr>
                <w:rFonts w:eastAsia="Times New Roman"/>
                <w:b/>
                <w:bCs/>
                <w:szCs w:val="24"/>
              </w:rPr>
              <w:t>ΔΙΑΤΑΞΗ</w:t>
            </w:r>
          </w:p>
        </w:tc>
        <w:tc>
          <w:tcPr>
            <w:tcW w:w="658" w:type="pct"/>
            <w:tcBorders>
              <w:top w:val="nil"/>
              <w:left w:val="nil"/>
              <w:bottom w:val="single" w:sz="8" w:space="0" w:color="auto"/>
              <w:right w:val="single" w:sz="8" w:space="0" w:color="auto"/>
            </w:tcBorders>
            <w:shd w:val="clear" w:color="auto" w:fill="auto"/>
            <w:vAlign w:val="center"/>
            <w:hideMark/>
          </w:tcPr>
          <w:p w14:paraId="65B260F1" w14:textId="77777777" w:rsidR="005D65F3" w:rsidRPr="00DD002D" w:rsidRDefault="00A56466" w:rsidP="005D65F3">
            <w:pPr>
              <w:rPr>
                <w:rFonts w:eastAsia="Times New Roman"/>
                <w:b/>
                <w:bCs/>
                <w:szCs w:val="24"/>
              </w:rPr>
            </w:pPr>
            <w:r w:rsidRPr="00DD002D">
              <w:rPr>
                <w:rFonts w:eastAsia="Times New Roman"/>
                <w:b/>
                <w:bCs/>
                <w:szCs w:val="24"/>
              </w:rPr>
              <w:t>ΝΑΙ</w:t>
            </w:r>
          </w:p>
        </w:tc>
        <w:tc>
          <w:tcPr>
            <w:tcW w:w="592" w:type="pct"/>
            <w:tcBorders>
              <w:top w:val="nil"/>
              <w:left w:val="nil"/>
              <w:bottom w:val="single" w:sz="8" w:space="0" w:color="auto"/>
              <w:right w:val="single" w:sz="8" w:space="0" w:color="auto"/>
            </w:tcBorders>
            <w:shd w:val="clear" w:color="auto" w:fill="auto"/>
            <w:vAlign w:val="center"/>
            <w:hideMark/>
          </w:tcPr>
          <w:p w14:paraId="65B260F2" w14:textId="77777777" w:rsidR="005D65F3" w:rsidRPr="00DD002D" w:rsidRDefault="00A56466" w:rsidP="005D65F3">
            <w:pPr>
              <w:rPr>
                <w:rFonts w:eastAsia="Times New Roman"/>
                <w:b/>
                <w:bCs/>
                <w:szCs w:val="24"/>
              </w:rPr>
            </w:pPr>
            <w:r w:rsidRPr="00DD002D">
              <w:rPr>
                <w:rFonts w:eastAsia="Times New Roman"/>
                <w:b/>
                <w:bCs/>
                <w:szCs w:val="24"/>
              </w:rPr>
              <w:t>ΟΧΙ</w:t>
            </w:r>
          </w:p>
        </w:tc>
        <w:tc>
          <w:tcPr>
            <w:tcW w:w="592" w:type="pct"/>
            <w:tcBorders>
              <w:top w:val="nil"/>
              <w:left w:val="nil"/>
              <w:bottom w:val="single" w:sz="8" w:space="0" w:color="auto"/>
              <w:right w:val="single" w:sz="8" w:space="0" w:color="auto"/>
            </w:tcBorders>
            <w:shd w:val="clear" w:color="auto" w:fill="auto"/>
            <w:vAlign w:val="center"/>
            <w:hideMark/>
          </w:tcPr>
          <w:p w14:paraId="65B260F3" w14:textId="77777777" w:rsidR="005D65F3" w:rsidRPr="00DD002D" w:rsidRDefault="00A56466" w:rsidP="005D65F3">
            <w:pPr>
              <w:rPr>
                <w:rFonts w:eastAsia="Times New Roman"/>
                <w:b/>
                <w:bCs/>
                <w:szCs w:val="24"/>
              </w:rPr>
            </w:pPr>
            <w:r w:rsidRPr="00DD002D">
              <w:rPr>
                <w:rFonts w:eastAsia="Times New Roman"/>
                <w:b/>
                <w:bCs/>
                <w:szCs w:val="24"/>
              </w:rPr>
              <w:t>ΠΑΡΩΝ</w:t>
            </w:r>
          </w:p>
        </w:tc>
        <w:tc>
          <w:tcPr>
            <w:tcW w:w="526" w:type="pct"/>
            <w:tcBorders>
              <w:top w:val="single" w:sz="8" w:space="0" w:color="auto"/>
              <w:left w:val="nil"/>
              <w:bottom w:val="single" w:sz="8" w:space="0" w:color="auto"/>
              <w:right w:val="single" w:sz="8" w:space="0" w:color="auto"/>
            </w:tcBorders>
            <w:shd w:val="clear" w:color="auto" w:fill="auto"/>
            <w:vAlign w:val="center"/>
            <w:hideMark/>
          </w:tcPr>
          <w:p w14:paraId="65B260F4" w14:textId="77777777" w:rsidR="005D65F3" w:rsidRPr="00DD002D" w:rsidRDefault="00A56466" w:rsidP="005D65F3">
            <w:pPr>
              <w:rPr>
                <w:rFonts w:eastAsia="Times New Roman"/>
                <w:b/>
                <w:bCs/>
                <w:szCs w:val="24"/>
              </w:rPr>
            </w:pPr>
            <w:r w:rsidRPr="00DD002D">
              <w:rPr>
                <w:rFonts w:eastAsia="Times New Roman"/>
                <w:b/>
                <w:bCs/>
                <w:szCs w:val="24"/>
              </w:rPr>
              <w:t>ΣΥΝΟΛΟ</w:t>
            </w:r>
          </w:p>
        </w:tc>
      </w:tr>
      <w:tr w:rsidR="000F4E4F" w14:paraId="65B260FB" w14:textId="77777777">
        <w:trPr>
          <w:trHeight w:val="300"/>
        </w:trPr>
        <w:tc>
          <w:tcPr>
            <w:tcW w:w="2632" w:type="pct"/>
            <w:tcBorders>
              <w:top w:val="nil"/>
              <w:left w:val="single" w:sz="8" w:space="0" w:color="auto"/>
              <w:bottom w:val="nil"/>
              <w:right w:val="nil"/>
            </w:tcBorders>
            <w:shd w:val="clear" w:color="auto" w:fill="auto"/>
            <w:vAlign w:val="center"/>
            <w:hideMark/>
          </w:tcPr>
          <w:p w14:paraId="65B260F6" w14:textId="77777777" w:rsidR="005D65F3" w:rsidRPr="00DD002D" w:rsidRDefault="00A56466" w:rsidP="005D65F3">
            <w:pPr>
              <w:rPr>
                <w:rFonts w:eastAsia="Times New Roman"/>
                <w:b/>
                <w:bCs/>
                <w:szCs w:val="24"/>
              </w:rPr>
            </w:pPr>
            <w:r w:rsidRPr="00DD002D">
              <w:rPr>
                <w:rFonts w:eastAsia="Times New Roman"/>
                <w:b/>
                <w:bCs/>
                <w:szCs w:val="24"/>
              </w:rPr>
              <w:t>Άρθρο 5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F7" w14:textId="77777777" w:rsidR="005D65F3" w:rsidRPr="00DD002D" w:rsidRDefault="00A56466" w:rsidP="005D65F3">
            <w:pPr>
              <w:rPr>
                <w:rFonts w:eastAsia="Times New Roman"/>
                <w:b/>
                <w:bCs/>
                <w:szCs w:val="24"/>
              </w:rPr>
            </w:pPr>
            <w:r w:rsidRPr="00DD002D">
              <w:rPr>
                <w:rFonts w:eastAsia="Times New Roman"/>
                <w:b/>
                <w:bCs/>
                <w:szCs w:val="24"/>
              </w:rPr>
              <w:t>170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F8" w14:textId="77777777" w:rsidR="005D65F3" w:rsidRPr="00DD002D" w:rsidRDefault="00A56466" w:rsidP="005D65F3">
            <w:pPr>
              <w:rPr>
                <w:rFonts w:eastAsia="Times New Roman"/>
                <w:b/>
                <w:bCs/>
                <w:szCs w:val="24"/>
              </w:rPr>
            </w:pPr>
            <w:r w:rsidRPr="00DD002D">
              <w:rPr>
                <w:rFonts w:eastAsia="Times New Roman"/>
                <w:b/>
                <w:bCs/>
                <w:szCs w:val="24"/>
              </w:rPr>
              <w:t>99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F9" w14:textId="77777777" w:rsidR="005D65F3" w:rsidRPr="00DD002D" w:rsidRDefault="00A56466" w:rsidP="005D65F3">
            <w:pPr>
              <w:rPr>
                <w:rFonts w:eastAsia="Times New Roman"/>
                <w:b/>
                <w:bCs/>
                <w:szCs w:val="24"/>
              </w:rPr>
            </w:pPr>
            <w:r w:rsidRPr="00DD002D">
              <w:rPr>
                <w:rFonts w:eastAsia="Times New Roman"/>
                <w:b/>
                <w:bCs/>
                <w:szCs w:val="24"/>
              </w:rPr>
              <w:t>0</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0FA" w14:textId="77777777" w:rsidR="005D65F3" w:rsidRPr="00DD002D" w:rsidRDefault="00A56466" w:rsidP="005D65F3">
            <w:pPr>
              <w:rPr>
                <w:rFonts w:eastAsia="Times New Roman"/>
                <w:b/>
                <w:bCs/>
                <w:szCs w:val="24"/>
              </w:rPr>
            </w:pPr>
            <w:r w:rsidRPr="00DD002D">
              <w:rPr>
                <w:rFonts w:eastAsia="Times New Roman"/>
                <w:b/>
                <w:bCs/>
                <w:szCs w:val="24"/>
              </w:rPr>
              <w:t>269</w:t>
            </w:r>
          </w:p>
        </w:tc>
      </w:tr>
      <w:tr w:rsidR="000F4E4F" w14:paraId="65B26101" w14:textId="77777777">
        <w:trPr>
          <w:trHeight w:val="735"/>
        </w:trPr>
        <w:tc>
          <w:tcPr>
            <w:tcW w:w="2632" w:type="pct"/>
            <w:tcBorders>
              <w:top w:val="nil"/>
              <w:left w:val="single" w:sz="8" w:space="0" w:color="auto"/>
              <w:bottom w:val="single" w:sz="8" w:space="0" w:color="auto"/>
              <w:right w:val="nil"/>
            </w:tcBorders>
            <w:shd w:val="clear" w:color="auto" w:fill="auto"/>
            <w:vAlign w:val="center"/>
            <w:hideMark/>
          </w:tcPr>
          <w:p w14:paraId="65B260FC" w14:textId="77777777" w:rsidR="005D65F3" w:rsidRPr="00DD002D" w:rsidRDefault="00A56466" w:rsidP="005D65F3">
            <w:pPr>
              <w:rPr>
                <w:rFonts w:eastAsia="Times New Roman"/>
                <w:szCs w:val="24"/>
              </w:rPr>
            </w:pPr>
            <w:r w:rsidRPr="00DD002D">
              <w:rPr>
                <w:rFonts w:eastAsia="Times New Roman"/>
                <w:szCs w:val="24"/>
              </w:rPr>
              <w:t xml:space="preserve">Συμπληρωματική πρόταση βουλευτών ΣΥΡΙΖΑ προς την κατεύθυνση κατοχύρωσης της απόλυτης προστασίας, ζωής, τιμής και ελευθερίας χωρίς διάκριση φύλου, ταυτότητας </w:t>
            </w:r>
            <w:r w:rsidRPr="00DD002D">
              <w:rPr>
                <w:rFonts w:eastAsia="Times New Roman"/>
                <w:szCs w:val="24"/>
              </w:rPr>
              <w:t>φύλου και σεξουαλικού προσανατολισμού.</w:t>
            </w:r>
          </w:p>
        </w:tc>
        <w:tc>
          <w:tcPr>
            <w:tcW w:w="658" w:type="pct"/>
            <w:vMerge/>
            <w:tcBorders>
              <w:top w:val="nil"/>
              <w:left w:val="single" w:sz="8" w:space="0" w:color="auto"/>
              <w:bottom w:val="single" w:sz="8" w:space="0" w:color="000000"/>
              <w:right w:val="single" w:sz="8" w:space="0" w:color="auto"/>
            </w:tcBorders>
            <w:vAlign w:val="center"/>
            <w:hideMark/>
          </w:tcPr>
          <w:p w14:paraId="65B260F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F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0FF"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00" w14:textId="77777777" w:rsidR="005D65F3" w:rsidRPr="00DD002D" w:rsidRDefault="00A56466" w:rsidP="005D65F3">
            <w:pPr>
              <w:rPr>
                <w:rFonts w:eastAsia="Times New Roman"/>
                <w:b/>
                <w:bCs/>
                <w:szCs w:val="24"/>
              </w:rPr>
            </w:pPr>
          </w:p>
        </w:tc>
      </w:tr>
      <w:tr w:rsidR="000F4E4F" w14:paraId="65B26107" w14:textId="77777777">
        <w:trPr>
          <w:trHeight w:val="300"/>
        </w:trPr>
        <w:tc>
          <w:tcPr>
            <w:tcW w:w="2632" w:type="pct"/>
            <w:tcBorders>
              <w:top w:val="nil"/>
              <w:left w:val="single" w:sz="8" w:space="0" w:color="auto"/>
              <w:bottom w:val="nil"/>
              <w:right w:val="nil"/>
            </w:tcBorders>
            <w:shd w:val="clear" w:color="auto" w:fill="auto"/>
            <w:vAlign w:val="center"/>
            <w:hideMark/>
          </w:tcPr>
          <w:p w14:paraId="65B26102" w14:textId="77777777" w:rsidR="005D65F3" w:rsidRPr="00DD002D" w:rsidRDefault="00A56466" w:rsidP="005D65F3">
            <w:pPr>
              <w:rPr>
                <w:rFonts w:eastAsia="Times New Roman"/>
                <w:b/>
                <w:bCs/>
                <w:szCs w:val="24"/>
              </w:rPr>
            </w:pPr>
            <w:r w:rsidRPr="00DD002D">
              <w:rPr>
                <w:rFonts w:eastAsia="Times New Roman"/>
                <w:b/>
                <w:bCs/>
                <w:szCs w:val="24"/>
              </w:rPr>
              <w:t>Άρθρο 24Α</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03" w14:textId="77777777" w:rsidR="005D65F3" w:rsidRPr="00DD002D" w:rsidRDefault="00A56466" w:rsidP="005D65F3">
            <w:pPr>
              <w:rPr>
                <w:rFonts w:eastAsia="Times New Roman"/>
                <w:b/>
                <w:bCs/>
                <w:szCs w:val="24"/>
              </w:rPr>
            </w:pPr>
            <w:r w:rsidRPr="00DD002D">
              <w:rPr>
                <w:rFonts w:eastAsia="Times New Roman"/>
                <w:b/>
                <w:bCs/>
                <w:szCs w:val="24"/>
              </w:rPr>
              <w:t>92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04" w14:textId="77777777" w:rsidR="005D65F3" w:rsidRPr="00DD002D" w:rsidRDefault="00A56466" w:rsidP="005D65F3">
            <w:pPr>
              <w:rPr>
                <w:rFonts w:eastAsia="Times New Roman"/>
                <w:b/>
                <w:bCs/>
                <w:szCs w:val="24"/>
              </w:rPr>
            </w:pPr>
            <w:r w:rsidRPr="00DD002D">
              <w:rPr>
                <w:rFonts w:eastAsia="Times New Roman"/>
                <w:b/>
                <w:bCs/>
                <w:szCs w:val="24"/>
              </w:rPr>
              <w:t>130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05" w14:textId="77777777" w:rsidR="005D65F3" w:rsidRPr="00DD002D" w:rsidRDefault="00A56466" w:rsidP="005D65F3">
            <w:pPr>
              <w:rPr>
                <w:rFonts w:eastAsia="Times New Roman"/>
                <w:b/>
                <w:bCs/>
                <w:szCs w:val="24"/>
              </w:rPr>
            </w:pPr>
            <w:r w:rsidRPr="00DD002D">
              <w:rPr>
                <w:rFonts w:eastAsia="Times New Roman"/>
                <w:b/>
                <w:bCs/>
                <w:szCs w:val="24"/>
              </w:rPr>
              <w:t>40</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06" w14:textId="77777777" w:rsidR="005D65F3" w:rsidRPr="00DD002D" w:rsidRDefault="00A56466" w:rsidP="005D65F3">
            <w:pPr>
              <w:rPr>
                <w:rFonts w:eastAsia="Times New Roman"/>
                <w:b/>
                <w:bCs/>
                <w:szCs w:val="24"/>
              </w:rPr>
            </w:pPr>
            <w:r w:rsidRPr="00DD002D">
              <w:rPr>
                <w:rFonts w:eastAsia="Times New Roman"/>
                <w:b/>
                <w:bCs/>
                <w:szCs w:val="24"/>
              </w:rPr>
              <w:t>262</w:t>
            </w:r>
          </w:p>
        </w:tc>
      </w:tr>
      <w:tr w:rsidR="000F4E4F" w14:paraId="65B2610D" w14:textId="77777777">
        <w:trPr>
          <w:trHeight w:val="300"/>
        </w:trPr>
        <w:tc>
          <w:tcPr>
            <w:tcW w:w="2632" w:type="pct"/>
            <w:tcBorders>
              <w:top w:val="nil"/>
              <w:left w:val="single" w:sz="8" w:space="0" w:color="auto"/>
              <w:bottom w:val="nil"/>
              <w:right w:val="nil"/>
            </w:tcBorders>
            <w:shd w:val="clear" w:color="auto" w:fill="auto"/>
            <w:vAlign w:val="center"/>
            <w:hideMark/>
          </w:tcPr>
          <w:p w14:paraId="65B26108" w14:textId="77777777" w:rsidR="005D65F3" w:rsidRPr="00DD002D" w:rsidRDefault="00A56466" w:rsidP="005D65F3">
            <w:pPr>
              <w:rPr>
                <w:rFonts w:eastAsia="Times New Roman"/>
                <w:b/>
                <w:bCs/>
                <w:szCs w:val="24"/>
              </w:rPr>
            </w:pPr>
            <w:r w:rsidRPr="00DD002D">
              <w:rPr>
                <w:rFonts w:eastAsia="Times New Roman"/>
                <w:b/>
                <w:bCs/>
                <w:szCs w:val="24"/>
              </w:rPr>
              <w:t>(εισαγωγή νέας διάταξης)</w:t>
            </w:r>
          </w:p>
        </w:tc>
        <w:tc>
          <w:tcPr>
            <w:tcW w:w="658" w:type="pct"/>
            <w:vMerge/>
            <w:tcBorders>
              <w:top w:val="nil"/>
              <w:left w:val="single" w:sz="8" w:space="0" w:color="auto"/>
              <w:bottom w:val="single" w:sz="8" w:space="0" w:color="000000"/>
              <w:right w:val="single" w:sz="8" w:space="0" w:color="auto"/>
            </w:tcBorders>
            <w:vAlign w:val="center"/>
            <w:hideMark/>
          </w:tcPr>
          <w:p w14:paraId="65B2610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0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0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0C" w14:textId="77777777" w:rsidR="005D65F3" w:rsidRPr="00DD002D" w:rsidRDefault="00A56466" w:rsidP="005D65F3">
            <w:pPr>
              <w:rPr>
                <w:rFonts w:eastAsia="Times New Roman"/>
                <w:b/>
                <w:bCs/>
                <w:szCs w:val="24"/>
              </w:rPr>
            </w:pPr>
          </w:p>
        </w:tc>
      </w:tr>
      <w:tr w:rsidR="000F4E4F" w14:paraId="65B26113" w14:textId="77777777">
        <w:trPr>
          <w:trHeight w:val="735"/>
        </w:trPr>
        <w:tc>
          <w:tcPr>
            <w:tcW w:w="2632" w:type="pct"/>
            <w:tcBorders>
              <w:top w:val="nil"/>
              <w:left w:val="single" w:sz="8" w:space="0" w:color="auto"/>
              <w:bottom w:val="nil"/>
              <w:right w:val="nil"/>
            </w:tcBorders>
            <w:shd w:val="clear" w:color="auto" w:fill="auto"/>
            <w:vAlign w:val="center"/>
            <w:hideMark/>
          </w:tcPr>
          <w:p w14:paraId="65B2610E" w14:textId="77777777" w:rsidR="005D65F3" w:rsidRPr="00DD002D" w:rsidRDefault="00A56466" w:rsidP="005D65F3">
            <w:pPr>
              <w:rPr>
                <w:rFonts w:eastAsia="Times New Roman"/>
                <w:szCs w:val="24"/>
              </w:rPr>
            </w:pPr>
            <w:r w:rsidRPr="00DD002D">
              <w:rPr>
                <w:rFonts w:eastAsia="Times New Roman"/>
                <w:szCs w:val="24"/>
              </w:rPr>
              <w:t xml:space="preserve">Συμπληρωματική πρόταση βουλευτών ΣΥΡΙΖΑ –  ΑΝΕΛ και Ανεξάρτητου Βουλευτή προς την κατεύθυνση προστασίας της άγριας ζωής, της ευζωίας όλων των ζωικών ειδών </w:t>
            </w:r>
            <w:r w:rsidRPr="00DD002D">
              <w:rPr>
                <w:rFonts w:eastAsia="Times New Roman"/>
                <w:szCs w:val="24"/>
              </w:rPr>
              <w:t>και ιδίως καθιέρωσης αξιοπρεπών συνθηκών διαβίωσης, φύλαξης, μεταφοράς και εισαγωγής τους.</w:t>
            </w:r>
          </w:p>
        </w:tc>
        <w:tc>
          <w:tcPr>
            <w:tcW w:w="658" w:type="pct"/>
            <w:vMerge/>
            <w:tcBorders>
              <w:top w:val="nil"/>
              <w:left w:val="single" w:sz="8" w:space="0" w:color="auto"/>
              <w:bottom w:val="single" w:sz="8" w:space="0" w:color="000000"/>
              <w:right w:val="single" w:sz="8" w:space="0" w:color="auto"/>
            </w:tcBorders>
            <w:vAlign w:val="center"/>
            <w:hideMark/>
          </w:tcPr>
          <w:p w14:paraId="65B2610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1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11"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12" w14:textId="77777777" w:rsidR="005D65F3" w:rsidRPr="00DD002D" w:rsidRDefault="00A56466" w:rsidP="005D65F3">
            <w:pPr>
              <w:rPr>
                <w:rFonts w:eastAsia="Times New Roman"/>
                <w:b/>
                <w:bCs/>
                <w:szCs w:val="24"/>
              </w:rPr>
            </w:pPr>
          </w:p>
        </w:tc>
      </w:tr>
      <w:tr w:rsidR="000F4E4F" w14:paraId="65B26119"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6114" w14:textId="77777777" w:rsidR="005D65F3" w:rsidRPr="00DD002D" w:rsidRDefault="00A56466" w:rsidP="005D65F3">
            <w:pPr>
              <w:rPr>
                <w:rFonts w:eastAsia="Times New Roman"/>
                <w:b/>
                <w:bCs/>
                <w:szCs w:val="24"/>
              </w:rPr>
            </w:pPr>
            <w:r w:rsidRPr="00DD002D">
              <w:rPr>
                <w:rFonts w:eastAsia="Times New Roman"/>
                <w:b/>
                <w:bCs/>
                <w:szCs w:val="24"/>
              </w:rPr>
              <w:t>Άρθρο 25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15" w14:textId="77777777" w:rsidR="005D65F3" w:rsidRPr="00DD002D" w:rsidRDefault="00A56466" w:rsidP="005D65F3">
            <w:pPr>
              <w:rPr>
                <w:rFonts w:eastAsia="Times New Roman"/>
                <w:b/>
                <w:bCs/>
                <w:szCs w:val="24"/>
              </w:rPr>
            </w:pPr>
            <w:r w:rsidRPr="00DD002D">
              <w:rPr>
                <w:rFonts w:eastAsia="Times New Roman"/>
                <w:b/>
                <w:bCs/>
                <w:szCs w:val="24"/>
              </w:rPr>
              <w:t>169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16" w14:textId="77777777" w:rsidR="005D65F3" w:rsidRPr="00DD002D" w:rsidRDefault="00A56466" w:rsidP="005D65F3">
            <w:pPr>
              <w:rPr>
                <w:rFonts w:eastAsia="Times New Roman"/>
                <w:b/>
                <w:bCs/>
                <w:szCs w:val="24"/>
              </w:rPr>
            </w:pPr>
            <w:r w:rsidRPr="00DD002D">
              <w:rPr>
                <w:rFonts w:eastAsia="Times New Roman"/>
                <w:b/>
                <w:bCs/>
                <w:szCs w:val="24"/>
              </w:rPr>
              <w:t>95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17"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18" w14:textId="77777777" w:rsidR="005D65F3" w:rsidRPr="00DD002D" w:rsidRDefault="00A56466" w:rsidP="005D65F3">
            <w:pPr>
              <w:rPr>
                <w:rFonts w:eastAsia="Times New Roman"/>
                <w:b/>
                <w:bCs/>
                <w:szCs w:val="24"/>
              </w:rPr>
            </w:pPr>
            <w:r w:rsidRPr="00DD002D">
              <w:rPr>
                <w:rFonts w:eastAsia="Times New Roman"/>
                <w:b/>
                <w:bCs/>
                <w:szCs w:val="24"/>
              </w:rPr>
              <w:t>268</w:t>
            </w:r>
          </w:p>
        </w:tc>
      </w:tr>
      <w:tr w:rsidR="000F4E4F" w14:paraId="65B2611F" w14:textId="77777777">
        <w:trPr>
          <w:trHeight w:val="73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11A" w14:textId="77777777" w:rsidR="005D65F3" w:rsidRPr="00DD002D" w:rsidRDefault="00A56466" w:rsidP="005D65F3">
            <w:pPr>
              <w:rPr>
                <w:rFonts w:eastAsia="Times New Roman"/>
                <w:szCs w:val="24"/>
              </w:rPr>
            </w:pPr>
            <w:r w:rsidRPr="00DD002D">
              <w:rPr>
                <w:rFonts w:eastAsia="Times New Roman"/>
                <w:szCs w:val="24"/>
              </w:rPr>
              <w:t xml:space="preserve">Συμπληρωματική πρόταση βουλευτών ΣΥΡΙΖΑ - ΑΝΕΛ προς την κατεύθυνση εισαγωγής της αρχής της επιείκειας στο πεδίο των θεμελιωδών </w:t>
            </w:r>
            <w:r w:rsidRPr="00DD002D">
              <w:rPr>
                <w:rFonts w:eastAsia="Times New Roman"/>
                <w:szCs w:val="24"/>
              </w:rPr>
              <w:t>δικαιωμάτων και κατάργηση της ισχύουσας διάταξης περί καταχρηστικής άσκησης δικαιώματος.</w:t>
            </w:r>
          </w:p>
        </w:tc>
        <w:tc>
          <w:tcPr>
            <w:tcW w:w="658" w:type="pct"/>
            <w:vMerge/>
            <w:tcBorders>
              <w:top w:val="nil"/>
              <w:left w:val="single" w:sz="8" w:space="0" w:color="auto"/>
              <w:bottom w:val="single" w:sz="8" w:space="0" w:color="000000"/>
              <w:right w:val="single" w:sz="8" w:space="0" w:color="auto"/>
            </w:tcBorders>
            <w:vAlign w:val="center"/>
            <w:hideMark/>
          </w:tcPr>
          <w:p w14:paraId="65B2611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1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1D"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1E" w14:textId="77777777" w:rsidR="005D65F3" w:rsidRPr="00DD002D" w:rsidRDefault="00A56466" w:rsidP="005D65F3">
            <w:pPr>
              <w:rPr>
                <w:rFonts w:eastAsia="Times New Roman"/>
                <w:b/>
                <w:bCs/>
                <w:szCs w:val="24"/>
              </w:rPr>
            </w:pPr>
          </w:p>
        </w:tc>
      </w:tr>
      <w:tr w:rsidR="000F4E4F" w14:paraId="65B26125"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120" w14:textId="77777777" w:rsidR="005D65F3" w:rsidRPr="00DD002D" w:rsidRDefault="00A56466" w:rsidP="005D65F3">
            <w:pPr>
              <w:rPr>
                <w:rFonts w:eastAsia="Times New Roman"/>
                <w:b/>
                <w:bCs/>
                <w:szCs w:val="24"/>
              </w:rPr>
            </w:pPr>
            <w:r w:rsidRPr="00DD002D">
              <w:rPr>
                <w:rFonts w:eastAsia="Times New Roman"/>
                <w:b/>
                <w:bCs/>
                <w:szCs w:val="24"/>
              </w:rPr>
              <w:t>Άρθρο 38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21" w14:textId="77777777" w:rsidR="005D65F3" w:rsidRPr="00DD002D" w:rsidRDefault="00A56466" w:rsidP="005D65F3">
            <w:pPr>
              <w:rPr>
                <w:rFonts w:eastAsia="Times New Roman"/>
                <w:b/>
                <w:bCs/>
                <w:szCs w:val="24"/>
              </w:rPr>
            </w:pPr>
            <w:r w:rsidRPr="00DD002D">
              <w:rPr>
                <w:rFonts w:eastAsia="Times New Roman"/>
                <w:b/>
                <w:bCs/>
                <w:szCs w:val="24"/>
              </w:rPr>
              <w:t>156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22" w14:textId="77777777" w:rsidR="005D65F3" w:rsidRPr="00DD002D" w:rsidRDefault="00A56466" w:rsidP="005D65F3">
            <w:pPr>
              <w:rPr>
                <w:rFonts w:eastAsia="Times New Roman"/>
                <w:b/>
                <w:bCs/>
                <w:szCs w:val="24"/>
              </w:rPr>
            </w:pPr>
            <w:r w:rsidRPr="00DD002D">
              <w:rPr>
                <w:rFonts w:eastAsia="Times New Roman"/>
                <w:b/>
                <w:bCs/>
                <w:szCs w:val="24"/>
              </w:rPr>
              <w:t>98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23" w14:textId="77777777" w:rsidR="005D65F3" w:rsidRPr="00DD002D" w:rsidRDefault="00A56466" w:rsidP="005D65F3">
            <w:pPr>
              <w:rPr>
                <w:rFonts w:eastAsia="Times New Roman"/>
                <w:b/>
                <w:bCs/>
                <w:szCs w:val="24"/>
              </w:rPr>
            </w:pPr>
            <w:r w:rsidRPr="00DD002D">
              <w:rPr>
                <w:rFonts w:eastAsia="Times New Roman"/>
                <w:b/>
                <w:bCs/>
                <w:szCs w:val="24"/>
              </w:rPr>
              <w:t>16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24"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612B" w14:textId="77777777">
        <w:trPr>
          <w:trHeight w:val="1215"/>
        </w:trPr>
        <w:tc>
          <w:tcPr>
            <w:tcW w:w="2632" w:type="pct"/>
            <w:tcBorders>
              <w:top w:val="nil"/>
              <w:left w:val="single" w:sz="8" w:space="0" w:color="auto"/>
              <w:bottom w:val="nil"/>
              <w:right w:val="single" w:sz="8" w:space="0" w:color="auto"/>
            </w:tcBorders>
            <w:shd w:val="clear" w:color="auto" w:fill="auto"/>
            <w:vAlign w:val="center"/>
            <w:hideMark/>
          </w:tcPr>
          <w:p w14:paraId="65B26126" w14:textId="77777777" w:rsidR="005D65F3" w:rsidRPr="00DD002D" w:rsidRDefault="00A56466" w:rsidP="005D65F3">
            <w:pPr>
              <w:rPr>
                <w:rFonts w:eastAsia="Times New Roman"/>
                <w:szCs w:val="24"/>
              </w:rPr>
            </w:pPr>
            <w:r w:rsidRPr="00DD002D">
              <w:rPr>
                <w:rFonts w:eastAsia="Times New Roman"/>
                <w:szCs w:val="24"/>
              </w:rPr>
              <w:t xml:space="preserve">Συμπληρωματική πρόταση του Ε΄ Αντιπροέδρου της Βουλής, κ. Δημητρίου Κρεμαστινού, και Βουλευτών ΣΥΡΙΖΑ - Ένωσης Κεντρώων - </w:t>
            </w:r>
            <w:r w:rsidRPr="00DD002D">
              <w:rPr>
                <w:rFonts w:eastAsia="Times New Roman"/>
                <w:szCs w:val="24"/>
              </w:rPr>
              <w:t>Ανεξαρτήτων Βουλευτών (μετά την Επιτροπή): «ορισμός αναπληρωτή Πρωθυπουργού σε περίπτωση αδυναμίας επιτέλεσης των πρωθυπουργικών καθηκόντων από τον Πρωθυπουργό για λόγους υγείας». Συμπεριλαμβάνεται στην πρόταση της Δημοκρατικής Συμπαράταξης.</w:t>
            </w:r>
          </w:p>
        </w:tc>
        <w:tc>
          <w:tcPr>
            <w:tcW w:w="658" w:type="pct"/>
            <w:vMerge/>
            <w:tcBorders>
              <w:top w:val="nil"/>
              <w:left w:val="single" w:sz="8" w:space="0" w:color="auto"/>
              <w:bottom w:val="single" w:sz="8" w:space="0" w:color="000000"/>
              <w:right w:val="single" w:sz="8" w:space="0" w:color="auto"/>
            </w:tcBorders>
            <w:vAlign w:val="center"/>
            <w:hideMark/>
          </w:tcPr>
          <w:p w14:paraId="65B2612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2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2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2A" w14:textId="77777777" w:rsidR="005D65F3" w:rsidRPr="00DD002D" w:rsidRDefault="00A56466" w:rsidP="005D65F3">
            <w:pPr>
              <w:rPr>
                <w:rFonts w:eastAsia="Times New Roman"/>
                <w:b/>
                <w:bCs/>
                <w:szCs w:val="24"/>
              </w:rPr>
            </w:pPr>
          </w:p>
        </w:tc>
      </w:tr>
      <w:tr w:rsidR="000F4E4F" w14:paraId="65B26131"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612C" w14:textId="77777777" w:rsidR="005D65F3" w:rsidRPr="00DD002D" w:rsidRDefault="00A56466" w:rsidP="005D65F3">
            <w:pPr>
              <w:rPr>
                <w:rFonts w:eastAsia="Times New Roman"/>
                <w:b/>
                <w:bCs/>
                <w:szCs w:val="24"/>
              </w:rPr>
            </w:pPr>
            <w:r w:rsidRPr="00DD002D">
              <w:rPr>
                <w:rFonts w:eastAsia="Times New Roman"/>
                <w:b/>
                <w:bCs/>
                <w:szCs w:val="24"/>
              </w:rPr>
              <w:t xml:space="preserve">Άρθρο 96 </w:t>
            </w:r>
            <w:r w:rsidRPr="00DD002D">
              <w:rPr>
                <w:rFonts w:eastAsia="Times New Roman"/>
                <w:b/>
                <w:bCs/>
                <w:szCs w:val="24"/>
              </w:rPr>
              <w:t>παρ. 5</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2D" w14:textId="77777777" w:rsidR="005D65F3" w:rsidRPr="00DD002D" w:rsidRDefault="00A56466" w:rsidP="005D65F3">
            <w:pPr>
              <w:rPr>
                <w:rFonts w:eastAsia="Times New Roman"/>
                <w:b/>
                <w:bCs/>
                <w:szCs w:val="24"/>
              </w:rPr>
            </w:pPr>
            <w:r w:rsidRPr="00DD002D">
              <w:rPr>
                <w:rFonts w:eastAsia="Times New Roman"/>
                <w:b/>
                <w:bCs/>
                <w:szCs w:val="24"/>
              </w:rPr>
              <w:t>233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2E" w14:textId="77777777" w:rsidR="005D65F3" w:rsidRPr="00DD002D" w:rsidRDefault="00A56466" w:rsidP="005D65F3">
            <w:pPr>
              <w:rPr>
                <w:rFonts w:eastAsia="Times New Roman"/>
                <w:b/>
                <w:bCs/>
                <w:szCs w:val="24"/>
              </w:rPr>
            </w:pPr>
            <w:r w:rsidRPr="00DD002D">
              <w:rPr>
                <w:rFonts w:eastAsia="Times New Roman"/>
                <w:b/>
                <w:bCs/>
                <w:szCs w:val="24"/>
              </w:rPr>
              <w:t>19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2F" w14:textId="77777777" w:rsidR="005D65F3" w:rsidRPr="00DD002D" w:rsidRDefault="00A56466" w:rsidP="005D65F3">
            <w:pPr>
              <w:rPr>
                <w:rFonts w:eastAsia="Times New Roman"/>
                <w:b/>
                <w:bCs/>
                <w:szCs w:val="24"/>
              </w:rPr>
            </w:pPr>
            <w:r w:rsidRPr="00DD002D">
              <w:rPr>
                <w:rFonts w:eastAsia="Times New Roman"/>
                <w:b/>
                <w:bCs/>
                <w:szCs w:val="24"/>
              </w:rPr>
              <w:t>19</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30"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137"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132" w14:textId="77777777" w:rsidR="005D65F3" w:rsidRPr="00DD002D" w:rsidRDefault="00A56466" w:rsidP="005D65F3">
            <w:pPr>
              <w:rPr>
                <w:rFonts w:eastAsia="Times New Roman"/>
                <w:szCs w:val="24"/>
              </w:rPr>
            </w:pPr>
            <w:r w:rsidRPr="00DD002D">
              <w:rPr>
                <w:rFonts w:eastAsia="Times New Roman"/>
                <w:szCs w:val="24"/>
              </w:rPr>
              <w:t>Δικαστικό Σώμα Ενόπλων Δυνάμεων</w:t>
            </w:r>
          </w:p>
        </w:tc>
        <w:tc>
          <w:tcPr>
            <w:tcW w:w="658" w:type="pct"/>
            <w:vMerge/>
            <w:tcBorders>
              <w:top w:val="nil"/>
              <w:left w:val="single" w:sz="8" w:space="0" w:color="auto"/>
              <w:bottom w:val="single" w:sz="8" w:space="0" w:color="000000"/>
              <w:right w:val="single" w:sz="8" w:space="0" w:color="auto"/>
            </w:tcBorders>
            <w:vAlign w:val="center"/>
            <w:hideMark/>
          </w:tcPr>
          <w:p w14:paraId="65B2613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3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3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36" w14:textId="77777777" w:rsidR="005D65F3" w:rsidRPr="00DD002D" w:rsidRDefault="00A56466" w:rsidP="005D65F3">
            <w:pPr>
              <w:rPr>
                <w:rFonts w:eastAsia="Times New Roman"/>
                <w:b/>
                <w:bCs/>
                <w:szCs w:val="24"/>
              </w:rPr>
            </w:pPr>
          </w:p>
        </w:tc>
      </w:tr>
      <w:tr w:rsidR="000F4E4F" w14:paraId="65B2613D"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138" w14:textId="77777777" w:rsidR="005D65F3" w:rsidRPr="00DD002D" w:rsidRDefault="00A56466" w:rsidP="005D65F3">
            <w:pPr>
              <w:rPr>
                <w:rFonts w:eastAsia="Times New Roman"/>
                <w:b/>
                <w:bCs/>
                <w:szCs w:val="24"/>
              </w:rPr>
            </w:pPr>
            <w:r w:rsidRPr="00DD002D">
              <w:rPr>
                <w:rFonts w:eastAsia="Times New Roman"/>
                <w:b/>
                <w:bCs/>
                <w:szCs w:val="24"/>
              </w:rPr>
              <w:t>Άρθρο 101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39" w14:textId="77777777" w:rsidR="005D65F3" w:rsidRPr="00DD002D" w:rsidRDefault="00A56466" w:rsidP="005D65F3">
            <w:pPr>
              <w:rPr>
                <w:rFonts w:eastAsia="Times New Roman"/>
                <w:b/>
                <w:bCs/>
                <w:szCs w:val="24"/>
              </w:rPr>
            </w:pPr>
            <w:r w:rsidRPr="00DD002D">
              <w:rPr>
                <w:rFonts w:eastAsia="Times New Roman"/>
                <w:b/>
                <w:bCs/>
                <w:szCs w:val="24"/>
              </w:rPr>
              <w:t>151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3A" w14:textId="77777777" w:rsidR="005D65F3" w:rsidRPr="00DD002D" w:rsidRDefault="00A56466" w:rsidP="005D65F3">
            <w:pPr>
              <w:rPr>
                <w:rFonts w:eastAsia="Times New Roman"/>
                <w:b/>
                <w:bCs/>
                <w:szCs w:val="24"/>
              </w:rPr>
            </w:pPr>
            <w:r w:rsidRPr="00DD002D">
              <w:rPr>
                <w:rFonts w:eastAsia="Times New Roman"/>
                <w:b/>
                <w:bCs/>
                <w:szCs w:val="24"/>
              </w:rPr>
              <w:t>95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3B" w14:textId="77777777" w:rsidR="005D65F3" w:rsidRPr="00DD002D" w:rsidRDefault="00A56466" w:rsidP="005D65F3">
            <w:pPr>
              <w:rPr>
                <w:rFonts w:eastAsia="Times New Roman"/>
                <w:b/>
                <w:bCs/>
                <w:szCs w:val="24"/>
              </w:rPr>
            </w:pPr>
            <w:r w:rsidRPr="00DD002D">
              <w:rPr>
                <w:rFonts w:eastAsia="Times New Roman"/>
                <w:b/>
                <w:bCs/>
                <w:szCs w:val="24"/>
              </w:rPr>
              <w:t>22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3C" w14:textId="77777777" w:rsidR="005D65F3" w:rsidRPr="00DD002D" w:rsidRDefault="00A56466" w:rsidP="005D65F3">
            <w:pPr>
              <w:rPr>
                <w:rFonts w:eastAsia="Times New Roman"/>
                <w:b/>
                <w:bCs/>
                <w:szCs w:val="24"/>
              </w:rPr>
            </w:pPr>
            <w:r w:rsidRPr="00DD002D">
              <w:rPr>
                <w:rFonts w:eastAsia="Times New Roman"/>
                <w:b/>
                <w:bCs/>
                <w:szCs w:val="24"/>
              </w:rPr>
              <w:t>268</w:t>
            </w:r>
          </w:p>
        </w:tc>
      </w:tr>
      <w:tr w:rsidR="000F4E4F" w14:paraId="65B26143" w14:textId="77777777">
        <w:trPr>
          <w:trHeight w:val="49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13E" w14:textId="77777777" w:rsidR="005D65F3" w:rsidRPr="00DD002D" w:rsidRDefault="00A56466" w:rsidP="005D65F3">
            <w:pPr>
              <w:rPr>
                <w:rFonts w:eastAsia="Times New Roman"/>
                <w:szCs w:val="24"/>
              </w:rPr>
            </w:pPr>
            <w:r w:rsidRPr="00DD002D">
              <w:rPr>
                <w:rFonts w:eastAsia="Times New Roman"/>
                <w:szCs w:val="24"/>
              </w:rPr>
              <w:t xml:space="preserve">Συμπληρωματική πρόταση βουλευτών ΣΥΡΙΖΑ - ΑΝΕΛ προς την κατεύθυνση καθιέρωσης διάταξης ότι νόμος ορίζει </w:t>
            </w:r>
            <w:r w:rsidRPr="00DD002D">
              <w:rPr>
                <w:rFonts w:eastAsia="Times New Roman"/>
                <w:szCs w:val="24"/>
              </w:rPr>
              <w:lastRenderedPageBreak/>
              <w:t>το σύστημα περιφερειακής οργάνωσης της κεντρικής διοίκησης.</w:t>
            </w:r>
          </w:p>
        </w:tc>
        <w:tc>
          <w:tcPr>
            <w:tcW w:w="658" w:type="pct"/>
            <w:vMerge/>
            <w:tcBorders>
              <w:top w:val="nil"/>
              <w:left w:val="single" w:sz="8" w:space="0" w:color="auto"/>
              <w:bottom w:val="single" w:sz="8" w:space="0" w:color="000000"/>
              <w:right w:val="single" w:sz="8" w:space="0" w:color="auto"/>
            </w:tcBorders>
            <w:vAlign w:val="center"/>
            <w:hideMark/>
          </w:tcPr>
          <w:p w14:paraId="65B2613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4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41"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42" w14:textId="77777777" w:rsidR="005D65F3" w:rsidRPr="00DD002D" w:rsidRDefault="00A56466" w:rsidP="005D65F3">
            <w:pPr>
              <w:rPr>
                <w:rFonts w:eastAsia="Times New Roman"/>
                <w:b/>
                <w:bCs/>
                <w:szCs w:val="24"/>
              </w:rPr>
            </w:pPr>
          </w:p>
        </w:tc>
      </w:tr>
      <w:tr w:rsidR="000F4E4F" w14:paraId="65B26149"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144" w14:textId="77777777" w:rsidR="005D65F3" w:rsidRPr="00DD002D" w:rsidRDefault="00A56466" w:rsidP="005D65F3">
            <w:pPr>
              <w:rPr>
                <w:rFonts w:eastAsia="Times New Roman"/>
                <w:b/>
                <w:bCs/>
                <w:szCs w:val="24"/>
              </w:rPr>
            </w:pPr>
            <w:r w:rsidRPr="00DD002D">
              <w:rPr>
                <w:rFonts w:eastAsia="Times New Roman"/>
                <w:b/>
                <w:bCs/>
                <w:szCs w:val="24"/>
              </w:rPr>
              <w:t>Άρθρο 101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45" w14:textId="77777777" w:rsidR="005D65F3" w:rsidRPr="00DD002D" w:rsidRDefault="00A56466" w:rsidP="005D65F3">
            <w:pPr>
              <w:rPr>
                <w:rFonts w:eastAsia="Times New Roman"/>
                <w:b/>
                <w:bCs/>
                <w:szCs w:val="24"/>
              </w:rPr>
            </w:pPr>
            <w:r w:rsidRPr="00DD002D">
              <w:rPr>
                <w:rFonts w:eastAsia="Times New Roman"/>
                <w:b/>
                <w:bCs/>
                <w:szCs w:val="24"/>
              </w:rPr>
              <w:t>150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46" w14:textId="77777777" w:rsidR="005D65F3" w:rsidRPr="00DD002D" w:rsidRDefault="00A56466" w:rsidP="005D65F3">
            <w:pPr>
              <w:rPr>
                <w:rFonts w:eastAsia="Times New Roman"/>
                <w:b/>
                <w:bCs/>
                <w:szCs w:val="24"/>
              </w:rPr>
            </w:pPr>
            <w:r w:rsidRPr="00DD002D">
              <w:rPr>
                <w:rFonts w:eastAsia="Times New Roman"/>
                <w:b/>
                <w:bCs/>
                <w:szCs w:val="24"/>
              </w:rPr>
              <w:t>111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47" w14:textId="77777777" w:rsidR="005D65F3" w:rsidRPr="00DD002D" w:rsidRDefault="00A56466" w:rsidP="005D65F3">
            <w:pPr>
              <w:rPr>
                <w:rFonts w:eastAsia="Times New Roman"/>
                <w:b/>
                <w:bCs/>
                <w:szCs w:val="24"/>
              </w:rPr>
            </w:pPr>
            <w:r w:rsidRPr="00DD002D">
              <w:rPr>
                <w:rFonts w:eastAsia="Times New Roman"/>
                <w:b/>
                <w:bCs/>
                <w:szCs w:val="24"/>
              </w:rPr>
              <w:t>7</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48" w14:textId="77777777" w:rsidR="005D65F3" w:rsidRPr="00DD002D" w:rsidRDefault="00A56466" w:rsidP="005D65F3">
            <w:pPr>
              <w:rPr>
                <w:rFonts w:eastAsia="Times New Roman"/>
                <w:b/>
                <w:bCs/>
                <w:szCs w:val="24"/>
              </w:rPr>
            </w:pPr>
            <w:r w:rsidRPr="00DD002D">
              <w:rPr>
                <w:rFonts w:eastAsia="Times New Roman"/>
                <w:b/>
                <w:bCs/>
                <w:szCs w:val="24"/>
              </w:rPr>
              <w:t>268</w:t>
            </w:r>
          </w:p>
        </w:tc>
      </w:tr>
      <w:tr w:rsidR="000F4E4F" w14:paraId="65B2614F" w14:textId="77777777">
        <w:trPr>
          <w:trHeight w:val="97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14A" w14:textId="77777777" w:rsidR="005D65F3" w:rsidRPr="00DD002D" w:rsidRDefault="00A56466" w:rsidP="005D65F3">
            <w:pPr>
              <w:rPr>
                <w:rFonts w:eastAsia="Times New Roman"/>
                <w:szCs w:val="24"/>
              </w:rPr>
            </w:pPr>
            <w:r w:rsidRPr="00DD002D">
              <w:rPr>
                <w:rFonts w:eastAsia="Times New Roman"/>
                <w:szCs w:val="24"/>
              </w:rPr>
              <w:t>Συμπληρωματική πρόταση βουλευτών ΣΥΡΙΖΑ - ΑΝΕΛ προς την κατεύθυνση της αναγνώρισης γενικού τεκμηρίου αρμοδιότητας επί των τοπικών δημόσιων υποθέσεων στους οργανισμούς τοπικής αυτοδιοίκησης με βάση τις αρχές της εγγύτητας</w:t>
            </w:r>
            <w:r w:rsidRPr="00DD002D">
              <w:rPr>
                <w:rFonts w:eastAsia="Times New Roman"/>
                <w:szCs w:val="24"/>
              </w:rPr>
              <w:t xml:space="preserve"> και της επικουρικότητας.</w:t>
            </w:r>
          </w:p>
        </w:tc>
        <w:tc>
          <w:tcPr>
            <w:tcW w:w="658" w:type="pct"/>
            <w:vMerge/>
            <w:tcBorders>
              <w:top w:val="nil"/>
              <w:left w:val="single" w:sz="8" w:space="0" w:color="auto"/>
              <w:bottom w:val="single" w:sz="8" w:space="0" w:color="000000"/>
              <w:right w:val="single" w:sz="8" w:space="0" w:color="auto"/>
            </w:tcBorders>
            <w:vAlign w:val="center"/>
            <w:hideMark/>
          </w:tcPr>
          <w:p w14:paraId="65B2614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4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4D"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4E" w14:textId="77777777" w:rsidR="005D65F3" w:rsidRPr="00DD002D" w:rsidRDefault="00A56466" w:rsidP="005D65F3">
            <w:pPr>
              <w:rPr>
                <w:rFonts w:eastAsia="Times New Roman"/>
                <w:b/>
                <w:bCs/>
                <w:szCs w:val="24"/>
              </w:rPr>
            </w:pPr>
          </w:p>
        </w:tc>
      </w:tr>
      <w:tr w:rsidR="000F4E4F" w14:paraId="65B26155"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150" w14:textId="77777777" w:rsidR="005D65F3" w:rsidRPr="00DD002D" w:rsidRDefault="00A56466" w:rsidP="005D65F3">
            <w:pPr>
              <w:rPr>
                <w:rFonts w:eastAsia="Times New Roman"/>
                <w:b/>
                <w:bCs/>
                <w:szCs w:val="24"/>
              </w:rPr>
            </w:pPr>
            <w:r w:rsidRPr="00DD002D">
              <w:rPr>
                <w:rFonts w:eastAsia="Times New Roman"/>
                <w:b/>
                <w:bCs/>
                <w:szCs w:val="24"/>
              </w:rPr>
              <w:t>Άρθρο 101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51" w14:textId="77777777" w:rsidR="005D65F3" w:rsidRPr="00DD002D" w:rsidRDefault="00A56466" w:rsidP="005D65F3">
            <w:pPr>
              <w:rPr>
                <w:rFonts w:eastAsia="Times New Roman"/>
                <w:b/>
                <w:bCs/>
                <w:szCs w:val="24"/>
              </w:rPr>
            </w:pPr>
            <w:r w:rsidRPr="00DD002D">
              <w:rPr>
                <w:rFonts w:eastAsia="Times New Roman"/>
                <w:b/>
                <w:bCs/>
                <w:szCs w:val="24"/>
              </w:rPr>
              <w:t>165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52" w14:textId="77777777" w:rsidR="005D65F3" w:rsidRPr="00DD002D" w:rsidRDefault="00A56466" w:rsidP="005D65F3">
            <w:pPr>
              <w:rPr>
                <w:rFonts w:eastAsia="Times New Roman"/>
                <w:b/>
                <w:bCs/>
                <w:szCs w:val="24"/>
              </w:rPr>
            </w:pPr>
            <w:r w:rsidRPr="00DD002D">
              <w:rPr>
                <w:rFonts w:eastAsia="Times New Roman"/>
                <w:b/>
                <w:bCs/>
                <w:szCs w:val="24"/>
              </w:rPr>
              <w:t>96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53" w14:textId="77777777" w:rsidR="005D65F3" w:rsidRPr="00DD002D" w:rsidRDefault="00A56466" w:rsidP="005D65F3">
            <w:pPr>
              <w:rPr>
                <w:rFonts w:eastAsia="Times New Roman"/>
                <w:b/>
                <w:bCs/>
                <w:szCs w:val="24"/>
              </w:rPr>
            </w:pPr>
            <w:r w:rsidRPr="00DD002D">
              <w:rPr>
                <w:rFonts w:eastAsia="Times New Roman"/>
                <w:b/>
                <w:bCs/>
                <w:szCs w:val="24"/>
              </w:rPr>
              <w:t>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54" w14:textId="77777777" w:rsidR="005D65F3" w:rsidRPr="00DD002D" w:rsidRDefault="00A56466" w:rsidP="005D65F3">
            <w:pPr>
              <w:rPr>
                <w:rFonts w:eastAsia="Times New Roman"/>
                <w:b/>
                <w:bCs/>
                <w:szCs w:val="24"/>
              </w:rPr>
            </w:pPr>
            <w:r w:rsidRPr="00DD002D">
              <w:rPr>
                <w:rFonts w:eastAsia="Times New Roman"/>
                <w:b/>
                <w:bCs/>
                <w:szCs w:val="24"/>
              </w:rPr>
              <w:t>267</w:t>
            </w:r>
          </w:p>
        </w:tc>
      </w:tr>
      <w:tr w:rsidR="000F4E4F" w14:paraId="65B2615B" w14:textId="77777777">
        <w:trPr>
          <w:trHeight w:val="73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156" w14:textId="77777777" w:rsidR="005D65F3" w:rsidRPr="00DD002D" w:rsidRDefault="00A56466" w:rsidP="005D65F3">
            <w:pPr>
              <w:rPr>
                <w:rFonts w:eastAsia="Times New Roman"/>
                <w:szCs w:val="24"/>
              </w:rPr>
            </w:pPr>
            <w:r w:rsidRPr="00DD002D">
              <w:rPr>
                <w:rFonts w:eastAsia="Times New Roman"/>
                <w:szCs w:val="24"/>
              </w:rPr>
              <w:t xml:space="preserve">Συμπληρωματική πρόταση βουλευτών του ΣΥΡΙΖΑ προς την κατεύθυνση της εύρυθμης και απρόσκοπτης λειτουργίας της διοίκησης και της οικονομικής και κοινωνικής ανάπτυξης των νησιωτικών και ορεινών </w:t>
            </w:r>
            <w:r w:rsidRPr="00DD002D">
              <w:rPr>
                <w:rFonts w:eastAsia="Times New Roman"/>
                <w:szCs w:val="24"/>
              </w:rPr>
              <w:t>περιοχών.</w:t>
            </w:r>
          </w:p>
        </w:tc>
        <w:tc>
          <w:tcPr>
            <w:tcW w:w="658" w:type="pct"/>
            <w:vMerge/>
            <w:tcBorders>
              <w:top w:val="nil"/>
              <w:left w:val="single" w:sz="8" w:space="0" w:color="auto"/>
              <w:bottom w:val="single" w:sz="8" w:space="0" w:color="000000"/>
              <w:right w:val="single" w:sz="8" w:space="0" w:color="auto"/>
            </w:tcBorders>
            <w:vAlign w:val="center"/>
            <w:hideMark/>
          </w:tcPr>
          <w:p w14:paraId="65B2615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5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5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5A" w14:textId="77777777" w:rsidR="005D65F3" w:rsidRPr="00DD002D" w:rsidRDefault="00A56466" w:rsidP="005D65F3">
            <w:pPr>
              <w:rPr>
                <w:rFonts w:eastAsia="Times New Roman"/>
                <w:b/>
                <w:bCs/>
                <w:szCs w:val="24"/>
              </w:rPr>
            </w:pPr>
          </w:p>
        </w:tc>
      </w:tr>
      <w:tr w:rsidR="000F4E4F" w14:paraId="65B26161" w14:textId="77777777">
        <w:trPr>
          <w:trHeight w:val="300"/>
        </w:trPr>
        <w:tc>
          <w:tcPr>
            <w:tcW w:w="2632" w:type="pct"/>
            <w:tcBorders>
              <w:top w:val="nil"/>
              <w:left w:val="single" w:sz="8" w:space="0" w:color="auto"/>
              <w:bottom w:val="nil"/>
              <w:right w:val="nil"/>
            </w:tcBorders>
            <w:shd w:val="clear" w:color="auto" w:fill="auto"/>
            <w:vAlign w:val="center"/>
            <w:hideMark/>
          </w:tcPr>
          <w:p w14:paraId="65B2615C" w14:textId="77777777" w:rsidR="005D65F3" w:rsidRPr="00DD002D" w:rsidRDefault="00A56466" w:rsidP="005D65F3">
            <w:pPr>
              <w:rPr>
                <w:rFonts w:eastAsia="Times New Roman"/>
                <w:b/>
                <w:bCs/>
                <w:szCs w:val="24"/>
              </w:rPr>
            </w:pPr>
            <w:r w:rsidRPr="00DD002D">
              <w:rPr>
                <w:rFonts w:eastAsia="Times New Roman"/>
                <w:b/>
                <w:bCs/>
                <w:szCs w:val="24"/>
              </w:rPr>
              <w:t>Άρθρο 101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5D" w14:textId="77777777" w:rsidR="005D65F3" w:rsidRPr="00DD002D" w:rsidRDefault="00A56466" w:rsidP="005D65F3">
            <w:pPr>
              <w:rPr>
                <w:rFonts w:eastAsia="Times New Roman"/>
                <w:b/>
                <w:bCs/>
                <w:szCs w:val="24"/>
              </w:rPr>
            </w:pPr>
            <w:r w:rsidRPr="00DD002D">
              <w:rPr>
                <w:rFonts w:eastAsia="Times New Roman"/>
                <w:b/>
                <w:bCs/>
                <w:szCs w:val="24"/>
              </w:rPr>
              <w:t>170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5E" w14:textId="77777777" w:rsidR="005D65F3" w:rsidRPr="00DD002D" w:rsidRDefault="00A56466" w:rsidP="005D65F3">
            <w:pPr>
              <w:rPr>
                <w:rFonts w:eastAsia="Times New Roman"/>
                <w:b/>
                <w:bCs/>
                <w:szCs w:val="24"/>
              </w:rPr>
            </w:pPr>
            <w:r w:rsidRPr="00DD002D">
              <w:rPr>
                <w:rFonts w:eastAsia="Times New Roman"/>
                <w:b/>
                <w:bCs/>
                <w:szCs w:val="24"/>
              </w:rPr>
              <w:t>94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5F"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60" w14:textId="77777777" w:rsidR="005D65F3" w:rsidRPr="00DD002D" w:rsidRDefault="00A56466" w:rsidP="005D65F3">
            <w:pPr>
              <w:rPr>
                <w:rFonts w:eastAsia="Times New Roman"/>
                <w:b/>
                <w:bCs/>
                <w:szCs w:val="24"/>
              </w:rPr>
            </w:pPr>
            <w:r w:rsidRPr="00DD002D">
              <w:rPr>
                <w:rFonts w:eastAsia="Times New Roman"/>
                <w:b/>
                <w:bCs/>
                <w:szCs w:val="24"/>
              </w:rPr>
              <w:t>266</w:t>
            </w:r>
          </w:p>
        </w:tc>
      </w:tr>
      <w:tr w:rsidR="000F4E4F" w14:paraId="65B26167" w14:textId="77777777">
        <w:trPr>
          <w:trHeight w:val="300"/>
        </w:trPr>
        <w:tc>
          <w:tcPr>
            <w:tcW w:w="2632" w:type="pct"/>
            <w:tcBorders>
              <w:top w:val="nil"/>
              <w:left w:val="single" w:sz="8" w:space="0" w:color="auto"/>
              <w:bottom w:val="nil"/>
              <w:right w:val="nil"/>
            </w:tcBorders>
            <w:shd w:val="clear" w:color="auto" w:fill="auto"/>
            <w:vAlign w:val="center"/>
            <w:hideMark/>
          </w:tcPr>
          <w:p w14:paraId="65B26162" w14:textId="77777777" w:rsidR="005D65F3" w:rsidRPr="00DD002D" w:rsidRDefault="00A56466" w:rsidP="005D65F3">
            <w:pPr>
              <w:rPr>
                <w:rFonts w:eastAsia="Times New Roman"/>
                <w:b/>
                <w:bCs/>
                <w:szCs w:val="24"/>
              </w:rPr>
            </w:pPr>
            <w:r w:rsidRPr="00DD002D">
              <w:rPr>
                <w:rFonts w:eastAsia="Times New Roman"/>
                <w:b/>
                <w:bCs/>
                <w:szCs w:val="24"/>
              </w:rPr>
              <w:t>(εισαγωγή ερμηνευτικής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616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6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6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66" w14:textId="77777777" w:rsidR="005D65F3" w:rsidRPr="00DD002D" w:rsidRDefault="00A56466" w:rsidP="005D65F3">
            <w:pPr>
              <w:rPr>
                <w:rFonts w:eastAsia="Times New Roman"/>
                <w:b/>
                <w:bCs/>
                <w:szCs w:val="24"/>
              </w:rPr>
            </w:pPr>
          </w:p>
        </w:tc>
      </w:tr>
      <w:tr w:rsidR="000F4E4F" w14:paraId="65B2616D" w14:textId="77777777">
        <w:trPr>
          <w:trHeight w:val="735"/>
        </w:trPr>
        <w:tc>
          <w:tcPr>
            <w:tcW w:w="2632" w:type="pct"/>
            <w:tcBorders>
              <w:top w:val="nil"/>
              <w:left w:val="single" w:sz="8" w:space="0" w:color="auto"/>
              <w:bottom w:val="single" w:sz="8" w:space="0" w:color="auto"/>
              <w:right w:val="nil"/>
            </w:tcBorders>
            <w:shd w:val="clear" w:color="auto" w:fill="auto"/>
            <w:vAlign w:val="center"/>
            <w:hideMark/>
          </w:tcPr>
          <w:p w14:paraId="65B26168" w14:textId="77777777" w:rsidR="005D65F3" w:rsidRPr="00DD002D" w:rsidRDefault="00A56466" w:rsidP="005D65F3">
            <w:pPr>
              <w:rPr>
                <w:rFonts w:eastAsia="Times New Roman"/>
                <w:szCs w:val="24"/>
              </w:rPr>
            </w:pPr>
            <w:r w:rsidRPr="00DD002D">
              <w:rPr>
                <w:rFonts w:eastAsia="Times New Roman"/>
                <w:szCs w:val="24"/>
              </w:rPr>
              <w:t xml:space="preserve">Συμπληρωματική πρόταση βουλευτών του ΣΥΡΙΖΑ προς την κατεύθυνση προσαρμογής του διοικητικού μοντέλου στο περιβάλλον των νησιωτικών και ορεινών περιοχών με την εκπόνηση </w:t>
            </w:r>
            <w:r w:rsidRPr="00DD002D">
              <w:rPr>
                <w:rFonts w:eastAsia="Times New Roman"/>
                <w:szCs w:val="24"/>
              </w:rPr>
              <w:t>επιχειρησιακών σχεδίων και την παροχή κινήτρων στους δημοσίους υπαλλήλους.</w:t>
            </w:r>
          </w:p>
        </w:tc>
        <w:tc>
          <w:tcPr>
            <w:tcW w:w="658" w:type="pct"/>
            <w:vMerge/>
            <w:tcBorders>
              <w:top w:val="nil"/>
              <w:left w:val="single" w:sz="8" w:space="0" w:color="auto"/>
              <w:bottom w:val="single" w:sz="8" w:space="0" w:color="000000"/>
              <w:right w:val="single" w:sz="8" w:space="0" w:color="auto"/>
            </w:tcBorders>
            <w:vAlign w:val="center"/>
            <w:hideMark/>
          </w:tcPr>
          <w:p w14:paraId="65B2616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6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6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6C" w14:textId="77777777" w:rsidR="005D65F3" w:rsidRPr="00DD002D" w:rsidRDefault="00A56466" w:rsidP="005D65F3">
            <w:pPr>
              <w:rPr>
                <w:rFonts w:eastAsia="Times New Roman"/>
                <w:b/>
                <w:bCs/>
                <w:szCs w:val="24"/>
              </w:rPr>
            </w:pPr>
          </w:p>
        </w:tc>
      </w:tr>
      <w:tr w:rsidR="000F4E4F" w14:paraId="65B26173" w14:textId="77777777">
        <w:trPr>
          <w:trHeight w:val="300"/>
        </w:trPr>
        <w:tc>
          <w:tcPr>
            <w:tcW w:w="2632" w:type="pct"/>
            <w:tcBorders>
              <w:top w:val="nil"/>
              <w:left w:val="single" w:sz="8" w:space="0" w:color="auto"/>
              <w:bottom w:val="nil"/>
              <w:right w:val="nil"/>
            </w:tcBorders>
            <w:shd w:val="clear" w:color="auto" w:fill="auto"/>
            <w:vAlign w:val="center"/>
            <w:hideMark/>
          </w:tcPr>
          <w:p w14:paraId="65B2616E" w14:textId="77777777" w:rsidR="005D65F3" w:rsidRPr="00DD002D" w:rsidRDefault="00A56466" w:rsidP="005D65F3">
            <w:pPr>
              <w:rPr>
                <w:rFonts w:eastAsia="Times New Roman"/>
                <w:b/>
                <w:bCs/>
                <w:szCs w:val="24"/>
              </w:rPr>
            </w:pPr>
            <w:r w:rsidRPr="00DD002D">
              <w:rPr>
                <w:rFonts w:eastAsia="Times New Roman"/>
                <w:b/>
                <w:bCs/>
                <w:szCs w:val="24"/>
              </w:rPr>
              <w:t>Άρθρο 108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6F" w14:textId="77777777" w:rsidR="005D65F3" w:rsidRPr="00DD002D" w:rsidRDefault="00A56466" w:rsidP="005D65F3">
            <w:pPr>
              <w:rPr>
                <w:rFonts w:eastAsia="Times New Roman"/>
                <w:b/>
                <w:bCs/>
                <w:szCs w:val="24"/>
              </w:rPr>
            </w:pPr>
            <w:r w:rsidRPr="00DD002D">
              <w:rPr>
                <w:rFonts w:eastAsia="Times New Roman"/>
                <w:b/>
                <w:bCs/>
                <w:szCs w:val="24"/>
              </w:rPr>
              <w:t>118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70" w14:textId="77777777" w:rsidR="005D65F3" w:rsidRPr="00DD002D" w:rsidRDefault="00A56466" w:rsidP="005D65F3">
            <w:pPr>
              <w:rPr>
                <w:rFonts w:eastAsia="Times New Roman"/>
                <w:b/>
                <w:bCs/>
                <w:szCs w:val="24"/>
              </w:rPr>
            </w:pPr>
            <w:r w:rsidRPr="00DD002D">
              <w:rPr>
                <w:rFonts w:eastAsia="Times New Roman"/>
                <w:b/>
                <w:bCs/>
                <w:szCs w:val="24"/>
              </w:rPr>
              <w:t>104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71" w14:textId="77777777" w:rsidR="005D65F3" w:rsidRPr="00DD002D" w:rsidRDefault="00A56466" w:rsidP="005D65F3">
            <w:pPr>
              <w:rPr>
                <w:rFonts w:eastAsia="Times New Roman"/>
                <w:b/>
                <w:bCs/>
                <w:szCs w:val="24"/>
              </w:rPr>
            </w:pPr>
            <w:r w:rsidRPr="00DD002D">
              <w:rPr>
                <w:rFonts w:eastAsia="Times New Roman"/>
                <w:b/>
                <w:bCs/>
                <w:szCs w:val="24"/>
              </w:rPr>
              <w:t>43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72" w14:textId="77777777" w:rsidR="005D65F3" w:rsidRPr="00DD002D" w:rsidRDefault="00A56466" w:rsidP="005D65F3">
            <w:pPr>
              <w:rPr>
                <w:rFonts w:eastAsia="Times New Roman"/>
                <w:b/>
                <w:bCs/>
                <w:szCs w:val="24"/>
              </w:rPr>
            </w:pPr>
            <w:r w:rsidRPr="00DD002D">
              <w:rPr>
                <w:rFonts w:eastAsia="Times New Roman"/>
                <w:b/>
                <w:bCs/>
                <w:szCs w:val="24"/>
              </w:rPr>
              <w:t>265</w:t>
            </w:r>
          </w:p>
        </w:tc>
      </w:tr>
      <w:tr w:rsidR="000F4E4F" w14:paraId="65B26179" w14:textId="77777777">
        <w:trPr>
          <w:trHeight w:val="300"/>
        </w:trPr>
        <w:tc>
          <w:tcPr>
            <w:tcW w:w="2632" w:type="pct"/>
            <w:tcBorders>
              <w:top w:val="nil"/>
              <w:left w:val="single" w:sz="8" w:space="0" w:color="auto"/>
              <w:bottom w:val="nil"/>
              <w:right w:val="nil"/>
            </w:tcBorders>
            <w:shd w:val="clear" w:color="auto" w:fill="auto"/>
            <w:vAlign w:val="center"/>
            <w:hideMark/>
          </w:tcPr>
          <w:p w14:paraId="65B26174" w14:textId="77777777" w:rsidR="005D65F3" w:rsidRPr="00DD002D" w:rsidRDefault="00A56466" w:rsidP="005D65F3">
            <w:pPr>
              <w:rPr>
                <w:rFonts w:eastAsia="Times New Roman"/>
                <w:b/>
                <w:bCs/>
                <w:szCs w:val="24"/>
              </w:rPr>
            </w:pPr>
            <w:r w:rsidRPr="00DD002D">
              <w:rPr>
                <w:rFonts w:eastAsia="Times New Roman"/>
                <w:b/>
                <w:bCs/>
                <w:szCs w:val="24"/>
              </w:rPr>
              <w:t>(επαναδιατύπωση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617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7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7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78" w14:textId="77777777" w:rsidR="005D65F3" w:rsidRPr="00DD002D" w:rsidRDefault="00A56466" w:rsidP="005D65F3">
            <w:pPr>
              <w:rPr>
                <w:rFonts w:eastAsia="Times New Roman"/>
                <w:b/>
                <w:bCs/>
                <w:szCs w:val="24"/>
              </w:rPr>
            </w:pPr>
          </w:p>
        </w:tc>
      </w:tr>
      <w:tr w:rsidR="000F4E4F" w14:paraId="65B2617F" w14:textId="77777777">
        <w:trPr>
          <w:trHeight w:val="735"/>
        </w:trPr>
        <w:tc>
          <w:tcPr>
            <w:tcW w:w="2632" w:type="pct"/>
            <w:tcBorders>
              <w:top w:val="nil"/>
              <w:left w:val="single" w:sz="8" w:space="0" w:color="auto"/>
              <w:bottom w:val="single" w:sz="8" w:space="0" w:color="auto"/>
              <w:right w:val="nil"/>
            </w:tcBorders>
            <w:shd w:val="clear" w:color="auto" w:fill="auto"/>
            <w:vAlign w:val="center"/>
            <w:hideMark/>
          </w:tcPr>
          <w:p w14:paraId="65B2617A" w14:textId="77777777" w:rsidR="005D65F3" w:rsidRPr="00DD002D" w:rsidRDefault="00A56466" w:rsidP="005D65F3">
            <w:pPr>
              <w:rPr>
                <w:rFonts w:eastAsia="Times New Roman"/>
                <w:szCs w:val="24"/>
              </w:rPr>
            </w:pPr>
            <w:r w:rsidRPr="00DD002D">
              <w:rPr>
                <w:rFonts w:eastAsia="Times New Roman"/>
                <w:szCs w:val="24"/>
              </w:rPr>
              <w:t xml:space="preserve">Συμπληρωματική πρόταση βουλευτών του ΣΥΡΙΖΑ (μετά την Επιτροπή): «οργάνωση, λειτουργία και αρμοδιότητες του </w:t>
            </w:r>
            <w:r w:rsidRPr="00DD002D">
              <w:rPr>
                <w:rFonts w:eastAsia="Times New Roman"/>
                <w:szCs w:val="24"/>
              </w:rPr>
              <w:t>συμβουλίου απόδημου ελληνισμού που έχει ως αποστολή του την έκφραση όλων των δυνάμεων του απανταχού ελληνισμού»</w:t>
            </w:r>
          </w:p>
        </w:tc>
        <w:tc>
          <w:tcPr>
            <w:tcW w:w="658" w:type="pct"/>
            <w:vMerge/>
            <w:tcBorders>
              <w:top w:val="nil"/>
              <w:left w:val="single" w:sz="8" w:space="0" w:color="auto"/>
              <w:bottom w:val="single" w:sz="8" w:space="0" w:color="000000"/>
              <w:right w:val="single" w:sz="8" w:space="0" w:color="auto"/>
            </w:tcBorders>
            <w:vAlign w:val="center"/>
            <w:hideMark/>
          </w:tcPr>
          <w:p w14:paraId="65B2617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7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7D"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7E" w14:textId="77777777" w:rsidR="005D65F3" w:rsidRPr="00DD002D" w:rsidRDefault="00A56466" w:rsidP="005D65F3">
            <w:pPr>
              <w:rPr>
                <w:rFonts w:eastAsia="Times New Roman"/>
                <w:b/>
                <w:bCs/>
                <w:szCs w:val="24"/>
              </w:rPr>
            </w:pPr>
          </w:p>
        </w:tc>
      </w:tr>
      <w:tr w:rsidR="000F4E4F" w14:paraId="65B26185" w14:textId="77777777">
        <w:trPr>
          <w:trHeight w:val="300"/>
        </w:trPr>
        <w:tc>
          <w:tcPr>
            <w:tcW w:w="2632" w:type="pct"/>
            <w:tcBorders>
              <w:top w:val="nil"/>
              <w:left w:val="nil"/>
              <w:bottom w:val="nil"/>
              <w:right w:val="nil"/>
            </w:tcBorders>
            <w:shd w:val="clear" w:color="auto" w:fill="auto"/>
            <w:noWrap/>
            <w:vAlign w:val="bottom"/>
            <w:hideMark/>
          </w:tcPr>
          <w:p w14:paraId="65B26180" w14:textId="77777777" w:rsidR="005D65F3" w:rsidRPr="00DD002D" w:rsidRDefault="00A56466" w:rsidP="005D65F3">
            <w:pPr>
              <w:rPr>
                <w:rFonts w:eastAsia="Times New Roman"/>
                <w:szCs w:val="24"/>
              </w:rPr>
            </w:pPr>
          </w:p>
        </w:tc>
        <w:tc>
          <w:tcPr>
            <w:tcW w:w="658" w:type="pct"/>
            <w:tcBorders>
              <w:top w:val="nil"/>
              <w:left w:val="nil"/>
              <w:bottom w:val="nil"/>
              <w:right w:val="nil"/>
            </w:tcBorders>
            <w:shd w:val="clear" w:color="auto" w:fill="auto"/>
            <w:noWrap/>
            <w:vAlign w:val="center"/>
            <w:hideMark/>
          </w:tcPr>
          <w:p w14:paraId="65B26181" w14:textId="77777777" w:rsidR="005D65F3" w:rsidRPr="00DD002D" w:rsidRDefault="00A56466" w:rsidP="005D65F3">
            <w:pPr>
              <w:rPr>
                <w:rFonts w:eastAsia="Times New Roman"/>
                <w:szCs w:val="24"/>
              </w:rPr>
            </w:pPr>
          </w:p>
        </w:tc>
        <w:tc>
          <w:tcPr>
            <w:tcW w:w="592" w:type="pct"/>
            <w:tcBorders>
              <w:top w:val="nil"/>
              <w:left w:val="nil"/>
              <w:bottom w:val="nil"/>
              <w:right w:val="nil"/>
            </w:tcBorders>
            <w:shd w:val="clear" w:color="auto" w:fill="auto"/>
            <w:noWrap/>
            <w:vAlign w:val="center"/>
            <w:hideMark/>
          </w:tcPr>
          <w:p w14:paraId="65B26182" w14:textId="77777777" w:rsidR="005D65F3" w:rsidRPr="00DD002D" w:rsidRDefault="00A56466" w:rsidP="005D65F3">
            <w:pPr>
              <w:rPr>
                <w:rFonts w:eastAsia="Times New Roman"/>
                <w:szCs w:val="24"/>
              </w:rPr>
            </w:pPr>
          </w:p>
        </w:tc>
        <w:tc>
          <w:tcPr>
            <w:tcW w:w="592" w:type="pct"/>
            <w:tcBorders>
              <w:top w:val="nil"/>
              <w:left w:val="nil"/>
              <w:bottom w:val="nil"/>
              <w:right w:val="nil"/>
            </w:tcBorders>
            <w:shd w:val="clear" w:color="auto" w:fill="auto"/>
            <w:noWrap/>
            <w:vAlign w:val="center"/>
            <w:hideMark/>
          </w:tcPr>
          <w:p w14:paraId="65B26183" w14:textId="77777777" w:rsidR="005D65F3" w:rsidRPr="00DD002D" w:rsidRDefault="00A56466" w:rsidP="005D65F3">
            <w:pPr>
              <w:rPr>
                <w:rFonts w:eastAsia="Times New Roman"/>
                <w:szCs w:val="24"/>
              </w:rPr>
            </w:pPr>
          </w:p>
        </w:tc>
        <w:tc>
          <w:tcPr>
            <w:tcW w:w="526" w:type="pct"/>
            <w:tcBorders>
              <w:top w:val="nil"/>
              <w:left w:val="nil"/>
              <w:bottom w:val="nil"/>
              <w:right w:val="nil"/>
            </w:tcBorders>
            <w:shd w:val="clear" w:color="auto" w:fill="auto"/>
            <w:noWrap/>
            <w:vAlign w:val="center"/>
            <w:hideMark/>
          </w:tcPr>
          <w:p w14:paraId="65B26184" w14:textId="77777777" w:rsidR="005D65F3" w:rsidRPr="00DD002D" w:rsidRDefault="00A56466" w:rsidP="005D65F3">
            <w:pPr>
              <w:rPr>
                <w:rFonts w:eastAsia="Times New Roman"/>
                <w:szCs w:val="24"/>
              </w:rPr>
            </w:pPr>
          </w:p>
        </w:tc>
      </w:tr>
      <w:tr w:rsidR="000F4E4F" w14:paraId="65B26187" w14:textId="77777777">
        <w:trPr>
          <w:trHeight w:val="360"/>
        </w:trPr>
        <w:tc>
          <w:tcPr>
            <w:tcW w:w="5000" w:type="pct"/>
            <w:gridSpan w:val="5"/>
            <w:tcBorders>
              <w:top w:val="nil"/>
              <w:left w:val="nil"/>
              <w:bottom w:val="nil"/>
              <w:right w:val="nil"/>
            </w:tcBorders>
            <w:shd w:val="clear" w:color="auto" w:fill="auto"/>
            <w:noWrap/>
            <w:vAlign w:val="bottom"/>
            <w:hideMark/>
          </w:tcPr>
          <w:p w14:paraId="65B26186" w14:textId="77777777" w:rsidR="005D65F3" w:rsidRPr="00DD002D" w:rsidRDefault="00A56466" w:rsidP="005D65F3">
            <w:pPr>
              <w:rPr>
                <w:rFonts w:eastAsia="Times New Roman"/>
                <w:b/>
                <w:bCs/>
                <w:szCs w:val="24"/>
              </w:rPr>
            </w:pPr>
            <w:r w:rsidRPr="00DD002D">
              <w:rPr>
                <w:rFonts w:eastAsia="Times New Roman"/>
                <w:b/>
                <w:bCs/>
                <w:szCs w:val="24"/>
              </w:rPr>
              <w:t xml:space="preserve">2. </w:t>
            </w:r>
            <w:r w:rsidRPr="00DD002D">
              <w:rPr>
                <w:rFonts w:eastAsia="Times New Roman"/>
                <w:b/>
                <w:bCs/>
                <w:szCs w:val="24"/>
                <w:u w:val="single"/>
              </w:rPr>
              <w:t>ΔΙΑΤΑΞΕΙΣ ΠΟΥ ΣΥΓΚΕΝΤΡΩΣΑΝ 151 ΕΩΣ ΚΑΙ 179 ΨΗΦΟΥΣ</w:t>
            </w:r>
          </w:p>
        </w:tc>
      </w:tr>
      <w:tr w:rsidR="000F4E4F" w14:paraId="65B2618D" w14:textId="77777777">
        <w:trPr>
          <w:trHeight w:val="315"/>
        </w:trPr>
        <w:tc>
          <w:tcPr>
            <w:tcW w:w="2632" w:type="pct"/>
            <w:tcBorders>
              <w:top w:val="nil"/>
              <w:left w:val="nil"/>
              <w:bottom w:val="nil"/>
              <w:right w:val="nil"/>
            </w:tcBorders>
            <w:shd w:val="clear" w:color="auto" w:fill="auto"/>
            <w:noWrap/>
            <w:vAlign w:val="bottom"/>
            <w:hideMark/>
          </w:tcPr>
          <w:p w14:paraId="65B26188" w14:textId="77777777" w:rsidR="005D65F3" w:rsidRPr="00DD002D" w:rsidRDefault="00A56466" w:rsidP="005D65F3">
            <w:pPr>
              <w:rPr>
                <w:rFonts w:eastAsia="Times New Roman"/>
                <w:b/>
                <w:bCs/>
                <w:szCs w:val="24"/>
              </w:rPr>
            </w:pPr>
          </w:p>
        </w:tc>
        <w:tc>
          <w:tcPr>
            <w:tcW w:w="658" w:type="pct"/>
            <w:tcBorders>
              <w:top w:val="nil"/>
              <w:left w:val="nil"/>
              <w:bottom w:val="nil"/>
              <w:right w:val="nil"/>
            </w:tcBorders>
            <w:shd w:val="clear" w:color="auto" w:fill="auto"/>
            <w:noWrap/>
            <w:vAlign w:val="center"/>
            <w:hideMark/>
          </w:tcPr>
          <w:p w14:paraId="65B26189" w14:textId="77777777" w:rsidR="005D65F3" w:rsidRPr="00DD002D" w:rsidRDefault="00A56466" w:rsidP="005D65F3">
            <w:pPr>
              <w:rPr>
                <w:rFonts w:eastAsia="Times New Roman"/>
                <w:szCs w:val="24"/>
              </w:rPr>
            </w:pPr>
          </w:p>
        </w:tc>
        <w:tc>
          <w:tcPr>
            <w:tcW w:w="592" w:type="pct"/>
            <w:tcBorders>
              <w:top w:val="nil"/>
              <w:left w:val="nil"/>
              <w:bottom w:val="nil"/>
              <w:right w:val="nil"/>
            </w:tcBorders>
            <w:shd w:val="clear" w:color="auto" w:fill="auto"/>
            <w:noWrap/>
            <w:vAlign w:val="center"/>
            <w:hideMark/>
          </w:tcPr>
          <w:p w14:paraId="65B2618A" w14:textId="77777777" w:rsidR="005D65F3" w:rsidRPr="00DD002D" w:rsidRDefault="00A56466" w:rsidP="005D65F3">
            <w:pPr>
              <w:rPr>
                <w:rFonts w:eastAsia="Times New Roman"/>
                <w:szCs w:val="24"/>
              </w:rPr>
            </w:pPr>
          </w:p>
        </w:tc>
        <w:tc>
          <w:tcPr>
            <w:tcW w:w="592" w:type="pct"/>
            <w:tcBorders>
              <w:top w:val="nil"/>
              <w:left w:val="nil"/>
              <w:bottom w:val="nil"/>
              <w:right w:val="nil"/>
            </w:tcBorders>
            <w:shd w:val="clear" w:color="auto" w:fill="auto"/>
            <w:noWrap/>
            <w:vAlign w:val="center"/>
            <w:hideMark/>
          </w:tcPr>
          <w:p w14:paraId="65B2618B" w14:textId="77777777" w:rsidR="005D65F3" w:rsidRPr="00DD002D" w:rsidRDefault="00A56466" w:rsidP="005D65F3">
            <w:pPr>
              <w:rPr>
                <w:rFonts w:eastAsia="Times New Roman"/>
                <w:szCs w:val="24"/>
              </w:rPr>
            </w:pPr>
          </w:p>
        </w:tc>
        <w:tc>
          <w:tcPr>
            <w:tcW w:w="526" w:type="pct"/>
            <w:tcBorders>
              <w:top w:val="nil"/>
              <w:left w:val="nil"/>
              <w:bottom w:val="nil"/>
              <w:right w:val="nil"/>
            </w:tcBorders>
            <w:shd w:val="clear" w:color="auto" w:fill="auto"/>
            <w:noWrap/>
            <w:vAlign w:val="center"/>
            <w:hideMark/>
          </w:tcPr>
          <w:p w14:paraId="65B2618C" w14:textId="77777777" w:rsidR="005D65F3" w:rsidRPr="00DD002D" w:rsidRDefault="00A56466" w:rsidP="005D65F3">
            <w:pPr>
              <w:rPr>
                <w:rFonts w:eastAsia="Times New Roman"/>
                <w:szCs w:val="24"/>
              </w:rPr>
            </w:pPr>
          </w:p>
        </w:tc>
      </w:tr>
      <w:tr w:rsidR="000F4E4F" w14:paraId="65B26193" w14:textId="77777777">
        <w:trPr>
          <w:trHeight w:val="315"/>
        </w:trPr>
        <w:tc>
          <w:tcPr>
            <w:tcW w:w="26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5B2618E" w14:textId="77777777" w:rsidR="005D65F3" w:rsidRPr="00DD002D" w:rsidRDefault="00A56466" w:rsidP="005D65F3">
            <w:pPr>
              <w:rPr>
                <w:rFonts w:eastAsia="Times New Roman"/>
                <w:b/>
                <w:bCs/>
                <w:szCs w:val="24"/>
              </w:rPr>
            </w:pPr>
            <w:r w:rsidRPr="00DD002D">
              <w:rPr>
                <w:rFonts w:eastAsia="Times New Roman"/>
                <w:b/>
                <w:bCs/>
                <w:szCs w:val="24"/>
              </w:rPr>
              <w:t>ΔΙΑΤΑΞΗ</w:t>
            </w:r>
          </w:p>
        </w:tc>
        <w:tc>
          <w:tcPr>
            <w:tcW w:w="658" w:type="pct"/>
            <w:tcBorders>
              <w:top w:val="single" w:sz="8" w:space="0" w:color="auto"/>
              <w:left w:val="nil"/>
              <w:bottom w:val="single" w:sz="8" w:space="0" w:color="auto"/>
              <w:right w:val="single" w:sz="8" w:space="0" w:color="auto"/>
            </w:tcBorders>
            <w:shd w:val="clear" w:color="auto" w:fill="auto"/>
            <w:vAlign w:val="center"/>
            <w:hideMark/>
          </w:tcPr>
          <w:p w14:paraId="65B2618F" w14:textId="77777777" w:rsidR="005D65F3" w:rsidRPr="00DD002D" w:rsidRDefault="00A56466" w:rsidP="005D65F3">
            <w:pPr>
              <w:rPr>
                <w:rFonts w:eastAsia="Times New Roman"/>
                <w:b/>
                <w:bCs/>
                <w:szCs w:val="24"/>
              </w:rPr>
            </w:pPr>
            <w:r w:rsidRPr="00DD002D">
              <w:rPr>
                <w:rFonts w:eastAsia="Times New Roman"/>
                <w:b/>
                <w:bCs/>
                <w:szCs w:val="24"/>
              </w:rPr>
              <w:t>ΝΑΙ</w:t>
            </w:r>
          </w:p>
        </w:tc>
        <w:tc>
          <w:tcPr>
            <w:tcW w:w="592" w:type="pct"/>
            <w:tcBorders>
              <w:top w:val="single" w:sz="8" w:space="0" w:color="auto"/>
              <w:left w:val="nil"/>
              <w:bottom w:val="single" w:sz="8" w:space="0" w:color="auto"/>
              <w:right w:val="single" w:sz="8" w:space="0" w:color="auto"/>
            </w:tcBorders>
            <w:shd w:val="clear" w:color="auto" w:fill="auto"/>
            <w:vAlign w:val="center"/>
            <w:hideMark/>
          </w:tcPr>
          <w:p w14:paraId="65B26190" w14:textId="77777777" w:rsidR="005D65F3" w:rsidRPr="00DD002D" w:rsidRDefault="00A56466" w:rsidP="005D65F3">
            <w:pPr>
              <w:rPr>
                <w:rFonts w:eastAsia="Times New Roman"/>
                <w:b/>
                <w:bCs/>
                <w:szCs w:val="24"/>
              </w:rPr>
            </w:pPr>
            <w:r w:rsidRPr="00DD002D">
              <w:rPr>
                <w:rFonts w:eastAsia="Times New Roman"/>
                <w:b/>
                <w:bCs/>
                <w:szCs w:val="24"/>
              </w:rPr>
              <w:t>ΟΧΙ</w:t>
            </w:r>
          </w:p>
        </w:tc>
        <w:tc>
          <w:tcPr>
            <w:tcW w:w="592" w:type="pct"/>
            <w:tcBorders>
              <w:top w:val="single" w:sz="8" w:space="0" w:color="auto"/>
              <w:left w:val="nil"/>
              <w:bottom w:val="single" w:sz="8" w:space="0" w:color="auto"/>
              <w:right w:val="single" w:sz="8" w:space="0" w:color="auto"/>
            </w:tcBorders>
            <w:shd w:val="clear" w:color="auto" w:fill="auto"/>
            <w:vAlign w:val="center"/>
            <w:hideMark/>
          </w:tcPr>
          <w:p w14:paraId="65B26191" w14:textId="77777777" w:rsidR="005D65F3" w:rsidRPr="00DD002D" w:rsidRDefault="00A56466" w:rsidP="005D65F3">
            <w:pPr>
              <w:rPr>
                <w:rFonts w:eastAsia="Times New Roman"/>
                <w:b/>
                <w:bCs/>
                <w:szCs w:val="24"/>
              </w:rPr>
            </w:pPr>
            <w:r w:rsidRPr="00DD002D">
              <w:rPr>
                <w:rFonts w:eastAsia="Times New Roman"/>
                <w:b/>
                <w:bCs/>
                <w:szCs w:val="24"/>
              </w:rPr>
              <w:t>ΠΑΡΩΝ</w:t>
            </w:r>
          </w:p>
        </w:tc>
        <w:tc>
          <w:tcPr>
            <w:tcW w:w="526" w:type="pct"/>
            <w:tcBorders>
              <w:top w:val="single" w:sz="8" w:space="0" w:color="auto"/>
              <w:left w:val="nil"/>
              <w:bottom w:val="single" w:sz="8" w:space="0" w:color="auto"/>
              <w:right w:val="single" w:sz="8" w:space="0" w:color="auto"/>
            </w:tcBorders>
            <w:shd w:val="clear" w:color="auto" w:fill="auto"/>
            <w:vAlign w:val="center"/>
            <w:hideMark/>
          </w:tcPr>
          <w:p w14:paraId="65B26192" w14:textId="77777777" w:rsidR="005D65F3" w:rsidRPr="00DD002D" w:rsidRDefault="00A56466" w:rsidP="005D65F3">
            <w:pPr>
              <w:rPr>
                <w:rFonts w:eastAsia="Times New Roman"/>
                <w:b/>
                <w:bCs/>
                <w:szCs w:val="24"/>
              </w:rPr>
            </w:pPr>
            <w:r w:rsidRPr="00DD002D">
              <w:rPr>
                <w:rFonts w:eastAsia="Times New Roman"/>
                <w:b/>
                <w:bCs/>
                <w:szCs w:val="24"/>
              </w:rPr>
              <w:t>ΣΥΝΟΛΟ</w:t>
            </w:r>
          </w:p>
        </w:tc>
      </w:tr>
      <w:tr w:rsidR="000F4E4F" w14:paraId="65B26199"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194" w14:textId="77777777" w:rsidR="005D65F3" w:rsidRPr="00DD002D" w:rsidRDefault="00A56466" w:rsidP="005D65F3">
            <w:pPr>
              <w:rPr>
                <w:rFonts w:eastAsia="Times New Roman"/>
                <w:b/>
                <w:bCs/>
                <w:szCs w:val="24"/>
              </w:rPr>
            </w:pPr>
            <w:r w:rsidRPr="00DD002D">
              <w:rPr>
                <w:rFonts w:eastAsia="Times New Roman"/>
                <w:b/>
                <w:bCs/>
                <w:szCs w:val="24"/>
              </w:rPr>
              <w:t>Άρθρο 3 παρ. 1</w:t>
            </w:r>
          </w:p>
        </w:tc>
        <w:tc>
          <w:tcPr>
            <w:tcW w:w="658"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6195" w14:textId="77777777" w:rsidR="005D65F3" w:rsidRPr="00DD002D" w:rsidRDefault="00A56466" w:rsidP="005D65F3">
            <w:pPr>
              <w:rPr>
                <w:rFonts w:eastAsia="Times New Roman"/>
                <w:b/>
                <w:bCs/>
                <w:szCs w:val="24"/>
              </w:rPr>
            </w:pPr>
            <w:r w:rsidRPr="00DD002D">
              <w:rPr>
                <w:rFonts w:eastAsia="Times New Roman"/>
                <w:b/>
                <w:bCs/>
                <w:szCs w:val="24"/>
              </w:rPr>
              <w:t>151</w:t>
            </w:r>
          </w:p>
        </w:tc>
        <w:tc>
          <w:tcPr>
            <w:tcW w:w="592"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6196" w14:textId="77777777" w:rsidR="005D65F3" w:rsidRPr="00DD002D" w:rsidRDefault="00A56466" w:rsidP="005D65F3">
            <w:pPr>
              <w:rPr>
                <w:rFonts w:eastAsia="Times New Roman"/>
                <w:b/>
                <w:bCs/>
                <w:szCs w:val="24"/>
              </w:rPr>
            </w:pPr>
            <w:r w:rsidRPr="00DD002D">
              <w:rPr>
                <w:rFonts w:eastAsia="Times New Roman"/>
                <w:b/>
                <w:bCs/>
                <w:szCs w:val="24"/>
              </w:rPr>
              <w:t>101</w:t>
            </w:r>
          </w:p>
        </w:tc>
        <w:tc>
          <w:tcPr>
            <w:tcW w:w="592"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6197" w14:textId="77777777" w:rsidR="005D65F3" w:rsidRPr="00DD002D" w:rsidRDefault="00A56466" w:rsidP="005D65F3">
            <w:pPr>
              <w:rPr>
                <w:rFonts w:eastAsia="Times New Roman"/>
                <w:b/>
                <w:bCs/>
                <w:szCs w:val="24"/>
              </w:rPr>
            </w:pPr>
            <w:r w:rsidRPr="00DD002D">
              <w:rPr>
                <w:rFonts w:eastAsia="Times New Roman"/>
                <w:b/>
                <w:bCs/>
                <w:szCs w:val="24"/>
              </w:rPr>
              <w:t>19</w:t>
            </w:r>
          </w:p>
        </w:tc>
        <w:tc>
          <w:tcPr>
            <w:tcW w:w="52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6198"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19F"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19A" w14:textId="77777777" w:rsidR="005D65F3" w:rsidRPr="00DD002D" w:rsidRDefault="00A56466" w:rsidP="005D65F3">
            <w:pPr>
              <w:rPr>
                <w:rFonts w:eastAsia="Times New Roman"/>
                <w:szCs w:val="24"/>
              </w:rPr>
            </w:pPr>
            <w:r w:rsidRPr="00DD002D">
              <w:rPr>
                <w:rFonts w:eastAsia="Times New Roman"/>
                <w:szCs w:val="24"/>
              </w:rPr>
              <w:t xml:space="preserve">προς την </w:t>
            </w:r>
            <w:r w:rsidRPr="00DD002D">
              <w:rPr>
                <w:rFonts w:eastAsia="Times New Roman"/>
                <w:szCs w:val="24"/>
              </w:rPr>
              <w:t>κατεύθυνση κατοχύρωσης της θρησκευτικής ουδετερότητας του κράτους.</w:t>
            </w:r>
          </w:p>
        </w:tc>
        <w:tc>
          <w:tcPr>
            <w:tcW w:w="658" w:type="pct"/>
            <w:vMerge/>
            <w:tcBorders>
              <w:top w:val="nil"/>
              <w:left w:val="single" w:sz="8" w:space="0" w:color="auto"/>
              <w:bottom w:val="single" w:sz="8" w:space="0" w:color="000000"/>
              <w:right w:val="single" w:sz="8" w:space="0" w:color="auto"/>
            </w:tcBorders>
            <w:vAlign w:val="center"/>
            <w:hideMark/>
          </w:tcPr>
          <w:p w14:paraId="65B2619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9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9D"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9E" w14:textId="77777777" w:rsidR="005D65F3" w:rsidRPr="00DD002D" w:rsidRDefault="00A56466" w:rsidP="005D65F3">
            <w:pPr>
              <w:rPr>
                <w:rFonts w:eastAsia="Times New Roman"/>
                <w:b/>
                <w:bCs/>
                <w:szCs w:val="24"/>
              </w:rPr>
            </w:pPr>
          </w:p>
        </w:tc>
      </w:tr>
      <w:tr w:rsidR="000F4E4F" w14:paraId="65B261A5"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1A0" w14:textId="77777777" w:rsidR="005D65F3" w:rsidRPr="00DD002D" w:rsidRDefault="00A56466" w:rsidP="005D65F3">
            <w:pPr>
              <w:rPr>
                <w:rFonts w:eastAsia="Times New Roman"/>
                <w:b/>
                <w:bCs/>
                <w:szCs w:val="24"/>
              </w:rPr>
            </w:pPr>
            <w:r w:rsidRPr="00DD002D">
              <w:rPr>
                <w:rFonts w:eastAsia="Times New Roman"/>
                <w:b/>
                <w:bCs/>
                <w:szCs w:val="24"/>
              </w:rPr>
              <w:t>Άρθρο 3 παρ. 2</w:t>
            </w:r>
          </w:p>
        </w:tc>
        <w:tc>
          <w:tcPr>
            <w:tcW w:w="658"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61A1" w14:textId="77777777" w:rsidR="005D65F3" w:rsidRPr="00DD002D" w:rsidRDefault="00A56466" w:rsidP="005D65F3">
            <w:pPr>
              <w:rPr>
                <w:rFonts w:eastAsia="Times New Roman"/>
                <w:b/>
                <w:bCs/>
                <w:szCs w:val="24"/>
              </w:rPr>
            </w:pPr>
            <w:r w:rsidRPr="00DD002D">
              <w:rPr>
                <w:rFonts w:eastAsia="Times New Roman"/>
                <w:b/>
                <w:bCs/>
                <w:szCs w:val="24"/>
              </w:rPr>
              <w:t>151</w:t>
            </w:r>
          </w:p>
        </w:tc>
        <w:tc>
          <w:tcPr>
            <w:tcW w:w="592"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61A2" w14:textId="77777777" w:rsidR="005D65F3" w:rsidRPr="00DD002D" w:rsidRDefault="00A56466" w:rsidP="005D65F3">
            <w:pPr>
              <w:rPr>
                <w:rFonts w:eastAsia="Times New Roman"/>
                <w:b/>
                <w:bCs/>
                <w:szCs w:val="24"/>
              </w:rPr>
            </w:pPr>
            <w:r w:rsidRPr="00DD002D">
              <w:rPr>
                <w:rFonts w:eastAsia="Times New Roman"/>
                <w:b/>
                <w:bCs/>
                <w:szCs w:val="24"/>
              </w:rPr>
              <w:t>102</w:t>
            </w:r>
          </w:p>
        </w:tc>
        <w:tc>
          <w:tcPr>
            <w:tcW w:w="592"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61A3" w14:textId="77777777" w:rsidR="005D65F3" w:rsidRPr="00DD002D" w:rsidRDefault="00A56466" w:rsidP="005D65F3">
            <w:pPr>
              <w:rPr>
                <w:rFonts w:eastAsia="Times New Roman"/>
                <w:b/>
                <w:bCs/>
                <w:szCs w:val="24"/>
              </w:rPr>
            </w:pPr>
            <w:r w:rsidRPr="00DD002D">
              <w:rPr>
                <w:rFonts w:eastAsia="Times New Roman"/>
                <w:b/>
                <w:bCs/>
                <w:szCs w:val="24"/>
              </w:rPr>
              <w:t>19</w:t>
            </w:r>
          </w:p>
        </w:tc>
        <w:tc>
          <w:tcPr>
            <w:tcW w:w="52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61A4" w14:textId="77777777" w:rsidR="005D65F3" w:rsidRPr="00DD002D" w:rsidRDefault="00A56466" w:rsidP="005D65F3">
            <w:pPr>
              <w:rPr>
                <w:rFonts w:eastAsia="Times New Roman"/>
                <w:b/>
                <w:bCs/>
                <w:szCs w:val="24"/>
              </w:rPr>
            </w:pPr>
            <w:r w:rsidRPr="00DD002D">
              <w:rPr>
                <w:rFonts w:eastAsia="Times New Roman"/>
                <w:b/>
                <w:bCs/>
                <w:szCs w:val="24"/>
              </w:rPr>
              <w:t>272</w:t>
            </w:r>
          </w:p>
        </w:tc>
      </w:tr>
      <w:tr w:rsidR="000F4E4F" w14:paraId="65B261AB"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1A6" w14:textId="77777777" w:rsidR="005D65F3" w:rsidRPr="00DD002D" w:rsidRDefault="00A56466" w:rsidP="005D65F3">
            <w:pPr>
              <w:rPr>
                <w:rFonts w:eastAsia="Times New Roman"/>
                <w:szCs w:val="24"/>
              </w:rPr>
            </w:pPr>
            <w:r w:rsidRPr="00DD002D">
              <w:rPr>
                <w:rFonts w:eastAsia="Times New Roman"/>
                <w:szCs w:val="24"/>
              </w:rPr>
              <w:t>προς την κατεύθυνση κατοχύρωσης της θρησκευτικής ουδετερότητας του κράτους.</w:t>
            </w:r>
          </w:p>
        </w:tc>
        <w:tc>
          <w:tcPr>
            <w:tcW w:w="658" w:type="pct"/>
            <w:vMerge/>
            <w:tcBorders>
              <w:top w:val="nil"/>
              <w:left w:val="single" w:sz="8" w:space="0" w:color="auto"/>
              <w:bottom w:val="single" w:sz="8" w:space="0" w:color="000000"/>
              <w:right w:val="single" w:sz="8" w:space="0" w:color="auto"/>
            </w:tcBorders>
            <w:vAlign w:val="center"/>
            <w:hideMark/>
          </w:tcPr>
          <w:p w14:paraId="65B261A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A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A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AA" w14:textId="77777777" w:rsidR="005D65F3" w:rsidRPr="00DD002D" w:rsidRDefault="00A56466" w:rsidP="005D65F3">
            <w:pPr>
              <w:rPr>
                <w:rFonts w:eastAsia="Times New Roman"/>
                <w:b/>
                <w:bCs/>
                <w:szCs w:val="24"/>
              </w:rPr>
            </w:pPr>
          </w:p>
        </w:tc>
      </w:tr>
      <w:tr w:rsidR="000F4E4F" w14:paraId="65B261B1"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1AC" w14:textId="77777777" w:rsidR="005D65F3" w:rsidRPr="00DD002D" w:rsidRDefault="00A56466" w:rsidP="005D65F3">
            <w:pPr>
              <w:rPr>
                <w:rFonts w:eastAsia="Times New Roman"/>
                <w:b/>
                <w:bCs/>
                <w:szCs w:val="24"/>
              </w:rPr>
            </w:pPr>
            <w:r w:rsidRPr="00DD002D">
              <w:rPr>
                <w:rFonts w:eastAsia="Times New Roman"/>
                <w:b/>
                <w:bCs/>
                <w:szCs w:val="24"/>
              </w:rPr>
              <w:t>Άρθρο 3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AD" w14:textId="77777777" w:rsidR="005D65F3" w:rsidRPr="00DD002D" w:rsidRDefault="00A56466" w:rsidP="005D65F3">
            <w:pPr>
              <w:rPr>
                <w:rFonts w:eastAsia="Times New Roman"/>
                <w:b/>
                <w:bCs/>
                <w:szCs w:val="24"/>
              </w:rPr>
            </w:pPr>
            <w:r w:rsidRPr="00DD002D">
              <w:rPr>
                <w:rFonts w:eastAsia="Times New Roman"/>
                <w:b/>
                <w:bCs/>
                <w:szCs w:val="24"/>
              </w:rPr>
              <w:t>167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AE" w14:textId="77777777" w:rsidR="005D65F3" w:rsidRPr="00DD002D" w:rsidRDefault="00A56466" w:rsidP="005D65F3">
            <w:pPr>
              <w:rPr>
                <w:rFonts w:eastAsia="Times New Roman"/>
                <w:b/>
                <w:bCs/>
                <w:szCs w:val="24"/>
              </w:rPr>
            </w:pPr>
            <w:r w:rsidRPr="00DD002D">
              <w:rPr>
                <w:rFonts w:eastAsia="Times New Roman"/>
                <w:b/>
                <w:bCs/>
                <w:szCs w:val="24"/>
              </w:rPr>
              <w:t>101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AF"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B0" w14:textId="77777777" w:rsidR="005D65F3" w:rsidRPr="00DD002D" w:rsidRDefault="00A56466" w:rsidP="005D65F3">
            <w:pPr>
              <w:rPr>
                <w:rFonts w:eastAsia="Times New Roman"/>
                <w:b/>
                <w:bCs/>
                <w:szCs w:val="24"/>
              </w:rPr>
            </w:pPr>
            <w:r w:rsidRPr="00DD002D">
              <w:rPr>
                <w:rFonts w:eastAsia="Times New Roman"/>
                <w:b/>
                <w:bCs/>
                <w:szCs w:val="24"/>
              </w:rPr>
              <w:t>272</w:t>
            </w:r>
          </w:p>
        </w:tc>
      </w:tr>
      <w:tr w:rsidR="000F4E4F" w14:paraId="65B261B7"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1B2"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61B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B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B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B6" w14:textId="77777777" w:rsidR="005D65F3" w:rsidRPr="00DD002D" w:rsidRDefault="00A56466" w:rsidP="005D65F3">
            <w:pPr>
              <w:rPr>
                <w:rFonts w:eastAsia="Times New Roman"/>
                <w:b/>
                <w:bCs/>
                <w:szCs w:val="24"/>
              </w:rPr>
            </w:pPr>
          </w:p>
        </w:tc>
      </w:tr>
      <w:tr w:rsidR="000F4E4F" w14:paraId="65B261BD"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1B8" w14:textId="77777777" w:rsidR="005D65F3" w:rsidRPr="00DD002D" w:rsidRDefault="00A56466" w:rsidP="005D65F3">
            <w:pPr>
              <w:rPr>
                <w:rFonts w:eastAsia="Times New Roman"/>
                <w:szCs w:val="24"/>
              </w:rPr>
            </w:pPr>
            <w:r w:rsidRPr="00DD002D">
              <w:rPr>
                <w:rFonts w:eastAsia="Times New Roman"/>
                <w:szCs w:val="24"/>
              </w:rPr>
              <w:t xml:space="preserve">κατάργηση της </w:t>
            </w:r>
            <w:r w:rsidRPr="00DD002D">
              <w:rPr>
                <w:rFonts w:eastAsia="Times New Roman"/>
                <w:szCs w:val="24"/>
              </w:rPr>
              <w:t>παραγράφου 3 του άρθρου 3</w:t>
            </w:r>
          </w:p>
        </w:tc>
        <w:tc>
          <w:tcPr>
            <w:tcW w:w="658" w:type="pct"/>
            <w:vMerge/>
            <w:tcBorders>
              <w:top w:val="nil"/>
              <w:left w:val="single" w:sz="8" w:space="0" w:color="auto"/>
              <w:bottom w:val="single" w:sz="8" w:space="0" w:color="000000"/>
              <w:right w:val="single" w:sz="8" w:space="0" w:color="auto"/>
            </w:tcBorders>
            <w:vAlign w:val="center"/>
            <w:hideMark/>
          </w:tcPr>
          <w:p w14:paraId="65B261B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B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B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BC" w14:textId="77777777" w:rsidR="005D65F3" w:rsidRPr="00DD002D" w:rsidRDefault="00A56466" w:rsidP="005D65F3">
            <w:pPr>
              <w:rPr>
                <w:rFonts w:eastAsia="Times New Roman"/>
                <w:b/>
                <w:bCs/>
                <w:szCs w:val="24"/>
              </w:rPr>
            </w:pPr>
          </w:p>
        </w:tc>
      </w:tr>
      <w:tr w:rsidR="000F4E4F" w14:paraId="65B261C3"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1BE" w14:textId="77777777" w:rsidR="005D65F3" w:rsidRPr="00DD002D" w:rsidRDefault="00A56466" w:rsidP="005D65F3">
            <w:pPr>
              <w:rPr>
                <w:rFonts w:eastAsia="Times New Roman"/>
                <w:b/>
                <w:bCs/>
                <w:szCs w:val="24"/>
              </w:rPr>
            </w:pPr>
            <w:r w:rsidRPr="00DD002D">
              <w:rPr>
                <w:rFonts w:eastAsia="Times New Roman"/>
                <w:b/>
                <w:bCs/>
                <w:szCs w:val="24"/>
              </w:rPr>
              <w:t>Άρθρο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BF" w14:textId="77777777" w:rsidR="005D65F3" w:rsidRPr="00DD002D" w:rsidRDefault="00A56466" w:rsidP="005D65F3">
            <w:pPr>
              <w:rPr>
                <w:rFonts w:eastAsia="Times New Roman"/>
                <w:b/>
                <w:bCs/>
                <w:szCs w:val="24"/>
              </w:rPr>
            </w:pPr>
            <w:r w:rsidRPr="00DD002D">
              <w:rPr>
                <w:rFonts w:eastAsia="Times New Roman"/>
                <w:b/>
                <w:bCs/>
                <w:szCs w:val="24"/>
              </w:rPr>
              <w:t>153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C0" w14:textId="77777777" w:rsidR="005D65F3" w:rsidRPr="00DD002D" w:rsidRDefault="00A56466" w:rsidP="005D65F3">
            <w:pPr>
              <w:rPr>
                <w:rFonts w:eastAsia="Times New Roman"/>
                <w:b/>
                <w:bCs/>
                <w:szCs w:val="24"/>
              </w:rPr>
            </w:pPr>
            <w:r w:rsidRPr="00DD002D">
              <w:rPr>
                <w:rFonts w:eastAsia="Times New Roman"/>
                <w:b/>
                <w:bCs/>
                <w:szCs w:val="24"/>
              </w:rPr>
              <w:t>115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C1"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C2" w14:textId="77777777" w:rsidR="005D65F3" w:rsidRPr="00DD002D" w:rsidRDefault="00A56466" w:rsidP="005D65F3">
            <w:pPr>
              <w:rPr>
                <w:rFonts w:eastAsia="Times New Roman"/>
                <w:b/>
                <w:bCs/>
                <w:szCs w:val="24"/>
              </w:rPr>
            </w:pPr>
            <w:r w:rsidRPr="00DD002D">
              <w:rPr>
                <w:rFonts w:eastAsia="Times New Roman"/>
                <w:b/>
                <w:bCs/>
                <w:szCs w:val="24"/>
              </w:rPr>
              <w:t>272</w:t>
            </w:r>
          </w:p>
        </w:tc>
      </w:tr>
      <w:tr w:rsidR="000F4E4F" w14:paraId="65B261C9"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1C4" w14:textId="77777777" w:rsidR="005D65F3" w:rsidRPr="00DD002D" w:rsidRDefault="00A56466" w:rsidP="005D65F3">
            <w:pPr>
              <w:rPr>
                <w:rFonts w:eastAsia="Times New Roman"/>
                <w:b/>
                <w:bCs/>
                <w:szCs w:val="24"/>
              </w:rPr>
            </w:pPr>
            <w:r w:rsidRPr="00DD002D">
              <w:rPr>
                <w:rFonts w:eastAsia="Times New Roman"/>
                <w:b/>
                <w:bCs/>
                <w:szCs w:val="24"/>
              </w:rPr>
              <w:t>(εισαγωγή ερμηνευτικής δήλωσης)</w:t>
            </w:r>
          </w:p>
        </w:tc>
        <w:tc>
          <w:tcPr>
            <w:tcW w:w="658" w:type="pct"/>
            <w:vMerge/>
            <w:tcBorders>
              <w:top w:val="nil"/>
              <w:left w:val="single" w:sz="8" w:space="0" w:color="auto"/>
              <w:bottom w:val="single" w:sz="8" w:space="0" w:color="000000"/>
              <w:right w:val="single" w:sz="8" w:space="0" w:color="auto"/>
            </w:tcBorders>
            <w:vAlign w:val="center"/>
            <w:hideMark/>
          </w:tcPr>
          <w:p w14:paraId="65B261C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C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C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C8" w14:textId="77777777" w:rsidR="005D65F3" w:rsidRPr="00DD002D" w:rsidRDefault="00A56466" w:rsidP="005D65F3">
            <w:pPr>
              <w:rPr>
                <w:rFonts w:eastAsia="Times New Roman"/>
                <w:b/>
                <w:bCs/>
                <w:szCs w:val="24"/>
              </w:rPr>
            </w:pPr>
          </w:p>
        </w:tc>
      </w:tr>
      <w:tr w:rsidR="000F4E4F" w14:paraId="65B261CF" w14:textId="77777777">
        <w:trPr>
          <w:trHeight w:val="495"/>
        </w:trPr>
        <w:tc>
          <w:tcPr>
            <w:tcW w:w="2632" w:type="pct"/>
            <w:tcBorders>
              <w:top w:val="nil"/>
              <w:left w:val="single" w:sz="8" w:space="0" w:color="auto"/>
              <w:bottom w:val="nil"/>
              <w:right w:val="single" w:sz="8" w:space="0" w:color="auto"/>
            </w:tcBorders>
            <w:shd w:val="clear" w:color="auto" w:fill="auto"/>
            <w:vAlign w:val="center"/>
            <w:hideMark/>
          </w:tcPr>
          <w:p w14:paraId="65B261CA" w14:textId="77777777" w:rsidR="005D65F3" w:rsidRPr="00DD002D" w:rsidRDefault="00A56466" w:rsidP="005D65F3">
            <w:pPr>
              <w:rPr>
                <w:rFonts w:eastAsia="Times New Roman"/>
                <w:szCs w:val="24"/>
              </w:rPr>
            </w:pPr>
            <w:r w:rsidRPr="00DD002D">
              <w:rPr>
                <w:rFonts w:eastAsia="Times New Roman"/>
                <w:szCs w:val="24"/>
              </w:rPr>
              <w:t>προσθήκη ερμηνευτικής δήλωσης προς την κατεύθυνση κατοχύρωσης της θρησκευτικής ουδετερότητας του κράτους.</w:t>
            </w:r>
          </w:p>
        </w:tc>
        <w:tc>
          <w:tcPr>
            <w:tcW w:w="658" w:type="pct"/>
            <w:vMerge/>
            <w:tcBorders>
              <w:top w:val="nil"/>
              <w:left w:val="single" w:sz="8" w:space="0" w:color="auto"/>
              <w:bottom w:val="single" w:sz="8" w:space="0" w:color="000000"/>
              <w:right w:val="single" w:sz="8" w:space="0" w:color="auto"/>
            </w:tcBorders>
            <w:vAlign w:val="center"/>
            <w:hideMark/>
          </w:tcPr>
          <w:p w14:paraId="65B261C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C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CD"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CE" w14:textId="77777777" w:rsidR="005D65F3" w:rsidRPr="00DD002D" w:rsidRDefault="00A56466" w:rsidP="005D65F3">
            <w:pPr>
              <w:rPr>
                <w:rFonts w:eastAsia="Times New Roman"/>
                <w:b/>
                <w:bCs/>
                <w:szCs w:val="24"/>
              </w:rPr>
            </w:pPr>
          </w:p>
        </w:tc>
      </w:tr>
      <w:tr w:rsidR="000F4E4F" w14:paraId="65B261D5" w14:textId="77777777">
        <w:trPr>
          <w:trHeight w:val="300"/>
        </w:trPr>
        <w:tc>
          <w:tcPr>
            <w:tcW w:w="2632" w:type="pct"/>
            <w:tcBorders>
              <w:top w:val="single" w:sz="8" w:space="0" w:color="auto"/>
              <w:left w:val="single" w:sz="8" w:space="0" w:color="auto"/>
              <w:bottom w:val="nil"/>
              <w:right w:val="nil"/>
            </w:tcBorders>
            <w:shd w:val="clear" w:color="auto" w:fill="auto"/>
            <w:vAlign w:val="center"/>
            <w:hideMark/>
          </w:tcPr>
          <w:p w14:paraId="65B261D0" w14:textId="77777777" w:rsidR="005D65F3" w:rsidRPr="00DD002D" w:rsidRDefault="00A56466" w:rsidP="005D65F3">
            <w:pPr>
              <w:rPr>
                <w:rFonts w:eastAsia="Times New Roman"/>
                <w:b/>
                <w:bCs/>
                <w:szCs w:val="24"/>
              </w:rPr>
            </w:pPr>
            <w:r w:rsidRPr="00DD002D">
              <w:rPr>
                <w:rFonts w:eastAsia="Times New Roman"/>
                <w:b/>
                <w:bCs/>
                <w:szCs w:val="24"/>
              </w:rPr>
              <w:t>Άρθρο 5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D1" w14:textId="77777777" w:rsidR="005D65F3" w:rsidRPr="00DD002D" w:rsidRDefault="00A56466" w:rsidP="005D65F3">
            <w:pPr>
              <w:rPr>
                <w:rFonts w:eastAsia="Times New Roman"/>
                <w:b/>
                <w:bCs/>
                <w:szCs w:val="24"/>
              </w:rPr>
            </w:pPr>
            <w:r w:rsidRPr="00DD002D">
              <w:rPr>
                <w:rFonts w:eastAsia="Times New Roman"/>
                <w:b/>
                <w:bCs/>
                <w:szCs w:val="24"/>
              </w:rPr>
              <w:t>170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D2" w14:textId="77777777" w:rsidR="005D65F3" w:rsidRPr="00DD002D" w:rsidRDefault="00A56466" w:rsidP="005D65F3">
            <w:pPr>
              <w:rPr>
                <w:rFonts w:eastAsia="Times New Roman"/>
                <w:b/>
                <w:bCs/>
                <w:szCs w:val="24"/>
              </w:rPr>
            </w:pPr>
            <w:r w:rsidRPr="00DD002D">
              <w:rPr>
                <w:rFonts w:eastAsia="Times New Roman"/>
                <w:b/>
                <w:bCs/>
                <w:szCs w:val="24"/>
              </w:rPr>
              <w:t>99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D3" w14:textId="77777777" w:rsidR="005D65F3" w:rsidRPr="00DD002D" w:rsidRDefault="00A56466" w:rsidP="005D65F3">
            <w:pPr>
              <w:rPr>
                <w:rFonts w:eastAsia="Times New Roman"/>
                <w:b/>
                <w:bCs/>
                <w:szCs w:val="24"/>
              </w:rPr>
            </w:pPr>
            <w:r w:rsidRPr="00DD002D">
              <w:rPr>
                <w:rFonts w:eastAsia="Times New Roman"/>
                <w:b/>
                <w:bCs/>
                <w:szCs w:val="24"/>
              </w:rPr>
              <w:t>0</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D4" w14:textId="77777777" w:rsidR="005D65F3" w:rsidRPr="00DD002D" w:rsidRDefault="00A56466" w:rsidP="005D65F3">
            <w:pPr>
              <w:rPr>
                <w:rFonts w:eastAsia="Times New Roman"/>
                <w:b/>
                <w:bCs/>
                <w:szCs w:val="24"/>
              </w:rPr>
            </w:pPr>
            <w:r w:rsidRPr="00DD002D">
              <w:rPr>
                <w:rFonts w:eastAsia="Times New Roman"/>
                <w:b/>
                <w:bCs/>
                <w:szCs w:val="24"/>
              </w:rPr>
              <w:t>269</w:t>
            </w:r>
          </w:p>
        </w:tc>
      </w:tr>
      <w:tr w:rsidR="000F4E4F" w14:paraId="65B261DB" w14:textId="77777777">
        <w:trPr>
          <w:trHeight w:val="735"/>
        </w:trPr>
        <w:tc>
          <w:tcPr>
            <w:tcW w:w="2632" w:type="pct"/>
            <w:tcBorders>
              <w:top w:val="nil"/>
              <w:left w:val="single" w:sz="8" w:space="0" w:color="auto"/>
              <w:bottom w:val="single" w:sz="8" w:space="0" w:color="auto"/>
              <w:right w:val="nil"/>
            </w:tcBorders>
            <w:shd w:val="clear" w:color="auto" w:fill="auto"/>
            <w:vAlign w:val="center"/>
            <w:hideMark/>
          </w:tcPr>
          <w:p w14:paraId="65B261D6" w14:textId="77777777" w:rsidR="005D65F3" w:rsidRPr="00DD002D" w:rsidRDefault="00A56466" w:rsidP="005D65F3">
            <w:pPr>
              <w:rPr>
                <w:rFonts w:eastAsia="Times New Roman"/>
                <w:szCs w:val="24"/>
              </w:rPr>
            </w:pPr>
            <w:r w:rsidRPr="00DD002D">
              <w:rPr>
                <w:rFonts w:eastAsia="Times New Roman"/>
                <w:szCs w:val="24"/>
              </w:rPr>
              <w:t xml:space="preserve">Συμπληρωματική πρόταση </w:t>
            </w:r>
            <w:r w:rsidRPr="00DD002D">
              <w:rPr>
                <w:rFonts w:eastAsia="Times New Roman"/>
                <w:szCs w:val="24"/>
              </w:rPr>
              <w:t>βουλευτών ΣΥΡΙΖΑ προς την κατεύθυνση κατοχύρωσης της απόλυτης προστασίας, ζωής, τιμής και ελευθερίας χωρίς διάκριση φύλου, ταυτότητας φύλου και σεξουαλικού προσανατολισμού.</w:t>
            </w:r>
          </w:p>
        </w:tc>
        <w:tc>
          <w:tcPr>
            <w:tcW w:w="658" w:type="pct"/>
            <w:vMerge/>
            <w:tcBorders>
              <w:top w:val="nil"/>
              <w:left w:val="single" w:sz="8" w:space="0" w:color="auto"/>
              <w:bottom w:val="single" w:sz="8" w:space="0" w:color="000000"/>
              <w:right w:val="single" w:sz="8" w:space="0" w:color="auto"/>
            </w:tcBorders>
            <w:vAlign w:val="center"/>
            <w:hideMark/>
          </w:tcPr>
          <w:p w14:paraId="65B261D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D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D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DA" w14:textId="77777777" w:rsidR="005D65F3" w:rsidRPr="00DD002D" w:rsidRDefault="00A56466" w:rsidP="005D65F3">
            <w:pPr>
              <w:rPr>
                <w:rFonts w:eastAsia="Times New Roman"/>
                <w:b/>
                <w:bCs/>
                <w:szCs w:val="24"/>
              </w:rPr>
            </w:pPr>
          </w:p>
        </w:tc>
      </w:tr>
      <w:tr w:rsidR="000F4E4F" w14:paraId="65B261E1"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1DC" w14:textId="77777777" w:rsidR="005D65F3" w:rsidRPr="00DD002D" w:rsidRDefault="00A56466" w:rsidP="005D65F3">
            <w:pPr>
              <w:rPr>
                <w:rFonts w:eastAsia="Times New Roman"/>
                <w:b/>
                <w:bCs/>
                <w:szCs w:val="24"/>
              </w:rPr>
            </w:pPr>
            <w:r w:rsidRPr="00DD002D">
              <w:rPr>
                <w:rFonts w:eastAsia="Times New Roman"/>
                <w:b/>
                <w:bCs/>
                <w:szCs w:val="24"/>
              </w:rPr>
              <w:t>Άρθρο 13 παρ. 5</w:t>
            </w:r>
          </w:p>
        </w:tc>
        <w:tc>
          <w:tcPr>
            <w:tcW w:w="658"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61DD" w14:textId="77777777" w:rsidR="005D65F3" w:rsidRPr="00DD002D" w:rsidRDefault="00A56466" w:rsidP="005D65F3">
            <w:pPr>
              <w:rPr>
                <w:rFonts w:eastAsia="Times New Roman"/>
                <w:b/>
                <w:bCs/>
                <w:szCs w:val="24"/>
              </w:rPr>
            </w:pPr>
            <w:r w:rsidRPr="00DD002D">
              <w:rPr>
                <w:rFonts w:eastAsia="Times New Roman"/>
                <w:b/>
                <w:bCs/>
                <w:szCs w:val="24"/>
              </w:rPr>
              <w:t>151</w:t>
            </w:r>
          </w:p>
        </w:tc>
        <w:tc>
          <w:tcPr>
            <w:tcW w:w="592"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61DE" w14:textId="77777777" w:rsidR="005D65F3" w:rsidRPr="00DD002D" w:rsidRDefault="00A56466" w:rsidP="005D65F3">
            <w:pPr>
              <w:rPr>
                <w:rFonts w:eastAsia="Times New Roman"/>
                <w:b/>
                <w:bCs/>
                <w:szCs w:val="24"/>
              </w:rPr>
            </w:pPr>
            <w:r w:rsidRPr="00DD002D">
              <w:rPr>
                <w:rFonts w:eastAsia="Times New Roman"/>
                <w:b/>
                <w:bCs/>
                <w:szCs w:val="24"/>
              </w:rPr>
              <w:t>101</w:t>
            </w:r>
          </w:p>
        </w:tc>
        <w:tc>
          <w:tcPr>
            <w:tcW w:w="592"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61DF" w14:textId="77777777" w:rsidR="005D65F3" w:rsidRPr="00DD002D" w:rsidRDefault="00A56466" w:rsidP="005D65F3">
            <w:pPr>
              <w:rPr>
                <w:rFonts w:eastAsia="Times New Roman"/>
                <w:b/>
                <w:bCs/>
                <w:szCs w:val="24"/>
              </w:rPr>
            </w:pPr>
            <w:r w:rsidRPr="00DD002D">
              <w:rPr>
                <w:rFonts w:eastAsia="Times New Roman"/>
                <w:b/>
                <w:bCs/>
                <w:szCs w:val="24"/>
              </w:rPr>
              <w:t>20</w:t>
            </w:r>
          </w:p>
        </w:tc>
        <w:tc>
          <w:tcPr>
            <w:tcW w:w="52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5B261E0" w14:textId="77777777" w:rsidR="005D65F3" w:rsidRPr="00DD002D" w:rsidRDefault="00A56466" w:rsidP="005D65F3">
            <w:pPr>
              <w:rPr>
                <w:rFonts w:eastAsia="Times New Roman"/>
                <w:b/>
                <w:bCs/>
                <w:szCs w:val="24"/>
              </w:rPr>
            </w:pPr>
            <w:r w:rsidRPr="00DD002D">
              <w:rPr>
                <w:rFonts w:eastAsia="Times New Roman"/>
                <w:b/>
                <w:bCs/>
                <w:szCs w:val="24"/>
              </w:rPr>
              <w:t>272</w:t>
            </w:r>
          </w:p>
        </w:tc>
      </w:tr>
      <w:tr w:rsidR="000F4E4F" w14:paraId="65B261E7"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61E2"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κατοχύρωσης του πολιτικού </w:t>
            </w:r>
            <w:r w:rsidRPr="00DD002D">
              <w:rPr>
                <w:rFonts w:eastAsia="Times New Roman"/>
                <w:szCs w:val="24"/>
              </w:rPr>
              <w:t>όρκου.</w:t>
            </w:r>
          </w:p>
        </w:tc>
        <w:tc>
          <w:tcPr>
            <w:tcW w:w="658" w:type="pct"/>
            <w:vMerge/>
            <w:tcBorders>
              <w:top w:val="nil"/>
              <w:left w:val="single" w:sz="8" w:space="0" w:color="auto"/>
              <w:bottom w:val="single" w:sz="8" w:space="0" w:color="000000"/>
              <w:right w:val="single" w:sz="8" w:space="0" w:color="auto"/>
            </w:tcBorders>
            <w:vAlign w:val="center"/>
            <w:hideMark/>
          </w:tcPr>
          <w:p w14:paraId="65B261E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E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E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E6" w14:textId="77777777" w:rsidR="005D65F3" w:rsidRPr="00DD002D" w:rsidRDefault="00A56466" w:rsidP="005D65F3">
            <w:pPr>
              <w:rPr>
                <w:rFonts w:eastAsia="Times New Roman"/>
                <w:b/>
                <w:bCs/>
                <w:szCs w:val="24"/>
              </w:rPr>
            </w:pPr>
          </w:p>
        </w:tc>
      </w:tr>
      <w:tr w:rsidR="000F4E4F" w14:paraId="65B261ED"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61E8" w14:textId="77777777" w:rsidR="005D65F3" w:rsidRPr="00DD002D" w:rsidRDefault="00A56466" w:rsidP="005D65F3">
            <w:pPr>
              <w:rPr>
                <w:rFonts w:eastAsia="Times New Roman"/>
                <w:b/>
                <w:bCs/>
                <w:szCs w:val="24"/>
              </w:rPr>
            </w:pPr>
            <w:r w:rsidRPr="00DD002D">
              <w:rPr>
                <w:rFonts w:eastAsia="Times New Roman"/>
                <w:b/>
                <w:bCs/>
                <w:szCs w:val="24"/>
              </w:rPr>
              <w:t>Άρθρο 21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E9" w14:textId="77777777" w:rsidR="005D65F3" w:rsidRPr="00DD002D" w:rsidRDefault="00A56466" w:rsidP="005D65F3">
            <w:pPr>
              <w:rPr>
                <w:rFonts w:eastAsia="Times New Roman"/>
                <w:b/>
                <w:bCs/>
                <w:szCs w:val="24"/>
              </w:rPr>
            </w:pPr>
            <w:r w:rsidRPr="00DD002D">
              <w:rPr>
                <w:rFonts w:eastAsia="Times New Roman"/>
                <w:b/>
                <w:bCs/>
                <w:szCs w:val="24"/>
              </w:rPr>
              <w:t>157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EA" w14:textId="77777777" w:rsidR="005D65F3" w:rsidRPr="00DD002D" w:rsidRDefault="00A56466" w:rsidP="005D65F3">
            <w:pPr>
              <w:rPr>
                <w:rFonts w:eastAsia="Times New Roman"/>
                <w:b/>
                <w:bCs/>
                <w:szCs w:val="24"/>
              </w:rPr>
            </w:pPr>
            <w:r w:rsidRPr="00DD002D">
              <w:rPr>
                <w:rFonts w:eastAsia="Times New Roman"/>
                <w:b/>
                <w:bCs/>
                <w:szCs w:val="24"/>
              </w:rPr>
              <w:t>99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EB"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EC" w14:textId="77777777" w:rsidR="005D65F3" w:rsidRPr="00DD002D" w:rsidRDefault="00A56466" w:rsidP="005D65F3">
            <w:pPr>
              <w:rPr>
                <w:rFonts w:eastAsia="Times New Roman"/>
                <w:b/>
                <w:bCs/>
                <w:szCs w:val="24"/>
              </w:rPr>
            </w:pPr>
            <w:r w:rsidRPr="00DD002D">
              <w:rPr>
                <w:rFonts w:eastAsia="Times New Roman"/>
                <w:b/>
                <w:bCs/>
                <w:szCs w:val="24"/>
              </w:rPr>
              <w:t>258</w:t>
            </w:r>
          </w:p>
        </w:tc>
      </w:tr>
      <w:tr w:rsidR="000F4E4F" w14:paraId="65B261F3" w14:textId="77777777">
        <w:trPr>
          <w:trHeight w:val="73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1EE" w14:textId="77777777" w:rsidR="005D65F3" w:rsidRPr="00DD002D" w:rsidRDefault="00A56466" w:rsidP="005D65F3">
            <w:pPr>
              <w:rPr>
                <w:rFonts w:eastAsia="Times New Roman"/>
                <w:szCs w:val="24"/>
              </w:rPr>
            </w:pPr>
            <w:r w:rsidRPr="00DD002D">
              <w:rPr>
                <w:rFonts w:eastAsia="Times New Roman"/>
                <w:szCs w:val="24"/>
              </w:rPr>
              <w:t>προς την κατεύθυνση αναγνώρισης κρατικής εγγύησης ενός αξιοπρεπούς επιπέδου διαβίωσης για όλους, μέσα από καθολικές κοινωνικές υπηρεσίες και εισοδηματικές ενισχύσεις.</w:t>
            </w:r>
          </w:p>
        </w:tc>
        <w:tc>
          <w:tcPr>
            <w:tcW w:w="658" w:type="pct"/>
            <w:vMerge/>
            <w:tcBorders>
              <w:top w:val="nil"/>
              <w:left w:val="single" w:sz="8" w:space="0" w:color="auto"/>
              <w:bottom w:val="single" w:sz="8" w:space="0" w:color="000000"/>
              <w:right w:val="single" w:sz="8" w:space="0" w:color="auto"/>
            </w:tcBorders>
            <w:vAlign w:val="center"/>
            <w:hideMark/>
          </w:tcPr>
          <w:p w14:paraId="65B261E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F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F1"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F2" w14:textId="77777777" w:rsidR="005D65F3" w:rsidRPr="00DD002D" w:rsidRDefault="00A56466" w:rsidP="005D65F3">
            <w:pPr>
              <w:rPr>
                <w:rFonts w:eastAsia="Times New Roman"/>
                <w:b/>
                <w:bCs/>
                <w:szCs w:val="24"/>
              </w:rPr>
            </w:pPr>
          </w:p>
        </w:tc>
      </w:tr>
      <w:tr w:rsidR="000F4E4F" w14:paraId="65B261F9"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1F4" w14:textId="77777777" w:rsidR="005D65F3" w:rsidRPr="00DD002D" w:rsidRDefault="00A56466" w:rsidP="005D65F3">
            <w:pPr>
              <w:rPr>
                <w:rFonts w:eastAsia="Times New Roman"/>
                <w:b/>
                <w:bCs/>
                <w:szCs w:val="24"/>
              </w:rPr>
            </w:pPr>
            <w:r w:rsidRPr="00DD002D">
              <w:rPr>
                <w:rFonts w:eastAsia="Times New Roman"/>
                <w:b/>
                <w:bCs/>
                <w:szCs w:val="24"/>
              </w:rPr>
              <w:lastRenderedPageBreak/>
              <w:t>Άρθρο 21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F5" w14:textId="77777777" w:rsidR="005D65F3" w:rsidRPr="00DD002D" w:rsidRDefault="00A56466" w:rsidP="005D65F3">
            <w:pPr>
              <w:rPr>
                <w:rFonts w:eastAsia="Times New Roman"/>
                <w:b/>
                <w:bCs/>
                <w:szCs w:val="24"/>
              </w:rPr>
            </w:pPr>
            <w:r w:rsidRPr="00DD002D">
              <w:rPr>
                <w:rFonts w:eastAsia="Times New Roman"/>
                <w:b/>
                <w:bCs/>
                <w:szCs w:val="24"/>
              </w:rPr>
              <w:t>157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F6" w14:textId="77777777" w:rsidR="005D65F3" w:rsidRPr="00DD002D" w:rsidRDefault="00A56466" w:rsidP="005D65F3">
            <w:pPr>
              <w:rPr>
                <w:rFonts w:eastAsia="Times New Roman"/>
                <w:b/>
                <w:bCs/>
                <w:szCs w:val="24"/>
              </w:rPr>
            </w:pPr>
            <w:r w:rsidRPr="00DD002D">
              <w:rPr>
                <w:rFonts w:eastAsia="Times New Roman"/>
                <w:b/>
                <w:bCs/>
                <w:szCs w:val="24"/>
              </w:rPr>
              <w:t>113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F7"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1F8" w14:textId="77777777" w:rsidR="005D65F3" w:rsidRPr="00DD002D" w:rsidRDefault="00A56466" w:rsidP="005D65F3">
            <w:pPr>
              <w:rPr>
                <w:rFonts w:eastAsia="Times New Roman"/>
                <w:b/>
                <w:bCs/>
                <w:szCs w:val="24"/>
              </w:rPr>
            </w:pPr>
            <w:r w:rsidRPr="00DD002D">
              <w:rPr>
                <w:rFonts w:eastAsia="Times New Roman"/>
                <w:b/>
                <w:bCs/>
                <w:szCs w:val="24"/>
              </w:rPr>
              <w:t>273</w:t>
            </w:r>
          </w:p>
        </w:tc>
      </w:tr>
      <w:tr w:rsidR="000F4E4F" w14:paraId="65B261FF" w14:textId="77777777">
        <w:trPr>
          <w:trHeight w:val="735"/>
        </w:trPr>
        <w:tc>
          <w:tcPr>
            <w:tcW w:w="2632" w:type="pct"/>
            <w:tcBorders>
              <w:top w:val="nil"/>
              <w:left w:val="single" w:sz="8" w:space="0" w:color="auto"/>
              <w:bottom w:val="nil"/>
              <w:right w:val="single" w:sz="8" w:space="0" w:color="auto"/>
            </w:tcBorders>
            <w:shd w:val="clear" w:color="auto" w:fill="auto"/>
            <w:vAlign w:val="center"/>
            <w:hideMark/>
          </w:tcPr>
          <w:p w14:paraId="65B261FA" w14:textId="77777777" w:rsidR="005D65F3" w:rsidRPr="00DD002D" w:rsidRDefault="00A56466" w:rsidP="005D65F3">
            <w:pPr>
              <w:rPr>
                <w:rFonts w:eastAsia="Times New Roman"/>
                <w:szCs w:val="24"/>
              </w:rPr>
            </w:pPr>
            <w:r w:rsidRPr="00DD002D">
              <w:rPr>
                <w:rFonts w:eastAsia="Times New Roman"/>
                <w:szCs w:val="24"/>
              </w:rPr>
              <w:t xml:space="preserve">προς την </w:t>
            </w:r>
            <w:r w:rsidRPr="00DD002D">
              <w:rPr>
                <w:rFonts w:eastAsia="Times New Roman"/>
                <w:szCs w:val="24"/>
              </w:rPr>
              <w:t>κατεύθυνση αναγνώρισης κοινωνικού δικαιώματος στην υγεία και υποχρέωσης του κράτους να παρέχει καθολική πρόσβαση σε αποτελεσματικές παροχές υγείας μέσω του Εθνικού Συστήματος Υγείας.</w:t>
            </w:r>
          </w:p>
        </w:tc>
        <w:tc>
          <w:tcPr>
            <w:tcW w:w="658" w:type="pct"/>
            <w:vMerge/>
            <w:tcBorders>
              <w:top w:val="nil"/>
              <w:left w:val="single" w:sz="8" w:space="0" w:color="auto"/>
              <w:bottom w:val="single" w:sz="8" w:space="0" w:color="000000"/>
              <w:right w:val="single" w:sz="8" w:space="0" w:color="auto"/>
            </w:tcBorders>
            <w:vAlign w:val="center"/>
            <w:hideMark/>
          </w:tcPr>
          <w:p w14:paraId="65B261F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F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1FD"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1FE" w14:textId="77777777" w:rsidR="005D65F3" w:rsidRPr="00DD002D" w:rsidRDefault="00A56466" w:rsidP="005D65F3">
            <w:pPr>
              <w:rPr>
                <w:rFonts w:eastAsia="Times New Roman"/>
                <w:b/>
                <w:bCs/>
                <w:szCs w:val="24"/>
              </w:rPr>
            </w:pPr>
          </w:p>
        </w:tc>
      </w:tr>
      <w:tr w:rsidR="000F4E4F" w14:paraId="65B26205" w14:textId="77777777">
        <w:trPr>
          <w:trHeight w:val="300"/>
        </w:trPr>
        <w:tc>
          <w:tcPr>
            <w:tcW w:w="2632" w:type="pct"/>
            <w:tcBorders>
              <w:top w:val="single" w:sz="8" w:space="0" w:color="auto"/>
              <w:left w:val="single" w:sz="8" w:space="0" w:color="auto"/>
              <w:bottom w:val="nil"/>
              <w:right w:val="nil"/>
            </w:tcBorders>
            <w:shd w:val="clear" w:color="auto" w:fill="auto"/>
            <w:vAlign w:val="center"/>
            <w:hideMark/>
          </w:tcPr>
          <w:p w14:paraId="65B26200" w14:textId="77777777" w:rsidR="005D65F3" w:rsidRPr="00DD002D" w:rsidRDefault="00A56466" w:rsidP="005D65F3">
            <w:pPr>
              <w:rPr>
                <w:rFonts w:eastAsia="Times New Roman"/>
                <w:b/>
                <w:bCs/>
                <w:szCs w:val="24"/>
              </w:rPr>
            </w:pPr>
            <w:r w:rsidRPr="00DD002D">
              <w:rPr>
                <w:rFonts w:eastAsia="Times New Roman"/>
                <w:b/>
                <w:bCs/>
                <w:szCs w:val="24"/>
              </w:rPr>
              <w:t>Άρθρο 21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01" w14:textId="77777777" w:rsidR="005D65F3" w:rsidRPr="00DD002D" w:rsidRDefault="00A56466" w:rsidP="005D65F3">
            <w:pPr>
              <w:rPr>
                <w:rFonts w:eastAsia="Times New Roman"/>
                <w:b/>
                <w:bCs/>
                <w:szCs w:val="24"/>
              </w:rPr>
            </w:pPr>
            <w:r w:rsidRPr="00DD002D">
              <w:rPr>
                <w:rFonts w:eastAsia="Times New Roman"/>
                <w:b/>
                <w:bCs/>
                <w:szCs w:val="24"/>
              </w:rPr>
              <w:t>154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02" w14:textId="77777777" w:rsidR="005D65F3" w:rsidRPr="00DD002D" w:rsidRDefault="00A56466" w:rsidP="005D65F3">
            <w:pPr>
              <w:rPr>
                <w:rFonts w:eastAsia="Times New Roman"/>
                <w:b/>
                <w:bCs/>
                <w:szCs w:val="24"/>
              </w:rPr>
            </w:pPr>
            <w:r w:rsidRPr="00DD002D">
              <w:rPr>
                <w:rFonts w:eastAsia="Times New Roman"/>
                <w:b/>
                <w:bCs/>
                <w:szCs w:val="24"/>
              </w:rPr>
              <w:t>115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03"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04" w14:textId="77777777" w:rsidR="005D65F3" w:rsidRPr="00DD002D" w:rsidRDefault="00A56466" w:rsidP="005D65F3">
            <w:pPr>
              <w:rPr>
                <w:rFonts w:eastAsia="Times New Roman"/>
                <w:b/>
                <w:bCs/>
                <w:szCs w:val="24"/>
              </w:rPr>
            </w:pPr>
            <w:r w:rsidRPr="00DD002D">
              <w:rPr>
                <w:rFonts w:eastAsia="Times New Roman"/>
                <w:b/>
                <w:bCs/>
                <w:szCs w:val="24"/>
              </w:rPr>
              <w:t>272</w:t>
            </w:r>
          </w:p>
        </w:tc>
      </w:tr>
      <w:tr w:rsidR="000F4E4F" w14:paraId="65B2620B" w14:textId="77777777">
        <w:trPr>
          <w:trHeight w:val="300"/>
        </w:trPr>
        <w:tc>
          <w:tcPr>
            <w:tcW w:w="2632" w:type="pct"/>
            <w:tcBorders>
              <w:top w:val="nil"/>
              <w:left w:val="single" w:sz="8" w:space="0" w:color="auto"/>
              <w:bottom w:val="nil"/>
              <w:right w:val="nil"/>
            </w:tcBorders>
            <w:shd w:val="clear" w:color="auto" w:fill="auto"/>
            <w:vAlign w:val="center"/>
            <w:hideMark/>
          </w:tcPr>
          <w:p w14:paraId="65B26206" w14:textId="77777777" w:rsidR="005D65F3" w:rsidRPr="00DD002D" w:rsidRDefault="00A56466" w:rsidP="005D65F3">
            <w:pPr>
              <w:rPr>
                <w:rFonts w:eastAsia="Times New Roman"/>
                <w:b/>
                <w:bCs/>
                <w:szCs w:val="24"/>
              </w:rPr>
            </w:pPr>
            <w:r w:rsidRPr="00DD002D">
              <w:rPr>
                <w:rFonts w:eastAsia="Times New Roman"/>
                <w:b/>
                <w:bCs/>
                <w:szCs w:val="24"/>
              </w:rPr>
              <w:t>(προσθήκη παραγράφου 7)</w:t>
            </w:r>
          </w:p>
        </w:tc>
        <w:tc>
          <w:tcPr>
            <w:tcW w:w="658" w:type="pct"/>
            <w:vMerge/>
            <w:tcBorders>
              <w:top w:val="nil"/>
              <w:left w:val="single" w:sz="8" w:space="0" w:color="auto"/>
              <w:bottom w:val="single" w:sz="8" w:space="0" w:color="000000"/>
              <w:right w:val="single" w:sz="8" w:space="0" w:color="auto"/>
            </w:tcBorders>
            <w:vAlign w:val="center"/>
            <w:hideMark/>
          </w:tcPr>
          <w:p w14:paraId="65B2620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0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0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0A" w14:textId="77777777" w:rsidR="005D65F3" w:rsidRPr="00DD002D" w:rsidRDefault="00A56466" w:rsidP="005D65F3">
            <w:pPr>
              <w:rPr>
                <w:rFonts w:eastAsia="Times New Roman"/>
                <w:b/>
                <w:bCs/>
                <w:szCs w:val="24"/>
              </w:rPr>
            </w:pPr>
          </w:p>
        </w:tc>
      </w:tr>
      <w:tr w:rsidR="000F4E4F" w14:paraId="65B26211" w14:textId="77777777">
        <w:trPr>
          <w:trHeight w:val="975"/>
        </w:trPr>
        <w:tc>
          <w:tcPr>
            <w:tcW w:w="2632" w:type="pct"/>
            <w:tcBorders>
              <w:top w:val="nil"/>
              <w:left w:val="single" w:sz="8" w:space="0" w:color="auto"/>
              <w:bottom w:val="nil"/>
              <w:right w:val="nil"/>
            </w:tcBorders>
            <w:shd w:val="clear" w:color="auto" w:fill="auto"/>
            <w:vAlign w:val="center"/>
            <w:hideMark/>
          </w:tcPr>
          <w:p w14:paraId="65B2620C" w14:textId="77777777" w:rsidR="005D65F3" w:rsidRPr="00DD002D" w:rsidRDefault="00A56466" w:rsidP="005D65F3">
            <w:pPr>
              <w:rPr>
                <w:rFonts w:eastAsia="Times New Roman"/>
                <w:szCs w:val="24"/>
              </w:rPr>
            </w:pPr>
            <w:r w:rsidRPr="00DD002D">
              <w:rPr>
                <w:rFonts w:eastAsia="Times New Roman"/>
                <w:szCs w:val="24"/>
              </w:rPr>
              <w:t xml:space="preserve">προς την </w:t>
            </w:r>
            <w:r w:rsidRPr="00DD002D">
              <w:rPr>
                <w:rFonts w:eastAsia="Times New Roman"/>
                <w:szCs w:val="24"/>
              </w:rPr>
              <w:t xml:space="preserve">κατεύθυνση κατοχύρωσης του δημόσιου ελέγχου των βασικών κοινωνικών αγαθών, όπως το νερό και η ηλεκτρική ενέργεια, ώστε τα δίκτυα διανομής τους να υπόκεινται σε καθεστώς δημόσιας υπηρεσίας και να τελούν σε δημόσιο έλεγχο και προς την κατεύθυνση κατοχύρωσης </w:t>
            </w:r>
            <w:r w:rsidRPr="00DD002D">
              <w:rPr>
                <w:rFonts w:eastAsia="Times New Roman"/>
                <w:szCs w:val="24"/>
              </w:rPr>
              <w:t>των κοινών αγαθών.</w:t>
            </w:r>
          </w:p>
        </w:tc>
        <w:tc>
          <w:tcPr>
            <w:tcW w:w="658" w:type="pct"/>
            <w:vMerge/>
            <w:tcBorders>
              <w:top w:val="nil"/>
              <w:left w:val="single" w:sz="8" w:space="0" w:color="auto"/>
              <w:bottom w:val="single" w:sz="8" w:space="0" w:color="000000"/>
              <w:right w:val="single" w:sz="8" w:space="0" w:color="auto"/>
            </w:tcBorders>
            <w:vAlign w:val="center"/>
            <w:hideMark/>
          </w:tcPr>
          <w:p w14:paraId="65B2620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0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0F"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10" w14:textId="77777777" w:rsidR="005D65F3" w:rsidRPr="00DD002D" w:rsidRDefault="00A56466" w:rsidP="005D65F3">
            <w:pPr>
              <w:rPr>
                <w:rFonts w:eastAsia="Times New Roman"/>
                <w:b/>
                <w:bCs/>
                <w:szCs w:val="24"/>
              </w:rPr>
            </w:pPr>
          </w:p>
        </w:tc>
      </w:tr>
      <w:tr w:rsidR="000F4E4F" w14:paraId="65B26217"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6212" w14:textId="77777777" w:rsidR="005D65F3" w:rsidRPr="00DD002D" w:rsidRDefault="00A56466" w:rsidP="005D65F3">
            <w:pPr>
              <w:rPr>
                <w:rFonts w:eastAsia="Times New Roman"/>
                <w:b/>
                <w:bCs/>
                <w:szCs w:val="24"/>
              </w:rPr>
            </w:pPr>
            <w:r w:rsidRPr="00DD002D">
              <w:rPr>
                <w:rFonts w:eastAsia="Times New Roman"/>
                <w:b/>
                <w:bCs/>
                <w:szCs w:val="24"/>
              </w:rPr>
              <w:t>Άρθρο 22 παρ. 1</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6213" w14:textId="77777777" w:rsidR="005D65F3" w:rsidRPr="00DD002D" w:rsidRDefault="00A56466" w:rsidP="005D65F3">
            <w:pPr>
              <w:rPr>
                <w:rFonts w:eastAsia="Times New Roman"/>
                <w:b/>
                <w:bCs/>
                <w:szCs w:val="24"/>
              </w:rPr>
            </w:pPr>
            <w:r w:rsidRPr="00DD002D">
              <w:rPr>
                <w:rFonts w:eastAsia="Times New Roman"/>
                <w:b/>
                <w:bCs/>
                <w:szCs w:val="24"/>
              </w:rPr>
              <w:t>172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14" w14:textId="77777777" w:rsidR="005D65F3" w:rsidRPr="00DD002D" w:rsidRDefault="00A56466" w:rsidP="005D65F3">
            <w:pPr>
              <w:rPr>
                <w:rFonts w:eastAsia="Times New Roman"/>
                <w:b/>
                <w:bCs/>
                <w:szCs w:val="24"/>
              </w:rPr>
            </w:pPr>
            <w:r w:rsidRPr="00DD002D">
              <w:rPr>
                <w:rFonts w:eastAsia="Times New Roman"/>
                <w:b/>
                <w:bCs/>
                <w:szCs w:val="24"/>
              </w:rPr>
              <w:t>96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15" w14:textId="77777777" w:rsidR="005D65F3" w:rsidRPr="00DD002D" w:rsidRDefault="00A56466" w:rsidP="005D65F3">
            <w:pPr>
              <w:rPr>
                <w:rFonts w:eastAsia="Times New Roman"/>
                <w:b/>
                <w:bCs/>
                <w:szCs w:val="24"/>
              </w:rPr>
            </w:pPr>
            <w:r w:rsidRPr="00DD002D">
              <w:rPr>
                <w:rFonts w:eastAsia="Times New Roman"/>
                <w:b/>
                <w:bCs/>
                <w:szCs w:val="24"/>
              </w:rPr>
              <w:t>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16" w14:textId="77777777" w:rsidR="005D65F3" w:rsidRPr="00DD002D" w:rsidRDefault="00A56466" w:rsidP="005D65F3">
            <w:pPr>
              <w:rPr>
                <w:rFonts w:eastAsia="Times New Roman"/>
                <w:b/>
                <w:bCs/>
                <w:szCs w:val="24"/>
              </w:rPr>
            </w:pPr>
            <w:r w:rsidRPr="00DD002D">
              <w:rPr>
                <w:rFonts w:eastAsia="Times New Roman"/>
                <w:b/>
                <w:bCs/>
                <w:szCs w:val="24"/>
              </w:rPr>
              <w:t>273</w:t>
            </w:r>
          </w:p>
        </w:tc>
      </w:tr>
      <w:tr w:rsidR="000F4E4F" w14:paraId="65B2621D" w14:textId="77777777">
        <w:trPr>
          <w:trHeight w:val="495"/>
        </w:trPr>
        <w:tc>
          <w:tcPr>
            <w:tcW w:w="2632" w:type="pct"/>
            <w:tcBorders>
              <w:top w:val="nil"/>
              <w:left w:val="single" w:sz="8" w:space="0" w:color="auto"/>
              <w:bottom w:val="nil"/>
              <w:right w:val="single" w:sz="8" w:space="0" w:color="auto"/>
            </w:tcBorders>
            <w:shd w:val="clear" w:color="auto" w:fill="auto"/>
            <w:vAlign w:val="center"/>
            <w:hideMark/>
          </w:tcPr>
          <w:p w14:paraId="65B26218" w14:textId="77777777" w:rsidR="005D65F3" w:rsidRPr="00DD002D" w:rsidRDefault="00A56466" w:rsidP="005D65F3">
            <w:pPr>
              <w:rPr>
                <w:rFonts w:eastAsia="Times New Roman"/>
                <w:szCs w:val="24"/>
              </w:rPr>
            </w:pPr>
            <w:r w:rsidRPr="00DD002D">
              <w:rPr>
                <w:rFonts w:eastAsia="Times New Roman"/>
                <w:szCs w:val="24"/>
              </w:rPr>
              <w:t>προς την κατεύθυνση αναγνώρισης ίσης αμοιβής για ίσης αξίας εργασία ανεξάρτητα από την ηλικία.</w:t>
            </w:r>
          </w:p>
        </w:tc>
        <w:tc>
          <w:tcPr>
            <w:tcW w:w="658" w:type="pct"/>
            <w:vMerge/>
            <w:tcBorders>
              <w:top w:val="nil"/>
              <w:left w:val="nil"/>
              <w:bottom w:val="single" w:sz="8" w:space="0" w:color="000000"/>
              <w:right w:val="single" w:sz="8" w:space="0" w:color="auto"/>
            </w:tcBorders>
            <w:vAlign w:val="center"/>
            <w:hideMark/>
          </w:tcPr>
          <w:p w14:paraId="65B2621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1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1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1C" w14:textId="77777777" w:rsidR="005D65F3" w:rsidRPr="00DD002D" w:rsidRDefault="00A56466" w:rsidP="005D65F3">
            <w:pPr>
              <w:rPr>
                <w:rFonts w:eastAsia="Times New Roman"/>
                <w:b/>
                <w:bCs/>
                <w:szCs w:val="24"/>
              </w:rPr>
            </w:pPr>
          </w:p>
        </w:tc>
      </w:tr>
      <w:tr w:rsidR="000F4E4F" w14:paraId="65B26223" w14:textId="77777777">
        <w:trPr>
          <w:trHeight w:val="300"/>
        </w:trPr>
        <w:tc>
          <w:tcPr>
            <w:tcW w:w="2632" w:type="pct"/>
            <w:tcBorders>
              <w:top w:val="single" w:sz="8" w:space="0" w:color="auto"/>
              <w:left w:val="single" w:sz="8" w:space="0" w:color="auto"/>
              <w:right w:val="single" w:sz="8" w:space="0" w:color="auto"/>
            </w:tcBorders>
            <w:shd w:val="clear" w:color="auto" w:fill="auto"/>
            <w:vAlign w:val="center"/>
            <w:hideMark/>
          </w:tcPr>
          <w:p w14:paraId="65B2621E" w14:textId="77777777" w:rsidR="005D65F3" w:rsidRPr="00DD002D" w:rsidRDefault="00A56466" w:rsidP="005D65F3">
            <w:pPr>
              <w:rPr>
                <w:rFonts w:eastAsia="Times New Roman"/>
                <w:b/>
                <w:bCs/>
                <w:szCs w:val="24"/>
              </w:rPr>
            </w:pPr>
            <w:r w:rsidRPr="00DD002D">
              <w:rPr>
                <w:rFonts w:eastAsia="Times New Roman"/>
                <w:b/>
                <w:bCs/>
                <w:szCs w:val="24"/>
              </w:rPr>
              <w:t>Άρθρο 22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1F" w14:textId="77777777" w:rsidR="005D65F3" w:rsidRPr="00DD002D" w:rsidRDefault="00A56466" w:rsidP="005D65F3">
            <w:pPr>
              <w:rPr>
                <w:rFonts w:eastAsia="Times New Roman"/>
                <w:b/>
                <w:bCs/>
                <w:szCs w:val="24"/>
              </w:rPr>
            </w:pPr>
            <w:r w:rsidRPr="00DD002D">
              <w:rPr>
                <w:rFonts w:eastAsia="Times New Roman"/>
                <w:b/>
                <w:bCs/>
                <w:szCs w:val="24"/>
              </w:rPr>
              <w:t>155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20" w14:textId="77777777" w:rsidR="005D65F3" w:rsidRPr="00DD002D" w:rsidRDefault="00A56466" w:rsidP="005D65F3">
            <w:pPr>
              <w:rPr>
                <w:rFonts w:eastAsia="Times New Roman"/>
                <w:b/>
                <w:bCs/>
                <w:szCs w:val="24"/>
              </w:rPr>
            </w:pPr>
            <w:r w:rsidRPr="00DD002D">
              <w:rPr>
                <w:rFonts w:eastAsia="Times New Roman"/>
                <w:b/>
                <w:bCs/>
                <w:szCs w:val="24"/>
              </w:rPr>
              <w:t>112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21" w14:textId="77777777" w:rsidR="005D65F3" w:rsidRPr="00DD002D" w:rsidRDefault="00A56466" w:rsidP="005D65F3">
            <w:pPr>
              <w:rPr>
                <w:rFonts w:eastAsia="Times New Roman"/>
                <w:b/>
                <w:bCs/>
                <w:szCs w:val="24"/>
              </w:rPr>
            </w:pPr>
            <w:r w:rsidRPr="00DD002D">
              <w:rPr>
                <w:rFonts w:eastAsia="Times New Roman"/>
                <w:b/>
                <w:bCs/>
                <w:szCs w:val="24"/>
              </w:rPr>
              <w:t>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22" w14:textId="77777777" w:rsidR="005D65F3" w:rsidRPr="00DD002D" w:rsidRDefault="00A56466" w:rsidP="005D65F3">
            <w:pPr>
              <w:rPr>
                <w:rFonts w:eastAsia="Times New Roman"/>
                <w:b/>
                <w:bCs/>
                <w:szCs w:val="24"/>
              </w:rPr>
            </w:pPr>
            <w:r w:rsidRPr="00DD002D">
              <w:rPr>
                <w:rFonts w:eastAsia="Times New Roman"/>
                <w:b/>
                <w:bCs/>
                <w:szCs w:val="24"/>
              </w:rPr>
              <w:t>272</w:t>
            </w:r>
          </w:p>
        </w:tc>
      </w:tr>
      <w:tr w:rsidR="000F4E4F" w14:paraId="65B2622A" w14:textId="77777777">
        <w:trPr>
          <w:trHeight w:val="735"/>
        </w:trPr>
        <w:tc>
          <w:tcPr>
            <w:tcW w:w="2632" w:type="pct"/>
            <w:tcBorders>
              <w:top w:val="nil"/>
              <w:left w:val="single" w:sz="8" w:space="0" w:color="auto"/>
              <w:bottom w:val="single" w:sz="4" w:space="0" w:color="auto"/>
              <w:right w:val="single" w:sz="8" w:space="0" w:color="auto"/>
            </w:tcBorders>
            <w:shd w:val="clear" w:color="auto" w:fill="auto"/>
            <w:vAlign w:val="center"/>
            <w:hideMark/>
          </w:tcPr>
          <w:p w14:paraId="65B26224"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συνταγματικής κατοχύρωσης των συλλογικών </w:t>
            </w:r>
            <w:r w:rsidRPr="00DD002D">
              <w:rPr>
                <w:rFonts w:eastAsia="Times New Roman"/>
                <w:szCs w:val="24"/>
              </w:rPr>
              <w:t>διαπραγματεύσεων για τον καθορισμό του ελάχιστου μισθού και του δικαιώματος μονομερούς προσφυγής των κοινωνικών εταίρων στη διαιτησία.</w:t>
            </w:r>
          </w:p>
          <w:p w14:paraId="65B26225" w14:textId="77777777" w:rsidR="005D65F3" w:rsidRPr="00DD002D" w:rsidRDefault="00A56466" w:rsidP="005D65F3">
            <w:pPr>
              <w:rPr>
                <w:rFonts w:eastAsia="Times New Roman"/>
                <w:szCs w:val="24"/>
              </w:rPr>
            </w:pPr>
          </w:p>
        </w:tc>
        <w:tc>
          <w:tcPr>
            <w:tcW w:w="658" w:type="pct"/>
            <w:vMerge/>
            <w:tcBorders>
              <w:top w:val="nil"/>
              <w:left w:val="single" w:sz="8" w:space="0" w:color="auto"/>
              <w:bottom w:val="single" w:sz="4" w:space="0" w:color="auto"/>
              <w:right w:val="single" w:sz="8" w:space="0" w:color="auto"/>
            </w:tcBorders>
            <w:vAlign w:val="center"/>
            <w:hideMark/>
          </w:tcPr>
          <w:p w14:paraId="65B2622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622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622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4" w:space="0" w:color="auto"/>
              <w:right w:val="single" w:sz="8" w:space="0" w:color="auto"/>
            </w:tcBorders>
            <w:vAlign w:val="center"/>
            <w:hideMark/>
          </w:tcPr>
          <w:p w14:paraId="65B26229" w14:textId="77777777" w:rsidR="005D65F3" w:rsidRPr="00DD002D" w:rsidRDefault="00A56466" w:rsidP="005D65F3">
            <w:pPr>
              <w:rPr>
                <w:rFonts w:eastAsia="Times New Roman"/>
                <w:b/>
                <w:bCs/>
                <w:szCs w:val="24"/>
              </w:rPr>
            </w:pPr>
          </w:p>
        </w:tc>
      </w:tr>
      <w:tr w:rsidR="000F4E4F" w14:paraId="65B26230" w14:textId="77777777">
        <w:trPr>
          <w:trHeight w:val="300"/>
        </w:trPr>
        <w:tc>
          <w:tcPr>
            <w:tcW w:w="2632" w:type="pct"/>
            <w:tcBorders>
              <w:top w:val="single" w:sz="4" w:space="0" w:color="auto"/>
              <w:left w:val="single" w:sz="8" w:space="0" w:color="auto"/>
              <w:bottom w:val="nil"/>
              <w:right w:val="single" w:sz="8" w:space="0" w:color="auto"/>
            </w:tcBorders>
            <w:shd w:val="clear" w:color="auto" w:fill="auto"/>
            <w:vAlign w:val="center"/>
            <w:hideMark/>
          </w:tcPr>
          <w:p w14:paraId="65B2622B" w14:textId="77777777" w:rsidR="005D65F3" w:rsidRPr="00DD002D" w:rsidRDefault="00A56466" w:rsidP="005D65F3">
            <w:pPr>
              <w:rPr>
                <w:rFonts w:eastAsia="Times New Roman"/>
                <w:b/>
                <w:bCs/>
                <w:szCs w:val="24"/>
              </w:rPr>
            </w:pPr>
            <w:r w:rsidRPr="00DD002D">
              <w:rPr>
                <w:rFonts w:eastAsia="Times New Roman"/>
                <w:b/>
                <w:bCs/>
                <w:szCs w:val="24"/>
              </w:rPr>
              <w:t>Άρθρο 22 παρ. 4</w:t>
            </w:r>
          </w:p>
        </w:tc>
        <w:tc>
          <w:tcPr>
            <w:tcW w:w="658" w:type="pct"/>
            <w:vMerge w:val="restart"/>
            <w:tcBorders>
              <w:top w:val="single" w:sz="4" w:space="0" w:color="auto"/>
              <w:left w:val="nil"/>
              <w:bottom w:val="single" w:sz="8" w:space="0" w:color="000000"/>
              <w:right w:val="single" w:sz="8" w:space="0" w:color="auto"/>
            </w:tcBorders>
            <w:shd w:val="clear" w:color="auto" w:fill="auto"/>
            <w:vAlign w:val="center"/>
            <w:hideMark/>
          </w:tcPr>
          <w:p w14:paraId="65B2622C" w14:textId="77777777" w:rsidR="005D65F3" w:rsidRPr="00DD002D" w:rsidRDefault="00A56466" w:rsidP="005D65F3">
            <w:pPr>
              <w:rPr>
                <w:rFonts w:eastAsia="Times New Roman"/>
                <w:b/>
                <w:bCs/>
                <w:szCs w:val="24"/>
              </w:rPr>
            </w:pPr>
            <w:r w:rsidRPr="00DD002D">
              <w:rPr>
                <w:rFonts w:eastAsia="Times New Roman"/>
                <w:b/>
                <w:bCs/>
                <w:szCs w:val="24"/>
              </w:rPr>
              <w:t>163</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622D" w14:textId="77777777" w:rsidR="005D65F3" w:rsidRPr="00DD002D" w:rsidRDefault="00A56466" w:rsidP="005D65F3">
            <w:pPr>
              <w:rPr>
                <w:rFonts w:eastAsia="Times New Roman"/>
                <w:b/>
                <w:bCs/>
                <w:szCs w:val="24"/>
              </w:rPr>
            </w:pPr>
            <w:r w:rsidRPr="00DD002D">
              <w:rPr>
                <w:rFonts w:eastAsia="Times New Roman"/>
                <w:b/>
                <w:bCs/>
                <w:szCs w:val="24"/>
              </w:rPr>
              <w:t>101</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622E" w14:textId="77777777" w:rsidR="005D65F3" w:rsidRPr="00DD002D" w:rsidRDefault="00A56466" w:rsidP="005D65F3">
            <w:pPr>
              <w:rPr>
                <w:rFonts w:eastAsia="Times New Roman"/>
                <w:b/>
                <w:bCs/>
                <w:szCs w:val="24"/>
              </w:rPr>
            </w:pPr>
            <w:r w:rsidRPr="00DD002D">
              <w:rPr>
                <w:rFonts w:eastAsia="Times New Roman"/>
                <w:b/>
                <w:bCs/>
                <w:szCs w:val="24"/>
              </w:rPr>
              <w:t>6</w:t>
            </w:r>
          </w:p>
        </w:tc>
        <w:tc>
          <w:tcPr>
            <w:tcW w:w="526"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622F"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6236" w14:textId="77777777">
        <w:trPr>
          <w:trHeight w:val="495"/>
        </w:trPr>
        <w:tc>
          <w:tcPr>
            <w:tcW w:w="2632" w:type="pct"/>
            <w:tcBorders>
              <w:top w:val="nil"/>
              <w:left w:val="single" w:sz="8" w:space="0" w:color="auto"/>
              <w:bottom w:val="nil"/>
              <w:right w:val="single" w:sz="8" w:space="0" w:color="auto"/>
            </w:tcBorders>
            <w:shd w:val="clear" w:color="auto" w:fill="auto"/>
            <w:vAlign w:val="center"/>
            <w:hideMark/>
          </w:tcPr>
          <w:p w14:paraId="65B26231"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της αναγνώρισης ότι η επίταξη υπηρεσιών απαγορεύεται ως μέτρο </w:t>
            </w:r>
            <w:r w:rsidRPr="00DD002D">
              <w:rPr>
                <w:rFonts w:eastAsia="Times New Roman"/>
                <w:szCs w:val="24"/>
              </w:rPr>
              <w:t>αντιμετώπισης των συνεπειών απεργίας.</w:t>
            </w:r>
          </w:p>
        </w:tc>
        <w:tc>
          <w:tcPr>
            <w:tcW w:w="658" w:type="pct"/>
            <w:vMerge/>
            <w:tcBorders>
              <w:top w:val="single" w:sz="8" w:space="0" w:color="auto"/>
              <w:left w:val="nil"/>
              <w:bottom w:val="single" w:sz="8" w:space="0" w:color="000000"/>
              <w:right w:val="single" w:sz="8" w:space="0" w:color="auto"/>
            </w:tcBorders>
            <w:vAlign w:val="center"/>
            <w:hideMark/>
          </w:tcPr>
          <w:p w14:paraId="65B26232" w14:textId="77777777" w:rsidR="005D65F3" w:rsidRPr="00DD002D" w:rsidRDefault="00A56466" w:rsidP="005D65F3">
            <w:pPr>
              <w:rPr>
                <w:rFonts w:eastAsia="Times New Roman"/>
                <w:b/>
                <w:bCs/>
                <w:szCs w:val="24"/>
              </w:rPr>
            </w:pPr>
          </w:p>
        </w:tc>
        <w:tc>
          <w:tcPr>
            <w:tcW w:w="592" w:type="pct"/>
            <w:vMerge/>
            <w:tcBorders>
              <w:top w:val="single" w:sz="8" w:space="0" w:color="auto"/>
              <w:left w:val="single" w:sz="8" w:space="0" w:color="auto"/>
              <w:bottom w:val="single" w:sz="8" w:space="0" w:color="000000"/>
              <w:right w:val="single" w:sz="8" w:space="0" w:color="auto"/>
            </w:tcBorders>
            <w:vAlign w:val="center"/>
            <w:hideMark/>
          </w:tcPr>
          <w:p w14:paraId="65B26233" w14:textId="77777777" w:rsidR="005D65F3" w:rsidRPr="00DD002D" w:rsidRDefault="00A56466" w:rsidP="005D65F3">
            <w:pPr>
              <w:rPr>
                <w:rFonts w:eastAsia="Times New Roman"/>
                <w:b/>
                <w:bCs/>
                <w:szCs w:val="24"/>
              </w:rPr>
            </w:pPr>
          </w:p>
        </w:tc>
        <w:tc>
          <w:tcPr>
            <w:tcW w:w="592" w:type="pct"/>
            <w:vMerge/>
            <w:tcBorders>
              <w:top w:val="single" w:sz="8" w:space="0" w:color="auto"/>
              <w:left w:val="single" w:sz="8" w:space="0" w:color="auto"/>
              <w:bottom w:val="single" w:sz="8" w:space="0" w:color="000000"/>
              <w:right w:val="single" w:sz="8" w:space="0" w:color="auto"/>
            </w:tcBorders>
            <w:vAlign w:val="center"/>
            <w:hideMark/>
          </w:tcPr>
          <w:p w14:paraId="65B26234" w14:textId="77777777" w:rsidR="005D65F3" w:rsidRPr="00DD002D" w:rsidRDefault="00A56466" w:rsidP="005D65F3">
            <w:pPr>
              <w:rPr>
                <w:rFonts w:eastAsia="Times New Roman"/>
                <w:b/>
                <w:bCs/>
                <w:szCs w:val="24"/>
              </w:rPr>
            </w:pPr>
          </w:p>
        </w:tc>
        <w:tc>
          <w:tcPr>
            <w:tcW w:w="526" w:type="pct"/>
            <w:vMerge/>
            <w:tcBorders>
              <w:top w:val="single" w:sz="8" w:space="0" w:color="auto"/>
              <w:left w:val="single" w:sz="8" w:space="0" w:color="auto"/>
              <w:bottom w:val="single" w:sz="8" w:space="0" w:color="000000"/>
              <w:right w:val="single" w:sz="8" w:space="0" w:color="auto"/>
            </w:tcBorders>
            <w:vAlign w:val="center"/>
            <w:hideMark/>
          </w:tcPr>
          <w:p w14:paraId="65B26235" w14:textId="77777777" w:rsidR="005D65F3" w:rsidRPr="00DD002D" w:rsidRDefault="00A56466" w:rsidP="005D65F3">
            <w:pPr>
              <w:rPr>
                <w:rFonts w:eastAsia="Times New Roman"/>
                <w:b/>
                <w:bCs/>
                <w:szCs w:val="24"/>
              </w:rPr>
            </w:pPr>
          </w:p>
        </w:tc>
      </w:tr>
      <w:tr w:rsidR="000F4E4F" w14:paraId="65B2623C"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6237" w14:textId="77777777" w:rsidR="005D65F3" w:rsidRPr="00DD002D" w:rsidRDefault="00A56466" w:rsidP="005D65F3">
            <w:pPr>
              <w:rPr>
                <w:rFonts w:eastAsia="Times New Roman"/>
                <w:b/>
                <w:bCs/>
                <w:szCs w:val="24"/>
              </w:rPr>
            </w:pPr>
            <w:r w:rsidRPr="00DD002D">
              <w:rPr>
                <w:rFonts w:eastAsia="Times New Roman"/>
                <w:b/>
                <w:bCs/>
                <w:szCs w:val="24"/>
              </w:rPr>
              <w:t>Άρθρο 22 παρ. 5</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6238" w14:textId="77777777" w:rsidR="005D65F3" w:rsidRPr="00DD002D" w:rsidRDefault="00A56466" w:rsidP="005D65F3">
            <w:pPr>
              <w:rPr>
                <w:rFonts w:eastAsia="Times New Roman"/>
                <w:b/>
                <w:bCs/>
                <w:szCs w:val="24"/>
              </w:rPr>
            </w:pPr>
            <w:r w:rsidRPr="00DD002D">
              <w:rPr>
                <w:rFonts w:eastAsia="Times New Roman"/>
                <w:b/>
                <w:bCs/>
                <w:szCs w:val="24"/>
              </w:rPr>
              <w:t>155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39" w14:textId="77777777" w:rsidR="005D65F3" w:rsidRPr="00DD002D" w:rsidRDefault="00A56466" w:rsidP="005D65F3">
            <w:pPr>
              <w:rPr>
                <w:rFonts w:eastAsia="Times New Roman"/>
                <w:b/>
                <w:bCs/>
                <w:szCs w:val="24"/>
              </w:rPr>
            </w:pPr>
            <w:r w:rsidRPr="00DD002D">
              <w:rPr>
                <w:rFonts w:eastAsia="Times New Roman"/>
                <w:b/>
                <w:bCs/>
                <w:szCs w:val="24"/>
              </w:rPr>
              <w:t>112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3A"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3B"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242" w14:textId="77777777">
        <w:trPr>
          <w:trHeight w:val="1215"/>
        </w:trPr>
        <w:tc>
          <w:tcPr>
            <w:tcW w:w="2632" w:type="pct"/>
            <w:tcBorders>
              <w:top w:val="nil"/>
              <w:left w:val="single" w:sz="8" w:space="0" w:color="auto"/>
              <w:bottom w:val="nil"/>
              <w:right w:val="single" w:sz="8" w:space="0" w:color="auto"/>
            </w:tcBorders>
            <w:shd w:val="clear" w:color="auto" w:fill="auto"/>
            <w:vAlign w:val="center"/>
            <w:hideMark/>
          </w:tcPr>
          <w:p w14:paraId="65B2623D" w14:textId="77777777" w:rsidR="005D65F3" w:rsidRPr="00DD002D" w:rsidRDefault="00A56466" w:rsidP="005D65F3">
            <w:pPr>
              <w:rPr>
                <w:rFonts w:eastAsia="Times New Roman"/>
                <w:szCs w:val="24"/>
              </w:rPr>
            </w:pPr>
            <w:r w:rsidRPr="00DD002D">
              <w:rPr>
                <w:rFonts w:eastAsia="Times New Roman"/>
                <w:szCs w:val="24"/>
              </w:rPr>
              <w:t>προς την κατεύθυνση αναγνώρισης του δικαιώματος στην κοινωνική ασφάλιση υπό την έννοια ότι το κράτος υποχρεώνεται να εξασφαλίζει αποτελεσματική προστασία έναντι όλων των ασφαλιστικών</w:t>
            </w:r>
            <w:r w:rsidRPr="00DD002D">
              <w:rPr>
                <w:rFonts w:eastAsia="Times New Roman"/>
                <w:szCs w:val="24"/>
              </w:rPr>
              <w:t xml:space="preserve"> κινδύνων μέσω ενός ενιαίου συστήματος καθολικής κάλυψης, στο πλαίσιο δημόσιου αναδιανεμητικού συστήματος, που λειτουργεί βάσει των αρχών της αλληλεγγύης και της ανταποδοτικότητας.</w:t>
            </w:r>
          </w:p>
        </w:tc>
        <w:tc>
          <w:tcPr>
            <w:tcW w:w="658" w:type="pct"/>
            <w:vMerge/>
            <w:tcBorders>
              <w:top w:val="nil"/>
              <w:left w:val="nil"/>
              <w:bottom w:val="single" w:sz="8" w:space="0" w:color="000000"/>
              <w:right w:val="single" w:sz="8" w:space="0" w:color="auto"/>
            </w:tcBorders>
            <w:vAlign w:val="center"/>
            <w:hideMark/>
          </w:tcPr>
          <w:p w14:paraId="65B2623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3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40"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41" w14:textId="77777777" w:rsidR="005D65F3" w:rsidRPr="00DD002D" w:rsidRDefault="00A56466" w:rsidP="005D65F3">
            <w:pPr>
              <w:rPr>
                <w:rFonts w:eastAsia="Times New Roman"/>
                <w:b/>
                <w:bCs/>
                <w:szCs w:val="24"/>
              </w:rPr>
            </w:pPr>
          </w:p>
        </w:tc>
      </w:tr>
      <w:tr w:rsidR="000F4E4F" w14:paraId="65B26248"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6243" w14:textId="77777777" w:rsidR="005D65F3" w:rsidRPr="00DD002D" w:rsidRDefault="00A56466" w:rsidP="005D65F3">
            <w:pPr>
              <w:rPr>
                <w:rFonts w:eastAsia="Times New Roman"/>
                <w:b/>
                <w:bCs/>
                <w:szCs w:val="24"/>
              </w:rPr>
            </w:pPr>
            <w:r w:rsidRPr="00DD002D">
              <w:rPr>
                <w:rFonts w:eastAsia="Times New Roman"/>
                <w:b/>
                <w:bCs/>
                <w:szCs w:val="24"/>
              </w:rPr>
              <w:t>Άρθρο 25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44" w14:textId="77777777" w:rsidR="005D65F3" w:rsidRPr="00DD002D" w:rsidRDefault="00A56466" w:rsidP="005D65F3">
            <w:pPr>
              <w:rPr>
                <w:rFonts w:eastAsia="Times New Roman"/>
                <w:b/>
                <w:bCs/>
                <w:szCs w:val="24"/>
              </w:rPr>
            </w:pPr>
            <w:r w:rsidRPr="00DD002D">
              <w:rPr>
                <w:rFonts w:eastAsia="Times New Roman"/>
                <w:b/>
                <w:bCs/>
                <w:szCs w:val="24"/>
              </w:rPr>
              <w:t>169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45" w14:textId="77777777" w:rsidR="005D65F3" w:rsidRPr="00DD002D" w:rsidRDefault="00A56466" w:rsidP="005D65F3">
            <w:pPr>
              <w:rPr>
                <w:rFonts w:eastAsia="Times New Roman"/>
                <w:b/>
                <w:bCs/>
                <w:szCs w:val="24"/>
              </w:rPr>
            </w:pPr>
            <w:r w:rsidRPr="00DD002D">
              <w:rPr>
                <w:rFonts w:eastAsia="Times New Roman"/>
                <w:b/>
                <w:bCs/>
                <w:szCs w:val="24"/>
              </w:rPr>
              <w:t>95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46"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47" w14:textId="77777777" w:rsidR="005D65F3" w:rsidRPr="00DD002D" w:rsidRDefault="00A56466" w:rsidP="005D65F3">
            <w:pPr>
              <w:rPr>
                <w:rFonts w:eastAsia="Times New Roman"/>
                <w:b/>
                <w:bCs/>
                <w:szCs w:val="24"/>
              </w:rPr>
            </w:pPr>
            <w:r w:rsidRPr="00DD002D">
              <w:rPr>
                <w:rFonts w:eastAsia="Times New Roman"/>
                <w:b/>
                <w:bCs/>
                <w:szCs w:val="24"/>
              </w:rPr>
              <w:t>268</w:t>
            </w:r>
          </w:p>
        </w:tc>
      </w:tr>
      <w:tr w:rsidR="000F4E4F" w14:paraId="65B2624E" w14:textId="77777777">
        <w:trPr>
          <w:trHeight w:val="73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249" w14:textId="77777777" w:rsidR="005D65F3" w:rsidRPr="00DD002D" w:rsidRDefault="00A56466" w:rsidP="005D65F3">
            <w:pPr>
              <w:rPr>
                <w:rFonts w:eastAsia="Times New Roman"/>
                <w:szCs w:val="24"/>
              </w:rPr>
            </w:pPr>
            <w:r w:rsidRPr="00DD002D">
              <w:rPr>
                <w:rFonts w:eastAsia="Times New Roman"/>
                <w:szCs w:val="24"/>
              </w:rPr>
              <w:t xml:space="preserve">Συμπληρωματική πρόταση βουλευτών ΣΥΡΙΖΑ </w:t>
            </w:r>
            <w:r w:rsidRPr="00DD002D">
              <w:rPr>
                <w:rFonts w:eastAsia="Times New Roman"/>
                <w:szCs w:val="24"/>
              </w:rPr>
              <w:t>- ΑΝΕΛ προς την κατεύθυνση εισαγωγής της αρχής της επιείκειας στο πεδίο των θεμελιωδών δικαιωμάτων και κατάργηση της ισχύουσας διάταξης περί καταχρηστικής άσκησης δικαιώματος.</w:t>
            </w:r>
          </w:p>
        </w:tc>
        <w:tc>
          <w:tcPr>
            <w:tcW w:w="658" w:type="pct"/>
            <w:vMerge/>
            <w:tcBorders>
              <w:top w:val="nil"/>
              <w:left w:val="single" w:sz="8" w:space="0" w:color="auto"/>
              <w:bottom w:val="single" w:sz="8" w:space="0" w:color="000000"/>
              <w:right w:val="single" w:sz="8" w:space="0" w:color="auto"/>
            </w:tcBorders>
            <w:vAlign w:val="center"/>
            <w:hideMark/>
          </w:tcPr>
          <w:p w14:paraId="65B2624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4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4C"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4D" w14:textId="77777777" w:rsidR="005D65F3" w:rsidRPr="00DD002D" w:rsidRDefault="00A56466" w:rsidP="005D65F3">
            <w:pPr>
              <w:rPr>
                <w:rFonts w:eastAsia="Times New Roman"/>
                <w:b/>
                <w:bCs/>
                <w:szCs w:val="24"/>
              </w:rPr>
            </w:pPr>
          </w:p>
        </w:tc>
      </w:tr>
      <w:tr w:rsidR="000F4E4F" w14:paraId="65B26254"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24F" w14:textId="77777777" w:rsidR="005D65F3" w:rsidRPr="00DD002D" w:rsidRDefault="00A56466" w:rsidP="005D65F3">
            <w:pPr>
              <w:rPr>
                <w:rFonts w:eastAsia="Times New Roman"/>
                <w:b/>
                <w:bCs/>
                <w:szCs w:val="24"/>
              </w:rPr>
            </w:pPr>
            <w:r w:rsidRPr="00DD002D">
              <w:rPr>
                <w:rFonts w:eastAsia="Times New Roman"/>
                <w:b/>
                <w:bCs/>
                <w:szCs w:val="24"/>
              </w:rPr>
              <w:t>Άρθρο 28 παρ. 2</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6250" w14:textId="77777777" w:rsidR="005D65F3" w:rsidRPr="00DD002D" w:rsidRDefault="00A56466" w:rsidP="005D65F3">
            <w:pPr>
              <w:rPr>
                <w:rFonts w:eastAsia="Times New Roman"/>
                <w:b/>
                <w:bCs/>
                <w:szCs w:val="24"/>
              </w:rPr>
            </w:pPr>
            <w:r w:rsidRPr="00DD002D">
              <w:rPr>
                <w:rFonts w:eastAsia="Times New Roman"/>
                <w:b/>
                <w:bCs/>
                <w:szCs w:val="24"/>
              </w:rPr>
              <w:t>154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51" w14:textId="77777777" w:rsidR="005D65F3" w:rsidRPr="00DD002D" w:rsidRDefault="00A56466" w:rsidP="005D65F3">
            <w:pPr>
              <w:rPr>
                <w:rFonts w:eastAsia="Times New Roman"/>
                <w:b/>
                <w:bCs/>
                <w:szCs w:val="24"/>
              </w:rPr>
            </w:pPr>
            <w:r w:rsidRPr="00DD002D">
              <w:rPr>
                <w:rFonts w:eastAsia="Times New Roman"/>
                <w:b/>
                <w:bCs/>
                <w:szCs w:val="24"/>
              </w:rPr>
              <w:t>117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52"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53" w14:textId="77777777" w:rsidR="005D65F3" w:rsidRPr="00DD002D" w:rsidRDefault="00A56466" w:rsidP="005D65F3">
            <w:pPr>
              <w:rPr>
                <w:rFonts w:eastAsia="Times New Roman"/>
                <w:b/>
                <w:bCs/>
                <w:szCs w:val="24"/>
              </w:rPr>
            </w:pPr>
            <w:r w:rsidRPr="00DD002D">
              <w:rPr>
                <w:rFonts w:eastAsia="Times New Roman"/>
                <w:b/>
                <w:bCs/>
                <w:szCs w:val="24"/>
              </w:rPr>
              <w:t>272</w:t>
            </w:r>
          </w:p>
        </w:tc>
      </w:tr>
      <w:tr w:rsidR="000F4E4F" w14:paraId="65B2625A" w14:textId="77777777">
        <w:trPr>
          <w:trHeight w:val="49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255"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της υποχρέωσης κύρωσης </w:t>
            </w:r>
            <w:r w:rsidRPr="00DD002D">
              <w:rPr>
                <w:rFonts w:eastAsia="Times New Roman"/>
                <w:szCs w:val="24"/>
              </w:rPr>
              <w:t>με δημοψήφισμα διεθνών συνθηκών που προβλέπουν μεταβίβαση κυριαρχικών αρμοδιοτήτων του κράτους.</w:t>
            </w:r>
          </w:p>
        </w:tc>
        <w:tc>
          <w:tcPr>
            <w:tcW w:w="658" w:type="pct"/>
            <w:vMerge/>
            <w:tcBorders>
              <w:top w:val="nil"/>
              <w:left w:val="nil"/>
              <w:bottom w:val="single" w:sz="8" w:space="0" w:color="000000"/>
              <w:right w:val="single" w:sz="8" w:space="0" w:color="auto"/>
            </w:tcBorders>
            <w:vAlign w:val="center"/>
            <w:hideMark/>
          </w:tcPr>
          <w:p w14:paraId="65B2625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5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5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59" w14:textId="77777777" w:rsidR="005D65F3" w:rsidRPr="00DD002D" w:rsidRDefault="00A56466" w:rsidP="005D65F3">
            <w:pPr>
              <w:rPr>
                <w:rFonts w:eastAsia="Times New Roman"/>
                <w:b/>
                <w:bCs/>
                <w:szCs w:val="24"/>
              </w:rPr>
            </w:pPr>
          </w:p>
        </w:tc>
      </w:tr>
      <w:tr w:rsidR="000F4E4F" w14:paraId="65B26260"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25B" w14:textId="77777777" w:rsidR="005D65F3" w:rsidRPr="00DD002D" w:rsidRDefault="00A56466" w:rsidP="005D65F3">
            <w:pPr>
              <w:rPr>
                <w:rFonts w:eastAsia="Times New Roman"/>
                <w:b/>
                <w:bCs/>
                <w:szCs w:val="24"/>
              </w:rPr>
            </w:pPr>
            <w:r w:rsidRPr="00DD002D">
              <w:rPr>
                <w:rFonts w:eastAsia="Times New Roman"/>
                <w:b/>
                <w:bCs/>
                <w:szCs w:val="24"/>
              </w:rPr>
              <w:t>Άρθρο 33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5C" w14:textId="77777777" w:rsidR="005D65F3" w:rsidRPr="00DD002D" w:rsidRDefault="00A56466" w:rsidP="005D65F3">
            <w:pPr>
              <w:rPr>
                <w:rFonts w:eastAsia="Times New Roman"/>
                <w:b/>
                <w:bCs/>
                <w:szCs w:val="24"/>
              </w:rPr>
            </w:pPr>
            <w:r w:rsidRPr="00DD002D">
              <w:rPr>
                <w:rFonts w:eastAsia="Times New Roman"/>
                <w:b/>
                <w:bCs/>
                <w:szCs w:val="24"/>
              </w:rPr>
              <w:t>168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5D" w14:textId="77777777" w:rsidR="005D65F3" w:rsidRPr="00DD002D" w:rsidRDefault="00A56466" w:rsidP="005D65F3">
            <w:pPr>
              <w:rPr>
                <w:rFonts w:eastAsia="Times New Roman"/>
                <w:b/>
                <w:bCs/>
                <w:szCs w:val="24"/>
              </w:rPr>
            </w:pPr>
            <w:r w:rsidRPr="00DD002D">
              <w:rPr>
                <w:rFonts w:eastAsia="Times New Roman"/>
                <w:b/>
                <w:bCs/>
                <w:szCs w:val="24"/>
              </w:rPr>
              <w:t>98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5E" w14:textId="77777777" w:rsidR="005D65F3" w:rsidRPr="00DD002D" w:rsidRDefault="00A56466" w:rsidP="005D65F3">
            <w:pPr>
              <w:rPr>
                <w:rFonts w:eastAsia="Times New Roman"/>
                <w:b/>
                <w:bCs/>
                <w:szCs w:val="24"/>
              </w:rPr>
            </w:pPr>
            <w:r w:rsidRPr="00DD002D">
              <w:rPr>
                <w:rFonts w:eastAsia="Times New Roman"/>
                <w:b/>
                <w:bCs/>
                <w:szCs w:val="24"/>
              </w:rPr>
              <w:t>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5F"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266"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261" w14:textId="77777777" w:rsidR="005D65F3" w:rsidRPr="00DD002D" w:rsidRDefault="00A56466" w:rsidP="005D65F3">
            <w:pPr>
              <w:rPr>
                <w:rFonts w:eastAsia="Times New Roman"/>
                <w:szCs w:val="24"/>
              </w:rPr>
            </w:pPr>
            <w:r w:rsidRPr="00DD002D">
              <w:rPr>
                <w:rFonts w:eastAsia="Times New Roman"/>
                <w:szCs w:val="24"/>
              </w:rPr>
              <w:t>προς την κατεύθυνση κατοχύρωσης του πολιτικού όρκου.</w:t>
            </w:r>
          </w:p>
        </w:tc>
        <w:tc>
          <w:tcPr>
            <w:tcW w:w="658" w:type="pct"/>
            <w:vMerge/>
            <w:tcBorders>
              <w:top w:val="nil"/>
              <w:left w:val="single" w:sz="8" w:space="0" w:color="auto"/>
              <w:bottom w:val="single" w:sz="8" w:space="0" w:color="000000"/>
              <w:right w:val="single" w:sz="8" w:space="0" w:color="auto"/>
            </w:tcBorders>
            <w:vAlign w:val="center"/>
            <w:hideMark/>
          </w:tcPr>
          <w:p w14:paraId="65B2626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6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64"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65" w14:textId="77777777" w:rsidR="005D65F3" w:rsidRPr="00DD002D" w:rsidRDefault="00A56466" w:rsidP="005D65F3">
            <w:pPr>
              <w:rPr>
                <w:rFonts w:eastAsia="Times New Roman"/>
                <w:b/>
                <w:bCs/>
                <w:szCs w:val="24"/>
              </w:rPr>
            </w:pPr>
          </w:p>
        </w:tc>
      </w:tr>
      <w:tr w:rsidR="000F4E4F" w14:paraId="65B2626C"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267" w14:textId="77777777" w:rsidR="005D65F3" w:rsidRPr="00DD002D" w:rsidRDefault="00A56466" w:rsidP="005D65F3">
            <w:pPr>
              <w:rPr>
                <w:rFonts w:eastAsia="Times New Roman"/>
                <w:b/>
                <w:bCs/>
                <w:szCs w:val="24"/>
              </w:rPr>
            </w:pPr>
            <w:r w:rsidRPr="00DD002D">
              <w:rPr>
                <w:rFonts w:eastAsia="Times New Roman"/>
                <w:b/>
                <w:bCs/>
                <w:szCs w:val="24"/>
              </w:rPr>
              <w:t>Άρθρο 37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68" w14:textId="77777777" w:rsidR="005D65F3" w:rsidRPr="00DD002D" w:rsidRDefault="00A56466" w:rsidP="005D65F3">
            <w:pPr>
              <w:rPr>
                <w:rFonts w:eastAsia="Times New Roman"/>
                <w:b/>
                <w:bCs/>
                <w:szCs w:val="24"/>
              </w:rPr>
            </w:pPr>
            <w:r w:rsidRPr="00DD002D">
              <w:rPr>
                <w:rFonts w:eastAsia="Times New Roman"/>
                <w:b/>
                <w:bCs/>
                <w:szCs w:val="24"/>
              </w:rPr>
              <w:t>153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69" w14:textId="77777777" w:rsidR="005D65F3" w:rsidRPr="00DD002D" w:rsidRDefault="00A56466" w:rsidP="005D65F3">
            <w:pPr>
              <w:rPr>
                <w:rFonts w:eastAsia="Times New Roman"/>
                <w:b/>
                <w:bCs/>
                <w:szCs w:val="24"/>
              </w:rPr>
            </w:pPr>
            <w:r w:rsidRPr="00DD002D">
              <w:rPr>
                <w:rFonts w:eastAsia="Times New Roman"/>
                <w:b/>
                <w:bCs/>
                <w:szCs w:val="24"/>
              </w:rPr>
              <w:t>101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6A" w14:textId="77777777" w:rsidR="005D65F3" w:rsidRPr="00DD002D" w:rsidRDefault="00A56466" w:rsidP="005D65F3">
            <w:pPr>
              <w:rPr>
                <w:rFonts w:eastAsia="Times New Roman"/>
                <w:b/>
                <w:bCs/>
                <w:szCs w:val="24"/>
              </w:rPr>
            </w:pPr>
            <w:r w:rsidRPr="00DD002D">
              <w:rPr>
                <w:rFonts w:eastAsia="Times New Roman"/>
                <w:b/>
                <w:bCs/>
                <w:szCs w:val="24"/>
              </w:rPr>
              <w:t>16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6B"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6272" w14:textId="77777777">
        <w:trPr>
          <w:trHeight w:val="49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26D"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καθιέρωσης </w:t>
            </w:r>
            <w:r w:rsidRPr="00DD002D">
              <w:rPr>
                <w:rFonts w:eastAsia="Times New Roman"/>
                <w:szCs w:val="24"/>
              </w:rPr>
              <w:t>υποχρεωτικής βουλευτικής ιδιότητας για τον Πρωθυπουργό.</w:t>
            </w:r>
          </w:p>
        </w:tc>
        <w:tc>
          <w:tcPr>
            <w:tcW w:w="658" w:type="pct"/>
            <w:vMerge/>
            <w:tcBorders>
              <w:top w:val="nil"/>
              <w:left w:val="single" w:sz="8" w:space="0" w:color="auto"/>
              <w:bottom w:val="single" w:sz="8" w:space="0" w:color="000000"/>
              <w:right w:val="single" w:sz="8" w:space="0" w:color="auto"/>
            </w:tcBorders>
            <w:vAlign w:val="center"/>
            <w:hideMark/>
          </w:tcPr>
          <w:p w14:paraId="65B2626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6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70"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71" w14:textId="77777777" w:rsidR="005D65F3" w:rsidRPr="00DD002D" w:rsidRDefault="00A56466" w:rsidP="005D65F3">
            <w:pPr>
              <w:rPr>
                <w:rFonts w:eastAsia="Times New Roman"/>
                <w:b/>
                <w:bCs/>
                <w:szCs w:val="24"/>
              </w:rPr>
            </w:pPr>
          </w:p>
        </w:tc>
      </w:tr>
      <w:tr w:rsidR="000F4E4F" w14:paraId="65B26278"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273" w14:textId="77777777" w:rsidR="005D65F3" w:rsidRPr="00DD002D" w:rsidRDefault="00A56466" w:rsidP="005D65F3">
            <w:pPr>
              <w:rPr>
                <w:rFonts w:eastAsia="Times New Roman"/>
                <w:b/>
                <w:bCs/>
                <w:szCs w:val="24"/>
              </w:rPr>
            </w:pPr>
            <w:r w:rsidRPr="00DD002D">
              <w:rPr>
                <w:rFonts w:eastAsia="Times New Roman"/>
                <w:b/>
                <w:bCs/>
                <w:szCs w:val="24"/>
              </w:rPr>
              <w:t>Άρθρο 38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74" w14:textId="77777777" w:rsidR="005D65F3" w:rsidRPr="00DD002D" w:rsidRDefault="00A56466" w:rsidP="005D65F3">
            <w:pPr>
              <w:rPr>
                <w:rFonts w:eastAsia="Times New Roman"/>
                <w:b/>
                <w:bCs/>
                <w:szCs w:val="24"/>
              </w:rPr>
            </w:pPr>
            <w:r w:rsidRPr="00DD002D">
              <w:rPr>
                <w:rFonts w:eastAsia="Times New Roman"/>
                <w:b/>
                <w:bCs/>
                <w:szCs w:val="24"/>
              </w:rPr>
              <w:t>155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75" w14:textId="77777777" w:rsidR="005D65F3" w:rsidRPr="00DD002D" w:rsidRDefault="00A56466" w:rsidP="005D65F3">
            <w:pPr>
              <w:rPr>
                <w:rFonts w:eastAsia="Times New Roman"/>
                <w:b/>
                <w:bCs/>
                <w:szCs w:val="24"/>
              </w:rPr>
            </w:pPr>
            <w:r w:rsidRPr="00DD002D">
              <w:rPr>
                <w:rFonts w:eastAsia="Times New Roman"/>
                <w:b/>
                <w:bCs/>
                <w:szCs w:val="24"/>
              </w:rPr>
              <w:t>115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76" w14:textId="77777777" w:rsidR="005D65F3" w:rsidRPr="00DD002D" w:rsidRDefault="00A56466" w:rsidP="005D65F3">
            <w:pPr>
              <w:rPr>
                <w:rFonts w:eastAsia="Times New Roman"/>
                <w:b/>
                <w:bCs/>
                <w:szCs w:val="24"/>
              </w:rPr>
            </w:pPr>
            <w:r w:rsidRPr="00DD002D">
              <w:rPr>
                <w:rFonts w:eastAsia="Times New Roman"/>
                <w:b/>
                <w:bCs/>
                <w:szCs w:val="24"/>
              </w:rPr>
              <w:t>0</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77"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627E"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279" w14:textId="77777777" w:rsidR="005D65F3" w:rsidRPr="00DD002D" w:rsidRDefault="00A56466" w:rsidP="005D65F3">
            <w:pPr>
              <w:rPr>
                <w:rFonts w:eastAsia="Times New Roman"/>
                <w:szCs w:val="24"/>
              </w:rPr>
            </w:pPr>
            <w:r w:rsidRPr="00DD002D">
              <w:rPr>
                <w:rFonts w:eastAsia="Times New Roman"/>
                <w:szCs w:val="24"/>
              </w:rPr>
              <w:t>προς την κατεύθυνση καθιέρωσης της εποικοδομητικής ψήφου δυσπιστίας.</w:t>
            </w:r>
          </w:p>
        </w:tc>
        <w:tc>
          <w:tcPr>
            <w:tcW w:w="658" w:type="pct"/>
            <w:vMerge/>
            <w:tcBorders>
              <w:top w:val="nil"/>
              <w:left w:val="single" w:sz="8" w:space="0" w:color="auto"/>
              <w:bottom w:val="single" w:sz="8" w:space="0" w:color="000000"/>
              <w:right w:val="single" w:sz="8" w:space="0" w:color="auto"/>
            </w:tcBorders>
            <w:vAlign w:val="center"/>
            <w:hideMark/>
          </w:tcPr>
          <w:p w14:paraId="65B2627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7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7C"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7D" w14:textId="77777777" w:rsidR="005D65F3" w:rsidRPr="00DD002D" w:rsidRDefault="00A56466" w:rsidP="005D65F3">
            <w:pPr>
              <w:rPr>
                <w:rFonts w:eastAsia="Times New Roman"/>
                <w:b/>
                <w:bCs/>
                <w:szCs w:val="24"/>
              </w:rPr>
            </w:pPr>
          </w:p>
        </w:tc>
      </w:tr>
      <w:tr w:rsidR="000F4E4F" w14:paraId="65B26284"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27F" w14:textId="77777777" w:rsidR="005D65F3" w:rsidRPr="00DD002D" w:rsidRDefault="00A56466" w:rsidP="005D65F3">
            <w:pPr>
              <w:rPr>
                <w:rFonts w:eastAsia="Times New Roman"/>
                <w:b/>
                <w:bCs/>
                <w:szCs w:val="24"/>
              </w:rPr>
            </w:pPr>
            <w:r w:rsidRPr="00DD002D">
              <w:rPr>
                <w:rFonts w:eastAsia="Times New Roman"/>
                <w:b/>
                <w:bCs/>
                <w:szCs w:val="24"/>
              </w:rPr>
              <w:t>Άρθρο 38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80" w14:textId="77777777" w:rsidR="005D65F3" w:rsidRPr="00DD002D" w:rsidRDefault="00A56466" w:rsidP="005D65F3">
            <w:pPr>
              <w:rPr>
                <w:rFonts w:eastAsia="Times New Roman"/>
                <w:b/>
                <w:bCs/>
                <w:szCs w:val="24"/>
              </w:rPr>
            </w:pPr>
            <w:r w:rsidRPr="00DD002D">
              <w:rPr>
                <w:rFonts w:eastAsia="Times New Roman"/>
                <w:b/>
                <w:bCs/>
                <w:szCs w:val="24"/>
              </w:rPr>
              <w:t>156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81" w14:textId="77777777" w:rsidR="005D65F3" w:rsidRPr="00DD002D" w:rsidRDefault="00A56466" w:rsidP="005D65F3">
            <w:pPr>
              <w:rPr>
                <w:rFonts w:eastAsia="Times New Roman"/>
                <w:b/>
                <w:bCs/>
                <w:szCs w:val="24"/>
              </w:rPr>
            </w:pPr>
            <w:r w:rsidRPr="00DD002D">
              <w:rPr>
                <w:rFonts w:eastAsia="Times New Roman"/>
                <w:b/>
                <w:bCs/>
                <w:szCs w:val="24"/>
              </w:rPr>
              <w:t>98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82" w14:textId="77777777" w:rsidR="005D65F3" w:rsidRPr="00DD002D" w:rsidRDefault="00A56466" w:rsidP="005D65F3">
            <w:pPr>
              <w:rPr>
                <w:rFonts w:eastAsia="Times New Roman"/>
                <w:b/>
                <w:bCs/>
                <w:szCs w:val="24"/>
              </w:rPr>
            </w:pPr>
            <w:r w:rsidRPr="00DD002D">
              <w:rPr>
                <w:rFonts w:eastAsia="Times New Roman"/>
                <w:b/>
                <w:bCs/>
                <w:szCs w:val="24"/>
              </w:rPr>
              <w:t>16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83"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628A" w14:textId="77777777">
        <w:trPr>
          <w:trHeight w:val="1215"/>
        </w:trPr>
        <w:tc>
          <w:tcPr>
            <w:tcW w:w="2632" w:type="pct"/>
            <w:tcBorders>
              <w:top w:val="nil"/>
              <w:left w:val="single" w:sz="8" w:space="0" w:color="auto"/>
              <w:bottom w:val="nil"/>
              <w:right w:val="single" w:sz="8" w:space="0" w:color="auto"/>
            </w:tcBorders>
            <w:shd w:val="clear" w:color="auto" w:fill="auto"/>
            <w:vAlign w:val="center"/>
            <w:hideMark/>
          </w:tcPr>
          <w:p w14:paraId="65B26285" w14:textId="77777777" w:rsidR="005D65F3" w:rsidRPr="00DD002D" w:rsidRDefault="00A56466" w:rsidP="005D65F3">
            <w:pPr>
              <w:rPr>
                <w:rFonts w:eastAsia="Times New Roman"/>
                <w:szCs w:val="24"/>
              </w:rPr>
            </w:pPr>
            <w:r w:rsidRPr="00DD002D">
              <w:rPr>
                <w:rFonts w:eastAsia="Times New Roman"/>
                <w:szCs w:val="24"/>
              </w:rPr>
              <w:t xml:space="preserve">Συμπληρωματική πρόταση του Ε΄ Αντιπροέδρου της Βουλής, κ. </w:t>
            </w:r>
            <w:r w:rsidRPr="00DD002D">
              <w:rPr>
                <w:rFonts w:eastAsia="Times New Roman"/>
                <w:szCs w:val="24"/>
              </w:rPr>
              <w:t xml:space="preserve">Δημητρίου Κρεμαστινού, και Βουλευτών ΣΥΡΙΖΑ - Ένωσης Κεντρώων - Ανεξαρτήτων Βουλευτών (μετά την Επιτροπή): «ορισμός αναπληρωτή Πρωθυπουργού σε περίπτωση αδυναμίας επιτέλεσης των πρωθυπουργικών καθηκόντων από τον Πρωθυπουργό για λόγους υγείας». </w:t>
            </w:r>
            <w:r w:rsidRPr="00DD002D">
              <w:rPr>
                <w:rFonts w:eastAsia="Times New Roman"/>
                <w:szCs w:val="24"/>
              </w:rPr>
              <w:lastRenderedPageBreak/>
              <w:t>Συμπεριλαμβά</w:t>
            </w:r>
            <w:r w:rsidRPr="00DD002D">
              <w:rPr>
                <w:rFonts w:eastAsia="Times New Roman"/>
                <w:szCs w:val="24"/>
              </w:rPr>
              <w:t>νεται στην πρόταση της Δημοκρατικής Συμπαράταξης.</w:t>
            </w:r>
          </w:p>
        </w:tc>
        <w:tc>
          <w:tcPr>
            <w:tcW w:w="658" w:type="pct"/>
            <w:vMerge/>
            <w:tcBorders>
              <w:top w:val="nil"/>
              <w:left w:val="single" w:sz="8" w:space="0" w:color="auto"/>
              <w:bottom w:val="single" w:sz="8" w:space="0" w:color="000000"/>
              <w:right w:val="single" w:sz="8" w:space="0" w:color="auto"/>
            </w:tcBorders>
            <w:vAlign w:val="center"/>
            <w:hideMark/>
          </w:tcPr>
          <w:p w14:paraId="65B2628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8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8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89" w14:textId="77777777" w:rsidR="005D65F3" w:rsidRPr="00DD002D" w:rsidRDefault="00A56466" w:rsidP="005D65F3">
            <w:pPr>
              <w:rPr>
                <w:rFonts w:eastAsia="Times New Roman"/>
                <w:b/>
                <w:bCs/>
                <w:szCs w:val="24"/>
              </w:rPr>
            </w:pPr>
          </w:p>
        </w:tc>
      </w:tr>
      <w:tr w:rsidR="000F4E4F" w14:paraId="65B26290"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628B" w14:textId="77777777" w:rsidR="005D65F3" w:rsidRPr="00DD002D" w:rsidRDefault="00A56466" w:rsidP="005D65F3">
            <w:pPr>
              <w:rPr>
                <w:rFonts w:eastAsia="Times New Roman"/>
                <w:b/>
                <w:bCs/>
                <w:szCs w:val="24"/>
              </w:rPr>
            </w:pPr>
            <w:r w:rsidRPr="00DD002D">
              <w:rPr>
                <w:rFonts w:eastAsia="Times New Roman"/>
                <w:b/>
                <w:bCs/>
                <w:szCs w:val="24"/>
              </w:rPr>
              <w:t>Άρθρο 44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8C" w14:textId="77777777" w:rsidR="005D65F3" w:rsidRPr="00DD002D" w:rsidRDefault="00A56466" w:rsidP="005D65F3">
            <w:pPr>
              <w:rPr>
                <w:rFonts w:eastAsia="Times New Roman"/>
                <w:b/>
                <w:bCs/>
                <w:szCs w:val="24"/>
              </w:rPr>
            </w:pPr>
            <w:r w:rsidRPr="00DD002D">
              <w:rPr>
                <w:rFonts w:eastAsia="Times New Roman"/>
                <w:b/>
                <w:bCs/>
                <w:szCs w:val="24"/>
              </w:rPr>
              <w:t>152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8D" w14:textId="77777777" w:rsidR="005D65F3" w:rsidRPr="00DD002D" w:rsidRDefault="00A56466" w:rsidP="005D65F3">
            <w:pPr>
              <w:rPr>
                <w:rFonts w:eastAsia="Times New Roman"/>
                <w:b/>
                <w:bCs/>
                <w:szCs w:val="24"/>
              </w:rPr>
            </w:pPr>
            <w:r w:rsidRPr="00DD002D">
              <w:rPr>
                <w:rFonts w:eastAsia="Times New Roman"/>
                <w:b/>
                <w:bCs/>
                <w:szCs w:val="24"/>
              </w:rPr>
              <w:t>102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8E" w14:textId="77777777" w:rsidR="005D65F3" w:rsidRPr="00DD002D" w:rsidRDefault="00A56466" w:rsidP="005D65F3">
            <w:pPr>
              <w:rPr>
                <w:rFonts w:eastAsia="Times New Roman"/>
                <w:b/>
                <w:bCs/>
                <w:szCs w:val="24"/>
              </w:rPr>
            </w:pPr>
            <w:r w:rsidRPr="00DD002D">
              <w:rPr>
                <w:rFonts w:eastAsia="Times New Roman"/>
                <w:b/>
                <w:bCs/>
                <w:szCs w:val="24"/>
              </w:rPr>
              <w:t>15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8F" w14:textId="77777777" w:rsidR="005D65F3" w:rsidRPr="00DD002D" w:rsidRDefault="00A56466" w:rsidP="005D65F3">
            <w:pPr>
              <w:rPr>
                <w:rFonts w:eastAsia="Times New Roman"/>
                <w:b/>
                <w:bCs/>
                <w:szCs w:val="24"/>
              </w:rPr>
            </w:pPr>
            <w:r w:rsidRPr="00DD002D">
              <w:rPr>
                <w:rFonts w:eastAsia="Times New Roman"/>
                <w:b/>
                <w:bCs/>
                <w:szCs w:val="24"/>
              </w:rPr>
              <w:t>269</w:t>
            </w:r>
          </w:p>
        </w:tc>
      </w:tr>
      <w:tr w:rsidR="000F4E4F" w14:paraId="65B26296"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291" w14:textId="77777777" w:rsidR="005D65F3" w:rsidRPr="00DD002D" w:rsidRDefault="00A56466" w:rsidP="005D65F3">
            <w:pPr>
              <w:rPr>
                <w:rFonts w:eastAsia="Times New Roman"/>
                <w:szCs w:val="24"/>
              </w:rPr>
            </w:pPr>
            <w:r w:rsidRPr="00DD002D">
              <w:rPr>
                <w:rFonts w:eastAsia="Times New Roman"/>
                <w:szCs w:val="24"/>
              </w:rPr>
              <w:t>προς την κατεύθυνση καθιέρωσης δημοψηφισμάτων με λαϊκή πρωτοβουλία.</w:t>
            </w:r>
          </w:p>
        </w:tc>
        <w:tc>
          <w:tcPr>
            <w:tcW w:w="658" w:type="pct"/>
            <w:vMerge/>
            <w:tcBorders>
              <w:top w:val="nil"/>
              <w:left w:val="single" w:sz="8" w:space="0" w:color="auto"/>
              <w:bottom w:val="single" w:sz="8" w:space="0" w:color="000000"/>
              <w:right w:val="single" w:sz="8" w:space="0" w:color="auto"/>
            </w:tcBorders>
            <w:vAlign w:val="center"/>
            <w:hideMark/>
          </w:tcPr>
          <w:p w14:paraId="65B2629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9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94"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95" w14:textId="77777777" w:rsidR="005D65F3" w:rsidRPr="00DD002D" w:rsidRDefault="00A56466" w:rsidP="005D65F3">
            <w:pPr>
              <w:rPr>
                <w:rFonts w:eastAsia="Times New Roman"/>
                <w:b/>
                <w:bCs/>
                <w:szCs w:val="24"/>
              </w:rPr>
            </w:pPr>
          </w:p>
        </w:tc>
      </w:tr>
      <w:tr w:rsidR="000F4E4F" w14:paraId="65B2629C"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297" w14:textId="77777777" w:rsidR="005D65F3" w:rsidRPr="00DD002D" w:rsidRDefault="00A56466" w:rsidP="005D65F3">
            <w:pPr>
              <w:rPr>
                <w:rFonts w:eastAsia="Times New Roman"/>
                <w:b/>
                <w:bCs/>
                <w:szCs w:val="24"/>
              </w:rPr>
            </w:pPr>
            <w:r w:rsidRPr="00DD002D">
              <w:rPr>
                <w:rFonts w:eastAsia="Times New Roman"/>
                <w:b/>
                <w:bCs/>
                <w:szCs w:val="24"/>
              </w:rPr>
              <w:t>Άρθρο 54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98" w14:textId="77777777" w:rsidR="005D65F3" w:rsidRPr="00DD002D" w:rsidRDefault="00A56466" w:rsidP="005D65F3">
            <w:pPr>
              <w:rPr>
                <w:rFonts w:eastAsia="Times New Roman"/>
                <w:b/>
                <w:bCs/>
                <w:szCs w:val="24"/>
              </w:rPr>
            </w:pPr>
            <w:r w:rsidRPr="00DD002D">
              <w:rPr>
                <w:rFonts w:eastAsia="Times New Roman"/>
                <w:b/>
                <w:bCs/>
                <w:szCs w:val="24"/>
              </w:rPr>
              <w:t>155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99" w14:textId="77777777" w:rsidR="005D65F3" w:rsidRPr="00DD002D" w:rsidRDefault="00A56466" w:rsidP="005D65F3">
            <w:pPr>
              <w:rPr>
                <w:rFonts w:eastAsia="Times New Roman"/>
                <w:b/>
                <w:bCs/>
                <w:szCs w:val="24"/>
              </w:rPr>
            </w:pPr>
            <w:r w:rsidRPr="00DD002D">
              <w:rPr>
                <w:rFonts w:eastAsia="Times New Roman"/>
                <w:b/>
                <w:bCs/>
                <w:szCs w:val="24"/>
              </w:rPr>
              <w:t>100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9A" w14:textId="77777777" w:rsidR="005D65F3" w:rsidRPr="00DD002D" w:rsidRDefault="00A56466" w:rsidP="005D65F3">
            <w:pPr>
              <w:rPr>
                <w:rFonts w:eastAsia="Times New Roman"/>
                <w:b/>
                <w:bCs/>
                <w:szCs w:val="24"/>
              </w:rPr>
            </w:pPr>
            <w:r w:rsidRPr="00DD002D">
              <w:rPr>
                <w:rFonts w:eastAsia="Times New Roman"/>
                <w:b/>
                <w:bCs/>
                <w:szCs w:val="24"/>
              </w:rPr>
              <w:t>15</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9B"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62A2"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29D"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καθιέρωσης αναλογικού εκλογικού συστήματος. </w:t>
            </w:r>
          </w:p>
        </w:tc>
        <w:tc>
          <w:tcPr>
            <w:tcW w:w="658" w:type="pct"/>
            <w:vMerge/>
            <w:tcBorders>
              <w:top w:val="nil"/>
              <w:left w:val="single" w:sz="8" w:space="0" w:color="auto"/>
              <w:bottom w:val="single" w:sz="8" w:space="0" w:color="000000"/>
              <w:right w:val="single" w:sz="8" w:space="0" w:color="auto"/>
            </w:tcBorders>
            <w:vAlign w:val="center"/>
            <w:hideMark/>
          </w:tcPr>
          <w:p w14:paraId="65B2629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9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A0"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A1" w14:textId="77777777" w:rsidR="005D65F3" w:rsidRPr="00DD002D" w:rsidRDefault="00A56466" w:rsidP="005D65F3">
            <w:pPr>
              <w:rPr>
                <w:rFonts w:eastAsia="Times New Roman"/>
                <w:b/>
                <w:bCs/>
                <w:szCs w:val="24"/>
              </w:rPr>
            </w:pPr>
          </w:p>
        </w:tc>
      </w:tr>
      <w:tr w:rsidR="000F4E4F" w14:paraId="65B262A8" w14:textId="77777777">
        <w:trPr>
          <w:trHeight w:val="300"/>
        </w:trPr>
        <w:tc>
          <w:tcPr>
            <w:tcW w:w="2632" w:type="pct"/>
            <w:tcBorders>
              <w:top w:val="nil"/>
              <w:left w:val="single" w:sz="8" w:space="0" w:color="auto"/>
              <w:bottom w:val="nil"/>
              <w:right w:val="nil"/>
            </w:tcBorders>
            <w:shd w:val="clear" w:color="auto" w:fill="auto"/>
            <w:vAlign w:val="center"/>
            <w:hideMark/>
          </w:tcPr>
          <w:p w14:paraId="65B262A3" w14:textId="77777777" w:rsidR="005D65F3" w:rsidRPr="00DD002D" w:rsidRDefault="00A56466" w:rsidP="005D65F3">
            <w:pPr>
              <w:rPr>
                <w:rFonts w:eastAsia="Times New Roman"/>
                <w:b/>
                <w:bCs/>
                <w:szCs w:val="24"/>
              </w:rPr>
            </w:pPr>
            <w:r w:rsidRPr="00DD002D">
              <w:rPr>
                <w:rFonts w:eastAsia="Times New Roman"/>
                <w:b/>
                <w:bCs/>
                <w:szCs w:val="24"/>
              </w:rPr>
              <w:t>Άρθρο 54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A4" w14:textId="77777777" w:rsidR="005D65F3" w:rsidRPr="00DD002D" w:rsidRDefault="00A56466" w:rsidP="005D65F3">
            <w:pPr>
              <w:rPr>
                <w:rFonts w:eastAsia="Times New Roman"/>
                <w:b/>
                <w:bCs/>
                <w:szCs w:val="24"/>
              </w:rPr>
            </w:pPr>
            <w:r w:rsidRPr="00DD002D">
              <w:rPr>
                <w:rFonts w:eastAsia="Times New Roman"/>
                <w:b/>
                <w:bCs/>
                <w:szCs w:val="24"/>
              </w:rPr>
              <w:t>158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A5" w14:textId="77777777" w:rsidR="005D65F3" w:rsidRPr="00DD002D" w:rsidRDefault="00A56466" w:rsidP="005D65F3">
            <w:pPr>
              <w:rPr>
                <w:rFonts w:eastAsia="Times New Roman"/>
                <w:b/>
                <w:bCs/>
                <w:szCs w:val="24"/>
              </w:rPr>
            </w:pPr>
            <w:r w:rsidRPr="00DD002D">
              <w:rPr>
                <w:rFonts w:eastAsia="Times New Roman"/>
                <w:b/>
                <w:bCs/>
                <w:szCs w:val="24"/>
              </w:rPr>
              <w:t>97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A6" w14:textId="77777777" w:rsidR="005D65F3" w:rsidRPr="00DD002D" w:rsidRDefault="00A56466" w:rsidP="005D65F3">
            <w:pPr>
              <w:rPr>
                <w:rFonts w:eastAsia="Times New Roman"/>
                <w:b/>
                <w:bCs/>
                <w:szCs w:val="24"/>
              </w:rPr>
            </w:pPr>
            <w:r w:rsidRPr="00DD002D">
              <w:rPr>
                <w:rFonts w:eastAsia="Times New Roman"/>
                <w:b/>
                <w:bCs/>
                <w:szCs w:val="24"/>
              </w:rPr>
              <w:t>16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A7"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2AE" w14:textId="77777777">
        <w:trPr>
          <w:trHeight w:val="495"/>
        </w:trPr>
        <w:tc>
          <w:tcPr>
            <w:tcW w:w="2632" w:type="pct"/>
            <w:tcBorders>
              <w:top w:val="nil"/>
              <w:left w:val="single" w:sz="8" w:space="0" w:color="auto"/>
              <w:bottom w:val="single" w:sz="8" w:space="0" w:color="auto"/>
              <w:right w:val="nil"/>
            </w:tcBorders>
            <w:shd w:val="clear" w:color="auto" w:fill="auto"/>
            <w:vAlign w:val="center"/>
            <w:hideMark/>
          </w:tcPr>
          <w:p w14:paraId="65B262A9" w14:textId="77777777" w:rsidR="005D65F3" w:rsidRPr="00DD002D" w:rsidRDefault="00A56466" w:rsidP="005D65F3">
            <w:pPr>
              <w:rPr>
                <w:rFonts w:eastAsia="Times New Roman"/>
                <w:szCs w:val="24"/>
              </w:rPr>
            </w:pPr>
            <w:r w:rsidRPr="00DD002D">
              <w:rPr>
                <w:rFonts w:eastAsia="Times New Roman"/>
                <w:szCs w:val="24"/>
              </w:rPr>
              <w:t>προς την κατεύθυνση της δυνατότητας ορισμού από ενιαίο ψηφοδέλτιο έως πέντε (5) βουλευτών απόδημου Ελληνισμού.</w:t>
            </w:r>
          </w:p>
        </w:tc>
        <w:tc>
          <w:tcPr>
            <w:tcW w:w="658" w:type="pct"/>
            <w:vMerge/>
            <w:tcBorders>
              <w:top w:val="nil"/>
              <w:left w:val="single" w:sz="8" w:space="0" w:color="auto"/>
              <w:bottom w:val="single" w:sz="8" w:space="0" w:color="000000"/>
              <w:right w:val="single" w:sz="8" w:space="0" w:color="auto"/>
            </w:tcBorders>
            <w:vAlign w:val="center"/>
            <w:hideMark/>
          </w:tcPr>
          <w:p w14:paraId="65B262A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A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AC"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AD" w14:textId="77777777" w:rsidR="005D65F3" w:rsidRPr="00DD002D" w:rsidRDefault="00A56466" w:rsidP="005D65F3">
            <w:pPr>
              <w:rPr>
                <w:rFonts w:eastAsia="Times New Roman"/>
                <w:b/>
                <w:bCs/>
                <w:szCs w:val="24"/>
              </w:rPr>
            </w:pPr>
          </w:p>
        </w:tc>
      </w:tr>
      <w:tr w:rsidR="000F4E4F" w14:paraId="65B262B4"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2AF" w14:textId="77777777" w:rsidR="005D65F3" w:rsidRPr="00DD002D" w:rsidRDefault="00A56466" w:rsidP="005D65F3">
            <w:pPr>
              <w:rPr>
                <w:rFonts w:eastAsia="Times New Roman"/>
                <w:b/>
                <w:bCs/>
                <w:szCs w:val="24"/>
              </w:rPr>
            </w:pPr>
            <w:r w:rsidRPr="00DD002D">
              <w:rPr>
                <w:rFonts w:eastAsia="Times New Roman"/>
                <w:b/>
                <w:bCs/>
                <w:szCs w:val="24"/>
              </w:rPr>
              <w:t>Άρθρο 54</w:t>
            </w:r>
          </w:p>
        </w:tc>
        <w:tc>
          <w:tcPr>
            <w:tcW w:w="658" w:type="pct"/>
            <w:vMerge w:val="restart"/>
            <w:tcBorders>
              <w:top w:val="nil"/>
              <w:left w:val="single" w:sz="8" w:space="0" w:color="auto"/>
              <w:bottom w:val="single" w:sz="8" w:space="0" w:color="000000"/>
              <w:right w:val="nil"/>
            </w:tcBorders>
            <w:shd w:val="clear" w:color="auto" w:fill="auto"/>
            <w:vAlign w:val="center"/>
            <w:hideMark/>
          </w:tcPr>
          <w:p w14:paraId="65B262B0" w14:textId="77777777" w:rsidR="005D65F3" w:rsidRPr="00DD002D" w:rsidRDefault="00A56466" w:rsidP="005D65F3">
            <w:pPr>
              <w:rPr>
                <w:rFonts w:eastAsia="Times New Roman"/>
                <w:b/>
                <w:bCs/>
                <w:szCs w:val="24"/>
              </w:rPr>
            </w:pPr>
            <w:r w:rsidRPr="00DD002D">
              <w:rPr>
                <w:rFonts w:eastAsia="Times New Roman"/>
                <w:b/>
                <w:bCs/>
                <w:szCs w:val="24"/>
              </w:rPr>
              <w:t>153</w:t>
            </w:r>
          </w:p>
        </w:tc>
        <w:tc>
          <w:tcPr>
            <w:tcW w:w="592" w:type="pct"/>
            <w:vMerge w:val="restart"/>
            <w:tcBorders>
              <w:top w:val="nil"/>
              <w:left w:val="single" w:sz="8" w:space="0" w:color="auto"/>
              <w:bottom w:val="single" w:sz="8" w:space="0" w:color="000000"/>
              <w:right w:val="nil"/>
            </w:tcBorders>
            <w:shd w:val="clear" w:color="auto" w:fill="auto"/>
            <w:vAlign w:val="center"/>
            <w:hideMark/>
          </w:tcPr>
          <w:p w14:paraId="65B262B1" w14:textId="77777777" w:rsidR="005D65F3" w:rsidRPr="00DD002D" w:rsidRDefault="00A56466" w:rsidP="005D65F3">
            <w:pPr>
              <w:rPr>
                <w:rFonts w:eastAsia="Times New Roman"/>
                <w:b/>
                <w:bCs/>
                <w:szCs w:val="24"/>
              </w:rPr>
            </w:pPr>
            <w:r w:rsidRPr="00DD002D">
              <w:rPr>
                <w:rFonts w:eastAsia="Times New Roman"/>
                <w:b/>
                <w:bCs/>
                <w:szCs w:val="24"/>
              </w:rPr>
              <w:t>114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B2"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B3" w14:textId="77777777" w:rsidR="005D65F3" w:rsidRPr="00DD002D" w:rsidRDefault="00A56466" w:rsidP="005D65F3">
            <w:pPr>
              <w:rPr>
                <w:rFonts w:eastAsia="Times New Roman"/>
                <w:b/>
                <w:bCs/>
                <w:szCs w:val="24"/>
              </w:rPr>
            </w:pPr>
            <w:r w:rsidRPr="00DD002D">
              <w:rPr>
                <w:rFonts w:eastAsia="Times New Roman"/>
                <w:b/>
                <w:bCs/>
                <w:szCs w:val="24"/>
              </w:rPr>
              <w:t>269</w:t>
            </w:r>
          </w:p>
        </w:tc>
      </w:tr>
      <w:tr w:rsidR="000F4E4F" w14:paraId="65B262BA"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2B5" w14:textId="77777777" w:rsidR="005D65F3" w:rsidRPr="00DD002D" w:rsidRDefault="00A56466" w:rsidP="005D65F3">
            <w:pPr>
              <w:rPr>
                <w:rFonts w:eastAsia="Times New Roman"/>
                <w:b/>
                <w:bCs/>
                <w:szCs w:val="24"/>
              </w:rPr>
            </w:pPr>
            <w:r w:rsidRPr="00DD002D">
              <w:rPr>
                <w:rFonts w:eastAsia="Times New Roman"/>
                <w:b/>
                <w:bCs/>
                <w:szCs w:val="24"/>
              </w:rPr>
              <w:t>(εισαγωγή ερμηνευτικής δήλωσης)</w:t>
            </w:r>
          </w:p>
        </w:tc>
        <w:tc>
          <w:tcPr>
            <w:tcW w:w="658" w:type="pct"/>
            <w:vMerge/>
            <w:tcBorders>
              <w:top w:val="nil"/>
              <w:left w:val="single" w:sz="8" w:space="0" w:color="auto"/>
              <w:bottom w:val="single" w:sz="8" w:space="0" w:color="000000"/>
              <w:right w:val="nil"/>
            </w:tcBorders>
            <w:vAlign w:val="center"/>
            <w:hideMark/>
          </w:tcPr>
          <w:p w14:paraId="65B262B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nil"/>
            </w:tcBorders>
            <w:vAlign w:val="center"/>
            <w:hideMark/>
          </w:tcPr>
          <w:p w14:paraId="65B262B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B8"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B9" w14:textId="77777777" w:rsidR="005D65F3" w:rsidRPr="00DD002D" w:rsidRDefault="00A56466" w:rsidP="005D65F3">
            <w:pPr>
              <w:rPr>
                <w:rFonts w:eastAsia="Times New Roman"/>
                <w:b/>
                <w:bCs/>
                <w:szCs w:val="24"/>
              </w:rPr>
            </w:pPr>
          </w:p>
        </w:tc>
      </w:tr>
      <w:tr w:rsidR="000F4E4F" w14:paraId="65B262C0" w14:textId="77777777">
        <w:trPr>
          <w:trHeight w:val="49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2BB" w14:textId="77777777" w:rsidR="005D65F3" w:rsidRPr="00DD002D" w:rsidRDefault="00A56466" w:rsidP="005D65F3">
            <w:pPr>
              <w:rPr>
                <w:rFonts w:eastAsia="Times New Roman"/>
                <w:szCs w:val="24"/>
              </w:rPr>
            </w:pPr>
            <w:r w:rsidRPr="00DD002D">
              <w:rPr>
                <w:rFonts w:eastAsia="Times New Roman"/>
                <w:szCs w:val="24"/>
              </w:rPr>
              <w:t>προς την κατεύθυνση διευκρίνισης ότι πάγιο</w:t>
            </w:r>
            <w:r w:rsidRPr="00DD002D">
              <w:rPr>
                <w:rFonts w:eastAsia="Times New Roman"/>
                <w:szCs w:val="24"/>
              </w:rPr>
              <w:t xml:space="preserve"> αναλογικό εκλογικό σύστημα είναι αυτό στο οποίο η αναλογία εδρών δεν αποκλίνει περισσότερο από 10% από την αναλογία ψήφων.</w:t>
            </w:r>
          </w:p>
        </w:tc>
        <w:tc>
          <w:tcPr>
            <w:tcW w:w="658" w:type="pct"/>
            <w:vMerge/>
            <w:tcBorders>
              <w:top w:val="nil"/>
              <w:left w:val="single" w:sz="8" w:space="0" w:color="auto"/>
              <w:bottom w:val="single" w:sz="8" w:space="0" w:color="000000"/>
              <w:right w:val="nil"/>
            </w:tcBorders>
            <w:vAlign w:val="center"/>
            <w:hideMark/>
          </w:tcPr>
          <w:p w14:paraId="65B262B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nil"/>
            </w:tcBorders>
            <w:vAlign w:val="center"/>
            <w:hideMark/>
          </w:tcPr>
          <w:p w14:paraId="65B262B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BE"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BF" w14:textId="77777777" w:rsidR="005D65F3" w:rsidRPr="00DD002D" w:rsidRDefault="00A56466" w:rsidP="005D65F3">
            <w:pPr>
              <w:rPr>
                <w:rFonts w:eastAsia="Times New Roman"/>
                <w:b/>
                <w:bCs/>
                <w:szCs w:val="24"/>
              </w:rPr>
            </w:pPr>
          </w:p>
        </w:tc>
      </w:tr>
      <w:tr w:rsidR="000F4E4F" w14:paraId="65B262C6"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2C1" w14:textId="77777777" w:rsidR="005D65F3" w:rsidRPr="00DD002D" w:rsidRDefault="00A56466" w:rsidP="005D65F3">
            <w:pPr>
              <w:rPr>
                <w:rFonts w:eastAsia="Times New Roman"/>
                <w:b/>
                <w:bCs/>
                <w:szCs w:val="24"/>
              </w:rPr>
            </w:pPr>
            <w:r w:rsidRPr="00DD002D">
              <w:rPr>
                <w:rFonts w:eastAsia="Times New Roman"/>
                <w:b/>
                <w:bCs/>
                <w:szCs w:val="24"/>
              </w:rPr>
              <w:t>Άρθρο 56</w:t>
            </w:r>
          </w:p>
        </w:tc>
        <w:tc>
          <w:tcPr>
            <w:tcW w:w="658" w:type="pct"/>
            <w:vMerge w:val="restart"/>
            <w:tcBorders>
              <w:top w:val="nil"/>
              <w:left w:val="single" w:sz="8" w:space="0" w:color="auto"/>
              <w:bottom w:val="single" w:sz="8" w:space="0" w:color="000000"/>
              <w:right w:val="nil"/>
            </w:tcBorders>
            <w:shd w:val="clear" w:color="auto" w:fill="auto"/>
            <w:vAlign w:val="center"/>
            <w:hideMark/>
          </w:tcPr>
          <w:p w14:paraId="65B262C2" w14:textId="77777777" w:rsidR="005D65F3" w:rsidRPr="00DD002D" w:rsidRDefault="00A56466" w:rsidP="005D65F3">
            <w:pPr>
              <w:rPr>
                <w:rFonts w:eastAsia="Times New Roman"/>
                <w:b/>
                <w:bCs/>
                <w:szCs w:val="24"/>
              </w:rPr>
            </w:pPr>
            <w:r w:rsidRPr="00DD002D">
              <w:rPr>
                <w:rFonts w:eastAsia="Times New Roman"/>
                <w:b/>
                <w:bCs/>
                <w:szCs w:val="24"/>
              </w:rPr>
              <w:t>158</w:t>
            </w:r>
          </w:p>
        </w:tc>
        <w:tc>
          <w:tcPr>
            <w:tcW w:w="592" w:type="pct"/>
            <w:vMerge w:val="restart"/>
            <w:tcBorders>
              <w:top w:val="nil"/>
              <w:left w:val="single" w:sz="8" w:space="0" w:color="auto"/>
              <w:bottom w:val="single" w:sz="8" w:space="0" w:color="000000"/>
              <w:right w:val="nil"/>
            </w:tcBorders>
            <w:shd w:val="clear" w:color="auto" w:fill="auto"/>
            <w:vAlign w:val="center"/>
            <w:hideMark/>
          </w:tcPr>
          <w:p w14:paraId="65B262C3" w14:textId="77777777" w:rsidR="005D65F3" w:rsidRPr="00DD002D" w:rsidRDefault="00A56466" w:rsidP="005D65F3">
            <w:pPr>
              <w:rPr>
                <w:rFonts w:eastAsia="Times New Roman"/>
                <w:b/>
                <w:bCs/>
                <w:szCs w:val="24"/>
              </w:rPr>
            </w:pPr>
            <w:r w:rsidRPr="00DD002D">
              <w:rPr>
                <w:rFonts w:eastAsia="Times New Roman"/>
                <w:b/>
                <w:bCs/>
                <w:szCs w:val="24"/>
              </w:rPr>
              <w:t>111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C4"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C5"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2CC"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2C7" w14:textId="77777777" w:rsidR="005D65F3" w:rsidRPr="00DD002D" w:rsidRDefault="00A56466" w:rsidP="005D65F3">
            <w:pPr>
              <w:rPr>
                <w:rFonts w:eastAsia="Times New Roman"/>
                <w:b/>
                <w:bCs/>
                <w:szCs w:val="24"/>
              </w:rPr>
            </w:pPr>
            <w:r w:rsidRPr="00DD002D">
              <w:rPr>
                <w:rFonts w:eastAsia="Times New Roman"/>
                <w:b/>
                <w:bCs/>
                <w:szCs w:val="24"/>
              </w:rPr>
              <w:t>(προσθήκη παραγράφου 5)</w:t>
            </w:r>
          </w:p>
        </w:tc>
        <w:tc>
          <w:tcPr>
            <w:tcW w:w="658" w:type="pct"/>
            <w:vMerge/>
            <w:tcBorders>
              <w:top w:val="nil"/>
              <w:left w:val="single" w:sz="8" w:space="0" w:color="auto"/>
              <w:bottom w:val="single" w:sz="8" w:space="0" w:color="000000"/>
              <w:right w:val="nil"/>
            </w:tcBorders>
            <w:vAlign w:val="center"/>
            <w:hideMark/>
          </w:tcPr>
          <w:p w14:paraId="65B262C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nil"/>
            </w:tcBorders>
            <w:vAlign w:val="center"/>
            <w:hideMark/>
          </w:tcPr>
          <w:p w14:paraId="65B262C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CA"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CB" w14:textId="77777777" w:rsidR="005D65F3" w:rsidRPr="00DD002D" w:rsidRDefault="00A56466" w:rsidP="005D65F3">
            <w:pPr>
              <w:rPr>
                <w:rFonts w:eastAsia="Times New Roman"/>
                <w:b/>
                <w:bCs/>
                <w:szCs w:val="24"/>
              </w:rPr>
            </w:pPr>
          </w:p>
        </w:tc>
      </w:tr>
      <w:tr w:rsidR="000F4E4F" w14:paraId="65B262D2" w14:textId="77777777">
        <w:trPr>
          <w:trHeight w:val="49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2CD" w14:textId="77777777" w:rsidR="005D65F3" w:rsidRPr="00DD002D" w:rsidRDefault="00A56466" w:rsidP="005D65F3">
            <w:pPr>
              <w:rPr>
                <w:rFonts w:eastAsia="Times New Roman"/>
                <w:szCs w:val="24"/>
              </w:rPr>
            </w:pPr>
            <w:r w:rsidRPr="00DD002D">
              <w:rPr>
                <w:rFonts w:eastAsia="Times New Roman"/>
                <w:szCs w:val="24"/>
              </w:rPr>
              <w:t>προς την κατεύθυνση καθιέρωσης προσωρινού κωλύματος εκλογιμότητας μετά από</w:t>
            </w:r>
            <w:r w:rsidRPr="00DD002D">
              <w:rPr>
                <w:rFonts w:eastAsia="Times New Roman"/>
                <w:szCs w:val="24"/>
              </w:rPr>
              <w:t xml:space="preserve"> τρεις (3) βουλευτικές περιόδους.</w:t>
            </w:r>
          </w:p>
        </w:tc>
        <w:tc>
          <w:tcPr>
            <w:tcW w:w="658" w:type="pct"/>
            <w:vMerge/>
            <w:tcBorders>
              <w:top w:val="nil"/>
              <w:left w:val="single" w:sz="8" w:space="0" w:color="auto"/>
              <w:bottom w:val="single" w:sz="8" w:space="0" w:color="000000"/>
              <w:right w:val="nil"/>
            </w:tcBorders>
            <w:vAlign w:val="center"/>
            <w:hideMark/>
          </w:tcPr>
          <w:p w14:paraId="65B262C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nil"/>
            </w:tcBorders>
            <w:vAlign w:val="center"/>
            <w:hideMark/>
          </w:tcPr>
          <w:p w14:paraId="65B262C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D0"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D1" w14:textId="77777777" w:rsidR="005D65F3" w:rsidRPr="00DD002D" w:rsidRDefault="00A56466" w:rsidP="005D65F3">
            <w:pPr>
              <w:rPr>
                <w:rFonts w:eastAsia="Times New Roman"/>
                <w:b/>
                <w:bCs/>
                <w:szCs w:val="24"/>
              </w:rPr>
            </w:pPr>
          </w:p>
        </w:tc>
      </w:tr>
      <w:tr w:rsidR="000F4E4F" w14:paraId="65B262D8" w14:textId="77777777">
        <w:trPr>
          <w:trHeight w:val="300"/>
        </w:trPr>
        <w:tc>
          <w:tcPr>
            <w:tcW w:w="2632" w:type="pct"/>
            <w:tcBorders>
              <w:top w:val="nil"/>
              <w:left w:val="single" w:sz="8" w:space="0" w:color="auto"/>
              <w:bottom w:val="nil"/>
              <w:right w:val="nil"/>
            </w:tcBorders>
            <w:shd w:val="clear" w:color="auto" w:fill="auto"/>
            <w:vAlign w:val="center"/>
            <w:hideMark/>
          </w:tcPr>
          <w:p w14:paraId="65B262D3" w14:textId="77777777" w:rsidR="005D65F3" w:rsidRPr="00DD002D" w:rsidRDefault="00A56466" w:rsidP="005D65F3">
            <w:pPr>
              <w:rPr>
                <w:rFonts w:eastAsia="Times New Roman"/>
                <w:b/>
                <w:bCs/>
                <w:szCs w:val="24"/>
              </w:rPr>
            </w:pPr>
            <w:r w:rsidRPr="00DD002D">
              <w:rPr>
                <w:rFonts w:eastAsia="Times New Roman"/>
                <w:b/>
                <w:bCs/>
                <w:szCs w:val="24"/>
              </w:rPr>
              <w:t>Άρθρο 59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D4" w14:textId="77777777" w:rsidR="005D65F3" w:rsidRPr="00DD002D" w:rsidRDefault="00A56466" w:rsidP="005D65F3">
            <w:pPr>
              <w:rPr>
                <w:rFonts w:eastAsia="Times New Roman"/>
                <w:b/>
                <w:bCs/>
                <w:szCs w:val="24"/>
              </w:rPr>
            </w:pPr>
            <w:r w:rsidRPr="00DD002D">
              <w:rPr>
                <w:rFonts w:eastAsia="Times New Roman"/>
                <w:b/>
                <w:bCs/>
                <w:szCs w:val="24"/>
              </w:rPr>
              <w:t>167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D5" w14:textId="77777777" w:rsidR="005D65F3" w:rsidRPr="00DD002D" w:rsidRDefault="00A56466" w:rsidP="005D65F3">
            <w:pPr>
              <w:rPr>
                <w:rFonts w:eastAsia="Times New Roman"/>
                <w:b/>
                <w:bCs/>
                <w:szCs w:val="24"/>
              </w:rPr>
            </w:pPr>
            <w:r w:rsidRPr="00DD002D">
              <w:rPr>
                <w:rFonts w:eastAsia="Times New Roman"/>
                <w:b/>
                <w:bCs/>
                <w:szCs w:val="24"/>
              </w:rPr>
              <w:t>97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D6"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D7" w14:textId="77777777" w:rsidR="005D65F3" w:rsidRPr="00DD002D" w:rsidRDefault="00A56466" w:rsidP="005D65F3">
            <w:pPr>
              <w:rPr>
                <w:rFonts w:eastAsia="Times New Roman"/>
                <w:b/>
                <w:bCs/>
                <w:szCs w:val="24"/>
              </w:rPr>
            </w:pPr>
            <w:r w:rsidRPr="00DD002D">
              <w:rPr>
                <w:rFonts w:eastAsia="Times New Roman"/>
                <w:b/>
                <w:bCs/>
                <w:szCs w:val="24"/>
              </w:rPr>
              <w:t>268</w:t>
            </w:r>
          </w:p>
        </w:tc>
      </w:tr>
      <w:tr w:rsidR="000F4E4F" w14:paraId="65B262DE" w14:textId="77777777">
        <w:trPr>
          <w:trHeight w:val="315"/>
        </w:trPr>
        <w:tc>
          <w:tcPr>
            <w:tcW w:w="2632" w:type="pct"/>
            <w:tcBorders>
              <w:top w:val="nil"/>
              <w:left w:val="single" w:sz="8" w:space="0" w:color="auto"/>
              <w:bottom w:val="single" w:sz="8" w:space="0" w:color="auto"/>
              <w:right w:val="nil"/>
            </w:tcBorders>
            <w:shd w:val="clear" w:color="auto" w:fill="auto"/>
            <w:vAlign w:val="center"/>
            <w:hideMark/>
          </w:tcPr>
          <w:p w14:paraId="65B262D9"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κατοχύρωσης του πολιτικού όρκου. </w:t>
            </w:r>
          </w:p>
        </w:tc>
        <w:tc>
          <w:tcPr>
            <w:tcW w:w="658" w:type="pct"/>
            <w:vMerge/>
            <w:tcBorders>
              <w:top w:val="nil"/>
              <w:left w:val="single" w:sz="8" w:space="0" w:color="auto"/>
              <w:bottom w:val="single" w:sz="8" w:space="0" w:color="000000"/>
              <w:right w:val="single" w:sz="8" w:space="0" w:color="auto"/>
            </w:tcBorders>
            <w:vAlign w:val="center"/>
            <w:hideMark/>
          </w:tcPr>
          <w:p w14:paraId="65B262D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D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2DC"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2DD" w14:textId="77777777" w:rsidR="005D65F3" w:rsidRPr="00DD002D" w:rsidRDefault="00A56466" w:rsidP="005D65F3">
            <w:pPr>
              <w:rPr>
                <w:rFonts w:eastAsia="Times New Roman"/>
                <w:b/>
                <w:bCs/>
                <w:szCs w:val="24"/>
              </w:rPr>
            </w:pPr>
          </w:p>
        </w:tc>
      </w:tr>
      <w:tr w:rsidR="000F4E4F" w14:paraId="65B262E4"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2DF" w14:textId="77777777" w:rsidR="005D65F3" w:rsidRPr="00DD002D" w:rsidRDefault="00A56466" w:rsidP="005D65F3">
            <w:pPr>
              <w:rPr>
                <w:rFonts w:eastAsia="Times New Roman"/>
                <w:b/>
                <w:bCs/>
                <w:szCs w:val="24"/>
              </w:rPr>
            </w:pPr>
            <w:r w:rsidRPr="00DD002D">
              <w:rPr>
                <w:rFonts w:eastAsia="Times New Roman"/>
                <w:b/>
                <w:bCs/>
                <w:szCs w:val="24"/>
              </w:rPr>
              <w:t>Άρθρο 59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E0" w14:textId="77777777" w:rsidR="005D65F3" w:rsidRPr="00DD002D" w:rsidRDefault="00A56466" w:rsidP="005D65F3">
            <w:pPr>
              <w:rPr>
                <w:rFonts w:eastAsia="Times New Roman"/>
                <w:b/>
                <w:bCs/>
                <w:szCs w:val="24"/>
              </w:rPr>
            </w:pPr>
            <w:r w:rsidRPr="00DD002D">
              <w:rPr>
                <w:rFonts w:eastAsia="Times New Roman"/>
                <w:b/>
                <w:bCs/>
                <w:szCs w:val="24"/>
              </w:rPr>
              <w:t>168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E1" w14:textId="77777777" w:rsidR="005D65F3" w:rsidRPr="00DD002D" w:rsidRDefault="00A56466" w:rsidP="005D65F3">
            <w:pPr>
              <w:rPr>
                <w:rFonts w:eastAsia="Times New Roman"/>
                <w:b/>
                <w:bCs/>
                <w:szCs w:val="24"/>
              </w:rPr>
            </w:pPr>
            <w:r w:rsidRPr="00DD002D">
              <w:rPr>
                <w:rFonts w:eastAsia="Times New Roman"/>
                <w:b/>
                <w:bCs/>
                <w:szCs w:val="24"/>
              </w:rPr>
              <w:t>97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E2" w14:textId="77777777" w:rsidR="005D65F3" w:rsidRPr="00DD002D" w:rsidRDefault="00A56466" w:rsidP="005D65F3">
            <w:pPr>
              <w:rPr>
                <w:rFonts w:eastAsia="Times New Roman"/>
                <w:b/>
                <w:bCs/>
                <w:szCs w:val="24"/>
              </w:rPr>
            </w:pPr>
            <w:r w:rsidRPr="00DD002D">
              <w:rPr>
                <w:rFonts w:eastAsia="Times New Roman"/>
                <w:b/>
                <w:bCs/>
                <w:szCs w:val="24"/>
              </w:rPr>
              <w:t>4</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E3" w14:textId="77777777" w:rsidR="005D65F3" w:rsidRPr="00DD002D" w:rsidRDefault="00A56466" w:rsidP="005D65F3">
            <w:pPr>
              <w:rPr>
                <w:rFonts w:eastAsia="Times New Roman"/>
                <w:b/>
                <w:bCs/>
                <w:szCs w:val="24"/>
              </w:rPr>
            </w:pPr>
            <w:r w:rsidRPr="00DD002D">
              <w:rPr>
                <w:rFonts w:eastAsia="Times New Roman"/>
                <w:b/>
                <w:bCs/>
                <w:szCs w:val="24"/>
              </w:rPr>
              <w:t>269</w:t>
            </w:r>
          </w:p>
        </w:tc>
      </w:tr>
      <w:tr w:rsidR="000F4E4F" w14:paraId="65B262ED" w14:textId="77777777">
        <w:trPr>
          <w:trHeight w:val="315"/>
        </w:trPr>
        <w:tc>
          <w:tcPr>
            <w:tcW w:w="2632" w:type="pct"/>
            <w:tcBorders>
              <w:top w:val="nil"/>
              <w:left w:val="single" w:sz="8" w:space="0" w:color="auto"/>
              <w:bottom w:val="single" w:sz="4" w:space="0" w:color="auto"/>
              <w:right w:val="single" w:sz="8" w:space="0" w:color="auto"/>
            </w:tcBorders>
            <w:shd w:val="clear" w:color="auto" w:fill="auto"/>
            <w:vAlign w:val="center"/>
            <w:hideMark/>
          </w:tcPr>
          <w:p w14:paraId="65B262E5"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κατοχύρωσης του πολιτικού όρκου. </w:t>
            </w:r>
          </w:p>
          <w:p w14:paraId="65B262E6" w14:textId="77777777" w:rsidR="005D65F3" w:rsidRPr="00DD002D" w:rsidRDefault="00A56466" w:rsidP="005D65F3">
            <w:pPr>
              <w:rPr>
                <w:rFonts w:eastAsia="Times New Roman"/>
                <w:szCs w:val="24"/>
              </w:rPr>
            </w:pPr>
          </w:p>
          <w:p w14:paraId="65B262E7" w14:textId="77777777" w:rsidR="005D65F3" w:rsidRPr="00DD002D" w:rsidRDefault="00A56466" w:rsidP="005D65F3">
            <w:pPr>
              <w:rPr>
                <w:rFonts w:eastAsia="Times New Roman"/>
                <w:szCs w:val="24"/>
              </w:rPr>
            </w:pPr>
          </w:p>
          <w:p w14:paraId="65B262E8" w14:textId="77777777" w:rsidR="005D65F3" w:rsidRPr="00DD002D" w:rsidRDefault="00A56466" w:rsidP="005D65F3">
            <w:pPr>
              <w:rPr>
                <w:rFonts w:eastAsia="Times New Roman"/>
                <w:szCs w:val="24"/>
              </w:rPr>
            </w:pPr>
          </w:p>
        </w:tc>
        <w:tc>
          <w:tcPr>
            <w:tcW w:w="658" w:type="pct"/>
            <w:vMerge/>
            <w:tcBorders>
              <w:top w:val="nil"/>
              <w:left w:val="single" w:sz="8" w:space="0" w:color="auto"/>
              <w:bottom w:val="single" w:sz="4" w:space="0" w:color="auto"/>
              <w:right w:val="single" w:sz="8" w:space="0" w:color="auto"/>
            </w:tcBorders>
            <w:vAlign w:val="center"/>
            <w:hideMark/>
          </w:tcPr>
          <w:p w14:paraId="65B262E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62E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62E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4" w:space="0" w:color="auto"/>
              <w:right w:val="single" w:sz="8" w:space="0" w:color="auto"/>
            </w:tcBorders>
            <w:vAlign w:val="center"/>
            <w:hideMark/>
          </w:tcPr>
          <w:p w14:paraId="65B262EC" w14:textId="77777777" w:rsidR="005D65F3" w:rsidRPr="00DD002D" w:rsidRDefault="00A56466" w:rsidP="005D65F3">
            <w:pPr>
              <w:rPr>
                <w:rFonts w:eastAsia="Times New Roman"/>
                <w:b/>
                <w:bCs/>
                <w:szCs w:val="24"/>
              </w:rPr>
            </w:pPr>
          </w:p>
        </w:tc>
      </w:tr>
      <w:tr w:rsidR="000F4E4F" w14:paraId="65B262F3" w14:textId="77777777">
        <w:trPr>
          <w:trHeight w:val="300"/>
        </w:trPr>
        <w:tc>
          <w:tcPr>
            <w:tcW w:w="2632" w:type="pct"/>
            <w:tcBorders>
              <w:top w:val="single" w:sz="4" w:space="0" w:color="auto"/>
              <w:left w:val="single" w:sz="8" w:space="0" w:color="auto"/>
              <w:bottom w:val="nil"/>
              <w:right w:val="single" w:sz="8" w:space="0" w:color="auto"/>
            </w:tcBorders>
            <w:shd w:val="clear" w:color="auto" w:fill="auto"/>
            <w:vAlign w:val="center"/>
            <w:hideMark/>
          </w:tcPr>
          <w:p w14:paraId="65B262EE" w14:textId="77777777" w:rsidR="005D65F3" w:rsidRPr="00DD002D" w:rsidRDefault="00A56466" w:rsidP="005D65F3">
            <w:pPr>
              <w:rPr>
                <w:rFonts w:eastAsia="Times New Roman"/>
                <w:b/>
                <w:bCs/>
                <w:szCs w:val="24"/>
              </w:rPr>
            </w:pPr>
            <w:r w:rsidRPr="00DD002D">
              <w:rPr>
                <w:rFonts w:eastAsia="Times New Roman"/>
                <w:b/>
                <w:bCs/>
                <w:szCs w:val="24"/>
              </w:rPr>
              <w:t>Άρθρο 73</w:t>
            </w:r>
          </w:p>
        </w:tc>
        <w:tc>
          <w:tcPr>
            <w:tcW w:w="658"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62EF" w14:textId="77777777" w:rsidR="005D65F3" w:rsidRPr="00DD002D" w:rsidRDefault="00A56466" w:rsidP="005D65F3">
            <w:pPr>
              <w:rPr>
                <w:rFonts w:eastAsia="Times New Roman"/>
                <w:b/>
                <w:bCs/>
                <w:szCs w:val="24"/>
              </w:rPr>
            </w:pPr>
            <w:r w:rsidRPr="00DD002D">
              <w:rPr>
                <w:rFonts w:eastAsia="Times New Roman"/>
                <w:b/>
                <w:bCs/>
                <w:szCs w:val="24"/>
              </w:rPr>
              <w:t>168</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62F0" w14:textId="77777777" w:rsidR="005D65F3" w:rsidRPr="00DD002D" w:rsidRDefault="00A56466" w:rsidP="005D65F3">
            <w:pPr>
              <w:rPr>
                <w:rFonts w:eastAsia="Times New Roman"/>
                <w:b/>
                <w:bCs/>
                <w:szCs w:val="24"/>
              </w:rPr>
            </w:pPr>
            <w:r w:rsidRPr="00DD002D">
              <w:rPr>
                <w:rFonts w:eastAsia="Times New Roman"/>
                <w:b/>
                <w:bCs/>
                <w:szCs w:val="24"/>
              </w:rPr>
              <w:t>97</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62F1"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62F2" w14:textId="77777777" w:rsidR="005D65F3" w:rsidRPr="00DD002D" w:rsidRDefault="00A56466" w:rsidP="005D65F3">
            <w:pPr>
              <w:rPr>
                <w:rFonts w:eastAsia="Times New Roman"/>
                <w:b/>
                <w:bCs/>
                <w:szCs w:val="24"/>
              </w:rPr>
            </w:pPr>
            <w:r w:rsidRPr="00DD002D">
              <w:rPr>
                <w:rFonts w:eastAsia="Times New Roman"/>
                <w:b/>
                <w:bCs/>
                <w:szCs w:val="24"/>
              </w:rPr>
              <w:t>268</w:t>
            </w:r>
          </w:p>
        </w:tc>
      </w:tr>
      <w:tr w:rsidR="000F4E4F" w14:paraId="65B262F9"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2F4" w14:textId="77777777" w:rsidR="005D65F3" w:rsidRPr="00DD002D" w:rsidRDefault="00A56466" w:rsidP="005D65F3">
            <w:pPr>
              <w:rPr>
                <w:rFonts w:eastAsia="Times New Roman"/>
                <w:szCs w:val="24"/>
              </w:rPr>
            </w:pPr>
            <w:r w:rsidRPr="00DD002D">
              <w:rPr>
                <w:rFonts w:eastAsia="Times New Roman"/>
                <w:szCs w:val="24"/>
              </w:rPr>
              <w:t xml:space="preserve">προς την </w:t>
            </w:r>
            <w:r w:rsidRPr="00DD002D">
              <w:rPr>
                <w:rFonts w:eastAsia="Times New Roman"/>
                <w:szCs w:val="24"/>
              </w:rPr>
              <w:t>κατεύθυνση καθιέρωσης της λαϊκής νομοθετικής πρωτοβουλίας.</w:t>
            </w:r>
          </w:p>
        </w:tc>
        <w:tc>
          <w:tcPr>
            <w:tcW w:w="658" w:type="pct"/>
            <w:vMerge/>
            <w:tcBorders>
              <w:top w:val="single" w:sz="8" w:space="0" w:color="auto"/>
              <w:left w:val="single" w:sz="8" w:space="0" w:color="auto"/>
              <w:bottom w:val="single" w:sz="8" w:space="0" w:color="000000"/>
              <w:right w:val="single" w:sz="8" w:space="0" w:color="auto"/>
            </w:tcBorders>
            <w:vAlign w:val="center"/>
            <w:hideMark/>
          </w:tcPr>
          <w:p w14:paraId="65B262F5" w14:textId="77777777" w:rsidR="005D65F3" w:rsidRPr="00DD002D" w:rsidRDefault="00A56466" w:rsidP="005D65F3">
            <w:pPr>
              <w:rPr>
                <w:rFonts w:eastAsia="Times New Roman"/>
                <w:b/>
                <w:bCs/>
                <w:szCs w:val="24"/>
              </w:rPr>
            </w:pPr>
          </w:p>
        </w:tc>
        <w:tc>
          <w:tcPr>
            <w:tcW w:w="592" w:type="pct"/>
            <w:vMerge/>
            <w:tcBorders>
              <w:top w:val="single" w:sz="8" w:space="0" w:color="auto"/>
              <w:left w:val="single" w:sz="8" w:space="0" w:color="auto"/>
              <w:bottom w:val="single" w:sz="8" w:space="0" w:color="000000"/>
              <w:right w:val="single" w:sz="8" w:space="0" w:color="auto"/>
            </w:tcBorders>
            <w:vAlign w:val="center"/>
            <w:hideMark/>
          </w:tcPr>
          <w:p w14:paraId="65B262F6" w14:textId="77777777" w:rsidR="005D65F3" w:rsidRPr="00DD002D" w:rsidRDefault="00A56466" w:rsidP="005D65F3">
            <w:pPr>
              <w:rPr>
                <w:rFonts w:eastAsia="Times New Roman"/>
                <w:b/>
                <w:bCs/>
                <w:szCs w:val="24"/>
              </w:rPr>
            </w:pPr>
          </w:p>
        </w:tc>
        <w:tc>
          <w:tcPr>
            <w:tcW w:w="592" w:type="pct"/>
            <w:vMerge/>
            <w:tcBorders>
              <w:top w:val="single" w:sz="8" w:space="0" w:color="auto"/>
              <w:left w:val="single" w:sz="8" w:space="0" w:color="auto"/>
              <w:bottom w:val="single" w:sz="8" w:space="0" w:color="000000"/>
              <w:right w:val="single" w:sz="8" w:space="0" w:color="auto"/>
            </w:tcBorders>
            <w:vAlign w:val="center"/>
            <w:hideMark/>
          </w:tcPr>
          <w:p w14:paraId="65B262F7" w14:textId="77777777" w:rsidR="005D65F3" w:rsidRPr="00DD002D" w:rsidRDefault="00A56466" w:rsidP="005D65F3">
            <w:pPr>
              <w:rPr>
                <w:rFonts w:eastAsia="Times New Roman"/>
                <w:b/>
                <w:bCs/>
                <w:szCs w:val="24"/>
              </w:rPr>
            </w:pPr>
          </w:p>
        </w:tc>
        <w:tc>
          <w:tcPr>
            <w:tcW w:w="526" w:type="pct"/>
            <w:vMerge/>
            <w:tcBorders>
              <w:top w:val="single" w:sz="8" w:space="0" w:color="auto"/>
              <w:left w:val="single" w:sz="8" w:space="0" w:color="auto"/>
              <w:bottom w:val="single" w:sz="8" w:space="0" w:color="000000"/>
              <w:right w:val="single" w:sz="8" w:space="0" w:color="auto"/>
            </w:tcBorders>
            <w:vAlign w:val="center"/>
            <w:hideMark/>
          </w:tcPr>
          <w:p w14:paraId="65B262F8" w14:textId="77777777" w:rsidR="005D65F3" w:rsidRPr="00DD002D" w:rsidRDefault="00A56466" w:rsidP="005D65F3">
            <w:pPr>
              <w:rPr>
                <w:rFonts w:eastAsia="Times New Roman"/>
                <w:b/>
                <w:bCs/>
                <w:szCs w:val="24"/>
              </w:rPr>
            </w:pPr>
          </w:p>
        </w:tc>
      </w:tr>
      <w:tr w:rsidR="000F4E4F" w14:paraId="65B262FF"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2FA" w14:textId="77777777" w:rsidR="005D65F3" w:rsidRPr="00DD002D" w:rsidRDefault="00A56466" w:rsidP="005D65F3">
            <w:pPr>
              <w:rPr>
                <w:rFonts w:eastAsia="Times New Roman"/>
                <w:b/>
                <w:bCs/>
                <w:szCs w:val="24"/>
              </w:rPr>
            </w:pPr>
            <w:r w:rsidRPr="00DD002D">
              <w:rPr>
                <w:rFonts w:eastAsia="Times New Roman"/>
                <w:b/>
                <w:bCs/>
                <w:szCs w:val="24"/>
              </w:rPr>
              <w:t>Άρθρο 84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FB" w14:textId="77777777" w:rsidR="005D65F3" w:rsidRPr="00DD002D" w:rsidRDefault="00A56466" w:rsidP="005D65F3">
            <w:pPr>
              <w:rPr>
                <w:rFonts w:eastAsia="Times New Roman"/>
                <w:b/>
                <w:bCs/>
                <w:szCs w:val="24"/>
              </w:rPr>
            </w:pPr>
            <w:r w:rsidRPr="00DD002D">
              <w:rPr>
                <w:rFonts w:eastAsia="Times New Roman"/>
                <w:b/>
                <w:bCs/>
                <w:szCs w:val="24"/>
              </w:rPr>
              <w:t>155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FC" w14:textId="77777777" w:rsidR="005D65F3" w:rsidRPr="00DD002D" w:rsidRDefault="00A56466" w:rsidP="005D65F3">
            <w:pPr>
              <w:rPr>
                <w:rFonts w:eastAsia="Times New Roman"/>
                <w:b/>
                <w:bCs/>
                <w:szCs w:val="24"/>
              </w:rPr>
            </w:pPr>
            <w:r w:rsidRPr="00DD002D">
              <w:rPr>
                <w:rFonts w:eastAsia="Times New Roman"/>
                <w:b/>
                <w:bCs/>
                <w:szCs w:val="24"/>
              </w:rPr>
              <w:t>115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FD" w14:textId="77777777" w:rsidR="005D65F3" w:rsidRPr="00DD002D" w:rsidRDefault="00A56466" w:rsidP="005D65F3">
            <w:pPr>
              <w:rPr>
                <w:rFonts w:eastAsia="Times New Roman"/>
                <w:b/>
                <w:bCs/>
                <w:szCs w:val="24"/>
              </w:rPr>
            </w:pPr>
            <w:r w:rsidRPr="00DD002D">
              <w:rPr>
                <w:rFonts w:eastAsia="Times New Roman"/>
                <w:b/>
                <w:bCs/>
                <w:szCs w:val="24"/>
              </w:rPr>
              <w:t>0</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2FE"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6305"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300"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καθιέρωσης της εποικοδομητικής ψήφου δυσπιστίας. </w:t>
            </w:r>
          </w:p>
        </w:tc>
        <w:tc>
          <w:tcPr>
            <w:tcW w:w="658" w:type="pct"/>
            <w:vMerge/>
            <w:tcBorders>
              <w:top w:val="nil"/>
              <w:left w:val="single" w:sz="8" w:space="0" w:color="auto"/>
              <w:bottom w:val="single" w:sz="8" w:space="0" w:color="000000"/>
              <w:right w:val="single" w:sz="8" w:space="0" w:color="auto"/>
            </w:tcBorders>
            <w:vAlign w:val="center"/>
            <w:hideMark/>
          </w:tcPr>
          <w:p w14:paraId="65B2630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0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0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04" w14:textId="77777777" w:rsidR="005D65F3" w:rsidRPr="00DD002D" w:rsidRDefault="00A56466" w:rsidP="005D65F3">
            <w:pPr>
              <w:rPr>
                <w:rFonts w:eastAsia="Times New Roman"/>
                <w:b/>
                <w:bCs/>
                <w:szCs w:val="24"/>
              </w:rPr>
            </w:pPr>
          </w:p>
        </w:tc>
      </w:tr>
      <w:tr w:rsidR="000F4E4F" w14:paraId="65B2630B" w14:textId="77777777">
        <w:trPr>
          <w:trHeight w:val="300"/>
        </w:trPr>
        <w:tc>
          <w:tcPr>
            <w:tcW w:w="2632" w:type="pct"/>
            <w:tcBorders>
              <w:top w:val="nil"/>
              <w:left w:val="single" w:sz="8" w:space="0" w:color="auto"/>
              <w:bottom w:val="nil"/>
              <w:right w:val="nil"/>
            </w:tcBorders>
            <w:shd w:val="clear" w:color="auto" w:fill="auto"/>
            <w:vAlign w:val="center"/>
            <w:hideMark/>
          </w:tcPr>
          <w:p w14:paraId="65B26306" w14:textId="77777777" w:rsidR="005D65F3" w:rsidRPr="00DD002D" w:rsidRDefault="00A56466" w:rsidP="005D65F3">
            <w:pPr>
              <w:rPr>
                <w:rFonts w:eastAsia="Times New Roman"/>
                <w:b/>
                <w:bCs/>
                <w:szCs w:val="24"/>
              </w:rPr>
            </w:pPr>
            <w:r w:rsidRPr="00DD002D">
              <w:rPr>
                <w:rFonts w:eastAsia="Times New Roman"/>
                <w:b/>
                <w:bCs/>
                <w:szCs w:val="24"/>
              </w:rPr>
              <w:t>Άρθρο 86</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07" w14:textId="77777777" w:rsidR="005D65F3" w:rsidRPr="00DD002D" w:rsidRDefault="00A56466" w:rsidP="005D65F3">
            <w:pPr>
              <w:rPr>
                <w:rFonts w:eastAsia="Times New Roman"/>
                <w:b/>
                <w:bCs/>
                <w:szCs w:val="24"/>
              </w:rPr>
            </w:pPr>
            <w:r w:rsidRPr="00DD002D">
              <w:rPr>
                <w:rFonts w:eastAsia="Times New Roman"/>
                <w:b/>
                <w:bCs/>
                <w:szCs w:val="24"/>
              </w:rPr>
              <w:t>179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08" w14:textId="77777777" w:rsidR="005D65F3" w:rsidRPr="00DD002D" w:rsidRDefault="00A56466" w:rsidP="005D65F3">
            <w:pPr>
              <w:rPr>
                <w:rFonts w:eastAsia="Times New Roman"/>
                <w:b/>
                <w:bCs/>
                <w:szCs w:val="24"/>
              </w:rPr>
            </w:pPr>
            <w:r w:rsidRPr="00DD002D">
              <w:rPr>
                <w:rFonts w:eastAsia="Times New Roman"/>
                <w:b/>
                <w:bCs/>
                <w:szCs w:val="24"/>
              </w:rPr>
              <w:t>92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09" w14:textId="77777777" w:rsidR="005D65F3" w:rsidRPr="00DD002D" w:rsidRDefault="00A56466" w:rsidP="005D65F3">
            <w:pPr>
              <w:rPr>
                <w:rFonts w:eastAsia="Times New Roman"/>
                <w:b/>
                <w:bCs/>
                <w:szCs w:val="24"/>
              </w:rPr>
            </w:pPr>
            <w:r w:rsidRPr="00DD002D">
              <w:rPr>
                <w:rFonts w:eastAsia="Times New Roman"/>
                <w:b/>
                <w:bCs/>
                <w:szCs w:val="24"/>
              </w:rPr>
              <w:t>0</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0A"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311" w14:textId="77777777">
        <w:trPr>
          <w:trHeight w:val="300"/>
        </w:trPr>
        <w:tc>
          <w:tcPr>
            <w:tcW w:w="2632" w:type="pct"/>
            <w:tcBorders>
              <w:top w:val="nil"/>
              <w:left w:val="single" w:sz="8" w:space="0" w:color="auto"/>
              <w:bottom w:val="nil"/>
              <w:right w:val="nil"/>
            </w:tcBorders>
            <w:shd w:val="clear" w:color="auto" w:fill="auto"/>
            <w:vAlign w:val="center"/>
            <w:hideMark/>
          </w:tcPr>
          <w:p w14:paraId="65B2630C" w14:textId="77777777" w:rsidR="005D65F3" w:rsidRPr="00DD002D" w:rsidRDefault="00A56466" w:rsidP="005D65F3">
            <w:pPr>
              <w:rPr>
                <w:rFonts w:eastAsia="Times New Roman"/>
                <w:b/>
                <w:bCs/>
                <w:szCs w:val="24"/>
              </w:rPr>
            </w:pPr>
            <w:r w:rsidRPr="00DD002D">
              <w:rPr>
                <w:rFonts w:eastAsia="Times New Roman"/>
                <w:b/>
                <w:bCs/>
                <w:szCs w:val="24"/>
              </w:rPr>
              <w:t>(εισαγωγή ερμηνευτικής δήλωσης)</w:t>
            </w:r>
          </w:p>
        </w:tc>
        <w:tc>
          <w:tcPr>
            <w:tcW w:w="658" w:type="pct"/>
            <w:vMerge/>
            <w:tcBorders>
              <w:top w:val="nil"/>
              <w:left w:val="single" w:sz="8" w:space="0" w:color="auto"/>
              <w:bottom w:val="single" w:sz="8" w:space="0" w:color="000000"/>
              <w:right w:val="single" w:sz="8" w:space="0" w:color="auto"/>
            </w:tcBorders>
            <w:vAlign w:val="center"/>
            <w:hideMark/>
          </w:tcPr>
          <w:p w14:paraId="65B2630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0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0F"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10" w14:textId="77777777" w:rsidR="005D65F3" w:rsidRPr="00DD002D" w:rsidRDefault="00A56466" w:rsidP="005D65F3">
            <w:pPr>
              <w:rPr>
                <w:rFonts w:eastAsia="Times New Roman"/>
                <w:b/>
                <w:bCs/>
                <w:szCs w:val="24"/>
              </w:rPr>
            </w:pPr>
          </w:p>
        </w:tc>
      </w:tr>
      <w:tr w:rsidR="000F4E4F" w14:paraId="65B26317" w14:textId="77777777">
        <w:trPr>
          <w:trHeight w:val="735"/>
        </w:trPr>
        <w:tc>
          <w:tcPr>
            <w:tcW w:w="2632" w:type="pct"/>
            <w:tcBorders>
              <w:top w:val="nil"/>
              <w:left w:val="single" w:sz="8" w:space="0" w:color="auto"/>
              <w:bottom w:val="single" w:sz="8" w:space="0" w:color="auto"/>
              <w:right w:val="nil"/>
            </w:tcBorders>
            <w:shd w:val="clear" w:color="auto" w:fill="auto"/>
            <w:vAlign w:val="center"/>
            <w:hideMark/>
          </w:tcPr>
          <w:p w14:paraId="65B26312"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w:t>
            </w:r>
            <w:r w:rsidRPr="00DD002D">
              <w:rPr>
                <w:rFonts w:eastAsia="Times New Roman"/>
                <w:szCs w:val="24"/>
              </w:rPr>
              <w:t>διευκρίνισης ότι το πεδίο ισχύος του άρθρου αναφέρεται αποκλειστικά στα αδικήματα που τελέσθηκαν κατά την άσκηση και όχι επ’ ευκαιρία της άσκησης των υπουργικών καθηκόντων.</w:t>
            </w:r>
          </w:p>
        </w:tc>
        <w:tc>
          <w:tcPr>
            <w:tcW w:w="658" w:type="pct"/>
            <w:vMerge/>
            <w:tcBorders>
              <w:top w:val="nil"/>
              <w:left w:val="single" w:sz="8" w:space="0" w:color="auto"/>
              <w:bottom w:val="single" w:sz="8" w:space="0" w:color="000000"/>
              <w:right w:val="single" w:sz="8" w:space="0" w:color="auto"/>
            </w:tcBorders>
            <w:vAlign w:val="center"/>
            <w:hideMark/>
          </w:tcPr>
          <w:p w14:paraId="65B2631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1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1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16" w14:textId="77777777" w:rsidR="005D65F3" w:rsidRPr="00DD002D" w:rsidRDefault="00A56466" w:rsidP="005D65F3">
            <w:pPr>
              <w:rPr>
                <w:rFonts w:eastAsia="Times New Roman"/>
                <w:b/>
                <w:bCs/>
                <w:szCs w:val="24"/>
              </w:rPr>
            </w:pPr>
          </w:p>
        </w:tc>
      </w:tr>
      <w:tr w:rsidR="000F4E4F" w14:paraId="65B2631D"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318" w14:textId="77777777" w:rsidR="005D65F3" w:rsidRPr="00DD002D" w:rsidRDefault="00A56466" w:rsidP="005D65F3">
            <w:pPr>
              <w:rPr>
                <w:rFonts w:eastAsia="Times New Roman"/>
                <w:b/>
                <w:bCs/>
                <w:szCs w:val="24"/>
              </w:rPr>
            </w:pPr>
            <w:r w:rsidRPr="00DD002D">
              <w:rPr>
                <w:rFonts w:eastAsia="Times New Roman"/>
                <w:b/>
                <w:bCs/>
                <w:szCs w:val="24"/>
              </w:rPr>
              <w:t>Άρθρο 101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19" w14:textId="77777777" w:rsidR="005D65F3" w:rsidRPr="00DD002D" w:rsidRDefault="00A56466" w:rsidP="005D65F3">
            <w:pPr>
              <w:rPr>
                <w:rFonts w:eastAsia="Times New Roman"/>
                <w:b/>
                <w:bCs/>
                <w:szCs w:val="24"/>
              </w:rPr>
            </w:pPr>
            <w:r w:rsidRPr="00DD002D">
              <w:rPr>
                <w:rFonts w:eastAsia="Times New Roman"/>
                <w:b/>
                <w:bCs/>
                <w:szCs w:val="24"/>
              </w:rPr>
              <w:t>151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1A" w14:textId="77777777" w:rsidR="005D65F3" w:rsidRPr="00DD002D" w:rsidRDefault="00A56466" w:rsidP="005D65F3">
            <w:pPr>
              <w:rPr>
                <w:rFonts w:eastAsia="Times New Roman"/>
                <w:b/>
                <w:bCs/>
                <w:szCs w:val="24"/>
              </w:rPr>
            </w:pPr>
            <w:r w:rsidRPr="00DD002D">
              <w:rPr>
                <w:rFonts w:eastAsia="Times New Roman"/>
                <w:b/>
                <w:bCs/>
                <w:szCs w:val="24"/>
              </w:rPr>
              <w:t>95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1B" w14:textId="77777777" w:rsidR="005D65F3" w:rsidRPr="00DD002D" w:rsidRDefault="00A56466" w:rsidP="005D65F3">
            <w:pPr>
              <w:rPr>
                <w:rFonts w:eastAsia="Times New Roman"/>
                <w:b/>
                <w:bCs/>
                <w:szCs w:val="24"/>
              </w:rPr>
            </w:pPr>
            <w:r w:rsidRPr="00DD002D">
              <w:rPr>
                <w:rFonts w:eastAsia="Times New Roman"/>
                <w:b/>
                <w:bCs/>
                <w:szCs w:val="24"/>
              </w:rPr>
              <w:t>22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1C" w14:textId="77777777" w:rsidR="005D65F3" w:rsidRPr="00DD002D" w:rsidRDefault="00A56466" w:rsidP="005D65F3">
            <w:pPr>
              <w:rPr>
                <w:rFonts w:eastAsia="Times New Roman"/>
                <w:b/>
                <w:bCs/>
                <w:szCs w:val="24"/>
              </w:rPr>
            </w:pPr>
            <w:r w:rsidRPr="00DD002D">
              <w:rPr>
                <w:rFonts w:eastAsia="Times New Roman"/>
                <w:b/>
                <w:bCs/>
                <w:szCs w:val="24"/>
              </w:rPr>
              <w:t>268</w:t>
            </w:r>
          </w:p>
        </w:tc>
      </w:tr>
      <w:tr w:rsidR="000F4E4F" w14:paraId="65B26323" w14:textId="77777777">
        <w:trPr>
          <w:trHeight w:val="49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31E" w14:textId="77777777" w:rsidR="005D65F3" w:rsidRPr="00DD002D" w:rsidRDefault="00A56466" w:rsidP="005D65F3">
            <w:pPr>
              <w:rPr>
                <w:rFonts w:eastAsia="Times New Roman"/>
                <w:szCs w:val="24"/>
              </w:rPr>
            </w:pPr>
            <w:r w:rsidRPr="00DD002D">
              <w:rPr>
                <w:rFonts w:eastAsia="Times New Roman"/>
                <w:szCs w:val="24"/>
              </w:rPr>
              <w:t>Συμπληρωματική πρόταση βουλευτών ΣΥΡΙΖΑ - ΑΝΕΛ</w:t>
            </w:r>
            <w:r w:rsidRPr="00DD002D">
              <w:rPr>
                <w:rFonts w:eastAsia="Times New Roman"/>
                <w:szCs w:val="24"/>
              </w:rPr>
              <w:t xml:space="preserve"> προς την κατεύθυνση καθιέρωσης διάταξης ότι νόμος ορίζει το σύστημα περιφερειακής οργάνωσης της κεντρικής διοίκησης.</w:t>
            </w:r>
          </w:p>
        </w:tc>
        <w:tc>
          <w:tcPr>
            <w:tcW w:w="658" w:type="pct"/>
            <w:vMerge/>
            <w:tcBorders>
              <w:top w:val="nil"/>
              <w:left w:val="single" w:sz="8" w:space="0" w:color="auto"/>
              <w:bottom w:val="single" w:sz="8" w:space="0" w:color="000000"/>
              <w:right w:val="single" w:sz="8" w:space="0" w:color="auto"/>
            </w:tcBorders>
            <w:vAlign w:val="center"/>
            <w:hideMark/>
          </w:tcPr>
          <w:p w14:paraId="65B2631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2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21"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22" w14:textId="77777777" w:rsidR="005D65F3" w:rsidRPr="00DD002D" w:rsidRDefault="00A56466" w:rsidP="005D65F3">
            <w:pPr>
              <w:rPr>
                <w:rFonts w:eastAsia="Times New Roman"/>
                <w:b/>
                <w:bCs/>
                <w:szCs w:val="24"/>
              </w:rPr>
            </w:pPr>
          </w:p>
        </w:tc>
      </w:tr>
      <w:tr w:rsidR="000F4E4F" w14:paraId="65B26329"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324" w14:textId="77777777" w:rsidR="005D65F3" w:rsidRPr="00DD002D" w:rsidRDefault="00A56466" w:rsidP="005D65F3">
            <w:pPr>
              <w:rPr>
                <w:rFonts w:eastAsia="Times New Roman"/>
                <w:b/>
                <w:bCs/>
                <w:szCs w:val="24"/>
              </w:rPr>
            </w:pPr>
            <w:r w:rsidRPr="00DD002D">
              <w:rPr>
                <w:rFonts w:eastAsia="Times New Roman"/>
                <w:b/>
                <w:bCs/>
                <w:szCs w:val="24"/>
              </w:rPr>
              <w:t>Άρθρο 101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25" w14:textId="77777777" w:rsidR="005D65F3" w:rsidRPr="00DD002D" w:rsidRDefault="00A56466" w:rsidP="005D65F3">
            <w:pPr>
              <w:rPr>
                <w:rFonts w:eastAsia="Times New Roman"/>
                <w:b/>
                <w:bCs/>
                <w:szCs w:val="24"/>
              </w:rPr>
            </w:pPr>
            <w:r w:rsidRPr="00DD002D">
              <w:rPr>
                <w:rFonts w:eastAsia="Times New Roman"/>
                <w:b/>
                <w:bCs/>
                <w:szCs w:val="24"/>
              </w:rPr>
              <w:t>165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26" w14:textId="77777777" w:rsidR="005D65F3" w:rsidRPr="00DD002D" w:rsidRDefault="00A56466" w:rsidP="005D65F3">
            <w:pPr>
              <w:rPr>
                <w:rFonts w:eastAsia="Times New Roman"/>
                <w:b/>
                <w:bCs/>
                <w:szCs w:val="24"/>
              </w:rPr>
            </w:pPr>
            <w:r w:rsidRPr="00DD002D">
              <w:rPr>
                <w:rFonts w:eastAsia="Times New Roman"/>
                <w:b/>
                <w:bCs/>
                <w:szCs w:val="24"/>
              </w:rPr>
              <w:t>96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27" w14:textId="77777777" w:rsidR="005D65F3" w:rsidRPr="00DD002D" w:rsidRDefault="00A56466" w:rsidP="005D65F3">
            <w:pPr>
              <w:rPr>
                <w:rFonts w:eastAsia="Times New Roman"/>
                <w:b/>
                <w:bCs/>
                <w:szCs w:val="24"/>
              </w:rPr>
            </w:pPr>
            <w:r w:rsidRPr="00DD002D">
              <w:rPr>
                <w:rFonts w:eastAsia="Times New Roman"/>
                <w:b/>
                <w:bCs/>
                <w:szCs w:val="24"/>
              </w:rPr>
              <w:t>6</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28" w14:textId="77777777" w:rsidR="005D65F3" w:rsidRPr="00DD002D" w:rsidRDefault="00A56466" w:rsidP="005D65F3">
            <w:pPr>
              <w:rPr>
                <w:rFonts w:eastAsia="Times New Roman"/>
                <w:b/>
                <w:bCs/>
                <w:szCs w:val="24"/>
              </w:rPr>
            </w:pPr>
            <w:r w:rsidRPr="00DD002D">
              <w:rPr>
                <w:rFonts w:eastAsia="Times New Roman"/>
                <w:b/>
                <w:bCs/>
                <w:szCs w:val="24"/>
              </w:rPr>
              <w:t>267</w:t>
            </w:r>
          </w:p>
        </w:tc>
      </w:tr>
      <w:tr w:rsidR="000F4E4F" w14:paraId="65B2632F" w14:textId="77777777">
        <w:trPr>
          <w:trHeight w:val="73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32A" w14:textId="77777777" w:rsidR="005D65F3" w:rsidRPr="00DD002D" w:rsidRDefault="00A56466" w:rsidP="005D65F3">
            <w:pPr>
              <w:rPr>
                <w:rFonts w:eastAsia="Times New Roman"/>
                <w:szCs w:val="24"/>
              </w:rPr>
            </w:pPr>
            <w:r w:rsidRPr="00DD002D">
              <w:rPr>
                <w:rFonts w:eastAsia="Times New Roman"/>
                <w:szCs w:val="24"/>
              </w:rPr>
              <w:t xml:space="preserve">Συμπληρωματική πρόταση βουλευτών του ΣΥΡΙΖΑ προς την κατεύθυνση της εύρυθμης και απρόσκοπτης </w:t>
            </w:r>
            <w:r w:rsidRPr="00DD002D">
              <w:rPr>
                <w:rFonts w:eastAsia="Times New Roman"/>
                <w:szCs w:val="24"/>
              </w:rPr>
              <w:t>λειτουργίας της διοίκησης και της οικονομικής και κοινωνικής ανάπτυξης των νησιωτικών και ορεινών περιοχών.</w:t>
            </w:r>
          </w:p>
        </w:tc>
        <w:tc>
          <w:tcPr>
            <w:tcW w:w="658" w:type="pct"/>
            <w:vMerge/>
            <w:tcBorders>
              <w:top w:val="nil"/>
              <w:left w:val="single" w:sz="8" w:space="0" w:color="auto"/>
              <w:bottom w:val="single" w:sz="8" w:space="0" w:color="000000"/>
              <w:right w:val="single" w:sz="8" w:space="0" w:color="auto"/>
            </w:tcBorders>
            <w:vAlign w:val="center"/>
            <w:hideMark/>
          </w:tcPr>
          <w:p w14:paraId="65B2632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2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2D"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2E" w14:textId="77777777" w:rsidR="005D65F3" w:rsidRPr="00DD002D" w:rsidRDefault="00A56466" w:rsidP="005D65F3">
            <w:pPr>
              <w:rPr>
                <w:rFonts w:eastAsia="Times New Roman"/>
                <w:b/>
                <w:bCs/>
                <w:szCs w:val="24"/>
              </w:rPr>
            </w:pPr>
          </w:p>
        </w:tc>
      </w:tr>
      <w:tr w:rsidR="000F4E4F" w14:paraId="65B26335" w14:textId="77777777">
        <w:trPr>
          <w:trHeight w:val="300"/>
        </w:trPr>
        <w:tc>
          <w:tcPr>
            <w:tcW w:w="2632" w:type="pct"/>
            <w:tcBorders>
              <w:top w:val="nil"/>
              <w:left w:val="single" w:sz="8" w:space="0" w:color="auto"/>
              <w:bottom w:val="nil"/>
              <w:right w:val="nil"/>
            </w:tcBorders>
            <w:shd w:val="clear" w:color="auto" w:fill="auto"/>
            <w:vAlign w:val="center"/>
            <w:hideMark/>
          </w:tcPr>
          <w:p w14:paraId="65B26330" w14:textId="77777777" w:rsidR="005D65F3" w:rsidRPr="00DD002D" w:rsidRDefault="00A56466" w:rsidP="005D65F3">
            <w:pPr>
              <w:rPr>
                <w:rFonts w:eastAsia="Times New Roman"/>
                <w:b/>
                <w:bCs/>
                <w:szCs w:val="24"/>
              </w:rPr>
            </w:pPr>
            <w:r w:rsidRPr="00DD002D">
              <w:rPr>
                <w:rFonts w:eastAsia="Times New Roman"/>
                <w:b/>
                <w:bCs/>
                <w:szCs w:val="24"/>
              </w:rPr>
              <w:t>Άρθρο 101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31" w14:textId="77777777" w:rsidR="005D65F3" w:rsidRPr="00DD002D" w:rsidRDefault="00A56466" w:rsidP="005D65F3">
            <w:pPr>
              <w:rPr>
                <w:rFonts w:eastAsia="Times New Roman"/>
                <w:b/>
                <w:bCs/>
                <w:szCs w:val="24"/>
              </w:rPr>
            </w:pPr>
            <w:r w:rsidRPr="00DD002D">
              <w:rPr>
                <w:rFonts w:eastAsia="Times New Roman"/>
                <w:b/>
                <w:bCs/>
                <w:szCs w:val="24"/>
              </w:rPr>
              <w:t>170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32" w14:textId="77777777" w:rsidR="005D65F3" w:rsidRPr="00DD002D" w:rsidRDefault="00A56466" w:rsidP="005D65F3">
            <w:pPr>
              <w:rPr>
                <w:rFonts w:eastAsia="Times New Roman"/>
                <w:b/>
                <w:bCs/>
                <w:szCs w:val="24"/>
              </w:rPr>
            </w:pPr>
            <w:r w:rsidRPr="00DD002D">
              <w:rPr>
                <w:rFonts w:eastAsia="Times New Roman"/>
                <w:b/>
                <w:bCs/>
                <w:szCs w:val="24"/>
              </w:rPr>
              <w:t>94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33" w14:textId="77777777" w:rsidR="005D65F3" w:rsidRPr="00DD002D" w:rsidRDefault="00A56466" w:rsidP="005D65F3">
            <w:pPr>
              <w:rPr>
                <w:rFonts w:eastAsia="Times New Roman"/>
                <w:b/>
                <w:bCs/>
                <w:szCs w:val="24"/>
              </w:rPr>
            </w:pPr>
            <w:r w:rsidRPr="00DD002D">
              <w:rPr>
                <w:rFonts w:eastAsia="Times New Roman"/>
                <w:b/>
                <w:bCs/>
                <w:szCs w:val="24"/>
              </w:rPr>
              <w:t>2</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34" w14:textId="77777777" w:rsidR="005D65F3" w:rsidRPr="00DD002D" w:rsidRDefault="00A56466" w:rsidP="005D65F3">
            <w:pPr>
              <w:rPr>
                <w:rFonts w:eastAsia="Times New Roman"/>
                <w:b/>
                <w:bCs/>
                <w:szCs w:val="24"/>
              </w:rPr>
            </w:pPr>
            <w:r w:rsidRPr="00DD002D">
              <w:rPr>
                <w:rFonts w:eastAsia="Times New Roman"/>
                <w:b/>
                <w:bCs/>
                <w:szCs w:val="24"/>
              </w:rPr>
              <w:t>266</w:t>
            </w:r>
          </w:p>
        </w:tc>
      </w:tr>
      <w:tr w:rsidR="000F4E4F" w14:paraId="65B2633B" w14:textId="77777777">
        <w:trPr>
          <w:trHeight w:val="300"/>
        </w:trPr>
        <w:tc>
          <w:tcPr>
            <w:tcW w:w="2632" w:type="pct"/>
            <w:tcBorders>
              <w:top w:val="nil"/>
              <w:left w:val="single" w:sz="8" w:space="0" w:color="auto"/>
              <w:bottom w:val="nil"/>
              <w:right w:val="nil"/>
            </w:tcBorders>
            <w:shd w:val="clear" w:color="auto" w:fill="auto"/>
            <w:vAlign w:val="center"/>
            <w:hideMark/>
          </w:tcPr>
          <w:p w14:paraId="65B26336" w14:textId="77777777" w:rsidR="005D65F3" w:rsidRPr="00DD002D" w:rsidRDefault="00A56466" w:rsidP="005D65F3">
            <w:pPr>
              <w:rPr>
                <w:rFonts w:eastAsia="Times New Roman"/>
                <w:b/>
                <w:bCs/>
                <w:szCs w:val="24"/>
              </w:rPr>
            </w:pPr>
            <w:r w:rsidRPr="00DD002D">
              <w:rPr>
                <w:rFonts w:eastAsia="Times New Roman"/>
                <w:b/>
                <w:bCs/>
                <w:szCs w:val="24"/>
              </w:rPr>
              <w:t>(εισαγωγή ερμηνευτικής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633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3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3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3A" w14:textId="77777777" w:rsidR="005D65F3" w:rsidRPr="00DD002D" w:rsidRDefault="00A56466" w:rsidP="005D65F3">
            <w:pPr>
              <w:rPr>
                <w:rFonts w:eastAsia="Times New Roman"/>
                <w:b/>
                <w:bCs/>
                <w:szCs w:val="24"/>
              </w:rPr>
            </w:pPr>
          </w:p>
        </w:tc>
      </w:tr>
      <w:tr w:rsidR="000F4E4F" w14:paraId="65B26341" w14:textId="77777777">
        <w:trPr>
          <w:trHeight w:val="735"/>
        </w:trPr>
        <w:tc>
          <w:tcPr>
            <w:tcW w:w="2632" w:type="pct"/>
            <w:tcBorders>
              <w:top w:val="nil"/>
              <w:left w:val="single" w:sz="8" w:space="0" w:color="auto"/>
              <w:bottom w:val="single" w:sz="8" w:space="0" w:color="auto"/>
              <w:right w:val="nil"/>
            </w:tcBorders>
            <w:shd w:val="clear" w:color="auto" w:fill="auto"/>
            <w:vAlign w:val="center"/>
            <w:hideMark/>
          </w:tcPr>
          <w:p w14:paraId="65B2633C" w14:textId="77777777" w:rsidR="005D65F3" w:rsidRPr="00DD002D" w:rsidRDefault="00A56466" w:rsidP="005D65F3">
            <w:pPr>
              <w:rPr>
                <w:rFonts w:eastAsia="Times New Roman"/>
                <w:szCs w:val="24"/>
              </w:rPr>
            </w:pPr>
            <w:r w:rsidRPr="00DD002D">
              <w:rPr>
                <w:rFonts w:eastAsia="Times New Roman"/>
                <w:szCs w:val="24"/>
              </w:rPr>
              <w:lastRenderedPageBreak/>
              <w:t>Συμπληρωματική πρόταση βουλευτών του ΣΥΡΙΖΑ προς την κατεύθυνση προσαρμογής του</w:t>
            </w:r>
            <w:r w:rsidRPr="00DD002D">
              <w:rPr>
                <w:rFonts w:eastAsia="Times New Roman"/>
                <w:szCs w:val="24"/>
              </w:rPr>
              <w:t xml:space="preserve"> διοικητικού μοντέλου στο περιβάλλον των νησιωτικών και ορεινών περιοχών με την εκπόνηση επιχειρησιακών σχεδίων και την παροχή κινήτρων στους δημοσίους υπαλλήλους.</w:t>
            </w:r>
          </w:p>
        </w:tc>
        <w:tc>
          <w:tcPr>
            <w:tcW w:w="658" w:type="pct"/>
            <w:vMerge/>
            <w:tcBorders>
              <w:top w:val="nil"/>
              <w:left w:val="single" w:sz="8" w:space="0" w:color="auto"/>
              <w:bottom w:val="single" w:sz="8" w:space="0" w:color="000000"/>
              <w:right w:val="single" w:sz="8" w:space="0" w:color="auto"/>
            </w:tcBorders>
            <w:vAlign w:val="center"/>
            <w:hideMark/>
          </w:tcPr>
          <w:p w14:paraId="65B2633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3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3F"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40" w14:textId="77777777" w:rsidR="005D65F3" w:rsidRPr="00DD002D" w:rsidRDefault="00A56466" w:rsidP="005D65F3">
            <w:pPr>
              <w:rPr>
                <w:rFonts w:eastAsia="Times New Roman"/>
                <w:b/>
                <w:bCs/>
                <w:szCs w:val="24"/>
              </w:rPr>
            </w:pPr>
          </w:p>
        </w:tc>
      </w:tr>
      <w:tr w:rsidR="000F4E4F" w14:paraId="65B26347"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342" w14:textId="77777777" w:rsidR="005D65F3" w:rsidRPr="00DD002D" w:rsidRDefault="00A56466" w:rsidP="005D65F3">
            <w:pPr>
              <w:rPr>
                <w:rFonts w:eastAsia="Times New Roman"/>
                <w:b/>
                <w:bCs/>
                <w:szCs w:val="24"/>
              </w:rPr>
            </w:pPr>
            <w:r w:rsidRPr="00DD002D">
              <w:rPr>
                <w:rFonts w:eastAsia="Times New Roman"/>
                <w:b/>
                <w:bCs/>
                <w:szCs w:val="24"/>
              </w:rPr>
              <w:t>Άρθρο 102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43" w14:textId="77777777" w:rsidR="005D65F3" w:rsidRPr="00DD002D" w:rsidRDefault="00A56466" w:rsidP="005D65F3">
            <w:pPr>
              <w:rPr>
                <w:rFonts w:eastAsia="Times New Roman"/>
                <w:b/>
                <w:bCs/>
                <w:szCs w:val="24"/>
              </w:rPr>
            </w:pPr>
            <w:r w:rsidRPr="00DD002D">
              <w:rPr>
                <w:rFonts w:eastAsia="Times New Roman"/>
                <w:b/>
                <w:bCs/>
                <w:szCs w:val="24"/>
              </w:rPr>
              <w:t>168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44" w14:textId="77777777" w:rsidR="005D65F3" w:rsidRPr="00DD002D" w:rsidRDefault="00A56466" w:rsidP="005D65F3">
            <w:pPr>
              <w:rPr>
                <w:rFonts w:eastAsia="Times New Roman"/>
                <w:b/>
                <w:bCs/>
                <w:szCs w:val="24"/>
              </w:rPr>
            </w:pPr>
            <w:r w:rsidRPr="00DD002D">
              <w:rPr>
                <w:rFonts w:eastAsia="Times New Roman"/>
                <w:b/>
                <w:bCs/>
                <w:szCs w:val="24"/>
              </w:rPr>
              <w:t>101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45"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46"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634D" w14:textId="77777777">
        <w:trPr>
          <w:trHeight w:val="97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348"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καθιέρωσης αναλογικού εκλογικού </w:t>
            </w:r>
            <w:r w:rsidRPr="00DD002D">
              <w:rPr>
                <w:rFonts w:eastAsia="Times New Roman"/>
                <w:szCs w:val="24"/>
              </w:rPr>
              <w:t>συστήματος στις εκλογές για τους οργανισμούς τοπικής αυτοδιοίκησης και θέσπισης τοπικών λαϊκών συνελεύσεων, δημοψηφισμάτων και λαϊκών πρωτοβουλιών και αναγνώρισης δυνατότητας απονομής εκλογικού δικαιώματος σε αλλοδαπούς με μόνιμη εγκατάσταση στη χώρα.</w:t>
            </w:r>
          </w:p>
        </w:tc>
        <w:tc>
          <w:tcPr>
            <w:tcW w:w="658" w:type="pct"/>
            <w:vMerge/>
            <w:tcBorders>
              <w:top w:val="nil"/>
              <w:left w:val="single" w:sz="8" w:space="0" w:color="auto"/>
              <w:bottom w:val="single" w:sz="8" w:space="0" w:color="000000"/>
              <w:right w:val="single" w:sz="8" w:space="0" w:color="auto"/>
            </w:tcBorders>
            <w:vAlign w:val="center"/>
            <w:hideMark/>
          </w:tcPr>
          <w:p w14:paraId="65B2634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4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4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4C" w14:textId="77777777" w:rsidR="005D65F3" w:rsidRPr="00DD002D" w:rsidRDefault="00A56466" w:rsidP="005D65F3">
            <w:pPr>
              <w:rPr>
                <w:rFonts w:eastAsia="Times New Roman"/>
                <w:b/>
                <w:bCs/>
                <w:szCs w:val="24"/>
              </w:rPr>
            </w:pPr>
          </w:p>
        </w:tc>
      </w:tr>
      <w:tr w:rsidR="000F4E4F" w14:paraId="65B2634F" w14:textId="77777777">
        <w:trPr>
          <w:trHeight w:val="360"/>
        </w:trPr>
        <w:tc>
          <w:tcPr>
            <w:tcW w:w="5000" w:type="pct"/>
            <w:gridSpan w:val="5"/>
            <w:tcBorders>
              <w:top w:val="nil"/>
              <w:left w:val="nil"/>
              <w:bottom w:val="nil"/>
              <w:right w:val="nil"/>
            </w:tcBorders>
            <w:shd w:val="clear" w:color="auto" w:fill="auto"/>
            <w:noWrap/>
            <w:vAlign w:val="bottom"/>
            <w:hideMark/>
          </w:tcPr>
          <w:p w14:paraId="65B2634E" w14:textId="77777777" w:rsidR="005D65F3" w:rsidRPr="00DD002D" w:rsidRDefault="00A56466" w:rsidP="005D65F3">
            <w:pPr>
              <w:rPr>
                <w:rFonts w:eastAsia="Times New Roman"/>
                <w:b/>
                <w:bCs/>
                <w:szCs w:val="24"/>
              </w:rPr>
            </w:pPr>
            <w:r w:rsidRPr="00DD002D">
              <w:rPr>
                <w:rFonts w:eastAsia="Times New Roman"/>
                <w:b/>
                <w:bCs/>
                <w:szCs w:val="24"/>
              </w:rPr>
              <w:t xml:space="preserve">3. </w:t>
            </w:r>
            <w:r w:rsidRPr="00DD002D">
              <w:rPr>
                <w:rFonts w:eastAsia="Times New Roman"/>
                <w:b/>
                <w:bCs/>
                <w:szCs w:val="24"/>
                <w:u w:val="single"/>
              </w:rPr>
              <w:t>ΔΙΑΤΑΞΕΙΣ ΠΟΥ ΣΥΓΚΕΝΤΡΩΣΑΝ 180 ΨΗΦΟΥΣ ΚΑΙ ΑΝΩ</w:t>
            </w:r>
          </w:p>
        </w:tc>
      </w:tr>
      <w:tr w:rsidR="000F4E4F" w14:paraId="65B26355" w14:textId="77777777">
        <w:trPr>
          <w:trHeight w:val="315"/>
        </w:trPr>
        <w:tc>
          <w:tcPr>
            <w:tcW w:w="2632" w:type="pct"/>
            <w:tcBorders>
              <w:top w:val="nil"/>
              <w:left w:val="nil"/>
              <w:bottom w:val="nil"/>
              <w:right w:val="nil"/>
            </w:tcBorders>
            <w:shd w:val="clear" w:color="auto" w:fill="auto"/>
            <w:noWrap/>
            <w:vAlign w:val="bottom"/>
            <w:hideMark/>
          </w:tcPr>
          <w:p w14:paraId="65B26350" w14:textId="77777777" w:rsidR="005D65F3" w:rsidRPr="00DD002D" w:rsidRDefault="00A56466" w:rsidP="005D65F3">
            <w:pPr>
              <w:rPr>
                <w:rFonts w:eastAsia="Times New Roman"/>
                <w:b/>
                <w:bCs/>
                <w:szCs w:val="24"/>
              </w:rPr>
            </w:pPr>
          </w:p>
        </w:tc>
        <w:tc>
          <w:tcPr>
            <w:tcW w:w="658" w:type="pct"/>
            <w:tcBorders>
              <w:top w:val="nil"/>
              <w:left w:val="nil"/>
              <w:bottom w:val="nil"/>
              <w:right w:val="nil"/>
            </w:tcBorders>
            <w:shd w:val="clear" w:color="auto" w:fill="auto"/>
            <w:noWrap/>
            <w:vAlign w:val="center"/>
            <w:hideMark/>
          </w:tcPr>
          <w:p w14:paraId="65B26351" w14:textId="77777777" w:rsidR="005D65F3" w:rsidRPr="00DD002D" w:rsidRDefault="00A56466" w:rsidP="005D65F3">
            <w:pPr>
              <w:rPr>
                <w:rFonts w:eastAsia="Times New Roman"/>
                <w:szCs w:val="24"/>
              </w:rPr>
            </w:pPr>
          </w:p>
        </w:tc>
        <w:tc>
          <w:tcPr>
            <w:tcW w:w="592" w:type="pct"/>
            <w:tcBorders>
              <w:top w:val="nil"/>
              <w:left w:val="nil"/>
              <w:bottom w:val="nil"/>
              <w:right w:val="nil"/>
            </w:tcBorders>
            <w:shd w:val="clear" w:color="auto" w:fill="auto"/>
            <w:noWrap/>
            <w:vAlign w:val="center"/>
            <w:hideMark/>
          </w:tcPr>
          <w:p w14:paraId="65B26352" w14:textId="77777777" w:rsidR="005D65F3" w:rsidRPr="00DD002D" w:rsidRDefault="00A56466" w:rsidP="005D65F3">
            <w:pPr>
              <w:rPr>
                <w:rFonts w:eastAsia="Times New Roman"/>
                <w:szCs w:val="24"/>
              </w:rPr>
            </w:pPr>
          </w:p>
        </w:tc>
        <w:tc>
          <w:tcPr>
            <w:tcW w:w="592" w:type="pct"/>
            <w:tcBorders>
              <w:top w:val="nil"/>
              <w:left w:val="nil"/>
              <w:bottom w:val="nil"/>
              <w:right w:val="nil"/>
            </w:tcBorders>
            <w:shd w:val="clear" w:color="auto" w:fill="auto"/>
            <w:noWrap/>
            <w:vAlign w:val="center"/>
            <w:hideMark/>
          </w:tcPr>
          <w:p w14:paraId="65B26353" w14:textId="77777777" w:rsidR="005D65F3" w:rsidRPr="00DD002D" w:rsidRDefault="00A56466" w:rsidP="005D65F3">
            <w:pPr>
              <w:rPr>
                <w:rFonts w:eastAsia="Times New Roman"/>
                <w:szCs w:val="24"/>
              </w:rPr>
            </w:pPr>
          </w:p>
        </w:tc>
        <w:tc>
          <w:tcPr>
            <w:tcW w:w="526" w:type="pct"/>
            <w:tcBorders>
              <w:top w:val="nil"/>
              <w:left w:val="nil"/>
              <w:bottom w:val="nil"/>
              <w:right w:val="nil"/>
            </w:tcBorders>
            <w:shd w:val="clear" w:color="auto" w:fill="auto"/>
            <w:noWrap/>
            <w:vAlign w:val="center"/>
            <w:hideMark/>
          </w:tcPr>
          <w:p w14:paraId="65B26354" w14:textId="77777777" w:rsidR="005D65F3" w:rsidRPr="00DD002D" w:rsidRDefault="00A56466" w:rsidP="005D65F3">
            <w:pPr>
              <w:rPr>
                <w:rFonts w:eastAsia="Times New Roman"/>
                <w:szCs w:val="24"/>
              </w:rPr>
            </w:pPr>
          </w:p>
        </w:tc>
      </w:tr>
      <w:tr w:rsidR="000F4E4F" w14:paraId="65B2635B"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6356" w14:textId="77777777" w:rsidR="005D65F3" w:rsidRPr="00DD002D" w:rsidRDefault="00A56466" w:rsidP="005D65F3">
            <w:pPr>
              <w:rPr>
                <w:rFonts w:eastAsia="Times New Roman"/>
                <w:b/>
                <w:bCs/>
                <w:szCs w:val="24"/>
              </w:rPr>
            </w:pPr>
            <w:r w:rsidRPr="00DD002D">
              <w:rPr>
                <w:rFonts w:eastAsia="Times New Roman"/>
                <w:b/>
                <w:bCs/>
                <w:szCs w:val="24"/>
              </w:rPr>
              <w:t>Άρθρο 32 παρ. 4</w:t>
            </w:r>
          </w:p>
        </w:tc>
        <w:tc>
          <w:tcPr>
            <w:tcW w:w="65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5B26357" w14:textId="77777777" w:rsidR="005D65F3" w:rsidRPr="00DD002D" w:rsidRDefault="00A56466" w:rsidP="005D65F3">
            <w:pPr>
              <w:rPr>
                <w:rFonts w:eastAsia="Times New Roman"/>
                <w:b/>
                <w:bCs/>
                <w:szCs w:val="24"/>
              </w:rPr>
            </w:pPr>
            <w:r w:rsidRPr="00DD002D">
              <w:rPr>
                <w:rFonts w:eastAsia="Times New Roman"/>
                <w:b/>
                <w:bCs/>
                <w:szCs w:val="24"/>
              </w:rPr>
              <w:t>221</w:t>
            </w:r>
          </w:p>
        </w:tc>
        <w:tc>
          <w:tcPr>
            <w:tcW w:w="592"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5B26358" w14:textId="77777777" w:rsidR="005D65F3" w:rsidRPr="00DD002D" w:rsidRDefault="00A56466" w:rsidP="005D65F3">
            <w:pPr>
              <w:rPr>
                <w:rFonts w:eastAsia="Times New Roman"/>
                <w:b/>
                <w:bCs/>
                <w:szCs w:val="24"/>
              </w:rPr>
            </w:pPr>
            <w:r w:rsidRPr="00DD002D">
              <w:rPr>
                <w:rFonts w:eastAsia="Times New Roman"/>
                <w:b/>
                <w:bCs/>
                <w:szCs w:val="24"/>
              </w:rPr>
              <w:t>46</w:t>
            </w:r>
          </w:p>
        </w:tc>
        <w:tc>
          <w:tcPr>
            <w:tcW w:w="592"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5B26359"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5B2635A"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6361" w14:textId="77777777">
        <w:trPr>
          <w:trHeight w:val="97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35C"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αποσύνδεσης της εκλογής Προέδρου της Δημοκρατίας από τη διάλυση της Βουλής και σε περίπτωση αδυναμίας κοινοβουλευτικής εκλογής άμεση εκλογή, εφόσον </w:t>
            </w:r>
            <w:r w:rsidRPr="00DD002D">
              <w:rPr>
                <w:rFonts w:eastAsia="Times New Roman"/>
                <w:szCs w:val="24"/>
              </w:rPr>
              <w:t>έχουν προηγηθεί διαδοχικές ψηφοφορίες εντός εξαμήνου από την έναρξη της κοινοβουλευτικής διαδικασίας.</w:t>
            </w:r>
          </w:p>
        </w:tc>
        <w:tc>
          <w:tcPr>
            <w:tcW w:w="658" w:type="pct"/>
            <w:vMerge/>
            <w:tcBorders>
              <w:top w:val="single" w:sz="8" w:space="0" w:color="auto"/>
              <w:left w:val="single" w:sz="8" w:space="0" w:color="auto"/>
              <w:bottom w:val="single" w:sz="8" w:space="0" w:color="000000"/>
              <w:right w:val="single" w:sz="8" w:space="0" w:color="auto"/>
            </w:tcBorders>
            <w:vAlign w:val="center"/>
            <w:hideMark/>
          </w:tcPr>
          <w:p w14:paraId="65B2635D" w14:textId="77777777" w:rsidR="005D65F3" w:rsidRPr="00DD002D" w:rsidRDefault="00A56466" w:rsidP="005D65F3">
            <w:pPr>
              <w:rPr>
                <w:rFonts w:eastAsia="Times New Roman"/>
                <w:b/>
                <w:bCs/>
                <w:szCs w:val="24"/>
              </w:rPr>
            </w:pPr>
          </w:p>
        </w:tc>
        <w:tc>
          <w:tcPr>
            <w:tcW w:w="592" w:type="pct"/>
            <w:vMerge/>
            <w:tcBorders>
              <w:top w:val="single" w:sz="8" w:space="0" w:color="auto"/>
              <w:left w:val="single" w:sz="8" w:space="0" w:color="auto"/>
              <w:bottom w:val="single" w:sz="8" w:space="0" w:color="000000"/>
              <w:right w:val="single" w:sz="8" w:space="0" w:color="auto"/>
            </w:tcBorders>
            <w:vAlign w:val="center"/>
            <w:hideMark/>
          </w:tcPr>
          <w:p w14:paraId="65B2635E" w14:textId="77777777" w:rsidR="005D65F3" w:rsidRPr="00DD002D" w:rsidRDefault="00A56466" w:rsidP="005D65F3">
            <w:pPr>
              <w:rPr>
                <w:rFonts w:eastAsia="Times New Roman"/>
                <w:b/>
                <w:bCs/>
                <w:szCs w:val="24"/>
              </w:rPr>
            </w:pPr>
          </w:p>
        </w:tc>
        <w:tc>
          <w:tcPr>
            <w:tcW w:w="592" w:type="pct"/>
            <w:vMerge/>
            <w:tcBorders>
              <w:top w:val="single" w:sz="8" w:space="0" w:color="auto"/>
              <w:left w:val="single" w:sz="8" w:space="0" w:color="auto"/>
              <w:bottom w:val="single" w:sz="8" w:space="0" w:color="000000"/>
              <w:right w:val="single" w:sz="8" w:space="0" w:color="auto"/>
            </w:tcBorders>
            <w:vAlign w:val="center"/>
            <w:hideMark/>
          </w:tcPr>
          <w:p w14:paraId="65B2635F" w14:textId="77777777" w:rsidR="005D65F3" w:rsidRPr="00DD002D" w:rsidRDefault="00A56466" w:rsidP="005D65F3">
            <w:pPr>
              <w:rPr>
                <w:rFonts w:eastAsia="Times New Roman"/>
                <w:b/>
                <w:bCs/>
                <w:szCs w:val="24"/>
              </w:rPr>
            </w:pPr>
          </w:p>
        </w:tc>
        <w:tc>
          <w:tcPr>
            <w:tcW w:w="526" w:type="pct"/>
            <w:vMerge/>
            <w:tcBorders>
              <w:top w:val="single" w:sz="8" w:space="0" w:color="auto"/>
              <w:left w:val="single" w:sz="8" w:space="0" w:color="auto"/>
              <w:bottom w:val="single" w:sz="8" w:space="0" w:color="000000"/>
              <w:right w:val="single" w:sz="8" w:space="0" w:color="auto"/>
            </w:tcBorders>
            <w:vAlign w:val="center"/>
            <w:hideMark/>
          </w:tcPr>
          <w:p w14:paraId="65B26360" w14:textId="77777777" w:rsidR="005D65F3" w:rsidRPr="00DD002D" w:rsidRDefault="00A56466" w:rsidP="005D65F3">
            <w:pPr>
              <w:rPr>
                <w:rFonts w:eastAsia="Times New Roman"/>
                <w:b/>
                <w:bCs/>
                <w:szCs w:val="24"/>
              </w:rPr>
            </w:pPr>
          </w:p>
        </w:tc>
      </w:tr>
      <w:tr w:rsidR="000F4E4F" w14:paraId="65B26367"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362" w14:textId="77777777" w:rsidR="005D65F3" w:rsidRPr="00DD002D" w:rsidRDefault="00A56466" w:rsidP="005D65F3">
            <w:pPr>
              <w:rPr>
                <w:rFonts w:eastAsia="Times New Roman"/>
                <w:b/>
                <w:bCs/>
                <w:szCs w:val="24"/>
              </w:rPr>
            </w:pPr>
            <w:r w:rsidRPr="00DD002D">
              <w:rPr>
                <w:rFonts w:eastAsia="Times New Roman"/>
                <w:b/>
                <w:bCs/>
                <w:szCs w:val="24"/>
              </w:rPr>
              <w:t>Άρθρο 32 παρ. 5</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63" w14:textId="77777777" w:rsidR="005D65F3" w:rsidRPr="00DD002D" w:rsidRDefault="00A56466" w:rsidP="005D65F3">
            <w:pPr>
              <w:rPr>
                <w:rFonts w:eastAsia="Times New Roman"/>
                <w:b/>
                <w:bCs/>
                <w:szCs w:val="24"/>
              </w:rPr>
            </w:pPr>
            <w:r w:rsidRPr="00DD002D">
              <w:rPr>
                <w:rFonts w:eastAsia="Times New Roman"/>
                <w:b/>
                <w:bCs/>
                <w:szCs w:val="24"/>
              </w:rPr>
              <w:t>220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64" w14:textId="77777777" w:rsidR="005D65F3" w:rsidRPr="00DD002D" w:rsidRDefault="00A56466" w:rsidP="005D65F3">
            <w:pPr>
              <w:rPr>
                <w:rFonts w:eastAsia="Times New Roman"/>
                <w:b/>
                <w:bCs/>
                <w:szCs w:val="24"/>
              </w:rPr>
            </w:pPr>
            <w:r w:rsidRPr="00DD002D">
              <w:rPr>
                <w:rFonts w:eastAsia="Times New Roman"/>
                <w:b/>
                <w:bCs/>
                <w:szCs w:val="24"/>
              </w:rPr>
              <w:t>47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65" w14:textId="77777777" w:rsidR="005D65F3" w:rsidRPr="00DD002D" w:rsidRDefault="00A56466" w:rsidP="005D65F3">
            <w:pPr>
              <w:rPr>
                <w:rFonts w:eastAsia="Times New Roman"/>
                <w:b/>
                <w:bCs/>
                <w:szCs w:val="24"/>
              </w:rPr>
            </w:pPr>
            <w:r w:rsidRPr="00DD002D">
              <w:rPr>
                <w:rFonts w:eastAsia="Times New Roman"/>
                <w:b/>
                <w:bCs/>
                <w:szCs w:val="24"/>
              </w:rPr>
              <w:t>3</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66"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636D" w14:textId="77777777">
        <w:trPr>
          <w:trHeight w:val="97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368"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αποσύνδεσης της εκλογής Προέδρου της Δημοκρατίας από τη διάλυση της Βουλής και σε περίπτωση </w:t>
            </w:r>
            <w:r w:rsidRPr="00DD002D">
              <w:rPr>
                <w:rFonts w:eastAsia="Times New Roman"/>
                <w:szCs w:val="24"/>
              </w:rPr>
              <w:t>αδυναμίας κοινοβουλευτικής εκλογής άμεση εκλογή, εφόσον έχουν προηγηθεί διαδοχικές ψηφοφορίες εντός εξαμήνου από την έναρξη της κοινοβουλευτικής διαδικασίας.</w:t>
            </w:r>
          </w:p>
        </w:tc>
        <w:tc>
          <w:tcPr>
            <w:tcW w:w="658" w:type="pct"/>
            <w:vMerge/>
            <w:tcBorders>
              <w:top w:val="nil"/>
              <w:left w:val="single" w:sz="8" w:space="0" w:color="auto"/>
              <w:bottom w:val="single" w:sz="8" w:space="0" w:color="000000"/>
              <w:right w:val="single" w:sz="8" w:space="0" w:color="auto"/>
            </w:tcBorders>
            <w:vAlign w:val="center"/>
            <w:hideMark/>
          </w:tcPr>
          <w:p w14:paraId="65B2636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6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6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6C" w14:textId="77777777" w:rsidR="005D65F3" w:rsidRPr="00DD002D" w:rsidRDefault="00A56466" w:rsidP="005D65F3">
            <w:pPr>
              <w:rPr>
                <w:rFonts w:eastAsia="Times New Roman"/>
                <w:b/>
                <w:bCs/>
                <w:szCs w:val="24"/>
              </w:rPr>
            </w:pPr>
          </w:p>
        </w:tc>
      </w:tr>
      <w:tr w:rsidR="000F4E4F" w14:paraId="65B26373"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36E" w14:textId="77777777" w:rsidR="005D65F3" w:rsidRPr="00DD002D" w:rsidRDefault="00A56466" w:rsidP="005D65F3">
            <w:pPr>
              <w:rPr>
                <w:rFonts w:eastAsia="Times New Roman"/>
                <w:b/>
                <w:bCs/>
                <w:szCs w:val="24"/>
              </w:rPr>
            </w:pPr>
            <w:r w:rsidRPr="00DD002D">
              <w:rPr>
                <w:rFonts w:eastAsia="Times New Roman"/>
                <w:b/>
                <w:bCs/>
                <w:szCs w:val="24"/>
              </w:rPr>
              <w:t>Άρθρο 62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6F" w14:textId="77777777" w:rsidR="005D65F3" w:rsidRPr="00DD002D" w:rsidRDefault="00A56466" w:rsidP="005D65F3">
            <w:pPr>
              <w:rPr>
                <w:rFonts w:eastAsia="Times New Roman"/>
                <w:b/>
                <w:bCs/>
                <w:szCs w:val="24"/>
              </w:rPr>
            </w:pPr>
            <w:r w:rsidRPr="00DD002D">
              <w:rPr>
                <w:rFonts w:eastAsia="Times New Roman"/>
                <w:b/>
                <w:bCs/>
                <w:szCs w:val="24"/>
              </w:rPr>
              <w:t>237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70" w14:textId="77777777" w:rsidR="005D65F3" w:rsidRPr="00DD002D" w:rsidRDefault="00A56466" w:rsidP="005D65F3">
            <w:pPr>
              <w:rPr>
                <w:rFonts w:eastAsia="Times New Roman"/>
                <w:b/>
                <w:bCs/>
                <w:szCs w:val="24"/>
              </w:rPr>
            </w:pPr>
            <w:r w:rsidRPr="00DD002D">
              <w:rPr>
                <w:rFonts w:eastAsia="Times New Roman"/>
                <w:b/>
                <w:bCs/>
                <w:szCs w:val="24"/>
              </w:rPr>
              <w:t>33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71"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72"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379" w14:textId="77777777">
        <w:trPr>
          <w:trHeight w:val="49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374"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περιορισμού της βουλευτικής ασυλίας αποκλειστικά </w:t>
            </w:r>
            <w:r w:rsidRPr="00DD002D">
              <w:rPr>
                <w:rFonts w:eastAsia="Times New Roman"/>
                <w:szCs w:val="24"/>
              </w:rPr>
              <w:t>στα αδικήματα που σχετίζονται με τη βουλευτική ιδιότητα εντός ή εκτός Βουλής.</w:t>
            </w:r>
          </w:p>
        </w:tc>
        <w:tc>
          <w:tcPr>
            <w:tcW w:w="658" w:type="pct"/>
            <w:vMerge/>
            <w:tcBorders>
              <w:top w:val="nil"/>
              <w:left w:val="single" w:sz="8" w:space="0" w:color="auto"/>
              <w:bottom w:val="single" w:sz="8" w:space="0" w:color="000000"/>
              <w:right w:val="single" w:sz="8" w:space="0" w:color="auto"/>
            </w:tcBorders>
            <w:vAlign w:val="center"/>
            <w:hideMark/>
          </w:tcPr>
          <w:p w14:paraId="65B2637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7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7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78" w14:textId="77777777" w:rsidR="005D65F3" w:rsidRPr="00DD002D" w:rsidRDefault="00A56466" w:rsidP="005D65F3">
            <w:pPr>
              <w:rPr>
                <w:rFonts w:eastAsia="Times New Roman"/>
                <w:b/>
                <w:bCs/>
                <w:szCs w:val="24"/>
              </w:rPr>
            </w:pPr>
          </w:p>
        </w:tc>
      </w:tr>
      <w:tr w:rsidR="000F4E4F" w14:paraId="65B2637F"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37A" w14:textId="77777777" w:rsidR="005D65F3" w:rsidRPr="00DD002D" w:rsidRDefault="00A56466" w:rsidP="005D65F3">
            <w:pPr>
              <w:rPr>
                <w:rFonts w:eastAsia="Times New Roman"/>
                <w:b/>
                <w:bCs/>
                <w:szCs w:val="24"/>
              </w:rPr>
            </w:pPr>
            <w:r w:rsidRPr="00DD002D">
              <w:rPr>
                <w:rFonts w:eastAsia="Times New Roman"/>
                <w:b/>
                <w:bCs/>
                <w:szCs w:val="24"/>
              </w:rPr>
              <w:t>Άρθρο 68 παρ. 2</w:t>
            </w:r>
          </w:p>
        </w:tc>
        <w:tc>
          <w:tcPr>
            <w:tcW w:w="658" w:type="pct"/>
            <w:vMerge w:val="restart"/>
            <w:tcBorders>
              <w:top w:val="nil"/>
              <w:left w:val="nil"/>
              <w:bottom w:val="single" w:sz="8" w:space="0" w:color="000000"/>
              <w:right w:val="single" w:sz="8" w:space="0" w:color="auto"/>
            </w:tcBorders>
            <w:shd w:val="clear" w:color="auto" w:fill="auto"/>
            <w:vAlign w:val="center"/>
            <w:hideMark/>
          </w:tcPr>
          <w:p w14:paraId="65B2637B" w14:textId="77777777" w:rsidR="005D65F3" w:rsidRPr="00DD002D" w:rsidRDefault="00A56466" w:rsidP="005D65F3">
            <w:pPr>
              <w:rPr>
                <w:rFonts w:eastAsia="Times New Roman"/>
                <w:b/>
                <w:bCs/>
                <w:szCs w:val="24"/>
              </w:rPr>
            </w:pPr>
            <w:r w:rsidRPr="00DD002D">
              <w:rPr>
                <w:rFonts w:eastAsia="Times New Roman"/>
                <w:b/>
                <w:bCs/>
                <w:szCs w:val="24"/>
              </w:rPr>
              <w:t>234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7C" w14:textId="77777777" w:rsidR="005D65F3" w:rsidRPr="00DD002D" w:rsidRDefault="00A56466" w:rsidP="005D65F3">
            <w:pPr>
              <w:rPr>
                <w:rFonts w:eastAsia="Times New Roman"/>
                <w:b/>
                <w:bCs/>
                <w:szCs w:val="24"/>
              </w:rPr>
            </w:pPr>
            <w:r w:rsidRPr="00DD002D">
              <w:rPr>
                <w:rFonts w:eastAsia="Times New Roman"/>
                <w:b/>
                <w:bCs/>
                <w:szCs w:val="24"/>
              </w:rPr>
              <w:t>34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7D" w14:textId="77777777" w:rsidR="005D65F3" w:rsidRPr="00DD002D" w:rsidRDefault="00A56466" w:rsidP="005D65F3">
            <w:pPr>
              <w:rPr>
                <w:rFonts w:eastAsia="Times New Roman"/>
                <w:b/>
                <w:bCs/>
                <w:szCs w:val="24"/>
              </w:rPr>
            </w:pPr>
            <w:r w:rsidRPr="00DD002D">
              <w:rPr>
                <w:rFonts w:eastAsia="Times New Roman"/>
                <w:b/>
                <w:bCs/>
                <w:szCs w:val="24"/>
              </w:rPr>
              <w:t>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7E" w14:textId="77777777" w:rsidR="005D65F3" w:rsidRPr="00DD002D" w:rsidRDefault="00A56466" w:rsidP="005D65F3">
            <w:pPr>
              <w:rPr>
                <w:rFonts w:eastAsia="Times New Roman"/>
                <w:b/>
                <w:bCs/>
                <w:szCs w:val="24"/>
              </w:rPr>
            </w:pPr>
            <w:r w:rsidRPr="00DD002D">
              <w:rPr>
                <w:rFonts w:eastAsia="Times New Roman"/>
                <w:b/>
                <w:bCs/>
                <w:szCs w:val="24"/>
              </w:rPr>
              <w:t>269</w:t>
            </w:r>
          </w:p>
        </w:tc>
      </w:tr>
      <w:tr w:rsidR="000F4E4F" w14:paraId="65B26385"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380" w14:textId="77777777" w:rsidR="005D65F3" w:rsidRPr="00DD002D" w:rsidRDefault="00A56466" w:rsidP="005D65F3">
            <w:pPr>
              <w:rPr>
                <w:rFonts w:eastAsia="Times New Roman"/>
                <w:szCs w:val="24"/>
              </w:rPr>
            </w:pPr>
            <w:r w:rsidRPr="00DD002D">
              <w:rPr>
                <w:rFonts w:eastAsia="Times New Roman"/>
                <w:szCs w:val="24"/>
              </w:rPr>
              <w:t>Δικαιώματα κοινοβουλευτικών μειοψηφιών</w:t>
            </w:r>
          </w:p>
        </w:tc>
        <w:tc>
          <w:tcPr>
            <w:tcW w:w="658" w:type="pct"/>
            <w:vMerge/>
            <w:tcBorders>
              <w:top w:val="nil"/>
              <w:left w:val="nil"/>
              <w:bottom w:val="single" w:sz="8" w:space="0" w:color="000000"/>
              <w:right w:val="single" w:sz="8" w:space="0" w:color="auto"/>
            </w:tcBorders>
            <w:vAlign w:val="center"/>
            <w:hideMark/>
          </w:tcPr>
          <w:p w14:paraId="65B2638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8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8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84" w14:textId="77777777" w:rsidR="005D65F3" w:rsidRPr="00DD002D" w:rsidRDefault="00A56466" w:rsidP="005D65F3">
            <w:pPr>
              <w:rPr>
                <w:rFonts w:eastAsia="Times New Roman"/>
                <w:b/>
                <w:bCs/>
                <w:szCs w:val="24"/>
              </w:rPr>
            </w:pPr>
          </w:p>
        </w:tc>
      </w:tr>
      <w:tr w:rsidR="000F4E4F" w14:paraId="65B2638B"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386" w14:textId="77777777" w:rsidR="005D65F3" w:rsidRPr="00DD002D" w:rsidRDefault="00A56466" w:rsidP="005D65F3">
            <w:pPr>
              <w:rPr>
                <w:rFonts w:eastAsia="Times New Roman"/>
                <w:b/>
                <w:bCs/>
                <w:szCs w:val="24"/>
              </w:rPr>
            </w:pPr>
            <w:r w:rsidRPr="00DD002D">
              <w:rPr>
                <w:rFonts w:eastAsia="Times New Roman"/>
                <w:b/>
                <w:bCs/>
                <w:szCs w:val="24"/>
              </w:rPr>
              <w:t>Άρθρο 86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87" w14:textId="77777777" w:rsidR="005D65F3" w:rsidRPr="00DD002D" w:rsidRDefault="00A56466" w:rsidP="005D65F3">
            <w:pPr>
              <w:rPr>
                <w:rFonts w:eastAsia="Times New Roman"/>
                <w:b/>
                <w:bCs/>
                <w:szCs w:val="24"/>
              </w:rPr>
            </w:pPr>
            <w:r w:rsidRPr="00DD002D">
              <w:rPr>
                <w:rFonts w:eastAsia="Times New Roman"/>
                <w:b/>
                <w:bCs/>
                <w:szCs w:val="24"/>
              </w:rPr>
              <w:t>253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88" w14:textId="77777777" w:rsidR="005D65F3" w:rsidRPr="00DD002D" w:rsidRDefault="00A56466" w:rsidP="005D65F3">
            <w:pPr>
              <w:rPr>
                <w:rFonts w:eastAsia="Times New Roman"/>
                <w:b/>
                <w:bCs/>
                <w:szCs w:val="24"/>
              </w:rPr>
            </w:pPr>
            <w:r w:rsidRPr="00DD002D">
              <w:rPr>
                <w:rFonts w:eastAsia="Times New Roman"/>
                <w:b/>
                <w:bCs/>
                <w:szCs w:val="24"/>
              </w:rPr>
              <w:t>17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89" w14:textId="77777777" w:rsidR="005D65F3" w:rsidRPr="00DD002D" w:rsidRDefault="00A56466" w:rsidP="005D65F3">
            <w:pPr>
              <w:rPr>
                <w:rFonts w:eastAsia="Times New Roman"/>
                <w:b/>
                <w:bCs/>
                <w:szCs w:val="24"/>
              </w:rPr>
            </w:pPr>
            <w:r w:rsidRPr="00DD002D">
              <w:rPr>
                <w:rFonts w:eastAsia="Times New Roman"/>
                <w:b/>
                <w:bCs/>
                <w:szCs w:val="24"/>
              </w:rPr>
              <w:t>0</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8A" w14:textId="77777777" w:rsidR="005D65F3" w:rsidRPr="00DD002D" w:rsidRDefault="00A56466" w:rsidP="005D65F3">
            <w:pPr>
              <w:rPr>
                <w:rFonts w:eastAsia="Times New Roman"/>
                <w:b/>
                <w:bCs/>
                <w:szCs w:val="24"/>
              </w:rPr>
            </w:pPr>
            <w:r w:rsidRPr="00DD002D">
              <w:rPr>
                <w:rFonts w:eastAsia="Times New Roman"/>
                <w:b/>
                <w:bCs/>
                <w:szCs w:val="24"/>
              </w:rPr>
              <w:t>270</w:t>
            </w:r>
          </w:p>
        </w:tc>
      </w:tr>
      <w:tr w:rsidR="000F4E4F" w14:paraId="65B26391" w14:textId="77777777">
        <w:trPr>
          <w:trHeight w:val="73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38C"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περιορισμού των προνομιακών ρυθμίσεων περί ποινικής ευθύνης Υπουργών, ιδίως μέσω της κατάργησης της αποσβεστικής προθεσμίας και της κατάργησης της δυνατότητας αναστολής της δίωξης, της προδικασίας ή της κύριας διαδικασίας. </w:t>
            </w:r>
          </w:p>
        </w:tc>
        <w:tc>
          <w:tcPr>
            <w:tcW w:w="658" w:type="pct"/>
            <w:vMerge/>
            <w:tcBorders>
              <w:top w:val="nil"/>
              <w:left w:val="single" w:sz="8" w:space="0" w:color="auto"/>
              <w:bottom w:val="single" w:sz="8" w:space="0" w:color="000000"/>
              <w:right w:val="single" w:sz="8" w:space="0" w:color="auto"/>
            </w:tcBorders>
            <w:vAlign w:val="center"/>
            <w:hideMark/>
          </w:tcPr>
          <w:p w14:paraId="65B2638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8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8F"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90" w14:textId="77777777" w:rsidR="005D65F3" w:rsidRPr="00DD002D" w:rsidRDefault="00A56466" w:rsidP="005D65F3">
            <w:pPr>
              <w:rPr>
                <w:rFonts w:eastAsia="Times New Roman"/>
                <w:b/>
                <w:bCs/>
                <w:szCs w:val="24"/>
              </w:rPr>
            </w:pPr>
          </w:p>
        </w:tc>
      </w:tr>
      <w:tr w:rsidR="000F4E4F" w14:paraId="65B26397"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392" w14:textId="77777777" w:rsidR="005D65F3" w:rsidRPr="00DD002D" w:rsidRDefault="00A56466" w:rsidP="005D65F3">
            <w:pPr>
              <w:rPr>
                <w:rFonts w:eastAsia="Times New Roman"/>
                <w:b/>
                <w:bCs/>
                <w:szCs w:val="24"/>
              </w:rPr>
            </w:pPr>
            <w:r w:rsidRPr="00DD002D">
              <w:rPr>
                <w:rFonts w:eastAsia="Times New Roman"/>
                <w:b/>
                <w:bCs/>
                <w:szCs w:val="24"/>
              </w:rPr>
              <w:t xml:space="preserve">Άρθρο </w:t>
            </w:r>
            <w:r w:rsidRPr="00DD002D">
              <w:rPr>
                <w:rFonts w:eastAsia="Times New Roman"/>
                <w:b/>
                <w:bCs/>
                <w:szCs w:val="24"/>
              </w:rPr>
              <w:t>96 παρ. 5</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93" w14:textId="77777777" w:rsidR="005D65F3" w:rsidRPr="00DD002D" w:rsidRDefault="00A56466" w:rsidP="005D65F3">
            <w:pPr>
              <w:rPr>
                <w:rFonts w:eastAsia="Times New Roman"/>
                <w:b/>
                <w:bCs/>
                <w:szCs w:val="24"/>
              </w:rPr>
            </w:pPr>
            <w:r w:rsidRPr="00DD002D">
              <w:rPr>
                <w:rFonts w:eastAsia="Times New Roman"/>
                <w:b/>
                <w:bCs/>
                <w:szCs w:val="24"/>
              </w:rPr>
              <w:t>233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94" w14:textId="77777777" w:rsidR="005D65F3" w:rsidRPr="00DD002D" w:rsidRDefault="00A56466" w:rsidP="005D65F3">
            <w:pPr>
              <w:rPr>
                <w:rFonts w:eastAsia="Times New Roman"/>
                <w:b/>
                <w:bCs/>
                <w:szCs w:val="24"/>
              </w:rPr>
            </w:pPr>
            <w:r w:rsidRPr="00DD002D">
              <w:rPr>
                <w:rFonts w:eastAsia="Times New Roman"/>
                <w:b/>
                <w:bCs/>
                <w:szCs w:val="24"/>
              </w:rPr>
              <w:t>19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95" w14:textId="77777777" w:rsidR="005D65F3" w:rsidRPr="00DD002D" w:rsidRDefault="00A56466" w:rsidP="005D65F3">
            <w:pPr>
              <w:rPr>
                <w:rFonts w:eastAsia="Times New Roman"/>
                <w:b/>
                <w:bCs/>
                <w:szCs w:val="24"/>
              </w:rPr>
            </w:pPr>
            <w:r w:rsidRPr="00DD002D">
              <w:rPr>
                <w:rFonts w:eastAsia="Times New Roman"/>
                <w:b/>
                <w:bCs/>
                <w:szCs w:val="24"/>
              </w:rPr>
              <w:t>19</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96"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39D" w14:textId="77777777">
        <w:trPr>
          <w:trHeight w:val="315"/>
        </w:trPr>
        <w:tc>
          <w:tcPr>
            <w:tcW w:w="2632" w:type="pct"/>
            <w:tcBorders>
              <w:top w:val="nil"/>
              <w:left w:val="single" w:sz="8" w:space="0" w:color="auto"/>
              <w:bottom w:val="single" w:sz="4" w:space="0" w:color="auto"/>
              <w:right w:val="single" w:sz="8" w:space="0" w:color="auto"/>
            </w:tcBorders>
            <w:shd w:val="clear" w:color="auto" w:fill="auto"/>
            <w:vAlign w:val="center"/>
            <w:hideMark/>
          </w:tcPr>
          <w:p w14:paraId="65B26398" w14:textId="77777777" w:rsidR="005D65F3" w:rsidRPr="00DD002D" w:rsidRDefault="00A56466" w:rsidP="005D65F3">
            <w:pPr>
              <w:rPr>
                <w:rFonts w:eastAsia="Times New Roman"/>
                <w:szCs w:val="24"/>
              </w:rPr>
            </w:pPr>
            <w:r w:rsidRPr="00DD002D">
              <w:rPr>
                <w:rFonts w:eastAsia="Times New Roman"/>
                <w:szCs w:val="24"/>
              </w:rPr>
              <w:t>Δικαστικό Σώμα Ενόπλων Δυνάμεων</w:t>
            </w:r>
          </w:p>
        </w:tc>
        <w:tc>
          <w:tcPr>
            <w:tcW w:w="658" w:type="pct"/>
            <w:vMerge/>
            <w:tcBorders>
              <w:top w:val="nil"/>
              <w:left w:val="single" w:sz="8" w:space="0" w:color="auto"/>
              <w:bottom w:val="single" w:sz="4" w:space="0" w:color="auto"/>
              <w:right w:val="single" w:sz="8" w:space="0" w:color="auto"/>
            </w:tcBorders>
            <w:vAlign w:val="center"/>
            <w:hideMark/>
          </w:tcPr>
          <w:p w14:paraId="65B2639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639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4" w:space="0" w:color="auto"/>
              <w:right w:val="single" w:sz="8" w:space="0" w:color="auto"/>
            </w:tcBorders>
            <w:vAlign w:val="center"/>
            <w:hideMark/>
          </w:tcPr>
          <w:p w14:paraId="65B2639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4" w:space="0" w:color="auto"/>
              <w:right w:val="single" w:sz="8" w:space="0" w:color="auto"/>
            </w:tcBorders>
            <w:vAlign w:val="center"/>
            <w:hideMark/>
          </w:tcPr>
          <w:p w14:paraId="65B2639C" w14:textId="77777777" w:rsidR="005D65F3" w:rsidRPr="00DD002D" w:rsidRDefault="00A56466" w:rsidP="005D65F3">
            <w:pPr>
              <w:rPr>
                <w:rFonts w:eastAsia="Times New Roman"/>
                <w:b/>
                <w:bCs/>
                <w:szCs w:val="24"/>
              </w:rPr>
            </w:pPr>
          </w:p>
        </w:tc>
      </w:tr>
      <w:tr w:rsidR="000F4E4F" w14:paraId="65B263A3" w14:textId="77777777">
        <w:trPr>
          <w:trHeight w:val="300"/>
        </w:trPr>
        <w:tc>
          <w:tcPr>
            <w:tcW w:w="2632" w:type="pct"/>
            <w:tcBorders>
              <w:top w:val="single" w:sz="4" w:space="0" w:color="auto"/>
              <w:left w:val="single" w:sz="8" w:space="0" w:color="auto"/>
              <w:bottom w:val="nil"/>
              <w:right w:val="single" w:sz="8" w:space="0" w:color="auto"/>
            </w:tcBorders>
            <w:shd w:val="clear" w:color="auto" w:fill="auto"/>
            <w:vAlign w:val="center"/>
            <w:hideMark/>
          </w:tcPr>
          <w:p w14:paraId="65B2639E" w14:textId="77777777" w:rsidR="005D65F3" w:rsidRPr="00DD002D" w:rsidRDefault="00A56466" w:rsidP="005D65F3">
            <w:pPr>
              <w:rPr>
                <w:rFonts w:eastAsia="Times New Roman"/>
                <w:b/>
                <w:bCs/>
                <w:szCs w:val="24"/>
              </w:rPr>
            </w:pPr>
            <w:r w:rsidRPr="00DD002D">
              <w:rPr>
                <w:rFonts w:eastAsia="Times New Roman"/>
                <w:b/>
                <w:bCs/>
                <w:szCs w:val="24"/>
              </w:rPr>
              <w:t>Άρθρο 101Α</w:t>
            </w:r>
          </w:p>
        </w:tc>
        <w:tc>
          <w:tcPr>
            <w:tcW w:w="658"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639F" w14:textId="77777777" w:rsidR="005D65F3" w:rsidRPr="00DD002D" w:rsidRDefault="00A56466" w:rsidP="005D65F3">
            <w:pPr>
              <w:rPr>
                <w:rFonts w:eastAsia="Times New Roman"/>
                <w:b/>
                <w:bCs/>
                <w:szCs w:val="24"/>
              </w:rPr>
            </w:pPr>
            <w:r w:rsidRPr="00DD002D">
              <w:rPr>
                <w:rFonts w:eastAsia="Times New Roman"/>
                <w:b/>
                <w:bCs/>
                <w:szCs w:val="24"/>
              </w:rPr>
              <w:t>231</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63A0" w14:textId="77777777" w:rsidR="005D65F3" w:rsidRPr="00DD002D" w:rsidRDefault="00A56466" w:rsidP="005D65F3">
            <w:pPr>
              <w:rPr>
                <w:rFonts w:eastAsia="Times New Roman"/>
                <w:b/>
                <w:bCs/>
                <w:szCs w:val="24"/>
              </w:rPr>
            </w:pPr>
            <w:r w:rsidRPr="00DD002D">
              <w:rPr>
                <w:rFonts w:eastAsia="Times New Roman"/>
                <w:b/>
                <w:bCs/>
                <w:szCs w:val="24"/>
              </w:rPr>
              <w:t>34</w:t>
            </w:r>
          </w:p>
        </w:tc>
        <w:tc>
          <w:tcPr>
            <w:tcW w:w="59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63A1" w14:textId="77777777" w:rsidR="005D65F3" w:rsidRPr="00DD002D" w:rsidRDefault="00A56466" w:rsidP="005D65F3">
            <w:pPr>
              <w:rPr>
                <w:rFonts w:eastAsia="Times New Roman"/>
                <w:b/>
                <w:bCs/>
                <w:szCs w:val="24"/>
              </w:rPr>
            </w:pPr>
            <w:r w:rsidRPr="00DD002D">
              <w:rPr>
                <w:rFonts w:eastAsia="Times New Roman"/>
                <w:b/>
                <w:bCs/>
                <w:szCs w:val="24"/>
              </w:rPr>
              <w:t>6</w:t>
            </w:r>
          </w:p>
        </w:tc>
        <w:tc>
          <w:tcPr>
            <w:tcW w:w="526"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5B263A2"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3A9" w14:textId="77777777">
        <w:trPr>
          <w:trHeight w:val="73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3A4" w14:textId="77777777" w:rsidR="005D65F3" w:rsidRPr="00DD002D" w:rsidRDefault="00A56466" w:rsidP="005D65F3">
            <w:pPr>
              <w:rPr>
                <w:rFonts w:eastAsia="Times New Roman"/>
                <w:szCs w:val="24"/>
              </w:rPr>
            </w:pPr>
            <w:r w:rsidRPr="00DD002D">
              <w:rPr>
                <w:rFonts w:eastAsia="Times New Roman"/>
                <w:szCs w:val="24"/>
              </w:rPr>
              <w:t xml:space="preserve">προς την κατεύθυνση περιορισμού της δυνατότητας ίδρυσης ανεξάρτητων αρχών, της διευκόλυνσης του τρόπου επιλογής των μελών τους και της ενίσχυσης του κοινοβουλευτικού </w:t>
            </w:r>
            <w:r w:rsidRPr="00DD002D">
              <w:rPr>
                <w:rFonts w:eastAsia="Times New Roman"/>
                <w:szCs w:val="24"/>
              </w:rPr>
              <w:t>ελέγχου τους.</w:t>
            </w:r>
          </w:p>
        </w:tc>
        <w:tc>
          <w:tcPr>
            <w:tcW w:w="658" w:type="pct"/>
            <w:vMerge/>
            <w:tcBorders>
              <w:top w:val="single" w:sz="8" w:space="0" w:color="auto"/>
              <w:left w:val="single" w:sz="8" w:space="0" w:color="auto"/>
              <w:bottom w:val="single" w:sz="8" w:space="0" w:color="000000"/>
              <w:right w:val="single" w:sz="8" w:space="0" w:color="auto"/>
            </w:tcBorders>
            <w:vAlign w:val="center"/>
            <w:hideMark/>
          </w:tcPr>
          <w:p w14:paraId="65B263A5" w14:textId="77777777" w:rsidR="005D65F3" w:rsidRPr="00DD002D" w:rsidRDefault="00A56466" w:rsidP="005D65F3">
            <w:pPr>
              <w:rPr>
                <w:rFonts w:eastAsia="Times New Roman"/>
                <w:b/>
                <w:bCs/>
                <w:szCs w:val="24"/>
              </w:rPr>
            </w:pPr>
          </w:p>
        </w:tc>
        <w:tc>
          <w:tcPr>
            <w:tcW w:w="592" w:type="pct"/>
            <w:vMerge/>
            <w:tcBorders>
              <w:top w:val="single" w:sz="8" w:space="0" w:color="auto"/>
              <w:left w:val="single" w:sz="8" w:space="0" w:color="auto"/>
              <w:bottom w:val="single" w:sz="8" w:space="0" w:color="000000"/>
              <w:right w:val="single" w:sz="8" w:space="0" w:color="auto"/>
            </w:tcBorders>
            <w:vAlign w:val="center"/>
            <w:hideMark/>
          </w:tcPr>
          <w:p w14:paraId="65B263A6" w14:textId="77777777" w:rsidR="005D65F3" w:rsidRPr="00DD002D" w:rsidRDefault="00A56466" w:rsidP="005D65F3">
            <w:pPr>
              <w:rPr>
                <w:rFonts w:eastAsia="Times New Roman"/>
                <w:b/>
                <w:bCs/>
                <w:szCs w:val="24"/>
              </w:rPr>
            </w:pPr>
          </w:p>
        </w:tc>
        <w:tc>
          <w:tcPr>
            <w:tcW w:w="592" w:type="pct"/>
            <w:vMerge/>
            <w:tcBorders>
              <w:top w:val="single" w:sz="8" w:space="0" w:color="auto"/>
              <w:left w:val="single" w:sz="8" w:space="0" w:color="auto"/>
              <w:bottom w:val="single" w:sz="8" w:space="0" w:color="000000"/>
              <w:right w:val="single" w:sz="8" w:space="0" w:color="auto"/>
            </w:tcBorders>
            <w:vAlign w:val="center"/>
            <w:hideMark/>
          </w:tcPr>
          <w:p w14:paraId="65B263A7" w14:textId="77777777" w:rsidR="005D65F3" w:rsidRPr="00DD002D" w:rsidRDefault="00A56466" w:rsidP="005D65F3">
            <w:pPr>
              <w:rPr>
                <w:rFonts w:eastAsia="Times New Roman"/>
                <w:b/>
                <w:bCs/>
                <w:szCs w:val="24"/>
              </w:rPr>
            </w:pPr>
          </w:p>
        </w:tc>
        <w:tc>
          <w:tcPr>
            <w:tcW w:w="526" w:type="pct"/>
            <w:vMerge/>
            <w:tcBorders>
              <w:top w:val="single" w:sz="8" w:space="0" w:color="auto"/>
              <w:left w:val="single" w:sz="8" w:space="0" w:color="auto"/>
              <w:bottom w:val="single" w:sz="8" w:space="0" w:color="000000"/>
              <w:right w:val="single" w:sz="8" w:space="0" w:color="auto"/>
            </w:tcBorders>
            <w:vAlign w:val="center"/>
            <w:hideMark/>
          </w:tcPr>
          <w:p w14:paraId="65B263A8" w14:textId="77777777" w:rsidR="005D65F3" w:rsidRPr="00DD002D" w:rsidRDefault="00A56466" w:rsidP="005D65F3">
            <w:pPr>
              <w:rPr>
                <w:rFonts w:eastAsia="Times New Roman"/>
                <w:b/>
                <w:bCs/>
                <w:szCs w:val="24"/>
              </w:rPr>
            </w:pPr>
          </w:p>
        </w:tc>
      </w:tr>
      <w:tr w:rsidR="000F4E4F" w14:paraId="65B263AF"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3AA" w14:textId="77777777" w:rsidR="005D65F3" w:rsidRPr="00DD002D" w:rsidRDefault="00A56466" w:rsidP="005D65F3">
            <w:pPr>
              <w:rPr>
                <w:rFonts w:eastAsia="Times New Roman"/>
                <w:b/>
                <w:bCs/>
                <w:szCs w:val="24"/>
              </w:rPr>
            </w:pPr>
            <w:r w:rsidRPr="00DD002D">
              <w:rPr>
                <w:rFonts w:eastAsia="Times New Roman"/>
                <w:b/>
                <w:bCs/>
                <w:szCs w:val="24"/>
              </w:rPr>
              <w:t>Άρθρο 112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AB" w14:textId="77777777" w:rsidR="005D65F3" w:rsidRPr="00DD002D" w:rsidRDefault="00A56466" w:rsidP="005D65F3">
            <w:pPr>
              <w:rPr>
                <w:rFonts w:eastAsia="Times New Roman"/>
                <w:b/>
                <w:bCs/>
                <w:szCs w:val="24"/>
              </w:rPr>
            </w:pPr>
            <w:r w:rsidRPr="00DD002D">
              <w:rPr>
                <w:rFonts w:eastAsia="Times New Roman"/>
                <w:b/>
                <w:bCs/>
                <w:szCs w:val="24"/>
              </w:rPr>
              <w:t>222</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AC" w14:textId="77777777" w:rsidR="005D65F3" w:rsidRPr="00DD002D" w:rsidRDefault="00A56466" w:rsidP="005D65F3">
            <w:pPr>
              <w:rPr>
                <w:rFonts w:eastAsia="Times New Roman"/>
                <w:b/>
                <w:bCs/>
                <w:szCs w:val="24"/>
              </w:rPr>
            </w:pPr>
            <w:r w:rsidRPr="00DD002D">
              <w:rPr>
                <w:rFonts w:eastAsia="Times New Roman"/>
                <w:b/>
                <w:bCs/>
                <w:szCs w:val="24"/>
              </w:rPr>
              <w:t>25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AD"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AE" w14:textId="77777777" w:rsidR="005D65F3" w:rsidRPr="00DD002D" w:rsidRDefault="00A56466" w:rsidP="005D65F3">
            <w:pPr>
              <w:rPr>
                <w:rFonts w:eastAsia="Times New Roman"/>
                <w:b/>
                <w:bCs/>
                <w:szCs w:val="24"/>
              </w:rPr>
            </w:pPr>
            <w:r w:rsidRPr="00DD002D">
              <w:rPr>
                <w:rFonts w:eastAsia="Times New Roman"/>
                <w:b/>
                <w:bCs/>
                <w:szCs w:val="24"/>
              </w:rPr>
              <w:t>268</w:t>
            </w:r>
          </w:p>
        </w:tc>
      </w:tr>
      <w:tr w:rsidR="000F4E4F" w14:paraId="65B263B5"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3B0"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63B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B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B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B4" w14:textId="77777777" w:rsidR="005D65F3" w:rsidRPr="00DD002D" w:rsidRDefault="00A56466" w:rsidP="005D65F3">
            <w:pPr>
              <w:rPr>
                <w:rFonts w:eastAsia="Times New Roman"/>
                <w:b/>
                <w:bCs/>
                <w:szCs w:val="24"/>
              </w:rPr>
            </w:pPr>
          </w:p>
        </w:tc>
      </w:tr>
      <w:tr w:rsidR="000F4E4F" w14:paraId="65B263BB"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3B6" w14:textId="77777777" w:rsidR="005D65F3" w:rsidRPr="00DD002D" w:rsidRDefault="00A56466" w:rsidP="005D65F3">
            <w:pPr>
              <w:rPr>
                <w:rFonts w:eastAsia="Times New Roman"/>
                <w:szCs w:val="24"/>
              </w:rPr>
            </w:pPr>
            <w:r w:rsidRPr="00DD002D">
              <w:rPr>
                <w:rFonts w:eastAsia="Times New Roman"/>
                <w:szCs w:val="24"/>
              </w:rPr>
              <w:t>Κατάργηση μεταβατικής διάταξης</w:t>
            </w:r>
          </w:p>
        </w:tc>
        <w:tc>
          <w:tcPr>
            <w:tcW w:w="658" w:type="pct"/>
            <w:vMerge/>
            <w:tcBorders>
              <w:top w:val="nil"/>
              <w:left w:val="single" w:sz="8" w:space="0" w:color="auto"/>
              <w:bottom w:val="single" w:sz="8" w:space="0" w:color="000000"/>
              <w:right w:val="single" w:sz="8" w:space="0" w:color="auto"/>
            </w:tcBorders>
            <w:vAlign w:val="center"/>
            <w:hideMark/>
          </w:tcPr>
          <w:p w14:paraId="65B263B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B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B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BA" w14:textId="77777777" w:rsidR="005D65F3" w:rsidRPr="00DD002D" w:rsidRDefault="00A56466" w:rsidP="005D65F3">
            <w:pPr>
              <w:rPr>
                <w:rFonts w:eastAsia="Times New Roman"/>
                <w:b/>
                <w:bCs/>
                <w:szCs w:val="24"/>
              </w:rPr>
            </w:pPr>
          </w:p>
        </w:tc>
      </w:tr>
      <w:tr w:rsidR="000F4E4F" w14:paraId="65B263C1"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3BC" w14:textId="77777777" w:rsidR="005D65F3" w:rsidRPr="00DD002D" w:rsidRDefault="00A56466" w:rsidP="005D65F3">
            <w:pPr>
              <w:rPr>
                <w:rFonts w:eastAsia="Times New Roman"/>
                <w:b/>
                <w:bCs/>
                <w:szCs w:val="24"/>
              </w:rPr>
            </w:pPr>
            <w:r w:rsidRPr="00DD002D">
              <w:rPr>
                <w:rFonts w:eastAsia="Times New Roman"/>
                <w:b/>
                <w:bCs/>
                <w:szCs w:val="24"/>
              </w:rPr>
              <w:t>Άρθρο 113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BD" w14:textId="77777777" w:rsidR="005D65F3" w:rsidRPr="00DD002D" w:rsidRDefault="00A56466" w:rsidP="005D65F3">
            <w:pPr>
              <w:rPr>
                <w:rFonts w:eastAsia="Times New Roman"/>
                <w:b/>
                <w:bCs/>
                <w:szCs w:val="24"/>
              </w:rPr>
            </w:pPr>
            <w:r w:rsidRPr="00DD002D">
              <w:rPr>
                <w:rFonts w:eastAsia="Times New Roman"/>
                <w:b/>
                <w:bCs/>
                <w:szCs w:val="24"/>
              </w:rPr>
              <w:t>223</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BE" w14:textId="77777777" w:rsidR="005D65F3" w:rsidRPr="00DD002D" w:rsidRDefault="00A56466" w:rsidP="005D65F3">
            <w:pPr>
              <w:rPr>
                <w:rFonts w:eastAsia="Times New Roman"/>
                <w:b/>
                <w:bCs/>
                <w:szCs w:val="24"/>
              </w:rPr>
            </w:pPr>
            <w:r w:rsidRPr="00DD002D">
              <w:rPr>
                <w:rFonts w:eastAsia="Times New Roman"/>
                <w:b/>
                <w:bCs/>
                <w:szCs w:val="24"/>
              </w:rPr>
              <w:t>24</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BF"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C0" w14:textId="77777777" w:rsidR="005D65F3" w:rsidRPr="00DD002D" w:rsidRDefault="00A56466" w:rsidP="005D65F3">
            <w:pPr>
              <w:rPr>
                <w:rFonts w:eastAsia="Times New Roman"/>
                <w:b/>
                <w:bCs/>
                <w:szCs w:val="24"/>
              </w:rPr>
            </w:pPr>
            <w:r w:rsidRPr="00DD002D">
              <w:rPr>
                <w:rFonts w:eastAsia="Times New Roman"/>
                <w:b/>
                <w:bCs/>
                <w:szCs w:val="24"/>
              </w:rPr>
              <w:t>268</w:t>
            </w:r>
          </w:p>
        </w:tc>
      </w:tr>
      <w:tr w:rsidR="000F4E4F" w14:paraId="65B263C7"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3C2" w14:textId="77777777" w:rsidR="005D65F3" w:rsidRPr="00DD002D" w:rsidRDefault="00A56466" w:rsidP="005D65F3">
            <w:pPr>
              <w:rPr>
                <w:rFonts w:eastAsia="Times New Roman"/>
                <w:b/>
                <w:bCs/>
                <w:szCs w:val="24"/>
              </w:rPr>
            </w:pPr>
            <w:r w:rsidRPr="00DD002D">
              <w:rPr>
                <w:rFonts w:eastAsia="Times New Roman"/>
                <w:b/>
                <w:bCs/>
                <w:szCs w:val="24"/>
              </w:rPr>
              <w:t>(κατάργηση)</w:t>
            </w:r>
          </w:p>
        </w:tc>
        <w:tc>
          <w:tcPr>
            <w:tcW w:w="658" w:type="pct"/>
            <w:vMerge/>
            <w:tcBorders>
              <w:top w:val="nil"/>
              <w:left w:val="single" w:sz="8" w:space="0" w:color="auto"/>
              <w:bottom w:val="single" w:sz="8" w:space="0" w:color="000000"/>
              <w:right w:val="single" w:sz="8" w:space="0" w:color="auto"/>
            </w:tcBorders>
            <w:vAlign w:val="center"/>
            <w:hideMark/>
          </w:tcPr>
          <w:p w14:paraId="65B263C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C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C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C6" w14:textId="77777777" w:rsidR="005D65F3" w:rsidRPr="00DD002D" w:rsidRDefault="00A56466" w:rsidP="005D65F3">
            <w:pPr>
              <w:rPr>
                <w:rFonts w:eastAsia="Times New Roman"/>
                <w:b/>
                <w:bCs/>
                <w:szCs w:val="24"/>
              </w:rPr>
            </w:pPr>
          </w:p>
        </w:tc>
      </w:tr>
      <w:tr w:rsidR="000F4E4F" w14:paraId="65B263CD"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3C8" w14:textId="77777777" w:rsidR="005D65F3" w:rsidRPr="00DD002D" w:rsidRDefault="00A56466" w:rsidP="005D65F3">
            <w:pPr>
              <w:rPr>
                <w:rFonts w:eastAsia="Times New Roman"/>
                <w:szCs w:val="24"/>
              </w:rPr>
            </w:pPr>
            <w:r w:rsidRPr="00DD002D">
              <w:rPr>
                <w:rFonts w:eastAsia="Times New Roman"/>
                <w:szCs w:val="24"/>
              </w:rPr>
              <w:t>Καταργηση μεταβατικού άρθρου</w:t>
            </w:r>
          </w:p>
        </w:tc>
        <w:tc>
          <w:tcPr>
            <w:tcW w:w="658" w:type="pct"/>
            <w:vMerge/>
            <w:tcBorders>
              <w:top w:val="nil"/>
              <w:left w:val="single" w:sz="8" w:space="0" w:color="auto"/>
              <w:bottom w:val="single" w:sz="8" w:space="0" w:color="000000"/>
              <w:right w:val="single" w:sz="8" w:space="0" w:color="auto"/>
            </w:tcBorders>
            <w:vAlign w:val="center"/>
            <w:hideMark/>
          </w:tcPr>
          <w:p w14:paraId="65B263C9"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CA"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CB"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CC" w14:textId="77777777" w:rsidR="005D65F3" w:rsidRPr="00DD002D" w:rsidRDefault="00A56466" w:rsidP="005D65F3">
            <w:pPr>
              <w:rPr>
                <w:rFonts w:eastAsia="Times New Roman"/>
                <w:b/>
                <w:bCs/>
                <w:szCs w:val="24"/>
              </w:rPr>
            </w:pPr>
          </w:p>
        </w:tc>
      </w:tr>
      <w:tr w:rsidR="000F4E4F" w14:paraId="65B263D3"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3CE" w14:textId="77777777" w:rsidR="005D65F3" w:rsidRPr="00DD002D" w:rsidRDefault="00A56466" w:rsidP="005D65F3">
            <w:pPr>
              <w:rPr>
                <w:rFonts w:eastAsia="Times New Roman"/>
                <w:b/>
                <w:bCs/>
                <w:szCs w:val="24"/>
              </w:rPr>
            </w:pPr>
            <w:r w:rsidRPr="00DD002D">
              <w:rPr>
                <w:rFonts w:eastAsia="Times New Roman"/>
                <w:b/>
                <w:bCs/>
                <w:szCs w:val="24"/>
              </w:rPr>
              <w:t>Άρθρο 114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CF" w14:textId="77777777" w:rsidR="005D65F3" w:rsidRPr="00DD002D" w:rsidRDefault="00A56466" w:rsidP="005D65F3">
            <w:pPr>
              <w:rPr>
                <w:rFonts w:eastAsia="Times New Roman"/>
                <w:b/>
                <w:bCs/>
                <w:szCs w:val="24"/>
              </w:rPr>
            </w:pPr>
            <w:r w:rsidRPr="00DD002D">
              <w:rPr>
                <w:rFonts w:eastAsia="Times New Roman"/>
                <w:b/>
                <w:bCs/>
                <w:szCs w:val="24"/>
              </w:rPr>
              <w:t>230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D0" w14:textId="77777777" w:rsidR="005D65F3" w:rsidRPr="00DD002D" w:rsidRDefault="00A56466" w:rsidP="005D65F3">
            <w:pPr>
              <w:rPr>
                <w:rFonts w:eastAsia="Times New Roman"/>
                <w:b/>
                <w:bCs/>
                <w:szCs w:val="24"/>
              </w:rPr>
            </w:pPr>
            <w:r w:rsidRPr="00DD002D">
              <w:rPr>
                <w:rFonts w:eastAsia="Times New Roman"/>
                <w:b/>
                <w:bCs/>
                <w:szCs w:val="24"/>
              </w:rPr>
              <w:t>18</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D1"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D2" w14:textId="77777777" w:rsidR="005D65F3" w:rsidRPr="00DD002D" w:rsidRDefault="00A56466" w:rsidP="005D65F3">
            <w:pPr>
              <w:rPr>
                <w:rFonts w:eastAsia="Times New Roman"/>
                <w:b/>
                <w:bCs/>
                <w:szCs w:val="24"/>
              </w:rPr>
            </w:pPr>
            <w:r w:rsidRPr="00DD002D">
              <w:rPr>
                <w:rFonts w:eastAsia="Times New Roman"/>
                <w:b/>
                <w:bCs/>
                <w:szCs w:val="24"/>
              </w:rPr>
              <w:t>269</w:t>
            </w:r>
          </w:p>
        </w:tc>
      </w:tr>
      <w:tr w:rsidR="000F4E4F" w14:paraId="65B263D9"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63D4" w14:textId="77777777" w:rsidR="005D65F3" w:rsidRPr="00DD002D" w:rsidRDefault="00A56466" w:rsidP="005D65F3">
            <w:pPr>
              <w:rPr>
                <w:rFonts w:eastAsia="Times New Roman"/>
                <w:szCs w:val="24"/>
              </w:rPr>
            </w:pPr>
            <w:r w:rsidRPr="00DD002D">
              <w:rPr>
                <w:rFonts w:eastAsia="Times New Roman"/>
                <w:szCs w:val="24"/>
              </w:rPr>
              <w:t xml:space="preserve">Περί ισχύος άρθρων 30, 32 </w:t>
            </w:r>
            <w:r w:rsidRPr="00DD002D">
              <w:rPr>
                <w:rFonts w:eastAsia="Times New Roman"/>
                <w:szCs w:val="24"/>
              </w:rPr>
              <w:t>Συντάγματος</w:t>
            </w:r>
          </w:p>
        </w:tc>
        <w:tc>
          <w:tcPr>
            <w:tcW w:w="658" w:type="pct"/>
            <w:vMerge/>
            <w:tcBorders>
              <w:top w:val="nil"/>
              <w:left w:val="single" w:sz="8" w:space="0" w:color="auto"/>
              <w:bottom w:val="single" w:sz="8" w:space="0" w:color="000000"/>
              <w:right w:val="single" w:sz="8" w:space="0" w:color="auto"/>
            </w:tcBorders>
            <w:vAlign w:val="center"/>
            <w:hideMark/>
          </w:tcPr>
          <w:p w14:paraId="65B263D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D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D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D8" w14:textId="77777777" w:rsidR="005D65F3" w:rsidRPr="00DD002D" w:rsidRDefault="00A56466" w:rsidP="005D65F3">
            <w:pPr>
              <w:rPr>
                <w:rFonts w:eastAsia="Times New Roman"/>
                <w:b/>
                <w:bCs/>
                <w:szCs w:val="24"/>
              </w:rPr>
            </w:pPr>
          </w:p>
        </w:tc>
      </w:tr>
      <w:tr w:rsidR="000F4E4F" w14:paraId="65B263DF"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63DA" w14:textId="77777777" w:rsidR="005D65F3" w:rsidRPr="00DD002D" w:rsidRDefault="00A56466" w:rsidP="005D65F3">
            <w:pPr>
              <w:rPr>
                <w:rFonts w:eastAsia="Times New Roman"/>
                <w:b/>
                <w:bCs/>
                <w:szCs w:val="24"/>
              </w:rPr>
            </w:pPr>
            <w:r w:rsidRPr="00DD002D">
              <w:rPr>
                <w:rFonts w:eastAsia="Times New Roman"/>
                <w:b/>
                <w:bCs/>
                <w:szCs w:val="24"/>
              </w:rPr>
              <w:t>Άρθρο 114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DB" w14:textId="77777777" w:rsidR="005D65F3" w:rsidRPr="00DD002D" w:rsidRDefault="00A56466" w:rsidP="005D65F3">
            <w:pPr>
              <w:rPr>
                <w:rFonts w:eastAsia="Times New Roman"/>
                <w:b/>
                <w:bCs/>
                <w:szCs w:val="24"/>
              </w:rPr>
            </w:pPr>
            <w:r w:rsidRPr="00DD002D">
              <w:rPr>
                <w:rFonts w:eastAsia="Times New Roman"/>
                <w:b/>
                <w:bCs/>
                <w:szCs w:val="24"/>
              </w:rPr>
              <w:t>231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DC" w14:textId="77777777" w:rsidR="005D65F3" w:rsidRPr="00DD002D" w:rsidRDefault="00A56466" w:rsidP="005D65F3">
            <w:pPr>
              <w:rPr>
                <w:rFonts w:eastAsia="Times New Roman"/>
                <w:b/>
                <w:bCs/>
                <w:szCs w:val="24"/>
              </w:rPr>
            </w:pPr>
            <w:r w:rsidRPr="00DD002D">
              <w:rPr>
                <w:rFonts w:eastAsia="Times New Roman"/>
                <w:b/>
                <w:bCs/>
                <w:szCs w:val="24"/>
              </w:rPr>
              <w:t>20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DD" w14:textId="77777777" w:rsidR="005D65F3" w:rsidRPr="00DD002D" w:rsidRDefault="00A56466" w:rsidP="005D65F3">
            <w:pPr>
              <w:rPr>
                <w:rFonts w:eastAsia="Times New Roman"/>
                <w:b/>
                <w:bCs/>
                <w:szCs w:val="24"/>
              </w:rPr>
            </w:pPr>
            <w:r w:rsidRPr="00DD002D">
              <w:rPr>
                <w:rFonts w:eastAsia="Times New Roman"/>
                <w:b/>
                <w:bCs/>
                <w:szCs w:val="24"/>
              </w:rPr>
              <w:t>20</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DE"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3E5"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3E0"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63E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E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E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E4" w14:textId="77777777" w:rsidR="005D65F3" w:rsidRPr="00DD002D" w:rsidRDefault="00A56466" w:rsidP="005D65F3">
            <w:pPr>
              <w:rPr>
                <w:rFonts w:eastAsia="Times New Roman"/>
                <w:b/>
                <w:bCs/>
                <w:szCs w:val="24"/>
              </w:rPr>
            </w:pPr>
          </w:p>
        </w:tc>
      </w:tr>
      <w:tr w:rsidR="000F4E4F" w14:paraId="65B263EB"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3E6" w14:textId="77777777" w:rsidR="005D65F3" w:rsidRPr="00DD002D" w:rsidRDefault="00A56466" w:rsidP="005D65F3">
            <w:pPr>
              <w:rPr>
                <w:rFonts w:eastAsia="Times New Roman"/>
                <w:szCs w:val="24"/>
              </w:rPr>
            </w:pPr>
            <w:r w:rsidRPr="00DD002D">
              <w:rPr>
                <w:rFonts w:eastAsia="Times New Roman"/>
                <w:szCs w:val="24"/>
              </w:rPr>
              <w:lastRenderedPageBreak/>
              <w:t>Κατάργηση μεταβατικής διάταξης</w:t>
            </w:r>
          </w:p>
        </w:tc>
        <w:tc>
          <w:tcPr>
            <w:tcW w:w="658" w:type="pct"/>
            <w:vMerge/>
            <w:tcBorders>
              <w:top w:val="nil"/>
              <w:left w:val="single" w:sz="8" w:space="0" w:color="auto"/>
              <w:bottom w:val="single" w:sz="8" w:space="0" w:color="000000"/>
              <w:right w:val="single" w:sz="8" w:space="0" w:color="auto"/>
            </w:tcBorders>
            <w:vAlign w:val="center"/>
            <w:hideMark/>
          </w:tcPr>
          <w:p w14:paraId="65B263E7"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E8"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E9"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EA" w14:textId="77777777" w:rsidR="005D65F3" w:rsidRPr="00DD002D" w:rsidRDefault="00A56466" w:rsidP="005D65F3">
            <w:pPr>
              <w:rPr>
                <w:rFonts w:eastAsia="Times New Roman"/>
                <w:b/>
                <w:bCs/>
                <w:szCs w:val="24"/>
              </w:rPr>
            </w:pPr>
          </w:p>
        </w:tc>
      </w:tr>
      <w:tr w:rsidR="000F4E4F" w14:paraId="65B263F1"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3EC" w14:textId="77777777" w:rsidR="005D65F3" w:rsidRPr="00DD002D" w:rsidRDefault="00A56466" w:rsidP="005D65F3">
            <w:pPr>
              <w:rPr>
                <w:rFonts w:eastAsia="Times New Roman"/>
                <w:b/>
                <w:bCs/>
                <w:szCs w:val="24"/>
              </w:rPr>
            </w:pPr>
            <w:r w:rsidRPr="00DD002D">
              <w:rPr>
                <w:rFonts w:eastAsia="Times New Roman"/>
                <w:b/>
                <w:bCs/>
                <w:szCs w:val="24"/>
              </w:rPr>
              <w:t>Άρθρο 115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ED" w14:textId="77777777" w:rsidR="005D65F3" w:rsidRPr="00DD002D" w:rsidRDefault="00A56466" w:rsidP="005D65F3">
            <w:pPr>
              <w:rPr>
                <w:rFonts w:eastAsia="Times New Roman"/>
                <w:b/>
                <w:bCs/>
                <w:szCs w:val="24"/>
              </w:rPr>
            </w:pPr>
            <w:r w:rsidRPr="00DD002D">
              <w:rPr>
                <w:rFonts w:eastAsia="Times New Roman"/>
                <w:b/>
                <w:bCs/>
                <w:szCs w:val="24"/>
              </w:rPr>
              <w:t>231</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EE" w14:textId="77777777" w:rsidR="005D65F3" w:rsidRPr="00DD002D" w:rsidRDefault="00A56466" w:rsidP="005D65F3">
            <w:pPr>
              <w:rPr>
                <w:rFonts w:eastAsia="Times New Roman"/>
                <w:b/>
                <w:bCs/>
                <w:szCs w:val="24"/>
              </w:rPr>
            </w:pPr>
            <w:r w:rsidRPr="00DD002D">
              <w:rPr>
                <w:rFonts w:eastAsia="Times New Roman"/>
                <w:b/>
                <w:bCs/>
                <w:szCs w:val="24"/>
              </w:rPr>
              <w:t>19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EF"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F0"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3F7"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3F2" w14:textId="77777777" w:rsidR="005D65F3" w:rsidRPr="00DD002D" w:rsidRDefault="00A56466" w:rsidP="005D65F3">
            <w:pPr>
              <w:rPr>
                <w:rFonts w:eastAsia="Times New Roman"/>
                <w:szCs w:val="24"/>
              </w:rPr>
            </w:pPr>
            <w:r w:rsidRPr="00DD002D">
              <w:rPr>
                <w:rFonts w:eastAsia="Times New Roman"/>
                <w:szCs w:val="24"/>
              </w:rPr>
              <w:t>Παραμομπή εκκρεμών δικαστικών υποθέσεων ενώπιον του ΕΣ</w:t>
            </w:r>
          </w:p>
        </w:tc>
        <w:tc>
          <w:tcPr>
            <w:tcW w:w="658" w:type="pct"/>
            <w:vMerge/>
            <w:tcBorders>
              <w:top w:val="nil"/>
              <w:left w:val="single" w:sz="8" w:space="0" w:color="auto"/>
              <w:bottom w:val="single" w:sz="8" w:space="0" w:color="000000"/>
              <w:right w:val="single" w:sz="8" w:space="0" w:color="auto"/>
            </w:tcBorders>
            <w:vAlign w:val="center"/>
            <w:hideMark/>
          </w:tcPr>
          <w:p w14:paraId="65B263F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F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3F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3F6" w14:textId="77777777" w:rsidR="005D65F3" w:rsidRPr="00DD002D" w:rsidRDefault="00A56466" w:rsidP="005D65F3">
            <w:pPr>
              <w:rPr>
                <w:rFonts w:eastAsia="Times New Roman"/>
                <w:b/>
                <w:bCs/>
                <w:szCs w:val="24"/>
              </w:rPr>
            </w:pPr>
          </w:p>
        </w:tc>
      </w:tr>
      <w:tr w:rsidR="000F4E4F" w14:paraId="65B263FD"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3F8" w14:textId="77777777" w:rsidR="005D65F3" w:rsidRPr="00DD002D" w:rsidRDefault="00A56466" w:rsidP="005D65F3">
            <w:pPr>
              <w:rPr>
                <w:rFonts w:eastAsia="Times New Roman"/>
                <w:b/>
                <w:bCs/>
                <w:szCs w:val="24"/>
              </w:rPr>
            </w:pPr>
            <w:r w:rsidRPr="00DD002D">
              <w:rPr>
                <w:rFonts w:eastAsia="Times New Roman"/>
                <w:b/>
                <w:bCs/>
                <w:szCs w:val="24"/>
              </w:rPr>
              <w:t>Άρθρο 115 παρ. 2</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F9" w14:textId="77777777" w:rsidR="005D65F3" w:rsidRPr="00DD002D" w:rsidRDefault="00A56466" w:rsidP="005D65F3">
            <w:pPr>
              <w:rPr>
                <w:rFonts w:eastAsia="Times New Roman"/>
                <w:b/>
                <w:bCs/>
                <w:szCs w:val="24"/>
              </w:rPr>
            </w:pPr>
            <w:r w:rsidRPr="00DD002D">
              <w:rPr>
                <w:rFonts w:eastAsia="Times New Roman"/>
                <w:b/>
                <w:bCs/>
                <w:szCs w:val="24"/>
              </w:rPr>
              <w:t>230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FA" w14:textId="77777777" w:rsidR="005D65F3" w:rsidRPr="00DD002D" w:rsidRDefault="00A56466" w:rsidP="005D65F3">
            <w:pPr>
              <w:rPr>
                <w:rFonts w:eastAsia="Times New Roman"/>
                <w:b/>
                <w:bCs/>
                <w:szCs w:val="24"/>
              </w:rPr>
            </w:pPr>
            <w:r w:rsidRPr="00DD002D">
              <w:rPr>
                <w:rFonts w:eastAsia="Times New Roman"/>
                <w:b/>
                <w:bCs/>
                <w:szCs w:val="24"/>
              </w:rPr>
              <w:t>20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FB"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3FC"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403"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3FE" w14:textId="77777777" w:rsidR="005D65F3" w:rsidRPr="00DD002D" w:rsidRDefault="00A56466" w:rsidP="005D65F3">
            <w:pPr>
              <w:rPr>
                <w:rFonts w:eastAsia="Times New Roman"/>
                <w:szCs w:val="24"/>
              </w:rPr>
            </w:pPr>
            <w:r w:rsidRPr="00DD002D">
              <w:rPr>
                <w:rFonts w:eastAsia="Times New Roman"/>
                <w:szCs w:val="24"/>
              </w:rPr>
              <w:t>Σύνθεση ΑΕΔ</w:t>
            </w:r>
          </w:p>
        </w:tc>
        <w:tc>
          <w:tcPr>
            <w:tcW w:w="658" w:type="pct"/>
            <w:vMerge/>
            <w:tcBorders>
              <w:top w:val="nil"/>
              <w:left w:val="single" w:sz="8" w:space="0" w:color="auto"/>
              <w:bottom w:val="single" w:sz="8" w:space="0" w:color="000000"/>
              <w:right w:val="single" w:sz="8" w:space="0" w:color="auto"/>
            </w:tcBorders>
            <w:vAlign w:val="center"/>
            <w:hideMark/>
          </w:tcPr>
          <w:p w14:paraId="65B263F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40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401"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402" w14:textId="77777777" w:rsidR="005D65F3" w:rsidRPr="00DD002D" w:rsidRDefault="00A56466" w:rsidP="005D65F3">
            <w:pPr>
              <w:rPr>
                <w:rFonts w:eastAsia="Times New Roman"/>
                <w:b/>
                <w:bCs/>
                <w:szCs w:val="24"/>
              </w:rPr>
            </w:pPr>
          </w:p>
        </w:tc>
      </w:tr>
      <w:tr w:rsidR="000F4E4F" w14:paraId="65B26409"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404" w14:textId="77777777" w:rsidR="005D65F3" w:rsidRPr="00DD002D" w:rsidRDefault="00A56466" w:rsidP="005D65F3">
            <w:pPr>
              <w:rPr>
                <w:rFonts w:eastAsia="Times New Roman"/>
                <w:b/>
                <w:bCs/>
                <w:szCs w:val="24"/>
              </w:rPr>
            </w:pPr>
            <w:r w:rsidRPr="00DD002D">
              <w:rPr>
                <w:rFonts w:eastAsia="Times New Roman"/>
                <w:b/>
                <w:bCs/>
                <w:szCs w:val="24"/>
              </w:rPr>
              <w:t>Άρθρο 115 παρ. 3</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405" w14:textId="77777777" w:rsidR="005D65F3" w:rsidRPr="00DD002D" w:rsidRDefault="00A56466" w:rsidP="005D65F3">
            <w:pPr>
              <w:rPr>
                <w:rFonts w:eastAsia="Times New Roman"/>
                <w:b/>
                <w:bCs/>
                <w:szCs w:val="24"/>
              </w:rPr>
            </w:pPr>
            <w:r w:rsidRPr="00DD002D">
              <w:rPr>
                <w:rFonts w:eastAsia="Times New Roman"/>
                <w:b/>
                <w:bCs/>
                <w:szCs w:val="24"/>
              </w:rPr>
              <w:t>230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406" w14:textId="77777777" w:rsidR="005D65F3" w:rsidRPr="00DD002D" w:rsidRDefault="00A56466" w:rsidP="005D65F3">
            <w:pPr>
              <w:rPr>
                <w:rFonts w:eastAsia="Times New Roman"/>
                <w:b/>
                <w:bCs/>
                <w:szCs w:val="24"/>
              </w:rPr>
            </w:pPr>
            <w:r w:rsidRPr="00DD002D">
              <w:rPr>
                <w:rFonts w:eastAsia="Times New Roman"/>
                <w:b/>
                <w:bCs/>
                <w:szCs w:val="24"/>
              </w:rPr>
              <w:t>20</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407"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408" w14:textId="77777777" w:rsidR="005D65F3" w:rsidRPr="00DD002D" w:rsidRDefault="00A56466" w:rsidP="005D65F3">
            <w:pPr>
              <w:rPr>
                <w:rFonts w:eastAsia="Times New Roman"/>
                <w:b/>
                <w:bCs/>
                <w:szCs w:val="24"/>
              </w:rPr>
            </w:pPr>
            <w:r w:rsidRPr="00DD002D">
              <w:rPr>
                <w:rFonts w:eastAsia="Times New Roman"/>
                <w:b/>
                <w:bCs/>
                <w:szCs w:val="24"/>
              </w:rPr>
              <w:t>271</w:t>
            </w:r>
          </w:p>
        </w:tc>
      </w:tr>
      <w:tr w:rsidR="000F4E4F" w14:paraId="65B2640F"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40A"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640B"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40C"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40D"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40E" w14:textId="77777777" w:rsidR="005D65F3" w:rsidRPr="00DD002D" w:rsidRDefault="00A56466" w:rsidP="005D65F3">
            <w:pPr>
              <w:rPr>
                <w:rFonts w:eastAsia="Times New Roman"/>
                <w:b/>
                <w:bCs/>
                <w:szCs w:val="24"/>
              </w:rPr>
            </w:pPr>
          </w:p>
        </w:tc>
      </w:tr>
      <w:tr w:rsidR="000F4E4F" w14:paraId="65B26415" w14:textId="77777777">
        <w:trPr>
          <w:trHeight w:val="315"/>
        </w:trPr>
        <w:tc>
          <w:tcPr>
            <w:tcW w:w="2632" w:type="pct"/>
            <w:tcBorders>
              <w:top w:val="nil"/>
              <w:left w:val="single" w:sz="8" w:space="0" w:color="auto"/>
              <w:bottom w:val="nil"/>
              <w:right w:val="single" w:sz="8" w:space="0" w:color="auto"/>
            </w:tcBorders>
            <w:shd w:val="clear" w:color="auto" w:fill="auto"/>
            <w:vAlign w:val="center"/>
            <w:hideMark/>
          </w:tcPr>
          <w:p w14:paraId="65B26410" w14:textId="77777777" w:rsidR="005D65F3" w:rsidRPr="00DD002D" w:rsidRDefault="00A56466" w:rsidP="005D65F3">
            <w:pPr>
              <w:rPr>
                <w:rFonts w:eastAsia="Times New Roman"/>
                <w:szCs w:val="24"/>
              </w:rPr>
            </w:pPr>
            <w:r w:rsidRPr="00DD002D">
              <w:rPr>
                <w:rFonts w:eastAsia="Times New Roman"/>
                <w:szCs w:val="24"/>
              </w:rPr>
              <w:t>Κατάργηση μεταβατικής διάταξης</w:t>
            </w:r>
          </w:p>
        </w:tc>
        <w:tc>
          <w:tcPr>
            <w:tcW w:w="658" w:type="pct"/>
            <w:vMerge/>
            <w:tcBorders>
              <w:top w:val="nil"/>
              <w:left w:val="single" w:sz="8" w:space="0" w:color="auto"/>
              <w:bottom w:val="single" w:sz="8" w:space="0" w:color="000000"/>
              <w:right w:val="single" w:sz="8" w:space="0" w:color="auto"/>
            </w:tcBorders>
            <w:vAlign w:val="center"/>
            <w:hideMark/>
          </w:tcPr>
          <w:p w14:paraId="65B26411"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412"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413"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414" w14:textId="77777777" w:rsidR="005D65F3" w:rsidRPr="00DD002D" w:rsidRDefault="00A56466" w:rsidP="005D65F3">
            <w:pPr>
              <w:rPr>
                <w:rFonts w:eastAsia="Times New Roman"/>
                <w:b/>
                <w:bCs/>
                <w:szCs w:val="24"/>
              </w:rPr>
            </w:pPr>
          </w:p>
        </w:tc>
      </w:tr>
      <w:tr w:rsidR="000F4E4F" w14:paraId="65B2641B" w14:textId="77777777">
        <w:trPr>
          <w:trHeight w:val="300"/>
        </w:trPr>
        <w:tc>
          <w:tcPr>
            <w:tcW w:w="2632" w:type="pct"/>
            <w:tcBorders>
              <w:top w:val="single" w:sz="8" w:space="0" w:color="auto"/>
              <w:left w:val="single" w:sz="8" w:space="0" w:color="auto"/>
              <w:bottom w:val="nil"/>
              <w:right w:val="single" w:sz="8" w:space="0" w:color="auto"/>
            </w:tcBorders>
            <w:shd w:val="clear" w:color="auto" w:fill="auto"/>
            <w:vAlign w:val="center"/>
            <w:hideMark/>
          </w:tcPr>
          <w:p w14:paraId="65B26416" w14:textId="77777777" w:rsidR="005D65F3" w:rsidRPr="00DD002D" w:rsidRDefault="00A56466" w:rsidP="005D65F3">
            <w:pPr>
              <w:rPr>
                <w:rFonts w:eastAsia="Times New Roman"/>
                <w:b/>
                <w:bCs/>
                <w:szCs w:val="24"/>
              </w:rPr>
            </w:pPr>
            <w:r w:rsidRPr="00DD002D">
              <w:rPr>
                <w:rFonts w:eastAsia="Times New Roman"/>
                <w:b/>
                <w:bCs/>
                <w:szCs w:val="24"/>
              </w:rPr>
              <w:t>Άρθρο 115 παρ. 4</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417" w14:textId="77777777" w:rsidR="005D65F3" w:rsidRPr="00DD002D" w:rsidRDefault="00A56466" w:rsidP="005D65F3">
            <w:pPr>
              <w:rPr>
                <w:rFonts w:eastAsia="Times New Roman"/>
                <w:b/>
                <w:bCs/>
                <w:szCs w:val="24"/>
              </w:rPr>
            </w:pPr>
            <w:r w:rsidRPr="00DD002D">
              <w:rPr>
                <w:rFonts w:eastAsia="Times New Roman"/>
                <w:b/>
                <w:bCs/>
                <w:szCs w:val="24"/>
              </w:rPr>
              <w:t>226</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418" w14:textId="77777777" w:rsidR="005D65F3" w:rsidRPr="00DD002D" w:rsidRDefault="00A56466" w:rsidP="005D65F3">
            <w:pPr>
              <w:rPr>
                <w:rFonts w:eastAsia="Times New Roman"/>
                <w:b/>
                <w:bCs/>
                <w:szCs w:val="24"/>
              </w:rPr>
            </w:pPr>
            <w:r w:rsidRPr="00DD002D">
              <w:rPr>
                <w:rFonts w:eastAsia="Times New Roman"/>
                <w:b/>
                <w:bCs/>
                <w:szCs w:val="24"/>
              </w:rPr>
              <w:t>25</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419"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41A" w14:textId="77777777" w:rsidR="005D65F3" w:rsidRPr="00DD002D" w:rsidRDefault="00A56466" w:rsidP="005D65F3">
            <w:pPr>
              <w:rPr>
                <w:rFonts w:eastAsia="Times New Roman"/>
                <w:b/>
                <w:bCs/>
                <w:szCs w:val="24"/>
              </w:rPr>
            </w:pPr>
            <w:r w:rsidRPr="00DD002D">
              <w:rPr>
                <w:rFonts w:eastAsia="Times New Roman"/>
                <w:b/>
                <w:bCs/>
                <w:szCs w:val="24"/>
              </w:rPr>
              <w:t>272</w:t>
            </w:r>
          </w:p>
        </w:tc>
      </w:tr>
      <w:tr w:rsidR="000F4E4F" w14:paraId="65B26421"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41C"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641D"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41E"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41F"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420" w14:textId="77777777" w:rsidR="005D65F3" w:rsidRPr="00DD002D" w:rsidRDefault="00A56466" w:rsidP="005D65F3">
            <w:pPr>
              <w:rPr>
                <w:rFonts w:eastAsia="Times New Roman"/>
                <w:b/>
                <w:bCs/>
                <w:szCs w:val="24"/>
              </w:rPr>
            </w:pPr>
          </w:p>
        </w:tc>
      </w:tr>
      <w:tr w:rsidR="000F4E4F" w14:paraId="65B26427"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422" w14:textId="77777777" w:rsidR="005D65F3" w:rsidRPr="00DD002D" w:rsidRDefault="00A56466" w:rsidP="005D65F3">
            <w:pPr>
              <w:rPr>
                <w:rFonts w:eastAsia="Times New Roman"/>
                <w:szCs w:val="24"/>
              </w:rPr>
            </w:pPr>
            <w:r w:rsidRPr="00DD002D">
              <w:rPr>
                <w:rFonts w:eastAsia="Times New Roman"/>
                <w:szCs w:val="24"/>
              </w:rPr>
              <w:t>Κατάργηση μεταβατικής διάταξης</w:t>
            </w:r>
          </w:p>
        </w:tc>
        <w:tc>
          <w:tcPr>
            <w:tcW w:w="658" w:type="pct"/>
            <w:vMerge/>
            <w:tcBorders>
              <w:top w:val="nil"/>
              <w:left w:val="single" w:sz="8" w:space="0" w:color="auto"/>
              <w:bottom w:val="single" w:sz="8" w:space="0" w:color="000000"/>
              <w:right w:val="single" w:sz="8" w:space="0" w:color="auto"/>
            </w:tcBorders>
            <w:vAlign w:val="center"/>
            <w:hideMark/>
          </w:tcPr>
          <w:p w14:paraId="65B26423"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424"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425"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426" w14:textId="77777777" w:rsidR="005D65F3" w:rsidRPr="00DD002D" w:rsidRDefault="00A56466" w:rsidP="005D65F3">
            <w:pPr>
              <w:rPr>
                <w:rFonts w:eastAsia="Times New Roman"/>
                <w:b/>
                <w:bCs/>
                <w:szCs w:val="24"/>
              </w:rPr>
            </w:pPr>
          </w:p>
        </w:tc>
      </w:tr>
      <w:tr w:rsidR="000F4E4F" w14:paraId="65B2642D"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428" w14:textId="77777777" w:rsidR="005D65F3" w:rsidRPr="00DD002D" w:rsidRDefault="00A56466" w:rsidP="005D65F3">
            <w:pPr>
              <w:rPr>
                <w:rFonts w:eastAsia="Times New Roman"/>
                <w:b/>
                <w:bCs/>
                <w:szCs w:val="24"/>
              </w:rPr>
            </w:pPr>
            <w:r w:rsidRPr="00DD002D">
              <w:rPr>
                <w:rFonts w:eastAsia="Times New Roman"/>
                <w:b/>
                <w:bCs/>
                <w:szCs w:val="24"/>
              </w:rPr>
              <w:t>Άρθρο 119 παρ. 1</w:t>
            </w:r>
          </w:p>
        </w:tc>
        <w:tc>
          <w:tcPr>
            <w:tcW w:w="658"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429" w14:textId="77777777" w:rsidR="005D65F3" w:rsidRPr="00DD002D" w:rsidRDefault="00A56466" w:rsidP="005D65F3">
            <w:pPr>
              <w:rPr>
                <w:rFonts w:eastAsia="Times New Roman"/>
                <w:b/>
                <w:bCs/>
                <w:szCs w:val="24"/>
              </w:rPr>
            </w:pPr>
            <w:r w:rsidRPr="00DD002D">
              <w:rPr>
                <w:rFonts w:eastAsia="Times New Roman"/>
                <w:b/>
                <w:bCs/>
                <w:szCs w:val="24"/>
              </w:rPr>
              <w:t>209</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42A" w14:textId="77777777" w:rsidR="005D65F3" w:rsidRPr="00DD002D" w:rsidRDefault="00A56466" w:rsidP="005D65F3">
            <w:pPr>
              <w:rPr>
                <w:rFonts w:eastAsia="Times New Roman"/>
                <w:b/>
                <w:bCs/>
                <w:szCs w:val="24"/>
              </w:rPr>
            </w:pPr>
            <w:r w:rsidRPr="00DD002D">
              <w:rPr>
                <w:rFonts w:eastAsia="Times New Roman"/>
                <w:b/>
                <w:bCs/>
                <w:szCs w:val="24"/>
              </w:rPr>
              <w:t>37</w:t>
            </w:r>
          </w:p>
        </w:tc>
        <w:tc>
          <w:tcPr>
            <w:tcW w:w="592"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42B" w14:textId="77777777" w:rsidR="005D65F3" w:rsidRPr="00DD002D" w:rsidRDefault="00A56466" w:rsidP="005D65F3">
            <w:pPr>
              <w:rPr>
                <w:rFonts w:eastAsia="Times New Roman"/>
                <w:b/>
                <w:bCs/>
                <w:szCs w:val="24"/>
              </w:rPr>
            </w:pPr>
            <w:r w:rsidRPr="00DD002D">
              <w:rPr>
                <w:rFonts w:eastAsia="Times New Roman"/>
                <w:b/>
                <w:bCs/>
                <w:szCs w:val="24"/>
              </w:rPr>
              <w:t>21</w:t>
            </w:r>
          </w:p>
        </w:tc>
        <w:tc>
          <w:tcPr>
            <w:tcW w:w="526" w:type="pct"/>
            <w:vMerge w:val="restart"/>
            <w:tcBorders>
              <w:top w:val="nil"/>
              <w:left w:val="single" w:sz="8" w:space="0" w:color="auto"/>
              <w:bottom w:val="single" w:sz="8" w:space="0" w:color="000000"/>
              <w:right w:val="single" w:sz="8" w:space="0" w:color="auto"/>
            </w:tcBorders>
            <w:shd w:val="clear" w:color="auto" w:fill="auto"/>
            <w:vAlign w:val="center"/>
            <w:hideMark/>
          </w:tcPr>
          <w:p w14:paraId="65B2642C" w14:textId="77777777" w:rsidR="005D65F3" w:rsidRPr="00DD002D" w:rsidRDefault="00A56466" w:rsidP="005D65F3">
            <w:pPr>
              <w:rPr>
                <w:rFonts w:eastAsia="Times New Roman"/>
                <w:b/>
                <w:bCs/>
                <w:szCs w:val="24"/>
              </w:rPr>
            </w:pPr>
            <w:r w:rsidRPr="00DD002D">
              <w:rPr>
                <w:rFonts w:eastAsia="Times New Roman"/>
                <w:b/>
                <w:bCs/>
                <w:szCs w:val="24"/>
              </w:rPr>
              <w:t>267</w:t>
            </w:r>
          </w:p>
        </w:tc>
      </w:tr>
      <w:tr w:rsidR="000F4E4F" w14:paraId="65B26433" w14:textId="77777777">
        <w:trPr>
          <w:trHeight w:val="300"/>
        </w:trPr>
        <w:tc>
          <w:tcPr>
            <w:tcW w:w="2632" w:type="pct"/>
            <w:tcBorders>
              <w:top w:val="nil"/>
              <w:left w:val="single" w:sz="8" w:space="0" w:color="auto"/>
              <w:bottom w:val="nil"/>
              <w:right w:val="single" w:sz="8" w:space="0" w:color="auto"/>
            </w:tcBorders>
            <w:shd w:val="clear" w:color="auto" w:fill="auto"/>
            <w:vAlign w:val="center"/>
            <w:hideMark/>
          </w:tcPr>
          <w:p w14:paraId="65B2642E" w14:textId="77777777" w:rsidR="005D65F3" w:rsidRPr="00DD002D" w:rsidRDefault="00A56466" w:rsidP="005D65F3">
            <w:pPr>
              <w:rPr>
                <w:rFonts w:eastAsia="Times New Roman"/>
                <w:b/>
                <w:bCs/>
                <w:szCs w:val="24"/>
              </w:rPr>
            </w:pPr>
            <w:r w:rsidRPr="00DD002D">
              <w:rPr>
                <w:rFonts w:eastAsia="Times New Roman"/>
                <w:b/>
                <w:bCs/>
                <w:szCs w:val="24"/>
              </w:rPr>
              <w:t>(κατάργηση παραγράφου)</w:t>
            </w:r>
          </w:p>
        </w:tc>
        <w:tc>
          <w:tcPr>
            <w:tcW w:w="658" w:type="pct"/>
            <w:vMerge/>
            <w:tcBorders>
              <w:top w:val="nil"/>
              <w:left w:val="single" w:sz="8" w:space="0" w:color="auto"/>
              <w:bottom w:val="single" w:sz="8" w:space="0" w:color="000000"/>
              <w:right w:val="single" w:sz="8" w:space="0" w:color="auto"/>
            </w:tcBorders>
            <w:vAlign w:val="center"/>
            <w:hideMark/>
          </w:tcPr>
          <w:p w14:paraId="65B2642F"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430"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431"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432" w14:textId="77777777" w:rsidR="005D65F3" w:rsidRPr="00DD002D" w:rsidRDefault="00A56466" w:rsidP="005D65F3">
            <w:pPr>
              <w:rPr>
                <w:rFonts w:eastAsia="Times New Roman"/>
                <w:b/>
                <w:bCs/>
                <w:szCs w:val="24"/>
              </w:rPr>
            </w:pPr>
          </w:p>
        </w:tc>
      </w:tr>
      <w:tr w:rsidR="000F4E4F" w14:paraId="65B26439" w14:textId="77777777">
        <w:trPr>
          <w:trHeight w:val="315"/>
        </w:trPr>
        <w:tc>
          <w:tcPr>
            <w:tcW w:w="2632" w:type="pct"/>
            <w:tcBorders>
              <w:top w:val="nil"/>
              <w:left w:val="single" w:sz="8" w:space="0" w:color="auto"/>
              <w:bottom w:val="single" w:sz="8" w:space="0" w:color="auto"/>
              <w:right w:val="single" w:sz="8" w:space="0" w:color="auto"/>
            </w:tcBorders>
            <w:shd w:val="clear" w:color="auto" w:fill="auto"/>
            <w:vAlign w:val="center"/>
            <w:hideMark/>
          </w:tcPr>
          <w:p w14:paraId="65B26434" w14:textId="77777777" w:rsidR="005D65F3" w:rsidRPr="00DD002D" w:rsidRDefault="00A56466" w:rsidP="005D65F3">
            <w:pPr>
              <w:rPr>
                <w:rFonts w:eastAsia="Times New Roman"/>
                <w:szCs w:val="24"/>
              </w:rPr>
            </w:pPr>
            <w:r w:rsidRPr="00DD002D">
              <w:rPr>
                <w:rFonts w:eastAsia="Times New Roman"/>
                <w:szCs w:val="24"/>
              </w:rPr>
              <w:t>Κατάργηση μεταβατικής διάταξης</w:t>
            </w:r>
          </w:p>
        </w:tc>
        <w:tc>
          <w:tcPr>
            <w:tcW w:w="658" w:type="pct"/>
            <w:vMerge/>
            <w:tcBorders>
              <w:top w:val="nil"/>
              <w:left w:val="single" w:sz="8" w:space="0" w:color="auto"/>
              <w:bottom w:val="single" w:sz="8" w:space="0" w:color="000000"/>
              <w:right w:val="single" w:sz="8" w:space="0" w:color="auto"/>
            </w:tcBorders>
            <w:vAlign w:val="center"/>
            <w:hideMark/>
          </w:tcPr>
          <w:p w14:paraId="65B26435"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436" w14:textId="77777777" w:rsidR="005D65F3" w:rsidRPr="00DD002D" w:rsidRDefault="00A56466" w:rsidP="005D65F3">
            <w:pPr>
              <w:rPr>
                <w:rFonts w:eastAsia="Times New Roman"/>
                <w:b/>
                <w:bCs/>
                <w:szCs w:val="24"/>
              </w:rPr>
            </w:pPr>
          </w:p>
        </w:tc>
        <w:tc>
          <w:tcPr>
            <w:tcW w:w="592" w:type="pct"/>
            <w:vMerge/>
            <w:tcBorders>
              <w:top w:val="nil"/>
              <w:left w:val="single" w:sz="8" w:space="0" w:color="auto"/>
              <w:bottom w:val="single" w:sz="8" w:space="0" w:color="000000"/>
              <w:right w:val="single" w:sz="8" w:space="0" w:color="auto"/>
            </w:tcBorders>
            <w:vAlign w:val="center"/>
            <w:hideMark/>
          </w:tcPr>
          <w:p w14:paraId="65B26437" w14:textId="77777777" w:rsidR="005D65F3" w:rsidRPr="00DD002D" w:rsidRDefault="00A56466" w:rsidP="005D65F3">
            <w:pPr>
              <w:rPr>
                <w:rFonts w:eastAsia="Times New Roman"/>
                <w:b/>
                <w:bCs/>
                <w:szCs w:val="24"/>
              </w:rPr>
            </w:pPr>
          </w:p>
        </w:tc>
        <w:tc>
          <w:tcPr>
            <w:tcW w:w="526" w:type="pct"/>
            <w:vMerge/>
            <w:tcBorders>
              <w:top w:val="nil"/>
              <w:left w:val="single" w:sz="8" w:space="0" w:color="auto"/>
              <w:bottom w:val="single" w:sz="8" w:space="0" w:color="000000"/>
              <w:right w:val="single" w:sz="8" w:space="0" w:color="auto"/>
            </w:tcBorders>
            <w:vAlign w:val="center"/>
            <w:hideMark/>
          </w:tcPr>
          <w:p w14:paraId="65B26438" w14:textId="77777777" w:rsidR="005D65F3" w:rsidRPr="00DD002D" w:rsidRDefault="00A56466" w:rsidP="005D65F3">
            <w:pPr>
              <w:rPr>
                <w:rFonts w:eastAsia="Times New Roman"/>
                <w:b/>
                <w:bCs/>
                <w:szCs w:val="24"/>
              </w:rPr>
            </w:pPr>
          </w:p>
        </w:tc>
      </w:tr>
    </w:tbl>
    <w:p w14:paraId="65B2643A" w14:textId="77777777" w:rsidR="000F4E4F" w:rsidRDefault="000F4E4F">
      <w:pPr>
        <w:spacing w:line="600" w:lineRule="auto"/>
        <w:jc w:val="center"/>
        <w:rPr>
          <w:rFonts w:eastAsia="SimSun"/>
          <w:color w:val="FF0000"/>
          <w:szCs w:val="24"/>
          <w:lang w:eastAsia="zh-CN"/>
        </w:rPr>
      </w:pPr>
    </w:p>
    <w:p w14:paraId="65B2643B" w14:textId="77777777" w:rsidR="000F4E4F" w:rsidRDefault="00A56466">
      <w:pPr>
        <w:spacing w:line="600" w:lineRule="auto"/>
        <w:ind w:firstLine="709"/>
        <w:jc w:val="center"/>
        <w:rPr>
          <w:rFonts w:eastAsia="SimSun"/>
          <w:color w:val="FF0000"/>
          <w:szCs w:val="24"/>
          <w:lang w:eastAsia="zh-CN"/>
        </w:rPr>
      </w:pPr>
      <w:r>
        <w:rPr>
          <w:rFonts w:eastAsia="SimSun"/>
          <w:color w:val="FF0000"/>
          <w:szCs w:val="24"/>
          <w:lang w:eastAsia="zh-CN"/>
        </w:rPr>
        <w:t>(</w:t>
      </w:r>
      <w:r w:rsidRPr="000842FC">
        <w:rPr>
          <w:rFonts w:eastAsia="SimSun"/>
          <w:color w:val="FF0000"/>
          <w:szCs w:val="24"/>
          <w:lang w:eastAsia="zh-CN"/>
        </w:rPr>
        <w:t>ΑΛΛΑΓΗ ΣΕΛΙΔΑΣ</w:t>
      </w:r>
      <w:r>
        <w:rPr>
          <w:rFonts w:eastAsia="SimSun"/>
          <w:color w:val="FF0000"/>
          <w:szCs w:val="24"/>
          <w:lang w:eastAsia="zh-CN"/>
        </w:rPr>
        <w:t>)</w:t>
      </w:r>
    </w:p>
    <w:p w14:paraId="65B2643C" w14:textId="77777777" w:rsidR="000F4E4F" w:rsidRDefault="00A56466">
      <w:pPr>
        <w:spacing w:line="600" w:lineRule="auto"/>
        <w:ind w:firstLine="709"/>
        <w:jc w:val="center"/>
        <w:rPr>
          <w:rFonts w:eastAsia="Times New Roman"/>
          <w:color w:val="FF0000"/>
          <w:szCs w:val="24"/>
        </w:rPr>
      </w:pPr>
      <w:r w:rsidRPr="001430A5">
        <w:rPr>
          <w:rFonts w:eastAsia="Times New Roman"/>
          <w:color w:val="FF0000"/>
          <w:szCs w:val="24"/>
        </w:rPr>
        <w:t>(Να μπει το πρωτόκολλο ψηφοφορίας σ.291</w:t>
      </w:r>
      <w:r w:rsidRPr="001430A5">
        <w:rPr>
          <w:rFonts w:eastAsia="Times New Roman"/>
          <w:color w:val="FF0000"/>
          <w:szCs w:val="24"/>
          <w:vertAlign w:val="superscript"/>
        </w:rPr>
        <w:t>α</w:t>
      </w:r>
      <w:r w:rsidRPr="001430A5">
        <w:rPr>
          <w:rFonts w:eastAsia="Times New Roman"/>
          <w:color w:val="FF0000"/>
          <w:szCs w:val="24"/>
        </w:rPr>
        <w:t>)</w:t>
      </w:r>
    </w:p>
    <w:p w14:paraId="65B2643D" w14:textId="77777777" w:rsidR="000F4E4F" w:rsidRDefault="00A56466">
      <w:pPr>
        <w:spacing w:line="600" w:lineRule="auto"/>
        <w:ind w:firstLine="720"/>
        <w:jc w:val="center"/>
        <w:rPr>
          <w:rFonts w:eastAsia="Times New Roman" w:cs="Times New Roman"/>
          <w:color w:val="FF0000"/>
          <w:szCs w:val="24"/>
        </w:rPr>
      </w:pPr>
      <w:r w:rsidRPr="00553D0C">
        <w:rPr>
          <w:rFonts w:eastAsia="Times New Roman" w:cs="Times New Roman"/>
          <w:color w:val="FF0000"/>
          <w:szCs w:val="24"/>
        </w:rPr>
        <w:t>(ΑΛΛΑΓΗ ΣΕΛΙΔΑΣ)</w:t>
      </w:r>
    </w:p>
    <w:p w14:paraId="65B2643E" w14:textId="77777777" w:rsidR="000F4E4F" w:rsidRDefault="00A56466">
      <w:pPr>
        <w:spacing w:line="600" w:lineRule="auto"/>
        <w:ind w:firstLine="709"/>
        <w:jc w:val="both"/>
        <w:rPr>
          <w:rFonts w:eastAsia="Times New Roman" w:cs="Times New Roman"/>
          <w:szCs w:val="24"/>
        </w:rPr>
      </w:pPr>
      <w:r w:rsidRPr="00553D0C">
        <w:rPr>
          <w:rFonts w:eastAsia="Times New Roman" w:cs="Times New Roman"/>
          <w:b/>
          <w:szCs w:val="24"/>
        </w:rPr>
        <w:t>ΠΡΟΕΔΡΟΣ (Νικόλαος Βούτσης):</w:t>
      </w:r>
      <w:r>
        <w:rPr>
          <w:rFonts w:eastAsia="Times New Roman" w:cs="Times New Roman"/>
          <w:b/>
          <w:szCs w:val="24"/>
        </w:rPr>
        <w:t xml:space="preserve"> </w:t>
      </w:r>
      <w:r w:rsidRPr="002B59D7">
        <w:rPr>
          <w:rFonts w:eastAsia="Times New Roman" w:cs="Times New Roman"/>
          <w:szCs w:val="24"/>
        </w:rPr>
        <w:t xml:space="preserve">Κυρίες και κύριοι συνάδελφοι, σύμφωνα με τον Κανονισμό, μετά τουλάχιστον από ένα μήνα, δηλαδή ένα μήνα μετά την </w:t>
      </w:r>
      <w:r w:rsidRPr="002B59D7">
        <w:rPr>
          <w:rFonts w:eastAsia="Times New Roman" w:cs="Times New Roman"/>
          <w:szCs w:val="24"/>
        </w:rPr>
        <w:t>ημερομηνία που έγινε αυτή η τριήμερη συνεδρίαση, θα γίνει η δεύτερη συνεδρίαση στην οποία θα μπουν προς ψήφιση το σύνολο των άρθρων και των διατάξεων των άρθρων τα οποία</w:t>
      </w:r>
      <w:r>
        <w:rPr>
          <w:rFonts w:eastAsia="Times New Roman" w:cs="Times New Roman"/>
          <w:szCs w:val="24"/>
        </w:rPr>
        <w:t xml:space="preserve"> θα</w:t>
      </w:r>
      <w:r w:rsidRPr="002B59D7">
        <w:rPr>
          <w:rFonts w:eastAsia="Times New Roman" w:cs="Times New Roman"/>
          <w:szCs w:val="24"/>
        </w:rPr>
        <w:t xml:space="preserve"> έχουν πάρει, από την ανάγνωση του σχετικού καταλόγου που έκανα προηγουμένως, </w:t>
      </w:r>
      <w:r>
        <w:rPr>
          <w:rFonts w:eastAsia="Times New Roman" w:cs="Times New Roman"/>
          <w:szCs w:val="24"/>
        </w:rPr>
        <w:t xml:space="preserve">από </w:t>
      </w:r>
      <w:r w:rsidRPr="002B59D7">
        <w:rPr>
          <w:rFonts w:eastAsia="Times New Roman" w:cs="Times New Roman"/>
          <w:szCs w:val="24"/>
        </w:rPr>
        <w:lastRenderedPageBreak/>
        <w:t>εκ</w:t>
      </w:r>
      <w:r w:rsidRPr="002B59D7">
        <w:rPr>
          <w:rFonts w:eastAsia="Times New Roman" w:cs="Times New Roman"/>
          <w:szCs w:val="24"/>
        </w:rPr>
        <w:t>ατόν πενήντα μία ψήφους και πάνω. Θα επακολουθήσει η διαδικασία στην επόμενη Βουλή, στην αναθεωρητική Βουλή, όπου τα σχετικά άρθρα τα οποία θα έχουν μεν πάρει πάνω από εκατόν πενήντα μία ψήφους, αλλά λιγότερες από εκατόν ογδόντα, θα χρειάζ</w:t>
      </w:r>
      <w:r>
        <w:rPr>
          <w:rFonts w:eastAsia="Times New Roman" w:cs="Times New Roman"/>
          <w:szCs w:val="24"/>
        </w:rPr>
        <w:t>ον</w:t>
      </w:r>
      <w:r w:rsidRPr="002B59D7">
        <w:rPr>
          <w:rFonts w:eastAsia="Times New Roman" w:cs="Times New Roman"/>
          <w:szCs w:val="24"/>
        </w:rPr>
        <w:t>ται για να εγκρ</w:t>
      </w:r>
      <w:r w:rsidRPr="002B59D7">
        <w:rPr>
          <w:rFonts w:eastAsia="Times New Roman" w:cs="Times New Roman"/>
          <w:szCs w:val="24"/>
        </w:rPr>
        <w:t>ιθούν εκατόν ογδόντα ψήφους και πάνω. Τα σχετικά άρθρα που θα έχουν πάρει περισσότερες από εκατόν ογδόντα ψήφους</w:t>
      </w:r>
      <w:r>
        <w:rPr>
          <w:rFonts w:eastAsia="Times New Roman" w:cs="Times New Roman"/>
          <w:szCs w:val="24"/>
        </w:rPr>
        <w:t>,</w:t>
      </w:r>
      <w:r w:rsidRPr="002B59D7">
        <w:rPr>
          <w:rFonts w:eastAsia="Times New Roman" w:cs="Times New Roman"/>
          <w:szCs w:val="24"/>
        </w:rPr>
        <w:t xml:space="preserve"> θα χρειάζονται από εκατόν πενήντα μία ψήφους και πάνω για την τελική έγκρισή τους. </w:t>
      </w:r>
    </w:p>
    <w:p w14:paraId="65B2643F" w14:textId="77777777" w:rsidR="000F4E4F" w:rsidRDefault="00A56466">
      <w:pPr>
        <w:spacing w:line="600" w:lineRule="auto"/>
        <w:ind w:firstLine="720"/>
        <w:jc w:val="both"/>
        <w:rPr>
          <w:rFonts w:eastAsia="Times New Roman" w:cs="Times New Roman"/>
        </w:rPr>
      </w:pPr>
      <w:r w:rsidRPr="002B59D7">
        <w:rPr>
          <w:rFonts w:eastAsia="Times New Roman" w:cs="Times New Roman"/>
          <w:szCs w:val="24"/>
        </w:rPr>
        <w:t>Κυρίες και κύριοι συνάδελφοι, πριν κλείσουμε τη σημερινή δ</w:t>
      </w:r>
      <w:r w:rsidRPr="002B59D7">
        <w:rPr>
          <w:rFonts w:eastAsia="Times New Roman" w:cs="Times New Roman"/>
          <w:szCs w:val="24"/>
        </w:rPr>
        <w:t xml:space="preserve">ιαδικασία, έχω την τιμή να ανακοινώσω στο Σώμα ότι </w:t>
      </w:r>
      <w:r w:rsidRPr="002B59D7">
        <w:rPr>
          <w:rFonts w:eastAsia="Times New Roman" w:cs="Times New Roman"/>
        </w:rPr>
        <w:t>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w:t>
      </w:r>
      <w:r w:rsidRPr="002B59D7">
        <w:rPr>
          <w:rFonts w:eastAsia="Times New Roman" w:cs="Times New Roman"/>
        </w:rPr>
        <w:t xml:space="preserve"> και λειτουργίας της Βουλής, είκοσι τέσσερις μαθήτριες και μαθητές και δύο εκπαιδευτικοί συνοδοί τους από το 37</w:t>
      </w:r>
      <w:r w:rsidRPr="002B59D7">
        <w:rPr>
          <w:rFonts w:eastAsia="Times New Roman" w:cs="Times New Roman"/>
          <w:vertAlign w:val="superscript"/>
        </w:rPr>
        <w:t>ο</w:t>
      </w:r>
      <w:r w:rsidRPr="002B59D7">
        <w:rPr>
          <w:rFonts w:eastAsia="Times New Roman" w:cs="Times New Roman"/>
        </w:rPr>
        <w:t xml:space="preserve"> Δημοτικό Σχολείο Θεσσαλονίκης. </w:t>
      </w:r>
    </w:p>
    <w:p w14:paraId="65B26440" w14:textId="77777777" w:rsidR="000F4E4F" w:rsidRDefault="00A56466">
      <w:pPr>
        <w:spacing w:line="600" w:lineRule="auto"/>
        <w:ind w:firstLine="720"/>
        <w:jc w:val="both"/>
        <w:rPr>
          <w:rFonts w:eastAsia="Times New Roman" w:cs="Times New Roman"/>
        </w:rPr>
      </w:pPr>
      <w:r w:rsidRPr="002B59D7">
        <w:rPr>
          <w:rFonts w:eastAsia="Times New Roman" w:cs="Times New Roman"/>
        </w:rPr>
        <w:t xml:space="preserve">Η Βουλή </w:t>
      </w:r>
      <w:r>
        <w:rPr>
          <w:rFonts w:eastAsia="Times New Roman" w:cs="Times New Roman"/>
        </w:rPr>
        <w:t>σάς</w:t>
      </w:r>
      <w:r w:rsidRPr="002B59D7">
        <w:rPr>
          <w:rFonts w:eastAsia="Times New Roman" w:cs="Times New Roman"/>
        </w:rPr>
        <w:t xml:space="preserve"> καλωσορίζει. </w:t>
      </w:r>
    </w:p>
    <w:p w14:paraId="65B26441" w14:textId="77777777" w:rsidR="000F4E4F" w:rsidRDefault="00A56466">
      <w:pPr>
        <w:spacing w:line="600" w:lineRule="auto"/>
        <w:ind w:firstLine="720"/>
        <w:jc w:val="center"/>
        <w:rPr>
          <w:rFonts w:eastAsia="Times New Roman" w:cs="Times New Roman"/>
        </w:rPr>
      </w:pPr>
      <w:r w:rsidRPr="002B59D7">
        <w:rPr>
          <w:rFonts w:eastAsia="Times New Roman" w:cs="Times New Roman"/>
        </w:rPr>
        <w:t>(Χειροκροτήματα απ’ όλες τις πτέρυγες της Βουλής)</w:t>
      </w:r>
    </w:p>
    <w:p w14:paraId="65B26442" w14:textId="77777777" w:rsidR="000F4E4F" w:rsidRDefault="00A56466">
      <w:pPr>
        <w:spacing w:line="600" w:lineRule="auto"/>
        <w:ind w:firstLine="720"/>
        <w:jc w:val="both"/>
        <w:rPr>
          <w:rFonts w:eastAsia="Times New Roman" w:cs="Times New Roman"/>
        </w:rPr>
      </w:pPr>
      <w:r>
        <w:rPr>
          <w:rFonts w:eastAsia="Times New Roman" w:cs="Times New Roman"/>
        </w:rPr>
        <w:lastRenderedPageBreak/>
        <w:t>Να σας ενημερώσω πως ε</w:t>
      </w:r>
      <w:r w:rsidRPr="002B59D7">
        <w:rPr>
          <w:rFonts w:eastAsia="Times New Roman" w:cs="Times New Roman"/>
        </w:rPr>
        <w:t>ίναι η τελευτ</w:t>
      </w:r>
      <w:r w:rsidRPr="002B59D7">
        <w:rPr>
          <w:rFonts w:eastAsia="Times New Roman" w:cs="Times New Roman"/>
        </w:rPr>
        <w:t xml:space="preserve">αία στιγμή της τριήμερης διαδικασίας για την </w:t>
      </w:r>
      <w:r>
        <w:rPr>
          <w:rFonts w:eastAsia="Times New Roman" w:cs="Times New Roman"/>
        </w:rPr>
        <w:t>Α</w:t>
      </w:r>
      <w:r w:rsidRPr="002B59D7">
        <w:rPr>
          <w:rFonts w:eastAsia="Times New Roman" w:cs="Times New Roman"/>
        </w:rPr>
        <w:t xml:space="preserve">ναθεώρηση του Συντάγματος. Είναι πολύ λίγοι συνάδελφοι στην Αίθουσα, διότι υπήρξε ψηφοφορία για εκατόν πενήντα δύο </w:t>
      </w:r>
      <w:r>
        <w:rPr>
          <w:rFonts w:eastAsia="Times New Roman" w:cs="Times New Roman"/>
        </w:rPr>
        <w:t>-</w:t>
      </w:r>
      <w:r w:rsidRPr="002B59D7">
        <w:rPr>
          <w:rFonts w:eastAsia="Times New Roman" w:cs="Times New Roman"/>
        </w:rPr>
        <w:t>αν δεν κάνω λάθος- εν συνόλω άρθρα ή και για περισσότερα</w:t>
      </w:r>
      <w:r>
        <w:rPr>
          <w:rFonts w:eastAsia="Times New Roman" w:cs="Times New Roman"/>
        </w:rPr>
        <w:t xml:space="preserve"> και </w:t>
      </w:r>
      <w:r w:rsidRPr="002B59D7">
        <w:rPr>
          <w:rFonts w:eastAsia="Times New Roman" w:cs="Times New Roman"/>
        </w:rPr>
        <w:t xml:space="preserve">η καταμέτρηση χρειάστηκε </w:t>
      </w:r>
      <w:r>
        <w:rPr>
          <w:rFonts w:eastAsia="Times New Roman" w:cs="Times New Roman"/>
        </w:rPr>
        <w:t>σχεδόν</w:t>
      </w:r>
      <w:r w:rsidRPr="002B59D7">
        <w:rPr>
          <w:rFonts w:eastAsia="Times New Roman" w:cs="Times New Roman"/>
        </w:rPr>
        <w:t xml:space="preserve"> έ</w:t>
      </w:r>
      <w:r w:rsidRPr="002B59D7">
        <w:rPr>
          <w:rFonts w:eastAsia="Times New Roman" w:cs="Times New Roman"/>
        </w:rPr>
        <w:t>ξι ώρες</w:t>
      </w:r>
      <w:r>
        <w:rPr>
          <w:rFonts w:eastAsia="Times New Roman" w:cs="Times New Roman"/>
        </w:rPr>
        <w:t>. Γ</w:t>
      </w:r>
      <w:r w:rsidRPr="002B59D7">
        <w:rPr>
          <w:rFonts w:eastAsia="Times New Roman" w:cs="Times New Roman"/>
        </w:rPr>
        <w:t>ι’ αυτό είχαμε παραμείνει στην Αίθουσα μόνο εμείς που ήμασταν απολύτως αναγκαίοι</w:t>
      </w:r>
      <w:r>
        <w:rPr>
          <w:rFonts w:eastAsia="Times New Roman" w:cs="Times New Roman"/>
        </w:rPr>
        <w:t>,</w:t>
      </w:r>
      <w:r w:rsidRPr="002B59D7">
        <w:rPr>
          <w:rFonts w:eastAsia="Times New Roman" w:cs="Times New Roman"/>
        </w:rPr>
        <w:t xml:space="preserve"> για να ανακοινώσουμε το τελικό αποτέλεσμα της ψηφοφορίας. </w:t>
      </w:r>
    </w:p>
    <w:p w14:paraId="65B26443" w14:textId="77777777" w:rsidR="000F4E4F" w:rsidRDefault="00A56466">
      <w:pPr>
        <w:spacing w:line="600" w:lineRule="auto"/>
        <w:ind w:firstLine="720"/>
        <w:jc w:val="both"/>
        <w:rPr>
          <w:rFonts w:eastAsia="Times New Roman" w:cs="Times New Roman"/>
        </w:rPr>
      </w:pPr>
      <w:r w:rsidRPr="002B59D7">
        <w:rPr>
          <w:rFonts w:eastAsia="Times New Roman" w:cs="Times New Roman"/>
        </w:rPr>
        <w:t>Σας ευχαριστ</w:t>
      </w:r>
      <w:r>
        <w:rPr>
          <w:rFonts w:eastAsia="Times New Roman" w:cs="Times New Roman"/>
        </w:rPr>
        <w:t>ούμε πολύ για την παρουσία σας.</w:t>
      </w:r>
    </w:p>
    <w:p w14:paraId="65B26444" w14:textId="77777777" w:rsidR="000F4E4F" w:rsidRDefault="00A56466">
      <w:pPr>
        <w:spacing w:line="600" w:lineRule="auto"/>
        <w:ind w:firstLine="720"/>
        <w:jc w:val="both"/>
        <w:rPr>
          <w:rFonts w:eastAsia="Times New Roman" w:cs="Times New Roman"/>
        </w:rPr>
      </w:pPr>
      <w:r w:rsidRPr="00A67629">
        <w:rPr>
          <w:rFonts w:eastAsia="Times New Roman" w:cs="Times New Roman"/>
        </w:rPr>
        <w:t>Κ</w:t>
      </w:r>
      <w:r>
        <w:rPr>
          <w:rFonts w:eastAsia="Times New Roman" w:cs="Times New Roman"/>
        </w:rPr>
        <w:t>υρίες και κ</w:t>
      </w:r>
      <w:r w:rsidRPr="00A67629">
        <w:rPr>
          <w:rFonts w:eastAsia="Times New Roman" w:cs="Times New Roman"/>
        </w:rPr>
        <w:t xml:space="preserve">ύριοι συνάδελφοι, δέχεστε στο σημείο αυτό να </w:t>
      </w:r>
      <w:r w:rsidRPr="00A67629">
        <w:rPr>
          <w:rFonts w:eastAsia="Times New Roman" w:cs="Times New Roman"/>
        </w:rPr>
        <w:t>λύσουμε τη συνεδρίαση;</w:t>
      </w:r>
    </w:p>
    <w:p w14:paraId="65B26445" w14:textId="77777777" w:rsidR="000F4E4F" w:rsidRDefault="00A56466">
      <w:pPr>
        <w:spacing w:line="600" w:lineRule="auto"/>
        <w:ind w:firstLine="720"/>
        <w:jc w:val="both"/>
        <w:rPr>
          <w:rFonts w:eastAsia="Times New Roman" w:cs="Times New Roman"/>
        </w:rPr>
      </w:pPr>
      <w:r w:rsidRPr="00A67629">
        <w:rPr>
          <w:rFonts w:eastAsia="Times New Roman" w:cs="Times New Roman"/>
          <w:b/>
          <w:bCs/>
        </w:rPr>
        <w:t xml:space="preserve">ΟΛΟΙ ΟΙ ΒΟΥΛΕΥΤΕΣ: </w:t>
      </w:r>
      <w:r w:rsidRPr="00A67629">
        <w:rPr>
          <w:rFonts w:eastAsia="Times New Roman" w:cs="Times New Roman"/>
        </w:rPr>
        <w:t>Μάλιστα, μάλιστα.</w:t>
      </w:r>
    </w:p>
    <w:p w14:paraId="65B26446" w14:textId="77777777" w:rsidR="000F4E4F" w:rsidRDefault="00A56466">
      <w:pPr>
        <w:spacing w:line="600" w:lineRule="auto"/>
        <w:ind w:firstLine="720"/>
        <w:jc w:val="both"/>
        <w:rPr>
          <w:rFonts w:eastAsia="Times New Roman" w:cs="Times New Roman"/>
        </w:rPr>
      </w:pPr>
      <w:r>
        <w:rPr>
          <w:rFonts w:eastAsia="Times New Roman" w:cs="Times New Roman"/>
          <w:b/>
          <w:szCs w:val="24"/>
        </w:rPr>
        <w:t xml:space="preserve">ΠΡΟΕΔΡΟΣ (Νικόλαος Βούτσης): </w:t>
      </w:r>
      <w:r w:rsidRPr="00A67629">
        <w:rPr>
          <w:rFonts w:eastAsia="Times New Roman" w:cs="Times New Roman"/>
        </w:rPr>
        <w:t xml:space="preserve">Με τη συναίνεση του Σώματος και ώρα </w:t>
      </w:r>
      <w:r>
        <w:rPr>
          <w:rFonts w:eastAsia="Times New Roman" w:cs="Times New Roman"/>
        </w:rPr>
        <w:t>19</w:t>
      </w:r>
      <w:r w:rsidRPr="00A67629">
        <w:rPr>
          <w:rFonts w:eastAsia="Times New Roman" w:cs="Times New Roman"/>
        </w:rPr>
        <w:t>.</w:t>
      </w:r>
      <w:r>
        <w:rPr>
          <w:rFonts w:eastAsia="Times New Roman" w:cs="Times New Roman"/>
        </w:rPr>
        <w:t>05΄</w:t>
      </w:r>
      <w:r w:rsidRPr="00A67629">
        <w:rPr>
          <w:rFonts w:eastAsia="Times New Roman" w:cs="Times New Roman"/>
        </w:rPr>
        <w:t xml:space="preserve"> λύεται η συνεδρίαση για </w:t>
      </w:r>
      <w:r>
        <w:rPr>
          <w:rFonts w:eastAsia="Times New Roman" w:cs="Times New Roman"/>
        </w:rPr>
        <w:t>αύριο</w:t>
      </w:r>
      <w:r>
        <w:rPr>
          <w:rFonts w:eastAsia="Times New Roman" w:cs="Times New Roman"/>
        </w:rPr>
        <w:t>, ημέρα</w:t>
      </w:r>
      <w:r>
        <w:rPr>
          <w:rFonts w:eastAsia="Times New Roman" w:cs="Times New Roman"/>
        </w:rPr>
        <w:t xml:space="preserve"> Παρασκευή</w:t>
      </w:r>
      <w:r w:rsidRPr="00A67629">
        <w:rPr>
          <w:rFonts w:eastAsia="Times New Roman" w:cs="Times New Roman"/>
        </w:rPr>
        <w:t xml:space="preserve"> 1</w:t>
      </w:r>
      <w:r>
        <w:rPr>
          <w:rFonts w:eastAsia="Times New Roman" w:cs="Times New Roman"/>
        </w:rPr>
        <w:t>5</w:t>
      </w:r>
      <w:r w:rsidRPr="00A67629">
        <w:rPr>
          <w:rFonts w:eastAsia="Times New Roman" w:cs="Times New Roman"/>
        </w:rPr>
        <w:t xml:space="preserve"> Φεβρουαρίου 2019 και ώρα 1</w:t>
      </w:r>
      <w:r>
        <w:rPr>
          <w:rFonts w:eastAsia="Times New Roman" w:cs="Times New Roman"/>
        </w:rPr>
        <w:t>0</w:t>
      </w:r>
      <w:r w:rsidRPr="00A67629">
        <w:rPr>
          <w:rFonts w:eastAsia="Times New Roman" w:cs="Times New Roman"/>
        </w:rPr>
        <w:t>.00΄, με αντικείμενο εργασιών του Σώματος</w:t>
      </w:r>
      <w:r>
        <w:rPr>
          <w:rFonts w:eastAsia="Times New Roman" w:cs="Times New Roman"/>
        </w:rPr>
        <w:t>:</w:t>
      </w:r>
      <w:r w:rsidRPr="00A67629">
        <w:rPr>
          <w:rFonts w:eastAsia="Times New Roman" w:cs="Times New Roman"/>
        </w:rPr>
        <w:t xml:space="preserve"> </w:t>
      </w:r>
      <w:r w:rsidRPr="00A67629">
        <w:rPr>
          <w:rFonts w:eastAsia="Times New Roman" w:cs="Times New Roman"/>
        </w:rPr>
        <w:t>κοιν</w:t>
      </w:r>
      <w:r w:rsidRPr="00A67629">
        <w:rPr>
          <w:rFonts w:eastAsia="Times New Roman" w:cs="Times New Roman"/>
        </w:rPr>
        <w:t>οβουλευτικό έλεγχο, συζήτηση επικαίρων ερωτήσεων.</w:t>
      </w:r>
    </w:p>
    <w:p w14:paraId="65B26447" w14:textId="77777777" w:rsidR="000F4E4F" w:rsidRDefault="00A56466">
      <w:pPr>
        <w:rPr>
          <w:rFonts w:eastAsia="Times New Roman"/>
          <w:szCs w:val="24"/>
        </w:rPr>
      </w:pPr>
      <w:r>
        <w:rPr>
          <w:rFonts w:eastAsia="Times New Roman" w:cs="Times New Roman"/>
        </w:rPr>
        <w:t xml:space="preserve">        </w:t>
      </w:r>
      <w:r w:rsidRPr="00A67629">
        <w:rPr>
          <w:rFonts w:eastAsia="Times New Roman" w:cs="Times New Roman"/>
          <w:b/>
        </w:rPr>
        <w:t>Ο ΠΡΟΕΔΡΟΣ</w:t>
      </w:r>
      <w:r w:rsidRPr="00A67629">
        <w:rPr>
          <w:rFonts w:eastAsia="Times New Roman" w:cs="Times New Roman"/>
        </w:rPr>
        <w:t xml:space="preserve">                                                     </w:t>
      </w:r>
      <w:r w:rsidRPr="00A67629">
        <w:rPr>
          <w:rFonts w:eastAsia="Times New Roman" w:cs="Times New Roman"/>
          <w:b/>
        </w:rPr>
        <w:t>ΟΙ ΓΡΑΜΜΑΤΕΙΣ</w:t>
      </w:r>
    </w:p>
    <w:sectPr w:rsidR="000F4E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rFL8gbNVxOKTAjeeIpDtT8gcFzA=" w:salt="OrrANaNdW3N/HqJ/NMnj7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E4F"/>
    <w:rsid w:val="000F4E4F"/>
    <w:rsid w:val="001F1D71"/>
    <w:rsid w:val="00A5646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5265"/>
  <w15:docId w15:val="{CFF57BDC-A830-44C9-B3AA-B0A07053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D65F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D65F3"/>
    <w:rPr>
      <w:rFonts w:ascii="Segoe UI" w:hAnsi="Segoe UI" w:cs="Segoe UI"/>
      <w:sz w:val="18"/>
      <w:szCs w:val="18"/>
    </w:rPr>
  </w:style>
  <w:style w:type="paragraph" w:styleId="a4">
    <w:name w:val="Revision"/>
    <w:hidden/>
    <w:uiPriority w:val="99"/>
    <w:semiHidden/>
    <w:rsid w:val="005410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ΟΣΤ´</Meeting>
    <MetadataID xmlns="641f345b-441b-4b81-9152-adc2e73ba5e1">787</MetadataID>
    <Status xmlns="641f345b-441b-4b81-9152-adc2e73ba5e1">
      <Url>https://intra.parliament.gr/praktika/Lists/Incoming_Metadata/EditForm.aspx?ID=787&amp;Source=/praktika/Recordings_Library/Forms/AllItems.aspx</Url>
      <Description>Δημοσιεύτηκε</Description>
    </Status>
    <Date xmlns="641f345b-441b-4b81-9152-adc2e73ba5e1">2019-02-13T22:00:00+00:00</Date>
    <Session xmlns="641f345b-441b-4b81-9152-adc2e73ba5e1">Δ´</Session>
  </documentManagement>
</p:properties>
</file>

<file path=customXml/itemProps1.xml><?xml version="1.0" encoding="utf-8"?>
<ds:datastoreItem xmlns:ds="http://schemas.openxmlformats.org/officeDocument/2006/customXml" ds:itemID="{C2323022-AB6B-4A8A-B694-FD3E7E695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F5B107-7B90-4996-A665-288492876BFB}">
  <ds:schemaRefs>
    <ds:schemaRef ds:uri="http://schemas.microsoft.com/sharepoint/v3/contenttype/forms"/>
  </ds:schemaRefs>
</ds:datastoreItem>
</file>

<file path=customXml/itemProps3.xml><?xml version="1.0" encoding="utf-8"?>
<ds:datastoreItem xmlns:ds="http://schemas.openxmlformats.org/officeDocument/2006/customXml" ds:itemID="{AE27208E-FEB6-4C6B-85F4-1B38047F18CF}">
  <ds:schemaRefs>
    <ds:schemaRef ds:uri="http://purl.org/dc/term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131</Pages>
  <Words>46587</Words>
  <Characters>251571</Characters>
  <Application>Microsoft Office Word</Application>
  <DocSecurity>0</DocSecurity>
  <Lines>2096</Lines>
  <Paragraphs>595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297563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2019-03-29T12:30:00Z</dcterms:created>
  <dcterms:modified xsi:type="dcterms:W3CDTF">2019-03-29T12:30:00Z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