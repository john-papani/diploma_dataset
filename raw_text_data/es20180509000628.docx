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C3D58" w14:textId="77777777" w:rsidR="007F4A76" w:rsidRPr="007F4A76" w:rsidRDefault="007F4A76" w:rsidP="007F4A76">
      <w:pPr>
        <w:spacing w:after="0" w:line="360" w:lineRule="auto"/>
        <w:rPr>
          <w:ins w:id="0" w:author="Φλούδα Χριστίνα" w:date="2018-05-15T13:32:00Z"/>
          <w:rFonts w:eastAsia="Times New Roman"/>
          <w:szCs w:val="24"/>
          <w:lang w:eastAsia="en-US"/>
        </w:rPr>
      </w:pPr>
      <w:ins w:id="1" w:author="Φλούδα Χριστίνα" w:date="2018-05-15T13:32:00Z">
        <w:r w:rsidRPr="007F4A7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E8A46F7" w14:textId="77777777" w:rsidR="007F4A76" w:rsidRPr="007F4A76" w:rsidRDefault="007F4A76" w:rsidP="007F4A76">
      <w:pPr>
        <w:spacing w:after="0" w:line="360" w:lineRule="auto"/>
        <w:rPr>
          <w:ins w:id="2" w:author="Φλούδα Χριστίνα" w:date="2018-05-15T13:32:00Z"/>
          <w:rFonts w:eastAsia="Times New Roman"/>
          <w:szCs w:val="24"/>
          <w:lang w:eastAsia="en-US"/>
        </w:rPr>
      </w:pPr>
    </w:p>
    <w:p w14:paraId="09D13E16" w14:textId="77777777" w:rsidR="007F4A76" w:rsidRPr="007F4A76" w:rsidRDefault="007F4A76" w:rsidP="007F4A76">
      <w:pPr>
        <w:spacing w:after="0" w:line="360" w:lineRule="auto"/>
        <w:rPr>
          <w:ins w:id="3" w:author="Φλούδα Χριστίνα" w:date="2018-05-15T13:32:00Z"/>
          <w:rFonts w:eastAsia="Times New Roman"/>
          <w:szCs w:val="24"/>
          <w:lang w:eastAsia="en-US"/>
        </w:rPr>
      </w:pPr>
      <w:ins w:id="4" w:author="Φλούδα Χριστίνα" w:date="2018-05-15T13:32:00Z">
        <w:r w:rsidRPr="007F4A76">
          <w:rPr>
            <w:rFonts w:eastAsia="Times New Roman"/>
            <w:szCs w:val="24"/>
            <w:lang w:eastAsia="en-US"/>
          </w:rPr>
          <w:t>ΠΙΝΑΚΑΣ ΠΕΡΙΕΧΟΜΕΝΩΝ</w:t>
        </w:r>
      </w:ins>
    </w:p>
    <w:p w14:paraId="3B4788FD" w14:textId="77777777" w:rsidR="007F4A76" w:rsidRPr="007F4A76" w:rsidRDefault="007F4A76" w:rsidP="007F4A76">
      <w:pPr>
        <w:spacing w:after="0" w:line="360" w:lineRule="auto"/>
        <w:rPr>
          <w:ins w:id="5" w:author="Φλούδα Χριστίνα" w:date="2018-05-15T13:32:00Z"/>
          <w:rFonts w:eastAsia="Times New Roman"/>
          <w:szCs w:val="24"/>
          <w:lang w:eastAsia="en-US"/>
        </w:rPr>
      </w:pPr>
      <w:ins w:id="6" w:author="Φλούδα Χριστίνα" w:date="2018-05-15T13:32:00Z">
        <w:r w:rsidRPr="007F4A76">
          <w:rPr>
            <w:rFonts w:eastAsia="Times New Roman"/>
            <w:szCs w:val="24"/>
            <w:lang w:eastAsia="en-US"/>
          </w:rPr>
          <w:t xml:space="preserve">ΙΖ΄ ΠΕΡΙΟΔΟΣ </w:t>
        </w:r>
      </w:ins>
    </w:p>
    <w:p w14:paraId="425F3830" w14:textId="77777777" w:rsidR="007F4A76" w:rsidRPr="007F4A76" w:rsidRDefault="007F4A76" w:rsidP="007F4A76">
      <w:pPr>
        <w:spacing w:after="0" w:line="360" w:lineRule="auto"/>
        <w:rPr>
          <w:ins w:id="7" w:author="Φλούδα Χριστίνα" w:date="2018-05-15T13:32:00Z"/>
          <w:rFonts w:eastAsia="Times New Roman"/>
          <w:szCs w:val="24"/>
          <w:lang w:eastAsia="en-US"/>
        </w:rPr>
      </w:pPr>
      <w:ins w:id="8" w:author="Φλούδα Χριστίνα" w:date="2018-05-15T13:32:00Z">
        <w:r w:rsidRPr="007F4A76">
          <w:rPr>
            <w:rFonts w:eastAsia="Times New Roman"/>
            <w:szCs w:val="24"/>
            <w:lang w:eastAsia="en-US"/>
          </w:rPr>
          <w:t>ΠΡΟΕΔΡΕΥΟΜΕΝΗΣ ΚΟΙΝΟΒΟΥΛΕΥΤΙΚΗΣ ΔΗΜΟΚΡΑΤΙΑΣ</w:t>
        </w:r>
      </w:ins>
    </w:p>
    <w:p w14:paraId="59FB60F4" w14:textId="77777777" w:rsidR="007F4A76" w:rsidRPr="007F4A76" w:rsidRDefault="007F4A76" w:rsidP="007F4A76">
      <w:pPr>
        <w:spacing w:after="0" w:line="360" w:lineRule="auto"/>
        <w:rPr>
          <w:ins w:id="9" w:author="Φλούδα Χριστίνα" w:date="2018-05-15T13:32:00Z"/>
          <w:rFonts w:eastAsia="Times New Roman"/>
          <w:szCs w:val="24"/>
          <w:lang w:eastAsia="en-US"/>
        </w:rPr>
      </w:pPr>
      <w:ins w:id="10" w:author="Φλούδα Χριστίνα" w:date="2018-05-15T13:32:00Z">
        <w:r w:rsidRPr="007F4A76">
          <w:rPr>
            <w:rFonts w:eastAsia="Times New Roman"/>
            <w:szCs w:val="24"/>
            <w:lang w:eastAsia="en-US"/>
          </w:rPr>
          <w:t>ΣΥΝΟΔΟΣ Γ΄</w:t>
        </w:r>
      </w:ins>
    </w:p>
    <w:p w14:paraId="1BC3507A" w14:textId="77777777" w:rsidR="007F4A76" w:rsidRPr="007F4A76" w:rsidRDefault="007F4A76" w:rsidP="007F4A76">
      <w:pPr>
        <w:spacing w:after="0" w:line="360" w:lineRule="auto"/>
        <w:rPr>
          <w:ins w:id="11" w:author="Φλούδα Χριστίνα" w:date="2018-05-15T13:32:00Z"/>
          <w:rFonts w:eastAsia="Times New Roman"/>
          <w:szCs w:val="24"/>
          <w:lang w:eastAsia="en-US"/>
        </w:rPr>
      </w:pPr>
    </w:p>
    <w:p w14:paraId="2EF31803" w14:textId="77777777" w:rsidR="007F4A76" w:rsidRPr="007F4A76" w:rsidRDefault="007F4A76" w:rsidP="007F4A76">
      <w:pPr>
        <w:spacing w:after="0" w:line="360" w:lineRule="auto"/>
        <w:rPr>
          <w:ins w:id="12" w:author="Φλούδα Χριστίνα" w:date="2018-05-15T13:32:00Z"/>
          <w:rFonts w:eastAsia="Times New Roman"/>
          <w:szCs w:val="24"/>
          <w:lang w:eastAsia="en-US"/>
        </w:rPr>
      </w:pPr>
      <w:ins w:id="13" w:author="Φλούδα Χριστίνα" w:date="2018-05-15T13:32:00Z">
        <w:r w:rsidRPr="007F4A76">
          <w:rPr>
            <w:rFonts w:eastAsia="Times New Roman"/>
            <w:szCs w:val="24"/>
            <w:lang w:eastAsia="en-US"/>
          </w:rPr>
          <w:t>ΣΥΝΕΔΡΙΑΣΗ ΡΙΓ΄</w:t>
        </w:r>
      </w:ins>
    </w:p>
    <w:p w14:paraId="3EECEDB4" w14:textId="77777777" w:rsidR="007F4A76" w:rsidRPr="007F4A76" w:rsidRDefault="007F4A76" w:rsidP="007F4A76">
      <w:pPr>
        <w:spacing w:after="0" w:line="360" w:lineRule="auto"/>
        <w:rPr>
          <w:ins w:id="14" w:author="Φλούδα Χριστίνα" w:date="2018-05-15T13:32:00Z"/>
          <w:rFonts w:eastAsia="Times New Roman"/>
          <w:szCs w:val="24"/>
          <w:lang w:eastAsia="en-US"/>
        </w:rPr>
      </w:pPr>
      <w:ins w:id="15" w:author="Φλούδα Χριστίνα" w:date="2018-05-15T13:32:00Z">
        <w:r w:rsidRPr="007F4A76">
          <w:rPr>
            <w:rFonts w:eastAsia="Times New Roman"/>
            <w:szCs w:val="24"/>
            <w:lang w:eastAsia="en-US"/>
          </w:rPr>
          <w:t>Τετάρτη  9 Μαΐου 2018</w:t>
        </w:r>
      </w:ins>
    </w:p>
    <w:p w14:paraId="2267D83A" w14:textId="77777777" w:rsidR="007F4A76" w:rsidRPr="007F4A76" w:rsidRDefault="007F4A76" w:rsidP="007F4A76">
      <w:pPr>
        <w:spacing w:after="0" w:line="360" w:lineRule="auto"/>
        <w:rPr>
          <w:ins w:id="16" w:author="Φλούδα Χριστίνα" w:date="2018-05-15T13:32:00Z"/>
          <w:rFonts w:eastAsia="Times New Roman"/>
          <w:szCs w:val="24"/>
          <w:lang w:eastAsia="en-US"/>
        </w:rPr>
      </w:pPr>
    </w:p>
    <w:p w14:paraId="04DEE7A4" w14:textId="77777777" w:rsidR="007F4A76" w:rsidRPr="007F4A76" w:rsidRDefault="007F4A76" w:rsidP="007F4A76">
      <w:pPr>
        <w:spacing w:after="0" w:line="360" w:lineRule="auto"/>
        <w:rPr>
          <w:ins w:id="17" w:author="Φλούδα Χριστίνα" w:date="2018-05-15T13:32:00Z"/>
          <w:rFonts w:eastAsia="Times New Roman"/>
          <w:szCs w:val="24"/>
          <w:lang w:eastAsia="en-US"/>
        </w:rPr>
      </w:pPr>
      <w:ins w:id="18" w:author="Φλούδα Χριστίνα" w:date="2018-05-15T13:32:00Z">
        <w:r w:rsidRPr="007F4A76">
          <w:rPr>
            <w:rFonts w:eastAsia="Times New Roman"/>
            <w:szCs w:val="24"/>
            <w:lang w:eastAsia="en-US"/>
          </w:rPr>
          <w:t>ΘΕΜΑΤΑ</w:t>
        </w:r>
      </w:ins>
    </w:p>
    <w:p w14:paraId="76692563" w14:textId="77777777" w:rsidR="007F4A76" w:rsidRPr="007F4A76" w:rsidRDefault="007F4A76" w:rsidP="007F4A76">
      <w:pPr>
        <w:spacing w:after="0" w:line="360" w:lineRule="auto"/>
        <w:rPr>
          <w:ins w:id="19" w:author="Φλούδα Χριστίνα" w:date="2018-05-15T13:32:00Z"/>
          <w:rFonts w:eastAsia="Times New Roman"/>
          <w:szCs w:val="24"/>
          <w:lang w:eastAsia="en-US"/>
        </w:rPr>
      </w:pPr>
      <w:ins w:id="20" w:author="Φλούδα Χριστίνα" w:date="2018-05-15T13:32:00Z">
        <w:r w:rsidRPr="007F4A76">
          <w:rPr>
            <w:rFonts w:eastAsia="Times New Roman"/>
            <w:szCs w:val="24"/>
            <w:lang w:eastAsia="en-US"/>
          </w:rPr>
          <w:t xml:space="preserve"> </w:t>
        </w:r>
        <w:r w:rsidRPr="007F4A76">
          <w:rPr>
            <w:rFonts w:eastAsia="Times New Roman"/>
            <w:szCs w:val="24"/>
            <w:lang w:eastAsia="en-US"/>
          </w:rPr>
          <w:br/>
          <w:t xml:space="preserve">Α. ΕΙΔΙΚΑ ΘΕΜΑΤΑ </w:t>
        </w:r>
        <w:r w:rsidRPr="007F4A76">
          <w:rPr>
            <w:rFonts w:eastAsia="Times New Roman"/>
            <w:szCs w:val="24"/>
            <w:lang w:eastAsia="en-US"/>
          </w:rPr>
          <w:br/>
          <w:t xml:space="preserve">1. Επικύρωση Πρακτικών, σελ. </w:t>
        </w:r>
        <w:r w:rsidRPr="007F4A76">
          <w:rPr>
            <w:rFonts w:eastAsia="Times New Roman"/>
            <w:szCs w:val="24"/>
            <w:lang w:eastAsia="en-US"/>
          </w:rPr>
          <w:br/>
          <w:t xml:space="preserve">2. Ανακοινώνεται ότι τη συνεδρίαση παρακολουθούν μαθητές από το 5ο Γυμνάσιο Παλαιού Φαλήρου, το Γυμνάσιο Λευκίμμης Κέρκυρας και το 1ο Γυμνάσιο  Άργους </w:t>
        </w:r>
        <w:proofErr w:type="spellStart"/>
        <w:r w:rsidRPr="007F4A76">
          <w:rPr>
            <w:rFonts w:eastAsia="Times New Roman"/>
            <w:szCs w:val="24"/>
            <w:lang w:eastAsia="en-US"/>
          </w:rPr>
          <w:t>Ορεστικού</w:t>
        </w:r>
        <w:proofErr w:type="spellEnd"/>
        <w:r w:rsidRPr="007F4A76">
          <w:rPr>
            <w:rFonts w:eastAsia="Times New Roman"/>
            <w:szCs w:val="24"/>
            <w:lang w:eastAsia="en-US"/>
          </w:rPr>
          <w:t xml:space="preserve">, σελ. </w:t>
        </w:r>
        <w:r w:rsidRPr="007F4A76">
          <w:rPr>
            <w:rFonts w:eastAsia="Times New Roman"/>
            <w:szCs w:val="24"/>
            <w:lang w:eastAsia="en-US"/>
          </w:rPr>
          <w:br/>
          <w:t xml:space="preserve">3. Επί διαδικαστικού θέματος, σελ. </w:t>
        </w:r>
        <w:r w:rsidRPr="007F4A76">
          <w:rPr>
            <w:rFonts w:eastAsia="Times New Roman"/>
            <w:szCs w:val="24"/>
            <w:lang w:eastAsia="en-US"/>
          </w:rPr>
          <w:br/>
          <w:t xml:space="preserve">4. Απότιση φόρου τιμής της Βουλής των Ελλήνων στην επέτειο της αντιφασιστικής νίκης των λαών στην Ευρώπη με τη λήξη του Β' Παγκοσμίου Πολέμου, σελ. </w:t>
        </w:r>
        <w:r w:rsidRPr="007F4A76">
          <w:rPr>
            <w:rFonts w:eastAsia="Times New Roman"/>
            <w:szCs w:val="24"/>
            <w:lang w:eastAsia="en-US"/>
          </w:rPr>
          <w:br/>
          <w:t xml:space="preserve">5. Απότιση φόρου τιμής της Βουλής των Ελλήνων στη μνήμη του Βουλευτή Γιώργου Τσαρουχά που μέσα στη διάρκεια της δικτατορίας, με βασανιστήρια, βρήκε φρικτό τέλος, σελ. </w:t>
        </w:r>
        <w:r w:rsidRPr="007F4A76">
          <w:rPr>
            <w:rFonts w:eastAsia="Times New Roman"/>
            <w:szCs w:val="24"/>
            <w:lang w:eastAsia="en-US"/>
          </w:rPr>
          <w:br/>
          <w:t xml:space="preserve"> </w:t>
        </w:r>
        <w:r w:rsidRPr="007F4A76">
          <w:rPr>
            <w:rFonts w:eastAsia="Times New Roman"/>
            <w:szCs w:val="24"/>
            <w:lang w:eastAsia="en-US"/>
          </w:rPr>
          <w:br/>
          <w:t xml:space="preserve">Β. ΚΟΙΝΟΒΟΥΛΕΥΤΙΚΟΣ ΕΛΕΓΧΟΣ </w:t>
        </w:r>
        <w:r w:rsidRPr="007F4A76">
          <w:rPr>
            <w:rFonts w:eastAsia="Times New Roman"/>
            <w:szCs w:val="24"/>
            <w:lang w:eastAsia="en-US"/>
          </w:rPr>
          <w:br/>
          <w:t xml:space="preserve">Ανακοίνωση του δελτίου επικαίρων ερωτήσεων της Πέμπτης 10 Μαΐου 2018, σελ. </w:t>
        </w:r>
        <w:r w:rsidRPr="007F4A76">
          <w:rPr>
            <w:rFonts w:eastAsia="Times New Roman"/>
            <w:szCs w:val="24"/>
            <w:lang w:eastAsia="en-US"/>
          </w:rPr>
          <w:br/>
          <w:t xml:space="preserve"> </w:t>
        </w:r>
        <w:r w:rsidRPr="007F4A76">
          <w:rPr>
            <w:rFonts w:eastAsia="Times New Roman"/>
            <w:szCs w:val="24"/>
            <w:lang w:eastAsia="en-US"/>
          </w:rPr>
          <w:br/>
          <w:t xml:space="preserve">Γ. ΝΟΜΟΘΕΤΙΚΗ ΕΡΓΑΣΙΑ </w:t>
        </w:r>
        <w:r w:rsidRPr="007F4A76">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«Μέτρα για την προώθηση των Θεσμών της Αναδοχής και Υιοθεσίας και άλλες διατάξεις», σελ. </w:t>
        </w:r>
        <w:r w:rsidRPr="007F4A76">
          <w:rPr>
            <w:rFonts w:eastAsia="Times New Roman"/>
            <w:szCs w:val="24"/>
            <w:lang w:eastAsia="en-US"/>
          </w:rPr>
          <w:br/>
          <w:t xml:space="preserve">2. Αίτηση διεξαγωγής ονομαστικής ψηφοφορίας επί του άρθρου 8 του σχεδίου νόμου του Υπουργείου Εργασίας, Κοινωνικής Ασφάλισης και Κοινωνικής Αλληλεγγύης, από τους Βουλευτές του Λαϊκού Συνδέσμου-Χρυσή Αυγή, σελ. </w:t>
        </w:r>
        <w:r w:rsidRPr="007F4A76">
          <w:rPr>
            <w:rFonts w:eastAsia="Times New Roman"/>
            <w:szCs w:val="24"/>
            <w:lang w:eastAsia="en-US"/>
          </w:rPr>
          <w:br/>
          <w:t xml:space="preserve">3. Ηλεκτρονική Ονομαστική ψηφοφορία επί του άρθρου 8 του σχεδίου νόμου του Υπουργείου Εργασίας, Κοινωνικής Ασφάλισης και Κοινωνικής Αλληλεγγύης, από τους Βουλευτές του Λαϊκού Συνδέσμου-Χρυσή Αυγή, σελ. </w:t>
        </w:r>
      </w:ins>
    </w:p>
    <w:p w14:paraId="3ACC4A9D" w14:textId="77777777" w:rsidR="007F4A76" w:rsidRPr="007F4A76" w:rsidRDefault="007F4A76" w:rsidP="007F4A76">
      <w:pPr>
        <w:spacing w:after="0" w:line="360" w:lineRule="auto"/>
        <w:rPr>
          <w:ins w:id="21" w:author="Φλούδα Χριστίνα" w:date="2018-05-15T13:32:00Z"/>
          <w:rFonts w:eastAsia="Times New Roman"/>
          <w:szCs w:val="24"/>
          <w:lang w:eastAsia="en-US"/>
        </w:rPr>
      </w:pPr>
      <w:ins w:id="22" w:author="Φλούδα Χριστίνα" w:date="2018-05-15T13:32:00Z">
        <w:r w:rsidRPr="007F4A76">
          <w:rPr>
            <w:rFonts w:eastAsia="Times New Roman"/>
            <w:szCs w:val="24"/>
            <w:lang w:eastAsia="en-US"/>
          </w:rPr>
          <w:t>4. Επιστολικές ψήφοι επί της ονομαστικής ψηφοφορίας, σελ.</w:t>
        </w:r>
        <w:r w:rsidRPr="007F4A76">
          <w:rPr>
            <w:rFonts w:eastAsia="Times New Roman"/>
            <w:szCs w:val="24"/>
            <w:lang w:eastAsia="en-US"/>
          </w:rPr>
          <w:br/>
          <w:t xml:space="preserve"> </w:t>
        </w:r>
        <w:r w:rsidRPr="007F4A76">
          <w:rPr>
            <w:rFonts w:eastAsia="Times New Roman"/>
            <w:szCs w:val="24"/>
            <w:lang w:eastAsia="en-US"/>
          </w:rPr>
          <w:br/>
          <w:t>ΠΡΟΕΔΡΟΣ</w:t>
        </w:r>
      </w:ins>
    </w:p>
    <w:p w14:paraId="4A57486B" w14:textId="77777777" w:rsidR="007F4A76" w:rsidRPr="007F4A76" w:rsidRDefault="007F4A76" w:rsidP="007F4A76">
      <w:pPr>
        <w:spacing w:after="0" w:line="360" w:lineRule="auto"/>
        <w:rPr>
          <w:ins w:id="23" w:author="Φλούδα Χριστίνα" w:date="2018-05-15T13:32:00Z"/>
          <w:rFonts w:eastAsia="Times New Roman"/>
          <w:szCs w:val="24"/>
          <w:lang w:eastAsia="en-US"/>
        </w:rPr>
      </w:pPr>
      <w:ins w:id="24" w:author="Φλούδα Χριστίνα" w:date="2018-05-15T13:32:00Z">
        <w:r w:rsidRPr="007F4A76">
          <w:rPr>
            <w:rFonts w:eastAsia="Times New Roman"/>
            <w:szCs w:val="24"/>
            <w:lang w:eastAsia="en-US"/>
          </w:rPr>
          <w:t xml:space="preserve">ΒΟΥΤΣΗΣ Ν. , σελ. </w:t>
        </w:r>
      </w:ins>
    </w:p>
    <w:p w14:paraId="1182137B" w14:textId="77777777" w:rsidR="007F4A76" w:rsidRPr="007F4A76" w:rsidRDefault="007F4A76" w:rsidP="007F4A76">
      <w:pPr>
        <w:spacing w:after="0" w:line="360" w:lineRule="auto"/>
        <w:rPr>
          <w:ins w:id="25" w:author="Φλούδα Χριστίνα" w:date="2018-05-15T13:32:00Z"/>
          <w:rFonts w:eastAsia="Times New Roman"/>
          <w:szCs w:val="24"/>
          <w:lang w:eastAsia="en-US"/>
        </w:rPr>
      </w:pPr>
    </w:p>
    <w:p w14:paraId="46320AA8" w14:textId="77777777" w:rsidR="007F4A76" w:rsidRPr="007F4A76" w:rsidRDefault="007F4A76" w:rsidP="007F4A76">
      <w:pPr>
        <w:spacing w:after="0" w:line="360" w:lineRule="auto"/>
        <w:rPr>
          <w:ins w:id="26" w:author="Φλούδα Χριστίνα" w:date="2018-05-15T13:32:00Z"/>
          <w:rFonts w:eastAsia="Times New Roman"/>
          <w:szCs w:val="24"/>
          <w:lang w:eastAsia="en-US"/>
        </w:rPr>
      </w:pPr>
      <w:ins w:id="27" w:author="Φλούδα Χριστίνα" w:date="2018-05-15T13:32:00Z">
        <w:r w:rsidRPr="007F4A76">
          <w:rPr>
            <w:rFonts w:eastAsia="Times New Roman"/>
            <w:szCs w:val="24"/>
            <w:lang w:eastAsia="en-US"/>
          </w:rPr>
          <w:t>ΠΡΟΕΔΡΕΥΟΝΤΕΣ</w:t>
        </w:r>
      </w:ins>
    </w:p>
    <w:p w14:paraId="08CFB8FC" w14:textId="77777777" w:rsidR="007F4A76" w:rsidRPr="007F4A76" w:rsidRDefault="007F4A76" w:rsidP="007F4A76">
      <w:pPr>
        <w:spacing w:after="0" w:line="360" w:lineRule="auto"/>
        <w:rPr>
          <w:ins w:id="28" w:author="Φλούδα Χριστίνα" w:date="2018-05-15T13:32:00Z"/>
          <w:rFonts w:eastAsia="Times New Roman"/>
          <w:szCs w:val="24"/>
          <w:lang w:eastAsia="en-US"/>
        </w:rPr>
      </w:pPr>
      <w:ins w:id="29" w:author="Φλούδα Χριστίνα" w:date="2018-05-15T13:32:00Z">
        <w:r w:rsidRPr="007F4A76">
          <w:rPr>
            <w:rFonts w:eastAsia="Times New Roman"/>
            <w:szCs w:val="24"/>
            <w:lang w:eastAsia="en-US"/>
          </w:rPr>
          <w:t>ΓΕΩΡΓΙΑΔΗΣ Μ. , σελ.</w:t>
        </w:r>
        <w:r w:rsidRPr="007F4A76">
          <w:rPr>
            <w:rFonts w:eastAsia="Times New Roman"/>
            <w:szCs w:val="24"/>
            <w:lang w:eastAsia="en-US"/>
          </w:rPr>
          <w:br/>
          <w:t>ΚΡΕΜΑΣΤΙΝΟΣ Δ. , σελ.</w:t>
        </w:r>
        <w:r w:rsidRPr="007F4A76">
          <w:rPr>
            <w:rFonts w:eastAsia="Times New Roman"/>
            <w:szCs w:val="24"/>
            <w:lang w:eastAsia="en-US"/>
          </w:rPr>
          <w:br/>
          <w:t xml:space="preserve"> </w:t>
        </w:r>
        <w:r w:rsidRPr="007F4A76">
          <w:rPr>
            <w:rFonts w:eastAsia="Times New Roman"/>
            <w:szCs w:val="24"/>
            <w:lang w:eastAsia="en-US"/>
          </w:rPr>
          <w:br/>
        </w:r>
      </w:ins>
    </w:p>
    <w:p w14:paraId="23F848E1" w14:textId="77777777" w:rsidR="007F4A76" w:rsidRPr="007F4A76" w:rsidRDefault="007F4A76" w:rsidP="007F4A76">
      <w:pPr>
        <w:spacing w:after="0" w:line="360" w:lineRule="auto"/>
        <w:rPr>
          <w:ins w:id="30" w:author="Φλούδα Χριστίνα" w:date="2018-05-15T13:32:00Z"/>
          <w:rFonts w:eastAsia="Times New Roman"/>
          <w:szCs w:val="24"/>
          <w:lang w:eastAsia="en-US"/>
        </w:rPr>
      </w:pPr>
      <w:ins w:id="31" w:author="Φλούδα Χριστίνα" w:date="2018-05-15T13:32:00Z">
        <w:r w:rsidRPr="007F4A76">
          <w:rPr>
            <w:rFonts w:eastAsia="Times New Roman"/>
            <w:szCs w:val="24"/>
            <w:lang w:eastAsia="en-US"/>
          </w:rPr>
          <w:t>ΟΜΙΛΗΤΕΣ</w:t>
        </w:r>
      </w:ins>
    </w:p>
    <w:p w14:paraId="0710B576" w14:textId="77777777" w:rsidR="007F4A76" w:rsidRPr="007F4A76" w:rsidRDefault="007F4A76" w:rsidP="007F4A76">
      <w:pPr>
        <w:spacing w:after="0" w:line="360" w:lineRule="auto"/>
        <w:rPr>
          <w:ins w:id="32" w:author="Φλούδα Χριστίνα" w:date="2018-05-15T13:32:00Z"/>
          <w:rFonts w:eastAsia="Times New Roman"/>
          <w:szCs w:val="24"/>
          <w:lang w:eastAsia="en-US"/>
        </w:rPr>
      </w:pPr>
      <w:ins w:id="33" w:author="Φλούδα Χριστίνα" w:date="2018-05-15T13:32:00Z">
        <w:r w:rsidRPr="007F4A76">
          <w:rPr>
            <w:rFonts w:eastAsia="Times New Roman"/>
            <w:szCs w:val="24"/>
            <w:lang w:eastAsia="en-US"/>
          </w:rPr>
          <w:br/>
          <w:t>Α. Επί διαδικαστικού θέματος:</w:t>
        </w:r>
        <w:r w:rsidRPr="007F4A76">
          <w:rPr>
            <w:rFonts w:eastAsia="Times New Roman"/>
            <w:szCs w:val="24"/>
            <w:lang w:eastAsia="en-US"/>
          </w:rPr>
          <w:br/>
          <w:t>ΑΪΒΑΤΙΔΗΣ Ι. , σελ.</w:t>
        </w:r>
        <w:r w:rsidRPr="007F4A76">
          <w:rPr>
            <w:rFonts w:eastAsia="Times New Roman"/>
            <w:szCs w:val="24"/>
            <w:lang w:eastAsia="en-US"/>
          </w:rPr>
          <w:br/>
          <w:t>ΓΕΩΡΓΙΑΔΗΣ Μ. , σελ.</w:t>
        </w:r>
        <w:r w:rsidRPr="007F4A76">
          <w:rPr>
            <w:rFonts w:eastAsia="Times New Roman"/>
            <w:szCs w:val="24"/>
            <w:lang w:eastAsia="en-US"/>
          </w:rPr>
          <w:br/>
          <w:t>ΚΡΕΜΑΣΤΙΝΟΣ Δ. , σελ.</w:t>
        </w:r>
        <w:r w:rsidRPr="007F4A76">
          <w:rPr>
            <w:rFonts w:eastAsia="Times New Roman"/>
            <w:szCs w:val="24"/>
            <w:lang w:eastAsia="en-US"/>
          </w:rPr>
          <w:br/>
          <w:t>ΜΑΡΚΟΥ Α. , σελ.</w:t>
        </w:r>
        <w:r w:rsidRPr="007F4A76">
          <w:rPr>
            <w:rFonts w:eastAsia="Times New Roman"/>
            <w:szCs w:val="24"/>
            <w:lang w:eastAsia="en-US"/>
          </w:rPr>
          <w:br/>
          <w:t>ΠΑΦΙΛΗΣ Α. , σελ.</w:t>
        </w:r>
        <w:r w:rsidRPr="007F4A76">
          <w:rPr>
            <w:rFonts w:eastAsia="Times New Roman"/>
            <w:szCs w:val="24"/>
            <w:lang w:eastAsia="en-US"/>
          </w:rPr>
          <w:br/>
        </w:r>
        <w:r w:rsidRPr="007F4A76">
          <w:rPr>
            <w:rFonts w:eastAsia="Times New Roman"/>
            <w:szCs w:val="24"/>
            <w:lang w:eastAsia="en-US"/>
          </w:rPr>
          <w:br/>
          <w:t>Β. Επί του σχεδίου νόμου του Υπουργείου Εργασίας, Κοινωνικής Ασφάλισης και Κοινωνικής Αλληλεγγύης:</w:t>
        </w:r>
        <w:r w:rsidRPr="007F4A76">
          <w:rPr>
            <w:rFonts w:eastAsia="Times New Roman"/>
            <w:szCs w:val="24"/>
            <w:lang w:eastAsia="en-US"/>
          </w:rPr>
          <w:br/>
          <w:t>ΑΧΤΣΙΟΓΛΟΥ Ε. , σελ.</w:t>
        </w:r>
      </w:ins>
    </w:p>
    <w:p w14:paraId="1730914F" w14:textId="270E1B8D" w:rsidR="007F4A76" w:rsidRDefault="007F4A76" w:rsidP="007F4A76">
      <w:pPr>
        <w:spacing w:line="600" w:lineRule="auto"/>
        <w:ind w:firstLine="720"/>
        <w:contextualSpacing/>
        <w:jc w:val="center"/>
        <w:rPr>
          <w:ins w:id="34" w:author="Φλούδα Χριστίνα" w:date="2018-05-15T13:32:00Z"/>
          <w:rFonts w:eastAsia="Times New Roman"/>
          <w:szCs w:val="24"/>
        </w:rPr>
      </w:pPr>
      <w:ins w:id="35" w:author="Φλούδα Χριστίνα" w:date="2018-05-15T13:32:00Z">
        <w:r w:rsidRPr="007F4A76">
          <w:rPr>
            <w:rFonts w:eastAsia="Times New Roman"/>
            <w:szCs w:val="24"/>
            <w:lang w:eastAsia="en-US"/>
          </w:rPr>
          <w:t xml:space="preserve">ΒΑΓΙΩΝΑΚΗ Ε. , σελ. </w:t>
        </w:r>
        <w:r w:rsidRPr="007F4A76">
          <w:rPr>
            <w:rFonts w:eastAsia="Times New Roman"/>
            <w:szCs w:val="24"/>
            <w:lang w:eastAsia="en-US"/>
          </w:rPr>
          <w:br/>
          <w:t>ΒΛΑΣΗΣ Κ. , σελ.</w:t>
        </w:r>
        <w:r w:rsidRPr="007F4A76">
          <w:rPr>
            <w:rFonts w:eastAsia="Times New Roman"/>
            <w:szCs w:val="24"/>
            <w:lang w:eastAsia="en-US"/>
          </w:rPr>
          <w:br/>
          <w:t>ΒΡΑΝΤΖΑ Π. , σελ.</w:t>
        </w:r>
        <w:r w:rsidRPr="007F4A76">
          <w:rPr>
            <w:rFonts w:eastAsia="Times New Roman"/>
            <w:szCs w:val="24"/>
            <w:lang w:eastAsia="en-US"/>
          </w:rPr>
          <w:br/>
          <w:t>ΓΕΩΡΓΑΝΤΑΣ Γ. , σελ.</w:t>
        </w:r>
        <w:r w:rsidRPr="007F4A76">
          <w:rPr>
            <w:rFonts w:eastAsia="Times New Roman"/>
            <w:szCs w:val="24"/>
            <w:lang w:eastAsia="en-US"/>
          </w:rPr>
          <w:br/>
          <w:t>ΔΕΛΗΣ Ι. , σελ.</w:t>
        </w:r>
        <w:r w:rsidRPr="007F4A76">
          <w:rPr>
            <w:rFonts w:eastAsia="Times New Roman"/>
            <w:szCs w:val="24"/>
            <w:lang w:eastAsia="en-US"/>
          </w:rPr>
          <w:br/>
          <w:t>ΕΜΜΑΝΟΥΗΛΙΔΗΣ Δ. , σελ.</w:t>
        </w:r>
        <w:r w:rsidRPr="007F4A76">
          <w:rPr>
            <w:rFonts w:eastAsia="Times New Roman"/>
            <w:szCs w:val="24"/>
            <w:lang w:eastAsia="en-US"/>
          </w:rPr>
          <w:br/>
          <w:t>ΘΕΛΕΡΙΤΗ Μ. , σελ.</w:t>
        </w:r>
        <w:r w:rsidRPr="007F4A76">
          <w:rPr>
            <w:rFonts w:eastAsia="Times New Roman"/>
            <w:szCs w:val="24"/>
            <w:lang w:eastAsia="en-US"/>
          </w:rPr>
          <w:br/>
          <w:t>ΘΗΒΑΙΟΣ Ν. , σελ.</w:t>
        </w:r>
        <w:r w:rsidRPr="007F4A76">
          <w:rPr>
            <w:rFonts w:eastAsia="Times New Roman"/>
            <w:szCs w:val="24"/>
            <w:lang w:eastAsia="en-US"/>
          </w:rPr>
          <w:br/>
          <w:t>ΚΥΡΙΑΖΙΔΗΣ Δ. , σελ.</w:t>
        </w:r>
        <w:r w:rsidRPr="007F4A76">
          <w:rPr>
            <w:rFonts w:eastAsia="Times New Roman"/>
            <w:szCs w:val="24"/>
            <w:lang w:eastAsia="en-US"/>
          </w:rPr>
          <w:br/>
          <w:t>ΛΕΒΕΝΤΗΣ Β. , σελ.</w:t>
        </w:r>
        <w:r w:rsidRPr="007F4A76">
          <w:rPr>
            <w:rFonts w:eastAsia="Times New Roman"/>
            <w:szCs w:val="24"/>
            <w:lang w:eastAsia="en-US"/>
          </w:rPr>
          <w:br/>
          <w:t>ΛΙΒΑΝΙΟΥ Ζ. , σελ.</w:t>
        </w:r>
        <w:r w:rsidRPr="007F4A76">
          <w:rPr>
            <w:rFonts w:eastAsia="Times New Roman"/>
            <w:szCs w:val="24"/>
            <w:lang w:eastAsia="en-US"/>
          </w:rPr>
          <w:br/>
          <w:t>ΜΑΝΤΑΣ Χ. , σελ.</w:t>
        </w:r>
        <w:r w:rsidRPr="007F4A76">
          <w:rPr>
            <w:rFonts w:eastAsia="Times New Roman"/>
            <w:szCs w:val="24"/>
            <w:lang w:eastAsia="en-US"/>
          </w:rPr>
          <w:br/>
          <w:t>ΜΕΓΑΛΟΜΥΣΤΑΚΑΣ Α. , σελ.</w:t>
        </w:r>
        <w:r w:rsidRPr="007F4A76">
          <w:rPr>
            <w:rFonts w:eastAsia="Times New Roman"/>
            <w:szCs w:val="24"/>
            <w:lang w:eastAsia="en-US"/>
          </w:rPr>
          <w:br/>
          <w:t>ΜΕΓΑΛΟΟΙΚΟΝΟΜΟΥ Θ. , σελ.</w:t>
        </w:r>
        <w:r w:rsidRPr="007F4A76">
          <w:rPr>
            <w:rFonts w:eastAsia="Times New Roman"/>
            <w:szCs w:val="24"/>
            <w:lang w:eastAsia="en-US"/>
          </w:rPr>
          <w:br/>
          <w:t>ΜΗΤΑΦΙΔΗΣ Τ. , σελ.</w:t>
        </w:r>
        <w:r w:rsidRPr="007F4A76">
          <w:rPr>
            <w:rFonts w:eastAsia="Times New Roman"/>
            <w:szCs w:val="24"/>
            <w:lang w:eastAsia="en-US"/>
          </w:rPr>
          <w:br/>
          <w:t>ΜΙΧΟΣ Ν. , σελ.</w:t>
        </w:r>
        <w:r w:rsidRPr="007F4A76">
          <w:rPr>
            <w:rFonts w:eastAsia="Times New Roman"/>
            <w:szCs w:val="24"/>
            <w:lang w:eastAsia="en-US"/>
          </w:rPr>
          <w:br/>
          <w:t>ΜΠΑΡΚΑΣ Κ. , σελ.</w:t>
        </w:r>
        <w:r w:rsidRPr="007F4A76">
          <w:rPr>
            <w:rFonts w:eastAsia="Times New Roman"/>
            <w:szCs w:val="24"/>
            <w:lang w:eastAsia="en-US"/>
          </w:rPr>
          <w:br/>
          <w:t>ΜΠΟΥΚΩΡΟΣ Χ. , σελ.</w:t>
        </w:r>
        <w:r w:rsidRPr="007F4A76">
          <w:rPr>
            <w:rFonts w:eastAsia="Times New Roman"/>
            <w:szCs w:val="24"/>
            <w:lang w:eastAsia="en-US"/>
          </w:rPr>
          <w:br/>
          <w:t>ΠΑΠΠΑΣ Χ. , σελ.</w:t>
        </w:r>
        <w:r w:rsidRPr="007F4A76">
          <w:rPr>
            <w:rFonts w:eastAsia="Times New Roman"/>
            <w:szCs w:val="24"/>
            <w:lang w:eastAsia="en-US"/>
          </w:rPr>
          <w:br/>
          <w:t>ΠΑΥΛΙΔΗΣ Κ. , σελ.</w:t>
        </w:r>
        <w:r w:rsidRPr="007F4A76">
          <w:rPr>
            <w:rFonts w:eastAsia="Times New Roman"/>
            <w:szCs w:val="24"/>
            <w:lang w:eastAsia="en-US"/>
          </w:rPr>
          <w:br/>
          <w:t>ΠΑΦΙΛΗΣ Α. , σελ.</w:t>
        </w:r>
        <w:r w:rsidRPr="007F4A76">
          <w:rPr>
            <w:rFonts w:eastAsia="Times New Roman"/>
            <w:szCs w:val="24"/>
            <w:lang w:eastAsia="en-US"/>
          </w:rPr>
          <w:br/>
          <w:t>ΣΑΡΑΚΙΩΤΗΣ Ι. , σελ.</w:t>
        </w:r>
        <w:r w:rsidRPr="007F4A76">
          <w:rPr>
            <w:rFonts w:eastAsia="Times New Roman"/>
            <w:szCs w:val="24"/>
            <w:lang w:eastAsia="en-US"/>
          </w:rPr>
          <w:br/>
          <w:t>ΣΚΟΥΦΑ Ε. , σελ.</w:t>
        </w:r>
        <w:r w:rsidRPr="007F4A76">
          <w:rPr>
            <w:rFonts w:eastAsia="Times New Roman"/>
            <w:szCs w:val="24"/>
            <w:lang w:eastAsia="en-US"/>
          </w:rPr>
          <w:br/>
          <w:t>ΣΤΑΜΑΤΑΚΗ Ε. , σελ.</w:t>
        </w:r>
        <w:r w:rsidRPr="007F4A76">
          <w:rPr>
            <w:rFonts w:eastAsia="Times New Roman"/>
            <w:szCs w:val="24"/>
            <w:lang w:eastAsia="en-US"/>
          </w:rPr>
          <w:br/>
          <w:t>ΣΤΑΜΠΟΥΛΗ Α. , σελ.</w:t>
        </w:r>
        <w:r w:rsidRPr="007F4A76">
          <w:rPr>
            <w:rFonts w:eastAsia="Times New Roman"/>
            <w:szCs w:val="24"/>
            <w:lang w:eastAsia="en-US"/>
          </w:rPr>
          <w:br/>
          <w:t>ΣΤΟΓΙΑΝΝΙΔΗΣ Γ. , σελ.</w:t>
        </w:r>
        <w:r w:rsidRPr="007F4A76">
          <w:rPr>
            <w:rFonts w:eastAsia="Times New Roman"/>
            <w:szCs w:val="24"/>
            <w:lang w:eastAsia="en-US"/>
          </w:rPr>
          <w:br/>
          <w:t>ΤΣΙΠΡΑΣ Α. , σελ.</w:t>
        </w:r>
        <w:r w:rsidRPr="007F4A76">
          <w:rPr>
            <w:rFonts w:eastAsia="Times New Roman"/>
            <w:szCs w:val="24"/>
            <w:lang w:eastAsia="en-US"/>
          </w:rPr>
          <w:br/>
          <w:t>ΦΩΤΙΟΥ Θ. , σελ.</w:t>
        </w:r>
        <w:r w:rsidRPr="007F4A76">
          <w:rPr>
            <w:rFonts w:eastAsia="Times New Roman"/>
            <w:szCs w:val="24"/>
            <w:lang w:eastAsia="en-US"/>
          </w:rPr>
          <w:br/>
          <w:t>ΧΑΤΖΗΣΑΒΒΑΣ Χ. , σελ.</w:t>
        </w:r>
        <w:r w:rsidRPr="007F4A76">
          <w:rPr>
            <w:rFonts w:eastAsia="Times New Roman"/>
            <w:szCs w:val="24"/>
            <w:lang w:eastAsia="en-US"/>
          </w:rPr>
          <w:br/>
          <w:t>ΨΥΧΟΓΙΟΣ Γ. , σελ.</w:t>
        </w:r>
        <w:r w:rsidRPr="007F4A76">
          <w:rPr>
            <w:rFonts w:eastAsia="Times New Roman"/>
            <w:szCs w:val="24"/>
            <w:lang w:eastAsia="en-US"/>
          </w:rPr>
          <w:br/>
        </w:r>
        <w:r w:rsidRPr="007F4A76">
          <w:rPr>
            <w:rFonts w:eastAsia="Times New Roman"/>
            <w:szCs w:val="24"/>
            <w:lang w:eastAsia="en-US"/>
          </w:rPr>
          <w:br/>
          <w:t>ΠΑΡΕΜΒΑΣΕΙΣ:</w:t>
        </w:r>
        <w:r w:rsidRPr="007F4A76">
          <w:rPr>
            <w:rFonts w:eastAsia="Times New Roman"/>
            <w:szCs w:val="24"/>
            <w:lang w:eastAsia="en-US"/>
          </w:rPr>
          <w:br/>
          <w:t>ΚΟΖΟΜΠΟΛΗ - ΑΜΑΝΑΤΙΔΗ Π. , σελ.</w:t>
        </w:r>
        <w:r w:rsidRPr="007F4A76">
          <w:rPr>
            <w:rFonts w:eastAsia="Times New Roman"/>
            <w:szCs w:val="24"/>
            <w:lang w:eastAsia="en-US"/>
          </w:rPr>
          <w:br/>
          <w:t>ΜΠΑΛΑΟΥΡΑΣ Γ. , σελ.</w:t>
        </w:r>
        <w:r w:rsidRPr="007F4A76">
          <w:rPr>
            <w:rFonts w:eastAsia="Times New Roman"/>
            <w:szCs w:val="24"/>
            <w:lang w:eastAsia="en-US"/>
          </w:rPr>
          <w:br/>
          <w:t>ΠΑΝΤΖΑΣ Γ. , σελ.</w:t>
        </w:r>
        <w:r w:rsidRPr="007F4A76">
          <w:rPr>
            <w:rFonts w:eastAsia="Times New Roman"/>
            <w:szCs w:val="24"/>
            <w:lang w:eastAsia="en-US"/>
          </w:rPr>
          <w:br/>
        </w:r>
      </w:ins>
    </w:p>
    <w:p w14:paraId="0325F4C3" w14:textId="493BD393" w:rsidR="002A39CD" w:rsidRDefault="007F4A76">
      <w:pPr>
        <w:spacing w:line="600" w:lineRule="auto"/>
        <w:ind w:firstLine="720"/>
        <w:contextualSpacing/>
        <w:jc w:val="center"/>
        <w:rPr>
          <w:rFonts w:eastAsia="Times New Roman"/>
          <w:szCs w:val="24"/>
        </w:rPr>
      </w:pPr>
      <w:r w:rsidRPr="005D4860">
        <w:rPr>
          <w:rFonts w:eastAsia="Times New Roman"/>
          <w:szCs w:val="24"/>
        </w:rPr>
        <w:t>ΠΡΑΚΤΙΚΑ ΒΟΥΛΗΣ</w:t>
      </w:r>
    </w:p>
    <w:p w14:paraId="0325F4C4" w14:textId="77777777" w:rsidR="002A39CD" w:rsidRDefault="007F4A76">
      <w:pPr>
        <w:spacing w:line="600" w:lineRule="auto"/>
        <w:ind w:firstLine="720"/>
        <w:contextualSpacing/>
        <w:jc w:val="center"/>
        <w:rPr>
          <w:rFonts w:eastAsia="Times New Roman"/>
          <w:szCs w:val="24"/>
        </w:rPr>
      </w:pPr>
      <w:r w:rsidRPr="005D4860">
        <w:rPr>
          <w:rFonts w:eastAsia="Times New Roman"/>
          <w:szCs w:val="24"/>
        </w:rPr>
        <w:t>Ι</w:t>
      </w:r>
      <w:r w:rsidRPr="005D4860">
        <w:rPr>
          <w:rFonts w:eastAsia="Times New Roman"/>
          <w:szCs w:val="24"/>
        </w:rPr>
        <w:t xml:space="preserve">Ζ΄ ΠΕΡΙΟΔΟΣ </w:t>
      </w:r>
    </w:p>
    <w:p w14:paraId="0325F4C5" w14:textId="77777777" w:rsidR="002A39CD" w:rsidRDefault="007F4A76">
      <w:pPr>
        <w:spacing w:line="600" w:lineRule="auto"/>
        <w:ind w:firstLine="720"/>
        <w:contextualSpacing/>
        <w:jc w:val="center"/>
        <w:rPr>
          <w:rFonts w:eastAsia="Times New Roman"/>
          <w:szCs w:val="24"/>
        </w:rPr>
      </w:pPr>
      <w:r w:rsidRPr="005D4860">
        <w:rPr>
          <w:rFonts w:eastAsia="Times New Roman"/>
          <w:szCs w:val="24"/>
        </w:rPr>
        <w:t>ΠΡΟΕΔΡΕΥΟΜΕΝΗΣ ΚΟΙΝΟΒΟΥΛΕΥΤΙΚΗΣ ΔΗΜΟΚΡΑΤΙΑΣ</w:t>
      </w:r>
    </w:p>
    <w:p w14:paraId="0325F4C6" w14:textId="77777777" w:rsidR="002A39CD" w:rsidRDefault="007F4A76">
      <w:pPr>
        <w:spacing w:line="600" w:lineRule="auto"/>
        <w:ind w:firstLine="720"/>
        <w:contextualSpacing/>
        <w:jc w:val="center"/>
        <w:rPr>
          <w:rFonts w:eastAsia="Times New Roman"/>
          <w:szCs w:val="24"/>
        </w:rPr>
      </w:pPr>
      <w:r w:rsidRPr="005D4860">
        <w:rPr>
          <w:rFonts w:eastAsia="Times New Roman"/>
          <w:szCs w:val="24"/>
        </w:rPr>
        <w:t>ΣΥΝΟΔΟΣ Γ΄</w:t>
      </w:r>
    </w:p>
    <w:p w14:paraId="0325F4C7"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ΣΥΝΕΔΡΙΑΣΗ ΡΙΓ</w:t>
      </w:r>
      <w:r w:rsidRPr="005D4860">
        <w:rPr>
          <w:rFonts w:eastAsia="Times New Roman" w:cs="Times New Roman"/>
          <w:szCs w:val="24"/>
        </w:rPr>
        <w:t>΄</w:t>
      </w:r>
    </w:p>
    <w:p w14:paraId="0325F4C8" w14:textId="77777777" w:rsidR="002A39CD" w:rsidRDefault="007F4A76">
      <w:pPr>
        <w:spacing w:line="600" w:lineRule="auto"/>
        <w:ind w:firstLine="720"/>
        <w:contextualSpacing/>
        <w:jc w:val="center"/>
        <w:rPr>
          <w:rFonts w:eastAsia="Times New Roman"/>
          <w:szCs w:val="24"/>
        </w:rPr>
      </w:pPr>
      <w:r w:rsidRPr="005D4860">
        <w:rPr>
          <w:rFonts w:eastAsia="Times New Roman"/>
          <w:szCs w:val="24"/>
        </w:rPr>
        <w:t xml:space="preserve">Τετάρτη </w:t>
      </w:r>
      <w:r>
        <w:rPr>
          <w:rFonts w:eastAsia="Times New Roman"/>
          <w:szCs w:val="24"/>
        </w:rPr>
        <w:t>9 Μαΐου</w:t>
      </w:r>
      <w:r w:rsidRPr="005D4860">
        <w:rPr>
          <w:rFonts w:eastAsia="Times New Roman"/>
          <w:szCs w:val="24"/>
        </w:rPr>
        <w:t xml:space="preserve"> 2018</w:t>
      </w:r>
      <w:r>
        <w:rPr>
          <w:rFonts w:eastAsia="Times New Roman"/>
          <w:szCs w:val="24"/>
        </w:rPr>
        <w:t xml:space="preserve"> (πρωί)</w:t>
      </w:r>
    </w:p>
    <w:p w14:paraId="0325F4C9" w14:textId="77777777" w:rsidR="002A39CD" w:rsidRDefault="007F4A76">
      <w:pPr>
        <w:spacing w:line="600" w:lineRule="auto"/>
        <w:ind w:firstLine="720"/>
        <w:contextualSpacing/>
        <w:jc w:val="both"/>
        <w:rPr>
          <w:rFonts w:eastAsia="Times New Roman"/>
          <w:szCs w:val="24"/>
        </w:rPr>
      </w:pPr>
      <w:r w:rsidRPr="005D4860">
        <w:rPr>
          <w:rFonts w:eastAsia="Times New Roman"/>
          <w:szCs w:val="24"/>
        </w:rPr>
        <w:t xml:space="preserve">Αθήνα, σήμερα στις </w:t>
      </w:r>
      <w:r>
        <w:rPr>
          <w:rFonts w:eastAsia="Times New Roman"/>
          <w:szCs w:val="24"/>
        </w:rPr>
        <w:t>9 Μαΐου</w:t>
      </w:r>
      <w:r w:rsidRPr="005D4860">
        <w:rPr>
          <w:rFonts w:eastAsia="Times New Roman"/>
          <w:szCs w:val="24"/>
        </w:rPr>
        <w:t xml:space="preserve"> 2018, η</w:t>
      </w:r>
      <w:r>
        <w:rPr>
          <w:rFonts w:eastAsia="Times New Roman"/>
          <w:szCs w:val="24"/>
        </w:rPr>
        <w:t>μέρα Τετάρτη και ώρα 10.08</w:t>
      </w:r>
      <w:r w:rsidRPr="005D4860">
        <w:rPr>
          <w:rFonts w:eastAsia="Times New Roman"/>
          <w:szCs w:val="24"/>
        </w:rPr>
        <w:t>΄</w:t>
      </w:r>
      <w:r w:rsidRPr="0027042A">
        <w:rPr>
          <w:rFonts w:eastAsia="Times New Roman"/>
          <w:szCs w:val="24"/>
        </w:rPr>
        <w:t>,</w:t>
      </w:r>
      <w:r w:rsidRPr="005D4860">
        <w:rPr>
          <w:rFonts w:eastAsia="Times New Roman"/>
          <w:szCs w:val="24"/>
        </w:rPr>
        <w:t xml:space="preserve">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Ε</w:t>
      </w:r>
      <w:r w:rsidRPr="005D4860">
        <w:rPr>
          <w:rFonts w:eastAsia="Times New Roman"/>
          <w:szCs w:val="24"/>
        </w:rPr>
        <w:t>΄ Αντιπ</w:t>
      </w:r>
      <w:r>
        <w:rPr>
          <w:rFonts w:eastAsia="Times New Roman"/>
          <w:szCs w:val="24"/>
        </w:rPr>
        <w:t xml:space="preserve">ροέδρου αυτής κ. </w:t>
      </w:r>
      <w:r w:rsidRPr="001D7853">
        <w:rPr>
          <w:rFonts w:eastAsia="Times New Roman"/>
          <w:b/>
          <w:szCs w:val="24"/>
        </w:rPr>
        <w:t>ΔΗΜΗΤΡΙΟΥ ΚΡΕΜΑΣΤΙΝΟΥ</w:t>
      </w:r>
      <w:r w:rsidRPr="005D4860">
        <w:rPr>
          <w:rFonts w:eastAsia="Times New Roman"/>
          <w:szCs w:val="24"/>
        </w:rPr>
        <w:t>.</w:t>
      </w:r>
    </w:p>
    <w:p w14:paraId="0325F4CA" w14:textId="77777777" w:rsidR="002A39CD" w:rsidRDefault="007F4A76">
      <w:pPr>
        <w:spacing w:line="600" w:lineRule="auto"/>
        <w:ind w:firstLine="720"/>
        <w:contextualSpacing/>
        <w:jc w:val="both"/>
        <w:rPr>
          <w:rFonts w:eastAsia="Times New Roman"/>
          <w:szCs w:val="24"/>
        </w:rPr>
      </w:pPr>
      <w:r w:rsidRPr="007E7AA6">
        <w:rPr>
          <w:rFonts w:eastAsia="Times New Roman"/>
          <w:b/>
          <w:bCs/>
        </w:rPr>
        <w:t xml:space="preserve">ΠΡΟΕΔΡΕΥΩΝ (Δημήτριος </w:t>
      </w:r>
      <w:proofErr w:type="spellStart"/>
      <w:r w:rsidRPr="007E7AA6">
        <w:rPr>
          <w:rFonts w:eastAsia="Times New Roman"/>
          <w:b/>
          <w:bCs/>
        </w:rPr>
        <w:t>Κρεμαστινός</w:t>
      </w:r>
      <w:proofErr w:type="spellEnd"/>
      <w:r w:rsidRPr="007E7AA6">
        <w:rPr>
          <w:rFonts w:eastAsia="Times New Roman"/>
          <w:b/>
          <w:bCs/>
        </w:rPr>
        <w:t>):</w:t>
      </w:r>
      <w:r>
        <w:rPr>
          <w:rFonts w:eastAsia="Times New Roman"/>
          <w:b/>
          <w:bCs/>
        </w:rPr>
        <w:t xml:space="preserve"> </w:t>
      </w:r>
      <w:r w:rsidRPr="005D4860">
        <w:rPr>
          <w:rFonts w:eastAsia="Times New Roman"/>
          <w:szCs w:val="24"/>
        </w:rPr>
        <w:t>Κυρίες και κύριοι συνάδελφοι, αρχίζει η συνεδρίαση.</w:t>
      </w:r>
    </w:p>
    <w:p w14:paraId="0325F4CB" w14:textId="77777777" w:rsidR="002A39CD" w:rsidRDefault="007F4A76">
      <w:pPr>
        <w:spacing w:line="600" w:lineRule="auto"/>
        <w:ind w:firstLine="720"/>
        <w:contextualSpacing/>
        <w:jc w:val="both"/>
        <w:rPr>
          <w:rFonts w:eastAsia="Times New Roman"/>
          <w:szCs w:val="24"/>
        </w:rPr>
      </w:pPr>
      <w:r>
        <w:rPr>
          <w:rFonts w:eastAsia="Times New Roman"/>
          <w:szCs w:val="24"/>
        </w:rPr>
        <w:t>Έχω</w:t>
      </w:r>
      <w:r>
        <w:rPr>
          <w:rFonts w:eastAsia="Times New Roman"/>
          <w:szCs w:val="24"/>
        </w:rPr>
        <w:t xml:space="preserve">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Πέμπτης 10 Μαΐου 2018.</w:t>
      </w:r>
    </w:p>
    <w:p w14:paraId="0325F4CC" w14:textId="77777777" w:rsidR="002A39CD" w:rsidRDefault="007F4A76">
      <w:pPr>
        <w:spacing w:line="600" w:lineRule="auto"/>
        <w:ind w:firstLine="720"/>
        <w:contextualSpacing/>
        <w:jc w:val="both"/>
        <w:rPr>
          <w:rFonts w:eastAsia="Times New Roman"/>
          <w:szCs w:val="24"/>
        </w:rPr>
      </w:pPr>
      <w:r w:rsidRPr="002702FC">
        <w:rPr>
          <w:rFonts w:eastAsia="Times New Roman"/>
          <w:szCs w:val="24"/>
        </w:rPr>
        <w:lastRenderedPageBreak/>
        <w:t xml:space="preserve">Α. ΕΠΙΚΑΙΡΕΣ ΕΡΩΤΗΣΕΙΣ </w:t>
      </w:r>
      <w:r>
        <w:rPr>
          <w:rFonts w:eastAsia="Times New Roman"/>
          <w:szCs w:val="24"/>
        </w:rPr>
        <w:t>Π</w:t>
      </w:r>
      <w:r w:rsidRPr="002702FC">
        <w:rPr>
          <w:rFonts w:eastAsia="Times New Roman"/>
          <w:szCs w:val="24"/>
        </w:rPr>
        <w:t xml:space="preserve">ρώτου </w:t>
      </w:r>
      <w:r>
        <w:rPr>
          <w:rFonts w:eastAsia="Times New Roman"/>
          <w:szCs w:val="24"/>
        </w:rPr>
        <w:t>Κ</w:t>
      </w:r>
      <w:r w:rsidRPr="002702FC">
        <w:rPr>
          <w:rFonts w:eastAsia="Times New Roman"/>
          <w:szCs w:val="24"/>
        </w:rPr>
        <w:t>ύκλου (Άρθρο 130 παρ</w:t>
      </w:r>
      <w:r>
        <w:rPr>
          <w:rFonts w:eastAsia="Times New Roman"/>
          <w:szCs w:val="24"/>
        </w:rPr>
        <w:t>άγραφοι</w:t>
      </w:r>
      <w:r w:rsidRPr="002702FC">
        <w:rPr>
          <w:rFonts w:eastAsia="Times New Roman"/>
          <w:szCs w:val="24"/>
        </w:rPr>
        <w:t xml:space="preserve"> 2 και 3 </w:t>
      </w:r>
      <w:r>
        <w:rPr>
          <w:rFonts w:eastAsia="Times New Roman"/>
          <w:szCs w:val="24"/>
        </w:rPr>
        <w:t xml:space="preserve">του </w:t>
      </w:r>
      <w:r w:rsidRPr="002702FC">
        <w:rPr>
          <w:rFonts w:eastAsia="Times New Roman"/>
          <w:szCs w:val="24"/>
        </w:rPr>
        <w:t>Καν</w:t>
      </w:r>
      <w:r>
        <w:rPr>
          <w:rFonts w:eastAsia="Times New Roman"/>
          <w:szCs w:val="24"/>
        </w:rPr>
        <w:t>ονισμού της</w:t>
      </w:r>
      <w:r w:rsidRPr="002702FC">
        <w:rPr>
          <w:rFonts w:eastAsia="Times New Roman"/>
          <w:szCs w:val="24"/>
        </w:rPr>
        <w:t xml:space="preserve"> Βουλής)</w:t>
      </w:r>
    </w:p>
    <w:p w14:paraId="0325F4CD" w14:textId="77777777" w:rsidR="002A39CD" w:rsidRDefault="007F4A76">
      <w:pPr>
        <w:spacing w:line="600" w:lineRule="auto"/>
        <w:ind w:firstLine="720"/>
        <w:contextualSpacing/>
        <w:jc w:val="both"/>
        <w:rPr>
          <w:rFonts w:eastAsia="Times New Roman"/>
          <w:szCs w:val="24"/>
        </w:rPr>
      </w:pPr>
      <w:r>
        <w:rPr>
          <w:rFonts w:eastAsia="Times New Roman"/>
          <w:szCs w:val="24"/>
        </w:rPr>
        <w:t>1.</w:t>
      </w:r>
      <w:r w:rsidRPr="002702FC">
        <w:rPr>
          <w:rFonts w:eastAsia="Times New Roman"/>
          <w:szCs w:val="24"/>
        </w:rPr>
        <w:t>Η με αριθμό 1603/7-5-2018 επίκαιρη ερώτηση της Βουλευτού Καρδίτσας του</w:t>
      </w:r>
      <w:r w:rsidRPr="002702FC">
        <w:rPr>
          <w:rFonts w:eastAsia="Times New Roman"/>
          <w:szCs w:val="24"/>
        </w:rPr>
        <w:t xml:space="preserve"> Συνασπισμού Ριζοσπαστικής Αριστεράς κ</w:t>
      </w:r>
      <w:r>
        <w:rPr>
          <w:rFonts w:eastAsia="Times New Roman"/>
          <w:szCs w:val="24"/>
        </w:rPr>
        <w:t>.</w:t>
      </w:r>
      <w:r w:rsidRPr="002702FC">
        <w:rPr>
          <w:rFonts w:eastAsia="Times New Roman"/>
          <w:szCs w:val="24"/>
        </w:rPr>
        <w:t xml:space="preserve"> Χρυσούλας </w:t>
      </w:r>
      <w:proofErr w:type="spellStart"/>
      <w:r w:rsidRPr="002702FC">
        <w:rPr>
          <w:rFonts w:eastAsia="Times New Roman"/>
          <w:szCs w:val="24"/>
        </w:rPr>
        <w:t>Κατσαβριά</w:t>
      </w:r>
      <w:proofErr w:type="spellEnd"/>
      <w:r>
        <w:rPr>
          <w:rFonts w:eastAsia="Times New Roman"/>
          <w:szCs w:val="24"/>
        </w:rPr>
        <w:t xml:space="preserve"> </w:t>
      </w:r>
      <w:r w:rsidRPr="002702FC">
        <w:rPr>
          <w:rFonts w:eastAsia="Times New Roman"/>
          <w:szCs w:val="24"/>
        </w:rPr>
        <w:t xml:space="preserve">- </w:t>
      </w:r>
      <w:proofErr w:type="spellStart"/>
      <w:r w:rsidRPr="002702FC">
        <w:rPr>
          <w:rFonts w:eastAsia="Times New Roman"/>
          <w:szCs w:val="24"/>
        </w:rPr>
        <w:t>Σιωροπούλου</w:t>
      </w:r>
      <w:proofErr w:type="spellEnd"/>
      <w:r w:rsidRPr="002702FC">
        <w:rPr>
          <w:rFonts w:eastAsia="Times New Roman"/>
          <w:szCs w:val="24"/>
        </w:rPr>
        <w:t xml:space="preserve"> προς τον Υπουργό Αγροτικής Ανάπτυξης και Τροφίμων, σχετικά με την «αναβάθμιση του Κέντρου Ζωικών Γενετικών Πόρων Καρδίτσας».</w:t>
      </w:r>
    </w:p>
    <w:p w14:paraId="0325F4CE" w14:textId="77777777" w:rsidR="002A39CD" w:rsidRDefault="007F4A76">
      <w:pPr>
        <w:spacing w:line="600" w:lineRule="auto"/>
        <w:ind w:firstLine="720"/>
        <w:contextualSpacing/>
        <w:jc w:val="both"/>
        <w:rPr>
          <w:rFonts w:eastAsia="Times New Roman"/>
          <w:szCs w:val="24"/>
        </w:rPr>
      </w:pPr>
      <w:r>
        <w:rPr>
          <w:rFonts w:eastAsia="Times New Roman"/>
          <w:szCs w:val="24"/>
        </w:rPr>
        <w:t xml:space="preserve">2. </w:t>
      </w:r>
      <w:r w:rsidRPr="002702FC">
        <w:rPr>
          <w:rFonts w:eastAsia="Times New Roman"/>
          <w:szCs w:val="24"/>
        </w:rPr>
        <w:t xml:space="preserve">Η με αριθμό 1609/7-5-2018 </w:t>
      </w:r>
      <w:r>
        <w:rPr>
          <w:rFonts w:eastAsia="Times New Roman"/>
          <w:szCs w:val="24"/>
        </w:rPr>
        <w:t>ε</w:t>
      </w:r>
      <w:r w:rsidRPr="002702FC">
        <w:rPr>
          <w:rFonts w:eastAsia="Times New Roman"/>
          <w:szCs w:val="24"/>
        </w:rPr>
        <w:t xml:space="preserve">πίκαιρη </w:t>
      </w:r>
      <w:r>
        <w:rPr>
          <w:rFonts w:eastAsia="Times New Roman"/>
          <w:szCs w:val="24"/>
        </w:rPr>
        <w:t>ε</w:t>
      </w:r>
      <w:r w:rsidRPr="002702FC">
        <w:rPr>
          <w:rFonts w:eastAsia="Times New Roman"/>
          <w:szCs w:val="24"/>
        </w:rPr>
        <w:t xml:space="preserve">ρώτηση του </w:t>
      </w:r>
      <w:r w:rsidRPr="002702FC">
        <w:rPr>
          <w:rFonts w:eastAsia="Times New Roman"/>
          <w:szCs w:val="24"/>
        </w:rPr>
        <w:t xml:space="preserve">Βουλευτή Λάρισας της Νέας Δημοκρατίας κ. Μάξιμου </w:t>
      </w:r>
      <w:proofErr w:type="spellStart"/>
      <w:r w:rsidRPr="002702FC">
        <w:rPr>
          <w:rFonts w:eastAsia="Times New Roman"/>
          <w:szCs w:val="24"/>
        </w:rPr>
        <w:t>Χαρακόπουλου</w:t>
      </w:r>
      <w:proofErr w:type="spellEnd"/>
      <w:r w:rsidRPr="002702FC">
        <w:rPr>
          <w:rFonts w:eastAsia="Times New Roman"/>
          <w:szCs w:val="24"/>
        </w:rPr>
        <w:t xml:space="preserve"> προς τον Υπουργό Εσωτερικών, με θέμα: «Επιστολή διαμαρτυρίας και απόγνωσης κατοίκων των Εξαρχείων».</w:t>
      </w:r>
    </w:p>
    <w:p w14:paraId="0325F4CF" w14:textId="77777777" w:rsidR="002A39CD" w:rsidRDefault="007F4A76">
      <w:pPr>
        <w:spacing w:line="600" w:lineRule="auto"/>
        <w:ind w:firstLine="720"/>
        <w:contextualSpacing/>
        <w:jc w:val="both"/>
        <w:rPr>
          <w:rFonts w:eastAsia="Times New Roman"/>
          <w:szCs w:val="24"/>
        </w:rPr>
      </w:pPr>
      <w:r w:rsidRPr="002702FC">
        <w:rPr>
          <w:rFonts w:eastAsia="Times New Roman"/>
          <w:szCs w:val="24"/>
        </w:rPr>
        <w:t xml:space="preserve">3. Η με αριθμό 1586/2-5-2018 </w:t>
      </w:r>
      <w:r>
        <w:rPr>
          <w:rFonts w:eastAsia="Times New Roman"/>
          <w:szCs w:val="24"/>
        </w:rPr>
        <w:t>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του Βουλευτή Αργολίδας της Δη</w:t>
      </w:r>
      <w:r>
        <w:rPr>
          <w:rFonts w:eastAsia="Times New Roman"/>
          <w:szCs w:val="24"/>
        </w:rPr>
        <w:t>μοκρατικής Συμπαράτ</w:t>
      </w:r>
      <w:r>
        <w:rPr>
          <w:rFonts w:eastAsia="Times New Roman"/>
          <w:szCs w:val="24"/>
        </w:rPr>
        <w:t>αξης ΠΑΣΟΚ</w:t>
      </w:r>
      <w:r>
        <w:rPr>
          <w:rFonts w:eastAsia="Times New Roman"/>
          <w:szCs w:val="24"/>
        </w:rPr>
        <w:t xml:space="preserve"> </w:t>
      </w:r>
      <w:r w:rsidRPr="002702FC">
        <w:rPr>
          <w:rFonts w:eastAsia="Times New Roman"/>
          <w:szCs w:val="24"/>
        </w:rPr>
        <w:t>–</w:t>
      </w:r>
      <w:r>
        <w:rPr>
          <w:rFonts w:eastAsia="Times New Roman"/>
          <w:szCs w:val="24"/>
        </w:rPr>
        <w:t xml:space="preserve"> </w:t>
      </w:r>
      <w:r w:rsidRPr="002702FC">
        <w:rPr>
          <w:rFonts w:eastAsia="Times New Roman"/>
          <w:szCs w:val="24"/>
        </w:rPr>
        <w:t>ΔΗΜ</w:t>
      </w:r>
      <w:r>
        <w:rPr>
          <w:rFonts w:eastAsia="Times New Roman"/>
          <w:szCs w:val="24"/>
        </w:rPr>
        <w:t>ΑΡ</w:t>
      </w:r>
      <w:r w:rsidRPr="002702FC">
        <w:rPr>
          <w:rFonts w:eastAsia="Times New Roman"/>
          <w:szCs w:val="24"/>
        </w:rPr>
        <w:t xml:space="preserve"> κ. Ιωάννη Μανιάτη προς τον Υπουργό Αγροτικής Ανάπτυξης και Τροφίμων, με θέμα: «</w:t>
      </w:r>
      <w:r>
        <w:rPr>
          <w:rFonts w:eastAsia="Times New Roman"/>
          <w:szCs w:val="24"/>
        </w:rPr>
        <w:t>Κ</w:t>
      </w:r>
      <w:r w:rsidRPr="002702FC">
        <w:rPr>
          <w:rFonts w:eastAsia="Times New Roman"/>
          <w:szCs w:val="24"/>
        </w:rPr>
        <w:t xml:space="preserve">αταβολή αποζημιώσεων από τον ΕΛΓΑ για τις ζημιές από τη χαλαζόπτωση του Νοεμβρίου του 2017». </w:t>
      </w:r>
    </w:p>
    <w:p w14:paraId="0325F4D0" w14:textId="77777777" w:rsidR="002A39CD" w:rsidRDefault="007F4A76">
      <w:pPr>
        <w:spacing w:line="600" w:lineRule="auto"/>
        <w:ind w:firstLine="720"/>
        <w:contextualSpacing/>
        <w:jc w:val="both"/>
        <w:rPr>
          <w:rFonts w:eastAsia="Times New Roman"/>
          <w:szCs w:val="24"/>
        </w:rPr>
      </w:pPr>
      <w:r>
        <w:rPr>
          <w:rFonts w:eastAsia="Times New Roman"/>
          <w:szCs w:val="24"/>
        </w:rPr>
        <w:lastRenderedPageBreak/>
        <w:t>4. Η με αριθμό 1607/7-5-2018 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του Βουλευτή Αιτω</w:t>
      </w:r>
      <w:r w:rsidRPr="002702FC">
        <w:rPr>
          <w:rFonts w:eastAsia="Times New Roman"/>
          <w:szCs w:val="24"/>
        </w:rPr>
        <w:t>λοακαρνανίας του Κομμουνιστικού Κόμματος Ελλάδ</w:t>
      </w:r>
      <w:r>
        <w:rPr>
          <w:rFonts w:eastAsia="Times New Roman"/>
          <w:szCs w:val="24"/>
        </w:rPr>
        <w:t>α</w:t>
      </w:r>
      <w:r w:rsidRPr="002702FC">
        <w:rPr>
          <w:rFonts w:eastAsia="Times New Roman"/>
          <w:szCs w:val="24"/>
        </w:rPr>
        <w:t>ς κ. Νικολάου Μωραΐτη προς τον Υπουργό Εσωτερικών, με θέμα: «Να αποζημιωθούν άμεσα οι πληγέντες από τις καταστροφικές πλημμύρες στο</w:t>
      </w:r>
      <w:r>
        <w:rPr>
          <w:rFonts w:eastAsia="Times New Roman"/>
          <w:szCs w:val="24"/>
        </w:rPr>
        <w:t>ν</w:t>
      </w:r>
      <w:r w:rsidRPr="002702FC">
        <w:rPr>
          <w:rFonts w:eastAsia="Times New Roman"/>
          <w:szCs w:val="24"/>
        </w:rPr>
        <w:t xml:space="preserve"> Νομό Αιτωλοακαρνανίας».</w:t>
      </w:r>
    </w:p>
    <w:p w14:paraId="0325F4D1" w14:textId="77777777" w:rsidR="002A39CD" w:rsidRDefault="007F4A76">
      <w:pPr>
        <w:spacing w:line="600" w:lineRule="auto"/>
        <w:ind w:firstLine="720"/>
        <w:contextualSpacing/>
        <w:jc w:val="both"/>
        <w:rPr>
          <w:rFonts w:eastAsia="Times New Roman"/>
          <w:szCs w:val="24"/>
        </w:rPr>
      </w:pPr>
      <w:r w:rsidRPr="002702FC">
        <w:rPr>
          <w:rFonts w:eastAsia="Times New Roman"/>
          <w:szCs w:val="24"/>
        </w:rPr>
        <w:t>Β. ΕΠΙΚΑΙΡΕΣ ΕΡΩΤΗΣΕΙΣ Δεύτερου Κύκλου (Άρθρο 130 πα</w:t>
      </w:r>
      <w:r w:rsidRPr="002702FC">
        <w:rPr>
          <w:rFonts w:eastAsia="Times New Roman"/>
          <w:szCs w:val="24"/>
        </w:rPr>
        <w:t>ρ</w:t>
      </w:r>
      <w:r>
        <w:rPr>
          <w:rFonts w:eastAsia="Times New Roman"/>
          <w:szCs w:val="24"/>
        </w:rPr>
        <w:t>άγραφοι</w:t>
      </w:r>
      <w:r w:rsidRPr="002702FC">
        <w:rPr>
          <w:rFonts w:eastAsia="Times New Roman"/>
          <w:szCs w:val="24"/>
        </w:rPr>
        <w:t xml:space="preserve"> 2 και 3 </w:t>
      </w:r>
      <w:r>
        <w:rPr>
          <w:rFonts w:eastAsia="Times New Roman"/>
          <w:szCs w:val="24"/>
        </w:rPr>
        <w:t xml:space="preserve">του </w:t>
      </w:r>
      <w:r w:rsidRPr="002702FC">
        <w:rPr>
          <w:rFonts w:eastAsia="Times New Roman"/>
          <w:szCs w:val="24"/>
        </w:rPr>
        <w:t>Καν</w:t>
      </w:r>
      <w:r>
        <w:rPr>
          <w:rFonts w:eastAsia="Times New Roman"/>
          <w:szCs w:val="24"/>
        </w:rPr>
        <w:t>ονισμού της</w:t>
      </w:r>
      <w:r w:rsidRPr="002702FC">
        <w:rPr>
          <w:rFonts w:eastAsia="Times New Roman"/>
          <w:szCs w:val="24"/>
        </w:rPr>
        <w:t xml:space="preserve"> Βουλής)</w:t>
      </w:r>
    </w:p>
    <w:p w14:paraId="0325F4D2" w14:textId="77777777" w:rsidR="002A39CD" w:rsidRDefault="007F4A76">
      <w:pPr>
        <w:spacing w:line="600" w:lineRule="auto"/>
        <w:ind w:firstLine="720"/>
        <w:contextualSpacing/>
        <w:jc w:val="both"/>
        <w:rPr>
          <w:rFonts w:eastAsia="Times New Roman"/>
          <w:szCs w:val="24"/>
        </w:rPr>
      </w:pPr>
      <w:r>
        <w:rPr>
          <w:rFonts w:eastAsia="Times New Roman"/>
          <w:szCs w:val="24"/>
        </w:rPr>
        <w:t>1.</w:t>
      </w:r>
      <w:r w:rsidRPr="002702FC">
        <w:rPr>
          <w:rFonts w:eastAsia="Times New Roman"/>
          <w:szCs w:val="24"/>
        </w:rPr>
        <w:t xml:space="preserve"> Η με αριθμό 1604/7-5-2018 </w:t>
      </w:r>
      <w:r>
        <w:rPr>
          <w:rFonts w:eastAsia="Times New Roman"/>
          <w:szCs w:val="24"/>
        </w:rPr>
        <w:t>ε</w:t>
      </w:r>
      <w:r w:rsidRPr="002702FC">
        <w:rPr>
          <w:rFonts w:eastAsia="Times New Roman"/>
          <w:szCs w:val="24"/>
        </w:rPr>
        <w:t xml:space="preserve">πίκαιρη </w:t>
      </w:r>
      <w:r>
        <w:rPr>
          <w:rFonts w:eastAsia="Times New Roman"/>
          <w:szCs w:val="24"/>
        </w:rPr>
        <w:t>ε</w:t>
      </w:r>
      <w:r w:rsidRPr="002702FC">
        <w:rPr>
          <w:rFonts w:eastAsia="Times New Roman"/>
          <w:szCs w:val="24"/>
        </w:rPr>
        <w:t xml:space="preserve">ρώτηση του Βουλευτή Β΄ Αθηνών του Συνασπισμού Ριζοσπαστικής Αριστεράς κ. Νικολάου </w:t>
      </w:r>
      <w:proofErr w:type="spellStart"/>
      <w:r w:rsidRPr="002702FC">
        <w:rPr>
          <w:rFonts w:eastAsia="Times New Roman"/>
          <w:szCs w:val="24"/>
        </w:rPr>
        <w:t>Ξυδάκη</w:t>
      </w:r>
      <w:proofErr w:type="spellEnd"/>
      <w:r w:rsidRPr="002702FC">
        <w:rPr>
          <w:rFonts w:eastAsia="Times New Roman"/>
          <w:szCs w:val="24"/>
        </w:rPr>
        <w:t xml:space="preserve"> προς τον Υπουργό Εσωτερικών, με θέμα: «Επαναφορά αρχικής ρύθμισης ν.3852/2010».</w:t>
      </w:r>
    </w:p>
    <w:p w14:paraId="0325F4D3" w14:textId="77777777" w:rsidR="002A39CD" w:rsidRDefault="007F4A76">
      <w:pPr>
        <w:spacing w:line="600" w:lineRule="auto"/>
        <w:ind w:firstLine="720"/>
        <w:contextualSpacing/>
        <w:jc w:val="both"/>
        <w:rPr>
          <w:rFonts w:eastAsia="Times New Roman"/>
          <w:szCs w:val="24"/>
        </w:rPr>
      </w:pPr>
      <w:r>
        <w:rPr>
          <w:rFonts w:eastAsia="Times New Roman"/>
          <w:szCs w:val="24"/>
        </w:rPr>
        <w:t>2. Η</w:t>
      </w:r>
      <w:r>
        <w:rPr>
          <w:rFonts w:eastAsia="Times New Roman"/>
          <w:szCs w:val="24"/>
        </w:rPr>
        <w:t xml:space="preserve"> με αριθμό 1608/7-5-2018 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της Βουλευτού Σερρών της Νέας Δημοκρατίας κ</w:t>
      </w:r>
      <w:r>
        <w:rPr>
          <w:rFonts w:eastAsia="Times New Roman"/>
          <w:szCs w:val="24"/>
        </w:rPr>
        <w:t>.</w:t>
      </w:r>
      <w:r w:rsidRPr="002702FC">
        <w:rPr>
          <w:rFonts w:eastAsia="Times New Roman"/>
          <w:szCs w:val="24"/>
        </w:rPr>
        <w:t xml:space="preserve"> Φωτεινής Αραμπατζή προς τον Υπουργό Αγροτικής Ανάπτυξης και Τροφίμων, με θέμα: «Πρωτόγνωρη κρίση στην ελληνική </w:t>
      </w:r>
      <w:proofErr w:type="spellStart"/>
      <w:r w:rsidRPr="002702FC">
        <w:rPr>
          <w:rFonts w:eastAsia="Times New Roman"/>
          <w:szCs w:val="24"/>
        </w:rPr>
        <w:t>αιγοπροβατοτροφία</w:t>
      </w:r>
      <w:proofErr w:type="spellEnd"/>
      <w:r w:rsidRPr="002702FC">
        <w:rPr>
          <w:rFonts w:eastAsia="Times New Roman"/>
          <w:szCs w:val="24"/>
        </w:rPr>
        <w:t>».</w:t>
      </w:r>
    </w:p>
    <w:p w14:paraId="0325F4D4" w14:textId="77777777" w:rsidR="002A39CD" w:rsidRDefault="007F4A76">
      <w:pPr>
        <w:spacing w:line="600" w:lineRule="auto"/>
        <w:ind w:firstLine="720"/>
        <w:contextualSpacing/>
        <w:jc w:val="both"/>
        <w:rPr>
          <w:rFonts w:eastAsia="Times New Roman"/>
          <w:szCs w:val="24"/>
        </w:rPr>
      </w:pPr>
      <w:r>
        <w:rPr>
          <w:rFonts w:eastAsia="Times New Roman"/>
          <w:szCs w:val="24"/>
        </w:rPr>
        <w:t xml:space="preserve">3. </w:t>
      </w:r>
      <w:r w:rsidRPr="002702FC">
        <w:rPr>
          <w:rFonts w:eastAsia="Times New Roman"/>
          <w:szCs w:val="24"/>
        </w:rPr>
        <w:t xml:space="preserve">Η με αριθμό 1615/8-5-2018 </w:t>
      </w:r>
      <w:r>
        <w:rPr>
          <w:rFonts w:eastAsia="Times New Roman"/>
          <w:szCs w:val="24"/>
        </w:rPr>
        <w:t xml:space="preserve">επίκαιρη </w:t>
      </w:r>
      <w:r>
        <w:rPr>
          <w:rFonts w:eastAsia="Times New Roman"/>
          <w:szCs w:val="24"/>
        </w:rPr>
        <w:t>ε</w:t>
      </w:r>
      <w:r w:rsidRPr="002702FC">
        <w:rPr>
          <w:rFonts w:eastAsia="Times New Roman"/>
          <w:szCs w:val="24"/>
        </w:rPr>
        <w:t xml:space="preserve">ρώτηση της Βουλευτού Αττικής της </w:t>
      </w:r>
      <w:r>
        <w:rPr>
          <w:rFonts w:eastAsia="Times New Roman"/>
          <w:szCs w:val="24"/>
        </w:rPr>
        <w:t>Δημοκρατικής Συμπαράταξης ΠΑΣΟ</w:t>
      </w:r>
      <w:r w:rsidRPr="002702FC">
        <w:rPr>
          <w:rFonts w:eastAsia="Times New Roman"/>
          <w:szCs w:val="24"/>
        </w:rPr>
        <w:t>Κ</w:t>
      </w:r>
      <w:r>
        <w:rPr>
          <w:rFonts w:eastAsia="Times New Roman"/>
          <w:szCs w:val="24"/>
        </w:rPr>
        <w:t xml:space="preserve"> </w:t>
      </w:r>
      <w:r w:rsidRPr="002702FC">
        <w:rPr>
          <w:rFonts w:eastAsia="Times New Roman"/>
          <w:szCs w:val="24"/>
        </w:rPr>
        <w:t>–</w:t>
      </w:r>
      <w:r>
        <w:rPr>
          <w:rFonts w:eastAsia="Times New Roman"/>
          <w:szCs w:val="24"/>
        </w:rPr>
        <w:t xml:space="preserve"> </w:t>
      </w:r>
      <w:r w:rsidRPr="002702FC">
        <w:rPr>
          <w:rFonts w:eastAsia="Times New Roman"/>
          <w:szCs w:val="24"/>
        </w:rPr>
        <w:t>ΔΗΜΑΡ κ</w:t>
      </w:r>
      <w:r>
        <w:rPr>
          <w:rFonts w:eastAsia="Times New Roman"/>
          <w:szCs w:val="24"/>
        </w:rPr>
        <w:t>.</w:t>
      </w:r>
      <w:r w:rsidRPr="002702FC">
        <w:rPr>
          <w:rFonts w:eastAsia="Times New Roman"/>
          <w:szCs w:val="24"/>
        </w:rPr>
        <w:t xml:space="preserve"> </w:t>
      </w:r>
      <w:r>
        <w:rPr>
          <w:rFonts w:eastAsia="Times New Roman"/>
          <w:szCs w:val="24"/>
        </w:rPr>
        <w:t>Παρασκευή</w:t>
      </w:r>
      <w:r w:rsidRPr="002702FC">
        <w:rPr>
          <w:rFonts w:eastAsia="Times New Roman"/>
          <w:szCs w:val="24"/>
        </w:rPr>
        <w:t xml:space="preserve">ς </w:t>
      </w:r>
      <w:proofErr w:type="spellStart"/>
      <w:r w:rsidRPr="002702FC">
        <w:rPr>
          <w:rFonts w:eastAsia="Times New Roman"/>
          <w:szCs w:val="24"/>
        </w:rPr>
        <w:t>Χριστοφιλοπούλου</w:t>
      </w:r>
      <w:proofErr w:type="spellEnd"/>
      <w:r w:rsidRPr="002702FC">
        <w:rPr>
          <w:rFonts w:eastAsia="Times New Roman"/>
          <w:szCs w:val="24"/>
        </w:rPr>
        <w:t xml:space="preserve"> προς </w:t>
      </w:r>
      <w:r w:rsidRPr="002702FC">
        <w:rPr>
          <w:rFonts w:eastAsia="Times New Roman"/>
          <w:szCs w:val="24"/>
        </w:rPr>
        <w:lastRenderedPageBreak/>
        <w:t xml:space="preserve">τον Υπουργό Εσωτερικών, με θέμα: «Μηδενική ανοχή των κατοίκων των Εξαρχείων στην ανεπάρκεια σχεδίου αντιμετώπισης της επικίνδυνης κατάστασης στην </w:t>
      </w:r>
      <w:r w:rsidRPr="002702FC">
        <w:rPr>
          <w:rFonts w:eastAsia="Times New Roman"/>
          <w:szCs w:val="24"/>
        </w:rPr>
        <w:t>περιοχή».</w:t>
      </w:r>
    </w:p>
    <w:p w14:paraId="0325F4D5" w14:textId="77777777" w:rsidR="002A39CD" w:rsidRDefault="007F4A76">
      <w:pPr>
        <w:spacing w:line="600" w:lineRule="auto"/>
        <w:ind w:firstLine="720"/>
        <w:contextualSpacing/>
        <w:jc w:val="both"/>
        <w:rPr>
          <w:rFonts w:eastAsia="Times New Roman"/>
          <w:szCs w:val="24"/>
        </w:rPr>
      </w:pPr>
      <w:r>
        <w:rPr>
          <w:rFonts w:eastAsia="Times New Roman"/>
          <w:szCs w:val="24"/>
        </w:rPr>
        <w:t>4. Η με αριθμό 1619/8-5-2018 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του Βουλευτή Β΄ Αθηνών του Κομμουνιστικού Κόμματος Ελλάδ</w:t>
      </w:r>
      <w:r>
        <w:rPr>
          <w:rFonts w:eastAsia="Times New Roman"/>
          <w:szCs w:val="24"/>
        </w:rPr>
        <w:t>α</w:t>
      </w:r>
      <w:r w:rsidRPr="002702FC">
        <w:rPr>
          <w:rFonts w:eastAsia="Times New Roman"/>
          <w:szCs w:val="24"/>
        </w:rPr>
        <w:t xml:space="preserve">ς κ. Χρήστου </w:t>
      </w:r>
      <w:proofErr w:type="spellStart"/>
      <w:r w:rsidRPr="002702FC">
        <w:rPr>
          <w:rFonts w:eastAsia="Times New Roman"/>
          <w:szCs w:val="24"/>
        </w:rPr>
        <w:t>Κατσώτη</w:t>
      </w:r>
      <w:proofErr w:type="spellEnd"/>
      <w:r w:rsidRPr="002702FC">
        <w:rPr>
          <w:rFonts w:eastAsia="Times New Roman"/>
          <w:szCs w:val="24"/>
        </w:rPr>
        <w:t xml:space="preserve"> προς την Υπουργό Εργασίας, Κοινωνικής Ασφάλισης και Κοινωνικής Αλληλεγγύης, με θέμα: «Προβλήματα </w:t>
      </w:r>
      <w:proofErr w:type="spellStart"/>
      <w:r w:rsidRPr="002702FC">
        <w:rPr>
          <w:rFonts w:eastAsia="Times New Roman"/>
          <w:szCs w:val="24"/>
        </w:rPr>
        <w:t>τρίτεκνων</w:t>
      </w:r>
      <w:proofErr w:type="spellEnd"/>
      <w:r w:rsidRPr="002702FC">
        <w:rPr>
          <w:rFonts w:eastAsia="Times New Roman"/>
          <w:szCs w:val="24"/>
        </w:rPr>
        <w:t xml:space="preserve"> δανειοληπτών </w:t>
      </w:r>
      <w:r w:rsidRPr="002702FC">
        <w:rPr>
          <w:rFonts w:eastAsia="Times New Roman"/>
          <w:szCs w:val="24"/>
        </w:rPr>
        <w:t>του ΟΕΚ».</w:t>
      </w:r>
    </w:p>
    <w:p w14:paraId="0325F4D6" w14:textId="77777777" w:rsidR="002A39CD" w:rsidRDefault="007F4A76">
      <w:pPr>
        <w:spacing w:line="600" w:lineRule="auto"/>
        <w:ind w:firstLine="720"/>
        <w:contextualSpacing/>
        <w:jc w:val="both"/>
        <w:rPr>
          <w:rFonts w:eastAsia="Times New Roman"/>
          <w:szCs w:val="24"/>
        </w:rPr>
      </w:pPr>
      <w:r w:rsidRPr="002702FC">
        <w:rPr>
          <w:rFonts w:eastAsia="Times New Roman"/>
          <w:szCs w:val="24"/>
        </w:rPr>
        <w:t xml:space="preserve">5. Η με αριθμό 1620/8-5-2018 </w:t>
      </w:r>
      <w:r>
        <w:rPr>
          <w:rFonts w:eastAsia="Times New Roman"/>
          <w:szCs w:val="24"/>
        </w:rPr>
        <w:t>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του Βουλευτή Ηρακλείου του Κομμουνιστικού Κόμματος Ελλάδ</w:t>
      </w:r>
      <w:r>
        <w:rPr>
          <w:rFonts w:eastAsia="Times New Roman"/>
          <w:szCs w:val="24"/>
        </w:rPr>
        <w:t>α</w:t>
      </w:r>
      <w:r w:rsidRPr="002702FC">
        <w:rPr>
          <w:rFonts w:eastAsia="Times New Roman"/>
          <w:szCs w:val="24"/>
        </w:rPr>
        <w:t>ς κ. Εμμανουήλ Συντυχάκη προς την Υπουργό Πολιτισμού και Αθλητισμού, σχετικά με τις ανάγκες φύλαξης μουσείων και αρχαιολογικών χώρων.</w:t>
      </w:r>
    </w:p>
    <w:p w14:paraId="0325F4D7" w14:textId="77777777" w:rsidR="002A39CD" w:rsidRDefault="007F4A76">
      <w:pPr>
        <w:spacing w:line="600" w:lineRule="auto"/>
        <w:ind w:firstLine="720"/>
        <w:contextualSpacing/>
        <w:jc w:val="both"/>
        <w:rPr>
          <w:rFonts w:eastAsia="Times New Roman"/>
          <w:szCs w:val="24"/>
        </w:rPr>
      </w:pPr>
      <w:r>
        <w:rPr>
          <w:rFonts w:eastAsia="Times New Roman"/>
          <w:szCs w:val="24"/>
        </w:rPr>
        <w:t>6.</w:t>
      </w:r>
      <w:r w:rsidRPr="002702FC">
        <w:rPr>
          <w:rFonts w:eastAsia="Times New Roman"/>
          <w:szCs w:val="24"/>
        </w:rPr>
        <w:t xml:space="preserve"> Η με α</w:t>
      </w:r>
      <w:r w:rsidRPr="002702FC">
        <w:rPr>
          <w:rFonts w:eastAsia="Times New Roman"/>
          <w:szCs w:val="24"/>
        </w:rPr>
        <w:t xml:space="preserve">ριθμό 1621/8-5-2018 </w:t>
      </w:r>
      <w:r>
        <w:rPr>
          <w:rFonts w:eastAsia="Times New Roman"/>
          <w:szCs w:val="24"/>
        </w:rPr>
        <w:t>επίκαιρη ε</w:t>
      </w:r>
      <w:r w:rsidRPr="002702FC">
        <w:rPr>
          <w:rFonts w:eastAsia="Times New Roman"/>
          <w:szCs w:val="24"/>
        </w:rPr>
        <w:t>ρώτηση του ΣΤ΄ Αντιπροέδρου της Βουλής και Βουλευτή Λάρισας του Κομμουνιστικού Κόμματος Ελλάδ</w:t>
      </w:r>
      <w:r>
        <w:rPr>
          <w:rFonts w:eastAsia="Times New Roman"/>
          <w:szCs w:val="24"/>
        </w:rPr>
        <w:t>α</w:t>
      </w:r>
      <w:r w:rsidRPr="002702FC">
        <w:rPr>
          <w:rFonts w:eastAsia="Times New Roman"/>
          <w:szCs w:val="24"/>
        </w:rPr>
        <w:t xml:space="preserve">ς κ. Γεωργίου </w:t>
      </w:r>
      <w:proofErr w:type="spellStart"/>
      <w:r w:rsidRPr="002702FC">
        <w:rPr>
          <w:rFonts w:eastAsia="Times New Roman"/>
          <w:szCs w:val="24"/>
        </w:rPr>
        <w:t>Λα</w:t>
      </w:r>
      <w:r w:rsidRPr="002702FC">
        <w:rPr>
          <w:rFonts w:eastAsia="Times New Roman"/>
          <w:szCs w:val="24"/>
        </w:rPr>
        <w:lastRenderedPageBreak/>
        <w:t>μπρούλη</w:t>
      </w:r>
      <w:proofErr w:type="spellEnd"/>
      <w:r w:rsidRPr="002702FC">
        <w:rPr>
          <w:rFonts w:eastAsia="Times New Roman"/>
          <w:szCs w:val="24"/>
        </w:rPr>
        <w:t xml:space="preserve"> προς την Υπουργό Εργασίας, Κοινωνικής Ασφάλισης και Κοινωνικής Αλληλεγγύης, με θέμα: «Υγιεινή και ασφάλεια γ</w:t>
      </w:r>
      <w:r w:rsidRPr="002702FC">
        <w:rPr>
          <w:rFonts w:eastAsia="Times New Roman"/>
          <w:szCs w:val="24"/>
        </w:rPr>
        <w:t>ια εργαζόμενους και συναλλασσόμενους στα κτήρια του ΕΦΚΑ».</w:t>
      </w:r>
    </w:p>
    <w:p w14:paraId="0325F4D8" w14:textId="77777777" w:rsidR="002A39CD" w:rsidRDefault="007F4A76">
      <w:pPr>
        <w:spacing w:line="600" w:lineRule="auto"/>
        <w:ind w:firstLine="720"/>
        <w:contextualSpacing/>
        <w:jc w:val="both"/>
        <w:rPr>
          <w:rFonts w:eastAsia="Times New Roman"/>
          <w:szCs w:val="24"/>
        </w:rPr>
      </w:pPr>
      <w:r>
        <w:rPr>
          <w:rFonts w:eastAsia="Times New Roman"/>
          <w:szCs w:val="24"/>
        </w:rPr>
        <w:t>7. Η με αριθμό 1614/7-5-2018 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του Βουλευτή Β΄ Αθηνών τ</w:t>
      </w:r>
      <w:r>
        <w:rPr>
          <w:rFonts w:eastAsia="Times New Roman"/>
          <w:szCs w:val="24"/>
        </w:rPr>
        <w:t>ης Δημοκρατικής Συμπαράταξης ΠΑ</w:t>
      </w:r>
      <w:r w:rsidRPr="002702FC">
        <w:rPr>
          <w:rFonts w:eastAsia="Times New Roman"/>
          <w:szCs w:val="24"/>
        </w:rPr>
        <w:t>ΣΟ</w:t>
      </w:r>
      <w:r>
        <w:rPr>
          <w:rFonts w:eastAsia="Times New Roman"/>
          <w:szCs w:val="24"/>
        </w:rPr>
        <w:t>Κ</w:t>
      </w:r>
      <w:r>
        <w:rPr>
          <w:rFonts w:eastAsia="Times New Roman"/>
          <w:szCs w:val="24"/>
        </w:rPr>
        <w:t xml:space="preserve"> </w:t>
      </w:r>
      <w:r>
        <w:rPr>
          <w:rFonts w:eastAsia="Times New Roman"/>
          <w:szCs w:val="24"/>
        </w:rPr>
        <w:t>–</w:t>
      </w:r>
      <w:r>
        <w:rPr>
          <w:rFonts w:eastAsia="Times New Roman"/>
          <w:szCs w:val="24"/>
        </w:rPr>
        <w:t xml:space="preserve"> </w:t>
      </w:r>
      <w:r w:rsidRPr="002702FC">
        <w:rPr>
          <w:rFonts w:eastAsia="Times New Roman"/>
          <w:szCs w:val="24"/>
        </w:rPr>
        <w:t>ΔΗΜ</w:t>
      </w:r>
      <w:r>
        <w:rPr>
          <w:rFonts w:eastAsia="Times New Roman"/>
          <w:szCs w:val="24"/>
        </w:rPr>
        <w:t>ΑΡ</w:t>
      </w:r>
      <w:r w:rsidRPr="002702FC">
        <w:rPr>
          <w:rFonts w:eastAsia="Times New Roman"/>
          <w:szCs w:val="24"/>
        </w:rPr>
        <w:t xml:space="preserve"> κ. Γεωργίου-Δημητρίου Καρρά προς τον Υπουργό Εξωτερικών, με θέμα: «Επείγουσα ανάγκη </w:t>
      </w:r>
      <w:r w:rsidRPr="002702FC">
        <w:rPr>
          <w:rFonts w:eastAsia="Times New Roman"/>
          <w:szCs w:val="24"/>
        </w:rPr>
        <w:t>ενεργειών προώθησης για την αναγνώριση της Γενοκτονίας των Ελλήνων του Πόντου».</w:t>
      </w:r>
    </w:p>
    <w:p w14:paraId="0325F4D9" w14:textId="77777777" w:rsidR="002A39CD" w:rsidRDefault="007F4A76">
      <w:pPr>
        <w:spacing w:line="600" w:lineRule="auto"/>
        <w:ind w:firstLine="720"/>
        <w:contextualSpacing/>
        <w:jc w:val="both"/>
        <w:rPr>
          <w:rFonts w:eastAsia="Times New Roman"/>
          <w:szCs w:val="24"/>
        </w:rPr>
      </w:pPr>
      <w:r>
        <w:rPr>
          <w:rFonts w:eastAsia="Times New Roman"/>
          <w:szCs w:val="24"/>
        </w:rPr>
        <w:t>8. Η με αριθμό 1600/5-5-2018 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του Ανεξάρτητου Βουλευτή Αχαΐας κ. Νικολάου Νικολόπουλου προς τον Υπουργό Εσωτερικών, με θέμα: «Οι ΧΥΤΑ της Αχαΐας πνέουν τα λοίσθ</w:t>
      </w:r>
      <w:r w:rsidRPr="002702FC">
        <w:rPr>
          <w:rFonts w:eastAsia="Times New Roman"/>
          <w:szCs w:val="24"/>
        </w:rPr>
        <w:t>ια…».</w:t>
      </w:r>
    </w:p>
    <w:p w14:paraId="0325F4DA" w14:textId="77777777" w:rsidR="002A39CD" w:rsidRDefault="007F4A76">
      <w:pPr>
        <w:spacing w:line="600" w:lineRule="auto"/>
        <w:ind w:firstLine="720"/>
        <w:contextualSpacing/>
        <w:jc w:val="both"/>
        <w:rPr>
          <w:rFonts w:eastAsia="Times New Roman"/>
          <w:szCs w:val="24"/>
        </w:rPr>
      </w:pPr>
      <w:r>
        <w:rPr>
          <w:rFonts w:eastAsia="Times New Roman"/>
          <w:szCs w:val="24"/>
        </w:rPr>
        <w:t xml:space="preserve">9. </w:t>
      </w:r>
      <w:r w:rsidRPr="002702FC">
        <w:rPr>
          <w:rFonts w:eastAsia="Times New Roman"/>
          <w:szCs w:val="24"/>
        </w:rPr>
        <w:t xml:space="preserve">Η με αριθμό 1573/27-4-2018 </w:t>
      </w:r>
      <w:r>
        <w:rPr>
          <w:rFonts w:eastAsia="Times New Roman"/>
          <w:szCs w:val="24"/>
        </w:rPr>
        <w:t>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του Βουλευτή Σερρών της Δη</w:t>
      </w:r>
      <w:r>
        <w:rPr>
          <w:rFonts w:eastAsia="Times New Roman"/>
          <w:szCs w:val="24"/>
        </w:rPr>
        <w:t>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sidRPr="002702FC">
        <w:rPr>
          <w:rFonts w:eastAsia="Times New Roman"/>
          <w:szCs w:val="24"/>
        </w:rPr>
        <w:t xml:space="preserve">ΔΗΜΑΡ κ. Μιχαήλ Τζελέπη προς τον Υπουργό Αγροτικής Ανάπτυξης και Τροφίμων, με θέμα: «Αδιάθετες ποσότητες πατάτας στις </w:t>
      </w:r>
      <w:r>
        <w:rPr>
          <w:rFonts w:eastAsia="Times New Roman"/>
          <w:szCs w:val="24"/>
        </w:rPr>
        <w:t>Κ</w:t>
      </w:r>
      <w:r w:rsidRPr="002702FC">
        <w:rPr>
          <w:rFonts w:eastAsia="Times New Roman"/>
          <w:szCs w:val="24"/>
        </w:rPr>
        <w:t xml:space="preserve">οινότητες Ορεινής και Άνω </w:t>
      </w:r>
      <w:proofErr w:type="spellStart"/>
      <w:r w:rsidRPr="002702FC">
        <w:rPr>
          <w:rFonts w:eastAsia="Times New Roman"/>
          <w:szCs w:val="24"/>
        </w:rPr>
        <w:t>Βροντούς</w:t>
      </w:r>
      <w:proofErr w:type="spellEnd"/>
      <w:r w:rsidRPr="002702FC">
        <w:rPr>
          <w:rFonts w:eastAsia="Times New Roman"/>
          <w:szCs w:val="24"/>
        </w:rPr>
        <w:t xml:space="preserve"> Νομού Σερρών». </w:t>
      </w:r>
    </w:p>
    <w:p w14:paraId="0325F4DB" w14:textId="77777777" w:rsidR="002A39CD" w:rsidRDefault="007F4A76">
      <w:pPr>
        <w:spacing w:line="600" w:lineRule="auto"/>
        <w:ind w:firstLine="720"/>
        <w:contextualSpacing/>
        <w:jc w:val="both"/>
        <w:rPr>
          <w:rFonts w:eastAsia="Times New Roman"/>
          <w:szCs w:val="24"/>
        </w:rPr>
      </w:pPr>
      <w:r w:rsidRPr="002702FC">
        <w:rPr>
          <w:rFonts w:eastAsia="Times New Roman"/>
          <w:szCs w:val="24"/>
        </w:rPr>
        <w:lastRenderedPageBreak/>
        <w:t xml:space="preserve">10. Η με αριθμό 1554/24-4-2018 </w:t>
      </w:r>
      <w:r>
        <w:rPr>
          <w:rFonts w:eastAsia="Times New Roman"/>
          <w:szCs w:val="24"/>
        </w:rPr>
        <w:t>ε</w:t>
      </w:r>
      <w:r w:rsidRPr="002702FC">
        <w:rPr>
          <w:rFonts w:eastAsia="Times New Roman"/>
          <w:szCs w:val="24"/>
        </w:rPr>
        <w:t xml:space="preserve">πίκαιρη </w:t>
      </w:r>
      <w:r>
        <w:rPr>
          <w:rFonts w:eastAsia="Times New Roman"/>
          <w:szCs w:val="24"/>
        </w:rPr>
        <w:t>ε</w:t>
      </w:r>
      <w:r w:rsidRPr="002702FC">
        <w:rPr>
          <w:rFonts w:eastAsia="Times New Roman"/>
          <w:szCs w:val="24"/>
        </w:rPr>
        <w:t>ρώτηση του Βουλευτή Κιλκίς του Λαϊκού Συνδέσμου – Χρυσή Αυγή κ. Χρήστου Χατζησάββα προς τον Υπουργό Εσωτερικών, σχετικά με την «ανέγερση κτηρίου για τη στέγασ</w:t>
      </w:r>
      <w:r>
        <w:rPr>
          <w:rFonts w:eastAsia="Times New Roman"/>
          <w:szCs w:val="24"/>
        </w:rPr>
        <w:t xml:space="preserve">η του Τμήματος Εθνικών Οδών </w:t>
      </w:r>
      <w:proofErr w:type="spellStart"/>
      <w:r>
        <w:rPr>
          <w:rFonts w:eastAsia="Times New Roman"/>
          <w:szCs w:val="24"/>
        </w:rPr>
        <w:t>Παιο</w:t>
      </w:r>
      <w:r w:rsidRPr="002702FC">
        <w:rPr>
          <w:rFonts w:eastAsia="Times New Roman"/>
          <w:szCs w:val="24"/>
        </w:rPr>
        <w:t>νίας</w:t>
      </w:r>
      <w:proofErr w:type="spellEnd"/>
      <w:r w:rsidRPr="002702FC">
        <w:rPr>
          <w:rFonts w:eastAsia="Times New Roman"/>
          <w:szCs w:val="24"/>
        </w:rPr>
        <w:t>».</w:t>
      </w:r>
    </w:p>
    <w:p w14:paraId="0325F4DC" w14:textId="77777777" w:rsidR="002A39CD" w:rsidRDefault="007F4A76">
      <w:pPr>
        <w:spacing w:line="600" w:lineRule="auto"/>
        <w:ind w:firstLine="720"/>
        <w:contextualSpacing/>
        <w:jc w:val="both"/>
        <w:rPr>
          <w:rFonts w:eastAsia="Times New Roman"/>
          <w:szCs w:val="24"/>
        </w:rPr>
      </w:pPr>
      <w:r>
        <w:rPr>
          <w:rFonts w:eastAsia="Times New Roman"/>
          <w:szCs w:val="24"/>
        </w:rPr>
        <w:t>11.</w:t>
      </w:r>
      <w:r w:rsidRPr="002702FC">
        <w:rPr>
          <w:rFonts w:eastAsia="Times New Roman"/>
          <w:szCs w:val="24"/>
        </w:rPr>
        <w:t xml:space="preserve"> Η με αριθμό 1555/25-4-2018 </w:t>
      </w:r>
      <w:r>
        <w:rPr>
          <w:rFonts w:eastAsia="Times New Roman"/>
          <w:szCs w:val="24"/>
        </w:rPr>
        <w:t>ε</w:t>
      </w:r>
      <w:r w:rsidRPr="002702FC">
        <w:rPr>
          <w:rFonts w:eastAsia="Times New Roman"/>
          <w:szCs w:val="24"/>
        </w:rPr>
        <w:t xml:space="preserve">πίκαιρη </w:t>
      </w:r>
      <w:r>
        <w:rPr>
          <w:rFonts w:eastAsia="Times New Roman"/>
          <w:szCs w:val="24"/>
        </w:rPr>
        <w:t>ε</w:t>
      </w:r>
      <w:r w:rsidRPr="002702FC">
        <w:rPr>
          <w:rFonts w:eastAsia="Times New Roman"/>
          <w:szCs w:val="24"/>
        </w:rPr>
        <w:t xml:space="preserve">ρώτηση του Ανεξάρτητου Βουλευτή Μεσσηνίας κ. Δημητρίου </w:t>
      </w:r>
      <w:proofErr w:type="spellStart"/>
      <w:r w:rsidRPr="002702FC">
        <w:rPr>
          <w:rFonts w:eastAsia="Times New Roman"/>
          <w:szCs w:val="24"/>
        </w:rPr>
        <w:t>Κουκούτση</w:t>
      </w:r>
      <w:proofErr w:type="spellEnd"/>
      <w:r w:rsidRPr="002702FC">
        <w:rPr>
          <w:rFonts w:eastAsia="Times New Roman"/>
          <w:szCs w:val="24"/>
        </w:rPr>
        <w:t xml:space="preserve">  προς τον Υπουργό Εξωτερικών, με θέμα: «Χαμηλότοκα δάνεια από την τουρκική τράπεζα </w:t>
      </w:r>
      <w:proofErr w:type="spellStart"/>
      <w:r>
        <w:rPr>
          <w:rFonts w:eastAsia="Times New Roman"/>
          <w:szCs w:val="24"/>
          <w:lang w:val="en-US"/>
        </w:rPr>
        <w:t>Ziraat</w:t>
      </w:r>
      <w:proofErr w:type="spellEnd"/>
      <w:r w:rsidRPr="002702FC">
        <w:rPr>
          <w:rFonts w:eastAsia="Times New Roman"/>
          <w:szCs w:val="24"/>
        </w:rPr>
        <w:t xml:space="preserve"> </w:t>
      </w:r>
      <w:r w:rsidRPr="002702FC">
        <w:rPr>
          <w:rFonts w:eastAsia="Times New Roman"/>
          <w:szCs w:val="24"/>
        </w:rPr>
        <w:t xml:space="preserve">στους καπνοπαραγωγούς της Θράκης». </w:t>
      </w:r>
    </w:p>
    <w:p w14:paraId="0325F4DD" w14:textId="77777777" w:rsidR="002A39CD" w:rsidRDefault="007F4A76">
      <w:pPr>
        <w:spacing w:line="600" w:lineRule="auto"/>
        <w:ind w:firstLine="720"/>
        <w:contextualSpacing/>
        <w:jc w:val="both"/>
        <w:rPr>
          <w:rFonts w:eastAsia="Times New Roman"/>
          <w:szCs w:val="24"/>
        </w:rPr>
      </w:pPr>
      <w:r w:rsidRPr="002702FC">
        <w:rPr>
          <w:rFonts w:eastAsia="Times New Roman"/>
          <w:szCs w:val="24"/>
        </w:rPr>
        <w:t xml:space="preserve">12. Η με αριθμό 1551/24-4-2018 </w:t>
      </w:r>
      <w:r>
        <w:rPr>
          <w:rFonts w:eastAsia="Times New Roman"/>
          <w:szCs w:val="24"/>
        </w:rPr>
        <w:t>επίκαιρη ε</w:t>
      </w:r>
      <w:r w:rsidRPr="002702FC">
        <w:rPr>
          <w:rFonts w:eastAsia="Times New Roman"/>
          <w:szCs w:val="24"/>
        </w:rPr>
        <w:t>ρώτηση του Βουλευτή Ηρακλείου τ</w:t>
      </w:r>
      <w:r>
        <w:rPr>
          <w:rFonts w:eastAsia="Times New Roman"/>
          <w:szCs w:val="24"/>
        </w:rPr>
        <w:t>ης Δημοκρατικής Συμπαράταξης ΠΑ</w:t>
      </w:r>
      <w:r w:rsidRPr="002702FC">
        <w:rPr>
          <w:rFonts w:eastAsia="Times New Roman"/>
          <w:szCs w:val="24"/>
        </w:rPr>
        <w:t>ΣΟΚ</w:t>
      </w:r>
      <w:r w:rsidRPr="003636AB">
        <w:rPr>
          <w:rFonts w:eastAsia="Times New Roman"/>
          <w:szCs w:val="24"/>
        </w:rPr>
        <w:t xml:space="preserve"> </w:t>
      </w:r>
      <w:r w:rsidRPr="002702FC">
        <w:rPr>
          <w:rFonts w:eastAsia="Times New Roman"/>
          <w:szCs w:val="24"/>
        </w:rPr>
        <w:t>–</w:t>
      </w:r>
      <w:r w:rsidRPr="003636AB">
        <w:rPr>
          <w:rFonts w:eastAsia="Times New Roman"/>
          <w:szCs w:val="24"/>
        </w:rPr>
        <w:t xml:space="preserve"> </w:t>
      </w:r>
      <w:r w:rsidRPr="002702FC">
        <w:rPr>
          <w:rFonts w:eastAsia="Times New Roman"/>
          <w:szCs w:val="24"/>
        </w:rPr>
        <w:t xml:space="preserve">ΔΗΜΑΡ κ. Βασιλείου </w:t>
      </w:r>
      <w:proofErr w:type="spellStart"/>
      <w:r w:rsidRPr="002702FC">
        <w:rPr>
          <w:rFonts w:eastAsia="Times New Roman"/>
          <w:szCs w:val="24"/>
        </w:rPr>
        <w:t>Κεγκέρογλου</w:t>
      </w:r>
      <w:proofErr w:type="spellEnd"/>
      <w:r w:rsidRPr="002702FC">
        <w:rPr>
          <w:rFonts w:eastAsia="Times New Roman"/>
          <w:szCs w:val="24"/>
        </w:rPr>
        <w:t xml:space="preserve"> προς τον Υπουργό Αγροτικής Ανάπτυξης και Τροφίμων, με θέμα: «Μέτρα και δράσεις για την αντιμετώπιση της λειψυδρίας</w:t>
      </w:r>
      <w:r w:rsidRPr="003636AB">
        <w:rPr>
          <w:rFonts w:eastAsia="Times New Roman"/>
          <w:szCs w:val="24"/>
        </w:rPr>
        <w:t xml:space="preserve"> </w:t>
      </w:r>
      <w:r w:rsidRPr="003636AB">
        <w:rPr>
          <w:rFonts w:eastAsia="Times New Roman"/>
          <w:szCs w:val="24"/>
        </w:rPr>
        <w:t xml:space="preserve">- </w:t>
      </w:r>
      <w:r w:rsidRPr="002702FC">
        <w:rPr>
          <w:rFonts w:eastAsia="Times New Roman"/>
          <w:szCs w:val="24"/>
        </w:rPr>
        <w:t>ξηρασίας».</w:t>
      </w:r>
    </w:p>
    <w:p w14:paraId="0325F4DE" w14:textId="77777777" w:rsidR="002A39CD" w:rsidRDefault="007F4A76">
      <w:pPr>
        <w:spacing w:line="600" w:lineRule="auto"/>
        <w:ind w:firstLine="720"/>
        <w:contextualSpacing/>
        <w:jc w:val="both"/>
        <w:rPr>
          <w:rFonts w:eastAsia="Times New Roman"/>
          <w:szCs w:val="24"/>
        </w:rPr>
      </w:pPr>
      <w:r>
        <w:rPr>
          <w:rFonts w:eastAsia="Times New Roman"/>
          <w:szCs w:val="24"/>
        </w:rPr>
        <w:lastRenderedPageBreak/>
        <w:t>13. Η με αριθμό 1529/19-4-2018 ε</w:t>
      </w:r>
      <w:r w:rsidRPr="002702FC">
        <w:rPr>
          <w:rFonts w:eastAsia="Times New Roman"/>
          <w:szCs w:val="24"/>
        </w:rPr>
        <w:t xml:space="preserve">πίκαιρη </w:t>
      </w:r>
      <w:r>
        <w:rPr>
          <w:rFonts w:eastAsia="Times New Roman"/>
          <w:szCs w:val="24"/>
        </w:rPr>
        <w:t>ε</w:t>
      </w:r>
      <w:r w:rsidRPr="002702FC">
        <w:rPr>
          <w:rFonts w:eastAsia="Times New Roman"/>
          <w:szCs w:val="24"/>
        </w:rPr>
        <w:t xml:space="preserve">ρώτηση του Βουλευτή Πέλλας του Λαϊκού Συνδέσμου – Χρυσή Αυγή κ. Ιωάννη </w:t>
      </w:r>
      <w:proofErr w:type="spellStart"/>
      <w:r w:rsidRPr="002702FC">
        <w:rPr>
          <w:rFonts w:eastAsia="Times New Roman"/>
          <w:szCs w:val="24"/>
        </w:rPr>
        <w:t>Σαχινίδη</w:t>
      </w:r>
      <w:proofErr w:type="spellEnd"/>
      <w:r w:rsidRPr="002702FC">
        <w:rPr>
          <w:rFonts w:eastAsia="Times New Roman"/>
          <w:szCs w:val="24"/>
        </w:rPr>
        <w:t xml:space="preserve"> προς τον Υπουργό Αγροτικής </w:t>
      </w:r>
      <w:r>
        <w:rPr>
          <w:rFonts w:eastAsia="Times New Roman"/>
          <w:szCs w:val="24"/>
        </w:rPr>
        <w:t>Ανάπτυξης και Τροφίμων, με θέμα</w:t>
      </w:r>
      <w:r w:rsidRPr="002702FC">
        <w:rPr>
          <w:rFonts w:eastAsia="Times New Roman"/>
          <w:szCs w:val="24"/>
        </w:rPr>
        <w:t xml:space="preserve">: «Συνεχίζουν να παραμένουν απλήρωτοι οι </w:t>
      </w:r>
      <w:proofErr w:type="spellStart"/>
      <w:r w:rsidRPr="002702FC">
        <w:rPr>
          <w:rFonts w:eastAsia="Times New Roman"/>
          <w:szCs w:val="24"/>
        </w:rPr>
        <w:t>τευτλοπαραγωγοί</w:t>
      </w:r>
      <w:proofErr w:type="spellEnd"/>
      <w:r w:rsidRPr="002702FC">
        <w:rPr>
          <w:rFonts w:eastAsia="Times New Roman"/>
          <w:szCs w:val="24"/>
        </w:rPr>
        <w:t>».</w:t>
      </w:r>
    </w:p>
    <w:p w14:paraId="0325F4DF" w14:textId="77777777" w:rsidR="002A39CD" w:rsidRDefault="007F4A76">
      <w:pPr>
        <w:spacing w:line="600" w:lineRule="auto"/>
        <w:ind w:firstLine="720"/>
        <w:contextualSpacing/>
        <w:jc w:val="both"/>
        <w:rPr>
          <w:rFonts w:eastAsia="Times New Roman"/>
          <w:szCs w:val="24"/>
        </w:rPr>
      </w:pPr>
      <w:r w:rsidRPr="002702FC">
        <w:rPr>
          <w:rFonts w:eastAsia="Times New Roman"/>
          <w:szCs w:val="24"/>
        </w:rPr>
        <w:t>14. Η</w:t>
      </w:r>
      <w:r w:rsidRPr="002702FC">
        <w:rPr>
          <w:rFonts w:eastAsia="Times New Roman"/>
          <w:szCs w:val="24"/>
        </w:rPr>
        <w:t xml:space="preserve"> με αριθμό 1149/26-2-2018 </w:t>
      </w:r>
      <w:r>
        <w:rPr>
          <w:rFonts w:eastAsia="Times New Roman"/>
          <w:szCs w:val="24"/>
        </w:rPr>
        <w:t>ε</w:t>
      </w:r>
      <w:r w:rsidRPr="002702FC">
        <w:rPr>
          <w:rFonts w:eastAsia="Times New Roman"/>
          <w:szCs w:val="24"/>
        </w:rPr>
        <w:t xml:space="preserve">πίκαιρη </w:t>
      </w:r>
      <w:r>
        <w:rPr>
          <w:rFonts w:eastAsia="Times New Roman"/>
          <w:szCs w:val="24"/>
        </w:rPr>
        <w:t>ε</w:t>
      </w:r>
      <w:r w:rsidRPr="002702FC">
        <w:rPr>
          <w:rFonts w:eastAsia="Times New Roman"/>
          <w:szCs w:val="24"/>
        </w:rPr>
        <w:t xml:space="preserve">ρώτηση του Βουλευτή </w:t>
      </w:r>
      <w:r>
        <w:rPr>
          <w:rFonts w:eastAsia="Times New Roman"/>
          <w:szCs w:val="24"/>
        </w:rPr>
        <w:t>Β΄ Πειραι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sidRPr="002702FC">
        <w:rPr>
          <w:rFonts w:eastAsia="Times New Roman"/>
          <w:szCs w:val="24"/>
        </w:rPr>
        <w:t>-</w:t>
      </w:r>
      <w:r>
        <w:rPr>
          <w:rFonts w:eastAsia="Times New Roman"/>
          <w:szCs w:val="24"/>
        </w:rPr>
        <w:t xml:space="preserve"> </w:t>
      </w:r>
      <w:r w:rsidRPr="002702FC">
        <w:rPr>
          <w:rFonts w:eastAsia="Times New Roman"/>
          <w:szCs w:val="24"/>
        </w:rPr>
        <w:t xml:space="preserve">Χρυσή Αυγή κ. Ιωάννη Λαγού προς τον Υπουργό Εσωτερικών, με θέμα: «Γνωστή από παρακρατικό </w:t>
      </w:r>
      <w:proofErr w:type="spellStart"/>
      <w:r w:rsidRPr="002702FC">
        <w:rPr>
          <w:rFonts w:eastAsia="Times New Roman"/>
          <w:szCs w:val="24"/>
        </w:rPr>
        <w:t>ιστότοπο</w:t>
      </w:r>
      <w:proofErr w:type="spellEnd"/>
      <w:r w:rsidRPr="002702FC">
        <w:rPr>
          <w:rFonts w:eastAsia="Times New Roman"/>
          <w:szCs w:val="24"/>
        </w:rPr>
        <w:t xml:space="preserve"> έγινε η πρωτοφανής επίθεση στο Α.Τ. Καισαριανής».</w:t>
      </w:r>
    </w:p>
    <w:p w14:paraId="0325F4E0" w14:textId="77777777" w:rsidR="002A39CD" w:rsidRDefault="007F4A76">
      <w:pPr>
        <w:spacing w:line="600" w:lineRule="auto"/>
        <w:ind w:firstLine="720"/>
        <w:contextualSpacing/>
        <w:jc w:val="both"/>
        <w:rPr>
          <w:rFonts w:eastAsia="Times New Roman"/>
          <w:szCs w:val="24"/>
        </w:rPr>
      </w:pPr>
      <w:r w:rsidRPr="002702FC">
        <w:rPr>
          <w:rFonts w:eastAsia="Times New Roman"/>
          <w:szCs w:val="24"/>
        </w:rPr>
        <w:t xml:space="preserve">15. </w:t>
      </w:r>
      <w:r>
        <w:rPr>
          <w:rFonts w:eastAsia="Times New Roman"/>
          <w:szCs w:val="24"/>
        </w:rPr>
        <w:t>Η με αριθμό 1</w:t>
      </w:r>
      <w:r>
        <w:rPr>
          <w:rFonts w:eastAsia="Times New Roman"/>
          <w:szCs w:val="24"/>
        </w:rPr>
        <w:t>151/26-2-2018 επίκαιρη ε</w:t>
      </w:r>
      <w:r w:rsidRPr="002702FC">
        <w:rPr>
          <w:rFonts w:eastAsia="Times New Roman"/>
          <w:szCs w:val="24"/>
        </w:rPr>
        <w:t>ρώτηση του Βουλευτή Κιλκίς του Λαϊκού Συνδέσμου - Χρυσή Αυγή κ. Χρήστου Χατζησάββα προς τον Υπουργό Εσωτερικών, με θέμα: «Ερωτήματα σχετικώς με την υπόθεση πράκτορα βάσει αποκαλύψεων του Π. Καμμένου».</w:t>
      </w:r>
      <w:r>
        <w:rPr>
          <w:rFonts w:eastAsia="Times New Roman"/>
          <w:szCs w:val="24"/>
        </w:rPr>
        <w:t xml:space="preserve"> </w:t>
      </w:r>
    </w:p>
    <w:p w14:paraId="0325F4E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ΑΝΑΦΟΡΕΣ - ΕΡΩΤΗΣΕΙΣ</w:t>
      </w:r>
      <w:r>
        <w:rPr>
          <w:rFonts w:eastAsia="Times New Roman" w:cs="Times New Roman"/>
          <w:szCs w:val="24"/>
        </w:rPr>
        <w:t xml:space="preserve"> (Άρθρο 13</w:t>
      </w:r>
      <w:r>
        <w:rPr>
          <w:rFonts w:eastAsia="Times New Roman" w:cs="Times New Roman"/>
          <w:szCs w:val="24"/>
        </w:rPr>
        <w:t>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0325F4E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αριθμό 4699/26-3-2018 ερώτηση του Βουλευτή Σερρών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Μιχαήλ Τζελέπη προς τον Υπουργό Αγροτικής Ανάπτυξης και Τροφίμων, με θέμα: «Η κτηνοτροφία σε κατάσταση έκτακτ</w:t>
      </w:r>
      <w:r>
        <w:rPr>
          <w:rFonts w:eastAsia="Times New Roman" w:cs="Times New Roman"/>
          <w:szCs w:val="24"/>
        </w:rPr>
        <w:t xml:space="preserve">ης ανάγκης». </w:t>
      </w:r>
    </w:p>
    <w:p w14:paraId="0325F4E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129/4-10-2017 ερώτηση του Βουλευτή Ροδόπης της Δημοκρατικής Συμπαράταξης ΠΑΣΟΚ – ΔΗΜΑΡ κ. </w:t>
      </w:r>
      <w:proofErr w:type="spellStart"/>
      <w:r>
        <w:rPr>
          <w:rFonts w:eastAsia="Times New Roman" w:cs="Times New Roman"/>
          <w:szCs w:val="24"/>
        </w:rPr>
        <w:t>Ιλχάν</w:t>
      </w:r>
      <w:proofErr w:type="spellEnd"/>
      <w:r>
        <w:rPr>
          <w:rFonts w:eastAsia="Times New Roman" w:cs="Times New Roman"/>
          <w:szCs w:val="24"/>
        </w:rPr>
        <w:t xml:space="preserve"> Αχμέτ προς τον Υπουργό Αγροτικής Ανάπτυξης και Τροφίμων, με θέμα: «Ενίσχυση καπνοκαλλιεργητών της Θράκης».</w:t>
      </w:r>
    </w:p>
    <w:p w14:paraId="0325F4E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3. Η με αριθμό 2464/10-1</w:t>
      </w:r>
      <w:r>
        <w:rPr>
          <w:rFonts w:eastAsia="Times New Roman" w:cs="Times New Roman"/>
          <w:szCs w:val="24"/>
        </w:rPr>
        <w:t>-2018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με θέμα: «Να προχωρήσει άμεσα η χρηματοδότηση για την εκτροπή του Πλατύ ποταμού για την ενίσχυση </w:t>
      </w:r>
      <w:r>
        <w:rPr>
          <w:rFonts w:eastAsia="Times New Roman" w:cs="Times New Roman"/>
          <w:szCs w:val="24"/>
        </w:rPr>
        <w:t>φ</w:t>
      </w:r>
      <w:r>
        <w:rPr>
          <w:rFonts w:eastAsia="Times New Roman" w:cs="Times New Roman"/>
          <w:szCs w:val="24"/>
        </w:rPr>
        <w:t>ρ</w:t>
      </w:r>
      <w:r>
        <w:rPr>
          <w:rFonts w:eastAsia="Times New Roman" w:cs="Times New Roman"/>
          <w:szCs w:val="24"/>
        </w:rPr>
        <w:t>άγματος Φανερωμένης».</w:t>
      </w:r>
    </w:p>
    <w:p w14:paraId="0325F4E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ισερχόμα</w:t>
      </w:r>
      <w:r>
        <w:rPr>
          <w:rFonts w:eastAsia="Times New Roman" w:cs="Times New Roman"/>
          <w:szCs w:val="24"/>
        </w:rPr>
        <w:t>στε</w:t>
      </w:r>
      <w:r>
        <w:rPr>
          <w:rFonts w:eastAsia="Times New Roman" w:cs="Times New Roman"/>
          <w:szCs w:val="24"/>
        </w:rPr>
        <w:t xml:space="preserve"> στην ημερήσια διάταξη της </w:t>
      </w:r>
    </w:p>
    <w:p w14:paraId="0325F4E6" w14:textId="77777777" w:rsidR="002A39CD" w:rsidRDefault="007F4A76">
      <w:pPr>
        <w:spacing w:line="600" w:lineRule="auto"/>
        <w:ind w:firstLine="720"/>
        <w:contextualSpacing/>
        <w:jc w:val="center"/>
        <w:rPr>
          <w:rFonts w:eastAsia="Times New Roman" w:cs="Times New Roman"/>
          <w:b/>
          <w:szCs w:val="24"/>
        </w:rPr>
      </w:pPr>
      <w:r w:rsidRPr="006D7A4A">
        <w:rPr>
          <w:rFonts w:eastAsia="Times New Roman" w:cs="Times New Roman"/>
          <w:b/>
          <w:szCs w:val="24"/>
        </w:rPr>
        <w:t>ΝΟΜΟΘΕΤΙΚΗΣ ΕΡΓΑΣΙΑΣ</w:t>
      </w:r>
    </w:p>
    <w:p w14:paraId="0325F4E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Συνέχιση της συζήτησης και ψήφιση </w:t>
      </w:r>
      <w:r>
        <w:rPr>
          <w:rFonts w:eastAsia="Times New Roman" w:cs="Times New Roman"/>
          <w:szCs w:val="24"/>
        </w:rPr>
        <w:t>επί της αρχής, των άρθρων και του συνόλου</w:t>
      </w:r>
      <w:r>
        <w:rPr>
          <w:rFonts w:eastAsia="Times New Roman" w:cs="Times New Roman"/>
          <w:szCs w:val="24"/>
        </w:rPr>
        <w:t xml:space="preserve"> του σχεδίου νόμου του Υπουργείου Εργασίας, Κοινωνικής Ασφάλισης και Κοινωνικής </w:t>
      </w:r>
      <w:r>
        <w:rPr>
          <w:rFonts w:eastAsia="Times New Roman" w:cs="Times New Roman"/>
          <w:szCs w:val="24"/>
        </w:rPr>
        <w:lastRenderedPageBreak/>
        <w:t>Αλληλεγγύης: «Μέτρα για την προώθηση των Θεσμών της Αναδοχής και Υιοθεσίας</w:t>
      </w:r>
      <w:r>
        <w:rPr>
          <w:rFonts w:eastAsia="Times New Roman" w:cs="Times New Roman"/>
          <w:szCs w:val="24"/>
        </w:rPr>
        <w:t xml:space="preserve"> και άλλες διατάξεις</w:t>
      </w:r>
      <w:r>
        <w:rPr>
          <w:rFonts w:eastAsia="Times New Roman" w:cs="Times New Roman"/>
          <w:szCs w:val="24"/>
        </w:rPr>
        <w:t>».</w:t>
      </w:r>
    </w:p>
    <w:p w14:paraId="0325F4E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Ο κ. Δελής, Βουλευτής του Κομμουνιστικού Κόμματος Ελλάδας</w:t>
      </w:r>
      <w:r w:rsidRPr="00064B23">
        <w:rPr>
          <w:rFonts w:eastAsia="Times New Roman" w:cs="Times New Roman"/>
          <w:szCs w:val="24"/>
        </w:rPr>
        <w:t>,</w:t>
      </w:r>
      <w:r>
        <w:rPr>
          <w:rFonts w:eastAsia="Times New Roman" w:cs="Times New Roman"/>
          <w:szCs w:val="24"/>
        </w:rPr>
        <w:t xml:space="preserve"> έχει τον λόγο για επ</w:t>
      </w:r>
      <w:r>
        <w:rPr>
          <w:rFonts w:eastAsia="Times New Roman" w:cs="Times New Roman"/>
          <w:szCs w:val="24"/>
        </w:rPr>
        <w:t>τά λεπτά.</w:t>
      </w:r>
    </w:p>
    <w:p w14:paraId="0325F4E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w:t>
      </w:r>
      <w:bookmarkStart w:id="36" w:name="_GoBack"/>
      <w:bookmarkEnd w:id="36"/>
      <w:r>
        <w:rPr>
          <w:rFonts w:eastAsia="Times New Roman" w:cs="Times New Roman"/>
          <w:szCs w:val="24"/>
        </w:rPr>
        <w:t>κύριε Πρόεδρε.</w:t>
      </w:r>
    </w:p>
    <w:p w14:paraId="0325F4E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Ισχυρίζεται η Κυβέρνηση ότι το νομοσχέδιο βάζει τάξη στις αναδοχές και τις υιοθεσίες. Ότι πρόκειται ακόμη και για προοδευτική τομή στο θέμα της παιδικής προστασίας. </w:t>
      </w:r>
    </w:p>
    <w:p w14:paraId="0325F4E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Βέβαια, όταν οι αστικές κυβερνήσεις μιλ</w:t>
      </w:r>
      <w:r>
        <w:rPr>
          <w:rFonts w:eastAsia="Times New Roman" w:cs="Times New Roman"/>
          <w:szCs w:val="24"/>
        </w:rPr>
        <w:t xml:space="preserve">ούν για παιδική προστασία, εννοούν απλώς ορισμένα μέτρα περιορισμένου χαρακτήρα, μόνο για τα παιδιά που έχουν φτάσει και βρίσκονται στην πιο ακραία φτώχεια ή γι’ αυτά που για διάφορους λόγους είναι χωρίς οικογένεια. Και εδώ η κατάσταση είναι αποκαλυπτική. </w:t>
      </w:r>
    </w:p>
    <w:p w14:paraId="0325F4E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τη </w:t>
      </w:r>
      <w:r>
        <w:rPr>
          <w:rFonts w:eastAsia="Times New Roman" w:cs="Times New Roman"/>
          <w:szCs w:val="24"/>
          <w:lang w:val="en-US"/>
        </w:rPr>
        <w:t>UNISEF</w:t>
      </w:r>
      <w:r>
        <w:rPr>
          <w:rFonts w:eastAsia="Times New Roman" w:cs="Times New Roman"/>
          <w:szCs w:val="24"/>
        </w:rPr>
        <w:t>, το 27% των παιδιών στη χώρα μας ζουν μέσα στη φτώχεια και δεν μπορούν ούτε να τραφούν σωστά ούτε να ζεσταθούν τον χειμώνα ούτε φυσικά να πάνε λίγες μέρες διακοπές.</w:t>
      </w:r>
    </w:p>
    <w:p w14:paraId="0325F4ED"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Τι είναι όλο αυτό; Φυσικό φαινόμενο ή μήπως το αποτέλεσμα της πολιτικ</w:t>
      </w:r>
      <w:r>
        <w:rPr>
          <w:rFonts w:eastAsia="Times New Roman"/>
          <w:szCs w:val="24"/>
        </w:rPr>
        <w:t>ής όλων των κυβερνήσεων</w:t>
      </w:r>
      <w:r>
        <w:rPr>
          <w:rFonts w:eastAsia="Times New Roman"/>
          <w:szCs w:val="24"/>
        </w:rPr>
        <w:t>,</w:t>
      </w:r>
      <w:r>
        <w:rPr>
          <w:rFonts w:eastAsia="Times New Roman"/>
          <w:szCs w:val="24"/>
        </w:rPr>
        <w:t xml:space="preserve"> που φορτώνει τα βάρη της κρίσης του βάρβαρου συστήματος στα λαϊκά στρώματα; </w:t>
      </w:r>
    </w:p>
    <w:p w14:paraId="0325F4EE"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Παραπέρα, πληθαίνουν τα τελευταία χρόνια και σοκάρουν τα περιστατικά, όσα τέλος πάντων δημοσιοποιούνται</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αφορούν την κακοποίηση παιδιών από τους γονεί</w:t>
      </w:r>
      <w:r>
        <w:rPr>
          <w:rFonts w:eastAsia="Times New Roman"/>
          <w:szCs w:val="24"/>
        </w:rPr>
        <w:t>ς τους, την εμπορία βρεφών, την παραμέληση και εγκατάλειψη των βρεφών και τόσα άλλα. Τα μαιευτήρια και τα νοσοκομεία είναι γεμάτα με τέτοια παιδιά, που στην πλειο</w:t>
      </w:r>
      <w:r>
        <w:rPr>
          <w:rFonts w:eastAsia="Times New Roman"/>
          <w:szCs w:val="24"/>
        </w:rPr>
        <w:t>νότητά</w:t>
      </w:r>
      <w:r>
        <w:rPr>
          <w:rFonts w:eastAsia="Times New Roman"/>
          <w:szCs w:val="24"/>
        </w:rPr>
        <w:t xml:space="preserve"> τους αντιμετωπίζουν σοβαρά προβλήματα υγείας ή αναπηρίες και εγκαταλείπονται εκεί. </w:t>
      </w:r>
    </w:p>
    <w:p w14:paraId="0325F4EF"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lastRenderedPageBreak/>
        <w:t>Είν</w:t>
      </w:r>
      <w:r>
        <w:rPr>
          <w:rFonts w:eastAsia="Times New Roman"/>
          <w:szCs w:val="24"/>
        </w:rPr>
        <w:t xml:space="preserve">αι τυχαίο άραγε ότι όλα αυτά εμφανίζονται ακόμα πιο πολύ στις μονογονεϊκές οικογένειες από όπου προέρχεται και το μεγαλύτερο μέρος αυτών των παιδιών; Τι δείχνουν όλα αυτά; Δεν δείχνουν ότι η διαχείριση της καπιταλιστικής κρίσης από όλες τις κυβερνήσεις σε </w:t>
      </w:r>
      <w:r>
        <w:rPr>
          <w:rFonts w:eastAsia="Times New Roman"/>
          <w:szCs w:val="24"/>
        </w:rPr>
        <w:t>βάρος του λαού τα επιδείνωσε ακόμα περισσότερο με την ανέχεια και την ανεργία που έσπειρε; Δεν δείχνουν ότι οι αντιδραστικές αλλαγές στην οικονομία, την κοινωνία, ο ατομισμός, ο ανταγωνισμός, ο εγωιστικός τρόπος ζωής, η ηθική</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οι αξίες της βαρβ</w:t>
      </w:r>
      <w:r>
        <w:rPr>
          <w:rFonts w:eastAsia="Times New Roman"/>
          <w:szCs w:val="24"/>
        </w:rPr>
        <w:t>αρότητας και της σαπίλας του συστήματος που ζούμε εκδηλώνονται και στις προσωπικές και στις οικογενειακές σχέσεις; Αυτό δείχνουν. Να, λοιπόν, το έδαφος όπου αναπαράγονται και μέσα στις οικογένειες παθογένειες, όπως η ενδοοικογενειακή βία, η σεξουαλική κακο</w:t>
      </w:r>
      <w:r>
        <w:rPr>
          <w:rFonts w:eastAsia="Times New Roman"/>
          <w:szCs w:val="24"/>
        </w:rPr>
        <w:t xml:space="preserve">ποίηση παιδιών και γενικότερα η τοξικομανία και οι ψυχικές ασθένειες. </w:t>
      </w:r>
    </w:p>
    <w:p w14:paraId="0325F4F0"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Άρα το φαινόμενο των απροστάτευτων παιδιών</w:t>
      </w:r>
      <w:r>
        <w:rPr>
          <w:rFonts w:eastAsia="Times New Roman"/>
          <w:szCs w:val="24"/>
        </w:rPr>
        <w:t>,</w:t>
      </w:r>
      <w:r>
        <w:rPr>
          <w:rFonts w:eastAsia="Times New Roman"/>
          <w:szCs w:val="24"/>
        </w:rPr>
        <w:t xml:space="preserve"> που όλο και μεγαλώνει</w:t>
      </w:r>
      <w:r>
        <w:rPr>
          <w:rFonts w:eastAsia="Times New Roman"/>
          <w:szCs w:val="24"/>
        </w:rPr>
        <w:t>,</w:t>
      </w:r>
      <w:r>
        <w:rPr>
          <w:rFonts w:eastAsia="Times New Roman"/>
          <w:szCs w:val="24"/>
        </w:rPr>
        <w:t xml:space="preserve"> δεν πέφτει από τον ουρανό. Έχει οικονομικές, κοινωνικές αιτίες</w:t>
      </w:r>
      <w:r w:rsidRPr="001B0700">
        <w:rPr>
          <w:rFonts w:eastAsia="Times New Roman"/>
          <w:szCs w:val="24"/>
        </w:rPr>
        <w:t>,</w:t>
      </w:r>
      <w:r>
        <w:rPr>
          <w:rFonts w:eastAsia="Times New Roman"/>
          <w:szCs w:val="24"/>
        </w:rPr>
        <w:t xml:space="preserve"> τις οποίες όμως το νομοσχέδιό σας ούτε καν ακουμπά. </w:t>
      </w:r>
    </w:p>
    <w:p w14:paraId="0325F4F1"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lastRenderedPageBreak/>
        <w:t>Κι ας μην ξεχνάμε και το σημερινό φαινόμενο των ασυνόδευτων ανήλικων προσφυγόπουλων, με αρκετά μάλιστα από αυτά να ζουν για καιρό σε αστυνομικά τμήματα και πολλά από αυτά χωρίς κα</w:t>
      </w:r>
      <w:r>
        <w:rPr>
          <w:rFonts w:eastAsia="Times New Roman"/>
          <w:szCs w:val="24"/>
        </w:rPr>
        <w:t>μ</w:t>
      </w:r>
      <w:r>
        <w:rPr>
          <w:rFonts w:eastAsia="Times New Roman"/>
          <w:szCs w:val="24"/>
        </w:rPr>
        <w:t>μιά, μα κα</w:t>
      </w:r>
      <w:r>
        <w:rPr>
          <w:rFonts w:eastAsia="Times New Roman"/>
          <w:szCs w:val="24"/>
        </w:rPr>
        <w:t>μ</w:t>
      </w:r>
      <w:r>
        <w:rPr>
          <w:rFonts w:eastAsia="Times New Roman"/>
          <w:szCs w:val="24"/>
        </w:rPr>
        <w:t>μιά</w:t>
      </w:r>
      <w:r>
        <w:rPr>
          <w:rFonts w:eastAsia="Times New Roman"/>
          <w:szCs w:val="24"/>
        </w:rPr>
        <w:t>,</w:t>
      </w:r>
      <w:r>
        <w:rPr>
          <w:rFonts w:eastAsia="Times New Roman"/>
          <w:szCs w:val="24"/>
        </w:rPr>
        <w:t xml:space="preserve"> ελπίδα να επανασυνδεθούν με τις οικογένειές τους. Ποιος φταί</w:t>
      </w:r>
      <w:r>
        <w:rPr>
          <w:rFonts w:eastAsia="Times New Roman"/>
          <w:szCs w:val="24"/>
        </w:rPr>
        <w:t>ει γι’ αυτό, αν όχι οι ιμπεριαλιστικοί πόλεμοι και οι αποφάσεις της Ευρωπαϊκής Ένωσης, τις οποίες τόσο πρόθυμα υλοποιεί η ελληνική Κυβέρνηση;</w:t>
      </w:r>
    </w:p>
    <w:p w14:paraId="0325F4F2"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Γίνεται φανερό, νομίζω, το πόσο αυξημένο είναι το ζήτημα της παιδικής προστασίας και πόσο επείγει η λύση του. Ποιο</w:t>
      </w:r>
      <w:r>
        <w:rPr>
          <w:rFonts w:eastAsia="Times New Roman"/>
          <w:szCs w:val="24"/>
        </w:rPr>
        <w:t>ς, όμως, πρέπει να έχει την ευθύνη της παιδικής προστασίας; Ποιον πρέπει να βαρύνει αυτή η ευθύνη τελικά; Αποκλειστικά το άτομο και την οικογένειά του ή μήπως την κοινωνία, το κράτος; Είναι ατομική, δηλαδή, ή κοινωνική υπόθεση; Αυτό είναι ένα εξαιρετικά κρ</w:t>
      </w:r>
      <w:r>
        <w:rPr>
          <w:rFonts w:eastAsia="Times New Roman"/>
          <w:szCs w:val="24"/>
        </w:rPr>
        <w:t xml:space="preserve">ίσιμο ερώτημα. </w:t>
      </w:r>
    </w:p>
    <w:p w14:paraId="0325F4F3"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Το ΚΚΕ απαντά: Το κράτος με τις δημόσιες δομές και τις υπηρεσίες του, με ένα συνολικό πλέγμα οικονομικών και κοινωνικών μέτρων για όλα, μα όλα</w:t>
      </w:r>
      <w:r>
        <w:rPr>
          <w:rFonts w:eastAsia="Times New Roman"/>
          <w:szCs w:val="24"/>
        </w:rPr>
        <w:t>,</w:t>
      </w:r>
      <w:r>
        <w:rPr>
          <w:rFonts w:eastAsia="Times New Roman"/>
          <w:szCs w:val="24"/>
        </w:rPr>
        <w:t xml:space="preserve"> τα παιδιά αναλαμβάνει αυτή την ευθύνη, επειδή τη θεωρεί ως μια υπόθεση που αφορά όλη την κοινωνί</w:t>
      </w:r>
      <w:r>
        <w:rPr>
          <w:rFonts w:eastAsia="Times New Roman"/>
          <w:szCs w:val="24"/>
        </w:rPr>
        <w:t>α. Η Κυβέρνηση, όλα τα αστικά κόμματα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η Ευρωπαϊκή Ένωση από </w:t>
      </w:r>
      <w:r>
        <w:rPr>
          <w:rFonts w:eastAsia="Times New Roman"/>
          <w:szCs w:val="24"/>
        </w:rPr>
        <w:lastRenderedPageBreak/>
        <w:t>την άλλη μεριά, απαντούν: Αυτή η ευθύνη της παιδικής προστασίας δεν πρέπει να ανήκει στο κράτος, αλλά να ανήκει αποκλειστικά είτε στην οικογένεια, φυσική, θετή ή ανάδοχη, είτε στους ι</w:t>
      </w:r>
      <w:r>
        <w:rPr>
          <w:rFonts w:eastAsia="Times New Roman"/>
          <w:szCs w:val="24"/>
        </w:rPr>
        <w:t>διώτες επαγγελματίες. Νομίζω ότι η διαφορά ανάμεσα στις δύο παραπάνω αντιλήψεις είναι χαώδης.</w:t>
      </w:r>
    </w:p>
    <w:p w14:paraId="0325F4F4"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Εδώ, όμως, πάνω σε αυτή τη στενή αντίληψη περί ατομικής και όχι κρατικής ευθύνης θεμελιώνεται και η ουσία του νομοσχεδίου και γι’ αυτό παραμένει και ενισχύεται όλ</w:t>
      </w:r>
      <w:r>
        <w:rPr>
          <w:rFonts w:eastAsia="Times New Roman"/>
          <w:szCs w:val="24"/>
        </w:rPr>
        <w:t>ο το σύστημα των ιδιωτικών υιοθεσιών και γενικεύεται η δράση των μη κυβερνητικών οργανώσεων και των ιδιωτών στο ζήτημα των απροστάτευτων παιδιών, αφήνοντας τελικά, εκτός των άλλων, άθικτο και όλο εκείνο το πλαίσιο μέσα στο οποίο ανθεί και το εμπόριο παιδιώ</w:t>
      </w:r>
      <w:r>
        <w:rPr>
          <w:rFonts w:eastAsia="Times New Roman"/>
          <w:szCs w:val="24"/>
        </w:rPr>
        <w:t>ν.</w:t>
      </w:r>
    </w:p>
    <w:p w14:paraId="0325F4F5"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Η αιτιολογία, βέβαια, για όλο αυτό έχει βρεθεί. Είναι καλά επεξεργασμένη από την Ευρωπαϊκή Ένωση, ώστε να είναι συμβατή με την κοινωνική εμπειρία και δεν την ανακάλυψε, βέβαια, </w:t>
      </w:r>
      <w:r>
        <w:rPr>
          <w:rFonts w:eastAsia="Times New Roman"/>
          <w:szCs w:val="24"/>
        </w:rPr>
        <w:t>ο</w:t>
      </w:r>
      <w:r>
        <w:rPr>
          <w:rFonts w:eastAsia="Times New Roman"/>
          <w:szCs w:val="24"/>
        </w:rPr>
        <w:t xml:space="preserve"> ΣΥΡΙΖΑ. Λέγεται </w:t>
      </w:r>
      <w:proofErr w:type="spellStart"/>
      <w:r>
        <w:rPr>
          <w:rFonts w:eastAsia="Times New Roman"/>
          <w:szCs w:val="24"/>
        </w:rPr>
        <w:t>αποϊδρυματοποίηση</w:t>
      </w:r>
      <w:proofErr w:type="spellEnd"/>
      <w:r>
        <w:rPr>
          <w:rFonts w:eastAsia="Times New Roman"/>
          <w:szCs w:val="24"/>
        </w:rPr>
        <w:t xml:space="preserve"> και είναι το φετίχ για όλες τις αστικές δυνάμεις και αυτό το ακούμε τόσες μέρες.</w:t>
      </w:r>
    </w:p>
    <w:p w14:paraId="0325F4F6"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Η ίδια ακριβώς λογική πλασάρεται ως συμπερίληψη στον χώρο της ειδικής αγωγής. Τα αποτελέσματα της εφαρμογής της είναι δημόσιες μονάδες και δ</w:t>
      </w:r>
      <w:r>
        <w:rPr>
          <w:rFonts w:eastAsia="Times New Roman"/>
          <w:szCs w:val="24"/>
        </w:rPr>
        <w:t>ομές παιδικής προστασίας ανεπαρκέστατες και αυτές να λειτουργούν στο όριο, εκρηκτικές ελλείψεις προσωπικού, όπως αντίστοιχα ειδικά σχολεία -για να πάμε και σ’ αυτόν τον τομέα- πολύ λιγοστά για να καλύπτουν τις υπάρχουσες ανάγκες ή ακόμα και με ποντίκια, όπ</w:t>
      </w:r>
      <w:r>
        <w:rPr>
          <w:rFonts w:eastAsia="Times New Roman"/>
          <w:szCs w:val="24"/>
        </w:rPr>
        <w:t>ως το 2</w:t>
      </w:r>
      <w:r w:rsidRPr="004D5645">
        <w:rPr>
          <w:rFonts w:eastAsia="Times New Roman"/>
          <w:szCs w:val="24"/>
          <w:vertAlign w:val="superscript"/>
        </w:rPr>
        <w:t>ο</w:t>
      </w:r>
      <w:r>
        <w:rPr>
          <w:rFonts w:eastAsia="Times New Roman"/>
          <w:szCs w:val="24"/>
        </w:rPr>
        <w:t xml:space="preserve"> </w:t>
      </w:r>
      <w:r>
        <w:rPr>
          <w:rFonts w:eastAsia="Times New Roman"/>
          <w:szCs w:val="24"/>
        </w:rPr>
        <w:t>Ειδικό Σχολείο στην Πυλαία Θεσσαλονίκης.</w:t>
      </w:r>
    </w:p>
    <w:p w14:paraId="0325F4F7"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325F4F8"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Μια μικρή ανοχή θα ήθελα, κύριε Πρόεδρε.</w:t>
      </w:r>
    </w:p>
    <w:p w14:paraId="0325F4F9"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Κι όμως, κάποιος βγαίνει κερδισμένος απ’ όλο αυτό που </w:t>
      </w:r>
      <w:proofErr w:type="spellStart"/>
      <w:r>
        <w:rPr>
          <w:rFonts w:eastAsia="Times New Roman"/>
          <w:szCs w:val="24"/>
        </w:rPr>
        <w:t>σερβίρεται</w:t>
      </w:r>
      <w:proofErr w:type="spellEnd"/>
      <w:r>
        <w:rPr>
          <w:rFonts w:eastAsia="Times New Roman"/>
          <w:szCs w:val="24"/>
        </w:rPr>
        <w:t xml:space="preserve"> ακόμα και ως προ</w:t>
      </w:r>
      <w:r>
        <w:rPr>
          <w:rFonts w:eastAsia="Times New Roman"/>
          <w:szCs w:val="24"/>
        </w:rPr>
        <w:t xml:space="preserve">οδευτικό. Το αστικό κράτος βγαίνει κερδισμένο και τα ταμεία του, γιατί ξοδεύουν λιγότερα γι’ αυτές τις αντιπαραγωγικές, όπως ονομάζονται, δαπάνες κι έτσι μπορούν ακόμα περισσότερο να ενισχύουν την ανάπτυξη με επιδοτήσεις και κίνητρα στους επιχειρηματικούς </w:t>
      </w:r>
      <w:r>
        <w:rPr>
          <w:rFonts w:eastAsia="Times New Roman"/>
          <w:szCs w:val="24"/>
        </w:rPr>
        <w:t>ομίλους.</w:t>
      </w:r>
    </w:p>
    <w:p w14:paraId="0325F4FA"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Όσοι, λοιπόν</w:t>
      </w:r>
      <w:r>
        <w:rPr>
          <w:rFonts w:eastAsia="Times New Roman"/>
          <w:szCs w:val="24"/>
        </w:rPr>
        <w:t>,</w:t>
      </w:r>
      <w:r>
        <w:rPr>
          <w:rFonts w:eastAsia="Times New Roman"/>
          <w:szCs w:val="24"/>
        </w:rPr>
        <w:t xml:space="preserve"> Κυβέρνηση και λοιποί</w:t>
      </w:r>
      <w:r>
        <w:rPr>
          <w:rFonts w:eastAsia="Times New Roman"/>
          <w:szCs w:val="24"/>
        </w:rPr>
        <w:t>,</w:t>
      </w:r>
      <w:r>
        <w:rPr>
          <w:rFonts w:eastAsia="Times New Roman"/>
          <w:szCs w:val="24"/>
        </w:rPr>
        <w:t xml:space="preserve"> σηκώνουν τη σημαία της </w:t>
      </w:r>
      <w:proofErr w:type="spellStart"/>
      <w:r>
        <w:rPr>
          <w:rFonts w:eastAsia="Times New Roman"/>
          <w:szCs w:val="24"/>
        </w:rPr>
        <w:t>αποϊδρυματοποίησης</w:t>
      </w:r>
      <w:proofErr w:type="spellEnd"/>
      <w:r>
        <w:rPr>
          <w:rFonts w:eastAsia="Times New Roman"/>
          <w:szCs w:val="24"/>
        </w:rPr>
        <w:t xml:space="preserve"> τις δικές τους βαριές ευθύνες προσπαθούν να κρύψουν για την κατάντια των δημόσιων δομών, προωθώντας ταυτόχρονα και την εμπορευματοποίηση σ’ αυτόν τον ευαίσθητο τομέα.</w:t>
      </w:r>
    </w:p>
    <w:p w14:paraId="0325F4FB"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Κα</w:t>
      </w:r>
      <w:r>
        <w:rPr>
          <w:rFonts w:eastAsia="Times New Roman"/>
          <w:szCs w:val="24"/>
        </w:rPr>
        <w:t>ι σ’ αυτό που επαναλαμβάνει μονότονα η Κυβέρνηση, λέγοντας: «Πο</w:t>
      </w:r>
      <w:r>
        <w:rPr>
          <w:rFonts w:eastAsia="Times New Roman"/>
          <w:szCs w:val="24"/>
        </w:rPr>
        <w:t>ύ</w:t>
      </w:r>
      <w:r>
        <w:rPr>
          <w:rFonts w:eastAsia="Times New Roman"/>
          <w:szCs w:val="24"/>
        </w:rPr>
        <w:t xml:space="preserve"> θέλετε να είναι ένα απροστάτευτο παιδί; Σε μια οικογένεια ή σε μια οργανωμένη δομή;»</w:t>
      </w:r>
      <w:r>
        <w:rPr>
          <w:rFonts w:eastAsia="Times New Roman"/>
          <w:szCs w:val="24"/>
        </w:rPr>
        <w:t>,</w:t>
      </w:r>
      <w:r>
        <w:rPr>
          <w:rFonts w:eastAsia="Times New Roman"/>
          <w:szCs w:val="24"/>
        </w:rPr>
        <w:t xml:space="preserve"> ίδρυμα το λένε</w:t>
      </w:r>
      <w:r>
        <w:rPr>
          <w:rFonts w:eastAsia="Times New Roman"/>
          <w:szCs w:val="24"/>
        </w:rPr>
        <w:t>,</w:t>
      </w:r>
      <w:r>
        <w:rPr>
          <w:rFonts w:eastAsia="Times New Roman"/>
          <w:szCs w:val="24"/>
        </w:rPr>
        <w:t xml:space="preserve"> υπάρχει απάντηση: Εκεί</w:t>
      </w:r>
      <w:r>
        <w:rPr>
          <w:rFonts w:eastAsia="Times New Roman"/>
          <w:szCs w:val="24"/>
        </w:rPr>
        <w:t>,</w:t>
      </w:r>
      <w:r>
        <w:rPr>
          <w:rFonts w:eastAsia="Times New Roman"/>
          <w:szCs w:val="24"/>
        </w:rPr>
        <w:t xml:space="preserve"> μα εκεί</w:t>
      </w:r>
      <w:r>
        <w:rPr>
          <w:rFonts w:eastAsia="Times New Roman"/>
          <w:szCs w:val="24"/>
        </w:rPr>
        <w:t>,</w:t>
      </w:r>
      <w:r>
        <w:rPr>
          <w:rFonts w:eastAsia="Times New Roman"/>
          <w:szCs w:val="24"/>
        </w:rPr>
        <w:t xml:space="preserve"> που είναι καλύτερα για το ίδιο το παιδί, αφού βεβαίως πρ</w:t>
      </w:r>
      <w:r>
        <w:rPr>
          <w:rFonts w:eastAsia="Times New Roman"/>
          <w:szCs w:val="24"/>
        </w:rPr>
        <w:t>ώτα εφαρμοστούν τα επιστημονικά και κοινωνικά κριτήρια και υλοποιηθούν οι προϋποθέσεις που υπηρετούν αποκλειστικά τα συμφέροντα του παιδιού και τίποτε άλλο.</w:t>
      </w:r>
    </w:p>
    <w:p w14:paraId="0325F4FC"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Κοντολογίς</w:t>
      </w:r>
      <w:r>
        <w:rPr>
          <w:rFonts w:eastAsia="Times New Roman"/>
          <w:szCs w:val="24"/>
        </w:rPr>
        <w:t>,</w:t>
      </w:r>
      <w:r>
        <w:rPr>
          <w:rFonts w:eastAsia="Times New Roman"/>
          <w:szCs w:val="24"/>
        </w:rPr>
        <w:t xml:space="preserve"> και τελειώνω, κύριε Πρόεδρε</w:t>
      </w:r>
      <w:r>
        <w:rPr>
          <w:rFonts w:eastAsia="Times New Roman"/>
          <w:szCs w:val="24"/>
        </w:rPr>
        <w:t>,</w:t>
      </w:r>
      <w:r>
        <w:rPr>
          <w:rFonts w:eastAsia="Times New Roman"/>
          <w:szCs w:val="24"/>
        </w:rPr>
        <w:t xml:space="preserve"> το νομοσχέδιο, παρά τους κάποιους αναγκαίους εκσυγχρονισμο</w:t>
      </w:r>
      <w:r>
        <w:rPr>
          <w:rFonts w:eastAsia="Times New Roman"/>
          <w:szCs w:val="24"/>
        </w:rPr>
        <w:t xml:space="preserve">ύς που επιφέρει, δεν ξεφεύγει από τα όρια μιας απλής διαχείρισης του προβλήματος, μη μπορώντας, αλλά ούτε και θέλοντας, να αντιμετωπίσει τις αιτίες, γιατί όχι μόνο δεν προβλέπει την εξασφάλιση από το κράτος εκείνων των </w:t>
      </w:r>
      <w:r>
        <w:rPr>
          <w:rFonts w:eastAsia="Times New Roman"/>
          <w:szCs w:val="24"/>
        </w:rPr>
        <w:lastRenderedPageBreak/>
        <w:t xml:space="preserve">κοινωνικών υπηρεσιών </w:t>
      </w:r>
      <w:r>
        <w:rPr>
          <w:rFonts w:eastAsia="Times New Roman"/>
          <w:szCs w:val="24"/>
        </w:rPr>
        <w:t>–</w:t>
      </w:r>
      <w:r>
        <w:rPr>
          <w:rFonts w:eastAsia="Times New Roman"/>
          <w:szCs w:val="24"/>
        </w:rPr>
        <w:t>όπως ο οικογενε</w:t>
      </w:r>
      <w:r>
        <w:rPr>
          <w:rFonts w:eastAsia="Times New Roman"/>
          <w:szCs w:val="24"/>
        </w:rPr>
        <w:t>ιακός προγραμματισμός, η σεξουαλική αγωγή και η ολόπλευρη στήριξη της οικογένειας</w:t>
      </w:r>
      <w:r>
        <w:rPr>
          <w:rFonts w:eastAsia="Times New Roman"/>
          <w:szCs w:val="24"/>
        </w:rPr>
        <w:t>–</w:t>
      </w:r>
      <w:r>
        <w:rPr>
          <w:rFonts w:eastAsia="Times New Roman"/>
          <w:szCs w:val="24"/>
        </w:rPr>
        <w:t xml:space="preserve"> που θα περιόριζαν σημαντικά τις περιπτώσεις των παιδιών χωρίς οικογένεια, αλλά ούτε και εξασφαλίζει την επιστημονική και κοινωνική εκείνη έρευνα και την αναγκαία -λέμε εμείς</w:t>
      </w:r>
      <w:r>
        <w:rPr>
          <w:rFonts w:eastAsia="Times New Roman"/>
          <w:szCs w:val="24"/>
        </w:rPr>
        <w:t>- κρατική στήριξη, που απαιτεί το δικαίωμα της αναδοχής και της υιοθεσίας.</w:t>
      </w:r>
    </w:p>
    <w:p w14:paraId="0325F4FD"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Κι όμως, κανονικά, αν προτ</w:t>
      </w:r>
      <w:r>
        <w:rPr>
          <w:rFonts w:eastAsia="Times New Roman"/>
          <w:szCs w:val="24"/>
        </w:rPr>
        <w:t>α</w:t>
      </w:r>
      <w:r>
        <w:rPr>
          <w:rFonts w:eastAsia="Times New Roman"/>
          <w:szCs w:val="24"/>
        </w:rPr>
        <w:t>σσ</w:t>
      </w:r>
      <w:r>
        <w:rPr>
          <w:rFonts w:eastAsia="Times New Roman"/>
          <w:szCs w:val="24"/>
        </w:rPr>
        <w:t>ό</w:t>
      </w:r>
      <w:r>
        <w:rPr>
          <w:rFonts w:eastAsia="Times New Roman"/>
          <w:szCs w:val="24"/>
        </w:rPr>
        <w:t>ταν το συμφέρον αυτών των παιδιών, αυτό θα έπρεπε να είναι το κύριο και όχι απλώς το πώς θα αυξηθεί</w:t>
      </w:r>
      <w:r>
        <w:rPr>
          <w:rFonts w:eastAsia="Times New Roman"/>
          <w:szCs w:val="24"/>
        </w:rPr>
        <w:t>,</w:t>
      </w:r>
      <w:r>
        <w:rPr>
          <w:rFonts w:eastAsia="Times New Roman"/>
          <w:szCs w:val="24"/>
        </w:rPr>
        <w:t xml:space="preserve"> όπως-</w:t>
      </w:r>
      <w:r>
        <w:rPr>
          <w:rFonts w:eastAsia="Times New Roman"/>
          <w:szCs w:val="24"/>
        </w:rPr>
        <w:t>όπως,</w:t>
      </w:r>
      <w:r>
        <w:rPr>
          <w:rFonts w:eastAsia="Times New Roman"/>
          <w:szCs w:val="24"/>
        </w:rPr>
        <w:t xml:space="preserve"> η ζήτηση της αναδοχής και της υιοθεσίας, όπως προωθεί η Κυβέρνηση.</w:t>
      </w:r>
    </w:p>
    <w:p w14:paraId="0325F4FE"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0325F4FF" w14:textId="77777777" w:rsidR="002A39CD" w:rsidRDefault="007F4A76">
      <w:pPr>
        <w:tabs>
          <w:tab w:val="left" w:pos="2940"/>
        </w:tabs>
        <w:spacing w:line="600" w:lineRule="auto"/>
        <w:ind w:firstLine="720"/>
        <w:contextualSpacing/>
        <w:jc w:val="both"/>
        <w:rPr>
          <w:rFonts w:eastAsia="Times New Roman"/>
          <w:szCs w:val="24"/>
        </w:rPr>
      </w:pPr>
      <w:r w:rsidRPr="009D1E28">
        <w:rPr>
          <w:rFonts w:eastAsia="Times New Roman"/>
          <w:b/>
          <w:szCs w:val="24"/>
        </w:rPr>
        <w:t xml:space="preserve">ΠΡΟΕΔΡΕΥΩΝ (Δημήτριος </w:t>
      </w:r>
      <w:proofErr w:type="spellStart"/>
      <w:r w:rsidRPr="009D1E28">
        <w:rPr>
          <w:rFonts w:eastAsia="Times New Roman"/>
          <w:b/>
          <w:szCs w:val="24"/>
        </w:rPr>
        <w:t>Κρεμαστινός</w:t>
      </w:r>
      <w:proofErr w:type="spellEnd"/>
      <w:r w:rsidRPr="009D1E28">
        <w:rPr>
          <w:rFonts w:eastAsia="Times New Roman"/>
          <w:b/>
          <w:szCs w:val="24"/>
        </w:rPr>
        <w:t>):</w:t>
      </w:r>
      <w:r>
        <w:rPr>
          <w:rFonts w:eastAsia="Times New Roman"/>
          <w:szCs w:val="24"/>
        </w:rPr>
        <w:t xml:space="preserve"> Θα παρακαλέσω τον κ. Στογιαννίδη, Βουλευτή του ΣΥΡΙΖΑ, ο οποίος είναι ο επόμενος ομιλητής και, εν συνεχεία, όλους τους συναδέλφους να κρατήσο</w:t>
      </w:r>
      <w:r>
        <w:rPr>
          <w:rFonts w:eastAsia="Times New Roman"/>
          <w:szCs w:val="24"/>
        </w:rPr>
        <w:t>υμε τον χρόνο, διότι το όριο των 14.00΄ είναι καθοριστικό για την ψηφοφορία και θα βρεθούμε στη δύσκολη θέση να μην μπορούν να μιλήσουν αρκετοί συνάδελφοι.</w:t>
      </w:r>
    </w:p>
    <w:p w14:paraId="0325F500"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Παρακαλώ, κύριε Στογιαννίδη, έχετε τον λόγο για επτά λεπτά.</w:t>
      </w:r>
    </w:p>
    <w:p w14:paraId="0325F501" w14:textId="77777777" w:rsidR="002A39CD" w:rsidRDefault="007F4A76">
      <w:pPr>
        <w:tabs>
          <w:tab w:val="left" w:pos="2940"/>
        </w:tabs>
        <w:spacing w:line="600" w:lineRule="auto"/>
        <w:ind w:firstLine="720"/>
        <w:contextualSpacing/>
        <w:jc w:val="both"/>
        <w:rPr>
          <w:rFonts w:eastAsia="Times New Roman"/>
          <w:szCs w:val="24"/>
        </w:rPr>
      </w:pPr>
      <w:r w:rsidRPr="009D1E28">
        <w:rPr>
          <w:rFonts w:eastAsia="Times New Roman"/>
          <w:b/>
          <w:szCs w:val="24"/>
        </w:rPr>
        <w:t>ΓΡΗΓΟΡΙΟΣ ΣΤΟΓΙΑΝΝΙΔΗΣ:</w:t>
      </w:r>
      <w:r>
        <w:rPr>
          <w:rFonts w:eastAsia="Times New Roman"/>
          <w:szCs w:val="24"/>
        </w:rPr>
        <w:t xml:space="preserve"> Κυρίες και κύριο</w:t>
      </w:r>
      <w:r>
        <w:rPr>
          <w:rFonts w:eastAsia="Times New Roman"/>
          <w:szCs w:val="24"/>
        </w:rPr>
        <w:t xml:space="preserve">ι Βουλευτές, το παρόν νομοσχέδιο, το οποίο πραγματεύεται τους θεσμούς της αναδοχής και της </w:t>
      </w:r>
      <w:proofErr w:type="spellStart"/>
      <w:r>
        <w:rPr>
          <w:rFonts w:eastAsia="Times New Roman"/>
          <w:szCs w:val="24"/>
        </w:rPr>
        <w:t>τεκνοθεσίας</w:t>
      </w:r>
      <w:proofErr w:type="spellEnd"/>
      <w:r>
        <w:rPr>
          <w:rFonts w:eastAsia="Times New Roman"/>
          <w:szCs w:val="24"/>
        </w:rPr>
        <w:t xml:space="preserve"> και -επιτυχώς θεωρώ- προσπαθεί να επιλύσει χρόνια προβλήματα, όπως είναι η καθυστέρηση των διαδικασιών, η έλλειψη χαρτογράφησης των παιδιών που φιλοξενού</w:t>
      </w:r>
      <w:r>
        <w:rPr>
          <w:rFonts w:eastAsia="Times New Roman"/>
          <w:szCs w:val="24"/>
        </w:rPr>
        <w:t>νται σε δομές κλειστής φροντίδας, καθώς και η ετοιμότητα των υποψηφίων αναδόχων και των θετών γονέων.</w:t>
      </w:r>
    </w:p>
    <w:p w14:paraId="0325F502" w14:textId="77777777" w:rsidR="002A39CD" w:rsidRDefault="007F4A76">
      <w:pPr>
        <w:spacing w:after="0" w:line="600" w:lineRule="auto"/>
        <w:ind w:firstLine="720"/>
        <w:contextualSpacing/>
        <w:jc w:val="both"/>
        <w:rPr>
          <w:rFonts w:eastAsia="Times New Roman"/>
          <w:szCs w:val="24"/>
        </w:rPr>
      </w:pPr>
      <w:r>
        <w:rPr>
          <w:rFonts w:eastAsia="Times New Roman"/>
          <w:szCs w:val="24"/>
        </w:rPr>
        <w:t>Το νομοσχέδιο έχει την παιδοκεντρική στόχευση «κανένα παιδί σε ίδρυμα». Η θέσπιση πρόβλεψης αντίστοιχης και ανάλογης στο άρθρο 13 που υπάρχει στο σχέδιο γ</w:t>
      </w:r>
      <w:r>
        <w:rPr>
          <w:rFonts w:eastAsia="Times New Roman"/>
          <w:szCs w:val="24"/>
        </w:rPr>
        <w:t xml:space="preserve">ια την αναδοχή θα ήταν χρήσιμο να υπάρξει και για την </w:t>
      </w:r>
      <w:proofErr w:type="spellStart"/>
      <w:r>
        <w:rPr>
          <w:rFonts w:eastAsia="Times New Roman"/>
          <w:szCs w:val="24"/>
        </w:rPr>
        <w:t>τεκνοθεσία</w:t>
      </w:r>
      <w:proofErr w:type="spellEnd"/>
      <w:r>
        <w:rPr>
          <w:rFonts w:eastAsia="Times New Roman"/>
          <w:szCs w:val="24"/>
        </w:rPr>
        <w:t xml:space="preserve">. </w:t>
      </w:r>
    </w:p>
    <w:p w14:paraId="0325F503" w14:textId="77777777" w:rsidR="002A39CD" w:rsidRDefault="007F4A76">
      <w:pPr>
        <w:spacing w:after="0" w:line="600" w:lineRule="auto"/>
        <w:ind w:firstLine="720"/>
        <w:contextualSpacing/>
        <w:jc w:val="both"/>
        <w:rPr>
          <w:rFonts w:eastAsia="Times New Roman"/>
          <w:szCs w:val="24"/>
        </w:rPr>
      </w:pPr>
      <w:r>
        <w:rPr>
          <w:rFonts w:eastAsia="Times New Roman"/>
          <w:szCs w:val="24"/>
        </w:rPr>
        <w:t>Συγκεκριμένα, στην αναδοχή προβλέπεται ότι η εποπτεία της αναδοχής ανατίθεται σε συγκεκριμένους φορείς και ο αρμόδιος για την εποπτεία της αναδοχής φορέας οργανώνει επισκέψεις οργάνων</w:t>
      </w:r>
      <w:r>
        <w:rPr>
          <w:rFonts w:eastAsia="Times New Roman"/>
          <w:szCs w:val="24"/>
        </w:rPr>
        <w:t>,</w:t>
      </w:r>
      <w:r>
        <w:rPr>
          <w:rFonts w:eastAsia="Times New Roman"/>
          <w:szCs w:val="24"/>
        </w:rPr>
        <w:t xml:space="preserve"> τακτ</w:t>
      </w:r>
      <w:r>
        <w:rPr>
          <w:rFonts w:eastAsia="Times New Roman"/>
          <w:szCs w:val="24"/>
        </w:rPr>
        <w:t xml:space="preserve">ικώς και εκτάκτως, ώστε να διαπιστωθούν οι όροι διαβίωσης και ανατροφής των τοποθετούμενων. Συνεργάζεται εποικοδομητικά με τους </w:t>
      </w:r>
      <w:r>
        <w:rPr>
          <w:rFonts w:eastAsia="Times New Roman"/>
          <w:szCs w:val="24"/>
        </w:rPr>
        <w:lastRenderedPageBreak/>
        <w:t>γονείς ως προς την άσκηση των καθηκόντων τους, επιλαμβάνεται επειγουσών περιπτώσεων, ενώ συντάσσει εκθέσεις, οι οποίες, πέραν τω</w:t>
      </w:r>
      <w:r>
        <w:rPr>
          <w:rFonts w:eastAsia="Times New Roman"/>
          <w:szCs w:val="24"/>
        </w:rPr>
        <w:t xml:space="preserve">ν λοιπών κοινοποιήσεων, καταχωρίζονται και στα θεσμοθετημένα εθνικά μητρώα. </w:t>
      </w:r>
    </w:p>
    <w:p w14:paraId="0325F504" w14:textId="77777777" w:rsidR="002A39CD" w:rsidRDefault="007F4A76">
      <w:pPr>
        <w:spacing w:after="0" w:line="600" w:lineRule="auto"/>
        <w:ind w:firstLine="720"/>
        <w:contextualSpacing/>
        <w:jc w:val="both"/>
        <w:rPr>
          <w:rFonts w:eastAsia="Times New Roman"/>
          <w:szCs w:val="24"/>
        </w:rPr>
      </w:pPr>
      <w:r>
        <w:rPr>
          <w:rFonts w:eastAsia="Times New Roman"/>
          <w:szCs w:val="24"/>
        </w:rPr>
        <w:t>Κατά τη διαδικασία ακρόασης των φορέων, προσήλθαν είκοσι φορείς, οι δεκαεπτά από τους οποίους συμφωνούν απόλυτα με το νομοσχέδιο. Μόνο τρεις εξέφρασαν αντιρρήσεις. Αυτό δείχνει κα</w:t>
      </w:r>
      <w:r>
        <w:rPr>
          <w:rFonts w:eastAsia="Times New Roman"/>
          <w:szCs w:val="24"/>
        </w:rPr>
        <w:t>ι το πώς αποδέχονται οι αρμόδιοι φορείς το σχετικό νομοσχέδιο.</w:t>
      </w:r>
    </w:p>
    <w:p w14:paraId="0325F505" w14:textId="77777777" w:rsidR="002A39CD" w:rsidRDefault="007F4A76">
      <w:pPr>
        <w:spacing w:after="0" w:line="600" w:lineRule="auto"/>
        <w:ind w:firstLine="720"/>
        <w:contextualSpacing/>
        <w:jc w:val="both"/>
        <w:rPr>
          <w:rFonts w:eastAsia="Times New Roman"/>
          <w:szCs w:val="24"/>
        </w:rPr>
      </w:pPr>
      <w:r>
        <w:rPr>
          <w:rFonts w:eastAsia="Times New Roman"/>
          <w:szCs w:val="24"/>
        </w:rPr>
        <w:t>Από τη δεκαετία του 1990 δίνεται το δικαίωμα σε κάθε ενήλικο να γίνει ανάδοχος γονέας, χωρίς να υπάρχει προϋπόθεση να έχει συνάψει γάμο και βεβαίως δεν γίνεται έλεγχος των σεξουαλικών του προτι</w:t>
      </w:r>
      <w:r>
        <w:rPr>
          <w:rFonts w:eastAsia="Times New Roman"/>
          <w:szCs w:val="24"/>
        </w:rPr>
        <w:t xml:space="preserve">μήσεων. </w:t>
      </w:r>
    </w:p>
    <w:p w14:paraId="0325F506"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Το 1992 </w:t>
      </w:r>
      <w:r>
        <w:rPr>
          <w:rFonts w:eastAsia="Times New Roman"/>
          <w:szCs w:val="24"/>
        </w:rPr>
        <w:t>κ</w:t>
      </w:r>
      <w:r>
        <w:rPr>
          <w:rFonts w:eastAsia="Times New Roman"/>
          <w:szCs w:val="24"/>
        </w:rPr>
        <w:t xml:space="preserve">υβέρνηση ήταν η Νέα Δημοκρατία, οι πολιτικοί πρόγονοι των Βουλευτών της Νέας Δημοκρατίας που αντιδρούν στην ψήφιση του άρθρου 8, που δίνει το δικαίωμα αναδοχής και όχι </w:t>
      </w:r>
      <w:proofErr w:type="spellStart"/>
      <w:r>
        <w:rPr>
          <w:rFonts w:eastAsia="Times New Roman"/>
          <w:szCs w:val="24"/>
        </w:rPr>
        <w:t>τεκνοθεσίας</w:t>
      </w:r>
      <w:proofErr w:type="spellEnd"/>
      <w:r>
        <w:rPr>
          <w:rFonts w:eastAsia="Times New Roman"/>
          <w:szCs w:val="24"/>
        </w:rPr>
        <w:t xml:space="preserve"> και σε άτομα του ιδίου φύλου, που έχουν συνάψει σύμφωνο συ</w:t>
      </w:r>
      <w:r>
        <w:rPr>
          <w:rFonts w:eastAsia="Times New Roman"/>
          <w:szCs w:val="24"/>
        </w:rPr>
        <w:t xml:space="preserve">μβίωσης. </w:t>
      </w:r>
    </w:p>
    <w:p w14:paraId="0325F507"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 xml:space="preserve">Πολλοί από αυτούς που αντιδρούν στη νομοθέτηση της παραπάνω διάταξης ισχυρίζονται ότι τα παιδιά που θα μεγαλώσουν σε ένα περιβάλλον με ομόφυλους θετούς γονείς θα γίνουν και αυτά ομοφυλόφιλα. </w:t>
      </w:r>
    </w:p>
    <w:p w14:paraId="0325F508" w14:textId="77777777" w:rsidR="002A39CD" w:rsidRDefault="007F4A76">
      <w:pPr>
        <w:spacing w:after="0" w:line="600" w:lineRule="auto"/>
        <w:ind w:firstLine="720"/>
        <w:contextualSpacing/>
        <w:jc w:val="both"/>
        <w:rPr>
          <w:rFonts w:eastAsia="Times New Roman"/>
          <w:szCs w:val="24"/>
        </w:rPr>
      </w:pPr>
      <w:r>
        <w:rPr>
          <w:rFonts w:eastAsia="Times New Roman"/>
          <w:szCs w:val="24"/>
        </w:rPr>
        <w:t>Αυτοί που αναπτύσσουν αυτόν τον ισχυρισμό θα πρέπει να</w:t>
      </w:r>
      <w:r>
        <w:rPr>
          <w:rFonts w:eastAsia="Times New Roman"/>
          <w:szCs w:val="24"/>
        </w:rPr>
        <w:t xml:space="preserve"> απαντήσουν και στο απλό ερώτημα: Γιατί παιδιά που</w:t>
      </w:r>
      <w:r>
        <w:rPr>
          <w:rFonts w:eastAsia="Times New Roman"/>
          <w:szCs w:val="24"/>
        </w:rPr>
        <w:t>,</w:t>
      </w:r>
      <w:r>
        <w:rPr>
          <w:rFonts w:eastAsia="Times New Roman"/>
          <w:szCs w:val="24"/>
        </w:rPr>
        <w:t xml:space="preserve"> ενώ ανατρέφονται σε οικογενειακό περιβάλλον με ετερόφυλους γονείς</w:t>
      </w:r>
      <w:r>
        <w:rPr>
          <w:rFonts w:eastAsia="Times New Roman"/>
          <w:szCs w:val="24"/>
        </w:rPr>
        <w:t>,</w:t>
      </w:r>
      <w:r>
        <w:rPr>
          <w:rFonts w:eastAsia="Times New Roman"/>
          <w:szCs w:val="24"/>
        </w:rPr>
        <w:t xml:space="preserve"> γίνονται ομοφυλόφιλα άτομα;</w:t>
      </w:r>
    </w:p>
    <w:p w14:paraId="0325F509" w14:textId="77777777" w:rsidR="002A39CD" w:rsidRDefault="007F4A76">
      <w:pPr>
        <w:spacing w:after="0" w:line="600" w:lineRule="auto"/>
        <w:ind w:firstLine="720"/>
        <w:contextualSpacing/>
        <w:jc w:val="both"/>
        <w:rPr>
          <w:rFonts w:eastAsia="Times New Roman"/>
          <w:szCs w:val="24"/>
        </w:rPr>
      </w:pPr>
      <w:r>
        <w:rPr>
          <w:rFonts w:eastAsia="Times New Roman"/>
          <w:szCs w:val="24"/>
        </w:rPr>
        <w:t>Επίσης, η ζωή μ</w:t>
      </w:r>
      <w:r>
        <w:rPr>
          <w:rFonts w:eastAsia="Times New Roman"/>
          <w:szCs w:val="24"/>
        </w:rPr>
        <w:t>ά</w:t>
      </w:r>
      <w:r>
        <w:rPr>
          <w:rFonts w:eastAsia="Times New Roman"/>
          <w:szCs w:val="24"/>
        </w:rPr>
        <w:t>ς έχει δείξει ότι η ετεροφυλοφιλία δεν αποτελεί τεκμήριο αθωότητας. Η στάση της Νέας Δημοκρατ</w:t>
      </w:r>
      <w:r>
        <w:rPr>
          <w:rFonts w:eastAsia="Times New Roman"/>
          <w:szCs w:val="24"/>
        </w:rPr>
        <w:t xml:space="preserve">ίας αποδεικνύει για ακόμη μία φορά ότι η σημερινή ηγεσία της Νέας Δημοκρατίας οδηγεί το κόμμα της Αξιωματικής Αντιπολίτευσης σε μία πολύ συντηρητική γραμμή, μακριά ακόμη και από τη φιλελεύθερη πολιτική που σεβόταν τα ατομικά δικαιώματα. </w:t>
      </w:r>
    </w:p>
    <w:p w14:paraId="0325F50A" w14:textId="77777777" w:rsidR="002A39CD" w:rsidRDefault="007F4A76">
      <w:pPr>
        <w:spacing w:after="0" w:line="600" w:lineRule="auto"/>
        <w:ind w:firstLine="720"/>
        <w:contextualSpacing/>
        <w:jc w:val="both"/>
        <w:rPr>
          <w:rFonts w:eastAsia="Times New Roman"/>
          <w:szCs w:val="24"/>
        </w:rPr>
      </w:pPr>
      <w:r>
        <w:rPr>
          <w:rFonts w:eastAsia="Times New Roman"/>
          <w:szCs w:val="24"/>
        </w:rPr>
        <w:t>Θα σας αναφέρω ένα</w:t>
      </w:r>
      <w:r>
        <w:rPr>
          <w:rFonts w:eastAsia="Times New Roman"/>
          <w:szCs w:val="24"/>
        </w:rPr>
        <w:t xml:space="preserve"> παράδειγμα, από όλα όσα λέγονταν όταν αποφάσισαν επιτέλους και στην Ελλάδα να δώσουν το δικαίωμα ψήφου και στις γυναίκες: Η Μαρίκα </w:t>
      </w:r>
      <w:proofErr w:type="spellStart"/>
      <w:r>
        <w:rPr>
          <w:rFonts w:eastAsia="Times New Roman"/>
          <w:szCs w:val="24"/>
        </w:rPr>
        <w:t>Κοτοπούλη</w:t>
      </w:r>
      <w:proofErr w:type="spellEnd"/>
      <w:r>
        <w:rPr>
          <w:rFonts w:eastAsia="Times New Roman"/>
          <w:szCs w:val="24"/>
        </w:rPr>
        <w:t xml:space="preserve">, διάσημη ηθοποιός τη δεκαετία του 1930, είχε δηλώσει πως «ψήφο θέλουν </w:t>
      </w:r>
      <w:r>
        <w:rPr>
          <w:rFonts w:eastAsia="Times New Roman"/>
          <w:szCs w:val="24"/>
        </w:rPr>
        <w:lastRenderedPageBreak/>
        <w:t xml:space="preserve">μόνο όσες είναι άσχημες και όσες αποφεύγουν </w:t>
      </w:r>
      <w:r>
        <w:rPr>
          <w:rFonts w:eastAsia="Times New Roman"/>
          <w:szCs w:val="24"/>
        </w:rPr>
        <w:t xml:space="preserve">να κάνουν παιδιά»! Τώρα αυτά τα λόγια μόνο γέλιο προκαλούν. </w:t>
      </w:r>
    </w:p>
    <w:p w14:paraId="0325F50B" w14:textId="77777777" w:rsidR="002A39CD" w:rsidRDefault="007F4A76">
      <w:pPr>
        <w:spacing w:after="0" w:line="600" w:lineRule="auto"/>
        <w:ind w:firstLine="720"/>
        <w:contextualSpacing/>
        <w:jc w:val="both"/>
        <w:rPr>
          <w:rFonts w:eastAsia="Times New Roman"/>
          <w:szCs w:val="24"/>
        </w:rPr>
      </w:pPr>
      <w:r>
        <w:rPr>
          <w:rFonts w:eastAsia="Times New Roman"/>
          <w:szCs w:val="24"/>
        </w:rPr>
        <w:t>Λέω, λοιπόν, σε όσους αντιδράτε στο άρθρο 8 για την αναδοχή από ομόφυλα ζευγάρια που έχουν συνάψει σύμφωνο συμβίωσης ότι τα επιχειρήματα που σήμερα χρησιμοποιείτε σε λίγα χρόνια μόνο γέλιο θα προ</w:t>
      </w:r>
      <w:r>
        <w:rPr>
          <w:rFonts w:eastAsia="Times New Roman"/>
          <w:szCs w:val="24"/>
        </w:rPr>
        <w:t>καλούν. Γι</w:t>
      </w:r>
      <w:r>
        <w:rPr>
          <w:rFonts w:eastAsia="Times New Roman"/>
          <w:szCs w:val="24"/>
        </w:rPr>
        <w:t>α</w:t>
      </w:r>
      <w:r>
        <w:rPr>
          <w:rFonts w:eastAsia="Times New Roman"/>
          <w:szCs w:val="24"/>
        </w:rPr>
        <w:t xml:space="preserve"> αυτό ξανασκεφτείτε τη θέση σας και αλλάξτε γνώμη. </w:t>
      </w:r>
    </w:p>
    <w:p w14:paraId="0325F50C" w14:textId="77777777" w:rsidR="002A39CD" w:rsidRDefault="007F4A76">
      <w:pPr>
        <w:spacing w:after="0" w:line="600" w:lineRule="auto"/>
        <w:ind w:firstLine="720"/>
        <w:contextualSpacing/>
        <w:jc w:val="both"/>
        <w:rPr>
          <w:rFonts w:eastAsia="Times New Roman"/>
          <w:szCs w:val="24"/>
        </w:rPr>
      </w:pPr>
      <w:r>
        <w:rPr>
          <w:rFonts w:eastAsia="Times New Roman"/>
          <w:szCs w:val="24"/>
        </w:rPr>
        <w:t>Πολλοί Βουλευτές της Νέας Δημοκρατίας χρησιμοποίησαν την εξής φράση: «Φανταστείτε ένα παιδί που έχει δύο πατέρες ή δύο μητέρες, πώς θα το αντιμετωπίζουν στο σχολείο τα άλλα παιδιά». Αλήθεια, μπ</w:t>
      </w:r>
      <w:r>
        <w:rPr>
          <w:rFonts w:eastAsia="Times New Roman"/>
          <w:szCs w:val="24"/>
        </w:rPr>
        <w:t>ορούν να μας ενημερώσουν οι Βουλευτές της Νέας Δημοκρατίας πώς αντιμετωπίζουν τα παιδιά που έχουν ανάδοχο γονέα ομοφυλόφιλο με νόμο που ψήφισε η Νέα Δημοκρατία το 1992 και τυγχάνει να συζεί αντίστοιχα με άντρα ή γυναίκα;</w:t>
      </w:r>
    </w:p>
    <w:p w14:paraId="0325F50D"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Στις δημοκρατίες με προοδευτικό πρό</w:t>
      </w:r>
      <w:r>
        <w:rPr>
          <w:rFonts w:eastAsia="Times New Roman"/>
          <w:szCs w:val="24"/>
        </w:rPr>
        <w:t>σημο, όπως πιστεύω ότι είναι και η Ελληνική Δημοκρατία, το Σύνταγμα ορίζει ρητά την προστασία των ανθρωπίνων δικαιωμάτων και των ατομικών δικαιωμάτων. Σήμερα η ηγεσία της Νέας Δημοκρατίας αποφάσισε να συνταχθεί με τους πολλούς και όχι να προστατεύσει τα δι</w:t>
      </w:r>
      <w:r>
        <w:rPr>
          <w:rFonts w:eastAsia="Times New Roman"/>
          <w:szCs w:val="24"/>
        </w:rPr>
        <w:t xml:space="preserve">καιώματα της μειοψηφίας, καθαρά για ψηφοθηρικούς λόγους. Αυτό είναι λαϊκισμός και έρχεται σε πλήρη αντίθεση με τα περί υπεύθυνης Αντιπολίτευσης, που πραγματεύεται ο κ. Μητσοτάκης.  </w:t>
      </w:r>
    </w:p>
    <w:p w14:paraId="0325F50E" w14:textId="77777777" w:rsidR="002A39CD" w:rsidRDefault="007F4A76">
      <w:pPr>
        <w:spacing w:after="0" w:line="600" w:lineRule="auto"/>
        <w:ind w:firstLine="720"/>
        <w:contextualSpacing/>
        <w:jc w:val="both"/>
        <w:rPr>
          <w:rFonts w:eastAsia="Times New Roman"/>
          <w:szCs w:val="24"/>
        </w:rPr>
      </w:pPr>
      <w:r>
        <w:rPr>
          <w:rFonts w:eastAsia="Times New Roman"/>
          <w:szCs w:val="24"/>
        </w:rPr>
        <w:t>Σε όσους επιχειρηματολογούν λέγοντας ότι η κοινωνία δεν είναι έτοιμη, θα ή</w:t>
      </w:r>
      <w:r>
        <w:rPr>
          <w:rFonts w:eastAsia="Times New Roman"/>
          <w:szCs w:val="24"/>
        </w:rPr>
        <w:t xml:space="preserve">θελα να αναφέρω αυτό που ανέφερα και στην </w:t>
      </w:r>
      <w:r>
        <w:rPr>
          <w:rFonts w:eastAsia="Times New Roman"/>
          <w:szCs w:val="24"/>
        </w:rPr>
        <w:t>ε</w:t>
      </w:r>
      <w:r>
        <w:rPr>
          <w:rFonts w:eastAsia="Times New Roman"/>
          <w:szCs w:val="24"/>
        </w:rPr>
        <w:t xml:space="preserve">πιτροπή κατά την επεξεργασία του νομοσχεδίου: Ο Βουλευτής τις περισσότερες φορές πρέπει να είναι μπροστά από την κοινωνία και όχι να ακολουθεί την κοινωνία, ιδιαίτερα στα ανθρώπινα δικαιώματα. </w:t>
      </w:r>
    </w:p>
    <w:p w14:paraId="0325F50F" w14:textId="77777777" w:rsidR="002A39CD" w:rsidRDefault="007F4A76">
      <w:pPr>
        <w:spacing w:after="0" w:line="600" w:lineRule="auto"/>
        <w:ind w:firstLine="720"/>
        <w:contextualSpacing/>
        <w:jc w:val="both"/>
        <w:rPr>
          <w:rFonts w:eastAsia="Times New Roman"/>
          <w:szCs w:val="24"/>
        </w:rPr>
      </w:pPr>
      <w:r>
        <w:rPr>
          <w:rFonts w:eastAsia="Times New Roman"/>
          <w:szCs w:val="24"/>
        </w:rPr>
        <w:t>Σας ευχαριστώ.</w:t>
      </w:r>
    </w:p>
    <w:p w14:paraId="0325F510" w14:textId="77777777" w:rsidR="002A39CD" w:rsidRDefault="007F4A76">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325F511" w14:textId="77777777" w:rsidR="002A39CD" w:rsidRDefault="007F4A76">
      <w:pPr>
        <w:spacing w:after="0" w:line="600" w:lineRule="auto"/>
        <w:ind w:firstLine="720"/>
        <w:contextualSpacing/>
        <w:jc w:val="both"/>
        <w:rPr>
          <w:rFonts w:eastAsia="Times New Roman"/>
          <w:szCs w:val="24"/>
        </w:rPr>
      </w:pPr>
      <w:r w:rsidRPr="006D69C2">
        <w:rPr>
          <w:rFonts w:eastAsia="Times New Roman"/>
          <w:b/>
          <w:szCs w:val="24"/>
        </w:rPr>
        <w:t xml:space="preserve">ΠΡΟΕΔΡΕΥΩΝ (Δημήτριος </w:t>
      </w:r>
      <w:proofErr w:type="spellStart"/>
      <w:r w:rsidRPr="006D69C2">
        <w:rPr>
          <w:rFonts w:eastAsia="Times New Roman"/>
          <w:b/>
          <w:szCs w:val="24"/>
        </w:rPr>
        <w:t>Κρεμαστινός</w:t>
      </w:r>
      <w:proofErr w:type="spellEnd"/>
      <w:r w:rsidRPr="006D69C2">
        <w:rPr>
          <w:rFonts w:eastAsia="Times New Roman"/>
          <w:b/>
          <w:szCs w:val="24"/>
        </w:rPr>
        <w:t>):</w:t>
      </w:r>
      <w:r>
        <w:rPr>
          <w:rFonts w:eastAsia="Times New Roman"/>
          <w:szCs w:val="24"/>
        </w:rPr>
        <w:t xml:space="preserve"> Κι εγώ ευχαριστώ.</w:t>
      </w:r>
    </w:p>
    <w:p w14:paraId="0325F512" w14:textId="77777777" w:rsidR="002A39CD" w:rsidRDefault="007F4A76">
      <w:pPr>
        <w:spacing w:after="0" w:line="600" w:lineRule="auto"/>
        <w:ind w:firstLine="720"/>
        <w:contextualSpacing/>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Βαγιωνάκη</w:t>
      </w:r>
      <w:proofErr w:type="spellEnd"/>
      <w:r>
        <w:rPr>
          <w:rFonts w:eastAsia="Times New Roman"/>
          <w:szCs w:val="24"/>
        </w:rPr>
        <w:t xml:space="preserve">, Βουλευτής του ΣΥΡΙΖΑ, για επτά λεπτά. </w:t>
      </w:r>
    </w:p>
    <w:p w14:paraId="0325F513" w14:textId="77777777" w:rsidR="002A39CD" w:rsidRDefault="007F4A76">
      <w:pPr>
        <w:spacing w:after="0" w:line="600" w:lineRule="auto"/>
        <w:ind w:firstLine="720"/>
        <w:contextualSpacing/>
        <w:jc w:val="both"/>
        <w:rPr>
          <w:rFonts w:eastAsia="Times New Roman"/>
          <w:szCs w:val="24"/>
        </w:rPr>
      </w:pPr>
      <w:r w:rsidRPr="006D69C2">
        <w:rPr>
          <w:rFonts w:eastAsia="Times New Roman"/>
          <w:b/>
          <w:szCs w:val="24"/>
        </w:rPr>
        <w:lastRenderedPageBreak/>
        <w:t xml:space="preserve">ΕΥΑΓΓΕΛΙΑ (ΒΑΛΙΑ) ΒΑΓΙΩΝΑΚΗ: </w:t>
      </w:r>
      <w:r>
        <w:rPr>
          <w:rFonts w:eastAsia="Times New Roman"/>
          <w:szCs w:val="24"/>
        </w:rPr>
        <w:t>Η υιοθεσία και η αναδοχή είναι διαδικασίες σύνθετες και ευαί</w:t>
      </w:r>
      <w:r>
        <w:rPr>
          <w:rFonts w:eastAsia="Times New Roman"/>
          <w:szCs w:val="24"/>
        </w:rPr>
        <w:t xml:space="preserve">σθητες, που απαιτούν λεπτούς αλλά και ταχείς χειρισμούς, ανεξάρτητα από τη χώρα, τον πολιτισμό ή το νομικό πλαίσιο μέσα στο οποίο πραγματοποιούνται. </w:t>
      </w:r>
    </w:p>
    <w:p w14:paraId="0325F514"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Δυστυχώς, η πραγματικότητα της χώρας μας είναι ιδιαίτερα σκληρή</w:t>
      </w:r>
      <w:r>
        <w:rPr>
          <w:rFonts w:eastAsia="Times New Roman" w:cs="Times New Roman"/>
          <w:szCs w:val="24"/>
        </w:rPr>
        <w:t>,</w:t>
      </w:r>
      <w:r>
        <w:rPr>
          <w:rFonts w:eastAsia="Times New Roman" w:cs="Times New Roman"/>
          <w:szCs w:val="24"/>
        </w:rPr>
        <w:t xml:space="preserve"> όσον αφορά τ</w:t>
      </w:r>
      <w:r>
        <w:rPr>
          <w:rFonts w:eastAsia="Times New Roman" w:cs="Times New Roman"/>
          <w:szCs w:val="24"/>
        </w:rPr>
        <w:t>ις</w:t>
      </w:r>
      <w:r>
        <w:rPr>
          <w:rFonts w:eastAsia="Times New Roman" w:cs="Times New Roman"/>
          <w:szCs w:val="24"/>
        </w:rPr>
        <w:t xml:space="preserve"> περίπου τρεις χιλιάδες παιδιά μέχρι δεκαο</w:t>
      </w:r>
      <w:r>
        <w:rPr>
          <w:rFonts w:eastAsia="Times New Roman" w:cs="Times New Roman"/>
          <w:szCs w:val="24"/>
        </w:rPr>
        <w:t>κ</w:t>
      </w:r>
      <w:r>
        <w:rPr>
          <w:rFonts w:eastAsia="Times New Roman" w:cs="Times New Roman"/>
          <w:szCs w:val="24"/>
        </w:rPr>
        <w:t xml:space="preserve">τώ ετών που φιλοξενούνται σήμερα σε μονάδες παιδικής προστασίας και φροντίδας. Και αυτό γιατί ούτε οι διαδικασίες είναι οι πρέπουσες ούτε οι χειρισμοί γρήγοροι και λεπτοί, όπως θα έπρεπε. </w:t>
      </w:r>
    </w:p>
    <w:p w14:paraId="0325F515"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Χωρίς να θέλω να παραγνω</w:t>
      </w:r>
      <w:r>
        <w:rPr>
          <w:rFonts w:eastAsia="Times New Roman" w:cs="Times New Roman"/>
          <w:szCs w:val="24"/>
        </w:rPr>
        <w:t>ρίσω το έργο που γίνεται σε πολλά από αυτά τα ιδρύματα, καθώς και την προσφορά του προσωπικού τους, οφείλω να πω –και πιστεύω ότι όλοι συμφωνούμε- ότι ο φυσικός τόπος ενός παιδιού είναι η οικογένεια. Αυτό προβλέπει η Διεθνής Συνθήκη για τα Δικαιώματα του Π</w:t>
      </w:r>
      <w:r>
        <w:rPr>
          <w:rFonts w:eastAsia="Times New Roman" w:cs="Times New Roman"/>
          <w:szCs w:val="24"/>
        </w:rPr>
        <w:t>αιδιού, αυτό επιτάσσει και η λογική. Και αυτό γιατί μιλάμε για παιδιά, για παιδικές ψυχές σε διαρκή αναμονή για ένα καλύτερο αύριο, αναμονή βασανιστική και με αποδεδειγμένα αρνητικές συνέπειες</w:t>
      </w:r>
      <w:r>
        <w:rPr>
          <w:rFonts w:eastAsia="Times New Roman" w:cs="Times New Roman"/>
          <w:szCs w:val="24"/>
        </w:rPr>
        <w:t>,</w:t>
      </w:r>
      <w:r>
        <w:rPr>
          <w:rFonts w:eastAsia="Times New Roman" w:cs="Times New Roman"/>
          <w:szCs w:val="24"/>
        </w:rPr>
        <w:t xml:space="preserve"> λόγω της </w:t>
      </w:r>
      <w:proofErr w:type="spellStart"/>
      <w:r>
        <w:rPr>
          <w:rFonts w:eastAsia="Times New Roman" w:cs="Times New Roman"/>
          <w:szCs w:val="24"/>
        </w:rPr>
        <w:lastRenderedPageBreak/>
        <w:t>ιδρυματοποίησης</w:t>
      </w:r>
      <w:proofErr w:type="spellEnd"/>
      <w:r>
        <w:rPr>
          <w:rFonts w:eastAsia="Times New Roman" w:cs="Times New Roman"/>
          <w:szCs w:val="24"/>
        </w:rPr>
        <w:t>. Και απορώ που υπάρχουν συνάδελφοι εδ</w:t>
      </w:r>
      <w:r>
        <w:rPr>
          <w:rFonts w:eastAsia="Times New Roman" w:cs="Times New Roman"/>
          <w:szCs w:val="24"/>
        </w:rPr>
        <w:t xml:space="preserve">ώ που υποστηρίζουν την </w:t>
      </w:r>
      <w:proofErr w:type="spellStart"/>
      <w:r>
        <w:rPr>
          <w:rFonts w:eastAsia="Times New Roman" w:cs="Times New Roman"/>
          <w:szCs w:val="24"/>
        </w:rPr>
        <w:t>ιδρυματοποίηση</w:t>
      </w:r>
      <w:proofErr w:type="spellEnd"/>
      <w:r>
        <w:rPr>
          <w:rFonts w:eastAsia="Times New Roman" w:cs="Times New Roman"/>
          <w:szCs w:val="24"/>
        </w:rPr>
        <w:t>. Αυτή έχει συνέπειες στον γνωστικό τους τομέα, συνέπειες στην ψυχική και συναισθηματική τους υγεία και στην ομαλή κοινωνική τους ένταξη, προκαλεί προβλήματα και υστερήσεις ως προς τη συναισθηματική και κοινωνική τους α</w:t>
      </w:r>
      <w:r>
        <w:rPr>
          <w:rFonts w:eastAsia="Times New Roman" w:cs="Times New Roman"/>
          <w:szCs w:val="24"/>
        </w:rPr>
        <w:t xml:space="preserve">νάπτυξη. </w:t>
      </w:r>
    </w:p>
    <w:p w14:paraId="0325F516"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Άραγε πόσο περήφανη μπορεί να αισθάνεται η χώρα μας και η ελληνική κοινωνία για το υφιστάμενο πλαίσιο μέσα στο οποίο σήμερα πραγματοποιούνται οι υιοθεσίες; </w:t>
      </w:r>
    </w:p>
    <w:p w14:paraId="0325F517"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Σήμερα ο αριθμός των επιθυμούντων να γίνουν ανάδοχοι ή θετοί γονείς είναι πολλαπλάσιος τω</w:t>
      </w:r>
      <w:r>
        <w:rPr>
          <w:rFonts w:eastAsia="Times New Roman" w:cs="Times New Roman"/>
          <w:szCs w:val="24"/>
        </w:rPr>
        <w:t xml:space="preserve">ν παιδιών που παραμένουν ξεχασμένα στα ιδρύματα και αυτό γιατί το κράτος δεν εκπληρώνει με επάρκεια την υποχρέωσή του να διασφαλίζει την οικογενειακή αποκατάστασή τους. </w:t>
      </w:r>
    </w:p>
    <w:p w14:paraId="0325F518"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θλιβερό και συνάμα απαράδεκτο να υπάρχουν παιδιά που μεγαλώνουν μέσα στα ιδρύματ</w:t>
      </w:r>
      <w:r>
        <w:rPr>
          <w:rFonts w:eastAsia="Times New Roman" w:cs="Times New Roman"/>
          <w:szCs w:val="24"/>
        </w:rPr>
        <w:t xml:space="preserve">α και την ίδια ώρα νεαρά ζευγάρια να αγωνιούν, καθώς αδυνατούν να δουν τη συνέχεια της ζωής και της ύπαρξής τους μέσα από την επαφή με ένα παιδί, </w:t>
      </w:r>
      <w:r>
        <w:rPr>
          <w:rFonts w:eastAsia="Times New Roman" w:cs="Times New Roman"/>
          <w:szCs w:val="24"/>
        </w:rPr>
        <w:lastRenderedPageBreak/>
        <w:t xml:space="preserve">την ίδια στιγμή που το παράνομο εμπόριο ή η εισαγωγή βρεφών από άλλες χώρες ανθεί. </w:t>
      </w:r>
    </w:p>
    <w:p w14:paraId="0325F519"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τα κυ</w:t>
      </w:r>
      <w:r>
        <w:rPr>
          <w:rFonts w:eastAsia="Times New Roman" w:cs="Times New Roman"/>
          <w:szCs w:val="24"/>
        </w:rPr>
        <w:t xml:space="preserve">ριότερα προβλήματα για την εφαρμογή ενός επαρκούς και αποτελεσματικού νομικού και θεσμικού πλαισίου συνοψίζονται στα εξής: </w:t>
      </w:r>
      <w:r>
        <w:rPr>
          <w:rFonts w:eastAsia="Times New Roman" w:cs="Times New Roman"/>
          <w:szCs w:val="24"/>
        </w:rPr>
        <w:t>κ</w:t>
      </w:r>
      <w:r>
        <w:rPr>
          <w:rFonts w:eastAsia="Times New Roman" w:cs="Times New Roman"/>
          <w:szCs w:val="24"/>
        </w:rPr>
        <w:t>αθυστέρηση ως προς τη διαχείριση των αιτήσεων των υποψηφίων θετών και αναδόχων γονέων, καθυστερήσεις στη διενέργεια των απαιτούμενων</w:t>
      </w:r>
      <w:r>
        <w:rPr>
          <w:rFonts w:eastAsia="Times New Roman" w:cs="Times New Roman"/>
          <w:szCs w:val="24"/>
        </w:rPr>
        <w:t xml:space="preserve"> ελέγχων και σύνταξη των σχετικών εκθέσεων, πλημμελής καταγραφή των παιδιών που φιλοξενούνται στα ιδρύματα. </w:t>
      </w:r>
    </w:p>
    <w:p w14:paraId="0325F51A"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αυτά τα προβλήματα οφείλει να απαντά σήμερα μια ολοκληρωμένη και επιστημονικά επαρκής νομοθετική παρέμβαση</w:t>
      </w:r>
      <w:r>
        <w:rPr>
          <w:rFonts w:eastAsia="Times New Roman" w:cs="Times New Roman"/>
          <w:szCs w:val="24"/>
        </w:rPr>
        <w:t>,</w:t>
      </w:r>
      <w:r>
        <w:rPr>
          <w:rFonts w:eastAsia="Times New Roman" w:cs="Times New Roman"/>
          <w:szCs w:val="24"/>
        </w:rPr>
        <w:t xml:space="preserve"> που εκτιμώ ότι αυτός ο νόμος που συζ</w:t>
      </w:r>
      <w:r>
        <w:rPr>
          <w:rFonts w:eastAsia="Times New Roman" w:cs="Times New Roman"/>
          <w:szCs w:val="24"/>
        </w:rPr>
        <w:t>ητάμε προσφέρει, διότι επιβάλλει την ταχύτερη διερεύνηση του οικογενειακού περιβάλλοντος, ενθαρρύνει και πριμοδοτεί τις διαδικασίες αναδοχής και υιοθεσίας, ξεκαθαρίζει τα βήματα που πρέπει να κάνουν οι γονείς, καθιερώνει την υποχρεωτική επιμόρφωση των υποψ</w:t>
      </w:r>
      <w:r>
        <w:rPr>
          <w:rFonts w:eastAsia="Times New Roman" w:cs="Times New Roman"/>
          <w:szCs w:val="24"/>
        </w:rPr>
        <w:t xml:space="preserve">ηφίων γονέων, ρυθμίζει τη συνέχιση της αναδοχής για τα παιδιά με αναπηρία </w:t>
      </w:r>
      <w:r>
        <w:rPr>
          <w:rFonts w:eastAsia="Times New Roman" w:cs="Times New Roman"/>
          <w:szCs w:val="24"/>
        </w:rPr>
        <w:lastRenderedPageBreak/>
        <w:t>μετά τα δεκαο</w:t>
      </w:r>
      <w:r>
        <w:rPr>
          <w:rFonts w:eastAsia="Times New Roman" w:cs="Times New Roman"/>
          <w:szCs w:val="24"/>
        </w:rPr>
        <w:t>κ</w:t>
      </w:r>
      <w:r>
        <w:rPr>
          <w:rFonts w:eastAsia="Times New Roman" w:cs="Times New Roman"/>
          <w:szCs w:val="24"/>
        </w:rPr>
        <w:t>τώ τους χρόνια και την ενισχύει οικονομικά, επιτρέπει την ανάληψη της ασφαλιστικής κάλυψης των παιδιών σε αναδοχή από τον ασφαλιστικό φορέα του αναδόχου γονέα, διευρύνε</w:t>
      </w:r>
      <w:r>
        <w:rPr>
          <w:rFonts w:eastAsia="Times New Roman" w:cs="Times New Roman"/>
          <w:szCs w:val="24"/>
        </w:rPr>
        <w:t xml:space="preserve">ι τη δεξαμενή των διαθέσιμων κοινωνικών λειτουργών αρμόδιων για την εκπόνηση εκθέσεων </w:t>
      </w:r>
      <w:proofErr w:type="spellStart"/>
      <w:r>
        <w:rPr>
          <w:rFonts w:eastAsia="Times New Roman" w:cs="Times New Roman"/>
          <w:szCs w:val="24"/>
        </w:rPr>
        <w:t>καταλληλότητας</w:t>
      </w:r>
      <w:proofErr w:type="spellEnd"/>
      <w:r>
        <w:rPr>
          <w:rFonts w:eastAsia="Times New Roman" w:cs="Times New Roman"/>
          <w:szCs w:val="24"/>
        </w:rPr>
        <w:t xml:space="preserve"> των υποψηφίων αναδόχων από μόλις ογδόντα σήμερα σε εκατοντάδες μέσα από τον Σύνδεσμο Κοινωνικών Λειτουργών Ελλάδας, αλλά και αυτών που υπηρετούν στις κοινω</w:t>
      </w:r>
      <w:r>
        <w:rPr>
          <w:rFonts w:eastAsia="Times New Roman" w:cs="Times New Roman"/>
          <w:szCs w:val="24"/>
        </w:rPr>
        <w:t xml:space="preserve">νικές δομές των δήμων. </w:t>
      </w:r>
    </w:p>
    <w:p w14:paraId="0325F51B"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Κάπως έτσι οι διαδικασίες αυτών των απαιτούμενων εκθέσεων θα περιοριστούν –ελπίζουμε- στους τρεις μήνες, ενώ θα υπάρχουν σοβαρές κυρώσεις</w:t>
      </w:r>
      <w:r>
        <w:rPr>
          <w:rFonts w:eastAsia="Times New Roman" w:cs="Times New Roman"/>
          <w:szCs w:val="24"/>
        </w:rPr>
        <w:t>,</w:t>
      </w:r>
      <w:r>
        <w:rPr>
          <w:rFonts w:eastAsia="Times New Roman" w:cs="Times New Roman"/>
          <w:szCs w:val="24"/>
        </w:rPr>
        <w:t xml:space="preserve"> τόσο αν δεν ακολουθούνται τα επιστημονικά κριτήρια όσο και αν δεν τηρούνται τα χρονικά όρια π</w:t>
      </w:r>
      <w:r>
        <w:rPr>
          <w:rFonts w:eastAsia="Times New Roman" w:cs="Times New Roman"/>
          <w:szCs w:val="24"/>
        </w:rPr>
        <w:t xml:space="preserve">ου τίθενται. </w:t>
      </w:r>
    </w:p>
    <w:p w14:paraId="0325F51C"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η δημιουργία των τριών ηλεκτρονικών </w:t>
      </w:r>
      <w:r>
        <w:rPr>
          <w:rFonts w:eastAsia="Times New Roman" w:cs="Times New Roman"/>
          <w:szCs w:val="24"/>
        </w:rPr>
        <w:t>μ</w:t>
      </w:r>
      <w:r>
        <w:rPr>
          <w:rFonts w:eastAsia="Times New Roman" w:cs="Times New Roman"/>
          <w:szCs w:val="24"/>
        </w:rPr>
        <w:t>ητρώων –τηρουμένων στην ΗΔΙΚΑ- του Εθνικού Μητρώου Ανηλίκων, του Εθνικού Μητρώου Υποψηφίων Αναδόχων και Γονέων και του Εθνικού Μητρώου Εγκεκριμένων Αναδόχων Ανηλίκων αποτελεί κομβικό σημείο της ε</w:t>
      </w:r>
      <w:r>
        <w:rPr>
          <w:rFonts w:eastAsia="Times New Roman" w:cs="Times New Roman"/>
          <w:szCs w:val="24"/>
        </w:rPr>
        <w:t xml:space="preserve">ν λόγω νομοθετικής ρύθμισης με διαφάνεια. </w:t>
      </w:r>
    </w:p>
    <w:p w14:paraId="0325F51D"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πρώτη φορά, εν </w:t>
      </w:r>
      <w:proofErr w:type="spellStart"/>
      <w:r>
        <w:rPr>
          <w:rFonts w:eastAsia="Times New Roman" w:cs="Times New Roman"/>
          <w:szCs w:val="24"/>
        </w:rPr>
        <w:t>έτει</w:t>
      </w:r>
      <w:proofErr w:type="spellEnd"/>
      <w:r>
        <w:rPr>
          <w:rFonts w:eastAsia="Times New Roman" w:cs="Times New Roman"/>
          <w:szCs w:val="24"/>
        </w:rPr>
        <w:t xml:space="preserve"> 2018, το κράτος θα ξέρει πόσα παιδιά είναι διαθέσιμα, πόσοι ανάδοχοι και θετοί γονείς υπάρχουν, κάτι που σε συνδυασμό με τα παραπάνω εκτιμάται ότι θα μειώσει τον χρόνο ολοκλήρωσης μιας αναδ</w:t>
      </w:r>
      <w:r>
        <w:rPr>
          <w:rFonts w:eastAsia="Times New Roman" w:cs="Times New Roman"/>
          <w:szCs w:val="24"/>
        </w:rPr>
        <w:t xml:space="preserve">οχής στους οκτώ έως δώδεκα μήνες από τα έξι χρόνια που απαιτούνται σήμερα, ιδίως στην Αττική. </w:t>
      </w:r>
    </w:p>
    <w:p w14:paraId="0325F51E"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συγκεκριμένο νομοσχέδιο νομίζω ότι έχει όλα τα εφόδια, προκειμένου να γίνει ένα σημαντικό βήμα στα θέματα υιοθεσίας και αναδοχής. Δυστυχώ</w:t>
      </w:r>
      <w:r>
        <w:rPr>
          <w:rFonts w:eastAsia="Times New Roman" w:cs="Times New Roman"/>
          <w:szCs w:val="24"/>
        </w:rPr>
        <w:t>ς, με ευθύνη της Αξιωματικής Αντιπολίτευσης και των ΜΜΕ που τη στηρίζουν, παρά τις ιδιαίτερα ευεργετικές διατάξεις του, η συζήτηση στη δημόσια σφαίρα περιορίστηκε στο άρθρο 8</w:t>
      </w:r>
      <w:r>
        <w:rPr>
          <w:rFonts w:eastAsia="Times New Roman" w:cs="Times New Roman"/>
          <w:szCs w:val="24"/>
        </w:rPr>
        <w:t>,</w:t>
      </w:r>
      <w:r>
        <w:rPr>
          <w:rFonts w:eastAsia="Times New Roman" w:cs="Times New Roman"/>
          <w:szCs w:val="24"/>
        </w:rPr>
        <w:t xml:space="preserve"> που επιτρέπει την αναδοχή και από ζευγάρια -ομόφυλα ή ετερόφυλα- που έχουν υπογρ</w:t>
      </w:r>
      <w:r>
        <w:rPr>
          <w:rFonts w:eastAsia="Times New Roman" w:cs="Times New Roman"/>
          <w:szCs w:val="24"/>
        </w:rPr>
        <w:t xml:space="preserve">άψει σύμφωνο συμβίωσης. </w:t>
      </w:r>
    </w:p>
    <w:p w14:paraId="0325F51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Από τη μεριά μου</w:t>
      </w:r>
      <w:r w:rsidRPr="0030254A">
        <w:rPr>
          <w:rFonts w:eastAsia="Times New Roman" w:cs="Times New Roman"/>
          <w:szCs w:val="24"/>
        </w:rPr>
        <w:t>,</w:t>
      </w:r>
      <w:r>
        <w:rPr>
          <w:rFonts w:eastAsia="Times New Roman" w:cs="Times New Roman"/>
          <w:szCs w:val="24"/>
        </w:rPr>
        <w:t xml:space="preserve"> θα ήθελα να παρατηρήσω τα εξής: Σε αντίθεση με την υιοθεσία</w:t>
      </w:r>
      <w:r>
        <w:rPr>
          <w:rFonts w:eastAsia="Times New Roman" w:cs="Times New Roman"/>
          <w:szCs w:val="24"/>
        </w:rPr>
        <w:t>,</w:t>
      </w:r>
      <w:r>
        <w:rPr>
          <w:rFonts w:eastAsia="Times New Roman" w:cs="Times New Roman"/>
          <w:szCs w:val="24"/>
        </w:rPr>
        <w:t xml:space="preserve"> που απαιτεί δικαστική απόφαση και το υιοθετούμενο παιδί καθίσταται μόνιμο μέλος της οικογένειας των θετών γονέων του, η αναδοχή αποτελεί μια προσωρινή κ</w:t>
      </w:r>
      <w:r>
        <w:rPr>
          <w:rFonts w:eastAsia="Times New Roman" w:cs="Times New Roman"/>
          <w:szCs w:val="24"/>
        </w:rPr>
        <w:t>ατάσταση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λήγει οπωσδήποτε μετά την ενηλικίωση του παιδιού και αποσκοπεί στο να παρασχεθεί στο παιδί η αναγκαία φροντίδα, επιμέλεια, διατροφή και μόρφωση, μέσα σε ένα ασφαλές και σταθερό οικογενειακό περιβάλλον, με αγάπη και στοργή. </w:t>
      </w:r>
    </w:p>
    <w:p w14:paraId="0325F52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 βασικό επιχείρη</w:t>
      </w:r>
      <w:r>
        <w:rPr>
          <w:rFonts w:eastAsia="Times New Roman" w:cs="Times New Roman"/>
          <w:szCs w:val="24"/>
        </w:rPr>
        <w:t>μα των ανθρώπων που απορρίπτουν το νομοσχέδιο είναι ότι η κοινωνία δεν είναι ώριμη. Σκεφτείτε πόσους αναχρονισμούς έχουμε ανεχθεί, πάντα με προμετωπίδα το ίδιο πρόσχημα: ψήφος των γυναικών, γυναικεία χειραφέτηση, πολιτικός γάμος, σύμφωνο συμβίωσης, καύση ν</w:t>
      </w:r>
      <w:r>
        <w:rPr>
          <w:rFonts w:eastAsia="Times New Roman" w:cs="Times New Roman"/>
          <w:szCs w:val="24"/>
        </w:rPr>
        <w:t>εκρών κ.λπ</w:t>
      </w:r>
      <w:r>
        <w:rPr>
          <w:rFonts w:eastAsia="Times New Roman" w:cs="Times New Roman"/>
          <w:szCs w:val="24"/>
        </w:rPr>
        <w:t>.</w:t>
      </w:r>
      <w:r>
        <w:rPr>
          <w:rFonts w:eastAsia="Times New Roman" w:cs="Times New Roman"/>
          <w:szCs w:val="24"/>
        </w:rPr>
        <w:t xml:space="preserve">. </w:t>
      </w:r>
    </w:p>
    <w:p w14:paraId="0325F52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Πολλές φορές η θεσμική διάσταση, ο νόμος που επιβάλλει προχωρημένα και ριζοσπαστικά βήματα είναι ένα στοιχείο που διαπαιδαγωγεί την ίδια την κοινωνία. Αντίθετα, η δειλία, το επιχείρημα «να μην ταράξουμε τα νερά» μόνο άλυτα προβλήματα και αναχ</w:t>
      </w:r>
      <w:r>
        <w:rPr>
          <w:rFonts w:eastAsia="Times New Roman" w:cs="Times New Roman"/>
          <w:szCs w:val="24"/>
        </w:rPr>
        <w:t xml:space="preserve">ρονισμούς προσφέρουν. </w:t>
      </w:r>
    </w:p>
    <w:p w14:paraId="0325F52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Πιστεύω πως μπορούμε ομόθυμα να συμφωνήσουμε ότι η ένταξη του παιδιού στο οικογενειακό περιβάλλον είναι προς το συμφέρον του</w:t>
      </w:r>
      <w:r>
        <w:rPr>
          <w:rFonts w:eastAsia="Times New Roman" w:cs="Times New Roman"/>
          <w:szCs w:val="24"/>
        </w:rPr>
        <w:t>,</w:t>
      </w:r>
      <w:r>
        <w:rPr>
          <w:rFonts w:eastAsia="Times New Roman" w:cs="Times New Roman"/>
          <w:szCs w:val="24"/>
        </w:rPr>
        <w:t xml:space="preserve"> χωρίς επιφυλάξεις και χωρίς «ναι μεν, αλλά». Αυτό που θα έπρεπε να μας απασχολεί σε αυτές τις περιπτώσεις ε</w:t>
      </w:r>
      <w:r>
        <w:rPr>
          <w:rFonts w:eastAsia="Times New Roman" w:cs="Times New Roman"/>
          <w:szCs w:val="24"/>
        </w:rPr>
        <w:t xml:space="preserve">ίναι </w:t>
      </w:r>
      <w:r>
        <w:rPr>
          <w:rFonts w:eastAsia="Times New Roman" w:cs="Times New Roman"/>
          <w:szCs w:val="24"/>
        </w:rPr>
        <w:lastRenderedPageBreak/>
        <w:t xml:space="preserve">η </w:t>
      </w:r>
      <w:proofErr w:type="spellStart"/>
      <w:r>
        <w:rPr>
          <w:rFonts w:eastAsia="Times New Roman" w:cs="Times New Roman"/>
          <w:szCs w:val="24"/>
        </w:rPr>
        <w:t>καταλληλότητα</w:t>
      </w:r>
      <w:proofErr w:type="spellEnd"/>
      <w:r>
        <w:rPr>
          <w:rFonts w:eastAsia="Times New Roman" w:cs="Times New Roman"/>
          <w:szCs w:val="24"/>
        </w:rPr>
        <w:t xml:space="preserve"> των υποψηφίων αναδόχων και όχι οτιδήποτε άλλο, πολύ δε περισσότερο που για τον σκοπό αυτόν περνούν από αυστηρές διαδικασίες ελέγχων και από επιστημονικά πιστοποιημένο προσωπικό.</w:t>
      </w:r>
    </w:p>
    <w:p w14:paraId="0325F52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w:t>
      </w:r>
      <w:r>
        <w:rPr>
          <w:rFonts w:eastAsia="Times New Roman" w:cs="Times New Roman"/>
          <w:szCs w:val="24"/>
        </w:rPr>
        <w:t>ιλίας της κυρίας Βουλευτού)</w:t>
      </w:r>
    </w:p>
    <w:p w14:paraId="0325F52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325F52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Εξάλλου ποιος είναι αυτός που μπορεί να ισχυριστεί ότι η αγκαλιά και η φροντίδα που θα προσφέρει σε ένα απροστάτευτο παιδί ένα ετερόφυλο ζευγάρι είναι πιο αληθινή και ζεστή από αυτή</w:t>
      </w:r>
      <w:r>
        <w:rPr>
          <w:rFonts w:eastAsia="Times New Roman" w:cs="Times New Roman"/>
          <w:szCs w:val="24"/>
        </w:rPr>
        <w:t xml:space="preserve"> που θα του προσφέρει ένα ομόφυλο;</w:t>
      </w:r>
    </w:p>
    <w:p w14:paraId="0325F526"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25F527" w14:textId="77777777" w:rsidR="002A39CD" w:rsidRDefault="007F4A76">
      <w:pPr>
        <w:spacing w:line="600" w:lineRule="auto"/>
        <w:ind w:firstLine="720"/>
        <w:contextualSpacing/>
        <w:jc w:val="both"/>
        <w:rPr>
          <w:rFonts w:eastAsia="Times New Roman" w:cs="Times New Roman"/>
          <w:szCs w:val="24"/>
        </w:rPr>
      </w:pPr>
      <w:r w:rsidRPr="00292397">
        <w:rPr>
          <w:rFonts w:eastAsia="Times New Roman" w:cs="Times New Roman"/>
          <w:b/>
          <w:szCs w:val="24"/>
        </w:rPr>
        <w:t xml:space="preserve">ΠΡΟΕΔΡΕΥΩΝ (Δημήτριος </w:t>
      </w:r>
      <w:proofErr w:type="spellStart"/>
      <w:r w:rsidRPr="00292397">
        <w:rPr>
          <w:rFonts w:eastAsia="Times New Roman" w:cs="Times New Roman"/>
          <w:b/>
          <w:szCs w:val="24"/>
        </w:rPr>
        <w:t>Κρεμαστινός</w:t>
      </w:r>
      <w:proofErr w:type="spellEnd"/>
      <w:r w:rsidRPr="00292397">
        <w:rPr>
          <w:rFonts w:eastAsia="Times New Roman" w:cs="Times New Roman"/>
          <w:b/>
          <w:szCs w:val="24"/>
        </w:rPr>
        <w:t>):</w:t>
      </w:r>
      <w:r>
        <w:rPr>
          <w:rFonts w:eastAsia="Times New Roman" w:cs="Times New Roman"/>
          <w:szCs w:val="24"/>
        </w:rPr>
        <w:t xml:space="preserve"> Και συνεχίζουμε με τον Βουλευτή του ΣΥΡΙΖΑ κ. Ψυχογιό, τον οποίος επίσης παρακαλώ να τηρήσει τον χρόνο των επτά λεπτών.</w:t>
      </w:r>
    </w:p>
    <w:p w14:paraId="0325F528" w14:textId="77777777" w:rsidR="002A39CD" w:rsidRDefault="007F4A76">
      <w:pPr>
        <w:spacing w:line="600" w:lineRule="auto"/>
        <w:ind w:firstLine="720"/>
        <w:contextualSpacing/>
        <w:jc w:val="both"/>
        <w:rPr>
          <w:rFonts w:eastAsia="Times New Roman" w:cs="Times New Roman"/>
          <w:szCs w:val="24"/>
        </w:rPr>
      </w:pPr>
      <w:r w:rsidRPr="00B2429B">
        <w:rPr>
          <w:rFonts w:eastAsia="Times New Roman" w:cs="Times New Roman"/>
          <w:b/>
          <w:szCs w:val="24"/>
        </w:rPr>
        <w:t>ΓΕΩΡΓΙΟΣ ΨΥΧΟΓΙΟΣ:</w:t>
      </w:r>
      <w:r>
        <w:rPr>
          <w:rFonts w:eastAsia="Times New Roman" w:cs="Times New Roman"/>
          <w:b/>
          <w:szCs w:val="24"/>
        </w:rPr>
        <w:t xml:space="preserve"> </w:t>
      </w:r>
      <w:r>
        <w:rPr>
          <w:rFonts w:eastAsia="Times New Roman" w:cs="Times New Roman"/>
          <w:szCs w:val="24"/>
        </w:rPr>
        <w:t>Ευ</w:t>
      </w:r>
      <w:r>
        <w:rPr>
          <w:rFonts w:eastAsia="Times New Roman" w:cs="Times New Roman"/>
          <w:szCs w:val="24"/>
        </w:rPr>
        <w:t>χαριστώ πολύ, κύριε Πρόεδρε.</w:t>
      </w:r>
    </w:p>
    <w:p w14:paraId="0325F52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Καλημέρα σε όλους και όλες!</w:t>
      </w:r>
    </w:p>
    <w:p w14:paraId="0325F52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σήμερα για μια ακόμη φορά ενώπιον του </w:t>
      </w:r>
      <w:r>
        <w:rPr>
          <w:rFonts w:eastAsia="Times New Roman" w:cs="Times New Roman"/>
          <w:szCs w:val="24"/>
        </w:rPr>
        <w:t>ε</w:t>
      </w:r>
      <w:r>
        <w:rPr>
          <w:rFonts w:eastAsia="Times New Roman" w:cs="Times New Roman"/>
          <w:szCs w:val="24"/>
        </w:rPr>
        <w:t>λληνικού Κοινοβουλίου έχουμε τη χαρά να ψηφίσουμε για μια ακόμη φορά νομοσχέδιο που προασπίζει δικαιώματα και συγκε</w:t>
      </w:r>
      <w:r>
        <w:rPr>
          <w:rFonts w:eastAsia="Times New Roman" w:cs="Times New Roman"/>
          <w:szCs w:val="24"/>
        </w:rPr>
        <w:t>κριμένα τα δικαιώματα του παιδιού.</w:t>
      </w:r>
    </w:p>
    <w:p w14:paraId="0325F52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 νομοσχέδιο που έχει ως γνώμονα το βέλτιστο συμφέρον του παιδιού, μια αρχή που διαπνέει όλες τις διατάξεις του. Όσο και αν κάποιοι προσπαθούν</w:t>
      </w:r>
      <w:r>
        <w:rPr>
          <w:rFonts w:eastAsia="Times New Roman" w:cs="Times New Roman"/>
          <w:szCs w:val="24"/>
        </w:rPr>
        <w:t>,</w:t>
      </w:r>
      <w:r>
        <w:rPr>
          <w:rFonts w:eastAsia="Times New Roman" w:cs="Times New Roman"/>
          <w:szCs w:val="24"/>
        </w:rPr>
        <w:t xml:space="preserve"> μέσω μικροπολιτικών σκοπιμοτήτων είτε από άγνοια, να στρέψουν</w:t>
      </w:r>
      <w:r>
        <w:rPr>
          <w:rFonts w:eastAsia="Times New Roman" w:cs="Times New Roman"/>
          <w:szCs w:val="24"/>
        </w:rPr>
        <w:t xml:space="preserve"> τη συζήτηση αλλού, εμείς αυτό που λέμε είναι ότι η προσοχή μας πρέπει να είναι εκεί που και η Διεθνής Σύμβαση των Δικαιωμάτων του Παιδιού επικεντρώνεται, στην κεντρική του ιδέα, που είναι η αρχή και το τέλος του νομοσχεδίου αυτού. </w:t>
      </w:r>
    </w:p>
    <w:p w14:paraId="0325F52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Ας ξεκινήσουμε, λοιπόν,</w:t>
      </w:r>
      <w:r>
        <w:rPr>
          <w:rFonts w:eastAsia="Times New Roman" w:cs="Times New Roman"/>
          <w:szCs w:val="24"/>
        </w:rPr>
        <w:t xml:space="preserve"> με την εξής παραδοχή: Σε μια ευνομούμενη πολιτεία εν </w:t>
      </w:r>
      <w:proofErr w:type="spellStart"/>
      <w:r>
        <w:rPr>
          <w:rFonts w:eastAsia="Times New Roman" w:cs="Times New Roman"/>
          <w:szCs w:val="24"/>
        </w:rPr>
        <w:t>έτει</w:t>
      </w:r>
      <w:proofErr w:type="spellEnd"/>
      <w:r>
        <w:rPr>
          <w:rFonts w:eastAsia="Times New Roman" w:cs="Times New Roman"/>
          <w:szCs w:val="24"/>
        </w:rPr>
        <w:t xml:space="preserve"> 2018 δεν μπορεί να υπάρχουν χιλιάδες παιδιά σε ιδρύματα. Δεν μπορεί, επίσης, ζευγάρια, νέοι άνθρωποι να θέλουν να γίνουν ανάδοχοι ή θετοί γονείς και με όλες αυτές </w:t>
      </w:r>
      <w:r>
        <w:rPr>
          <w:rFonts w:eastAsia="Times New Roman" w:cs="Times New Roman"/>
          <w:szCs w:val="24"/>
        </w:rPr>
        <w:lastRenderedPageBreak/>
        <w:t xml:space="preserve">τις πολυδαίδαλες διαδικασίες είτε </w:t>
      </w:r>
      <w:r>
        <w:rPr>
          <w:rFonts w:eastAsia="Times New Roman" w:cs="Times New Roman"/>
          <w:szCs w:val="24"/>
        </w:rPr>
        <w:t xml:space="preserve">να αποθαρρύνονται και να εγκαταλείπουν την προσπάθεια είτε να αναγκάζονται να ακολουθήσουν άλλους δρόμους. </w:t>
      </w:r>
    </w:p>
    <w:p w14:paraId="0325F52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Αυτά τα φαινόμενα δεν τιμούν κανέναν και θα έπρεπε να έχουν επιλυθεί εδώ και καιρό και μάλιστα από αυτούς που μας κατηγορούν ότι φέραμε τις διατάξει</w:t>
      </w:r>
      <w:r>
        <w:rPr>
          <w:rFonts w:eastAsia="Times New Roman" w:cs="Times New Roman"/>
          <w:szCs w:val="24"/>
        </w:rPr>
        <w:t>ς αυτές. Αυτά τα φαινόμενα λειτουργούν κυρίως εις βάρος των παιδιών</w:t>
      </w:r>
      <w:r>
        <w:rPr>
          <w:rFonts w:eastAsia="Times New Roman" w:cs="Times New Roman"/>
          <w:szCs w:val="24"/>
        </w:rPr>
        <w:t>,</w:t>
      </w:r>
      <w:r>
        <w:rPr>
          <w:rFonts w:eastAsia="Times New Roman" w:cs="Times New Roman"/>
          <w:szCs w:val="24"/>
        </w:rPr>
        <w:t xml:space="preserve"> που μεγαλώνουν χωρίς τη φροντίδα και την αγάπη που θα έπρεπε να απολαμβάνουν. </w:t>
      </w:r>
    </w:p>
    <w:p w14:paraId="0325F52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έρχεται να βελτιώσει και να εκσυγχρονίσει το υπάρχον πλαίσιο και είναι προϊόν διαβουλεύσ</w:t>
      </w:r>
      <w:r>
        <w:rPr>
          <w:rFonts w:eastAsia="Times New Roman" w:cs="Times New Roman"/>
          <w:szCs w:val="24"/>
        </w:rPr>
        <w:t>εων του Υπουργείου με φορείς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ελετά πολύ προσεκτικά τις κοινωνικές ανάγκες και περιέχει </w:t>
      </w:r>
      <w:proofErr w:type="spellStart"/>
      <w:r>
        <w:rPr>
          <w:rFonts w:eastAsia="Times New Roman" w:cs="Times New Roman"/>
          <w:szCs w:val="24"/>
        </w:rPr>
        <w:t>πολυεπίπεδες</w:t>
      </w:r>
      <w:proofErr w:type="spellEnd"/>
      <w:r>
        <w:rPr>
          <w:rFonts w:eastAsia="Times New Roman" w:cs="Times New Roman"/>
          <w:szCs w:val="24"/>
        </w:rPr>
        <w:t xml:space="preserve"> επιστημονικές δικλίδες.</w:t>
      </w:r>
    </w:p>
    <w:p w14:paraId="0325F52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Σε αυτό το σημείο, επειδή πολλά ακούστηκαν σε αυτή την Αίθουσα και ακούστηκε και από έναν συνάδελφο από τη Νέα Δημοκρατία ότι το σ</w:t>
      </w:r>
      <w:r>
        <w:rPr>
          <w:rFonts w:eastAsia="Times New Roman" w:cs="Times New Roman"/>
          <w:szCs w:val="24"/>
        </w:rPr>
        <w:t xml:space="preserve">υγκεκριμένο νομοσχέδιο δεν κάνει απολύτως τίποτα για το παιδί, αλλά και ότι εμείς δεν έχουμε κάνει απολύτως τίποτα για το παιδί ως Κυβέρνηση μέχρι τώρα, να θυμίσω στον κύριο συνάδελφο </w:t>
      </w:r>
      <w:r>
        <w:rPr>
          <w:rFonts w:eastAsia="Times New Roman" w:cs="Times New Roman"/>
          <w:szCs w:val="24"/>
        </w:rPr>
        <w:t>–</w:t>
      </w:r>
      <w:r>
        <w:rPr>
          <w:rFonts w:eastAsia="Times New Roman" w:cs="Times New Roman"/>
          <w:szCs w:val="24"/>
        </w:rPr>
        <w:t>γιατί δεν είναι μακριά οι εποχές που λιποθυμούσαν τα παιδιά μέσα στις α</w:t>
      </w:r>
      <w:r>
        <w:rPr>
          <w:rFonts w:eastAsia="Times New Roman" w:cs="Times New Roman"/>
          <w:szCs w:val="24"/>
        </w:rPr>
        <w:t xml:space="preserve">ίθουσες των </w:t>
      </w:r>
      <w:r>
        <w:rPr>
          <w:rFonts w:eastAsia="Times New Roman" w:cs="Times New Roman"/>
          <w:szCs w:val="24"/>
        </w:rPr>
        <w:lastRenderedPageBreak/>
        <w:t>σχολείων από την πείνα</w:t>
      </w:r>
      <w:r>
        <w:rPr>
          <w:rFonts w:eastAsia="Times New Roman" w:cs="Times New Roman"/>
          <w:szCs w:val="24"/>
        </w:rPr>
        <w:t>–</w:t>
      </w:r>
      <w:r>
        <w:rPr>
          <w:rFonts w:eastAsia="Times New Roman" w:cs="Times New Roman"/>
          <w:szCs w:val="24"/>
        </w:rPr>
        <w:t xml:space="preserve"> και τα σχολικά γεύματα, τα οποία έχουν καλύψει μέρος των σχολείων και θα καλύψουν και μεγαλύτερο στην πορεία, τα εκατομμύρια ευρώ που παίρνουν οι δήμοι για τους βρεφονηπιακούς σταθμούς που θα αναβαθμίσουν ή θα ιδρύσουν, </w:t>
      </w:r>
      <w:r>
        <w:rPr>
          <w:rFonts w:eastAsia="Times New Roman" w:cs="Times New Roman"/>
          <w:szCs w:val="24"/>
        </w:rPr>
        <w:t>την ειδική αγωγή</w:t>
      </w:r>
      <w:r>
        <w:rPr>
          <w:rFonts w:eastAsia="Times New Roman" w:cs="Times New Roman"/>
          <w:szCs w:val="24"/>
        </w:rPr>
        <w:t>,</w:t>
      </w:r>
      <w:r>
        <w:rPr>
          <w:rFonts w:eastAsia="Times New Roman" w:cs="Times New Roman"/>
          <w:szCs w:val="24"/>
        </w:rPr>
        <w:t xml:space="preserve"> που έχει αναβαθμιστεί στα σχολεία, τις παιδιατρικές ή τις </w:t>
      </w:r>
      <w:proofErr w:type="spellStart"/>
      <w:r>
        <w:rPr>
          <w:rFonts w:eastAsia="Times New Roman" w:cs="Times New Roman"/>
          <w:szCs w:val="24"/>
        </w:rPr>
        <w:t>παιδοψυχιατρικές</w:t>
      </w:r>
      <w:proofErr w:type="spellEnd"/>
      <w:r>
        <w:rPr>
          <w:rFonts w:eastAsia="Times New Roman" w:cs="Times New Roman"/>
          <w:szCs w:val="24"/>
        </w:rPr>
        <w:t xml:space="preserve"> κλινικές οι οποίες επαναλειτούργησαν ή ιδρύθηκαν</w:t>
      </w:r>
      <w:r>
        <w:rPr>
          <w:rFonts w:eastAsia="Times New Roman" w:cs="Times New Roman"/>
          <w:szCs w:val="24"/>
        </w:rPr>
        <w:t>,</w:t>
      </w:r>
      <w:r>
        <w:rPr>
          <w:rFonts w:eastAsia="Times New Roman" w:cs="Times New Roman"/>
          <w:szCs w:val="24"/>
        </w:rPr>
        <w:t xml:space="preserve"> όπως και στον νομό </w:t>
      </w:r>
      <w:r>
        <w:rPr>
          <w:rFonts w:eastAsia="Times New Roman" w:cs="Times New Roman"/>
          <w:szCs w:val="24"/>
        </w:rPr>
        <w:t>μου,</w:t>
      </w:r>
      <w:r>
        <w:rPr>
          <w:rFonts w:eastAsia="Times New Roman" w:cs="Times New Roman"/>
          <w:szCs w:val="24"/>
        </w:rPr>
        <w:t xml:space="preserve"> την Κορινθία. Όλα αυτά δημιουργούν ένα συνολικό πλαίσιο. Ας μην προσπαθούν να κάνουν το ά</w:t>
      </w:r>
      <w:r>
        <w:rPr>
          <w:rFonts w:eastAsia="Times New Roman" w:cs="Times New Roman"/>
          <w:szCs w:val="24"/>
        </w:rPr>
        <w:t>σπρο μαύρο ούτε να λαϊκίσουν</w:t>
      </w:r>
      <w:r>
        <w:rPr>
          <w:rFonts w:eastAsia="Times New Roman" w:cs="Times New Roman"/>
          <w:szCs w:val="24"/>
        </w:rPr>
        <w:t>,</w:t>
      </w:r>
      <w:r>
        <w:rPr>
          <w:rFonts w:eastAsia="Times New Roman" w:cs="Times New Roman"/>
          <w:szCs w:val="24"/>
        </w:rPr>
        <w:t xml:space="preserve"> γιατί ο κόσμος τα γνωρίζει αυτά, τα ξέρει. </w:t>
      </w:r>
    </w:p>
    <w:p w14:paraId="0325F53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Επανέρχομαι στο νομοσχέδιο</w:t>
      </w:r>
      <w:r w:rsidRPr="00FC5975">
        <w:rPr>
          <w:rFonts w:eastAsia="Times New Roman" w:cs="Times New Roman"/>
          <w:szCs w:val="24"/>
        </w:rPr>
        <w:t>,</w:t>
      </w:r>
      <w:r>
        <w:rPr>
          <w:rFonts w:eastAsia="Times New Roman" w:cs="Times New Roman"/>
          <w:szCs w:val="24"/>
        </w:rPr>
        <w:t xml:space="preserve"> λέγοντας ότι αυτό κινείται σε δύο άξονες. Αφ</w:t>
      </w:r>
      <w:r>
        <w:rPr>
          <w:rFonts w:eastAsia="Times New Roman" w:cs="Times New Roman"/>
          <w:szCs w:val="24"/>
        </w:rPr>
        <w:t xml:space="preserve">’ </w:t>
      </w:r>
      <w:r>
        <w:rPr>
          <w:rFonts w:eastAsia="Times New Roman" w:cs="Times New Roman"/>
          <w:szCs w:val="24"/>
        </w:rPr>
        <w:t>ενός αντιμετωπίζει το ζήτημα της επιτάχυνσης των διαδικασιών και αφ</w:t>
      </w:r>
      <w:r>
        <w:rPr>
          <w:rFonts w:eastAsia="Times New Roman" w:cs="Times New Roman"/>
          <w:szCs w:val="24"/>
        </w:rPr>
        <w:t xml:space="preserve">’ </w:t>
      </w:r>
      <w:r>
        <w:rPr>
          <w:rFonts w:eastAsia="Times New Roman" w:cs="Times New Roman"/>
          <w:szCs w:val="24"/>
        </w:rPr>
        <w:t xml:space="preserve">ετέρου τις υπάρχουσες κακοτεχνίες και </w:t>
      </w:r>
      <w:r>
        <w:rPr>
          <w:rFonts w:eastAsia="Times New Roman" w:cs="Times New Roman"/>
          <w:szCs w:val="24"/>
        </w:rPr>
        <w:t>ελλείψεις με θεσμικό, διαφανή και επιστημονικό τρόπο.</w:t>
      </w:r>
    </w:p>
    <w:p w14:paraId="0325F53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Συγκεκριμένα</w:t>
      </w:r>
      <w:r w:rsidRPr="009647E6">
        <w:rPr>
          <w:rFonts w:eastAsia="Times New Roman" w:cs="Times New Roman"/>
          <w:szCs w:val="24"/>
        </w:rPr>
        <w:t>,</w:t>
      </w:r>
      <w:r>
        <w:rPr>
          <w:rFonts w:eastAsia="Times New Roman" w:cs="Times New Roman"/>
          <w:szCs w:val="24"/>
        </w:rPr>
        <w:t xml:space="preserve"> μειώνεται δραστικά ο χρόνος αναμονής</w:t>
      </w:r>
      <w:r>
        <w:rPr>
          <w:rFonts w:eastAsia="Times New Roman" w:cs="Times New Roman"/>
          <w:szCs w:val="24"/>
        </w:rPr>
        <w:t>,</w:t>
      </w:r>
      <w:r>
        <w:rPr>
          <w:rFonts w:eastAsia="Times New Roman" w:cs="Times New Roman"/>
          <w:szCs w:val="24"/>
        </w:rPr>
        <w:t xml:space="preserve"> που έφτανε στα έξι χρόνια. Πλέον θα απαιτούνται συνολικά οκτώ με δώδεκα μήνες για την ολοκλήρωση της διαδι</w:t>
      </w:r>
      <w:r>
        <w:rPr>
          <w:rFonts w:eastAsia="Times New Roman" w:cs="Times New Roman"/>
          <w:szCs w:val="24"/>
        </w:rPr>
        <w:lastRenderedPageBreak/>
        <w:t>κασίας. Αντιμετωπίζεται το πρόβλημα της ελλι</w:t>
      </w:r>
      <w:r>
        <w:rPr>
          <w:rFonts w:eastAsia="Times New Roman" w:cs="Times New Roman"/>
          <w:szCs w:val="24"/>
        </w:rPr>
        <w:t>πούς στελέχωσης των κοινωνικών υπηρεσιών και δημιουργείται ένα ιδιαίτερα διευρυμένο φάσμα ειδικών κοινωνικών λειτουργών</w:t>
      </w:r>
      <w:r>
        <w:rPr>
          <w:rFonts w:eastAsia="Times New Roman" w:cs="Times New Roman"/>
          <w:szCs w:val="24"/>
        </w:rPr>
        <w:t>,</w:t>
      </w:r>
      <w:r>
        <w:rPr>
          <w:rFonts w:eastAsia="Times New Roman" w:cs="Times New Roman"/>
          <w:szCs w:val="24"/>
        </w:rPr>
        <w:t xml:space="preserve"> που θα μπορούν να διεξάγουν τις έρευνες και τις εκθέσεις που απαιτεί η διαδικασία. </w:t>
      </w:r>
    </w:p>
    <w:p w14:paraId="0325F53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Καταρτίζονται για πρώτη φορά τρία διαφορετικά μητρώ</w:t>
      </w:r>
      <w:r>
        <w:rPr>
          <w:rFonts w:eastAsia="Times New Roman" w:cs="Times New Roman"/>
          <w:szCs w:val="24"/>
        </w:rPr>
        <w:t>α</w:t>
      </w:r>
      <w:r>
        <w:rPr>
          <w:rFonts w:eastAsia="Times New Roman" w:cs="Times New Roman"/>
          <w:szCs w:val="24"/>
        </w:rPr>
        <w:t>,</w:t>
      </w:r>
      <w:r>
        <w:rPr>
          <w:rFonts w:eastAsia="Times New Roman" w:cs="Times New Roman"/>
          <w:szCs w:val="24"/>
        </w:rPr>
        <w:t xml:space="preserve"> για να εξασφαλίσουν τη διαφάνεια και την πλήρη θεσμική θωράκιση. Είναι το Μητρώο Ανηλίκων, </w:t>
      </w:r>
      <w:r>
        <w:rPr>
          <w:rFonts w:eastAsia="Times New Roman" w:cs="Times New Roman"/>
          <w:szCs w:val="24"/>
        </w:rPr>
        <w:t>στο οποίο</w:t>
      </w:r>
      <w:r>
        <w:rPr>
          <w:rFonts w:eastAsia="Times New Roman" w:cs="Times New Roman"/>
          <w:szCs w:val="24"/>
        </w:rPr>
        <w:t xml:space="preserve"> κάθε παιδί θα έχει από την πρώτη στιγμή τον ηλεκτρονικό του φάκελο, ώστε να δοθεί τέλος στην τραγωδία να μη γνωρίζει ένα παιδί τις ρίζες του, το Μητρώο </w:t>
      </w:r>
      <w:r>
        <w:rPr>
          <w:rFonts w:eastAsia="Times New Roman" w:cs="Times New Roman"/>
          <w:szCs w:val="24"/>
        </w:rPr>
        <w:t xml:space="preserve">Υποψηφίων Αναδόχων και </w:t>
      </w:r>
      <w:r>
        <w:rPr>
          <w:rFonts w:eastAsia="Times New Roman" w:cs="Times New Roman"/>
          <w:szCs w:val="24"/>
        </w:rPr>
        <w:t>Θ</w:t>
      </w:r>
      <w:r>
        <w:rPr>
          <w:rFonts w:eastAsia="Times New Roman" w:cs="Times New Roman"/>
          <w:szCs w:val="24"/>
        </w:rPr>
        <w:t>ετών Γονέων, που πλέον θα γίνεται ηλεκτρονική αίτηση μόνο προς δημόσιο φορέα</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τρίτον</w:t>
      </w:r>
      <w:r>
        <w:rPr>
          <w:rFonts w:eastAsia="Times New Roman" w:cs="Times New Roman"/>
          <w:szCs w:val="24"/>
        </w:rPr>
        <w:t>,</w:t>
      </w:r>
      <w:r>
        <w:rPr>
          <w:rFonts w:eastAsia="Times New Roman" w:cs="Times New Roman"/>
          <w:szCs w:val="24"/>
        </w:rPr>
        <w:t xml:space="preserve"> το Μητρώο Εγκεκριμένων Αναδοχών και </w:t>
      </w:r>
      <w:r>
        <w:rPr>
          <w:rFonts w:eastAsia="Times New Roman" w:cs="Times New Roman"/>
          <w:szCs w:val="24"/>
        </w:rPr>
        <w:t>Υ</w:t>
      </w:r>
      <w:r>
        <w:rPr>
          <w:rFonts w:eastAsia="Times New Roman" w:cs="Times New Roman"/>
          <w:szCs w:val="24"/>
        </w:rPr>
        <w:t>ιοθεσιών, που πλέον το κράτος θα γνωρίζει επίσημα πόσα παιδιά και πόσοι διαθέσιμοι γονείς υπάρχουν. Είνα</w:t>
      </w:r>
      <w:r>
        <w:rPr>
          <w:rFonts w:eastAsia="Times New Roman" w:cs="Times New Roman"/>
          <w:szCs w:val="24"/>
        </w:rPr>
        <w:t>ι, νομίζω</w:t>
      </w:r>
      <w:r>
        <w:rPr>
          <w:rFonts w:eastAsia="Times New Roman" w:cs="Times New Roman"/>
          <w:szCs w:val="24"/>
        </w:rPr>
        <w:t>,</w:t>
      </w:r>
      <w:r>
        <w:rPr>
          <w:rFonts w:eastAsia="Times New Roman" w:cs="Times New Roman"/>
          <w:szCs w:val="24"/>
        </w:rPr>
        <w:t xml:space="preserve"> προφανές ότι υπάρχει μία σαφώς καλύτερη οργάνωση και αποτελεσματικότητα στο σύστημα. </w:t>
      </w:r>
    </w:p>
    <w:p w14:paraId="0325F53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w:t>
      </w:r>
      <w:r w:rsidRPr="009647E6">
        <w:rPr>
          <w:rFonts w:eastAsia="Times New Roman" w:cs="Times New Roman"/>
          <w:szCs w:val="24"/>
        </w:rPr>
        <w:t>,</w:t>
      </w:r>
      <w:r>
        <w:rPr>
          <w:rFonts w:eastAsia="Times New Roman" w:cs="Times New Roman"/>
          <w:szCs w:val="24"/>
        </w:rPr>
        <w:t xml:space="preserve"> η διαδικασία που ακολουθεί την αίτηση –γιατί και αυτό έχει σημασία, το τι ακολουθεί την αίτηση- είναι σαφής χρονικά και επιστημονικά. Περιλαμβάνει ορ</w:t>
      </w:r>
      <w:r>
        <w:rPr>
          <w:rFonts w:eastAsia="Times New Roman" w:cs="Times New Roman"/>
          <w:szCs w:val="24"/>
        </w:rPr>
        <w:t>ισμό κοινωνικού λειτουργού, ακολουθεί η εκπαίδευση του υποψήφιου αναδόχου γονέα, ο έλεγχος του προφίλ του υποψηφίου και παρακολούθηση της αναδοχής και της υιοθεσίας από εκεί και πέρα. Για την επιτυχή εφαρμογή όλων των παραπάνω, συστήνεται το Εθνικό Συμβούλ</w:t>
      </w:r>
      <w:r>
        <w:rPr>
          <w:rFonts w:eastAsia="Times New Roman" w:cs="Times New Roman"/>
          <w:szCs w:val="24"/>
        </w:rPr>
        <w:t>ιο Αναδοχής και Υιοθεσίας</w:t>
      </w:r>
      <w:r>
        <w:rPr>
          <w:rFonts w:eastAsia="Times New Roman" w:cs="Times New Roman"/>
          <w:szCs w:val="24"/>
        </w:rPr>
        <w:t>,</w:t>
      </w:r>
      <w:r>
        <w:rPr>
          <w:rFonts w:eastAsia="Times New Roman" w:cs="Times New Roman"/>
          <w:szCs w:val="24"/>
        </w:rPr>
        <w:t xml:space="preserve"> με συμβουλευτικό αλλά και εποπτικό ρόλο. </w:t>
      </w:r>
    </w:p>
    <w:p w14:paraId="0325F53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Δεν θα μπορούσα και εγώ με τη σειρά μου, βέβαια, να μην αναφερθώ ειδικά στη διάταξη του άρθρου 8</w:t>
      </w:r>
      <w:r>
        <w:rPr>
          <w:rFonts w:eastAsia="Times New Roman" w:cs="Times New Roman"/>
          <w:szCs w:val="24"/>
        </w:rPr>
        <w:t>,</w:t>
      </w:r>
      <w:r>
        <w:rPr>
          <w:rFonts w:eastAsia="Times New Roman" w:cs="Times New Roman"/>
          <w:szCs w:val="24"/>
        </w:rPr>
        <w:t xml:space="preserve"> που επιτρέπει στα ζευγάρια που έχουν συνάψει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να γίνουν ανάδοχοι γονείς.</w:t>
      </w:r>
      <w:r>
        <w:rPr>
          <w:rFonts w:eastAsia="Times New Roman" w:cs="Times New Roman"/>
          <w:szCs w:val="24"/>
        </w:rPr>
        <w:t xml:space="preserve"> Κατά πρώτον, θα πρέπει να ξεκαθαρίσουμε –και το λέω και σαν νομικός- ότι δεν μπορεί να υπάρξει διάκριση μεταξύ ομόφυλων και ετερόφυλων ζευγαριών, κάτι το οποίο θα αντέβαινε και στο Σύνταγμα και στο Ευρωπαϊκό Δίκαιο και στην έκθεση της Επιστημονικής Υπηρεσ</w:t>
      </w:r>
      <w:r>
        <w:rPr>
          <w:rFonts w:eastAsia="Times New Roman" w:cs="Times New Roman"/>
          <w:szCs w:val="24"/>
        </w:rPr>
        <w:t>ίας της Βουλής.</w:t>
      </w:r>
    </w:p>
    <w:p w14:paraId="0325F53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δεύτερον, είναι άλλο πράγμα η αναδοχή και άλλο η υιοθεσία, η οποία είναι ευρύτερη και ρυθμίζεται ειδικώς από τον Αστικό Κώδικα, επομένως δεν πρέπει να τα συγχέουμε. Κατά τρίτον, από πολιτικής άποψης, αποτελεί μια πάγια και σταθερή θέση</w:t>
      </w:r>
      <w:r>
        <w:rPr>
          <w:rFonts w:eastAsia="Times New Roman" w:cs="Times New Roman"/>
          <w:szCs w:val="24"/>
        </w:rPr>
        <w:t xml:space="preserve"> του ΣΥΡΙΖΑ, που έχει υποστηριχθεί στη λογική της ισότητας, των μη διακρίσεων και της καθολικότητας των δικαιωμάτων.</w:t>
      </w:r>
    </w:p>
    <w:p w14:paraId="0325F53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στις ενστάσεις που φέρνετε για την κοινωνία, έχω να σχολιάσω το εξής</w:t>
      </w:r>
      <w:r>
        <w:rPr>
          <w:rFonts w:eastAsia="Times New Roman" w:cs="Times New Roman"/>
          <w:szCs w:val="24"/>
        </w:rPr>
        <w:t>:</w:t>
      </w:r>
      <w:r>
        <w:rPr>
          <w:rFonts w:eastAsia="Times New Roman" w:cs="Times New Roman"/>
          <w:szCs w:val="24"/>
        </w:rPr>
        <w:t xml:space="preserve"> Θεωρώ ότι η ελληνική κοινωνία είναι πιο</w:t>
      </w:r>
      <w:r>
        <w:rPr>
          <w:rFonts w:eastAsia="Times New Roman" w:cs="Times New Roman"/>
          <w:szCs w:val="24"/>
        </w:rPr>
        <w:t xml:space="preserve"> ώριμη απ’ ό,τι νομίζουμε ή απ’ ό,τι κάποιοι θέλουν να παρουσιάσουν ότι είναι. Πιστεύω πως σίγουρα πρέπει να πάμε βήμα-βήμα, </w:t>
      </w:r>
      <w:r>
        <w:rPr>
          <w:rFonts w:eastAsia="Times New Roman" w:cs="Times New Roman"/>
          <w:szCs w:val="24"/>
        </w:rPr>
        <w:t>όμως,</w:t>
      </w:r>
      <w:r>
        <w:rPr>
          <w:rFonts w:eastAsia="Times New Roman" w:cs="Times New Roman"/>
          <w:szCs w:val="24"/>
        </w:rPr>
        <w:t xml:space="preserve"> σε κάθε περίπτωση και ιδίως σε θέματα ανθρωπίνων δικαιωμάτων</w:t>
      </w:r>
      <w:r>
        <w:rPr>
          <w:rFonts w:eastAsia="Times New Roman" w:cs="Times New Roman"/>
          <w:szCs w:val="24"/>
        </w:rPr>
        <w:t>,</w:t>
      </w:r>
      <w:r>
        <w:rPr>
          <w:rFonts w:eastAsia="Times New Roman" w:cs="Times New Roman"/>
          <w:szCs w:val="24"/>
        </w:rPr>
        <w:t xml:space="preserve"> δεν πρέπει να ξεχνάμε ότι ο νόμος έχει και παιδαγωγικό χαρακτήρ</w:t>
      </w:r>
      <w:r>
        <w:rPr>
          <w:rFonts w:eastAsia="Times New Roman" w:cs="Times New Roman"/>
          <w:szCs w:val="24"/>
        </w:rPr>
        <w:t>α και πρέπει να κάνει τομές, επειδή προστατεύει τις πιο ευάλωτες και πιο ευαίσθητες κοινωνικές ομάδες, όπως τα παιδιά. Οπότε θα σας έλεγα να μη χρησιμοποιείτε το επιχείρημα της κοινωνίας, την οποία θυμάστε μόνο σε αυτές τις περιπτώσεις, για να ενεργοποιήσε</w:t>
      </w:r>
      <w:r>
        <w:rPr>
          <w:rFonts w:eastAsia="Times New Roman" w:cs="Times New Roman"/>
          <w:szCs w:val="24"/>
        </w:rPr>
        <w:t>τε τα πιο σκοτεινά αντανακλαστικά κάποιων.</w:t>
      </w:r>
    </w:p>
    <w:p w14:paraId="0325F53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υπάρχει και ένα άλλο επιχείρημα που λέει το εξής</w:t>
      </w:r>
      <w:r>
        <w:rPr>
          <w:rFonts w:eastAsia="Times New Roman" w:cs="Times New Roman"/>
          <w:szCs w:val="24"/>
        </w:rPr>
        <w:t>:</w:t>
      </w:r>
      <w:r>
        <w:rPr>
          <w:rFonts w:eastAsia="Times New Roman" w:cs="Times New Roman"/>
          <w:szCs w:val="24"/>
        </w:rPr>
        <w:t xml:space="preserve"> Εσείς λύσατε όλα τα προβλήματα, φέρατε μνημόνια και τώρα φέρνετε αυτά τα νομοσχέδια; Εδώ υπάρχει μία διαχωριστική γραμμή, η οποία λέει ότι ο ΣΥΡ</w:t>
      </w:r>
      <w:r>
        <w:rPr>
          <w:rFonts w:eastAsia="Times New Roman" w:cs="Times New Roman"/>
          <w:szCs w:val="24"/>
        </w:rPr>
        <w:t>ΙΖΑ, η Κυβέρνηση της Αριστεράς, ενισχύει τα ατομικά και κοινωνικά δικαιώματα</w:t>
      </w:r>
      <w:r>
        <w:rPr>
          <w:rFonts w:eastAsia="Times New Roman" w:cs="Times New Roman"/>
          <w:szCs w:val="24"/>
        </w:rPr>
        <w:t>,</w:t>
      </w:r>
      <w:r>
        <w:rPr>
          <w:rFonts w:eastAsia="Times New Roman" w:cs="Times New Roman"/>
          <w:szCs w:val="24"/>
        </w:rPr>
        <w:t xml:space="preserve"> τα οποία είναι ψηφίδες σε ένα μωσαϊκό που έχει στο κέντρο του τον άνθρωπο και ενισχύει την κοινωνική συνοχή. </w:t>
      </w:r>
    </w:p>
    <w:p w14:paraId="0325F53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Αυτό ανέδειξαν και οι φορείς στην Επιτροπή Κοινωνικών Υποθέσεων, η ο</w:t>
      </w:r>
      <w:r>
        <w:rPr>
          <w:rFonts w:eastAsia="Times New Roman" w:cs="Times New Roman"/>
          <w:szCs w:val="24"/>
        </w:rPr>
        <w:t>ποία κατέληξε ότι για το βέλτιστο συμφέρον του παιδιού είναι πολύ σημαντικό το πού και πώς θα μεγαλώσει ένα παιδί</w:t>
      </w:r>
      <w:r>
        <w:rPr>
          <w:rFonts w:eastAsia="Times New Roman" w:cs="Times New Roman"/>
          <w:szCs w:val="24"/>
        </w:rPr>
        <w:t>,</w:t>
      </w:r>
      <w:r>
        <w:rPr>
          <w:rFonts w:eastAsia="Times New Roman" w:cs="Times New Roman"/>
          <w:szCs w:val="24"/>
        </w:rPr>
        <w:t xml:space="preserve"> απολαμβάνοντας αγάπη και φροντίδα.</w:t>
      </w:r>
    </w:p>
    <w:p w14:paraId="0325F53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Και επειδή όλες αυτές τις ημέρες που συζητάμε αυτό το νομοσχέδιο έρχεται νοερά στο μυαλό η φράση «κάποτε θ</w:t>
      </w:r>
      <w:r>
        <w:rPr>
          <w:rFonts w:eastAsia="Times New Roman" w:cs="Times New Roman"/>
          <w:szCs w:val="24"/>
        </w:rPr>
        <w:t>α έρθουν» από τους στίχους του Λευτέρη Παπαδόπουλου και το τραγούδι του Παύλου Σιδηρόπουλου, με αυτό θα κλείσω: «Υπερασπίσου το παιδί, γιατί</w:t>
      </w:r>
      <w:r w:rsidRPr="00A23443">
        <w:rPr>
          <w:rFonts w:eastAsia="Times New Roman" w:cs="Times New Roman"/>
          <w:szCs w:val="24"/>
        </w:rPr>
        <w:t>,</w:t>
      </w:r>
      <w:r>
        <w:rPr>
          <w:rFonts w:eastAsia="Times New Roman" w:cs="Times New Roman"/>
          <w:szCs w:val="24"/>
        </w:rPr>
        <w:t xml:space="preserve"> αν γλιτώσει το παιδί</w:t>
      </w:r>
      <w:r w:rsidRPr="00A23443">
        <w:rPr>
          <w:rFonts w:eastAsia="Times New Roman" w:cs="Times New Roman"/>
          <w:szCs w:val="24"/>
        </w:rPr>
        <w:t>,</w:t>
      </w:r>
      <w:r>
        <w:rPr>
          <w:rFonts w:eastAsia="Times New Roman" w:cs="Times New Roman"/>
          <w:szCs w:val="24"/>
        </w:rPr>
        <w:t xml:space="preserve"> υπάρχει ελπίδα».</w:t>
      </w:r>
    </w:p>
    <w:p w14:paraId="0325F53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325F53B" w14:textId="77777777" w:rsidR="002A39CD" w:rsidRDefault="007F4A76">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0325F53C" w14:textId="77777777" w:rsidR="002A39CD" w:rsidRDefault="007F4A76">
      <w:pPr>
        <w:spacing w:line="600" w:lineRule="auto"/>
        <w:ind w:firstLine="720"/>
        <w:contextualSpacing/>
        <w:jc w:val="both"/>
        <w:rPr>
          <w:rFonts w:eastAsia="Times New Roman" w:cs="Times New Roman"/>
          <w:szCs w:val="24"/>
        </w:rPr>
      </w:pPr>
      <w:r w:rsidRPr="00146623">
        <w:rPr>
          <w:rFonts w:eastAsia="Times New Roman" w:cs="Times New Roman"/>
          <w:b/>
          <w:szCs w:val="24"/>
        </w:rPr>
        <w:lastRenderedPageBreak/>
        <w:t xml:space="preserve">ΠΡΟΕΔΡΕΥΩΝ </w:t>
      </w:r>
      <w:r w:rsidRPr="00146623">
        <w:rPr>
          <w:rFonts w:eastAsia="Times New Roman" w:cs="Times New Roman"/>
          <w:b/>
          <w:szCs w:val="24"/>
        </w:rPr>
        <w:t xml:space="preserve">(Δημήτριος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Και εμείς ευχαριστούμε.</w:t>
      </w:r>
    </w:p>
    <w:p w14:paraId="0325F53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Τον λόγο έχει η συνάδελφος από τον ΣΥΡΙΖΑ κ. Σταματάκη για επτά λεπτά.</w:t>
      </w:r>
    </w:p>
    <w:p w14:paraId="0325F53E" w14:textId="77777777" w:rsidR="002A39CD" w:rsidRDefault="007F4A76">
      <w:pPr>
        <w:spacing w:line="600" w:lineRule="auto"/>
        <w:ind w:firstLine="720"/>
        <w:contextualSpacing/>
        <w:jc w:val="both"/>
        <w:rPr>
          <w:rFonts w:eastAsia="Times New Roman" w:cs="Times New Roman"/>
          <w:szCs w:val="24"/>
        </w:rPr>
      </w:pPr>
      <w:r w:rsidRPr="00FC5975">
        <w:rPr>
          <w:rFonts w:eastAsia="Times New Roman" w:cs="Times New Roman"/>
          <w:b/>
          <w:szCs w:val="24"/>
        </w:rPr>
        <w:t>ΕΛΕΝΗ ΣΤΑΜΑΤΑΚΗ:</w:t>
      </w:r>
      <w:r>
        <w:rPr>
          <w:rFonts w:eastAsia="Times New Roman" w:cs="Times New Roman"/>
          <w:szCs w:val="24"/>
        </w:rPr>
        <w:t xml:space="preserve"> Ευχαριστώ πολύ, κύριε Πρόεδρε.</w:t>
      </w:r>
    </w:p>
    <w:p w14:paraId="0325F53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σήμερα είναι μία ευχάριστη στιγμή για το </w:t>
      </w:r>
      <w:r>
        <w:rPr>
          <w:rFonts w:eastAsia="Times New Roman" w:cs="Times New Roman"/>
          <w:szCs w:val="24"/>
        </w:rPr>
        <w:t>νομοθετικό μας έργο, γιατί συζητάμε ένα νομοσχέδιο που επιχειρεί να λύσει προβλήματα που χρονίζουν και αφορούν μία ευαίσθητη μερίδα του πληθυσμού της χώρας μας, που είναι τα παιδιά.</w:t>
      </w:r>
    </w:p>
    <w:p w14:paraId="0325F54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Δεν μπορεί να υπάρχουν παιδιά σε ιδρύματα, εγκαταλελειμμένα σε μονάδες νοσ</w:t>
      </w:r>
      <w:r>
        <w:rPr>
          <w:rFonts w:eastAsia="Times New Roman" w:cs="Times New Roman"/>
          <w:szCs w:val="24"/>
        </w:rPr>
        <w:t>οκομείων, να γίνονται εκκλήσεις για συλλογή ειδών πρώτης ανάγκης για παιδιά που βρίσκονται σε ιδρύματα και να υπάρχουν γονείς που περιμένουν με λαχτάρα</w:t>
      </w:r>
      <w:r>
        <w:rPr>
          <w:rFonts w:eastAsia="Times New Roman" w:cs="Times New Roman"/>
          <w:szCs w:val="24"/>
        </w:rPr>
        <w:t>,</w:t>
      </w:r>
      <w:r>
        <w:rPr>
          <w:rFonts w:eastAsia="Times New Roman" w:cs="Times New Roman"/>
          <w:szCs w:val="24"/>
        </w:rPr>
        <w:t xml:space="preserve"> ακόμη και έξι χρόνια ή και περισσότερα</w:t>
      </w:r>
      <w:r>
        <w:rPr>
          <w:rFonts w:eastAsia="Times New Roman" w:cs="Times New Roman"/>
          <w:szCs w:val="24"/>
        </w:rPr>
        <w:t>,</w:t>
      </w:r>
      <w:r>
        <w:rPr>
          <w:rFonts w:eastAsia="Times New Roman" w:cs="Times New Roman"/>
          <w:szCs w:val="24"/>
        </w:rPr>
        <w:t xml:space="preserve"> για να υιοθετήσουν ένα παιδί.</w:t>
      </w:r>
    </w:p>
    <w:p w14:paraId="0325F54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 νομοσχέδιο φέρνει μία σειρά το</w:t>
      </w:r>
      <w:r>
        <w:rPr>
          <w:rFonts w:eastAsia="Times New Roman" w:cs="Times New Roman"/>
          <w:szCs w:val="24"/>
        </w:rPr>
        <w:t>μών και παρεμβάσεων</w:t>
      </w:r>
      <w:r>
        <w:rPr>
          <w:rFonts w:eastAsia="Times New Roman" w:cs="Times New Roman"/>
          <w:szCs w:val="24"/>
        </w:rPr>
        <w:t>,</w:t>
      </w:r>
      <w:r>
        <w:rPr>
          <w:rFonts w:eastAsia="Times New Roman" w:cs="Times New Roman"/>
          <w:szCs w:val="24"/>
        </w:rPr>
        <w:t xml:space="preserve"> τόσο σε πολιτειακό όσο και σε κοινωνικό επίπεδο, με στόχο </w:t>
      </w:r>
      <w:r>
        <w:rPr>
          <w:rFonts w:eastAsia="Times New Roman" w:cs="Times New Roman"/>
          <w:szCs w:val="24"/>
        </w:rPr>
        <w:t>«</w:t>
      </w:r>
      <w:r>
        <w:rPr>
          <w:rFonts w:eastAsia="Times New Roman" w:cs="Times New Roman"/>
          <w:szCs w:val="24"/>
        </w:rPr>
        <w:t>κανένα παιδί σε ίδρυμα, όλα τα παιδιά σε μια αγκαλιά</w:t>
      </w:r>
      <w:r>
        <w:rPr>
          <w:rFonts w:eastAsia="Times New Roman" w:cs="Times New Roman"/>
          <w:szCs w:val="24"/>
        </w:rPr>
        <w:t>»</w:t>
      </w:r>
      <w:r>
        <w:rPr>
          <w:rFonts w:eastAsia="Times New Roman" w:cs="Times New Roman"/>
          <w:szCs w:val="24"/>
        </w:rPr>
        <w:t>, όπως πολύ εύστοχα είπε η κυρία Υπουργός.</w:t>
      </w:r>
    </w:p>
    <w:p w14:paraId="0325F54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πολιτειακό επίπεδο θεσπίζεται το Εθνικό Συμβούλιο Αναδοχής και Υιοθεσίας, το </w:t>
      </w:r>
      <w:r>
        <w:rPr>
          <w:rFonts w:eastAsia="Times New Roman" w:cs="Times New Roman"/>
          <w:szCs w:val="24"/>
        </w:rPr>
        <w:t>οποίο έχει συμβουλευτικό και γνωμοδοτικό ρόλο. Εισάγεται το Εθνικό Μητρώο Ανηλίκων, στο οποίο καταγράφονται όλα τα παιδιά που ζουν σε μονάδες παιδικής προστασίας. Εισάγεται το Εθνικό Μητρώο Υποψήφιων Ανάδοχων Γονέων, στο οποίο καταχωρίζονται όσοι επιθυμούν</w:t>
      </w:r>
      <w:r>
        <w:rPr>
          <w:rFonts w:eastAsia="Times New Roman" w:cs="Times New Roman"/>
          <w:szCs w:val="24"/>
        </w:rPr>
        <w:t xml:space="preserve"> να </w:t>
      </w:r>
      <w:proofErr w:type="spellStart"/>
      <w:r>
        <w:rPr>
          <w:rFonts w:eastAsia="Times New Roman" w:cs="Times New Roman"/>
          <w:szCs w:val="24"/>
        </w:rPr>
        <w:t>τεκνοθετήσουν</w:t>
      </w:r>
      <w:proofErr w:type="spellEnd"/>
      <w:r>
        <w:rPr>
          <w:rFonts w:eastAsia="Times New Roman" w:cs="Times New Roman"/>
          <w:szCs w:val="24"/>
        </w:rPr>
        <w:t xml:space="preserve"> ή να γίνουν ανάδοχοι γονείς, εφόσον πληρούν τις νόμιμες προϋποθέσεις και έχουν παρακολουθήσει υποχρεωτικά εκπαιδευτικά προγράμματα.</w:t>
      </w:r>
    </w:p>
    <w:p w14:paraId="0325F54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δύο </w:t>
      </w:r>
      <w:r>
        <w:rPr>
          <w:rFonts w:eastAsia="Times New Roman" w:cs="Times New Roman"/>
          <w:szCs w:val="24"/>
        </w:rPr>
        <w:t>μ</w:t>
      </w:r>
      <w:r>
        <w:rPr>
          <w:rFonts w:eastAsia="Times New Roman" w:cs="Times New Roman"/>
          <w:szCs w:val="24"/>
        </w:rPr>
        <w:t xml:space="preserve">ητρώα για πρώτη φορά το κράτος θα γνωρίζει πόσα παιδιά υπάρχουν προς </w:t>
      </w:r>
      <w:proofErr w:type="spellStart"/>
      <w:r>
        <w:rPr>
          <w:rFonts w:eastAsia="Times New Roman" w:cs="Times New Roman"/>
          <w:szCs w:val="24"/>
        </w:rPr>
        <w:t>τεκνοθεσία</w:t>
      </w:r>
      <w:proofErr w:type="spellEnd"/>
      <w:r>
        <w:rPr>
          <w:rFonts w:eastAsia="Times New Roman" w:cs="Times New Roman"/>
          <w:szCs w:val="24"/>
        </w:rPr>
        <w:t xml:space="preserve"> και πόσοι </w:t>
      </w:r>
      <w:r>
        <w:rPr>
          <w:rFonts w:eastAsia="Times New Roman" w:cs="Times New Roman"/>
          <w:szCs w:val="24"/>
        </w:rPr>
        <w:t>γονείς έχουν κάνει αίτηση. Μέχρι σήμερα κα</w:t>
      </w:r>
      <w:r>
        <w:rPr>
          <w:rFonts w:eastAsia="Times New Roman" w:cs="Times New Roman"/>
          <w:szCs w:val="24"/>
        </w:rPr>
        <w:t>μ</w:t>
      </w:r>
      <w:r>
        <w:rPr>
          <w:rFonts w:eastAsia="Times New Roman" w:cs="Times New Roman"/>
          <w:szCs w:val="24"/>
        </w:rPr>
        <w:t>μιά υπηρεσία δεν μπορεί να υπολογίσει με ακρίβεια πόσα παιδιά βρίσκονται σε ιδρύματα, για πόσο χρόνο και σε ποιες ηλικίες, αλλά και καμ</w:t>
      </w:r>
      <w:r>
        <w:rPr>
          <w:rFonts w:eastAsia="Times New Roman" w:cs="Times New Roman"/>
          <w:szCs w:val="24"/>
        </w:rPr>
        <w:t>μ</w:t>
      </w:r>
      <w:r>
        <w:rPr>
          <w:rFonts w:eastAsia="Times New Roman" w:cs="Times New Roman"/>
          <w:szCs w:val="24"/>
        </w:rPr>
        <w:t>ιά υπηρεσία δεν μπορεί να πιστοποιήσει και να καταγράψει πόσες αιτήσεις υποψή</w:t>
      </w:r>
      <w:r>
        <w:rPr>
          <w:rFonts w:eastAsia="Times New Roman" w:cs="Times New Roman"/>
          <w:szCs w:val="24"/>
        </w:rPr>
        <w:t xml:space="preserve">φιων θετών γονέων εκκρεμούν. Χάνονται μέσα από δαιδαλώδεις διαδικασίες και κατακερματισμό ευθυνών και στερούν </w:t>
      </w:r>
      <w:r>
        <w:rPr>
          <w:rFonts w:eastAsia="Times New Roman" w:cs="Times New Roman"/>
          <w:szCs w:val="24"/>
        </w:rPr>
        <w:lastRenderedPageBreak/>
        <w:t>κυρίως σε μεγάλο αριθμό παιδιών το δικαίωμα να μεγαλώσουν σε ένα υγιές οικογενειακό περιβάλλον.</w:t>
      </w:r>
    </w:p>
    <w:p w14:paraId="0325F54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Στο εξής πιστοποιημένοι κοινωνικοί λειτουργοί του </w:t>
      </w:r>
      <w:r>
        <w:rPr>
          <w:rFonts w:eastAsia="Times New Roman" w:cs="Times New Roman"/>
          <w:szCs w:val="24"/>
        </w:rPr>
        <w:t xml:space="preserve">Συνδέσμου Κοινωνικών Λειτουργών Ελλάδας, ο οποίος έγινε νομικό πρόσωπο δημοσίου δικαίου με τον ν.4354/2016, αναλαμβάνουν τη διεξαγωγή κοινωνικής έρευνας και μπαίνουν αυστηρές προϋποθέσεις για τη σύνταξη της έκθεσης </w:t>
      </w:r>
      <w:proofErr w:type="spellStart"/>
      <w:r>
        <w:rPr>
          <w:rFonts w:eastAsia="Times New Roman" w:cs="Times New Roman"/>
          <w:szCs w:val="24"/>
        </w:rPr>
        <w:t>καταλληλότητας</w:t>
      </w:r>
      <w:proofErr w:type="spellEnd"/>
      <w:r>
        <w:rPr>
          <w:rFonts w:eastAsia="Times New Roman" w:cs="Times New Roman"/>
          <w:szCs w:val="24"/>
        </w:rPr>
        <w:t xml:space="preserve"> του ζευγαριού.</w:t>
      </w:r>
    </w:p>
    <w:p w14:paraId="0325F54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Καθιερώνετα</w:t>
      </w:r>
      <w:r>
        <w:rPr>
          <w:rFonts w:eastAsia="Times New Roman" w:cs="Times New Roman"/>
          <w:szCs w:val="24"/>
        </w:rPr>
        <w:t>ι ο θεσμός της επαγγελματικής αναδοχής. Οι ανάδοχοι γονείς αναλαμβάνουν την ασφαλιστική κάλυψη των παιδιών σε αναδοχή από τον ασφαλιστικό τους φορέα. Καθιερώνεται η οικονομική ενίσχυση ανάδοχων γονέων και καθιερώνεται ο θεσμός της βραχύβιας αναδοχής.</w:t>
      </w:r>
    </w:p>
    <w:p w14:paraId="0325F54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Με αυ</w:t>
      </w:r>
      <w:r>
        <w:rPr>
          <w:rFonts w:eastAsia="Times New Roman" w:cs="Times New Roman"/>
          <w:szCs w:val="24"/>
        </w:rPr>
        <w:t>τό το νομοσχέδιο ελαχιστοποιείται ο χρόνος αναμονής, που σήμερα, όπως είπαμε ήδη, μπορεί να φτάνει ακόμα και τα έξι χρόνια, ενώ πλέον δεν θα ξεπερνά τους δώδεκα μήνες. Ταυτόχρονα</w:t>
      </w:r>
      <w:r w:rsidRPr="00557CB2">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αποσυμφορούνται</w:t>
      </w:r>
      <w:proofErr w:type="spellEnd"/>
      <w:r>
        <w:rPr>
          <w:rFonts w:eastAsia="Times New Roman" w:cs="Times New Roman"/>
          <w:szCs w:val="24"/>
        </w:rPr>
        <w:t xml:space="preserve"> οι κοινωνικές υπηρεσίες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lastRenderedPageBreak/>
        <w:t>κ</w:t>
      </w:r>
      <w:r>
        <w:rPr>
          <w:rFonts w:eastAsia="Times New Roman" w:cs="Times New Roman"/>
          <w:szCs w:val="24"/>
        </w:rPr>
        <w:t xml:space="preserve">οινωνικής </w:t>
      </w:r>
      <w:r>
        <w:rPr>
          <w:rFonts w:eastAsia="Times New Roman" w:cs="Times New Roman"/>
          <w:szCs w:val="24"/>
        </w:rPr>
        <w:t>π</w:t>
      </w:r>
      <w:r>
        <w:rPr>
          <w:rFonts w:eastAsia="Times New Roman" w:cs="Times New Roman"/>
          <w:szCs w:val="24"/>
        </w:rPr>
        <w:t xml:space="preserve">ρόνοιας των </w:t>
      </w:r>
      <w:r>
        <w:rPr>
          <w:rFonts w:eastAsia="Times New Roman" w:cs="Times New Roman"/>
          <w:szCs w:val="24"/>
        </w:rPr>
        <w:t xml:space="preserve">περιφερειών και δημιουργούνται προϋποθέσεις για να πάψουν να </w:t>
      </w:r>
      <w:proofErr w:type="spellStart"/>
      <w:r>
        <w:rPr>
          <w:rFonts w:eastAsia="Times New Roman" w:cs="Times New Roman"/>
          <w:szCs w:val="24"/>
        </w:rPr>
        <w:t>ιδρυματοποιούνται</w:t>
      </w:r>
      <w:proofErr w:type="spellEnd"/>
      <w:r>
        <w:rPr>
          <w:rFonts w:eastAsia="Times New Roman" w:cs="Times New Roman"/>
          <w:szCs w:val="24"/>
        </w:rPr>
        <w:t xml:space="preserve"> τα παιδιά που ζουν σε δομές παιδικής προστασίας. Επίσης, ενισχύεται η διαφάνεια και καταπολεμάται το εμπόριο βρεφών.</w:t>
      </w:r>
    </w:p>
    <w:p w14:paraId="0325F54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Είδαμε τις προηγούμενες μέρες στην ακρόαση των φορέων τη σημ</w:t>
      </w:r>
      <w:r>
        <w:rPr>
          <w:rFonts w:eastAsia="Times New Roman" w:cs="Times New Roman"/>
          <w:szCs w:val="24"/>
        </w:rPr>
        <w:t>αντική υποστήριξη σε αυτό το νομοσχέδιο από τη μεγάλη πλειονότητα των εκπροσώπων των φορέων. Το νομοσχέδιο αυτό ανέδειξε, όμως, ακόμα μια ανάγκη</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ια ανάγκη για ενημέρωση</w:t>
      </w:r>
      <w:r>
        <w:rPr>
          <w:rFonts w:eastAsia="Times New Roman" w:cs="Times New Roman"/>
          <w:szCs w:val="24"/>
        </w:rPr>
        <w:t>.</w:t>
      </w:r>
      <w:r>
        <w:rPr>
          <w:rFonts w:eastAsia="Times New Roman" w:cs="Times New Roman"/>
          <w:szCs w:val="24"/>
        </w:rPr>
        <w:t xml:space="preserve"> Το ζήτημα της δυνατότητας αναδοχής στα ομόφυλα ζευγάρια έγινε θέμα συζήτησης. Εκτός από το γνωστό «η κοινωνία δεν είναι έτοιμη», ακούσαμε και πάρα πολλές ανακρίβειες.</w:t>
      </w:r>
    </w:p>
    <w:p w14:paraId="0325F54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Η κοινωνία, λοιπόν, δεν είναι έτοιμη, όπως δεν ήταν στο παρελθόν για την αλλαγή του </w:t>
      </w:r>
      <w:r>
        <w:rPr>
          <w:rFonts w:eastAsia="Times New Roman" w:cs="Times New Roman"/>
          <w:szCs w:val="24"/>
        </w:rPr>
        <w:t>Ο</w:t>
      </w:r>
      <w:r>
        <w:rPr>
          <w:rFonts w:eastAsia="Times New Roman" w:cs="Times New Roman"/>
          <w:szCs w:val="24"/>
        </w:rPr>
        <w:t>ικο</w:t>
      </w:r>
      <w:r>
        <w:rPr>
          <w:rFonts w:eastAsia="Times New Roman" w:cs="Times New Roman"/>
          <w:szCs w:val="24"/>
        </w:rPr>
        <w:t xml:space="preserve">γενειακού </w:t>
      </w:r>
      <w:r>
        <w:rPr>
          <w:rFonts w:eastAsia="Times New Roman" w:cs="Times New Roman"/>
          <w:szCs w:val="24"/>
        </w:rPr>
        <w:t>Δ</w:t>
      </w:r>
      <w:r>
        <w:rPr>
          <w:rFonts w:eastAsia="Times New Roman" w:cs="Times New Roman"/>
          <w:szCs w:val="24"/>
        </w:rPr>
        <w:t>ικαίου, για την αποποινικοποίηση της μοιχείας, για τον πολιτικό γάμο, για τη νομιμοποίηση των αμβλώσεων, για το σύμφωνο συμβίωσης, δεν ήταν έτοιμη να δεχθεί τα άτομα με αναπηρία, δεν ήταν έτοιμη να δεχθεί τα εξαρτημένα άτομα, δεν είναι έτοιμη να</w:t>
      </w:r>
      <w:r>
        <w:rPr>
          <w:rFonts w:eastAsia="Times New Roman" w:cs="Times New Roman"/>
          <w:szCs w:val="24"/>
        </w:rPr>
        <w:t xml:space="preserve"> δεχθεί την καύση των νεκρών.</w:t>
      </w:r>
    </w:p>
    <w:p w14:paraId="0325F54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πάντα η κοινωνική πραγματικότητα μπροστά από τη νομοθεσία. Δεν μπορούν τον 21</w:t>
      </w:r>
      <w:r w:rsidRPr="00D301C3">
        <w:rPr>
          <w:rFonts w:eastAsia="Times New Roman" w:cs="Times New Roman"/>
          <w:szCs w:val="24"/>
          <w:vertAlign w:val="superscript"/>
        </w:rPr>
        <w:t>ο</w:t>
      </w:r>
      <w:r>
        <w:rPr>
          <w:rFonts w:eastAsia="Times New Roman" w:cs="Times New Roman"/>
          <w:szCs w:val="24"/>
        </w:rPr>
        <w:t xml:space="preserve"> αιώνα στη χώρα μας να ισχύουν νόμοι παρωχημένοι και ξεπερασμένοι</w:t>
      </w:r>
      <w:r>
        <w:rPr>
          <w:rFonts w:eastAsia="Times New Roman" w:cs="Times New Roman"/>
          <w:szCs w:val="24"/>
        </w:rPr>
        <w:t>,</w:t>
      </w:r>
      <w:r>
        <w:rPr>
          <w:rFonts w:eastAsia="Times New Roman" w:cs="Times New Roman"/>
          <w:szCs w:val="24"/>
        </w:rPr>
        <w:t xml:space="preserve"> με την ψεύτικη δικαιολογία ότι η κοινωνία δεν είναι έτοιμη. Για παράδει</w:t>
      </w:r>
      <w:r>
        <w:rPr>
          <w:rFonts w:eastAsia="Times New Roman" w:cs="Times New Roman"/>
          <w:szCs w:val="24"/>
        </w:rPr>
        <w:t xml:space="preserve">γμα, με αυτόν τον νόμο αναβαθμίζεται και </w:t>
      </w:r>
      <w:proofErr w:type="spellStart"/>
      <w:r>
        <w:rPr>
          <w:rFonts w:eastAsia="Times New Roman" w:cs="Times New Roman"/>
          <w:szCs w:val="24"/>
        </w:rPr>
        <w:t>πριμοδοτείται</w:t>
      </w:r>
      <w:proofErr w:type="spellEnd"/>
      <w:r>
        <w:rPr>
          <w:rFonts w:eastAsia="Times New Roman" w:cs="Times New Roman"/>
          <w:szCs w:val="24"/>
        </w:rPr>
        <w:t xml:space="preserve"> και ο θεσμός της αναδοχής, ο οποίος δεν είναι καθόλου διαδεδομένος στην Ελλάδα. Σε αυτό πιστεύω ότι συμφωνούμε όλοι.</w:t>
      </w:r>
    </w:p>
    <w:p w14:paraId="0325F54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Πρέπει, λοιπόν, να γίνει μια καμπάνια ενημέρωσης και πρέπει να καλλιεργηθεί η κουλτο</w:t>
      </w:r>
      <w:r>
        <w:rPr>
          <w:rFonts w:eastAsia="Times New Roman" w:cs="Times New Roman"/>
          <w:szCs w:val="24"/>
        </w:rPr>
        <w:t>ύρα της αναδοχής και στη χώρα μας.</w:t>
      </w:r>
    </w:p>
    <w:p w14:paraId="0325F54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Ναι, κυρίες και κύριοι συνάδελφοι, οι νόμοι έχουν και εκπαιδευτική λειτουργία, αν αυτή η κοινωνία δεν έχει εκπαιδευτεί να αντιλαμβάνεται ότι οικογένεια δεν είναι μόνο μια μαμά, ένα μπαμπάς και ένα, δύο ή και περισσότερα π</w:t>
      </w:r>
      <w:r>
        <w:rPr>
          <w:rFonts w:eastAsia="Times New Roman" w:cs="Times New Roman"/>
          <w:szCs w:val="24"/>
        </w:rPr>
        <w:t>αιδιά, αλλά υπάρχουν και άλλου είδους οικογένειες. Μπορεί να υπάρχει οικογένεια με έναν γονέα, μπορεί να υπάρχουν δύο γονείς του ίδιου φύλου, μπορεί να υπάρχουν ένα, δύο και πολύ περισσότερα παιδιά και να έχουν και διαφορετικό χρώμα, μπορεί τα παιδιά να έχ</w:t>
      </w:r>
      <w:r>
        <w:rPr>
          <w:rFonts w:eastAsia="Times New Roman" w:cs="Times New Roman"/>
          <w:szCs w:val="24"/>
        </w:rPr>
        <w:t>ουν βιολογική σχέση με τους γονείς, αλλά μπορεί και να μην έχουν.</w:t>
      </w:r>
    </w:p>
    <w:p w14:paraId="0325F54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Τι είναι αυτό που τελικά κάνει μια οικογένεια να χαρακτηρίζεται οικογένεια; Είναι το φύλο και η σεξουαλικότητα των μελών της ή οι σχέσεις που αναπτύσσονται ανάμεσα στα μέλη της;</w:t>
      </w:r>
    </w:p>
    <w:p w14:paraId="0325F54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Εδώ δίνεται </w:t>
      </w:r>
      <w:r>
        <w:rPr>
          <w:rFonts w:eastAsia="Times New Roman" w:cs="Times New Roman"/>
          <w:szCs w:val="24"/>
        </w:rPr>
        <w:t>ένα δικαίωμα στα ζευγάρια που έχουν κάνει σύμφωνο συμβίωσης, είτε είναι ετερόφυλα είτε είναι ομόφυλα, να γίνουν ανάδοχοι γονείς. Εγώ πιστεύω ότι θα μπορούσαν να γίνουν και θετοί γονείς. Ο νόμος δεν προβλέπει κάτι τέτοιο. Προβλέπει το δικαίωμα της αναδοχής</w:t>
      </w:r>
      <w:r w:rsidRPr="00AA4693">
        <w:rPr>
          <w:rFonts w:eastAsia="Times New Roman" w:cs="Times New Roman"/>
          <w:szCs w:val="24"/>
        </w:rPr>
        <w:t>.</w:t>
      </w:r>
      <w:r w:rsidRPr="00AA4693">
        <w:rPr>
          <w:rFonts w:eastAsia="Times New Roman" w:cs="Times New Roman"/>
          <w:szCs w:val="24"/>
        </w:rPr>
        <w:t xml:space="preserve"> </w:t>
      </w:r>
      <w:r>
        <w:rPr>
          <w:rFonts w:eastAsia="Times New Roman" w:cs="Times New Roman"/>
          <w:szCs w:val="24"/>
        </w:rPr>
        <w:t>Φυσικά δεν μπορούσαμε να αποκλείσουμε πάρα πολλά νέα ζευγάρια από αυτόν τον νόμο</w:t>
      </w:r>
      <w:r>
        <w:rPr>
          <w:rFonts w:eastAsia="Times New Roman" w:cs="Times New Roman"/>
          <w:szCs w:val="24"/>
        </w:rPr>
        <w:t>,</w:t>
      </w:r>
      <w:r>
        <w:rPr>
          <w:rFonts w:eastAsia="Times New Roman" w:cs="Times New Roman"/>
          <w:szCs w:val="24"/>
        </w:rPr>
        <w:t xml:space="preserve"> που έχουν κάνει σύμφωνο συμβίωσης</w:t>
      </w:r>
      <w:r>
        <w:rPr>
          <w:rFonts w:eastAsia="Times New Roman" w:cs="Times New Roman"/>
          <w:szCs w:val="24"/>
        </w:rPr>
        <w:t>,</w:t>
      </w:r>
      <w:r>
        <w:rPr>
          <w:rFonts w:eastAsia="Times New Roman" w:cs="Times New Roman"/>
          <w:szCs w:val="24"/>
        </w:rPr>
        <w:t xml:space="preserve"> από αυτό το δικαίωμα της αναδοχής, αλλά ούτε μπορούσαμε να εξαιρέσουμε τα ομόφυλα ζευγάρια, αφού αυτό θα σήμαινε αυτομάτως την καταδίκη τη</w:t>
      </w:r>
      <w:r>
        <w:rPr>
          <w:rFonts w:eastAsia="Times New Roman" w:cs="Times New Roman"/>
          <w:szCs w:val="24"/>
        </w:rPr>
        <w:t>ς χώρας μας στο Ευρωπαϊκό Δικαστήριο.</w:t>
      </w:r>
    </w:p>
    <w:p w14:paraId="0325F54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Όμως, υπάρχουν και σήμερα παιδιά στην Ελλάδα που μεγαλώνουν με δυο γονείς του ίδιου φύλου. Αυτά τα παιδιά πρέπει να τα προστατεύσουμε και να πούμε ως πολιτεία ότι αναγνωρίζουμε τις οικογένειές τους. Όσοι και όσες βρεθή</w:t>
      </w:r>
      <w:r>
        <w:rPr>
          <w:rFonts w:eastAsia="Times New Roman" w:cs="Times New Roman"/>
          <w:szCs w:val="24"/>
        </w:rPr>
        <w:t xml:space="preserve">καμε την περασμένη </w:t>
      </w:r>
      <w:r>
        <w:rPr>
          <w:rFonts w:eastAsia="Times New Roman" w:cs="Times New Roman"/>
          <w:szCs w:val="24"/>
        </w:rPr>
        <w:lastRenderedPageBreak/>
        <w:t>Κυριακή στη γιορτή του «Ουράνιου Τόξου», αυτής της τεράστιας πολύχρωμης αγκαλιάς από οικογένειες με διαφορετικό σεξουαλικό προσανατολισμό, είδαμε τα παιδιά να τρέχουν, να γελάνε, να παίζουν με μια λάμψη της χαράς στα μάτια τους. Δεν είδα</w:t>
      </w:r>
      <w:r>
        <w:rPr>
          <w:rFonts w:eastAsia="Times New Roman" w:cs="Times New Roman"/>
          <w:szCs w:val="24"/>
        </w:rPr>
        <w:t xml:space="preserve">με σε κανένα παιδί κανένα κόμπλεξ, δεν είδαμε κανένα τραύμα, δεν είδαμε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συμπεριφορά περιθωριοποίησης. Είδαμε τη στοργή της αγκαλιάς στα ζεστά τους μάτια. Αυτές τις οικογένειες που προσφέρουν αγάπη και στοργή θα πρέπει σαν πολιτεία να στηρίξουμε.</w:t>
      </w:r>
    </w:p>
    <w:p w14:paraId="0325F54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325F55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Κύριε Πρόεδρε, τελειώνω σε ένα δευτερόλεπτο.</w:t>
      </w:r>
    </w:p>
    <w:p w14:paraId="0325F55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Φάνηκε, λοιπόν, από την αποδοχή που είχε από τους φορείς το νομοσχέδιο ότι ήταν ανάγκη να γίνει αυτή η παρέμβαση, για να διευκολυ</w:t>
      </w:r>
      <w:r>
        <w:rPr>
          <w:rFonts w:eastAsia="Times New Roman" w:cs="Times New Roman"/>
          <w:szCs w:val="24"/>
        </w:rPr>
        <w:t xml:space="preserve">νθούν οι διαδικασίες και να πάψουν να μένουν παιδιά για πολλά χρόνια στα ιδρύματα, προκειμένου να μπει ένα </w:t>
      </w:r>
      <w:r>
        <w:rPr>
          <w:rFonts w:eastAsia="Times New Roman" w:cs="Times New Roman"/>
          <w:szCs w:val="24"/>
        </w:rPr>
        <w:lastRenderedPageBreak/>
        <w:t>τέλος σε αυτό το απαράδεκτο και θλιβερό εμπόδιο, το οποίο έχει ως συνέπεια πολλά προσωπικά δράματα.</w:t>
      </w:r>
    </w:p>
    <w:p w14:paraId="0325F55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325F553" w14:textId="77777777" w:rsidR="002A39CD" w:rsidRDefault="007F4A76">
      <w:pPr>
        <w:spacing w:line="600" w:lineRule="auto"/>
        <w:ind w:firstLine="720"/>
        <w:contextualSpacing/>
        <w:jc w:val="center"/>
        <w:rPr>
          <w:rFonts w:eastAsia="Times New Roman" w:cs="Times New Roman"/>
          <w:szCs w:val="24"/>
        </w:rPr>
      </w:pPr>
      <w:r w:rsidRPr="00D703F1">
        <w:rPr>
          <w:rFonts w:eastAsia="Times New Roman" w:cs="Times New Roman"/>
          <w:szCs w:val="24"/>
        </w:rPr>
        <w:t>(Χειροκροτήματα από την πτέρυγα του Σ</w:t>
      </w:r>
      <w:r>
        <w:rPr>
          <w:rFonts w:eastAsia="Times New Roman" w:cs="Times New Roman"/>
          <w:szCs w:val="24"/>
        </w:rPr>
        <w:t>Υ</w:t>
      </w:r>
      <w:r>
        <w:rPr>
          <w:rFonts w:eastAsia="Times New Roman" w:cs="Times New Roman"/>
          <w:szCs w:val="24"/>
        </w:rPr>
        <w:t>ΡΙΖΑ)</w:t>
      </w:r>
    </w:p>
    <w:p w14:paraId="0325F554" w14:textId="77777777" w:rsidR="002A39CD" w:rsidRDefault="007F4A76">
      <w:pPr>
        <w:spacing w:line="600" w:lineRule="auto"/>
        <w:ind w:firstLine="720"/>
        <w:contextualSpacing/>
        <w:jc w:val="both"/>
        <w:rPr>
          <w:rFonts w:eastAsia="Times New Roman" w:cs="Times New Roman"/>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sidRPr="00534A19">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sidRPr="00534A19">
        <w:rPr>
          <w:rFonts w:eastAsia="Times New Roman" w:cs="Times New Roman"/>
        </w:rPr>
        <w:t>ΕΛΕΥΘΕΡΙΟΣ ΒΕΝΙΖΕΛΟΣ</w:t>
      </w:r>
      <w:r>
        <w:rPr>
          <w:rFonts w:eastAsia="Times New Roman" w:cs="Times New Roman"/>
        </w:rPr>
        <w:t>»</w:t>
      </w:r>
      <w:r w:rsidRPr="00534A19">
        <w:rPr>
          <w:rFonts w:eastAsia="Times New Roman" w:cs="Times New Roman"/>
        </w:rPr>
        <w:t xml:space="preserve"> και ενημερώθηκαν για την ιστορία του κτηρίου και τον τρόπο οργάνωσης και λειτουργίας της Βουλής,</w:t>
      </w:r>
      <w:r>
        <w:rPr>
          <w:rFonts w:eastAsia="Times New Roman" w:cs="Times New Roman"/>
        </w:rPr>
        <w:t xml:space="preserve"> σαράντα τέσσερις</w:t>
      </w:r>
      <w:r w:rsidRPr="00534A19">
        <w:rPr>
          <w:rFonts w:eastAsia="Times New Roman" w:cs="Times New Roman"/>
        </w:rPr>
        <w:t xml:space="preserve"> μαθητές και μαθήτριες και </w:t>
      </w:r>
      <w:r>
        <w:rPr>
          <w:rFonts w:eastAsia="Times New Roman" w:cs="Times New Roman"/>
        </w:rPr>
        <w:t xml:space="preserve">δύο </w:t>
      </w:r>
      <w:r w:rsidRPr="00534A19">
        <w:rPr>
          <w:rFonts w:eastAsia="Times New Roman" w:cs="Times New Roman"/>
        </w:rPr>
        <w:t xml:space="preserve">εκπαιδευτικοί συνοδοί τους από το </w:t>
      </w:r>
      <w:r>
        <w:rPr>
          <w:rFonts w:eastAsia="Times New Roman" w:cs="Times New Roman"/>
        </w:rPr>
        <w:t>5</w:t>
      </w:r>
      <w:r w:rsidRPr="0097296B">
        <w:rPr>
          <w:rFonts w:eastAsia="Times New Roman" w:cs="Times New Roman"/>
          <w:vertAlign w:val="superscript"/>
        </w:rPr>
        <w:t>ο</w:t>
      </w:r>
      <w:r>
        <w:rPr>
          <w:rFonts w:eastAsia="Times New Roman" w:cs="Times New Roman"/>
        </w:rPr>
        <w:t xml:space="preserve"> Γυμνάσιο Παλαιού Φαλήρου</w:t>
      </w:r>
      <w:r w:rsidRPr="00534A19">
        <w:rPr>
          <w:rFonts w:eastAsia="Times New Roman" w:cs="Times New Roman"/>
        </w:rPr>
        <w:t xml:space="preserve">. </w:t>
      </w:r>
    </w:p>
    <w:p w14:paraId="0325F555" w14:textId="77777777" w:rsidR="002A39CD" w:rsidRDefault="007F4A76">
      <w:pPr>
        <w:spacing w:line="600" w:lineRule="auto"/>
        <w:ind w:firstLine="720"/>
        <w:contextualSpacing/>
        <w:jc w:val="both"/>
        <w:rPr>
          <w:rFonts w:eastAsia="Times New Roman" w:cs="Times New Roman"/>
        </w:rPr>
      </w:pPr>
      <w:r w:rsidRPr="00534A19">
        <w:rPr>
          <w:rFonts w:eastAsia="Times New Roman" w:cs="Times New Roman"/>
        </w:rPr>
        <w:t xml:space="preserve">Η Βουλή τούς καλωσορίζει. </w:t>
      </w:r>
    </w:p>
    <w:p w14:paraId="0325F556" w14:textId="77777777" w:rsidR="002A39CD" w:rsidRDefault="007F4A76">
      <w:pPr>
        <w:spacing w:line="600" w:lineRule="auto"/>
        <w:ind w:firstLine="720"/>
        <w:contextualSpacing/>
        <w:jc w:val="center"/>
        <w:rPr>
          <w:rFonts w:eastAsia="Times New Roman" w:cs="Times New Roman"/>
        </w:rPr>
      </w:pPr>
      <w:r w:rsidRPr="00534A19">
        <w:rPr>
          <w:rFonts w:eastAsia="Times New Roman" w:cs="Times New Roman"/>
        </w:rPr>
        <w:t xml:space="preserve">(Χειροκροτήματα απ’ </w:t>
      </w:r>
      <w:r w:rsidRPr="00534A19">
        <w:rPr>
          <w:rFonts w:eastAsia="Times New Roman" w:cs="Times New Roman"/>
        </w:rPr>
        <w:t>όλες τις πτέρυγες της Βουλής)</w:t>
      </w:r>
    </w:p>
    <w:p w14:paraId="0325F55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τη συζήτηση με τον Βουλευτή του ΣΥΡΙΖΑ κ. Παυλίδη. </w:t>
      </w:r>
    </w:p>
    <w:p w14:paraId="0325F55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14:paraId="0325F55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ΠΑΥΛΙΔΗΣ: </w:t>
      </w:r>
      <w:r>
        <w:rPr>
          <w:rFonts w:eastAsia="Times New Roman" w:cs="Times New Roman"/>
          <w:szCs w:val="24"/>
        </w:rPr>
        <w:t>Ευχαριστώ, κύριε Πρόεδρε.</w:t>
      </w:r>
    </w:p>
    <w:p w14:paraId="0325F55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πρόκειται για ένα πολύ σημαντικό νομοσχέδιο. </w:t>
      </w:r>
      <w:r>
        <w:rPr>
          <w:rFonts w:eastAsia="Times New Roman" w:cs="Times New Roman"/>
          <w:szCs w:val="24"/>
        </w:rPr>
        <w:t>Φάνηκε ξεκάθαρα και από τις δηλώσεις και της πλειοψηφίας της Αντιπολίτευσης σε σχέση με τις αλλαγές που θεσμοθετεί πλέον οριστικά στο ζήτημα της ίδρυσης των μητρώων, της επιστημονικής παρακολούθησης αυτών των παιδιών, της παρακολούθησης του φακέλου</w:t>
      </w:r>
      <w:r>
        <w:rPr>
          <w:rFonts w:eastAsia="Times New Roman" w:cs="Times New Roman"/>
          <w:szCs w:val="24"/>
        </w:rPr>
        <w:t>,</w:t>
      </w:r>
      <w:r>
        <w:rPr>
          <w:rFonts w:eastAsia="Times New Roman" w:cs="Times New Roman"/>
          <w:szCs w:val="24"/>
        </w:rPr>
        <w:t xml:space="preserve"> ώστε π</w:t>
      </w:r>
      <w:r>
        <w:rPr>
          <w:rFonts w:eastAsia="Times New Roman" w:cs="Times New Roman"/>
          <w:szCs w:val="24"/>
        </w:rPr>
        <w:t>λέον να διαμορφώσουμε ένα σύστημα παρακολούθησης υγείας και ασφάλειας σε αυτόν τον πολύ ευαίσθητο χώρο των παιδιών.</w:t>
      </w:r>
    </w:p>
    <w:p w14:paraId="0325F55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Δυστυχώς, αδίκησε την κουβέντα η μονοπώληση της συζήτησης γύρω από το άρθρο 8. Θέλω να πω αναγκαστικά κι εγώ μερικά στοιχεία πάνω σ’ αυτό</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ιατί σε τελική ανάλυση δείχνει και την ουσία του πολιτισμού μας. </w:t>
      </w:r>
    </w:p>
    <w:p w14:paraId="0325F55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Πρώτον, το ζήτημα της αναδοχής σε ομόφυλα ζευγάρια, παρ’ ότι δεν είναι αυτό το κυρίαρχο, έχει τη νομική της διάσταση, την επιστημονική της διάσταση αλλά και την πολιτική. Όσον αφορά τη νομικ</w:t>
      </w:r>
      <w:r>
        <w:rPr>
          <w:rFonts w:eastAsia="Times New Roman" w:cs="Times New Roman"/>
          <w:szCs w:val="24"/>
        </w:rPr>
        <w:t>ή της διάσταση, κατ’ αρχ</w:t>
      </w:r>
      <w:r>
        <w:rPr>
          <w:rFonts w:eastAsia="Times New Roman" w:cs="Times New Roman"/>
          <w:szCs w:val="24"/>
        </w:rPr>
        <w:t>άς</w:t>
      </w:r>
      <w:r>
        <w:rPr>
          <w:rFonts w:eastAsia="Times New Roman" w:cs="Times New Roman"/>
          <w:szCs w:val="24"/>
        </w:rPr>
        <w:t xml:space="preserve"> να ξεχωρίσουμε ότι η υιοθεσία ή </w:t>
      </w:r>
      <w:proofErr w:type="spellStart"/>
      <w:r>
        <w:rPr>
          <w:rFonts w:eastAsia="Times New Roman" w:cs="Times New Roman"/>
          <w:szCs w:val="24"/>
        </w:rPr>
        <w:t>τεκνοθεσία</w:t>
      </w:r>
      <w:proofErr w:type="spellEnd"/>
      <w:r>
        <w:rPr>
          <w:rFonts w:eastAsia="Times New Roman" w:cs="Times New Roman"/>
          <w:szCs w:val="24"/>
        </w:rPr>
        <w:t xml:space="preserve"> είναι ένας νομικός όρος κηδεμονίας. Είναι η πλήρης αποκοπή και </w:t>
      </w:r>
      <w:r>
        <w:rPr>
          <w:rFonts w:eastAsia="Times New Roman" w:cs="Times New Roman"/>
          <w:szCs w:val="24"/>
        </w:rPr>
        <w:lastRenderedPageBreak/>
        <w:t>αντικατάσταση του φυσικού γονέα από τον γονέα που υιοθετεί το παιδί. Η αναδοχή είναι ένας κοινωνικός θεσμός προστασίας αυτο</w:t>
      </w:r>
      <w:r>
        <w:rPr>
          <w:rFonts w:eastAsia="Times New Roman" w:cs="Times New Roman"/>
          <w:szCs w:val="24"/>
        </w:rPr>
        <w:t xml:space="preserve">ύ του παιδιού, μια παράλληλη φροντίδα μαζί με τον φυσικό γονέα, διατηρώντας το δικαίωμα της επιστροφής στον φυσικό γονέα, στη φυσική οικογένεια και διαχωρίζεται σε γενική, προσωρινή, επαγγελματική και χίλιες δυο άλλες μορφές. </w:t>
      </w:r>
    </w:p>
    <w:p w14:paraId="0325F55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Νομικά, λοιπόν, είναι αδύνατη</w:t>
      </w:r>
      <w:r>
        <w:rPr>
          <w:rFonts w:eastAsia="Times New Roman" w:cs="Times New Roman"/>
          <w:szCs w:val="24"/>
        </w:rPr>
        <w:t xml:space="preserve"> η διάκριση ομόφυλων ή ετερόφυλων ζευγαριών μέσα σε ένα σύμφωνο συμβίωσης. Θα κατέπιπτε</w:t>
      </w:r>
      <w:r>
        <w:rPr>
          <w:rFonts w:eastAsia="Times New Roman" w:cs="Times New Roman"/>
          <w:szCs w:val="24"/>
        </w:rPr>
        <w:t>,</w:t>
      </w:r>
      <w:r>
        <w:rPr>
          <w:rFonts w:eastAsia="Times New Roman" w:cs="Times New Roman"/>
          <w:szCs w:val="24"/>
        </w:rPr>
        <w:t xml:space="preserve"> είτε στην ελληνική δικαιοσύνη είτε στην ευρωπαϊκή. Αν δεν συμπεριλάβεις το σύμφωνο συμβίωσης το οποίο αντικειμενικά πρέπει να το αντιμετωπίσεις ενιαία νομικά, είτε είν</w:t>
      </w:r>
      <w:r>
        <w:rPr>
          <w:rFonts w:eastAsia="Times New Roman" w:cs="Times New Roman"/>
          <w:szCs w:val="24"/>
        </w:rPr>
        <w:t>αι ομόφυλο το ζευγάρι είτε είναι ετερόφυλο, τότε ουσιαστικά</w:t>
      </w:r>
      <w:r>
        <w:rPr>
          <w:rFonts w:eastAsia="Times New Roman" w:cs="Times New Roman"/>
          <w:szCs w:val="24"/>
        </w:rPr>
        <w:t>,</w:t>
      </w:r>
      <w:r>
        <w:rPr>
          <w:rFonts w:eastAsia="Times New Roman" w:cs="Times New Roman"/>
          <w:szCs w:val="24"/>
        </w:rPr>
        <w:t xml:space="preserve"> αποκλείοντας το σύμφωνο συμβίωσης, αποκλείεις το δικαίωμα στην αναδοχή όλων των ετερόφυλων ζευγαριών με βάση τη σεξουαλική τους προτίμηση.</w:t>
      </w:r>
    </w:p>
    <w:p w14:paraId="0325F55E"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w:t>
      </w:r>
      <w:r w:rsidRPr="00AC526C">
        <w:rPr>
          <w:rFonts w:eastAsia="Times New Roman" w:cs="Times New Roman"/>
          <w:szCs w:val="24"/>
        </w:rPr>
        <w:t>όμως</w:t>
      </w:r>
      <w:r>
        <w:rPr>
          <w:rFonts w:eastAsia="Times New Roman" w:cs="Times New Roman"/>
          <w:szCs w:val="24"/>
        </w:rPr>
        <w:t>, έχει και μια άλλη προέκταση, ότι αν εγώ αποκ</w:t>
      </w:r>
      <w:r>
        <w:rPr>
          <w:rFonts w:eastAsia="Times New Roman" w:cs="Times New Roman"/>
          <w:szCs w:val="24"/>
        </w:rPr>
        <w:t xml:space="preserve">λείσω με βάση τη σεξουαλική προτίμηση το ομόφυλο ζευγάρι που είναι σε καθεστώς συμφώνου συμβίωσης, αντίστοιχα αποκλείω και τη μονογονεϊκή οικογένεια και ένα μεμονωμένο άτομο, με δεδομένο ότι και για τη μονογονεϊκή οικογένεια και για το μεμονωμένο άτομο θα </w:t>
      </w:r>
      <w:r w:rsidRPr="00E57B5A">
        <w:rPr>
          <w:rFonts w:eastAsia="Times New Roman" w:cs="Times New Roman"/>
          <w:szCs w:val="24"/>
        </w:rPr>
        <w:t>πρέπει να</w:t>
      </w:r>
      <w:r>
        <w:rPr>
          <w:rFonts w:eastAsia="Times New Roman" w:cs="Times New Roman"/>
          <w:szCs w:val="24"/>
        </w:rPr>
        <w:t xml:space="preserve"> ερευνήσω και να ελέγξω τη σεξουαλική προτίμηση αυτού που είναι υποψήφιος για αναδοχή και θα </w:t>
      </w:r>
      <w:r w:rsidRPr="00E57B5A">
        <w:rPr>
          <w:rFonts w:eastAsia="Times New Roman" w:cs="Times New Roman"/>
          <w:szCs w:val="24"/>
        </w:rPr>
        <w:t>πρέπει να</w:t>
      </w:r>
      <w:r>
        <w:rPr>
          <w:rFonts w:eastAsia="Times New Roman" w:cs="Times New Roman"/>
          <w:szCs w:val="24"/>
        </w:rPr>
        <w:t xml:space="preserve"> ελέγξω τα στοιχεία θηλυπρέπειας που </w:t>
      </w:r>
      <w:r w:rsidRPr="00224BE3">
        <w:rPr>
          <w:rFonts w:eastAsia="Times New Roman" w:cs="Times New Roman"/>
          <w:szCs w:val="24"/>
        </w:rPr>
        <w:t>μπορεί να</w:t>
      </w:r>
      <w:r>
        <w:rPr>
          <w:rFonts w:eastAsia="Times New Roman" w:cs="Times New Roman"/>
          <w:szCs w:val="24"/>
        </w:rPr>
        <w:t xml:space="preserve"> έχει ένας άντρας ως μονογονεϊκός πατέρας στο να είναι ανάδοχος σε ένα παιδί ή αντίστοιχα την αρρενωπότητα μιας γυναίκας ή τη σεξουαλική της προτίμηση για να γίνει ανάδοχη μητέρα ή όχι. </w:t>
      </w:r>
    </w:p>
    <w:p w14:paraId="0325F55F"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Άρα είναι πολύ επικίνδυνες αυτές οι λογικές και στην ουσία περιορίζει</w:t>
      </w:r>
      <w:r>
        <w:rPr>
          <w:rFonts w:eastAsia="Times New Roman" w:cs="Times New Roman"/>
          <w:szCs w:val="24"/>
        </w:rPr>
        <w:t xml:space="preserve">ς το δικαίωμα αναδοχής μόνο σε αυτούς που τελούν σε καθεστώς γάμου, είτε θρησκευτικού είτε </w:t>
      </w:r>
      <w:r w:rsidRPr="00911877">
        <w:rPr>
          <w:rFonts w:eastAsia="Times New Roman" w:cs="Times New Roman"/>
          <w:szCs w:val="24"/>
        </w:rPr>
        <w:t>πολιτικ</w:t>
      </w:r>
      <w:r>
        <w:rPr>
          <w:rFonts w:eastAsia="Times New Roman" w:cs="Times New Roman"/>
          <w:szCs w:val="24"/>
        </w:rPr>
        <w:t>ού. Το λέω για να ξέρουμε τι προτείνουμε εδώ μέσα.</w:t>
      </w:r>
    </w:p>
    <w:p w14:paraId="0325F560"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Επιστημονικά. Υπάρχουν πολλές έρευνες</w:t>
      </w:r>
      <w:r>
        <w:rPr>
          <w:rFonts w:eastAsia="Times New Roman" w:cs="Times New Roman"/>
          <w:szCs w:val="24"/>
        </w:rPr>
        <w:t>,</w:t>
      </w:r>
      <w:r>
        <w:rPr>
          <w:rFonts w:eastAsia="Times New Roman" w:cs="Times New Roman"/>
          <w:szCs w:val="24"/>
        </w:rPr>
        <w:t xml:space="preserve"> που έχουν ακουστεί και από άλλους συναδέλφους</w:t>
      </w:r>
      <w:r>
        <w:rPr>
          <w:rFonts w:eastAsia="Times New Roman" w:cs="Times New Roman"/>
          <w:szCs w:val="24"/>
        </w:rPr>
        <w:t>,</w:t>
      </w:r>
      <w:r>
        <w:rPr>
          <w:rFonts w:eastAsia="Times New Roman" w:cs="Times New Roman"/>
          <w:szCs w:val="24"/>
        </w:rPr>
        <w:t xml:space="preserve"> που αποδεικνύουν μια </w:t>
      </w:r>
      <w:r>
        <w:rPr>
          <w:rFonts w:eastAsia="Times New Roman" w:cs="Times New Roman"/>
          <w:szCs w:val="24"/>
        </w:rPr>
        <w:t xml:space="preserve">κατάσταση που προφανώς η ομοφυλοφιλία δεν </w:t>
      </w:r>
      <w:r>
        <w:rPr>
          <w:rFonts w:eastAsia="Times New Roman" w:cs="Times New Roman"/>
          <w:szCs w:val="24"/>
        </w:rPr>
        <w:lastRenderedPageBreak/>
        <w:t xml:space="preserve">είναι ζήτημα διαστροφής, δεν είναι ούτε κάποιο μεταδοτικό νόσημα ούτε είναι εγγενές ή επίκτητο πρόβλημα για κάποιους. </w:t>
      </w:r>
    </w:p>
    <w:p w14:paraId="0325F561"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ξέρετε πολύ καλά ότι οι σύγχρονες έρευνες δείχνουν ξεκάθαρα ότι είναι συχνό το φαινόμενο, ει</w:t>
      </w:r>
      <w:r>
        <w:rPr>
          <w:rFonts w:eastAsia="Times New Roman" w:cs="Times New Roman"/>
          <w:szCs w:val="24"/>
        </w:rPr>
        <w:t xml:space="preserve">δικά στην εφηβική ηλικία, ερωτικού εμπειρισμού, να υπάρχουν </w:t>
      </w:r>
      <w:proofErr w:type="spellStart"/>
      <w:r>
        <w:rPr>
          <w:rFonts w:eastAsia="Times New Roman" w:cs="Times New Roman"/>
          <w:szCs w:val="24"/>
        </w:rPr>
        <w:t>ομοερωτικές</w:t>
      </w:r>
      <w:proofErr w:type="spellEnd"/>
      <w:r>
        <w:rPr>
          <w:rFonts w:eastAsia="Times New Roman" w:cs="Times New Roman"/>
          <w:szCs w:val="24"/>
        </w:rPr>
        <w:t xml:space="preserve"> συμπεριφορές παιδιών στην εφηβική φάση τους, </w:t>
      </w:r>
      <w:r w:rsidRPr="00A16A52">
        <w:rPr>
          <w:rFonts w:eastAsia="Times New Roman"/>
          <w:szCs w:val="24"/>
        </w:rPr>
        <w:t>οι οποίες</w:t>
      </w:r>
      <w:r>
        <w:rPr>
          <w:rFonts w:eastAsia="Times New Roman" w:cs="Times New Roman"/>
          <w:szCs w:val="24"/>
        </w:rPr>
        <w:t xml:space="preserve"> φυσικά δεν οδηγούν στην ομοφυλοφιλία. Να είμαστε ξεκάθαροι, λοιπόν, πώς αντιμετωπίζονται αυτά τα ζητήματα. Και πολύ περισσότερο ν</w:t>
      </w:r>
      <w:r>
        <w:rPr>
          <w:rFonts w:eastAsia="Times New Roman" w:cs="Times New Roman"/>
          <w:szCs w:val="24"/>
        </w:rPr>
        <w:t xml:space="preserve">α είμαστε ξεκάθαροι ότι δεν είναι έγκλημα αντίστοιχο με την παιδεραστία, όπως ακούστηκε σε κάποιο κανάλι. </w:t>
      </w:r>
    </w:p>
    <w:p w14:paraId="0325F562"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ζήτημα του προτύπου, το πρότυπο της πατρικής και μητρικής παρουσίας αντί του γονέα α</w:t>
      </w:r>
      <w:r>
        <w:rPr>
          <w:rFonts w:eastAsia="Times New Roman" w:cs="Times New Roman"/>
          <w:szCs w:val="24"/>
        </w:rPr>
        <w:t>΄</w:t>
      </w:r>
      <w:r>
        <w:rPr>
          <w:rFonts w:eastAsia="Times New Roman" w:cs="Times New Roman"/>
          <w:szCs w:val="24"/>
        </w:rPr>
        <w:t xml:space="preserve"> ή β</w:t>
      </w:r>
      <w:r>
        <w:rPr>
          <w:rFonts w:eastAsia="Times New Roman" w:cs="Times New Roman"/>
          <w:szCs w:val="24"/>
        </w:rPr>
        <w:t>΄</w:t>
      </w:r>
      <w:r>
        <w:rPr>
          <w:rFonts w:eastAsia="Times New Roman" w:cs="Times New Roman"/>
          <w:szCs w:val="24"/>
        </w:rPr>
        <w:t xml:space="preserve"> και χίλια δυο άλλα ζητήματα. Δεν κατάλαβα! Οι ομοφυλοφι</w:t>
      </w:r>
      <w:r>
        <w:rPr>
          <w:rFonts w:eastAsia="Times New Roman" w:cs="Times New Roman"/>
          <w:szCs w:val="24"/>
        </w:rPr>
        <w:t>λικές προτιμήσεις, συμπεριφορές ή επιλογές δεν διαμορφώνονται μέσα σε μια ετερόφυλη σχέση; Τα παιδιά τα οποία είναι ή γίνονται ομοφυλόφιλα δεν είναι προϊόντα μιας ετερόφυλης σχέσης; Μέσα σε μια ετερόφυλη οικογένεια δεν αναπτύσσονται; Αντίστοιχα μια ετερό</w:t>
      </w:r>
      <w:r>
        <w:rPr>
          <w:rFonts w:eastAsia="Times New Roman" w:cs="Times New Roman"/>
          <w:szCs w:val="24"/>
        </w:rPr>
        <w:lastRenderedPageBreak/>
        <w:t>φυ</w:t>
      </w:r>
      <w:r>
        <w:rPr>
          <w:rFonts w:eastAsia="Times New Roman" w:cs="Times New Roman"/>
          <w:szCs w:val="24"/>
        </w:rPr>
        <w:t xml:space="preserve">λη οικογένεια ποιος γνωρίζει αν έχει αμφισεξουαλικές προτιμήσεις ή όχι; Ποιος γνωρίζει ένας πατέρας ή μια μητέρα μέσα σε μια ετερόφυλη σχέση αν διαμορφώνουν αμφισεξουαλικές προτιμήσεις ή όχι; Ποιος το χαρακτηρίζει αυτό; Με ποιο δικαίωμα; </w:t>
      </w:r>
    </w:p>
    <w:p w14:paraId="0325F563"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Υπήρξαν καταθέσει</w:t>
      </w:r>
      <w:r>
        <w:rPr>
          <w:rFonts w:eastAsia="Times New Roman" w:cs="Times New Roman"/>
          <w:szCs w:val="24"/>
        </w:rPr>
        <w:t>ς, όπως άκουσα εδώ από τον εισηγητή της Χρυσής Αυγής, κάποιου κοριτσιού στην Αμερική που έλεγε πόσο την είχα</w:t>
      </w:r>
      <w:r>
        <w:rPr>
          <w:rFonts w:eastAsia="Times New Roman" w:cs="Times New Roman"/>
          <w:szCs w:val="24"/>
        </w:rPr>
        <w:t>ν</w:t>
      </w:r>
      <w:r>
        <w:rPr>
          <w:rFonts w:eastAsia="Times New Roman" w:cs="Times New Roman"/>
          <w:szCs w:val="24"/>
        </w:rPr>
        <w:t xml:space="preserve"> κακομεταχειριστεί μέσα σε μια ομόφυλη σχέση. Δεν είναι το στοιχείο της ομοφυλοφιλίας στη σχέση </w:t>
      </w:r>
      <w:r w:rsidRPr="002F7918">
        <w:rPr>
          <w:rFonts w:eastAsia="Times New Roman" w:cs="Times New Roman"/>
          <w:szCs w:val="24"/>
        </w:rPr>
        <w:t>το οποίο</w:t>
      </w:r>
      <w:r>
        <w:rPr>
          <w:rFonts w:eastAsia="Times New Roman" w:cs="Times New Roman"/>
          <w:szCs w:val="24"/>
        </w:rPr>
        <w:t xml:space="preserve"> έδειξε την κακοποίηση αυτού του κοριτσιού.</w:t>
      </w:r>
      <w:r>
        <w:rPr>
          <w:rFonts w:eastAsia="Times New Roman" w:cs="Times New Roman"/>
          <w:szCs w:val="24"/>
        </w:rPr>
        <w:t xml:space="preserve"> Είναι η ποιότητα του γονέα. Γιατί αντίστοιχα μπορώ και εγώ να αναφέρω πεντακόσιες χιλιάδες καταθέσεις και συνεντεύξεις παιδιών μέσα σε ετερόφυλες σχέσεις</w:t>
      </w:r>
      <w:r>
        <w:rPr>
          <w:rFonts w:eastAsia="Times New Roman" w:cs="Times New Roman"/>
          <w:szCs w:val="24"/>
        </w:rPr>
        <w:t>,</w:t>
      </w:r>
      <w:r>
        <w:rPr>
          <w:rFonts w:eastAsia="Times New Roman" w:cs="Times New Roman"/>
          <w:szCs w:val="24"/>
        </w:rPr>
        <w:t xml:space="preserve"> </w:t>
      </w:r>
      <w:r w:rsidRPr="00A16A52">
        <w:rPr>
          <w:rFonts w:eastAsia="Times New Roman"/>
          <w:szCs w:val="24"/>
        </w:rPr>
        <w:t>οι οποίες</w:t>
      </w:r>
      <w:r>
        <w:rPr>
          <w:rFonts w:eastAsia="Times New Roman" w:cs="Times New Roman"/>
          <w:szCs w:val="24"/>
        </w:rPr>
        <w:t xml:space="preserve"> έχουν κακοποιηθεί ή έχουν βιαστεί ψυχικά ή σωματικά βάναυσα. Αυτό το στοιχείο της κατάθεση</w:t>
      </w:r>
      <w:r>
        <w:rPr>
          <w:rFonts w:eastAsia="Times New Roman" w:cs="Times New Roman"/>
          <w:szCs w:val="24"/>
        </w:rPr>
        <w:t>ς είναι στοιχείο για να αποκλείσεις μια ετερόφυλη οικογένεια από το να είναι ανάδοχη ή να είναι οικογένεια προς υιοθεσία; Ας είμαστε, λοιπόν, ξεκάθαροι. Ο ρόλος και ο χαρακτήρας του φύλου ή ο ρόλος του καλού γονιού κατακτιέται, κερδίζεται και δεν είναι στο</w:t>
      </w:r>
      <w:r>
        <w:rPr>
          <w:rFonts w:eastAsia="Times New Roman" w:cs="Times New Roman"/>
          <w:szCs w:val="24"/>
        </w:rPr>
        <w:t xml:space="preserve">ιχείο από μόνο του επιλογής χαρακτήρα του φύλου ή όχι. </w:t>
      </w:r>
    </w:p>
    <w:p w14:paraId="0325F564"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Η αναδοχή, λοιπόν, είναι ένας κοινωνικός θεσμός προστασίας του παιδιού. Η αναδοχή βγάζει ένα παιδί από ένα αρρωστημένο, ανασφαλές περιβάλλον και το εντάσσει σε ένα ασφαλές προστατευόμενο περιβάλλον. Α</w:t>
      </w:r>
      <w:r>
        <w:rPr>
          <w:rFonts w:eastAsia="Times New Roman" w:cs="Times New Roman"/>
          <w:szCs w:val="24"/>
        </w:rPr>
        <w:t>κούσαμε για διάλυση της ελληνικής οικογένειας</w:t>
      </w:r>
      <w:r>
        <w:rPr>
          <w:rFonts w:eastAsia="Times New Roman" w:cs="Times New Roman"/>
          <w:szCs w:val="24"/>
        </w:rPr>
        <w:t>,</w:t>
      </w:r>
      <w:r>
        <w:rPr>
          <w:rFonts w:eastAsia="Times New Roman" w:cs="Times New Roman"/>
          <w:szCs w:val="24"/>
        </w:rPr>
        <w:t xml:space="preserve"> λες και η ελληνική οικογένεια παγκόσμια έχει κάποια άλλα ιδιαίτερα χαρακτηριστικά από μια οικογένεια μιας άλλης χώρας. Να ξέρετε ξεκάθαρα ότι η ελληνική οικογένεια, όπως και κάθε οικογένεια, απαιτεί φροντίδα, </w:t>
      </w:r>
      <w:r>
        <w:rPr>
          <w:rFonts w:eastAsia="Times New Roman" w:cs="Times New Roman"/>
          <w:szCs w:val="24"/>
        </w:rPr>
        <w:t>στοργή, αγάπη. Επίσης να ξέρετε και να είστε σίγουροι ότι ένας ομοφυλόφιλος δίνει με τον ίδιο τρόπο φροντίδα, στοργή και αγάπη σε ένα παιδί, όπως δίνει και ένα ετερόφυλος.</w:t>
      </w:r>
    </w:p>
    <w:p w14:paraId="0325F565" w14:textId="77777777" w:rsidR="002A39CD" w:rsidRDefault="007F4A76">
      <w:pPr>
        <w:tabs>
          <w:tab w:val="left" w:pos="3873"/>
        </w:tabs>
        <w:spacing w:line="600" w:lineRule="auto"/>
        <w:ind w:firstLine="720"/>
        <w:contextualSpacing/>
        <w:jc w:val="both"/>
        <w:rPr>
          <w:rFonts w:eastAsia="Times New Roman" w:cs="Times New Roman"/>
          <w:szCs w:val="24"/>
        </w:rPr>
      </w:pPr>
      <w:r w:rsidRPr="00911877">
        <w:rPr>
          <w:rFonts w:eastAsia="Times New Roman" w:cs="Times New Roman"/>
          <w:szCs w:val="24"/>
        </w:rPr>
        <w:t>Πολιτικ</w:t>
      </w:r>
      <w:r>
        <w:rPr>
          <w:rFonts w:eastAsia="Times New Roman" w:cs="Times New Roman"/>
          <w:szCs w:val="24"/>
        </w:rPr>
        <w:t>ά τώρα. Έχει νόημα μια κοινωνική προοδευτική νομοθέτηση να έχει και μια κοινω</w:t>
      </w:r>
      <w:r>
        <w:rPr>
          <w:rFonts w:eastAsia="Times New Roman" w:cs="Times New Roman"/>
          <w:szCs w:val="24"/>
        </w:rPr>
        <w:t>νική απορρόφηση; Είναι πραγματικά μια αγωνία αυτή. Εγώ τη δέχομαι. Ο καθένας θα έχει την αγωνία του κατά πόσο</w:t>
      </w:r>
      <w:r>
        <w:rPr>
          <w:rFonts w:eastAsia="Times New Roman" w:cs="Times New Roman"/>
          <w:szCs w:val="24"/>
        </w:rPr>
        <w:t>ν</w:t>
      </w:r>
      <w:r>
        <w:rPr>
          <w:rFonts w:eastAsia="Times New Roman" w:cs="Times New Roman"/>
          <w:szCs w:val="24"/>
        </w:rPr>
        <w:t xml:space="preserve"> όταν νομοθετείς κάτι έχει και μια κοινωνική απορρόφηση ή γίνεται απ</w:t>
      </w:r>
      <w:r>
        <w:rPr>
          <w:rFonts w:eastAsia="Times New Roman" w:cs="Times New Roman"/>
          <w:szCs w:val="24"/>
        </w:rPr>
        <w:t>ο</w:t>
      </w:r>
      <w:r>
        <w:rPr>
          <w:rFonts w:eastAsia="Times New Roman" w:cs="Times New Roman"/>
          <w:szCs w:val="24"/>
        </w:rPr>
        <w:t xml:space="preserve">δεκτό ή όχι. Ως αγωνία μπορώ να το καταλάβω. Ως αντίληψη </w:t>
      </w:r>
      <w:proofErr w:type="spellStart"/>
      <w:r>
        <w:rPr>
          <w:rFonts w:eastAsia="Times New Roman" w:cs="Times New Roman"/>
          <w:szCs w:val="24"/>
        </w:rPr>
        <w:t>μανιχαϊστική</w:t>
      </w:r>
      <w:proofErr w:type="spellEnd"/>
      <w:r>
        <w:rPr>
          <w:rFonts w:eastAsia="Times New Roman" w:cs="Times New Roman"/>
          <w:szCs w:val="24"/>
        </w:rPr>
        <w:t>, τη μάχ</w:t>
      </w:r>
      <w:r>
        <w:rPr>
          <w:rFonts w:eastAsia="Times New Roman" w:cs="Times New Roman"/>
          <w:szCs w:val="24"/>
        </w:rPr>
        <w:t>η του καλού με του κακού, δεν τη δέχομαι ούτε θα στοχεύσω κανέναν απέναντι. Παρ</w:t>
      </w:r>
      <w:r>
        <w:rPr>
          <w:rFonts w:eastAsia="Times New Roman" w:cs="Times New Roman"/>
          <w:szCs w:val="24"/>
        </w:rPr>
        <w:t xml:space="preserve">’ </w:t>
      </w:r>
      <w:r>
        <w:rPr>
          <w:rFonts w:eastAsia="Times New Roman" w:cs="Times New Roman"/>
          <w:szCs w:val="24"/>
        </w:rPr>
        <w:t xml:space="preserve">όλα αυτά, </w:t>
      </w:r>
      <w:r w:rsidRPr="00AC526C">
        <w:rPr>
          <w:rFonts w:eastAsia="Times New Roman" w:cs="Times New Roman"/>
          <w:szCs w:val="24"/>
        </w:rPr>
        <w:t>όμως</w:t>
      </w:r>
      <w:r>
        <w:rPr>
          <w:rFonts w:eastAsia="Times New Roman" w:cs="Times New Roman"/>
          <w:szCs w:val="24"/>
        </w:rPr>
        <w:t xml:space="preserve">, όταν μιλάμε για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μια </w:t>
      </w:r>
      <w:r>
        <w:rPr>
          <w:rFonts w:eastAsia="Times New Roman" w:cs="Times New Roman"/>
          <w:szCs w:val="24"/>
        </w:rPr>
        <w:lastRenderedPageBreak/>
        <w:t>αλλαγή δηλαδή συμπεριφοράς και μεταχείρισης των αναγκών αυτών των παιδιών, μιλάμε για ένα καθεστώς μεταρρυθμιστικό σ</w:t>
      </w:r>
      <w:r>
        <w:rPr>
          <w:rFonts w:eastAsia="Times New Roman" w:cs="Times New Roman"/>
          <w:szCs w:val="24"/>
        </w:rPr>
        <w:t xml:space="preserve">τη ζωή αυτών των παιδιών. Άρα </w:t>
      </w:r>
      <w:r w:rsidRPr="00E57B5A">
        <w:rPr>
          <w:rFonts w:eastAsia="Times New Roman" w:cs="Times New Roman"/>
          <w:szCs w:val="24"/>
        </w:rPr>
        <w:t>πρέπει να</w:t>
      </w:r>
      <w:r>
        <w:rPr>
          <w:rFonts w:eastAsia="Times New Roman" w:cs="Times New Roman"/>
          <w:szCs w:val="24"/>
        </w:rPr>
        <w:t xml:space="preserve"> το δούμε με μια άλλη λογική. </w:t>
      </w:r>
    </w:p>
    <w:p w14:paraId="0325F566"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Τα δικαιώματα δεν είναι ζήτημα πλειοψηφικής αντίληψης ή όχι. Είναι ξεκάθαρο αυτό το ζήτημα. Η νομοθέτηση δεν </w:t>
      </w:r>
      <w:r w:rsidRPr="00E57B5A">
        <w:rPr>
          <w:rFonts w:eastAsia="Times New Roman" w:cs="Times New Roman"/>
          <w:szCs w:val="24"/>
        </w:rPr>
        <w:t>πρέπει να</w:t>
      </w:r>
      <w:r>
        <w:rPr>
          <w:rFonts w:eastAsia="Times New Roman" w:cs="Times New Roman"/>
          <w:szCs w:val="24"/>
        </w:rPr>
        <w:t xml:space="preserve"> αντανακλά ευθύγραμμα τον βαθμό της κοινωνικής συνείδησης, αλλά να αντιμετωπίζει και να προστατεύει το ατομικό δικαίωμα και να έχει ως κέντρο την κοινωνική ανάγκη. Η νομοθέτηση, λοιπόν, </w:t>
      </w:r>
      <w:r w:rsidRPr="00E57B5A">
        <w:rPr>
          <w:rFonts w:eastAsia="Times New Roman" w:cs="Times New Roman"/>
          <w:szCs w:val="24"/>
        </w:rPr>
        <w:t>πρέπει να</w:t>
      </w:r>
      <w:r>
        <w:rPr>
          <w:rFonts w:eastAsia="Times New Roman" w:cs="Times New Roman"/>
          <w:szCs w:val="24"/>
        </w:rPr>
        <w:t xml:space="preserve"> μεγεθύνει την ανάγκη και το δικαίωμα ενός παιδιού και όχι να</w:t>
      </w:r>
      <w:r>
        <w:rPr>
          <w:rFonts w:eastAsia="Times New Roman" w:cs="Times New Roman"/>
          <w:szCs w:val="24"/>
        </w:rPr>
        <w:t xml:space="preserve"> αντανακλά μια κοινωνική συνείδηση η οποία </w:t>
      </w:r>
      <w:r w:rsidRPr="00224BE3">
        <w:rPr>
          <w:rFonts w:eastAsia="Times New Roman" w:cs="Times New Roman"/>
          <w:szCs w:val="24"/>
        </w:rPr>
        <w:t>μπορεί να</w:t>
      </w:r>
      <w:r>
        <w:rPr>
          <w:rFonts w:eastAsia="Times New Roman" w:cs="Times New Roman"/>
          <w:szCs w:val="24"/>
        </w:rPr>
        <w:t xml:space="preserve"> υπάρχει.</w:t>
      </w:r>
    </w:p>
    <w:p w14:paraId="0325F567"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Ιστορικά η νομοθέτηση στον τομέα των δικαιωμάτων είχε πάντα στοιχεία μιας </w:t>
      </w:r>
      <w:proofErr w:type="spellStart"/>
      <w:r>
        <w:rPr>
          <w:rFonts w:eastAsia="Times New Roman" w:cs="Times New Roman"/>
          <w:szCs w:val="24"/>
        </w:rPr>
        <w:t>βακτηριακής</w:t>
      </w:r>
      <w:proofErr w:type="spellEnd"/>
      <w:r>
        <w:rPr>
          <w:rFonts w:eastAsia="Times New Roman" w:cs="Times New Roman"/>
          <w:szCs w:val="24"/>
        </w:rPr>
        <w:t xml:space="preserve"> βίας, ένα βακτήριο νομοθετικό που νομοθετείς για να μπορέσει αυτό το βακτήριο να δημιουργήσει τη ζύμωση για </w:t>
      </w:r>
      <w:r>
        <w:rPr>
          <w:rFonts w:eastAsia="Times New Roman" w:cs="Times New Roman"/>
          <w:szCs w:val="24"/>
        </w:rPr>
        <w:t xml:space="preserve">να υπάρχει η κοινωνική εξέλιξη και η κοινωνική διεργασία, το κοινωνικό </w:t>
      </w:r>
      <w:r w:rsidRPr="00F85462">
        <w:rPr>
          <w:rFonts w:eastAsia="Times New Roman" w:cs="Times New Roman"/>
          <w:szCs w:val="24"/>
        </w:rPr>
        <w:t>προτσές</w:t>
      </w:r>
      <w:r>
        <w:rPr>
          <w:rFonts w:eastAsia="Times New Roman" w:cs="Times New Roman"/>
          <w:szCs w:val="24"/>
        </w:rPr>
        <w:t xml:space="preserve"> απέναντι σε μια κοινωνική συντήρηση.</w:t>
      </w:r>
    </w:p>
    <w:p w14:paraId="0325F56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έναν συνάδελφο από τη Νέα Δημοκρατία που έλεγε «Τι ζούμε, τι ακούμε σήμερα!». Υποθέτω ότι αντίστοιχα θα έλεγε το ίδιο εάν ήταν γερουσ</w:t>
      </w:r>
      <w:r>
        <w:rPr>
          <w:rFonts w:eastAsia="Times New Roman" w:cs="Times New Roman"/>
          <w:szCs w:val="24"/>
        </w:rPr>
        <w:t xml:space="preserve">ιαστής στον αμερικάνικο νότο και ψηφιζόταν εκείνη την ημέρα η κατάργηση της δουλείας, αν ήταν εκπρόσωπος του </w:t>
      </w:r>
      <w:r>
        <w:rPr>
          <w:rFonts w:eastAsia="Times New Roman" w:cs="Times New Roman"/>
          <w:szCs w:val="24"/>
        </w:rPr>
        <w:t>κ</w:t>
      </w:r>
      <w:r>
        <w:rPr>
          <w:rFonts w:eastAsia="Times New Roman" w:cs="Times New Roman"/>
          <w:szCs w:val="24"/>
        </w:rPr>
        <w:t xml:space="preserve">οινοβουλίου στη Αφρική και καταργούσαν εκείνη την ημέρα τις φυλετικές διακρίσεις ή αν ήταν σε ένα κοινοβούλιο μιας χώρας </w:t>
      </w:r>
      <w:proofErr w:type="spellStart"/>
      <w:r>
        <w:rPr>
          <w:rFonts w:eastAsia="Times New Roman" w:cs="Times New Roman"/>
          <w:szCs w:val="24"/>
        </w:rPr>
        <w:t>φονταμενταλιστικής</w:t>
      </w:r>
      <w:proofErr w:type="spellEnd"/>
      <w:r>
        <w:rPr>
          <w:rFonts w:eastAsia="Times New Roman" w:cs="Times New Roman"/>
          <w:szCs w:val="24"/>
        </w:rPr>
        <w:t xml:space="preserve"> γιατί </w:t>
      </w:r>
      <w:r>
        <w:rPr>
          <w:rFonts w:eastAsia="Times New Roman" w:cs="Times New Roman"/>
          <w:szCs w:val="24"/>
        </w:rPr>
        <w:t xml:space="preserve">δινόταν το δικαίωμα ψήφου στις γυναίκες ή το δικαίωμα άδειας διπλώματος στις γυναίκες ή η κατάργηση της θανατικής ποινής. </w:t>
      </w:r>
    </w:p>
    <w:p w14:paraId="0325F56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Να είμαστε ξεκάθαροι. Οι επιστολές του Αγίου Όρους, που έφεραν οι εκπρόσωποι της Χρυσής Αυγής, οι οποίες είναι ενάντια σε αυτή τη λογ</w:t>
      </w:r>
      <w:r>
        <w:rPr>
          <w:rFonts w:eastAsia="Times New Roman" w:cs="Times New Roman"/>
          <w:szCs w:val="24"/>
        </w:rPr>
        <w:t xml:space="preserve">ική, ας μας φέρουν και τις άλλες δηλώσεις και τις άλλες επιστολές των πατέρων του Αγίου Όρους, αυτών των φωτεινών </w:t>
      </w:r>
      <w:proofErr w:type="spellStart"/>
      <w:r>
        <w:rPr>
          <w:rFonts w:eastAsia="Times New Roman" w:cs="Times New Roman"/>
          <w:szCs w:val="24"/>
        </w:rPr>
        <w:t>διαπαιδαγωγητών</w:t>
      </w:r>
      <w:proofErr w:type="spellEnd"/>
      <w:r>
        <w:rPr>
          <w:rFonts w:eastAsia="Times New Roman" w:cs="Times New Roman"/>
          <w:szCs w:val="24"/>
        </w:rPr>
        <w:t xml:space="preserve"> και εκπροσώπων του σύγχρονου σκοταδισμού του 21</w:t>
      </w:r>
      <w:r w:rsidRPr="00AE6649">
        <w:rPr>
          <w:rFonts w:eastAsia="Times New Roman" w:cs="Times New Roman"/>
          <w:szCs w:val="24"/>
          <w:vertAlign w:val="superscript"/>
        </w:rPr>
        <w:t>ου</w:t>
      </w:r>
      <w:r>
        <w:rPr>
          <w:rFonts w:eastAsia="Times New Roman" w:cs="Times New Roman"/>
          <w:szCs w:val="24"/>
        </w:rPr>
        <w:t xml:space="preserve"> αιώνα. Τι αντίληψη έχει το Άγιο Όρος και οι άγιοι πατέρες για τον πολιτικό γ</w:t>
      </w:r>
      <w:r>
        <w:rPr>
          <w:rFonts w:eastAsia="Times New Roman" w:cs="Times New Roman"/>
          <w:szCs w:val="24"/>
        </w:rPr>
        <w:t xml:space="preserve">άμο, για τις ταυτότητες, για την καύση των νεκρών, για την ανέγερση του </w:t>
      </w:r>
      <w:r>
        <w:rPr>
          <w:rFonts w:eastAsia="Times New Roman" w:cs="Times New Roman"/>
          <w:szCs w:val="24"/>
        </w:rPr>
        <w:t>τ</w:t>
      </w:r>
      <w:r>
        <w:rPr>
          <w:rFonts w:eastAsia="Times New Roman" w:cs="Times New Roman"/>
          <w:szCs w:val="24"/>
        </w:rPr>
        <w:t xml:space="preserve">εμένους, για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lastRenderedPageBreak/>
        <w:t>σ</w:t>
      </w:r>
      <w:r>
        <w:rPr>
          <w:rFonts w:eastAsia="Times New Roman" w:cs="Times New Roman"/>
          <w:szCs w:val="24"/>
        </w:rPr>
        <w:t xml:space="preserve">υμβίωσης, για το σεξ πριν τον γάμο, για τη μοιχεία ως ποινικά κολάσιμη πράξη; Να είμαστε ξεκάθαροι και να μην παίζουμε με αυτά τα πράγματα. </w:t>
      </w:r>
    </w:p>
    <w:p w14:paraId="0325F56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Τελειώνοντας, κύρ</w:t>
      </w:r>
      <w:r>
        <w:rPr>
          <w:rFonts w:eastAsia="Times New Roman" w:cs="Times New Roman"/>
          <w:szCs w:val="24"/>
        </w:rPr>
        <w:t>ιε Πρόεδρε, ένα ζήτημα θέλω να θέσω μόνο. Θα πρέπει να είμαστε ειλικρινείς. Γι’ αυτό λέω ότι δεν θέλω να αντιμετωπίζουμε με μηχανιστική ακρίβεια στα πράγματα, αλλά να είμαστε ξεκάθαροι όταν λέμε «η κοινωνία». Για ποια κοινωνία μιλάμε; Η κοινωνία είναι ένας</w:t>
      </w:r>
      <w:r>
        <w:rPr>
          <w:rFonts w:eastAsia="Times New Roman" w:cs="Times New Roman"/>
          <w:szCs w:val="24"/>
        </w:rPr>
        <w:t xml:space="preserve"> χώρος αναγκών κοινωνικών και δικαιωμάτων και όχι οι εκλογικές μας περιφέρειες, όχι τα συντηρητικά αντανακλαστικά των ψηφοφόρων μας. Η κοινωνία είναι οι ανάγκες και τα δικαιώματα αυτών των παιδιών και όχι η εκλογική μας πελατεία. </w:t>
      </w:r>
    </w:p>
    <w:p w14:paraId="0325F56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το κουδούνι λήξεως του χρόνου ομιλίας του κυρίου Βουλευτή)</w:t>
      </w:r>
    </w:p>
    <w:p w14:paraId="0325F56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όσοι μίλησαν για </w:t>
      </w:r>
      <w:proofErr w:type="spellStart"/>
      <w:r>
        <w:rPr>
          <w:rFonts w:eastAsia="Times New Roman" w:cs="Times New Roman"/>
          <w:szCs w:val="24"/>
        </w:rPr>
        <w:t>μπούλινγκ</w:t>
      </w:r>
      <w:proofErr w:type="spellEnd"/>
      <w:r>
        <w:rPr>
          <w:rFonts w:eastAsia="Times New Roman" w:cs="Times New Roman"/>
          <w:szCs w:val="24"/>
        </w:rPr>
        <w:t xml:space="preserve"> για το παιδί που θα πάει στο σχολείο με δύο μαμάδες ή δυο μπαμπάδες, ας σκεφθούμε και κάτι άλλο: Ένα παχύσαρκο, υπέρβαρο παιδί δεν δέχεται </w:t>
      </w:r>
      <w:proofErr w:type="spellStart"/>
      <w:r>
        <w:rPr>
          <w:rFonts w:eastAsia="Times New Roman" w:cs="Times New Roman"/>
          <w:szCs w:val="24"/>
        </w:rPr>
        <w:t>μπούλινγκ</w:t>
      </w:r>
      <w:proofErr w:type="spellEnd"/>
      <w:r>
        <w:rPr>
          <w:rFonts w:eastAsia="Times New Roman" w:cs="Times New Roman"/>
          <w:szCs w:val="24"/>
        </w:rPr>
        <w:t>; Ένα παιδί με μια</w:t>
      </w:r>
      <w:r>
        <w:rPr>
          <w:rFonts w:eastAsia="Times New Roman" w:cs="Times New Roman"/>
          <w:szCs w:val="24"/>
        </w:rPr>
        <w:t xml:space="preserve"> αναπηρία, με ένα χέρι, με ένα πόδι, με </w:t>
      </w:r>
      <w:r>
        <w:rPr>
          <w:rFonts w:eastAsia="Times New Roman" w:cs="Times New Roman"/>
          <w:szCs w:val="24"/>
        </w:rPr>
        <w:lastRenderedPageBreak/>
        <w:t xml:space="preserve">μια σωματική ατροφία, δεν δέχεται </w:t>
      </w:r>
      <w:proofErr w:type="spellStart"/>
      <w:r>
        <w:rPr>
          <w:rFonts w:eastAsia="Times New Roman" w:cs="Times New Roman"/>
          <w:szCs w:val="24"/>
        </w:rPr>
        <w:t>μπούλινγκ</w:t>
      </w:r>
      <w:proofErr w:type="spellEnd"/>
      <w:r>
        <w:rPr>
          <w:rFonts w:eastAsia="Times New Roman" w:cs="Times New Roman"/>
          <w:szCs w:val="24"/>
        </w:rPr>
        <w:t xml:space="preserve">; Έχουμε ειδικά σχολεία για υπέρβαρα παιδιά; Έχουμε ειδικά σχολεία για ένα ανάπηρο παιδί; Έχουμε ειδικό σχολείο για ένα παιδί με ένα μάτι; Σ’ αυτό το σχολείο τα εντάσσουμε, </w:t>
      </w:r>
      <w:r>
        <w:rPr>
          <w:rFonts w:eastAsia="Times New Roman" w:cs="Times New Roman"/>
          <w:szCs w:val="24"/>
        </w:rPr>
        <w:t xml:space="preserve">γιατί εκεί θα δεχθούν το </w:t>
      </w:r>
      <w:proofErr w:type="spellStart"/>
      <w:r>
        <w:rPr>
          <w:rFonts w:eastAsia="Times New Roman" w:cs="Times New Roman"/>
          <w:szCs w:val="24"/>
        </w:rPr>
        <w:t>μπούλινγκ</w:t>
      </w:r>
      <w:proofErr w:type="spellEnd"/>
      <w:r>
        <w:rPr>
          <w:rFonts w:eastAsia="Times New Roman" w:cs="Times New Roman"/>
          <w:szCs w:val="24"/>
        </w:rPr>
        <w:t xml:space="preserve"> και εκεί πρέπει η εκπαίδευση να κτυπήσει αυτό το </w:t>
      </w:r>
      <w:proofErr w:type="spellStart"/>
      <w:r>
        <w:rPr>
          <w:rFonts w:eastAsia="Times New Roman" w:cs="Times New Roman"/>
          <w:szCs w:val="24"/>
        </w:rPr>
        <w:t>μπούλινγκ</w:t>
      </w:r>
      <w:proofErr w:type="spellEnd"/>
      <w:r>
        <w:rPr>
          <w:rFonts w:eastAsia="Times New Roman" w:cs="Times New Roman"/>
          <w:szCs w:val="24"/>
        </w:rPr>
        <w:t xml:space="preserve"> και να κάνει ζήτημα εκπαιδευτικής διαδικασίας το τι σημαίνει ο ρατσισμός απέναντι σε ένα παιδί με ένα πρόβλημα ή σε ένα παιδί με δύο μπαμπάδες ή με δύο μαμάδες, ώ</w:t>
      </w:r>
      <w:r>
        <w:rPr>
          <w:rFonts w:eastAsia="Times New Roman" w:cs="Times New Roman"/>
          <w:szCs w:val="24"/>
        </w:rPr>
        <w:t>στε αυτό το παιδί να μεγαλώσει με αντίληψη κοινωνικής ανοχής, με αντίληψη  ευαισθησίας, με αντίληψη σεβασμού στη διαφορετικότητα, για να μην γίνει Βουλευτής πενήντα και εξήντα χρονών και βλέπει το διαφορετικό απέναντί του και καταψηφίζει τέτοια ζητήματα κα</w:t>
      </w:r>
      <w:r>
        <w:rPr>
          <w:rFonts w:eastAsia="Times New Roman" w:cs="Times New Roman"/>
          <w:szCs w:val="24"/>
        </w:rPr>
        <w:t xml:space="preserve">ι καταψηφίζει ατομικά δικαιώματα των παιδιών, απλώς για να χαϊδεύει τη συντήρηση της εκλογικής του πελατείας. </w:t>
      </w:r>
    </w:p>
    <w:p w14:paraId="0325F56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325F56E" w14:textId="77777777" w:rsidR="002A39CD" w:rsidRDefault="007F4A76">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0325F56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Σας ευχαριστώ.</w:t>
      </w:r>
    </w:p>
    <w:p w14:paraId="0325F57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με τον Ανεξάρτητο Βουλ</w:t>
      </w:r>
      <w:r>
        <w:rPr>
          <w:rFonts w:eastAsia="Times New Roman" w:cs="Times New Roman"/>
          <w:szCs w:val="24"/>
        </w:rPr>
        <w:t xml:space="preserve">ευτή κ. Μίχο, ο οποίος έχει τώρα τον λόγο για επτά λεπτά. Παράκληση, κύριε Μίχο, να είστε συνεπής με τον χρόνο. </w:t>
      </w:r>
    </w:p>
    <w:p w14:paraId="0325F57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Ευχαριστώ, κύριε Πρόεδρε. </w:t>
      </w:r>
    </w:p>
    <w:p w14:paraId="0325F57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Ως Κοινοβουλευτικός Εκπρόσωπος πλέον του Λαϊκού Ορθόδοξου Συναγερμού άκουσα τους προηγούμενους ομιλητές με πάρα πολλή προσοχή. </w:t>
      </w:r>
    </w:p>
    <w:p w14:paraId="0325F57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Δεν εκπροσωπείται στη Βουλή ο Λαϊκός Ορθόδοξος Συναγερμός. </w:t>
      </w:r>
    </w:p>
    <w:p w14:paraId="0325F57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Εγώ τον εκπροσωπώ. Είπα ότι ε</w:t>
      </w:r>
      <w:r>
        <w:rPr>
          <w:rFonts w:eastAsia="Times New Roman" w:cs="Times New Roman"/>
          <w:szCs w:val="24"/>
        </w:rPr>
        <w:t>γώ τον εκπροσωπώ.</w:t>
      </w:r>
    </w:p>
    <w:p w14:paraId="0325F57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Ο Λαϊκός Ορθόδοξος Συναγερμός… </w:t>
      </w:r>
    </w:p>
    <w:p w14:paraId="0325F576" w14:textId="77777777" w:rsidR="002A39CD" w:rsidRDefault="007F4A76">
      <w:pPr>
        <w:spacing w:line="600" w:lineRule="auto"/>
        <w:ind w:firstLine="720"/>
        <w:contextualSpacing/>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Κύριε Παυλίδη, εντάξει, δεν θα κάνουμε συζήτηση γι’ αυτό το θέμα. </w:t>
      </w:r>
    </w:p>
    <w:p w14:paraId="0325F57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Πάμε παρακάτω.</w:t>
      </w:r>
    </w:p>
    <w:p w14:paraId="0325F57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άκουσα πριν με πάρα πολύ μεγάλη προσοχή. </w:t>
      </w:r>
      <w:r>
        <w:rPr>
          <w:rFonts w:eastAsia="Times New Roman" w:cs="Times New Roman"/>
          <w:szCs w:val="24"/>
        </w:rPr>
        <w:t xml:space="preserve">Μιλήσατε για </w:t>
      </w:r>
      <w:proofErr w:type="spellStart"/>
      <w:r>
        <w:rPr>
          <w:rFonts w:eastAsia="Times New Roman" w:cs="Times New Roman"/>
          <w:szCs w:val="24"/>
        </w:rPr>
        <w:t>μπούλινγκ</w:t>
      </w:r>
      <w:proofErr w:type="spellEnd"/>
      <w:r>
        <w:rPr>
          <w:rFonts w:eastAsia="Times New Roman" w:cs="Times New Roman"/>
          <w:szCs w:val="24"/>
        </w:rPr>
        <w:t xml:space="preserve"> σε σχολεία, μιλήσατε για διάφορα. Μιλήσατε για παιδιά που είναι κακοποιημένα από ετερόφυλα ζευγάρια. Βγάλατε κάποιον νόμο για να προστατεύσετε εσείς αυτά τα παιδιά, παρά με τον «</w:t>
      </w:r>
      <w:r>
        <w:rPr>
          <w:rFonts w:eastAsia="Times New Roman" w:cs="Times New Roman"/>
          <w:szCs w:val="24"/>
        </w:rPr>
        <w:t>ν</w:t>
      </w:r>
      <w:r>
        <w:rPr>
          <w:rFonts w:eastAsia="Times New Roman" w:cs="Times New Roman"/>
          <w:szCs w:val="24"/>
        </w:rPr>
        <w:t>όμο Παρασκευόπουλου» αφήνετε βιαστές ελεύθερους, για τ</w:t>
      </w:r>
      <w:r>
        <w:rPr>
          <w:rFonts w:eastAsia="Times New Roman" w:cs="Times New Roman"/>
          <w:szCs w:val="24"/>
        </w:rPr>
        <w:t>ην αποσυμφόρηση των φυλακών; Όλα αυτά τα χρόνια γίνονται κακοποιήσεις. Όλα αυτά τα χρόνια γίνονται κακοποιήσεις σε ιδρύματα. Τι έχετε κάνει εσείς, η Νέα Δημοκρατία; Έχει μιλήσει κανείς εδώ πέρα γι’ αυτό το θέμα, για τους βιασμούς που γίνονται, για τους ξυλ</w:t>
      </w:r>
      <w:r>
        <w:rPr>
          <w:rFonts w:eastAsia="Times New Roman" w:cs="Times New Roman"/>
          <w:szCs w:val="24"/>
        </w:rPr>
        <w:t xml:space="preserve">οδαρμούς μέσα σε ιδρύματα; Τώρα τα αγκαλιάσατε και τα θυμηθήκατε όλα αυτά τα παιδιά, γιατί πρέπει να υιοθετηθούν από ομόφυλα ζευγάρια; </w:t>
      </w:r>
    </w:p>
    <w:p w14:paraId="0325F57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να λένε κάποιοι εδώ για «παιδιά ενός κατώτερου </w:t>
      </w:r>
      <w:r>
        <w:rPr>
          <w:rFonts w:eastAsia="Times New Roman" w:cs="Times New Roman"/>
          <w:szCs w:val="24"/>
        </w:rPr>
        <w:t>θ</w:t>
      </w:r>
      <w:r>
        <w:rPr>
          <w:rFonts w:eastAsia="Times New Roman" w:cs="Times New Roman"/>
          <w:szCs w:val="24"/>
        </w:rPr>
        <w:t xml:space="preserve">εού». Ποιοι δημιούργησαν «τα παιδιά ενός κατώτερου </w:t>
      </w:r>
      <w:r>
        <w:rPr>
          <w:rFonts w:eastAsia="Times New Roman" w:cs="Times New Roman"/>
          <w:szCs w:val="24"/>
        </w:rPr>
        <w:t>θ</w:t>
      </w:r>
      <w:r>
        <w:rPr>
          <w:rFonts w:eastAsia="Times New Roman" w:cs="Times New Roman"/>
          <w:szCs w:val="24"/>
        </w:rPr>
        <w:t xml:space="preserve">εού»; Μπορεί </w:t>
      </w:r>
      <w:r>
        <w:rPr>
          <w:rFonts w:eastAsia="Times New Roman" w:cs="Times New Roman"/>
          <w:szCs w:val="24"/>
        </w:rPr>
        <w:t>να μας πει κάποιος εδώ; Εκτός από τα προβληματικά ζευγάρια ή από τα ζευγάρια που είναι εξαρτημένα, είναι και παιδιά που τα πήγαν εκεί οι γονείς τους σε αυτά τα ιδρύματα από τη φτώχεια, από την ανέχεια, από τα μνημόνια που ψηφίσατε και εσείς, από τα μέτρα π</w:t>
      </w:r>
      <w:r>
        <w:rPr>
          <w:rFonts w:eastAsia="Times New Roman" w:cs="Times New Roman"/>
          <w:szCs w:val="24"/>
        </w:rPr>
        <w:t xml:space="preserve">ου έχετε πάρει και εσείς εδώ </w:t>
      </w:r>
      <w:r>
        <w:rPr>
          <w:rFonts w:eastAsia="Times New Roman" w:cs="Times New Roman"/>
          <w:szCs w:val="24"/>
        </w:rPr>
        <w:lastRenderedPageBreak/>
        <w:t xml:space="preserve">μέσα και αυτό φέρνει και την υπογεννητικότητα στην πατρίδα μας. Όμως, όπως έχουν πει πάρα πολλοί εδώ, έχουμε τους μετανάστες για να συμπληρώσουν αυτό το κενό, για να τελειώσουμε και σαν έθνος σιγά-σιγά. </w:t>
      </w:r>
    </w:p>
    <w:p w14:paraId="0325F57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με προσοχή χθες </w:t>
      </w:r>
      <w:r>
        <w:rPr>
          <w:rFonts w:eastAsia="Times New Roman" w:cs="Times New Roman"/>
          <w:szCs w:val="24"/>
        </w:rPr>
        <w:t xml:space="preserve">τον κ. </w:t>
      </w:r>
      <w:proofErr w:type="spellStart"/>
      <w:r>
        <w:rPr>
          <w:rFonts w:eastAsia="Times New Roman" w:cs="Times New Roman"/>
          <w:szCs w:val="24"/>
        </w:rPr>
        <w:t>Δουζίνα</w:t>
      </w:r>
      <w:proofErr w:type="spellEnd"/>
      <w:r>
        <w:rPr>
          <w:rFonts w:eastAsia="Times New Roman" w:cs="Times New Roman"/>
          <w:szCs w:val="24"/>
        </w:rPr>
        <w:t xml:space="preserve"> να λέει για κάποιες έρευνες που έχουν γίνει από τα μεγαλύτερα ινστιτούτα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εταιρείες στην Αμερική –τώρα, το πώς εσείς έχετε για παράδειγμα την Αμερική, είναι ένα άλλο θέμα, δεν έχει να κάνει αυτό- οι οποίες, λέει, είναι υπέρ της υιοθεσίας κα</w:t>
      </w:r>
      <w:r>
        <w:rPr>
          <w:rFonts w:eastAsia="Times New Roman" w:cs="Times New Roman"/>
          <w:szCs w:val="24"/>
        </w:rPr>
        <w:t xml:space="preserve">ι της αναδοχής  παιδιών από ομόφυλα ζευγάρια. </w:t>
      </w:r>
    </w:p>
    <w:p w14:paraId="0325F57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Μήπως, όμως, πίσω από αυτές τις εταιρείες, αυτά τα ινστιτούτα, αυτά τα ιδρύματα –δεν ξέρω κι εγώ ποιοι είναι αυτοί- υπάρχουν κάποιοι χρηματοδότες που προσπαθούν να μας προωθήσουν, να μας πάνε στη νέα τάξη πραγ</w:t>
      </w:r>
      <w:r>
        <w:rPr>
          <w:rFonts w:eastAsia="Times New Roman" w:cs="Times New Roman"/>
          <w:szCs w:val="24"/>
        </w:rPr>
        <w:t>μάτων –που ήδη έχουμε μπει σε αυτό το κομμάτι, δεν το συζητάμε- για να τελειώνουμε μια κι έξω την οικογένεια, να τελειώνουμε μια κι έξω ένα καλό κοινωνικό κράτος; Ποιοι είναι όλοι αυτοί οι ειδικοί; Υπάρχουν, όμως, και άλλοι ειδικοί που δεν τους έχετε αναφέ</w:t>
      </w:r>
      <w:r>
        <w:rPr>
          <w:rFonts w:eastAsia="Times New Roman" w:cs="Times New Roman"/>
          <w:szCs w:val="24"/>
        </w:rPr>
        <w:t>ρει εσείς, που λένε παραδείγματα για τα παιδιά που έχουν ζήσει τέτοιες καταστάσεις.</w:t>
      </w:r>
    </w:p>
    <w:p w14:paraId="0325F57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αυτό το νομοσχέδιο, κυρίες και κύριοι συνάδελφοι, εσείς οι ίδιοι δημιουργείτε παιδιά ενός κατώτερου </w:t>
      </w:r>
      <w:r>
        <w:rPr>
          <w:rFonts w:eastAsia="Times New Roman" w:cs="Times New Roman"/>
          <w:szCs w:val="24"/>
        </w:rPr>
        <w:t>θ</w:t>
      </w:r>
      <w:r>
        <w:rPr>
          <w:rFonts w:eastAsia="Times New Roman" w:cs="Times New Roman"/>
          <w:szCs w:val="24"/>
        </w:rPr>
        <w:t>εού. Γιατί όταν ένα παιδάκι θα το πηγαίνει ο μπαμπάς α΄ και ο μπαμπά</w:t>
      </w:r>
      <w:r>
        <w:rPr>
          <w:rFonts w:eastAsia="Times New Roman" w:cs="Times New Roman"/>
          <w:szCs w:val="24"/>
        </w:rPr>
        <w:t>ς β΄ στο σχολείο ή η μαμά α΄ και η μαμά β΄ και θα βλέπει τα άλλα τα παιδάκια που θα τα πηγαίνουν ο πατέρας τους και η μητέρα τους, ούτως ή άλλως θα νοιώθει μειονεκτικά.</w:t>
      </w:r>
    </w:p>
    <w:p w14:paraId="0325F57D" w14:textId="77777777" w:rsidR="002A39CD" w:rsidRDefault="007F4A76">
      <w:pPr>
        <w:spacing w:line="600" w:lineRule="auto"/>
        <w:ind w:firstLine="720"/>
        <w:contextualSpacing/>
        <w:jc w:val="both"/>
        <w:rPr>
          <w:rFonts w:eastAsia="Times New Roman" w:cs="Times New Roman"/>
          <w:szCs w:val="24"/>
        </w:rPr>
      </w:pPr>
      <w:r w:rsidRPr="00392A64">
        <w:rPr>
          <w:rFonts w:eastAsia="Times New Roman" w:cs="Times New Roman"/>
          <w:b/>
          <w:szCs w:val="24"/>
        </w:rPr>
        <w:t>ΜΑΡΙΑ ΘΕΛΕΡΙΤΗ:</w:t>
      </w:r>
      <w:r>
        <w:rPr>
          <w:rFonts w:eastAsia="Times New Roman" w:cs="Times New Roman"/>
          <w:szCs w:val="24"/>
        </w:rPr>
        <w:t xml:space="preserve"> Υπάρχει και γ΄. </w:t>
      </w:r>
    </w:p>
    <w:p w14:paraId="0325F57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Υπάρχει και γ΄; Πάρα πολύ ωραία! Έχετε</w:t>
      </w:r>
      <w:r>
        <w:rPr>
          <w:rFonts w:eastAsia="Times New Roman" w:cs="Times New Roman"/>
          <w:szCs w:val="24"/>
        </w:rPr>
        <w:t xml:space="preserve"> προχωρήσει πάρα πολύ. Συγχαρητήρια! Θα περάσετε και τα υπόλοιπα κράτη της Βόρειας Ευρώπης εσείς! </w:t>
      </w:r>
    </w:p>
    <w:p w14:paraId="0325F57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την </w:t>
      </w:r>
      <w:r>
        <w:rPr>
          <w:rFonts w:eastAsia="Times New Roman" w:cs="Times New Roman"/>
          <w:szCs w:val="24"/>
        </w:rPr>
        <w:t xml:space="preserve">κ. </w:t>
      </w:r>
      <w:proofErr w:type="spellStart"/>
      <w:r>
        <w:rPr>
          <w:rFonts w:eastAsia="Times New Roman" w:cs="Times New Roman"/>
          <w:szCs w:val="24"/>
        </w:rPr>
        <w:t>Βάκη</w:t>
      </w:r>
      <w:proofErr w:type="spellEnd"/>
      <w:r>
        <w:rPr>
          <w:rFonts w:eastAsia="Times New Roman" w:cs="Times New Roman"/>
          <w:szCs w:val="24"/>
        </w:rPr>
        <w:t xml:space="preserve"> να λέει: «Κανένα παιδί σε κανένα ίδρυμα, κανένα παιδί να μην υπάρχει στα αζήτητα». Σας το είπα και πριν: Τι έχετε κάνει γι’ αυτό; Εγώ δεν </w:t>
      </w:r>
      <w:r>
        <w:rPr>
          <w:rFonts w:eastAsia="Times New Roman" w:cs="Times New Roman"/>
          <w:szCs w:val="24"/>
        </w:rPr>
        <w:t xml:space="preserve">έχω ακούσει ποτέ να τιμωρηθεί κάποιος. Και όλα αυτά τα χρόνια, από μικρό παιδί θυμάμαι ανθρώπους που συζητούσαν, που δεν μπορούσαν να κάνουν ένα παιδί, θυμάμαι ετερόφυλα ζευγάρια να προσπαθούν χρόνια και να υπάρχει μια γραφειοκρατία που να </w:t>
      </w:r>
      <w:r>
        <w:rPr>
          <w:rFonts w:eastAsia="Times New Roman" w:cs="Times New Roman"/>
          <w:szCs w:val="24"/>
        </w:rPr>
        <w:lastRenderedPageBreak/>
        <w:t xml:space="preserve">φέρνει πίσω όλη </w:t>
      </w:r>
      <w:r>
        <w:rPr>
          <w:rFonts w:eastAsia="Times New Roman" w:cs="Times New Roman"/>
          <w:szCs w:val="24"/>
        </w:rPr>
        <w:t>αυτή την κατάσταση. Και θυμάμαι ετερόφυλα ζευγάρια, που τηρούσαν όλες τις προϋποθέσεις, να μην μπορούν να υιοθετήσουν και ένα και δύο και τρία παιδιά. Γνωρίζω τέτοια ζευγάρια. Όμως, δυστυχώς, δεν γινόταν τίποτε. Αυτά τα παιδιά έπρεπε να υπήρχαν στα αζήτητα</w:t>
      </w:r>
      <w:r>
        <w:rPr>
          <w:rFonts w:eastAsia="Times New Roman" w:cs="Times New Roman"/>
          <w:szCs w:val="24"/>
        </w:rPr>
        <w:t xml:space="preserve"> με το σημερινό σύστημα που υπάρχει. Μάλλον το σύστημα θέλει να υπάρχουν παιδιά στα αζήτητα. </w:t>
      </w:r>
    </w:p>
    <w:p w14:paraId="0325F58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Άκουσα χθες την κ</w:t>
      </w:r>
      <w:r>
        <w:rPr>
          <w:rFonts w:eastAsia="Times New Roman" w:cs="Times New Roman"/>
          <w:szCs w:val="24"/>
        </w:rPr>
        <w:t>.</w:t>
      </w:r>
      <w:r>
        <w:rPr>
          <w:rFonts w:eastAsia="Times New Roman" w:cs="Times New Roman"/>
          <w:szCs w:val="24"/>
        </w:rPr>
        <w:t xml:space="preserve"> Χριστοδουλοπούλου να μιλάει για τα κακοποιημένα παιδιά. Και ρωτάω: Έχει τιμωρηθεί κανένας; Εσείς έχετε κάνει κάτι για να τιμωρήσετε κανέναν από</w:t>
      </w:r>
      <w:r>
        <w:rPr>
          <w:rFonts w:eastAsia="Times New Roman" w:cs="Times New Roman"/>
          <w:szCs w:val="24"/>
        </w:rPr>
        <w:t xml:space="preserve"> αυτούς που είναι στα ιδρύματα και κακοποιούν τα παιδιά; Όντως γίνεται και από ετερόφυλα ζευγάρια. Όντως υπάρχουν. Είναι μια πολύ μικρή μειοψηφία που κακοποιεί τα παιδιά. Τι έχετε κάνει; Τίποτε απολύτως. Είπαμε: νόμος Παρασκευόπουλου, αποσυμφόρηση των φυλα</w:t>
      </w:r>
      <w:r>
        <w:rPr>
          <w:rFonts w:eastAsia="Times New Roman" w:cs="Times New Roman"/>
          <w:szCs w:val="24"/>
        </w:rPr>
        <w:t xml:space="preserve">κών, έξω οι βιαστές, έξω οι φονιάδες, έξω οι κλέφτες, έξω οι απατεώνες, έξω όλοι. </w:t>
      </w:r>
    </w:p>
    <w:p w14:paraId="0325F58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Πιστεύουμε ότι οι γάμοι των ομοφυλόφιλων και η υιοθεσία των παιδιών από ομόφυλα ζευγάρια σταματούν την ανθρώπινη εξέλιξη στον πλανήτη. Επομένως δεν είναι </w:t>
      </w:r>
      <w:r>
        <w:rPr>
          <w:rFonts w:eastAsia="Times New Roman" w:cs="Times New Roman"/>
          <w:szCs w:val="24"/>
        </w:rPr>
        <w:lastRenderedPageBreak/>
        <w:t xml:space="preserve">φυσιολογικό και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δεν πρέπει να γίνει νόμιμο. Τα παραδείγματα και οι έρευνες που έχουν γίνει σε κράτη της Δύσης έχουν δείξει παιδιά με ψυχολογικά προβλήματα και κατ’ επέκταση μελλοντικούς προβληματικούς ενήλικες. Με αυτό το νομοσχέδιο καταρρίπτετε τον θεσμό</w:t>
      </w:r>
      <w:r>
        <w:rPr>
          <w:rFonts w:eastAsia="Times New Roman" w:cs="Times New Roman"/>
          <w:szCs w:val="24"/>
        </w:rPr>
        <w:t xml:space="preserve"> της οικογένειας. Αφού πρώτα με 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που έχετε περάσει, με τα κόκκινα δάνεια, με αυτά που έχουν επιβάλει οι τοκογλύφοι, τους παίρνετε τα σπίτια, τώρα ξεκληρίζετε μια και καλή την οικογένεια. </w:t>
      </w:r>
    </w:p>
    <w:p w14:paraId="0325F58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Από την άλλη, οι ομοφυλόφιλοι εκ γενετής είν</w:t>
      </w:r>
      <w:r>
        <w:rPr>
          <w:rFonts w:eastAsia="Times New Roman" w:cs="Times New Roman"/>
          <w:szCs w:val="24"/>
        </w:rPr>
        <w:t>αι ένα πάρα πολύ μικρό ποσοστό παγκοσμίως. Κάποιοι, όμως, στον πολιτισμένο δυτικό κόσμο προωθούν την ομοφυλοφιλία με κάθε τρόπο. Βλέπουμε και παιδοψυχολόγους που βγαίνουν και μιλάνε. Βλέπουμε ένα παιδάκι στο εξωτερικό που το σέρνουν δύο μπαμπάδες από το χέ</w:t>
      </w:r>
      <w:r>
        <w:rPr>
          <w:rFonts w:eastAsia="Times New Roman" w:cs="Times New Roman"/>
          <w:szCs w:val="24"/>
        </w:rPr>
        <w:t xml:space="preserve">ρι ντυμένο γυναίκα, έχοντας βαμμένα τα χείλια και με τα μάτια του και το πηγαίνουν σε όλα τα </w:t>
      </w:r>
      <w:r>
        <w:rPr>
          <w:rFonts w:eastAsia="Times New Roman" w:cs="Times New Roman"/>
          <w:szCs w:val="24"/>
          <w:lang w:val="en-US"/>
        </w:rPr>
        <w:t>gay</w:t>
      </w:r>
      <w:r w:rsidRPr="003C603A">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xml:space="preserve">. Και θέλω να ρωτήσω: Κάνετε κάθε χρόνο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xml:space="preserve"> εδώ. Και βγήκαν και άλλοι, όπως ο κ. Μπακογιάννης και έλεγε γιατί να μην γίνει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Έχει ζηλέψει ο</w:t>
      </w:r>
      <w:r>
        <w:rPr>
          <w:rFonts w:eastAsia="Times New Roman" w:cs="Times New Roman"/>
          <w:szCs w:val="24"/>
        </w:rPr>
        <w:t xml:space="preserve"> κ. Μπακογιάννης στη Λαμία. Να το πάνε και εκεί, να γίνει σε όλη την Ελλάδα. Τα παιδάκια </w:t>
      </w:r>
      <w:r>
        <w:rPr>
          <w:rFonts w:eastAsia="Times New Roman" w:cs="Times New Roman"/>
          <w:szCs w:val="24"/>
        </w:rPr>
        <w:lastRenderedPageBreak/>
        <w:t xml:space="preserve">αυτά θα τα παίρνει ο μπαμπάς και ο μπαμπάς και η μαμά και η μαμά να τα πηγαίνει στα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xml:space="preserve"> να βλέπουν; Αυτά τα παραδείγματα θα τους δώσουν; Δεν θα τα μυήσουν σε αυτ</w:t>
      </w:r>
      <w:r>
        <w:rPr>
          <w:rFonts w:eastAsia="Times New Roman" w:cs="Times New Roman"/>
          <w:szCs w:val="24"/>
        </w:rPr>
        <w:t xml:space="preserve">ό; </w:t>
      </w:r>
    </w:p>
    <w:p w14:paraId="0325F58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Τη θέση μου την έχω πει ανοιχτά για τους ομοφυλόφιλους: Ο καθένας όταν κλείνει την πόρτα του σπιτιού του είναι βασιλιάς μέσα στο σπίτι του. Δεν μπορεί κανένας, μα κανένας, να του πει τι θα κάνει. Όμως, δεν μπορούν αυτοί να μας επιβάλουν κάποια πράγματα</w:t>
      </w:r>
      <w:r>
        <w:rPr>
          <w:rFonts w:eastAsia="Times New Roman" w:cs="Times New Roman"/>
          <w:szCs w:val="24"/>
        </w:rPr>
        <w:t xml:space="preserve"> έξω. Δεν μπορούν, δεν είναι ικανοί να μεγαλώσουν παιδιά. Τα παιδιά τα μεγαλώνει ένας πατέρας και μια μητέρα, όπως έχουμε γεννηθεί όλοι μας εδώ μέσα. Δεν θα σταματήσετε ούτε εσείς ούτε η </w:t>
      </w:r>
      <w:proofErr w:type="spellStart"/>
      <w:r>
        <w:rPr>
          <w:rFonts w:eastAsia="Times New Roman" w:cs="Times New Roman"/>
          <w:szCs w:val="24"/>
        </w:rPr>
        <w:t>ψευτοπολιτισμένη</w:t>
      </w:r>
      <w:proofErr w:type="spellEnd"/>
      <w:r>
        <w:rPr>
          <w:rFonts w:eastAsia="Times New Roman" w:cs="Times New Roman"/>
          <w:szCs w:val="24"/>
        </w:rPr>
        <w:t xml:space="preserve"> Δύση την εξέλιξη. Γιατί αυτή τη στιγμή ο δυτικός πολ</w:t>
      </w:r>
      <w:r>
        <w:rPr>
          <w:rFonts w:eastAsia="Times New Roman" w:cs="Times New Roman"/>
          <w:szCs w:val="24"/>
        </w:rPr>
        <w:t xml:space="preserve">ιτισμός είναι σε παρακμή, είναι σε σήψη, είτε το θέλετε είτε δεν το θέλετε. Έχουμε παραδείγματα στη </w:t>
      </w:r>
      <w:r>
        <w:rPr>
          <w:rFonts w:eastAsia="Times New Roman" w:cs="Times New Roman"/>
          <w:szCs w:val="24"/>
        </w:rPr>
        <w:t>β</w:t>
      </w:r>
      <w:r>
        <w:rPr>
          <w:rFonts w:eastAsia="Times New Roman" w:cs="Times New Roman"/>
          <w:szCs w:val="24"/>
        </w:rPr>
        <w:t xml:space="preserve">όρεια Ευρώπη, ξέρουμε τι γίνεται. Στη Νορβηγία έχουν προχωρήσει πάρα πολύ: Αρπάζει το σύστημα, αρπάζει το ίδιο το κράτος, παιδιά από τους γονείς τους. Αν θέλετε κι εσείς να τα εφαρμόσετε στην πορεία εδώ, με γεια σας με χαρά σας! </w:t>
      </w:r>
    </w:p>
    <w:p w14:paraId="0325F58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w:t>
      </w:r>
      <w:r>
        <w:rPr>
          <w:rFonts w:eastAsia="Times New Roman" w:cs="Times New Roman"/>
          <w:szCs w:val="24"/>
        </w:rPr>
        <w:t>ο κουδούνι λήξεως του χρόνου ομιλίας του κυρίου Βουλευτή)</w:t>
      </w:r>
    </w:p>
    <w:p w14:paraId="0325F58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Όσο για τη Νέα Δημοκρατία, μην κοροϊδεύετε τον κόσμο, κύριοι. Κάποιοι «ναι» και κάποιοι «όχι»; Γιατί δεν παίρνετε μια θέση; Η κ</w:t>
      </w:r>
      <w:r>
        <w:rPr>
          <w:rFonts w:eastAsia="Times New Roman" w:cs="Times New Roman"/>
          <w:szCs w:val="24"/>
        </w:rPr>
        <w:t>.</w:t>
      </w:r>
      <w:r>
        <w:rPr>
          <w:rFonts w:eastAsia="Times New Roman" w:cs="Times New Roman"/>
          <w:szCs w:val="24"/>
        </w:rPr>
        <w:t xml:space="preserve"> Μπακογιάννη είναι υπέρ. Ο </w:t>
      </w:r>
      <w:r>
        <w:rPr>
          <w:rFonts w:eastAsia="Times New Roman" w:cs="Times New Roman"/>
          <w:szCs w:val="24"/>
        </w:rPr>
        <w:t>π</w:t>
      </w:r>
      <w:r>
        <w:rPr>
          <w:rFonts w:eastAsia="Times New Roman" w:cs="Times New Roman"/>
          <w:szCs w:val="24"/>
        </w:rPr>
        <w:t xml:space="preserve">εριφερειάρχης Στερεάς Ελλάδας είναι υπέρ. </w:t>
      </w:r>
      <w:r>
        <w:rPr>
          <w:rFonts w:eastAsia="Times New Roman" w:cs="Times New Roman"/>
          <w:szCs w:val="24"/>
        </w:rPr>
        <w:t xml:space="preserve">Βγήκε και το έκανε βούκινο. Πάρα πολλοί! Αφού είστε ένα φιλελεύθερο κόμμα, γιατί δεν βγαίνετε να το πείτε ανοιχτά; Ή όσοι αντιτίθεστε σε αυτά τα πράγματα, σηκωθείτε και φύγετε. Είναι πολύ σοβαρό αυτό το νομοσχέδιο. </w:t>
      </w:r>
    </w:p>
    <w:p w14:paraId="0325F58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0325F587"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756603">
        <w:rPr>
          <w:rFonts w:eastAsia="Times New Roman"/>
          <w:b/>
          <w:szCs w:val="24"/>
        </w:rPr>
        <w:t>ΠΡΟΕΔΡΕΥΩΝ (Δημήτρι</w:t>
      </w:r>
      <w:r w:rsidRPr="00756603">
        <w:rPr>
          <w:rFonts w:eastAsia="Times New Roman"/>
          <w:b/>
          <w:szCs w:val="24"/>
        </w:rPr>
        <w:t xml:space="preserve">ος </w:t>
      </w:r>
      <w:proofErr w:type="spellStart"/>
      <w:r w:rsidRPr="00756603">
        <w:rPr>
          <w:rFonts w:eastAsia="Times New Roman"/>
          <w:b/>
          <w:szCs w:val="24"/>
        </w:rPr>
        <w:t>Κρεμαστινός</w:t>
      </w:r>
      <w:proofErr w:type="spellEnd"/>
      <w:r w:rsidRPr="00756603">
        <w:rPr>
          <w:rFonts w:eastAsia="Times New Roman"/>
          <w:b/>
          <w:szCs w:val="24"/>
        </w:rPr>
        <w:t>):</w:t>
      </w:r>
      <w:r>
        <w:rPr>
          <w:rFonts w:eastAsia="Times New Roman"/>
          <w:szCs w:val="24"/>
        </w:rPr>
        <w:t xml:space="preserve"> Κι εγώ ευχαριστώ. </w:t>
      </w:r>
    </w:p>
    <w:p w14:paraId="0325F588"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Προχωρούμε με τον κ. </w:t>
      </w:r>
      <w:proofErr w:type="spellStart"/>
      <w:r>
        <w:rPr>
          <w:rFonts w:eastAsia="Times New Roman"/>
          <w:szCs w:val="24"/>
        </w:rPr>
        <w:t>Σαρακιώτη</w:t>
      </w:r>
      <w:proofErr w:type="spellEnd"/>
      <w:r>
        <w:rPr>
          <w:rFonts w:eastAsia="Times New Roman"/>
          <w:szCs w:val="24"/>
        </w:rPr>
        <w:t>, Βουλευτή του ΣΥΡΙΖΑ.</w:t>
      </w:r>
    </w:p>
    <w:p w14:paraId="0325F589"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Σαρακιώτη</w:t>
      </w:r>
      <w:proofErr w:type="spellEnd"/>
      <w:r>
        <w:rPr>
          <w:rFonts w:eastAsia="Times New Roman"/>
          <w:szCs w:val="24"/>
        </w:rPr>
        <w:t>, έχετε τον λόγο για επτά λεπτά παρακαλώ.</w:t>
      </w:r>
    </w:p>
    <w:p w14:paraId="0325F58A"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756603">
        <w:rPr>
          <w:rFonts w:eastAsia="Times New Roman"/>
          <w:b/>
          <w:szCs w:val="24"/>
        </w:rPr>
        <w:t xml:space="preserve">ΙΩΑΝΝΗΣ ΣΑΡΑΚΙΩΤΗΣ: </w:t>
      </w:r>
      <w:r>
        <w:rPr>
          <w:rFonts w:eastAsia="Times New Roman"/>
          <w:szCs w:val="24"/>
        </w:rPr>
        <w:t>Ευχαριστώ, κύριε Πρόεδρε.</w:t>
      </w:r>
    </w:p>
    <w:p w14:paraId="0325F58B"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«Ξεκίνησα πηγαίνοντας στο </w:t>
      </w:r>
      <w:r>
        <w:rPr>
          <w:rFonts w:eastAsia="Times New Roman"/>
          <w:szCs w:val="24"/>
        </w:rPr>
        <w:t>«</w:t>
      </w:r>
      <w:r>
        <w:rPr>
          <w:rFonts w:eastAsia="Times New Roman"/>
          <w:szCs w:val="24"/>
        </w:rPr>
        <w:t>ΜΗΤΕΡΑ</w:t>
      </w:r>
      <w:r>
        <w:rPr>
          <w:rFonts w:eastAsia="Times New Roman"/>
          <w:szCs w:val="24"/>
        </w:rPr>
        <w:t>»</w:t>
      </w:r>
      <w:r>
        <w:rPr>
          <w:rFonts w:eastAsia="Times New Roman"/>
          <w:szCs w:val="24"/>
        </w:rPr>
        <w:t xml:space="preserve"> για να πάρω πληροφορίες. Το είχα ψάξει πολύ πριν και πήγα εκεί γιατί είναι το κέντρο με τα περισσότερα παιδιά. Με το που άκουσαν ότι είμαι άγαμη και ουσιαστικά μόνη, το πρώτο πράγμα που μου είπαν είναι ότι «ναι, φυσικά μπορείτε να υιοθετήσετε…» -δεν μου τ</w:t>
      </w:r>
      <w:r>
        <w:rPr>
          <w:rFonts w:eastAsia="Times New Roman"/>
          <w:szCs w:val="24"/>
        </w:rPr>
        <w:t xml:space="preserve">ο αρνήθηκαν αυτό- «…αλλά η αναμονή θα είναι τεράστια για εσάς». Προτεραιότητα έχουν τα έγγαμα ζευγάρια με λίστα αναμονής τέσσερα με πέντε χρόνια, μετά έρχονται τα ζευγάρια που ήδη έχουν αποκτήσει ένα παιδί και μετά ερχόμουν εγώ. Αυτό σημαίνει, δηλαδή, μια </w:t>
      </w:r>
      <w:r>
        <w:rPr>
          <w:rFonts w:eastAsia="Times New Roman"/>
          <w:szCs w:val="24"/>
        </w:rPr>
        <w:t>επταετία με δεκαετία. Και τότε είχα μιλήσει με πολλούς συναδέλφους που είχαν δουλέψει σε τέτοια κέντρα και μου έλεγαν ότι υπήρχε περίπτωση να μην γίνει ποτέ το τηλεφώνημα ακόμη και μετά από δέκα χρόνια. Με απογοήτευσε το γεγονός ότι θα περιμένω δέκα χρόνια</w:t>
      </w:r>
      <w:r>
        <w:rPr>
          <w:rFonts w:eastAsia="Times New Roman"/>
          <w:szCs w:val="24"/>
        </w:rPr>
        <w:t xml:space="preserve">. Διερωτήθηκα: Πού θα είμαι μετά από τόσα χρόνια; Θα είμαι καλά; Θα έχω δουλειά;». </w:t>
      </w:r>
    </w:p>
    <w:p w14:paraId="0325F58C"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Κυρία Υπουργέ, κυρίες και κύριοι συνάδελφοι, η παραπάνω ιστορία είναι μόνο μία από τις χιλιάδες οι οποίες έχουν δει το φως της δημοσιότητας και περιγράφουν τον </w:t>
      </w:r>
      <w:r>
        <w:rPr>
          <w:rFonts w:eastAsia="Times New Roman"/>
          <w:szCs w:val="24"/>
        </w:rPr>
        <w:lastRenderedPageBreak/>
        <w:t>ανάλγητο τρό</w:t>
      </w:r>
      <w:r>
        <w:rPr>
          <w:rFonts w:eastAsia="Times New Roman"/>
          <w:szCs w:val="24"/>
        </w:rPr>
        <w:t>πο με τον οποίο επί τόσα χρόνια αντιμετωπίζαμε τα ζητήματα της αναδοχής και της υιοθεσίας. Σήμερα τιθέμεθα ενώπιον των ευθυνών μας ως πολιτικό σύστημα, ως πολίτες μιας σύγχρονης ευρωπαϊκής χώρας, ως αιρετοί αντιπρόσωποι του ελληνικού λαού. Καλούμαστε να επ</w:t>
      </w:r>
      <w:r>
        <w:rPr>
          <w:rFonts w:eastAsia="Times New Roman"/>
          <w:szCs w:val="24"/>
        </w:rPr>
        <w:t xml:space="preserve">ιλέξουμε την πλευρά της ιστορίας η οποία θα χαρακτηρίσει τον καθένα μας ξεχωριστά ως εκπρόσωπο της προόδου ή της συντήρησης, της ισότητας ή των διακρίσεων, της κοινωνικής αλληλεγγύης ή της οπισθοδρομικότητας. </w:t>
      </w:r>
    </w:p>
    <w:p w14:paraId="0325F58D"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Πολλά ερωτήματα και αρκετοί προβληματισμοί κατ</w:t>
      </w:r>
      <w:r>
        <w:rPr>
          <w:rFonts w:eastAsia="Times New Roman"/>
          <w:szCs w:val="24"/>
        </w:rPr>
        <w:t>ατίθενται και ουδείς μπορεί να αποκλείσει κάποιον από τον δημόσιο διάλογο. Καθένας έχει το δικαίωμα να εκφράζεται κατά τρόπο εποικοδομητικό και παραγωγικό. Ωστόσο, πώς θα καταθέταμε αυτές τις απόψεις αν δεν θέταμε τα ζητήματα της προώθησης των θεσμών της α</w:t>
      </w:r>
      <w:r>
        <w:rPr>
          <w:rFonts w:eastAsia="Times New Roman"/>
          <w:szCs w:val="24"/>
        </w:rPr>
        <w:t xml:space="preserve">ναδοχής και της υιοθεσίας προς συζήτηση; Για πόσο ακόμη θα κρύβαμε κάτω από το χαλί υπαρκτά προβλήματα; Δεν μας ενδιαφέρει, άραγε, να μειώσουμε τον χρόνο αναμονής των διαδικασιών αυτών ο οποίος συχνά έφτανε και τα δέκα χρόνια; Δεν μας ενδιαφέρει να </w:t>
      </w:r>
      <w:r>
        <w:rPr>
          <w:rFonts w:eastAsia="Times New Roman"/>
          <w:szCs w:val="24"/>
        </w:rPr>
        <w:lastRenderedPageBreak/>
        <w:t>δημιουρ</w:t>
      </w:r>
      <w:r>
        <w:rPr>
          <w:rFonts w:eastAsia="Times New Roman"/>
          <w:szCs w:val="24"/>
        </w:rPr>
        <w:t xml:space="preserve">γήσουμε θεσμούς οι οποίοι θα διασφαλίζουν τα συμφέροντα των παιδιών επί μίας ορθολογικής επιστημονικής βάσης; </w:t>
      </w:r>
    </w:p>
    <w:p w14:paraId="0325F58E"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Εν τέλει, ποιος είναι ο ρόλος μας; Να διαμορφώνουμε το κοινωνικό κλίμα και να αφουγκραζόμαστε τις ανάγκες των καιρών ή να παρακολουθούμε παθητικά</w:t>
      </w:r>
      <w:r>
        <w:rPr>
          <w:rFonts w:eastAsia="Times New Roman"/>
          <w:szCs w:val="24"/>
        </w:rPr>
        <w:t xml:space="preserve"> να επιβάλλονται απόψεις με βάση μόνο το θυμικό, στερούμενες κάθε επιστημονικής τεκμηρίωσης; Ας αναλογιστούμε όλοι τις ευθύνες μας.</w:t>
      </w:r>
    </w:p>
    <w:p w14:paraId="0325F58F"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Το παρόν νομοσχέδιο συνιστά μια προσπάθεια </w:t>
      </w:r>
      <w:proofErr w:type="spellStart"/>
      <w:r>
        <w:rPr>
          <w:rFonts w:eastAsia="Times New Roman"/>
          <w:szCs w:val="24"/>
        </w:rPr>
        <w:t>εξορθολογισμού</w:t>
      </w:r>
      <w:proofErr w:type="spellEnd"/>
      <w:r>
        <w:rPr>
          <w:rFonts w:eastAsia="Times New Roman"/>
          <w:szCs w:val="24"/>
        </w:rPr>
        <w:t xml:space="preserve"> και </w:t>
      </w:r>
      <w:proofErr w:type="spellStart"/>
      <w:r>
        <w:rPr>
          <w:rFonts w:eastAsia="Times New Roman"/>
          <w:szCs w:val="24"/>
        </w:rPr>
        <w:t>θεσμοποίησης</w:t>
      </w:r>
      <w:proofErr w:type="spellEnd"/>
      <w:r>
        <w:rPr>
          <w:rFonts w:eastAsia="Times New Roman"/>
          <w:szCs w:val="24"/>
        </w:rPr>
        <w:t xml:space="preserve"> καθώς έρχεται να θέσει ένα τέλος σε ένα στείρο αν</w:t>
      </w:r>
      <w:r>
        <w:rPr>
          <w:rFonts w:eastAsia="Times New Roman"/>
          <w:szCs w:val="24"/>
        </w:rPr>
        <w:t>αχρονιστικό καθεστώς το οποίο ευνοούσε τον ιδρυματισμό και αποθάρρυνε πολλούς συμπολίτες μας έστω και να σκεφτούν την προοπτική απόκτησης ενός παιδιού. Δίνει, επίσης, ένα αποφασιστικό χτύπημα σε φαινόμενα κοινωνικής παθογένειας –κακουργηματικού, μάλιστα, χ</w:t>
      </w:r>
      <w:r>
        <w:rPr>
          <w:rFonts w:eastAsia="Times New Roman"/>
          <w:szCs w:val="24"/>
        </w:rPr>
        <w:t xml:space="preserve">αρακτήρα-, όπως η εμπορία βρεφών ή παιδιών σε μικρή ηλικία. Συμπλέκει και συντονίζει το σύνολο των κοινωνικών δομών, των εργαλείων του κρατικού μηχανισμού προς την κατεύθυνση της υποστήριξης του παιδιού και της εν δυνάμει οικογένειας. Θέτει ένα τέρμα </w:t>
      </w:r>
      <w:r>
        <w:rPr>
          <w:rFonts w:eastAsia="Times New Roman"/>
          <w:szCs w:val="24"/>
        </w:rPr>
        <w:lastRenderedPageBreak/>
        <w:t xml:space="preserve">στην </w:t>
      </w:r>
      <w:r>
        <w:rPr>
          <w:rFonts w:eastAsia="Times New Roman"/>
          <w:szCs w:val="24"/>
        </w:rPr>
        <w:t xml:space="preserve">εσωστρέφεια και στις πελατειακές σχέσεις, αφού συμβάλλει στην </w:t>
      </w:r>
      <w:proofErr w:type="spellStart"/>
      <w:r>
        <w:rPr>
          <w:rFonts w:eastAsia="Times New Roman"/>
          <w:szCs w:val="24"/>
        </w:rPr>
        <w:t>αποϊδρυματοποίηση</w:t>
      </w:r>
      <w:proofErr w:type="spellEnd"/>
      <w:r>
        <w:rPr>
          <w:rFonts w:eastAsia="Times New Roman"/>
          <w:szCs w:val="24"/>
        </w:rPr>
        <w:t xml:space="preserve"> και στη συμμετοχή των παιδιών στην κοινωνική ζωή και στην εκπαίδευση με ισότιμο τρόπο. </w:t>
      </w:r>
    </w:p>
    <w:p w14:paraId="0325F590"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Υπουργείο και η αρμόδια Υπουργός έχουν καταθέσει πειστικά δείγματα γραφής, αφού έχουν</w:t>
      </w:r>
      <w:r>
        <w:rPr>
          <w:rFonts w:eastAsia="Times New Roman"/>
          <w:szCs w:val="24"/>
        </w:rPr>
        <w:t xml:space="preserve"> ήδη ληφθεί αποφάσεις προς την κατεύθυνση της </w:t>
      </w:r>
      <w:proofErr w:type="spellStart"/>
      <w:r>
        <w:rPr>
          <w:rFonts w:eastAsia="Times New Roman"/>
          <w:szCs w:val="24"/>
        </w:rPr>
        <w:t>αποϊδρυματοποίησης</w:t>
      </w:r>
      <w:proofErr w:type="spellEnd"/>
      <w:r>
        <w:rPr>
          <w:rFonts w:eastAsia="Times New Roman"/>
          <w:szCs w:val="24"/>
        </w:rPr>
        <w:t>, όπως στην περίπτωση των Λεχαινών μέσω γενναίας χρηματοδότησης.</w:t>
      </w:r>
    </w:p>
    <w:p w14:paraId="0325F591"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παρόν σχέδιο νόμου συνιστά μια μεγάλη ευκαιρία να συζητήσουμε ζητήματα τα οποία απασχολούν μεγάλη μερίδα της ελληνικής κοινω</w:t>
      </w:r>
      <w:r>
        <w:rPr>
          <w:rFonts w:eastAsia="Times New Roman"/>
          <w:szCs w:val="24"/>
        </w:rPr>
        <w:t xml:space="preserve">νίας επί δεκαετίες και έχουν επίκεντρο τα μέχρι πρότινος «ξεχασμένα» παιδιά. Αποτελούσε δυσαρμονία το γεγονός ότι το κοινωνικό αίτημα δεν έβρισκε ευήκοα </w:t>
      </w:r>
      <w:proofErr w:type="spellStart"/>
      <w:r>
        <w:rPr>
          <w:rFonts w:eastAsia="Times New Roman"/>
          <w:szCs w:val="24"/>
        </w:rPr>
        <w:t>ώτα</w:t>
      </w:r>
      <w:proofErr w:type="spellEnd"/>
      <w:r>
        <w:rPr>
          <w:rFonts w:eastAsia="Times New Roman"/>
          <w:szCs w:val="24"/>
        </w:rPr>
        <w:t xml:space="preserve"> στη νομοθετική και την εκτελεστική εξουσία. Το πολιτικό σύστημα δεν ασχολήθηκε ποτέ σοβαρά με αυτό </w:t>
      </w:r>
      <w:r>
        <w:rPr>
          <w:rFonts w:eastAsia="Times New Roman"/>
          <w:szCs w:val="24"/>
        </w:rPr>
        <w:t>και οι έχοντες εξουσία περιόριζαν το ενδιαφέρον τους στις τυπικές επισκέψεις στα ιδρύματα κάθε Χριστούγεννα και Πρωτοχρονιά, με μόνο στόχο να χτίσουν και να ενισχύσουν ένα φιλάνθρωπο προφίλ.</w:t>
      </w:r>
    </w:p>
    <w:p w14:paraId="0325F592"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Ας ξεφύγουμε από την υποκρισία του παρελθόντος και ας επιδείξουμε</w:t>
      </w:r>
      <w:r>
        <w:rPr>
          <w:rFonts w:eastAsia="Times New Roman"/>
          <w:szCs w:val="24"/>
        </w:rPr>
        <w:t xml:space="preserve"> το ελάχιστο επίπεδο κοινωνικής αλληλεγγύης επί ενός θέματος το οποίο, εν τέλει, άπτεται των δημοκρατικών, πολιτιστικών και ανθρωπιστικών αντανακλαστικών μας.</w:t>
      </w:r>
    </w:p>
    <w:p w14:paraId="0325F593"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ευχαριστώ.</w:t>
      </w:r>
    </w:p>
    <w:p w14:paraId="0325F594"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325F595" w14:textId="77777777" w:rsidR="002A39CD" w:rsidRDefault="007F4A76">
      <w:pPr>
        <w:spacing w:line="600" w:lineRule="auto"/>
        <w:ind w:firstLine="720"/>
        <w:contextualSpacing/>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Ευ</w:t>
      </w:r>
      <w:r>
        <w:rPr>
          <w:rFonts w:eastAsia="Times New Roman" w:cs="Times New Roman"/>
          <w:szCs w:val="24"/>
        </w:rPr>
        <w:t xml:space="preserve">χαριστούμε πολύ. </w:t>
      </w:r>
    </w:p>
    <w:p w14:paraId="0325F59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xml:space="preserve">. </w:t>
      </w:r>
    </w:p>
    <w:p w14:paraId="0325F59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Κυρία Υπουργέ,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σήμερα συζητάμε ένα σχέδιο νόμου που κάνει μια τομή στον τρόπο που η Κυβέρνηση ΣΥΡΙΖΑ αντιλαμβάνεται και σχεδιάζει το κοινων</w:t>
      </w:r>
      <w:r>
        <w:rPr>
          <w:rFonts w:eastAsia="Times New Roman" w:cs="Times New Roman"/>
          <w:szCs w:val="24"/>
        </w:rPr>
        <w:t xml:space="preserve">ικό κράτος, προχωρώντας ένα βήμα παρακάτω την κοινωνικοποίηση της μέριμνας και της φροντίδας των παιδιών και των ανηλίκων. </w:t>
      </w:r>
    </w:p>
    <w:p w14:paraId="0325F59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Ζούμε σε μια εποχή που είναι επιτακτική ανάγκη να ενεργοποιηθούμε ως πολιτεία και ως πολίτες, ως κράτος και κοινωνία με αλληλεγγύη κ</w:t>
      </w:r>
      <w:r>
        <w:rPr>
          <w:rFonts w:eastAsia="Times New Roman" w:cs="Times New Roman"/>
          <w:szCs w:val="24"/>
        </w:rPr>
        <w:t xml:space="preserve">αι κοινωνική ευαισθησία και </w:t>
      </w:r>
      <w:r>
        <w:rPr>
          <w:rFonts w:eastAsia="Times New Roman" w:cs="Times New Roman"/>
          <w:szCs w:val="24"/>
        </w:rPr>
        <w:lastRenderedPageBreak/>
        <w:t>να αναλάβουμε η κάθε μεριά τις ευθύνες που της αναλογούν απέναντι σε σοβαρά κοινωνικά φαινόμενα και ζητήματα, όπως την φροντίδα των παιδιών που την έχουν απωλέσει λόγω των πολέμων της ανέχειας, του κακοποιητικού περιβάλλοντος, τ</w:t>
      </w:r>
      <w:r>
        <w:rPr>
          <w:rFonts w:eastAsia="Times New Roman" w:cs="Times New Roman"/>
          <w:szCs w:val="24"/>
        </w:rPr>
        <w:t>ης απώλειας των γονέων, τη φροντίδα των παιδιών και εφήβων με όρους ανθρωπιάς και στοργής και με σεβασμό στο δικαίωμά τους για μια πιο αξιοπρεπή ζωή με ίσα δικαιώματα στο παιχνίδι, στη μόρφωση, στα όνειρα και στην ισότιμη πρόσβαση στην ιδιότητα του πολίτη,</w:t>
      </w:r>
      <w:r>
        <w:rPr>
          <w:rFonts w:eastAsia="Times New Roman" w:cs="Times New Roman"/>
          <w:szCs w:val="24"/>
        </w:rPr>
        <w:t xml:space="preserve"> την από-</w:t>
      </w:r>
      <w:proofErr w:type="spellStart"/>
      <w:r>
        <w:rPr>
          <w:rFonts w:eastAsia="Times New Roman" w:cs="Times New Roman"/>
          <w:szCs w:val="24"/>
        </w:rPr>
        <w:t>ιδρυματοποίηση</w:t>
      </w:r>
      <w:proofErr w:type="spellEnd"/>
      <w:r>
        <w:rPr>
          <w:rFonts w:eastAsia="Times New Roman" w:cs="Times New Roman"/>
          <w:szCs w:val="24"/>
        </w:rPr>
        <w:t xml:space="preserve"> των παιδιών και εφήβων που είναι έγκλειστοι και έγκλειστες σε ιδρύματα και διαφόρων τύπων στέγες και την καταπολέμηση των φαινομένων εμπορίου των παιδιών. </w:t>
      </w:r>
    </w:p>
    <w:p w14:paraId="0325F59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Ζούμε σε μια εποχή που αλλάζει με ραγδαίους ρυθμούς, </w:t>
      </w:r>
      <w:proofErr w:type="spellStart"/>
      <w:r>
        <w:rPr>
          <w:rFonts w:eastAsia="Times New Roman" w:cs="Times New Roman"/>
          <w:szCs w:val="24"/>
        </w:rPr>
        <w:t>αναπροσδριορίζοντας</w:t>
      </w:r>
      <w:proofErr w:type="spellEnd"/>
      <w:r>
        <w:rPr>
          <w:rFonts w:eastAsia="Times New Roman" w:cs="Times New Roman"/>
          <w:szCs w:val="24"/>
        </w:rPr>
        <w:t xml:space="preserve"> </w:t>
      </w:r>
      <w:proofErr w:type="spellStart"/>
      <w:r>
        <w:rPr>
          <w:rFonts w:eastAsia="Times New Roman" w:cs="Times New Roman"/>
          <w:szCs w:val="24"/>
        </w:rPr>
        <w:t>έμφ</w:t>
      </w:r>
      <w:r>
        <w:rPr>
          <w:rFonts w:eastAsia="Times New Roman" w:cs="Times New Roman"/>
          <w:szCs w:val="24"/>
        </w:rPr>
        <w:t>υλες</w:t>
      </w:r>
      <w:proofErr w:type="spellEnd"/>
      <w:r>
        <w:rPr>
          <w:rFonts w:eastAsia="Times New Roman" w:cs="Times New Roman"/>
          <w:szCs w:val="24"/>
        </w:rPr>
        <w:t xml:space="preserve"> ταυτότητες και </w:t>
      </w:r>
      <w:proofErr w:type="spellStart"/>
      <w:r>
        <w:rPr>
          <w:rFonts w:eastAsia="Times New Roman" w:cs="Times New Roman"/>
          <w:szCs w:val="24"/>
        </w:rPr>
        <w:t>έμφυλους</w:t>
      </w:r>
      <w:proofErr w:type="spellEnd"/>
      <w:r>
        <w:rPr>
          <w:rFonts w:eastAsia="Times New Roman" w:cs="Times New Roman"/>
          <w:szCs w:val="24"/>
        </w:rPr>
        <w:t xml:space="preserve"> ρόλους, </w:t>
      </w:r>
      <w:proofErr w:type="spellStart"/>
      <w:r>
        <w:rPr>
          <w:rFonts w:eastAsia="Times New Roman" w:cs="Times New Roman"/>
          <w:szCs w:val="24"/>
        </w:rPr>
        <w:t>αναπροσδιορίζοντας</w:t>
      </w:r>
      <w:proofErr w:type="spellEnd"/>
      <w:r>
        <w:rPr>
          <w:rFonts w:eastAsia="Times New Roman" w:cs="Times New Roman"/>
          <w:szCs w:val="24"/>
        </w:rPr>
        <w:t xml:space="preserve"> τη </w:t>
      </w:r>
      <w:proofErr w:type="spellStart"/>
      <w:r>
        <w:rPr>
          <w:rFonts w:eastAsia="Times New Roman" w:cs="Times New Roman"/>
          <w:szCs w:val="24"/>
        </w:rPr>
        <w:t>γονεϊκότητα</w:t>
      </w:r>
      <w:proofErr w:type="spellEnd"/>
      <w:r>
        <w:rPr>
          <w:rFonts w:eastAsia="Times New Roman" w:cs="Times New Roman"/>
          <w:szCs w:val="24"/>
        </w:rPr>
        <w:t xml:space="preserve"> και εμπλουτίζοντας δυναμικά ή και πολλές φορές</w:t>
      </w:r>
      <w:r w:rsidRPr="00181189">
        <w:rPr>
          <w:rFonts w:eastAsia="Times New Roman" w:cs="Times New Roman"/>
          <w:szCs w:val="24"/>
        </w:rPr>
        <w:t xml:space="preserve"> </w:t>
      </w:r>
      <w:r>
        <w:rPr>
          <w:rFonts w:eastAsia="Times New Roman" w:cs="Times New Roman"/>
          <w:szCs w:val="24"/>
        </w:rPr>
        <w:t>ανατρέποντας, θα λέγαμε, το περιεχόμενο της μητρότητας και της πατρότητας, οι οποίες βέβαια σήμερα δεν ταυτίζονται αποκλειστικά με την αιμ</w:t>
      </w:r>
      <w:r>
        <w:rPr>
          <w:rFonts w:eastAsia="Times New Roman" w:cs="Times New Roman"/>
          <w:szCs w:val="24"/>
        </w:rPr>
        <w:t xml:space="preserve">ατική σχέση ούτε με τη λεγόμενη βιολογική οικογένεια, αλλά με την </w:t>
      </w:r>
      <w:r>
        <w:rPr>
          <w:rFonts w:eastAsia="Times New Roman" w:cs="Times New Roman"/>
          <w:szCs w:val="24"/>
        </w:rPr>
        <w:lastRenderedPageBreak/>
        <w:t xml:space="preserve">επιλογή της </w:t>
      </w:r>
      <w:proofErr w:type="spellStart"/>
      <w:r>
        <w:rPr>
          <w:rFonts w:eastAsia="Times New Roman" w:cs="Times New Roman"/>
          <w:szCs w:val="24"/>
        </w:rPr>
        <w:t>γονεϊκής</w:t>
      </w:r>
      <w:proofErr w:type="spellEnd"/>
      <w:r>
        <w:rPr>
          <w:rFonts w:eastAsia="Times New Roman" w:cs="Times New Roman"/>
          <w:szCs w:val="24"/>
        </w:rPr>
        <w:t xml:space="preserve"> σχέσης είτε μέσω της αναδοχής που είναι ένας κοινωνικός θεσμός αλληλεγγύης είτε μέσω της υιοθεσίας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τεκνοθεσίας</w:t>
      </w:r>
      <w:proofErr w:type="spellEnd"/>
      <w:r>
        <w:rPr>
          <w:rFonts w:eastAsia="Times New Roman" w:cs="Times New Roman"/>
          <w:szCs w:val="24"/>
        </w:rPr>
        <w:t xml:space="preserve"> που είναι πιο παγιωμένος και νομικά πιο στέρεος θεσμός. </w:t>
      </w:r>
    </w:p>
    <w:p w14:paraId="0325F59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Σε μια τέτοια, λοιπόν, εποχή η Κυβέρνηση τολμάει, θα έλεγα –και επιτρέψτε μου αυτήν την αντίφαση- το αυτονόητο. Προχωρά σε μια θεσμική τομή με δύο κεντρικούς άξονες και στόχους. Να μειώσει τον χρόνο αναμονής -ανέφεραν προηγούμενα οι συνάδελφοι δέκα χρόνια</w:t>
      </w:r>
      <w:r>
        <w:rPr>
          <w:rFonts w:eastAsia="Times New Roman" w:cs="Times New Roman"/>
          <w:szCs w:val="24"/>
        </w:rPr>
        <w:t xml:space="preserve"> και αυτή είναι μια από τις καλές περιπτώσεις, θα λέγαμε- δημιουργώντας έτσι αφ</w:t>
      </w:r>
      <w:r>
        <w:rPr>
          <w:rFonts w:eastAsia="Times New Roman" w:cs="Times New Roman"/>
          <w:szCs w:val="24"/>
        </w:rPr>
        <w:t xml:space="preserve">’ </w:t>
      </w:r>
      <w:r>
        <w:rPr>
          <w:rFonts w:eastAsia="Times New Roman" w:cs="Times New Roman"/>
          <w:szCs w:val="24"/>
        </w:rPr>
        <w:t>ενός αδιέξοδα και τραυματικές καταστάσεις τόσο για τους υποψήφιους και υποψήφιες αναδόχους και θετούς γονείς όσο και κυρίως για τα ίδια τα παιδιά και αφ</w:t>
      </w:r>
      <w:r>
        <w:rPr>
          <w:rFonts w:eastAsia="Times New Roman" w:cs="Times New Roman"/>
          <w:szCs w:val="24"/>
        </w:rPr>
        <w:t xml:space="preserve">’ </w:t>
      </w:r>
      <w:r>
        <w:rPr>
          <w:rFonts w:eastAsia="Times New Roman" w:cs="Times New Roman"/>
          <w:szCs w:val="24"/>
        </w:rPr>
        <w:t>ετέρου τη θεσμική και</w:t>
      </w:r>
      <w:r>
        <w:rPr>
          <w:rFonts w:eastAsia="Times New Roman" w:cs="Times New Roman"/>
          <w:szCs w:val="24"/>
        </w:rPr>
        <w:t xml:space="preserve"> επιστημονική θωράκιση της διαδικασίας μέσω της δημιουργίας μητρώων για τα ανήλικα παιδιά, για τους υποψήφιους και εγκεκριμένους και εγκεκριμένες υποψήφιες αναδόχους και θετούς γονείς. </w:t>
      </w:r>
    </w:p>
    <w:p w14:paraId="0325F59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 λοιπόν, διασφαλίζεται πλήρως η διαδικασία και γίνε</w:t>
      </w:r>
      <w:r>
        <w:rPr>
          <w:rFonts w:eastAsia="Times New Roman" w:cs="Times New Roman"/>
          <w:szCs w:val="24"/>
        </w:rPr>
        <w:t xml:space="preserve">ται με απολύτως επιστημονικό τρόπο. Διασφαλίζεται ο έλεγχος των γονέων, δηλαδή κατά </w:t>
      </w:r>
      <w:r>
        <w:rPr>
          <w:rFonts w:eastAsia="Times New Roman" w:cs="Times New Roman"/>
          <w:szCs w:val="24"/>
        </w:rPr>
        <w:lastRenderedPageBreak/>
        <w:t>πόσο είναι κατάλληλοι να πάρουν ένα παιδί ή το συγκεκριμένο παιδί και τα δικαιώματα των ίδιων των γονέων, οι οποίοι και οι οποίες έχουν σε κάθε περίπτωση το δικαίωμα στη δι</w:t>
      </w:r>
      <w:r>
        <w:rPr>
          <w:rFonts w:eastAsia="Times New Roman" w:cs="Times New Roman"/>
          <w:szCs w:val="24"/>
        </w:rPr>
        <w:t xml:space="preserve">αφανή και ταχεία υλοποίηση των απαιτούμενων διαδικασιών. Διότι γνωρίζουμε πολύ καλά πώς λειτουργούσε το σύστημα όλα αυτά τα χρόνια της αναδοχής. </w:t>
      </w:r>
    </w:p>
    <w:p w14:paraId="0325F59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Οι λόγοι για τους οποίους ήταν τόσο μακρά η περίοδος αναμονής νομίζω ότι είναι γνωστοί και αναφέρθηκαν. Κατ’ α</w:t>
      </w:r>
      <w:r>
        <w:rPr>
          <w:rFonts w:eastAsia="Times New Roman" w:cs="Times New Roman"/>
          <w:szCs w:val="24"/>
        </w:rPr>
        <w:t xml:space="preserve">ρχάς η ελλιπής στελέχωση των κοινωνικών υπηρεσιών και κατά δεύτερον, η μεγάλη καθυστέρηση στη διενέργεια και ολοκλήρωση δύο απαιτούμενων κοινωνικών ερευνών. Η πρώτη είναι η έρευνα για την </w:t>
      </w:r>
      <w:proofErr w:type="spellStart"/>
      <w:r>
        <w:rPr>
          <w:rFonts w:eastAsia="Times New Roman" w:cs="Times New Roman"/>
          <w:szCs w:val="24"/>
        </w:rPr>
        <w:t>καταλληλότητα</w:t>
      </w:r>
      <w:proofErr w:type="spellEnd"/>
      <w:r>
        <w:rPr>
          <w:rFonts w:eastAsia="Times New Roman" w:cs="Times New Roman"/>
          <w:szCs w:val="24"/>
        </w:rPr>
        <w:t xml:space="preserve"> του υποψήφιου ζεύγους και η δεύτερη, το κατά πόσο το σ</w:t>
      </w:r>
      <w:r>
        <w:rPr>
          <w:rFonts w:eastAsia="Times New Roman" w:cs="Times New Roman"/>
          <w:szCs w:val="24"/>
        </w:rPr>
        <w:t xml:space="preserve">υγκεκριμένο ζευγάρι είναι κατάλληλο για να επιλέξει το συγκεκριμένο παιδί. </w:t>
      </w:r>
    </w:p>
    <w:p w14:paraId="0325F59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Με το σχέδιο νόμου, λοιπόν, οι δύο αυτές έρευνες θα μπορούσαν να ανατίθενται και σε άλλες κοινωνικές υπηρεσίες, όπως για παράδειγμα των δήμων, αλλά και σε πιστοποιημένους κοινωνικο</w:t>
      </w:r>
      <w:r>
        <w:rPr>
          <w:rFonts w:eastAsia="Times New Roman" w:cs="Times New Roman"/>
          <w:szCs w:val="24"/>
        </w:rPr>
        <w:t xml:space="preserve">ύς λειτουργούς, που πιστοποιεί ο Σύνδεσμος Κοινωνικών Λειτουργών Ελλάδος. </w:t>
      </w:r>
    </w:p>
    <w:p w14:paraId="0325F59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θωρακίζεται επίσης το σύστημα με την ψηφιοποιημένη διαδικασία, με αυτά τα τρία ηλεκτρονικά μητρώα που ανέφερα προηγουμένως και με αυτόν τον τρόπο επιτέλους, συνάδελφοι</w:t>
      </w:r>
      <w:r>
        <w:rPr>
          <w:rFonts w:eastAsia="Times New Roman" w:cs="Times New Roman"/>
          <w:szCs w:val="24"/>
        </w:rPr>
        <w:t xml:space="preserve"> και </w:t>
      </w:r>
      <w:proofErr w:type="spellStart"/>
      <w:r>
        <w:rPr>
          <w:rFonts w:eastAsia="Times New Roman" w:cs="Times New Roman"/>
          <w:szCs w:val="24"/>
        </w:rPr>
        <w:t>συναδέλφισσες</w:t>
      </w:r>
      <w:proofErr w:type="spellEnd"/>
      <w:r>
        <w:rPr>
          <w:rFonts w:eastAsia="Times New Roman" w:cs="Times New Roman"/>
          <w:szCs w:val="24"/>
        </w:rPr>
        <w:t xml:space="preserve">, σ’ αυτή τη συγκεκριμένη χώρα θα γνωρίζουμε τον ακριβή αριθμό των παιδιών που υπάρχουν στα ιδρύματα ή δίδονται για αναδοχή και υιοθεσία, όπως και τον ακριβή αριθμό των υποψηφίων γονέων. </w:t>
      </w:r>
    </w:p>
    <w:p w14:paraId="0325F59F"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Άρα, για την ολοκλήρωση της διαδικασίας </w:t>
      </w:r>
      <w:r>
        <w:rPr>
          <w:rFonts w:eastAsia="Times New Roman"/>
          <w:szCs w:val="24"/>
        </w:rPr>
        <w:t>απαιτούνται τρεις ασφαλιστικές δικλείδες, δύο κοινωνικοί έλεγχοι και η επιτυχής και καινοτόμα, θα έλεγα, παρακολούθηση ενός επιμορφωτικού προγράμματος. Στο πλαίσιο αυτό συστήνεται και ένα κεντρικό όργανο για την παιδική προστασία, το Εθνικό Συμβούλιο Αναδο</w:t>
      </w:r>
      <w:r>
        <w:rPr>
          <w:rFonts w:eastAsia="Times New Roman"/>
          <w:szCs w:val="24"/>
        </w:rPr>
        <w:t xml:space="preserve">χής και Υιοθεσίας, το οποίο θα έχει όλη τη συμβουλευτική υποστήριξη στους φορείς παιδικής προστασίας και θα επιλύει προβλήματα ερμηνείας του νόμου, θα επιβλέπει πανελλαδικά την εφαρμογή του θεσμού της αναδοχής και υιοθεσίας. </w:t>
      </w:r>
    </w:p>
    <w:p w14:paraId="0325F5A0"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Το σχέδιο νόμου εκτός από την </w:t>
      </w:r>
      <w:r>
        <w:rPr>
          <w:rFonts w:eastAsia="Times New Roman"/>
          <w:szCs w:val="24"/>
        </w:rPr>
        <w:t xml:space="preserve">τομή στο κοινωνικό κράτος, προχωράει σε μια αυτονόητη και προοδευτική επέκταση δικαιωμάτων και ελευθεριών που αφορούν τη </w:t>
      </w:r>
      <w:r>
        <w:rPr>
          <w:rFonts w:eastAsia="Times New Roman"/>
          <w:szCs w:val="24"/>
        </w:rPr>
        <w:lastRenderedPageBreak/>
        <w:t>δυνατότητα αναδοχής από ζευγάρια με σύμφωνο συμβίωσης. Αρκετά ζήσαμε από χθες με τις αναφορές στον σκοταδισμό και τα φοβικά σύνδρομα. Ε</w:t>
      </w:r>
      <w:r>
        <w:rPr>
          <w:rFonts w:eastAsia="Times New Roman"/>
          <w:szCs w:val="24"/>
        </w:rPr>
        <w:t xml:space="preserve">πιτέλους, δεν κάνουμε επανάσταση! Αστικό κράτος και κράτος πρόνοιας φτιάχνουμε. Μην τρελαθούμε! </w:t>
      </w:r>
    </w:p>
    <w:p w14:paraId="0325F5A1"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Γι’ αυτό άλλωστε και η συντριπτική πλειοψηφία των φορέων που κλήθηκαν στην Επιτροπή των Κοινωνικών Υποθέσεων της Βουλής εξέφρασαν απόψεις που υιοθετούν αυτόν τ</w:t>
      </w:r>
      <w:r>
        <w:rPr>
          <w:rFonts w:eastAsia="Times New Roman"/>
          <w:szCs w:val="24"/>
        </w:rPr>
        <w:t xml:space="preserve">ον θεσμό. </w:t>
      </w:r>
    </w:p>
    <w:p w14:paraId="0325F5A2"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Σύνδεσμος Κοινωνικών Λειτουργών Ελλάδ</w:t>
      </w:r>
      <w:r>
        <w:rPr>
          <w:rFonts w:eastAsia="Times New Roman"/>
          <w:szCs w:val="24"/>
        </w:rPr>
        <w:t>ο</w:t>
      </w:r>
      <w:r>
        <w:rPr>
          <w:rFonts w:eastAsia="Times New Roman"/>
          <w:szCs w:val="24"/>
        </w:rPr>
        <w:t xml:space="preserve">ς: «Παιδοκεντρική στόχευση, κατάργηση διακρίσεων με στόχο κανένα παιδί να μην </w:t>
      </w:r>
      <w:proofErr w:type="spellStart"/>
      <w:r>
        <w:rPr>
          <w:rFonts w:eastAsia="Times New Roman"/>
          <w:szCs w:val="24"/>
        </w:rPr>
        <w:t>ιδρυματοποιείται</w:t>
      </w:r>
      <w:proofErr w:type="spellEnd"/>
      <w:r>
        <w:rPr>
          <w:rFonts w:eastAsia="Times New Roman"/>
          <w:szCs w:val="24"/>
        </w:rPr>
        <w:t xml:space="preserve"> κι ενεργητική συμμέτοχη των επαγγελματιών». </w:t>
      </w:r>
    </w:p>
    <w:p w14:paraId="0325F5A3"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Πρόεδρος του Ελληνικού Κέντρου Κοινωνικής Αλληλεγγύης: «Σημαντικό β</w:t>
      </w:r>
      <w:r>
        <w:rPr>
          <w:rFonts w:eastAsia="Times New Roman"/>
          <w:szCs w:val="24"/>
        </w:rPr>
        <w:t xml:space="preserve">ήμα προς τη σωστή κατεύθυνση για την παιδική προστασία και </w:t>
      </w:r>
      <w:proofErr w:type="spellStart"/>
      <w:r>
        <w:rPr>
          <w:rFonts w:eastAsia="Times New Roman"/>
          <w:szCs w:val="24"/>
        </w:rPr>
        <w:t>αποϊδρυματοποίηση</w:t>
      </w:r>
      <w:proofErr w:type="spellEnd"/>
      <w:r>
        <w:rPr>
          <w:rFonts w:eastAsia="Times New Roman"/>
          <w:szCs w:val="24"/>
        </w:rPr>
        <w:t xml:space="preserve">». </w:t>
      </w:r>
    </w:p>
    <w:p w14:paraId="0325F5A4"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Πρόεδρος του Κέντρου Κοινωνικής Πρόνοιας Ανατολικής Μακεδονίας και Θράκης: «Είναι η καλύτερη διαδικασία. Πρέπει να γίνει σε οικογένεια που προσφέρει αγάπη </w:t>
      </w:r>
      <w:r>
        <w:rPr>
          <w:rFonts w:eastAsia="Times New Roman"/>
          <w:szCs w:val="24"/>
        </w:rPr>
        <w:lastRenderedPageBreak/>
        <w:t>και ηρεμία στα παιδιά</w:t>
      </w:r>
      <w:r>
        <w:rPr>
          <w:rFonts w:eastAsia="Times New Roman"/>
          <w:szCs w:val="24"/>
        </w:rPr>
        <w:t xml:space="preserve">. Ως εκ τούτου, ό,τι είναι ετερόφυλο δεν είναι απαραίτητα καλό κι ό,τι είναι ομόφυλο δεν είναι απαραίτητα κακό». </w:t>
      </w:r>
    </w:p>
    <w:p w14:paraId="0325F5A5"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Η Συνήγορος για τα Δικαιώματα του Παιδιού: «Το πιο σημαντικό για τα παιδιά που πάνε σε ανάδοχες οικογένειες είναι ο γονέας να διαθέτει ψυχική </w:t>
      </w:r>
      <w:r>
        <w:rPr>
          <w:rFonts w:eastAsia="Times New Roman"/>
          <w:szCs w:val="24"/>
        </w:rPr>
        <w:t xml:space="preserve">διαθεσιμότητα που θα κρίνεται </w:t>
      </w:r>
      <w:r>
        <w:rPr>
          <w:rFonts w:eastAsia="Times New Roman"/>
          <w:szCs w:val="24"/>
          <w:lang w:val="en-US"/>
        </w:rPr>
        <w:t>ad</w:t>
      </w:r>
      <w:r w:rsidRPr="006D2D51">
        <w:rPr>
          <w:rFonts w:eastAsia="Times New Roman"/>
          <w:szCs w:val="24"/>
        </w:rPr>
        <w:t xml:space="preserve"> </w:t>
      </w:r>
      <w:r>
        <w:rPr>
          <w:rFonts w:eastAsia="Times New Roman"/>
          <w:szCs w:val="24"/>
          <w:lang w:val="en-US"/>
        </w:rPr>
        <w:t>hoc</w:t>
      </w:r>
      <w:r w:rsidRPr="006D2D51">
        <w:rPr>
          <w:rFonts w:eastAsia="Times New Roman"/>
          <w:szCs w:val="24"/>
        </w:rPr>
        <w:t xml:space="preserve"> </w:t>
      </w:r>
      <w:r>
        <w:rPr>
          <w:rFonts w:eastAsia="Times New Roman"/>
          <w:szCs w:val="24"/>
        </w:rPr>
        <w:t xml:space="preserve">και όχι βάσει σεξουαλικής ταυτότητας». </w:t>
      </w:r>
    </w:p>
    <w:p w14:paraId="0325F5A6"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0325F5A7"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Τέλος, ο Διευθυντής Ψυχικής Υγείας του Ινστιτούτου Υγείας Παιδιού είπε: «Δεν τίθεται πρόβλημα </w:t>
      </w:r>
      <w:r>
        <w:rPr>
          <w:rFonts w:eastAsia="Times New Roman"/>
          <w:szCs w:val="24"/>
        </w:rPr>
        <w:t xml:space="preserve">ψυχικής υγείας για τα παιδιά που μεγαλώνουν σε ομόφυλα ζευγάρια. Είναι άνευ νοήματος που η συζήτηση εστιάζεται στην αναδοχή από ομόφυλα ζευγάρια. Στην παγκόσμια κοινωνία έχει αποδειχθεί ότι δεν υπάρχει κανένα πρόβλημα για την ψυχική υγεία των παιδιών ούτε </w:t>
      </w:r>
      <w:r>
        <w:rPr>
          <w:rFonts w:eastAsia="Times New Roman"/>
          <w:szCs w:val="24"/>
        </w:rPr>
        <w:t>και επηρεάζει περισσότερο τον σεξουαλικό προσανατολισμό σε σχέση με άλλους γονείς».</w:t>
      </w:r>
    </w:p>
    <w:p w14:paraId="0325F5A8"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Ολοκληρώνοντας, συνάδελφοι και </w:t>
      </w:r>
      <w:proofErr w:type="spellStart"/>
      <w:r>
        <w:rPr>
          <w:rFonts w:eastAsia="Times New Roman"/>
          <w:szCs w:val="24"/>
        </w:rPr>
        <w:t>συναδέλφισσες</w:t>
      </w:r>
      <w:proofErr w:type="spellEnd"/>
      <w:r>
        <w:rPr>
          <w:rFonts w:eastAsia="Times New Roman"/>
          <w:szCs w:val="24"/>
        </w:rPr>
        <w:t xml:space="preserve">, επειδή οι ειδικοί και οι επιστήμονες έχουν τοποθετηθεί στη Βουλή και γνωρίζουμε ότι η </w:t>
      </w:r>
      <w:proofErr w:type="spellStart"/>
      <w:r>
        <w:rPr>
          <w:rFonts w:eastAsia="Times New Roman"/>
          <w:szCs w:val="24"/>
        </w:rPr>
        <w:t>ομογονεϊκότητα</w:t>
      </w:r>
      <w:proofErr w:type="spellEnd"/>
      <w:r>
        <w:rPr>
          <w:rFonts w:eastAsia="Times New Roman"/>
          <w:szCs w:val="24"/>
        </w:rPr>
        <w:t xml:space="preserve"> δεν αποβαίνει σε βάρος τω</w:t>
      </w:r>
      <w:r>
        <w:rPr>
          <w:rFonts w:eastAsia="Times New Roman"/>
          <w:szCs w:val="24"/>
        </w:rPr>
        <w:t xml:space="preserve">ν παιδιών, επειδή η πραγματικότητα έχει αλλάξει και μας έχει ξεπεράσει με δεδομένο ότι χιλιάδες παιδιά μεγαλώνουν σε εναλλακτικές ή σε νέες μορφές οικογένειας, με έναν ή δύο γονείς ομοφυλόφιλους, εντός </w:t>
      </w:r>
      <w:proofErr w:type="spellStart"/>
      <w:r>
        <w:rPr>
          <w:rFonts w:eastAsia="Times New Roman"/>
          <w:szCs w:val="24"/>
        </w:rPr>
        <w:t>ομογονεϊκών</w:t>
      </w:r>
      <w:proofErr w:type="spellEnd"/>
      <w:r>
        <w:rPr>
          <w:rFonts w:eastAsia="Times New Roman"/>
          <w:szCs w:val="24"/>
        </w:rPr>
        <w:t xml:space="preserve"> οικογενειών, υιοθετημένα από τους συντρόφο</w:t>
      </w:r>
      <w:r>
        <w:rPr>
          <w:rFonts w:eastAsia="Times New Roman"/>
          <w:szCs w:val="24"/>
        </w:rPr>
        <w:t>υς ενός γονέα τους ή σε καθεστώτα ανεπίσημης αναδοχής από ομοφυλόφιλες ή ομοφυλόφιλους που παίζουν ρόλο στην ανάπτυξή τους, επειδή υπάρχουν μη ετερόφυλα παιδιά, μη ετερόφυλοι άνθρωποι και μη ετερόφυλοι γονείς, επειδή η αγάπη και η φροντίδα που εισπράττει έ</w:t>
      </w:r>
      <w:r>
        <w:rPr>
          <w:rFonts w:eastAsia="Times New Roman"/>
          <w:szCs w:val="24"/>
        </w:rPr>
        <w:t xml:space="preserve">να παιδί στο οικογενειακό περιβάλλον, αλλά και η ελεύθερη και ανοιχτή διαπαιδαγώγηση δεν έχουν σχέση με τον σεξουαλικό προσανατολισμό, επειδή, τέλος, η αναδοχή είναι θεσμός κοινωνικής αλληλεγγύης, φιλοξενίας και μορφή εναλλακτικής </w:t>
      </w:r>
      <w:proofErr w:type="spellStart"/>
      <w:r>
        <w:rPr>
          <w:rFonts w:eastAsia="Times New Roman"/>
          <w:szCs w:val="24"/>
        </w:rPr>
        <w:t>γονεϊκότητας</w:t>
      </w:r>
      <w:proofErr w:type="spellEnd"/>
      <w:r>
        <w:rPr>
          <w:rFonts w:eastAsia="Times New Roman"/>
          <w:szCs w:val="24"/>
        </w:rPr>
        <w:t xml:space="preserve"> που υπαγορεύ</w:t>
      </w:r>
      <w:r>
        <w:rPr>
          <w:rFonts w:eastAsia="Times New Roman"/>
          <w:szCs w:val="24"/>
        </w:rPr>
        <w:t xml:space="preserve">εται από την κοινωνική ανάγκη να μην μένουν παιδιά σε ιδρύματα, σας καλώ να βάλουμε τέλος στις συντηρητικές και στερεότυπες αντιλήψεις και προκαταλήψεις και να ψηφίσουμε με ισχυρή </w:t>
      </w:r>
      <w:r>
        <w:rPr>
          <w:rFonts w:eastAsia="Times New Roman"/>
          <w:szCs w:val="24"/>
        </w:rPr>
        <w:lastRenderedPageBreak/>
        <w:t>πλειοψηφία το σχέδιο νόμου για την προώθηση και ενίσχυση του θεσμού της αναδ</w:t>
      </w:r>
      <w:r>
        <w:rPr>
          <w:rFonts w:eastAsia="Times New Roman"/>
          <w:szCs w:val="24"/>
        </w:rPr>
        <w:t xml:space="preserve">οχής και της υιοθεσίας. </w:t>
      </w:r>
    </w:p>
    <w:p w14:paraId="0325F5A9"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Σας ευχαριστώ πολύ.</w:t>
      </w:r>
    </w:p>
    <w:p w14:paraId="0325F5AA" w14:textId="77777777" w:rsidR="002A39CD" w:rsidRDefault="007F4A76">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325F5AB" w14:textId="77777777" w:rsidR="002A39CD" w:rsidRDefault="007F4A76">
      <w:pPr>
        <w:tabs>
          <w:tab w:val="left" w:pos="2608"/>
        </w:tabs>
        <w:spacing w:line="600" w:lineRule="auto"/>
        <w:ind w:firstLine="720"/>
        <w:contextualSpacing/>
        <w:jc w:val="both"/>
        <w:rPr>
          <w:rFonts w:eastAsia="Times New Roman"/>
          <w:szCs w:val="24"/>
        </w:rPr>
      </w:pPr>
      <w:r w:rsidRPr="00CD17E5">
        <w:rPr>
          <w:rFonts w:eastAsia="Times New Roman"/>
          <w:b/>
          <w:szCs w:val="24"/>
        </w:rPr>
        <w:t xml:space="preserve">ΠΡΟΕΔΡΕΥΩΝ (Δημήτριος </w:t>
      </w:r>
      <w:proofErr w:type="spellStart"/>
      <w:r w:rsidRPr="00CD17E5">
        <w:rPr>
          <w:rFonts w:eastAsia="Times New Roman"/>
          <w:b/>
          <w:szCs w:val="24"/>
        </w:rPr>
        <w:t>Κρεμαστινός</w:t>
      </w:r>
      <w:proofErr w:type="spellEnd"/>
      <w:r w:rsidRPr="00CD17E5">
        <w:rPr>
          <w:rFonts w:eastAsia="Times New Roman"/>
          <w:b/>
          <w:szCs w:val="24"/>
        </w:rPr>
        <w:t xml:space="preserve">): </w:t>
      </w:r>
      <w:r>
        <w:rPr>
          <w:rFonts w:eastAsia="Times New Roman"/>
          <w:szCs w:val="24"/>
        </w:rPr>
        <w:t xml:space="preserve">Κι εγώ σας ευχαριστώ, κυρία </w:t>
      </w:r>
      <w:proofErr w:type="spellStart"/>
      <w:r>
        <w:rPr>
          <w:rFonts w:eastAsia="Times New Roman"/>
          <w:szCs w:val="24"/>
        </w:rPr>
        <w:t>Θελερίτη</w:t>
      </w:r>
      <w:proofErr w:type="spellEnd"/>
      <w:r>
        <w:rPr>
          <w:rFonts w:eastAsia="Times New Roman"/>
          <w:szCs w:val="24"/>
        </w:rPr>
        <w:t>.</w:t>
      </w:r>
    </w:p>
    <w:p w14:paraId="0325F5AC"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Προχωρούμε με τη Βουλευτή του ΣΥΡΙΖΑ κ</w:t>
      </w:r>
      <w:r>
        <w:rPr>
          <w:rFonts w:eastAsia="Times New Roman"/>
          <w:szCs w:val="24"/>
        </w:rPr>
        <w:t>.</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w:t>
      </w:r>
    </w:p>
    <w:p w14:paraId="0325F5AD"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Ορίστε, κυρία </w:t>
      </w:r>
      <w:proofErr w:type="spellStart"/>
      <w:r>
        <w:rPr>
          <w:rFonts w:eastAsia="Times New Roman"/>
          <w:szCs w:val="24"/>
        </w:rPr>
        <w:t>Μεγαλοοικονόμου</w:t>
      </w:r>
      <w:proofErr w:type="spellEnd"/>
      <w:r>
        <w:rPr>
          <w:rFonts w:eastAsia="Times New Roman"/>
          <w:szCs w:val="24"/>
        </w:rPr>
        <w:t>, έχετε</w:t>
      </w:r>
      <w:r>
        <w:rPr>
          <w:rFonts w:eastAsia="Times New Roman"/>
          <w:szCs w:val="24"/>
        </w:rPr>
        <w:t xml:space="preserve"> τον λόγο.</w:t>
      </w:r>
    </w:p>
    <w:p w14:paraId="0325F5AE"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Ευχαριστώ, κύριε Πρόεδρε. </w:t>
      </w:r>
    </w:p>
    <w:p w14:paraId="0325F5AF"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Κυρία Υπουργέ, κυρίες και κύριοι συνάδελφοι, θα ήθελα να πω ότι η σημερινή συνεδρίαση είναι μια ιστορική συνεδρίαση για το ελληνικό Κοινοβούλιο.</w:t>
      </w:r>
      <w:r w:rsidRPr="0027042A">
        <w:rPr>
          <w:rFonts w:eastAsia="Times New Roman"/>
          <w:szCs w:val="24"/>
        </w:rPr>
        <w:t xml:space="preserve"> </w:t>
      </w:r>
      <w:r>
        <w:rPr>
          <w:rFonts w:eastAsia="Times New Roman"/>
          <w:szCs w:val="24"/>
        </w:rPr>
        <w:t>Τα θέματα που αφορούν παιδιά είναι τα πιο σοβαρά</w:t>
      </w:r>
      <w:r>
        <w:rPr>
          <w:rFonts w:eastAsia="Times New Roman"/>
          <w:szCs w:val="24"/>
        </w:rPr>
        <w:t xml:space="preserve"> θέματα για την κοινωνία μας, ακόμη -να επεκταθώ- και για την πατρίδα μας, πόσο μάλλον όταν μιλάμε για παιδιά που για πολλούς </w:t>
      </w:r>
      <w:r>
        <w:rPr>
          <w:rFonts w:eastAsia="Times New Roman"/>
          <w:szCs w:val="24"/>
        </w:rPr>
        <w:lastRenderedPageBreak/>
        <w:t>και διάφορους λόγους δεν έχουν ένα σταθερό, υγιές οικογενειακό περιβάλλον και, επομένως, η πολιτεία αναλαμβάνει να υποκαταστήσει τ</w:t>
      </w:r>
      <w:r>
        <w:rPr>
          <w:rFonts w:eastAsia="Times New Roman"/>
          <w:szCs w:val="24"/>
        </w:rPr>
        <w:t>ους γονείς που δεν υπάρχουν και τη φροντίδα τους.</w:t>
      </w:r>
    </w:p>
    <w:p w14:paraId="0325F5B0"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Το σημερινό νομοσχέδιο θεωρώ ότι είναι μια αληθινή τομή, ένα τεράστιο βήμα στην πραγματική στήριξη των παιδιών, που χρήζουν είτε αναδοχής είτε υιοθεσίας. Είναι η πρώτη ειλικρινής προσπάθεια στα μεταπολιτευτ</w:t>
      </w:r>
      <w:r>
        <w:rPr>
          <w:rFonts w:eastAsia="Times New Roman"/>
          <w:szCs w:val="24"/>
        </w:rPr>
        <w:t>ικά χρόνια για να αποκτήσουμε ένα σύγχρονο σύστημα αναδοχής και υιοθεσίας, το οποίο θα καταλήγει στο να βοηθάμε αυτά τα παιδιά να ζήσουν μια, όσο το δυνατόν, πιο φυσιολογική ζωή.</w:t>
      </w:r>
    </w:p>
    <w:p w14:paraId="0325F5B1"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Μέχρι σήμερα, οι διαδικασίες ήταν τόσο αργοκίνητες, τόσο γραφειοκρατικές, που</w:t>
      </w:r>
      <w:r>
        <w:rPr>
          <w:rFonts w:eastAsia="Times New Roman"/>
          <w:szCs w:val="24"/>
        </w:rPr>
        <w:t xml:space="preserve"> ουσιαστικά οι περισσότεροι υποψήφιοι για υιοθεσία απογοητεύονταν και εγκατέλειπαν αυτήν τη διαδικασία. Ερωτώ: Ποιο είναι το αποτέλεσμα; Να παρατηρείται μεγάλη αύξηση στις ιδιωτικές υιοθεσίες, αυτές, δηλαδή, που δεν απαιτούν την τόσο χρονοβόρα διαδικασία, </w:t>
      </w:r>
      <w:r>
        <w:rPr>
          <w:rFonts w:eastAsia="Times New Roman"/>
          <w:szCs w:val="24"/>
        </w:rPr>
        <w:t xml:space="preserve">αλλά γίνονται απ’ ευθείας από τον φυσικό γονιό προς τον θετό με μια απλή </w:t>
      </w:r>
      <w:r>
        <w:rPr>
          <w:rFonts w:eastAsia="Times New Roman"/>
          <w:szCs w:val="24"/>
        </w:rPr>
        <w:lastRenderedPageBreak/>
        <w:t>επικύρωση στο δικαστήριο. Ως γνωστόν, είναι μεγάλο το ποσοστό αυτών των ιδιωτικών υιοθεσιών, οι οποίες υποκρύπτουν και οικονομικές συναλλαγές. Δεν είναι τόσο αθώες! Και όσο κι αν το θ</w:t>
      </w:r>
      <w:r>
        <w:rPr>
          <w:rFonts w:eastAsia="Times New Roman"/>
          <w:szCs w:val="24"/>
        </w:rPr>
        <w:t>εωρούμε θλιβερό και απαράδεκτο, αυτό συμβαίνει.</w:t>
      </w:r>
    </w:p>
    <w:p w14:paraId="0325F5B2"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Όλες οι προηγούμενες κυβερνήσεις αρνούνταν επί δεκαετίες να ασχοληθούν με το πρόβλημα. Αποποιήθηκαν τις ευθύνες τους και άφηναν τα περισσότερα παιδιά που χρήζουν βοήθειας, να χαθούν μέσα στα γρανάζια ενός απα</w:t>
      </w:r>
      <w:r>
        <w:rPr>
          <w:rFonts w:eastAsia="Times New Roman"/>
          <w:szCs w:val="24"/>
        </w:rPr>
        <w:t>ρχαιωμένου και εντελώς αναποτελεσματικού μηχανισμού.</w:t>
      </w:r>
    </w:p>
    <w:p w14:paraId="0325F5B3"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Το μόνο ευτυχές σημείο της αργοπορίας σε αυτή τη διαδικασία από την απραξία αυτή της πολιτείας, είναι ότι δημιουργήθηκαν πάρα πολλές ιδιωτικές οργανώσεις και ιδρύματα, τα οποία βοήθησαν -και βοηθούν μέχρ</w:t>
      </w:r>
      <w:r>
        <w:rPr>
          <w:rFonts w:eastAsia="Times New Roman"/>
          <w:szCs w:val="24"/>
        </w:rPr>
        <w:t>ι σήμερα- τα παιδιά που έχουν ανάγκη κι έτσι υποκαθιστούν το κράτος.</w:t>
      </w:r>
    </w:p>
    <w:p w14:paraId="0325F5B4"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Η απουσία υπεύθυνου και σοβαρού κράτους για την προστασία των παιδιών που δεν έχουν οικογένεια ή που πρέπει να προστατευθούν από μια επικίνδυνη οικογένεια, τελειώνει σήμερα με αυτό το νομ</w:t>
      </w:r>
      <w:r>
        <w:rPr>
          <w:rFonts w:eastAsia="Times New Roman"/>
          <w:szCs w:val="24"/>
        </w:rPr>
        <w:t xml:space="preserve">οσχέδιο. Είναι πάρα πολλές οι διατάξεις που κάνουν </w:t>
      </w:r>
      <w:r>
        <w:rPr>
          <w:rFonts w:eastAsia="Times New Roman"/>
          <w:szCs w:val="24"/>
        </w:rPr>
        <w:lastRenderedPageBreak/>
        <w:t>τεράστια διαφορά στον τρόπο που θα λειτουργήσει από εδώ και πέρα το σύστημα αναδοχής</w:t>
      </w:r>
      <w:r w:rsidRPr="00C72EA1">
        <w:rPr>
          <w:rFonts w:eastAsia="Times New Roman"/>
          <w:szCs w:val="24"/>
        </w:rPr>
        <w:t xml:space="preserve"> </w:t>
      </w:r>
      <w:r>
        <w:rPr>
          <w:rFonts w:eastAsia="Times New Roman"/>
          <w:szCs w:val="24"/>
        </w:rPr>
        <w:t>και υιοθεσίας.</w:t>
      </w:r>
    </w:p>
    <w:p w14:paraId="0325F5B5"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Κατ’ αρχάς, η δημιουργία του ηλεκτρονικού Εθνικού Μητρώου Υποψηφίων Αναδόχων Γονέων και του Εθνικού Μητρώ</w:t>
      </w:r>
      <w:r>
        <w:rPr>
          <w:rFonts w:eastAsia="Times New Roman"/>
          <w:szCs w:val="24"/>
        </w:rPr>
        <w:t>ου Εγκεκριμένων Αναδοχών Ανηλίκων θα μας επιτρέψουν να έχουμε μια συγκεκριμένη και άμεση εικόνα τόσο των παιδιών που έχουν ανάγκη να βρουν ανάδοχη οικογένεια, όσο και των οικογενειών που μπορούν να γίνουν ανάδοχες.</w:t>
      </w:r>
    </w:p>
    <w:p w14:paraId="0325F5B6"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Έπειτα, ένα άλλο σημαντικό σημείο είναι η</w:t>
      </w:r>
      <w:r>
        <w:rPr>
          <w:rFonts w:eastAsia="Times New Roman"/>
          <w:szCs w:val="24"/>
        </w:rPr>
        <w:t xml:space="preserve"> ειδική μέριμνα που λαμβάνεται για τα παιδιά με αναπηρία και σοβαρές ψυχικές διαταραχές, τα οποία, φυσικά, χρήζουν ειδική φροντίδα. Αυτά θα μπορούν να έχουν ως ανάδοχους επαγγελματίες, οι οποίοι θα γνωρίζουν πώς θα χειριστούν τις ανάγκες τους.</w:t>
      </w:r>
    </w:p>
    <w:p w14:paraId="0325F5B7"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Τέλος, θα ήθ</w:t>
      </w:r>
      <w:r>
        <w:rPr>
          <w:rFonts w:eastAsia="Times New Roman"/>
          <w:szCs w:val="24"/>
        </w:rPr>
        <w:t xml:space="preserve">ελα να κάνω μια ιδιαίτερη αναφορά στα προγράμματα επιμόρφωσης που οφείλει να παρακολουθήσει κάποιος, προκειμένου να μπορέσει να εγγραφεί στο </w:t>
      </w:r>
      <w:r>
        <w:rPr>
          <w:rFonts w:eastAsia="Times New Roman"/>
          <w:szCs w:val="24"/>
        </w:rPr>
        <w:lastRenderedPageBreak/>
        <w:t>Μητρώο Υποψηφίων Αναδόχων Γονέων. Είναι πια μια πολύ σημαντική προϋπόθεση που δείχνει τη σοβαρότητα με την οποία αν</w:t>
      </w:r>
      <w:r>
        <w:rPr>
          <w:rFonts w:eastAsia="Times New Roman"/>
          <w:szCs w:val="24"/>
        </w:rPr>
        <w:t>τιμετωπίζεται η αναδοχή.</w:t>
      </w:r>
    </w:p>
    <w:p w14:paraId="0325F5B8"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Ας μην ξεχνάμε ότι όσο καλή διάθεση κι αν έχει κάποιος, δεν είναι απαραίτητο να είναι πλήρως προετοιμασμένος για να γίνει ανάδοχος. Η εκπαίδευση και η επιμόρφωση είναι ένα σημαντικό σημείο και άκρως απαραίτητο κομμάτι γι’ αυτή τη δ</w:t>
      </w:r>
      <w:r>
        <w:rPr>
          <w:rFonts w:eastAsia="Times New Roman"/>
          <w:szCs w:val="24"/>
        </w:rPr>
        <w:t>ιαδικασία. Μπορεί να έχει όλη την καλή θέληση, αλλά δεν έχει τις δυνατότητες.</w:t>
      </w:r>
    </w:p>
    <w:p w14:paraId="0325F5B9"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Δεν θα ήθελα να αναλύσω περισσότερο τα επιμέρους άρθρα. Εξάλλου, εξαιρετικοί συνάδελφοι που προηγήθηκαν, έδωσαν μια τέλεια εικόνα αυτών των ρυθμίσεων. Θέλω να κάνω μια μικρή αναφ</w:t>
      </w:r>
      <w:r>
        <w:rPr>
          <w:rFonts w:eastAsia="Times New Roman"/>
          <w:szCs w:val="24"/>
        </w:rPr>
        <w:t>ορά στο θέμα που έχει τραβήξει περισσότερο από τα υπόλοιπα τα φώτα της δημοσιότητας. Μιλάω, φυσικά, για τη δυνατότητα που θα έχουν πια να γίνουν ανάδοχοι γονείς τα ζευγάρια που έχουν συντάξει σύμφωνο συμβίωσης, είτε ομόφυλα είτε ετερόφυλα.</w:t>
      </w:r>
    </w:p>
    <w:p w14:paraId="0325F5BA"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Τα σύμφωνα συμβί</w:t>
      </w:r>
      <w:r>
        <w:rPr>
          <w:rFonts w:eastAsia="Times New Roman"/>
          <w:szCs w:val="24"/>
        </w:rPr>
        <w:t>ωσης ομόφυλων ζευγαριών -έκανα κάποια έρευνα, δεν είμαι και τελείως σίγουρη- είναι περίπου τετρακόσια. Θεωρείτε ότι όλα αυτά τα ζευγάρια, τα ομόφυλα, έχουν τη διάθεση να γίνουν ανάδοχοι γονείς; Εγώ δεν το πιστεύω.</w:t>
      </w:r>
    </w:p>
    <w:p w14:paraId="0325F5BB" w14:textId="77777777" w:rsidR="002A39CD" w:rsidRDefault="007F4A76">
      <w:pPr>
        <w:spacing w:after="0" w:line="600" w:lineRule="auto"/>
        <w:ind w:firstLine="720"/>
        <w:contextualSpacing/>
        <w:jc w:val="both"/>
        <w:rPr>
          <w:rFonts w:eastAsia="Times New Roman"/>
          <w:szCs w:val="24"/>
        </w:rPr>
      </w:pPr>
      <w:r>
        <w:rPr>
          <w:rFonts w:eastAsia="Times New Roman"/>
          <w:szCs w:val="24"/>
        </w:rPr>
        <w:t>Επίσης, όπως γνωρίζετε, υπάρχουν ετερόφυλα</w:t>
      </w:r>
      <w:r>
        <w:rPr>
          <w:rFonts w:eastAsia="Times New Roman"/>
          <w:szCs w:val="24"/>
        </w:rPr>
        <w:t xml:space="preserve"> ζευγάρια που έχουν τελέσει πολιτικό ή θρησκευτικό γάμο και δεν επιθυμούν, προς το παρόν, να αποκτήσουν τέκνα για πάρα πολλούς λόγους. Υπάρχουν γυναίκες καριέρας. Υπάρχουν άτομα που θέλουν να ταξιδεύουν. Δηλαδή, επειδή έχουν τελέσει έναν πολιτικό ή θρησκευ</w:t>
      </w:r>
      <w:r>
        <w:rPr>
          <w:rFonts w:eastAsia="Times New Roman"/>
          <w:szCs w:val="24"/>
        </w:rPr>
        <w:t>τικό γάμο πρέπει να αποκτήσουν και τέκνα;</w:t>
      </w:r>
    </w:p>
    <w:p w14:paraId="0325F5BC" w14:textId="77777777" w:rsidR="002A39CD" w:rsidRDefault="007F4A76">
      <w:pPr>
        <w:spacing w:after="0" w:line="600" w:lineRule="auto"/>
        <w:ind w:firstLine="720"/>
        <w:contextualSpacing/>
        <w:jc w:val="both"/>
        <w:rPr>
          <w:rFonts w:eastAsia="Times New Roman"/>
          <w:szCs w:val="24"/>
        </w:rPr>
      </w:pPr>
      <w:r>
        <w:rPr>
          <w:rFonts w:eastAsia="Times New Roman"/>
          <w:szCs w:val="24"/>
        </w:rPr>
        <w:t>Κύριοι συνάδελφοι, εάν προσέξετε στη γαμήλια τελετή λέει, «Αυξάνεστε και πληθύνεστε». Δηλαδή, για την Εκκλησία ο γάμος δεν αφορά μία ευχαρίστηση, αλλά έχει ως αυτοσκοπό μόνο να κάνουμε τέκνα. Λοιπόν, αυτοί είναι αμ</w:t>
      </w:r>
      <w:r>
        <w:rPr>
          <w:rFonts w:eastAsia="Times New Roman"/>
          <w:szCs w:val="24"/>
        </w:rPr>
        <w:t>αρτωλοί. Κάθε φορά που έρχονται σε επαφή πρέπει να κάνουν και ένα τέκνο. Αυτό λέει η θρησκεία. Ακόμη και αντισύλληψη να παίρνεις, είσαι αμαρτωλός! Θα κάνεις ένα, δύο παιδιά; Όσα μπορείς θα κάνεις. Μόνο αυτός είναι ο σκοπός κατά τη θρησκεία, να αποκτήσεις τ</w:t>
      </w:r>
      <w:r>
        <w:rPr>
          <w:rFonts w:eastAsia="Times New Roman"/>
          <w:szCs w:val="24"/>
        </w:rPr>
        <w:t xml:space="preserve">έκνα. </w:t>
      </w:r>
    </w:p>
    <w:p w14:paraId="0325F5BD"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Με αυτό το σκεπτικό, θεωρείτε καλύτερο μία οικογένεια που έχει παιδιά και δεν μπορεί να τα αναθρέψει, να τα βάλει σε ένα ίδρυμα ή να πεινάνε ή να επαιτούν, παρά να δοθούν σε μία ανάδοχη οικογένεια, χωρίς να αποκοπούν από τη φυσική τους οικογένεια, α</w:t>
      </w:r>
      <w:r>
        <w:rPr>
          <w:rFonts w:eastAsia="Times New Roman"/>
          <w:szCs w:val="24"/>
        </w:rPr>
        <w:t>πό τους φυσικούς τους γονείς και από τα αδέλφια τους;</w:t>
      </w:r>
    </w:p>
    <w:p w14:paraId="0325F5BE" w14:textId="77777777" w:rsidR="002A39CD" w:rsidRDefault="007F4A76">
      <w:pPr>
        <w:spacing w:after="0"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Βουλευτή)</w:t>
      </w:r>
    </w:p>
    <w:p w14:paraId="0325F5BF"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Ένα λεπτό, κύριε Πρόεδρε. </w:t>
      </w:r>
    </w:p>
    <w:p w14:paraId="0325F5C0" w14:textId="77777777" w:rsidR="002A39CD" w:rsidRDefault="007F4A76">
      <w:pPr>
        <w:spacing w:after="0" w:line="600" w:lineRule="auto"/>
        <w:ind w:firstLine="720"/>
        <w:contextualSpacing/>
        <w:jc w:val="both"/>
        <w:rPr>
          <w:rFonts w:eastAsia="Times New Roman"/>
          <w:szCs w:val="24"/>
        </w:rPr>
      </w:pPr>
      <w:r>
        <w:rPr>
          <w:rFonts w:eastAsia="Times New Roman"/>
          <w:szCs w:val="24"/>
        </w:rPr>
        <w:t>Γνωρίζω ότι ένα μέρος της κοινωνίας μας έχει αντιδράσει σε αυτή τη δυνατότητα. Αντιλαμβάνομ</w:t>
      </w:r>
      <w:r>
        <w:rPr>
          <w:rFonts w:eastAsia="Times New Roman"/>
          <w:szCs w:val="24"/>
        </w:rPr>
        <w:t xml:space="preserve">αι ότι το άγνωστο μας κάνει πάντα διστακτικούς και μας φοβίζει. Δεν θα μιλήσω για το αυτονόητο, δηλαδή την εναλλακτική να παραμείνουν τα παιδιά σε αυτά τα ιδρύματα. Όμως, θέλω να δούμε όλοι μας τη γενικότερη εικόνα. </w:t>
      </w:r>
    </w:p>
    <w:p w14:paraId="0325F5C1" w14:textId="77777777" w:rsidR="002A39CD" w:rsidRDefault="007F4A76">
      <w:pPr>
        <w:spacing w:after="0" w:line="600" w:lineRule="auto"/>
        <w:ind w:firstLine="720"/>
        <w:contextualSpacing/>
        <w:jc w:val="both"/>
        <w:rPr>
          <w:rFonts w:eastAsia="Times New Roman"/>
          <w:szCs w:val="24"/>
        </w:rPr>
      </w:pPr>
      <w:r>
        <w:rPr>
          <w:rFonts w:eastAsia="Times New Roman"/>
          <w:szCs w:val="24"/>
        </w:rPr>
        <w:t>Το νομοθετικό Σώμα είναι εδώ για να κάν</w:t>
      </w:r>
      <w:r>
        <w:rPr>
          <w:rFonts w:eastAsia="Times New Roman"/>
          <w:szCs w:val="24"/>
        </w:rPr>
        <w:t xml:space="preserve">ει πραγματικότητα τις ανάγκες της κοινωνίας, με βάση την εποχή που ζούμε, όχι την εποχή του 1960 ή του 1821, αλλά την εποχή του 2018. Εάν δεν ήταν πραγματικά έτοιμη η κοινωνία γι’ αυτό το βήμα, δεν θα </w:t>
      </w:r>
      <w:r>
        <w:rPr>
          <w:rFonts w:eastAsia="Times New Roman"/>
          <w:szCs w:val="24"/>
        </w:rPr>
        <w:lastRenderedPageBreak/>
        <w:t>μπορούσαμε σήμερα να το συζητάμε στη Βουλή. Εξάλλου, πέ</w:t>
      </w:r>
      <w:r>
        <w:rPr>
          <w:rFonts w:eastAsia="Times New Roman"/>
          <w:szCs w:val="24"/>
        </w:rPr>
        <w:t xml:space="preserve">ραν των όποιων μεμονωμένων αντιδράσεων, στο σύνολό της η ελληνική κοινωνία δεν δείχνει να έχει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αντίρρηση σε αυτή τη ρύθμιση. Και, μάλιστα, ο εκπρόσωπος της Εκκλησίας δεν αναφέρθηκε στο σύμφωνο συμβίωσης για ομόφυλα ή ετερόφυλα ζευγάρια. Του έκανα ερ</w:t>
      </w:r>
      <w:r>
        <w:rPr>
          <w:rFonts w:eastAsia="Times New Roman"/>
          <w:szCs w:val="24"/>
        </w:rPr>
        <w:t xml:space="preserve">ώτηση. Αναφέρθηκε μόνο στο ότι χωρίζουν πιο εύκολα με το σύμφωνο συμβίωσης. </w:t>
      </w:r>
    </w:p>
    <w:p w14:paraId="0325F5C2" w14:textId="77777777" w:rsidR="002A39CD" w:rsidRDefault="007F4A76">
      <w:pPr>
        <w:spacing w:after="0"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Βουλευτή)</w:t>
      </w:r>
    </w:p>
    <w:p w14:paraId="0325F5C3"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Τελειώνω, κύριε Πρόεδρε. Είναι σημαντικό.  </w:t>
      </w:r>
    </w:p>
    <w:p w14:paraId="0325F5C4" w14:textId="77777777" w:rsidR="002A39CD" w:rsidRDefault="007F4A76">
      <w:pPr>
        <w:spacing w:after="0" w:line="600" w:lineRule="auto"/>
        <w:ind w:firstLine="720"/>
        <w:contextualSpacing/>
        <w:jc w:val="both"/>
        <w:rPr>
          <w:rFonts w:eastAsia="Times New Roman"/>
          <w:szCs w:val="24"/>
        </w:rPr>
      </w:pPr>
      <w:r>
        <w:rPr>
          <w:rFonts w:eastAsia="Times New Roman"/>
          <w:szCs w:val="24"/>
        </w:rPr>
        <w:t>Και του είπα ότι με τον καινούρ</w:t>
      </w:r>
      <w:r>
        <w:rPr>
          <w:rFonts w:eastAsia="Times New Roman"/>
          <w:szCs w:val="24"/>
        </w:rPr>
        <w:t>γ</w:t>
      </w:r>
      <w:r>
        <w:rPr>
          <w:rFonts w:eastAsia="Times New Roman"/>
          <w:szCs w:val="24"/>
        </w:rPr>
        <w:t xml:space="preserve">ιο νόμο, ακόμη και </w:t>
      </w:r>
      <w:r>
        <w:rPr>
          <w:rFonts w:eastAsia="Times New Roman"/>
          <w:szCs w:val="24"/>
        </w:rPr>
        <w:t xml:space="preserve">θρησκευτικός να είναι ο γάμος, όταν συμφωνούν και τα δύο μέρη σε ένα μήνα μπορεί να διαλυθεί ο γάμος σε συμβολαιογράφο. Δηλαδή, τον προβλημάτιζε εάν θα είναι μία εβδομάδα, μία ημέρα ή ένας μήνας; </w:t>
      </w:r>
    </w:p>
    <w:p w14:paraId="0325F5C5" w14:textId="77777777" w:rsidR="002A39CD" w:rsidRDefault="007F4A76">
      <w:pPr>
        <w:spacing w:after="0" w:line="600" w:lineRule="auto"/>
        <w:ind w:firstLine="720"/>
        <w:contextualSpacing/>
        <w:jc w:val="both"/>
        <w:rPr>
          <w:rFonts w:eastAsia="Times New Roman"/>
          <w:szCs w:val="24"/>
        </w:rPr>
      </w:pPr>
      <w:r>
        <w:rPr>
          <w:rFonts w:eastAsia="Times New Roman"/>
          <w:szCs w:val="24"/>
        </w:rPr>
        <w:t>Χαίρομαι ιδιαίτερα για το γεγονός ότι συζητάμε επί ενός νομ</w:t>
      </w:r>
      <w:r>
        <w:rPr>
          <w:rFonts w:eastAsia="Times New Roman"/>
          <w:szCs w:val="24"/>
        </w:rPr>
        <w:t xml:space="preserve">οσχεδίου που θα βοηθήσει στην πράξη και όχι στη θεωρία τα παιδιά και τους εφήβους, που έχουν στερηθεί </w:t>
      </w:r>
      <w:r>
        <w:rPr>
          <w:rFonts w:eastAsia="Times New Roman"/>
          <w:szCs w:val="24"/>
        </w:rPr>
        <w:lastRenderedPageBreak/>
        <w:t>ό,τι πιο πολύτιμο, την οικογένειά τους. Είναι παιδιά που από πολύ νωρίς βρέθηκαν μόνα στη ζωή και είδαν το πιο σκληρό κομμάτι της πραγματικότητας. Αυτά τα</w:t>
      </w:r>
      <w:r>
        <w:rPr>
          <w:rFonts w:eastAsia="Times New Roman"/>
          <w:szCs w:val="24"/>
        </w:rPr>
        <w:t xml:space="preserve"> παιδιά σήμερα τα στηρίζουμε όλοι μας. </w:t>
      </w:r>
    </w:p>
    <w:p w14:paraId="0325F5C6" w14:textId="77777777" w:rsidR="002A39CD" w:rsidRDefault="007F4A76">
      <w:pPr>
        <w:spacing w:after="0" w:line="600" w:lineRule="auto"/>
        <w:ind w:firstLine="720"/>
        <w:contextualSpacing/>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Βουλευτή)</w:t>
      </w:r>
    </w:p>
    <w:p w14:paraId="0325F5C7" w14:textId="77777777" w:rsidR="002A39CD" w:rsidRDefault="007F4A76">
      <w:pPr>
        <w:spacing w:after="0" w:line="600" w:lineRule="auto"/>
        <w:ind w:firstLine="720"/>
        <w:contextualSpacing/>
        <w:jc w:val="both"/>
        <w:rPr>
          <w:rFonts w:eastAsia="Times New Roman"/>
          <w:szCs w:val="24"/>
        </w:rPr>
      </w:pPr>
      <w:r w:rsidRPr="00A62621">
        <w:rPr>
          <w:rFonts w:eastAsia="Times New Roman"/>
          <w:b/>
          <w:szCs w:val="24"/>
        </w:rPr>
        <w:t>ΠΡΟ</w:t>
      </w:r>
      <w:r>
        <w:rPr>
          <w:rFonts w:eastAsia="Times New Roman"/>
          <w:b/>
          <w:szCs w:val="24"/>
          <w:lang w:val="en-US"/>
        </w:rPr>
        <w:t>E</w:t>
      </w:r>
      <w:r w:rsidRPr="00A62621">
        <w:rPr>
          <w:rFonts w:eastAsia="Times New Roman"/>
          <w:b/>
          <w:szCs w:val="24"/>
        </w:rPr>
        <w:t xml:space="preserve">ΔΡΕΥΩΝ (Δημήτριος </w:t>
      </w:r>
      <w:proofErr w:type="spellStart"/>
      <w:r w:rsidRPr="00A62621">
        <w:rPr>
          <w:rFonts w:eastAsia="Times New Roman"/>
          <w:b/>
          <w:szCs w:val="24"/>
        </w:rPr>
        <w:t>Κρεμαστινός</w:t>
      </w:r>
      <w:proofErr w:type="spellEnd"/>
      <w:r w:rsidRPr="00A62621">
        <w:rPr>
          <w:rFonts w:eastAsia="Times New Roman"/>
          <w:b/>
          <w:szCs w:val="24"/>
        </w:rPr>
        <w:t xml:space="preserve">): </w:t>
      </w:r>
      <w:r>
        <w:rPr>
          <w:rFonts w:eastAsia="Times New Roman"/>
          <w:szCs w:val="24"/>
        </w:rPr>
        <w:t xml:space="preserve">Κυρία </w:t>
      </w:r>
      <w:proofErr w:type="spellStart"/>
      <w:r>
        <w:rPr>
          <w:rFonts w:eastAsia="Times New Roman"/>
          <w:szCs w:val="24"/>
        </w:rPr>
        <w:t>Μεγαλοοικονόμου</w:t>
      </w:r>
      <w:proofErr w:type="spellEnd"/>
      <w:r>
        <w:rPr>
          <w:rFonts w:eastAsia="Times New Roman"/>
          <w:szCs w:val="24"/>
        </w:rPr>
        <w:t xml:space="preserve">, παρακαλώ ολοκληρώστε. </w:t>
      </w:r>
    </w:p>
    <w:p w14:paraId="0325F5C8" w14:textId="77777777" w:rsidR="002A39CD" w:rsidRDefault="007F4A76">
      <w:pPr>
        <w:spacing w:after="0" w:line="600" w:lineRule="auto"/>
        <w:ind w:firstLine="720"/>
        <w:contextualSpacing/>
        <w:jc w:val="both"/>
        <w:rPr>
          <w:rFonts w:eastAsia="Times New Roman"/>
          <w:szCs w:val="24"/>
        </w:rPr>
      </w:pPr>
      <w:r w:rsidRPr="00A62621">
        <w:rPr>
          <w:rFonts w:eastAsia="Times New Roman"/>
          <w:b/>
          <w:szCs w:val="24"/>
        </w:rPr>
        <w:t>ΘΕΟΔΩΡΑ ΜΕΓΑΛΟΟΙΚΟΝΟΜΟΥ:</w:t>
      </w:r>
      <w:r>
        <w:rPr>
          <w:rFonts w:eastAsia="Times New Roman"/>
          <w:szCs w:val="24"/>
        </w:rPr>
        <w:t xml:space="preserve"> Τελειώνω σε</w:t>
      </w:r>
      <w:r>
        <w:rPr>
          <w:rFonts w:eastAsia="Times New Roman"/>
          <w:szCs w:val="24"/>
        </w:rPr>
        <w:t xml:space="preserve"> μισό λεπτό. </w:t>
      </w:r>
    </w:p>
    <w:p w14:paraId="0325F5C9"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Ελπίζουμε οι επόμενες γενεές παιδιών που θα περάσουν από τη διαδικασία της αναδοχής και της υιοθεσίας, να ζήσουν από κοντά το ανθρώπινο σύστημα που θα τα βοηθήσει να γίνουν ευτυχισμένοι ενήλικες. </w:t>
      </w:r>
    </w:p>
    <w:p w14:paraId="0325F5CA"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Σας ευχαριστώ. </w:t>
      </w:r>
    </w:p>
    <w:p w14:paraId="0325F5CB" w14:textId="77777777" w:rsidR="002A39CD" w:rsidRDefault="007F4A76">
      <w:pPr>
        <w:spacing w:after="0" w:line="600" w:lineRule="auto"/>
        <w:ind w:firstLine="720"/>
        <w:contextualSpacing/>
        <w:jc w:val="center"/>
        <w:rPr>
          <w:rFonts w:eastAsia="Times New Roman"/>
          <w:szCs w:val="24"/>
        </w:rPr>
      </w:pPr>
      <w:r>
        <w:rPr>
          <w:rFonts w:eastAsia="Times New Roman"/>
          <w:szCs w:val="24"/>
        </w:rPr>
        <w:t>(Χειροκροτήματα από την πτέρυ</w:t>
      </w:r>
      <w:r>
        <w:rPr>
          <w:rFonts w:eastAsia="Times New Roman"/>
          <w:szCs w:val="24"/>
        </w:rPr>
        <w:t>γα του ΣΥΡΙΖΑ)</w:t>
      </w:r>
    </w:p>
    <w:p w14:paraId="0325F5CC" w14:textId="77777777" w:rsidR="002A39CD" w:rsidRDefault="007F4A76">
      <w:pPr>
        <w:spacing w:after="0" w:line="600" w:lineRule="auto"/>
        <w:ind w:firstLine="720"/>
        <w:contextualSpacing/>
        <w:jc w:val="both"/>
        <w:rPr>
          <w:rFonts w:eastAsia="Times New Roman"/>
          <w:szCs w:val="24"/>
        </w:rPr>
      </w:pPr>
      <w:r w:rsidRPr="006D69C2">
        <w:rPr>
          <w:rFonts w:eastAsia="Times New Roman"/>
          <w:b/>
          <w:szCs w:val="24"/>
        </w:rPr>
        <w:lastRenderedPageBreak/>
        <w:t xml:space="preserve">ΠΡΟΕΔΡΕΥΩΝ (Δημήτριος </w:t>
      </w:r>
      <w:proofErr w:type="spellStart"/>
      <w:r w:rsidRPr="006D69C2">
        <w:rPr>
          <w:rFonts w:eastAsia="Times New Roman"/>
          <w:b/>
          <w:szCs w:val="24"/>
        </w:rPr>
        <w:t>Κρεμαστινός</w:t>
      </w:r>
      <w:proofErr w:type="spellEnd"/>
      <w:r w:rsidRPr="006D69C2">
        <w:rPr>
          <w:rFonts w:eastAsia="Times New Roman"/>
          <w:b/>
          <w:szCs w:val="24"/>
        </w:rPr>
        <w:t>):</w:t>
      </w:r>
      <w:r>
        <w:rPr>
          <w:rFonts w:eastAsia="Times New Roman"/>
          <w:szCs w:val="24"/>
        </w:rPr>
        <w:t xml:space="preserve"> Ο Κοινοβουλευτικός Εκπρόσωπος της Ένωσης Κεντρώων, ο κ. Μεγαλομύστακας, έχει τον λόγο για δώδεκα λεπτά. </w:t>
      </w:r>
    </w:p>
    <w:p w14:paraId="0325F5CD" w14:textId="77777777" w:rsidR="002A39CD" w:rsidRDefault="007F4A76">
      <w:pPr>
        <w:spacing w:after="0" w:line="600" w:lineRule="auto"/>
        <w:ind w:firstLine="720"/>
        <w:contextualSpacing/>
        <w:jc w:val="both"/>
        <w:rPr>
          <w:rFonts w:eastAsia="Times New Roman"/>
          <w:szCs w:val="24"/>
        </w:rPr>
      </w:pPr>
      <w:r w:rsidRPr="00A62621">
        <w:rPr>
          <w:rFonts w:eastAsia="Times New Roman"/>
          <w:b/>
          <w:szCs w:val="24"/>
        </w:rPr>
        <w:t>ΑΝΑΣΤΑΣΙΟΣ ΜΕΓΑΛΟΜΥΣΤΑΚΑΣ:</w:t>
      </w:r>
      <w:r>
        <w:rPr>
          <w:rFonts w:eastAsia="Times New Roman"/>
          <w:szCs w:val="24"/>
        </w:rPr>
        <w:t xml:space="preserve"> Ευχαριστώ, κύριε Πρόεδρε. </w:t>
      </w:r>
    </w:p>
    <w:p w14:paraId="0325F5CE"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κυρία Υπουργέ, θέλω να ξεκινήσω θέτοντας κάποιους πυλώνες που πρέπει να θέσουμε για να συζητήσουμε αυτό το θέμα. </w:t>
      </w:r>
    </w:p>
    <w:p w14:paraId="0325F5CF" w14:textId="77777777" w:rsidR="002A39CD" w:rsidRDefault="007F4A76">
      <w:pPr>
        <w:spacing w:after="0" w:line="600" w:lineRule="auto"/>
        <w:ind w:firstLine="720"/>
        <w:contextualSpacing/>
        <w:jc w:val="both"/>
        <w:rPr>
          <w:rFonts w:eastAsia="Times New Roman"/>
          <w:szCs w:val="24"/>
        </w:rPr>
      </w:pPr>
      <w:r>
        <w:rPr>
          <w:rFonts w:eastAsia="Times New Roman"/>
          <w:szCs w:val="24"/>
        </w:rPr>
        <w:t>Πρώτα από όλα δεν νομίζω ότι δίνει πεδίο αυτό το νομοσχέδιο για αντιπαραθέσεις και αντιπολίτευση. Έχω την εντύπω</w:t>
      </w:r>
      <w:r>
        <w:rPr>
          <w:rFonts w:eastAsia="Times New Roman"/>
          <w:szCs w:val="24"/>
        </w:rPr>
        <w:t xml:space="preserve">ση ότι όλοι εδώ μέσα πιστεύουμε ότι το σωστό είναι ένα: το καλό των παιδιών. Επομένως δεν υπάρχει λόγος να ανεβάζουμε τους τόνους, δεν υπάρχει λόγος και χώρος για μικροπολιτικές και αντιπολιτευτικές φαμφάρες. </w:t>
      </w:r>
    </w:p>
    <w:p w14:paraId="0325F5D0" w14:textId="77777777" w:rsidR="002A39CD" w:rsidRDefault="007F4A76">
      <w:pPr>
        <w:spacing w:after="0" w:line="600" w:lineRule="auto"/>
        <w:ind w:firstLine="720"/>
        <w:contextualSpacing/>
        <w:jc w:val="both"/>
        <w:rPr>
          <w:rFonts w:eastAsia="Times New Roman"/>
          <w:szCs w:val="24"/>
        </w:rPr>
      </w:pPr>
      <w:r>
        <w:rPr>
          <w:rFonts w:eastAsia="Times New Roman"/>
          <w:szCs w:val="24"/>
        </w:rPr>
        <w:t>Αυτό το νομοσχέδιο δεν θα έπρεπε να το συζητάμ</w:t>
      </w:r>
      <w:r>
        <w:rPr>
          <w:rFonts w:eastAsia="Times New Roman"/>
          <w:szCs w:val="24"/>
        </w:rPr>
        <w:t xml:space="preserve">ε σήμερα. Θα έπρεπε να έχει συζητηθεί πολλά χρόνια πριν. Είμαστε κρυμμένοι πίσω από τον ήλιο. </w:t>
      </w:r>
    </w:p>
    <w:p w14:paraId="0325F5D1" w14:textId="77777777" w:rsidR="002A39CD" w:rsidRDefault="007F4A76">
      <w:pPr>
        <w:tabs>
          <w:tab w:val="left" w:pos="2738"/>
          <w:tab w:val="center" w:pos="4753"/>
          <w:tab w:val="left" w:pos="5723"/>
        </w:tabs>
        <w:spacing w:line="600" w:lineRule="auto"/>
        <w:contextualSpacing/>
        <w:jc w:val="both"/>
        <w:rPr>
          <w:rFonts w:eastAsia="Times New Roman" w:cs="Times New Roman"/>
          <w:szCs w:val="24"/>
        </w:rPr>
      </w:pPr>
      <w:r>
        <w:rPr>
          <w:rFonts w:eastAsia="Times New Roman" w:cs="Times New Roman"/>
          <w:szCs w:val="24"/>
        </w:rPr>
        <w:lastRenderedPageBreak/>
        <w:t>Καλά κάνετε και το φέρνετε. Ως ιδέα είναι πολύ καλό, αλλά δεν είναι ούτε τομή -πράγμα που είπαν πάρα πολλοί συνάδελφοί σας του ΣΥΡΙΖΑ και των ΑΝΕΛ- ούτε κάτι ρηξ</w:t>
      </w:r>
      <w:r>
        <w:rPr>
          <w:rFonts w:eastAsia="Times New Roman" w:cs="Times New Roman"/>
          <w:szCs w:val="24"/>
        </w:rPr>
        <w:t>ικέλευθο, ούτε κάτι καινοτόμο, ούτε κάτι το οποίο θα πρέπει να μας ενθουσιάζει. Ίσα-ίσα εμένα με λυπεί το γεγονός ότι έχουμε φθάσει στο 2018 για να μάθουμε στην Ελλάδα πόσοι είναι αυτοί που θέλουν να πάρουν με αναδοχή ή με υιοθεσία κάποιο παιδί ή πόσα είνα</w:t>
      </w:r>
      <w:r>
        <w:rPr>
          <w:rFonts w:eastAsia="Times New Roman" w:cs="Times New Roman"/>
          <w:szCs w:val="24"/>
        </w:rPr>
        <w:t xml:space="preserve">ι τα παιδιά τα οποία βρίσκονται σε ιδρύματα ή ακόμα και στους δρόμους. Αυτό είναι ένα λυπηρό γεγονός. </w:t>
      </w:r>
    </w:p>
    <w:p w14:paraId="0325F5D2"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ύστερα, το νομοσχέδιο, όπως έχει έρθει, εμάς δεν μας ικανοποιεί σε </w:t>
      </w:r>
      <w:proofErr w:type="spellStart"/>
      <w:r>
        <w:rPr>
          <w:rFonts w:eastAsia="Times New Roman" w:cs="Times New Roman"/>
          <w:szCs w:val="24"/>
        </w:rPr>
        <w:t>καμμία</w:t>
      </w:r>
      <w:proofErr w:type="spellEnd"/>
      <w:r>
        <w:rPr>
          <w:rFonts w:eastAsia="Times New Roman" w:cs="Times New Roman"/>
          <w:szCs w:val="24"/>
        </w:rPr>
        <w:t xml:space="preserve"> περίπτωση ούτε νομικά, αλλά ούτε και πολιτικά. </w:t>
      </w:r>
    </w:p>
    <w:p w14:paraId="0325F5D3"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εξηγήσω γιατί δ</w:t>
      </w:r>
      <w:r>
        <w:rPr>
          <w:rFonts w:eastAsia="Times New Roman" w:cs="Times New Roman"/>
          <w:szCs w:val="24"/>
        </w:rPr>
        <w:t>εν μας ικανοποιεί νομικά: Διαβάζοντας το νομοσχέδιο, πέρα από το ότι υπάρχουν αντιγραφές από ένα νομοσχέδιο που ήθελε να φέρει τότε η Νέα Δημοκρατία -που και αυτό δεν ήταν κακό- φαίνεται ότι δεν στήθηκε σωστά. Δεν υπάρχουν καταργούμενες διατάξεις σε αυτό τ</w:t>
      </w:r>
      <w:r>
        <w:rPr>
          <w:rFonts w:eastAsia="Times New Roman" w:cs="Times New Roman"/>
          <w:szCs w:val="24"/>
        </w:rPr>
        <w:t xml:space="preserve">ο νομοσχέδιο. Δηλαδή, ποια μητρώα θα ισχύουν; Τα παλιά ή τα νέα; Εδώ υπάρχει ένα πρόβλημα και για αυτούς που θα έχουν τη </w:t>
      </w:r>
      <w:r>
        <w:rPr>
          <w:rFonts w:eastAsia="Times New Roman" w:cs="Times New Roman"/>
          <w:szCs w:val="24"/>
        </w:rPr>
        <w:lastRenderedPageBreak/>
        <w:t>διοίκηση των ιδρυμάτων και θα παίρνουν τις αποφάσεις, αλλά και για τους δικαστές, αν χρειαστεί κάποια στιγμή. Σύμφωνα με ποια μητρώα θα</w:t>
      </w:r>
      <w:r>
        <w:rPr>
          <w:rFonts w:eastAsia="Times New Roman" w:cs="Times New Roman"/>
          <w:szCs w:val="24"/>
        </w:rPr>
        <w:t xml:space="preserve"> αποφασίζουν; Σύμφωνα με τα παλιά μητρώα ή με τα νέα μητρώα; </w:t>
      </w:r>
    </w:p>
    <w:p w14:paraId="0325F5D4"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επειδή όλοι ξέρουμε καλά τι σημαίνει «Ελλάδα» και τι «ελληνικό </w:t>
      </w:r>
      <w:r>
        <w:rPr>
          <w:rFonts w:eastAsia="Times New Roman" w:cs="Times New Roman"/>
          <w:szCs w:val="24"/>
        </w:rPr>
        <w:t>δ</w:t>
      </w:r>
      <w:r>
        <w:rPr>
          <w:rFonts w:eastAsia="Times New Roman" w:cs="Times New Roman"/>
          <w:szCs w:val="24"/>
        </w:rPr>
        <w:t>ημόσιο», δεν ξέρω πόσο λειτουργικό θα είναι το θέμα με τους κοινωνικούς λειτουργούς των δήμων και των ιδιωτών. Εδώ έναν κό</w:t>
      </w:r>
      <w:r>
        <w:rPr>
          <w:rFonts w:eastAsia="Times New Roman" w:cs="Times New Roman"/>
          <w:szCs w:val="24"/>
        </w:rPr>
        <w:t>μβο θέλεις να κάνεις σε έναν δρόμο και αν μπλέξει ο δήμος με την αποκεντρωμένη, δημιουργείται ένα μέγα πρόβλημα που μπορεί να σε καθυστερήσει ακόμα και έναν χρόνο.</w:t>
      </w:r>
    </w:p>
    <w:p w14:paraId="0325F5D5"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Αυτά τα φοβόμαστε, διότι δεν έχουμε φτιάξει τον υπόλοιπο μηχανισμό. Στη θεωρία είναι καλά. Φ</w:t>
      </w:r>
      <w:r>
        <w:rPr>
          <w:rFonts w:eastAsia="Times New Roman" w:cs="Times New Roman"/>
          <w:szCs w:val="24"/>
        </w:rPr>
        <w:t xml:space="preserve">οβόμαστε πολύ ότι στην πράξη θα δυσκολευτείτε πάρα πολύ να τα εφαρμόσετε και εμείς ακόμη περισσότερο να τα ελέγξουμε. </w:t>
      </w:r>
    </w:p>
    <w:p w14:paraId="0325F5D6"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άλλο θέμα που δημιουργείται είναι ότι δεν έχει έρθει νομοσχέδιο, δεν μας έχετε φέρει νομοσχέδιο, το οποίο να κανονίζει και να ρυθμίζει</w:t>
      </w:r>
      <w:r>
        <w:rPr>
          <w:rFonts w:eastAsia="Times New Roman" w:cs="Times New Roman"/>
          <w:szCs w:val="24"/>
        </w:rPr>
        <w:t xml:space="preserve"> τις καταστάσεις με τα ιδρύματα. Χθες άκουσα από κυβερνητικό Βουλευτή να αναφέρει ότι κάποια από αυτά τα ιδρύματα </w:t>
      </w:r>
      <w:r>
        <w:rPr>
          <w:rFonts w:eastAsia="Times New Roman" w:cs="Times New Roman"/>
          <w:szCs w:val="24"/>
        </w:rPr>
        <w:lastRenderedPageBreak/>
        <w:t>προστασίας των παιδιών -μην τα βάζουμε όλα σε ένα τσουβάλι- είναι κολαστήρια. Είναι ντροπή για εμάς, για όλους εμάς και για τον κύριο που το α</w:t>
      </w:r>
      <w:r>
        <w:rPr>
          <w:rFonts w:eastAsia="Times New Roman" w:cs="Times New Roman"/>
          <w:szCs w:val="24"/>
        </w:rPr>
        <w:t xml:space="preserve">νέφερε, να τα αποκαλεί κολαστήρια, όταν εμείς είμαστε αυτοί οι οποίοι πρέπει να βελτιώσουμε τις συνθήκες στην Ελλάδα μας και ειδικότερα για τα παιδιά μας και ειδικότερα για αυτά τα παιδιά που είχαν την ατυχία να βρίσκονται μέσα σε ένα ίδρυμα, ακόμα και αν </w:t>
      </w:r>
      <w:r>
        <w:rPr>
          <w:rFonts w:eastAsia="Times New Roman" w:cs="Times New Roman"/>
          <w:szCs w:val="24"/>
        </w:rPr>
        <w:t xml:space="preserve">αυτό το ίδρυμα λειτουργεί άψογα, διότι δεν μπορούμε να πούμε ότι αυτό συνάδει με την κανονικότητα. </w:t>
      </w:r>
    </w:p>
    <w:p w14:paraId="0325F5D7"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θα έπρεπε πρώτα να λύσουμε το θέμα των ιδρυμάτων, γιατί ακόμη και τώρα που λέτε ότι οι διαδικασίες θα γίνονται ακόμη πιο γρήγορα, σίγουρα το παιδί θα κ</w:t>
      </w:r>
      <w:r>
        <w:rPr>
          <w:rFonts w:eastAsia="Times New Roman" w:cs="Times New Roman"/>
          <w:szCs w:val="24"/>
        </w:rPr>
        <w:t>άτσει σε ένα ίδρυμα για έναν, ενάμιση χρόνο. Δεν μπορούμε να λέμε «κολαστήρια» τα ιδρύματα, μέσα στα οποία θα βάλουμε τα παιδιά μας. Δεν μπορώ να το διανοηθώ αυτό. Εφ’ όσον γνωρίζουμε ότι είναι κολαστήρια, ας τα αλλάξουμε σήμερα, αφού δεν τα άλλαξαν οι προ</w:t>
      </w:r>
      <w:r>
        <w:rPr>
          <w:rFonts w:eastAsia="Times New Roman" w:cs="Times New Roman"/>
          <w:szCs w:val="24"/>
        </w:rPr>
        <w:t xml:space="preserve">ηγούμενοι. Δεν κατηγορώ μόνο εσάς για αυτό, γιατί το μεγάλο φάουλ έγινε όλα αυτά τα χρόνια. Ξέρω σε τι κατάσταση βρισκόμαστε, ξέρω πού βρίσκεται η οικονομία μας, αλλά μιλάμε για τα παιδιά. </w:t>
      </w:r>
    </w:p>
    <w:p w14:paraId="0325F5D8"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δεν μας αρέσει αυτό που γίνεται, δεν μας αρέσει ο τρόπος</w:t>
      </w:r>
      <w:r>
        <w:rPr>
          <w:rFonts w:eastAsia="Times New Roman" w:cs="Times New Roman"/>
          <w:szCs w:val="24"/>
        </w:rPr>
        <w:t xml:space="preserve"> με τον οποίο ήρθε το νομοσχέδιο, δεν μας ικανοποιεί σε </w:t>
      </w:r>
      <w:proofErr w:type="spellStart"/>
      <w:r>
        <w:rPr>
          <w:rFonts w:eastAsia="Times New Roman" w:cs="Times New Roman"/>
          <w:szCs w:val="24"/>
        </w:rPr>
        <w:t>καμμία</w:t>
      </w:r>
      <w:proofErr w:type="spellEnd"/>
      <w:r>
        <w:rPr>
          <w:rFonts w:eastAsia="Times New Roman" w:cs="Times New Roman"/>
          <w:szCs w:val="24"/>
        </w:rPr>
        <w:t xml:space="preserve"> περίπτωση το πώς το διαχειριστήκατε εσείς, γιατί κάνατε απλώς το αυτονόητο, όπως αναφέρατε πολλοί από εσάς. Κάνατε απλώς το αυτονόητο και δεν το κάνατε σωστά! </w:t>
      </w:r>
    </w:p>
    <w:p w14:paraId="0325F5D9"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Μας κατηγόρησαν κάποιοι ότι δεν υ</w:t>
      </w:r>
      <w:r>
        <w:rPr>
          <w:rFonts w:eastAsia="Times New Roman" w:cs="Times New Roman"/>
          <w:szCs w:val="24"/>
        </w:rPr>
        <w:t xml:space="preserve">ποστηρίζουμε αυτό το νομοσχέδιο, γιατί είναι ένα καλό νομοσχέδιο. Σας εξηγώ ότι ως ιδέα το νομοσχέδιο είναι καλό, αλλά από εκεί και ύστερα δεν μας ικανοποιεί. Πρώτα από όλα, θέλουμε να εκφράσουμε τις αντιρρήσεις μας για το άρθρο 8. Όταν είχαμε ανεβεί ξανά </w:t>
      </w:r>
      <w:r>
        <w:rPr>
          <w:rFonts w:eastAsia="Times New Roman" w:cs="Times New Roman"/>
          <w:szCs w:val="24"/>
        </w:rPr>
        <w:t xml:space="preserve">σε αυτό το Βήμα για να τοποθετηθούμε είτε για το σύμφωνο συμβίωσης είτε για την αλλαγή ταυτότητας, είχαμε εκφράσει την αντίδρασή μας, παρ’ όλο που υπερψηφίσαμε το σύμφωνο συμβίωσης και είχαμε </w:t>
      </w:r>
      <w:proofErr w:type="spellStart"/>
      <w:r>
        <w:rPr>
          <w:rFonts w:eastAsia="Times New Roman" w:cs="Times New Roman"/>
          <w:szCs w:val="24"/>
        </w:rPr>
        <w:t>επιστήσει</w:t>
      </w:r>
      <w:proofErr w:type="spellEnd"/>
      <w:r>
        <w:rPr>
          <w:rFonts w:eastAsia="Times New Roman" w:cs="Times New Roman"/>
          <w:szCs w:val="24"/>
        </w:rPr>
        <w:t xml:space="preserve"> την προσοχή, είχαμε χτυπήσει το καμπανάκι για τις υιοθ</w:t>
      </w:r>
      <w:r>
        <w:rPr>
          <w:rFonts w:eastAsia="Times New Roman" w:cs="Times New Roman"/>
          <w:szCs w:val="24"/>
        </w:rPr>
        <w:t>εσίες τότε από ομόφυλα ζευγάρια, αλλά και για την αναδοχή. Γιατί; Όχι γιατί είμαστε συντηρητικοί ή σκοταδιστές -σε αυτό</w:t>
      </w:r>
      <w:r>
        <w:rPr>
          <w:rFonts w:eastAsia="Times New Roman" w:cs="Times New Roman"/>
          <w:szCs w:val="24"/>
        </w:rPr>
        <w:t>ν</w:t>
      </w:r>
      <w:r>
        <w:rPr>
          <w:rFonts w:eastAsia="Times New Roman" w:cs="Times New Roman"/>
          <w:szCs w:val="24"/>
        </w:rPr>
        <w:t xml:space="preserve"> τον χώρο που κινείται αυτό το νομοσχέδιο, δεν θα έπρεπε να μιλάμε ούτε για συντηρητικούς ούτε για προοδευτικούς ούτε για τίποτα από αυτ</w:t>
      </w:r>
      <w:r>
        <w:rPr>
          <w:rFonts w:eastAsia="Times New Roman" w:cs="Times New Roman"/>
          <w:szCs w:val="24"/>
        </w:rPr>
        <w:t xml:space="preserve">ά- αλλά πολύ </w:t>
      </w:r>
      <w:r>
        <w:rPr>
          <w:rFonts w:eastAsia="Times New Roman" w:cs="Times New Roman"/>
          <w:szCs w:val="24"/>
        </w:rPr>
        <w:lastRenderedPageBreak/>
        <w:t xml:space="preserve">απλά γιατί άκουσα πάρα πολλούς συναδέλφους μου από τον ΣΥΡΙΖΑ να μιλάνε για </w:t>
      </w:r>
      <w:proofErr w:type="spellStart"/>
      <w:r>
        <w:rPr>
          <w:rFonts w:eastAsia="Times New Roman" w:cs="Times New Roman"/>
          <w:szCs w:val="24"/>
        </w:rPr>
        <w:t>φυσιολογικότητα</w:t>
      </w:r>
      <w:proofErr w:type="spellEnd"/>
      <w:r>
        <w:rPr>
          <w:rFonts w:eastAsia="Times New Roman" w:cs="Times New Roman"/>
          <w:szCs w:val="24"/>
        </w:rPr>
        <w:t xml:space="preserve"> και κανονικότητα. Επίσης, άκουσα πάρα πολλούς να μιλάνε για το δικαίωμα στη διαφορετικότητα. Αυτά τα δύο έρχονται σε μία αντίφαση. </w:t>
      </w:r>
    </w:p>
    <w:p w14:paraId="0325F5D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Δεν λέω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w:t>
      </w:r>
      <w:r>
        <w:rPr>
          <w:rFonts w:eastAsia="Times New Roman" w:cs="Times New Roman"/>
          <w:szCs w:val="24"/>
        </w:rPr>
        <w:t>ερίπτωση και κανένας από τον χώρο μου, από την Ένωση Κεντρώων, δεν πιστεύει ότι οι ομοφυλόφιλοι είναι κακοί άνθρωποι ή ανίκανοι να διαχειριστούν ένα τέτοιο θέμα. Αυτό που πιστεύουμε είναι ότι είναι ενάντια σε όλα μας τα «πιστεύω», είτε αυτά είναι θρησκευτι</w:t>
      </w:r>
      <w:r>
        <w:rPr>
          <w:rFonts w:eastAsia="Times New Roman" w:cs="Times New Roman"/>
          <w:szCs w:val="24"/>
        </w:rPr>
        <w:t xml:space="preserve">κά είτε είναι οι κανόνες της φύσης είτε είναι τα κοινωνικά. </w:t>
      </w:r>
    </w:p>
    <w:p w14:paraId="0325F5D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ο μέσος Έλληνας δεν γνωρίζει τη διαφορά αναδοχής και υιοθεσίας. Δεν θα έπρεπε να λειτουργήσουμε έτσι ώστε να δημιουργηθούν οι απαραίτητες δομές, να γίνουν οι απαραίτητες καμπάνιες, </w:t>
      </w:r>
      <w:r>
        <w:rPr>
          <w:rFonts w:eastAsia="Times New Roman" w:cs="Times New Roman"/>
          <w:szCs w:val="24"/>
        </w:rPr>
        <w:t>για να ενημερωθεί ο κόσμος, να γνωρίζει, να γίνει κτήμα του και να μην δημιουργηθεί αυτή η διχόνοια; Αν κυκλοφορήσετε έξω και συζητήσετε με τον κόσμο, θα δείτε ότι υπάρχουν πολλοί που είναι υπέρ και ακόμα περισσότεροι που είναι κατά. Και σας το λέω με πλήρ</w:t>
      </w:r>
      <w:r>
        <w:rPr>
          <w:rFonts w:eastAsia="Times New Roman" w:cs="Times New Roman"/>
          <w:szCs w:val="24"/>
        </w:rPr>
        <w:t xml:space="preserve">η συνείδηση αυτό. Έχω κάνει </w:t>
      </w:r>
      <w:r>
        <w:rPr>
          <w:rFonts w:eastAsia="Times New Roman" w:cs="Times New Roman"/>
          <w:szCs w:val="24"/>
        </w:rPr>
        <w:lastRenderedPageBreak/>
        <w:t>πάρα πολλές συζητήσεις, γιατί με προβληματίζουν πάρα πολύ τα νομοσχέδια που αφορούν παιδιά και το τελευταίο που χρειαζόμαστε σήμερα στην Ελλάδα είναι να δημιουργηθούν τέτοιου είδους διχόνοιες.</w:t>
      </w:r>
    </w:p>
    <w:p w14:paraId="0325F5D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Άκουσα πάρα πολλούς ομιλητές να λέν</w:t>
      </w:r>
      <w:r>
        <w:rPr>
          <w:rFonts w:eastAsia="Times New Roman" w:cs="Times New Roman"/>
          <w:szCs w:val="24"/>
        </w:rPr>
        <w:t xml:space="preserve">ε ότι εγκεκριμένοι επιστήμονες έχουν αποφανθεί και έχουν κάνει μελέτες, σύμφωνα με τις οποίες δεν υπάρχει κάποιο θέμα αν ένα παιδί μεγαλώσει σε μία ομόφυλη οικογένεια. Ξέρετε και εσείς ότι οι ανθρωπιστικές και κοινωνικές επιστήμες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δεν έ</w:t>
      </w:r>
      <w:r>
        <w:rPr>
          <w:rFonts w:eastAsia="Times New Roman" w:cs="Times New Roman"/>
          <w:szCs w:val="24"/>
        </w:rPr>
        <w:t>χουν την επιστημονική αντικειμενικότητα των θετικών επιστημών. Συνήθως, δηλαδή, το αποτέλεσμα των μελετών και των ερευνών αυτών των επιστημόνων είναι ανάλογο με τη σκοπιά από την οποία εξετάζουν το θέμα και ανάλογο με το δείγμα που έχουν. Άλλα αποτελέσματα</w:t>
      </w:r>
      <w:r>
        <w:rPr>
          <w:rFonts w:eastAsia="Times New Roman" w:cs="Times New Roman"/>
          <w:szCs w:val="24"/>
        </w:rPr>
        <w:t xml:space="preserve">, δηλαδή, θα βγάλει μια τέτοια έρευνα ή μια τέτοια μελέτη στη Σουηδία, στην Ολλανδία, στην Αμερική και άλλα στην Ελλάδα. Πρέπει να δούμε λίγο και ποια είναι τα δεδομένα. </w:t>
      </w:r>
    </w:p>
    <w:p w14:paraId="0325F5D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Τα παιδιά, τα οποία υπάρχει ανάγκη να πάνε σε κάποια ανάδοχη οικογένεια, στις περισσό</w:t>
      </w:r>
      <w:r>
        <w:rPr>
          <w:rFonts w:eastAsia="Times New Roman" w:cs="Times New Roman"/>
          <w:szCs w:val="24"/>
        </w:rPr>
        <w:t>τερες περιπτώσεις είναι παιδιά τα οποία ξεφεύγουν από την κανονικότητα. Είναι παιδιά πολλές φορές κακοποιημένα, από οικογένειες που δεν εξασφάλιζαν ένα φυσιολογικό περιβάλλον. Επομένως, δεν νομίζω -ή μάλλον είμαι σίγουρος- ότι θα βρουν την ηρεμία που χρειά</w:t>
      </w:r>
      <w:r>
        <w:rPr>
          <w:rFonts w:eastAsia="Times New Roman" w:cs="Times New Roman"/>
          <w:szCs w:val="24"/>
        </w:rPr>
        <w:t xml:space="preserve">ζονται σε μία οικογένεια ομόφυλη. Γιατί; Διότι αυτό που έχει η κοινωνία μας, δεν μπορεί να το αντιμετωπίσει ούτε το ζευγάρι ούτε το παιδί. </w:t>
      </w:r>
    </w:p>
    <w:p w14:paraId="0325F5D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Άκουσα πάρα πολλούς συναδέλφους να λένε ότι οι πολιτικοί πρέπει να είναι μπροστά, να δείχνουν τον δρόμο. Ναι, αλλά ο</w:t>
      </w:r>
      <w:r>
        <w:rPr>
          <w:rFonts w:eastAsia="Times New Roman" w:cs="Times New Roman"/>
          <w:szCs w:val="24"/>
        </w:rPr>
        <w:t>ι πολιτικοί πρέπει να έχουν ανοιχτά μάτια, ανοιχτά αυτιά και φυσικά ανοιχτό μυαλό, για να βλέπουν, να ακούν, να γνωρίζουν τι γίνεται γύρω τους.</w:t>
      </w:r>
    </w:p>
    <w:p w14:paraId="0325F5D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Εγώ δεν μπορώ να δεχθώ ούτε ένα παιδί να ζει δυστυχισμένο. Ξέρω ότι ο ιδρυματισμός είναι ένα φαινόμενο που δεν θ</w:t>
      </w:r>
      <w:r>
        <w:rPr>
          <w:rFonts w:eastAsia="Times New Roman" w:cs="Times New Roman"/>
          <w:szCs w:val="24"/>
        </w:rPr>
        <w:t xml:space="preserve">α έπρεπε να υπάρχει και θα έπρεπε να πολεμούμε όλοι μαζί για να το αποτινάξουμε από την ελληνική κοινωνία και από όλες τις κοινωνίες. Ωστόσο, με αυτά τα δεδομένα που έχουμε σήμερα, θα έπρεπε πρώτα -και </w:t>
      </w:r>
      <w:r>
        <w:rPr>
          <w:rFonts w:eastAsia="Times New Roman" w:cs="Times New Roman"/>
          <w:szCs w:val="24"/>
        </w:rPr>
        <w:lastRenderedPageBreak/>
        <w:t>το επαναλαμβάνω!- να δούμε τα ιδρύματά μας, να δημιουρ</w:t>
      </w:r>
      <w:r>
        <w:rPr>
          <w:rFonts w:eastAsia="Times New Roman" w:cs="Times New Roman"/>
          <w:szCs w:val="24"/>
        </w:rPr>
        <w:t xml:space="preserve">γηθούν ενδεχομένως τα μητρώα, να δούμε πόσες είναι οι οικογένειες που θέλουν να υιοθετήσουν ή να πάρουν ως ανάδοχη οικογένεια κάποιο παιδί και στη συνέχεια να προχωρήσουμε σε ένα τόσο λεπτό θέμα. </w:t>
      </w:r>
    </w:p>
    <w:p w14:paraId="0325F5E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Γιατί να αφήνετε να εννοηθεί, γιατί αφήνετε στον κόσμο τη δ</w:t>
      </w:r>
      <w:r>
        <w:rPr>
          <w:rFonts w:eastAsia="Times New Roman" w:cs="Times New Roman"/>
          <w:szCs w:val="24"/>
        </w:rPr>
        <w:t>υνατότητα να σκεφτεί ότι το κάνετε όλο αυτό, μας φέρατε αυτό το νομοσχέδιο, για να κρύψετε άλλα που έρχονται, για να τους παραπλανήσετε; Γιατί να μην έρθει με τον σωστό τρόπο;</w:t>
      </w:r>
    </w:p>
    <w:p w14:paraId="0325F5E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Εγώ εδώ σήμερα δεν ήρθα για να κάνω αντιπολίτευση, δεν ήρθα για να κατηγορήσω εσ</w:t>
      </w:r>
      <w:r>
        <w:rPr>
          <w:rFonts w:eastAsia="Times New Roman" w:cs="Times New Roman"/>
          <w:szCs w:val="24"/>
        </w:rPr>
        <w:t>άς που φέρατε αυτό το νομοσχέδιο, όπως το φέρατε. Εγώ ήρθα για να σας θορυβήσω, για να ακούσετε και μία άλλη άποψη -εσείς μπορείτε, βεβαίως, να έχετε τη δική σας- που εγώ πιστεύω ότι την ενστερνίζεται πάρα πολύς κόσμος στην ελληνική κοινωνία.</w:t>
      </w:r>
    </w:p>
    <w:p w14:paraId="0325F5E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w:t>
      </w:r>
      <w:r>
        <w:rPr>
          <w:rFonts w:eastAsia="Times New Roman" w:cs="Times New Roman"/>
          <w:szCs w:val="24"/>
        </w:rPr>
        <w:t xml:space="preserve">νομοθετούμε πιο προσεκτικά, πιο συνετά και με ακόμη μεγαλύτερη διαβούλευση. Δεν φτάνουν δύο εβδομάδες για αυτό το θέμα. Τώρα το πώς έρχονται οι </w:t>
      </w:r>
      <w:r>
        <w:rPr>
          <w:rFonts w:eastAsia="Times New Roman" w:cs="Times New Roman"/>
          <w:szCs w:val="24"/>
        </w:rPr>
        <w:lastRenderedPageBreak/>
        <w:t>φορείς στη Βουλή ξέρουμε πολύ καλά ποιοι αποφασίζουν</w:t>
      </w:r>
      <w:r w:rsidRPr="00B12829">
        <w:rPr>
          <w:rFonts w:eastAsia="Times New Roman" w:cs="Times New Roman"/>
          <w:szCs w:val="24"/>
        </w:rPr>
        <w:t xml:space="preserve"> </w:t>
      </w:r>
      <w:r>
        <w:rPr>
          <w:rFonts w:eastAsia="Times New Roman" w:cs="Times New Roman"/>
          <w:szCs w:val="24"/>
        </w:rPr>
        <w:t>για το ποιοι φορείς θα έρθουν να μας μιλήσουν. Επομένως, δε</w:t>
      </w:r>
      <w:r>
        <w:rPr>
          <w:rFonts w:eastAsia="Times New Roman" w:cs="Times New Roman"/>
          <w:szCs w:val="24"/>
        </w:rPr>
        <w:t xml:space="preserve">ίτε το λίγο πιο σφαιρικά το θέμα. </w:t>
      </w:r>
    </w:p>
    <w:p w14:paraId="0325F5E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και κάποιες μελέτες από την άλλη πλευρά σε αντιπαραβολή, που δεν είναι τόσο αισιόδοξες για το πώς μεγαλώνουν τα παιδιά σε μια ομόφυλη οικογένεια. </w:t>
      </w:r>
    </w:p>
    <w:p w14:paraId="0325F5E4" w14:textId="77777777" w:rsidR="002A39CD" w:rsidRDefault="007F4A76">
      <w:pPr>
        <w:spacing w:line="600" w:lineRule="auto"/>
        <w:ind w:firstLine="720"/>
        <w:contextualSpacing/>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Βουλευτής κ. Αναστάσιος Μεγαλομύστακας </w:t>
      </w:r>
      <w:r>
        <w:rPr>
          <w:rFonts w:eastAsia="Times New Roman" w:cs="Times New Roman"/>
        </w:rPr>
        <w:t>καταθέτει για τα Πρακτικά τις προαναφερθείσες</w:t>
      </w:r>
      <w:r w:rsidRPr="0035152D">
        <w:rPr>
          <w:rFonts w:eastAsia="Times New Roman" w:cs="Times New Roman"/>
        </w:rPr>
        <w:t xml:space="preserve"> </w:t>
      </w:r>
      <w:r>
        <w:rPr>
          <w:rFonts w:eastAsia="Times New Roman" w:cs="Times New Roman"/>
        </w:rPr>
        <w:t>μελέτες, οι οποίες</w:t>
      </w:r>
      <w:r w:rsidRPr="0035152D">
        <w:rPr>
          <w:rFonts w:eastAsia="Times New Roman" w:cs="Times New Roman"/>
        </w:rPr>
        <w:t xml:space="preserve"> βρίσκονται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14:paraId="0325F5E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Πραγματικά δεν αισθάνομαι καλά που βρίσκομαι αυτή στη στιγμή εδώ και κάνουμε αυτή τη συζήτ</w:t>
      </w:r>
      <w:r>
        <w:rPr>
          <w:rFonts w:eastAsia="Times New Roman" w:cs="Times New Roman"/>
          <w:szCs w:val="24"/>
        </w:rPr>
        <w:t xml:space="preserve">ηση χωρίς να έχουμε φτάσει στο τέρμα, χωρίς να έχουν ακουστεί όλες οι απόψεις. Θα πρέπει να αποφασίζουμε πολύ προσεκτικά για το καλό των παιδιών μας. </w:t>
      </w:r>
    </w:p>
    <w:p w14:paraId="0325F5E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325F5E7" w14:textId="77777777" w:rsidR="002A39CD" w:rsidRDefault="007F4A76">
      <w:pPr>
        <w:spacing w:line="600" w:lineRule="auto"/>
        <w:ind w:firstLine="720"/>
        <w:contextualSpacing/>
        <w:jc w:val="center"/>
        <w:rPr>
          <w:rFonts w:eastAsia="Times New Roman"/>
          <w:bCs/>
        </w:rPr>
      </w:pPr>
      <w:r w:rsidRPr="006651D3">
        <w:rPr>
          <w:rFonts w:eastAsia="Times New Roman"/>
          <w:bCs/>
        </w:rPr>
        <w:t>(Χειροκροτ</w:t>
      </w:r>
      <w:r>
        <w:rPr>
          <w:rFonts w:eastAsia="Times New Roman"/>
          <w:bCs/>
        </w:rPr>
        <w:t>ήματα από την πτέρυγα της Ένωσης Κεντρώων</w:t>
      </w:r>
      <w:r w:rsidRPr="006651D3">
        <w:rPr>
          <w:rFonts w:eastAsia="Times New Roman"/>
          <w:bCs/>
        </w:rPr>
        <w:t>)</w:t>
      </w:r>
    </w:p>
    <w:p w14:paraId="0325F5E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w:t>
      </w:r>
      <w:r>
        <w:rPr>
          <w:rFonts w:eastAsia="Times New Roman" w:cs="Times New Roman"/>
          <w:b/>
          <w:szCs w:val="24"/>
        </w:rPr>
        <w:t>ός</w:t>
      </w:r>
      <w:proofErr w:type="spellEnd"/>
      <w:r>
        <w:rPr>
          <w:rFonts w:eastAsia="Times New Roman" w:cs="Times New Roman"/>
          <w:b/>
          <w:szCs w:val="24"/>
        </w:rPr>
        <w:t xml:space="preserve">): </w:t>
      </w:r>
      <w:r>
        <w:rPr>
          <w:rFonts w:eastAsia="Times New Roman" w:cs="Times New Roman"/>
          <w:szCs w:val="24"/>
        </w:rPr>
        <w:t xml:space="preserve">Και εγώ ευχαριστώ. </w:t>
      </w:r>
    </w:p>
    <w:p w14:paraId="0325F5E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Γεωργαντάς, Βουλευτής της Νέας Δημοκρατίας, για επτά λεπτά. </w:t>
      </w:r>
    </w:p>
    <w:p w14:paraId="0325F5E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Ευχαριστώ, κύριε Πρόεδρε.</w:t>
      </w:r>
    </w:p>
    <w:p w14:paraId="0325F5E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Νομίζω ότι από όλες τις πτέρυγες της Βουλής υπήρχε μια κεντρική ιδέα σε σχέση με το άρθρο 8. Θα μπω απευ</w:t>
      </w:r>
      <w:r>
        <w:rPr>
          <w:rFonts w:eastAsia="Times New Roman" w:cs="Times New Roman"/>
          <w:szCs w:val="24"/>
        </w:rPr>
        <w:t xml:space="preserve">θείας σε αυτό. Πρέπει να προφυλάξουμε με τον καλύτερο τρόπο το συμφέρον του παιδιού. Αυτό είναι ο κεντρικός πυρήνας σκοπιμότητας μιας νομοθεσίας σε σχέση με την αναδοχή ή την υιοθεσία, το συμφέρον του παιδιού. </w:t>
      </w:r>
    </w:p>
    <w:p w14:paraId="0325F5E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Ποιος διασφαλίζει με τον καλύτερο τρόπο το συ</w:t>
      </w:r>
      <w:r>
        <w:rPr>
          <w:rFonts w:eastAsia="Times New Roman" w:cs="Times New Roman"/>
          <w:szCs w:val="24"/>
        </w:rPr>
        <w:t xml:space="preserve">μφέρον του παιδιού; Υπάρχουν αντικειμενικές συνθήκες που μπορεί να περιγράψουν ποιο πράγματι είναι το συμφέρον του παιδιού, έτσι ώστε η αρμόδια </w:t>
      </w:r>
      <w:r>
        <w:rPr>
          <w:rFonts w:eastAsia="Times New Roman" w:cs="Times New Roman"/>
          <w:szCs w:val="24"/>
        </w:rPr>
        <w:t>ε</w:t>
      </w:r>
      <w:r>
        <w:rPr>
          <w:rFonts w:eastAsia="Times New Roman" w:cs="Times New Roman"/>
          <w:szCs w:val="24"/>
        </w:rPr>
        <w:t xml:space="preserve">πιτροπή να μπορεί να κάνει την αξιολόγησή της; Υπάρχουν υποκειμενικοί παράγοντες που επηρεάζουν την όποια αυτή </w:t>
      </w:r>
      <w:r>
        <w:rPr>
          <w:rFonts w:eastAsia="Times New Roman" w:cs="Times New Roman"/>
          <w:szCs w:val="24"/>
        </w:rPr>
        <w:t>εκτίμηση; Υπάρχουν πορίσματα της επιστημονικής κοινότητας, τα οποία με αδιαμφισβήτητο τρόπο έρχονται να καταδείξουν ποιο πραγματικά είναι το συμφέρον του τέκνου; Υπάρχουν πολλές θέσεις που μπορεί να είναι αντικρουόμενες, όμως υπάρχουν και μερικές παραδοχές</w:t>
      </w:r>
      <w:r>
        <w:rPr>
          <w:rFonts w:eastAsia="Times New Roman" w:cs="Times New Roman"/>
          <w:szCs w:val="24"/>
        </w:rPr>
        <w:t xml:space="preserve"> που είναι αναμφισβήτητες και τις οποίες οφείλουμε να τις κάνουμε όλοι εδώ σήμερα. </w:t>
      </w:r>
    </w:p>
    <w:p w14:paraId="0325F5E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Ξεκινάω από το άρθρο 8 του προς ψήφιση νομοσχεδίου, έτσι όπως εσείς το φέρατε. Λέει στο άρθρο 8: «Μεταξύ περισσοτέρων κατάλληλων υποψηφίων αναδόχων γονέων, η επιλογή γίνετα</w:t>
      </w:r>
      <w:r>
        <w:rPr>
          <w:rFonts w:eastAsia="Times New Roman" w:cs="Times New Roman"/>
          <w:szCs w:val="24"/>
        </w:rPr>
        <w:t xml:space="preserve">ι πάντα με γνώμονα το συμφέρον του ανηλίκου υπό το πρίσμα της Διεθνούς Σύμβασης για τα </w:t>
      </w:r>
      <w:r>
        <w:rPr>
          <w:rFonts w:eastAsia="Times New Roman" w:cs="Times New Roman"/>
          <w:szCs w:val="24"/>
        </w:rPr>
        <w:t>Δ</w:t>
      </w:r>
      <w:r>
        <w:rPr>
          <w:rFonts w:eastAsia="Times New Roman" w:cs="Times New Roman"/>
          <w:szCs w:val="24"/>
        </w:rPr>
        <w:t xml:space="preserve">ικαιώματα του </w:t>
      </w:r>
      <w:r>
        <w:rPr>
          <w:rFonts w:eastAsia="Times New Roman" w:cs="Times New Roman"/>
          <w:szCs w:val="24"/>
        </w:rPr>
        <w:t>Π</w:t>
      </w:r>
      <w:r>
        <w:rPr>
          <w:rFonts w:eastAsia="Times New Roman" w:cs="Times New Roman"/>
          <w:szCs w:val="24"/>
        </w:rPr>
        <w:t>αιδιού που κυρώθηκε με τον ν.2101/1992». Πράγματι υπάρχει μια τέτοια διεθνής σύμβαση. Κυρώθηκε το 1992, πριν από είκοσι έξι χρόνια, από τη χώρα μας και α</w:t>
      </w:r>
      <w:r>
        <w:rPr>
          <w:rFonts w:eastAsia="Times New Roman" w:cs="Times New Roman"/>
          <w:szCs w:val="24"/>
        </w:rPr>
        <w:t xml:space="preserve">φορά τα δικαιώματα του παιδιού. </w:t>
      </w:r>
    </w:p>
    <w:p w14:paraId="0325F5E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Εκεί υπάρχει η περιγραφή πολλών δικαιωμάτων. Ας πούμε υπάρχει το δικαίωμα της επικοινωνίας του παιδιού με τους φυσικούς του γονείς. Υπάρχουν όμως αποφάσεις του Ευρωπαϊκού Δικαστηρίου Ανθρωπίνων Δικαιωμάτων, οι οποίες απαγορ</w:t>
      </w:r>
      <w:r>
        <w:rPr>
          <w:rFonts w:eastAsia="Times New Roman" w:cs="Times New Roman"/>
          <w:szCs w:val="24"/>
        </w:rPr>
        <w:t xml:space="preserve">εύουν σε γονείς να έχουν επικοινωνία με τα παιδιά τους, γιατί με βάση την προσέγγιση της υπόθεσης και τα στοιχεία που υπήρχαν, διαπιστώθηκε ότι δεν ήταν προς το συμφέρον του τέκνου. </w:t>
      </w:r>
    </w:p>
    <w:p w14:paraId="0325F5E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Οι παραδοχές που υπάρχουν εδώ και τις οποίες δεν μπορεί κανείς να ξεπεράσ</w:t>
      </w:r>
      <w:r>
        <w:rPr>
          <w:rFonts w:eastAsia="Times New Roman" w:cs="Times New Roman"/>
          <w:szCs w:val="24"/>
        </w:rPr>
        <w:t xml:space="preserve">ει, είναι οι εξής: Σε ένα ενδεχόμενο αναδοχής από ομόφυλα ζευγάρια δεν υπάρχει ο διακριτός ρόλος, το πρότυπο δηλαδή το πατρικό και το μητρικό. Αυτό από μόνο του δεν είναι απλά μια παραδοχή χωρίς κάποια επίπτωση ή χωρίς κάποιο συμβολισμό. </w:t>
      </w:r>
    </w:p>
    <w:p w14:paraId="0325F5F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Η έλλειψη δηλαδή </w:t>
      </w:r>
      <w:r>
        <w:rPr>
          <w:rFonts w:eastAsia="Times New Roman" w:cs="Times New Roman"/>
          <w:szCs w:val="24"/>
        </w:rPr>
        <w:t xml:space="preserve">του προτύπου του άνδρα και της γυναίκας σε ένα ανήλικο παιδί, η εικόνα και οι εμπειρίες του μόνο από άτομα του ενός φύλου σε όλη του την ανήλικη ζωή και την ενηλικίωση στη συνέχεια είναι σίγουρο ότι θα τον επηρεάσει και αυτό δεν θα φανεί εκείνα τα χρόνια, </w:t>
      </w:r>
      <w:r>
        <w:rPr>
          <w:rFonts w:eastAsia="Times New Roman" w:cs="Times New Roman"/>
          <w:szCs w:val="24"/>
        </w:rPr>
        <w:t xml:space="preserve">αλλά θα φανεί αργότερα. Θα έχει πρότυπα μόνο από το ένα φύλο. Νομίζω ότι κανείς δεν μπορεί να το αμφισβητήσει αυτό. Από ένα φύλο θα είναι οι εικόνες του, από ένα φύλο θα είναι και οι εμπειρίες του. </w:t>
      </w:r>
    </w:p>
    <w:p w14:paraId="0325F5F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Δεύτερη παραδοχή. Είναι βέβαιο -και νομίζω ότι αυτό μπορο</w:t>
      </w:r>
      <w:r>
        <w:rPr>
          <w:rFonts w:eastAsia="Times New Roman" w:cs="Times New Roman"/>
          <w:szCs w:val="24"/>
        </w:rPr>
        <w:t>ύμε να το διαπιστώσουμε εύκολα όλοι μας- ότι η ελληνική κοινωνία και οι κοινωνίες γενικότερα θα έχουν έναν αρνητικό αντίκτυπο στην αντιμετώπιση μιας τέτοιας εικόνας, μιας τέτοιας κατά</w:t>
      </w:r>
      <w:r>
        <w:rPr>
          <w:rFonts w:eastAsia="Times New Roman" w:cs="Times New Roman"/>
          <w:szCs w:val="24"/>
        </w:rPr>
        <w:lastRenderedPageBreak/>
        <w:t>στασης. Δεν μπορούμε να το παραβλέψουμε. Είναι σίγουρο ότι θα υπάρχει ένα</w:t>
      </w:r>
      <w:r>
        <w:rPr>
          <w:rFonts w:eastAsia="Times New Roman" w:cs="Times New Roman"/>
          <w:szCs w:val="24"/>
        </w:rPr>
        <w:t>ς αρνητικός αντίκτυπος. Δεν θα επηρεάσει αυτός ο αρνητικός αντίκτυπος την ανατροφή αυτού του τέκνου;</w:t>
      </w:r>
    </w:p>
    <w:p w14:paraId="0325F5F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ότι υπάρχουν μελέτες οι οποίες δείχνουν το αντίθετο. Οι μελέτες αυτές, πρώτον, είναι σε άλλες κοινωνίες, στην Αμερική κατά βάση, δεύτερον, έγιναν </w:t>
      </w:r>
      <w:r>
        <w:rPr>
          <w:rFonts w:eastAsia="Times New Roman" w:cs="Times New Roman"/>
          <w:szCs w:val="24"/>
        </w:rPr>
        <w:t>σε πολύ μικρό δείγμα, αλλά το σημαντικότερο, σε πολύ μικρό βάθος χρόνου, γιατί γνωρίζουμε πολύ καλά ότι όλες αυτές οι αρνητικές επιπτώσεις είναι επιπτώσεις οι οποίες θα εμφανιστούν πολλά χρόνια μετά, στην ενηλικίωση του τέκνου.</w:t>
      </w:r>
    </w:p>
    <w:p w14:paraId="0325F5F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Δεν υπάρχουν, λοιπόν, αυτή τ</w:t>
      </w:r>
      <w:r>
        <w:rPr>
          <w:rFonts w:eastAsia="Times New Roman" w:cs="Times New Roman"/>
          <w:szCs w:val="24"/>
        </w:rPr>
        <w:t>η στιγμή αδιαμφισβήτητα επιστημονικά πορίσματα τα οποία να στηρίζουν αυτή την άποψη. Αντιθέτως, με βάση τα δεδομένα, τα οποία μπορούμε ο καθένας μας στην κοινωνία να δει και ο καθένας μέσα από την εμπειρία του και από τη ζωή του, ξέρουμε πολύ καλά ότι θα ε</w:t>
      </w:r>
      <w:r>
        <w:rPr>
          <w:rFonts w:eastAsia="Times New Roman" w:cs="Times New Roman"/>
          <w:szCs w:val="24"/>
        </w:rPr>
        <w:t xml:space="preserve">ίναι δύσκολο για ένα τέτοιο παιδί με ομαλές συνθήκες να αναπτυχθεί και αν δεχθούμε ότι η σκοπιμότητα είναι η ομαλή </w:t>
      </w:r>
      <w:r>
        <w:rPr>
          <w:rFonts w:eastAsia="Times New Roman" w:cs="Times New Roman"/>
          <w:szCs w:val="24"/>
        </w:rPr>
        <w:lastRenderedPageBreak/>
        <w:t>ψυχοσωματική και κοινωνική ανάπτυξη του παιδιού, τότε νομίζω ότι μπαίνουν πολλά και σημαντικά ερωτηματικά.</w:t>
      </w:r>
    </w:p>
    <w:p w14:paraId="0325F5F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Είμαι, λοιπόν, πεπεισμένος ότι το </w:t>
      </w:r>
      <w:r>
        <w:rPr>
          <w:rFonts w:eastAsia="Times New Roman" w:cs="Times New Roman"/>
          <w:szCs w:val="24"/>
        </w:rPr>
        <w:t>λάθος το οποίο γίνεται -γιατί γίνεται ένα λάθος από την πλευρά της Πλειοψηφίας- είναι ποιο; Ότι ουσιαστικά το δικαίωμα της αναδοχής στα ομόφυλα ζευγάρια αναφέρεται σε σχέση με τα δικαιώματα των υποψήφιων ανάδοχων. Δεν πρέπει το εύρος των δικαιωμάτων των υπ</w:t>
      </w:r>
      <w:r>
        <w:rPr>
          <w:rFonts w:eastAsia="Times New Roman" w:cs="Times New Roman"/>
          <w:szCs w:val="24"/>
        </w:rPr>
        <w:t>οψήφιων ανάδοχων να είναι το κριτήριο με το οποίο θα αξιολογήσουμε τη χρησιμότητα ή τη σκοπιμότητα μιας τέτοιας διάταξης, η οποία πρέπει πραγματικά να έχει στο επίκεντρό της το συμφέρον του τέκνου. Το ζήτημα των δικαιωμάτων των υποψήφιων ανάδοχων δεν πρέπε</w:t>
      </w:r>
      <w:r>
        <w:rPr>
          <w:rFonts w:eastAsia="Times New Roman" w:cs="Times New Roman"/>
          <w:szCs w:val="24"/>
        </w:rPr>
        <w:t>ι να αποτελεί τον πρωταρχικό κανόνα εν προκειμένω, γιατί αυτό που ενδιαφέρει είναι πραγματικά η πρόθεση και η δυνατότητα παροχής ενός τέτοιου περιβάλλοντος στο παιδί που θα αποδειχθεί πράγματι στην ομαλή ψυχοσωματική του ανάπτυξη.</w:t>
      </w:r>
    </w:p>
    <w:p w14:paraId="0325F5F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Νομίζω, λοιπόν, κύριοι συ</w:t>
      </w:r>
      <w:r>
        <w:rPr>
          <w:rFonts w:eastAsia="Times New Roman" w:cs="Times New Roman"/>
          <w:szCs w:val="24"/>
        </w:rPr>
        <w:t xml:space="preserve">νάδελφοι, ότι δεν πρέπει εδώ να πλειοδοτεί κανείς ούτε σε προοδευτισμό ούτε σε συντηρητισμό. Πρέπει με ρεαλιστικό τρόπο να δούμε και τα </w:t>
      </w:r>
      <w:r>
        <w:rPr>
          <w:rFonts w:eastAsia="Times New Roman" w:cs="Times New Roman"/>
          <w:szCs w:val="24"/>
        </w:rPr>
        <w:lastRenderedPageBreak/>
        <w:t>πορίσματα της επιστήμης και το περιβάλλον στο οποίο αυτός ο νόμος θα κριθεί να υλοποιηθεί και να εφαρμοσθεί και τις επιπ</w:t>
      </w:r>
      <w:r>
        <w:rPr>
          <w:rFonts w:eastAsia="Times New Roman" w:cs="Times New Roman"/>
          <w:szCs w:val="24"/>
        </w:rPr>
        <w:t>τώσεις τις οποίες αυτή τη στιγμή μπορεί να μη μπορούμε να τις δούμε στις λεπτομέρειές τους, αλλά είναι σίγουρο, με βάση την παραδοχή που σας ανέφερα, ότι θα είναι αρνητικές και είμαστε υποχρεωμένοι με όλες αυτές τις παραδοχές να τοποθετούμε αρνητικά στην ψ</w:t>
      </w:r>
      <w:r>
        <w:rPr>
          <w:rFonts w:eastAsia="Times New Roman" w:cs="Times New Roman"/>
          <w:szCs w:val="24"/>
        </w:rPr>
        <w:t>ήφιση μιας τέτοιας διάταξης, ακριβώς γιατί μ</w:t>
      </w:r>
      <w:r>
        <w:rPr>
          <w:rFonts w:eastAsia="Times New Roman" w:cs="Times New Roman"/>
          <w:szCs w:val="24"/>
        </w:rPr>
        <w:t>ί</w:t>
      </w:r>
      <w:r>
        <w:rPr>
          <w:rFonts w:eastAsia="Times New Roman" w:cs="Times New Roman"/>
          <w:szCs w:val="24"/>
        </w:rPr>
        <w:t xml:space="preserve">α τέτοια διάταξη δεν εξυπηρετεί το συμφέρον του παιδιού, αλλά τελικά εξυπηρετεί τη φρασεολογία και την επιχειρηματολογία κάποιων </w:t>
      </w:r>
      <w:proofErr w:type="spellStart"/>
      <w:r>
        <w:rPr>
          <w:rFonts w:eastAsia="Times New Roman" w:cs="Times New Roman"/>
          <w:szCs w:val="24"/>
        </w:rPr>
        <w:t>δικαιωματιστών</w:t>
      </w:r>
      <w:proofErr w:type="spellEnd"/>
      <w:r>
        <w:rPr>
          <w:rFonts w:eastAsia="Times New Roman" w:cs="Times New Roman"/>
          <w:szCs w:val="24"/>
        </w:rPr>
        <w:t>, οι οποίοι όμως παραβλέπουν τις επιπτώσεις από την εμμονή τους αυτή</w:t>
      </w:r>
      <w:r>
        <w:rPr>
          <w:rFonts w:eastAsia="Times New Roman" w:cs="Times New Roman"/>
          <w:szCs w:val="24"/>
        </w:rPr>
        <w:t>.</w:t>
      </w:r>
    </w:p>
    <w:p w14:paraId="0325F5F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0325F5F7" w14:textId="77777777" w:rsidR="002A39CD" w:rsidRDefault="007F4A76">
      <w:pPr>
        <w:spacing w:line="600" w:lineRule="auto"/>
        <w:ind w:firstLine="709"/>
        <w:contextualSpacing/>
        <w:jc w:val="center"/>
        <w:rPr>
          <w:rFonts w:eastAsia="Times New Roman" w:cs="Times New Roman"/>
          <w:szCs w:val="24"/>
        </w:rPr>
      </w:pPr>
      <w:r w:rsidRPr="00F944ED">
        <w:rPr>
          <w:rFonts w:eastAsia="Times New Roman" w:cs="Times New Roman"/>
          <w:szCs w:val="24"/>
        </w:rPr>
        <w:t>(Χειροκροτήματα από την πτέρυγα της Νέας Δημοκρατίας)</w:t>
      </w:r>
    </w:p>
    <w:p w14:paraId="0325F5F8" w14:textId="77777777" w:rsidR="002A39CD" w:rsidRDefault="007F4A76">
      <w:pPr>
        <w:spacing w:line="600" w:lineRule="auto"/>
        <w:ind w:firstLine="720"/>
        <w:contextualSpacing/>
        <w:jc w:val="both"/>
        <w:rPr>
          <w:rFonts w:eastAsia="Times New Roman" w:cs="Times New Roman"/>
          <w:szCs w:val="24"/>
        </w:rPr>
      </w:pPr>
      <w:r w:rsidRPr="00AA65D5">
        <w:rPr>
          <w:rFonts w:eastAsia="Times New Roman" w:cs="Times New Roman"/>
          <w:b/>
          <w:szCs w:val="24"/>
        </w:rPr>
        <w:t xml:space="preserve">ΠΡΟΕΔΡΕΥΩΝ (Δημήτριος </w:t>
      </w:r>
      <w:proofErr w:type="spellStart"/>
      <w:r w:rsidRPr="00AA65D5">
        <w:rPr>
          <w:rFonts w:eastAsia="Times New Roman" w:cs="Times New Roman"/>
          <w:b/>
          <w:szCs w:val="24"/>
        </w:rPr>
        <w:t>Κρεμαστινός</w:t>
      </w:r>
      <w:proofErr w:type="spellEnd"/>
      <w:r w:rsidRPr="00AA65D5">
        <w:rPr>
          <w:rFonts w:eastAsia="Times New Roman" w:cs="Times New Roman"/>
          <w:b/>
          <w:szCs w:val="24"/>
        </w:rPr>
        <w:t>):</w:t>
      </w:r>
      <w:r w:rsidRPr="00AA65D5">
        <w:rPr>
          <w:rFonts w:eastAsia="Times New Roman" w:cs="Times New Roman"/>
          <w:szCs w:val="24"/>
        </w:rPr>
        <w:t xml:space="preserve"> </w:t>
      </w:r>
      <w:r>
        <w:rPr>
          <w:rFonts w:eastAsia="Times New Roman" w:cs="Times New Roman"/>
          <w:szCs w:val="24"/>
        </w:rPr>
        <w:t>Ευχαριστώ πολύ.</w:t>
      </w:r>
    </w:p>
    <w:p w14:paraId="0325F5F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επόμενο ομιλητή, ο οποίος είναι ο Βουλευτής της Νέας Δημοκρατίας, ο κ. Βλάσης.</w:t>
      </w:r>
    </w:p>
    <w:p w14:paraId="0325F5F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Ευχαριστώ, κύριε Πρόεδρε.</w:t>
      </w:r>
    </w:p>
    <w:p w14:paraId="0325F5F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αγαπητοί κύριοι συνάδελφοι, πραγματικά είναι μοναδικός ο τρόπος με τον οποίο καταφέρνετε ακόμα και σε θέματα στα οποία μπορούμε να επιτύχουμε συμπτώσεις, ακόμα και σε θέματα στα οποία μπορούμε να έχουμε ευρύτερες ή</w:t>
      </w:r>
      <w:r>
        <w:rPr>
          <w:rFonts w:eastAsia="Times New Roman" w:cs="Times New Roman"/>
          <w:szCs w:val="24"/>
        </w:rPr>
        <w:t xml:space="preserve"> και μικρότερες συναινέσεις, εσείς να διχάζετε και εμάς μέσα στο Κοινοβούλιο και βέβαια τον λαό μας.</w:t>
      </w:r>
    </w:p>
    <w:p w14:paraId="0325F5F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Δεν θα αναφερθώ, βέβαια, σε θέματα που αφορούν όλους τους τομείς της ζωής, όπως τα οικονομικά, όπου πραγματικά έχουμε μ</w:t>
      </w:r>
      <w:r>
        <w:rPr>
          <w:rFonts w:eastAsia="Times New Roman" w:cs="Times New Roman"/>
          <w:szCs w:val="24"/>
        </w:rPr>
        <w:t>ί</w:t>
      </w:r>
      <w:r>
        <w:rPr>
          <w:rFonts w:eastAsia="Times New Roman" w:cs="Times New Roman"/>
          <w:szCs w:val="24"/>
        </w:rPr>
        <w:t>α εντελώς διαφορετική κοσμοθεωρία -</w:t>
      </w:r>
      <w:r>
        <w:rPr>
          <w:rFonts w:eastAsia="Times New Roman" w:cs="Times New Roman"/>
          <w:szCs w:val="24"/>
        </w:rPr>
        <w:t>εσείς θέλετε τη φτωχοποίηση του λαού, λίγα λεφτά σε πολλούς και μετά επιδόματα στους νεόπτωχους, ενώ η δική μας παράταξη λέει ότι στηρίζουμε τη μεσαία τάξη και βοηθάμε τους φτωχότερους παράγοντες καινούργιου πλούτου- αλλά πιο πολύ θα αναφερθώ στα κοινωνικά</w:t>
      </w:r>
      <w:r>
        <w:rPr>
          <w:rFonts w:eastAsia="Times New Roman" w:cs="Times New Roman"/>
          <w:szCs w:val="24"/>
        </w:rPr>
        <w:t xml:space="preserve"> θέματα, όπως είναι παραδείγματος χάρη το μεταναστευτικό. Σε καραβάνια αλλοδαπών έχετε επιτρέψει να μπαίνουν ανενόχλητα οπουδήποτε στην πατρίδα μας, είτε από τη θάλασσα, όπου ο Πρωθυπουργός έλεγε ότι δεν υπάρχουν </w:t>
      </w:r>
      <w:r>
        <w:rPr>
          <w:rFonts w:eastAsia="Times New Roman" w:cs="Times New Roman"/>
          <w:szCs w:val="24"/>
        </w:rPr>
        <w:lastRenderedPageBreak/>
        <w:t>σύνορα, είτε από τον Έβρο. Όταν εμείς στήνα</w:t>
      </w:r>
      <w:r>
        <w:rPr>
          <w:rFonts w:eastAsia="Times New Roman" w:cs="Times New Roman"/>
          <w:szCs w:val="24"/>
        </w:rPr>
        <w:t>με το τείχος, είχατε βγει και μας κατηγορούσατε από το πρωί μέχρι το βράδυ.</w:t>
      </w:r>
    </w:p>
    <w:p w14:paraId="0325F5F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και για την παραβατικότητα που την έχετε αφήσει ανεξέλεγκτη. Οι συλλογικότητες κάνουν ό,τι θέλουν. Η κοινωνία νοιώθει απροστάτευτη. Τα πανεπιστήμια έχουν μετατραπεί σε άντρα ανομίας. </w:t>
      </w:r>
    </w:p>
    <w:p w14:paraId="0325F5F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 ίδιο ισχύει βέβαια και για την καλλιέργεια της κάνναβη</w:t>
      </w:r>
      <w:r>
        <w:rPr>
          <w:rFonts w:eastAsia="Times New Roman" w:cs="Times New Roman"/>
          <w:szCs w:val="24"/>
        </w:rPr>
        <w:t>ς που πρόσφατα διαλαλούσατε και διαρρηγνύατε τα ιμάτιά σας ότι μιλάμε μόνο για τη φαρμακευτική χρήση και την αμέσως επόμενη στιγμή και ο σύμβουλος στρατηγικής επικοινωνίας του Πρωθυπουργού, αλλά και δικοί σας Βουλευτές ξεκίνησαν και μιλούν για την ψυχαγωγι</w:t>
      </w:r>
      <w:r>
        <w:rPr>
          <w:rFonts w:eastAsia="Times New Roman" w:cs="Times New Roman"/>
          <w:szCs w:val="24"/>
        </w:rPr>
        <w:t>κή κάνναβη.</w:t>
      </w:r>
    </w:p>
    <w:p w14:paraId="0325F5F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έχετε κρυφή ατζέντα για όλα. Το ίδιο κάνατε με το σύμφωνο συμβίωσης. Όταν το φέρατε εδώ για τα ομόφυλα ζευγάρια, για άλλη μ</w:t>
      </w:r>
      <w:r>
        <w:rPr>
          <w:rFonts w:eastAsia="Times New Roman" w:cs="Times New Roman"/>
          <w:szCs w:val="24"/>
        </w:rPr>
        <w:t>ί</w:t>
      </w:r>
      <w:r>
        <w:rPr>
          <w:rFonts w:eastAsia="Times New Roman" w:cs="Times New Roman"/>
          <w:szCs w:val="24"/>
        </w:rPr>
        <w:t>α φορά και πάλι λέγατε «Εμείς δεν πρόκειται να μιλήσουμε για αναδοχή. Δεν πρόκειται να μιλήσουμε για</w:t>
      </w:r>
      <w:r>
        <w:rPr>
          <w:rFonts w:eastAsia="Times New Roman" w:cs="Times New Roman"/>
          <w:szCs w:val="24"/>
        </w:rPr>
        <w:t xml:space="preserve"> υιοθεσία». Και να το! Λίγους μήνες μετά, το φέρνετε! Ακόμα και δικοί σας Βουλευτές </w:t>
      </w:r>
      <w:r>
        <w:rPr>
          <w:rFonts w:eastAsia="Times New Roman" w:cs="Times New Roman"/>
          <w:szCs w:val="24"/>
        </w:rPr>
        <w:lastRenderedPageBreak/>
        <w:t>έχουν έρθει στη δύσκολη στιγμή για άλλη μία φορά, προκειμένου να κρατήσουν τη θέση τους, να ψηφίσουν κάτι το οποίο δεν θέλουν.</w:t>
      </w:r>
    </w:p>
    <w:p w14:paraId="0325F60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λοιπόν, είναι ένα κρίσιμ</w:t>
      </w:r>
      <w:r>
        <w:rPr>
          <w:rFonts w:eastAsia="Times New Roman" w:cs="Times New Roman"/>
          <w:szCs w:val="24"/>
        </w:rPr>
        <w:t xml:space="preserve">ο κοινωνικό θέμα που αφορά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παιδιών μέσα από τους θεσμούς της αναδοχής και της υιοθεσίας. Χρήζει, βέβαια και μελέτης και ιδιαίτερου προβληματισμού και απόλυτης προσοχής, αφού έχει να κάνει –για να το ξεκαθαρίσουμε- με το μέλλον και</w:t>
      </w:r>
      <w:r>
        <w:rPr>
          <w:rFonts w:eastAsia="Times New Roman" w:cs="Times New Roman"/>
          <w:szCs w:val="24"/>
        </w:rPr>
        <w:t xml:space="preserve"> τη ζωή του παιδιού και όχι αυτών που θέλουν να γίνουν ανάδοχοι γονείς. Η όποια απόφαση πρέπει να είναι θεμελιωμένη, τεκμηριωμένη και υπέρ της ευτυχίας του παιδιού.</w:t>
      </w:r>
    </w:p>
    <w:p w14:paraId="0325F60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το νομοσχέδιο έχει αρκετά θετικά στοιχεία. Εμείς, ως Νέα Δημοκρατία, ως παράταξη </w:t>
      </w:r>
      <w:r>
        <w:rPr>
          <w:rFonts w:eastAsia="Times New Roman" w:cs="Times New Roman"/>
          <w:szCs w:val="24"/>
        </w:rPr>
        <w:t xml:space="preserve">της ευθύνης, θα ψηφίσουμε όλα αυτά με τα οποία εμείς συμφωνούμε, όπως το έχουμε κάνει </w:t>
      </w:r>
      <w:proofErr w:type="spellStart"/>
      <w:r>
        <w:rPr>
          <w:rFonts w:eastAsia="Times New Roman" w:cs="Times New Roman"/>
          <w:szCs w:val="24"/>
        </w:rPr>
        <w:t>πολλάκις</w:t>
      </w:r>
      <w:proofErr w:type="spellEnd"/>
      <w:r>
        <w:rPr>
          <w:rFonts w:eastAsia="Times New Roman" w:cs="Times New Roman"/>
          <w:szCs w:val="24"/>
        </w:rPr>
        <w:t xml:space="preserve"> στα τριάμισι χρόνια της διακυβέρνησής σας. Εσείς, βέβαια, δεν το είχατε κάνει ούτε μία φορά ούτε σε ένα άρθρο ούτε σε ένα νομοσχέδιο στα δυόμισι χρόνια διακυβέρν</w:t>
      </w:r>
      <w:r>
        <w:rPr>
          <w:rFonts w:eastAsia="Times New Roman" w:cs="Times New Roman"/>
          <w:szCs w:val="24"/>
        </w:rPr>
        <w:t>ησης της Νέας Δημοκρατίας.</w:t>
      </w:r>
    </w:p>
    <w:p w14:paraId="0325F60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Τέτοια θετικά στοιχεία είναι η παροχή κινήτρων και διευκολύνσεων στους αναδόχους, αλλά και ασφαλιστικής κάλυψης στα παιδιά, η υποχρεωτική επιμόρφωση των υποψηφίων ενδεχομένως για επαγγελματική αναδοχή για παιδιά με αναπηρίες και </w:t>
      </w:r>
      <w:r>
        <w:rPr>
          <w:rFonts w:eastAsia="Times New Roman" w:cs="Times New Roman"/>
          <w:szCs w:val="24"/>
        </w:rPr>
        <w:t>ψυχικές παθήσεις. Σ’ όλα αυτά θα πούμε «</w:t>
      </w:r>
      <w:r>
        <w:rPr>
          <w:rFonts w:eastAsia="Times New Roman" w:cs="Times New Roman"/>
          <w:szCs w:val="24"/>
        </w:rPr>
        <w:t>ναι</w:t>
      </w:r>
      <w:r>
        <w:rPr>
          <w:rFonts w:eastAsia="Times New Roman" w:cs="Times New Roman"/>
          <w:szCs w:val="24"/>
        </w:rPr>
        <w:t>».</w:t>
      </w:r>
    </w:p>
    <w:p w14:paraId="0325F60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Όσον αφορά, βέβαια, τη μείωση του χρόνου ολοκλήρωσης της αναδοχής ή της υιοθεσίας, ουσιαστικά δεν υπάρχουν νέες ρυθμίσεις και θεωρώ ότι αυτό ήταν το πιο σημαντικό το οποίο έπρεπε να βάλετε σαν προτεραιότητα.</w:t>
      </w:r>
    </w:p>
    <w:p w14:paraId="0325F60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Όμ</w:t>
      </w:r>
      <w:r>
        <w:rPr>
          <w:rFonts w:eastAsia="Times New Roman" w:cs="Times New Roman"/>
          <w:szCs w:val="24"/>
        </w:rPr>
        <w:t xml:space="preserve">ως, καίριο είναι το άρθρο 8 και η εξέταση αυτού του άρθρου πρέπει να είναι νομική, κοινωνιολογική, ψυχολογική, παιδαγωγική. </w:t>
      </w:r>
    </w:p>
    <w:p w14:paraId="0325F60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Θα είμαι σαφής. Όσον αφορά τη νομική εξέταση, ασφαλώς ουδείς μπορεί να αμφισβητήσει τα δικαιώματα των ομόφυλων ζευγαριών και των συ</w:t>
      </w:r>
      <w:r>
        <w:rPr>
          <w:rFonts w:eastAsia="Times New Roman" w:cs="Times New Roman"/>
          <w:szCs w:val="24"/>
        </w:rPr>
        <w:t>νανθρώπων μας που έχουν μ</w:t>
      </w:r>
      <w:r>
        <w:rPr>
          <w:rFonts w:eastAsia="Times New Roman" w:cs="Times New Roman"/>
          <w:szCs w:val="24"/>
        </w:rPr>
        <w:t>ί</w:t>
      </w:r>
      <w:r>
        <w:rPr>
          <w:rFonts w:eastAsia="Times New Roman" w:cs="Times New Roman"/>
          <w:szCs w:val="24"/>
        </w:rPr>
        <w:t xml:space="preserve">α συγκεκριμένη σεξουαλική προτίμηση και θέλουν να προσφέρουν αγάπη, έγνοια και στοργή σε ένα παιδί. Άλλωστε, η μεγάλη φιλελεύθερη παράταξή μας σέβεται </w:t>
      </w:r>
      <w:r>
        <w:rPr>
          <w:rFonts w:eastAsia="Times New Roman" w:cs="Times New Roman"/>
          <w:szCs w:val="24"/>
        </w:rPr>
        <w:lastRenderedPageBreak/>
        <w:t>και τα ανθρώπινα δικαιώματα και τις ατομικές ελευθερίες, όπως βέβαια και την πρ</w:t>
      </w:r>
      <w:r>
        <w:rPr>
          <w:rFonts w:eastAsia="Times New Roman" w:cs="Times New Roman"/>
          <w:szCs w:val="24"/>
        </w:rPr>
        <w:t>οσωπικότητα.</w:t>
      </w:r>
    </w:p>
    <w:p w14:paraId="0325F60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Όμως, ευτυχώς ή δυστυχώς, η νομική προστασία αυτών των δικαιωμάτων δεν μπορεί να παραβλέψει τους φυσικούς νόμους, το άγραφο αλλά διαρκές δίκαιο, τη φυσική τάξη των πραγμάτων. Αυτή η παραδοχή ορθώνει το πρώτο εμπόδιο στην αποδοχή του παρόντος ά</w:t>
      </w:r>
      <w:r>
        <w:rPr>
          <w:rFonts w:eastAsia="Times New Roman" w:cs="Times New Roman"/>
          <w:szCs w:val="24"/>
        </w:rPr>
        <w:t>ρθρου.</w:t>
      </w:r>
    </w:p>
    <w:p w14:paraId="0325F60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υπάρχει η κοινωνιολογική πλευρά του θέματος. Η ελληνική κοινωνία δεν είναι διατεθειμένη να δεχθεί μία τέτοια διευθέτηση. Φυσικά, δεν νομοθετεί ούτε η Εκκλησία ούτε ο </w:t>
      </w:r>
      <w:r>
        <w:rPr>
          <w:rFonts w:eastAsia="Times New Roman" w:cs="Times New Roman"/>
          <w:szCs w:val="24"/>
        </w:rPr>
        <w:t>σύλλογος γ</w:t>
      </w:r>
      <w:r>
        <w:rPr>
          <w:rFonts w:eastAsia="Times New Roman" w:cs="Times New Roman"/>
          <w:szCs w:val="24"/>
        </w:rPr>
        <w:t xml:space="preserve">ονέων και </w:t>
      </w:r>
      <w:r>
        <w:rPr>
          <w:rFonts w:eastAsia="Times New Roman" w:cs="Times New Roman"/>
          <w:szCs w:val="24"/>
        </w:rPr>
        <w:t>κ</w:t>
      </w:r>
      <w:r>
        <w:rPr>
          <w:rFonts w:eastAsia="Times New Roman" w:cs="Times New Roman"/>
          <w:szCs w:val="24"/>
        </w:rPr>
        <w:t>ηδεμόνων ούτε οι σύλλογοι σχολείων. Δεν μπορούμε, όμ</w:t>
      </w:r>
      <w:r>
        <w:rPr>
          <w:rFonts w:eastAsia="Times New Roman" w:cs="Times New Roman"/>
          <w:szCs w:val="24"/>
        </w:rPr>
        <w:t>ως, ως Κοινοβούλιο να μην αφουγκραστούμε τι λέει αυτή η κοινωνία, γιατί εκπρόσωποί της είμαστε και όχι αυθαίρετοι ή ανεξέλεγκτοι εκφραστές της, όπως εσείς νομίζετε ότι είστε.</w:t>
      </w:r>
    </w:p>
    <w:p w14:paraId="0325F60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ψυχολογική πλευρά του ζητήματος απαιτεί το παιδί να έχει δίπλα του και </w:t>
      </w:r>
      <w:r>
        <w:rPr>
          <w:rFonts w:eastAsia="Times New Roman" w:cs="Times New Roman"/>
          <w:szCs w:val="24"/>
        </w:rPr>
        <w:t xml:space="preserve">μπροστά του στην τρυφερή ηλικία της διάπλασης της προσωπικότητάς του και τα </w:t>
      </w:r>
      <w:r>
        <w:rPr>
          <w:rFonts w:eastAsia="Times New Roman" w:cs="Times New Roman"/>
          <w:szCs w:val="24"/>
        </w:rPr>
        <w:lastRenderedPageBreak/>
        <w:t xml:space="preserve">δύο φύλα ως πρότυπο, δηλαδή και τον πατέρα και τη μητέρα, και το άρρεν και το θήλυ. Δεν πιστεύω ότι ένα ομόφυλο ζευγάρι μπορεί να δώσει αυτό το πρότυπο. </w:t>
      </w:r>
    </w:p>
    <w:p w14:paraId="0325F609"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Τέταρτον, η παιδαγωγική εξ</w:t>
      </w:r>
      <w:r>
        <w:rPr>
          <w:rFonts w:eastAsia="Times New Roman" w:cs="Times New Roman"/>
          <w:szCs w:val="24"/>
        </w:rPr>
        <w:t>έταση του ζητήματος έχει να κάνει με την αντιμετώπιση του παιδιού μιας ομόφυλης ανάδοχης οικογένειας στο σχολείο, χωρίς να φταίει το παιδί, χωρίς να φταίει η οικογένεια. Είναι σίγουρο, και το λένε οι ειδικοί, ότι στις ανώτερες τάξεις του δημοτικού σχολείου</w:t>
      </w:r>
      <w:r>
        <w:rPr>
          <w:rFonts w:eastAsia="Times New Roman" w:cs="Times New Roman"/>
          <w:szCs w:val="24"/>
        </w:rPr>
        <w:t xml:space="preserve"> και στη μέση εκπαίδευση το παιδί θα δεχθεί και σχόλια και πιέσεις διαφόρων ειδών, το γνωστό </w:t>
      </w:r>
      <w:r>
        <w:rPr>
          <w:rFonts w:eastAsia="Times New Roman" w:cs="Times New Roman"/>
          <w:szCs w:val="24"/>
          <w:lang w:val="en-US"/>
        </w:rPr>
        <w:t>bullying</w:t>
      </w:r>
      <w:r>
        <w:rPr>
          <w:rFonts w:eastAsia="Times New Roman" w:cs="Times New Roman"/>
          <w:szCs w:val="24"/>
        </w:rPr>
        <w:t>. Ποιος θα προστατέψει το παιδί από αυτό; Δεν μας το λέτε.</w:t>
      </w:r>
    </w:p>
    <w:p w14:paraId="0325F60A"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στόχος </w:t>
      </w:r>
      <w:r w:rsidRPr="00E57B5A">
        <w:rPr>
          <w:rFonts w:eastAsia="Times New Roman" w:cs="Times New Roman"/>
          <w:szCs w:val="24"/>
        </w:rPr>
        <w:t>πρέπει να</w:t>
      </w:r>
      <w:r>
        <w:rPr>
          <w:rFonts w:eastAsia="Times New Roman" w:cs="Times New Roman"/>
          <w:szCs w:val="24"/>
        </w:rPr>
        <w:t xml:space="preserve"> είναι η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παιδιών, να βρίσκονται σε οικογ</w:t>
      </w:r>
      <w:r>
        <w:rPr>
          <w:rFonts w:eastAsia="Times New Roman" w:cs="Times New Roman"/>
          <w:szCs w:val="24"/>
        </w:rPr>
        <w:t xml:space="preserve">ένειες και όχι σε ιδρύματα, δεδομένων των αρνητικών συνεπειών στον ψυχισμό και στην ανάπτυξή τους από την παραμονή τους σε ιδρύματα. Πρώτο μέλημα, </w:t>
      </w:r>
      <w:r w:rsidRPr="00AC526C">
        <w:rPr>
          <w:rFonts w:eastAsia="Times New Roman" w:cs="Times New Roman"/>
          <w:szCs w:val="24"/>
        </w:rPr>
        <w:t>όμως</w:t>
      </w:r>
      <w:r>
        <w:rPr>
          <w:rFonts w:eastAsia="Times New Roman" w:cs="Times New Roman"/>
          <w:szCs w:val="24"/>
        </w:rPr>
        <w:t>, είναι το παιδί, το καλύτερο συμφέρον του παιδιού, δεν είναι η επιθυμία των υποψήφιων αναδόχων.</w:t>
      </w:r>
    </w:p>
    <w:p w14:paraId="0325F60B" w14:textId="77777777" w:rsidR="002A39CD" w:rsidRDefault="007F4A76">
      <w:pPr>
        <w:spacing w:line="600" w:lineRule="auto"/>
        <w:ind w:firstLine="720"/>
        <w:contextualSpacing/>
        <w:jc w:val="both"/>
        <w:rPr>
          <w:rFonts w:eastAsia="Times New Roman" w:cs="Times New Roman"/>
          <w:szCs w:val="24"/>
        </w:rPr>
      </w:pPr>
      <w:r w:rsidRPr="005143EC">
        <w:rPr>
          <w:rFonts w:eastAsia="Times New Roman" w:cs="Times New Roman"/>
          <w:szCs w:val="24"/>
        </w:rPr>
        <w:lastRenderedPageBreak/>
        <w:t>(Στο σημ</w:t>
      </w:r>
      <w:r w:rsidRPr="005143EC">
        <w:rPr>
          <w:rFonts w:eastAsia="Times New Roman" w:cs="Times New Roman"/>
          <w:szCs w:val="24"/>
        </w:rPr>
        <w:t>είο αυτό κτυπάει το κουδούνι λήξεως του χρόνου ομιλίας του κυρίου Βουλευτή)</w:t>
      </w:r>
    </w:p>
    <w:p w14:paraId="0325F60C"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ένα λεπτό, </w:t>
      </w:r>
      <w:r w:rsidRPr="00A341B8">
        <w:rPr>
          <w:rFonts w:eastAsia="Times New Roman" w:cs="Times New Roman"/>
          <w:szCs w:val="24"/>
        </w:rPr>
        <w:t>κύριε Πρόεδρε</w:t>
      </w:r>
      <w:r>
        <w:rPr>
          <w:rFonts w:eastAsia="Times New Roman" w:cs="Times New Roman"/>
          <w:szCs w:val="24"/>
        </w:rPr>
        <w:t>.</w:t>
      </w:r>
    </w:p>
    <w:p w14:paraId="0325F60D"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ρωτήσω, λοιπόν, τον καθένα από εσάς τους τριακόσιους που βρίσκεστε σήμερα εδώ το εξής. Θα αλλάζατε σήμερα τους δύο γονείς με τους οποίους μεγαλώσατε με ένα ζευγάρι ομόφυλο αναδόχων; Την απάντηση εγώ </w:t>
      </w:r>
      <w:r w:rsidRPr="001878DA">
        <w:rPr>
          <w:rFonts w:eastAsia="Times New Roman" w:cs="Times New Roman"/>
          <w:szCs w:val="24"/>
        </w:rPr>
        <w:t xml:space="preserve">νομίζω </w:t>
      </w:r>
      <w:r>
        <w:rPr>
          <w:rFonts w:eastAsia="Times New Roman" w:cs="Times New Roman"/>
          <w:szCs w:val="24"/>
        </w:rPr>
        <w:t>ότι την ξέρω, αλλά δεν θα την πείτε οι περ</w:t>
      </w:r>
      <w:r>
        <w:rPr>
          <w:rFonts w:eastAsia="Times New Roman" w:cs="Times New Roman"/>
          <w:szCs w:val="24"/>
        </w:rPr>
        <w:t>ισσότεροι από εσάς.</w:t>
      </w:r>
    </w:p>
    <w:p w14:paraId="0325F60E"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Επειδή γίνεται πολύς λόγος τελευταία για την προοδευτικότητα σε κάθε θέμα που φέρνετε εδώ και λέτε συνέχεια ότι είσαστε ένα κόμμα προοδευτικό, π</w:t>
      </w:r>
      <w:r w:rsidRPr="00E57B5A">
        <w:rPr>
          <w:rFonts w:eastAsia="Times New Roman" w:cs="Times New Roman"/>
          <w:szCs w:val="24"/>
        </w:rPr>
        <w:t>ρέπει</w:t>
      </w:r>
      <w:r>
        <w:rPr>
          <w:rFonts w:eastAsia="Times New Roman" w:cs="Times New Roman"/>
          <w:szCs w:val="24"/>
        </w:rPr>
        <w:t xml:space="preserve"> κάποια στιγμή να τελειώνει αυτό το παραμύθι. Προοδευτικότητα δεν είναι η πλήρης αποποι</w:t>
      </w:r>
      <w:r>
        <w:rPr>
          <w:rFonts w:eastAsia="Times New Roman" w:cs="Times New Roman"/>
          <w:szCs w:val="24"/>
        </w:rPr>
        <w:t>νικοποίηση της χρήσης κάνναβης και ο αποπροσανατολισμός της νεολαίας. Προοδευτικότητα είναι να εμπνέεις τη νεολαία, να της δίνεις ευκαιρίες για να εργαστεί και να είναι χρήσιμη στην κοινωνία. Προοδευτικότητα δεν είναι να αφήνεις ανεξέλεγκτες τις συλλογικότ</w:t>
      </w:r>
      <w:r>
        <w:rPr>
          <w:rFonts w:eastAsia="Times New Roman" w:cs="Times New Roman"/>
          <w:szCs w:val="24"/>
        </w:rPr>
        <w:t xml:space="preserve">ητες να διαλύουν τα πάντα και την ανομία να φτάνει στο κόκκινο. Προοδευτικότητα </w:t>
      </w:r>
      <w:r>
        <w:rPr>
          <w:rFonts w:eastAsia="Times New Roman" w:cs="Times New Roman"/>
          <w:szCs w:val="24"/>
        </w:rPr>
        <w:lastRenderedPageBreak/>
        <w:t>είναι να κάνεις τους πολίτες να νιώθουν ασφάλεια και τους φοιτητές να κυκλοφορούν ελεύθερα στο πανεπιστήμιο. Προοδευτικότητα δεν είναι να ανοίγεις διάπλατα τα σύνορα και να αφή</w:t>
      </w:r>
      <w:r>
        <w:rPr>
          <w:rFonts w:eastAsia="Times New Roman" w:cs="Times New Roman"/>
          <w:szCs w:val="24"/>
        </w:rPr>
        <w:t>νεις τους παράνομους μετανάστες να μπαίνουν στην πατρίδα.</w:t>
      </w:r>
    </w:p>
    <w:p w14:paraId="0325F60F" w14:textId="77777777" w:rsidR="002A39CD" w:rsidRDefault="007F4A76">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0325F610"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 xml:space="preserve">. </w:t>
      </w:r>
    </w:p>
    <w:p w14:paraId="0325F611"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Προοδευτικότητα είναι να προφυλάσσεις τα σύνορά σου και ταυτόχρονα να δείχ</w:t>
      </w:r>
      <w:r>
        <w:rPr>
          <w:rFonts w:eastAsia="Times New Roman" w:cs="Times New Roman"/>
          <w:szCs w:val="24"/>
        </w:rPr>
        <w:t>νεις κοινωνική ευαισθησία στους πραγματικούς πρόσφυγες. Τέλος, προοδευτικότητα δεν είναι το να αναγκάζεις, να υποχρεώνεις ένα άβουλο βρέφος ένα παιδί να έχει ανάδοχους ομόφυλους γονείς. Προοδευτικότητα είναι να σέβεσαι στην πράξη τα ανθρώπινα δικαιώματα κα</w:t>
      </w:r>
      <w:r>
        <w:rPr>
          <w:rFonts w:eastAsia="Times New Roman" w:cs="Times New Roman"/>
          <w:szCs w:val="24"/>
        </w:rPr>
        <w:t>ι τις ατομικές ελευθερίες, στηρίζοντας παράλληλα τον θεσμό της οικογένειας.</w:t>
      </w:r>
    </w:p>
    <w:p w14:paraId="0325F612"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Χίλια ναι στην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όχι </w:t>
      </w:r>
      <w:r w:rsidRPr="00AC526C">
        <w:rPr>
          <w:rFonts w:eastAsia="Times New Roman" w:cs="Times New Roman"/>
          <w:szCs w:val="24"/>
        </w:rPr>
        <w:t>όμως</w:t>
      </w:r>
      <w:r>
        <w:rPr>
          <w:rFonts w:eastAsia="Times New Roman" w:cs="Times New Roman"/>
          <w:szCs w:val="24"/>
        </w:rPr>
        <w:t xml:space="preserve"> στην ασύμφορη ή επικίνδυνη για το μέλλον ενός παιδιού αναδοχή, όχι στο άρθρο 8. </w:t>
      </w:r>
    </w:p>
    <w:p w14:paraId="0325F613" w14:textId="77777777" w:rsidR="002A39CD" w:rsidRDefault="007F4A76">
      <w:pPr>
        <w:tabs>
          <w:tab w:val="left" w:pos="3873"/>
        </w:tabs>
        <w:spacing w:line="600" w:lineRule="auto"/>
        <w:ind w:firstLine="720"/>
        <w:contextualSpacing/>
        <w:jc w:val="both"/>
        <w:rPr>
          <w:rFonts w:eastAsia="Times New Roman" w:cs="Times New Roman"/>
          <w:szCs w:val="24"/>
        </w:rPr>
      </w:pPr>
      <w:r w:rsidRPr="00AC365A">
        <w:rPr>
          <w:rFonts w:eastAsia="Times New Roman"/>
          <w:szCs w:val="24"/>
        </w:rPr>
        <w:lastRenderedPageBreak/>
        <w:t>Ευχαριστώ πολύ.</w:t>
      </w:r>
      <w:r>
        <w:rPr>
          <w:rFonts w:eastAsia="Times New Roman" w:cs="Times New Roman"/>
          <w:szCs w:val="24"/>
        </w:rPr>
        <w:t xml:space="preserve"> </w:t>
      </w:r>
    </w:p>
    <w:p w14:paraId="0325F614" w14:textId="77777777" w:rsidR="002A39CD" w:rsidRDefault="007F4A76">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w:t>
      </w:r>
      <w:r w:rsidRPr="00FE24C6">
        <w:rPr>
          <w:rFonts w:eastAsia="Times New Roman"/>
          <w:bCs/>
        </w:rPr>
        <w:t>ς Δημοκρατίας)</w:t>
      </w:r>
    </w:p>
    <w:p w14:paraId="0325F615" w14:textId="77777777" w:rsidR="002A39CD" w:rsidRDefault="007F4A76">
      <w:pPr>
        <w:tabs>
          <w:tab w:val="left" w:pos="3873"/>
        </w:tabs>
        <w:spacing w:line="600" w:lineRule="auto"/>
        <w:ind w:firstLine="720"/>
        <w:contextualSpacing/>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Και εγώ ευχαριστώ.</w:t>
      </w:r>
    </w:p>
    <w:p w14:paraId="0325F616"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B1670E">
        <w:rPr>
          <w:rFonts w:eastAsia="Times New Roman" w:cs="Times New Roman"/>
          <w:szCs w:val="24"/>
        </w:rPr>
        <w:t>Κοινοβουλευτικός Εκπρόσωπος</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ο κ. Μαντάς, έχει τον λόγο, κατά τον Κανονισμό.</w:t>
      </w:r>
    </w:p>
    <w:p w14:paraId="0325F617"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Λυπάμαι για αυτά που άκουσα λίγο πριν. Αν και έχω προκληθεί πραγματικά και επιστημονικά, δεν θα απαντήσω και δεν θα παρασυρθώ σε αυτά που άκουσα από έναν συνάδελφο γιατρό και πανεπιστημιακό λίγη ώρα πριν. </w:t>
      </w:r>
    </w:p>
    <w:p w14:paraId="0325F618"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Επιλέγω συνειδητά, </w:t>
      </w:r>
      <w:r w:rsidRPr="002170BF">
        <w:rPr>
          <w:rFonts w:eastAsia="Times New Roman" w:cs="Times New Roman"/>
          <w:szCs w:val="24"/>
        </w:rPr>
        <w:t>κυρίες και κύριοι συνάδελφοι,</w:t>
      </w:r>
      <w:r>
        <w:rPr>
          <w:rFonts w:eastAsia="Times New Roman" w:cs="Times New Roman"/>
          <w:szCs w:val="24"/>
        </w:rPr>
        <w:t xml:space="preserve"> σ</w:t>
      </w:r>
      <w:r>
        <w:rPr>
          <w:rFonts w:eastAsia="Times New Roman" w:cs="Times New Roman"/>
          <w:szCs w:val="24"/>
        </w:rPr>
        <w:t xml:space="preserve">ε αυτό το </w:t>
      </w:r>
      <w:r w:rsidRPr="00823F09">
        <w:rPr>
          <w:rFonts w:eastAsia="Times New Roman" w:cs="Times New Roman"/>
          <w:szCs w:val="24"/>
        </w:rPr>
        <w:t>νομοσχέδιο</w:t>
      </w:r>
      <w:r>
        <w:rPr>
          <w:rFonts w:eastAsia="Times New Roman" w:cs="Times New Roman"/>
          <w:szCs w:val="24"/>
        </w:rPr>
        <w:t xml:space="preserve"> να μην κάνω κανένα σχόλιο για τη γενική κατάσταση, για την επικαιρότητα, για τα επίδικα </w:t>
      </w:r>
      <w:r w:rsidRPr="00911877">
        <w:rPr>
          <w:rFonts w:eastAsia="Times New Roman" w:cs="Times New Roman"/>
          <w:szCs w:val="24"/>
        </w:rPr>
        <w:t>πολιτικ</w:t>
      </w:r>
      <w:r>
        <w:rPr>
          <w:rFonts w:eastAsia="Times New Roman" w:cs="Times New Roman"/>
          <w:szCs w:val="24"/>
        </w:rPr>
        <w:t>ά ζητήματα και λοιπά και λοιπά. Θέλω να μιλήσω αυστηρά για αυτή τη νομοθετική πρωτοβουλία που έχει τίτλο</w:t>
      </w:r>
      <w:r>
        <w:rPr>
          <w:rFonts w:eastAsia="Times New Roman" w:cs="Times New Roman"/>
          <w:szCs w:val="24"/>
        </w:rPr>
        <w:t>:</w:t>
      </w:r>
      <w:r>
        <w:rPr>
          <w:rFonts w:eastAsia="Times New Roman" w:cs="Times New Roman"/>
          <w:szCs w:val="24"/>
        </w:rPr>
        <w:t xml:space="preserve"> «Μέτρα για την προώθηση των Θεσμών</w:t>
      </w:r>
      <w:r>
        <w:rPr>
          <w:rFonts w:eastAsia="Times New Roman" w:cs="Times New Roman"/>
          <w:szCs w:val="24"/>
        </w:rPr>
        <w:t xml:space="preserve"> της Αναδοχής και της Υιοθεσίας». Κάνω αυτή την επιλογή γιατί αυτή η πρωτοβουλία που προστίθεται </w:t>
      </w:r>
      <w:r>
        <w:rPr>
          <w:rFonts w:eastAsia="Times New Roman" w:cs="Times New Roman"/>
          <w:szCs w:val="24"/>
        </w:rPr>
        <w:lastRenderedPageBreak/>
        <w:t xml:space="preserve">σε σημαντικές άλλες δικές μας πρωτοβουλίες στο επίπεδο της διεύρυνσης των δικαιωμάτων έχει δύο χαρακτηριστικά. </w:t>
      </w:r>
    </w:p>
    <w:p w14:paraId="0325F619"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  πρώτο χαρακτηριστικό είναι ότι είναι ένα </w:t>
      </w:r>
      <w:r w:rsidRPr="00823F09">
        <w:rPr>
          <w:rFonts w:eastAsia="Times New Roman" w:cs="Times New Roman"/>
          <w:szCs w:val="24"/>
        </w:rPr>
        <w:t>νο</w:t>
      </w:r>
      <w:r w:rsidRPr="00823F09">
        <w:rPr>
          <w:rFonts w:eastAsia="Times New Roman" w:cs="Times New Roman"/>
          <w:szCs w:val="24"/>
        </w:rPr>
        <w:t>μοσχέδιο</w:t>
      </w:r>
      <w:r>
        <w:rPr>
          <w:rFonts w:eastAsia="Times New Roman" w:cs="Times New Roman"/>
          <w:szCs w:val="24"/>
        </w:rPr>
        <w:t xml:space="preserve"> της επιλογής μας και όχι ένα </w:t>
      </w:r>
      <w:r w:rsidRPr="00823F09">
        <w:rPr>
          <w:rFonts w:eastAsia="Times New Roman" w:cs="Times New Roman"/>
          <w:szCs w:val="24"/>
        </w:rPr>
        <w:t>νομοσχέδιο</w:t>
      </w:r>
      <w:r>
        <w:rPr>
          <w:rFonts w:eastAsia="Times New Roman" w:cs="Times New Roman"/>
          <w:szCs w:val="24"/>
        </w:rPr>
        <w:t xml:space="preserve"> που μας επιβάλλεται. Έχουμε την πλήρη ιδιοκτησίας αυτής της πρωτοβουλίας. Αυτό είναι κρίσιμο στις μέρες και στα χρόνια που ζούμε. Το δεύτερο χαρακτηριστικό αυτού του </w:t>
      </w:r>
      <w:r w:rsidRPr="00823F09">
        <w:rPr>
          <w:rFonts w:eastAsia="Times New Roman" w:cs="Times New Roman"/>
          <w:szCs w:val="24"/>
        </w:rPr>
        <w:t>νομοσχ</w:t>
      </w:r>
      <w:r>
        <w:rPr>
          <w:rFonts w:eastAsia="Times New Roman" w:cs="Times New Roman"/>
          <w:szCs w:val="24"/>
        </w:rPr>
        <w:t>εδίου είναι ότι όλοι παραδέχονται ό</w:t>
      </w:r>
      <w:r>
        <w:rPr>
          <w:rFonts w:eastAsia="Times New Roman" w:cs="Times New Roman"/>
          <w:szCs w:val="24"/>
        </w:rPr>
        <w:t>τι έχει θετικές διατάξεις και πιθανά θα ψηφιζόταν με ομοφωνία, αρκεί να μην είχε το «έξω από εδώ», το διαβολικό άρθρο 8.</w:t>
      </w:r>
    </w:p>
    <w:p w14:paraId="0325F61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Αυτό το άρθρο δηλαδή, που δίνει πρακτικά σε όλους τους ενήλικους, ανεξαρτήτως φύλου, θρησκείας, χρώματος, σεξουαλικού προσανατολισμού κ</w:t>
      </w:r>
      <w:r>
        <w:rPr>
          <w:rFonts w:eastAsia="Times New Roman" w:cs="Times New Roman"/>
          <w:szCs w:val="24"/>
        </w:rPr>
        <w:t>.λπ. και ανεξαρτήτου μορφής οικογένειας: μονογονεϊκής, με οποιονδήποτε σεξουαλικό προσανατολισμό ζεύγους, πάλι με οποιονδήποτε σεξουαλικό προσανατολισμό και οποιασδήποτε μορφής που προβλέπεται, παραδείγματος χάριν: γάμος θρησκευτικός, πολιτικός ή ό,τι θέλε</w:t>
      </w:r>
      <w:r>
        <w:rPr>
          <w:rFonts w:eastAsia="Times New Roman" w:cs="Times New Roman"/>
          <w:szCs w:val="24"/>
        </w:rPr>
        <w:t xml:space="preserve">τε, σύμφωνο συμβίωσης κ.λπ., να έχει το δικαίωμα να γίνει, εφόσον είναι κατάλληλοι, </w:t>
      </w:r>
      <w:r>
        <w:rPr>
          <w:rFonts w:eastAsia="Times New Roman" w:cs="Times New Roman"/>
          <w:szCs w:val="24"/>
        </w:rPr>
        <w:lastRenderedPageBreak/>
        <w:t xml:space="preserve">είτε το ζευγάρι είτε ο γονιός, ως οικογένεια αναδοχής, περί αυτού πρόκειται. </w:t>
      </w:r>
      <w:r>
        <w:rPr>
          <w:rFonts w:eastAsia="Times New Roman" w:cs="Times New Roman"/>
          <w:szCs w:val="24"/>
        </w:rPr>
        <w:t>Ν</w:t>
      </w:r>
      <w:r>
        <w:rPr>
          <w:rFonts w:eastAsia="Times New Roman" w:cs="Times New Roman"/>
          <w:szCs w:val="24"/>
        </w:rPr>
        <w:t>ομίζω ότι πρέπει να προσέξουμε σε αυτό το σημείο ακριβώς για τον εξής λόγο. Εγώ δεν θα μπω στο</w:t>
      </w:r>
      <w:r>
        <w:rPr>
          <w:rFonts w:eastAsia="Times New Roman" w:cs="Times New Roman"/>
          <w:szCs w:val="24"/>
        </w:rPr>
        <w:t xml:space="preserve"> δίλημμα «όχι» ή «ναι» στο άρθρο 8, γιατί δεν είναι μόνο εκεί το πρόβλημα. </w:t>
      </w:r>
    </w:p>
    <w:p w14:paraId="0325F61B"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325F61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Θα ζητούσα λίγο ησυχία, αν είναι δυνατόν. Οι συνάδελφοι να μιλήσουν έξω.</w:t>
      </w:r>
    </w:p>
    <w:p w14:paraId="0325F61D" w14:textId="77777777" w:rsidR="002A39CD" w:rsidRDefault="007F4A76">
      <w:pPr>
        <w:spacing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Είναι αναγκαία η ησυχία, παρακαλώ.</w:t>
      </w:r>
    </w:p>
    <w:p w14:paraId="0325F61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Συνεχίστε, κύ</w:t>
      </w:r>
      <w:r>
        <w:rPr>
          <w:rFonts w:eastAsia="Times New Roman" w:cs="Times New Roman"/>
          <w:szCs w:val="24"/>
        </w:rPr>
        <w:t>ριε Μαντά.</w:t>
      </w:r>
    </w:p>
    <w:p w14:paraId="0325F61F" w14:textId="77777777" w:rsidR="002A39CD" w:rsidRDefault="007F4A76">
      <w:pPr>
        <w:spacing w:line="600" w:lineRule="auto"/>
        <w:ind w:firstLine="720"/>
        <w:contextualSpacing/>
        <w:jc w:val="both"/>
        <w:rPr>
          <w:rFonts w:eastAsia="Times New Roman" w:cs="Times New Roman"/>
          <w:szCs w:val="24"/>
        </w:rPr>
      </w:pPr>
      <w:r w:rsidRPr="00E04505">
        <w:rPr>
          <w:rFonts w:eastAsia="Times New Roman" w:cs="Times New Roman"/>
          <w:b/>
          <w:szCs w:val="24"/>
        </w:rPr>
        <w:t xml:space="preserve">ΧΡΗΣΤΟΣ ΜΑΝΤΑΣ: </w:t>
      </w:r>
      <w:r>
        <w:rPr>
          <w:rFonts w:eastAsia="Times New Roman" w:cs="Times New Roman"/>
          <w:szCs w:val="24"/>
        </w:rPr>
        <w:t>Εάν θέλετε, κ</w:t>
      </w:r>
      <w:r>
        <w:rPr>
          <w:rFonts w:eastAsia="Times New Roman" w:cs="Times New Roman"/>
          <w:szCs w:val="24"/>
        </w:rPr>
        <w:t>.</w:t>
      </w:r>
      <w:r>
        <w:rPr>
          <w:rFonts w:eastAsia="Times New Roman" w:cs="Times New Roman"/>
          <w:szCs w:val="24"/>
        </w:rPr>
        <w:t xml:space="preserve"> Μάρκου, λίγο ησυχία, γιατί δεν μπορούμε να μιλήσουμε.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0325F620" w14:textId="77777777" w:rsidR="002A39CD" w:rsidRDefault="007F4A76">
      <w:pPr>
        <w:spacing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b/>
          <w:szCs w:val="24"/>
        </w:rPr>
        <w:t xml:space="preserve"> </w:t>
      </w:r>
      <w:r w:rsidRPr="004574AB">
        <w:rPr>
          <w:rFonts w:eastAsia="Times New Roman" w:cs="Times New Roman"/>
          <w:szCs w:val="24"/>
        </w:rPr>
        <w:t>Δεν χρειάζεται να το κάνουμε σχόλιο.</w:t>
      </w:r>
      <w:r>
        <w:rPr>
          <w:rFonts w:eastAsia="Times New Roman" w:cs="Times New Roman"/>
          <w:szCs w:val="24"/>
        </w:rPr>
        <w:t xml:space="preserve"> Συνεχίστε παρακαλώ.</w:t>
      </w:r>
    </w:p>
    <w:p w14:paraId="0325F621" w14:textId="77777777" w:rsidR="002A39CD" w:rsidRDefault="007F4A76">
      <w:pPr>
        <w:spacing w:line="600" w:lineRule="auto"/>
        <w:ind w:firstLine="720"/>
        <w:contextualSpacing/>
        <w:jc w:val="both"/>
        <w:rPr>
          <w:rFonts w:eastAsia="Times New Roman" w:cs="Times New Roman"/>
          <w:szCs w:val="24"/>
        </w:rPr>
      </w:pPr>
      <w:r w:rsidRPr="00E04505">
        <w:rPr>
          <w:rFonts w:eastAsia="Times New Roman" w:cs="Times New Roman"/>
          <w:b/>
          <w:szCs w:val="24"/>
        </w:rPr>
        <w:t>ΧΡΗΣΤΟΣ ΜΑΝΤΑΣ:</w:t>
      </w:r>
      <w:r>
        <w:rPr>
          <w:rFonts w:eastAsia="Times New Roman" w:cs="Times New Roman"/>
          <w:b/>
          <w:szCs w:val="24"/>
        </w:rPr>
        <w:t xml:space="preserve"> </w:t>
      </w:r>
      <w:r>
        <w:rPr>
          <w:rFonts w:eastAsia="Times New Roman" w:cs="Times New Roman"/>
          <w:szCs w:val="24"/>
        </w:rPr>
        <w:t>Λέω το εξής: Να το σκεφθούμε λίγο α</w:t>
      </w:r>
      <w:r>
        <w:rPr>
          <w:rFonts w:eastAsia="Times New Roman" w:cs="Times New Roman"/>
          <w:szCs w:val="24"/>
        </w:rPr>
        <w:t xml:space="preserve">πό την ανάποδη. Θα μπορούσαμε εμείς εν </w:t>
      </w:r>
      <w:proofErr w:type="spellStart"/>
      <w:r>
        <w:rPr>
          <w:rFonts w:eastAsia="Times New Roman" w:cs="Times New Roman"/>
          <w:szCs w:val="24"/>
        </w:rPr>
        <w:t>έτει</w:t>
      </w:r>
      <w:proofErr w:type="spellEnd"/>
      <w:r>
        <w:rPr>
          <w:rFonts w:eastAsia="Times New Roman" w:cs="Times New Roman"/>
          <w:szCs w:val="24"/>
        </w:rPr>
        <w:t xml:space="preserve"> 2018 να αποκλείσουμε ως μία νομοθετική πρωτοβουλία, ένα </w:t>
      </w:r>
      <w:r>
        <w:rPr>
          <w:rFonts w:eastAsia="Times New Roman" w:cs="Times New Roman"/>
          <w:szCs w:val="24"/>
        </w:rPr>
        <w:lastRenderedPageBreak/>
        <w:t>δικαίωμα, το οποίο δεν υπάρχει αμφισβήτηση ότι ανήκει σε όλους; Να συζητήσουμε όλα τα υπόλοιπα θέματα, να το δούμε, αλλά υπάρχει αμφισβήτηση ότι μπορεί να έ</w:t>
      </w:r>
      <w:r>
        <w:rPr>
          <w:rFonts w:eastAsia="Times New Roman" w:cs="Times New Roman"/>
          <w:szCs w:val="24"/>
        </w:rPr>
        <w:t>χουμε σε αυτή τη βάση, σε αυτή τη Βουλή, το 2018, οποιονδήποτε λόγο για να κάνουμε διάκριση; Είναι ένα κρίσιμο ερώτημα, ένα καθοριστικό ερώτημα, από το οποίο κανείς δεν μπορεί να ξεφύγει.</w:t>
      </w:r>
    </w:p>
    <w:p w14:paraId="0325F62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Λέω, λοιπόν, ότι αυτό το νομοσχέδιο δεν είναι μία φωτοβολίδα, έρχετα</w:t>
      </w:r>
      <w:r>
        <w:rPr>
          <w:rFonts w:eastAsia="Times New Roman" w:cs="Times New Roman"/>
          <w:szCs w:val="24"/>
        </w:rPr>
        <w:t xml:space="preserve">ι μέσα στα πλαίσια ενός συνολικού σχεδίου που ξετυλίγουμε για την οικογένεια και για το παιδί. Θυμίζω τα 260.000.000 για τα οικογενειακά επιδόματα, θυμίζω τα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w:t>
      </w:r>
      <w:r>
        <w:rPr>
          <w:rFonts w:eastAsia="Times New Roman" w:cs="Times New Roman"/>
          <w:szCs w:val="24"/>
        </w:rPr>
        <w:t xml:space="preserve"> σχολικά γεύματα, θυμίζω τα 50.000.000 για τους βρεφονηπιακούς σταθμούς, τα</w:t>
      </w:r>
      <w:r>
        <w:rPr>
          <w:rFonts w:eastAsia="Times New Roman" w:cs="Times New Roman"/>
          <w:szCs w:val="24"/>
        </w:rPr>
        <w:t xml:space="preserve"> 15.000.000 για τη διαδικασία της </w:t>
      </w:r>
      <w:proofErr w:type="spellStart"/>
      <w:r>
        <w:rPr>
          <w:rFonts w:eastAsia="Times New Roman" w:cs="Times New Roman"/>
          <w:szCs w:val="24"/>
        </w:rPr>
        <w:t>αποϊδρυματοποίησης</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Αυτό που θα μπορούσε να είναι ο τίτλος του νομοσχεδίου θα ήταν: «Μέτρα για την προώθηση των θεσμών της αναδοχής και της υιοθεσίας για το συμφέρον του παιδιού» και για τη δυνατότητα να ζήσουν αυτά </w:t>
      </w:r>
      <w:r>
        <w:rPr>
          <w:rFonts w:eastAsia="Times New Roman" w:cs="Times New Roman"/>
          <w:szCs w:val="24"/>
        </w:rPr>
        <w:t>τα παιδιά έξω από τα ιδρύματα.</w:t>
      </w:r>
    </w:p>
    <w:p w14:paraId="0325F62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θέλω να πω ότι πρέπει κατ’ αρχ</w:t>
      </w:r>
      <w:r>
        <w:rPr>
          <w:rFonts w:eastAsia="Times New Roman" w:cs="Times New Roman"/>
          <w:szCs w:val="24"/>
        </w:rPr>
        <w:t>άς</w:t>
      </w:r>
      <w:r>
        <w:rPr>
          <w:rFonts w:eastAsia="Times New Roman" w:cs="Times New Roman"/>
          <w:szCs w:val="24"/>
        </w:rPr>
        <w:t xml:space="preserve"> να μιλήσουμε με μ</w:t>
      </w:r>
      <w:r>
        <w:rPr>
          <w:rFonts w:eastAsia="Times New Roman" w:cs="Times New Roman"/>
          <w:szCs w:val="24"/>
        </w:rPr>
        <w:t>ί</w:t>
      </w:r>
      <w:r>
        <w:rPr>
          <w:rFonts w:eastAsia="Times New Roman" w:cs="Times New Roman"/>
          <w:szCs w:val="24"/>
        </w:rPr>
        <w:t>α μεγαλύτερη σαφήνεια και ένα μεγαλύτερο βάθος, κυρία Υπουργέ, γιατί υπάρχει αυτή η κατάσταση. Γιατί υπάρχει αυτή η κατάσταση σήμερα στη χώρα μας και όχι μόνο; Εγώ θα πρό</w:t>
      </w:r>
      <w:r>
        <w:rPr>
          <w:rFonts w:eastAsia="Times New Roman" w:cs="Times New Roman"/>
          <w:szCs w:val="24"/>
        </w:rPr>
        <w:t>σθετα -σε αυτό που έχει ήδη ειπωθεί σε σχέση με τις ελλείψεις στις κοινωνικές υπηρεσίες, σε σχέση με τις δικαστικές δυσλειτουργίες και τα προβλήματα που υπάρχουν στην ταχύτητα με την οποία διεκπεραιώνονται αυτά τα ζητήματα- ότι υπάρχουν και ορισμένα άλλα π</w:t>
      </w:r>
      <w:r>
        <w:rPr>
          <w:rFonts w:eastAsia="Times New Roman" w:cs="Times New Roman"/>
          <w:szCs w:val="24"/>
        </w:rPr>
        <w:t>ιο βαθιά πράγματα που είναι -θα έλεγα- στο πεδίο των στερεοτύπων, των απόψεων, των αντιλήψεων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Για να καθίσουμε να σκεφτούμε λιγάκι. Ας μιλήσω για την υιοθεσία. Όταν κάποιο ζευγάρι, ένας γονιός, θέλει να μεγαλώσει ένα παιδί, τι ακριβώς σκέφτεται; Ας </w:t>
      </w:r>
      <w:r>
        <w:rPr>
          <w:rFonts w:eastAsia="Times New Roman" w:cs="Times New Roman"/>
          <w:szCs w:val="24"/>
        </w:rPr>
        <w:t>βάλουμε μια άνω τελεία και ας το σκεφθούμε, πώς σκέφτεται το παιδί που θα μεγαλώσει; Μήπως η μεγάλη πλειοψηφία σκέφτεται ένα παιδί υγιές και μέσα του έχει μ</w:t>
      </w:r>
      <w:r>
        <w:rPr>
          <w:rFonts w:eastAsia="Times New Roman" w:cs="Times New Roman"/>
          <w:szCs w:val="24"/>
        </w:rPr>
        <w:t>ί</w:t>
      </w:r>
      <w:r>
        <w:rPr>
          <w:rFonts w:eastAsia="Times New Roman" w:cs="Times New Roman"/>
          <w:szCs w:val="24"/>
        </w:rPr>
        <w:t>α ευχή να είναι υγιές, να είναι δυνατό, να είναι έξυπνο; Θα έλεγα ότι είναι μ</w:t>
      </w:r>
      <w:r>
        <w:rPr>
          <w:rFonts w:eastAsia="Times New Roman" w:cs="Times New Roman"/>
          <w:szCs w:val="24"/>
        </w:rPr>
        <w:t>ί</w:t>
      </w:r>
      <w:r>
        <w:rPr>
          <w:rFonts w:eastAsia="Times New Roman" w:cs="Times New Roman"/>
          <w:szCs w:val="24"/>
        </w:rPr>
        <w:t xml:space="preserve">α ροπή την οποία δεν </w:t>
      </w:r>
      <w:r>
        <w:rPr>
          <w:rFonts w:eastAsia="Times New Roman" w:cs="Times New Roman"/>
          <w:szCs w:val="24"/>
        </w:rPr>
        <w:t>μπορούμε να την ξεχνάμε, πρώτον.</w:t>
      </w:r>
    </w:p>
    <w:p w14:paraId="0325F62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για σκεφθείτε λιγάκι την εξής παράμετρο: Γιατί από τις υιοθεσίες που γίνονται μόνο το 1/5 είναι από τα ιδρύματα και οι υπόλοιπες δεν είναι από τα ιδρύματα; Γιατί μεγάλο κομμάτι του πληθυσμού των ιδρυμάτων δεν αντα</w:t>
      </w:r>
      <w:r>
        <w:rPr>
          <w:rFonts w:eastAsia="Times New Roman" w:cs="Times New Roman"/>
          <w:szCs w:val="24"/>
        </w:rPr>
        <w:t xml:space="preserve">ποκρίνεται σε αυτό που διαμορφώνει ως προσδοκία ο γονιός. </w:t>
      </w:r>
      <w:r>
        <w:rPr>
          <w:rFonts w:eastAsia="Times New Roman" w:cs="Times New Roman"/>
          <w:szCs w:val="24"/>
        </w:rPr>
        <w:t>Α</w:t>
      </w:r>
      <w:r>
        <w:rPr>
          <w:rFonts w:eastAsia="Times New Roman" w:cs="Times New Roman"/>
          <w:szCs w:val="24"/>
        </w:rPr>
        <w:t>κόμη κάτι: Υπάρχουν τα παιδιά τα ανάπηρα. Τα παιδιά με ένα σύνολο αναπηριών θα πω, γιατί πολλές φορές είναι πολύπλοκα θέματα αυτά. Παιδιά, λοιπόν, τα οποία είναι, θα έλεγα, δύσκολα στο να μεγαλώσου</w:t>
      </w:r>
      <w:r>
        <w:rPr>
          <w:rFonts w:eastAsia="Times New Roman" w:cs="Times New Roman"/>
          <w:szCs w:val="24"/>
        </w:rPr>
        <w:t>ν και σε μ</w:t>
      </w:r>
      <w:r>
        <w:rPr>
          <w:rFonts w:eastAsia="Times New Roman" w:cs="Times New Roman"/>
          <w:szCs w:val="24"/>
        </w:rPr>
        <w:t>ί</w:t>
      </w:r>
      <w:r>
        <w:rPr>
          <w:rFonts w:eastAsia="Times New Roman" w:cs="Times New Roman"/>
          <w:szCs w:val="24"/>
        </w:rPr>
        <w:t xml:space="preserve">α προοπτική προβληματική για όλη τους τη ζωή. </w:t>
      </w:r>
    </w:p>
    <w:p w14:paraId="0325F62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τα λέω αυτά; Γιατί θέλω να πω ότι όλη αυτή η διαδικασία της αναδοχής και της υιοθεσίας και κυρίως αυτός ο μεγάλος στόχος, με τον οποίο φαίνεται να ομοφωνούν όλες οι πλευρές, ο στόχος του </w:t>
      </w:r>
      <w:proofErr w:type="spellStart"/>
      <w:r>
        <w:rPr>
          <w:rFonts w:eastAsia="Times New Roman" w:cs="Times New Roman"/>
          <w:szCs w:val="24"/>
        </w:rPr>
        <w:t>αποϊδ</w:t>
      </w:r>
      <w:r>
        <w:rPr>
          <w:rFonts w:eastAsia="Times New Roman" w:cs="Times New Roman"/>
          <w:szCs w:val="24"/>
        </w:rPr>
        <w:t>ρυματισμού</w:t>
      </w:r>
      <w:proofErr w:type="spellEnd"/>
      <w:r>
        <w:rPr>
          <w:rFonts w:eastAsia="Times New Roman" w:cs="Times New Roman"/>
          <w:szCs w:val="24"/>
        </w:rPr>
        <w:t xml:space="preserve"> και ο στόχος να μην έχουμε ιδρύματα, που θα έλεγε κανένας ότι είναι ίσως ένα πράγμα που μπορεί να μοιάζει ουτοπικό, αλλά πρέπει να είναι ο στόχος μας, είναι μια πολύπλοκη και σύνθετη διαδικασία. </w:t>
      </w:r>
      <w:r>
        <w:rPr>
          <w:rFonts w:eastAsia="Times New Roman" w:cs="Times New Roman"/>
          <w:szCs w:val="24"/>
        </w:rPr>
        <w:t>Π</w:t>
      </w:r>
      <w:r>
        <w:rPr>
          <w:rFonts w:eastAsia="Times New Roman" w:cs="Times New Roman"/>
          <w:szCs w:val="24"/>
        </w:rPr>
        <w:t>ρέπει να έχουμε σοβαρά στο μυαλό μας ότι αυτό απα</w:t>
      </w:r>
      <w:r>
        <w:rPr>
          <w:rFonts w:eastAsia="Times New Roman" w:cs="Times New Roman"/>
          <w:szCs w:val="24"/>
        </w:rPr>
        <w:t>ιτεί χρόνο, απαιτεί προσή</w:t>
      </w:r>
      <w:r>
        <w:rPr>
          <w:rFonts w:eastAsia="Times New Roman" w:cs="Times New Roman"/>
          <w:szCs w:val="24"/>
        </w:rPr>
        <w:lastRenderedPageBreak/>
        <w:t>λωση, απαιτεί εξειδικευμένους ανθρώπους, διεπιστημονικές ομάδες και βεβαίως απαιτεί ένα κλίμα στην κοινωνία, το οποίο οφείλουμε να φτιάξουμε. Γι’ αυτό λέω ότι δεν πρέπει και δεν νομίζω ότι το κάνει το νομοσχέδιο σε καμία περίπτωση.</w:t>
      </w:r>
      <w:r>
        <w:rPr>
          <w:rFonts w:eastAsia="Times New Roman" w:cs="Times New Roman"/>
          <w:szCs w:val="24"/>
        </w:rPr>
        <w:t xml:space="preserve"> Γιατί το νομοσχέδιο βάζει ακριβώς αυτό το πλαίσιο για να ξεκινήσει αυτή η δουλειά που είναι εξαιρετικά σημαντική. Πρέπει να καταλαβαίνουμε, να έχουμε συνείδηση όλης αυτής της διαδικασίας και των δυσκολιών που εμπεριέχει. </w:t>
      </w:r>
    </w:p>
    <w:p w14:paraId="0325F62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Θα πω και κάτι ακόμα: Σήμερα λέμε</w:t>
      </w:r>
      <w:r>
        <w:rPr>
          <w:rFonts w:eastAsia="Times New Roman" w:cs="Times New Roman"/>
          <w:szCs w:val="24"/>
        </w:rPr>
        <w:t xml:space="preserve"> ότι τα παιδιά στα ιδρύματα είναι δύο με τρεις χιλιάδες. </w:t>
      </w:r>
      <w:r>
        <w:rPr>
          <w:rFonts w:eastAsia="Times New Roman" w:cs="Times New Roman"/>
          <w:szCs w:val="24"/>
        </w:rPr>
        <w:t>Γ</w:t>
      </w:r>
      <w:r>
        <w:rPr>
          <w:rFonts w:eastAsia="Times New Roman" w:cs="Times New Roman"/>
          <w:szCs w:val="24"/>
        </w:rPr>
        <w:t xml:space="preserve">ενικά λέμε ότι δεν ξέρουμε. Αυτό όμως, το οποίο πρέπει να αντιμετωπίσουμε είναι όχι μόνο να επιχειρήσουμε να βγάλουμε τα παιδιά από τα ιδρύματα, αλλά να βάλουμε και τους φραγμούς, ώστε να παιδιά να </w:t>
      </w:r>
      <w:r>
        <w:rPr>
          <w:rFonts w:eastAsia="Times New Roman" w:cs="Times New Roman"/>
          <w:szCs w:val="24"/>
        </w:rPr>
        <w:t>μην μπαίνουν στα ιδρύματα. Δηλαδή, πρέπει και τις δύο πλευρές να μπορέσουμε να δούμε. Επειδή έχω μια εμπειρία από την ψυχική υγεία, είναι αυτό που λέμε οι «</w:t>
      </w:r>
      <w:proofErr w:type="spellStart"/>
      <w:r>
        <w:rPr>
          <w:rFonts w:eastAsia="Times New Roman" w:cs="Times New Roman"/>
          <w:szCs w:val="24"/>
        </w:rPr>
        <w:t>νεοχρόνιοι</w:t>
      </w:r>
      <w:proofErr w:type="spellEnd"/>
      <w:r>
        <w:rPr>
          <w:rFonts w:eastAsia="Times New Roman" w:cs="Times New Roman"/>
          <w:szCs w:val="24"/>
        </w:rPr>
        <w:t>». Αυτοί, δηλαδή, που μπαίνουν με διάφορους τρόπους και χρονίζουν σε μ</w:t>
      </w:r>
      <w:r>
        <w:rPr>
          <w:rFonts w:eastAsia="Times New Roman" w:cs="Times New Roman"/>
          <w:szCs w:val="24"/>
        </w:rPr>
        <w:t>ί</w:t>
      </w:r>
      <w:r>
        <w:rPr>
          <w:rFonts w:eastAsia="Times New Roman" w:cs="Times New Roman"/>
          <w:szCs w:val="24"/>
        </w:rPr>
        <w:t xml:space="preserve">α διαδικασία. </w:t>
      </w:r>
    </w:p>
    <w:p w14:paraId="0325F62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Τα λ</w:t>
      </w:r>
      <w:r>
        <w:rPr>
          <w:rFonts w:eastAsia="Times New Roman" w:cs="Times New Roman"/>
          <w:szCs w:val="24"/>
        </w:rPr>
        <w:t xml:space="preserve">έω αυτά για να τονίσω ότι αυτό το έργο, το οποίο αναλαμβάνουμε και το οποίο θεσμοθετούμε σήμερα, είναι ένα δύσκολο έργο, είναι ένα σύνθετο έργο. Είναι ένα έργο όμως, το οποίο όχι μόνο είναι αναγκαίο, αλλά είναι και το μοναδικό. </w:t>
      </w:r>
      <w:r>
        <w:rPr>
          <w:rFonts w:eastAsia="Times New Roman" w:cs="Times New Roman"/>
          <w:szCs w:val="24"/>
        </w:rPr>
        <w:t>Σ</w:t>
      </w:r>
      <w:r>
        <w:rPr>
          <w:rFonts w:eastAsia="Times New Roman" w:cs="Times New Roman"/>
          <w:szCs w:val="24"/>
        </w:rPr>
        <w:t>ε αυτό συμφωνούν όλες οι πλ</w:t>
      </w:r>
      <w:r>
        <w:rPr>
          <w:rFonts w:eastAsia="Times New Roman" w:cs="Times New Roman"/>
          <w:szCs w:val="24"/>
        </w:rPr>
        <w:t xml:space="preserve">ευρές. Είναι η βασική εναλλακτική λύση που έχουμε. </w:t>
      </w:r>
      <w:r>
        <w:rPr>
          <w:rFonts w:eastAsia="Times New Roman" w:cs="Times New Roman"/>
          <w:szCs w:val="24"/>
        </w:rPr>
        <w:t>Ε</w:t>
      </w:r>
      <w:r>
        <w:rPr>
          <w:rFonts w:eastAsia="Times New Roman" w:cs="Times New Roman"/>
          <w:szCs w:val="24"/>
        </w:rPr>
        <w:t>δώ δεν υπάρχει αμφισβήτηση, διότι από όλες τις πλευρές της Βουλής λέγεται ότι η δυνατότητα του να υπάρχει ένα παιδί σε μ</w:t>
      </w:r>
      <w:r>
        <w:rPr>
          <w:rFonts w:eastAsia="Times New Roman" w:cs="Times New Roman"/>
          <w:szCs w:val="24"/>
        </w:rPr>
        <w:t>ί</w:t>
      </w:r>
      <w:r>
        <w:rPr>
          <w:rFonts w:eastAsia="Times New Roman" w:cs="Times New Roman"/>
          <w:szCs w:val="24"/>
        </w:rPr>
        <w:t xml:space="preserve">α οικογένεια είναι σαφώς καλύτερη από το να υπάρχει ένα παιδί σε ίδρυμα. </w:t>
      </w:r>
    </w:p>
    <w:p w14:paraId="0325F62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Να πάω λί</w:t>
      </w:r>
      <w:r>
        <w:rPr>
          <w:rFonts w:eastAsia="Times New Roman" w:cs="Times New Roman"/>
          <w:szCs w:val="24"/>
        </w:rPr>
        <w:t xml:space="preserve">γο παρακάτω: Είναι κρίσιμο να σκεφτούμε, πέρα από όλα αυτά, να μην προσθέσουμε χωρίς να το θέλουμε νέες διακρίσεις μέσα στη διαδικασία του νομοσχεδίου. Και θα πω δύο συγκεκριμένα πράγματα και θα τα τεκμηριώσω. </w:t>
      </w:r>
    </w:p>
    <w:p w14:paraId="0325F62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Στο άρθρο 9, κυρίες Υπουργοί και κύριε Υπουργ</w:t>
      </w:r>
      <w:r>
        <w:rPr>
          <w:rFonts w:eastAsia="Times New Roman" w:cs="Times New Roman"/>
          <w:szCs w:val="24"/>
        </w:rPr>
        <w:t>έ, υπάρχουν δύο στοιχεία, τα οποία νομίζω ότι δεν προσθέτουν τίποτα, ίσα</w:t>
      </w:r>
      <w:r>
        <w:rPr>
          <w:rFonts w:eastAsia="Times New Roman" w:cs="Times New Roman"/>
          <w:szCs w:val="24"/>
        </w:rPr>
        <w:t xml:space="preserve"> </w:t>
      </w:r>
      <w:r>
        <w:rPr>
          <w:rFonts w:eastAsia="Times New Roman" w:cs="Times New Roman"/>
          <w:szCs w:val="24"/>
        </w:rPr>
        <w:t>ίσα δημιουργούν δυσκολίες. Ο τίτλος του άρθρου 9 είναι: «Απαιτούμενα δικαιολογητικά και διαδικασία εγγραφής στα Ειδικά Μητρώα Υποψήφιων Ανάδοχων Γονέων και στο Εθνικό Μητρώο Υποψήφιων</w:t>
      </w:r>
      <w:r>
        <w:rPr>
          <w:rFonts w:eastAsia="Times New Roman" w:cs="Times New Roman"/>
          <w:szCs w:val="24"/>
        </w:rPr>
        <w:t xml:space="preserve"> Ανάδοχων </w:t>
      </w:r>
      <w:r>
        <w:rPr>
          <w:rFonts w:eastAsia="Times New Roman" w:cs="Times New Roman"/>
          <w:szCs w:val="24"/>
        </w:rPr>
        <w:lastRenderedPageBreak/>
        <w:t xml:space="preserve">Γονέων». Στο δ΄ αναφέρει ότι απαιτείται πιστοποιητικό δημόσιου νοσηλευτικού ιδρύματος, από το οποίο προκύπτει ότι ο αιτών και τα </w:t>
      </w:r>
      <w:proofErr w:type="spellStart"/>
      <w:r>
        <w:rPr>
          <w:rFonts w:eastAsia="Times New Roman" w:cs="Times New Roman"/>
          <w:szCs w:val="24"/>
        </w:rPr>
        <w:t>συνοικούντα</w:t>
      </w:r>
      <w:proofErr w:type="spellEnd"/>
      <w:r>
        <w:rPr>
          <w:rFonts w:eastAsia="Times New Roman" w:cs="Times New Roman"/>
          <w:szCs w:val="24"/>
        </w:rPr>
        <w:t xml:space="preserve"> με αυτόν πρόσωπα δεν πάσχουν από χρόνια μεταδοτικά νοσήματα. </w:t>
      </w:r>
    </w:p>
    <w:p w14:paraId="0325F62A"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Για όσους γνωρίζουν –τώρα δεν βλέπω κανέναν</w:t>
      </w:r>
      <w:r>
        <w:rPr>
          <w:rFonts w:eastAsia="Times New Roman"/>
          <w:szCs w:val="24"/>
        </w:rPr>
        <w:t xml:space="preserve"> από τους συναδέλφους μου εδώ ή μάλλον είναι συνάδελφος ο κύριος Πρόεδρος, τον ξέχασα, αλλά μιλάει στο τηλέφωνο-</w:t>
      </w:r>
      <w:r w:rsidRPr="00824CC6">
        <w:rPr>
          <w:rFonts w:eastAsia="Times New Roman"/>
          <w:szCs w:val="24"/>
        </w:rPr>
        <w:t>,</w:t>
      </w:r>
      <w:r>
        <w:rPr>
          <w:rFonts w:eastAsia="Times New Roman"/>
          <w:szCs w:val="24"/>
        </w:rPr>
        <w:t xml:space="preserve"> όταν μιλάμε για χρόνια μεταδοτικά νοσήματα, συνήθως σε αυτήν την</w:t>
      </w:r>
      <w:r w:rsidRPr="0091220D">
        <w:rPr>
          <w:rFonts w:eastAsia="Times New Roman"/>
          <w:szCs w:val="24"/>
        </w:rPr>
        <w:t xml:space="preserve"> </w:t>
      </w:r>
      <w:r>
        <w:rPr>
          <w:rFonts w:eastAsia="Times New Roman"/>
          <w:szCs w:val="24"/>
        </w:rPr>
        <w:t xml:space="preserve">περίπτωση μιλάμε για το </w:t>
      </w:r>
      <w:r>
        <w:rPr>
          <w:rFonts w:eastAsia="Times New Roman"/>
          <w:szCs w:val="24"/>
          <w:lang w:val="en-US"/>
        </w:rPr>
        <w:t>HIV</w:t>
      </w:r>
      <w:r w:rsidRPr="0091220D">
        <w:rPr>
          <w:rFonts w:eastAsia="Times New Roman"/>
          <w:szCs w:val="24"/>
        </w:rPr>
        <w:t xml:space="preserve"> </w:t>
      </w:r>
      <w:r>
        <w:rPr>
          <w:rFonts w:eastAsia="Times New Roman"/>
          <w:szCs w:val="24"/>
        </w:rPr>
        <w:t xml:space="preserve">και την ηπατίτιδα τύπου </w:t>
      </w:r>
      <w:r>
        <w:rPr>
          <w:rFonts w:eastAsia="Times New Roman"/>
          <w:szCs w:val="24"/>
          <w:lang w:val="en-US"/>
        </w:rPr>
        <w:t>B</w:t>
      </w:r>
      <w:r>
        <w:rPr>
          <w:rFonts w:eastAsia="Times New Roman"/>
          <w:szCs w:val="24"/>
        </w:rPr>
        <w:t xml:space="preserve"> ή τύπου</w:t>
      </w:r>
      <w:r w:rsidRPr="0091220D">
        <w:rPr>
          <w:rFonts w:eastAsia="Times New Roman"/>
          <w:szCs w:val="24"/>
        </w:rPr>
        <w:t xml:space="preserve"> </w:t>
      </w:r>
      <w:r>
        <w:rPr>
          <w:rFonts w:eastAsia="Times New Roman"/>
          <w:szCs w:val="24"/>
          <w:lang w:val="en-US"/>
        </w:rPr>
        <w:t>C</w:t>
      </w:r>
      <w:r>
        <w:rPr>
          <w:rFonts w:eastAsia="Times New Roman"/>
          <w:szCs w:val="24"/>
        </w:rPr>
        <w:t>. Πρακτικά –γι</w:t>
      </w:r>
      <w:r>
        <w:rPr>
          <w:rFonts w:eastAsia="Times New Roman"/>
          <w:szCs w:val="24"/>
        </w:rPr>
        <w:t xml:space="preserve">α να είμαστε πρακτικοί- το να βάλουμε κάθε οικογένεια, η οποία μπαίνει σε αυτήν τη διαδικασία, να πάρει πιστοποιητικά από δημόσια ιδρύματα ότι δεν έχει αυτό το πρόβλημα, δημιουργεί μια διάκριση. Διότι, πείτε μου εσείς, ένας ασθενής με </w:t>
      </w:r>
      <w:r>
        <w:rPr>
          <w:rFonts w:eastAsia="Times New Roman"/>
          <w:szCs w:val="24"/>
          <w:lang w:val="en-US"/>
        </w:rPr>
        <w:t>AIDS</w:t>
      </w:r>
      <w:r w:rsidRPr="0091220D">
        <w:rPr>
          <w:rFonts w:eastAsia="Times New Roman"/>
          <w:szCs w:val="24"/>
        </w:rPr>
        <w:t xml:space="preserve"> </w:t>
      </w:r>
      <w:r>
        <w:rPr>
          <w:rFonts w:eastAsia="Times New Roman"/>
          <w:szCs w:val="24"/>
        </w:rPr>
        <w:t>ο οποίος είναι σ</w:t>
      </w:r>
      <w:r>
        <w:rPr>
          <w:rFonts w:eastAsia="Times New Roman"/>
          <w:szCs w:val="24"/>
        </w:rPr>
        <w:t xml:space="preserve">ε θεραπεία -και ξέρουμε ότι το 2018 δεν είναι 2009, έχουν αλλάξει πολλά πράγματα- γιατί δεν είναι κατάλληλος για να γίνει ανάδοχος γονιός; </w:t>
      </w:r>
    </w:p>
    <w:p w14:paraId="0325F62B"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ίδιο ισχύει και για το επόμενο σημείο. «Πιστοποιητικά», λέει, «δημόσιου νοσηλευτικού ιδρύματος, από το οποίο προκ</w:t>
      </w:r>
      <w:r>
        <w:rPr>
          <w:rFonts w:eastAsia="Times New Roman"/>
          <w:szCs w:val="24"/>
        </w:rPr>
        <w:t xml:space="preserve">ύπτει ότι ο αιτών και τα </w:t>
      </w:r>
      <w:proofErr w:type="spellStart"/>
      <w:r>
        <w:rPr>
          <w:rFonts w:eastAsia="Times New Roman"/>
          <w:szCs w:val="24"/>
        </w:rPr>
        <w:t>συνοικούντα</w:t>
      </w:r>
      <w:proofErr w:type="spellEnd"/>
      <w:r>
        <w:rPr>
          <w:rFonts w:eastAsia="Times New Roman"/>
          <w:szCs w:val="24"/>
        </w:rPr>
        <w:t xml:space="preserve"> με αυτόν </w:t>
      </w:r>
      <w:r>
        <w:rPr>
          <w:rFonts w:eastAsia="Times New Roman"/>
          <w:szCs w:val="24"/>
        </w:rPr>
        <w:lastRenderedPageBreak/>
        <w:t xml:space="preserve">πρόσωπα, δεν πάσχουν από ψυχικό νόσημα». Ξέρετε ποιος είναι ο </w:t>
      </w:r>
      <w:proofErr w:type="spellStart"/>
      <w:r>
        <w:rPr>
          <w:rFonts w:eastAsia="Times New Roman"/>
          <w:szCs w:val="24"/>
        </w:rPr>
        <w:t>επιπολασμός</w:t>
      </w:r>
      <w:proofErr w:type="spellEnd"/>
      <w:r>
        <w:rPr>
          <w:rFonts w:eastAsia="Times New Roman"/>
          <w:szCs w:val="24"/>
        </w:rPr>
        <w:t xml:space="preserve"> των ψυχικών νοσημάτων; 30% στον γενικό πληθυσμό. Δηλαδή, αυτός που έχει ένα γενικευμένο άγχος, μ</w:t>
      </w:r>
      <w:r>
        <w:rPr>
          <w:rFonts w:eastAsia="Times New Roman"/>
          <w:szCs w:val="24"/>
        </w:rPr>
        <w:t>ί</w:t>
      </w:r>
      <w:r>
        <w:rPr>
          <w:rFonts w:eastAsia="Times New Roman"/>
          <w:szCs w:val="24"/>
        </w:rPr>
        <w:t>α διαταραχή πανικού, μια κατάθλιψη, ακό</w:t>
      </w:r>
      <w:r>
        <w:rPr>
          <w:rFonts w:eastAsia="Times New Roman"/>
          <w:szCs w:val="24"/>
        </w:rPr>
        <w:t xml:space="preserve">μη και πιο σοβαρές ψυχικές ασθένειες, γιατί </w:t>
      </w:r>
      <w:r>
        <w:rPr>
          <w:rFonts w:eastAsia="Times New Roman"/>
          <w:szCs w:val="24"/>
          <w:lang w:val="en-US"/>
        </w:rPr>
        <w:t>a</w:t>
      </w:r>
      <w:r w:rsidRPr="0091220D">
        <w:rPr>
          <w:rFonts w:eastAsia="Times New Roman"/>
          <w:szCs w:val="24"/>
        </w:rPr>
        <w:t xml:space="preserve"> </w:t>
      </w:r>
      <w:r>
        <w:rPr>
          <w:rFonts w:eastAsia="Times New Roman"/>
          <w:szCs w:val="24"/>
          <w:lang w:val="en-US"/>
        </w:rPr>
        <w:t>priori</w:t>
      </w:r>
      <w:r w:rsidRPr="0091220D">
        <w:rPr>
          <w:rFonts w:eastAsia="Times New Roman"/>
          <w:szCs w:val="24"/>
        </w:rPr>
        <w:t xml:space="preserve"> </w:t>
      </w:r>
      <w:r>
        <w:rPr>
          <w:rFonts w:eastAsia="Times New Roman"/>
          <w:szCs w:val="24"/>
        </w:rPr>
        <w:t xml:space="preserve">δεν είναι κατάλληλος για να γίνει ανάδοχος γονιός; </w:t>
      </w:r>
    </w:p>
    <w:p w14:paraId="0325F62C"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Με αυτήν την έννοια, προτείνω να φύγουν αυτά τα δύο σημεία και βεβαίως μέσα στη διαδικασία της εκτίμησης από τον κοινωνικό λειτουργό, αν δούμε ένα θέμα</w:t>
      </w:r>
      <w:r>
        <w:rPr>
          <w:rFonts w:eastAsia="Times New Roman"/>
          <w:szCs w:val="24"/>
        </w:rPr>
        <w:t xml:space="preserve"> είτε στη σωματική είτε στην ψυχική υγεία του υποψήφιου αναδόχου, το οποίο ενδέχεται να δημιουργεί ζητήματα καταλληλόλητας ως ανάδοχος, τότε ναι, μπορούμε να ζητήσουμε εξέταση. Κανένας δεν μας το απαγορεύει αυτό, μας τη δίνει τη δυνατότητα αυτή η ευρύτερη </w:t>
      </w:r>
      <w:r>
        <w:rPr>
          <w:rFonts w:eastAsia="Times New Roman"/>
          <w:szCs w:val="24"/>
        </w:rPr>
        <w:t>νομοθεσία, αλλά αν το κάνουμε έτσι, θα κάνουμε μία ουρά -να το πω πρακτικά- έξω από τα εξωτερικά ιατρεία των δημόσιων νοσοκομείων, ούτε ουσιαστική εκτίμηση θα έχουμε. Θα έχουμε μ</w:t>
      </w:r>
      <w:r>
        <w:rPr>
          <w:rFonts w:eastAsia="Times New Roman"/>
          <w:szCs w:val="24"/>
        </w:rPr>
        <w:t>ί</w:t>
      </w:r>
      <w:r>
        <w:rPr>
          <w:rFonts w:eastAsia="Times New Roman"/>
          <w:szCs w:val="24"/>
        </w:rPr>
        <w:t xml:space="preserve">α παραγωγή πιστοποιητικών μόνο, χωρίς αντίκρισμα. </w:t>
      </w:r>
    </w:p>
    <w:p w14:paraId="0325F62D" w14:textId="77777777" w:rsidR="002A39CD" w:rsidRDefault="007F4A76">
      <w:pPr>
        <w:tabs>
          <w:tab w:val="left" w:pos="720"/>
        </w:tabs>
        <w:spacing w:line="600" w:lineRule="auto"/>
        <w:ind w:firstLine="709"/>
        <w:contextualSpacing/>
        <w:jc w:val="both"/>
        <w:rPr>
          <w:rFonts w:eastAsia="Times New Roman" w:cs="Times New Roman"/>
          <w:szCs w:val="24"/>
        </w:rPr>
      </w:pPr>
      <w:r>
        <w:rPr>
          <w:rFonts w:eastAsia="Times New Roman" w:cs="Times New Roman"/>
          <w:szCs w:val="24"/>
        </w:rPr>
        <w:t>(Στο σημείο αυτό κτυπάει τ</w:t>
      </w:r>
      <w:r>
        <w:rPr>
          <w:rFonts w:eastAsia="Times New Roman" w:cs="Times New Roman"/>
          <w:szCs w:val="24"/>
        </w:rPr>
        <w:t>ο κουδούνι λήξεως του χρόνου ομιλίας του κυρίου Βουλευτή)</w:t>
      </w:r>
    </w:p>
    <w:p w14:paraId="0325F62E" w14:textId="77777777" w:rsidR="002A39CD" w:rsidRDefault="007F4A76">
      <w:pPr>
        <w:tabs>
          <w:tab w:val="left" w:pos="720"/>
        </w:tabs>
        <w:spacing w:line="600" w:lineRule="auto"/>
        <w:ind w:firstLine="720"/>
        <w:contextualSpacing/>
        <w:jc w:val="both"/>
        <w:rPr>
          <w:rFonts w:eastAsia="Times New Roman" w:cs="Times New Roman"/>
          <w:szCs w:val="24"/>
        </w:rPr>
      </w:pPr>
      <w:r>
        <w:rPr>
          <w:rFonts w:eastAsia="Times New Roman" w:cs="Times New Roman"/>
          <w:szCs w:val="24"/>
        </w:rPr>
        <w:lastRenderedPageBreak/>
        <w:t>Ένα λεπτό, κύριε Πρόεδρε και τελειώνω.</w:t>
      </w:r>
    </w:p>
    <w:p w14:paraId="0325F62F"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Προσπάθησα να πω από την αρχή ότι αυτή η πρωτοβουλία είναι μ</w:t>
      </w:r>
      <w:r>
        <w:rPr>
          <w:rFonts w:eastAsia="Times New Roman"/>
          <w:szCs w:val="24"/>
        </w:rPr>
        <w:t>ί</w:t>
      </w:r>
      <w:r>
        <w:rPr>
          <w:rFonts w:eastAsia="Times New Roman"/>
          <w:szCs w:val="24"/>
        </w:rPr>
        <w:t xml:space="preserve">α πρωτοβουλία μέσα στον συνολικό σχεδιασμό των πρωτοβουλιών που έχουμε για το παιδί και την οικογένεια. </w:t>
      </w:r>
    </w:p>
    <w:p w14:paraId="0325F630"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Προσπάθησα, επίσης, να πω και να τονίσω ότι μέσα στη διαδικασία αυτή, ναι, πράγματι είναι κρίσιμο το άρθρο 8, όχι για τα δικαιώματα των ομόφυλων ζευγαρ</w:t>
      </w:r>
      <w:r>
        <w:rPr>
          <w:rFonts w:eastAsia="Times New Roman"/>
          <w:szCs w:val="24"/>
        </w:rPr>
        <w:t xml:space="preserve">ιών ή των διαφορετικών σεξουαλικών προσανατολισμών που μπορεί να έχει ένας άνθρωπος μόνο, αλλά κυρίως και για τα δικαιώματα του παιδιού. </w:t>
      </w:r>
    </w:p>
    <w:p w14:paraId="0325F631"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w:t>
      </w:r>
      <w:r>
        <w:rPr>
          <w:rFonts w:eastAsia="Times New Roman"/>
          <w:szCs w:val="24"/>
        </w:rPr>
        <w:t>ροσπάθησα, τέλος, να πω ότι αυτή η διαδικασία –για να ξέρουμε για τι μιλάμε και για όσους έχουν γνώση γύρω από αυτά τ</w:t>
      </w:r>
      <w:r>
        <w:rPr>
          <w:rFonts w:eastAsia="Times New Roman"/>
          <w:szCs w:val="24"/>
        </w:rPr>
        <w:t>α θέματα- είναι μ</w:t>
      </w:r>
      <w:r>
        <w:rPr>
          <w:rFonts w:eastAsia="Times New Roman"/>
          <w:szCs w:val="24"/>
        </w:rPr>
        <w:t>ί</w:t>
      </w:r>
      <w:r>
        <w:rPr>
          <w:rFonts w:eastAsia="Times New Roman"/>
          <w:szCs w:val="24"/>
        </w:rPr>
        <w:t>α διαδικασία σύνθετη, μ</w:t>
      </w:r>
      <w:r>
        <w:rPr>
          <w:rFonts w:eastAsia="Times New Roman"/>
          <w:szCs w:val="24"/>
        </w:rPr>
        <w:t>ί</w:t>
      </w:r>
      <w:r>
        <w:rPr>
          <w:rFonts w:eastAsia="Times New Roman"/>
          <w:szCs w:val="24"/>
        </w:rPr>
        <w:t>α διαδικασία που απαιτεί πολλή δουλειά, πολλή προσήλωση και με αυτήν την έννοια -και τελειώνω με αυτό- η πρόκληση, κυρίες και κύριοι Βουλευτές, κύριοι Υπουργοί, είναι μπροστά μας. Η πρόκληση είναι μπροστά μας, είνα</w:t>
      </w:r>
      <w:r>
        <w:rPr>
          <w:rFonts w:eastAsia="Times New Roman"/>
          <w:szCs w:val="24"/>
        </w:rPr>
        <w:t xml:space="preserve">ι στη διαδικασία της υλοποίησης </w:t>
      </w:r>
      <w:r>
        <w:rPr>
          <w:rFonts w:eastAsia="Times New Roman"/>
          <w:szCs w:val="24"/>
        </w:rPr>
        <w:lastRenderedPageBreak/>
        <w:t>αυτού του σχεδίου και είμαι απολύτως βέβαιος ότι κάνουμε σήμερα μ</w:t>
      </w:r>
      <w:r>
        <w:rPr>
          <w:rFonts w:eastAsia="Times New Roman"/>
          <w:szCs w:val="24"/>
        </w:rPr>
        <w:t>ί</w:t>
      </w:r>
      <w:r>
        <w:rPr>
          <w:rFonts w:eastAsia="Times New Roman"/>
          <w:szCs w:val="24"/>
        </w:rPr>
        <w:t>α βαθιά μεταρρυθμιστική τομή την οποία θα την εφαρμόσουμε και στην πράξη.</w:t>
      </w:r>
    </w:p>
    <w:p w14:paraId="0325F632"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ευχαριστώ πολύ.</w:t>
      </w:r>
    </w:p>
    <w:p w14:paraId="0325F633"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325F634"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936D2F">
        <w:rPr>
          <w:rFonts w:eastAsia="Times New Roman"/>
          <w:b/>
          <w:szCs w:val="24"/>
        </w:rPr>
        <w:t>ΠΡΟΕΔΡΕΥΩΝ (Δημήτριο</w:t>
      </w:r>
      <w:r w:rsidRPr="00936D2F">
        <w:rPr>
          <w:rFonts w:eastAsia="Times New Roman"/>
          <w:b/>
          <w:szCs w:val="24"/>
        </w:rPr>
        <w:t xml:space="preserve">ς </w:t>
      </w:r>
      <w:proofErr w:type="spellStart"/>
      <w:r w:rsidRPr="00936D2F">
        <w:rPr>
          <w:rFonts w:eastAsia="Times New Roman"/>
          <w:b/>
          <w:szCs w:val="24"/>
        </w:rPr>
        <w:t>Κρεμαστινός</w:t>
      </w:r>
      <w:proofErr w:type="spellEnd"/>
      <w:r w:rsidRPr="00936D2F">
        <w:rPr>
          <w:rFonts w:eastAsia="Times New Roman"/>
          <w:b/>
          <w:szCs w:val="24"/>
        </w:rPr>
        <w:t>):</w:t>
      </w:r>
      <w:r>
        <w:rPr>
          <w:rFonts w:eastAsia="Times New Roman"/>
          <w:szCs w:val="24"/>
        </w:rPr>
        <w:t xml:space="preserve"> Κατ’ αρχ</w:t>
      </w:r>
      <w:r>
        <w:rPr>
          <w:rFonts w:eastAsia="Times New Roman"/>
          <w:szCs w:val="24"/>
        </w:rPr>
        <w:t>άς</w:t>
      </w:r>
      <w:r>
        <w:rPr>
          <w:rFonts w:eastAsia="Times New Roman"/>
          <w:szCs w:val="24"/>
        </w:rPr>
        <w:t xml:space="preserve"> θα ήθελα να κάνω μ</w:t>
      </w:r>
      <w:r>
        <w:rPr>
          <w:rFonts w:eastAsia="Times New Roman"/>
          <w:szCs w:val="24"/>
        </w:rPr>
        <w:t>ί</w:t>
      </w:r>
      <w:r>
        <w:rPr>
          <w:rFonts w:eastAsia="Times New Roman"/>
          <w:szCs w:val="24"/>
        </w:rPr>
        <w:t xml:space="preserve">α διευκρίνιση, κύριε Μαντά. </w:t>
      </w:r>
    </w:p>
    <w:p w14:paraId="0325F635"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 Πρόεδρος ή ο </w:t>
      </w:r>
      <w:proofErr w:type="spellStart"/>
      <w:r>
        <w:rPr>
          <w:rFonts w:eastAsia="Times New Roman"/>
          <w:szCs w:val="24"/>
        </w:rPr>
        <w:t>προεδρεύων</w:t>
      </w:r>
      <w:proofErr w:type="spellEnd"/>
      <w:r>
        <w:rPr>
          <w:rFonts w:eastAsia="Times New Roman"/>
          <w:szCs w:val="24"/>
        </w:rPr>
        <w:t xml:space="preserve"> Αντιπρόεδρος –δεν έχει σημασία- όταν χρησιμοποιεί το τηλέφωνο από την Έδρα, είναι για θέματα της Βουλής. Δεν είναι για ιδιωτικά του θέματα.</w:t>
      </w:r>
    </w:p>
    <w:p w14:paraId="0325F636"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F335A1">
        <w:rPr>
          <w:rFonts w:eastAsia="Times New Roman"/>
          <w:b/>
          <w:szCs w:val="24"/>
        </w:rPr>
        <w:t>ΧΡΗΣΤΟΣ ΜΑΝΤΑΣ:</w:t>
      </w:r>
      <w:r>
        <w:rPr>
          <w:rFonts w:eastAsia="Times New Roman"/>
          <w:szCs w:val="24"/>
        </w:rPr>
        <w:t xml:space="preserve"> Βεβαίως, κύριε Πρόεδρε. Συγγνώμη, απλώς εκείνη την ώρα ήθελα την άποψή σας ως γιατρός.</w:t>
      </w:r>
    </w:p>
    <w:p w14:paraId="0325F637"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Εντάξει. Παρακαλώ.</w:t>
      </w:r>
    </w:p>
    <w:p w14:paraId="0325F638" w14:textId="77777777" w:rsidR="002A39CD" w:rsidRDefault="007F4A76">
      <w:pPr>
        <w:spacing w:line="600" w:lineRule="auto"/>
        <w:ind w:firstLine="720"/>
        <w:contextualSpacing/>
        <w:jc w:val="both"/>
        <w:rPr>
          <w:rFonts w:eastAsia="Times New Roman" w:cs="Times New Roman"/>
        </w:rPr>
      </w:pPr>
      <w:r w:rsidRPr="000742D7">
        <w:rPr>
          <w:rFonts w:eastAsia="Times New Roman" w:cs="Times New Roman"/>
        </w:rPr>
        <w:lastRenderedPageBreak/>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w:t>
      </w:r>
      <w:r w:rsidRPr="000742D7">
        <w:rPr>
          <w:rFonts w:eastAsia="Times New Roman" w:cs="Times New Roman"/>
        </w:rPr>
        <w:t xml:space="preserve">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ένας</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w:t>
      </w:r>
      <w:r w:rsidRPr="000742D7">
        <w:rPr>
          <w:rFonts w:eastAsia="Times New Roman" w:cs="Times New Roman"/>
        </w:rPr>
        <w:t xml:space="preserve">τους από το </w:t>
      </w:r>
      <w:r>
        <w:rPr>
          <w:rFonts w:eastAsia="Times New Roman" w:cs="Times New Roman"/>
        </w:rPr>
        <w:t>5</w:t>
      </w:r>
      <w:r w:rsidRPr="00F335A1">
        <w:rPr>
          <w:rFonts w:eastAsia="Times New Roman" w:cs="Times New Roman"/>
          <w:vertAlign w:val="superscript"/>
        </w:rPr>
        <w:t>ο</w:t>
      </w:r>
      <w:r>
        <w:rPr>
          <w:rFonts w:eastAsia="Times New Roman" w:cs="Times New Roman"/>
        </w:rPr>
        <w:t xml:space="preserve"> Γυμν</w:t>
      </w:r>
      <w:r>
        <w:rPr>
          <w:rFonts w:eastAsia="Times New Roman" w:cs="Times New Roman"/>
        </w:rPr>
        <w:t>ά</w:t>
      </w:r>
      <w:r>
        <w:rPr>
          <w:rFonts w:eastAsia="Times New Roman" w:cs="Times New Roman"/>
        </w:rPr>
        <w:t>σ</w:t>
      </w:r>
      <w:r>
        <w:rPr>
          <w:rFonts w:eastAsia="Times New Roman" w:cs="Times New Roman"/>
        </w:rPr>
        <w:t>ιο</w:t>
      </w:r>
      <w:r>
        <w:rPr>
          <w:rFonts w:eastAsia="Times New Roman" w:cs="Times New Roman"/>
        </w:rPr>
        <w:t xml:space="preserve"> του Παλαιού Φαλήρου</w:t>
      </w:r>
      <w:r>
        <w:rPr>
          <w:rFonts w:eastAsia="Times New Roman" w:cs="Times New Roman"/>
        </w:rPr>
        <w:t xml:space="preserve"> (δεύτερο τμήμα)</w:t>
      </w:r>
      <w:r>
        <w:rPr>
          <w:rFonts w:eastAsia="Times New Roman" w:cs="Times New Roman"/>
        </w:rPr>
        <w:t>.</w:t>
      </w:r>
    </w:p>
    <w:p w14:paraId="0325F639" w14:textId="77777777" w:rsidR="002A39CD" w:rsidRDefault="007F4A76">
      <w:pPr>
        <w:spacing w:line="600" w:lineRule="auto"/>
        <w:ind w:left="360" w:firstLine="360"/>
        <w:contextualSpacing/>
        <w:jc w:val="both"/>
        <w:rPr>
          <w:rFonts w:eastAsia="Times New Roman" w:cs="Times New Roman"/>
        </w:rPr>
      </w:pPr>
      <w:r w:rsidRPr="000742D7">
        <w:rPr>
          <w:rFonts w:eastAsia="Times New Roman" w:cs="Times New Roman"/>
        </w:rPr>
        <w:t xml:space="preserve">Η Βουλή τούς καλωσορίζει. </w:t>
      </w:r>
    </w:p>
    <w:p w14:paraId="0325F63A" w14:textId="77777777" w:rsidR="002A39CD" w:rsidRDefault="007F4A76">
      <w:pPr>
        <w:spacing w:line="600" w:lineRule="auto"/>
        <w:ind w:firstLine="709"/>
        <w:contextualSpacing/>
        <w:jc w:val="center"/>
        <w:rPr>
          <w:rFonts w:eastAsia="Times New Roman"/>
          <w:szCs w:val="24"/>
        </w:rPr>
      </w:pPr>
      <w:r w:rsidRPr="000742D7">
        <w:rPr>
          <w:rFonts w:eastAsia="Times New Roman" w:cs="Times New Roman"/>
        </w:rPr>
        <w:t>(Χειροκροτήματα απ’ όλες τις πτέρυγες της Βουλής)</w:t>
      </w:r>
    </w:p>
    <w:p w14:paraId="0325F63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Προχωρούμε τώρα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Σκούφα</w:t>
      </w:r>
      <w:proofErr w:type="spellEnd"/>
      <w:r>
        <w:rPr>
          <w:rFonts w:eastAsia="Times New Roman" w:cs="Times New Roman"/>
          <w:szCs w:val="24"/>
        </w:rPr>
        <w:t>, Βουλευτή του ΣΥΡΙΖΑ, η οποία έχει τον λόγο για επτά λεπτά.</w:t>
      </w:r>
    </w:p>
    <w:p w14:paraId="0325F63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Ας μιλήσουμε, λοιπόν,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για τη σεξουαλικότητα. Γιατί αλλιώς είχα στο μυαλό μου να ξεκινήσω τη σημερινή μου τοποθέτηση, αλλιώς μάλλον προκύπτει από τη ροή της κουβέντας εδώ και δ</w:t>
      </w:r>
      <w:r>
        <w:rPr>
          <w:rFonts w:eastAsia="Times New Roman" w:cs="Times New Roman"/>
          <w:szCs w:val="24"/>
        </w:rPr>
        <w:t>ύ</w:t>
      </w:r>
      <w:r>
        <w:rPr>
          <w:rFonts w:eastAsia="Times New Roman" w:cs="Times New Roman"/>
          <w:szCs w:val="24"/>
        </w:rPr>
        <w:t xml:space="preserve">ο μέρες. </w:t>
      </w:r>
    </w:p>
    <w:p w14:paraId="0325F63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Χωρίς να θέλω να υπει</w:t>
      </w:r>
      <w:r>
        <w:rPr>
          <w:rFonts w:eastAsia="Times New Roman" w:cs="Times New Roman"/>
          <w:szCs w:val="24"/>
        </w:rPr>
        <w:t>σέλθω στο επιστημονικό πεδίο του κυρίου Μαντά</w:t>
      </w:r>
      <w:r w:rsidRPr="006E60CA">
        <w:rPr>
          <w:rFonts w:eastAsia="Times New Roman" w:cs="Times New Roman"/>
          <w:szCs w:val="24"/>
        </w:rPr>
        <w:t>,</w:t>
      </w:r>
      <w:r>
        <w:rPr>
          <w:rFonts w:eastAsia="Times New Roman" w:cs="Times New Roman"/>
          <w:szCs w:val="24"/>
        </w:rPr>
        <w:t xml:space="preserve"> που είναι ψυχίατρος</w:t>
      </w:r>
      <w:r w:rsidRPr="006E60CA">
        <w:rPr>
          <w:rFonts w:eastAsia="Times New Roman" w:cs="Times New Roman"/>
          <w:szCs w:val="24"/>
        </w:rPr>
        <w:t>,</w:t>
      </w:r>
      <w:r>
        <w:rPr>
          <w:rFonts w:eastAsia="Times New Roman" w:cs="Times New Roman"/>
          <w:szCs w:val="24"/>
        </w:rPr>
        <w:t xml:space="preserve"> ή όλων των ψυχολόγων ή κοινωνικών λειτουργών που μπορεί να βρίσκονται ανάμεσά μας, θεωρώ ότι η κουβέντα σε σχέση με το αν ομόφυλα και όχι ομοφυλόφιλα –θα κάνω μετά τον διαχωρισμό, για να μ</w:t>
      </w:r>
      <w:r>
        <w:rPr>
          <w:rFonts w:eastAsia="Times New Roman" w:cs="Times New Roman"/>
          <w:szCs w:val="24"/>
        </w:rPr>
        <w:t>άθουμε να κουβεντιάζουμε και τις έννοιες μεταξύ μας- ζευγάρια έχουν το δικαίωμα σε αναδοχή, στηρίζεται σε μ</w:t>
      </w:r>
      <w:r>
        <w:rPr>
          <w:rFonts w:eastAsia="Times New Roman" w:cs="Times New Roman"/>
          <w:szCs w:val="24"/>
        </w:rPr>
        <w:t>ί</w:t>
      </w:r>
      <w:r>
        <w:rPr>
          <w:rFonts w:eastAsia="Times New Roman" w:cs="Times New Roman"/>
          <w:szCs w:val="24"/>
        </w:rPr>
        <w:t xml:space="preserve">α </w:t>
      </w:r>
      <w:r>
        <w:rPr>
          <w:rFonts w:eastAsia="Times New Roman" w:cs="Times New Roman"/>
          <w:szCs w:val="24"/>
          <w:lang w:val="en-US"/>
        </w:rPr>
        <w:t>a</w:t>
      </w:r>
      <w:r w:rsidRPr="006E60CA">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παραδοχή που υπάρχει στα μυαλά όσων επικρίνουν το συγκεκριμένο άρθρο. Ποια είναι αυτή η παραδοχή; Είναι η παραδοχή που λέει ότι πας ομοφυ</w:t>
      </w:r>
      <w:r>
        <w:rPr>
          <w:rFonts w:eastAsia="Times New Roman" w:cs="Times New Roman"/>
          <w:szCs w:val="24"/>
        </w:rPr>
        <w:t xml:space="preserve">λόφιλος </w:t>
      </w:r>
      <w:proofErr w:type="spellStart"/>
      <w:r>
        <w:rPr>
          <w:rFonts w:eastAsia="Times New Roman" w:cs="Times New Roman"/>
          <w:szCs w:val="24"/>
        </w:rPr>
        <w:t>ίσον</w:t>
      </w:r>
      <w:proofErr w:type="spellEnd"/>
      <w:r>
        <w:rPr>
          <w:rFonts w:eastAsia="Times New Roman" w:cs="Times New Roman"/>
          <w:szCs w:val="24"/>
        </w:rPr>
        <w:t xml:space="preserve"> κακός γονέας, ότι περαιτέρω η ομοφυλοφιλία είναι λάθος σεξουαλική επιλογή και άρα ως ομοφυλόφιλος δεν θα δώσω τα σωστά σεξουαλικά πρότυπα σεξουαλικής διαπαιδαγώγησης στο παιδί μου κλπ. </w:t>
      </w:r>
    </w:p>
    <w:p w14:paraId="0325F63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Αυτές οι λογικές, όμως, εμένα προσωπικά μου θυμίζουν μόνο</w:t>
      </w:r>
      <w:r>
        <w:rPr>
          <w:rFonts w:eastAsia="Times New Roman" w:cs="Times New Roman"/>
          <w:szCs w:val="24"/>
        </w:rPr>
        <w:t xml:space="preserve"> άκρως αυταρχικά και απολυταρχικά καθεστώτα, τα οποία έλεγαν ότι στηρίζονταν σε δήθεν ιατρικές γνωματεύσεις και επιστήμες τύπου </w:t>
      </w:r>
      <w:proofErr w:type="spellStart"/>
      <w:r>
        <w:rPr>
          <w:rFonts w:eastAsia="Times New Roman" w:cs="Times New Roman"/>
          <w:szCs w:val="24"/>
        </w:rPr>
        <w:t>Μένγκελε</w:t>
      </w:r>
      <w:proofErr w:type="spellEnd"/>
      <w:r>
        <w:rPr>
          <w:rFonts w:eastAsia="Times New Roman" w:cs="Times New Roman"/>
          <w:szCs w:val="24"/>
        </w:rPr>
        <w:t>, ο οποίος έλεγε ότι το πρότυπο του σωστού ανθρώπου είναι ψηλός, ξανθός, γαλανομάτης με διαμέτρημα κρανίου τόσο, με δάκτ</w:t>
      </w:r>
      <w:r>
        <w:rPr>
          <w:rFonts w:eastAsia="Times New Roman" w:cs="Times New Roman"/>
          <w:szCs w:val="24"/>
        </w:rPr>
        <w:t xml:space="preserve">υλα </w:t>
      </w:r>
      <w:r>
        <w:rPr>
          <w:rFonts w:eastAsia="Times New Roman" w:cs="Times New Roman"/>
          <w:szCs w:val="24"/>
        </w:rPr>
        <w:lastRenderedPageBreak/>
        <w:t xml:space="preserve">τόσα και οτιδήποτε άλλο ξέφευγε απ’ αυτό το πρότυπο που αυθαίρετα είχε βγάλει ο συγκεκριμένος απολυταρχικός πολιτισμός, είναι για τον </w:t>
      </w:r>
      <w:proofErr w:type="spellStart"/>
      <w:r>
        <w:rPr>
          <w:rFonts w:eastAsia="Times New Roman" w:cs="Times New Roman"/>
          <w:szCs w:val="24"/>
        </w:rPr>
        <w:t>Kαιάδα</w:t>
      </w:r>
      <w:proofErr w:type="spellEnd"/>
      <w:r>
        <w:rPr>
          <w:rFonts w:eastAsia="Times New Roman" w:cs="Times New Roman"/>
          <w:szCs w:val="24"/>
        </w:rPr>
        <w:t xml:space="preserve">. </w:t>
      </w:r>
    </w:p>
    <w:p w14:paraId="0325F63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Πέρα, όμως, απ’ αυτό, αυτό που πρέπει να απασχολήσει και απασχολεί την επιστημονική κοινότητα και που δυστυχώ</w:t>
      </w:r>
      <w:r>
        <w:rPr>
          <w:rFonts w:eastAsia="Times New Roman" w:cs="Times New Roman"/>
          <w:szCs w:val="24"/>
        </w:rPr>
        <w:t>ς δεν είχαμε την πολυτέλεια να έχουμε ένα διήμερο, ένα τριήμερο συνέδριο από ψυχολόγους, ψυχιάτρους, κοινωνικούς λειτουργούς, για να ενημερωθούμε κι εμείς, οι κατά τα άλλα –συγγνώμη- ξερόλες Βουλευτές, είναι ποιο; Το να ενημερωθούμε –κι από παιδαγωγούς ακό</w:t>
      </w:r>
      <w:r>
        <w:rPr>
          <w:rFonts w:eastAsia="Times New Roman" w:cs="Times New Roman"/>
          <w:szCs w:val="24"/>
        </w:rPr>
        <w:t xml:space="preserve">μη- το τι σημαίνει σωστός γονέας. Αυτό εξετάζεται. Είναι ένα από τα πράγματα που θέτει ως βάση το συγκεκριμένο νομοσχέδιο. </w:t>
      </w:r>
    </w:p>
    <w:p w14:paraId="0325F64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μου και προσθέτοντας ένα μικρό λιθαράκι, ας θυμηθούμε για το πρότυπο του σωστού και καλού γονέα, τη ρήση του </w:t>
      </w:r>
      <w:proofErr w:type="spellStart"/>
      <w:r>
        <w:rPr>
          <w:rFonts w:eastAsia="Times New Roman" w:cs="Times New Roman"/>
          <w:szCs w:val="24"/>
        </w:rPr>
        <w:t>Χαλίλ</w:t>
      </w:r>
      <w:proofErr w:type="spellEnd"/>
      <w:r>
        <w:rPr>
          <w:rFonts w:eastAsia="Times New Roman" w:cs="Times New Roman"/>
          <w:szCs w:val="24"/>
        </w:rPr>
        <w:t xml:space="preserve"> </w:t>
      </w:r>
      <w:proofErr w:type="spellStart"/>
      <w:r>
        <w:rPr>
          <w:rFonts w:eastAsia="Times New Roman" w:cs="Times New Roman"/>
          <w:szCs w:val="24"/>
        </w:rPr>
        <w:t>Γκι</w:t>
      </w:r>
      <w:r>
        <w:rPr>
          <w:rFonts w:eastAsia="Times New Roman" w:cs="Times New Roman"/>
          <w:szCs w:val="24"/>
        </w:rPr>
        <w:t>μπράν</w:t>
      </w:r>
      <w:proofErr w:type="spellEnd"/>
      <w:r>
        <w:rPr>
          <w:rFonts w:eastAsia="Times New Roman" w:cs="Times New Roman"/>
          <w:szCs w:val="24"/>
        </w:rPr>
        <w:t>, ο οποίος έλεγε ότι τα παιδιά που γεννούμε, τα παιδιά που ανατρέφουμε δεν είναι δικά μας. Τι σημαίνει αυτό περαιτέρω; Ότι ακόμη κι αν γεννήσω ένα παιδί, ακόμα κι αν υιοθετήσω ένα παιδί, ακόμη κι αν δεχθώ ως ανάδοχη οικογένεια ένα παιδί, δεν έχω κανέν</w:t>
      </w:r>
      <w:r>
        <w:rPr>
          <w:rFonts w:eastAsia="Times New Roman" w:cs="Times New Roman"/>
          <w:szCs w:val="24"/>
        </w:rPr>
        <w:t xml:space="preserve">α δικαίωμα να </w:t>
      </w:r>
      <w:r>
        <w:rPr>
          <w:rFonts w:eastAsia="Times New Roman" w:cs="Times New Roman"/>
          <w:szCs w:val="24"/>
        </w:rPr>
        <w:lastRenderedPageBreak/>
        <w:t xml:space="preserve">προκαθορίσω, όχι μόνο τον σεξουαλικό προσανατολισμό του, αλλά ίσως και το επάγγελμά του ή τις γενικότερες επιλογές του στη ζωή. </w:t>
      </w:r>
    </w:p>
    <w:p w14:paraId="0325F64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Αυτό το πράγμα πρέπει να ελέγχει η πολιτεία και οι αρμόδιοι επιστημονικοί και κοινωνικοί φορείς όταν πρόκειται γι</w:t>
      </w:r>
      <w:r>
        <w:rPr>
          <w:rFonts w:eastAsia="Times New Roman" w:cs="Times New Roman"/>
          <w:szCs w:val="24"/>
        </w:rPr>
        <w:t xml:space="preserve">α οικογένεια που θέλει να κάνει αναδοχή ή υιοθεσία. Το πόσο μπορούμε να είμαστε καλοί γονείς, να στηρίξουμε τις επιλογές του παιδιού μας, τις ελεύθερες επιλογές του παιδιού μας. </w:t>
      </w:r>
    </w:p>
    <w:p w14:paraId="0325F64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Και μ</w:t>
      </w:r>
      <w:r>
        <w:rPr>
          <w:rFonts w:eastAsia="Times New Roman" w:cs="Times New Roman"/>
          <w:szCs w:val="24"/>
        </w:rPr>
        <w:t>ί</w:t>
      </w:r>
      <w:r>
        <w:rPr>
          <w:rFonts w:eastAsia="Times New Roman" w:cs="Times New Roman"/>
          <w:szCs w:val="24"/>
        </w:rPr>
        <w:t>α ακόμα κριτική που ακούγεται στο συγκεκριμένο άρθρο ή μάλλον κριτική σ</w:t>
      </w:r>
      <w:r>
        <w:rPr>
          <w:rFonts w:eastAsia="Times New Roman" w:cs="Times New Roman"/>
          <w:szCs w:val="24"/>
        </w:rPr>
        <w:t xml:space="preserve">την κριτική που ακούγεται στο συγκεκριμένο άρθρο. </w:t>
      </w:r>
    </w:p>
    <w:p w14:paraId="0325F643"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Αγαπητές </w:t>
      </w:r>
      <w:proofErr w:type="spellStart"/>
      <w:r>
        <w:rPr>
          <w:rFonts w:eastAsia="Times New Roman"/>
          <w:szCs w:val="24"/>
        </w:rPr>
        <w:t>συναδέλφισσες</w:t>
      </w:r>
      <w:proofErr w:type="spellEnd"/>
      <w:r>
        <w:rPr>
          <w:rFonts w:eastAsia="Times New Roman"/>
          <w:szCs w:val="24"/>
        </w:rPr>
        <w:t xml:space="preserve"> και αγαπητοί συνάδελφοι, στην ψυχολογία δεν υπάρχει μόνο το μοντέλο του </w:t>
      </w:r>
      <w:proofErr w:type="spellStart"/>
      <w:r>
        <w:rPr>
          <w:rFonts w:eastAsia="Times New Roman"/>
          <w:szCs w:val="24"/>
        </w:rPr>
        <w:t>μπιχεβιορισμού</w:t>
      </w:r>
      <w:proofErr w:type="spellEnd"/>
      <w:r>
        <w:rPr>
          <w:rFonts w:eastAsia="Times New Roman"/>
          <w:szCs w:val="24"/>
        </w:rPr>
        <w:t xml:space="preserve">. Ο </w:t>
      </w:r>
      <w:proofErr w:type="spellStart"/>
      <w:r>
        <w:rPr>
          <w:rFonts w:eastAsia="Times New Roman"/>
          <w:szCs w:val="24"/>
        </w:rPr>
        <w:t>μπιχεβιορισμός</w:t>
      </w:r>
      <w:proofErr w:type="spellEnd"/>
      <w:r>
        <w:rPr>
          <w:rFonts w:eastAsia="Times New Roman"/>
          <w:szCs w:val="24"/>
        </w:rPr>
        <w:t xml:space="preserve"> βασίστηκε στον αξιότιμο ψυχολόγο Παβλόφ, ο οποίος έλεγε ότι κάθε φορά που θα </w:t>
      </w:r>
      <w:r>
        <w:rPr>
          <w:rFonts w:eastAsia="Times New Roman"/>
          <w:szCs w:val="24"/>
        </w:rPr>
        <w:t xml:space="preserve">δείξω το κοκαλάκι στο σκυλάκι, στο σκυλάκι θα τρέξει το σάλιο. </w:t>
      </w:r>
    </w:p>
    <w:p w14:paraId="0325F644"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Τι θέλω να πω με αυτό; Το να έχει ένα παιδί σαν γονείς ένα ομόφυλο ζευγάρι, δεν σημαίνει ότι σαν το σκυλί, τελείως </w:t>
      </w:r>
      <w:proofErr w:type="spellStart"/>
      <w:r>
        <w:rPr>
          <w:rFonts w:eastAsia="Times New Roman"/>
          <w:szCs w:val="24"/>
        </w:rPr>
        <w:t>μπιχεβιοριστικά</w:t>
      </w:r>
      <w:proofErr w:type="spellEnd"/>
      <w:r>
        <w:rPr>
          <w:rFonts w:eastAsia="Times New Roman"/>
          <w:szCs w:val="24"/>
        </w:rPr>
        <w:t xml:space="preserve"> και καταργώντας βασική αρχή της </w:t>
      </w:r>
      <w:r>
        <w:rPr>
          <w:rFonts w:eastAsia="Times New Roman"/>
          <w:szCs w:val="24"/>
        </w:rPr>
        <w:lastRenderedPageBreak/>
        <w:t>ιδεολογίας του φιλελευθερισμο</w:t>
      </w:r>
      <w:r>
        <w:rPr>
          <w:rFonts w:eastAsia="Times New Roman"/>
          <w:szCs w:val="24"/>
        </w:rPr>
        <w:t>ύ, δηλαδή την ελεύθερη επιλογή του ατόμου, πέρα από τον σεξουαλικό προκαθορισμό των γονέων του, πέρα από την ταξική καταγωγή της οικογένειάς του, έχει ελεύθερη επιλογή το άτομο κι αυτή πρέπει να στηρίξουμε. Δεν είναι, λοιπόν, το τέκνο που μεγαλώνει σε μ</w:t>
      </w:r>
      <w:r>
        <w:rPr>
          <w:rFonts w:eastAsia="Times New Roman"/>
          <w:szCs w:val="24"/>
        </w:rPr>
        <w:t>ί</w:t>
      </w:r>
      <w:r>
        <w:rPr>
          <w:rFonts w:eastAsia="Times New Roman"/>
          <w:szCs w:val="24"/>
        </w:rPr>
        <w:t xml:space="preserve">α </w:t>
      </w:r>
      <w:r>
        <w:rPr>
          <w:rFonts w:eastAsia="Times New Roman"/>
          <w:szCs w:val="24"/>
        </w:rPr>
        <w:t xml:space="preserve">ανάδοχη οικογένεια το σκυλάκι που θα δει το ομόφυλο ζευγάρι, τον ομοφυλόφιλο μπαμπά με τον φίλο του, την ομοφυλόφιλη μαμά με τη φιλενάδα της και θα πει: «Α, αυτό είναι το μοναδικό μοντέλο κι αυτό θέλω να ακολουθήσω». </w:t>
      </w:r>
    </w:p>
    <w:p w14:paraId="0325F645"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Ο </w:t>
      </w:r>
      <w:proofErr w:type="spellStart"/>
      <w:r>
        <w:rPr>
          <w:rFonts w:eastAsia="Times New Roman"/>
          <w:szCs w:val="24"/>
        </w:rPr>
        <w:t>μπιχεβιορισμός</w:t>
      </w:r>
      <w:proofErr w:type="spellEnd"/>
      <w:r>
        <w:rPr>
          <w:rFonts w:eastAsia="Times New Roman"/>
          <w:szCs w:val="24"/>
        </w:rPr>
        <w:t xml:space="preserve"> δεν υποστηρίχτηκε από</w:t>
      </w:r>
      <w:r>
        <w:rPr>
          <w:rFonts w:eastAsia="Times New Roman"/>
          <w:szCs w:val="24"/>
        </w:rPr>
        <w:t xml:space="preserve">λυτα ούτε από τα πιο απολυταρχικά καθεστώτα που θέλανε να βγάλουν τον τετραγωνισμένο και κανονισμένο τύπο ανθρώπου. Δεν στηρίζεται, δεν υπάρχει ο </w:t>
      </w:r>
      <w:proofErr w:type="spellStart"/>
      <w:r>
        <w:rPr>
          <w:rFonts w:eastAsia="Times New Roman"/>
          <w:szCs w:val="24"/>
        </w:rPr>
        <w:t>μπιχεβιορισμός</w:t>
      </w:r>
      <w:proofErr w:type="spellEnd"/>
      <w:r>
        <w:rPr>
          <w:rFonts w:eastAsia="Times New Roman"/>
          <w:szCs w:val="24"/>
        </w:rPr>
        <w:t xml:space="preserve"> στην ελεύθερη επιλογή και στην ανθρώπινη συμπεριφορά.</w:t>
      </w:r>
    </w:p>
    <w:p w14:paraId="0325F646"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Τέλος και πιο σημαντικό, το συγκεκριμένο </w:t>
      </w:r>
      <w:r>
        <w:rPr>
          <w:rFonts w:eastAsia="Times New Roman"/>
          <w:szCs w:val="24"/>
        </w:rPr>
        <w:t>νομοσχέδιο είναι τομή</w:t>
      </w:r>
      <w:r w:rsidRPr="008B7816">
        <w:rPr>
          <w:rFonts w:eastAsia="Times New Roman"/>
          <w:szCs w:val="24"/>
        </w:rPr>
        <w:t xml:space="preserve">. </w:t>
      </w:r>
      <w:r>
        <w:rPr>
          <w:rFonts w:eastAsia="Times New Roman"/>
          <w:szCs w:val="24"/>
        </w:rPr>
        <w:t xml:space="preserve">Διότι για να ξεκαθαρίσουμε τι σημαίνει τομή, τομή σημαίνει ότι από τη στιγμή που έχω μια «κανονικότητα» -δηλαδή, η εμπειρία μου δείχνει ότι τρεις χιλιάδες παιδιά είναι κλεισμένα σε </w:t>
      </w:r>
      <w:r>
        <w:rPr>
          <w:rFonts w:eastAsia="Times New Roman"/>
          <w:szCs w:val="24"/>
        </w:rPr>
        <w:lastRenderedPageBreak/>
        <w:t>ιδρύματα, άλλα καλά, άλλα κακά, τρεις χιλιάδες παιδι</w:t>
      </w:r>
      <w:r>
        <w:rPr>
          <w:rFonts w:eastAsia="Times New Roman"/>
          <w:szCs w:val="24"/>
        </w:rPr>
        <w:t xml:space="preserve">ά που από </w:t>
      </w:r>
      <w:proofErr w:type="spellStart"/>
      <w:r>
        <w:rPr>
          <w:rFonts w:eastAsia="Times New Roman"/>
          <w:szCs w:val="24"/>
        </w:rPr>
        <w:t>βρεφάκια</w:t>
      </w:r>
      <w:proofErr w:type="spellEnd"/>
      <w:r>
        <w:rPr>
          <w:rFonts w:eastAsia="Times New Roman"/>
          <w:szCs w:val="24"/>
        </w:rPr>
        <w:t xml:space="preserve"> στερούνται την αγκαλιά και το στήθος της μάνας, την προσήλωση και προσκόλληση που είναι αναγκαία για το </w:t>
      </w:r>
      <w:proofErr w:type="spellStart"/>
      <w:r>
        <w:rPr>
          <w:rFonts w:eastAsia="Times New Roman"/>
          <w:szCs w:val="24"/>
        </w:rPr>
        <w:t>προνηπιακό</w:t>
      </w:r>
      <w:proofErr w:type="spellEnd"/>
      <w:r>
        <w:rPr>
          <w:rFonts w:eastAsia="Times New Roman"/>
          <w:szCs w:val="24"/>
        </w:rPr>
        <w:t xml:space="preserve"> στάδιο σε ένα φυσικό πρόσωπο, </w:t>
      </w:r>
      <w:proofErr w:type="spellStart"/>
      <w:r>
        <w:rPr>
          <w:rFonts w:eastAsia="Times New Roman"/>
          <w:szCs w:val="24"/>
        </w:rPr>
        <w:t>βρεφάκια</w:t>
      </w:r>
      <w:proofErr w:type="spellEnd"/>
      <w:r>
        <w:rPr>
          <w:rFonts w:eastAsia="Times New Roman"/>
          <w:szCs w:val="24"/>
        </w:rPr>
        <w:t xml:space="preserve"> και παιδάκια που ήταν μέχρι τώρα καταδικασμένα να περιμένουν μια ολόκληρη ζωή χωρίς</w:t>
      </w:r>
      <w:r>
        <w:rPr>
          <w:rFonts w:eastAsia="Times New Roman"/>
          <w:szCs w:val="24"/>
        </w:rPr>
        <w:t xml:space="preserve"> να ζήσουν τη θαλπωρή του σπιτιού και της αγάπης-, αυτήν την «κανονικότητα» το συγκεκριμένο νομοσχέδιο έρχεται να τη σπάσει και να στηρίξει, όπως ήταν και η επιταγή του Συνηγόρου του Παιδιού, την αναδοχή χωρίς διακρίσεις, με μόνο κριτήριο την </w:t>
      </w:r>
      <w:proofErr w:type="spellStart"/>
      <w:r>
        <w:rPr>
          <w:rFonts w:eastAsia="Times New Roman"/>
          <w:szCs w:val="24"/>
        </w:rPr>
        <w:t>καταλληλότητα</w:t>
      </w:r>
      <w:proofErr w:type="spellEnd"/>
      <w:r>
        <w:rPr>
          <w:rFonts w:eastAsia="Times New Roman"/>
          <w:szCs w:val="24"/>
        </w:rPr>
        <w:t xml:space="preserve"> κάθε ζεύγους ή κάθε μονάδας και ατόμου να είναι κατάλληλος γονέας. Και αυτή η </w:t>
      </w:r>
      <w:proofErr w:type="spellStart"/>
      <w:r>
        <w:rPr>
          <w:rFonts w:eastAsia="Times New Roman"/>
          <w:szCs w:val="24"/>
        </w:rPr>
        <w:t>καταλληλότητα</w:t>
      </w:r>
      <w:proofErr w:type="spellEnd"/>
      <w:r>
        <w:rPr>
          <w:rFonts w:eastAsia="Times New Roman"/>
          <w:szCs w:val="24"/>
        </w:rPr>
        <w:t xml:space="preserve"> κρίνεται από όλους καθημερινά.</w:t>
      </w:r>
    </w:p>
    <w:p w14:paraId="0325F647"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Σας ευχαριστώ.</w:t>
      </w:r>
    </w:p>
    <w:p w14:paraId="0325F648" w14:textId="77777777" w:rsidR="002A39CD" w:rsidRDefault="007F4A76">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325F649" w14:textId="77777777" w:rsidR="002A39CD" w:rsidRDefault="007F4A76">
      <w:pPr>
        <w:tabs>
          <w:tab w:val="left" w:pos="2608"/>
        </w:tabs>
        <w:spacing w:line="600" w:lineRule="auto"/>
        <w:ind w:firstLine="720"/>
        <w:contextualSpacing/>
        <w:jc w:val="both"/>
        <w:rPr>
          <w:rFonts w:eastAsia="Times New Roman"/>
          <w:szCs w:val="24"/>
        </w:rPr>
      </w:pPr>
      <w:r w:rsidRPr="000741D7">
        <w:rPr>
          <w:rFonts w:eastAsia="Times New Roman"/>
          <w:b/>
          <w:szCs w:val="24"/>
        </w:rPr>
        <w:t xml:space="preserve">ΠΡΟΕΔΡΕΥΩΝ (Δημήτριος </w:t>
      </w:r>
      <w:proofErr w:type="spellStart"/>
      <w:r w:rsidRPr="000741D7">
        <w:rPr>
          <w:rFonts w:eastAsia="Times New Roman"/>
          <w:b/>
          <w:szCs w:val="24"/>
        </w:rPr>
        <w:t>Κρεμαστινός</w:t>
      </w:r>
      <w:proofErr w:type="spellEnd"/>
      <w:r w:rsidRPr="000741D7">
        <w:rPr>
          <w:rFonts w:eastAsia="Times New Roman"/>
          <w:b/>
          <w:szCs w:val="24"/>
        </w:rPr>
        <w:t xml:space="preserve">): </w:t>
      </w:r>
      <w:r>
        <w:rPr>
          <w:rFonts w:eastAsia="Times New Roman"/>
          <w:szCs w:val="24"/>
        </w:rPr>
        <w:t xml:space="preserve">Κι εγώ ευχαριστώ. </w:t>
      </w:r>
    </w:p>
    <w:p w14:paraId="0325F64A"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Παρακαλώ τον κ. </w:t>
      </w:r>
      <w:proofErr w:type="spellStart"/>
      <w:r>
        <w:rPr>
          <w:rFonts w:eastAsia="Times New Roman"/>
          <w:szCs w:val="24"/>
        </w:rPr>
        <w:t>Μη</w:t>
      </w:r>
      <w:r>
        <w:rPr>
          <w:rFonts w:eastAsia="Times New Roman"/>
          <w:szCs w:val="24"/>
        </w:rPr>
        <w:t>ταφίδη</w:t>
      </w:r>
      <w:proofErr w:type="spellEnd"/>
      <w:r>
        <w:rPr>
          <w:rFonts w:eastAsia="Times New Roman"/>
          <w:szCs w:val="24"/>
        </w:rPr>
        <w:t xml:space="preserve">, Βουλευτή του ΣΥΡΙΖΑ, να λάβει τον λόγο για επτά λεπτά. </w:t>
      </w:r>
    </w:p>
    <w:p w14:paraId="0325F64B"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b/>
          <w:szCs w:val="24"/>
        </w:rPr>
        <w:lastRenderedPageBreak/>
        <w:t xml:space="preserve">ΤΡΙΑΝΤΑΦΥΛΛΟΣ ΜΗΤΑΦΙΔΗΣ: </w:t>
      </w:r>
      <w:r>
        <w:rPr>
          <w:rFonts w:eastAsia="Times New Roman"/>
          <w:szCs w:val="24"/>
        </w:rPr>
        <w:t xml:space="preserve">Κυρίες και κύριοι Βουλευτές, θέλω να ξεκινήσω με αυτό που σκόπευα να τελειώσω και προηγουμένως θύμισα στον </w:t>
      </w:r>
      <w:proofErr w:type="spellStart"/>
      <w:r>
        <w:rPr>
          <w:rFonts w:eastAsia="Times New Roman"/>
          <w:szCs w:val="24"/>
        </w:rPr>
        <w:t>Προεδεύοντα</w:t>
      </w:r>
      <w:proofErr w:type="spellEnd"/>
      <w:r>
        <w:rPr>
          <w:rFonts w:eastAsia="Times New Roman"/>
          <w:szCs w:val="24"/>
        </w:rPr>
        <w:t xml:space="preserve"> -δεν ξέρω ποιος συνάδελφος από το Προεδρείο θα τ</w:t>
      </w:r>
      <w:r>
        <w:rPr>
          <w:rFonts w:eastAsia="Times New Roman"/>
          <w:szCs w:val="24"/>
        </w:rPr>
        <w:t>ον διαδεχθεί- ότι η σημερινή συζήτησή μας συμπίπτει με μ</w:t>
      </w:r>
      <w:r>
        <w:rPr>
          <w:rFonts w:eastAsia="Times New Roman"/>
          <w:szCs w:val="24"/>
        </w:rPr>
        <w:t>ί</w:t>
      </w:r>
      <w:r>
        <w:rPr>
          <w:rFonts w:eastAsia="Times New Roman"/>
          <w:szCs w:val="24"/>
        </w:rPr>
        <w:t>α χαρμόσυνη επέτειο, είναι η μέρα της αντιφασιστικής νίκης των λαών μετά την προέλαση του σοβιετικού στρατού στο Βερολίνο, αλλά και με δ</w:t>
      </w:r>
      <w:r>
        <w:rPr>
          <w:rFonts w:eastAsia="Times New Roman"/>
          <w:szCs w:val="24"/>
        </w:rPr>
        <w:t>ύ</w:t>
      </w:r>
      <w:r>
        <w:rPr>
          <w:rFonts w:eastAsia="Times New Roman"/>
          <w:szCs w:val="24"/>
        </w:rPr>
        <w:t xml:space="preserve">ο θλιβερές επετείους που αφορούν τη χώρα μας. </w:t>
      </w:r>
    </w:p>
    <w:p w14:paraId="0325F64C"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Η μία βέβαια </w:t>
      </w:r>
      <w:r>
        <w:rPr>
          <w:rFonts w:eastAsia="Times New Roman"/>
          <w:szCs w:val="24"/>
        </w:rPr>
        <w:t>αφορά μέλος του ελληνικού κοινοβουλίου, μ</w:t>
      </w:r>
      <w:r>
        <w:rPr>
          <w:rFonts w:eastAsia="Times New Roman"/>
          <w:szCs w:val="24"/>
        </w:rPr>
        <w:t>ί</w:t>
      </w:r>
      <w:r>
        <w:rPr>
          <w:rFonts w:eastAsia="Times New Roman"/>
          <w:szCs w:val="24"/>
        </w:rPr>
        <w:t>α εξαιρετική αγωνιστική φωνή, τον Γεώργιο Τσαρουχά από τα στελέχη του αντιδικτατορικού αγώνα, ο οποίος μετά από φρικτά βασανιστήρια υπέκυψε στις 9 Μαΐου 1968 στο ανακριτικό κολαστήριο της ΚΥΠ που έδρευε στο σημεριν</w:t>
      </w:r>
      <w:r>
        <w:rPr>
          <w:rFonts w:eastAsia="Times New Roman"/>
          <w:szCs w:val="24"/>
        </w:rPr>
        <w:t xml:space="preserve">ό Πολεμικό Μουσείο Θεσσαλονίκης και που μετά από πολύχρονες προσπάθειες του Συνδέσμου των πολιτικών κρατουμένων της δικτατορίας και με απόφαση της Κυβέρνησης, όπως ξέρετε από πέρσι, λειτουργεί ο χώρος μνήμης για της αντιδικτατορική αντίσταση. </w:t>
      </w:r>
    </w:p>
    <w:p w14:paraId="0325F64D"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lastRenderedPageBreak/>
        <w:t>Είπα, λοιπόν</w:t>
      </w:r>
      <w:r>
        <w:rPr>
          <w:rFonts w:eastAsia="Times New Roman"/>
          <w:szCs w:val="24"/>
        </w:rPr>
        <w:t xml:space="preserve">, στον κ. </w:t>
      </w:r>
      <w:proofErr w:type="spellStart"/>
      <w:r>
        <w:rPr>
          <w:rFonts w:eastAsia="Times New Roman"/>
          <w:szCs w:val="24"/>
        </w:rPr>
        <w:t>Κρεμαστινό</w:t>
      </w:r>
      <w:proofErr w:type="spellEnd"/>
      <w:r>
        <w:rPr>
          <w:rFonts w:eastAsia="Times New Roman"/>
          <w:szCs w:val="24"/>
        </w:rPr>
        <w:t xml:space="preserve"> ότι πρέπει όταν πια θα είναι γεμάτη αυτή η Αίθουσα πριν την ψηφοφορία, να τιμήσουμε τη μνήμη ενός συναδέλφου μας που έχασε τη ζωή του πολεμώντας ένα τυραννικό καθεστώς.</w:t>
      </w:r>
    </w:p>
    <w:p w14:paraId="0325F64E" w14:textId="77777777" w:rsidR="002A39CD" w:rsidRDefault="007F4A76">
      <w:pPr>
        <w:tabs>
          <w:tab w:val="left" w:pos="2940"/>
        </w:tabs>
        <w:spacing w:line="600" w:lineRule="auto"/>
        <w:ind w:firstLine="720"/>
        <w:contextualSpacing/>
        <w:jc w:val="both"/>
        <w:rPr>
          <w:rFonts w:eastAsia="Times New Roman"/>
          <w:szCs w:val="24"/>
        </w:rPr>
      </w:pPr>
      <w:r w:rsidRPr="00AA7C8E">
        <w:rPr>
          <w:rFonts w:eastAsia="Times New Roman"/>
          <w:b/>
          <w:szCs w:val="24"/>
        </w:rPr>
        <w:t xml:space="preserve">ΠΡΟΕΔΡΕΥΩΝ (Δημήτριος </w:t>
      </w:r>
      <w:proofErr w:type="spellStart"/>
      <w:r w:rsidRPr="00AA7C8E">
        <w:rPr>
          <w:rFonts w:eastAsia="Times New Roman"/>
          <w:b/>
          <w:szCs w:val="24"/>
        </w:rPr>
        <w:t>Κρεμαστινός</w:t>
      </w:r>
      <w:proofErr w:type="spellEnd"/>
      <w:r w:rsidRPr="00AA7C8E">
        <w:rPr>
          <w:rFonts w:eastAsia="Times New Roman"/>
          <w:b/>
          <w:szCs w:val="24"/>
        </w:rPr>
        <w:t>):</w:t>
      </w:r>
      <w:r>
        <w:rPr>
          <w:rFonts w:eastAsia="Times New Roman"/>
          <w:szCs w:val="24"/>
        </w:rPr>
        <w:t xml:space="preserve"> Κύριε </w:t>
      </w:r>
      <w:proofErr w:type="spellStart"/>
      <w:r>
        <w:rPr>
          <w:rFonts w:eastAsia="Times New Roman"/>
          <w:szCs w:val="24"/>
        </w:rPr>
        <w:t>Μηταφίδη</w:t>
      </w:r>
      <w:proofErr w:type="spellEnd"/>
      <w:r>
        <w:rPr>
          <w:rFonts w:eastAsia="Times New Roman"/>
          <w:szCs w:val="24"/>
        </w:rPr>
        <w:t xml:space="preserve"> παρακαλώ να σας διακόψω</w:t>
      </w:r>
    </w:p>
    <w:p w14:paraId="0325F64F"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Προσωπικά, όπως σας είπα, δεν έχω καμμιά αντίρρηση και εφόσον δεν έχει και η Ολομέλεια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αντίρρηση να το αποφασίσουμε αυτό που είπατε.</w:t>
      </w:r>
    </w:p>
    <w:p w14:paraId="0325F650"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Συμφωνεί το Σώμα;</w:t>
      </w:r>
    </w:p>
    <w:p w14:paraId="0325F651" w14:textId="77777777" w:rsidR="002A39CD" w:rsidRDefault="007F4A76">
      <w:pPr>
        <w:tabs>
          <w:tab w:val="left" w:pos="2940"/>
        </w:tabs>
        <w:spacing w:line="600" w:lineRule="auto"/>
        <w:ind w:firstLine="720"/>
        <w:contextualSpacing/>
        <w:jc w:val="both"/>
        <w:rPr>
          <w:rFonts w:eastAsia="Times New Roman"/>
          <w:szCs w:val="24"/>
        </w:rPr>
      </w:pPr>
      <w:r w:rsidRPr="00AA7C8E">
        <w:rPr>
          <w:rFonts w:eastAsia="Times New Roman"/>
          <w:b/>
          <w:szCs w:val="24"/>
        </w:rPr>
        <w:t>ΠΟΛΛΟΙ ΒΟΥΛ</w:t>
      </w:r>
      <w:r>
        <w:rPr>
          <w:rFonts w:eastAsia="Times New Roman"/>
          <w:b/>
          <w:szCs w:val="24"/>
        </w:rPr>
        <w:t>Ε</w:t>
      </w:r>
      <w:r w:rsidRPr="00AA7C8E">
        <w:rPr>
          <w:rFonts w:eastAsia="Times New Roman"/>
          <w:b/>
          <w:szCs w:val="24"/>
        </w:rPr>
        <w:t>ΥΤΕΣ:</w:t>
      </w:r>
      <w:r>
        <w:rPr>
          <w:rFonts w:eastAsia="Times New Roman"/>
          <w:szCs w:val="24"/>
        </w:rPr>
        <w:t xml:space="preserve"> Μάλιστα, μάλιστα.</w:t>
      </w:r>
    </w:p>
    <w:p w14:paraId="0325F652" w14:textId="77777777" w:rsidR="002A39CD" w:rsidRDefault="007F4A76">
      <w:pPr>
        <w:tabs>
          <w:tab w:val="left" w:pos="2940"/>
        </w:tabs>
        <w:spacing w:line="600" w:lineRule="auto"/>
        <w:ind w:firstLine="720"/>
        <w:contextualSpacing/>
        <w:jc w:val="both"/>
        <w:rPr>
          <w:rFonts w:eastAsia="Times New Roman"/>
          <w:szCs w:val="24"/>
        </w:rPr>
      </w:pPr>
      <w:r w:rsidRPr="00AA7C8E">
        <w:rPr>
          <w:rFonts w:eastAsia="Times New Roman"/>
          <w:b/>
          <w:szCs w:val="24"/>
        </w:rPr>
        <w:t xml:space="preserve">ΠΡΟΕΔΡΕΥΩΝ (Δημήτριος </w:t>
      </w:r>
      <w:proofErr w:type="spellStart"/>
      <w:r w:rsidRPr="00AA7C8E">
        <w:rPr>
          <w:rFonts w:eastAsia="Times New Roman"/>
          <w:b/>
          <w:szCs w:val="24"/>
        </w:rPr>
        <w:t>Κρεμαστινός</w:t>
      </w:r>
      <w:proofErr w:type="spellEnd"/>
      <w:r w:rsidRPr="00AA7C8E">
        <w:rPr>
          <w:rFonts w:eastAsia="Times New Roman"/>
          <w:b/>
          <w:szCs w:val="24"/>
        </w:rPr>
        <w:t>):</w:t>
      </w:r>
      <w:r>
        <w:rPr>
          <w:rFonts w:eastAsia="Times New Roman"/>
          <w:szCs w:val="24"/>
        </w:rPr>
        <w:t xml:space="preserve"> Δεν υπάρχει αντίρρηση. Το αποφασίσαμε, λοιπόν.</w:t>
      </w:r>
    </w:p>
    <w:p w14:paraId="0325F653"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Συνεχίστε, κύριε </w:t>
      </w:r>
      <w:proofErr w:type="spellStart"/>
      <w:r>
        <w:rPr>
          <w:rFonts w:eastAsia="Times New Roman"/>
          <w:szCs w:val="24"/>
        </w:rPr>
        <w:t>Μηταφίδη</w:t>
      </w:r>
      <w:proofErr w:type="spellEnd"/>
      <w:r>
        <w:rPr>
          <w:rFonts w:eastAsia="Times New Roman"/>
          <w:szCs w:val="24"/>
        </w:rPr>
        <w:t>.</w:t>
      </w:r>
    </w:p>
    <w:p w14:paraId="0325F654" w14:textId="77777777" w:rsidR="002A39CD" w:rsidRDefault="007F4A76">
      <w:pPr>
        <w:tabs>
          <w:tab w:val="left" w:pos="2940"/>
        </w:tabs>
        <w:spacing w:line="600" w:lineRule="auto"/>
        <w:ind w:firstLine="720"/>
        <w:contextualSpacing/>
        <w:jc w:val="both"/>
        <w:rPr>
          <w:rFonts w:eastAsia="Times New Roman"/>
          <w:szCs w:val="24"/>
        </w:rPr>
      </w:pPr>
      <w:r w:rsidRPr="00AA7C8E">
        <w:rPr>
          <w:rFonts w:eastAsia="Times New Roman"/>
          <w:b/>
          <w:szCs w:val="24"/>
        </w:rPr>
        <w:t>ΤΡΙΑΝΤΑΦΥΛΛΟΣ ΜΗΤΑΦΙΔΗΣ:</w:t>
      </w:r>
      <w:r>
        <w:rPr>
          <w:rFonts w:eastAsia="Times New Roman"/>
          <w:szCs w:val="24"/>
        </w:rPr>
        <w:t xml:space="preserve"> Η άλλη, βέβαια, επέτειος, η οποία συνδέεται με τη συζήτησή μας που θα δείτε και  οργανικά μάλιστα, αφορά την τελευταία αιματηρή </w:t>
      </w:r>
      <w:r>
        <w:rPr>
          <w:rFonts w:eastAsia="Times New Roman"/>
          <w:szCs w:val="24"/>
        </w:rPr>
        <w:lastRenderedPageBreak/>
        <w:t>μάχη που δόθηκε</w:t>
      </w:r>
      <w:r>
        <w:rPr>
          <w:rFonts w:eastAsia="Times New Roman"/>
          <w:szCs w:val="24"/>
        </w:rPr>
        <w:t xml:space="preserve"> στην πόλη της Θεσσαλονίκης τον Μάιο του 1936 απέναντι στον ανερχόμενο φασισμό. Είναι η εργατική εξέγερση του Μάη του 1936, όπου με εντολή του Μεταξά πνίγηκε στο αίμα και δώδεκα εργάτες της Θεσσαλονίκης έχασαν τη ζωή τους.</w:t>
      </w:r>
    </w:p>
    <w:p w14:paraId="0325F655"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Είχε δώσει εντολή ο Μεταξάς, προε</w:t>
      </w:r>
      <w:r>
        <w:rPr>
          <w:rFonts w:eastAsia="Times New Roman"/>
          <w:szCs w:val="24"/>
        </w:rPr>
        <w:t>ρχόμενος από το Βελιγράδι, να ρίξουν στο ψαχνό σε μ</w:t>
      </w:r>
      <w:r>
        <w:rPr>
          <w:rFonts w:eastAsia="Times New Roman"/>
          <w:szCs w:val="24"/>
        </w:rPr>
        <w:t>ί</w:t>
      </w:r>
      <w:r>
        <w:rPr>
          <w:rFonts w:eastAsia="Times New Roman"/>
          <w:szCs w:val="24"/>
        </w:rPr>
        <w:t>α πόλη που είχε ξεσηκωθεί απέναντι στις συνέπειες της κρίσης του 1929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1933.</w:t>
      </w:r>
    </w:p>
    <w:p w14:paraId="0325F656"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Θέλω να επανέλθω, όμως, αγαπητοί συνάδελφοι, σ’ αυτό που είπα πριν. Ξέρετε ότι ένας από τους «επίλεκτους» στόχους του ναζιστικ</w:t>
      </w:r>
      <w:r>
        <w:rPr>
          <w:rFonts w:eastAsia="Times New Roman"/>
          <w:szCs w:val="24"/>
        </w:rPr>
        <w:t>ού καθεστώτος ήταν αυτοί που τους ονόμαζε υπανθρώπους, όπως μεταφράζουμε τον γερμανικό όρο</w:t>
      </w:r>
      <w:r w:rsidRPr="00AA7C8E">
        <w:rPr>
          <w:rFonts w:eastAsia="Times New Roman"/>
          <w:szCs w:val="24"/>
        </w:rPr>
        <w:t xml:space="preserve"> </w:t>
      </w:r>
      <w:r>
        <w:rPr>
          <w:rFonts w:eastAsia="Times New Roman"/>
          <w:szCs w:val="24"/>
        </w:rPr>
        <w:t>«</w:t>
      </w:r>
      <w:proofErr w:type="spellStart"/>
      <w:r>
        <w:rPr>
          <w:rFonts w:eastAsia="Times New Roman"/>
          <w:szCs w:val="24"/>
          <w:lang w:val="en-US"/>
        </w:rPr>
        <w:t>untermensch</w:t>
      </w:r>
      <w:proofErr w:type="spellEnd"/>
      <w:r>
        <w:rPr>
          <w:rFonts w:eastAsia="Times New Roman"/>
          <w:szCs w:val="24"/>
        </w:rPr>
        <w:t>», αν τον προφέρω σωστά.</w:t>
      </w:r>
    </w:p>
    <w:p w14:paraId="0325F657"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Στους υπανθρώπους υπάγονταν, βέβαια, και οι ομοφυλόφιλοι, που έφεραν αυτό που σωστά ονομάστηκε «η ροζ </w:t>
      </w:r>
      <w:proofErr w:type="spellStart"/>
      <w:r>
        <w:rPr>
          <w:rFonts w:eastAsia="Times New Roman"/>
          <w:szCs w:val="24"/>
        </w:rPr>
        <w:t>σβάστιγα</w:t>
      </w:r>
      <w:proofErr w:type="spellEnd"/>
      <w:r>
        <w:rPr>
          <w:rFonts w:eastAsia="Times New Roman"/>
          <w:szCs w:val="24"/>
        </w:rPr>
        <w:t>», το ανάποδο τρίγ</w:t>
      </w:r>
      <w:r>
        <w:rPr>
          <w:rFonts w:eastAsia="Times New Roman"/>
          <w:szCs w:val="24"/>
        </w:rPr>
        <w:t xml:space="preserve">ωνο. Μάλιστα, τους επεφύλασσε και ειδική μεταχείριση. Μέσο όρο ζωής δεν είχαν στο στρατόπεδο πέρα από </w:t>
      </w:r>
      <w:r>
        <w:rPr>
          <w:rFonts w:eastAsia="Times New Roman"/>
          <w:szCs w:val="24"/>
        </w:rPr>
        <w:lastRenderedPageBreak/>
        <w:t>μία εβδομάδα και ο απαγχονισμός τους γινόταν από τους αγκώνες τους, ώστε να παρατείνεται το μαρτύριό τους.</w:t>
      </w:r>
    </w:p>
    <w:p w14:paraId="0325F658"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Θέλω να σας πω ότι το γερμανικό κράτος αναγνώρι</w:t>
      </w:r>
      <w:r>
        <w:rPr>
          <w:rFonts w:eastAsia="Times New Roman"/>
          <w:szCs w:val="24"/>
        </w:rPr>
        <w:t>σε το ολοκαύτωμα των ομοφυλόφιλων μόλις το 1960 και το πρώτο μνημείο για τους αδικοχαμένους αυτούς συνανθρώπους μας ιδρύθηκε στην Ολλανδία.</w:t>
      </w:r>
    </w:p>
    <w:p w14:paraId="0325F659"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Το λέω αυτό γιατί ακούμε μέσα σ’ αυτήν την Αίθουσα πολλά μαθήματα συντηρητισμού και πρέπει νομίζω να γυρίζουμε πίσω </w:t>
      </w:r>
      <w:r>
        <w:rPr>
          <w:rFonts w:eastAsia="Times New Roman"/>
          <w:szCs w:val="24"/>
        </w:rPr>
        <w:t>στην ιστορία, γιατί αυτό μας δίνει και, αν θέλετε, ένα κριτήριο να μη συζητάμε μέσα σ’ αυτήν την Αίθουσα με βιολογικούς όρους, αλλά με ιστορικούς, κοινωνικούς και πολιτικούς όρους, όταν πρόκειται για τους συνανθρώπους μας.</w:t>
      </w:r>
    </w:p>
    <w:p w14:paraId="0325F65A"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Θέλω να θυμίσω ότι η αντιφασιστικ</w:t>
      </w:r>
      <w:r>
        <w:rPr>
          <w:rFonts w:eastAsia="Times New Roman"/>
          <w:szCs w:val="24"/>
        </w:rPr>
        <w:t xml:space="preserve">ή νίκη, αυτό που λέμε το αντιφασιστικό κεκτημένο, το οποίο βρίσκεται σε πλήρη αμφισβήτηση -και αυτό το έχουμε μέσα και στην ίδια τη Βουλή, δυστυχώς, έχουμε αυτούς που καμαρώνουν πως είναι η σπορά του </w:t>
      </w:r>
      <w:r>
        <w:rPr>
          <w:rFonts w:eastAsia="Times New Roman"/>
          <w:szCs w:val="24"/>
        </w:rPr>
        <w:lastRenderedPageBreak/>
        <w:t>ηττημένου ναζισμού και μιμούνται τα εγκλήματά του και κα</w:t>
      </w:r>
      <w:r>
        <w:rPr>
          <w:rFonts w:eastAsia="Times New Roman"/>
          <w:szCs w:val="24"/>
        </w:rPr>
        <w:t xml:space="preserve">μαρώνουν γι’ αυτά- περιλάμβανε και δύο άλλες πλευρές: το κοινωνικό κράτος -να θυμίσω ότι οι Εγγλέζοι στρατιώτες πολεμούσαν στο </w:t>
      </w:r>
      <w:r>
        <w:rPr>
          <w:rFonts w:eastAsia="Times New Roman"/>
          <w:szCs w:val="24"/>
          <w:lang w:val="en-US"/>
        </w:rPr>
        <w:t>Africa</w:t>
      </w:r>
      <w:r w:rsidRPr="00A572EB">
        <w:rPr>
          <w:rFonts w:eastAsia="Times New Roman"/>
          <w:szCs w:val="24"/>
        </w:rPr>
        <w:t xml:space="preserve"> </w:t>
      </w:r>
      <w:r>
        <w:rPr>
          <w:rFonts w:eastAsia="Times New Roman"/>
          <w:szCs w:val="24"/>
          <w:lang w:val="en-US"/>
        </w:rPr>
        <w:t>Court</w:t>
      </w:r>
      <w:r w:rsidRPr="00A572EB">
        <w:rPr>
          <w:rFonts w:eastAsia="Times New Roman"/>
          <w:szCs w:val="24"/>
        </w:rPr>
        <w:t xml:space="preserve"> </w:t>
      </w:r>
      <w:r>
        <w:rPr>
          <w:rFonts w:eastAsia="Times New Roman"/>
          <w:szCs w:val="24"/>
        </w:rPr>
        <w:t>έχοντας στην τσέπη τους το σχέδιο Β</w:t>
      </w:r>
      <w:proofErr w:type="spellStart"/>
      <w:r>
        <w:rPr>
          <w:rFonts w:eastAsia="Times New Roman"/>
          <w:szCs w:val="24"/>
          <w:lang w:val="en-US"/>
        </w:rPr>
        <w:t>everidge</w:t>
      </w:r>
      <w:proofErr w:type="spellEnd"/>
      <w:r w:rsidRPr="00A572EB">
        <w:rPr>
          <w:rFonts w:eastAsia="Times New Roman"/>
          <w:szCs w:val="24"/>
        </w:rPr>
        <w:t xml:space="preserve"> </w:t>
      </w:r>
      <w:r>
        <w:rPr>
          <w:rFonts w:eastAsia="Times New Roman"/>
          <w:szCs w:val="24"/>
        </w:rPr>
        <w:t>για τις κοινωνικές ασφαλίσεις, την υπόσχεση ότι δεν θα γύριζαν πίσω στην</w:t>
      </w:r>
      <w:r>
        <w:rPr>
          <w:rFonts w:eastAsia="Times New Roman"/>
          <w:szCs w:val="24"/>
        </w:rPr>
        <w:t xml:space="preserve"> πείνα της δεκαετίας του 1930- και, επίσης, βέβαια την παραχώρηση δικαιωμάτων. Πού βρισκόμαστε σήμερα;</w:t>
      </w:r>
      <w:r w:rsidRPr="003F4B6A">
        <w:rPr>
          <w:rFonts w:eastAsia="Times New Roman"/>
          <w:szCs w:val="24"/>
        </w:rPr>
        <w:t xml:space="preserve"> </w:t>
      </w:r>
    </w:p>
    <w:p w14:paraId="0325F65B"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Αυτή η μέρα συμπίπτει και με μ</w:t>
      </w:r>
      <w:r>
        <w:rPr>
          <w:rFonts w:eastAsia="Times New Roman"/>
          <w:szCs w:val="24"/>
        </w:rPr>
        <w:t>ί</w:t>
      </w:r>
      <w:r>
        <w:rPr>
          <w:rFonts w:eastAsia="Times New Roman"/>
          <w:szCs w:val="24"/>
        </w:rPr>
        <w:t>α άλλη μέρα, η οποία θα γιορταστεί, βέβαια. Είναι η μέρα της Ευρώπης. Αυτή η μέρα της Ευρώπης, βέβαια, αν δείτε το κείμεν</w:t>
      </w:r>
      <w:r>
        <w:rPr>
          <w:rFonts w:eastAsia="Times New Roman"/>
          <w:szCs w:val="24"/>
        </w:rPr>
        <w:t xml:space="preserve">ο του </w:t>
      </w:r>
      <w:proofErr w:type="spellStart"/>
      <w:r>
        <w:rPr>
          <w:rFonts w:eastAsia="Times New Roman"/>
          <w:szCs w:val="24"/>
        </w:rPr>
        <w:t>Ρομπέρ</w:t>
      </w:r>
      <w:proofErr w:type="spellEnd"/>
      <w:r>
        <w:rPr>
          <w:rFonts w:eastAsia="Times New Roman"/>
          <w:szCs w:val="24"/>
        </w:rPr>
        <w:t xml:space="preserve"> </w:t>
      </w:r>
      <w:proofErr w:type="spellStart"/>
      <w:r>
        <w:rPr>
          <w:rFonts w:eastAsia="Times New Roman"/>
          <w:szCs w:val="24"/>
        </w:rPr>
        <w:t>Σουμάν</w:t>
      </w:r>
      <w:proofErr w:type="spellEnd"/>
      <w:r>
        <w:rPr>
          <w:rFonts w:eastAsia="Times New Roman"/>
          <w:szCs w:val="24"/>
        </w:rPr>
        <w:t xml:space="preserve"> το ιστορικό, είναι γεμάτη από ύμνους στην αλληλεγγύη και στην εξάλειψη των ανισοτήτων και την ισόρροπη ανάπτυξη, η οποία στηρίχθηκε, βέβαια, στην Ευρωπαϊκή Κοινοπραξία Άνθρακα και Χάλυβα -αυτό ήταν το υλικό θεμέλιο-, σήμερα είναι κάτι π</w:t>
      </w:r>
      <w:r>
        <w:rPr>
          <w:rFonts w:eastAsia="Times New Roman"/>
          <w:szCs w:val="24"/>
        </w:rPr>
        <w:t>άρα πολύ χλωμό. Τώρα η Ευρώπη πρέπει να γίνει η πιο ανταγωνιστική περιοχή του κόσμου. Αυτή είναι η νεοφιλελεύθερη ιδεολογία που έχει εισαγάγει και τις συνέπειες της, βέβαια, τις βλέπουμε και στη δική μας τη χώρα.</w:t>
      </w:r>
    </w:p>
    <w:p w14:paraId="0325F65C"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Επομένως, αγαπητοί συνάδελφοι, -και θα κατε</w:t>
      </w:r>
      <w:r>
        <w:rPr>
          <w:rFonts w:eastAsia="Times New Roman"/>
          <w:szCs w:val="24"/>
        </w:rPr>
        <w:t>βώ από το Βήμα- εγώ θεωρώ ότι είναι σωστή αυτή η νομοθετική πρωτοβουλία της Κυβέρνησης, την οποία φορτώσατε με του κόσμου τις συνωμοτικές ερμηνείες. Δεν μπορείτε να συμβιβαστείτε εσείς της συντηρητικής -πώς να το πω- Αντιπολίτευσης ότι στα θεμέλια αυτού το</w:t>
      </w:r>
      <w:r>
        <w:rPr>
          <w:rFonts w:eastAsia="Times New Roman"/>
          <w:szCs w:val="24"/>
        </w:rPr>
        <w:t>υ κόμματος που κυβερνάει είναι όσα σας είπα προηγουμένως, είναι ο διαφωτισμός της Αριστεράς.</w:t>
      </w:r>
    </w:p>
    <w:p w14:paraId="0325F65D" w14:textId="77777777" w:rsidR="002A39CD" w:rsidRDefault="007F4A76">
      <w:pPr>
        <w:spacing w:after="0" w:line="600" w:lineRule="auto"/>
        <w:ind w:firstLine="720"/>
        <w:contextualSpacing/>
        <w:jc w:val="both"/>
        <w:rPr>
          <w:rFonts w:eastAsia="Times New Roman"/>
          <w:szCs w:val="24"/>
        </w:rPr>
      </w:pPr>
      <w:r>
        <w:rPr>
          <w:rFonts w:eastAsia="Times New Roman"/>
          <w:szCs w:val="24"/>
        </w:rPr>
        <w:t>Καταλάβετέ το. Δεν κάνουμε κανένα κόλπο, ούτε προεκλογικό ούτε τίποτε άλλο. Είναι μία οφειλή με πολύ μεγάλη</w:t>
      </w:r>
      <w:r w:rsidRPr="000A68CB">
        <w:rPr>
          <w:rFonts w:eastAsia="Times New Roman"/>
          <w:szCs w:val="24"/>
        </w:rPr>
        <w:t xml:space="preserve"> </w:t>
      </w:r>
      <w:r>
        <w:rPr>
          <w:rFonts w:eastAsia="Times New Roman"/>
          <w:szCs w:val="24"/>
        </w:rPr>
        <w:t xml:space="preserve">καθυστέρηση. </w:t>
      </w:r>
      <w:r>
        <w:rPr>
          <w:rFonts w:eastAsia="Times New Roman"/>
          <w:szCs w:val="24"/>
        </w:rPr>
        <w:t>Θ</w:t>
      </w:r>
      <w:r>
        <w:rPr>
          <w:rFonts w:eastAsia="Times New Roman"/>
          <w:szCs w:val="24"/>
        </w:rPr>
        <w:t xml:space="preserve">έλω να πω ότι είναι το καλύτερο μνημόσυνο –μέρα που είναι σήμερα- για τους αδικοχαμένους συνανθρώπους μας που έπεσαν θύματα της ναζιστικής θηριωδίας. Αυτή είναι η δική μας Αριστερά. Επιτέλους, συμφιλιωθείτε με αυτή την ιδέα!  </w:t>
      </w:r>
    </w:p>
    <w:p w14:paraId="0325F65E" w14:textId="77777777" w:rsidR="002A39CD" w:rsidRDefault="007F4A76">
      <w:pPr>
        <w:spacing w:after="0" w:line="600" w:lineRule="auto"/>
        <w:ind w:firstLine="720"/>
        <w:contextualSpacing/>
        <w:jc w:val="center"/>
        <w:rPr>
          <w:rFonts w:eastAsia="Times New Roman"/>
          <w:szCs w:val="24"/>
        </w:rPr>
      </w:pPr>
      <w:r>
        <w:rPr>
          <w:rFonts w:eastAsia="Times New Roman"/>
          <w:szCs w:val="24"/>
        </w:rPr>
        <w:t>(Χειροκροτήματα από την πτέρυ</w:t>
      </w:r>
      <w:r>
        <w:rPr>
          <w:rFonts w:eastAsia="Times New Roman"/>
          <w:szCs w:val="24"/>
        </w:rPr>
        <w:t>γα του ΣΥΡΙΖΑ)</w:t>
      </w:r>
    </w:p>
    <w:p w14:paraId="0325F65F" w14:textId="77777777" w:rsidR="002A39CD" w:rsidRDefault="007F4A76">
      <w:pPr>
        <w:spacing w:after="0" w:line="600" w:lineRule="auto"/>
        <w:ind w:firstLine="720"/>
        <w:contextualSpacing/>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 κύριε </w:t>
      </w:r>
      <w:proofErr w:type="spellStart"/>
      <w:r>
        <w:rPr>
          <w:rFonts w:eastAsia="Times New Roman"/>
          <w:szCs w:val="24"/>
        </w:rPr>
        <w:t>Μηταφίδη</w:t>
      </w:r>
      <w:proofErr w:type="spellEnd"/>
      <w:r>
        <w:rPr>
          <w:rFonts w:eastAsia="Times New Roman"/>
          <w:szCs w:val="24"/>
        </w:rPr>
        <w:t xml:space="preserve">. </w:t>
      </w:r>
    </w:p>
    <w:p w14:paraId="0325F660" w14:textId="77777777" w:rsidR="002A39CD" w:rsidRDefault="007F4A76">
      <w:pPr>
        <w:spacing w:after="0"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Βράντζα</w:t>
      </w:r>
      <w:proofErr w:type="spellEnd"/>
      <w:r>
        <w:rPr>
          <w:rFonts w:eastAsia="Times New Roman"/>
          <w:szCs w:val="24"/>
        </w:rPr>
        <w:t xml:space="preserve">, Βουλευτής του ΣΥΡΙΖΑ, έχει τον λόγο για επτά λεπτά. </w:t>
      </w:r>
    </w:p>
    <w:p w14:paraId="0325F661" w14:textId="77777777" w:rsidR="002A39CD" w:rsidRDefault="007F4A76">
      <w:pPr>
        <w:spacing w:after="0" w:line="600" w:lineRule="auto"/>
        <w:ind w:firstLine="720"/>
        <w:contextualSpacing/>
        <w:jc w:val="both"/>
        <w:rPr>
          <w:rFonts w:eastAsia="Times New Roman"/>
          <w:szCs w:val="24"/>
        </w:rPr>
      </w:pPr>
      <w:r w:rsidRPr="00584DCA">
        <w:rPr>
          <w:rFonts w:eastAsia="Times New Roman"/>
          <w:b/>
          <w:szCs w:val="24"/>
        </w:rPr>
        <w:t>ΠΑΝΑΓΙΩΤΑ ΒΡΑΝΤΖΑ:</w:t>
      </w:r>
      <w:r>
        <w:rPr>
          <w:rFonts w:eastAsia="Times New Roman"/>
          <w:szCs w:val="24"/>
        </w:rPr>
        <w:t xml:space="preserve"> Ευχαριστώ. </w:t>
      </w:r>
    </w:p>
    <w:p w14:paraId="0325F662"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το υπό συζήτηση σχέδιο νόμου είναι κατά τη γνώμη </w:t>
      </w:r>
      <w:r>
        <w:rPr>
          <w:rFonts w:eastAsia="Times New Roman"/>
          <w:szCs w:val="24"/>
        </w:rPr>
        <w:t xml:space="preserve">μου ένα από τα σημαντικότερα που καλούμαστε να διαχειριστούμε, γιατί αφορά ακριβώς την προστασία των παιδιών που στερούνται ενός οικογενειακού περιβάλλοντος ή στερούνται ενός υγιούς οικογενειακού περιβάλλοντος. </w:t>
      </w:r>
    </w:p>
    <w:p w14:paraId="0325F663" w14:textId="77777777" w:rsidR="002A39CD" w:rsidRDefault="007F4A76">
      <w:pPr>
        <w:spacing w:after="0" w:line="600" w:lineRule="auto"/>
        <w:ind w:firstLine="720"/>
        <w:contextualSpacing/>
        <w:jc w:val="both"/>
        <w:rPr>
          <w:rFonts w:eastAsia="Times New Roman"/>
          <w:szCs w:val="24"/>
        </w:rPr>
      </w:pPr>
      <w:r>
        <w:rPr>
          <w:rFonts w:eastAsia="Times New Roman"/>
          <w:szCs w:val="24"/>
        </w:rPr>
        <w:t>(Στο σημείο αυτό την Προεδρική Έδρα καταλαμβ</w:t>
      </w:r>
      <w:r>
        <w:rPr>
          <w:rFonts w:eastAsia="Times New Roman"/>
          <w:szCs w:val="24"/>
        </w:rPr>
        <w:t xml:space="preserve">άνει ο Θ΄ Αντιπρόεδρος της Βουλής κ. </w:t>
      </w:r>
      <w:r w:rsidRPr="006921A8">
        <w:rPr>
          <w:rFonts w:eastAsia="Times New Roman"/>
          <w:b/>
          <w:szCs w:val="24"/>
        </w:rPr>
        <w:t>ΜΑΡΙΟΣ ΓΕΩΡΓΙΑΔΗΣ</w:t>
      </w:r>
      <w:r>
        <w:rPr>
          <w:rFonts w:eastAsia="Times New Roman"/>
          <w:szCs w:val="24"/>
        </w:rPr>
        <w:t>)</w:t>
      </w:r>
    </w:p>
    <w:p w14:paraId="0325F664" w14:textId="77777777" w:rsidR="002A39CD" w:rsidRDefault="007F4A76">
      <w:pPr>
        <w:spacing w:after="0" w:line="600" w:lineRule="auto"/>
        <w:ind w:firstLine="720"/>
        <w:contextualSpacing/>
        <w:jc w:val="both"/>
        <w:rPr>
          <w:rFonts w:eastAsia="Times New Roman"/>
          <w:szCs w:val="24"/>
        </w:rPr>
      </w:pPr>
      <w:r>
        <w:rPr>
          <w:rFonts w:eastAsia="Times New Roman"/>
          <w:szCs w:val="24"/>
        </w:rPr>
        <w:t>Είναι γνωστό, τόσο σε εμάς, όσο και στην κοινωνία ολόκληρη, ότι το υφιστάμενο θεσμικό πλαίσιο που αφορά στην υιοθεσία και στην αναδοχή και γενικότερα στα δικαιώματα των παιδιών είναι, εκτός από δυσλει</w:t>
      </w:r>
      <w:r>
        <w:rPr>
          <w:rFonts w:eastAsia="Times New Roman"/>
          <w:szCs w:val="24"/>
        </w:rPr>
        <w:t xml:space="preserve">τουργικό και αναχρονιστικό και απολύτως αναποτελεσματικό. Με άλλα λόγια, δεν μπορεί να υπηρετήσει πλέον –και κατά τη γνώμη μου δεν υπηρέτησε ποτέ- τους σκοπούς για τους οποίους θεσπίστηκε. </w:t>
      </w:r>
    </w:p>
    <w:p w14:paraId="0325F665" w14:textId="77777777" w:rsidR="002A39CD" w:rsidRDefault="007F4A76">
      <w:pPr>
        <w:spacing w:after="0" w:line="600" w:lineRule="auto"/>
        <w:ind w:firstLine="720"/>
        <w:contextualSpacing/>
        <w:jc w:val="both"/>
        <w:rPr>
          <w:rFonts w:eastAsia="Times New Roman"/>
          <w:szCs w:val="24"/>
        </w:rPr>
      </w:pPr>
      <w:r>
        <w:rPr>
          <w:rFonts w:eastAsia="Times New Roman"/>
          <w:szCs w:val="24"/>
        </w:rPr>
        <w:t>Απόδειξη αυτού είναι ο πολύ μεγάλος αριθμός παιδιών που παραμένουν</w:t>
      </w:r>
      <w:r>
        <w:rPr>
          <w:rFonts w:eastAsia="Times New Roman"/>
          <w:szCs w:val="24"/>
        </w:rPr>
        <w:t xml:space="preserve"> σε ιδρύματα και νοσοκομεία, ταυτόχρονα ο πολύ μεγάλος αριθμός υποψήφιων θετών ή ανα</w:t>
      </w:r>
      <w:r>
        <w:rPr>
          <w:rFonts w:eastAsia="Times New Roman"/>
          <w:szCs w:val="24"/>
        </w:rPr>
        <w:lastRenderedPageBreak/>
        <w:t xml:space="preserve">δόχων γονέων που περιμένουν να έχουν κάποιο παιδί, αλλά βεβαίως και ο πολύ μικρός ετήσιος αριθμός υιοθεσιών στη χώρα, ο οποίος δυστυχώς βαίνει μειούμενος κάθε χρόνο. </w:t>
      </w:r>
    </w:p>
    <w:p w14:paraId="0325F666" w14:textId="77777777" w:rsidR="002A39CD" w:rsidRDefault="007F4A76">
      <w:pPr>
        <w:spacing w:after="0" w:line="600" w:lineRule="auto"/>
        <w:ind w:firstLine="720"/>
        <w:contextualSpacing/>
        <w:jc w:val="both"/>
        <w:rPr>
          <w:rFonts w:eastAsia="Times New Roman"/>
          <w:szCs w:val="24"/>
        </w:rPr>
      </w:pPr>
      <w:r>
        <w:rPr>
          <w:rFonts w:eastAsia="Times New Roman"/>
          <w:szCs w:val="24"/>
        </w:rPr>
        <w:t>Όμως,</w:t>
      </w:r>
      <w:r>
        <w:rPr>
          <w:rFonts w:eastAsia="Times New Roman"/>
          <w:szCs w:val="24"/>
        </w:rPr>
        <w:t xml:space="preserve"> πέρα και πάνω από τις καθυστερήσεις, τη γραφειοκρατία και την αναποτελεσματικότητα, το υπάρχον πλαίσιο ευνοεί και υποθάλπει κυκλώματα παράνομων υιοθεσιών, δηλαδή αγοραπωλησία βρεφών και παιδιών. Θύματα αυτής της βιομηχανίας, στην οποία εμπλέκονται εκπρόσω</w:t>
      </w:r>
      <w:r>
        <w:rPr>
          <w:rFonts w:eastAsia="Times New Roman"/>
          <w:szCs w:val="24"/>
        </w:rPr>
        <w:t>ποι ευυπόληπτων επιστημονικών και επαγγελματικών κλάδων, είναι φυσικά παιδιά, αλλά βεβαίως και γονείς, οι βιολογικοί και οι θετοί.</w:t>
      </w:r>
    </w:p>
    <w:p w14:paraId="0325F667" w14:textId="77777777" w:rsidR="002A39CD" w:rsidRDefault="007F4A76">
      <w:pPr>
        <w:spacing w:after="0" w:line="600" w:lineRule="auto"/>
        <w:ind w:firstLine="720"/>
        <w:contextualSpacing/>
        <w:jc w:val="both"/>
        <w:rPr>
          <w:rFonts w:eastAsia="Times New Roman"/>
          <w:szCs w:val="24"/>
        </w:rPr>
      </w:pPr>
      <w:r>
        <w:rPr>
          <w:rFonts w:eastAsia="Times New Roman"/>
          <w:szCs w:val="24"/>
        </w:rPr>
        <w:t>Πιστεύω, λοιπόν, ότι είναι στις προθέσεις όλων μας σε αυτή την Αίθουσα να σπάσουμε ένα απόστημα και να δημιουργήσουμε ένα αξι</w:t>
      </w:r>
      <w:r>
        <w:rPr>
          <w:rFonts w:eastAsia="Times New Roman"/>
          <w:szCs w:val="24"/>
        </w:rPr>
        <w:t>όπιστο, σοβαρό και αποτελεσματικό θεσμικό πλαίσιο, το οποίο αφορά ένα μείζον κοινωνικό θέμα, που είναι η προστασία των παιδιών.</w:t>
      </w:r>
    </w:p>
    <w:p w14:paraId="0325F668"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Θέλω να αναφερθώ σε κάποια σημεία του νομοσχεδίου, τα οποία κατά τη γνώμη μου θα αλλάξουν την υφιστάμενη στρεβλή κατάσταση: Το π</w:t>
      </w:r>
      <w:r>
        <w:rPr>
          <w:rFonts w:eastAsia="Times New Roman"/>
          <w:szCs w:val="24"/>
        </w:rPr>
        <w:t xml:space="preserve">ρώτο σημείο είναι η δημιουργία του Εθνικού Συμβουλίου Υιοθεσίας. Πέρα από τη σπουδαιότητα του γεγονότος αυτού καθαυτού, της δημιουργίας ενός κεντρικού συμβουλευτικού οργάνου, το οποίο θα προτείνει και θα γνωμοδοτεί για σχεδιαζόμενες πολιτικές πάνω σε αυτό </w:t>
      </w:r>
      <w:r>
        <w:rPr>
          <w:rFonts w:eastAsia="Times New Roman"/>
          <w:szCs w:val="24"/>
        </w:rPr>
        <w:t xml:space="preserve">το θέμα, προσωπικά χαίρομαι ιδιαίτερα και με τη σύνθεση αυτού του Συμβουλίου. Είναι από τις ελάχιστες φορές, όπου σε ένα συμβουλευτικό όργανο της πολιτείας συμμετέχουν ειδικοί και γνώστες του θέματος, οι οποίοι θα καλύπτουν όλα τα στάδια της διαδικασίας. </w:t>
      </w:r>
    </w:p>
    <w:p w14:paraId="0325F669" w14:textId="77777777" w:rsidR="002A39CD" w:rsidRDefault="007F4A76">
      <w:pPr>
        <w:spacing w:after="0" w:line="600" w:lineRule="auto"/>
        <w:ind w:firstLine="720"/>
        <w:contextualSpacing/>
        <w:jc w:val="both"/>
        <w:rPr>
          <w:rFonts w:eastAsia="Times New Roman"/>
          <w:szCs w:val="24"/>
        </w:rPr>
      </w:pPr>
      <w:r>
        <w:rPr>
          <w:rFonts w:eastAsia="Times New Roman"/>
          <w:szCs w:val="24"/>
        </w:rPr>
        <w:t>Αυτό το αναφέρω γιατί η συνήθης πρακτική είναι να στελεχώνουν αυτά τα συμβούλια υπηρεσιακοί παράγοντες, οι οποίοι συνήθως αντιμετωπίζουν τα θέματα μονόπλευρα, με αυστηρά τεχνοκρατική ιδιότητα και αφήνουν απ’ έξω τις υπόλοιπες παραμέτρους. Εδώ, λοιπόν, ξεφε</w:t>
      </w:r>
      <w:r>
        <w:rPr>
          <w:rFonts w:eastAsia="Times New Roman"/>
          <w:szCs w:val="24"/>
        </w:rPr>
        <w:t xml:space="preserve">ύγουμε και αυτό είναι πολύ ευχάριστο. </w:t>
      </w:r>
    </w:p>
    <w:p w14:paraId="0325F66A"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 xml:space="preserve">Ένα δεύτερο σημείο είναι η δημιουργία των </w:t>
      </w:r>
      <w:r>
        <w:rPr>
          <w:rFonts w:eastAsia="Times New Roman"/>
          <w:szCs w:val="24"/>
        </w:rPr>
        <w:t>ε</w:t>
      </w:r>
      <w:r>
        <w:rPr>
          <w:rFonts w:eastAsia="Times New Roman"/>
          <w:szCs w:val="24"/>
        </w:rPr>
        <w:t xml:space="preserve">θνικών αλλά και των </w:t>
      </w:r>
      <w:r>
        <w:rPr>
          <w:rFonts w:eastAsia="Times New Roman"/>
          <w:szCs w:val="24"/>
        </w:rPr>
        <w:t>ε</w:t>
      </w:r>
      <w:r>
        <w:rPr>
          <w:rFonts w:eastAsia="Times New Roman"/>
          <w:szCs w:val="24"/>
        </w:rPr>
        <w:t xml:space="preserve">ιδικών </w:t>
      </w:r>
      <w:r>
        <w:rPr>
          <w:rFonts w:eastAsia="Times New Roman"/>
          <w:szCs w:val="24"/>
        </w:rPr>
        <w:t>μ</w:t>
      </w:r>
      <w:r>
        <w:rPr>
          <w:rFonts w:eastAsia="Times New Roman"/>
          <w:szCs w:val="24"/>
        </w:rPr>
        <w:t xml:space="preserve">ητρώων των </w:t>
      </w:r>
      <w:r>
        <w:rPr>
          <w:rFonts w:eastAsia="Times New Roman"/>
          <w:szCs w:val="24"/>
        </w:rPr>
        <w:t>α</w:t>
      </w:r>
      <w:r>
        <w:rPr>
          <w:rFonts w:eastAsia="Times New Roman"/>
          <w:szCs w:val="24"/>
        </w:rPr>
        <w:t xml:space="preserve">νηλίκων, των </w:t>
      </w:r>
      <w:r>
        <w:rPr>
          <w:rFonts w:eastAsia="Times New Roman"/>
          <w:szCs w:val="24"/>
        </w:rPr>
        <w:t>υ</w:t>
      </w:r>
      <w:r>
        <w:rPr>
          <w:rFonts w:eastAsia="Times New Roman"/>
          <w:szCs w:val="24"/>
        </w:rPr>
        <w:t xml:space="preserve">ποψήφιων </w:t>
      </w:r>
      <w:r>
        <w:rPr>
          <w:rFonts w:eastAsia="Times New Roman"/>
          <w:szCs w:val="24"/>
        </w:rPr>
        <w:t>α</w:t>
      </w:r>
      <w:r>
        <w:rPr>
          <w:rFonts w:eastAsia="Times New Roman"/>
          <w:szCs w:val="24"/>
        </w:rPr>
        <w:t xml:space="preserve">ναδόχων και των </w:t>
      </w:r>
      <w:r>
        <w:rPr>
          <w:rFonts w:eastAsia="Times New Roman"/>
          <w:szCs w:val="24"/>
        </w:rPr>
        <w:t>υ</w:t>
      </w:r>
      <w:r>
        <w:rPr>
          <w:rFonts w:eastAsia="Times New Roman"/>
          <w:szCs w:val="24"/>
        </w:rPr>
        <w:t xml:space="preserve">ποψήφιων </w:t>
      </w:r>
      <w:r>
        <w:rPr>
          <w:rFonts w:eastAsia="Times New Roman"/>
          <w:szCs w:val="24"/>
        </w:rPr>
        <w:t>θ</w:t>
      </w:r>
      <w:r>
        <w:rPr>
          <w:rFonts w:eastAsia="Times New Roman"/>
          <w:szCs w:val="24"/>
        </w:rPr>
        <w:t xml:space="preserve">ετών </w:t>
      </w:r>
      <w:r>
        <w:rPr>
          <w:rFonts w:eastAsia="Times New Roman"/>
          <w:szCs w:val="24"/>
        </w:rPr>
        <w:t>γ</w:t>
      </w:r>
      <w:r>
        <w:rPr>
          <w:rFonts w:eastAsia="Times New Roman"/>
          <w:szCs w:val="24"/>
        </w:rPr>
        <w:t xml:space="preserve">ονέων. </w:t>
      </w:r>
      <w:r>
        <w:rPr>
          <w:rFonts w:eastAsia="Times New Roman"/>
          <w:szCs w:val="24"/>
        </w:rPr>
        <w:t>Ε</w:t>
      </w:r>
      <w:r>
        <w:rPr>
          <w:rFonts w:eastAsia="Times New Roman"/>
          <w:szCs w:val="24"/>
        </w:rPr>
        <w:t>δώ επιχειρείται να μπει τάξη.</w:t>
      </w:r>
    </w:p>
    <w:p w14:paraId="0325F66B" w14:textId="77777777" w:rsidR="002A39CD" w:rsidRDefault="007F4A76">
      <w:pPr>
        <w:spacing w:after="0" w:line="600" w:lineRule="auto"/>
        <w:ind w:firstLine="720"/>
        <w:contextualSpacing/>
        <w:jc w:val="both"/>
        <w:rPr>
          <w:rFonts w:eastAsia="Times New Roman"/>
          <w:szCs w:val="24"/>
        </w:rPr>
      </w:pPr>
      <w:r>
        <w:rPr>
          <w:rFonts w:eastAsia="Times New Roman"/>
          <w:szCs w:val="24"/>
        </w:rPr>
        <w:t>Δυστυχώς, το ελληνικό κράτος δεν γνωρί</w:t>
      </w:r>
      <w:r>
        <w:rPr>
          <w:rFonts w:eastAsia="Times New Roman"/>
          <w:szCs w:val="24"/>
        </w:rPr>
        <w:t xml:space="preserve">ζει για διάφορα ζητήματα πολύ σοβαρά στοιχεία, όσον αφορά και την παραγωγή και άλλα μέτρα. Όμως, τώρα μιλάμε για παιδιά και είναι απαράδεκτο το ελληνικό κράτος να μην γνωρίζει πόσα είναι, ποια είναι και πού βρίσκονται τα παιδιά που είναι για αναδοχή ή για </w:t>
      </w:r>
      <w:r>
        <w:rPr>
          <w:rFonts w:eastAsia="Times New Roman"/>
          <w:szCs w:val="24"/>
        </w:rPr>
        <w:t xml:space="preserve">υιοθεσία. Αντίστοιχα πρέπει να υπάρχουν οι ίδιες πληροφορίες για τους υποψήφιους ανάδοχους και θετούς γονείς. </w:t>
      </w:r>
    </w:p>
    <w:p w14:paraId="0325F66C" w14:textId="77777777" w:rsidR="002A39CD" w:rsidRDefault="007F4A76">
      <w:pPr>
        <w:spacing w:after="0" w:line="600" w:lineRule="auto"/>
        <w:ind w:firstLine="720"/>
        <w:contextualSpacing/>
        <w:jc w:val="both"/>
        <w:rPr>
          <w:rFonts w:eastAsia="Times New Roman"/>
          <w:szCs w:val="24"/>
        </w:rPr>
      </w:pPr>
      <w:r>
        <w:rPr>
          <w:rFonts w:eastAsia="Times New Roman"/>
          <w:szCs w:val="24"/>
        </w:rPr>
        <w:t>Επίσης, ένα άλλο σημείο είναι το πρόγραμμα της εκπαίδευσης, της επιμόρφωσης και της υποστήριξης των υποψήφιων ανάδοχων και θετών γονέων. Προφανώς</w:t>
      </w:r>
      <w:r>
        <w:rPr>
          <w:rFonts w:eastAsia="Times New Roman"/>
          <w:szCs w:val="24"/>
        </w:rPr>
        <w:t xml:space="preserve"> όταν μιλάμε για αναδοχή και υιοθεσία, μιλάμε για ένα πολύ δύσκολο εγχείρημα και βεβαίως οι άνθρωποι, οι οποίοι θέλουν να υιοθετήσουν ή να γίνουν ανάδοχοι έχουν και πολλή όρεξη και πολύ ενθουσιασμό, αλλά σίγουρα χρειάζονται και τη βοήθεια και τη στήριξη </w:t>
      </w:r>
      <w:r>
        <w:rPr>
          <w:rFonts w:eastAsia="Times New Roman"/>
          <w:szCs w:val="24"/>
        </w:rPr>
        <w:lastRenderedPageBreak/>
        <w:t>ει</w:t>
      </w:r>
      <w:r>
        <w:rPr>
          <w:rFonts w:eastAsia="Times New Roman"/>
          <w:szCs w:val="24"/>
        </w:rPr>
        <w:t xml:space="preserve">δικών και κάποιες γνώσεις. Αυτή η διαδικασία, λοιπόν, πρέπει να αποτελεί και προϋπόθεση και παροχή της πολιτείας. </w:t>
      </w:r>
    </w:p>
    <w:p w14:paraId="0325F66D"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Άλλο στοιχείο του νομοσχεδίου είναι η  εποπτεία και η παρακολούθηση. </w:t>
      </w:r>
      <w:r>
        <w:rPr>
          <w:rFonts w:eastAsia="Times New Roman"/>
          <w:szCs w:val="24"/>
        </w:rPr>
        <w:t>Ε</w:t>
      </w:r>
      <w:r>
        <w:rPr>
          <w:rFonts w:eastAsia="Times New Roman"/>
          <w:szCs w:val="24"/>
        </w:rPr>
        <w:t>δώ επίσης κάνουμε τη διαφορά, διότι η συνήθης πρακτική λέει ότι όταν θε</w:t>
      </w:r>
      <w:r>
        <w:rPr>
          <w:rFonts w:eastAsia="Times New Roman"/>
          <w:szCs w:val="24"/>
        </w:rPr>
        <w:t xml:space="preserve">σμοθετούμε κάτι, τότε τελειώνουμε με αυτό και δεν ενδιαφερόμαστε ούτε για την εφαρμογή του, ούτε για την παρακολούθηση για το πώς εξελίσσεται. </w:t>
      </w:r>
    </w:p>
    <w:p w14:paraId="0325F66E"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Εδώ, λοιπόν, είναι πολύ σημαντικό για το παιδί να υπάρχει μία συνέχεια και μετά την ολοκλήρωση και της αναδοχής </w:t>
      </w:r>
      <w:r>
        <w:rPr>
          <w:rFonts w:eastAsia="Times New Roman"/>
          <w:szCs w:val="24"/>
        </w:rPr>
        <w:t xml:space="preserve">και της υιοθεσίας και η πολιτεία να λειτουργεί ως θεματοφύλακας. </w:t>
      </w:r>
    </w:p>
    <w:p w14:paraId="0325F66F"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Η επαγγελματική αναδοχή είναι –επιτέλους!- μία θεσμοθέτηση του αυτονόητου. Πέρα από τα κοινωνικά οφέλη που υπάρχουν από την </w:t>
      </w:r>
      <w:proofErr w:type="spellStart"/>
      <w:r>
        <w:rPr>
          <w:rFonts w:eastAsia="Times New Roman"/>
          <w:szCs w:val="24"/>
        </w:rPr>
        <w:t>αποϊδρυματοποίηση</w:t>
      </w:r>
      <w:proofErr w:type="spellEnd"/>
      <w:r>
        <w:rPr>
          <w:rFonts w:eastAsia="Times New Roman"/>
          <w:szCs w:val="24"/>
        </w:rPr>
        <w:t>, υπάρχουν και οικονομικά οφέλη. Το όποιο οικονομ</w:t>
      </w:r>
      <w:r>
        <w:rPr>
          <w:rFonts w:eastAsia="Times New Roman"/>
          <w:szCs w:val="24"/>
        </w:rPr>
        <w:t xml:space="preserve">ικό κόστος για τον ανάδοχο γονέα δεν μπορεί βεβαίως να συγκριθεί με το όφελος που μπορεί να υπάρχει. </w:t>
      </w:r>
    </w:p>
    <w:p w14:paraId="0325F670"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θέσω και εγώ κάποια ζητήματα όσον αφορά τις προϋποθέσεις για την αναδοχή. Νομίζω ότι ανέφερε κάποιες και ο κ. Μαντάς. </w:t>
      </w:r>
    </w:p>
    <w:p w14:paraId="0325F671"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Όσον αφορά την προϋπόθεση της σωματικής υγείας, θεωρώ ότι μπορεί να είναι και πολλαπλώς ερμηνεύσιμη και παρερμηνεύσιμη και ανασταλτική, ή και ρατσιστική και παρεξηγήσιμη. Το ίδιο θέλω να πω και για τους επαρκείς οικονομικούς πόρους, οι οποίοι είναι αυτοί π</w:t>
      </w:r>
      <w:r>
        <w:rPr>
          <w:rFonts w:eastAsia="Times New Roman" w:cs="Times New Roman"/>
          <w:szCs w:val="24"/>
        </w:rPr>
        <w:t xml:space="preserve">ου θα αποδεικνύουν και τη δυνατότητα του ανάδοχου ή του θετού γονέα να παρέχει τα απαραίτητα στο παιδί. Νομίζω ότι για να μην υπάρχουν παρερμηνείες –και όχι μόνο- ενδεχομένως και κάποια κυκλώματα που μπορεί να εκμεταλλεύονται τους υποψήφιους, θα πρέπει να </w:t>
      </w:r>
      <w:r>
        <w:rPr>
          <w:rFonts w:eastAsia="Times New Roman" w:cs="Times New Roman"/>
          <w:szCs w:val="24"/>
        </w:rPr>
        <w:t xml:space="preserve">καθορίζονται απολύτως και με σαφήνεια οι προϋποθέσεις, ώστε να μπορούν να γίνονται και πιο εύκολα οι διαδικασίες και να μειωθεί και η γραφειοκρατία. </w:t>
      </w:r>
    </w:p>
    <w:p w14:paraId="0325F672"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εφαρμογή κάθε νόμου στην πορεία του μπορεί να διευκρινιστεί με περισσότερε</w:t>
      </w:r>
      <w:r>
        <w:rPr>
          <w:rFonts w:eastAsia="Times New Roman" w:cs="Times New Roman"/>
          <w:szCs w:val="24"/>
        </w:rPr>
        <w:t xml:space="preserve">ς υπουργικές αποφάσεις ή και διοικητικές αποφάσεις, οι οποίες θα ξεκαθαρίσουν και πιο πολλά πράγματα. Νομίζω ότι αυτό που είναι το </w:t>
      </w:r>
      <w:r>
        <w:rPr>
          <w:rFonts w:eastAsia="Times New Roman" w:cs="Times New Roman"/>
          <w:szCs w:val="24"/>
        </w:rPr>
        <w:lastRenderedPageBreak/>
        <w:t>μείζον και θα έπρεπε να απασχολεί περισσότερο την Εθνική Αντιπροσωπεία είναι ο στόχος της νομοθετικής πρωτοβουλίας και το εάν</w:t>
      </w:r>
      <w:r>
        <w:rPr>
          <w:rFonts w:eastAsia="Times New Roman" w:cs="Times New Roman"/>
          <w:szCs w:val="24"/>
        </w:rPr>
        <w:t xml:space="preserve"> επιτυγχάνεται ο στόχος με το παρόν σχέδιο νόμου. </w:t>
      </w:r>
    </w:p>
    <w:p w14:paraId="0325F673"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μου, ο στόχος είναι σαφής και ξεκάθαρος: Είναι η μέγιστη δυνατή προστασία των δικαιωμάτων του παιδιού. </w:t>
      </w:r>
    </w:p>
    <w:p w14:paraId="0325F674"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Έγινε πολύ μεγάλος λόγος όλο το διάστημα που συζητούμε το σχέδιο νόμου στη Βουλή. Δυστυ</w:t>
      </w:r>
      <w:r>
        <w:rPr>
          <w:rFonts w:eastAsia="Times New Roman" w:cs="Times New Roman"/>
          <w:szCs w:val="24"/>
        </w:rPr>
        <w:t xml:space="preserve">χώς, αντί να ασχοληθούμε με το νομοσχέδιο, με το τι μπορεί να προβλέψει το νομοσχέδιο και ενδεχομένως και με ελλείψεις που μπορεί να υπάρχουν ή με κάποιες βελτιώσεις που χρειάζεται, κάποιοι κατά την πάγια τακτική προσπάθησαν να εγκλωβίσουν την κοινή γνώμη </w:t>
      </w:r>
      <w:r>
        <w:rPr>
          <w:rFonts w:eastAsia="Times New Roman" w:cs="Times New Roman"/>
          <w:szCs w:val="24"/>
        </w:rPr>
        <w:t xml:space="preserve">σε στερεότυπα και πουριτανισμούς, προσβλέποντας προφανώς σε κομματικά οφέλη. </w:t>
      </w:r>
    </w:p>
    <w:p w14:paraId="0325F675"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Εγώ θέλω να ρωτήσω πραγματικά όσους ανέδειξαν ως κορυφαίο ζήτημα την αναδοχή παιδιών από ομόφυλα ζευγάρια τι θεωρούν ότι υπηρετεί καλύτερα το συμφέρον του παιδιού, η παραμονή ενό</w:t>
      </w:r>
      <w:r>
        <w:rPr>
          <w:rFonts w:eastAsia="Times New Roman" w:cs="Times New Roman"/>
          <w:szCs w:val="24"/>
        </w:rPr>
        <w:t xml:space="preserve">ς παιδιού σε ίδρυμα, η παραμονή ενός παιδιού σε </w:t>
      </w:r>
      <w:r>
        <w:rPr>
          <w:rFonts w:eastAsia="Times New Roman" w:cs="Times New Roman"/>
          <w:szCs w:val="24"/>
        </w:rPr>
        <w:lastRenderedPageBreak/>
        <w:t>μ</w:t>
      </w:r>
      <w:r>
        <w:rPr>
          <w:rFonts w:eastAsia="Times New Roman" w:cs="Times New Roman"/>
          <w:szCs w:val="24"/>
        </w:rPr>
        <w:t>ί</w:t>
      </w:r>
      <w:r>
        <w:rPr>
          <w:rFonts w:eastAsia="Times New Roman" w:cs="Times New Roman"/>
          <w:szCs w:val="24"/>
        </w:rPr>
        <w:t>α οικογένεια με μαμά και μπαμπά που κακοποιεί ή παραμελεί το παιδί, ή η μεταφορά ενός παιδιού σε μ</w:t>
      </w:r>
      <w:r>
        <w:rPr>
          <w:rFonts w:eastAsia="Times New Roman" w:cs="Times New Roman"/>
          <w:szCs w:val="24"/>
        </w:rPr>
        <w:t>ί</w:t>
      </w:r>
      <w:r>
        <w:rPr>
          <w:rFonts w:eastAsia="Times New Roman" w:cs="Times New Roman"/>
          <w:szCs w:val="24"/>
        </w:rPr>
        <w:t xml:space="preserve">α οικογένεια ομόφυλου ζευγαριού, όπου μπορεί να υπάρχει αγάπη και φροντίδα. </w:t>
      </w:r>
    </w:p>
    <w:p w14:paraId="0325F676"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Θέλω, λοιπόν, να είμαι απολύτω</w:t>
      </w:r>
      <w:r>
        <w:rPr>
          <w:rFonts w:eastAsia="Times New Roman" w:cs="Times New Roman"/>
          <w:szCs w:val="24"/>
        </w:rPr>
        <w:t>ς ξεκάθαρη και να πω ότι το ζήτημα της ισονομίας και των δικαιωμάτων δεν είναι ιδεολογικό ζήτημα και δεν μπορεί, βεβαίως, να υπόκειται σε κομματικές γραμμές. Η αποδοχή της διαφορετικότητας, ο σεβασμός της ελεύθερης επιλογής είναι ζητήματα αξιών και αρχών κ</w:t>
      </w:r>
      <w:r>
        <w:rPr>
          <w:rFonts w:eastAsia="Times New Roman" w:cs="Times New Roman"/>
          <w:szCs w:val="24"/>
        </w:rPr>
        <w:t xml:space="preserve">αθενός από εμάς, οι οποίες, βεβαίως, διέπουν και την υπόλοιπη κοινωνική μας συμπεριφορά. </w:t>
      </w:r>
    </w:p>
    <w:p w14:paraId="0325F677"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Θεωρώ, λοιπόν, ότι όχι μόνο η αναδοχή, αλλά και η υιοθεσία δεν μπορεί να γίνονται με κριτήρια τον σεξουαλικό προσανατολισμό των υποψηφίων θετών και αναδόχων γονέων. Η</w:t>
      </w:r>
      <w:r>
        <w:rPr>
          <w:rFonts w:eastAsia="Times New Roman" w:cs="Times New Roman"/>
          <w:szCs w:val="24"/>
        </w:rPr>
        <w:t xml:space="preserve"> ελληνική κοινωνία πρέπει να προχωρήσει επιτέλους μπροστά, πρέπει να αφήσει στερεότυπα και πουριτανισμούς, τα οποία προκαλούν πολύ περισσότερα προβλήματα και να δει με ειλικρίνεια το τεράστιο πρόβλημα που υπάρχει με τα παιδιά στα </w:t>
      </w:r>
      <w:r>
        <w:rPr>
          <w:rFonts w:eastAsia="Times New Roman" w:cs="Times New Roman"/>
          <w:szCs w:val="24"/>
        </w:rPr>
        <w:lastRenderedPageBreak/>
        <w:t xml:space="preserve">ιδρύματα. Η υποκρισία, οι </w:t>
      </w:r>
      <w:proofErr w:type="spellStart"/>
      <w:r>
        <w:rPr>
          <w:rFonts w:eastAsia="Times New Roman" w:cs="Times New Roman"/>
          <w:szCs w:val="24"/>
        </w:rPr>
        <w:t>τακτικισμοί</w:t>
      </w:r>
      <w:proofErr w:type="spellEnd"/>
      <w:r>
        <w:rPr>
          <w:rFonts w:eastAsia="Times New Roman" w:cs="Times New Roman"/>
          <w:szCs w:val="24"/>
        </w:rPr>
        <w:t xml:space="preserve"> και η χυδαιότητα πρέπει να έχουν όρια και νομίζω ότι τα έχουμε ξεπεράσει και το ζήτημα εδώ είναι πολύ σοβαρό. </w:t>
      </w:r>
    </w:p>
    <w:p w14:paraId="0325F678"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Καλώ, λοιπόν, όλες τις πτέρυγες του Κοινοβουλίου –πλην της ακροδεξιάς- να υπερψηφίσουμε το σχέδιο νόμου και να βοηθήσουμε να γίνει έν</w:t>
      </w:r>
      <w:r>
        <w:rPr>
          <w:rFonts w:eastAsia="Times New Roman" w:cs="Times New Roman"/>
          <w:szCs w:val="24"/>
        </w:rPr>
        <w:t xml:space="preserve">ας καλός νόμος, χρήσιμος για την κοινωνία και βεβαίως, για το συμφέρον του παιδιού. </w:t>
      </w:r>
    </w:p>
    <w:p w14:paraId="0325F679"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325F67A" w14:textId="77777777" w:rsidR="002A39CD" w:rsidRDefault="007F4A76">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0325F67B"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την κυρία </w:t>
      </w:r>
      <w:proofErr w:type="spellStart"/>
      <w:r>
        <w:rPr>
          <w:rFonts w:eastAsia="Times New Roman" w:cs="Times New Roman"/>
          <w:szCs w:val="24"/>
        </w:rPr>
        <w:t>Βράντζα</w:t>
      </w:r>
      <w:proofErr w:type="spellEnd"/>
      <w:r>
        <w:rPr>
          <w:rFonts w:eastAsia="Times New Roman" w:cs="Times New Roman"/>
          <w:szCs w:val="24"/>
        </w:rPr>
        <w:t xml:space="preserve">. </w:t>
      </w:r>
    </w:p>
    <w:p w14:paraId="0325F67C"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Λιβανίου</w:t>
      </w:r>
      <w:proofErr w:type="spellEnd"/>
      <w:r>
        <w:rPr>
          <w:rFonts w:eastAsia="Times New Roman" w:cs="Times New Roman"/>
          <w:szCs w:val="24"/>
        </w:rPr>
        <w:t xml:space="preserve">. </w:t>
      </w:r>
    </w:p>
    <w:p w14:paraId="0325F67D"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Ορίστε</w:t>
      </w:r>
      <w:r>
        <w:rPr>
          <w:rFonts w:eastAsia="Times New Roman" w:cs="Times New Roman"/>
          <w:szCs w:val="24"/>
        </w:rPr>
        <w:t>, κυρία συνάδελφε, έχετε τον λόγο για επτά λεπτά.</w:t>
      </w:r>
    </w:p>
    <w:p w14:paraId="0325F67E"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ΖΩΗ ΛΙΒΑΝΙΟΥ: </w:t>
      </w:r>
      <w:r>
        <w:rPr>
          <w:rFonts w:eastAsia="Times New Roman" w:cs="Times New Roman"/>
          <w:szCs w:val="24"/>
        </w:rPr>
        <w:t xml:space="preserve">Ευχαριστώ, κύριε Πρόεδρε. </w:t>
      </w:r>
    </w:p>
    <w:p w14:paraId="0325F67F"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καλούμαστε σήμερα να ψηφίσουμε </w:t>
      </w:r>
      <w:r>
        <w:rPr>
          <w:rFonts w:eastAsia="Times New Roman" w:cs="Times New Roman"/>
          <w:szCs w:val="24"/>
        </w:rPr>
        <w:t>μί</w:t>
      </w:r>
      <w:r>
        <w:rPr>
          <w:rFonts w:eastAsia="Times New Roman" w:cs="Times New Roman"/>
          <w:szCs w:val="24"/>
        </w:rPr>
        <w:t xml:space="preserve">α νομοθετική πρωτοβουλία της Κυβέρνησης, σχετικά με τις διαδικασίες, τους θεσμούς της υιοθεσίας και αναδοχής. </w:t>
      </w:r>
    </w:p>
    <w:p w14:paraId="0325F680"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σημερινό νομοσχέδιο που συζητάμε αφορά κατά κύριο λόγο τα ανθρώπινα δικαιώματα. Οι τοποθετήσεις όλων, ανεξάρτητα του αν υποστηρίζουν ή όχι το </w:t>
      </w:r>
      <w:r>
        <w:rPr>
          <w:rFonts w:eastAsia="Times New Roman" w:cs="Times New Roman"/>
          <w:szCs w:val="24"/>
        </w:rPr>
        <w:t xml:space="preserve">νομοσχέδιο στο σύνολο ή σε μέρος του, αφορούν στα ανθρώπινα δικαιώματα, εκκινώντας από τα δικαιώματα των παιδιών και αναζητώντας όρια ή περιορισμούς στα όρια και την ισχύ των δικαιωμάτων του ανθρώπου. </w:t>
      </w:r>
    </w:p>
    <w:p w14:paraId="0325F681"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Υπάρχουν εκπρόσωποι μέρους του ελληνικού λαού στο Ελλη</w:t>
      </w:r>
      <w:r>
        <w:rPr>
          <w:rFonts w:eastAsia="Times New Roman" w:cs="Times New Roman"/>
          <w:szCs w:val="24"/>
        </w:rPr>
        <w:t xml:space="preserve">νικό Κοινοβούλιο που ισχυρίζονται ότι τα δικαιώματα δεν αφορούν το σύνολο του πληθυσμού. Αρέσκονται στις εξαιρέσεις, είτε πρόκειται για σεξουαλικές προτιμήσεις, είτε για θρησκευτικές, είτε για φυλετικές, είτε για σωματικές αναπηρίες, είτε για το γυναικείο </w:t>
      </w:r>
      <w:r>
        <w:rPr>
          <w:rFonts w:eastAsia="Times New Roman" w:cs="Times New Roman"/>
          <w:szCs w:val="24"/>
        </w:rPr>
        <w:t xml:space="preserve">φύλο, είτε για οτιδήποτε αντιληφθούν ως διαφορετικό. </w:t>
      </w:r>
    </w:p>
    <w:p w14:paraId="0325F682"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αποτελεί έκπληξη ότι ορισμένοι δεν μπορούν να αποδεχθούν ότι το 2018 σε αυτή τη χώρα όλοι οι άνθρωποι είναι ίσοι και όχι ίδιοι και ότι δεν επιτρέπεται </w:t>
      </w:r>
      <w:proofErr w:type="spellStart"/>
      <w:r>
        <w:rPr>
          <w:rFonts w:eastAsia="Times New Roman" w:cs="Times New Roman"/>
          <w:szCs w:val="24"/>
        </w:rPr>
        <w:t>καμμία</w:t>
      </w:r>
      <w:proofErr w:type="spellEnd"/>
      <w:r>
        <w:rPr>
          <w:rFonts w:eastAsia="Times New Roman" w:cs="Times New Roman"/>
          <w:szCs w:val="24"/>
        </w:rPr>
        <w:t xml:space="preserve"> απολύτως διάκριση για οποιονδήποτε λόγο.</w:t>
      </w:r>
      <w:r>
        <w:rPr>
          <w:rFonts w:eastAsia="Times New Roman" w:cs="Times New Roman"/>
          <w:szCs w:val="24"/>
        </w:rPr>
        <w:t xml:space="preserve"> Η έκπληξη, όμως, είναι ότι υπάρχουν εκπρόσωποι κομμάτων που υπερασπίζονται ιδέες περί δημοκρατίας, ελευθερίας, ίσων </w:t>
      </w:r>
      <w:r>
        <w:rPr>
          <w:rFonts w:eastAsia="Times New Roman" w:cs="Times New Roman"/>
          <w:szCs w:val="24"/>
        </w:rPr>
        <w:lastRenderedPageBreak/>
        <w:t xml:space="preserve">ευκαιριών για όλους και όμως, υιοθετούν συχνά κάθε προσπάθεια περιορισμού του εύρους των δικαιωμάτων. </w:t>
      </w:r>
    </w:p>
    <w:p w14:paraId="0325F68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ούτε αυτό είναι </w:t>
      </w:r>
      <w:r>
        <w:rPr>
          <w:rFonts w:eastAsia="Times New Roman" w:cs="Times New Roman"/>
          <w:szCs w:val="24"/>
        </w:rPr>
        <w:t xml:space="preserve">έκπληξη. Στις δεκαετίες τα ίδια πρόσωπα που εμφανίζονται ως μεταρρυθμιστές, εκσυγχρονιστές, ευρωπαϊστές και με άλλους ευφάνταστους </w:t>
      </w:r>
      <w:proofErr w:type="spellStart"/>
      <w:r>
        <w:rPr>
          <w:rFonts w:eastAsia="Times New Roman" w:cs="Times New Roman"/>
          <w:szCs w:val="24"/>
        </w:rPr>
        <w:t>αυτοχαρακτηρισμούς</w:t>
      </w:r>
      <w:proofErr w:type="spellEnd"/>
      <w:r>
        <w:rPr>
          <w:rFonts w:eastAsia="Times New Roman" w:cs="Times New Roman"/>
          <w:szCs w:val="24"/>
        </w:rPr>
        <w:t>, δεν φρόντισαν να κάνουν τα αυτονόητα. Να εξασφαλίσουν, για παράδειγμα, το αυτονόητο να γνωρίζει το κράτος</w:t>
      </w:r>
      <w:r>
        <w:rPr>
          <w:rFonts w:eastAsia="Times New Roman" w:cs="Times New Roman"/>
          <w:szCs w:val="24"/>
        </w:rPr>
        <w:t xml:space="preserve">, που έχει και την ευθύνη της πρόνοιας, τον αριθμό των παιδιών που αναμένουν την υιοθεσία ή την αναδοχή και ταυτόχρονα τον αριθμό των ενηλίκων που επιθυμούν να προβούν σε υιοθεσία ή αναδοχή ανηλίκου. Είναι </w:t>
      </w:r>
      <w:r>
        <w:rPr>
          <w:rFonts w:eastAsia="Times New Roman" w:cs="Times New Roman"/>
          <w:szCs w:val="24"/>
        </w:rPr>
        <w:t>ακόμα</w:t>
      </w:r>
      <w:r>
        <w:rPr>
          <w:rFonts w:eastAsia="Times New Roman" w:cs="Times New Roman"/>
          <w:szCs w:val="24"/>
        </w:rPr>
        <w:t xml:space="preserve"> μια υπαρκτή πραγματικότητα, που μόνον το αίσ</w:t>
      </w:r>
      <w:r>
        <w:rPr>
          <w:rFonts w:eastAsia="Times New Roman" w:cs="Times New Roman"/>
          <w:szCs w:val="24"/>
        </w:rPr>
        <w:t xml:space="preserve">θημα της ντροπής θα έπρεπε να επιφέρει στο σύνολο της κοινωνίας και όχι μόνο στους διαπρύσιους κήρυκες της τάξης και της ηθικής. </w:t>
      </w:r>
    </w:p>
    <w:p w14:paraId="0325F68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Σήμερα η Κυβέρνηση, στην προσπάθειά της να θεμελιωθεί το κράτος δικαίου στην Ελλάδα, προωθεί το αυτονόητο. Νομοθετεί την υποχρ</w:t>
      </w:r>
      <w:r>
        <w:rPr>
          <w:rFonts w:eastAsia="Times New Roman" w:cs="Times New Roman"/>
          <w:szCs w:val="24"/>
        </w:rPr>
        <w:t xml:space="preserve">έωση τήρησης αρχείου τόσο για </w:t>
      </w:r>
      <w:r>
        <w:rPr>
          <w:rFonts w:eastAsia="Times New Roman" w:cs="Times New Roman"/>
          <w:szCs w:val="24"/>
        </w:rPr>
        <w:lastRenderedPageBreak/>
        <w:t>τα προς υιοθεσία ή αναδοχή ανήλικα παιδιά, όσο και για τους ενδιαφερόμενους υποψήφιους γονείς ή αναδόχους. Πρόκειται για μία λίστα που θα περιλαμβάνει όλα τα παιδιά χωρίς εξαιρέσεις, χωρίς διακρίσεις, χωρίς αναζήτηση γενεαλογι</w:t>
      </w:r>
      <w:r>
        <w:rPr>
          <w:rFonts w:eastAsia="Times New Roman" w:cs="Times New Roman"/>
          <w:szCs w:val="24"/>
        </w:rPr>
        <w:t xml:space="preserve">κού δέντρου, θρησκευτικών πεποιθήσεων, χωρίς διακρίσεις για τις επιλογές των γονέων τους, χωρίς να αναζητείται η εθνική τους ταυτότητα. Το αντίστοιχο ισχύει και για τους υποψήφιους κηδεμόνες. </w:t>
      </w:r>
    </w:p>
    <w:p w14:paraId="0325F68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τίθενται κανόνες για την ασφάλεια και την ανάπτυξη </w:t>
      </w:r>
      <w:r>
        <w:rPr>
          <w:rFonts w:eastAsia="Times New Roman" w:cs="Times New Roman"/>
          <w:szCs w:val="24"/>
        </w:rPr>
        <w:t xml:space="preserve">του παιδιού. Την </w:t>
      </w:r>
      <w:proofErr w:type="spellStart"/>
      <w:r>
        <w:rPr>
          <w:rFonts w:eastAsia="Times New Roman" w:cs="Times New Roman"/>
          <w:szCs w:val="24"/>
        </w:rPr>
        <w:t>καταλληλότητα</w:t>
      </w:r>
      <w:proofErr w:type="spellEnd"/>
      <w:r>
        <w:rPr>
          <w:rFonts w:eastAsia="Times New Roman" w:cs="Times New Roman"/>
          <w:szCs w:val="24"/>
        </w:rPr>
        <w:t xml:space="preserve"> και την ετοιμότητα κάποιου να μπει </w:t>
      </w:r>
      <w:r>
        <w:rPr>
          <w:rFonts w:eastAsia="Times New Roman" w:cs="Times New Roman"/>
          <w:szCs w:val="24"/>
        </w:rPr>
        <w:t xml:space="preserve">σ’ </w:t>
      </w:r>
      <w:r>
        <w:rPr>
          <w:rFonts w:eastAsia="Times New Roman" w:cs="Times New Roman"/>
          <w:szCs w:val="24"/>
        </w:rPr>
        <w:t xml:space="preserve">αυτήν τη διαδικασία δεν την αποφασίζει η Βουλή, δεν την αποφασίζουν τα </w:t>
      </w:r>
      <w:r>
        <w:rPr>
          <w:rFonts w:eastAsia="Times New Roman" w:cs="Times New Roman"/>
          <w:szCs w:val="24"/>
        </w:rPr>
        <w:t>κόμματα</w:t>
      </w:r>
      <w:r>
        <w:rPr>
          <w:rFonts w:eastAsia="Times New Roman" w:cs="Times New Roman"/>
          <w:szCs w:val="24"/>
        </w:rPr>
        <w:t>, δεν την αποφασίζουν οι θρησκευτικές κοινότητες. Την αποφασίζει η επιστημονική επιτροπή. Επιστημονική επιτρο</w:t>
      </w:r>
      <w:r>
        <w:rPr>
          <w:rFonts w:eastAsia="Times New Roman" w:cs="Times New Roman"/>
          <w:szCs w:val="24"/>
        </w:rPr>
        <w:t xml:space="preserve">πή, επίσης, υποστηρίζει ψυχολογικά τόσο το παιδί, όσο και τους ενήλικες για τη μετάβαση στο νέο οικογενειακό περιβάλλον, αλλά και για την ομαλή συμβίωση και ανάπτυξη του παιδιού στο νέο περιβάλλον. </w:t>
      </w:r>
    </w:p>
    <w:p w14:paraId="0325F68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Συγχρόνως, η Κυβέρνηση θέτει τις προϋποθέσεις για να επιτ</w:t>
      </w:r>
      <w:r>
        <w:rPr>
          <w:rFonts w:eastAsia="Times New Roman" w:cs="Times New Roman"/>
          <w:szCs w:val="24"/>
        </w:rPr>
        <w:t xml:space="preserve">αχυνθεί η σχετική διαδικασία και να μην παραμένουν επί μακρόν σε δομές ιδρυματικού τύπου τα παιδιά. Θεωρητικά δεν διαφωνεί </w:t>
      </w:r>
      <w:r>
        <w:rPr>
          <w:rFonts w:eastAsia="Times New Roman" w:cs="Times New Roman"/>
          <w:szCs w:val="24"/>
        </w:rPr>
        <w:t xml:space="preserve">κάποιος </w:t>
      </w:r>
      <w:r>
        <w:rPr>
          <w:rFonts w:eastAsia="Times New Roman" w:cs="Times New Roman"/>
          <w:szCs w:val="24"/>
        </w:rPr>
        <w:t>σε αυτό. Εντύπωση προκαλεί το γεγονός ότι μέχρι σήμερα είναι άγνωστος ο αριθμός των παιδιών που φιλοξενούνται σε τέτοιες δομέ</w:t>
      </w:r>
      <w:r>
        <w:rPr>
          <w:rFonts w:eastAsia="Times New Roman" w:cs="Times New Roman"/>
          <w:szCs w:val="24"/>
        </w:rPr>
        <w:t xml:space="preserve">ς. Κατά συνέπεια, είναι άγνωστες και οι συνθήκες στις οποίες διαβιούν και αυτό είναι μια ακόμα ντροπιαστική για όλους μας παραδοχή. </w:t>
      </w:r>
    </w:p>
    <w:p w14:paraId="0325F68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Ειδική μέριμνα επιφυλάσσει το νομοσχέδιο για τα παιδιά με ειδικές ανάγκες. Πρόκειται για μια εύλογη πρόβλεψη, αν αναλογιστο</w:t>
      </w:r>
      <w:r>
        <w:rPr>
          <w:rFonts w:eastAsia="Times New Roman" w:cs="Times New Roman"/>
          <w:szCs w:val="24"/>
        </w:rPr>
        <w:t>ύμε την κοινωνική πραγματικότητα και τις πρόσθετες επιβαρύνσεις που συνεπάγεται η φροντίδα ενός παιδιού με ειδικές ανάγκες. Η ευθύνη που έχει η πολιτεία απέναντι σε παιδιά που εκ των πραγμάτων απομακρύνονται από τους φυσικούς τους γονείς είναι μεγάλη. Μεγά</w:t>
      </w:r>
      <w:r>
        <w:rPr>
          <w:rFonts w:eastAsia="Times New Roman" w:cs="Times New Roman"/>
          <w:szCs w:val="24"/>
        </w:rPr>
        <w:t>λη είναι και η ευθύνη των αρμόδιων κοινωνικών υπηρεσιών. Δεν πρόκειται για φιλανθρωπία. Δεν πρόκειται για ελεημοσύνη. Αποτελεί καθήκον να φροντίσουμε να ενταχθούν αυτά τα παιδιά ομαλά στο κοινωνικό σύνολο, να ενηλικιωθούν και να προσφέρουν με τη σειρά τους</w:t>
      </w:r>
      <w:r>
        <w:rPr>
          <w:rFonts w:eastAsia="Times New Roman" w:cs="Times New Roman"/>
          <w:szCs w:val="24"/>
        </w:rPr>
        <w:t xml:space="preserve"> </w:t>
      </w:r>
      <w:r>
        <w:rPr>
          <w:rFonts w:eastAsia="Times New Roman" w:cs="Times New Roman"/>
          <w:szCs w:val="24"/>
        </w:rPr>
        <w:lastRenderedPageBreak/>
        <w:t xml:space="preserve">στην κοινωνία. Δεν θα ανταποκριθούμε σε αυτό το καθήκον εάν υιοθετήσουμε τις θεωρίες των διακρίσεων και των εξαιρέσεων, που όταν ξεκινούν δεν τελειώνουν δυστυχώς. </w:t>
      </w:r>
    </w:p>
    <w:p w14:paraId="0325F68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Αν σήμερα εξαιρέσουμε κάποιους για λόγους σεξουαλικών επιλογών, τι μας εμποδίζει να εξαιρέσ</w:t>
      </w:r>
      <w:r>
        <w:rPr>
          <w:rFonts w:eastAsia="Times New Roman" w:cs="Times New Roman"/>
          <w:szCs w:val="24"/>
        </w:rPr>
        <w:t xml:space="preserve">ουμε κάποιους άλλους για λόγους θρησκείας, χρώματος, μορφωτικού επιπέδου, </w:t>
      </w:r>
      <w:proofErr w:type="spellStart"/>
      <w:r>
        <w:rPr>
          <w:rFonts w:eastAsia="Times New Roman" w:cs="Times New Roman"/>
          <w:szCs w:val="24"/>
        </w:rPr>
        <w:t>σωματότυπου</w:t>
      </w:r>
      <w:proofErr w:type="spellEnd"/>
      <w:r>
        <w:rPr>
          <w:rFonts w:eastAsia="Times New Roman" w:cs="Times New Roman"/>
          <w:szCs w:val="24"/>
        </w:rPr>
        <w:t xml:space="preserve"> ή άλλης διακριτής κατάστασης; </w:t>
      </w:r>
    </w:p>
    <w:p w14:paraId="0325F68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Αν σήμερα αποδεχτούμε διακρίσεις στα ανθρώπινα δικαιώματα, τι μας εμποδίζει να θέσουμε αύριο διαχωρισμούς στα δικαιώματα των παιδιών ανάλογα με την οικογένεια από την οποία προέρχονται, τα ιδιαίτερα χαρακτηριστικά τους και ό,τι άλλο μπορεί να μην συνάδει μ</w:t>
      </w:r>
      <w:r>
        <w:rPr>
          <w:rFonts w:eastAsia="Times New Roman" w:cs="Times New Roman"/>
          <w:szCs w:val="24"/>
        </w:rPr>
        <w:t xml:space="preserve">ε τις </w:t>
      </w:r>
      <w:r>
        <w:rPr>
          <w:rFonts w:eastAsia="Times New Roman" w:cs="Times New Roman"/>
          <w:szCs w:val="24"/>
        </w:rPr>
        <w:t>«</w:t>
      </w:r>
      <w:r>
        <w:rPr>
          <w:rFonts w:eastAsia="Times New Roman" w:cs="Times New Roman"/>
          <w:szCs w:val="24"/>
        </w:rPr>
        <w:t>μοναδικές αλήθειες</w:t>
      </w:r>
      <w:r>
        <w:rPr>
          <w:rFonts w:eastAsia="Times New Roman" w:cs="Times New Roman"/>
          <w:szCs w:val="24"/>
        </w:rPr>
        <w:t>»</w:t>
      </w:r>
      <w:r>
        <w:rPr>
          <w:rFonts w:eastAsia="Times New Roman" w:cs="Times New Roman"/>
          <w:szCs w:val="24"/>
        </w:rPr>
        <w:t xml:space="preserve"> ορισμένων; </w:t>
      </w:r>
    </w:p>
    <w:p w14:paraId="0325F68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Αν σήμερα αποδεχτούμε την εχθρότητα κάποιων απέναντι σε καθετί διαφορετικό, τι θα μας προστατεύσει από το να θεωρηθούμε κάποια στιγμή εμείς οι ίδιοι ξενιστές στη δική μας κοινωνία, επειδή για κάποιους θα είμαστε διαφο</w:t>
      </w:r>
      <w:r>
        <w:rPr>
          <w:rFonts w:eastAsia="Times New Roman" w:cs="Times New Roman"/>
          <w:szCs w:val="24"/>
        </w:rPr>
        <w:t>ρετικοί;</w:t>
      </w:r>
    </w:p>
    <w:p w14:paraId="0325F68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δίωξη του διαφορετικού ξεκινάει από το σημείο που μπορεί να αποδεχθεί πιο εύκολα η κοινωνική πλειοψηφία και πάντα επεκτείνεται χωρίς όρια και χωρίς τέλος. Αυτό είναι άκρως επικίνδυνο. Η προστασία των δικαιωμάτων δεν γίνεται </w:t>
      </w:r>
      <w:proofErr w:type="spellStart"/>
      <w:r>
        <w:rPr>
          <w:rFonts w:eastAsia="Times New Roman" w:cs="Times New Roman"/>
          <w:szCs w:val="24"/>
        </w:rPr>
        <w:t>αλά</w:t>
      </w:r>
      <w:proofErr w:type="spellEnd"/>
      <w:r>
        <w:rPr>
          <w:rFonts w:eastAsia="Times New Roman" w:cs="Times New Roman"/>
          <w:szCs w:val="24"/>
        </w:rPr>
        <w:t xml:space="preserve"> καρτ. Δεν έχει κα</w:t>
      </w:r>
      <w:r>
        <w:rPr>
          <w:rFonts w:eastAsia="Times New Roman" w:cs="Times New Roman"/>
          <w:szCs w:val="24"/>
        </w:rPr>
        <w:t>τά το δοκούν ερμηνείες. Δεν έχει εξαιρέσεις. Αυτό ισχύει για όλα τα δικαιώματα μιας σύγχρονης κοινωνίας. Αυτό είναι ο θεμέλιος λίθος και της κοινωνίας και της δημοκρατίας.</w:t>
      </w:r>
    </w:p>
    <w:p w14:paraId="0325F68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25F68D"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325F68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(Μάριος Γεωργιάδης):</w:t>
      </w:r>
      <w:r>
        <w:rPr>
          <w:rFonts w:eastAsia="Times New Roman" w:cs="Times New Roman"/>
          <w:szCs w:val="24"/>
        </w:rPr>
        <w:t xml:space="preserve"> Ευχαριστούμε την </w:t>
      </w:r>
      <w:r>
        <w:rPr>
          <w:rFonts w:eastAsia="Times New Roman" w:cs="Times New Roman"/>
          <w:szCs w:val="24"/>
        </w:rPr>
        <w:t xml:space="preserve">κ. </w:t>
      </w:r>
      <w:proofErr w:type="spellStart"/>
      <w:r>
        <w:rPr>
          <w:rFonts w:eastAsia="Times New Roman" w:cs="Times New Roman"/>
          <w:szCs w:val="24"/>
        </w:rPr>
        <w:t>Λιβανίου</w:t>
      </w:r>
      <w:proofErr w:type="spellEnd"/>
      <w:r>
        <w:rPr>
          <w:rFonts w:eastAsia="Times New Roman" w:cs="Times New Roman"/>
          <w:szCs w:val="24"/>
        </w:rPr>
        <w:t xml:space="preserve">. </w:t>
      </w:r>
    </w:p>
    <w:p w14:paraId="0325F68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Αμέσως μετά θα μιλήσει ο Πρόεδρος της Ένωσης Κεντρώων κ. Λεβέντης και όπως έχουμε ενημερωθεί, ακολουθεί και η ομιλία του Πρωθυπουργού. Το λέω απλώς για τον προγραμματισμό όλω</w:t>
      </w:r>
      <w:r>
        <w:rPr>
          <w:rFonts w:eastAsia="Times New Roman" w:cs="Times New Roman"/>
          <w:szCs w:val="24"/>
        </w:rPr>
        <w:t xml:space="preserve">ν των συναδέλφων, να γνωρίζουν ότι η δική τους ομιλία θα πάει πιο πίσω. </w:t>
      </w:r>
    </w:p>
    <w:p w14:paraId="0325F69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έχετε τον λόγο για επτά λεπτά. </w:t>
      </w:r>
    </w:p>
    <w:p w14:paraId="0325F69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Ευχαριστώ, κύριε Πρόεδρε. </w:t>
      </w:r>
    </w:p>
    <w:p w14:paraId="0325F69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μπορώ παρά να μην υπογραμμίσω τη μεγάλη συμμετοχή των Β</w:t>
      </w:r>
      <w:r>
        <w:rPr>
          <w:rFonts w:eastAsia="Times New Roman" w:cs="Times New Roman"/>
          <w:szCs w:val="24"/>
        </w:rPr>
        <w:t xml:space="preserve">ουλευτών του ΣΥΡΙΖΑ στη συζήτηση αυτού του νομοσχεδίου, πράγμα το οποίο δεν καταγράφεται βεβαίως σε άλλα νομοσχέδια οικονομικού περιεχομένου, νομοσχέδια που αφορούν άλλες πολιτικές και την καθημερινότητα των Ελλήνων πολιτών. </w:t>
      </w:r>
    </w:p>
    <w:p w14:paraId="0325F69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μπορώ παρά να μην </w:t>
      </w:r>
      <w:r>
        <w:rPr>
          <w:rFonts w:eastAsia="Times New Roman" w:cs="Times New Roman"/>
          <w:szCs w:val="24"/>
        </w:rPr>
        <w:t>καταγράψω την προσπάθεια –ιδιαίτερα σήμερα τη δεύτερη μέρα- να ανεβούν οι τόνοι από την πλευρά των Βουλευτών της Πλειοψηφίας. Δεν προσφέρεται όμως το θέμα. Αγωνίζονται και αγωνιούν οι κύριοι συνάδελφοι της Πλειοψηφίας να βαθύνουν, με αφορμή αυτό το νομοσχέ</w:t>
      </w:r>
      <w:r>
        <w:rPr>
          <w:rFonts w:eastAsia="Times New Roman" w:cs="Times New Roman"/>
          <w:szCs w:val="24"/>
        </w:rPr>
        <w:t xml:space="preserve">διο, τις διαχωριστικές γραμμές και να αποδείξουν την </w:t>
      </w:r>
      <w:proofErr w:type="spellStart"/>
      <w:r>
        <w:rPr>
          <w:rFonts w:eastAsia="Times New Roman" w:cs="Times New Roman"/>
          <w:szCs w:val="24"/>
        </w:rPr>
        <w:t>αριστεροσύνη</w:t>
      </w:r>
      <w:proofErr w:type="spellEnd"/>
      <w:r>
        <w:rPr>
          <w:rFonts w:eastAsia="Times New Roman" w:cs="Times New Roman"/>
          <w:szCs w:val="24"/>
        </w:rPr>
        <w:t xml:space="preserve"> τους. Όμως είπα και πριν -το επαναλαμβάνω και τώρα- ότι δεν προσφέρεται το συγκεκριμένο νομοσχέδιο. </w:t>
      </w:r>
    </w:p>
    <w:p w14:paraId="0325F69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 πρώτο ερώτημα είναι το εξής: Οδηγεί η αναδοχή παιδιών -για να πάω απευθείας στο επίμαχ</w:t>
      </w:r>
      <w:r>
        <w:rPr>
          <w:rFonts w:eastAsia="Times New Roman" w:cs="Times New Roman"/>
          <w:szCs w:val="24"/>
        </w:rPr>
        <w:t xml:space="preserve">ο άρθρο 8- από ομόφυλα ζευγάρια στην υιοθεσία παιδιών από τα </w:t>
      </w:r>
      <w:r>
        <w:rPr>
          <w:rFonts w:eastAsia="Times New Roman" w:cs="Times New Roman"/>
          <w:szCs w:val="24"/>
        </w:rPr>
        <w:lastRenderedPageBreak/>
        <w:t>ομόφυλα ζευγάρια; Με βάση τα προβλεπόμενα στο άρθρο 8, σαφώς όχι. Με βάση την πολιτική σας η οποία, όπως είπε και ο Κοινοβουλευτικός σας Εκπρόσωπος, ξεδιπλώνεται σιγά- σιγά, πιθανολογούμε ότι έτσ</w:t>
      </w:r>
      <w:r>
        <w:rPr>
          <w:rFonts w:eastAsia="Times New Roman" w:cs="Times New Roman"/>
          <w:szCs w:val="24"/>
        </w:rPr>
        <w:t xml:space="preserve">ι θα γίνει και το αποδεικνύει και το πρόσφατο παρελθόν. Με το </w:t>
      </w:r>
      <w:r>
        <w:rPr>
          <w:rFonts w:eastAsia="Times New Roman" w:cs="Times New Roman"/>
          <w:szCs w:val="24"/>
        </w:rPr>
        <w:t>σύμφωνο συμβίωσης</w:t>
      </w:r>
      <w:r>
        <w:rPr>
          <w:rFonts w:eastAsia="Times New Roman" w:cs="Times New Roman"/>
          <w:szCs w:val="24"/>
        </w:rPr>
        <w:t xml:space="preserve"> υπήρχε η κάθετη άρνηση των αρμοδίων Υπουργών ότι θα πάμε σε αναδοχή παιδιών και σήμερα ερχόμαστε στην αναδοχή παιδιών. </w:t>
      </w:r>
    </w:p>
    <w:p w14:paraId="0325F69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Οι κύριοι συνάδελφοι της Πλειοψηφίας λένε «αυτή είναι η </w:t>
      </w:r>
      <w:r>
        <w:rPr>
          <w:rFonts w:eastAsia="Times New Roman" w:cs="Times New Roman"/>
          <w:szCs w:val="24"/>
        </w:rPr>
        <w:t>πολιτική σας και οι πολιτικές κρίνονται από την κοινωνία και αναμφίβολα κρίνονται στις εκλογές». Κρινόμαστε οι πάντες, κύριοι συνάδελφοι. Όμως, σε τέτοια θέματα είναι πολύ εύκολο να ακολουθείς χωρίς σκέψη και προβληματισμό την κομματική γραμμή, είναι εύκολ</w:t>
      </w:r>
      <w:r>
        <w:rPr>
          <w:rFonts w:eastAsia="Times New Roman" w:cs="Times New Roman"/>
          <w:szCs w:val="24"/>
        </w:rPr>
        <w:t xml:space="preserve">ο να έχεις κομματική γραμμή, είναι δύσκολο όμως να έχεις άποψη και να ακολουθείς τη συνείδησή σου. Ο δύσκολος όμως δρόμος είναι πάντα καλύτερος και παραγωγικότερος, κατά την ταπεινή μου άποψη. </w:t>
      </w:r>
    </w:p>
    <w:p w14:paraId="0325F69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Λένε πολλοί συνάδελφοι ότι μιλάμε για αναδοχή και όχι για υιοθεσία. Αυτό το γνωρίζουμε, το καταλαβαίνει ο καθένας. Η υιοθεσία δημιουργεί νομικό δεσμό, η αναδοχή δημιουργεί -το ακούσαμε στην Αίθουσα αυτή- κοινωνικό και ψυχικό δεσμό. </w:t>
      </w:r>
    </w:p>
    <w:p w14:paraId="0325F69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 νομικό μας σύστημα α</w:t>
      </w:r>
      <w:r>
        <w:rPr>
          <w:rFonts w:eastAsia="Times New Roman" w:cs="Times New Roman"/>
          <w:szCs w:val="24"/>
        </w:rPr>
        <w:t>ντιμετωπίζει διαφορετικά τα ενήλικα άτομα και διαφορετικά τους ανήλικους. Θέλω να ρωτήσω λοιπόν το εξής: Για ένα παιδί –γιατί για τα παιδιά μιλάμε- είναι σημαντικότερος ένας νομικός δεσμός ή ένας ψυχικός</w:t>
      </w:r>
      <w:r>
        <w:rPr>
          <w:rFonts w:eastAsia="Times New Roman" w:cs="Times New Roman"/>
          <w:szCs w:val="24"/>
        </w:rPr>
        <w:t xml:space="preserve"> </w:t>
      </w:r>
      <w:r>
        <w:rPr>
          <w:rFonts w:eastAsia="Times New Roman" w:cs="Times New Roman"/>
          <w:szCs w:val="24"/>
        </w:rPr>
        <w:t>- κοινωνικός δεσμός; Η δική μου άποψη είναι το δεύτε</w:t>
      </w:r>
      <w:r>
        <w:rPr>
          <w:rFonts w:eastAsia="Times New Roman" w:cs="Times New Roman"/>
          <w:szCs w:val="24"/>
        </w:rPr>
        <w:t>ρο, ότι είναι πιο σημαντικός ο ψυχικός</w:t>
      </w:r>
      <w:r>
        <w:rPr>
          <w:rFonts w:eastAsia="Times New Roman" w:cs="Times New Roman"/>
          <w:szCs w:val="24"/>
        </w:rPr>
        <w:t xml:space="preserve"> </w:t>
      </w:r>
      <w:r>
        <w:rPr>
          <w:rFonts w:eastAsia="Times New Roman" w:cs="Times New Roman"/>
          <w:szCs w:val="24"/>
        </w:rPr>
        <w:t>- κοινωνικός δεσμός, γιατί ακόμη και σήμερα εξακολουθούν να υπάρχουν οι μηχανισμοί κοινωνικοποίησης και κοινωνικού ελέγχου, όπου καλώς ή κακώς αναπαράγονται πρότυπα και στερεότυπα. Τέτοιοι μηχανισμοί είναι το σχολείο,</w:t>
      </w:r>
      <w:r>
        <w:rPr>
          <w:rFonts w:eastAsia="Times New Roman" w:cs="Times New Roman"/>
          <w:szCs w:val="24"/>
        </w:rPr>
        <w:t xml:space="preserve"> η οικογένεια και άλλοι. </w:t>
      </w:r>
    </w:p>
    <w:p w14:paraId="0325F69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Ερχόμαστε σήμερα να νομοθετήσουμε σε ένα κοινωνικό περιβάλλον που είναι σε πολύ μεγάλο βαθμό αντίθετο σε αυτό το νομοθέτημα. Η έρευνα της «</w:t>
      </w:r>
      <w:proofErr w:type="spellStart"/>
      <w:r>
        <w:rPr>
          <w:rFonts w:eastAsia="Times New Roman" w:cs="Times New Roman"/>
          <w:szCs w:val="24"/>
        </w:rPr>
        <w:t>διαΝΕΟσις</w:t>
      </w:r>
      <w:proofErr w:type="spellEnd"/>
      <w:r>
        <w:rPr>
          <w:rFonts w:eastAsia="Times New Roman" w:cs="Times New Roman"/>
          <w:szCs w:val="24"/>
        </w:rPr>
        <w:t xml:space="preserve">» καταγράφει πολύ καλά τα ποσοστά της αντίθεσης του ελληνικού λαού. Ήταν 72% στη </w:t>
      </w:r>
      <w:r>
        <w:rPr>
          <w:rFonts w:eastAsia="Times New Roman" w:cs="Times New Roman"/>
          <w:szCs w:val="24"/>
        </w:rPr>
        <w:lastRenderedPageBreak/>
        <w:t>μ</w:t>
      </w:r>
      <w:r>
        <w:rPr>
          <w:rFonts w:eastAsia="Times New Roman" w:cs="Times New Roman"/>
          <w:szCs w:val="24"/>
        </w:rPr>
        <w:t xml:space="preserve">έτρηση του 2017, 79,6% στη μέτρηση του 2018, δηλαδή οκτώ στους δέκα Έλληνες είναι αντίθετοι. </w:t>
      </w:r>
    </w:p>
    <w:p w14:paraId="0325F69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Θα έρθω και στην άποψή σας ότι πρέπει να νομοθετούμε και για τις </w:t>
      </w:r>
      <w:proofErr w:type="spellStart"/>
      <w:r>
        <w:rPr>
          <w:rFonts w:eastAsia="Times New Roman" w:cs="Times New Roman"/>
          <w:szCs w:val="24"/>
        </w:rPr>
        <w:t>μειοψηφίες</w:t>
      </w:r>
      <w:proofErr w:type="spellEnd"/>
      <w:r>
        <w:rPr>
          <w:rFonts w:eastAsia="Times New Roman" w:cs="Times New Roman"/>
          <w:szCs w:val="24"/>
        </w:rPr>
        <w:t>. Ασφαλώς. Ο νομοθέτης -εγώ θα σας έλεγα και ο ηγέτης- πρέπει να ανοίγει δρόμους και να</w:t>
      </w:r>
      <w:r>
        <w:rPr>
          <w:rFonts w:eastAsia="Times New Roman" w:cs="Times New Roman"/>
          <w:szCs w:val="24"/>
        </w:rPr>
        <w:t xml:space="preserve"> ακολουθούν οι λαοί. Δεν διαφωνώ σε αυτό. Οι </w:t>
      </w:r>
      <w:proofErr w:type="spellStart"/>
      <w:r>
        <w:rPr>
          <w:rFonts w:eastAsia="Times New Roman" w:cs="Times New Roman"/>
          <w:szCs w:val="24"/>
        </w:rPr>
        <w:t>μειοψηφίες</w:t>
      </w:r>
      <w:proofErr w:type="spellEnd"/>
      <w:r>
        <w:rPr>
          <w:rFonts w:eastAsia="Times New Roman" w:cs="Times New Roman"/>
          <w:szCs w:val="24"/>
        </w:rPr>
        <w:t xml:space="preserve"> όμως δεν είναι μόνο αυτές που έχουμε στο μυαλό μας. Υπάρχουν και οι </w:t>
      </w:r>
      <w:proofErr w:type="spellStart"/>
      <w:r>
        <w:rPr>
          <w:rFonts w:eastAsia="Times New Roman" w:cs="Times New Roman"/>
          <w:szCs w:val="24"/>
        </w:rPr>
        <w:t>μειοψηφίες</w:t>
      </w:r>
      <w:proofErr w:type="spellEnd"/>
      <w:r>
        <w:rPr>
          <w:rFonts w:eastAsia="Times New Roman" w:cs="Times New Roman"/>
          <w:szCs w:val="24"/>
        </w:rPr>
        <w:t xml:space="preserve"> των </w:t>
      </w:r>
      <w:proofErr w:type="spellStart"/>
      <w:r>
        <w:rPr>
          <w:rFonts w:eastAsia="Times New Roman" w:cs="Times New Roman"/>
          <w:szCs w:val="24"/>
        </w:rPr>
        <w:t>μειοψηφιών</w:t>
      </w:r>
      <w:proofErr w:type="spellEnd"/>
      <w:r>
        <w:rPr>
          <w:rFonts w:eastAsia="Times New Roman" w:cs="Times New Roman"/>
          <w:szCs w:val="24"/>
        </w:rPr>
        <w:t xml:space="preserve">, δηλαδή τα υποσύνολα των συνόλων. Και εδώ αυτό το υποσύνολο είναι το παιδί. </w:t>
      </w:r>
    </w:p>
    <w:p w14:paraId="0325F69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Εγώ θέλω να είμαι απολύτως ει</w:t>
      </w:r>
      <w:r>
        <w:rPr>
          <w:rFonts w:eastAsia="Times New Roman" w:cs="Times New Roman"/>
          <w:szCs w:val="24"/>
        </w:rPr>
        <w:t xml:space="preserve">λικρινής. Μετά τις νομοτεχνικές βελτιώσεις περιορίζονται πολύ οι πιθανότητες αναδοχής από ένα ομόφυλο ζευγάρι, γιατί η νομοτεχνική βελτίωση που κατατέθηκε και έγινε αποδεκτή θέτει μια προτεραιότητα. </w:t>
      </w:r>
    </w:p>
    <w:p w14:paraId="0325F69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Όμως μια και σας ενδιαφέρουν οι </w:t>
      </w:r>
      <w:proofErr w:type="spellStart"/>
      <w:r>
        <w:rPr>
          <w:rFonts w:eastAsia="Times New Roman" w:cs="Times New Roman"/>
          <w:szCs w:val="24"/>
        </w:rPr>
        <w:t>μειοψηφίες</w:t>
      </w:r>
      <w:proofErr w:type="spellEnd"/>
      <w:r>
        <w:rPr>
          <w:rFonts w:eastAsia="Times New Roman" w:cs="Times New Roman"/>
          <w:szCs w:val="24"/>
        </w:rPr>
        <w:t>, εγώ θα μιλήσ</w:t>
      </w:r>
      <w:r>
        <w:rPr>
          <w:rFonts w:eastAsia="Times New Roman" w:cs="Times New Roman"/>
          <w:szCs w:val="24"/>
        </w:rPr>
        <w:t xml:space="preserve">ω για το ένα και μόνο παιδί. Δεν με απασχολούν τα περιστατικά ενδοοικογενειακής βίας και κακοποίησης κ.λπ., γιατί τέτοια περιστατικά, κυρίες και κύριοι συνάδελφοι, καταγράφονται και στα </w:t>
      </w:r>
      <w:r>
        <w:rPr>
          <w:rFonts w:eastAsia="Times New Roman" w:cs="Times New Roman"/>
          <w:szCs w:val="24"/>
        </w:rPr>
        <w:lastRenderedPageBreak/>
        <w:t>ιδρύματα και σε όλους τους τύπους των οικογενειών και δυστυχώς θα συνε</w:t>
      </w:r>
      <w:r>
        <w:rPr>
          <w:rFonts w:eastAsia="Times New Roman" w:cs="Times New Roman"/>
          <w:szCs w:val="24"/>
        </w:rPr>
        <w:t xml:space="preserve">χίσουν να καταγράφονται και στο μέλλον και αυτό δεν φαίνεται να μας απασχολεί τόσο πολύ. </w:t>
      </w:r>
    </w:p>
    <w:p w14:paraId="0325F69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Εγώ θα σας μιλήσω μόνο για το ένα παιδί αυτής της περίπτωσης και πώς θα αντιμετωπιστεί η μελλοντική του, δηλαδή με την ενηλικίωσή του, άρνηση ή η αντίδρασή του στις σ</w:t>
      </w:r>
      <w:r>
        <w:rPr>
          <w:rFonts w:eastAsia="Times New Roman" w:cs="Times New Roman"/>
          <w:szCs w:val="24"/>
        </w:rPr>
        <w:t>ημερινές μας αποφάσεις. Τι θα έχουμε να του πούμε τότε; Να του επιστρέψουμε την παιδική ηλικία; Να του επιστρέψουμε τα πρότυπα; Να του επιστρέψουμε τις μνήμες και τις παραστάσεις ζωής;</w:t>
      </w:r>
    </w:p>
    <w:p w14:paraId="0325F69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Γι’ αυτό σας λέω ότι δεν είναι ένα εύκολο νομοσχέδιο ούτε προσφέρεται γ</w:t>
      </w:r>
      <w:r>
        <w:rPr>
          <w:rFonts w:eastAsia="Times New Roman" w:cs="Times New Roman"/>
          <w:szCs w:val="24"/>
        </w:rPr>
        <w:t xml:space="preserve">ια πολιτική εκμετάλλευση. Αυτή η αγωνιώδης προσπάθεια των Βουλευτών της Πλειοψηφίας να δρέψουν από ένα τέτοιο νομοσχέδιο δάφνες </w:t>
      </w:r>
      <w:proofErr w:type="spellStart"/>
      <w:r>
        <w:rPr>
          <w:rFonts w:eastAsia="Times New Roman" w:cs="Times New Roman"/>
          <w:szCs w:val="24"/>
        </w:rPr>
        <w:t>αριστεροσύνης</w:t>
      </w:r>
      <w:proofErr w:type="spellEnd"/>
      <w:r>
        <w:rPr>
          <w:rFonts w:eastAsia="Times New Roman" w:cs="Times New Roman"/>
          <w:szCs w:val="24"/>
        </w:rPr>
        <w:t xml:space="preserve"> θα φέρει τα αντίθετα αποτελέσματα, γιατί το νομοσχέδιο πολύ άμεσα θα περάσει σίγουρα στο παρασκήνιο σε δεύτερη μοί</w:t>
      </w:r>
      <w:r>
        <w:rPr>
          <w:rFonts w:eastAsia="Times New Roman" w:cs="Times New Roman"/>
          <w:szCs w:val="24"/>
        </w:rPr>
        <w:t>ρα στον δημόσιο λόγο και θα επιστρέψουν οι πολιτικές σας -οι καταστροφικές, κατά την άποψή μας- που πλήττουν καθημερινά τον ελληνικό λαό και τότε δεν θα έχουν κα</w:t>
      </w:r>
      <w:r>
        <w:rPr>
          <w:rFonts w:eastAsia="Times New Roman" w:cs="Times New Roman"/>
          <w:szCs w:val="24"/>
        </w:rPr>
        <w:t>μ</w:t>
      </w:r>
      <w:r>
        <w:rPr>
          <w:rFonts w:eastAsia="Times New Roman" w:cs="Times New Roman"/>
          <w:szCs w:val="24"/>
        </w:rPr>
        <w:t xml:space="preserve">μιά αξία αυτές οι δάφνες </w:t>
      </w:r>
      <w:proofErr w:type="spellStart"/>
      <w:r>
        <w:rPr>
          <w:rFonts w:eastAsia="Times New Roman" w:cs="Times New Roman"/>
          <w:szCs w:val="24"/>
        </w:rPr>
        <w:t>αριστεροσύνης</w:t>
      </w:r>
      <w:proofErr w:type="spellEnd"/>
      <w:r>
        <w:rPr>
          <w:rFonts w:eastAsia="Times New Roman" w:cs="Times New Roman"/>
          <w:szCs w:val="24"/>
        </w:rPr>
        <w:t>.</w:t>
      </w:r>
    </w:p>
    <w:p w14:paraId="0325F69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τον εκσυγχρονισμό του νομικού πλαισίου της υιοθεσί</w:t>
      </w:r>
      <w:r>
        <w:rPr>
          <w:rFonts w:eastAsia="Times New Roman" w:cs="Times New Roman"/>
          <w:szCs w:val="24"/>
        </w:rPr>
        <w:t>ας δεν μπορεί παρά να επικροτήσουμε και να στηρίξουμε.</w:t>
      </w:r>
    </w:p>
    <w:p w14:paraId="0325F69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Άλλωστε, κυρία Υπουργέ, είναι σε μεγάλο βαθμό αντιγραφή των προτάσεων του σχεδίου νόμου που κατέθεσε η Νέα Δημοκρατία από τον Ιούλιο του 2016. Έχουμε καθυστερήσει στο ζήτημα του εκσυγχρονισμού του νομι</w:t>
      </w:r>
      <w:r>
        <w:rPr>
          <w:rFonts w:eastAsia="Times New Roman" w:cs="Times New Roman"/>
          <w:szCs w:val="24"/>
        </w:rPr>
        <w:t>κού πλαισίου για τις υιοθεσίες και ούτε αυτό το νομοσχέδιο αγγίζει το σύνολο του θέματος. Πρέπει να τρέξουμε γρηγορότερα, πρέπει να τρέξουμε καλύτερα σε αυτό το ζήτημα, διότι υπάρχουν δεκάδες χιλιάδες άτεκνα ζευγάρια στη χώρα, υπάρχουν πάρα πολλά παιδιά κα</w:t>
      </w:r>
      <w:r>
        <w:rPr>
          <w:rFonts w:eastAsia="Times New Roman" w:cs="Times New Roman"/>
          <w:szCs w:val="24"/>
        </w:rPr>
        <w:t>ι όχι μόνο σε ιδρύματα, αλλά ακόμη και σε νοσοκομεία τα τελευταία χρόνια που ζητούν τη στοργική αγκαλιά μιας οικογένειας.</w:t>
      </w:r>
    </w:p>
    <w:p w14:paraId="0325F6A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871FEE">
        <w:rPr>
          <w:rFonts w:eastAsia="Times New Roman" w:cs="Times New Roman"/>
          <w:b/>
          <w:szCs w:val="24"/>
        </w:rPr>
        <w:t>ΝΙΚΟΛΑΟΣ ΒΟΥΤΣΗΣ</w:t>
      </w:r>
      <w:r>
        <w:rPr>
          <w:rFonts w:eastAsia="Times New Roman" w:cs="Times New Roman"/>
          <w:szCs w:val="24"/>
        </w:rPr>
        <w:t>)</w:t>
      </w:r>
    </w:p>
    <w:p w14:paraId="0325F6A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λόγους που σας προανέφερα, όμως, </w:t>
      </w:r>
      <w:r>
        <w:rPr>
          <w:rFonts w:eastAsia="Times New Roman" w:cs="Times New Roman"/>
          <w:szCs w:val="24"/>
        </w:rPr>
        <w:t xml:space="preserve">όπως η μείωση του χρόνου κοινωνικού ελέγχου για τις υιοθεσίες, είμαστε σαφέστατα υπέρ αυτών των αλλαγών. Ζητάμε </w:t>
      </w:r>
      <w:r>
        <w:rPr>
          <w:rFonts w:eastAsia="Times New Roman" w:cs="Times New Roman"/>
          <w:szCs w:val="24"/>
        </w:rPr>
        <w:lastRenderedPageBreak/>
        <w:t>περισσότερες και καλύτερες αλλαγές και για τους λόγους που, επίσης, σας επισήμανα, για το ένα παιδί και τη μελλοντική του αντίθεση και άρνηση στ</w:t>
      </w:r>
      <w:r>
        <w:rPr>
          <w:rFonts w:eastAsia="Times New Roman" w:cs="Times New Roman"/>
          <w:szCs w:val="24"/>
        </w:rPr>
        <w:t>α όσα σήμερα εμείς αποφασίζουμε, λέμε «όχι» στο άρθρο 8.</w:t>
      </w:r>
    </w:p>
    <w:p w14:paraId="0325F6A2" w14:textId="77777777" w:rsidR="002A39CD" w:rsidRDefault="007F4A76">
      <w:pPr>
        <w:spacing w:line="600" w:lineRule="auto"/>
        <w:ind w:firstLine="709"/>
        <w:contextualSpacing/>
        <w:jc w:val="center"/>
        <w:rPr>
          <w:rFonts w:eastAsia="Times New Roman" w:cs="Times New Roman"/>
          <w:szCs w:val="24"/>
        </w:rPr>
      </w:pPr>
      <w:r w:rsidRPr="00F944ED">
        <w:rPr>
          <w:rFonts w:eastAsia="Times New Roman" w:cs="Times New Roman"/>
          <w:szCs w:val="24"/>
        </w:rPr>
        <w:t>(Χειροκροτήματα από την πτέρυγα της Νέας Δημοκρατίας)</w:t>
      </w:r>
    </w:p>
    <w:p w14:paraId="0325F6A3" w14:textId="77777777" w:rsidR="002A39CD" w:rsidRDefault="007F4A76">
      <w:pPr>
        <w:spacing w:line="600" w:lineRule="auto"/>
        <w:ind w:firstLine="720"/>
        <w:contextualSpacing/>
        <w:jc w:val="both"/>
        <w:rPr>
          <w:rFonts w:eastAsia="Times New Roman" w:cs="Times New Roman"/>
          <w:szCs w:val="24"/>
        </w:rPr>
      </w:pPr>
      <w:r w:rsidRPr="000C25F2">
        <w:rPr>
          <w:rFonts w:eastAsia="Times New Roman" w:cs="Times New Roman"/>
          <w:b/>
          <w:szCs w:val="24"/>
        </w:rPr>
        <w:t>ΘΕΑΝΩ ΦΩΤΙΟΥ (Αναπληρώτρια Υπουργός Εργασίας, Κοινωνικής Ασφάλισης και Κοινωνικής Αλληλεγγύης):</w:t>
      </w:r>
      <w:r w:rsidRPr="000C25F2">
        <w:rPr>
          <w:rFonts w:eastAsia="Times New Roman" w:cs="Times New Roman"/>
          <w:szCs w:val="24"/>
        </w:rPr>
        <w:t xml:space="preserve"> </w:t>
      </w:r>
      <w:r>
        <w:rPr>
          <w:rFonts w:eastAsia="Times New Roman" w:cs="Times New Roman"/>
          <w:szCs w:val="24"/>
        </w:rPr>
        <w:t xml:space="preserve">Κύριε Πρόεδρε, μπορώ να έχω τον λόγο για ένα </w:t>
      </w:r>
      <w:r>
        <w:rPr>
          <w:rFonts w:eastAsia="Times New Roman" w:cs="Times New Roman"/>
          <w:szCs w:val="24"/>
        </w:rPr>
        <w:t>λεπτό;</w:t>
      </w:r>
    </w:p>
    <w:p w14:paraId="0325F6A4" w14:textId="77777777" w:rsidR="002A39CD" w:rsidRDefault="007F4A76">
      <w:pPr>
        <w:spacing w:line="600" w:lineRule="auto"/>
        <w:ind w:firstLine="720"/>
        <w:contextualSpacing/>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Ορίστε, κυρία Υπουργέ, έχετε τον λόγο. </w:t>
      </w:r>
    </w:p>
    <w:p w14:paraId="0325F6A5" w14:textId="77777777" w:rsidR="002A39CD" w:rsidRDefault="007F4A76">
      <w:pPr>
        <w:spacing w:line="600" w:lineRule="auto"/>
        <w:ind w:firstLine="720"/>
        <w:contextualSpacing/>
        <w:jc w:val="both"/>
        <w:rPr>
          <w:rFonts w:eastAsia="Times New Roman" w:cs="Times New Roman"/>
          <w:szCs w:val="24"/>
        </w:rPr>
      </w:pPr>
      <w:r w:rsidRPr="000C25F2">
        <w:rPr>
          <w:rFonts w:eastAsia="Times New Roman" w:cs="Times New Roman"/>
          <w:b/>
          <w:szCs w:val="24"/>
        </w:rPr>
        <w:t>ΘΕΑΝΩ ΦΩΤΙΟΥ (Αναπληρώτρια Υπουργός Εργασίας, Κοινωνικής Ασφάλισης και Κοινωνικής Αλληλεγγύης):</w:t>
      </w:r>
      <w:r w:rsidRPr="000C25F2">
        <w:rPr>
          <w:rFonts w:eastAsia="Times New Roman" w:cs="Times New Roman"/>
          <w:szCs w:val="24"/>
        </w:rPr>
        <w:t xml:space="preserve"> </w:t>
      </w:r>
      <w:r>
        <w:rPr>
          <w:rFonts w:eastAsia="Times New Roman" w:cs="Times New Roman"/>
          <w:szCs w:val="24"/>
        </w:rPr>
        <w:t>Κύριε Πρόεδρε, κυρίες και κύριοι Βουλευτές, επειδή πολύ ακούστηκε αυτές τις μέρες ότ</w:t>
      </w:r>
      <w:r>
        <w:rPr>
          <w:rFonts w:eastAsia="Times New Roman" w:cs="Times New Roman"/>
          <w:szCs w:val="24"/>
        </w:rPr>
        <w:t>ι ο νόμος αντιγράφει το νομοσχέδιο της Νέας Δημοκρατίας, θα ήθελα να πω ευθέως ότι, πρώτον, νομοσχέδιο Νέας Δημοκρατίας δεν υπήρξε ποτέ γι’ αυτά τα θέματα.</w:t>
      </w:r>
    </w:p>
    <w:p w14:paraId="0325F6A6" w14:textId="77777777" w:rsidR="002A39CD" w:rsidRDefault="007F4A76">
      <w:pPr>
        <w:spacing w:line="600" w:lineRule="auto"/>
        <w:ind w:firstLine="720"/>
        <w:contextualSpacing/>
        <w:jc w:val="both"/>
        <w:rPr>
          <w:rFonts w:eastAsia="Times New Roman" w:cs="Times New Roman"/>
          <w:szCs w:val="24"/>
        </w:rPr>
      </w:pPr>
      <w:r w:rsidRPr="002D46B6">
        <w:rPr>
          <w:rFonts w:eastAsia="Times New Roman" w:cs="Times New Roman"/>
          <w:b/>
          <w:szCs w:val="24"/>
        </w:rPr>
        <w:t>ΧΡΗΣΤΟΣ ΜΠΟΥΚΩΡΟΣ:</w:t>
      </w:r>
      <w:r>
        <w:rPr>
          <w:rFonts w:eastAsia="Times New Roman" w:cs="Times New Roman"/>
          <w:szCs w:val="24"/>
        </w:rPr>
        <w:t xml:space="preserve"> Πρόταση νόμου.</w:t>
      </w:r>
    </w:p>
    <w:p w14:paraId="0325F6A7" w14:textId="77777777" w:rsidR="002A39CD" w:rsidRDefault="007F4A76">
      <w:pPr>
        <w:spacing w:line="600" w:lineRule="auto"/>
        <w:ind w:firstLine="720"/>
        <w:contextualSpacing/>
        <w:jc w:val="both"/>
        <w:rPr>
          <w:rFonts w:eastAsia="Times New Roman" w:cs="Times New Roman"/>
          <w:szCs w:val="24"/>
        </w:rPr>
      </w:pPr>
      <w:r w:rsidRPr="000C25F2">
        <w:rPr>
          <w:rFonts w:eastAsia="Times New Roman" w:cs="Times New Roman"/>
          <w:b/>
          <w:szCs w:val="24"/>
        </w:rPr>
        <w:lastRenderedPageBreak/>
        <w:t>ΘΕΑΝΩ ΦΩΤΙΟΥ (Αναπληρώτρια Υπουργός Εργασίας, Κοινωνικής Ασφάλισης</w:t>
      </w:r>
      <w:r w:rsidRPr="000C25F2">
        <w:rPr>
          <w:rFonts w:eastAsia="Times New Roman" w:cs="Times New Roman"/>
          <w:b/>
          <w:szCs w:val="24"/>
        </w:rPr>
        <w:t xml:space="preserve"> και Κοινωνικής Αλληλεγγύης):</w:t>
      </w:r>
      <w:r w:rsidRPr="000C25F2">
        <w:rPr>
          <w:rFonts w:eastAsia="Times New Roman" w:cs="Times New Roman"/>
          <w:szCs w:val="24"/>
        </w:rPr>
        <w:t xml:space="preserve"> </w:t>
      </w:r>
      <w:r>
        <w:rPr>
          <w:rFonts w:eastAsia="Times New Roman" w:cs="Times New Roman"/>
          <w:szCs w:val="24"/>
        </w:rPr>
        <w:t xml:space="preserve">Υπήρξε μια </w:t>
      </w:r>
      <w:r>
        <w:rPr>
          <w:rFonts w:eastAsia="Times New Roman" w:cs="Times New Roman"/>
          <w:szCs w:val="24"/>
          <w:lang w:val="en-US"/>
        </w:rPr>
        <w:t>press</w:t>
      </w:r>
      <w:r w:rsidRPr="0056666D">
        <w:rPr>
          <w:rFonts w:eastAsia="Times New Roman" w:cs="Times New Roman"/>
          <w:szCs w:val="24"/>
        </w:rPr>
        <w:t xml:space="preserve"> </w:t>
      </w:r>
      <w:r>
        <w:rPr>
          <w:rFonts w:eastAsia="Times New Roman" w:cs="Times New Roman"/>
          <w:szCs w:val="24"/>
          <w:lang w:val="en-US"/>
        </w:rPr>
        <w:t>conference</w:t>
      </w:r>
      <w:r w:rsidRPr="0056666D">
        <w:rPr>
          <w:rFonts w:eastAsia="Times New Roman" w:cs="Times New Roman"/>
          <w:szCs w:val="24"/>
        </w:rPr>
        <w:t xml:space="preserve"> </w:t>
      </w:r>
      <w:r>
        <w:rPr>
          <w:rFonts w:eastAsia="Times New Roman" w:cs="Times New Roman"/>
          <w:szCs w:val="24"/>
        </w:rPr>
        <w:t xml:space="preserve">όπου παρουσιάστηκαν οκτώ προτάσεις για το καθεστώς αναδοχής και υιοθεσίας. Σε αυτές τις οκτώ προτάσεις πουθενά δεν λέγατε </w:t>
      </w:r>
      <w:r>
        <w:rPr>
          <w:rFonts w:eastAsia="Times New Roman" w:cs="Times New Roman"/>
          <w:szCs w:val="24"/>
        </w:rPr>
        <w:t xml:space="preserve">πως </w:t>
      </w:r>
      <w:r>
        <w:rPr>
          <w:rFonts w:eastAsia="Times New Roman" w:cs="Times New Roman"/>
          <w:szCs w:val="24"/>
        </w:rPr>
        <w:t>αυτές θα υλοποιηθούν ή με ποιες διαδικασίες. Ας τελειώνει και αυτό, γιατ</w:t>
      </w:r>
      <w:r>
        <w:rPr>
          <w:rFonts w:eastAsia="Times New Roman" w:cs="Times New Roman"/>
          <w:szCs w:val="24"/>
        </w:rPr>
        <w:t>ί ακούσαμε πάρα πολύ για «το νομοσχέδιο της Νέας Δημοκρατίας».</w:t>
      </w:r>
    </w:p>
    <w:p w14:paraId="0325F6A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325F6A9" w14:textId="77777777" w:rsidR="002A39CD" w:rsidRDefault="007F4A76">
      <w:pPr>
        <w:spacing w:line="600" w:lineRule="auto"/>
        <w:ind w:firstLine="720"/>
        <w:contextualSpacing/>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Ωραία. Κατεγράφη στα Πρακτικά.</w:t>
      </w:r>
    </w:p>
    <w:p w14:paraId="0325F6A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Παρακαλώ, ο Πρόεδρος κ. Λεβέντης, έχει τον λόγο για δεκαπέντε λεπτά.</w:t>
      </w:r>
    </w:p>
    <w:p w14:paraId="0325F6AB" w14:textId="77777777" w:rsidR="002A39CD" w:rsidRDefault="007F4A76">
      <w:pPr>
        <w:spacing w:line="600" w:lineRule="auto"/>
        <w:ind w:firstLine="720"/>
        <w:contextualSpacing/>
        <w:jc w:val="both"/>
        <w:rPr>
          <w:rFonts w:eastAsia="Times New Roman" w:cs="Times New Roman"/>
          <w:szCs w:val="24"/>
        </w:rPr>
      </w:pPr>
      <w:r w:rsidRPr="007A4CCB">
        <w:rPr>
          <w:rFonts w:eastAsia="Times New Roman" w:cs="Times New Roman"/>
          <w:b/>
          <w:szCs w:val="24"/>
        </w:rPr>
        <w:t>ΒΑΣΙΛ</w:t>
      </w:r>
      <w:r>
        <w:rPr>
          <w:rFonts w:eastAsia="Times New Roman" w:cs="Times New Roman"/>
          <w:b/>
          <w:szCs w:val="24"/>
        </w:rPr>
        <w:t>Η</w:t>
      </w:r>
      <w:r w:rsidRPr="007A4CCB">
        <w:rPr>
          <w:rFonts w:eastAsia="Times New Roman" w:cs="Times New Roman"/>
          <w:b/>
          <w:szCs w:val="24"/>
        </w:rPr>
        <w:t>Σ ΛΕΒΕΝΤΗΣ (Πρόεδρος της Ένωσης Κεντρώων):</w:t>
      </w:r>
      <w:r>
        <w:rPr>
          <w:rFonts w:eastAsia="Times New Roman" w:cs="Times New Roman"/>
          <w:szCs w:val="24"/>
        </w:rPr>
        <w:t xml:space="preserve"> Καλη</w:t>
      </w:r>
      <w:r>
        <w:rPr>
          <w:rFonts w:eastAsia="Times New Roman" w:cs="Times New Roman"/>
          <w:szCs w:val="24"/>
        </w:rPr>
        <w:t>μέρα σας, κύριε Πρόεδρε, κύριοι Υπουργοί και</w:t>
      </w:r>
      <w:r w:rsidRPr="00FC7979">
        <w:rPr>
          <w:rFonts w:eastAsia="Times New Roman" w:cs="Times New Roman"/>
          <w:szCs w:val="24"/>
        </w:rPr>
        <w:t xml:space="preserve"> </w:t>
      </w:r>
      <w:r>
        <w:rPr>
          <w:rFonts w:eastAsia="Times New Roman" w:cs="Times New Roman"/>
          <w:szCs w:val="24"/>
        </w:rPr>
        <w:t>κυρίες και κύριοι Βουλευτές.</w:t>
      </w:r>
    </w:p>
    <w:p w14:paraId="0325F6A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πενθήμερο βλέπω να μπαίνει ένα δίλημμα στις τηλεοράσεις, στα πάνελ όπου μετέχουν ένας </w:t>
      </w:r>
      <w:proofErr w:type="spellStart"/>
      <w:r>
        <w:rPr>
          <w:rFonts w:eastAsia="Times New Roman" w:cs="Times New Roman"/>
          <w:szCs w:val="24"/>
        </w:rPr>
        <w:t>συριζαίος</w:t>
      </w:r>
      <w:proofErr w:type="spellEnd"/>
      <w:r>
        <w:rPr>
          <w:rFonts w:eastAsia="Times New Roman" w:cs="Times New Roman"/>
          <w:szCs w:val="24"/>
        </w:rPr>
        <w:t xml:space="preserve"> και ένας δεξιός: «Πρόοδος ή συντήρηση», ότι οι </w:t>
      </w:r>
      <w:r>
        <w:rPr>
          <w:rFonts w:eastAsia="Times New Roman" w:cs="Times New Roman"/>
          <w:szCs w:val="24"/>
        </w:rPr>
        <w:lastRenderedPageBreak/>
        <w:t xml:space="preserve">επόμενες εκλογές θα έχουν </w:t>
      </w:r>
      <w:r>
        <w:rPr>
          <w:rFonts w:eastAsia="Times New Roman" w:cs="Times New Roman"/>
          <w:szCs w:val="24"/>
        </w:rPr>
        <w:t>το δίλημμα «πρόοδος ή συντήρηση». Διερωτώμαι τι είναι πρόοδος και τι είναι συντήρηση.</w:t>
      </w:r>
    </w:p>
    <w:p w14:paraId="0325F6A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Όταν πρωτογνώρισα τον κ. Τσίπρα, του είπα: «Μην ψηφίζεις νομοσχέδια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Προσπάθησε να δείξεις δημοκράτης. Προσπάθησε να δείξεις ότι υιοθετείς τη συνα</w:t>
      </w:r>
      <w:r>
        <w:rPr>
          <w:rFonts w:eastAsia="Times New Roman" w:cs="Times New Roman"/>
          <w:szCs w:val="24"/>
        </w:rPr>
        <w:t xml:space="preserve">ίνεση, γιατί με το να λες ότι θέλεις την απλή αναλογική, αλλά να προχωράς σε ψήφιση νόμων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δείχνεις το </w:t>
      </w:r>
      <w:proofErr w:type="spellStart"/>
      <w:r>
        <w:rPr>
          <w:rFonts w:eastAsia="Times New Roman" w:cs="Times New Roman"/>
          <w:szCs w:val="24"/>
        </w:rPr>
        <w:t>όλως</w:t>
      </w:r>
      <w:proofErr w:type="spellEnd"/>
      <w:r>
        <w:rPr>
          <w:rFonts w:eastAsia="Times New Roman" w:cs="Times New Roman"/>
          <w:szCs w:val="24"/>
        </w:rPr>
        <w:t xml:space="preserve"> αντίθετο, ότι είσαι δικτάτορας.</w:t>
      </w:r>
    </w:p>
    <w:p w14:paraId="0325F6A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Δεν με άκουσε. Το σύνολο σχεδόν των νομοσχεδίων έχει ψηφισθεί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w:t>
      </w:r>
      <w:r>
        <w:rPr>
          <w:rFonts w:eastAsia="Times New Roman" w:cs="Times New Roman"/>
          <w:szCs w:val="24"/>
        </w:rPr>
        <w:t xml:space="preserve">τές. Μερικά νομοσχέδια, μάλιστα, δεν έχουν ψηφισθεί από την κυβερνητική πλειοψηφία, αλλά ήρθαν άλλα κόμματα από την Αντιπολίτευση και ψήφισαν και ο συνεταίρος του </w:t>
      </w:r>
      <w:r>
        <w:rPr>
          <w:rFonts w:eastAsia="Times New Roman" w:cs="Times New Roman"/>
          <w:szCs w:val="24"/>
        </w:rPr>
        <w:t xml:space="preserve">κ. </w:t>
      </w:r>
      <w:r>
        <w:rPr>
          <w:rFonts w:eastAsia="Times New Roman" w:cs="Times New Roman"/>
          <w:szCs w:val="24"/>
        </w:rPr>
        <w:t>Τσίπρα δεν ψήφισε. Έχουμε κι αυτό το φαινόμενο, δηλαδή με διαλυμένη την κυβερνητική πλειοψ</w:t>
      </w:r>
      <w:r>
        <w:rPr>
          <w:rFonts w:eastAsia="Times New Roman" w:cs="Times New Roman"/>
          <w:szCs w:val="24"/>
        </w:rPr>
        <w:t>ηφία να έρχονται άλλοι «φυτευτοί» τη δωδεκάτη ώρα, για να μην πέφτει η Κυβέρνηση. Έχουμε και τέτοια φαινόμενα.</w:t>
      </w:r>
    </w:p>
    <w:p w14:paraId="0325F6A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Πρόοδος, λοιπόν, δεν είναι να λες απλά ότι είσαι προοδευτικός. Θα σας πω και κάτι άλλο. Το τελευταίο διάστημα, εσείς του ΣΥΡΙΖΑ</w:t>
      </w:r>
      <w:r w:rsidRPr="009F01A1">
        <w:rPr>
          <w:rFonts w:eastAsia="Times New Roman" w:cs="Times New Roman"/>
          <w:szCs w:val="24"/>
        </w:rPr>
        <w:t xml:space="preserve"> </w:t>
      </w:r>
      <w:r>
        <w:rPr>
          <w:rFonts w:eastAsia="Times New Roman" w:cs="Times New Roman"/>
          <w:szCs w:val="24"/>
        </w:rPr>
        <w:t xml:space="preserve">κάνετε πρόσκληση </w:t>
      </w:r>
      <w:r>
        <w:rPr>
          <w:rFonts w:eastAsia="Times New Roman" w:cs="Times New Roman"/>
          <w:szCs w:val="24"/>
        </w:rPr>
        <w:t>προς το ΠΑΣΟΚ και τους λέτε «</w:t>
      </w:r>
      <w:r>
        <w:rPr>
          <w:rFonts w:eastAsia="Times New Roman" w:cs="Times New Roman"/>
          <w:szCs w:val="24"/>
        </w:rPr>
        <w:t xml:space="preserve">διαλέξτε </w:t>
      </w:r>
      <w:r>
        <w:rPr>
          <w:rFonts w:eastAsia="Times New Roman" w:cs="Times New Roman"/>
          <w:szCs w:val="24"/>
        </w:rPr>
        <w:t xml:space="preserve">με ποιους θα πάτε». Μα, συγγνώμη, εσείς πριν από δυο χρόνια δεν λέγατε ότι το ΠΑΣΟΚ καταλήστεψε, κατέστρεψε, διόρισε και πτώχευσε τη χώρα; Καλούσατε, μάλιστα, τον κόσμο να έρθει μαζί σας. Τώρα θέλετε μαζί σας κι αυτούς που κατέστρεψαν τη χώρα; Τους θέλετε </w:t>
      </w:r>
      <w:r>
        <w:rPr>
          <w:rFonts w:eastAsia="Times New Roman" w:cs="Times New Roman"/>
          <w:szCs w:val="24"/>
        </w:rPr>
        <w:t xml:space="preserve">κι αυτούς; </w:t>
      </w:r>
    </w:p>
    <w:p w14:paraId="0325F6B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εδώ υπάρχει μια γελοιότητα. Καλείτε το λεγόμενο «Κίνημα Αλλαγής» να σας στηρίξει και να δηλώσει ότι δεν θέλει να πάει δεξιά, τη στιγμή που τους έχετε «σύρει» τα μύρια όσα. Τους πήρατε πρώτα τις ψήφους και τώρα θέλετε και τους ίδιους. Τότε γιατί εξ </w:t>
      </w:r>
      <w:r>
        <w:rPr>
          <w:rFonts w:eastAsia="Times New Roman" w:cs="Times New Roman"/>
          <w:szCs w:val="24"/>
        </w:rPr>
        <w:t xml:space="preserve">αρχής δεν πήγατε μαζί τους, αφού σας αρέσουν και θέλετε ξανά </w:t>
      </w:r>
      <w:proofErr w:type="spellStart"/>
      <w:r>
        <w:rPr>
          <w:rFonts w:eastAsia="Times New Roman" w:cs="Times New Roman"/>
          <w:szCs w:val="24"/>
        </w:rPr>
        <w:t>Πετσάλνικους</w:t>
      </w:r>
      <w:proofErr w:type="spellEnd"/>
      <w:r>
        <w:rPr>
          <w:rFonts w:eastAsia="Times New Roman" w:cs="Times New Roman"/>
          <w:szCs w:val="24"/>
        </w:rPr>
        <w:t xml:space="preserve">, Γιωργάκηδες Παπανδρέου, Σημίτηδες; Όλους αυτούς τους θέλετε μαζί σας! Αν έρθει μια ενδεχόμενη μετεκλογική συνεργασία ΣΥΡΙΖΑ-ΠΑΣΟΚ, αυτοί δεν θα έρθουν; </w:t>
      </w:r>
      <w:r>
        <w:rPr>
          <w:rFonts w:eastAsia="Times New Roman" w:cs="Times New Roman"/>
          <w:szCs w:val="24"/>
        </w:rPr>
        <w:lastRenderedPageBreak/>
        <w:t xml:space="preserve">Δεν υπάρχουν άλλοι. Απ’ ό,τι </w:t>
      </w:r>
      <w:r>
        <w:rPr>
          <w:rFonts w:eastAsia="Times New Roman" w:cs="Times New Roman"/>
          <w:szCs w:val="24"/>
        </w:rPr>
        <w:t xml:space="preserve">είδατε, στο </w:t>
      </w:r>
      <w:r>
        <w:rPr>
          <w:rFonts w:eastAsia="Times New Roman" w:cs="Times New Roman"/>
          <w:szCs w:val="24"/>
        </w:rPr>
        <w:t>συνέδριο</w:t>
      </w:r>
      <w:r>
        <w:rPr>
          <w:rFonts w:eastAsia="Times New Roman" w:cs="Times New Roman"/>
          <w:szCs w:val="24"/>
        </w:rPr>
        <w:t xml:space="preserve"> του ΠΑΣΟΚ η γερουσία ήταν μπροστά και οι άλλοι ήταν </w:t>
      </w:r>
      <w:r>
        <w:rPr>
          <w:rFonts w:eastAsia="Times New Roman" w:cs="Times New Roman"/>
          <w:szCs w:val="24"/>
        </w:rPr>
        <w:t>«</w:t>
      </w:r>
      <w:r>
        <w:rPr>
          <w:rFonts w:eastAsia="Times New Roman" w:cs="Times New Roman"/>
          <w:szCs w:val="24"/>
        </w:rPr>
        <w:t>πίσω βιολιά</w:t>
      </w:r>
      <w:r>
        <w:rPr>
          <w:rFonts w:eastAsia="Times New Roman" w:cs="Times New Roman"/>
          <w:szCs w:val="24"/>
        </w:rPr>
        <w:t>»</w:t>
      </w:r>
      <w:r>
        <w:rPr>
          <w:rFonts w:eastAsia="Times New Roman" w:cs="Times New Roman"/>
          <w:szCs w:val="24"/>
        </w:rPr>
        <w:t>. Άρα, τους θέλετε πίσω τελικά αυτούς, αυτούς που καταγγέλλατε. Αυτή είναι η προοδευτικότητά σας</w:t>
      </w:r>
      <w:r w:rsidRPr="009263E7">
        <w:rPr>
          <w:rFonts w:eastAsia="Times New Roman" w:cs="Times New Roman"/>
          <w:szCs w:val="24"/>
        </w:rPr>
        <w:t>!</w:t>
      </w:r>
      <w:r>
        <w:rPr>
          <w:rFonts w:eastAsia="Times New Roman" w:cs="Times New Roman"/>
          <w:szCs w:val="24"/>
        </w:rPr>
        <w:t xml:space="preserve"> </w:t>
      </w:r>
    </w:p>
    <w:p w14:paraId="0325F6B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Επίσης, σε πολλά νομοσχέδια λέτε «</w:t>
      </w:r>
      <w:r>
        <w:rPr>
          <w:rFonts w:eastAsia="Times New Roman" w:cs="Times New Roman"/>
          <w:szCs w:val="24"/>
        </w:rPr>
        <w:t xml:space="preserve">γιατί </w:t>
      </w:r>
      <w:r>
        <w:rPr>
          <w:rFonts w:eastAsia="Times New Roman" w:cs="Times New Roman"/>
          <w:szCs w:val="24"/>
        </w:rPr>
        <w:t>δεν ψηφίζετε μερικά που είναι θ</w:t>
      </w:r>
      <w:r>
        <w:rPr>
          <w:rFonts w:eastAsia="Times New Roman" w:cs="Times New Roman"/>
          <w:szCs w:val="24"/>
        </w:rPr>
        <w:t>ετικά;» και «</w:t>
      </w:r>
      <w:r>
        <w:rPr>
          <w:rFonts w:eastAsia="Times New Roman" w:cs="Times New Roman"/>
          <w:szCs w:val="24"/>
        </w:rPr>
        <w:t xml:space="preserve">μην </w:t>
      </w:r>
      <w:r>
        <w:rPr>
          <w:rFonts w:eastAsia="Times New Roman" w:cs="Times New Roman"/>
          <w:szCs w:val="24"/>
        </w:rPr>
        <w:t>ψηφίζετε τα άλλα που είναι αρνητικά». Δεν το καταλαβαίνω αυτό. Τι είναι αυτό, δηλαδή; Το συγκεκριμένο νομοσχέδιο τώρα για την αναδοχή έχει, λέει, και θετικά. Μα, πώς θα σας πιέσουμε εμείς να αφαιρέσετε τα αρνητικά; Λέγοντας, «</w:t>
      </w:r>
      <w:r>
        <w:rPr>
          <w:rFonts w:eastAsia="Times New Roman" w:cs="Times New Roman"/>
          <w:szCs w:val="24"/>
        </w:rPr>
        <w:t>όχι</w:t>
      </w:r>
      <w:r>
        <w:rPr>
          <w:rFonts w:eastAsia="Times New Roman" w:cs="Times New Roman"/>
          <w:szCs w:val="24"/>
        </w:rPr>
        <w:t>» στο σύνο</w:t>
      </w:r>
      <w:r>
        <w:rPr>
          <w:rFonts w:eastAsia="Times New Roman" w:cs="Times New Roman"/>
          <w:szCs w:val="24"/>
        </w:rPr>
        <w:t xml:space="preserve">λο. Δεν έχουμε άλλη λύση. Διαπραγματεύσεις θα κάνουμε τι είναι θετικό και τι είναι αρνητικό; Δεν μας λάβατε καθόλου υπ’ </w:t>
      </w:r>
      <w:proofErr w:type="spellStart"/>
      <w:r>
        <w:rPr>
          <w:rFonts w:eastAsia="Times New Roman" w:cs="Times New Roman"/>
          <w:szCs w:val="24"/>
        </w:rPr>
        <w:t>όψιν</w:t>
      </w:r>
      <w:proofErr w:type="spellEnd"/>
      <w:r>
        <w:rPr>
          <w:rFonts w:eastAsia="Times New Roman" w:cs="Times New Roman"/>
          <w:szCs w:val="24"/>
        </w:rPr>
        <w:t xml:space="preserve"> όταν ετοιμάζατε το νομοσχέδιο! Ποτέ δεν με πήρε η Υπουργός να μου πει «Πρόκειται να φέρω ένα νομοσχέδιο, κύριε Λεβέντη μου. Σας αρέ</w:t>
      </w:r>
      <w:r>
        <w:rPr>
          <w:rFonts w:eastAsia="Times New Roman" w:cs="Times New Roman"/>
          <w:szCs w:val="24"/>
        </w:rPr>
        <w:t xml:space="preserve">σει αυτό; Διαφωνείτε μ’ αυτό;». Το φέρατε και λέτε «Ψηφίστε τα θετικά». </w:t>
      </w:r>
    </w:p>
    <w:p w14:paraId="0325F6B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Όχι, κύριοι! Λέμε «</w:t>
      </w:r>
      <w:r>
        <w:rPr>
          <w:rFonts w:eastAsia="Times New Roman" w:cs="Times New Roman"/>
          <w:szCs w:val="24"/>
        </w:rPr>
        <w:t>όχι</w:t>
      </w:r>
      <w:r>
        <w:rPr>
          <w:rFonts w:eastAsia="Times New Roman" w:cs="Times New Roman"/>
          <w:szCs w:val="24"/>
        </w:rPr>
        <w:t xml:space="preserve">» στο σύνολο. Αφού δεν κάνατε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w:t>
      </w:r>
      <w:proofErr w:type="spellStart"/>
      <w:r>
        <w:rPr>
          <w:rFonts w:eastAsia="Times New Roman" w:cs="Times New Roman"/>
          <w:szCs w:val="24"/>
        </w:rPr>
        <w:t>προδιαπραγμάτευση</w:t>
      </w:r>
      <w:proofErr w:type="spellEnd"/>
      <w:r>
        <w:rPr>
          <w:rFonts w:eastAsia="Times New Roman" w:cs="Times New Roman"/>
          <w:szCs w:val="24"/>
        </w:rPr>
        <w:t xml:space="preserve">, θα υποστείτε και τις συνέπειες. Δεν είμαστε κορόιδα σ’ αυτήν την Αίθουσα να </w:t>
      </w:r>
      <w:r>
        <w:rPr>
          <w:rFonts w:eastAsia="Times New Roman" w:cs="Times New Roman"/>
          <w:szCs w:val="24"/>
        </w:rPr>
        <w:lastRenderedPageBreak/>
        <w:t>ψηφίζουμε τα θετικά και εσείς</w:t>
      </w:r>
      <w:r>
        <w:rPr>
          <w:rFonts w:eastAsia="Times New Roman" w:cs="Times New Roman"/>
          <w:szCs w:val="24"/>
        </w:rPr>
        <w:t xml:space="preserve"> να περνάτε με το ζόρι και τα αρνητικά, αγνοώντας τι θέλει και η κοινωνία!</w:t>
      </w:r>
    </w:p>
    <w:p w14:paraId="0325F6B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Βγήκε και ο κ. Βενιζέλος και είπε ότι το Συμβούλιο της Ευρώπης και τα </w:t>
      </w:r>
      <w:r>
        <w:rPr>
          <w:rFonts w:eastAsia="Times New Roman" w:cs="Times New Roman"/>
          <w:szCs w:val="24"/>
        </w:rPr>
        <w:t xml:space="preserve">ευρωπαϊκά δικαστήρια </w:t>
      </w:r>
      <w:r>
        <w:rPr>
          <w:rFonts w:eastAsia="Times New Roman" w:cs="Times New Roman"/>
          <w:szCs w:val="24"/>
        </w:rPr>
        <w:t xml:space="preserve">δεν καταλαβαίνουν, λέει, τη θέληση της </w:t>
      </w:r>
      <w:r>
        <w:rPr>
          <w:rFonts w:eastAsia="Times New Roman" w:cs="Times New Roman"/>
          <w:szCs w:val="24"/>
        </w:rPr>
        <w:t>εκκλησίας</w:t>
      </w:r>
      <w:r>
        <w:rPr>
          <w:rFonts w:eastAsia="Times New Roman" w:cs="Times New Roman"/>
          <w:szCs w:val="24"/>
        </w:rPr>
        <w:t>. Δεν μπορεί να καταλάβει το Συμβούλιο της</w:t>
      </w:r>
      <w:r>
        <w:rPr>
          <w:rFonts w:eastAsia="Times New Roman" w:cs="Times New Roman"/>
          <w:szCs w:val="24"/>
        </w:rPr>
        <w:t xml:space="preserve"> Ευρώπης τις απόψεις της </w:t>
      </w:r>
      <w:r>
        <w:rPr>
          <w:rFonts w:eastAsia="Times New Roman" w:cs="Times New Roman"/>
          <w:szCs w:val="24"/>
        </w:rPr>
        <w:t>εκκλησίας</w:t>
      </w:r>
      <w:r>
        <w:rPr>
          <w:rFonts w:eastAsia="Times New Roman" w:cs="Times New Roman"/>
          <w:szCs w:val="24"/>
        </w:rPr>
        <w:t xml:space="preserve">. Άρα, είναι σκοταδιστική η </w:t>
      </w:r>
      <w:r>
        <w:rPr>
          <w:rFonts w:eastAsia="Times New Roman" w:cs="Times New Roman"/>
          <w:szCs w:val="24"/>
        </w:rPr>
        <w:t>εκκλησία</w:t>
      </w:r>
      <w:r>
        <w:rPr>
          <w:rFonts w:eastAsia="Times New Roman" w:cs="Times New Roman"/>
          <w:szCs w:val="24"/>
        </w:rPr>
        <w:t xml:space="preserve">! Η </w:t>
      </w:r>
      <w:r>
        <w:rPr>
          <w:rFonts w:eastAsia="Times New Roman" w:cs="Times New Roman"/>
          <w:szCs w:val="24"/>
        </w:rPr>
        <w:t xml:space="preserve">εκκλησία </w:t>
      </w:r>
      <w:r>
        <w:rPr>
          <w:rFonts w:eastAsia="Times New Roman" w:cs="Times New Roman"/>
          <w:szCs w:val="24"/>
        </w:rPr>
        <w:t xml:space="preserve">είναι στο 1.000 π.Χ.! Είναι ξεριζωμένη από την κοινωνία η </w:t>
      </w:r>
      <w:r>
        <w:rPr>
          <w:rFonts w:eastAsia="Times New Roman" w:cs="Times New Roman"/>
          <w:szCs w:val="24"/>
        </w:rPr>
        <w:t>εκκλησία</w:t>
      </w:r>
      <w:r>
        <w:rPr>
          <w:rFonts w:eastAsia="Times New Roman" w:cs="Times New Roman"/>
          <w:szCs w:val="24"/>
        </w:rPr>
        <w:t xml:space="preserve">, κατά την άποψή σας! Την καλέσατε σε διάλογο; </w:t>
      </w:r>
    </w:p>
    <w:p w14:paraId="0325F6B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Διερωτώμαι, ακόμα κι αυτή δεν είχε την αντίδραση που όφειλε</w:t>
      </w:r>
      <w:r>
        <w:rPr>
          <w:rFonts w:eastAsia="Times New Roman" w:cs="Times New Roman"/>
          <w:szCs w:val="24"/>
        </w:rPr>
        <w:t xml:space="preserve"> να έχει. Για να είμαι ειλικρινής, με έγκριτους θεολόγους και Αγιορείτες που μίλησα, μου είπαν «Να μην ψηφίσετε στο σύνολο τον νόμο». Αυτό μου ζήτησαν. Όμως, η επίσημη Εκκλησία της Ελλάδος έχει μια περίεργη στάση που δεν μου αρέσει, μια στάση σιωπής. Υποθέ</w:t>
      </w:r>
      <w:r>
        <w:rPr>
          <w:rFonts w:eastAsia="Times New Roman" w:cs="Times New Roman"/>
          <w:szCs w:val="24"/>
        </w:rPr>
        <w:t xml:space="preserve">τω ότι είναι τα ιδρύματα και τα άλλα οικονομικά συμπλέγματα που την κάνουν να σιωπά. Δεν μου αρέσει αυτό. Ήθελα μια </w:t>
      </w:r>
      <w:r>
        <w:rPr>
          <w:rFonts w:eastAsia="Times New Roman" w:cs="Times New Roman"/>
          <w:szCs w:val="24"/>
        </w:rPr>
        <w:t xml:space="preserve">εκκλησία </w:t>
      </w:r>
      <w:r>
        <w:rPr>
          <w:rFonts w:eastAsia="Times New Roman" w:cs="Times New Roman"/>
          <w:szCs w:val="24"/>
        </w:rPr>
        <w:t xml:space="preserve">πιο μαχητική. </w:t>
      </w:r>
    </w:p>
    <w:p w14:paraId="0325F6B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από την ώρα που αγνοήθηκε εντελώς η </w:t>
      </w:r>
      <w:r>
        <w:rPr>
          <w:rFonts w:eastAsia="Times New Roman" w:cs="Times New Roman"/>
          <w:szCs w:val="24"/>
        </w:rPr>
        <w:t xml:space="preserve">εκκλησία </w:t>
      </w:r>
      <w:r>
        <w:rPr>
          <w:rFonts w:eastAsia="Times New Roman" w:cs="Times New Roman"/>
          <w:szCs w:val="24"/>
        </w:rPr>
        <w:t>ως παράγων διαπραγμάτευσης, δεν μπορούμε να ψηφίσουμε ως Ένωση Κε</w:t>
      </w:r>
      <w:r>
        <w:rPr>
          <w:rFonts w:eastAsia="Times New Roman" w:cs="Times New Roman"/>
          <w:szCs w:val="24"/>
        </w:rPr>
        <w:t xml:space="preserve">ντρώων τέτοιον νόμο. Κι ας είστε εσείς οι προοδευτικοί! </w:t>
      </w:r>
    </w:p>
    <w:p w14:paraId="0325F6B6"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 έχετε βγάλει ότι όλοι οι άλλοι είναι σκοταδιστές. Έχετε βγάλει και το σύνθημα. Εσείς είστε οι προοδευτικοί. Οι προοδευτικοί είστε εσείς που κόψατε κοστούμια φόρων σε όλους, εσείς που θελήσατε</w:t>
      </w:r>
      <w:r>
        <w:rPr>
          <w:rFonts w:eastAsia="Times New Roman" w:cs="Times New Roman"/>
          <w:szCs w:val="24"/>
        </w:rPr>
        <w:t xml:space="preserve"> και τα ζώα ακόμη να φορολογήσετε, τα σκυλιά και τα γατιά, εσείς που φορολογήσατε τα ξενοδοχεία, εσείς που φορολογήσατε την κινητή τηλεφωνία, εσείς που τα πρόστιμα στον Κώδικα Οδικής Κυκλοφορίας τα ανεβάσατε και θα τα βάζουν, λέει, κατά τη φορολογική δήλωσ</w:t>
      </w:r>
      <w:r>
        <w:rPr>
          <w:rFonts w:eastAsia="Times New Roman" w:cs="Times New Roman"/>
          <w:szCs w:val="24"/>
        </w:rPr>
        <w:t xml:space="preserve">η! Ανέλαβαν οι εφοριακοί να εκτιμούν το πρόστιμο του ΚΟΚ. Ωραία μέτρα! Από παντού τα παίρνετε! </w:t>
      </w:r>
    </w:p>
    <w:p w14:paraId="0325F6B7"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Είκοσι τρεις φορές κόπηκαν οι συντάξεις στον τόπο αυτόν από το 2009 και παρά ταύτα έχετε το θράσος και λέτε ότι από τον Αύγουστο του 2018, που αποκτά η χώρα ξαν</w:t>
      </w:r>
      <w:r>
        <w:rPr>
          <w:rFonts w:eastAsia="Times New Roman" w:cs="Times New Roman"/>
          <w:szCs w:val="24"/>
        </w:rPr>
        <w:t xml:space="preserve">ά την αυτοδυναμία της -κατά εσάς αποκτά την αυτοδυναμία της, στην ουσία ξέρετε ότι </w:t>
      </w:r>
      <w:proofErr w:type="spellStart"/>
      <w:r>
        <w:rPr>
          <w:rFonts w:eastAsia="Times New Roman" w:cs="Times New Roman"/>
          <w:szCs w:val="24"/>
        </w:rPr>
        <w:t>είμεθα</w:t>
      </w:r>
      <w:proofErr w:type="spellEnd"/>
      <w:r>
        <w:rPr>
          <w:rFonts w:eastAsia="Times New Roman" w:cs="Times New Roman"/>
          <w:szCs w:val="24"/>
        </w:rPr>
        <w:t xml:space="preserve"> υποτελείς για ενενήντα εννιά χρόνια με την υπογραφή και την ψήφο όλων </w:t>
      </w:r>
      <w:r>
        <w:rPr>
          <w:rFonts w:eastAsia="Times New Roman" w:cs="Times New Roman"/>
          <w:szCs w:val="24"/>
        </w:rPr>
        <w:lastRenderedPageBreak/>
        <w:t xml:space="preserve">σας- θα επαναφέρετε τη δέκατη τρίτη σύνταξη. Αυτό είπε ένας </w:t>
      </w:r>
      <w:proofErr w:type="spellStart"/>
      <w:r>
        <w:rPr>
          <w:rFonts w:eastAsia="Times New Roman" w:cs="Times New Roman"/>
          <w:szCs w:val="24"/>
        </w:rPr>
        <w:t>συριζαίος</w:t>
      </w:r>
      <w:proofErr w:type="spellEnd"/>
      <w:r>
        <w:rPr>
          <w:rFonts w:eastAsia="Times New Roman" w:cs="Times New Roman"/>
          <w:szCs w:val="24"/>
        </w:rPr>
        <w:t xml:space="preserve"> σήμερα το πρωί σε ένα κανά</w:t>
      </w:r>
      <w:r>
        <w:rPr>
          <w:rFonts w:eastAsia="Times New Roman" w:cs="Times New Roman"/>
          <w:szCs w:val="24"/>
        </w:rPr>
        <w:t xml:space="preserve">λι. Ακούστε τι είπαν τώρα! Ότι τον μποναμά θα τον μονιμοποιήσετε, επαναφέροντας τη δέκατη τρίτη σύνταξη. Αφού καταληστέψατε τον συνταξιούχο, του υπόσχεστε επιστροφή της δέκατης τρίτης σύνταξης. Είδατε; Είστε και φιλεύσπλαχνοί και ελεήμονες! </w:t>
      </w:r>
    </w:p>
    <w:p w14:paraId="0325F6B8"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Ξέρετε τι φοβά</w:t>
      </w:r>
      <w:r>
        <w:rPr>
          <w:rFonts w:eastAsia="Times New Roman" w:cs="Times New Roman"/>
          <w:szCs w:val="24"/>
        </w:rPr>
        <w:t xml:space="preserve">μαι; Το είπα και στη Θεσσαλονίκη σε μια ομιλία. </w:t>
      </w:r>
    </w:p>
    <w:p w14:paraId="0325F6B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Εμείς το καταργήσαμε;</w:t>
      </w:r>
    </w:p>
    <w:p w14:paraId="0325F6BA"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325F6BB" w14:textId="77777777" w:rsidR="002A39CD" w:rsidRDefault="007F4A76">
      <w:pPr>
        <w:spacing w:line="600" w:lineRule="auto"/>
        <w:ind w:firstLine="720"/>
        <w:contextualSpacing/>
        <w:jc w:val="both"/>
        <w:rPr>
          <w:rFonts w:eastAsia="Times New Roman" w:cs="Times New Roman"/>
          <w:szCs w:val="24"/>
        </w:rPr>
      </w:pPr>
      <w:r w:rsidRPr="007B2738">
        <w:rPr>
          <w:rFonts w:eastAsia="Times New Roman" w:cs="Times New Roman"/>
          <w:b/>
          <w:bCs/>
          <w:szCs w:val="24"/>
        </w:rPr>
        <w:t>ΒΑΣΙΛΗΣ ΛΕΒΕΝΤΗΣ (Πρόεδρος της Ένωσης Κεντρώων)</w:t>
      </w:r>
      <w:r>
        <w:rPr>
          <w:rFonts w:eastAsia="Times New Roman" w:cs="Times New Roman"/>
          <w:b/>
          <w:bCs/>
          <w:szCs w:val="24"/>
        </w:rPr>
        <w:t xml:space="preserve">: </w:t>
      </w:r>
      <w:r>
        <w:rPr>
          <w:rFonts w:eastAsia="Times New Roman" w:cs="Times New Roman"/>
          <w:szCs w:val="24"/>
        </w:rPr>
        <w:t>Ηρεμία, κύριοι. Ψυχραιμία. Εγώ όταν σας ακούω, παρ</w:t>
      </w:r>
      <w:r>
        <w:rPr>
          <w:rFonts w:eastAsia="Times New Roman" w:cs="Times New Roman"/>
          <w:szCs w:val="24"/>
        </w:rPr>
        <w:t xml:space="preserve">’ </w:t>
      </w:r>
      <w:r>
        <w:rPr>
          <w:rFonts w:eastAsia="Times New Roman" w:cs="Times New Roman"/>
          <w:szCs w:val="24"/>
        </w:rPr>
        <w:t>ότι διαφωνώ εις ό</w:t>
      </w:r>
      <w:r>
        <w:rPr>
          <w:rFonts w:eastAsia="Times New Roman" w:cs="Times New Roman"/>
          <w:szCs w:val="24"/>
        </w:rPr>
        <w:t xml:space="preserve">λα, σιωπώ. Εσείς δεν μπορείτε να κάνετε ησυχία; Ψυχραιμία, κύριοι! </w:t>
      </w:r>
    </w:p>
    <w:p w14:paraId="0325F6B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Το δώρο εμείς το καταργήσαμε, Πρόεδρε;</w:t>
      </w:r>
    </w:p>
    <w:p w14:paraId="0325F6BD" w14:textId="77777777" w:rsidR="002A39CD" w:rsidRDefault="007F4A76">
      <w:pPr>
        <w:spacing w:line="600" w:lineRule="auto"/>
        <w:ind w:firstLine="720"/>
        <w:contextualSpacing/>
        <w:jc w:val="both"/>
        <w:rPr>
          <w:rFonts w:eastAsia="Times New Roman" w:cs="Times New Roman"/>
          <w:szCs w:val="24"/>
        </w:rPr>
      </w:pPr>
      <w:r w:rsidRPr="00074D45">
        <w:rPr>
          <w:rFonts w:eastAsia="Times New Roman" w:cs="Times New Roman"/>
          <w:b/>
          <w:szCs w:val="24"/>
        </w:rPr>
        <w:t xml:space="preserve">ΠΡΟΕΔΡΟΣ (Νικόλαος </w:t>
      </w:r>
      <w:proofErr w:type="spellStart"/>
      <w:r w:rsidRPr="00074D45">
        <w:rPr>
          <w:rFonts w:eastAsia="Times New Roman" w:cs="Times New Roman"/>
          <w:b/>
          <w:szCs w:val="24"/>
        </w:rPr>
        <w:t>Βούτσης</w:t>
      </w:r>
      <w:proofErr w:type="spellEnd"/>
      <w:r w:rsidRPr="00074D45">
        <w:rPr>
          <w:rFonts w:eastAsia="Times New Roman" w:cs="Times New Roman"/>
          <w:b/>
          <w:szCs w:val="24"/>
        </w:rPr>
        <w:t>):</w:t>
      </w:r>
      <w:r>
        <w:rPr>
          <w:rFonts w:eastAsia="Times New Roman" w:cs="Times New Roman"/>
          <w:szCs w:val="24"/>
        </w:rPr>
        <w:t xml:space="preserve"> Παρακαλώ κάντε ησυχία.</w:t>
      </w:r>
    </w:p>
    <w:p w14:paraId="0325F6BE" w14:textId="77777777" w:rsidR="002A39CD" w:rsidRDefault="007F4A76">
      <w:pPr>
        <w:spacing w:line="600" w:lineRule="auto"/>
        <w:ind w:firstLine="720"/>
        <w:contextualSpacing/>
        <w:jc w:val="both"/>
        <w:rPr>
          <w:rFonts w:eastAsia="Times New Roman" w:cs="Times New Roman"/>
          <w:bCs/>
          <w:szCs w:val="24"/>
        </w:rPr>
      </w:pPr>
      <w:r w:rsidRPr="007B2738">
        <w:rPr>
          <w:rFonts w:eastAsia="Times New Roman" w:cs="Times New Roman"/>
          <w:b/>
          <w:bCs/>
          <w:szCs w:val="24"/>
        </w:rPr>
        <w:lastRenderedPageBreak/>
        <w:t>ΒΑΣΙΛΗΣ ΛΕΒΕΝΤΗΣ (Πρόεδρος της Ένωσης Κεντρώων)</w:t>
      </w:r>
      <w:r>
        <w:rPr>
          <w:rFonts w:eastAsia="Times New Roman" w:cs="Times New Roman"/>
          <w:b/>
          <w:bCs/>
          <w:szCs w:val="24"/>
        </w:rPr>
        <w:t xml:space="preserve">: </w:t>
      </w:r>
      <w:r>
        <w:rPr>
          <w:rFonts w:eastAsia="Times New Roman" w:cs="Times New Roman"/>
          <w:szCs w:val="24"/>
        </w:rPr>
        <w:t xml:space="preserve">Δεν σας ακούω. </w:t>
      </w:r>
      <w:r>
        <w:rPr>
          <w:rFonts w:eastAsia="Times New Roman" w:cs="Times New Roman"/>
          <w:bCs/>
          <w:szCs w:val="24"/>
        </w:rPr>
        <w:t xml:space="preserve">Δεν μπορώ να ακούσω τι λέτε. Οι περισσότεροι έρχεστε και διαβάζετε έγγραφα. Εγώ μιλώ από στήθους. Άρα, δεν μπορώ να παρακολουθήσω τι φωνασκεί ο καθένας από εσάς. </w:t>
      </w:r>
    </w:p>
    <w:p w14:paraId="0325F6BF" w14:textId="77777777" w:rsidR="002A39CD" w:rsidRDefault="007F4A76">
      <w:pPr>
        <w:spacing w:line="600" w:lineRule="auto"/>
        <w:ind w:firstLine="720"/>
        <w:contextualSpacing/>
        <w:jc w:val="both"/>
        <w:rPr>
          <w:rFonts w:eastAsia="Times New Roman" w:cs="Times New Roman"/>
          <w:bCs/>
          <w:szCs w:val="24"/>
        </w:rPr>
      </w:pPr>
      <w:r>
        <w:rPr>
          <w:rFonts w:eastAsia="Times New Roman" w:cs="Times New Roman"/>
          <w:bCs/>
          <w:szCs w:val="24"/>
        </w:rPr>
        <w:t>Υπόσχεστε τον δέκατο τρίτο μισθό, να επαναφέρετε τη σύνταξη, δεν ξέρω τι υπόσχεστε. Διερωτώμα</w:t>
      </w:r>
      <w:r>
        <w:rPr>
          <w:rFonts w:eastAsia="Times New Roman" w:cs="Times New Roman"/>
          <w:bCs/>
          <w:szCs w:val="24"/>
        </w:rPr>
        <w:t>ι: Όταν κυκλοφορείτε στους δρόμους</w:t>
      </w:r>
      <w:r>
        <w:rPr>
          <w:rFonts w:eastAsia="Times New Roman" w:cs="Times New Roman"/>
          <w:bCs/>
          <w:szCs w:val="24"/>
        </w:rPr>
        <w:t>,</w:t>
      </w:r>
      <w:r>
        <w:rPr>
          <w:rFonts w:eastAsia="Times New Roman" w:cs="Times New Roman"/>
          <w:bCs/>
          <w:szCs w:val="24"/>
        </w:rPr>
        <w:t xml:space="preserve"> τον πολίτη μπορείτε να τον κοιτάξετε στα μάτια; Εγώ ξέρετε τι φοβάμαι; Φοβάμαι ότι ο </w:t>
      </w:r>
      <w:r w:rsidRPr="008B2038">
        <w:rPr>
          <w:rFonts w:eastAsia="Times New Roman" w:cs="Times New Roman"/>
          <w:bCs/>
          <w:szCs w:val="24"/>
        </w:rPr>
        <w:t>ΣΥΡΙΖΑ</w:t>
      </w:r>
      <w:r>
        <w:rPr>
          <w:rFonts w:eastAsia="Times New Roman" w:cs="Times New Roman"/>
          <w:bCs/>
          <w:szCs w:val="24"/>
        </w:rPr>
        <w:t xml:space="preserve"> θα γίνει πάλι αντιευρωπαϊκό αντάρτικο, ότι, δηλαδή, θα έρθει πολύ σύντομα η στιγμή που θα αρχίσετε να βρίζετε ξανά την Ευρώπη, θ</w:t>
      </w:r>
      <w:r>
        <w:rPr>
          <w:rFonts w:eastAsia="Times New Roman" w:cs="Times New Roman"/>
          <w:bCs/>
          <w:szCs w:val="24"/>
        </w:rPr>
        <w:t xml:space="preserve">α αρχίσετε ξανά να λέτε, «Αν δεν θέλουν να μας επιτρέψουν να κάνουμε αυτό, εμείς παίρνουμε αποστάσεις». Θα λέτε αυτά που λέγατε πρώτα, ότι σκίζετε μνημόνια, ότι η Ευρώπη θα φοβηθεί εσάς, αυτές τις διάφορες παράνοιες τις οποίες χρησιμοποιούσατε. </w:t>
      </w:r>
    </w:p>
    <w:p w14:paraId="0325F6C0" w14:textId="77777777" w:rsidR="002A39CD" w:rsidRDefault="007F4A76">
      <w:pPr>
        <w:spacing w:line="600" w:lineRule="auto"/>
        <w:ind w:firstLine="720"/>
        <w:contextualSpacing/>
        <w:jc w:val="both"/>
        <w:rPr>
          <w:rFonts w:eastAsia="Times New Roman" w:cs="Times New Roman"/>
          <w:bCs/>
          <w:szCs w:val="24"/>
        </w:rPr>
      </w:pPr>
      <w:r>
        <w:rPr>
          <w:rFonts w:eastAsia="Times New Roman" w:cs="Times New Roman"/>
          <w:bCs/>
          <w:szCs w:val="24"/>
        </w:rPr>
        <w:t>Αυτά πιστε</w:t>
      </w:r>
      <w:r>
        <w:rPr>
          <w:rFonts w:eastAsia="Times New Roman" w:cs="Times New Roman"/>
          <w:bCs/>
          <w:szCs w:val="24"/>
        </w:rPr>
        <w:t xml:space="preserve">ύω ότι θα επιστρέψουν στην Ελλάδα και θα γίνετε πάλι απειλητικοί προς την Ευρώπη. Και αυτό θα είναι πλέον η απόλυτη γελοιότητα! Ένα κόμμα που </w:t>
      </w:r>
      <w:r>
        <w:rPr>
          <w:rFonts w:eastAsia="Times New Roman" w:cs="Times New Roman"/>
          <w:bCs/>
          <w:szCs w:val="24"/>
        </w:rPr>
        <w:lastRenderedPageBreak/>
        <w:t>έβριζε την Ευρώπη, που τα υπέγραψε μετά όλα και μετά αρχίζει να βρίζει ξανά την Ευρώπη για να γίνει αρεστό στους π</w:t>
      </w:r>
      <w:r>
        <w:rPr>
          <w:rFonts w:eastAsia="Times New Roman" w:cs="Times New Roman"/>
          <w:bCs/>
          <w:szCs w:val="24"/>
        </w:rPr>
        <w:t xml:space="preserve">ολίτες. </w:t>
      </w:r>
    </w:p>
    <w:p w14:paraId="0325F6C1" w14:textId="77777777" w:rsidR="002A39CD" w:rsidRDefault="007F4A76">
      <w:pPr>
        <w:spacing w:line="600" w:lineRule="auto"/>
        <w:ind w:firstLine="720"/>
        <w:contextualSpacing/>
        <w:jc w:val="both"/>
        <w:rPr>
          <w:rFonts w:eastAsia="Times New Roman" w:cs="Times New Roman"/>
          <w:bCs/>
          <w:szCs w:val="24"/>
        </w:rPr>
      </w:pPr>
      <w:r>
        <w:rPr>
          <w:rFonts w:eastAsia="Times New Roman" w:cs="Times New Roman"/>
          <w:bCs/>
          <w:szCs w:val="24"/>
        </w:rPr>
        <w:t>Για το Σκοπιανό, εγώ φοβάμαι, γιατί η αμερικανική πρεσβεία αισθάνομαι ότι πιέζει…</w:t>
      </w:r>
    </w:p>
    <w:p w14:paraId="0325F6C2" w14:textId="77777777" w:rsidR="002A39CD" w:rsidRDefault="007F4A76">
      <w:pPr>
        <w:spacing w:line="600" w:lineRule="auto"/>
        <w:ind w:firstLine="720"/>
        <w:contextualSpacing/>
        <w:jc w:val="center"/>
        <w:rPr>
          <w:rFonts w:eastAsia="Times New Roman" w:cs="Times New Roman"/>
          <w:bCs/>
          <w:szCs w:val="24"/>
        </w:rPr>
      </w:pPr>
      <w:r>
        <w:rPr>
          <w:rFonts w:eastAsia="Times New Roman" w:cs="Times New Roman"/>
          <w:bCs/>
          <w:szCs w:val="24"/>
        </w:rPr>
        <w:t>(Θόρυβος από την πτέρυγα του ΣΥΡΙΖΑ)</w:t>
      </w:r>
    </w:p>
    <w:p w14:paraId="0325F6C3" w14:textId="77777777" w:rsidR="002A39CD" w:rsidRDefault="007F4A76">
      <w:pPr>
        <w:spacing w:line="600" w:lineRule="auto"/>
        <w:ind w:firstLine="720"/>
        <w:contextualSpacing/>
        <w:jc w:val="both"/>
        <w:rPr>
          <w:rFonts w:eastAsia="Times New Roman" w:cs="Times New Roman"/>
          <w:bCs/>
          <w:szCs w:val="24"/>
        </w:rPr>
      </w:pPr>
      <w:r w:rsidRPr="008B2038">
        <w:rPr>
          <w:rFonts w:eastAsia="Times New Roman" w:cs="Times New Roman"/>
          <w:b/>
          <w:bCs/>
          <w:szCs w:val="24"/>
        </w:rPr>
        <w:t xml:space="preserve">ΠΡΟΕΔΡΟΣ (Νικόλαος </w:t>
      </w:r>
      <w:proofErr w:type="spellStart"/>
      <w:r w:rsidRPr="008B2038">
        <w:rPr>
          <w:rFonts w:eastAsia="Times New Roman" w:cs="Times New Roman"/>
          <w:b/>
          <w:bCs/>
          <w:szCs w:val="24"/>
        </w:rPr>
        <w:t>Βούτσης</w:t>
      </w:r>
      <w:proofErr w:type="spellEnd"/>
      <w:r w:rsidRPr="008B2038">
        <w:rPr>
          <w:rFonts w:eastAsia="Times New Roman" w:cs="Times New Roman"/>
          <w:b/>
          <w:bCs/>
          <w:szCs w:val="24"/>
        </w:rPr>
        <w:t>):</w:t>
      </w:r>
      <w:r>
        <w:rPr>
          <w:rFonts w:eastAsia="Times New Roman" w:cs="Times New Roman"/>
          <w:bCs/>
          <w:szCs w:val="24"/>
        </w:rPr>
        <w:t xml:space="preserve"> Παρακαλώ πολύ, κάντε ησυχία για να ακούμε.</w:t>
      </w:r>
    </w:p>
    <w:p w14:paraId="0325F6C4" w14:textId="77777777" w:rsidR="002A39CD" w:rsidRDefault="007F4A76">
      <w:pPr>
        <w:spacing w:line="600" w:lineRule="auto"/>
        <w:ind w:firstLine="720"/>
        <w:contextualSpacing/>
        <w:jc w:val="both"/>
        <w:rPr>
          <w:rFonts w:eastAsia="Times New Roman" w:cs="Times New Roman"/>
          <w:bCs/>
          <w:szCs w:val="24"/>
        </w:rPr>
      </w:pPr>
      <w:r w:rsidRPr="007B2738">
        <w:rPr>
          <w:rFonts w:eastAsia="Times New Roman" w:cs="Times New Roman"/>
          <w:b/>
          <w:bCs/>
          <w:szCs w:val="24"/>
        </w:rPr>
        <w:t>ΒΑΣΙΛΗΣ ΛΕΒΕΝΤΗΣ (Πρόεδρος της Ένωσης Κεντρώων)</w:t>
      </w:r>
      <w:r>
        <w:rPr>
          <w:rFonts w:eastAsia="Times New Roman" w:cs="Times New Roman"/>
          <w:b/>
          <w:bCs/>
          <w:szCs w:val="24"/>
        </w:rPr>
        <w:t xml:space="preserve">: </w:t>
      </w:r>
      <w:r>
        <w:rPr>
          <w:rFonts w:eastAsia="Times New Roman" w:cs="Times New Roman"/>
          <w:bCs/>
          <w:szCs w:val="24"/>
        </w:rPr>
        <w:t>Γιατί ν</w:t>
      </w:r>
      <w:r>
        <w:rPr>
          <w:rFonts w:eastAsia="Times New Roman" w:cs="Times New Roman"/>
          <w:bCs/>
          <w:szCs w:val="24"/>
        </w:rPr>
        <w:t>α κάνουν ησυχία; Δεν βλέπετε, κύριε Πρόεδρε, τι γίνεται; Αν τους χαϊδεύεις τα αφτιά, είναι ήσυχοι. Όταν τους λες πέντε πραγματάκια, τρελαίνονται. Τι να κάνουμε;</w:t>
      </w:r>
    </w:p>
    <w:p w14:paraId="0325F6C5" w14:textId="77777777" w:rsidR="002A39CD" w:rsidRDefault="007F4A76">
      <w:pPr>
        <w:spacing w:line="600" w:lineRule="auto"/>
        <w:ind w:firstLine="720"/>
        <w:contextualSpacing/>
        <w:jc w:val="both"/>
        <w:rPr>
          <w:rFonts w:eastAsia="Times New Roman" w:cs="Times New Roman"/>
          <w:bCs/>
          <w:szCs w:val="24"/>
        </w:rPr>
      </w:pPr>
      <w:r w:rsidRPr="008B2038">
        <w:rPr>
          <w:rFonts w:eastAsia="Times New Roman" w:cs="Times New Roman"/>
          <w:b/>
          <w:bCs/>
          <w:szCs w:val="24"/>
        </w:rPr>
        <w:t xml:space="preserve">ΠΡΟΕΔΡΟΣ (Νικόλαος </w:t>
      </w:r>
      <w:proofErr w:type="spellStart"/>
      <w:r w:rsidRPr="008B2038">
        <w:rPr>
          <w:rFonts w:eastAsia="Times New Roman" w:cs="Times New Roman"/>
          <w:b/>
          <w:bCs/>
          <w:szCs w:val="24"/>
        </w:rPr>
        <w:t>Βούτσης</w:t>
      </w:r>
      <w:proofErr w:type="spellEnd"/>
      <w:r w:rsidRPr="008B2038">
        <w:rPr>
          <w:rFonts w:eastAsia="Times New Roman" w:cs="Times New Roman"/>
          <w:b/>
          <w:bCs/>
          <w:szCs w:val="24"/>
        </w:rPr>
        <w:t>):</w:t>
      </w:r>
      <w:r>
        <w:rPr>
          <w:rFonts w:eastAsia="Times New Roman" w:cs="Times New Roman"/>
          <w:bCs/>
          <w:szCs w:val="24"/>
        </w:rPr>
        <w:t xml:space="preserve"> Προβληματίζονται, Πρόεδρε. </w:t>
      </w:r>
    </w:p>
    <w:p w14:paraId="0325F6C6" w14:textId="77777777" w:rsidR="002A39CD" w:rsidRDefault="007F4A76">
      <w:pPr>
        <w:spacing w:line="600" w:lineRule="auto"/>
        <w:ind w:firstLine="720"/>
        <w:contextualSpacing/>
        <w:jc w:val="both"/>
        <w:rPr>
          <w:rFonts w:eastAsia="Times New Roman" w:cs="Times New Roman"/>
          <w:bCs/>
          <w:szCs w:val="24"/>
        </w:rPr>
      </w:pPr>
      <w:r w:rsidRPr="007B2738">
        <w:rPr>
          <w:rFonts w:eastAsia="Times New Roman" w:cs="Times New Roman"/>
          <w:b/>
          <w:bCs/>
          <w:szCs w:val="24"/>
        </w:rPr>
        <w:t xml:space="preserve">ΒΑΣΙΛΗΣ ΛΕΒΕΝΤΗΣ (Πρόεδρος της Ένωσης </w:t>
      </w:r>
      <w:r w:rsidRPr="007B2738">
        <w:rPr>
          <w:rFonts w:eastAsia="Times New Roman" w:cs="Times New Roman"/>
          <w:b/>
          <w:bCs/>
          <w:szCs w:val="24"/>
        </w:rPr>
        <w:t>Κεντρώων)</w:t>
      </w:r>
      <w:r>
        <w:rPr>
          <w:rFonts w:eastAsia="Times New Roman" w:cs="Times New Roman"/>
          <w:b/>
          <w:bCs/>
          <w:szCs w:val="24"/>
        </w:rPr>
        <w:t xml:space="preserve">: </w:t>
      </w:r>
      <w:r>
        <w:rPr>
          <w:rFonts w:eastAsia="Times New Roman" w:cs="Times New Roman"/>
          <w:bCs/>
          <w:szCs w:val="24"/>
        </w:rPr>
        <w:t xml:space="preserve">Προβληματίζονται </w:t>
      </w:r>
      <w:proofErr w:type="spellStart"/>
      <w:r>
        <w:rPr>
          <w:rFonts w:eastAsia="Times New Roman" w:cs="Times New Roman"/>
          <w:bCs/>
          <w:szCs w:val="24"/>
        </w:rPr>
        <w:t>φωνασκούντες</w:t>
      </w:r>
      <w:proofErr w:type="spellEnd"/>
      <w:r>
        <w:rPr>
          <w:rFonts w:eastAsia="Times New Roman" w:cs="Times New Roman"/>
          <w:bCs/>
          <w:szCs w:val="24"/>
        </w:rPr>
        <w:t xml:space="preserve">; </w:t>
      </w:r>
    </w:p>
    <w:p w14:paraId="0325F6C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Cs/>
          <w:szCs w:val="24"/>
        </w:rPr>
        <w:lastRenderedPageBreak/>
        <w:t>Για το Σκοπιανό να ξέρετε ότι κάναμε στη Θεσσαλονίκη μια συγκέντρωση. Στη συγκέντρωση αυτή απο</w:t>
      </w:r>
      <w:r w:rsidRPr="009059B5">
        <w:rPr>
          <w:rFonts w:eastAsia="Times New Roman" w:cs="Times New Roman"/>
          <w:bCs/>
          <w:szCs w:val="24"/>
        </w:rPr>
        <w:t>φασίσθηκε</w:t>
      </w:r>
      <w:r>
        <w:rPr>
          <w:rFonts w:eastAsia="Times New Roman" w:cs="Times New Roman"/>
          <w:bCs/>
          <w:szCs w:val="24"/>
        </w:rPr>
        <w:t xml:space="preserve"> να είμαστε ανυποχώρητοι μέχρι τέλους. Εάν δώσετε το όνομα Μακεδονία εις τα Σκόπια, θα υπάρχει ένα δεύτερο του</w:t>
      </w:r>
      <w:r>
        <w:rPr>
          <w:rFonts w:eastAsia="Times New Roman" w:cs="Times New Roman"/>
          <w:bCs/>
          <w:szCs w:val="24"/>
        </w:rPr>
        <w:t>ρκικό κράτος εις τα βόρεια μας. Η άποψη των Αμερικανών είναι, «Βιαστείτε να τους δώσετε το όνομα, διότι θα χώσει τη μύτη της η Τουρκία εις τα Σκόπια». Εάν βιαστούμε και τους το δώσουμε, θα έχουμε δεύτερο τουρκικό κράτος στα βόρειά μας. Αυτή την προειδοποίη</w:t>
      </w:r>
      <w:r>
        <w:rPr>
          <w:rFonts w:eastAsia="Times New Roman" w:cs="Times New Roman"/>
          <w:bCs/>
          <w:szCs w:val="24"/>
        </w:rPr>
        <w:t>ση κάνω.</w:t>
      </w:r>
    </w:p>
    <w:p w14:paraId="0325F6C8" w14:textId="77777777" w:rsidR="002A39CD" w:rsidRDefault="007F4A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w:t>
      </w:r>
      <w:r w:rsidRPr="00E9741E">
        <w:rPr>
          <w:rFonts w:eastAsia="Times New Roman" w:cs="Times New Roman"/>
          <w:szCs w:val="24"/>
        </w:rPr>
        <w:t xml:space="preserve">α σας </w:t>
      </w:r>
      <w:r>
        <w:rPr>
          <w:rFonts w:eastAsia="Times New Roman" w:cs="Times New Roman"/>
          <w:szCs w:val="24"/>
        </w:rPr>
        <w:t xml:space="preserve">αναφέρω και </w:t>
      </w:r>
      <w:r w:rsidRPr="00E9741E">
        <w:rPr>
          <w:rFonts w:eastAsia="Times New Roman" w:cs="Times New Roman"/>
          <w:szCs w:val="24"/>
        </w:rPr>
        <w:t xml:space="preserve">μία συζήτηση που είχα </w:t>
      </w:r>
      <w:r>
        <w:rPr>
          <w:rFonts w:eastAsia="Times New Roman" w:cs="Times New Roman"/>
          <w:szCs w:val="24"/>
        </w:rPr>
        <w:t xml:space="preserve">με έγκριτους </w:t>
      </w:r>
      <w:r w:rsidRPr="00E9741E">
        <w:rPr>
          <w:rFonts w:eastAsia="Times New Roman" w:cs="Times New Roman"/>
          <w:szCs w:val="24"/>
        </w:rPr>
        <w:t>πανεπιστημιακούς</w:t>
      </w:r>
      <w:r>
        <w:rPr>
          <w:rFonts w:eastAsia="Times New Roman" w:cs="Times New Roman"/>
          <w:szCs w:val="24"/>
        </w:rPr>
        <w:t xml:space="preserve"> </w:t>
      </w:r>
      <w:r w:rsidRPr="00E9741E">
        <w:rPr>
          <w:rFonts w:eastAsia="Times New Roman" w:cs="Times New Roman"/>
          <w:szCs w:val="24"/>
        </w:rPr>
        <w:t>και παράγοντες της πόλης. Τους είπα</w:t>
      </w:r>
      <w:r>
        <w:rPr>
          <w:rFonts w:eastAsia="Times New Roman" w:cs="Times New Roman"/>
          <w:szCs w:val="24"/>
        </w:rPr>
        <w:t>:</w:t>
      </w:r>
      <w:r w:rsidRPr="00E9741E">
        <w:rPr>
          <w:rFonts w:eastAsia="Times New Roman" w:cs="Times New Roman"/>
          <w:szCs w:val="24"/>
        </w:rPr>
        <w:t xml:space="preserve"> </w:t>
      </w:r>
      <w:r>
        <w:rPr>
          <w:rFonts w:eastAsia="Times New Roman" w:cs="Times New Roman"/>
          <w:szCs w:val="24"/>
        </w:rPr>
        <w:t>Γι</w:t>
      </w:r>
      <w:r w:rsidRPr="00E9741E">
        <w:rPr>
          <w:rFonts w:eastAsia="Times New Roman" w:cs="Times New Roman"/>
          <w:szCs w:val="24"/>
        </w:rPr>
        <w:t xml:space="preserve">ατί </w:t>
      </w:r>
      <w:r>
        <w:rPr>
          <w:rFonts w:eastAsia="Times New Roman" w:cs="Times New Roman"/>
          <w:szCs w:val="24"/>
        </w:rPr>
        <w:t xml:space="preserve">πια </w:t>
      </w:r>
      <w:r w:rsidRPr="00E9741E">
        <w:rPr>
          <w:rFonts w:eastAsia="Times New Roman" w:cs="Times New Roman"/>
          <w:szCs w:val="24"/>
        </w:rPr>
        <w:t xml:space="preserve">δεν συζητάτε καθόλου για το Μακεδονικό;  </w:t>
      </w:r>
      <w:r>
        <w:rPr>
          <w:rFonts w:eastAsia="Times New Roman" w:cs="Times New Roman"/>
          <w:szCs w:val="24"/>
        </w:rPr>
        <w:t>Ή</w:t>
      </w:r>
      <w:r w:rsidRPr="00E9741E">
        <w:rPr>
          <w:rFonts w:eastAsia="Times New Roman" w:cs="Times New Roman"/>
          <w:szCs w:val="24"/>
        </w:rPr>
        <w:t xml:space="preserve">μασταν μία ώρα </w:t>
      </w:r>
      <w:r>
        <w:rPr>
          <w:rFonts w:eastAsia="Times New Roman" w:cs="Times New Roman"/>
          <w:szCs w:val="24"/>
        </w:rPr>
        <w:t xml:space="preserve">εκεί και κανείς </w:t>
      </w:r>
      <w:r w:rsidRPr="00E9741E">
        <w:rPr>
          <w:rFonts w:eastAsia="Times New Roman" w:cs="Times New Roman"/>
          <w:szCs w:val="24"/>
        </w:rPr>
        <w:t>δεν εί</w:t>
      </w:r>
      <w:r>
        <w:rPr>
          <w:rFonts w:eastAsia="Times New Roman" w:cs="Times New Roman"/>
          <w:szCs w:val="24"/>
        </w:rPr>
        <w:t>πε</w:t>
      </w:r>
      <w:r w:rsidRPr="00E9741E">
        <w:rPr>
          <w:rFonts w:eastAsia="Times New Roman" w:cs="Times New Roman"/>
          <w:szCs w:val="24"/>
        </w:rPr>
        <w:t xml:space="preserve"> τίποτα για το θέμα της ονομασίας των Σκοπίων. Μου λέει</w:t>
      </w:r>
      <w:r>
        <w:rPr>
          <w:rFonts w:eastAsia="Times New Roman" w:cs="Times New Roman"/>
          <w:szCs w:val="24"/>
        </w:rPr>
        <w:t xml:space="preserve">: </w:t>
      </w:r>
      <w:r>
        <w:rPr>
          <w:rFonts w:eastAsia="Times New Roman" w:cs="Times New Roman"/>
          <w:szCs w:val="24"/>
        </w:rPr>
        <w:t>«</w:t>
      </w:r>
      <w:r>
        <w:rPr>
          <w:rFonts w:eastAsia="Times New Roman" w:cs="Times New Roman"/>
          <w:szCs w:val="24"/>
        </w:rPr>
        <w:t>Ε</w:t>
      </w:r>
      <w:r w:rsidRPr="00E9741E">
        <w:rPr>
          <w:rFonts w:eastAsia="Times New Roman" w:cs="Times New Roman"/>
          <w:szCs w:val="24"/>
        </w:rPr>
        <w:t>ίμαστε πληγωμένοι, κύριε Λ</w:t>
      </w:r>
      <w:r>
        <w:rPr>
          <w:rFonts w:eastAsia="Times New Roman" w:cs="Times New Roman"/>
          <w:szCs w:val="24"/>
        </w:rPr>
        <w:t xml:space="preserve">εβέντη, </w:t>
      </w:r>
      <w:r w:rsidRPr="00E9741E">
        <w:rPr>
          <w:rFonts w:eastAsia="Times New Roman" w:cs="Times New Roman"/>
          <w:szCs w:val="24"/>
        </w:rPr>
        <w:t xml:space="preserve">και κάναμε μια συμφωνία με τον εαυτό μας να μη μιλάμε. Τα κόμματα δεν μας </w:t>
      </w:r>
      <w:r>
        <w:rPr>
          <w:rFonts w:eastAsia="Times New Roman" w:cs="Times New Roman"/>
          <w:szCs w:val="24"/>
        </w:rPr>
        <w:t>φέρονται καλά, είναι όλα έτοιμα να δώσουν</w:t>
      </w:r>
      <w:r w:rsidRPr="00E9741E">
        <w:rPr>
          <w:rFonts w:eastAsia="Times New Roman" w:cs="Times New Roman"/>
          <w:szCs w:val="24"/>
        </w:rPr>
        <w:t xml:space="preserve"> τη λέξη. Αισθανόμαστε πληγωμέν</w:t>
      </w:r>
      <w:r>
        <w:rPr>
          <w:rFonts w:eastAsia="Times New Roman" w:cs="Times New Roman"/>
          <w:szCs w:val="24"/>
        </w:rPr>
        <w:t>οι, αλλ</w:t>
      </w:r>
      <w:r w:rsidRPr="00E9741E">
        <w:rPr>
          <w:rFonts w:eastAsia="Times New Roman" w:cs="Times New Roman"/>
          <w:szCs w:val="24"/>
        </w:rPr>
        <w:t>ά εάν χρει</w:t>
      </w:r>
      <w:r w:rsidRPr="00E9741E">
        <w:rPr>
          <w:rFonts w:eastAsia="Times New Roman" w:cs="Times New Roman"/>
          <w:szCs w:val="24"/>
        </w:rPr>
        <w:t xml:space="preserve">αστεί θα </w:t>
      </w:r>
      <w:r>
        <w:rPr>
          <w:rFonts w:eastAsia="Times New Roman" w:cs="Times New Roman"/>
          <w:szCs w:val="24"/>
        </w:rPr>
        <w:t>ξαναβγ</w:t>
      </w:r>
      <w:r w:rsidRPr="00E9741E">
        <w:rPr>
          <w:rFonts w:eastAsia="Times New Roman" w:cs="Times New Roman"/>
          <w:szCs w:val="24"/>
        </w:rPr>
        <w:t>ούμε στο</w:t>
      </w:r>
      <w:r>
        <w:rPr>
          <w:rFonts w:eastAsia="Times New Roman" w:cs="Times New Roman"/>
          <w:szCs w:val="24"/>
        </w:rPr>
        <w:t>υ</w:t>
      </w:r>
      <w:r w:rsidRPr="00E9741E">
        <w:rPr>
          <w:rFonts w:eastAsia="Times New Roman" w:cs="Times New Roman"/>
          <w:szCs w:val="24"/>
        </w:rPr>
        <w:t xml:space="preserve">ς </w:t>
      </w:r>
      <w:r w:rsidRPr="00E9741E">
        <w:rPr>
          <w:rFonts w:eastAsia="Times New Roman" w:cs="Times New Roman"/>
          <w:szCs w:val="24"/>
        </w:rPr>
        <w:lastRenderedPageBreak/>
        <w:t xml:space="preserve">δρόμους. Το </w:t>
      </w:r>
      <w:r>
        <w:rPr>
          <w:rFonts w:eastAsia="Times New Roman" w:cs="Times New Roman"/>
          <w:szCs w:val="24"/>
        </w:rPr>
        <w:t xml:space="preserve">ότι </w:t>
      </w:r>
      <w:r w:rsidRPr="00E9741E">
        <w:rPr>
          <w:rFonts w:eastAsia="Times New Roman" w:cs="Times New Roman"/>
          <w:szCs w:val="24"/>
        </w:rPr>
        <w:t>δεν μιλάμε δε</w:t>
      </w:r>
      <w:r>
        <w:rPr>
          <w:rFonts w:eastAsia="Times New Roman" w:cs="Times New Roman"/>
          <w:szCs w:val="24"/>
        </w:rPr>
        <w:t>ν</w:t>
      </w:r>
      <w:r w:rsidRPr="00E9741E">
        <w:rPr>
          <w:rFonts w:eastAsia="Times New Roman" w:cs="Times New Roman"/>
          <w:szCs w:val="24"/>
        </w:rPr>
        <w:t xml:space="preserve"> σημαίνει ότι έχουμε αποδεχθεί τίποτε. Είμαστε ανυποχώρητοι και πληγωμέν</w:t>
      </w:r>
      <w:r>
        <w:rPr>
          <w:rFonts w:eastAsia="Times New Roman" w:cs="Times New Roman"/>
          <w:szCs w:val="24"/>
        </w:rPr>
        <w:t>οι</w:t>
      </w:r>
      <w:r w:rsidRPr="00E9741E">
        <w:rPr>
          <w:rFonts w:eastAsia="Times New Roman" w:cs="Times New Roman"/>
          <w:szCs w:val="24"/>
        </w:rPr>
        <w:t>, κύριε Πρόεδρε</w:t>
      </w:r>
      <w:r>
        <w:rPr>
          <w:rFonts w:eastAsia="Times New Roman" w:cs="Times New Roman"/>
          <w:szCs w:val="24"/>
        </w:rPr>
        <w:t>»</w:t>
      </w:r>
      <w:r w:rsidRPr="00E9741E">
        <w:rPr>
          <w:rFonts w:eastAsia="Times New Roman" w:cs="Times New Roman"/>
          <w:szCs w:val="24"/>
        </w:rPr>
        <w:t xml:space="preserve">. </w:t>
      </w:r>
    </w:p>
    <w:p w14:paraId="0325F6C9" w14:textId="77777777" w:rsidR="002A39CD" w:rsidRDefault="007F4A76">
      <w:pPr>
        <w:autoSpaceDE w:val="0"/>
        <w:autoSpaceDN w:val="0"/>
        <w:adjustRightInd w:val="0"/>
        <w:spacing w:line="600" w:lineRule="auto"/>
        <w:ind w:firstLine="720"/>
        <w:contextualSpacing/>
        <w:jc w:val="both"/>
        <w:rPr>
          <w:rFonts w:eastAsia="Times New Roman" w:cs="Times New Roman"/>
          <w:szCs w:val="24"/>
        </w:rPr>
      </w:pPr>
      <w:r w:rsidRPr="00E9741E">
        <w:rPr>
          <w:rFonts w:eastAsia="Times New Roman" w:cs="Times New Roman"/>
          <w:szCs w:val="24"/>
        </w:rPr>
        <w:t>Αυτό μην το ξεχάσετε</w:t>
      </w:r>
      <w:r>
        <w:rPr>
          <w:rFonts w:eastAsia="Times New Roman" w:cs="Times New Roman"/>
          <w:szCs w:val="24"/>
        </w:rPr>
        <w:t xml:space="preserve">, </w:t>
      </w:r>
      <w:r w:rsidRPr="00E9741E">
        <w:rPr>
          <w:rFonts w:eastAsia="Times New Roman" w:cs="Times New Roman"/>
          <w:szCs w:val="24"/>
        </w:rPr>
        <w:t>γιατί σ</w:t>
      </w:r>
      <w:r>
        <w:rPr>
          <w:rFonts w:eastAsia="Times New Roman" w:cs="Times New Roman"/>
          <w:szCs w:val="24"/>
        </w:rPr>
        <w:t>ας βλέπω ότι το ξεχνάτε κάποιοι!</w:t>
      </w:r>
      <w:r w:rsidRPr="00E9741E">
        <w:rPr>
          <w:rFonts w:eastAsia="Times New Roman" w:cs="Times New Roman"/>
          <w:szCs w:val="24"/>
        </w:rPr>
        <w:t xml:space="preserve"> Εάν αυτή η Βουλή </w:t>
      </w:r>
      <w:r>
        <w:rPr>
          <w:rFonts w:eastAsia="Times New Roman" w:cs="Times New Roman"/>
          <w:szCs w:val="24"/>
        </w:rPr>
        <w:t>ψηφίσει, τ</w:t>
      </w:r>
      <w:r w:rsidRPr="00E9741E">
        <w:rPr>
          <w:rFonts w:eastAsia="Times New Roman" w:cs="Times New Roman"/>
          <w:szCs w:val="24"/>
        </w:rPr>
        <w:t xml:space="preserve">ο ίδιο βράδυ οι </w:t>
      </w:r>
      <w:r>
        <w:rPr>
          <w:rFonts w:eastAsia="Times New Roman" w:cs="Times New Roman"/>
          <w:szCs w:val="24"/>
        </w:rPr>
        <w:t>τύ</w:t>
      </w:r>
      <w:r>
        <w:rPr>
          <w:rFonts w:eastAsia="Times New Roman" w:cs="Times New Roman"/>
          <w:szCs w:val="24"/>
        </w:rPr>
        <w:t xml:space="preserve">ψεις </w:t>
      </w:r>
      <w:r w:rsidRPr="00E9741E">
        <w:rPr>
          <w:rFonts w:eastAsia="Times New Roman" w:cs="Times New Roman"/>
          <w:szCs w:val="24"/>
        </w:rPr>
        <w:t>θα συνοδεύουν το</w:t>
      </w:r>
      <w:r>
        <w:rPr>
          <w:rFonts w:eastAsia="Times New Roman" w:cs="Times New Roman"/>
          <w:szCs w:val="24"/>
        </w:rPr>
        <w:t>ν</w:t>
      </w:r>
      <w:r w:rsidRPr="00E9741E">
        <w:rPr>
          <w:rFonts w:eastAsia="Times New Roman" w:cs="Times New Roman"/>
          <w:szCs w:val="24"/>
        </w:rPr>
        <w:t xml:space="preserve"> καθένα σας και </w:t>
      </w:r>
      <w:r>
        <w:rPr>
          <w:rFonts w:eastAsia="Times New Roman" w:cs="Times New Roman"/>
          <w:szCs w:val="24"/>
        </w:rPr>
        <w:t xml:space="preserve">το πλήγμα </w:t>
      </w:r>
      <w:r w:rsidRPr="00E9741E">
        <w:rPr>
          <w:rFonts w:eastAsia="Times New Roman" w:cs="Times New Roman"/>
          <w:szCs w:val="24"/>
        </w:rPr>
        <w:t>θα είναι βαρύτατο</w:t>
      </w:r>
      <w:r>
        <w:rPr>
          <w:rFonts w:eastAsia="Times New Roman" w:cs="Times New Roman"/>
          <w:szCs w:val="24"/>
        </w:rPr>
        <w:t>. Θ</w:t>
      </w:r>
      <w:r w:rsidRPr="00E9741E">
        <w:rPr>
          <w:rFonts w:eastAsia="Times New Roman" w:cs="Times New Roman"/>
          <w:szCs w:val="24"/>
        </w:rPr>
        <w:t xml:space="preserve">α </w:t>
      </w:r>
      <w:r>
        <w:rPr>
          <w:rFonts w:eastAsia="Times New Roman" w:cs="Times New Roman"/>
          <w:szCs w:val="24"/>
        </w:rPr>
        <w:t>ο</w:t>
      </w:r>
      <w:r w:rsidRPr="00E9741E">
        <w:rPr>
          <w:rFonts w:eastAsia="Times New Roman" w:cs="Times New Roman"/>
          <w:szCs w:val="24"/>
        </w:rPr>
        <w:t xml:space="preserve">μοιάζει πολύ με αυτό που είχε κάνει </w:t>
      </w:r>
      <w:r>
        <w:rPr>
          <w:rFonts w:eastAsia="Times New Roman" w:cs="Times New Roman"/>
          <w:szCs w:val="24"/>
        </w:rPr>
        <w:t>η Δ</w:t>
      </w:r>
      <w:r w:rsidRPr="00E9741E">
        <w:rPr>
          <w:rFonts w:eastAsia="Times New Roman" w:cs="Times New Roman"/>
          <w:szCs w:val="24"/>
        </w:rPr>
        <w:t>εξιά με την Κύπρο</w:t>
      </w:r>
      <w:r>
        <w:rPr>
          <w:rFonts w:eastAsia="Times New Roman" w:cs="Times New Roman"/>
          <w:szCs w:val="24"/>
        </w:rPr>
        <w:t>,</w:t>
      </w:r>
      <w:r w:rsidRPr="00E9741E">
        <w:rPr>
          <w:rFonts w:eastAsia="Times New Roman" w:cs="Times New Roman"/>
          <w:szCs w:val="24"/>
        </w:rPr>
        <w:t xml:space="preserve"> που έ</w:t>
      </w:r>
      <w:r>
        <w:rPr>
          <w:rFonts w:eastAsia="Times New Roman" w:cs="Times New Roman"/>
          <w:szCs w:val="24"/>
        </w:rPr>
        <w:t>καν</w:t>
      </w:r>
      <w:r w:rsidRPr="00E9741E">
        <w:rPr>
          <w:rFonts w:eastAsia="Times New Roman" w:cs="Times New Roman"/>
          <w:szCs w:val="24"/>
        </w:rPr>
        <w:t xml:space="preserve">αν </w:t>
      </w:r>
      <w:r>
        <w:rPr>
          <w:rFonts w:eastAsia="Times New Roman" w:cs="Times New Roman"/>
          <w:szCs w:val="24"/>
        </w:rPr>
        <w:t xml:space="preserve">τις συμφωνίες της Ζυρίχης και του Λονδίνου και έβαλαν </w:t>
      </w:r>
      <w:r w:rsidRPr="00E9741E">
        <w:rPr>
          <w:rFonts w:eastAsia="Times New Roman" w:cs="Times New Roman"/>
          <w:szCs w:val="24"/>
        </w:rPr>
        <w:t xml:space="preserve">τον Τούρκο </w:t>
      </w:r>
      <w:r>
        <w:rPr>
          <w:rFonts w:eastAsia="Times New Roman" w:cs="Times New Roman"/>
          <w:szCs w:val="24"/>
        </w:rPr>
        <w:t xml:space="preserve">εγγυήτρια </w:t>
      </w:r>
      <w:r w:rsidRPr="00E9741E">
        <w:rPr>
          <w:rFonts w:eastAsia="Times New Roman" w:cs="Times New Roman"/>
          <w:szCs w:val="24"/>
        </w:rPr>
        <w:t xml:space="preserve">δύναμη στην Κύπρο και ήρθε ο </w:t>
      </w:r>
      <w:r>
        <w:rPr>
          <w:rFonts w:eastAsia="Times New Roman" w:cs="Times New Roman"/>
          <w:szCs w:val="24"/>
        </w:rPr>
        <w:t xml:space="preserve">γέρος </w:t>
      </w:r>
      <w:r w:rsidRPr="00E9741E">
        <w:rPr>
          <w:rFonts w:eastAsia="Times New Roman" w:cs="Times New Roman"/>
          <w:szCs w:val="24"/>
        </w:rPr>
        <w:t>Καραμα</w:t>
      </w:r>
      <w:r w:rsidRPr="00E9741E">
        <w:rPr>
          <w:rFonts w:eastAsia="Times New Roman" w:cs="Times New Roman"/>
          <w:szCs w:val="24"/>
        </w:rPr>
        <w:t xml:space="preserve">νλής και </w:t>
      </w:r>
      <w:r>
        <w:rPr>
          <w:rFonts w:eastAsia="Times New Roman" w:cs="Times New Roman"/>
          <w:szCs w:val="24"/>
        </w:rPr>
        <w:t>έβαλε</w:t>
      </w:r>
      <w:r w:rsidRPr="00E9741E">
        <w:rPr>
          <w:rFonts w:eastAsia="Times New Roman" w:cs="Times New Roman"/>
          <w:szCs w:val="24"/>
        </w:rPr>
        <w:t xml:space="preserve"> δημοσιεύσεις </w:t>
      </w:r>
      <w:r>
        <w:rPr>
          <w:rFonts w:eastAsia="Times New Roman" w:cs="Times New Roman"/>
          <w:szCs w:val="24"/>
        </w:rPr>
        <w:t xml:space="preserve">σε όλες </w:t>
      </w:r>
      <w:r w:rsidRPr="00E9741E">
        <w:rPr>
          <w:rFonts w:eastAsia="Times New Roman" w:cs="Times New Roman"/>
          <w:szCs w:val="24"/>
        </w:rPr>
        <w:t xml:space="preserve">τις εφημερίδες ότι </w:t>
      </w:r>
      <w:proofErr w:type="spellStart"/>
      <w:r>
        <w:rPr>
          <w:rFonts w:eastAsia="Times New Roman" w:cs="Times New Roman"/>
          <w:szCs w:val="24"/>
        </w:rPr>
        <w:t>ελύθη</w:t>
      </w:r>
      <w:proofErr w:type="spellEnd"/>
      <w:r>
        <w:rPr>
          <w:rFonts w:eastAsia="Times New Roman" w:cs="Times New Roman"/>
          <w:szCs w:val="24"/>
        </w:rPr>
        <w:t xml:space="preserve"> </w:t>
      </w:r>
      <w:r w:rsidRPr="00E9741E">
        <w:rPr>
          <w:rFonts w:eastAsia="Times New Roman" w:cs="Times New Roman"/>
          <w:szCs w:val="24"/>
        </w:rPr>
        <w:t>το Κυπριακό</w:t>
      </w:r>
      <w:r>
        <w:rPr>
          <w:rFonts w:eastAsia="Times New Roman" w:cs="Times New Roman"/>
          <w:szCs w:val="24"/>
        </w:rPr>
        <w:t>. Κ</w:t>
      </w:r>
      <w:r w:rsidRPr="00E9741E">
        <w:rPr>
          <w:rFonts w:eastAsia="Times New Roman" w:cs="Times New Roman"/>
          <w:szCs w:val="24"/>
        </w:rPr>
        <w:t>αι βγήκε ο Γ</w:t>
      </w:r>
      <w:r>
        <w:rPr>
          <w:rFonts w:eastAsia="Times New Roman" w:cs="Times New Roman"/>
          <w:szCs w:val="24"/>
        </w:rPr>
        <w:t xml:space="preserve">εώργιος </w:t>
      </w:r>
      <w:r w:rsidRPr="00E9741E">
        <w:rPr>
          <w:rFonts w:eastAsia="Times New Roman" w:cs="Times New Roman"/>
          <w:szCs w:val="24"/>
        </w:rPr>
        <w:t xml:space="preserve">Παπανδρέου εδώ στην </w:t>
      </w:r>
      <w:r>
        <w:rPr>
          <w:rFonts w:eastAsia="Times New Roman" w:cs="Times New Roman"/>
          <w:szCs w:val="24"/>
        </w:rPr>
        <w:t>Α</w:t>
      </w:r>
      <w:r w:rsidRPr="00E9741E">
        <w:rPr>
          <w:rFonts w:eastAsia="Times New Roman" w:cs="Times New Roman"/>
          <w:szCs w:val="24"/>
        </w:rPr>
        <w:t>ίθουσα αυτή και είπε</w:t>
      </w:r>
      <w:r>
        <w:rPr>
          <w:rFonts w:eastAsia="Times New Roman" w:cs="Times New Roman"/>
          <w:szCs w:val="24"/>
        </w:rPr>
        <w:t>,</w:t>
      </w:r>
      <w:r w:rsidRPr="00E9741E">
        <w:rPr>
          <w:rFonts w:eastAsia="Times New Roman" w:cs="Times New Roman"/>
          <w:szCs w:val="24"/>
        </w:rPr>
        <w:t xml:space="preserve"> </w:t>
      </w:r>
      <w:r>
        <w:rPr>
          <w:rFonts w:eastAsia="Times New Roman" w:cs="Times New Roman"/>
          <w:szCs w:val="24"/>
        </w:rPr>
        <w:t>«Τ</w:t>
      </w:r>
      <w:r w:rsidRPr="00E9741E">
        <w:rPr>
          <w:rFonts w:eastAsia="Times New Roman" w:cs="Times New Roman"/>
          <w:szCs w:val="24"/>
        </w:rPr>
        <w:t>ώρα αρχίζει η τραγωδία</w:t>
      </w:r>
      <w:r>
        <w:rPr>
          <w:rFonts w:eastAsia="Times New Roman" w:cs="Times New Roman"/>
          <w:szCs w:val="24"/>
        </w:rPr>
        <w:t>»</w:t>
      </w:r>
      <w:r w:rsidRPr="00E9741E">
        <w:rPr>
          <w:rFonts w:eastAsia="Times New Roman" w:cs="Times New Roman"/>
          <w:szCs w:val="24"/>
        </w:rPr>
        <w:t xml:space="preserve">. </w:t>
      </w:r>
      <w:r w:rsidRPr="005B319C">
        <w:rPr>
          <w:rFonts w:eastAsia="Times New Roman" w:cs="Times New Roman"/>
          <w:szCs w:val="24"/>
        </w:rPr>
        <w:t>Μην το κάνετε</w:t>
      </w:r>
      <w:r>
        <w:rPr>
          <w:rFonts w:eastAsia="Times New Roman" w:cs="Times New Roman"/>
          <w:szCs w:val="24"/>
        </w:rPr>
        <w:t>. Θ</w:t>
      </w:r>
      <w:r w:rsidRPr="005B319C">
        <w:rPr>
          <w:rFonts w:eastAsia="Times New Roman" w:cs="Times New Roman"/>
          <w:szCs w:val="24"/>
        </w:rPr>
        <w:t xml:space="preserve">α υπάρχει δεύτερο τουρκικό κράτος. </w:t>
      </w:r>
    </w:p>
    <w:p w14:paraId="0325F6CA" w14:textId="77777777" w:rsidR="002A39CD" w:rsidRDefault="007F4A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w:t>
      </w:r>
      <w:r w:rsidRPr="00E9741E">
        <w:rPr>
          <w:rFonts w:eastAsia="Times New Roman" w:cs="Times New Roman"/>
          <w:szCs w:val="24"/>
        </w:rPr>
        <w:t xml:space="preserve">ίλησα για τους εξοπλισμούς και </w:t>
      </w:r>
      <w:r>
        <w:rPr>
          <w:rFonts w:eastAsia="Times New Roman" w:cs="Times New Roman"/>
          <w:szCs w:val="24"/>
        </w:rPr>
        <w:t>είπα: Ε</w:t>
      </w:r>
      <w:r w:rsidRPr="00E9741E">
        <w:rPr>
          <w:rFonts w:eastAsia="Times New Roman" w:cs="Times New Roman"/>
          <w:szCs w:val="24"/>
        </w:rPr>
        <w:t>φοπλιστές, ομογενείς</w:t>
      </w:r>
      <w:r>
        <w:rPr>
          <w:rFonts w:eastAsia="Times New Roman" w:cs="Times New Roman"/>
          <w:szCs w:val="24"/>
        </w:rPr>
        <w:t xml:space="preserve">, να γίνει μια εκστρατεία για να αγοράσουμε κάποια αεροπλάνα </w:t>
      </w:r>
      <w:r w:rsidRPr="00E9741E">
        <w:rPr>
          <w:rFonts w:eastAsia="Times New Roman" w:cs="Times New Roman"/>
          <w:szCs w:val="24"/>
        </w:rPr>
        <w:t>και κά</w:t>
      </w:r>
      <w:r>
        <w:rPr>
          <w:rFonts w:eastAsia="Times New Roman" w:cs="Times New Roman"/>
          <w:szCs w:val="24"/>
        </w:rPr>
        <w:t>ποιες φρεγάτες για τις Ένοπλες Δ</w:t>
      </w:r>
      <w:r w:rsidRPr="00E9741E">
        <w:rPr>
          <w:rFonts w:eastAsia="Times New Roman" w:cs="Times New Roman"/>
          <w:szCs w:val="24"/>
        </w:rPr>
        <w:t>υνάμεις</w:t>
      </w:r>
      <w:r>
        <w:rPr>
          <w:rFonts w:eastAsia="Times New Roman" w:cs="Times New Roman"/>
          <w:szCs w:val="24"/>
        </w:rPr>
        <w:t xml:space="preserve"> και οι Βουλευτές να δώσουν τρει</w:t>
      </w:r>
      <w:r w:rsidRPr="00E9741E">
        <w:rPr>
          <w:rFonts w:eastAsia="Times New Roman" w:cs="Times New Roman"/>
          <w:szCs w:val="24"/>
        </w:rPr>
        <w:t xml:space="preserve">ς </w:t>
      </w:r>
      <w:r>
        <w:rPr>
          <w:rFonts w:eastAsia="Times New Roman" w:cs="Times New Roman"/>
          <w:szCs w:val="24"/>
        </w:rPr>
        <w:t>μισθούς. Α</w:t>
      </w:r>
      <w:r w:rsidRPr="00E9741E">
        <w:rPr>
          <w:rFonts w:eastAsia="Times New Roman" w:cs="Times New Roman"/>
          <w:szCs w:val="24"/>
        </w:rPr>
        <w:t xml:space="preserve">υτό πρότεινα.  </w:t>
      </w:r>
      <w:r>
        <w:rPr>
          <w:rFonts w:eastAsia="Times New Roman" w:cs="Times New Roman"/>
          <w:szCs w:val="24"/>
        </w:rPr>
        <w:t xml:space="preserve">Και είπα ότι εάν από όλη αυτήν την </w:t>
      </w:r>
      <w:r w:rsidRPr="00DE4954">
        <w:rPr>
          <w:rFonts w:eastAsia="Times New Roman" w:cs="Times New Roman"/>
          <w:szCs w:val="24"/>
        </w:rPr>
        <w:t xml:space="preserve">εκστρατεία το ποσό είναι ακόμα </w:t>
      </w:r>
      <w:r>
        <w:rPr>
          <w:rFonts w:eastAsia="Times New Roman" w:cs="Times New Roman"/>
          <w:szCs w:val="24"/>
        </w:rPr>
        <w:t>μεγαλ</w:t>
      </w:r>
      <w:r>
        <w:rPr>
          <w:rFonts w:eastAsia="Times New Roman" w:cs="Times New Roman"/>
          <w:szCs w:val="24"/>
        </w:rPr>
        <w:t xml:space="preserve">ύτερο </w:t>
      </w:r>
      <w:r w:rsidRPr="00DE4954">
        <w:rPr>
          <w:rFonts w:eastAsia="Times New Roman" w:cs="Times New Roman"/>
          <w:szCs w:val="24"/>
        </w:rPr>
        <w:t xml:space="preserve">και όσοι έχουν πάνω </w:t>
      </w:r>
      <w:r w:rsidRPr="00DE4954">
        <w:rPr>
          <w:rFonts w:eastAsia="Times New Roman" w:cs="Times New Roman"/>
          <w:szCs w:val="24"/>
        </w:rPr>
        <w:lastRenderedPageBreak/>
        <w:t>από χίλια ευρώ σ</w:t>
      </w:r>
      <w:r>
        <w:rPr>
          <w:rFonts w:eastAsia="Times New Roman" w:cs="Times New Roman"/>
          <w:szCs w:val="24"/>
        </w:rPr>
        <w:t>ύνταξη,</w:t>
      </w:r>
      <w:r w:rsidRPr="00DE4954">
        <w:rPr>
          <w:rFonts w:eastAsia="Times New Roman" w:cs="Times New Roman"/>
          <w:szCs w:val="24"/>
        </w:rPr>
        <w:t xml:space="preserve"> να δώσουν άλλα δύο κατοστάρικα</w:t>
      </w:r>
      <w:r>
        <w:rPr>
          <w:rFonts w:eastAsia="Times New Roman" w:cs="Times New Roman"/>
          <w:szCs w:val="24"/>
        </w:rPr>
        <w:t>. Κ</w:t>
      </w:r>
      <w:r w:rsidRPr="00DE4954">
        <w:rPr>
          <w:rFonts w:eastAsia="Times New Roman" w:cs="Times New Roman"/>
          <w:szCs w:val="24"/>
        </w:rPr>
        <w:t>αι βγήκαν κάποιοι να με κατασπαράξουν ότι προτ</w:t>
      </w:r>
      <w:r>
        <w:rPr>
          <w:rFonts w:eastAsia="Times New Roman" w:cs="Times New Roman"/>
          <w:szCs w:val="24"/>
        </w:rPr>
        <w:t xml:space="preserve">είνω </w:t>
      </w:r>
      <w:r w:rsidRPr="00DE4954">
        <w:rPr>
          <w:rFonts w:eastAsia="Times New Roman" w:cs="Times New Roman"/>
          <w:szCs w:val="24"/>
        </w:rPr>
        <w:t xml:space="preserve">να κόψουμε </w:t>
      </w:r>
      <w:r>
        <w:rPr>
          <w:rFonts w:eastAsia="Times New Roman" w:cs="Times New Roman"/>
          <w:szCs w:val="24"/>
        </w:rPr>
        <w:t>συντάξει</w:t>
      </w:r>
      <w:r w:rsidRPr="00DE4954">
        <w:rPr>
          <w:rFonts w:eastAsia="Times New Roman" w:cs="Times New Roman"/>
          <w:szCs w:val="24"/>
        </w:rPr>
        <w:t xml:space="preserve">ς. </w:t>
      </w:r>
      <w:r>
        <w:rPr>
          <w:rFonts w:eastAsia="Times New Roman" w:cs="Times New Roman"/>
          <w:szCs w:val="24"/>
        </w:rPr>
        <w:t>Μα, εσείς κόψατε είκοσι τρεις φορές τις συντάξεις και τα λεφτά τα φάγανε οι</w:t>
      </w:r>
      <w:r w:rsidRPr="00196430">
        <w:rPr>
          <w:rFonts w:eastAsia="Times New Roman" w:cs="Times New Roman"/>
          <w:szCs w:val="24"/>
        </w:rPr>
        <w:t xml:space="preserve"> </w:t>
      </w:r>
      <w:proofErr w:type="spellStart"/>
      <w:r w:rsidRPr="00196430">
        <w:rPr>
          <w:rFonts w:eastAsia="Times New Roman" w:cs="Times New Roman"/>
          <w:szCs w:val="24"/>
        </w:rPr>
        <w:t>τρο</w:t>
      </w:r>
      <w:r>
        <w:rPr>
          <w:rFonts w:eastAsia="Times New Roman" w:cs="Times New Roman"/>
          <w:szCs w:val="24"/>
        </w:rPr>
        <w:t>ϊ</w:t>
      </w:r>
      <w:r w:rsidRPr="00196430">
        <w:rPr>
          <w:rFonts w:eastAsia="Times New Roman" w:cs="Times New Roman"/>
          <w:szCs w:val="24"/>
        </w:rPr>
        <w:t>κανοί</w:t>
      </w:r>
      <w:proofErr w:type="spellEnd"/>
      <w:r w:rsidRPr="00196430">
        <w:rPr>
          <w:rFonts w:eastAsia="Times New Roman" w:cs="Times New Roman"/>
          <w:szCs w:val="24"/>
        </w:rPr>
        <w:t>. Συ</w:t>
      </w:r>
      <w:r>
        <w:rPr>
          <w:rFonts w:eastAsia="Times New Roman" w:cs="Times New Roman"/>
          <w:szCs w:val="24"/>
        </w:rPr>
        <w:t>γγνώ</w:t>
      </w:r>
      <w:r w:rsidRPr="00196430">
        <w:rPr>
          <w:rFonts w:eastAsia="Times New Roman" w:cs="Times New Roman"/>
          <w:szCs w:val="24"/>
        </w:rPr>
        <w:t>μη</w:t>
      </w:r>
      <w:r>
        <w:rPr>
          <w:rFonts w:eastAsia="Times New Roman" w:cs="Times New Roman"/>
          <w:szCs w:val="24"/>
        </w:rPr>
        <w:t xml:space="preserve">, </w:t>
      </w:r>
      <w:r w:rsidRPr="00196430">
        <w:rPr>
          <w:rFonts w:eastAsia="Times New Roman" w:cs="Times New Roman"/>
          <w:szCs w:val="24"/>
        </w:rPr>
        <w:t>την</w:t>
      </w:r>
      <w:r w:rsidRPr="00196430">
        <w:rPr>
          <w:rFonts w:eastAsia="Times New Roman" w:cs="Times New Roman"/>
          <w:szCs w:val="24"/>
        </w:rPr>
        <w:t xml:space="preserve"> άμυνα της χώρας </w:t>
      </w:r>
      <w:r>
        <w:rPr>
          <w:rFonts w:eastAsia="Times New Roman" w:cs="Times New Roman"/>
          <w:szCs w:val="24"/>
        </w:rPr>
        <w:t>δεν την πονάτε</w:t>
      </w:r>
      <w:r w:rsidRPr="00196430">
        <w:rPr>
          <w:rFonts w:eastAsia="Times New Roman" w:cs="Times New Roman"/>
          <w:szCs w:val="24"/>
        </w:rPr>
        <w:t xml:space="preserve">;  </w:t>
      </w:r>
    </w:p>
    <w:p w14:paraId="0325F6CB" w14:textId="77777777" w:rsidR="002A39CD" w:rsidRDefault="007F4A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σας πω μία εμπειρία από την επίσκεψή μου στην </w:t>
      </w:r>
      <w:r w:rsidRPr="00196430">
        <w:rPr>
          <w:rFonts w:eastAsia="Times New Roman" w:cs="Times New Roman"/>
          <w:szCs w:val="24"/>
        </w:rPr>
        <w:t>Τουρκία προ έτους</w:t>
      </w:r>
      <w:r>
        <w:rPr>
          <w:rFonts w:eastAsia="Times New Roman" w:cs="Times New Roman"/>
          <w:szCs w:val="24"/>
        </w:rPr>
        <w:t>. Βρ</w:t>
      </w:r>
      <w:r w:rsidRPr="00196430">
        <w:rPr>
          <w:rFonts w:eastAsia="Times New Roman" w:cs="Times New Roman"/>
          <w:szCs w:val="24"/>
        </w:rPr>
        <w:t xml:space="preserve">έθηκα στην πλατεία </w:t>
      </w:r>
      <w:proofErr w:type="spellStart"/>
      <w:r w:rsidRPr="00196430">
        <w:rPr>
          <w:rFonts w:eastAsia="Times New Roman" w:cs="Times New Roman"/>
          <w:szCs w:val="24"/>
        </w:rPr>
        <w:t>Ταξίμ</w:t>
      </w:r>
      <w:proofErr w:type="spellEnd"/>
      <w:r w:rsidRPr="00196430">
        <w:rPr>
          <w:rFonts w:eastAsia="Times New Roman" w:cs="Times New Roman"/>
          <w:szCs w:val="24"/>
        </w:rPr>
        <w:t xml:space="preserve"> και είδα ένα χάος ανθρώπων </w:t>
      </w:r>
      <w:r>
        <w:rPr>
          <w:rFonts w:eastAsia="Times New Roman" w:cs="Times New Roman"/>
          <w:szCs w:val="24"/>
        </w:rPr>
        <w:t>-ά</w:t>
      </w:r>
      <w:r w:rsidRPr="00196430">
        <w:rPr>
          <w:rFonts w:eastAsia="Times New Roman" w:cs="Times New Roman"/>
          <w:szCs w:val="24"/>
        </w:rPr>
        <w:t>λλ</w:t>
      </w:r>
      <w:r>
        <w:rPr>
          <w:rFonts w:eastAsia="Times New Roman" w:cs="Times New Roman"/>
          <w:szCs w:val="24"/>
        </w:rPr>
        <w:t>οι</w:t>
      </w:r>
      <w:r w:rsidRPr="00196430">
        <w:rPr>
          <w:rFonts w:eastAsia="Times New Roman" w:cs="Times New Roman"/>
          <w:szCs w:val="24"/>
        </w:rPr>
        <w:t xml:space="preserve"> πάνω, άλλοι κάτω, διαφόρων χρωμάτων, διαφόρων φυλών</w:t>
      </w:r>
      <w:r>
        <w:rPr>
          <w:rFonts w:eastAsia="Times New Roman" w:cs="Times New Roman"/>
          <w:szCs w:val="24"/>
        </w:rPr>
        <w:t>-</w:t>
      </w:r>
      <w:r w:rsidRPr="00196430">
        <w:rPr>
          <w:rFonts w:eastAsia="Times New Roman" w:cs="Times New Roman"/>
          <w:szCs w:val="24"/>
        </w:rPr>
        <w:t xml:space="preserve"> και αισθάνθηκα ότι αυτό το γειτονικό κρ</w:t>
      </w:r>
      <w:r w:rsidRPr="00196430">
        <w:rPr>
          <w:rFonts w:eastAsia="Times New Roman" w:cs="Times New Roman"/>
          <w:szCs w:val="24"/>
        </w:rPr>
        <w:t xml:space="preserve">άτος </w:t>
      </w:r>
      <w:r>
        <w:rPr>
          <w:rFonts w:eastAsia="Times New Roman" w:cs="Times New Roman"/>
          <w:szCs w:val="24"/>
        </w:rPr>
        <w:t xml:space="preserve">έχει </w:t>
      </w:r>
      <w:r w:rsidRPr="00196430">
        <w:rPr>
          <w:rFonts w:eastAsia="Times New Roman" w:cs="Times New Roman"/>
          <w:szCs w:val="24"/>
        </w:rPr>
        <w:t xml:space="preserve">ακόμη μέσα του τα κτηνώδη ένστικτα. </w:t>
      </w:r>
      <w:r w:rsidRPr="00287A4D">
        <w:rPr>
          <w:rFonts w:eastAsia="Times New Roman" w:cs="Times New Roman"/>
          <w:szCs w:val="24"/>
        </w:rPr>
        <w:t>Λ</w:t>
      </w:r>
      <w:r w:rsidRPr="005B319C">
        <w:rPr>
          <w:rFonts w:eastAsia="Times New Roman" w:cs="Times New Roman"/>
          <w:szCs w:val="24"/>
        </w:rPr>
        <w:t>υπο</w:t>
      </w:r>
      <w:r>
        <w:rPr>
          <w:rFonts w:eastAsia="Times New Roman" w:cs="Times New Roman"/>
          <w:szCs w:val="24"/>
        </w:rPr>
        <w:t>ύ</w:t>
      </w:r>
      <w:r w:rsidRPr="005B319C">
        <w:rPr>
          <w:rFonts w:eastAsia="Times New Roman" w:cs="Times New Roman"/>
          <w:szCs w:val="24"/>
        </w:rPr>
        <w:t xml:space="preserve">μαι που το λέω. </w:t>
      </w:r>
      <w:r w:rsidRPr="00196430">
        <w:rPr>
          <w:rFonts w:eastAsia="Times New Roman" w:cs="Times New Roman"/>
          <w:szCs w:val="24"/>
        </w:rPr>
        <w:t xml:space="preserve">Να προσέξουμε καλά </w:t>
      </w:r>
      <w:r>
        <w:rPr>
          <w:rFonts w:eastAsia="Times New Roman" w:cs="Times New Roman"/>
          <w:szCs w:val="24"/>
        </w:rPr>
        <w:t>μήπως</w:t>
      </w:r>
      <w:r w:rsidRPr="00196430">
        <w:rPr>
          <w:rFonts w:eastAsia="Times New Roman" w:cs="Times New Roman"/>
          <w:szCs w:val="24"/>
        </w:rPr>
        <w:t xml:space="preserve"> έρθει η ώρα να αναμετρηθούμε</w:t>
      </w:r>
      <w:r>
        <w:rPr>
          <w:rFonts w:eastAsia="Times New Roman" w:cs="Times New Roman"/>
          <w:szCs w:val="24"/>
        </w:rPr>
        <w:t xml:space="preserve">, </w:t>
      </w:r>
      <w:r w:rsidRPr="00196430">
        <w:rPr>
          <w:rFonts w:eastAsia="Times New Roman" w:cs="Times New Roman"/>
          <w:szCs w:val="24"/>
        </w:rPr>
        <w:t xml:space="preserve">γιατί </w:t>
      </w:r>
      <w:r>
        <w:rPr>
          <w:rFonts w:eastAsia="Times New Roman" w:cs="Times New Roman"/>
          <w:szCs w:val="24"/>
        </w:rPr>
        <w:t>εά</w:t>
      </w:r>
      <w:r w:rsidRPr="00196430">
        <w:rPr>
          <w:rFonts w:eastAsia="Times New Roman" w:cs="Times New Roman"/>
          <w:szCs w:val="24"/>
        </w:rPr>
        <w:t>ν αναμετρηθούμε ξεβράκωτ</w:t>
      </w:r>
      <w:r>
        <w:rPr>
          <w:rFonts w:eastAsia="Times New Roman" w:cs="Times New Roman"/>
          <w:szCs w:val="24"/>
        </w:rPr>
        <w:t>οι,</w:t>
      </w:r>
      <w:r w:rsidRPr="00196430">
        <w:rPr>
          <w:rFonts w:eastAsia="Times New Roman" w:cs="Times New Roman"/>
          <w:szCs w:val="24"/>
        </w:rPr>
        <w:t xml:space="preserve"> θα πάνε πο</w:t>
      </w:r>
      <w:r>
        <w:rPr>
          <w:rFonts w:eastAsia="Times New Roman" w:cs="Times New Roman"/>
          <w:szCs w:val="24"/>
        </w:rPr>
        <w:t>λλοί</w:t>
      </w:r>
      <w:r w:rsidRPr="00196430">
        <w:rPr>
          <w:rFonts w:eastAsia="Times New Roman" w:cs="Times New Roman"/>
          <w:szCs w:val="24"/>
        </w:rPr>
        <w:t xml:space="preserve"> φυλακή από την εγκατάλειψη της άμυνας της χώρας. Έχετε υπ</w:t>
      </w:r>
      <w:r>
        <w:rPr>
          <w:rFonts w:eastAsia="Times New Roman" w:cs="Times New Roman"/>
          <w:szCs w:val="24"/>
        </w:rPr>
        <w:t xml:space="preserve">’ </w:t>
      </w:r>
      <w:proofErr w:type="spellStart"/>
      <w:r w:rsidRPr="00196430">
        <w:rPr>
          <w:rFonts w:eastAsia="Times New Roman" w:cs="Times New Roman"/>
          <w:szCs w:val="24"/>
        </w:rPr>
        <w:t>όψ</w:t>
      </w:r>
      <w:r>
        <w:rPr>
          <w:rFonts w:eastAsia="Times New Roman" w:cs="Times New Roman"/>
          <w:szCs w:val="24"/>
        </w:rPr>
        <w:t>ιν</w:t>
      </w:r>
      <w:proofErr w:type="spellEnd"/>
      <w:r w:rsidRPr="00196430">
        <w:rPr>
          <w:rFonts w:eastAsia="Times New Roman" w:cs="Times New Roman"/>
          <w:szCs w:val="24"/>
        </w:rPr>
        <w:t xml:space="preserve"> σας, ο λαός, ο οποί</w:t>
      </w:r>
      <w:r w:rsidRPr="00196430">
        <w:rPr>
          <w:rFonts w:eastAsia="Times New Roman" w:cs="Times New Roman"/>
          <w:szCs w:val="24"/>
        </w:rPr>
        <w:t xml:space="preserve">ος </w:t>
      </w:r>
      <w:r>
        <w:rPr>
          <w:rFonts w:eastAsia="Times New Roman" w:cs="Times New Roman"/>
          <w:szCs w:val="24"/>
        </w:rPr>
        <w:t xml:space="preserve">δεν θέλει τώρα να του </w:t>
      </w:r>
      <w:r w:rsidRPr="00196430">
        <w:rPr>
          <w:rFonts w:eastAsia="Times New Roman" w:cs="Times New Roman"/>
          <w:szCs w:val="24"/>
        </w:rPr>
        <w:t>κόψουν δύο κατοστάρικα, ο ίδιος λαός</w:t>
      </w:r>
      <w:r>
        <w:rPr>
          <w:rFonts w:eastAsia="Times New Roman" w:cs="Times New Roman"/>
          <w:szCs w:val="24"/>
        </w:rPr>
        <w:t>, όταν υποστεί ε</w:t>
      </w:r>
      <w:r w:rsidRPr="00196430">
        <w:rPr>
          <w:rFonts w:eastAsia="Times New Roman" w:cs="Times New Roman"/>
          <w:szCs w:val="24"/>
        </w:rPr>
        <w:t>θνική ντροπή</w:t>
      </w:r>
      <w:r>
        <w:rPr>
          <w:rFonts w:eastAsia="Times New Roman" w:cs="Times New Roman"/>
          <w:szCs w:val="24"/>
        </w:rPr>
        <w:t>,</w:t>
      </w:r>
      <w:r w:rsidRPr="00196430">
        <w:rPr>
          <w:rFonts w:eastAsia="Times New Roman" w:cs="Times New Roman"/>
          <w:szCs w:val="24"/>
        </w:rPr>
        <w:t xml:space="preserve"> θα έχει άλλη άποψη</w:t>
      </w:r>
      <w:r>
        <w:rPr>
          <w:rFonts w:eastAsia="Times New Roman" w:cs="Times New Roman"/>
          <w:szCs w:val="24"/>
        </w:rPr>
        <w:t>.</w:t>
      </w:r>
    </w:p>
    <w:p w14:paraId="0325F6CC" w14:textId="77777777" w:rsidR="002A39CD" w:rsidRDefault="007F4A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196430">
        <w:rPr>
          <w:rFonts w:eastAsia="Times New Roman" w:cs="Times New Roman"/>
          <w:szCs w:val="24"/>
        </w:rPr>
        <w:t xml:space="preserve"> Σημίτης </w:t>
      </w:r>
      <w:r>
        <w:rPr>
          <w:rFonts w:eastAsia="Times New Roman" w:cs="Times New Roman"/>
          <w:szCs w:val="24"/>
        </w:rPr>
        <w:t>το πρωί των Ιμίων στην Α</w:t>
      </w:r>
      <w:r w:rsidRPr="00196430">
        <w:rPr>
          <w:rFonts w:eastAsia="Times New Roman" w:cs="Times New Roman"/>
          <w:szCs w:val="24"/>
        </w:rPr>
        <w:t>ίθουσα αυτή έλεγε</w:t>
      </w:r>
      <w:r>
        <w:rPr>
          <w:rFonts w:eastAsia="Times New Roman" w:cs="Times New Roman"/>
          <w:szCs w:val="24"/>
        </w:rPr>
        <w:t>, «Ο</w:t>
      </w:r>
      <w:r w:rsidRPr="00196430">
        <w:rPr>
          <w:rFonts w:eastAsia="Times New Roman" w:cs="Times New Roman"/>
          <w:szCs w:val="24"/>
        </w:rPr>
        <w:t>ποίος τολμήσει να επιβουλευτεί την ακεραιότητα</w:t>
      </w:r>
      <w:r>
        <w:rPr>
          <w:rFonts w:eastAsia="Times New Roman" w:cs="Times New Roman"/>
          <w:szCs w:val="24"/>
        </w:rPr>
        <w:t>,</w:t>
      </w:r>
      <w:r w:rsidRPr="00196430">
        <w:rPr>
          <w:rFonts w:eastAsia="Times New Roman" w:cs="Times New Roman"/>
          <w:szCs w:val="24"/>
        </w:rPr>
        <w:t xml:space="preserve"> θα συναντήσει τον ελληνικό στρατό</w:t>
      </w:r>
      <w:r>
        <w:rPr>
          <w:rFonts w:eastAsia="Times New Roman" w:cs="Times New Roman"/>
          <w:szCs w:val="24"/>
        </w:rPr>
        <w:t>», κ</w:t>
      </w:r>
      <w:r w:rsidRPr="00196430">
        <w:rPr>
          <w:rFonts w:eastAsia="Times New Roman" w:cs="Times New Roman"/>
          <w:szCs w:val="24"/>
        </w:rPr>
        <w:t>αι το</w:t>
      </w:r>
      <w:r w:rsidRPr="00196430">
        <w:rPr>
          <w:rFonts w:eastAsia="Times New Roman" w:cs="Times New Roman"/>
          <w:szCs w:val="24"/>
        </w:rPr>
        <w:t xml:space="preserve"> βράδυ κατ</w:t>
      </w:r>
      <w:r>
        <w:rPr>
          <w:rFonts w:eastAsia="Times New Roman" w:cs="Times New Roman"/>
          <w:szCs w:val="24"/>
        </w:rPr>
        <w:t>έβασε την ελληνική σημαία. Και μετά έκανε πέντε μέρες ν</w:t>
      </w:r>
      <w:r w:rsidRPr="00196430">
        <w:rPr>
          <w:rFonts w:eastAsia="Times New Roman" w:cs="Times New Roman"/>
          <w:szCs w:val="24"/>
        </w:rPr>
        <w:t xml:space="preserve">α </w:t>
      </w:r>
      <w:r>
        <w:rPr>
          <w:rFonts w:eastAsia="Times New Roman" w:cs="Times New Roman"/>
          <w:szCs w:val="24"/>
        </w:rPr>
        <w:t>β</w:t>
      </w:r>
      <w:r w:rsidRPr="00196430">
        <w:rPr>
          <w:rFonts w:eastAsia="Times New Roman" w:cs="Times New Roman"/>
          <w:szCs w:val="24"/>
        </w:rPr>
        <w:t xml:space="preserve">γει από το σπίτι </w:t>
      </w:r>
      <w:r>
        <w:rPr>
          <w:rFonts w:eastAsia="Times New Roman" w:cs="Times New Roman"/>
          <w:szCs w:val="24"/>
        </w:rPr>
        <w:t xml:space="preserve">του </w:t>
      </w:r>
      <w:r w:rsidRPr="00196430">
        <w:rPr>
          <w:rFonts w:eastAsia="Times New Roman" w:cs="Times New Roman"/>
          <w:szCs w:val="24"/>
        </w:rPr>
        <w:t xml:space="preserve">στην </w:t>
      </w:r>
      <w:r>
        <w:rPr>
          <w:rFonts w:eastAsia="Times New Roman" w:cs="Times New Roman"/>
          <w:szCs w:val="24"/>
        </w:rPr>
        <w:t>Α</w:t>
      </w:r>
      <w:r w:rsidRPr="00196430">
        <w:rPr>
          <w:rFonts w:eastAsia="Times New Roman" w:cs="Times New Roman"/>
          <w:szCs w:val="24"/>
        </w:rPr>
        <w:t>ναγνωστοπούλου. Π</w:t>
      </w:r>
      <w:r>
        <w:rPr>
          <w:rFonts w:eastAsia="Times New Roman" w:cs="Times New Roman"/>
          <w:szCs w:val="24"/>
        </w:rPr>
        <w:t xml:space="preserve">έντε μέρες δεν βγήκε ο Σημίτης από το σπίτι του με </w:t>
      </w:r>
      <w:r w:rsidRPr="00196430">
        <w:rPr>
          <w:rFonts w:eastAsia="Times New Roman" w:cs="Times New Roman"/>
          <w:szCs w:val="24"/>
        </w:rPr>
        <w:t xml:space="preserve">αυτό που έκαναν στο </w:t>
      </w:r>
      <w:proofErr w:type="spellStart"/>
      <w:r w:rsidRPr="00196430">
        <w:rPr>
          <w:rFonts w:eastAsia="Times New Roman" w:cs="Times New Roman"/>
          <w:szCs w:val="24"/>
        </w:rPr>
        <w:t>Οτσαλάν</w:t>
      </w:r>
      <w:proofErr w:type="spellEnd"/>
      <w:r w:rsidRPr="00196430">
        <w:rPr>
          <w:rFonts w:eastAsia="Times New Roman" w:cs="Times New Roman"/>
          <w:szCs w:val="24"/>
        </w:rPr>
        <w:t xml:space="preserve"> και </w:t>
      </w:r>
      <w:r>
        <w:rPr>
          <w:rFonts w:eastAsia="Times New Roman" w:cs="Times New Roman"/>
          <w:szCs w:val="24"/>
        </w:rPr>
        <w:t xml:space="preserve">με όλα αυτά που έκαναν. </w:t>
      </w:r>
    </w:p>
    <w:p w14:paraId="0325F6CD" w14:textId="77777777" w:rsidR="002A39CD" w:rsidRDefault="007F4A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w:t>
      </w:r>
      <w:r w:rsidRPr="00196430">
        <w:rPr>
          <w:rFonts w:eastAsia="Times New Roman" w:cs="Times New Roman"/>
          <w:szCs w:val="24"/>
        </w:rPr>
        <w:t>ους δύο στρατιωτικούς δίνουμε τώρα</w:t>
      </w:r>
      <w:r w:rsidRPr="00196430">
        <w:rPr>
          <w:rFonts w:eastAsia="Times New Roman" w:cs="Times New Roman"/>
          <w:szCs w:val="24"/>
        </w:rPr>
        <w:t xml:space="preserve"> διπλό μισθό</w:t>
      </w:r>
      <w:r>
        <w:rPr>
          <w:rFonts w:eastAsia="Times New Roman" w:cs="Times New Roman"/>
          <w:szCs w:val="24"/>
        </w:rPr>
        <w:t xml:space="preserve"> -ο κ.</w:t>
      </w:r>
      <w:r w:rsidRPr="00196430">
        <w:rPr>
          <w:rFonts w:eastAsia="Times New Roman" w:cs="Times New Roman"/>
          <w:szCs w:val="24"/>
        </w:rPr>
        <w:t xml:space="preserve"> Καμμένος</w:t>
      </w:r>
      <w:r>
        <w:rPr>
          <w:rFonts w:eastAsia="Times New Roman" w:cs="Times New Roman"/>
          <w:szCs w:val="24"/>
        </w:rPr>
        <w:t xml:space="preserve">- για να κάθονται στις </w:t>
      </w:r>
      <w:r w:rsidRPr="00196430">
        <w:rPr>
          <w:rFonts w:eastAsia="Times New Roman" w:cs="Times New Roman"/>
          <w:szCs w:val="24"/>
        </w:rPr>
        <w:t>φυλακές</w:t>
      </w:r>
      <w:r>
        <w:rPr>
          <w:rFonts w:eastAsia="Times New Roman" w:cs="Times New Roman"/>
          <w:szCs w:val="24"/>
        </w:rPr>
        <w:t>. Ε</w:t>
      </w:r>
      <w:r w:rsidRPr="00196430">
        <w:rPr>
          <w:rFonts w:eastAsia="Times New Roman" w:cs="Times New Roman"/>
          <w:szCs w:val="24"/>
        </w:rPr>
        <w:t xml:space="preserve">νώ </w:t>
      </w:r>
      <w:r>
        <w:rPr>
          <w:rFonts w:eastAsia="Times New Roman" w:cs="Times New Roman"/>
          <w:szCs w:val="24"/>
        </w:rPr>
        <w:t xml:space="preserve">πρώτα είπαμε να τους βγάλουμε </w:t>
      </w:r>
      <w:r w:rsidRPr="00196430">
        <w:rPr>
          <w:rFonts w:eastAsia="Times New Roman" w:cs="Times New Roman"/>
          <w:szCs w:val="24"/>
        </w:rPr>
        <w:t>έξω</w:t>
      </w:r>
      <w:r>
        <w:rPr>
          <w:rFonts w:eastAsia="Times New Roman" w:cs="Times New Roman"/>
          <w:szCs w:val="24"/>
        </w:rPr>
        <w:t xml:space="preserve">, </w:t>
      </w:r>
      <w:r w:rsidRPr="00196430">
        <w:rPr>
          <w:rFonts w:eastAsia="Times New Roman" w:cs="Times New Roman"/>
          <w:szCs w:val="24"/>
        </w:rPr>
        <w:t>τώρα θα δώσ</w:t>
      </w:r>
      <w:r>
        <w:rPr>
          <w:rFonts w:eastAsia="Times New Roman" w:cs="Times New Roman"/>
          <w:szCs w:val="24"/>
        </w:rPr>
        <w:t>ουμε διπλό μισθό για να ικανοποιηθ</w:t>
      </w:r>
      <w:r w:rsidRPr="00196430">
        <w:rPr>
          <w:rFonts w:eastAsia="Times New Roman" w:cs="Times New Roman"/>
          <w:szCs w:val="24"/>
        </w:rPr>
        <w:t xml:space="preserve">ούν </w:t>
      </w:r>
      <w:r>
        <w:rPr>
          <w:rFonts w:eastAsia="Times New Roman" w:cs="Times New Roman"/>
          <w:szCs w:val="24"/>
        </w:rPr>
        <w:t xml:space="preserve">οι </w:t>
      </w:r>
      <w:r w:rsidRPr="00196430">
        <w:rPr>
          <w:rFonts w:eastAsia="Times New Roman" w:cs="Times New Roman"/>
          <w:szCs w:val="24"/>
        </w:rPr>
        <w:t>οικογένειας. Ο</w:t>
      </w:r>
      <w:r>
        <w:rPr>
          <w:rFonts w:eastAsia="Times New Roman" w:cs="Times New Roman"/>
          <w:szCs w:val="24"/>
        </w:rPr>
        <w:t>ι ο</w:t>
      </w:r>
      <w:r w:rsidRPr="00196430">
        <w:rPr>
          <w:rFonts w:eastAsia="Times New Roman" w:cs="Times New Roman"/>
          <w:szCs w:val="24"/>
        </w:rPr>
        <w:t>ικογένειες δεν ικανοποιούνται με το να δώσετε διπλό μισθό. Το έγκλημα έγινε από τον Αρχηγ</w:t>
      </w:r>
      <w:r w:rsidRPr="00196430">
        <w:rPr>
          <w:rFonts w:eastAsia="Times New Roman" w:cs="Times New Roman"/>
          <w:szCs w:val="24"/>
        </w:rPr>
        <w:t>ό ΓΕΣ και τ</w:t>
      </w:r>
      <w:r>
        <w:rPr>
          <w:rFonts w:eastAsia="Times New Roman" w:cs="Times New Roman"/>
          <w:szCs w:val="24"/>
        </w:rPr>
        <w:t>ου</w:t>
      </w:r>
      <w:r w:rsidRPr="00196430">
        <w:rPr>
          <w:rFonts w:eastAsia="Times New Roman" w:cs="Times New Roman"/>
          <w:szCs w:val="24"/>
        </w:rPr>
        <w:t xml:space="preserve">ς επικεφαλής του </w:t>
      </w:r>
      <w:r>
        <w:rPr>
          <w:rFonts w:eastAsia="Times New Roman" w:cs="Times New Roman"/>
          <w:szCs w:val="24"/>
        </w:rPr>
        <w:t>Έβρου, που στέλναμ</w:t>
      </w:r>
      <w:r w:rsidRPr="00196430">
        <w:rPr>
          <w:rFonts w:eastAsia="Times New Roman" w:cs="Times New Roman"/>
          <w:szCs w:val="24"/>
        </w:rPr>
        <w:t xml:space="preserve">ε </w:t>
      </w:r>
      <w:r>
        <w:rPr>
          <w:rFonts w:eastAsia="Times New Roman" w:cs="Times New Roman"/>
          <w:szCs w:val="24"/>
        </w:rPr>
        <w:t xml:space="preserve">εμείς </w:t>
      </w:r>
      <w:r w:rsidRPr="00196430">
        <w:rPr>
          <w:rFonts w:eastAsia="Times New Roman" w:cs="Times New Roman"/>
          <w:szCs w:val="24"/>
        </w:rPr>
        <w:t xml:space="preserve">δύο φαντάρους και η Τουρκία επτά ενώ την ίδια ώρα </w:t>
      </w:r>
      <w:r>
        <w:rPr>
          <w:rFonts w:eastAsia="Times New Roman" w:cs="Times New Roman"/>
          <w:szCs w:val="24"/>
        </w:rPr>
        <w:t xml:space="preserve">απειλούσε ο </w:t>
      </w:r>
      <w:proofErr w:type="spellStart"/>
      <w:r>
        <w:rPr>
          <w:rFonts w:eastAsia="Times New Roman" w:cs="Times New Roman"/>
          <w:szCs w:val="24"/>
        </w:rPr>
        <w:t>Ερντογάν</w:t>
      </w:r>
      <w:proofErr w:type="spellEnd"/>
      <w:r w:rsidRPr="00196430">
        <w:rPr>
          <w:rFonts w:eastAsia="Times New Roman" w:cs="Times New Roman"/>
          <w:szCs w:val="24"/>
        </w:rPr>
        <w:t xml:space="preserve">. Λίγο μυαλό δεν είχε ένας επιτελής να καταλάβει ότι η περίπολος πρέπει να έχει </w:t>
      </w:r>
      <w:r>
        <w:rPr>
          <w:rFonts w:eastAsia="Times New Roman" w:cs="Times New Roman"/>
          <w:szCs w:val="24"/>
        </w:rPr>
        <w:t>επτά, δέκα άτομα και όχι δύο, γ</w:t>
      </w:r>
      <w:r w:rsidRPr="00196430">
        <w:rPr>
          <w:rFonts w:eastAsia="Times New Roman" w:cs="Times New Roman"/>
          <w:szCs w:val="24"/>
        </w:rPr>
        <w:t>ιατί το θήραμα ήταν</w:t>
      </w:r>
      <w:r w:rsidRPr="00196430">
        <w:rPr>
          <w:rFonts w:eastAsia="Times New Roman" w:cs="Times New Roman"/>
          <w:szCs w:val="24"/>
        </w:rPr>
        <w:t xml:space="preserve"> έτοιμο στα χέρια του </w:t>
      </w:r>
      <w:proofErr w:type="spellStart"/>
      <w:r w:rsidRPr="00196430">
        <w:rPr>
          <w:rFonts w:eastAsia="Times New Roman" w:cs="Times New Roman"/>
          <w:szCs w:val="24"/>
        </w:rPr>
        <w:t>Ερντογάν</w:t>
      </w:r>
      <w:proofErr w:type="spellEnd"/>
      <w:r w:rsidRPr="00196430">
        <w:rPr>
          <w:rFonts w:eastAsia="Times New Roman" w:cs="Times New Roman"/>
          <w:szCs w:val="24"/>
        </w:rPr>
        <w:t xml:space="preserve">;  </w:t>
      </w:r>
    </w:p>
    <w:p w14:paraId="0325F6CE" w14:textId="77777777" w:rsidR="002A39CD" w:rsidRDefault="007F4A76">
      <w:pPr>
        <w:autoSpaceDE w:val="0"/>
        <w:autoSpaceDN w:val="0"/>
        <w:adjustRightInd w:val="0"/>
        <w:spacing w:line="600" w:lineRule="auto"/>
        <w:ind w:firstLine="720"/>
        <w:contextualSpacing/>
        <w:jc w:val="both"/>
        <w:rPr>
          <w:rFonts w:eastAsia="Times New Roman" w:cs="Times New Roman"/>
          <w:szCs w:val="24"/>
        </w:rPr>
      </w:pPr>
      <w:r w:rsidRPr="00196430">
        <w:rPr>
          <w:rFonts w:eastAsia="Times New Roman" w:cs="Times New Roman"/>
          <w:szCs w:val="24"/>
        </w:rPr>
        <w:lastRenderedPageBreak/>
        <w:t>Τώρα εκλιπαρούμε</w:t>
      </w:r>
      <w:r>
        <w:rPr>
          <w:rFonts w:eastAsia="Times New Roman" w:cs="Times New Roman"/>
          <w:szCs w:val="24"/>
        </w:rPr>
        <w:t xml:space="preserve">. Τρέχει ο </w:t>
      </w:r>
      <w:r w:rsidRPr="00196430">
        <w:rPr>
          <w:rFonts w:eastAsia="Times New Roman" w:cs="Times New Roman"/>
          <w:szCs w:val="24"/>
        </w:rPr>
        <w:t>Μητσοτάκη</w:t>
      </w:r>
      <w:r>
        <w:rPr>
          <w:rFonts w:eastAsia="Times New Roman" w:cs="Times New Roman"/>
          <w:szCs w:val="24"/>
        </w:rPr>
        <w:t>ς</w:t>
      </w:r>
      <w:r w:rsidRPr="00196430">
        <w:rPr>
          <w:rFonts w:eastAsia="Times New Roman" w:cs="Times New Roman"/>
          <w:szCs w:val="24"/>
        </w:rPr>
        <w:t xml:space="preserve"> στην Ευρώπη λέει και παρακαλεί</w:t>
      </w:r>
      <w:r>
        <w:rPr>
          <w:rFonts w:eastAsia="Times New Roman" w:cs="Times New Roman"/>
          <w:szCs w:val="24"/>
        </w:rPr>
        <w:t>. Π</w:t>
      </w:r>
      <w:r w:rsidRPr="00196430">
        <w:rPr>
          <w:rFonts w:eastAsia="Times New Roman" w:cs="Times New Roman"/>
          <w:szCs w:val="24"/>
        </w:rPr>
        <w:t xml:space="preserve">ήγε ο Πατριάρχης και συνομίλησε με τον </w:t>
      </w:r>
      <w:proofErr w:type="spellStart"/>
      <w:r w:rsidRPr="00196430">
        <w:rPr>
          <w:rFonts w:eastAsia="Times New Roman" w:cs="Times New Roman"/>
          <w:szCs w:val="24"/>
        </w:rPr>
        <w:t>Ερντογάν</w:t>
      </w:r>
      <w:proofErr w:type="spellEnd"/>
      <w:r w:rsidRPr="00196430">
        <w:rPr>
          <w:rFonts w:eastAsia="Times New Roman" w:cs="Times New Roman"/>
          <w:szCs w:val="24"/>
        </w:rPr>
        <w:t>, αλλά στα</w:t>
      </w:r>
      <w:r>
        <w:rPr>
          <w:rFonts w:eastAsia="Times New Roman" w:cs="Times New Roman"/>
          <w:szCs w:val="24"/>
        </w:rPr>
        <w:t xml:space="preserve"> σαράντα </w:t>
      </w:r>
      <w:r w:rsidRPr="00196430">
        <w:rPr>
          <w:rFonts w:eastAsia="Times New Roman" w:cs="Times New Roman"/>
          <w:szCs w:val="24"/>
        </w:rPr>
        <w:t xml:space="preserve">πέντε λεπτά δεν πρόλαβε να θέσει θέμα στρατιωτικών. </w:t>
      </w:r>
      <w:r>
        <w:rPr>
          <w:rFonts w:eastAsia="Times New Roman" w:cs="Times New Roman"/>
          <w:szCs w:val="24"/>
        </w:rPr>
        <w:t xml:space="preserve">Ακούστε τι είπαν! Είπαν ότι πήγε </w:t>
      </w:r>
      <w:r>
        <w:rPr>
          <w:rFonts w:eastAsia="Times New Roman" w:cs="Times New Roman"/>
          <w:szCs w:val="24"/>
        </w:rPr>
        <w:t xml:space="preserve">και συνομίλησε </w:t>
      </w:r>
      <w:r w:rsidRPr="00287A4D">
        <w:rPr>
          <w:rFonts w:eastAsia="Times New Roman" w:cs="Times New Roman"/>
          <w:szCs w:val="24"/>
        </w:rPr>
        <w:t xml:space="preserve">ο Πατριάρχης </w:t>
      </w:r>
      <w:r>
        <w:rPr>
          <w:rFonts w:eastAsia="Times New Roman" w:cs="Times New Roman"/>
          <w:szCs w:val="24"/>
        </w:rPr>
        <w:t>σαράντα</w:t>
      </w:r>
      <w:r w:rsidRPr="00287A4D">
        <w:rPr>
          <w:rFonts w:eastAsia="Times New Roman" w:cs="Times New Roman"/>
          <w:szCs w:val="24"/>
        </w:rPr>
        <w:t xml:space="preserve"> πέντε λεπτά με τον </w:t>
      </w:r>
      <w:proofErr w:type="spellStart"/>
      <w:r w:rsidRPr="00287A4D">
        <w:rPr>
          <w:rFonts w:eastAsia="Times New Roman" w:cs="Times New Roman"/>
          <w:szCs w:val="24"/>
        </w:rPr>
        <w:t>Ερντογάν</w:t>
      </w:r>
      <w:proofErr w:type="spellEnd"/>
      <w:r w:rsidRPr="00287A4D">
        <w:rPr>
          <w:rFonts w:eastAsia="Times New Roman" w:cs="Times New Roman"/>
          <w:szCs w:val="24"/>
        </w:rPr>
        <w:t xml:space="preserve"> και δεν βρήκαν το χρόνο να μιλήσουν για τους δύο Έλληνες πολίτες που είναι στις φυλακές. </w:t>
      </w:r>
      <w:r>
        <w:rPr>
          <w:rFonts w:eastAsia="Times New Roman" w:cs="Times New Roman"/>
          <w:szCs w:val="24"/>
        </w:rPr>
        <w:t>Φιλότιμο να παραιτηθεί ένας από το ΓΕΣ δεν υπάρχει. Δεν αναγνωρίζουν το λάθος. Κανένα λάθος. Είναι αλάν</w:t>
      </w:r>
      <w:r>
        <w:rPr>
          <w:rFonts w:eastAsia="Times New Roman" w:cs="Times New Roman"/>
          <w:szCs w:val="24"/>
        </w:rPr>
        <w:t xml:space="preserve">θαστοι οι κύριοι! </w:t>
      </w:r>
    </w:p>
    <w:p w14:paraId="0325F6C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Ετοιμάζεστε, όπως λένε τα κανάλια, να φέρετε την απλή αναλογική. Αν η απλή αναλογική δεν έχει μηδέν μπόνους, η Ένωση Κεντρώων δεν θα την ψηφίσει. Αν λιγοστέψετε τα μπόνους και από πενήντα τα πάτε στα τριάντα για να ευχαριστήσετε το ΠΑΣΟΚ</w:t>
      </w:r>
      <w:r>
        <w:rPr>
          <w:rFonts w:eastAsia="Times New Roman" w:cs="Times New Roman"/>
          <w:szCs w:val="24"/>
        </w:rPr>
        <w:t>, εμείς δεν θα ψηφίσουμε απλή αναλογική με ημίμετρα. Για εμάς η απλή αναλογική είναι αυτή που συζήτησα κάποτε με τον Τσίπρα. Αν υποχωρήσει ο Τσίπρας για να πάρει συνεταίρους αυτούς που έβριζε ως χθες, η Ένωση Κεντρώων σε τέτοιου είδους ιλαροτραγωδία δεν θα</w:t>
      </w:r>
      <w:r>
        <w:rPr>
          <w:rFonts w:eastAsia="Times New Roman" w:cs="Times New Roman"/>
          <w:szCs w:val="24"/>
        </w:rPr>
        <w:t xml:space="preserve"> συμμετάσχει. Ψηφίστε την μόνοι σας την απλή αναλογική. </w:t>
      </w:r>
    </w:p>
    <w:p w14:paraId="0325F6D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 σπάσιμο των περιφερειών δεν το καταλαβαίνω. Το σπάσιμο των περιφερειών σε τι βοηθάει; Υπάρχει, λέει, διαφθορά στις μεγάλες περιφέρειες. Δηλαδή, ο Βουλευτής που είναι στην Περιφέρεια Καρπενησίου</w:t>
      </w:r>
      <w:r>
        <w:rPr>
          <w:rFonts w:eastAsia="Times New Roman" w:cs="Times New Roman"/>
          <w:szCs w:val="24"/>
        </w:rPr>
        <w:t xml:space="preserve"> και είναι ένας, δεν μπορεί να κλέψει; Συγ</w:t>
      </w:r>
      <w:r>
        <w:rPr>
          <w:rFonts w:eastAsia="Times New Roman" w:cs="Times New Roman"/>
          <w:szCs w:val="24"/>
        </w:rPr>
        <w:t>γ</w:t>
      </w:r>
      <w:r>
        <w:rPr>
          <w:rFonts w:eastAsia="Times New Roman" w:cs="Times New Roman"/>
          <w:szCs w:val="24"/>
        </w:rPr>
        <w:t>νώμη, αλλά αν είναι και τα παίρνει, κλέβει σε όποια περιφέρεια της χώρας και αν είναι. Δεν παίζει ρόλο η περιφέρεια. Τι δουλειά έχει αυτό; Άλλωστε και στα κανάλια πέντε του ΣΥΡΙΖΑ και πέντε της Νέας Δημοκρατίας εμ</w:t>
      </w:r>
      <w:r>
        <w:rPr>
          <w:rFonts w:eastAsia="Times New Roman" w:cs="Times New Roman"/>
          <w:szCs w:val="24"/>
        </w:rPr>
        <w:t xml:space="preserve">φανίζεστε. </w:t>
      </w:r>
    </w:p>
    <w:p w14:paraId="0325F6D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Άλλο ζήτημα με τα κανάλια. Έλεγε ο Παππάς ότι θα διορθώσει τα κανάλια και τώρα έχετε μονιμοποιήσει έναν δικομματισμό. Ένας από τη Νέα Δημοκρατία, ένας από τον ΣΥΡΙΖΑ και πού και πού ένας του ΠΑΣΟΚ. Αυτή είναι η δημοκρατία του κ. Παππά. Λέγατε ό</w:t>
      </w:r>
      <w:r>
        <w:rPr>
          <w:rFonts w:eastAsia="Times New Roman" w:cs="Times New Roman"/>
          <w:szCs w:val="24"/>
        </w:rPr>
        <w:t xml:space="preserve">τι θα διώξετε τους νταβατζήδες. Έφυγε </w:t>
      </w:r>
      <w:r>
        <w:rPr>
          <w:rFonts w:eastAsia="Times New Roman" w:cs="Times New Roman"/>
          <w:szCs w:val="24"/>
        </w:rPr>
        <w:t>κάποιος</w:t>
      </w:r>
      <w:r>
        <w:rPr>
          <w:rFonts w:eastAsia="Times New Roman" w:cs="Times New Roman"/>
          <w:szCs w:val="24"/>
        </w:rPr>
        <w:t xml:space="preserve">; </w:t>
      </w:r>
    </w:p>
    <w:p w14:paraId="0325F6D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Τέλος πάντων. Λυπάμαι για τις εξελίξεις σε αυτή</w:t>
      </w:r>
      <w:r>
        <w:rPr>
          <w:rFonts w:eastAsia="Times New Roman" w:cs="Times New Roman"/>
          <w:szCs w:val="24"/>
        </w:rPr>
        <w:t>ν</w:t>
      </w:r>
      <w:r>
        <w:rPr>
          <w:rFonts w:eastAsia="Times New Roman" w:cs="Times New Roman"/>
          <w:szCs w:val="24"/>
        </w:rPr>
        <w:t xml:space="preserve"> την Αίθουσα. Ο λαός θα τιμωρήσει και τη Νέα Δημοκρατία και τον ΣΥΡΙΖΑ. Να μην αμφιβάλλετε. </w:t>
      </w:r>
    </w:p>
    <w:p w14:paraId="0325F6D3"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325F6D4" w14:textId="77777777" w:rsidR="002A39CD" w:rsidRDefault="007F4A76">
      <w:pPr>
        <w:spacing w:line="600" w:lineRule="auto"/>
        <w:ind w:firstLine="720"/>
        <w:contextualSpacing/>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Ευχαριστώ πολύ, κύριε Λεβέντη.</w:t>
      </w:r>
    </w:p>
    <w:p w14:paraId="0325F6D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πιστεύω ότι διερμηνεύω τα αισθήματα των παρόντων και παρουσών Βουλευτών αν πω ότι η Βουλή των Ελλήνων σήμερα τιμά την επέτειο της αντιφασιστικής νίκης των λαών στην Ε</w:t>
      </w:r>
      <w:r>
        <w:rPr>
          <w:rFonts w:eastAsia="Times New Roman" w:cs="Times New Roman"/>
          <w:szCs w:val="24"/>
        </w:rPr>
        <w:t xml:space="preserve">υρώπη με τη λήξη του </w:t>
      </w:r>
      <w:r>
        <w:rPr>
          <w:rFonts w:eastAsia="Times New Roman" w:cs="Times New Roman"/>
          <w:szCs w:val="24"/>
        </w:rPr>
        <w:t xml:space="preserve">Β΄ </w:t>
      </w:r>
      <w:r>
        <w:rPr>
          <w:rFonts w:eastAsia="Times New Roman" w:cs="Times New Roman"/>
          <w:szCs w:val="24"/>
        </w:rPr>
        <w:t xml:space="preserve">Παγκοσμίου Πολέμου. </w:t>
      </w:r>
    </w:p>
    <w:p w14:paraId="0325F6D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Επίσης, τιμούμε και τη μνήμη του συναδέλφου μας, του Βουλευτή Γιώργου Τσαρουχά, που την ίδια ημέρα, μέσα στη διάρκεια της δικτατορίας, με βασανιστήρια,</w:t>
      </w:r>
      <w:r>
        <w:rPr>
          <w:rFonts w:eastAsia="Times New Roman" w:cs="Times New Roman"/>
          <w:szCs w:val="24"/>
        </w:rPr>
        <w:t xml:space="preserve"> </w:t>
      </w:r>
      <w:r>
        <w:rPr>
          <w:rFonts w:eastAsia="Times New Roman" w:cs="Times New Roman"/>
          <w:szCs w:val="24"/>
        </w:rPr>
        <w:t xml:space="preserve">βρήκε φρικτό τέλος. </w:t>
      </w:r>
    </w:p>
    <w:p w14:paraId="0325F6D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Είναι μια διπλή επέτειος, όπως και τόσ</w:t>
      </w:r>
      <w:r>
        <w:rPr>
          <w:rFonts w:eastAsia="Times New Roman" w:cs="Times New Roman"/>
          <w:szCs w:val="24"/>
        </w:rPr>
        <w:t xml:space="preserve">ες άλλες επέτειοι μέσα στον Μάιο, που προσδίδουν, όμως, μια εμβληματική και ιστορική φόρτιση </w:t>
      </w:r>
      <w:r>
        <w:rPr>
          <w:rFonts w:eastAsia="Times New Roman" w:cs="Times New Roman"/>
          <w:szCs w:val="24"/>
        </w:rPr>
        <w:t>σ’</w:t>
      </w:r>
      <w:r>
        <w:rPr>
          <w:rFonts w:eastAsia="Times New Roman" w:cs="Times New Roman"/>
          <w:szCs w:val="24"/>
        </w:rPr>
        <w:t xml:space="preserve"> αυτές τις μέρες. </w:t>
      </w:r>
    </w:p>
    <w:p w14:paraId="0325F6D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τιμάμε και τα δύο γεγονότα. </w:t>
      </w:r>
    </w:p>
    <w:p w14:paraId="0325F6D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25F6DA"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325F6D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Πρωθυπουργός κ. Α</w:t>
      </w:r>
      <w:r>
        <w:rPr>
          <w:rFonts w:eastAsia="Times New Roman" w:cs="Times New Roman"/>
          <w:szCs w:val="24"/>
        </w:rPr>
        <w:t>λέξης Τσίπρας.</w:t>
      </w:r>
    </w:p>
    <w:p w14:paraId="0325F6D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Ευχαριστώ, κύριε Πρόεδρε.</w:t>
      </w:r>
    </w:p>
    <w:p w14:paraId="0325F6D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νομοθετική πρωτοβουλία, για την οποία θα κληθούμε να ψηφίσουμε σε λίγο και συζητάμε στην Ολομέλεια χθες και σήμερα, πιστεύω ότι έχει μια ξεχω</w:t>
      </w:r>
      <w:r>
        <w:rPr>
          <w:rFonts w:eastAsia="Times New Roman" w:cs="Times New Roman"/>
          <w:szCs w:val="24"/>
        </w:rPr>
        <w:t>ριστή σημασία. Και αυτός είναι ο λόγος που ζήτησα να πάρω τον λόγο σήμερα.</w:t>
      </w:r>
    </w:p>
    <w:p w14:paraId="0325F6DE" w14:textId="77777777" w:rsidR="002A39CD" w:rsidRDefault="007F4A76">
      <w:pPr>
        <w:spacing w:line="600" w:lineRule="auto"/>
        <w:ind w:firstLine="720"/>
        <w:contextualSpacing/>
        <w:jc w:val="both"/>
        <w:rPr>
          <w:rFonts w:eastAsia="Times New Roman"/>
          <w:szCs w:val="24"/>
        </w:rPr>
      </w:pPr>
      <w:r>
        <w:rPr>
          <w:rFonts w:eastAsia="Times New Roman" w:cs="Times New Roman"/>
          <w:szCs w:val="24"/>
        </w:rPr>
        <w:t>Έχω την αίσθηση ότι η δημόσια συζήτηση για το νομοσχέδιο αυτό εστιάστηκε -κακώς κατά την άποψή μου- σε ένα μόνο άρθρο του νομοσχεδίου. Δεν το θεωρώ ασήμαντο, ω</w:t>
      </w:r>
      <w:r>
        <w:rPr>
          <w:rFonts w:eastAsia="Times New Roman"/>
          <w:szCs w:val="24"/>
        </w:rPr>
        <w:t>στόσο νομίζω ότι το με</w:t>
      </w:r>
      <w:r>
        <w:rPr>
          <w:rFonts w:eastAsia="Times New Roman"/>
          <w:szCs w:val="24"/>
        </w:rPr>
        <w:t xml:space="preserve">γάλο θέμα σήμερα είναι η στάση της πολιτείας απέναντι στα παιδιά που στερούνται της δυνατότητας να ζήσουν μια φυσιολογική ζωή και μεγαλώνουν στα ιδρύματα, παιδιά τα οποία, δυστυχώς, στα μάτια της πολιτείας μέχρι σήμερα ήταν σχεδόν αόρατα, θα έλεγε </w:t>
      </w:r>
      <w:r>
        <w:rPr>
          <w:rFonts w:eastAsia="Times New Roman"/>
          <w:szCs w:val="24"/>
        </w:rPr>
        <w:t xml:space="preserve">κάποιος </w:t>
      </w:r>
      <w:r>
        <w:rPr>
          <w:rFonts w:eastAsia="Times New Roman"/>
          <w:szCs w:val="24"/>
        </w:rPr>
        <w:t xml:space="preserve">παιδιά ενός κατώτερου θεού που στερούνται της δυνατότητας να ζουν και να ωριμάζουν σε ένα σπίτι, σε μια οικογένεια. </w:t>
      </w:r>
    </w:p>
    <w:p w14:paraId="0325F6DF"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Αυτά τα παιδιά, λοιπόν, είναι που πρέπει να έχουμε σήμερα στο μυαλό μας. Και ο λόγος που κατατέθηκε αυτό το νομοσχέδιο -και βεβαίως έγινε και πολύ ουσιαστική μελέτη και δουλειά μέχρι να καταρτιστεί αυτό το νομοσχέδιο- ήταν για να σταματήσει </w:t>
      </w:r>
      <w:r>
        <w:rPr>
          <w:rFonts w:eastAsia="Times New Roman"/>
          <w:szCs w:val="24"/>
        </w:rPr>
        <w:lastRenderedPageBreak/>
        <w:t xml:space="preserve">επιτέλους αυτό </w:t>
      </w:r>
      <w:r>
        <w:rPr>
          <w:rFonts w:eastAsia="Times New Roman"/>
          <w:szCs w:val="24"/>
        </w:rPr>
        <w:t>το όργιο της γραφειοκρατίας και των δεκάδων θεσμικών εμποδίων, για να μπορέσει να δοθεί μια ευκαιρία, μια δυνατότητα να βιώσουν αυτά τα παιδιά ένα καλύτερο μέλλον και να μην στερηθούν για πάντα αυτό που άδικα έχασαν, ένα σπίτι, μια οικογένεια, ιδίως όταν ξ</w:t>
      </w:r>
      <w:r>
        <w:rPr>
          <w:rFonts w:eastAsia="Times New Roman"/>
          <w:szCs w:val="24"/>
        </w:rPr>
        <w:t>έρουμε πολύ καλά ότι για κάθε παιδί που τα στερείται, υπάρχουν, την ίδια στιγμή, πολλοί άνθρωποι που είναι διατεθειμένοι να τα προσφέρουν, άνθρωποι που έχουν πάρει την απόφαση να αλλάξουν τη ζωή τους και να προσφέρουν την αγάπη τους είτε ως ανάδοχοι είτε ω</w:t>
      </w:r>
      <w:r>
        <w:rPr>
          <w:rFonts w:eastAsia="Times New Roman"/>
          <w:szCs w:val="24"/>
        </w:rPr>
        <w:t xml:space="preserve">ς θετοί γονείς. </w:t>
      </w:r>
    </w:p>
    <w:p w14:paraId="0325F6E0"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καλώ να αναρωτηθείτε το εξής: Γιατί είναι τόσο δύσκολο μέχρι σήμερα όλο αυτό; Γιατί είναι τόσο δύσκολο για τις δύο αυτές πλευρές να βρεθούν μαζί; Γιατί η γραφειοκρατία και τα θεσμικά κενά να γίνονται εμπόδιο, πολλές φορές απροσπέλαστο,</w:t>
      </w:r>
      <w:r>
        <w:rPr>
          <w:rFonts w:eastAsia="Times New Roman"/>
          <w:szCs w:val="24"/>
        </w:rPr>
        <w:t xml:space="preserve"> ανάμεσά τους; </w:t>
      </w:r>
    </w:p>
    <w:p w14:paraId="0325F6E1"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Πιστεύω ότι σε αυτά ακριβώς τα ερωτήματα έρχεται σήμερα να απαντήσει αυτό το νομοσχέδιο. Και υπ’ αυτήν την έννοια θεωρώ ότι είναι μια θεσμική τομή, υπ’ αυτήν </w:t>
      </w:r>
      <w:r>
        <w:rPr>
          <w:rFonts w:eastAsia="Times New Roman"/>
          <w:szCs w:val="24"/>
        </w:rPr>
        <w:lastRenderedPageBreak/>
        <w:t>την έννοια πιστεύω ότι είναι πολύ σημαντικό αυτό το νομοσχέδιο να το αντιμετωπίσου</w:t>
      </w:r>
      <w:r>
        <w:rPr>
          <w:rFonts w:eastAsia="Times New Roman"/>
          <w:szCs w:val="24"/>
        </w:rPr>
        <w:t xml:space="preserve">με χωρίς μικροκομματικές σκοπιμότητες. Δεν χωράνε -πιστεύω- σε τέτοιου είδους ζητήματα μικροκομματικές σκοπιμότητες. </w:t>
      </w:r>
    </w:p>
    <w:p w14:paraId="0325F6E2"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Ποια σκοπιμότητα μπορεί να ωθήσει ορισμένους να πουν «</w:t>
      </w:r>
      <w:r>
        <w:rPr>
          <w:rFonts w:eastAsia="Times New Roman"/>
          <w:szCs w:val="24"/>
        </w:rPr>
        <w:t>ό</w:t>
      </w:r>
      <w:r>
        <w:rPr>
          <w:rFonts w:eastAsia="Times New Roman"/>
          <w:szCs w:val="24"/>
        </w:rPr>
        <w:t>χι» σε μια προσπάθεια τομής προς όφελος των παιδιών που στερούνται της αγάπης και τ</w:t>
      </w:r>
      <w:r>
        <w:rPr>
          <w:rFonts w:eastAsia="Times New Roman"/>
          <w:szCs w:val="24"/>
        </w:rPr>
        <w:t>ης φροντίδας; Και ποια σκοπιμότητα είναι αυτή που θα μπορούσε να ωθήσει ορισμένους να πουν «</w:t>
      </w:r>
      <w:r>
        <w:rPr>
          <w:rFonts w:eastAsia="Times New Roman"/>
          <w:szCs w:val="24"/>
        </w:rPr>
        <w:t>ν</w:t>
      </w:r>
      <w:r>
        <w:rPr>
          <w:rFonts w:eastAsia="Times New Roman"/>
          <w:szCs w:val="24"/>
        </w:rPr>
        <w:t>αι» στη διαιώνιση ενός καθεστώτος που εμποδίζει χιλιάδες νέα ή μεγαλύτερα ζευγάρια να προσφέρουν σε ένα παιδί αγάπη;</w:t>
      </w:r>
    </w:p>
    <w:p w14:paraId="0325F6E3"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Τι έρχεται, λοιπόν, να επιλύσει αυτό το νομοσχ</w:t>
      </w:r>
      <w:r>
        <w:rPr>
          <w:rFonts w:eastAsia="Times New Roman"/>
          <w:szCs w:val="24"/>
        </w:rPr>
        <w:t xml:space="preserve">έδιο; </w:t>
      </w:r>
    </w:p>
    <w:p w14:paraId="0325F6E4"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πρώτο πράγμα που επιλύει είναι το ότι τα παιδιά που βρίσκονται σε ιδρύματα, παύουν, επιτέλους, να είναι αόρατα από την πολιτεία. Κανένα κράτος και κα</w:t>
      </w:r>
      <w:r>
        <w:rPr>
          <w:rFonts w:eastAsia="Times New Roman"/>
          <w:szCs w:val="24"/>
        </w:rPr>
        <w:t>μ</w:t>
      </w:r>
      <w:r>
        <w:rPr>
          <w:rFonts w:eastAsia="Times New Roman"/>
          <w:szCs w:val="24"/>
        </w:rPr>
        <w:t>μιά συντεταγμένη πολιτεία δεν μπορεί να επιτρέπει να αντιμετωπίζονται αυτές οι ψυχές ως οι εν δυ</w:t>
      </w:r>
      <w:r>
        <w:rPr>
          <w:rFonts w:eastAsia="Times New Roman"/>
          <w:szCs w:val="24"/>
        </w:rPr>
        <w:t xml:space="preserve">νάμει απόκληροι της κοινωνίας. Δεν μπορεί να συνεχιστεί αυτή η αδιαφορία που </w:t>
      </w:r>
      <w:r>
        <w:rPr>
          <w:rFonts w:eastAsia="Times New Roman"/>
          <w:szCs w:val="24"/>
        </w:rPr>
        <w:lastRenderedPageBreak/>
        <w:t xml:space="preserve">υποθηκεύει το μέλλον τους. Είναι θλιβερό σήμερα το γεγονός ότι αδυνατούμε ως πολιτεία να γνωρίζουμε τον ακριβή αριθμό αυτών των παιδιών που φιλοξενούνται στα ιδρύματα. Αυτή είναι </w:t>
      </w:r>
      <w:r>
        <w:rPr>
          <w:rFonts w:eastAsia="Times New Roman"/>
          <w:szCs w:val="24"/>
        </w:rPr>
        <w:t xml:space="preserve">η πικρή αλήθεια και πρέπει κάποια στιγμή να την αντιμετωπίσουμε. </w:t>
      </w:r>
    </w:p>
    <w:p w14:paraId="0325F6E5"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πρώτο πράγμα, λοιπόν, είναι ότι δημιουργούμε έναν ηλεκτρονικό φάκελο με τα στοιχεία του κάθε παιδιού ξεχωριστά, για να γνωρίζουμε πόσα είναι και ποια είναι αυτά τα παιδιά που αναζητούν οι</w:t>
      </w:r>
      <w:r>
        <w:rPr>
          <w:rFonts w:eastAsia="Times New Roman"/>
          <w:szCs w:val="24"/>
        </w:rPr>
        <w:t xml:space="preserve">κογένεια, ώστε να μπορέσουμε να αντιμετωπίσουμε εν συνόλω το ζήτημα, έχοντας έναν αυτονόητο, νομίζω, στόχο μακροπρόθεσμα: Κανένα παιδί στο περιθώριο, κανένα παιδί σε ίδρυμα. </w:t>
      </w:r>
    </w:p>
    <w:p w14:paraId="0325F6E6"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Μέσα από αυτήν τη διαδικασία της καταγραφής, η οποία θα ξεκινήσει τους επόμενους </w:t>
      </w:r>
      <w:r>
        <w:rPr>
          <w:rFonts w:eastAsia="Times New Roman"/>
          <w:szCs w:val="24"/>
        </w:rPr>
        <w:t>μήνες, θα διευκολυνθεί η διαδικασία αναδοχής ή υιοθεσίας, η οποία θα έχει ως απαραίτητη προϋπόθεση την ύπαρξη του ηλεκτρονικού φακέλου για το κάθε παιδί.</w:t>
      </w:r>
    </w:p>
    <w:p w14:paraId="0325F6E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επιπροσθέτως αυτός ο ηλεκτρονικός φάκελος διασφαλίζει και κάτι </w:t>
      </w:r>
      <w:r>
        <w:rPr>
          <w:rFonts w:eastAsia="Times New Roman" w:cs="Times New Roman"/>
          <w:szCs w:val="24"/>
        </w:rPr>
        <w:t xml:space="preserve">ακόμη </w:t>
      </w:r>
      <w:r>
        <w:rPr>
          <w:rFonts w:eastAsia="Times New Roman" w:cs="Times New Roman"/>
          <w:szCs w:val="24"/>
        </w:rPr>
        <w:t xml:space="preserve">πολύ σημαντικό. Ότι όταν το </w:t>
      </w:r>
      <w:r>
        <w:rPr>
          <w:rFonts w:eastAsia="Times New Roman" w:cs="Times New Roman"/>
          <w:szCs w:val="24"/>
        </w:rPr>
        <w:t>παιδί ενηλικιωθεί, θα μπορεί</w:t>
      </w:r>
      <w:r w:rsidRPr="002268CF">
        <w:rPr>
          <w:rFonts w:eastAsia="Times New Roman" w:cs="Times New Roman"/>
          <w:szCs w:val="24"/>
        </w:rPr>
        <w:t>,</w:t>
      </w:r>
      <w:r>
        <w:rPr>
          <w:rFonts w:eastAsia="Times New Roman" w:cs="Times New Roman"/>
          <w:szCs w:val="24"/>
        </w:rPr>
        <w:t xml:space="preserve"> αν το θελήσει</w:t>
      </w:r>
      <w:r w:rsidRPr="002268CF">
        <w:rPr>
          <w:rFonts w:eastAsia="Times New Roman" w:cs="Times New Roman"/>
          <w:szCs w:val="24"/>
        </w:rPr>
        <w:t>,</w:t>
      </w:r>
      <w:r>
        <w:rPr>
          <w:rFonts w:eastAsia="Times New Roman" w:cs="Times New Roman"/>
          <w:szCs w:val="24"/>
        </w:rPr>
        <w:t xml:space="preserve"> να ανατρέξει </w:t>
      </w:r>
      <w:r>
        <w:rPr>
          <w:rFonts w:eastAsia="Times New Roman" w:cs="Times New Roman"/>
          <w:szCs w:val="24"/>
        </w:rPr>
        <w:lastRenderedPageBreak/>
        <w:t>σε αυτά τα στοιχεία και να αναζητήσει τις ρίζες του, ώστε να αποφεύγονται πλέον τα ανθρώπινα δράματα που γνωρίζουμε ότι έχουν παρουσιαστεί σε ανάλογες περιπτώσεις στο παρελθόν με ανθρώπους που αναζη</w:t>
      </w:r>
      <w:r>
        <w:rPr>
          <w:rFonts w:eastAsia="Times New Roman" w:cs="Times New Roman"/>
          <w:szCs w:val="24"/>
        </w:rPr>
        <w:t>τούν μάταια να βρουν τις ρίζες και τους φυσικούς τους γονείς.</w:t>
      </w:r>
    </w:p>
    <w:p w14:paraId="0325F6E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μεγάλο ζήτημα που επιλύουμε </w:t>
      </w:r>
      <w:r w:rsidRPr="002268CF">
        <w:rPr>
          <w:rFonts w:eastAsia="Times New Roman" w:cs="Times New Roman"/>
          <w:szCs w:val="24"/>
        </w:rPr>
        <w:t>-</w:t>
      </w:r>
      <w:r>
        <w:rPr>
          <w:rFonts w:eastAsia="Times New Roman" w:cs="Times New Roman"/>
          <w:szCs w:val="24"/>
        </w:rPr>
        <w:t xml:space="preserve">αν το πρώτο ζήτημα αφορά </w:t>
      </w:r>
      <w:r>
        <w:rPr>
          <w:rFonts w:eastAsia="Times New Roman" w:cs="Times New Roman"/>
          <w:szCs w:val="24"/>
        </w:rPr>
        <w:t>σ</w:t>
      </w:r>
      <w:r>
        <w:rPr>
          <w:rFonts w:eastAsia="Times New Roman" w:cs="Times New Roman"/>
          <w:szCs w:val="24"/>
        </w:rPr>
        <w:t xml:space="preserve">τα παιδιά- αφορά </w:t>
      </w:r>
      <w:r>
        <w:rPr>
          <w:rFonts w:eastAsia="Times New Roman" w:cs="Times New Roman"/>
          <w:szCs w:val="24"/>
        </w:rPr>
        <w:t>σ</w:t>
      </w:r>
      <w:r>
        <w:rPr>
          <w:rFonts w:eastAsia="Times New Roman" w:cs="Times New Roman"/>
          <w:szCs w:val="24"/>
        </w:rPr>
        <w:t xml:space="preserve">τους υποψήφιους γονείς. Τους ανθρώπους, δηλαδή, που μέχρι σήμερα υποχρεώνονται σε μία πολυετή αναμονή, που σε </w:t>
      </w:r>
      <w:r>
        <w:rPr>
          <w:rFonts w:eastAsia="Times New Roman" w:cs="Times New Roman"/>
          <w:szCs w:val="24"/>
        </w:rPr>
        <w:t xml:space="preserve">ορισμένες περιπτώσεις φτάνει μέχρι και τα έξι χρόνια, μέχρι να προχωρήσουν οι διαδικασίες. Ανθρώπους, δηλαδή, που θέλουν να προσφέρουν αγάπη και που βρίσκουν ένα παιδί που μπορεί να μην έχει πάει ακόμη στο σχολείο και μέχρι να ολοκληρωθεί η διαδικασία, το </w:t>
      </w:r>
      <w:r>
        <w:rPr>
          <w:rFonts w:eastAsia="Times New Roman" w:cs="Times New Roman"/>
          <w:szCs w:val="24"/>
        </w:rPr>
        <w:t>παιδί αυτό είναι στο γυμνάσιο. Αυτή είναι η πραγματικότητα που ζουν σήμερα εκατοντάδες ζευγάρια γύρω μας.</w:t>
      </w:r>
    </w:p>
    <w:p w14:paraId="0325F6E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Προχωράμε, λοιπόν, σε μία σειρά από ρυθμίσεις, ώστε αυτή η επίπονη και ψυχοφθόρα αναμονή, να περιοριστεί. Να επισπευσθούν οι διαδικασίες. Η αναδοχή θα</w:t>
      </w:r>
      <w:r>
        <w:rPr>
          <w:rFonts w:eastAsia="Times New Roman" w:cs="Times New Roman"/>
          <w:szCs w:val="24"/>
        </w:rPr>
        <w:t xml:space="preserve"> </w:t>
      </w:r>
      <w:r>
        <w:rPr>
          <w:rFonts w:eastAsia="Times New Roman" w:cs="Times New Roman"/>
          <w:szCs w:val="24"/>
        </w:rPr>
        <w:lastRenderedPageBreak/>
        <w:t xml:space="preserve">έχει πλέον μέγιστο διάστημα ολοκλήρωσης τους οκτώ έως δώδεκα μήνες, αντί για χρόνια, όπως ίσχυε μέχρι σήμερα. Αντιστοίχως και η υιοθεσία οκτώ έως δώδεκα μήνες και μετά θα εκκρεμεί μόνο η δικάσιμος για την οποία θα υπάρξει, επίσης, η σχετική μέριμνα και ο </w:t>
      </w:r>
      <w:r>
        <w:rPr>
          <w:rFonts w:eastAsia="Times New Roman" w:cs="Times New Roman"/>
          <w:szCs w:val="24"/>
        </w:rPr>
        <w:t>συντονισμός με το Υπουργείο Δικαιοσύνης, ώστε να ορίζεται κατά προτεραιότητα και έτσι να επισπεύδεται η όλη διαδικασία.</w:t>
      </w:r>
    </w:p>
    <w:p w14:paraId="0325F6E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Άρα, λοιπόν, μετατρέπουμε μία υπόθεση που σήμερα είναι φθορά ψυχής αρκετών χρόνων για εκατοντάδες, ίσως και χιλιάδες ζευγάρια, σε μία υπ</w:t>
      </w:r>
      <w:r>
        <w:rPr>
          <w:rFonts w:eastAsia="Times New Roman" w:cs="Times New Roman"/>
          <w:szCs w:val="24"/>
        </w:rPr>
        <w:t>όθεση η οποία θα μπορεί να διεκπεραιώνεται επιτυχώς μέσα σε ένα μόνο έτος. Θα σταματήσει, λοιπόν, αυτό το βασανιστήριο και για τους υποψήφιους γονείς, αλλά και για τα παιδιά. Και αυτό νομίζω ότι σε τελική ανάλυση είναι μία πολύ σημαντική συνεισφορά απέναντ</w:t>
      </w:r>
      <w:r>
        <w:rPr>
          <w:rFonts w:eastAsia="Times New Roman" w:cs="Times New Roman"/>
          <w:szCs w:val="24"/>
        </w:rPr>
        <w:t>ι στους συνανθρώπους μας. Είναι θα έλεγα ανθρώπινο χρέος από την πλευρά μας, από την πλευρά της πολιτείας, απέναντι σε συνανθρώπους μας που θέλουν να κάνουν ό,τι πιο ανθρώπινο έχει η φύση μας, να προσφέρουν και να λάβουν αγάπη.</w:t>
      </w:r>
    </w:p>
    <w:p w14:paraId="0325F6E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Σ’ αυτό το σημείο, θέλω να α</w:t>
      </w:r>
      <w:r>
        <w:rPr>
          <w:rFonts w:eastAsia="Times New Roman" w:cs="Times New Roman"/>
          <w:szCs w:val="24"/>
        </w:rPr>
        <w:t>ναφερθώ στο θέμα που προκάλεσε αρκετή σύγχυση στη δημόσια συζήτηση είτε λόγω άγνοιας είτε όμως και λόγω σκοπιμοτήτων.</w:t>
      </w:r>
    </w:p>
    <w:p w14:paraId="0325F6E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θέλω να αναφερθώ στη σύγχυση που αφορά </w:t>
      </w:r>
      <w:r>
        <w:rPr>
          <w:rFonts w:eastAsia="Times New Roman" w:cs="Times New Roman"/>
          <w:szCs w:val="24"/>
        </w:rPr>
        <w:t>σ</w:t>
      </w:r>
      <w:r>
        <w:rPr>
          <w:rFonts w:eastAsia="Times New Roman" w:cs="Times New Roman"/>
          <w:szCs w:val="24"/>
        </w:rPr>
        <w:t>τη διάκριση ανάμεσα στην αναδοχή και την υιοθεσία. Κάποιοι λανθασμένα ταυτίζουν την υιοθεσί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αποτελεί μία διαδικασία η οποία εγκρίνεται σε τελικό στάδιο από δικαστήριο</w:t>
      </w:r>
      <w:r>
        <w:rPr>
          <w:rFonts w:eastAsia="Times New Roman" w:cs="Times New Roman"/>
          <w:szCs w:val="24"/>
        </w:rPr>
        <w:t>.</w:t>
      </w:r>
      <w:r>
        <w:rPr>
          <w:rFonts w:eastAsia="Times New Roman" w:cs="Times New Roman"/>
          <w:szCs w:val="24"/>
        </w:rPr>
        <w:t xml:space="preserve"> με την αναδοχή. Η αναδοχή προβλέπει ότι το παιδί έχει τη δυνατότητα να επιστρέψει στους φυσικούς του γονείς, οι οποίοι, επιπροσθέτως, κατά τη διάρκεια της αναδοχής, θα πρέπε</w:t>
      </w:r>
      <w:r>
        <w:rPr>
          <w:rFonts w:eastAsia="Times New Roman" w:cs="Times New Roman"/>
          <w:szCs w:val="24"/>
        </w:rPr>
        <w:t>ι να έχουν επαφή μαζί του.</w:t>
      </w:r>
    </w:p>
    <w:p w14:paraId="0325F6E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-νομίζω χωρίς υπερβολή- ότι η αναδοχή ως πράξη αποτελεί υπόδειγμα αλτρουϊσμού, αλληλεγγύης και προσφοράς για όσους το επιλέγουν. Γιατί επιλέγουν μόνο να δώσουν σε ένα παιδί, χωρίς να αποκτήσουν δικαιώματα επάνω σε αυτό. </w:t>
      </w:r>
      <w:r>
        <w:rPr>
          <w:rFonts w:eastAsia="Times New Roman" w:cs="Times New Roman"/>
          <w:szCs w:val="24"/>
        </w:rPr>
        <w:t>Και συνάπτεται, μέσα από μία συμβολαιογραφική πράξη, αφού έχουν προχωρήσει οι προβλεπόμενες διαδικασίες.</w:t>
      </w:r>
    </w:p>
    <w:p w14:paraId="0325F6E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Τι κάνει, λοιπόν, το νομοσχέδιο αυτό, πέραν της χρονικής επίσπευσης για την οποία σας μίλησα πριν από λίγο. Καθιστά ενιαίο το πλαίσιο καταλληλόλητας τω</w:t>
      </w:r>
      <w:r>
        <w:rPr>
          <w:rFonts w:eastAsia="Times New Roman" w:cs="Times New Roman"/>
          <w:szCs w:val="24"/>
        </w:rPr>
        <w:t xml:space="preserve">ν αναδόχων ή θετών γονέων για κάθε περίπτωση, μέσα από μία συγκεκριμένη, αδιάβλητη και με επιστημονικά κριτήρια διαδικασία, εις την οποία οι υποψήφιοι γονείς, μεταξύ άλλων, ελέγχονται και περνούν και από μαθήματα </w:t>
      </w:r>
      <w:proofErr w:type="spellStart"/>
      <w:r>
        <w:rPr>
          <w:rFonts w:eastAsia="Times New Roman" w:cs="Times New Roman"/>
          <w:szCs w:val="24"/>
        </w:rPr>
        <w:t>γονεϊκότητας</w:t>
      </w:r>
      <w:proofErr w:type="spellEnd"/>
      <w:r>
        <w:rPr>
          <w:rFonts w:eastAsia="Times New Roman" w:cs="Times New Roman"/>
          <w:szCs w:val="24"/>
        </w:rPr>
        <w:t xml:space="preserve">. Και όλη αυτή η διαδικασία θα </w:t>
      </w:r>
      <w:r>
        <w:rPr>
          <w:rFonts w:eastAsia="Times New Roman" w:cs="Times New Roman"/>
          <w:szCs w:val="24"/>
        </w:rPr>
        <w:t>εποπτεύεται και θα συντονίζεται από το Εθνικό Συμβούλιο για την Αναδοχή και την Υιοθεσία, το οποίο θα υπάγεται στο Υπουργείο Εργασίας.</w:t>
      </w:r>
    </w:p>
    <w:p w14:paraId="0325F6EF"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Αυτή είναι η ουσία αυτού του νομοσχεδίου, να διευκολύνουμε τους συνανθρώπους μας που θέλουν να δώσουν αγάπη στα παιδιά πο</w:t>
      </w:r>
      <w:r>
        <w:rPr>
          <w:rFonts w:eastAsia="Times New Roman"/>
          <w:szCs w:val="24"/>
        </w:rPr>
        <w:t>υ τη στερούνται. Και να δώσουμε βεβαίως προτεραιότητα στην ανάγκη αυτών των παιδιών να βρουν οικογένεια και να μεγαλώσουν υπό τις καλύτερες δυνατές συνθήκες γι’ αυτά μέσα σε ένα περιβάλλον αγάπης και φροντίδας.</w:t>
      </w:r>
    </w:p>
    <w:p w14:paraId="0325F6F0"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Τώρα, το γιατί όλες αυτές τις μέρες, όλες αυτ</w:t>
      </w:r>
      <w:r>
        <w:rPr>
          <w:rFonts w:eastAsia="Times New Roman"/>
          <w:szCs w:val="24"/>
        </w:rPr>
        <w:t xml:space="preserve">ές τις βδομάδες δεν συζητάμε στη δημόσια σφαίρα για την ουσία του νομοσχεδίου, που πιστεύω ότι αποτελεί μια μεγάλη </w:t>
      </w:r>
      <w:r>
        <w:rPr>
          <w:rFonts w:eastAsia="Times New Roman"/>
          <w:szCs w:val="24"/>
        </w:rPr>
        <w:lastRenderedPageBreak/>
        <w:t xml:space="preserve">κοινωνική τομή και συζητάμε για μια λεπτομέρειά του, που αφορά </w:t>
      </w:r>
      <w:r>
        <w:rPr>
          <w:rFonts w:eastAsia="Times New Roman"/>
          <w:szCs w:val="24"/>
        </w:rPr>
        <w:t>σ</w:t>
      </w:r>
      <w:r>
        <w:rPr>
          <w:rFonts w:eastAsia="Times New Roman"/>
          <w:szCs w:val="24"/>
        </w:rPr>
        <w:t>τον σεξουαλικό προσανατολισμό των υποψήφιων προς αναδοχή γονέων, είναι ένα ερ</w:t>
      </w:r>
      <w:r>
        <w:rPr>
          <w:rFonts w:eastAsia="Times New Roman"/>
          <w:szCs w:val="24"/>
        </w:rPr>
        <w:t xml:space="preserve">ώτημα το οποίο εγώ θα προσπαθήσω να το απαντήσω. </w:t>
      </w:r>
    </w:p>
    <w:p w14:paraId="0325F6F1"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Μια μερίδα συναδέλφων μας ή και πολιτικών δυνάμεων σε αυτήν εδώ την Αίθουσα το κάνει αυτό επειδή αρέσκεται στο να αναπαράγει στερεότυπα και φοβικά σύνδρομα, αναχρονιστικά εν πολλοίς. </w:t>
      </w:r>
    </w:p>
    <w:p w14:paraId="0325F6F2"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Μια άλλη μερίδα το κάν</w:t>
      </w:r>
      <w:r>
        <w:rPr>
          <w:rFonts w:eastAsia="Times New Roman"/>
          <w:szCs w:val="24"/>
        </w:rPr>
        <w:t>ει γιατί αυτό που την τρέφει δεν είναι η αγάπη, αλλά το μίσος για τον συνάνθρωπο, το μίσος γι’ αυτόν που είναι ξένος, το μίσος για τον αλλόθρησκο, το μίσος γι’ αυτόν που είναι διαφορετικός και έχει άλλες ιδέες από τις δικές μας. Ακόμα και η υποτιθέμενη αγά</w:t>
      </w:r>
      <w:r>
        <w:rPr>
          <w:rFonts w:eastAsia="Times New Roman"/>
          <w:szCs w:val="24"/>
        </w:rPr>
        <w:t xml:space="preserve">πη για την πατρίδα είναι ψεύτικη επιτηδευμένη και φαλκιδεμένη, γιατί την αγάπη για την πατρίδα σου δεν μπορείς να τη στηρίζεις στο μίσος για την πατρίδα του </w:t>
      </w:r>
      <w:r>
        <w:rPr>
          <w:rFonts w:eastAsia="Times New Roman"/>
          <w:szCs w:val="24"/>
        </w:rPr>
        <w:t>άλλου</w:t>
      </w:r>
      <w:r>
        <w:rPr>
          <w:rFonts w:eastAsia="Times New Roman"/>
          <w:szCs w:val="24"/>
        </w:rPr>
        <w:t xml:space="preserve">. </w:t>
      </w:r>
    </w:p>
    <w:p w14:paraId="0325F6F3"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lastRenderedPageBreak/>
        <w:t>Συνεπώς, μια μερίδα των αντιδράσεων προέρχεται από αυτούς που το μίσος τούς τρέφει και τρέφ</w:t>
      </w:r>
      <w:r>
        <w:rPr>
          <w:rFonts w:eastAsia="Times New Roman"/>
          <w:szCs w:val="24"/>
        </w:rPr>
        <w:t xml:space="preserve">ονται από αυτό και άρα είτε είναι αλλεργικοί είτε δεν μπορούν να κατανοήσουν έναν νόμο που ασχολείται με το να διευκολύνει τους συνανθρώπους μας που θέλουν να προσφέρουν αγάπη. </w:t>
      </w:r>
    </w:p>
    <w:p w14:paraId="0325F6F4"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Υπάρχει, όμως, κι άλλη μια κατηγορία, όπως είπα πριν, που αναπαράγει την υποκρ</w:t>
      </w:r>
      <w:r>
        <w:rPr>
          <w:rFonts w:eastAsia="Times New Roman"/>
          <w:szCs w:val="24"/>
        </w:rPr>
        <w:t xml:space="preserve">ισία, θα έλεγα, φοβικά σύνδρομα και στερεότυπα, στο όνομα μάλιστα μιας  θρησκείας που είναι δομημένη πάνω στον άξονα της αγάπης προς τον συνάνθρωπο. Εξ’ ου και η υποκρισία. </w:t>
      </w:r>
    </w:p>
    <w:p w14:paraId="0325F6F5"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Εγώ, όμως, δεν θα σταθώ σε όλα αυτά. Θα πω μονάχα ότι η πολιτεία μας και ως εκ τού</w:t>
      </w:r>
      <w:r>
        <w:rPr>
          <w:rFonts w:eastAsia="Times New Roman"/>
          <w:szCs w:val="24"/>
        </w:rPr>
        <w:t>του εμείς οι Βουλευτές που νομοθετούμε είμαστε υποχρεωμένοι εκ του Συντάγματος να αντιμετωπίζουμε τους συνανθρώπους μας ισότιμα. Ταυτόχρονα, η πολιτεία είναι υποχρεωμένη να διασφαλίζει τις συνθήκες ώστε τα παιδιά να βρεθούν στο καλύτερο δυνατό περιβάλλον α</w:t>
      </w:r>
      <w:r>
        <w:rPr>
          <w:rFonts w:eastAsia="Times New Roman"/>
          <w:szCs w:val="24"/>
        </w:rPr>
        <w:t xml:space="preserve">γάπης και φροντίδας και οι συνθήκες αυτές σχετίζονται με </w:t>
      </w:r>
      <w:r>
        <w:rPr>
          <w:rFonts w:eastAsia="Times New Roman"/>
          <w:szCs w:val="24"/>
        </w:rPr>
        <w:lastRenderedPageBreak/>
        <w:t>μια σειρά από πράγματα, μεταξύ των οποίων όμως σίγουρα δεν μπορεί να βρίσκεται ο σεξουαλικός προσανατολισμός των υποψήφιων γονέων.</w:t>
      </w:r>
    </w:p>
    <w:p w14:paraId="0325F6F6"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Στην Ελλάδα του 2018, κυρίες και κύριοι συνάδελφοι, οι αξίες του ορθού λόγου, της ισότητας και της προόδου, πιστεύω ότι είναι και θα είναι, πρέπει να είναι και να συμβάλλουμε όλοι μας ώστε να είναι, πάνω από στερεότυπα και φοβικά σύνδρομα. Και σε ό,τι μας </w:t>
      </w:r>
      <w:r>
        <w:rPr>
          <w:rFonts w:eastAsia="Times New Roman"/>
          <w:szCs w:val="24"/>
        </w:rPr>
        <w:t xml:space="preserve">αφορά ως Κυβέρνηση αυτού του τόπου, θα είμαστε απόλυτα συνεπείς με αυτό. </w:t>
      </w:r>
    </w:p>
    <w:p w14:paraId="0325F6F7"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Παρακολούθησα τον δημόσιο διάλογο, αλλά και τις επίσημες τοποθετήσεις των κομμάτων. Με στεναχώρια θα το πω, αλλά η Νέα Δημοκρατία του κ. Μητσοτάκη μπορεί αν θέλει να μας παραδώσει εδ</w:t>
      </w:r>
      <w:r>
        <w:rPr>
          <w:rFonts w:eastAsia="Times New Roman"/>
          <w:szCs w:val="24"/>
        </w:rPr>
        <w:t>ώ άλλο ένα μάθημα, είναι δικαίωμά της –γιατί αυτό κάνει- για το ποιος είναι πραγματικά λαϊκιστής και λογαριάζει μόνο το πολιτικό κόστος και ποιος είναι αληθινά, στην πράξη και όχι στα λόγια, φιλελεύθερος, όχι με την οικονομική διάσταση του όρου, αλλά με τη</w:t>
      </w:r>
      <w:r>
        <w:rPr>
          <w:rFonts w:eastAsia="Times New Roman"/>
          <w:szCs w:val="24"/>
        </w:rPr>
        <w:t xml:space="preserve">ν κοινωνική. Μπορεί να μας δώσει ένα μάθημα για το </w:t>
      </w:r>
      <w:r>
        <w:rPr>
          <w:rFonts w:eastAsia="Times New Roman"/>
          <w:szCs w:val="24"/>
        </w:rPr>
        <w:lastRenderedPageBreak/>
        <w:t>ποιος είναι πραγματικά προοδευτικός και ποιος συντηρητικός λέγοντας για κάτι αυτονόητο: «Μα, δεν έχει ωριμάσει η κοινωνία, για να το ψηφίσουμε».</w:t>
      </w:r>
    </w:p>
    <w:p w14:paraId="0325F6F8"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Είναι δικαίωμα του κυρίου Μητσοτάκη και της Νέας Δημοκρατίας</w:t>
      </w:r>
      <w:r>
        <w:rPr>
          <w:rFonts w:eastAsia="Times New Roman"/>
          <w:szCs w:val="24"/>
        </w:rPr>
        <w:t xml:space="preserve"> να το κάνει αυτό. Εγώ μόνο ένα πράγμα θέλω να πω. Δεν είναι στην Αίθουσα. Θα του το μεταφέρουν οι συνάδελφοι της παράταξής του. Εμείς τον ευχαριστούμε γι’ αυτό, γιατί κάνει τα πράγματα πιο καθαρά σε ορισμένους που πίστεψαν ότι είναι δήθεν πολιτικός του φι</w:t>
      </w:r>
      <w:r>
        <w:rPr>
          <w:rFonts w:eastAsia="Times New Roman"/>
          <w:szCs w:val="24"/>
        </w:rPr>
        <w:t xml:space="preserve">λελεύθερου κέντρου. Στην πραγματικότητα, είναι βαθιά συντηρητικός και πολλές φορές φλερτάρει με αναχρονιστικές ιδέες, αλλά φλερτάρει επικίνδυνα και με τον ακροδεξιό λαϊκισμό σε κάθε ουσιαστικό βήμα που κάνει αυτή η Κυβέρνηση σε ζητήματα που αφορούν </w:t>
      </w:r>
      <w:r>
        <w:rPr>
          <w:rFonts w:eastAsia="Times New Roman"/>
          <w:szCs w:val="24"/>
        </w:rPr>
        <w:t>σ</w:t>
      </w:r>
      <w:r>
        <w:rPr>
          <w:rFonts w:eastAsia="Times New Roman"/>
          <w:szCs w:val="24"/>
        </w:rPr>
        <w:t>τα ατο</w:t>
      </w:r>
      <w:r>
        <w:rPr>
          <w:rFonts w:eastAsia="Times New Roman"/>
          <w:szCs w:val="24"/>
        </w:rPr>
        <w:t>μικά δικαιώματα.</w:t>
      </w:r>
    </w:p>
    <w:p w14:paraId="0325F6F9"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Εμείς από την πλευρά μας θα συνεχίσουμε να πορευόμαστε με βάση τις αρχές μας, αγνοώντας πολλές φορές το πολιτικό κόστος που δημιουργούν και αναπαράγουν μαζικά </w:t>
      </w:r>
      <w:r>
        <w:rPr>
          <w:rFonts w:eastAsia="Times New Roman"/>
          <w:szCs w:val="24"/>
        </w:rPr>
        <w:t xml:space="preserve">τα </w:t>
      </w:r>
      <w:r>
        <w:rPr>
          <w:rFonts w:eastAsia="Times New Roman"/>
          <w:szCs w:val="24"/>
        </w:rPr>
        <w:t>μέσα ενημέρωσης και μέσα αναπαραγωγής στερεοτύπων, όπως κάναμε, άλλωστε, σε μ</w:t>
      </w:r>
      <w:r>
        <w:rPr>
          <w:rFonts w:eastAsia="Times New Roman"/>
          <w:szCs w:val="24"/>
        </w:rPr>
        <w:t xml:space="preserve">ια σειρά από νομοθετικές πρωτοβουλίες, από τον νόμο για την ιθαγένεια, </w:t>
      </w:r>
      <w:r>
        <w:rPr>
          <w:rFonts w:eastAsia="Times New Roman"/>
          <w:szCs w:val="24"/>
        </w:rPr>
        <w:lastRenderedPageBreak/>
        <w:t>πάλι με το βλέμμα στραμμένο στα χιλιάδες παιδιά που γεννήθηκαν εδώ και στερούνταν μέχρι την ψήφισή του στοιχειωδών δικαιωμάτων, όπως του δικαιώματος να απολαμβάνουν ισότιμα την ελληνική</w:t>
      </w:r>
      <w:r>
        <w:rPr>
          <w:rFonts w:eastAsia="Times New Roman"/>
          <w:szCs w:val="24"/>
        </w:rPr>
        <w:t xml:space="preserve"> παιδεία, μέχρι την επέκταση του συμφώνου συμβίωσης στα ομόφυλα ζευγάρια και τη νομική κατοχύρωση ταυτότητας φύλου.</w:t>
      </w:r>
    </w:p>
    <w:p w14:paraId="0325F6FA"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Εμείς θα συνεχίσουμε να είμαστε συνεπείς στην προσπάθειά μας να υπηρετήσουμε τις αρχές της προόδου, της ισότητας και της δικαιοσύνης σ’ αυτό</w:t>
      </w:r>
      <w:r>
        <w:rPr>
          <w:rFonts w:eastAsia="Times New Roman"/>
          <w:szCs w:val="24"/>
        </w:rPr>
        <w:t>ν τον τόπο σε όλα τα επίπεδα, διότι αυτές οι αρχές συγκροτούν τα θεμέλια της Ελλάδας που οραματιζόμαστε, της Ελλάδας της νέας εποχής που χτίζεται ξανά μέρα με τη μέρα μέσα από τα ερείπια που άφησε πίσω της μια πρωτοφανής οικονομική κρίση, μια Ελλάδα, όμως,</w:t>
      </w:r>
      <w:r>
        <w:rPr>
          <w:rFonts w:eastAsia="Times New Roman"/>
          <w:szCs w:val="24"/>
        </w:rPr>
        <w:t xml:space="preserve"> που εμείς την οραματιζόμαστε Ελλάδα της προόδου και της δικαιοσύνης σε μια κοινωνία αλληλεγγύης και ανθρώπινης αξιοπρέπειας.</w:t>
      </w:r>
    </w:p>
    <w:p w14:paraId="0325F6FB"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Αυτό κάνουμε. Αυτό προσπαθούμε. Γι’ αυτό αγωνιζόμαστε και δεν θα μας σταματήσει κανείς σ’ αυτήν μας την προσπάθεια.</w:t>
      </w:r>
    </w:p>
    <w:p w14:paraId="0325F6FC"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Ευχαριστώ πολύ</w:t>
      </w:r>
      <w:r>
        <w:rPr>
          <w:rFonts w:eastAsia="Times New Roman"/>
          <w:szCs w:val="24"/>
        </w:rPr>
        <w:t>.</w:t>
      </w:r>
    </w:p>
    <w:p w14:paraId="0325F6FD"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(Ζωηρά και παρατεταμένα χειροκροτήματα από την πτέρυγα του ΣΥΡΙΖΑ)</w:t>
      </w:r>
    </w:p>
    <w:p w14:paraId="0325F6FE" w14:textId="77777777" w:rsidR="002A39CD" w:rsidRDefault="007F4A76">
      <w:pPr>
        <w:tabs>
          <w:tab w:val="left" w:pos="2940"/>
        </w:tabs>
        <w:spacing w:line="600" w:lineRule="auto"/>
        <w:ind w:firstLine="720"/>
        <w:contextualSpacing/>
        <w:jc w:val="both"/>
        <w:rPr>
          <w:rFonts w:eastAsia="Times New Roman"/>
          <w:szCs w:val="24"/>
        </w:rPr>
      </w:pPr>
      <w:r w:rsidRPr="00702136">
        <w:rPr>
          <w:rFonts w:eastAsia="Times New Roman"/>
          <w:b/>
          <w:szCs w:val="24"/>
        </w:rPr>
        <w:t xml:space="preserve">ΠΡΟΕΔΡΟΣ (Νικόλαος </w:t>
      </w:r>
      <w:proofErr w:type="spellStart"/>
      <w:r w:rsidRPr="00702136">
        <w:rPr>
          <w:rFonts w:eastAsia="Times New Roman"/>
          <w:b/>
          <w:szCs w:val="24"/>
        </w:rPr>
        <w:t>Βούτσης</w:t>
      </w:r>
      <w:proofErr w:type="spellEnd"/>
      <w:r w:rsidRPr="00702136">
        <w:rPr>
          <w:rFonts w:eastAsia="Times New Roman"/>
          <w:b/>
          <w:szCs w:val="24"/>
        </w:rPr>
        <w:t>):</w:t>
      </w:r>
      <w:r>
        <w:rPr>
          <w:rFonts w:eastAsia="Times New Roman"/>
          <w:szCs w:val="24"/>
        </w:rPr>
        <w:t xml:space="preserve"> Ευχαριστούμε πολύ.</w:t>
      </w:r>
    </w:p>
    <w:p w14:paraId="0325F6FF"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Πριν να πάρει τον λόγο η </w:t>
      </w:r>
      <w:r>
        <w:rPr>
          <w:rFonts w:eastAsia="Times New Roman"/>
          <w:szCs w:val="24"/>
        </w:rPr>
        <w:t xml:space="preserve">κ. </w:t>
      </w:r>
      <w:proofErr w:type="spellStart"/>
      <w:r>
        <w:rPr>
          <w:rFonts w:eastAsia="Times New Roman"/>
          <w:szCs w:val="24"/>
        </w:rPr>
        <w:t>Αχτσιόγλου</w:t>
      </w:r>
      <w:proofErr w:type="spellEnd"/>
      <w:r>
        <w:rPr>
          <w:rFonts w:eastAsia="Times New Roman"/>
          <w:szCs w:val="24"/>
        </w:rPr>
        <w:t xml:space="preserve">, η Αναπληρώτρια Υπουργός </w:t>
      </w:r>
      <w:r>
        <w:rPr>
          <w:rFonts w:eastAsia="Times New Roman"/>
          <w:szCs w:val="24"/>
        </w:rPr>
        <w:t xml:space="preserve">κ. </w:t>
      </w:r>
      <w:r>
        <w:rPr>
          <w:rFonts w:eastAsia="Times New Roman"/>
          <w:szCs w:val="24"/>
        </w:rPr>
        <w:t>Φωτίου έχει τον λόγο για νομοτεχνικές βελτιώσεις.</w:t>
      </w:r>
    </w:p>
    <w:p w14:paraId="0325F700" w14:textId="77777777" w:rsidR="002A39CD" w:rsidRDefault="007F4A76">
      <w:pPr>
        <w:tabs>
          <w:tab w:val="left" w:pos="2940"/>
        </w:tabs>
        <w:spacing w:line="600" w:lineRule="auto"/>
        <w:ind w:firstLine="720"/>
        <w:contextualSpacing/>
        <w:jc w:val="both"/>
        <w:rPr>
          <w:rFonts w:eastAsia="Times New Roman"/>
          <w:szCs w:val="24"/>
        </w:rPr>
      </w:pPr>
      <w:r w:rsidRPr="00E11E82">
        <w:rPr>
          <w:rFonts w:eastAsia="Times New Roman"/>
          <w:b/>
          <w:szCs w:val="24"/>
        </w:rPr>
        <w:t xml:space="preserve">ΘΕΑΝΩ ΦΩΤΙΟΥ </w:t>
      </w:r>
      <w:r w:rsidRPr="00E11E82">
        <w:rPr>
          <w:rFonts w:eastAsia="Times New Roman"/>
          <w:b/>
          <w:szCs w:val="24"/>
        </w:rPr>
        <w:t>(Αναπληρώτρια Υπουργός Εργασίας, Κοινωνικής Ασφάλισης και Κοινωνικής Αλληλεγγύης):</w:t>
      </w:r>
      <w:r>
        <w:rPr>
          <w:rFonts w:eastAsia="Times New Roman"/>
          <w:szCs w:val="24"/>
        </w:rPr>
        <w:t xml:space="preserve"> Ευχαριστώ, κύριε Πρόεδρε.</w:t>
      </w:r>
    </w:p>
    <w:p w14:paraId="0325F701"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Πρώτον, στο τέλος του δεύτερου εδαφίου της παραγράφου ε΄ της παραγράφου 2 του άρθρου 8 προστίθεται φράση ως εξής: «Εφόσον πρόκειται για συγγενική α</w:t>
      </w:r>
      <w:r>
        <w:rPr>
          <w:rFonts w:eastAsia="Times New Roman"/>
          <w:szCs w:val="24"/>
        </w:rPr>
        <w:t>ναδοχή».</w:t>
      </w:r>
    </w:p>
    <w:p w14:paraId="0325F702"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Δεύτερον, διαγράφεται η περίπτωση ε΄ της παραγράφου 1 του άρθρου 9 και αναριθμούνται αντίστοιχα οι παρακάτω περιπτώσεις.</w:t>
      </w:r>
    </w:p>
    <w:p w14:paraId="0325F703"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Τρίτον, στο τέλος του πρώτου εδαφίου της παραγράφου 2 του άρθρου 11 προστίθεται φράση ως εξής: «με την επιφύλαξη του δεύτερου </w:t>
      </w:r>
      <w:r>
        <w:rPr>
          <w:rFonts w:eastAsia="Times New Roman"/>
          <w:szCs w:val="24"/>
        </w:rPr>
        <w:t>εδαφίου της παραγράφου ε΄ της παραγράφου 2 του άρθρου 8».</w:t>
      </w:r>
    </w:p>
    <w:p w14:paraId="0325F704"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Ευχαριστώ, κύριε Πρόεδρε.</w:t>
      </w:r>
    </w:p>
    <w:p w14:paraId="0325F70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w:t>
      </w:r>
      <w:r w:rsidRPr="00702136">
        <w:rPr>
          <w:rFonts w:eastAsia="Times New Roman"/>
          <w:szCs w:val="24"/>
        </w:rPr>
        <w:t xml:space="preserve">Αναπληρώτρια Υπουργός </w:t>
      </w:r>
      <w:r>
        <w:rPr>
          <w:rFonts w:eastAsia="Times New Roman" w:cs="Times New Roman"/>
          <w:szCs w:val="24"/>
        </w:rPr>
        <w:t xml:space="preserve">κ. </w:t>
      </w:r>
      <w:r>
        <w:rPr>
          <w:rFonts w:eastAsia="Times New Roman" w:cs="Times New Roman"/>
          <w:szCs w:val="24"/>
        </w:rPr>
        <w:t>Θεανώ Φωτίου καταθέτει τις προαναφερθείσες νομοτεχνικές βελτιώσει</w:t>
      </w:r>
      <w:r>
        <w:rPr>
          <w:rFonts w:eastAsia="Times New Roman" w:cs="Times New Roman"/>
          <w:szCs w:val="24"/>
        </w:rPr>
        <w:t>ς</w:t>
      </w:r>
      <w:r>
        <w:rPr>
          <w:rFonts w:eastAsia="Times New Roman" w:cs="Times New Roman"/>
          <w:szCs w:val="24"/>
        </w:rPr>
        <w:t>, οι οποίες έχουν ως εξής:</w:t>
      </w:r>
    </w:p>
    <w:p w14:paraId="0325F706" w14:textId="77777777" w:rsidR="002A39CD" w:rsidRDefault="007F4A76">
      <w:pPr>
        <w:spacing w:line="600" w:lineRule="auto"/>
        <w:contextualSpacing/>
        <w:jc w:val="center"/>
        <w:rPr>
          <w:rFonts w:eastAsia="Times New Roman" w:cs="Times New Roman"/>
          <w:color w:val="FF0000"/>
          <w:szCs w:val="24"/>
        </w:rPr>
      </w:pPr>
      <w:r w:rsidRPr="00627CE7">
        <w:rPr>
          <w:rFonts w:eastAsia="Times New Roman" w:cs="Times New Roman"/>
          <w:color w:val="FF0000"/>
          <w:szCs w:val="24"/>
        </w:rPr>
        <w:t>ΑΛΛΑΓΗ ΣΕΛΙΔΑΣ</w:t>
      </w:r>
    </w:p>
    <w:p w14:paraId="0325F707" w14:textId="77777777" w:rsidR="002A39CD" w:rsidRDefault="007F4A76">
      <w:pPr>
        <w:spacing w:line="600" w:lineRule="auto"/>
        <w:contextualSpacing/>
        <w:jc w:val="center"/>
        <w:rPr>
          <w:rFonts w:eastAsia="Times New Roman" w:cs="Times New Roman"/>
          <w:szCs w:val="24"/>
        </w:rPr>
      </w:pPr>
      <w:r>
        <w:rPr>
          <w:rFonts w:eastAsia="Times New Roman" w:cs="Times New Roman"/>
          <w:szCs w:val="24"/>
        </w:rPr>
        <w:t>(Να μπει η σελ. 154)</w:t>
      </w:r>
    </w:p>
    <w:p w14:paraId="0325F708" w14:textId="77777777" w:rsidR="002A39CD" w:rsidRDefault="007F4A76">
      <w:pPr>
        <w:spacing w:line="600" w:lineRule="auto"/>
        <w:contextualSpacing/>
        <w:jc w:val="center"/>
        <w:rPr>
          <w:rFonts w:eastAsia="Times New Roman" w:cs="Times New Roman"/>
          <w:color w:val="FF0000"/>
          <w:szCs w:val="24"/>
        </w:rPr>
      </w:pPr>
      <w:r w:rsidRPr="00DD4F9C">
        <w:rPr>
          <w:rFonts w:eastAsia="Times New Roman" w:cs="Times New Roman"/>
          <w:color w:val="FF0000"/>
          <w:szCs w:val="24"/>
        </w:rPr>
        <w:t>ΑΛΛΑΓΗ ΣΕΛΙΔΑΣ</w:t>
      </w:r>
    </w:p>
    <w:p w14:paraId="0325F709" w14:textId="77777777" w:rsidR="002A39CD" w:rsidRDefault="007F4A76">
      <w:pPr>
        <w:spacing w:line="600" w:lineRule="auto"/>
        <w:ind w:firstLine="709"/>
        <w:contextualSpacing/>
        <w:jc w:val="both"/>
        <w:rPr>
          <w:rFonts w:ascii="Times New Roman" w:eastAsia="Times New Roman" w:hAnsi="Times New Roman" w:cs="Times New Roman"/>
          <w:szCs w:val="24"/>
        </w:rPr>
      </w:pPr>
      <w:r>
        <w:rPr>
          <w:rFonts w:eastAsia="Times New Roman" w:cs="Times New Roman"/>
          <w:szCs w:val="24"/>
        </w:rPr>
        <w:tab/>
      </w: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w:t>
      </w:r>
      <w:r>
        <w:rPr>
          <w:rFonts w:eastAsia="Times New Roman" w:cs="Times New Roman"/>
          <w:szCs w:val="24"/>
        </w:rPr>
        <w:t xml:space="preserve"> ενημερώθηκαν για την ιστορία του κτηρίου και τον τρόπο οργάνωσης και λειτουργίας της Βουλής, είκοσι επτά μαθήτριες και μαθητές και τρεις εκπαιδευτικοί συνοδοί από το Γυμνάσιο Λευκίμμης Κέρκυρας. </w:t>
      </w:r>
    </w:p>
    <w:p w14:paraId="0325F70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0325F70B"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 xml:space="preserve">όλες τις </w:t>
      </w:r>
      <w:r>
        <w:rPr>
          <w:rFonts w:eastAsia="Times New Roman" w:cs="Times New Roman"/>
          <w:szCs w:val="24"/>
        </w:rPr>
        <w:t>πτέρυγες της Βουλής)</w:t>
      </w:r>
    </w:p>
    <w:p w14:paraId="0325F70C"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Κυρία </w:t>
      </w:r>
      <w:proofErr w:type="spellStart"/>
      <w:r>
        <w:rPr>
          <w:rFonts w:eastAsia="Times New Roman"/>
          <w:szCs w:val="24"/>
        </w:rPr>
        <w:t>Αχτσιόγλου</w:t>
      </w:r>
      <w:proofErr w:type="spellEnd"/>
      <w:r>
        <w:rPr>
          <w:rFonts w:eastAsia="Times New Roman"/>
          <w:szCs w:val="24"/>
        </w:rPr>
        <w:t>, έχετε τον λόγο.</w:t>
      </w:r>
    </w:p>
    <w:p w14:paraId="0325F70D" w14:textId="77777777" w:rsidR="002A39CD" w:rsidRDefault="007F4A76">
      <w:pPr>
        <w:tabs>
          <w:tab w:val="left" w:pos="2940"/>
        </w:tabs>
        <w:spacing w:line="600" w:lineRule="auto"/>
        <w:ind w:firstLine="720"/>
        <w:contextualSpacing/>
        <w:jc w:val="both"/>
        <w:rPr>
          <w:rFonts w:eastAsia="Times New Roman"/>
          <w:szCs w:val="24"/>
        </w:rPr>
      </w:pPr>
      <w:r w:rsidRPr="00E11E82">
        <w:rPr>
          <w:rFonts w:eastAsia="Times New Roman"/>
          <w:b/>
          <w:szCs w:val="24"/>
        </w:rPr>
        <w:t>ΕΦΗ ΑΧΤΣΙΟΓΛΟΥ (Υπουργός Εργασίας, Κοινωνικής Ασφάλισης και Κοινωνικής Αλληλεγγύης):</w:t>
      </w:r>
      <w:r>
        <w:rPr>
          <w:rFonts w:eastAsia="Times New Roman"/>
          <w:szCs w:val="24"/>
        </w:rPr>
        <w:t xml:space="preserve"> Ευχαριστώ, κύριε Πρόεδρε.</w:t>
      </w:r>
    </w:p>
    <w:p w14:paraId="0325F70E"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Κυρίες και κύριοι Βουλευτές, το νομοσχέδιο που εισηγείται το Υπουργείο Εργασίας και </w:t>
      </w:r>
      <w:r>
        <w:rPr>
          <w:rFonts w:eastAsia="Times New Roman"/>
          <w:szCs w:val="24"/>
        </w:rPr>
        <w:t>καλείστε να ψηφίσετε σήμερα είναι ένα νομοσχέδιο-τομή στον τομέα της κοινωνικής αλληλεγγύης και στην πολιτική της προστασίας του παιδιού. Το νομοσχέδιο αυτό έρχεται να συμπληρώσει τη συνολική πολιτική που υλοποιεί αυτή η Κυβέρνηση για την κοινωνική αλληλεγ</w:t>
      </w:r>
      <w:r>
        <w:rPr>
          <w:rFonts w:eastAsia="Times New Roman"/>
          <w:szCs w:val="24"/>
        </w:rPr>
        <w:t>γύη, την προστασία του παιδιού, αλλά και τη διεύρυνση και επέκταση των ατομικών δικαιωμάτων και ελευθεριών.</w:t>
      </w:r>
    </w:p>
    <w:p w14:paraId="0325F70F"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Είναι ένα νομοσχέδιο που υπηρετεί τον εξαιρετικά κρίσιμο τομέα της κοινωνικής αλληλεγγύης και είναι εξαιρετικά κρίσιμος αυτός ο τομέας, διότι όταν α</w:t>
      </w:r>
      <w:r>
        <w:rPr>
          <w:rFonts w:eastAsia="Times New Roman"/>
          <w:szCs w:val="24"/>
        </w:rPr>
        <w:t>νέλαβε αυτή η Κυβέρνηση το έργο της στις αρχές του 2015 ανέλαβε σε μια γενικευμένη κατάσταση ανθρωπιστικής κρίσης για την ελληνική κοινωνία.</w:t>
      </w:r>
    </w:p>
    <w:p w14:paraId="0325F710"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 xml:space="preserve">Τα παραπάνω ήταν αποτέλεσμα, τόσο των </w:t>
      </w:r>
      <w:proofErr w:type="spellStart"/>
      <w:r>
        <w:rPr>
          <w:rFonts w:eastAsia="Times New Roman"/>
          <w:szCs w:val="24"/>
        </w:rPr>
        <w:t>υφεσιακών</w:t>
      </w:r>
      <w:proofErr w:type="spellEnd"/>
      <w:r>
        <w:rPr>
          <w:rFonts w:eastAsia="Times New Roman"/>
          <w:szCs w:val="24"/>
        </w:rPr>
        <w:t xml:space="preserve"> πολιτικών όσο και των πολιτικών λιτότητας που εφαρμόστηκαν στα χρόν</w:t>
      </w:r>
      <w:r>
        <w:rPr>
          <w:rFonts w:eastAsia="Times New Roman"/>
          <w:szCs w:val="24"/>
        </w:rPr>
        <w:t xml:space="preserve">ια της κρίσης, αποτέλεσμα όμως και της απουσίας δομών κοινωνικού κράτους, που παραδοσιακά εξέλιπαν από αυτόν τον τόπο και την περίοδο της ανάπτυξης. </w:t>
      </w:r>
    </w:p>
    <w:p w14:paraId="0325F711" w14:textId="77777777" w:rsidR="002A39CD" w:rsidRDefault="007F4A76">
      <w:pPr>
        <w:spacing w:after="0" w:line="600" w:lineRule="auto"/>
        <w:ind w:firstLine="720"/>
        <w:contextualSpacing/>
        <w:jc w:val="both"/>
        <w:rPr>
          <w:rFonts w:eastAsia="Times New Roman"/>
          <w:szCs w:val="24"/>
        </w:rPr>
      </w:pPr>
      <w:r>
        <w:rPr>
          <w:rFonts w:eastAsia="Times New Roman"/>
          <w:szCs w:val="24"/>
        </w:rPr>
        <w:t>Παραλάβαμε τότε τον προϋπολογισμό της τότε πρόνοιας -για εμάς πλέον κοινωνική αλληλεγγύη- στα 750 εκατομμύ</w:t>
      </w:r>
      <w:r>
        <w:rPr>
          <w:rFonts w:eastAsia="Times New Roman"/>
          <w:szCs w:val="24"/>
        </w:rPr>
        <w:t>ρια και σήμερα ο προϋπολογισμός για την κοινωνική αλληλεγγύη ξεπερνάει τα 1,8 δισεκατομμύρια. Μέσα σε συνθήκες</w:t>
      </w:r>
      <w:r w:rsidRPr="0070123F">
        <w:rPr>
          <w:rFonts w:eastAsia="Times New Roman"/>
          <w:szCs w:val="24"/>
        </w:rPr>
        <w:t>,</w:t>
      </w:r>
      <w:r>
        <w:rPr>
          <w:rFonts w:eastAsia="Times New Roman"/>
          <w:szCs w:val="24"/>
        </w:rPr>
        <w:t xml:space="preserve"> δηλαδή</w:t>
      </w:r>
      <w:r w:rsidRPr="0070123F">
        <w:rPr>
          <w:rFonts w:eastAsia="Times New Roman"/>
          <w:szCs w:val="24"/>
        </w:rPr>
        <w:t>,</w:t>
      </w:r>
      <w:r>
        <w:rPr>
          <w:rFonts w:eastAsia="Times New Roman"/>
          <w:szCs w:val="24"/>
        </w:rPr>
        <w:t xml:space="preserve"> δημοσιονομικής επιτροπείας, μέσα σε στενές δημοσιονομικές συνθήκες υπερδιπλασιάσαμε τους πόρους που δαπανώνται για την ενίσχυση των πλέο</w:t>
      </w:r>
      <w:r>
        <w:rPr>
          <w:rFonts w:eastAsia="Times New Roman"/>
          <w:szCs w:val="24"/>
        </w:rPr>
        <w:t>ν αδύναμων πολιτών μας και για την προστασία του παιδιού.</w:t>
      </w:r>
    </w:p>
    <w:p w14:paraId="0325F712" w14:textId="77777777" w:rsidR="002A39CD" w:rsidRDefault="007F4A76">
      <w:pPr>
        <w:spacing w:after="0" w:line="600" w:lineRule="auto"/>
        <w:ind w:firstLine="720"/>
        <w:contextualSpacing/>
        <w:jc w:val="both"/>
        <w:rPr>
          <w:rFonts w:eastAsia="Times New Roman"/>
          <w:szCs w:val="24"/>
        </w:rPr>
      </w:pPr>
      <w:r>
        <w:rPr>
          <w:rFonts w:eastAsia="Times New Roman"/>
          <w:szCs w:val="24"/>
        </w:rPr>
        <w:t>Με τον πρώτο νόμο που φέραμε στη Βουλή στις αρχές του 2015, τον νόμο για την ανθρωπιστική κρίση, θεσμοθετήσαμε ένα πλέγμα μέτρων για την κάλυψη των πιεστικών αναγκών τετρακοσίων χιλιάδων πολιτών μας</w:t>
      </w:r>
      <w:r>
        <w:rPr>
          <w:rFonts w:eastAsia="Times New Roman"/>
          <w:szCs w:val="24"/>
        </w:rPr>
        <w:t>. Χορηγήσαμε προπληρωμένες κάρτες για είδη πρώτης ανάγκης, δωρεάν ηλεκτρικό ρεύμα, επίδομα ενοικίου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325F713"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Η παρέμβαση αυτή δεν ήταν προσωρινή, αλλά μετεξελίχθηκε σε ένα πρόγραμμα τεράστιας κοινωνικής ανακούφισης, το κοινωνικό εισόδημα αλληλεγγύης, που σή</w:t>
      </w:r>
      <w:r>
        <w:rPr>
          <w:rFonts w:eastAsia="Times New Roman"/>
          <w:szCs w:val="24"/>
        </w:rPr>
        <w:t>μερα το λαμβάνουν περισσότεροι από εξακόσι</w:t>
      </w:r>
      <w:r>
        <w:rPr>
          <w:rFonts w:eastAsia="Times New Roman"/>
          <w:szCs w:val="24"/>
        </w:rPr>
        <w:t xml:space="preserve">ες </w:t>
      </w:r>
      <w:r>
        <w:rPr>
          <w:rFonts w:eastAsia="Times New Roman"/>
          <w:szCs w:val="24"/>
        </w:rPr>
        <w:t xml:space="preserve">χιλιάδες συμπολίτες μας. </w:t>
      </w:r>
    </w:p>
    <w:p w14:paraId="0325F714" w14:textId="77777777" w:rsidR="002A39CD" w:rsidRDefault="007F4A76">
      <w:pPr>
        <w:spacing w:after="0" w:line="600" w:lineRule="auto"/>
        <w:ind w:firstLine="720"/>
        <w:contextualSpacing/>
        <w:jc w:val="both"/>
        <w:rPr>
          <w:rFonts w:eastAsia="Times New Roman"/>
          <w:szCs w:val="24"/>
        </w:rPr>
      </w:pPr>
      <w:r>
        <w:rPr>
          <w:rFonts w:eastAsia="Times New Roman"/>
          <w:szCs w:val="24"/>
        </w:rPr>
        <w:t>Ταυτόχρονα, οργανώσαμε ένα πλέγμα παρεμβάσεων για την προστασία του παιδιού. Επεκτείναμε τον θεσμό της δωρεάν πρόσβασης στους βρεφονηπιακούς σταθμούς. Σήμερα, περισσότερα από εκατό χιλι</w:t>
      </w:r>
      <w:r>
        <w:rPr>
          <w:rFonts w:eastAsia="Times New Roman"/>
          <w:szCs w:val="24"/>
        </w:rPr>
        <w:t xml:space="preserve">άδες παιδιά έχουν δωρεάν πρόσβαση σε βρεφονηπιακούς σταθμούς και θα διευρυνθεί περαιτέρω το μέτρο αυτό. Έχουμε ήδη προβλέψει τους σχετικούς πόρους στο Μεσοπρόθεσμο Πλαίσιο Δημοσιονομικής Στρατηγικής μέχρι το 2022. </w:t>
      </w:r>
    </w:p>
    <w:p w14:paraId="0325F715" w14:textId="77777777" w:rsidR="002A39CD" w:rsidRDefault="007F4A76">
      <w:pPr>
        <w:spacing w:after="0" w:line="600" w:lineRule="auto"/>
        <w:ind w:firstLine="720"/>
        <w:contextualSpacing/>
        <w:jc w:val="both"/>
        <w:rPr>
          <w:rFonts w:eastAsia="Times New Roman"/>
          <w:szCs w:val="24"/>
        </w:rPr>
      </w:pPr>
      <w:r>
        <w:rPr>
          <w:rFonts w:eastAsia="Times New Roman"/>
          <w:szCs w:val="24"/>
        </w:rPr>
        <w:t>Θεσμοθετήσαμε και επεκτείναμε τον θεσμό τ</w:t>
      </w:r>
      <w:r>
        <w:rPr>
          <w:rFonts w:eastAsia="Times New Roman"/>
          <w:szCs w:val="24"/>
        </w:rPr>
        <w:t xml:space="preserve">ων </w:t>
      </w:r>
      <w:r>
        <w:rPr>
          <w:rFonts w:eastAsia="Times New Roman"/>
          <w:szCs w:val="24"/>
        </w:rPr>
        <w:t>σ</w:t>
      </w:r>
      <w:r>
        <w:rPr>
          <w:rFonts w:eastAsia="Times New Roman"/>
          <w:szCs w:val="24"/>
        </w:rPr>
        <w:t xml:space="preserve">χολικών </w:t>
      </w:r>
      <w:r>
        <w:rPr>
          <w:rFonts w:eastAsia="Times New Roman"/>
          <w:szCs w:val="24"/>
        </w:rPr>
        <w:t>γ</w:t>
      </w:r>
      <w:r>
        <w:rPr>
          <w:rFonts w:eastAsia="Times New Roman"/>
          <w:szCs w:val="24"/>
        </w:rPr>
        <w:t xml:space="preserve">ευμάτων, που σήμερα έχει επεκταθεί σε περισσότερους από </w:t>
      </w:r>
      <w:proofErr w:type="spellStart"/>
      <w:r>
        <w:rPr>
          <w:rFonts w:eastAsia="Times New Roman"/>
          <w:szCs w:val="24"/>
        </w:rPr>
        <w:t>εκατόν</w:t>
      </w:r>
      <w:proofErr w:type="spellEnd"/>
      <w:r>
        <w:rPr>
          <w:rFonts w:eastAsia="Times New Roman"/>
          <w:szCs w:val="24"/>
        </w:rPr>
        <w:t xml:space="preserve"> είκοσι χιλιάδες μαθητές σε δημοτικά σχολεία όλης της </w:t>
      </w:r>
      <w:r>
        <w:rPr>
          <w:rFonts w:eastAsia="Times New Roman"/>
          <w:szCs w:val="24"/>
        </w:rPr>
        <w:t>ε</w:t>
      </w:r>
      <w:r>
        <w:rPr>
          <w:rFonts w:eastAsia="Times New Roman"/>
          <w:szCs w:val="24"/>
        </w:rPr>
        <w:t xml:space="preserve">πικράτειας. Να θυμίσω ότι είναι ένας θεσμός, για τον οποίο κατηγορούμασταν ότι μετατρέπουμε τα γεύματα σε συσσίτια. </w:t>
      </w:r>
    </w:p>
    <w:p w14:paraId="0325F716"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Επίσης, α</w:t>
      </w:r>
      <w:r>
        <w:rPr>
          <w:rFonts w:eastAsia="Times New Roman"/>
          <w:szCs w:val="24"/>
        </w:rPr>
        <w:t>ναδιαμορφώσαμε τα οικογενειακά επιδόματα, ενισχύοντας με επιπλέον 260 εκατομμύρια τον προϋπολογισμό τους. Αυξήσαμε δηλαδή το ποσό που δίνεται στις οικογένειες ως οικογενειακό επίδομα κατά 40% περίπου.</w:t>
      </w:r>
    </w:p>
    <w:p w14:paraId="0325F717" w14:textId="77777777" w:rsidR="002A39CD" w:rsidRDefault="007F4A76">
      <w:pPr>
        <w:spacing w:after="0" w:line="600" w:lineRule="auto"/>
        <w:ind w:firstLine="720"/>
        <w:contextualSpacing/>
        <w:jc w:val="both"/>
        <w:rPr>
          <w:rFonts w:eastAsia="Times New Roman"/>
          <w:szCs w:val="24"/>
        </w:rPr>
      </w:pPr>
      <w:r>
        <w:rPr>
          <w:rFonts w:eastAsia="Times New Roman"/>
          <w:szCs w:val="24"/>
        </w:rPr>
        <w:t>Συγχρόνως, εκλογικεύσαμε το σύστημα των οικογενειακών ε</w:t>
      </w:r>
      <w:r>
        <w:rPr>
          <w:rFonts w:eastAsia="Times New Roman"/>
          <w:szCs w:val="24"/>
        </w:rPr>
        <w:t>πιδομάτων, ώστε αφ</w:t>
      </w:r>
      <w:r>
        <w:rPr>
          <w:rFonts w:eastAsia="Times New Roman"/>
          <w:szCs w:val="24"/>
        </w:rPr>
        <w:t xml:space="preserve">’ </w:t>
      </w:r>
      <w:r>
        <w:rPr>
          <w:rFonts w:eastAsia="Times New Roman"/>
          <w:szCs w:val="24"/>
        </w:rPr>
        <w:t>ενός να ενισχύονται περισσότερο οι οικογένειες με τα χαμηλότερα εισοδήματα, αφ</w:t>
      </w:r>
      <w:r>
        <w:rPr>
          <w:rFonts w:eastAsia="Times New Roman"/>
          <w:szCs w:val="24"/>
        </w:rPr>
        <w:t xml:space="preserve">’ </w:t>
      </w:r>
      <w:r>
        <w:rPr>
          <w:rFonts w:eastAsia="Times New Roman"/>
          <w:szCs w:val="24"/>
        </w:rPr>
        <w:t xml:space="preserve">ετέρου να ενισχύονται περισσότερο οι οικογένειες με ένα και δύο παιδιά.  </w:t>
      </w:r>
    </w:p>
    <w:p w14:paraId="0325F718" w14:textId="77777777" w:rsidR="002A39CD" w:rsidRDefault="007F4A76">
      <w:pPr>
        <w:spacing w:after="0" w:line="600" w:lineRule="auto"/>
        <w:ind w:firstLine="720"/>
        <w:contextualSpacing/>
        <w:jc w:val="both"/>
        <w:rPr>
          <w:rFonts w:eastAsia="Times New Roman"/>
          <w:szCs w:val="24"/>
        </w:rPr>
      </w:pPr>
      <w:r>
        <w:rPr>
          <w:rFonts w:eastAsia="Times New Roman"/>
          <w:szCs w:val="24"/>
        </w:rPr>
        <w:t>Βλέπετε, δηλαδή, πώς έχουμε αναπτύξει ένα συνολικό πλέγμα προστασίας του παιδιού μ</w:t>
      </w:r>
      <w:r>
        <w:rPr>
          <w:rFonts w:eastAsia="Times New Roman"/>
          <w:szCs w:val="24"/>
        </w:rPr>
        <w:t xml:space="preserve">έσα από πολιτικές, τις οποίες θεσμοθετήσαμε και επεκτείνουμε διαρκώς και με τη δημοσιονομική υποστήριξή τους. </w:t>
      </w:r>
    </w:p>
    <w:p w14:paraId="0325F719" w14:textId="77777777" w:rsidR="002A39CD" w:rsidRDefault="007F4A76">
      <w:pPr>
        <w:spacing w:after="0" w:line="600" w:lineRule="auto"/>
        <w:ind w:firstLine="720"/>
        <w:contextualSpacing/>
        <w:jc w:val="both"/>
        <w:rPr>
          <w:rFonts w:eastAsia="Times New Roman"/>
          <w:szCs w:val="24"/>
        </w:rPr>
      </w:pPr>
      <w:r>
        <w:rPr>
          <w:rFonts w:eastAsia="Times New Roman"/>
          <w:szCs w:val="24"/>
        </w:rPr>
        <w:t>Σήμερα κάνουμε ένα ακόμη σημαντικό βήμα για την προστασία του παιδιού. Το ζήτημα της υιοθεσίας στη χώρα μας αποτελούσε πάντα μια μαύρη σελίδα, κα</w:t>
      </w:r>
      <w:r>
        <w:rPr>
          <w:rFonts w:eastAsia="Times New Roman"/>
          <w:szCs w:val="24"/>
        </w:rPr>
        <w:t xml:space="preserve">θώς με τον τρόπο που ήταν διαμορφωμένο, από τη μία είχαμε ατελείωτους χρόνους αναμονής για τους υποψήφιους γονείς και την ίδια στιγμή χιλιάδες παιδιά παρέμεναν σε ιδρύματα. </w:t>
      </w:r>
    </w:p>
    <w:p w14:paraId="0325F71A"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Σήμερα μπαίνει τέλος σε αυτό το καθεστώς της κοινωνικής θλίψης, με στόχο κανένα πα</w:t>
      </w:r>
      <w:r>
        <w:rPr>
          <w:rFonts w:eastAsia="Times New Roman"/>
          <w:szCs w:val="24"/>
        </w:rPr>
        <w:t xml:space="preserve">ιδί να μην μένει πλέον σε ίδρυμα. Και το νομοσχέδιο αυτό συνιστά τομή, γιατί αλλάζει ριζικά το θεσμικό πλαίσιο για την αναδοχή και την υιοθεσία. </w:t>
      </w:r>
    </w:p>
    <w:p w14:paraId="0325F71B"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Σε δύο κεντρικούς άξονες παρεμβαίνουμε: Ο πρώτος άξονας είναι η μείωση του χρόνου αναμονής. Πλέον ένα ζευγάρι </w:t>
      </w:r>
      <w:r>
        <w:rPr>
          <w:rFonts w:eastAsia="Times New Roman"/>
          <w:szCs w:val="24"/>
        </w:rPr>
        <w:t xml:space="preserve">θα μπορεί να υιοθετήσει ένα παιδί ή να γίνει ανάδοχος γονέας το πολύ σε οκτώ με δώδεκα μήνες, αντί για έξι χρόνια που ισχύει μέχρι σήμερα. </w:t>
      </w:r>
    </w:p>
    <w:p w14:paraId="0325F71C" w14:textId="77777777" w:rsidR="002A39CD" w:rsidRDefault="007F4A76">
      <w:pPr>
        <w:spacing w:after="0" w:line="600" w:lineRule="auto"/>
        <w:ind w:firstLine="720"/>
        <w:contextualSpacing/>
        <w:jc w:val="both"/>
        <w:rPr>
          <w:rFonts w:eastAsia="Times New Roman"/>
          <w:szCs w:val="24"/>
        </w:rPr>
      </w:pPr>
      <w:r>
        <w:rPr>
          <w:rFonts w:eastAsia="Times New Roman"/>
          <w:szCs w:val="24"/>
        </w:rPr>
        <w:t>Ο δεύτερος και πολύ σημαντικός άξονας είναι η θεσμική και επιστημονική θωράκιση όλης της διαδικασίας. Δημιουργούνται</w:t>
      </w:r>
      <w:r>
        <w:rPr>
          <w:rFonts w:eastAsia="Times New Roman"/>
          <w:szCs w:val="24"/>
        </w:rPr>
        <w:t xml:space="preserve"> μητρώα για τα  ανήλικα παιδιά και για τους εγκεκριμένους υποψήφιους αναδόχους ή θετούς γονείς. Στο Εθνικό Μητρώο ανηλίκων πλέον καταγράφονται υποχρεωτικά όλα τα παιδιά</w:t>
      </w:r>
      <w:r>
        <w:rPr>
          <w:rFonts w:eastAsia="Times New Roman"/>
          <w:szCs w:val="24"/>
        </w:rPr>
        <w:t>,</w:t>
      </w:r>
      <w:r>
        <w:rPr>
          <w:rFonts w:eastAsia="Times New Roman"/>
          <w:szCs w:val="24"/>
        </w:rPr>
        <w:t xml:space="preserve"> που διαβιούν σε μονάδες προστασίας και που μέχρι σήμερα καταγράφονταν πλημμελώς και πο</w:t>
      </w:r>
      <w:r>
        <w:rPr>
          <w:rFonts w:eastAsia="Times New Roman"/>
          <w:szCs w:val="24"/>
        </w:rPr>
        <w:t>λλές φορές ήταν ακριβώς αυτή η πλημμελής καταγραφή</w:t>
      </w:r>
      <w:r>
        <w:rPr>
          <w:rFonts w:eastAsia="Times New Roman"/>
          <w:szCs w:val="24"/>
        </w:rPr>
        <w:t>,</w:t>
      </w:r>
      <w:r>
        <w:rPr>
          <w:rFonts w:eastAsia="Times New Roman"/>
          <w:szCs w:val="24"/>
        </w:rPr>
        <w:t xml:space="preserve"> που στερούσε από αυτά τα παιδιά τη δυνατότητα να μεγαλώνουν σε ένα υγιές οικογενειακό περιβάλλον. </w:t>
      </w:r>
    </w:p>
    <w:p w14:paraId="0325F71D"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 xml:space="preserve">Παράλληλα, δημιουργείται το Εθνικό Μητρώο των Υποψήφιων </w:t>
      </w:r>
      <w:r>
        <w:rPr>
          <w:rFonts w:eastAsia="Times New Roman"/>
          <w:szCs w:val="24"/>
        </w:rPr>
        <w:t>Α</w:t>
      </w:r>
      <w:r>
        <w:rPr>
          <w:rFonts w:eastAsia="Times New Roman"/>
          <w:szCs w:val="24"/>
        </w:rPr>
        <w:t xml:space="preserve">ναδόχων </w:t>
      </w:r>
      <w:r>
        <w:rPr>
          <w:rFonts w:eastAsia="Times New Roman"/>
          <w:szCs w:val="24"/>
        </w:rPr>
        <w:t>Γ</w:t>
      </w:r>
      <w:r>
        <w:rPr>
          <w:rFonts w:eastAsia="Times New Roman"/>
          <w:szCs w:val="24"/>
        </w:rPr>
        <w:t>ονέων, στο οποίο με απόλυτη διαφάνεια θ</w:t>
      </w:r>
      <w:r>
        <w:rPr>
          <w:rFonts w:eastAsia="Times New Roman"/>
          <w:szCs w:val="24"/>
        </w:rPr>
        <w:t>α είναι καταγεγραμμένοι οι γονείς</w:t>
      </w:r>
      <w:r>
        <w:rPr>
          <w:rFonts w:eastAsia="Times New Roman"/>
          <w:szCs w:val="24"/>
        </w:rPr>
        <w:t>,</w:t>
      </w:r>
      <w:r>
        <w:rPr>
          <w:rFonts w:eastAsia="Times New Roman"/>
          <w:szCs w:val="24"/>
        </w:rPr>
        <w:t xml:space="preserve"> που πληρούν όλες τις προϋποθέσεις για να αναλάβουν τη φροντίδα ενός παιδιού. </w:t>
      </w:r>
    </w:p>
    <w:p w14:paraId="0325F71E" w14:textId="77777777" w:rsidR="002A39CD" w:rsidRDefault="007F4A76">
      <w:pPr>
        <w:spacing w:after="0" w:line="600" w:lineRule="auto"/>
        <w:ind w:firstLine="720"/>
        <w:contextualSpacing/>
        <w:jc w:val="both"/>
        <w:rPr>
          <w:rFonts w:eastAsia="Times New Roman"/>
          <w:szCs w:val="24"/>
        </w:rPr>
      </w:pPr>
      <w:r>
        <w:rPr>
          <w:rFonts w:eastAsia="Times New Roman"/>
          <w:szCs w:val="24"/>
        </w:rPr>
        <w:t>Αυτά, σε συνδυασμό με την εισαγωγή του θεσμού της κοινωνικής έρευνας και της κοινωνικής έκθεσης, η οποία θα συντάσσεται από πιστοποιημένους κοι</w:t>
      </w:r>
      <w:r>
        <w:rPr>
          <w:rFonts w:eastAsia="Times New Roman"/>
          <w:szCs w:val="24"/>
        </w:rPr>
        <w:t>νωνικούς λειτουργούς, μειώνουν σημαντικά τον χρόνο αναμονής και τελικά διαμορφώνουν τον δρόμο για να συνενωθούν δύο επιθυμίες: η επιθυμία αυτών των χιλιάδων παιδιών</w:t>
      </w:r>
      <w:r>
        <w:rPr>
          <w:rFonts w:eastAsia="Times New Roman"/>
          <w:szCs w:val="24"/>
        </w:rPr>
        <w:t>,</w:t>
      </w:r>
      <w:r>
        <w:rPr>
          <w:rFonts w:eastAsia="Times New Roman"/>
          <w:szCs w:val="24"/>
        </w:rPr>
        <w:t xml:space="preserve"> που βρίσκονται σε ιδρύματα να πάνε σε μια οικογένεια και η επιθυμία όλων αυτών των γονέων </w:t>
      </w:r>
      <w:r>
        <w:rPr>
          <w:rFonts w:eastAsia="Times New Roman"/>
          <w:szCs w:val="24"/>
        </w:rPr>
        <w:t xml:space="preserve">και των ενήλικων ατόμων να γίνουν ανάδοχοι ή θετοί γονείς. </w:t>
      </w:r>
    </w:p>
    <w:p w14:paraId="0325F71F"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επιτρέψτε μου να αναφερθώ και εγώ στο ζήτημα που φαίνεται ότι απασχόλησε περισσότερο τη δημόσια συζήτηση. Νομίζω ότι κακώς την απασχόλησε σε αυτή την έκταση και στέρησε τη δυνατότητα να </w:t>
      </w:r>
      <w:r>
        <w:rPr>
          <w:rFonts w:eastAsia="Times New Roman" w:cs="Times New Roman"/>
          <w:szCs w:val="24"/>
        </w:rPr>
        <w:t>συζητήσουμε τα πραγματικά καινοτόμα στοιχεία</w:t>
      </w:r>
      <w:r>
        <w:rPr>
          <w:rFonts w:eastAsia="Times New Roman" w:cs="Times New Roman"/>
          <w:szCs w:val="24"/>
        </w:rPr>
        <w:t>,</w:t>
      </w:r>
      <w:r>
        <w:rPr>
          <w:rFonts w:eastAsia="Times New Roman" w:cs="Times New Roman"/>
          <w:szCs w:val="24"/>
        </w:rPr>
        <w:t xml:space="preserve"> που έχει αυτό το νομοσχέδιο, που δεν είναι άλλο από το ζήτημα της δυνατότητας αναδοχής παιδιών από ομόφυλα ζευγάρια</w:t>
      </w:r>
      <w:r>
        <w:rPr>
          <w:rFonts w:eastAsia="Times New Roman" w:cs="Times New Roman"/>
          <w:szCs w:val="24"/>
        </w:rPr>
        <w:t>,</w:t>
      </w:r>
      <w:r>
        <w:rPr>
          <w:rFonts w:eastAsia="Times New Roman" w:cs="Times New Roman"/>
          <w:szCs w:val="24"/>
        </w:rPr>
        <w:t xml:space="preserve"> που έχουν συνάψει σύμφωνο συμβίωσης. </w:t>
      </w:r>
    </w:p>
    <w:p w14:paraId="0325F720"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έχει γίνει κατανοητό μετά και από τις εξηγήσ</w:t>
      </w:r>
      <w:r>
        <w:rPr>
          <w:rFonts w:eastAsia="Times New Roman" w:cs="Times New Roman"/>
          <w:szCs w:val="24"/>
        </w:rPr>
        <w:t>εις και διευκρινίσεις</w:t>
      </w:r>
      <w:r>
        <w:rPr>
          <w:rFonts w:eastAsia="Times New Roman" w:cs="Times New Roman"/>
          <w:szCs w:val="24"/>
        </w:rPr>
        <w:t>,</w:t>
      </w:r>
      <w:r>
        <w:rPr>
          <w:rFonts w:eastAsia="Times New Roman" w:cs="Times New Roman"/>
          <w:szCs w:val="24"/>
        </w:rPr>
        <w:t xml:space="preserve"> που δόθηκαν σε αυτή την Αίθουσα ότι το ζήτημα αφορά αποκλειστικά τον θεσμό της αναδοχής και όχι τον θεσμό της υιοθεσίας. Ο λόγος που δεν αφορά την υιοθεσία είναι διότι στον Αστικό μας Κώδικα προβλέπεται ότι σε υιοθεσία μπορούν να προ</w:t>
      </w:r>
      <w:r>
        <w:rPr>
          <w:rFonts w:eastAsia="Times New Roman" w:cs="Times New Roman"/>
          <w:szCs w:val="24"/>
        </w:rPr>
        <w:t xml:space="preserve">χωρήσουν μόνο τα ζευγάρια τα οποία έχουν συνάψει γάμο. </w:t>
      </w:r>
    </w:p>
    <w:p w14:paraId="0325F721"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θεσμός της αναδοχής είναι ένας διαφορετικός θεσμός –κατά τη γνώμη μου- μέγιστης κοινωνικής αλληλεγγύης, είναι ένας θεσμός τεράστιας κοινωνικής σημασίας και απόδειξης πραγματικά του μεγαλείου της ανθρώπινης αγάπης, διότι ακριβώς δεν συνδέεται με </w:t>
      </w:r>
      <w:proofErr w:type="spellStart"/>
      <w:r>
        <w:rPr>
          <w:rFonts w:eastAsia="Times New Roman" w:cs="Times New Roman"/>
          <w:szCs w:val="24"/>
        </w:rPr>
        <w:t>καμμία</w:t>
      </w:r>
      <w:proofErr w:type="spellEnd"/>
      <w:r>
        <w:rPr>
          <w:rFonts w:eastAsia="Times New Roman" w:cs="Times New Roman"/>
          <w:szCs w:val="24"/>
        </w:rPr>
        <w:t xml:space="preserve"> ιδ</w:t>
      </w:r>
      <w:r>
        <w:rPr>
          <w:rFonts w:eastAsia="Times New Roman" w:cs="Times New Roman"/>
          <w:szCs w:val="24"/>
        </w:rPr>
        <w:t xml:space="preserve">ιοκτησία, με </w:t>
      </w:r>
      <w:proofErr w:type="spellStart"/>
      <w:r>
        <w:rPr>
          <w:rFonts w:eastAsia="Times New Roman" w:cs="Times New Roman"/>
          <w:szCs w:val="24"/>
        </w:rPr>
        <w:t>καμμία</w:t>
      </w:r>
      <w:proofErr w:type="spellEnd"/>
      <w:r>
        <w:rPr>
          <w:rFonts w:eastAsia="Times New Roman" w:cs="Times New Roman"/>
          <w:szCs w:val="24"/>
        </w:rPr>
        <w:t xml:space="preserve"> τοποθέτηση του γονέα, του υποψήφιου αναδόχου δηλαδή στη θέση του γονέα και στην πλήρη υποκατάσταση στα δικαιώματα και στις υποχρεώσεις ενός γονέα. Είναι πραγματικά μία πράξη μέγιστης κοινωνικής αλληλεγγύης. </w:t>
      </w:r>
    </w:p>
    <w:p w14:paraId="0325F722"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νομοσχέδιο, λοιπόν, </w:t>
      </w:r>
      <w:r>
        <w:rPr>
          <w:rFonts w:eastAsia="Times New Roman" w:cs="Times New Roman"/>
          <w:szCs w:val="24"/>
        </w:rPr>
        <w:t>προβλέπει ότι η αναδοχή μπορεί να γίνει από τα άτομα που έχουν συνάψει σύμφωνο συμβίωσης. Άρα, είναι εύλογο ότι όποιος έχει συνάψει σύμφωνο συμβίωσης, όποιοι δικαιούνται να συνάψουν σύμφωνο συμβίωσης, άρα και ένα ομόφυλο ζευγάρι, θα μπορούν να είναι ανάδοχ</w:t>
      </w:r>
      <w:r>
        <w:rPr>
          <w:rFonts w:eastAsia="Times New Roman" w:cs="Times New Roman"/>
          <w:szCs w:val="24"/>
        </w:rPr>
        <w:t xml:space="preserve">οι γονείς. Θα αντέβαινε τόσο στο ελληνικό Σύνταγμα όσο και στο ευρωπαϊκό δίκαιο οποιαδήποτε διάκριση γινόταν μεταξύ αυτών που έχουν συνάψει σύμφωνο συμβίωσης. Θα ήταν εντελώς αντισυνταγματικό και εντελώς ενάντια στο </w:t>
      </w:r>
      <w:proofErr w:type="spellStart"/>
      <w:r>
        <w:rPr>
          <w:rFonts w:eastAsia="Times New Roman" w:cs="Times New Roman"/>
          <w:szCs w:val="24"/>
        </w:rPr>
        <w:t>ενωσιακό</w:t>
      </w:r>
      <w:proofErr w:type="spellEnd"/>
      <w:r>
        <w:rPr>
          <w:rFonts w:eastAsia="Times New Roman" w:cs="Times New Roman"/>
          <w:szCs w:val="24"/>
        </w:rPr>
        <w:t xml:space="preserve"> δίκαιο το να προβλεπόταν ότι δι</w:t>
      </w:r>
      <w:r>
        <w:rPr>
          <w:rFonts w:eastAsia="Times New Roman" w:cs="Times New Roman"/>
          <w:szCs w:val="24"/>
        </w:rPr>
        <w:t>ακρίνουμε τα ζευγάρια</w:t>
      </w:r>
      <w:r>
        <w:rPr>
          <w:rFonts w:eastAsia="Times New Roman" w:cs="Times New Roman"/>
          <w:szCs w:val="24"/>
        </w:rPr>
        <w:t>,</w:t>
      </w:r>
      <w:r>
        <w:rPr>
          <w:rFonts w:eastAsia="Times New Roman" w:cs="Times New Roman"/>
          <w:szCs w:val="24"/>
        </w:rPr>
        <w:t xml:space="preserve"> που έχουν συνάψει σύμφωνο συμβίωσης σε ομόφυλα και ετερόφυλα και δίνουμε το δικαίωμα μόνο στη μία ομάδα εξ αυτών. </w:t>
      </w:r>
    </w:p>
    <w:p w14:paraId="0325F723"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Επομένως, το πραγματικό ερώτημα</w:t>
      </w:r>
      <w:r>
        <w:rPr>
          <w:rFonts w:eastAsia="Times New Roman" w:cs="Times New Roman"/>
          <w:szCs w:val="24"/>
        </w:rPr>
        <w:t>,</w:t>
      </w:r>
      <w:r>
        <w:rPr>
          <w:rFonts w:eastAsia="Times New Roman" w:cs="Times New Roman"/>
          <w:szCs w:val="24"/>
        </w:rPr>
        <w:t xml:space="preserve"> που τίθεται είναι το αν θα στερούσαμε από όλα τα ζευγάρια που έχουν συνάψει σύμφωνο σ</w:t>
      </w:r>
      <w:r>
        <w:rPr>
          <w:rFonts w:eastAsia="Times New Roman" w:cs="Times New Roman"/>
          <w:szCs w:val="24"/>
        </w:rPr>
        <w:t>υμβίωσης</w:t>
      </w:r>
      <w:r>
        <w:rPr>
          <w:rFonts w:eastAsia="Times New Roman" w:cs="Times New Roman"/>
          <w:szCs w:val="24"/>
        </w:rPr>
        <w:t>,</w:t>
      </w:r>
      <w:r>
        <w:rPr>
          <w:rFonts w:eastAsia="Times New Roman" w:cs="Times New Roman"/>
          <w:szCs w:val="24"/>
        </w:rPr>
        <w:t xml:space="preserve"> εν συνόλω</w:t>
      </w:r>
      <w:r>
        <w:rPr>
          <w:rFonts w:eastAsia="Times New Roman" w:cs="Times New Roman"/>
          <w:szCs w:val="24"/>
        </w:rPr>
        <w:t>,</w:t>
      </w:r>
      <w:r>
        <w:rPr>
          <w:rFonts w:eastAsia="Times New Roman" w:cs="Times New Roman"/>
          <w:szCs w:val="24"/>
        </w:rPr>
        <w:t xml:space="preserve"> τη δυνατότητα να γίνουν ανάδοχοι γονείς. Μόνο έτσι μπορεί πραγματικά να διατυπωθεί το ερώτημα. </w:t>
      </w:r>
    </w:p>
    <w:p w14:paraId="0325F724"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εδώ αναρωτιόμαστε: Είναι πράγματι λογικό, την ώρα που χιλιάδες παιδιά είναι σε ιδρύματα, να στερούμε από αυτά τα παιδιά μια τεράστια δε</w:t>
      </w:r>
      <w:r>
        <w:rPr>
          <w:rFonts w:eastAsia="Times New Roman" w:cs="Times New Roman"/>
          <w:szCs w:val="24"/>
        </w:rPr>
        <w:t xml:space="preserve">ξαμενή υποψήφιων αναδόχων γονέων; Προφανώς, κάτι τέτοιο θα ήταν εντελώς παράλογο και η δική μας απάντηση είναι ότι κάτι τέτοιο θα ήταν και ανεπίτρεπτο. </w:t>
      </w:r>
    </w:p>
    <w:p w14:paraId="0325F725"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Αυτά ως προς τη νομική διάσταση του ζητήματος. </w:t>
      </w:r>
    </w:p>
    <w:p w14:paraId="0325F726"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Πέρα, όμως, από τη νομική διάσταση του ζητήματος, υπάρχ</w:t>
      </w:r>
      <w:r>
        <w:rPr>
          <w:rFonts w:eastAsia="Times New Roman" w:cs="Times New Roman"/>
          <w:szCs w:val="24"/>
        </w:rPr>
        <w:t>ει και η πολιτική διάσταση του ζητήματος, η οποία –κατά τη γνώμη μου- είναι και η πιο σημαντική. Έχουμε πει πολλές φορές ότι αποτελεί στρατηγική επιλογή αυτής της Κυβέρνησης η διεύρυνση των ατομικών δικαιωμάτων και ελευθεριών, καθώς και η άρση των διακρίσε</w:t>
      </w:r>
      <w:r>
        <w:rPr>
          <w:rFonts w:eastAsia="Times New Roman" w:cs="Times New Roman"/>
          <w:szCs w:val="24"/>
        </w:rPr>
        <w:t>ων έναντι τμημάτων του πληθυσμού. Και αυτό είναι κάτι που το έχουμε αποδείξει ποικιλοτρόπως καθ’ όλο το χρονικό διάστημα της θητείας μας. Αυτό κάναμε με τον νόμο για την ταυτότητα φύλου, αυτό κάναμε με τη θεσμοθέτηση του συμφώνου συμβίωσης και για τα ομόφυ</w:t>
      </w:r>
      <w:r>
        <w:rPr>
          <w:rFonts w:eastAsia="Times New Roman" w:cs="Times New Roman"/>
          <w:szCs w:val="24"/>
        </w:rPr>
        <w:t xml:space="preserve">λα ζευγάρια, αυτό κάναμε και με την απόδοση της ιθαγένειας στα παιδιά των μεταναστών. </w:t>
      </w:r>
    </w:p>
    <w:p w14:paraId="0325F727"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lastRenderedPageBreak/>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Pr>
          <w:rFonts w:eastAsia="Times New Roman" w:cs="Times New Roman"/>
          <w:szCs w:val="24"/>
        </w:rPr>
        <w:t>προειδοποιητικ</w:t>
      </w:r>
      <w:r>
        <w:rPr>
          <w:rFonts w:eastAsia="Times New Roman" w:cs="Times New Roman"/>
          <w:szCs w:val="24"/>
        </w:rPr>
        <w:t>ά το</w:t>
      </w:r>
      <w:r>
        <w:rPr>
          <w:rFonts w:eastAsia="Times New Roman" w:cs="Times New Roman"/>
          <w:szCs w:val="24"/>
        </w:rPr>
        <w:t xml:space="preserve"> </w:t>
      </w:r>
      <w:r w:rsidRPr="00C255F0">
        <w:rPr>
          <w:rFonts w:eastAsia="Times New Roman" w:cs="Times New Roman"/>
          <w:szCs w:val="24"/>
        </w:rPr>
        <w:t xml:space="preserve">κουδούνι λήξεως του χρόνου ομιλίας </w:t>
      </w:r>
      <w:r>
        <w:rPr>
          <w:rFonts w:eastAsia="Times New Roman" w:cs="Times New Roman"/>
          <w:szCs w:val="24"/>
        </w:rPr>
        <w:t>της κυρίας Υπουργού</w:t>
      </w:r>
      <w:r w:rsidRPr="00C255F0">
        <w:rPr>
          <w:rFonts w:eastAsia="Times New Roman" w:cs="Times New Roman"/>
          <w:szCs w:val="24"/>
        </w:rPr>
        <w:t>)</w:t>
      </w:r>
    </w:p>
    <w:p w14:paraId="0325F728"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λίγο χρόνο ακόμα, κύριε Πρόεδρε.  </w:t>
      </w:r>
    </w:p>
    <w:p w14:paraId="0325F729"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Διότι πέρα από τον στόχο</w:t>
      </w:r>
      <w:r>
        <w:rPr>
          <w:rFonts w:eastAsia="Times New Roman" w:cs="Times New Roman"/>
          <w:szCs w:val="24"/>
        </w:rPr>
        <w:t xml:space="preserve"> της ασφαλούς εξόδου της χώρας από τα προγράμματα επιτροπείας, δικός μας στόχος είναι να υλοποιούμε και παρεμβάσεις για τη διεύρυνση των ατομικών δικαιωμάτων, διότι ξέρετε ότι μια κυβέρνηση η οποία δρα με συγκεκριμένη στόχευση υπέρ της κοινωνικής πλειοψηφί</w:t>
      </w:r>
      <w:r>
        <w:rPr>
          <w:rFonts w:eastAsia="Times New Roman" w:cs="Times New Roman"/>
          <w:szCs w:val="24"/>
        </w:rPr>
        <w:t>ας δεν μπορεί να νομοθετεί με βάση αναχρονιστικές αντιλήψεις και συντηρητικά στερεότυπα. Μια κυβέρνηση στην Ελλάδα του 21</w:t>
      </w:r>
      <w:r w:rsidRPr="00883B65">
        <w:rPr>
          <w:rFonts w:eastAsia="Times New Roman" w:cs="Times New Roman"/>
          <w:szCs w:val="24"/>
          <w:vertAlign w:val="superscript"/>
        </w:rPr>
        <w:t>ου</w:t>
      </w:r>
      <w:r>
        <w:rPr>
          <w:rFonts w:eastAsia="Times New Roman" w:cs="Times New Roman"/>
          <w:szCs w:val="24"/>
        </w:rPr>
        <w:t xml:space="preserve"> αιώνα οφείλει να νομοθετεί ακριβώς στον αντίποδα αυτόν και αυτός είναι ο όρος για τη συλλογική πρόοδο αυτής της κοινωνίας. </w:t>
      </w:r>
    </w:p>
    <w:p w14:paraId="0325F72A"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 αφήνα</w:t>
      </w:r>
      <w:r>
        <w:rPr>
          <w:rFonts w:eastAsia="Times New Roman" w:cs="Times New Roman"/>
          <w:szCs w:val="24"/>
        </w:rPr>
        <w:t>με τους οπαδούς της δήθεν φυσικής εξέλιξης των πραγμάτων να ορίζουν τους νόμους και τους θεσμούς σε αυτό τον τόπο, τότε, κυρίες και κύριοι Βουλευτές, ούτε εγώ ούτε η κ</w:t>
      </w:r>
      <w:r>
        <w:rPr>
          <w:rFonts w:eastAsia="Times New Roman" w:cs="Times New Roman"/>
          <w:szCs w:val="24"/>
        </w:rPr>
        <w:t>.</w:t>
      </w:r>
      <w:r>
        <w:rPr>
          <w:rFonts w:eastAsia="Times New Roman" w:cs="Times New Roman"/>
          <w:szCs w:val="24"/>
        </w:rPr>
        <w:t xml:space="preserve"> Φωτίου ούτε πολλές άλλες γυναίκες Βουλευτές που βρίσκονται εδώ, σε αυτή την Αίθουσα, δε</w:t>
      </w:r>
      <w:r>
        <w:rPr>
          <w:rFonts w:eastAsia="Times New Roman" w:cs="Times New Roman"/>
          <w:szCs w:val="24"/>
        </w:rPr>
        <w:t xml:space="preserve">ν θα μπορούσαν να βρίσκονται σε αυτή την Αίθουσα. Δεν </w:t>
      </w:r>
      <w:r>
        <w:rPr>
          <w:rFonts w:eastAsia="Times New Roman" w:cs="Times New Roman"/>
          <w:szCs w:val="24"/>
        </w:rPr>
        <w:lastRenderedPageBreak/>
        <w:t>θα μπορούσαμε να μιλάμε από αυτά τα έδρανα. Αν αφήναμε τους οπαδούς της φυσικής εξέλιξης των πραγμάτων να κυριαρχήσουν, τότε οι συμπολίτες μας με διαφορετικό σεξουαλικό προσανατολισμό θα βρίσκονταν πιθα</w:t>
      </w:r>
      <w:r>
        <w:rPr>
          <w:rFonts w:eastAsia="Times New Roman" w:cs="Times New Roman"/>
          <w:szCs w:val="24"/>
        </w:rPr>
        <w:t>νόν στα κρατητήρια της Ασφάλειας και η ενδοοικογενειακή βία πιθανόν να θεωρούταν κάποιο είδος κανονικότητας, μια παράδοση</w:t>
      </w:r>
      <w:r>
        <w:rPr>
          <w:rFonts w:eastAsia="Times New Roman" w:cs="Times New Roman"/>
          <w:szCs w:val="24"/>
        </w:rPr>
        <w:t>,</w:t>
      </w:r>
      <w:r>
        <w:rPr>
          <w:rFonts w:eastAsia="Times New Roman" w:cs="Times New Roman"/>
          <w:szCs w:val="24"/>
        </w:rPr>
        <w:t xml:space="preserve"> που κρατάει από τους προηγούμενους αιώνες. </w:t>
      </w:r>
    </w:p>
    <w:p w14:paraId="0325F72B"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επιτρέψτε μας να τασσόμαστε αταλάντευτα με την πρόοδο και την ισότητα σε όλα τα </w:t>
      </w:r>
      <w:r>
        <w:rPr>
          <w:rFonts w:eastAsia="Times New Roman" w:cs="Times New Roman"/>
          <w:szCs w:val="24"/>
        </w:rPr>
        <w:t>επίπεδα. Και γνωρίζουμε καλά ότι παρά τη σθεναρή αντίσταση ορισμένων οπισθοδρομικών κύκλων</w:t>
      </w:r>
      <w:r>
        <w:rPr>
          <w:rFonts w:eastAsia="Times New Roman" w:cs="Times New Roman"/>
          <w:szCs w:val="24"/>
        </w:rPr>
        <w:t>,</w:t>
      </w:r>
      <w:r>
        <w:rPr>
          <w:rFonts w:eastAsia="Times New Roman" w:cs="Times New Roman"/>
          <w:szCs w:val="24"/>
        </w:rPr>
        <w:t xml:space="preserve"> που ονειρεύονται μια Ελλάδα της δεκαετίας του 1960 ή του 1970, η ελληνική κοινωνία είναι δεκτική σε αλλαγές που εμπεδώνουν την άρση των διακρίσεων ανάμεσα στα μέλη </w:t>
      </w:r>
      <w:r>
        <w:rPr>
          <w:rFonts w:eastAsia="Times New Roman" w:cs="Times New Roman"/>
          <w:szCs w:val="24"/>
        </w:rPr>
        <w:t xml:space="preserve">της. </w:t>
      </w:r>
    </w:p>
    <w:p w14:paraId="0325F72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σύνολο της πολιτικής που υλοποιούμε τόσο στον τομέα της κοινωνικής αλληλεγγύης –ανέφερα πολύ συνοπτικά τις εμβληματικές μας δράσεις-, αλλά και στον τομέα της εργασίας, στην ενίσχυση της προστασίας της εργα</w:t>
      </w:r>
      <w:r>
        <w:rPr>
          <w:rFonts w:eastAsia="Times New Roman" w:cs="Times New Roman"/>
          <w:szCs w:val="24"/>
        </w:rPr>
        <w:lastRenderedPageBreak/>
        <w:t>σίας, στην εν</w:t>
      </w:r>
      <w:r>
        <w:rPr>
          <w:rFonts w:eastAsia="Times New Roman" w:cs="Times New Roman"/>
          <w:szCs w:val="24"/>
        </w:rPr>
        <w:t>ίσχυση της διαπραγματευτικής θέσης των εργαζομένων όσο και η πολιτική μας για την επέκταση των ατομικών δικαιωμάτων και ελευθεριών δεν έχουν παρά μόνον έναν στόχο και ένα πυρηνικό στοιχείο. Το πυρηνικό αυτό στοιχείο είναι η μείωση των κοινωνικών ανισοτήτων</w:t>
      </w:r>
      <w:r>
        <w:rPr>
          <w:rFonts w:eastAsia="Times New Roman" w:cs="Times New Roman"/>
          <w:szCs w:val="24"/>
        </w:rPr>
        <w:t>. Αυτός είναι ο πυρήνας που συνδέει όλη μας την πολιτική για την εργασία, για την κοινωνική αλληλεγγύη, για την προστασία των πλέον ευάλωτων ομάδων, για τη διεύρυνση των ατομικών δικαιωμάτων και ελευθεριών.</w:t>
      </w:r>
    </w:p>
    <w:p w14:paraId="0325F72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736E36">
        <w:rPr>
          <w:rFonts w:eastAsia="Times New Roman" w:cs="Times New Roman"/>
          <w:b/>
          <w:szCs w:val="24"/>
        </w:rPr>
        <w:t>ΜΑΡΙΟΣ ΓΕΩΡΓΙΑΔΗΣ</w:t>
      </w:r>
      <w:r>
        <w:rPr>
          <w:rFonts w:eastAsia="Times New Roman" w:cs="Times New Roman"/>
          <w:szCs w:val="24"/>
        </w:rPr>
        <w:t>)</w:t>
      </w:r>
    </w:p>
    <w:p w14:paraId="0325F72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244E06">
        <w:rPr>
          <w:rFonts w:eastAsia="Times New Roman" w:cs="Times New Roman"/>
          <w:szCs w:val="24"/>
        </w:rPr>
        <w:t>Αυτές</w:t>
      </w:r>
      <w:r>
        <w:rPr>
          <w:rFonts w:eastAsia="Times New Roman" w:cs="Times New Roman"/>
          <w:szCs w:val="24"/>
        </w:rPr>
        <w:t xml:space="preserve"> οι πρωτοβουλίες υλοποιούνται εν μέσω του προγράμματος δημοσιονομικής προσαρμογής. Δεν περιμένουμε την έξοδο από το πρόγραμμα για να προχωρήσουμε στις</w:t>
      </w:r>
      <w:r>
        <w:rPr>
          <w:rFonts w:eastAsia="Times New Roman" w:cs="Times New Roman"/>
          <w:szCs w:val="24"/>
        </w:rPr>
        <w:t xml:space="preserve"> παρεμβάσεις αυτές και είναι ακριβώς αυτή η διαχωριστική μας γραμμή από την Αξιωματική Αντιπολίτευση, η οποία σε κάθε ευκαιρία διά του Προέδρου της φροντίζει να τονίζει ακριβώς αυτήν τη διαχωριστική γραμμή. </w:t>
      </w:r>
    </w:p>
    <w:p w14:paraId="0325F72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ακόμη μία φορά, ακούσαμε προχθές τον κ. Μητσ</w:t>
      </w:r>
      <w:r>
        <w:rPr>
          <w:rFonts w:eastAsia="Times New Roman" w:cs="Times New Roman"/>
          <w:szCs w:val="24"/>
        </w:rPr>
        <w:t>οτάκη, τον οπαδό των κοινωνικών ανισοτήτων, να τοποθετείται για το μέλλον της εργασίας. Το οκτάωρο είναι ξεπερασμένο, η σταθερή εργασία είναι ξεπερασμένη, η ευελιξία είναι η μόνη διέξοδος για την εργασία της επόμενης ημέρας. Και φυσικά σε αυτά να προσθέσου</w:t>
      </w:r>
      <w:r>
        <w:rPr>
          <w:rFonts w:eastAsia="Times New Roman" w:cs="Times New Roman"/>
          <w:szCs w:val="24"/>
        </w:rPr>
        <w:t xml:space="preserve">με ότι οι συλλογικές συμβάσεις εργασίας είναι μία ιδεοληψία της Αριστεράς. Αυτό θυμίστε το στον τομεάρχη της Νέας Δημοκρατίας για τα εργασιακά, όταν την επόμενη φορά θα θρηνεί υποκριτικά για τη σχέση μεταξύ πλήρους και μερικής απασχόλησης. </w:t>
      </w:r>
    </w:p>
    <w:p w14:paraId="0325F73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Για ακόμη μία φ</w:t>
      </w:r>
      <w:r>
        <w:rPr>
          <w:rFonts w:eastAsia="Times New Roman" w:cs="Times New Roman"/>
          <w:szCs w:val="24"/>
        </w:rPr>
        <w:t>ορά, λοιπόν, στην πολιτική ανάλυσή της για την εργασία η Αξιωματική Αντιπολίτευση ταυτίζεται με τους πιο ακραίους κύκλους των δανειστών και πρωτίστως του Διεθνούς Νομισματικού Ταμείου με θέσεις που ακόμη και η πλέον νεοφιλελεύθερη ανάλυση αρχίζει να εγκατα</w:t>
      </w:r>
      <w:r>
        <w:rPr>
          <w:rFonts w:eastAsia="Times New Roman" w:cs="Times New Roman"/>
          <w:szCs w:val="24"/>
        </w:rPr>
        <w:t>λείπει. Πριν από λίγο καιρό ο ΟΟΣΑ στην έκθεση</w:t>
      </w:r>
      <w:r>
        <w:rPr>
          <w:rFonts w:eastAsia="Times New Roman" w:cs="Times New Roman"/>
          <w:szCs w:val="24"/>
        </w:rPr>
        <w:t>,</w:t>
      </w:r>
      <w:r>
        <w:rPr>
          <w:rFonts w:eastAsia="Times New Roman" w:cs="Times New Roman"/>
          <w:szCs w:val="24"/>
        </w:rPr>
        <w:t xml:space="preserve"> που δημοσίευσε για την εργασία στην Ελλάδα είπε ότι είναι εξαιρετικά σημαντικές οι κλαδικές συλλογικές συμβάσεις στη χώρα και θα πρέπει οπωσδήποτε να επανέλθουν </w:t>
      </w:r>
      <w:r>
        <w:rPr>
          <w:rFonts w:eastAsia="Times New Roman" w:cs="Times New Roman"/>
          <w:szCs w:val="24"/>
        </w:rPr>
        <w:lastRenderedPageBreak/>
        <w:t>σε ισχύ. Ακόμη και ο ΟΟΣΑ, λοιπόν, αναθεωρεί τι</w:t>
      </w:r>
      <w:r>
        <w:rPr>
          <w:rFonts w:eastAsia="Times New Roman" w:cs="Times New Roman"/>
          <w:szCs w:val="24"/>
        </w:rPr>
        <w:t xml:space="preserve">ς προσεγγίσεις του για την εργασία και ο κ. Μητσοτάκης επιμένει στη γραμμή της απορρύθμισης. </w:t>
      </w:r>
    </w:p>
    <w:p w14:paraId="0325F73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Και ξέρετε το πρόβλημα δεν είναι να ταυτίζεται κανείς με τους πιο ακραίους κύκλους των δανειστών την ώρα που η Κυβέρνηση διαπραγματεύεται προς όφελος της κοινωνικ</w:t>
      </w:r>
      <w:r>
        <w:rPr>
          <w:rFonts w:eastAsia="Times New Roman" w:cs="Times New Roman"/>
          <w:szCs w:val="24"/>
        </w:rPr>
        <w:t xml:space="preserve">ής πλειοψηφίας. Το πρόβλημα είναι ότι στον πυρήνα της ανάλυσής σας, στην </w:t>
      </w:r>
      <w:proofErr w:type="spellStart"/>
      <w:r>
        <w:rPr>
          <w:rFonts w:eastAsia="Times New Roman" w:cs="Times New Roman"/>
          <w:szCs w:val="24"/>
        </w:rPr>
        <w:t>αξιακή</w:t>
      </w:r>
      <w:proofErr w:type="spellEnd"/>
      <w:r>
        <w:rPr>
          <w:rFonts w:eastAsia="Times New Roman" w:cs="Times New Roman"/>
          <w:szCs w:val="24"/>
        </w:rPr>
        <w:t xml:space="preserve"> σας προσέγγιση τοποθετείτε τη διεύρυνση και την αναπαραγωγή των κοινωνικών ανισοτήτων. Αυτή είναι η πολιτική που εφαρμόστηκε την περίοδο της κρίσης. Αυτή είναι η πολιτική που ε</w:t>
      </w:r>
      <w:r>
        <w:rPr>
          <w:rFonts w:eastAsia="Times New Roman" w:cs="Times New Roman"/>
          <w:szCs w:val="24"/>
        </w:rPr>
        <w:t xml:space="preserve">φαρμόσατε την περίοδο της ανάπτυξης. Αυτή είναι η πολιτική που εδράζεται στον </w:t>
      </w:r>
      <w:proofErr w:type="spellStart"/>
      <w:r>
        <w:rPr>
          <w:rFonts w:eastAsia="Times New Roman" w:cs="Times New Roman"/>
          <w:szCs w:val="24"/>
        </w:rPr>
        <w:t>αξιακό</w:t>
      </w:r>
      <w:proofErr w:type="spellEnd"/>
      <w:r>
        <w:rPr>
          <w:rFonts w:eastAsia="Times New Roman" w:cs="Times New Roman"/>
          <w:szCs w:val="24"/>
        </w:rPr>
        <w:t xml:space="preserve"> σας πυρήνα. Και με αυτήν την </w:t>
      </w:r>
      <w:proofErr w:type="spellStart"/>
      <w:r>
        <w:rPr>
          <w:rFonts w:eastAsia="Times New Roman" w:cs="Times New Roman"/>
          <w:szCs w:val="24"/>
        </w:rPr>
        <w:t>αξιακή</w:t>
      </w:r>
      <w:proofErr w:type="spellEnd"/>
      <w:r>
        <w:rPr>
          <w:rFonts w:eastAsia="Times New Roman" w:cs="Times New Roman"/>
          <w:szCs w:val="24"/>
        </w:rPr>
        <w:t xml:space="preserve"> προσέγγιση μάς χωρίζει μία άβυσσος.</w:t>
      </w:r>
    </w:p>
    <w:p w14:paraId="0325F73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 Η δική μας κατεύθυνση είναι η ενίσχυση των ευάλωτων στρωμάτων, των μέχρι χθες αόρατων αυτής της κο</w:t>
      </w:r>
      <w:r>
        <w:rPr>
          <w:rFonts w:eastAsia="Times New Roman" w:cs="Times New Roman"/>
          <w:szCs w:val="24"/>
        </w:rPr>
        <w:t>ινωνίας, η έξοδός τους από τον κοινωνικό αποκλεισμό, από την περιθωριοποίηση. Η δική μας κατεύθυνση είναι η ενίσχυση της εργασίας, η ενί</w:t>
      </w:r>
      <w:r>
        <w:rPr>
          <w:rFonts w:eastAsia="Times New Roman" w:cs="Times New Roman"/>
          <w:szCs w:val="24"/>
        </w:rPr>
        <w:lastRenderedPageBreak/>
        <w:t>σχυση της διαπραγματευτικής θέσης των εργαζομένων, η καταπολέμηση της αδήλωτης εργασίας, το σπάσιμο του φόβου στους χώρο</w:t>
      </w:r>
      <w:r>
        <w:rPr>
          <w:rFonts w:eastAsia="Times New Roman" w:cs="Times New Roman"/>
          <w:szCs w:val="24"/>
        </w:rPr>
        <w:t xml:space="preserve">υς δουλειάς. Η δική μας προσέγγιση είναι η διεύρυνση του διαθέσιμου εισοδήματος για τους εργαζόμενους. Η δική μας κατεύθυνση είναι η διεύρυνση των ατομικών δικαιωμάτων και η άρση των διακρίσεων. Αυτή είναι η ουσία της πολιτικής μας, διότι στον </w:t>
      </w:r>
      <w:proofErr w:type="spellStart"/>
      <w:r>
        <w:rPr>
          <w:rFonts w:eastAsia="Times New Roman" w:cs="Times New Roman"/>
          <w:szCs w:val="24"/>
        </w:rPr>
        <w:t>αξιακό</w:t>
      </w:r>
      <w:proofErr w:type="spellEnd"/>
      <w:r>
        <w:rPr>
          <w:rFonts w:eastAsia="Times New Roman" w:cs="Times New Roman"/>
          <w:szCs w:val="24"/>
        </w:rPr>
        <w:t xml:space="preserve"> μας π</w:t>
      </w:r>
      <w:r>
        <w:rPr>
          <w:rFonts w:eastAsia="Times New Roman" w:cs="Times New Roman"/>
          <w:szCs w:val="24"/>
        </w:rPr>
        <w:t>υρήνα βρίσκεται πάντα ο στόχος της μείωσης των κοινωνικών ανισοτήτων. Εκεί κοιτάμε, σε αυτήν την κατεύθυνση δουλεύουμε τόσο εντός της περιόδου της επιτροπείας, όσο και μετά την έξοδο από αυτήν.</w:t>
      </w:r>
    </w:p>
    <w:p w14:paraId="0325F73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0325F734"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w:t>
      </w:r>
      <w:r>
        <w:rPr>
          <w:rFonts w:eastAsia="Times New Roman" w:cs="Times New Roman"/>
          <w:szCs w:val="24"/>
        </w:rPr>
        <w:t>ΥΡΙΖΑ)</w:t>
      </w:r>
    </w:p>
    <w:p w14:paraId="0325F735" w14:textId="77777777" w:rsidR="002A39CD" w:rsidRDefault="007F4A76">
      <w:pPr>
        <w:spacing w:line="600" w:lineRule="auto"/>
        <w:ind w:firstLine="720"/>
        <w:contextualSpacing/>
        <w:jc w:val="both"/>
        <w:rPr>
          <w:rFonts w:eastAsia="Times New Roman" w:cs="Times New Roman"/>
          <w:szCs w:val="24"/>
        </w:rPr>
      </w:pPr>
      <w:r w:rsidRPr="00EF3344">
        <w:rPr>
          <w:rFonts w:eastAsia="Times New Roman" w:cs="Times New Roman"/>
          <w:b/>
          <w:szCs w:val="24"/>
        </w:rPr>
        <w:t>ΠΡΟ</w:t>
      </w:r>
      <w:r>
        <w:rPr>
          <w:rFonts w:eastAsia="Times New Roman" w:cs="Times New Roman"/>
          <w:b/>
          <w:szCs w:val="24"/>
        </w:rPr>
        <w:t>Ε</w:t>
      </w:r>
      <w:r w:rsidRPr="00EF3344">
        <w:rPr>
          <w:rFonts w:eastAsia="Times New Roman" w:cs="Times New Roman"/>
          <w:b/>
          <w:szCs w:val="24"/>
        </w:rPr>
        <w:t xml:space="preserve">ΔΡΕΥΩΝ (Μάριος Γεωργιάδης): </w:t>
      </w:r>
      <w:r>
        <w:rPr>
          <w:rFonts w:eastAsia="Times New Roman" w:cs="Times New Roman"/>
          <w:szCs w:val="24"/>
        </w:rPr>
        <w:t>Ευχαριστούμε την κυρία Υπουργό.</w:t>
      </w:r>
    </w:p>
    <w:p w14:paraId="0325F73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τον λόγο θα πάρει τώρα ο κ. </w:t>
      </w:r>
      <w:proofErr w:type="spellStart"/>
      <w:r>
        <w:rPr>
          <w:rFonts w:eastAsia="Times New Roman" w:cs="Times New Roman"/>
          <w:szCs w:val="24"/>
        </w:rPr>
        <w:t>Παφίλης</w:t>
      </w:r>
      <w:proofErr w:type="spellEnd"/>
      <w:r>
        <w:rPr>
          <w:rFonts w:eastAsia="Times New Roman" w:cs="Times New Roman"/>
          <w:szCs w:val="24"/>
        </w:rPr>
        <w:t>, ο Κοινοβουλευτικός Εκπρόσωπος του ΚΚΕ. Απομένουν ακόμη επτά Βουλευτές και έχουμε πει ότι θα ολοκληρωθεί η συνεδρίαση στις 14.00</w:t>
      </w:r>
      <w:r>
        <w:rPr>
          <w:rFonts w:eastAsia="Times New Roman" w:cs="Times New Roman"/>
          <w:szCs w:val="24"/>
        </w:rPr>
        <w:t xml:space="preserve">΄. Θα παρακαλούσα τόσο τον κ. </w:t>
      </w:r>
      <w:proofErr w:type="spellStart"/>
      <w:r>
        <w:rPr>
          <w:rFonts w:eastAsia="Times New Roman" w:cs="Times New Roman"/>
          <w:szCs w:val="24"/>
        </w:rPr>
        <w:t>Παφίλη</w:t>
      </w:r>
      <w:proofErr w:type="spellEnd"/>
      <w:r>
        <w:rPr>
          <w:rFonts w:eastAsia="Times New Roman" w:cs="Times New Roman"/>
          <w:szCs w:val="24"/>
        </w:rPr>
        <w:t xml:space="preserve">, όσο και τους υπολοίπους, να περιορίσουμε τον χρόνο. </w:t>
      </w:r>
    </w:p>
    <w:p w14:paraId="0325F73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αν μπορείτε, στα δέκα λεπτά. Οι υπόλοιποι συνάδελφοι στα πέντε λεπτά, για να προλάβουμε να ολοκληρώσουμε τη συνεδρίαση εγκαίρως. Ακόμη και ο Πρωθυπουργ</w:t>
      </w:r>
      <w:r>
        <w:rPr>
          <w:rFonts w:eastAsia="Times New Roman" w:cs="Times New Roman"/>
          <w:szCs w:val="24"/>
        </w:rPr>
        <w:t>ός μάς έκανε οικονομία χρόνου. Μίλησε δεκαοκτώ λεπτά αντί είκοσι.</w:t>
      </w:r>
    </w:p>
    <w:p w14:paraId="0325F73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έχετε τον λόγο.</w:t>
      </w:r>
    </w:p>
    <w:p w14:paraId="0325F739" w14:textId="77777777" w:rsidR="002A39CD" w:rsidRDefault="007F4A76">
      <w:pPr>
        <w:spacing w:line="600" w:lineRule="auto"/>
        <w:ind w:firstLine="720"/>
        <w:contextualSpacing/>
        <w:jc w:val="both"/>
        <w:rPr>
          <w:rFonts w:eastAsia="Times New Roman" w:cs="Times New Roman"/>
          <w:szCs w:val="24"/>
        </w:rPr>
      </w:pPr>
      <w:r w:rsidRPr="00244E06">
        <w:rPr>
          <w:rFonts w:eastAsia="Times New Roman" w:cs="Times New Roman"/>
          <w:b/>
          <w:szCs w:val="24"/>
        </w:rPr>
        <w:t>ΑΘΑΝΑΣΙΟΣ ΠΑΦΙΛΗΣ:</w:t>
      </w:r>
      <w:r>
        <w:rPr>
          <w:rFonts w:eastAsia="Times New Roman" w:cs="Times New Roman"/>
          <w:szCs w:val="24"/>
        </w:rPr>
        <w:t xml:space="preserve"> Δεν μπορεί κανείς παρά να μπει στον πειρασμό να απαντήσει. </w:t>
      </w:r>
    </w:p>
    <w:p w14:paraId="0325F73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Λέει ο κ. Πρωθυπουργός ότι «χτίζουμε την κοινωνία της δικαιοσύνης και της </w:t>
      </w:r>
      <w:r>
        <w:rPr>
          <w:rFonts w:eastAsia="Times New Roman" w:cs="Times New Roman"/>
          <w:szCs w:val="24"/>
        </w:rPr>
        <w:t xml:space="preserve">αλληλεγγύης». Αυτό είναι κάτι περισσότερο από ανέκδοτο. Ποια κοινωνία της αλληλεγγύης; Με το 10% του ελληνικού πληθυσμού να κατέχει το 70% του ελληνικού ΑΕΠ; </w:t>
      </w:r>
      <w:r>
        <w:rPr>
          <w:rFonts w:eastAsia="Times New Roman" w:cs="Times New Roman"/>
          <w:szCs w:val="24"/>
        </w:rPr>
        <w:lastRenderedPageBreak/>
        <w:t>Ποια κοινωνία της αλληλεγγύης, όταν τσακίζετε -μαζί με τους προηγούμενους, συνεχίζετε στην ίδια γρ</w:t>
      </w:r>
      <w:r>
        <w:rPr>
          <w:rFonts w:eastAsia="Times New Roman" w:cs="Times New Roman"/>
          <w:szCs w:val="24"/>
        </w:rPr>
        <w:t>αμμή- τους εργαζόμενους, αυτούς που παράγουν τον πλούτο και όταν ενισχύετε σκανδαλωδώς τον κινητήρα της οικονομίας που θεωρείτε ότι είναι τα μονοπώλια και οι επιχειρηματικοί όμιλοι;</w:t>
      </w:r>
    </w:p>
    <w:p w14:paraId="0325F73B"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325F73C" w14:textId="77777777" w:rsidR="002A39CD" w:rsidRDefault="007F4A76">
      <w:pPr>
        <w:spacing w:line="600" w:lineRule="auto"/>
        <w:ind w:firstLine="720"/>
        <w:contextualSpacing/>
        <w:jc w:val="both"/>
        <w:rPr>
          <w:rFonts w:eastAsia="Times New Roman" w:cs="Times New Roman"/>
        </w:rPr>
      </w:pPr>
      <w:r>
        <w:rPr>
          <w:rFonts w:eastAsia="Times New Roman"/>
          <w:b/>
          <w:bCs/>
        </w:rPr>
        <w:t>ΠΡΟΕΔΡΕΥΩΝ (Μάριος Γεωργιάδης</w:t>
      </w:r>
      <w:r w:rsidRPr="009A5E53">
        <w:rPr>
          <w:rFonts w:eastAsia="Times New Roman"/>
          <w:b/>
          <w:bCs/>
        </w:rPr>
        <w:t>):</w:t>
      </w:r>
      <w:r>
        <w:rPr>
          <w:rFonts w:eastAsia="Times New Roman" w:cs="Times New Roman"/>
        </w:rPr>
        <w:t xml:space="preserve"> Συγγνώμη, κύριε </w:t>
      </w:r>
      <w:proofErr w:type="spellStart"/>
      <w:r>
        <w:rPr>
          <w:rFonts w:eastAsia="Times New Roman" w:cs="Times New Roman"/>
        </w:rPr>
        <w:t>Παφ</w:t>
      </w:r>
      <w:r>
        <w:rPr>
          <w:rFonts w:eastAsia="Times New Roman" w:cs="Times New Roman"/>
        </w:rPr>
        <w:t>ίλη</w:t>
      </w:r>
      <w:proofErr w:type="spellEnd"/>
      <w:r>
        <w:rPr>
          <w:rFonts w:eastAsia="Times New Roman" w:cs="Times New Roman"/>
        </w:rPr>
        <w:t xml:space="preserve">. </w:t>
      </w:r>
    </w:p>
    <w:p w14:paraId="0325F73D" w14:textId="77777777" w:rsidR="002A39CD" w:rsidRDefault="007F4A76">
      <w:pPr>
        <w:spacing w:line="600" w:lineRule="auto"/>
        <w:ind w:firstLine="720"/>
        <w:contextualSpacing/>
        <w:jc w:val="both"/>
        <w:rPr>
          <w:rFonts w:eastAsia="Times New Roman" w:cs="Times New Roman"/>
        </w:rPr>
      </w:pPr>
      <w:r>
        <w:rPr>
          <w:rFonts w:eastAsia="Times New Roman" w:cs="Times New Roman"/>
        </w:rPr>
        <w:t xml:space="preserve">Αγαπητοί συνάδελφοι, σας παρακαλώ πολύ, λίγο σεβασμό. Ακούγεστε πάρα πολύ. </w:t>
      </w:r>
    </w:p>
    <w:p w14:paraId="0325F73E" w14:textId="77777777" w:rsidR="002A39CD" w:rsidRDefault="007F4A76">
      <w:pPr>
        <w:spacing w:line="600" w:lineRule="auto"/>
        <w:ind w:firstLine="720"/>
        <w:contextualSpacing/>
        <w:jc w:val="both"/>
        <w:rPr>
          <w:rFonts w:eastAsia="Times New Roman" w:cs="Times New Roman"/>
        </w:rPr>
      </w:pPr>
      <w:r w:rsidRPr="000E53EB">
        <w:rPr>
          <w:rFonts w:eastAsia="Times New Roman" w:cs="Times New Roman"/>
          <w:b/>
        </w:rPr>
        <w:t>ΑΘΑΝΑΣΙΟΣ ΠΑΦΙΛΗΣ:</w:t>
      </w:r>
      <w:r>
        <w:rPr>
          <w:rFonts w:eastAsia="Times New Roman" w:cs="Times New Roman"/>
        </w:rPr>
        <w:t xml:space="preserve"> Δεν πειράζει, κύριε Πρόεδρε. Αφήστε να ανησυχούν! </w:t>
      </w:r>
    </w:p>
    <w:p w14:paraId="0325F73F" w14:textId="77777777" w:rsidR="002A39CD" w:rsidRDefault="007F4A76">
      <w:pPr>
        <w:spacing w:line="600" w:lineRule="auto"/>
        <w:ind w:firstLine="720"/>
        <w:contextualSpacing/>
        <w:jc w:val="both"/>
        <w:rPr>
          <w:rFonts w:eastAsia="Times New Roman" w:cs="Times New Roman"/>
        </w:rPr>
      </w:pPr>
      <w:r>
        <w:rPr>
          <w:rFonts w:eastAsia="Times New Roman" w:cs="Times New Roman"/>
        </w:rPr>
        <w:t>Χτίζεις την κοινωνία της αλληλεγγύης και της δικαιοσύνης, υπηρετώντας βήμα το βήμα την καπιταλιστική βαρ</w:t>
      </w:r>
      <w:r>
        <w:rPr>
          <w:rFonts w:eastAsia="Times New Roman" w:cs="Times New Roman"/>
        </w:rPr>
        <w:t xml:space="preserve">βαρότητα και μάλιστα σε πολύ γρήγορους ρυθμούς; Αλήθεια, ποια κοινωνία της αλληλεγγύης και της δικαιοσύνης, όταν διαφημίζεις στους επιχειρηματίες ότι η Ελλάδα έχει φτηνό εργατικό δυναμικό και εργασιακές σχέσεις και τους λέτε «θα βγάλετε κέρδη»; Αυτή είναι </w:t>
      </w:r>
      <w:r>
        <w:rPr>
          <w:rFonts w:eastAsia="Times New Roman" w:cs="Times New Roman"/>
        </w:rPr>
        <w:t xml:space="preserve">η κοινωνία της αλληλεγγύης; </w:t>
      </w:r>
    </w:p>
    <w:p w14:paraId="0325F740" w14:textId="77777777" w:rsidR="002A39CD" w:rsidRDefault="007F4A76">
      <w:pPr>
        <w:spacing w:line="600" w:lineRule="auto"/>
        <w:ind w:firstLine="720"/>
        <w:contextualSpacing/>
        <w:jc w:val="both"/>
        <w:rPr>
          <w:rFonts w:eastAsia="Times New Roman" w:cs="Times New Roman"/>
        </w:rPr>
      </w:pPr>
      <w:r>
        <w:rPr>
          <w:rFonts w:eastAsia="Times New Roman" w:cs="Times New Roman"/>
        </w:rPr>
        <w:lastRenderedPageBreak/>
        <w:t xml:space="preserve">Και μάλιστα η κυρία Υπουργός Εργασίας πήρε και «φόρα». Αλήθεια, κυρία </w:t>
      </w:r>
      <w:proofErr w:type="spellStart"/>
      <w:r>
        <w:rPr>
          <w:rFonts w:eastAsia="Times New Roman" w:cs="Times New Roman"/>
        </w:rPr>
        <w:t>Αχτσιόγλου</w:t>
      </w:r>
      <w:proofErr w:type="spellEnd"/>
      <w:r>
        <w:rPr>
          <w:rFonts w:eastAsia="Times New Roman" w:cs="Times New Roman"/>
        </w:rPr>
        <w:t xml:space="preserve">, το οκτάωρο, που το θεωρεί η </w:t>
      </w:r>
      <w:r w:rsidRPr="00EB4D3B">
        <w:rPr>
          <w:rFonts w:eastAsia="Times New Roman" w:cs="Times New Roman"/>
        </w:rPr>
        <w:t>Νέα Δημοκρατία</w:t>
      </w:r>
      <w:r>
        <w:rPr>
          <w:rFonts w:eastAsia="Times New Roman" w:cs="Times New Roman"/>
        </w:rPr>
        <w:t xml:space="preserve"> –κακώς βέβαια- ξεπερα</w:t>
      </w:r>
      <w:r>
        <w:rPr>
          <w:rFonts w:eastAsia="Times New Roman" w:cs="Times New Roman"/>
        </w:rPr>
        <w:t xml:space="preserve">σμένο, εσείς δεν το έχετε παρατήσει; Τις εργασιακές σχέσεις, τις ευέλικτες σχέσεις εργασίας δεν τις εφαρμόζετε παντού; Έχετε αλλάξει τίποτα; Έχετε καταργήσει τίποτα; Σε άλλο κόσμο ζούμε; Την εργασιακή ζούγκλα δεν την εφαρμόζετε κατά γράμμα; Δεν πήρατε και </w:t>
      </w:r>
      <w:r>
        <w:rPr>
          <w:rFonts w:eastAsia="Times New Roman" w:cs="Times New Roman"/>
        </w:rPr>
        <w:t xml:space="preserve">καινούργια μέτρα όλο το προηγούμενο διάστημα; </w:t>
      </w:r>
    </w:p>
    <w:p w14:paraId="0325F741" w14:textId="77777777" w:rsidR="002A39CD" w:rsidRDefault="007F4A76">
      <w:pPr>
        <w:spacing w:line="600" w:lineRule="auto"/>
        <w:ind w:firstLine="720"/>
        <w:contextualSpacing/>
        <w:jc w:val="both"/>
        <w:rPr>
          <w:rFonts w:eastAsia="Times New Roman" w:cs="Times New Roman"/>
        </w:rPr>
      </w:pPr>
      <w:r>
        <w:rPr>
          <w:rFonts w:eastAsia="Times New Roman" w:cs="Times New Roman"/>
        </w:rPr>
        <w:t xml:space="preserve">Σε ποιον τα λέτε αυτά; Και είναι λογικό βέβαια αυτό, γιατί σε τελευταία ανάλυση από την ίδια βρύση πίνετε νερό και εσείς και η </w:t>
      </w:r>
      <w:r w:rsidRPr="00EB4D3B">
        <w:rPr>
          <w:rFonts w:eastAsia="Times New Roman" w:cs="Times New Roman"/>
        </w:rPr>
        <w:t>Νέα Δημοκρατία</w:t>
      </w:r>
      <w:r>
        <w:rPr>
          <w:rFonts w:eastAsia="Times New Roman" w:cs="Times New Roman"/>
        </w:rPr>
        <w:t xml:space="preserve"> και το </w:t>
      </w:r>
      <w:r w:rsidRPr="00EB4D3B">
        <w:rPr>
          <w:rFonts w:eastAsia="Times New Roman" w:cs="Times New Roman"/>
        </w:rPr>
        <w:t>ΠΑΣΟΚ</w:t>
      </w:r>
      <w:r>
        <w:rPr>
          <w:rFonts w:eastAsia="Times New Roman" w:cs="Times New Roman"/>
        </w:rPr>
        <w:t xml:space="preserve"> και όλοι όσοι υπερασπίζονται το καπιταλιστικό σύστημα </w:t>
      </w:r>
      <w:r>
        <w:rPr>
          <w:rFonts w:eastAsia="Times New Roman" w:cs="Times New Roman"/>
        </w:rPr>
        <w:t xml:space="preserve">και ιδιαίτερα την </w:t>
      </w:r>
      <w:r w:rsidRPr="00EB4D3B">
        <w:rPr>
          <w:rFonts w:eastAsia="Times New Roman" w:cs="Times New Roman"/>
        </w:rPr>
        <w:t>Ευρωπαϊκή Ένωση</w:t>
      </w:r>
      <w:r>
        <w:rPr>
          <w:rFonts w:eastAsia="Times New Roman" w:cs="Times New Roman"/>
        </w:rPr>
        <w:t xml:space="preserve">. </w:t>
      </w:r>
    </w:p>
    <w:p w14:paraId="0325F742" w14:textId="77777777" w:rsidR="002A39CD" w:rsidRDefault="007F4A76">
      <w:pPr>
        <w:spacing w:line="600" w:lineRule="auto"/>
        <w:ind w:firstLine="720"/>
        <w:contextualSpacing/>
        <w:jc w:val="both"/>
        <w:rPr>
          <w:rFonts w:eastAsia="Times New Roman" w:cs="Times New Roman"/>
        </w:rPr>
      </w:pPr>
      <w:r>
        <w:rPr>
          <w:rFonts w:eastAsia="Times New Roman" w:cs="Times New Roman"/>
        </w:rPr>
        <w:t xml:space="preserve">Άρα, αυτά δεν τα «χάφτει» ο ελληνικός λαός, για να χρησιμοποιήσω ρουμελιώτικη έκφραση. Το ζει καθημερινά ποια είναι η κοινωνία της δικαιοσύνης και τα βλέπει και εξόφθαλμα, όχι μόνο εδώ, αλλά και σε όλο τον καπιταλιστικό </w:t>
      </w:r>
      <w:r>
        <w:rPr>
          <w:rFonts w:eastAsia="Times New Roman" w:cs="Times New Roman"/>
        </w:rPr>
        <w:t xml:space="preserve">κόσμο. Ποια δικαιοσύνη; Το 1% του παγκόσμιου πληθυσμού, το 90% του παγκόσμιου ΑΕΠ. Αυτή την πολιτική </w:t>
      </w:r>
      <w:r>
        <w:rPr>
          <w:rFonts w:eastAsia="Times New Roman" w:cs="Times New Roman"/>
        </w:rPr>
        <w:lastRenderedPageBreak/>
        <w:t>υπηρετείτε, ανεξάρτητα από τις προθέσεις και ανεξάρτητα από τα ψίχουλα</w:t>
      </w:r>
      <w:r w:rsidRPr="004B7644">
        <w:rPr>
          <w:rFonts w:eastAsia="Times New Roman" w:cs="Times New Roman"/>
        </w:rPr>
        <w:t>,</w:t>
      </w:r>
      <w:r>
        <w:rPr>
          <w:rFonts w:eastAsia="Times New Roman" w:cs="Times New Roman"/>
        </w:rPr>
        <w:t xml:space="preserve"> που μπορεί να δίνονται για να μαλακώσουν τις βαθιές πληγές. </w:t>
      </w:r>
    </w:p>
    <w:p w14:paraId="0325F743" w14:textId="77777777" w:rsidR="002A39CD" w:rsidRDefault="007F4A76">
      <w:pPr>
        <w:spacing w:line="600" w:lineRule="auto"/>
        <w:ind w:firstLine="720"/>
        <w:contextualSpacing/>
        <w:jc w:val="both"/>
        <w:rPr>
          <w:rFonts w:eastAsia="Times New Roman" w:cs="Times New Roman"/>
        </w:rPr>
      </w:pPr>
      <w:r>
        <w:rPr>
          <w:rFonts w:eastAsia="Times New Roman" w:cs="Times New Roman"/>
        </w:rPr>
        <w:t>Κοινωνία της δικαιοσύν</w:t>
      </w:r>
      <w:r>
        <w:rPr>
          <w:rFonts w:eastAsia="Times New Roman" w:cs="Times New Roman"/>
        </w:rPr>
        <w:t>ης και της αλληλεγγύης, με τον νόμο του κέρδους, με τον καπιταλισμό να κυριαρχεί, ιστορικά ποτέ δεν έγινε. Και αυτή είναι η ζημιά που κάνετε στον κόσμο, ότι του δημιουργείτε την αίσθηση ότι μπορεί να υπάρξει ανθρώπινος καπιταλισμός. Σύστημα που βασίζεται σ</w:t>
      </w:r>
      <w:r>
        <w:rPr>
          <w:rFonts w:eastAsia="Times New Roman" w:cs="Times New Roman"/>
        </w:rPr>
        <w:t>την εκμετάλλευση του ανθρώπου από άνθρωπο, είναι βάρβαρο εκ των προτέρων και αυτό ή ανατρέπεται ή ενσωματώνεσαι και το υπηρετείς και μάλιστα κα</w:t>
      </w:r>
      <w:r>
        <w:rPr>
          <w:rFonts w:eastAsia="Times New Roman" w:cs="Times New Roman"/>
        </w:rPr>
        <w:t>μ</w:t>
      </w:r>
      <w:r>
        <w:rPr>
          <w:rFonts w:eastAsia="Times New Roman" w:cs="Times New Roman"/>
        </w:rPr>
        <w:t xml:space="preserve">μιά φορά καλύτερα και από τους άλλους. </w:t>
      </w:r>
    </w:p>
    <w:p w14:paraId="0325F744" w14:textId="77777777" w:rsidR="002A39CD" w:rsidRDefault="007F4A76">
      <w:pPr>
        <w:spacing w:line="600" w:lineRule="auto"/>
        <w:ind w:firstLine="720"/>
        <w:contextualSpacing/>
        <w:jc w:val="both"/>
        <w:rPr>
          <w:rFonts w:eastAsia="Times New Roman" w:cs="Times New Roman"/>
        </w:rPr>
      </w:pPr>
      <w:r>
        <w:rPr>
          <w:rFonts w:eastAsia="Times New Roman" w:cs="Times New Roman"/>
        </w:rPr>
        <w:t>Τώρα, να περάσουμε στο νομοσχέδιο, γιατί δεν θέλω να κάνω άλλα σχόλια. Φ</w:t>
      </w:r>
      <w:r>
        <w:rPr>
          <w:rFonts w:eastAsia="Times New Roman" w:cs="Times New Roman"/>
        </w:rPr>
        <w:t xml:space="preserve">υσικά δεν υπάρχει κανένας, είτε πολιτικός είτε κοινωνικός φορέας, που να μην προβάλλει, να μην αντιλαμβάνεται την ανάγκη προστασίας των παιδιών εκτός οικογένειας, εμείς λέμε και εντός οικογένειας. Η ευαισθησία δεν αμφισβητείται ούτε θα κάνουμε ψυχολογικές </w:t>
      </w:r>
      <w:r>
        <w:rPr>
          <w:rFonts w:eastAsia="Times New Roman" w:cs="Times New Roman"/>
        </w:rPr>
        <w:t xml:space="preserve">αναλύσεις ποιος είναι πιο ευαίσθητος. Όμως εκεί που κρίνονται οι πολιτικές </w:t>
      </w:r>
      <w:r>
        <w:rPr>
          <w:rFonts w:eastAsia="Times New Roman" w:cs="Times New Roman"/>
        </w:rPr>
        <w:lastRenderedPageBreak/>
        <w:t xml:space="preserve">δυνάμεις και τα κόμματα είναι, πρώτον, στο ποιες αιτίες αναγνωρίζουν γι’ αυτά τα προβλήματα και δεύτερον ποια στρατηγική ακολουθούν για να τα αντιμετωπίσουν. </w:t>
      </w:r>
    </w:p>
    <w:p w14:paraId="0325F745" w14:textId="77777777" w:rsidR="002A39CD" w:rsidRDefault="007F4A76">
      <w:pPr>
        <w:spacing w:line="600" w:lineRule="auto"/>
        <w:ind w:firstLine="720"/>
        <w:contextualSpacing/>
        <w:jc w:val="both"/>
        <w:rPr>
          <w:rFonts w:eastAsia="Times New Roman" w:cs="Times New Roman"/>
        </w:rPr>
      </w:pPr>
      <w:r>
        <w:rPr>
          <w:rFonts w:eastAsia="Times New Roman" w:cs="Times New Roman"/>
        </w:rPr>
        <w:t>Εδώ τι γίνεται; Τσιμου</w:t>
      </w:r>
      <w:r>
        <w:rPr>
          <w:rFonts w:eastAsia="Times New Roman" w:cs="Times New Roman"/>
        </w:rPr>
        <w:t>διά για τις αιτίες, πέρα από κάποιες δευτερεύουσες αναλύσεις από όλους τους ομιλητές και αυτό είναι λογικό. Τι προβάλλεται; Σβήνουμε τις αιτίες και επεμβαίνουμε, λέει, στο αποτέλεσμα. Αυτή είναι μια σύγχρονη αντίληψη που έχει προβληθεί εδώ και πάρα πολλά χ</w:t>
      </w:r>
      <w:r>
        <w:rPr>
          <w:rFonts w:eastAsia="Times New Roman" w:cs="Times New Roman"/>
        </w:rPr>
        <w:t xml:space="preserve">ρόνια. Έτσι είναι η πραγματικότητα. Τι να κάνουμε; Αυτή είναι. Άρα, να δούμε στο αποτέλεσμα. </w:t>
      </w:r>
    </w:p>
    <w:p w14:paraId="0325F746" w14:textId="77777777" w:rsidR="002A39CD" w:rsidRDefault="007F4A76">
      <w:pPr>
        <w:spacing w:line="600" w:lineRule="auto"/>
        <w:ind w:firstLine="720"/>
        <w:contextualSpacing/>
        <w:jc w:val="both"/>
        <w:rPr>
          <w:rFonts w:eastAsia="Times New Roman" w:cs="Times New Roman"/>
        </w:rPr>
      </w:pPr>
      <w:r>
        <w:rPr>
          <w:rFonts w:eastAsia="Times New Roman" w:cs="Times New Roman"/>
        </w:rPr>
        <w:t>Θα μας πείτε: «Εσείς διαφωνείτε με το να παρέμβουμε στο αποτέλεσμα και να παρθούν κάποια μέτρα»; Όχι, βεβαίως. Πρώτοι είμαστε που παλεύουμε, έστω κάποιες ανακουφί</w:t>
      </w:r>
      <w:r>
        <w:rPr>
          <w:rFonts w:eastAsia="Times New Roman" w:cs="Times New Roman"/>
        </w:rPr>
        <w:t>σεις να δοθούν στο λαό και ιδιαίτερα στα παιδιά που βιώνουν την καπιταλιστική βαρβαρότητα στο μεγαλείο της, θα έλεγα, γιατί υπάρχουν και άλλες πλευρές ακόμα χειρότερες.</w:t>
      </w:r>
    </w:p>
    <w:p w14:paraId="0325F747" w14:textId="77777777" w:rsidR="002A39CD" w:rsidRDefault="007F4A76">
      <w:pPr>
        <w:spacing w:line="600" w:lineRule="auto"/>
        <w:ind w:firstLine="720"/>
        <w:contextualSpacing/>
        <w:jc w:val="both"/>
        <w:rPr>
          <w:rFonts w:eastAsia="Times New Roman" w:cs="Times New Roman"/>
        </w:rPr>
      </w:pPr>
      <w:r>
        <w:rPr>
          <w:rFonts w:eastAsia="Times New Roman" w:cs="Times New Roman"/>
        </w:rPr>
        <w:t>Τι λέμε λοιπόν εμείς και έτσι πρέπει να κουβεντιάσουμε, γιατί σε τελευταία ανάλυση το θ</w:t>
      </w:r>
      <w:r>
        <w:rPr>
          <w:rFonts w:eastAsia="Times New Roman" w:cs="Times New Roman"/>
        </w:rPr>
        <w:t xml:space="preserve">έμα δεν είναι να κλείνεις σε όλες τις πτώσεις και σε όλους τους χρόνους τη </w:t>
      </w:r>
      <w:r>
        <w:rPr>
          <w:rFonts w:eastAsia="Times New Roman" w:cs="Times New Roman"/>
        </w:rPr>
        <w:lastRenderedPageBreak/>
        <w:t xml:space="preserve">λέξη ευαισθησία και την κατάσταση που υπάρχει σε ό,τι αφορά τα παιδιά συνολικά, αλλά και την κοινωνία. Το θέμα είναι να δούμε τη στάση του καθενός. </w:t>
      </w:r>
    </w:p>
    <w:p w14:paraId="0325F748" w14:textId="77777777" w:rsidR="002A39CD" w:rsidRDefault="007F4A76">
      <w:pPr>
        <w:spacing w:line="600" w:lineRule="auto"/>
        <w:ind w:firstLine="720"/>
        <w:contextualSpacing/>
        <w:jc w:val="both"/>
        <w:rPr>
          <w:rFonts w:eastAsia="Times New Roman" w:cs="Times New Roman"/>
        </w:rPr>
      </w:pPr>
      <w:r>
        <w:rPr>
          <w:rFonts w:eastAsia="Times New Roman" w:cs="Times New Roman"/>
        </w:rPr>
        <w:t>Ποιος φταίει, αλήθεια; Ποιος φτα</w:t>
      </w:r>
      <w:r>
        <w:rPr>
          <w:rFonts w:eastAsia="Times New Roman" w:cs="Times New Roman"/>
        </w:rPr>
        <w:t>ίει που το 2018 συμβαίνουν αυτά τα αποτρόπαια που περιγράφονται από όλους; Να πούμε εμείς ποιος φταίει. Φταίει η σήψη του καπιταλιστικού συστήματος, ενός βάρβαρου συστήματος που πέρα από τους οικονομικούς όρους πολλαπλασιάζονται οι παθογένειες μέσα στις οι</w:t>
      </w:r>
      <w:r>
        <w:rPr>
          <w:rFonts w:eastAsia="Times New Roman" w:cs="Times New Roman"/>
        </w:rPr>
        <w:t xml:space="preserve">κογένειες. </w:t>
      </w:r>
    </w:p>
    <w:p w14:paraId="0325F74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Δημιουργούνται τεράστια προβλήματα στα παιδιά: Τοξικομανία, ψυχικές ασθένειες; Έχουν επίδραση αυτά και τι πρότυπα καλλιεργεί αυτό το σύστημα; Τι πρότυπα καλλιεργούν όλες οι παραγωγές που προβάλλονται από παντού; Ποια είναι η κυρίαρχη ιδεολογία;</w:t>
      </w:r>
      <w:r>
        <w:rPr>
          <w:rFonts w:eastAsia="Times New Roman" w:cs="Times New Roman"/>
          <w:szCs w:val="24"/>
        </w:rPr>
        <w:t xml:space="preserve"> Ατομισμός, ανταγωνισμός, «κόψτε τον λαιμό σας, εγώ θα κάνω ό,τι θέλω» συν σαπίλα, που προβάλλονται και ως σύγχρονα.</w:t>
      </w:r>
    </w:p>
    <w:p w14:paraId="0325F74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Για αυτά τα θέματα της σαπίλας του συστήματος, που όλοι την αντιλαμβάνονται, άσχετα αν ορισμένοι κάνουν ότι δεν καταλαβαίνουν, θα πείτε κα</w:t>
      </w:r>
      <w:r>
        <w:rPr>
          <w:rFonts w:eastAsia="Times New Roman" w:cs="Times New Roman"/>
          <w:szCs w:val="24"/>
        </w:rPr>
        <w:t>μ</w:t>
      </w:r>
      <w:r>
        <w:rPr>
          <w:rFonts w:eastAsia="Times New Roman" w:cs="Times New Roman"/>
          <w:szCs w:val="24"/>
        </w:rPr>
        <w:t xml:space="preserve">μιά κουβέντα; Κανένας δεν είπε τίποτα. Κανένας. Το αντίθετο συμβαίνει. Υπάρχουν και ύμνοι μέχρι και για </w:t>
      </w:r>
      <w:r>
        <w:rPr>
          <w:rFonts w:eastAsia="Times New Roman" w:cs="Times New Roman"/>
          <w:szCs w:val="24"/>
        </w:rPr>
        <w:lastRenderedPageBreak/>
        <w:t>τις Ηνωμένες Πολιτείες της Αμερικής. Δεν υπάρχει χειρότερη κατάσταση σε όλους τους τομείς στο βασίλειο του καπιταλισμού, που είναι οι Ηνωμένες Πολιτείες</w:t>
      </w:r>
      <w:r>
        <w:rPr>
          <w:rFonts w:eastAsia="Times New Roman" w:cs="Times New Roman"/>
          <w:szCs w:val="24"/>
        </w:rPr>
        <w:t xml:space="preserve"> της Αμερικής. Τι θέλετε; Εγκληματικότητα; Σκοτώνουν αβέρτα τα παιδάκια. Τι συμβαίνει στις οικογένειες; Δεν χωρούν οι φυλακές πια. Φτιάχνουν ιδιωτικές φυλακές. Πόσα και πόσα! Τα χρησιμοποιείτε σαν επιχειρήματα; Ή μήπως η πολιτισμένη και αναπτυγμένη Ευρώπη;</w:t>
      </w:r>
    </w:p>
    <w:p w14:paraId="0325F74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Μα, δεν βλέπετε τι γίνεται; Δεν θέλω να πω παραδείγματα του τι συμβαίνει και τι προωθείται και επίσημα. Κουβέντα για αυτό, λοιπόν. Και όχι μόνο δεν γίνεται κουβέντα, αλλά καλλιεργούνται και αυταπάτες και ακούγεται πολύ εδώ ότι εμείς είμαστε εξαίρεση, ενώ </w:t>
      </w:r>
      <w:r>
        <w:rPr>
          <w:rFonts w:eastAsia="Times New Roman" w:cs="Times New Roman"/>
          <w:szCs w:val="24"/>
        </w:rPr>
        <w:t>σε άλλες χώρες έχει λυθεί το πρόβλημα αυτό. Τι έχει λυθεί και πού έχει λυθεί; Μην ανοίξουμε και άλλα θέματα για Βατικανό και πούμε και για πολλά άλλα πράγματα.</w:t>
      </w:r>
    </w:p>
    <w:p w14:paraId="0325F74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Μην μας λέτε εμάς για τομές και συγκρούσεις. Όταν το ΚΚΕ βγήκε και είπε «ψήφος στις γυναίκες», έ</w:t>
      </w:r>
      <w:r>
        <w:rPr>
          <w:rFonts w:eastAsia="Times New Roman" w:cs="Times New Roman"/>
          <w:szCs w:val="24"/>
        </w:rPr>
        <w:t>πεσε όλη η ελληνική κοινωνία επάνω του. Όταν είπε διαχωρισμός Εκκλησίας-Κράτους, τα ίδια.</w:t>
      </w:r>
    </w:p>
    <w:p w14:paraId="0325F74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αυτό γιατί δεν το κάνετε; Γιατί δεν το κάνετε αυτό; Τίποτα. Κουβέντα για διαχωρισμό Εκκλησίας-Κράτους.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κουβέντα και για πολλά άλλα που είναι αστικοδημ</w:t>
      </w:r>
      <w:r>
        <w:rPr>
          <w:rFonts w:eastAsia="Times New Roman" w:cs="Times New Roman"/>
          <w:szCs w:val="24"/>
        </w:rPr>
        <w:t>οκρατικά σε τελευταία ανάλυση, αλλά έχουν ένα κόστος.</w:t>
      </w:r>
    </w:p>
    <w:p w14:paraId="0325F74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Τι λέτε, λοιπόν; Ότι μπορείτε εσείς να φτιάξετε ένα ανθρώπινο περιβάλλον μέσα σε αυτό το απάνθρωπο σύστημα που λειτουργεί, που θα λύσει και το πρόβλημα των παιδιών.</w:t>
      </w:r>
    </w:p>
    <w:p w14:paraId="0325F74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Δεύτερο θέμα: Πόλεμοι. Πώς θα κριθούν</w:t>
      </w:r>
      <w:r>
        <w:rPr>
          <w:rFonts w:eastAsia="Times New Roman" w:cs="Times New Roman"/>
          <w:szCs w:val="24"/>
        </w:rPr>
        <w:t xml:space="preserve"> οι πολιτικές δυνάμεις; Από το πώς θα περιθάλψουν τα ορφανά μόνο; Βεβαίως, είναι ένα κριτήριο. Δεν το υποτιμούμε. Όταν συμμετέχεις σε όλα σαν χώρα. Πού δεν συμμετείχε η Ελλάδα; Μιλώ και για τους προηγούμενους και για τους νυν. Γιουγκοσλαβία: Ό,τι ζήτησαν τ</w:t>
      </w:r>
      <w:r>
        <w:rPr>
          <w:rFonts w:eastAsia="Times New Roman" w:cs="Times New Roman"/>
          <w:szCs w:val="24"/>
        </w:rPr>
        <w:t>α έδωσε όλα. Αφγανιστάν: Τα ίδια, ελληνικές δυνάμεις και στο Αφγανιστάν. Ιράν: Τα ίδια. Λιβύη: Τα ίδια. Συρία: Τα ίδια, πολιτικά. Όταν βγαίνεις και εγκρίνεις και τις επιθέσεις στη Συρία, όταν διώχνεις τον Πρέσβη της Συρίας από την Ελλάδα και μετά παραπονιέ</w:t>
      </w:r>
      <w:r>
        <w:rPr>
          <w:rFonts w:eastAsia="Times New Roman" w:cs="Times New Roman"/>
          <w:szCs w:val="24"/>
        </w:rPr>
        <w:t xml:space="preserve">σαι για τους πρόσφυγες </w:t>
      </w:r>
      <w:r>
        <w:rPr>
          <w:rFonts w:eastAsia="Times New Roman" w:cs="Times New Roman"/>
          <w:szCs w:val="24"/>
        </w:rPr>
        <w:lastRenderedPageBreak/>
        <w:t>και για τα προσφυγόπουλα που έρχονται εδώ. Αλήθεια, δεν είναι υποκριτικό; Τι είναι, δηλαδή, αυτό;</w:t>
      </w:r>
    </w:p>
    <w:p w14:paraId="0325F75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Τρίτο θέμα. Θέλουμε να λύσουμε ένα πρόβλημα. Βεβαίως, εμείς δεν αμφισβητούμε ότι στην πορεία έγιναν κάποιοι εκσυγχρονισμοί. Και παλιότε</w:t>
      </w:r>
      <w:r>
        <w:rPr>
          <w:rFonts w:eastAsia="Times New Roman" w:cs="Times New Roman"/>
          <w:szCs w:val="24"/>
        </w:rPr>
        <w:t>ρα και τώρα γίνονται κάποιοι εκσυγχρονισμοί. Ποια είναι η κατεύθυνση, όμως, της Ευρωπαϊκής Ένωσης για την πρόνοια και γενικά για τον κοινωνικό τομέα; Μη μας πείτε το αντίθετο. Η κατεύθυνση είναι «μειώνουμε στο ελάχιστο όλες τις κοινωνικές δαπάνες</w:t>
      </w:r>
      <w:r w:rsidRPr="00E277A6">
        <w:rPr>
          <w:rFonts w:eastAsia="Times New Roman" w:cs="Times New Roman"/>
          <w:szCs w:val="24"/>
        </w:rPr>
        <w:t xml:space="preserve"> </w:t>
      </w:r>
      <w:r>
        <w:rPr>
          <w:rFonts w:eastAsia="Times New Roman" w:cs="Times New Roman"/>
          <w:szCs w:val="24"/>
        </w:rPr>
        <w:t>σε όλη τη</w:t>
      </w:r>
      <w:r>
        <w:rPr>
          <w:rFonts w:eastAsia="Times New Roman" w:cs="Times New Roman"/>
          <w:szCs w:val="24"/>
        </w:rPr>
        <w:t>ν Ευρωπαϊκή Ένωση», ναι ή ου; Ου; Όχι! Φέρτε μου τα στοιχεία.</w:t>
      </w:r>
    </w:p>
    <w:p w14:paraId="0325F75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Το κάνουμε;</w:t>
      </w:r>
      <w:r w:rsidRPr="00355373">
        <w:rPr>
          <w:rFonts w:eastAsia="Times New Roman" w:cs="Times New Roman"/>
          <w:szCs w:val="24"/>
        </w:rPr>
        <w:t xml:space="preserve"> </w:t>
      </w:r>
      <w:r>
        <w:rPr>
          <w:rFonts w:eastAsia="Times New Roman" w:cs="Times New Roman"/>
          <w:szCs w:val="24"/>
        </w:rPr>
        <w:t>Αυτό είναι το ερώτημα.</w:t>
      </w:r>
    </w:p>
    <w:p w14:paraId="0325F75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Μειώνουμε όλες τις κοινωνικές δαπάνες. Οι δαπάνες κρίνονται με βάση πολλά πράγματα.</w:t>
      </w:r>
    </w:p>
    <w:p w14:paraId="0325F75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Το κάνουμε;</w:t>
      </w:r>
    </w:p>
    <w:p w14:paraId="0325F75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Βεβαίως και το κάνετε. Πώς δεν το κάνετε; Άμα θέλετε, φέρτε τα στοιχεία να δείτε. Τι θέλετε να σας πω; Να αρχίσουμε να λέμε τα εκατομμύρια και τα δισεκατομμύρια πώς έχουν </w:t>
      </w:r>
      <w:proofErr w:type="spellStart"/>
      <w:r>
        <w:rPr>
          <w:rFonts w:eastAsia="Times New Roman" w:cs="Times New Roman"/>
          <w:szCs w:val="24"/>
        </w:rPr>
        <w:t>περικοπεί</w:t>
      </w:r>
      <w:proofErr w:type="spellEnd"/>
      <w:r>
        <w:rPr>
          <w:rFonts w:eastAsia="Times New Roman" w:cs="Times New Roman"/>
          <w:szCs w:val="24"/>
        </w:rPr>
        <w:t xml:space="preserve"> όλα αυτά τα χρόνια;</w:t>
      </w:r>
    </w:p>
    <w:p w14:paraId="0325F75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Μειώνουμε, λο</w:t>
      </w:r>
      <w:r>
        <w:rPr>
          <w:rFonts w:eastAsia="Times New Roman" w:cs="Times New Roman"/>
          <w:szCs w:val="24"/>
        </w:rPr>
        <w:t>ιπόν, αυτές στον κοινωνικό τομέα για ποιο λόγο; Για δύο λόγους.</w:t>
      </w:r>
    </w:p>
    <w:p w14:paraId="0325F756" w14:textId="77777777" w:rsidR="002A39CD" w:rsidRDefault="007F4A76">
      <w:pPr>
        <w:spacing w:line="600" w:lineRule="auto"/>
        <w:ind w:firstLine="720"/>
        <w:contextualSpacing/>
        <w:jc w:val="both"/>
        <w:rPr>
          <w:rFonts w:eastAsia="Times New Roman" w:cs="Times New Roman"/>
          <w:szCs w:val="24"/>
        </w:rPr>
      </w:pPr>
      <w:r w:rsidRPr="0010552C">
        <w:rPr>
          <w:rFonts w:eastAsia="Times New Roman" w:cs="Times New Roman"/>
          <w:b/>
          <w:szCs w:val="24"/>
        </w:rPr>
        <w:t>ΓΕΩΡΓΙΟΣ ΛΑΜΠΡΟΥΛΗΣ (ΣΤ</w:t>
      </w:r>
      <w:r>
        <w:rPr>
          <w:rFonts w:eastAsia="Times New Roman" w:cs="Times New Roman"/>
          <w:b/>
          <w:szCs w:val="24"/>
        </w:rPr>
        <w:t>΄</w:t>
      </w:r>
      <w:r w:rsidRPr="0010552C">
        <w:rPr>
          <w:rFonts w:eastAsia="Times New Roman" w:cs="Times New Roman"/>
          <w:b/>
          <w:szCs w:val="24"/>
        </w:rPr>
        <w:t xml:space="preserve"> Αντιπρόεδρος της Βουλής):</w:t>
      </w:r>
      <w:r w:rsidRPr="0010552C">
        <w:rPr>
          <w:rFonts w:eastAsia="Times New Roman" w:cs="Times New Roman"/>
          <w:szCs w:val="24"/>
        </w:rPr>
        <w:t xml:space="preserve"> </w:t>
      </w:r>
      <w:r>
        <w:rPr>
          <w:rFonts w:eastAsia="Times New Roman" w:cs="Times New Roman"/>
          <w:szCs w:val="24"/>
        </w:rPr>
        <w:t>Κυρία συνάδελφε…</w:t>
      </w:r>
    </w:p>
    <w:p w14:paraId="0325F75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πειράζει, Γιώργο. Ο διάλογος είναι καλός! Εμείς τον δεχόμαστε. Υπέρ μας είναι.</w:t>
      </w:r>
    </w:p>
    <w:p w14:paraId="0325F75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Για ποιον λόγο; Πρώτος</w:t>
      </w:r>
      <w:r>
        <w:rPr>
          <w:rFonts w:eastAsia="Times New Roman" w:cs="Times New Roman"/>
          <w:szCs w:val="24"/>
        </w:rPr>
        <w:t xml:space="preserve"> λόγος είναι για να εξοικονομηθούν χρήματα στον κρατικό προϋπολογισμό. Δεύτερος λόγος, συνυφασμένος με τον πρώτο, είναι να ανοίξει ο χώρος για την «ιδιωτική» -εντός εισαγωγικών η λέξη- πρωτοβουλία, δηλαδή να μπουν οι επιχειρηματίες και να εμπορεύονται τον </w:t>
      </w:r>
      <w:r>
        <w:rPr>
          <w:rFonts w:eastAsia="Times New Roman" w:cs="Times New Roman"/>
          <w:szCs w:val="24"/>
        </w:rPr>
        <w:t>ανθρώπινο πόνο. Αυτό δεν κάνουν;</w:t>
      </w:r>
    </w:p>
    <w:p w14:paraId="0325F75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Καλά, δεν βλέπετε στον τομέα της υγείας τι γίνεται; Πού ζείτε; Πόσα δισεκατομμύρια ξοδεύονται; Πόσα κερδίζουν οι διάφοροι επιχειρηματικοί όμιλοι; Τυχαίο ήταν ότι οι </w:t>
      </w:r>
      <w:r>
        <w:rPr>
          <w:rFonts w:eastAsia="Times New Roman" w:cs="Times New Roman"/>
          <w:szCs w:val="24"/>
        </w:rPr>
        <w:lastRenderedPageBreak/>
        <w:t>εκθέσεις τραπεζών το 2009 και το 2010 -τις έχουμε στα χέρι</w:t>
      </w:r>
      <w:r>
        <w:rPr>
          <w:rFonts w:eastAsia="Times New Roman" w:cs="Times New Roman"/>
          <w:szCs w:val="24"/>
        </w:rPr>
        <w:t>α μας- «έλεγαν κάντε επενδύσεις» -στους επιχειρηματίες βέβαια- «στον τομέα της υγείας, γιατί θα έχετε κέρδη»; Ποιος πληρώνει όλα αυτά; Διπλά τα πληρώνει ο ελληνικός λαός.</w:t>
      </w:r>
    </w:p>
    <w:p w14:paraId="0325F75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Τα πληρώνει και μέσω των ασφαλιστικών ταμείων</w:t>
      </w:r>
      <w:r>
        <w:rPr>
          <w:rFonts w:eastAsia="Times New Roman" w:cs="Times New Roman"/>
          <w:szCs w:val="24"/>
        </w:rPr>
        <w:t>,</w:t>
      </w:r>
      <w:r>
        <w:rPr>
          <w:rFonts w:eastAsia="Times New Roman" w:cs="Times New Roman"/>
          <w:szCs w:val="24"/>
        </w:rPr>
        <w:t xml:space="preserve"> που πηγαίνουν επειδή δεν μπορούν τα δη</w:t>
      </w:r>
      <w:r>
        <w:rPr>
          <w:rFonts w:eastAsia="Times New Roman" w:cs="Times New Roman"/>
          <w:szCs w:val="24"/>
        </w:rPr>
        <w:t>μόσια να καλύψουν και τα πληρώνει και από την τσέπη του, γιατί πάντα υπάρχει κάτι παραπάνω. Αυτό υπάρχει παντού! Δεν υπάρχει τέτοια γραμμή σε όλες τις ευρωπαϊκές χώρες και ιδιαίτερα σε τέτοιους ευαίσθητους τομείς; Αντικειμενικά, ανοίγει ο δρόμος, είτε το λ</w:t>
      </w:r>
      <w:r>
        <w:rPr>
          <w:rFonts w:eastAsia="Times New Roman" w:cs="Times New Roman"/>
          <w:szCs w:val="24"/>
        </w:rPr>
        <w:t xml:space="preserve">έτε, είτε όχι, για μια ιδιωτικοποίηση, όπως οι υπόλοιπες, με την ιδιομορφία που έχει, επειδή αφορά ένα τέτοιο θέμα. Για παράδειγμα, έχουμε, όπως νομίζω, χίλια εξακόσια ιδιωτικά ιδρύματα. </w:t>
      </w:r>
    </w:p>
    <w:p w14:paraId="0325F75B"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σας παρακαλώ, βοηθήστε</w:t>
      </w:r>
      <w:r>
        <w:rPr>
          <w:rFonts w:eastAsia="Times New Roman" w:cs="Times New Roman"/>
          <w:szCs w:val="24"/>
        </w:rPr>
        <w:t xml:space="preserve"> μας. </w:t>
      </w:r>
    </w:p>
    <w:p w14:paraId="0325F75C"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έχω δώδεκα λεπτά και δεν κάνω υποχωρήσεις.</w:t>
      </w:r>
    </w:p>
    <w:p w14:paraId="0325F75D"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Μετά, όμως, από απόφαση του Προέδρου, είπαμε να περιοριστεί ο χρόνος.</w:t>
      </w:r>
    </w:p>
    <w:p w14:paraId="0325F75E"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 τη λέγατε από την αρχή.</w:t>
      </w:r>
    </w:p>
    <w:p w14:paraId="0325F75F"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w:t>
      </w:r>
      <w:r w:rsidRPr="005E75B3">
        <w:rPr>
          <w:rFonts w:eastAsia="Times New Roman" w:cs="Times New Roman"/>
          <w:b/>
          <w:szCs w:val="24"/>
        </w:rPr>
        <w:t>ιάδης):</w:t>
      </w:r>
      <w:r>
        <w:rPr>
          <w:rFonts w:eastAsia="Times New Roman" w:cs="Times New Roman"/>
          <w:b/>
          <w:szCs w:val="24"/>
        </w:rPr>
        <w:t xml:space="preserve"> </w:t>
      </w:r>
      <w:r>
        <w:rPr>
          <w:rFonts w:eastAsia="Times New Roman" w:cs="Times New Roman"/>
          <w:szCs w:val="24"/>
        </w:rPr>
        <w:t xml:space="preserve">Δεν είναι από την αρχή. Ήταν μια εξέλιξη. Δεν γίνεται. </w:t>
      </w:r>
    </w:p>
    <w:p w14:paraId="0325F760"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γίνεται.</w:t>
      </w:r>
    </w:p>
    <w:p w14:paraId="0325F76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Άρα, λοιπόν, ακριβώς σ’ αυτήν την κατεύθυνση κινείται η Κυβέρνηση και θέτει ένα ψεύτικο, κατά τη γνώμη μας, δίλημμα. Μάλιστα, δεν το θέτει μόνο η Κυβέρνηση, αλλ</w:t>
      </w:r>
      <w:r>
        <w:rPr>
          <w:rFonts w:eastAsia="Times New Roman" w:cs="Times New Roman"/>
          <w:szCs w:val="24"/>
        </w:rPr>
        <w:t>ά και άλλες δυνάμεις. Αυτό που λέει καλύπτεται πίσω από την «</w:t>
      </w:r>
      <w:proofErr w:type="spellStart"/>
      <w:r>
        <w:rPr>
          <w:rFonts w:eastAsia="Times New Roman" w:cs="Times New Roman"/>
          <w:szCs w:val="24"/>
        </w:rPr>
        <w:t>αποϊδρυματοποίηση</w:t>
      </w:r>
      <w:proofErr w:type="spellEnd"/>
      <w:r>
        <w:rPr>
          <w:rFonts w:eastAsia="Times New Roman" w:cs="Times New Roman"/>
          <w:szCs w:val="24"/>
        </w:rPr>
        <w:t>».</w:t>
      </w:r>
    </w:p>
    <w:p w14:paraId="0325F76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Γεννάται το ερώτημα «</w:t>
      </w:r>
      <w:r>
        <w:rPr>
          <w:rFonts w:eastAsia="Times New Roman" w:cs="Times New Roman"/>
          <w:szCs w:val="24"/>
        </w:rPr>
        <w:t>ί</w:t>
      </w:r>
      <w:r>
        <w:rPr>
          <w:rFonts w:eastAsia="Times New Roman" w:cs="Times New Roman"/>
          <w:szCs w:val="24"/>
        </w:rPr>
        <w:t>δρυμα ή οικογένεια». Πρώτον, φαντάζομαι ότι τα ερωτήματα δεν τίθεται γενικά. Λέμε «ποιο ίδρυμα» -εσείς το λέτε «ίδρυμα», εμείς μιλάμε για «κοινωνικές δομ</w:t>
      </w:r>
      <w:r>
        <w:rPr>
          <w:rFonts w:eastAsia="Times New Roman" w:cs="Times New Roman"/>
          <w:szCs w:val="24"/>
        </w:rPr>
        <w:t>ές»- και «ποια οικογένεια». Δεν μπορείς να απαντάς απόλυτα. Αυτή η απολυτότητα καλύπτει άλλα πράγματα. Νομίζω, βέβαια, ότι εδώ θα συμφωνήσουμε.</w:t>
      </w:r>
    </w:p>
    <w:p w14:paraId="0325F76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Δεύτερο ερώτημα. Εμείς τι λέμε, λοιπόν;</w:t>
      </w:r>
    </w:p>
    <w:p w14:paraId="0325F764" w14:textId="77777777" w:rsidR="002A39CD" w:rsidRDefault="007F4A76">
      <w:pPr>
        <w:spacing w:line="600" w:lineRule="auto"/>
        <w:ind w:firstLine="720"/>
        <w:contextualSpacing/>
        <w:jc w:val="both"/>
        <w:rPr>
          <w:rFonts w:eastAsia="Times New Roman" w:cs="Times New Roman"/>
          <w:szCs w:val="24"/>
        </w:rPr>
      </w:pPr>
      <w:r w:rsidRPr="005E75B3">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φτάνουμε ήδη στα δεκατρία </w:t>
      </w:r>
      <w:r>
        <w:rPr>
          <w:rFonts w:eastAsia="Times New Roman" w:cs="Times New Roman"/>
          <w:szCs w:val="24"/>
        </w:rPr>
        <w:t>λεπτά. Σας παρακαλώ πολύ!</w:t>
      </w:r>
    </w:p>
    <w:p w14:paraId="0325F765"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Είναι ατομική ή κοινωνική υπόθεση το θέμα της παιδικής προστασίας; Εμείς λέμε ότι είναι κοινωνική υπόθεση. Αυτό δεν σημαίνει ότι αποκλείεις την οικογένεια. Το αντίθετο. Εμείς λέμε ότι το κράτος αναλαμβάνει υπηρε</w:t>
      </w:r>
      <w:r>
        <w:rPr>
          <w:rFonts w:eastAsia="Times New Roman" w:cs="Times New Roman"/>
          <w:szCs w:val="24"/>
        </w:rPr>
        <w:t>σίες με δημόσιες δομές, με ένα συνολικό πλέγμα οικονομικών και κοινωνικών μέτρων για όλα τα παιδιά. Και λέω όλα, δηλαδή και αυτά που είναι εκτός οικογένειας και αυτά που είναι μέσα στην οικογένεια, γιατί υπάρχουν παιδιά</w:t>
      </w:r>
      <w:r>
        <w:rPr>
          <w:rFonts w:eastAsia="Times New Roman" w:cs="Times New Roman"/>
          <w:szCs w:val="24"/>
        </w:rPr>
        <w:t>,</w:t>
      </w:r>
      <w:r>
        <w:rPr>
          <w:rFonts w:eastAsia="Times New Roman" w:cs="Times New Roman"/>
          <w:szCs w:val="24"/>
        </w:rPr>
        <w:t xml:space="preserve"> που ζουν ιδρυματικές καταστάσεις, ό</w:t>
      </w:r>
      <w:r>
        <w:rPr>
          <w:rFonts w:eastAsia="Times New Roman" w:cs="Times New Roman"/>
          <w:szCs w:val="24"/>
        </w:rPr>
        <w:t xml:space="preserve">πως λέτε, μέσα στην οικογένεια λόγω οικονομικών και πιθανώς άλλων συνθηκών. Ας μην το </w:t>
      </w:r>
      <w:proofErr w:type="spellStart"/>
      <w:r>
        <w:rPr>
          <w:rFonts w:eastAsia="Times New Roman" w:cs="Times New Roman"/>
          <w:szCs w:val="24"/>
        </w:rPr>
        <w:t>απολυτοποιήσω</w:t>
      </w:r>
      <w:proofErr w:type="spellEnd"/>
      <w:r>
        <w:rPr>
          <w:rFonts w:eastAsia="Times New Roman" w:cs="Times New Roman"/>
          <w:szCs w:val="24"/>
        </w:rPr>
        <w:t xml:space="preserve">. </w:t>
      </w:r>
    </w:p>
    <w:p w14:paraId="0325F766"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szCs w:val="24"/>
        </w:rPr>
        <w:t>Προς αυτήν την κατεύθυνση, λοιπόν, κινείστε. Και, για να μιλήσουμε και πιο πρακτικά, τι πρόβλημα δημιουργείται; Γίνεται μια προσπάθεια με τη γραφειοκρατία</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είμαστε εμείς αρνητικοί σ’ αυτά ούτε ασχολούμαστε με τέτοιες λεπτομέρειες ή εί</w:t>
      </w:r>
      <w:r>
        <w:rPr>
          <w:rFonts w:eastAsia="Times New Roman" w:cs="Times New Roman"/>
          <w:szCs w:val="24"/>
        </w:rPr>
        <w:lastRenderedPageBreak/>
        <w:t>μαστε τσιγκούνηδες σε τέτοια πράγματα. Μακάρι να γίνουν μερικά και να προχωρήσουν. Το είπαμε εδώ, το είπαν οι σύντροφοί μας και όλοι. Στην πραγματικότητα, κάποια παιδ</w:t>
      </w:r>
      <w:r>
        <w:rPr>
          <w:rFonts w:eastAsia="Times New Roman" w:cs="Times New Roman"/>
          <w:szCs w:val="24"/>
        </w:rPr>
        <w:t xml:space="preserve">ιά δεν θα μπουν ούτε σε αναδοχή ούτε σε </w:t>
      </w:r>
      <w:proofErr w:type="spellStart"/>
      <w:r>
        <w:rPr>
          <w:rFonts w:eastAsia="Times New Roman" w:cs="Times New Roman"/>
          <w:szCs w:val="24"/>
        </w:rPr>
        <w:t>τεκνοθεσία</w:t>
      </w:r>
      <w:proofErr w:type="spellEnd"/>
      <w:r>
        <w:rPr>
          <w:rFonts w:eastAsia="Times New Roman" w:cs="Times New Roman"/>
          <w:szCs w:val="24"/>
        </w:rPr>
        <w:t xml:space="preserve">, αλλά θα περισσέψουν. Το λέω έτσι απλά. Τι θα γίνουν αυτά; Πού θα πάνε; </w:t>
      </w:r>
    </w:p>
    <w:p w14:paraId="0325F767"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με φέρνετε σε δύσκολη θέση.</w:t>
      </w:r>
    </w:p>
    <w:p w14:paraId="0325F768"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 αλλά αφήστε με να τελειώσω.</w:t>
      </w:r>
    </w:p>
    <w:p w14:paraId="0325F769"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t>ΠΡΟΕΔΡ</w:t>
      </w:r>
      <w:r w:rsidRPr="005E75B3">
        <w:rPr>
          <w:rFonts w:eastAsia="Times New Roman" w:cs="Times New Roman"/>
          <w:b/>
          <w:szCs w:val="24"/>
        </w:rPr>
        <w:t>ΕΥΩΝ (Μάριος Γεωργιάδης):</w:t>
      </w:r>
      <w:r>
        <w:rPr>
          <w:rFonts w:eastAsia="Times New Roman" w:cs="Times New Roman"/>
          <w:b/>
          <w:szCs w:val="24"/>
        </w:rPr>
        <w:t xml:space="preserve"> </w:t>
      </w:r>
      <w:r>
        <w:rPr>
          <w:rFonts w:eastAsia="Times New Roman" w:cs="Times New Roman"/>
          <w:szCs w:val="24"/>
        </w:rPr>
        <w:t xml:space="preserve">Ναι, αλλά έχετε φτάσει στα δεκατέσσερα λεπτά. </w:t>
      </w:r>
    </w:p>
    <w:p w14:paraId="0325F76A"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Γιατί δεκατέσσερα; Έχω και τη δευτερολογία μου.</w:t>
      </w:r>
    </w:p>
    <w:p w14:paraId="0325F76B"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Μα, δεν έχουμε δευτερολογίες. Κανείς δεν θα δευτερολογήσει. </w:t>
      </w:r>
    </w:p>
    <w:p w14:paraId="0325F76C"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Και </w:t>
      </w:r>
      <w:r>
        <w:rPr>
          <w:rFonts w:eastAsia="Times New Roman" w:cs="Times New Roman"/>
          <w:szCs w:val="24"/>
        </w:rPr>
        <w:t xml:space="preserve">τι να κάνουμε τώρα; Αυτό το αποφασίσατε τελευταία. Αυτό σας πειράζει ή αυτά που λέω; </w:t>
      </w:r>
    </w:p>
    <w:p w14:paraId="0325F76D"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Δεν μας πειράζουν αυτά που λέτε, κύριε </w:t>
      </w:r>
      <w:proofErr w:type="spellStart"/>
      <w:r>
        <w:rPr>
          <w:rFonts w:eastAsia="Times New Roman" w:cs="Times New Roman"/>
          <w:szCs w:val="24"/>
        </w:rPr>
        <w:t>Παφίλη</w:t>
      </w:r>
      <w:proofErr w:type="spellEnd"/>
      <w:r>
        <w:rPr>
          <w:rFonts w:eastAsia="Times New Roman" w:cs="Times New Roman"/>
          <w:szCs w:val="24"/>
        </w:rPr>
        <w:t>. Αν είναι ποτέ δυνατόν!</w:t>
      </w:r>
    </w:p>
    <w:p w14:paraId="0325F76E"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Ποια είναι η συνταγή; Χρηματοδοτείς επαγγελματίες και ιδιώτες, προκειμένου να τα πάρουν κάποιοι που σήμερα μπορεί να είναι κοινωνικοί λειτουργοί, αλλά αύριο μπορεί να εξελιχθούν διαφορετικά. </w:t>
      </w:r>
    </w:p>
    <w:p w14:paraId="0325F76F"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λέμε εμείς, λοιπόν; Τις κοινωνικές δομές που υπάρχουν σήμερα </w:t>
      </w:r>
      <w:r>
        <w:rPr>
          <w:rFonts w:eastAsia="Times New Roman" w:cs="Times New Roman"/>
          <w:szCs w:val="24"/>
        </w:rPr>
        <w:t>και που είναι σε άθλια κατάσταση, γιατί δεν τις ενισχύετε; Τι θα γίνουν παιδιά που είτε μένουν έξω, είτε επιστρέφονται από κακή αναδοχή ή και κακή υιοθεσία; Δεν θα περάσουν από αυτές τις κοινωνικές δομές; Γιατί δεν κάνετε προσλήψεις; Γιατί δεν φτιάχνετε σύ</w:t>
      </w:r>
      <w:r>
        <w:rPr>
          <w:rFonts w:eastAsia="Times New Roman" w:cs="Times New Roman"/>
          <w:szCs w:val="24"/>
        </w:rPr>
        <w:t>γχρονα κτήρια; Γιατί; Γιατί; Γιατί; Διότι αυτά απαγορεύονται συνολικά. Και αυτό που λέμε για κοινωνικό αποκλεισμό…</w:t>
      </w:r>
    </w:p>
    <w:p w14:paraId="0325F770"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σας παρακαλώ, βοηθήστε μας.</w:t>
      </w:r>
    </w:p>
    <w:p w14:paraId="0325F771"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Θα μιλήσω δυο λεπτά ακόμα και τέλειωσα.</w:t>
      </w:r>
    </w:p>
    <w:p w14:paraId="0325F772" w14:textId="77777777" w:rsidR="002A39CD" w:rsidRDefault="007F4A76">
      <w:pPr>
        <w:spacing w:after="0" w:line="600" w:lineRule="auto"/>
        <w:ind w:firstLine="720"/>
        <w:contextualSpacing/>
        <w:jc w:val="both"/>
        <w:rPr>
          <w:rFonts w:eastAsia="Times New Roman" w:cs="Times New Roman"/>
          <w:szCs w:val="24"/>
        </w:rPr>
      </w:pPr>
      <w:r w:rsidRPr="005E75B3">
        <w:rPr>
          <w:rFonts w:eastAsia="Times New Roman" w:cs="Times New Roman"/>
          <w:b/>
          <w:szCs w:val="24"/>
        </w:rPr>
        <w:lastRenderedPageBreak/>
        <w:t>ΠΡΟΕΔΡΕΥ</w:t>
      </w:r>
      <w:r w:rsidRPr="005E75B3">
        <w:rPr>
          <w:rFonts w:eastAsia="Times New Roman" w:cs="Times New Roman"/>
          <w:b/>
          <w:szCs w:val="24"/>
        </w:rPr>
        <w:t>ΩΝ (Μάριος Γεωργιάδης):</w:t>
      </w:r>
      <w:r>
        <w:rPr>
          <w:rFonts w:eastAsia="Times New Roman" w:cs="Times New Roman"/>
          <w:b/>
          <w:szCs w:val="24"/>
        </w:rPr>
        <w:t xml:space="preserve"> </w:t>
      </w:r>
      <w:r>
        <w:rPr>
          <w:rFonts w:eastAsia="Times New Roman" w:cs="Times New Roman"/>
          <w:szCs w:val="24"/>
        </w:rPr>
        <w:t>Όχι δυο λεπτά. Σας παρακαλώ πολύ. Σας δίνω μερικά δευτερόλεπτα ακόμα, για να ολοκληρώσετε.</w:t>
      </w:r>
    </w:p>
    <w:p w14:paraId="0325F773"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Ωραία, θα ολοκληρώσω. </w:t>
      </w:r>
    </w:p>
    <w:p w14:paraId="0325F774"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szCs w:val="24"/>
        </w:rPr>
        <w:t>Αυτό που λέτε ότι αρνείται η Κυβέρνηση κάθε κοινωνικό αποκλεισμό, πρέπει να το δούμε στην πράξη. Χι</w:t>
      </w:r>
      <w:r>
        <w:rPr>
          <w:rFonts w:eastAsia="Times New Roman" w:cs="Times New Roman"/>
          <w:szCs w:val="24"/>
        </w:rPr>
        <w:t xml:space="preserve">λιάδες παιδιά βρίσκονται έξω από την προσχολική αγωγή. Χιλιάδες </w:t>
      </w:r>
      <w:r>
        <w:rPr>
          <w:rFonts w:eastAsia="Times New Roman" w:cs="Times New Roman"/>
          <w:szCs w:val="24"/>
        </w:rPr>
        <w:t>ΑΜΕΑ</w:t>
      </w:r>
      <w:r>
        <w:rPr>
          <w:rFonts w:eastAsia="Times New Roman" w:cs="Times New Roman"/>
          <w:szCs w:val="24"/>
        </w:rPr>
        <w:t xml:space="preserve"> βρίσκονται έξω από μονάδες και άλλες κοινωνικές υποδομές. Χιλιάδες </w:t>
      </w:r>
      <w:proofErr w:type="spellStart"/>
      <w:r>
        <w:rPr>
          <w:rFonts w:eastAsia="Times New Roman" w:cs="Times New Roman"/>
          <w:szCs w:val="24"/>
        </w:rPr>
        <w:t>υπογόνιμα</w:t>
      </w:r>
      <w:proofErr w:type="spellEnd"/>
      <w:r>
        <w:rPr>
          <w:rFonts w:eastAsia="Times New Roman" w:cs="Times New Roman"/>
          <w:szCs w:val="24"/>
        </w:rPr>
        <w:t xml:space="preserve"> ζευγάρια πληρώνουν 30 εκατομμύρια ευρώ τον χρόνο για τεχνητή γονιμοποίηση. Θα κάνετε τίποτα γι’ αυτό; Υπάρχουν</w:t>
      </w:r>
      <w:r>
        <w:rPr>
          <w:rFonts w:eastAsia="Times New Roman" w:cs="Times New Roman"/>
          <w:szCs w:val="24"/>
        </w:rPr>
        <w:t xml:space="preserve"> και χιλιάδες νέοι που αποκλείονται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325F77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Τέλος, κύριε Πρόεδρε –και ευχαριστώ πολύ- επειδή σήμερα είναι 9 του Μάη, ημέρα αντιφασιστικής νίκης και όχι της Ευρώπης όπως έχετε συμφωνήσει…</w:t>
      </w:r>
    </w:p>
    <w:p w14:paraId="0325F77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Έτσι έπρεπε να αρχίσετε.</w:t>
      </w:r>
    </w:p>
    <w:p w14:paraId="0325F777" w14:textId="77777777" w:rsidR="002A39CD" w:rsidRDefault="007F4A7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Ένα λέμ</w:t>
      </w:r>
      <w:r>
        <w:rPr>
          <w:rFonts w:eastAsia="Times New Roman" w:cs="Times New Roman"/>
          <w:szCs w:val="24"/>
        </w:rPr>
        <w:t>ε: Εμπνέει τους λαούς να έχουν εμπιστοσύνη στη δύναμή τους και να βγουν στο προσκήνιο.</w:t>
      </w:r>
    </w:p>
    <w:p w14:paraId="0325F778" w14:textId="77777777" w:rsidR="002A39CD" w:rsidRDefault="007F4A76">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Επειδή είπατε πολλά, να σας πω ότι η μεγάλη Σοβιετική Ένωση, βγαίνοντας από τον Α΄ Παγκόσμιο με εφτά </w:t>
      </w:r>
      <w:r w:rsidRPr="00566A34">
        <w:rPr>
          <w:rFonts w:eastAsia="Times New Roman" w:cs="Times New Roman"/>
          <w:bCs/>
          <w:szCs w:val="24"/>
        </w:rPr>
        <w:t>εκατομμύρια</w:t>
      </w:r>
      <w:r>
        <w:rPr>
          <w:rFonts w:eastAsia="Times New Roman" w:cs="Times New Roman"/>
          <w:bCs/>
          <w:szCs w:val="24"/>
        </w:rPr>
        <w:t xml:space="preserve"> παιδιά κατάφερε σε εκείνες τις συνθήκες, με τέτοιες δυσκολίες, να τα ενσωματώσει και να μην πεθάνουν στον δρόμο. Και μετά από τον Β΄ Παγκόσμιο Πόλεμο κατάφερε ακόμα περισσότερα. </w:t>
      </w:r>
    </w:p>
    <w:p w14:paraId="0325F779" w14:textId="77777777" w:rsidR="002A39CD" w:rsidRDefault="007F4A76">
      <w:pPr>
        <w:tabs>
          <w:tab w:val="left" w:pos="3873"/>
        </w:tabs>
        <w:spacing w:line="600" w:lineRule="auto"/>
        <w:ind w:firstLine="720"/>
        <w:contextualSpacing/>
        <w:jc w:val="both"/>
        <w:rPr>
          <w:rFonts w:eastAsia="Times New Roman" w:cs="Times New Roman"/>
          <w:bCs/>
          <w:szCs w:val="24"/>
        </w:rPr>
      </w:pPr>
      <w:r w:rsidRPr="0070336F">
        <w:rPr>
          <w:rFonts w:eastAsia="Times New Roman" w:cs="Times New Roman"/>
          <w:b/>
          <w:bCs/>
          <w:szCs w:val="24"/>
        </w:rPr>
        <w:t>ΠΡΟΕΔΡΕΥΩΝ (Μάριος Γεωργιάδης):</w:t>
      </w:r>
      <w:r>
        <w:rPr>
          <w:rFonts w:eastAsia="Times New Roman" w:cs="Times New Roman"/>
          <w:bCs/>
          <w:szCs w:val="24"/>
        </w:rPr>
        <w:t xml:space="preserve"> Κύριε </w:t>
      </w:r>
      <w:proofErr w:type="spellStart"/>
      <w:r>
        <w:rPr>
          <w:rFonts w:eastAsia="Times New Roman" w:cs="Times New Roman"/>
          <w:bCs/>
          <w:szCs w:val="24"/>
        </w:rPr>
        <w:t>Παφίλη</w:t>
      </w:r>
      <w:proofErr w:type="spellEnd"/>
      <w:r>
        <w:rPr>
          <w:rFonts w:eastAsia="Times New Roman" w:cs="Times New Roman"/>
          <w:bCs/>
          <w:szCs w:val="24"/>
        </w:rPr>
        <w:t>, σας παρακαλώ ολοκληρώστε.</w:t>
      </w:r>
    </w:p>
    <w:p w14:paraId="0325F77A" w14:textId="77777777" w:rsidR="002A39CD" w:rsidRDefault="007F4A76">
      <w:pPr>
        <w:tabs>
          <w:tab w:val="left" w:pos="3873"/>
        </w:tabs>
        <w:spacing w:line="600" w:lineRule="auto"/>
        <w:ind w:firstLine="720"/>
        <w:contextualSpacing/>
        <w:jc w:val="both"/>
        <w:rPr>
          <w:rFonts w:eastAsia="Times New Roman" w:cs="Times New Roman"/>
          <w:bCs/>
          <w:szCs w:val="24"/>
        </w:rPr>
      </w:pPr>
      <w:r>
        <w:rPr>
          <w:rFonts w:eastAsia="Times New Roman" w:cs="Times New Roman"/>
          <w:b/>
          <w:bCs/>
          <w:szCs w:val="24"/>
        </w:rPr>
        <w:t>ΑΘΑΝ</w:t>
      </w:r>
      <w:r>
        <w:rPr>
          <w:rFonts w:eastAsia="Times New Roman" w:cs="Times New Roman"/>
          <w:b/>
          <w:bCs/>
          <w:szCs w:val="24"/>
        </w:rPr>
        <w:t xml:space="preserve">ΑΣΙΟΣ ΠΑΦΙΛΗΣ: </w:t>
      </w:r>
      <w:r>
        <w:rPr>
          <w:rFonts w:eastAsia="Times New Roman" w:cs="Times New Roman"/>
          <w:bCs/>
          <w:szCs w:val="24"/>
        </w:rPr>
        <w:t>Οι σοσιαλιστικές χώρες με τις αδυναμίες, με τα προβλήματα που υπήρχαν, με το ότι άνοιγαν καινούργιους δρόμους στην ιστορία κατάφεραν θαύματα</w:t>
      </w:r>
      <w:r>
        <w:rPr>
          <w:rFonts w:eastAsia="Times New Roman" w:cs="Times New Roman"/>
          <w:bCs/>
          <w:szCs w:val="24"/>
        </w:rPr>
        <w:t>,</w:t>
      </w:r>
      <w:r>
        <w:rPr>
          <w:rFonts w:eastAsia="Times New Roman" w:cs="Times New Roman"/>
          <w:bCs/>
          <w:szCs w:val="24"/>
        </w:rPr>
        <w:t xml:space="preserve"> που δεν </w:t>
      </w:r>
      <w:r w:rsidRPr="00566A34">
        <w:rPr>
          <w:rFonts w:eastAsia="Times New Roman" w:cs="Times New Roman"/>
          <w:bCs/>
          <w:szCs w:val="24"/>
        </w:rPr>
        <w:t xml:space="preserve">μπορεί </w:t>
      </w:r>
      <w:r>
        <w:rPr>
          <w:rFonts w:eastAsia="Times New Roman" w:cs="Times New Roman"/>
          <w:bCs/>
          <w:szCs w:val="24"/>
        </w:rPr>
        <w:t>ποτέ να τα διανοηθεί ο σοσιαλισμός στον τομέα των παιδιών, της προστασίας της παιδεί</w:t>
      </w:r>
      <w:r>
        <w:rPr>
          <w:rFonts w:eastAsia="Times New Roman" w:cs="Times New Roman"/>
          <w:bCs/>
          <w:szCs w:val="24"/>
        </w:rPr>
        <w:t>ας, της υγείας και πολλά άλλα, πολύ περισσότερο σήμερα που υπάρχουν άλλες υλικές προϋποθέσεις, αρκεί ο λαός να αποφασίσει να βαδίσει σε αυτόν τον δρόμο.</w:t>
      </w:r>
    </w:p>
    <w:p w14:paraId="0325F77B" w14:textId="77777777" w:rsidR="002A39CD" w:rsidRDefault="007F4A76">
      <w:pPr>
        <w:tabs>
          <w:tab w:val="left" w:pos="3873"/>
        </w:tabs>
        <w:spacing w:line="600" w:lineRule="auto"/>
        <w:ind w:firstLine="720"/>
        <w:contextualSpacing/>
        <w:jc w:val="both"/>
        <w:rPr>
          <w:rFonts w:eastAsia="Times New Roman" w:cs="Times New Roman"/>
          <w:szCs w:val="24"/>
        </w:rPr>
      </w:pPr>
      <w:r w:rsidRPr="00566A34">
        <w:rPr>
          <w:rFonts w:eastAsia="Times New Roman" w:cs="Times New Roman"/>
          <w:b/>
          <w:bCs/>
          <w:szCs w:val="24"/>
        </w:rPr>
        <w:t>ΠΡΟΕΔΡΕΥΩΝ (Μάριος Γεωργιάδης):</w:t>
      </w:r>
      <w:r>
        <w:rPr>
          <w:rFonts w:eastAsia="Times New Roman" w:cs="Times New Roman"/>
          <w:b/>
          <w:bCs/>
          <w:szCs w:val="24"/>
        </w:rPr>
        <w:t xml:space="preserve"> </w:t>
      </w:r>
      <w:r>
        <w:rPr>
          <w:rFonts w:eastAsia="Times New Roman" w:cs="Times New Roman"/>
          <w:bCs/>
          <w:szCs w:val="24"/>
        </w:rPr>
        <w:t>Κύριε Θηβαίε, έχετε τον λόγο.</w:t>
      </w:r>
      <w:r>
        <w:rPr>
          <w:rFonts w:eastAsia="Times New Roman" w:cs="Times New Roman"/>
          <w:b/>
          <w:szCs w:val="24"/>
        </w:rPr>
        <w:t xml:space="preserve"> </w:t>
      </w:r>
      <w:r>
        <w:rPr>
          <w:rFonts w:eastAsia="Times New Roman" w:cs="Times New Roman"/>
          <w:szCs w:val="24"/>
        </w:rPr>
        <w:t>Ελπίζω να είσαστε όσο πιο συνοπτικός γίνε</w:t>
      </w:r>
      <w:r>
        <w:rPr>
          <w:rFonts w:eastAsia="Times New Roman" w:cs="Times New Roman"/>
          <w:szCs w:val="24"/>
        </w:rPr>
        <w:t>ται και, αν μπορείτε, να περιοριστείτε στο πεντάλεπτο.</w:t>
      </w:r>
    </w:p>
    <w:p w14:paraId="0325F77C"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ΘΗΒΑΙΟΣ:</w:t>
      </w:r>
      <w:r>
        <w:rPr>
          <w:rFonts w:eastAsia="Times New Roman" w:cs="Times New Roman"/>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w:t>
      </w:r>
    </w:p>
    <w:p w14:paraId="0325F77D"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θέμα μας σήμερα θα έπρεπε να είναι τα παιδιά</w:t>
      </w:r>
      <w:r>
        <w:rPr>
          <w:rFonts w:eastAsia="Times New Roman" w:cs="Times New Roman"/>
          <w:szCs w:val="24"/>
        </w:rPr>
        <w:t>,</w:t>
      </w:r>
      <w:r>
        <w:rPr>
          <w:rFonts w:eastAsia="Times New Roman" w:cs="Times New Roman"/>
          <w:szCs w:val="24"/>
        </w:rPr>
        <w:t xml:space="preserve"> που δικαιούνται να μεγαλώσουν με ασφάλεια και αγάπη σε συνθήκες που μόνο το οικογενειακό περιβάλλον </w:t>
      </w:r>
      <w:r w:rsidRPr="00224BE3">
        <w:rPr>
          <w:rFonts w:eastAsia="Times New Roman" w:cs="Times New Roman"/>
          <w:szCs w:val="24"/>
        </w:rPr>
        <w:t xml:space="preserve">μπορεί </w:t>
      </w:r>
      <w:r w:rsidRPr="00224BE3">
        <w:rPr>
          <w:rFonts w:eastAsia="Times New Roman" w:cs="Times New Roman"/>
          <w:szCs w:val="24"/>
        </w:rPr>
        <w:t>να</w:t>
      </w:r>
      <w:r>
        <w:rPr>
          <w:rFonts w:eastAsia="Times New Roman" w:cs="Times New Roman"/>
          <w:szCs w:val="24"/>
        </w:rPr>
        <w:t xml:space="preserve"> παράσχει.</w:t>
      </w:r>
    </w:p>
    <w:p w14:paraId="0325F77E"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έχουν ειπωθεί σχεδόν όλα. Θέλω να μιλήσω λίγο βιωματικά, σε σχέση με το συγκεκριμένο </w:t>
      </w:r>
      <w:r w:rsidRPr="00823F09">
        <w:rPr>
          <w:rFonts w:eastAsia="Times New Roman" w:cs="Times New Roman"/>
          <w:szCs w:val="24"/>
        </w:rPr>
        <w:t>νομοσχέδιο</w:t>
      </w:r>
      <w:r>
        <w:rPr>
          <w:rFonts w:eastAsia="Times New Roman" w:cs="Times New Roman"/>
          <w:szCs w:val="24"/>
        </w:rPr>
        <w:t>. Επισκέφτηκα πρόσφατα σαν Βουλευτής του νομού τις γυναικείες φυλακές Ελαιώνα στη Θήβα. Εκεί, όπως ξέρουμε όλοι, με πρωτοβουλία τ</w:t>
      </w:r>
      <w:r>
        <w:rPr>
          <w:rFonts w:eastAsia="Times New Roman" w:cs="Times New Roman"/>
          <w:szCs w:val="24"/>
        </w:rPr>
        <w:t>ου Υπουργείου Δικαιοσύνης υπάρχουν οι «</w:t>
      </w:r>
      <w:proofErr w:type="spellStart"/>
      <w:r>
        <w:rPr>
          <w:rFonts w:eastAsia="Times New Roman" w:cs="Times New Roman"/>
          <w:szCs w:val="24"/>
        </w:rPr>
        <w:t>μωρομάνες</w:t>
      </w:r>
      <w:proofErr w:type="spellEnd"/>
      <w:r>
        <w:rPr>
          <w:rFonts w:eastAsia="Times New Roman" w:cs="Times New Roman"/>
          <w:szCs w:val="24"/>
        </w:rPr>
        <w:t>» σε συγκεκριμένο φυλασσόμενο χώρο. Εκεί μια ισοβίτισσα μου λέει: Κύριε Βουλευτά, μετά τα τρία χρόνια αυτό το παιδί τι θα γίνει; Δώστε μου το δικαίωμα να μπορώ να το βλέπω, έστω και στη φυλακή, κάποιες φορές.</w:t>
      </w:r>
      <w:r>
        <w:rPr>
          <w:rFonts w:eastAsia="Times New Roman" w:cs="Times New Roman"/>
          <w:szCs w:val="24"/>
        </w:rPr>
        <w:t xml:space="preserve"> </w:t>
      </w:r>
    </w:p>
    <w:p w14:paraId="0325F77F"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μήνυμα αυτό. Το σημερινό </w:t>
      </w:r>
      <w:r w:rsidRPr="00823F09">
        <w:rPr>
          <w:rFonts w:eastAsia="Times New Roman" w:cs="Times New Roman"/>
          <w:szCs w:val="24"/>
        </w:rPr>
        <w:t>νομοσχέδιο</w:t>
      </w:r>
      <w:r>
        <w:rPr>
          <w:rFonts w:eastAsia="Times New Roman" w:cs="Times New Roman"/>
          <w:szCs w:val="24"/>
        </w:rPr>
        <w:t xml:space="preserve"> έρχεται πραγματικά να δώσει μια απάντηση, να δώσει την ανθρώπινη διάσταση, αλλά και την ουσιαστική. Θέλω να σταθώ σε ένα άλλο θέμα. Ακούστηκε από αρκετούς ομιλητές της </w:t>
      </w:r>
      <w:r w:rsidRPr="00654FD3">
        <w:rPr>
          <w:rFonts w:eastAsia="Times New Roman" w:cs="Times New Roman"/>
          <w:szCs w:val="24"/>
        </w:rPr>
        <w:t>Νέας Δημοκρατίας</w:t>
      </w:r>
      <w:r>
        <w:rPr>
          <w:rFonts w:eastAsia="Times New Roman" w:cs="Times New Roman"/>
          <w:szCs w:val="24"/>
        </w:rPr>
        <w:t xml:space="preserve">, </w:t>
      </w:r>
      <w:r>
        <w:rPr>
          <w:rFonts w:eastAsia="Times New Roman" w:cs="Times New Roman"/>
          <w:szCs w:val="24"/>
        </w:rPr>
        <w:lastRenderedPageBreak/>
        <w:t xml:space="preserve">και όχι μόνο, σε σχέση με το άρθρο 8: «Τα παιδιά που οι ανάδοχοι είναι ομόφυλο ζευγάρι, όταν θα πάνε στο σχολείο, θα αντιμετωπίσουν προβλήματα». </w:t>
      </w:r>
    </w:p>
    <w:p w14:paraId="0325F780"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Συγγνώμη, αλλά αυτή η θέση, πέρα από δογματική, αντιεπιστημονική, χάνει ουσιαστικά και την πραγματικότητα. Υ</w:t>
      </w:r>
      <w:r>
        <w:rPr>
          <w:rFonts w:eastAsia="Times New Roman" w:cs="Times New Roman"/>
          <w:szCs w:val="24"/>
        </w:rPr>
        <w:t xml:space="preserve">ποτιμούνται σήμερα οι εκπαιδευτικοί στα σχολεία. Τι θα κάνουν; Ό,τι κάνουν οι εκπαιδευτικοί -και μιλώ και σαν εκπαιδευτικός αυτή τη στιγμή της δευτεροβάθμιας εκπαίδευσης- όταν θα δεχθεί </w:t>
      </w:r>
      <w:proofErr w:type="spellStart"/>
      <w:r>
        <w:rPr>
          <w:rFonts w:eastAsia="Times New Roman" w:cs="Times New Roman"/>
          <w:szCs w:val="24"/>
        </w:rPr>
        <w:t>μπούλινγκ</w:t>
      </w:r>
      <w:proofErr w:type="spellEnd"/>
      <w:r>
        <w:rPr>
          <w:rFonts w:eastAsia="Times New Roman" w:cs="Times New Roman"/>
          <w:szCs w:val="24"/>
        </w:rPr>
        <w:t xml:space="preserve"> ένα παχύσαρκο παιδί. Αυτό που θα κάνουν, όταν δέχεται </w:t>
      </w:r>
      <w:proofErr w:type="spellStart"/>
      <w:r>
        <w:rPr>
          <w:rFonts w:eastAsia="Times New Roman" w:cs="Times New Roman"/>
          <w:szCs w:val="24"/>
        </w:rPr>
        <w:t>μπούλι</w:t>
      </w:r>
      <w:r>
        <w:rPr>
          <w:rFonts w:eastAsia="Times New Roman" w:cs="Times New Roman"/>
          <w:szCs w:val="24"/>
        </w:rPr>
        <w:t>νγκ</w:t>
      </w:r>
      <w:proofErr w:type="spellEnd"/>
      <w:r>
        <w:rPr>
          <w:rFonts w:eastAsia="Times New Roman" w:cs="Times New Roman"/>
          <w:szCs w:val="24"/>
        </w:rPr>
        <w:t xml:space="preserve"> μια κοπέλα από ορφανοτροφείο που φοράει τη φούστα μέχρι τον αστράγαλο. Τι θα κάνουν; Θα κάνουν ό,τι αφορά έναν νέο έφηβο </w:t>
      </w:r>
      <w:r w:rsidRPr="00FE6FE7">
        <w:rPr>
          <w:rFonts w:eastAsia="Times New Roman" w:cs="Times New Roman"/>
          <w:szCs w:val="24"/>
        </w:rPr>
        <w:t>ο οποίος</w:t>
      </w:r>
      <w:r>
        <w:rPr>
          <w:rFonts w:eastAsia="Times New Roman" w:cs="Times New Roman"/>
          <w:szCs w:val="24"/>
        </w:rPr>
        <w:t xml:space="preserve"> αγαπά το μπαλέτο. </w:t>
      </w:r>
    </w:p>
    <w:p w14:paraId="0325F781"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Οι εκπαιδευτικοί στη συντριπτική τους πλειοψηφίας ξέρουν και διαχειρίζονται ως εκπαιδευτικοί, ως άνθρωπ</w:t>
      </w:r>
      <w:r>
        <w:rPr>
          <w:rFonts w:eastAsia="Times New Roman" w:cs="Times New Roman"/>
          <w:szCs w:val="24"/>
        </w:rPr>
        <w:t xml:space="preserve">οι, ως συλλογικότητες αυτά τα προβλήματα. Πολλοί λέμε σήμερα ότι είναι δεδομένα κάποια πράγματα. Τι είναι δεδομένο σήμερα πραγματικά; Ότι η πλειοψηφία, αν θέλετε, διαφωνεί με το άρθρο 8; Αυτά είναι τα δεδομένα; Όχι. </w:t>
      </w:r>
    </w:p>
    <w:p w14:paraId="0325F782"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w:t>
      </w:r>
      <w:r>
        <w:rPr>
          <w:rFonts w:eastAsia="Times New Roman" w:cs="Times New Roman"/>
          <w:szCs w:val="24"/>
        </w:rPr>
        <w:t xml:space="preserve">άδελφοι, όλοι γνωρίζουμε τι έγινε το ’83, όταν εφαρμόστηκε ο </w:t>
      </w:r>
      <w:r w:rsidRPr="00911877">
        <w:rPr>
          <w:rFonts w:eastAsia="Times New Roman" w:cs="Times New Roman"/>
          <w:szCs w:val="24"/>
        </w:rPr>
        <w:t>πολιτικ</w:t>
      </w:r>
      <w:r>
        <w:rPr>
          <w:rFonts w:eastAsia="Times New Roman" w:cs="Times New Roman"/>
          <w:szCs w:val="24"/>
        </w:rPr>
        <w:t>ός γάμος. Τι έγινε με τα συλλαλητήρια για τη μη αναγραφή του «χριστιανός ορθόδοξος» στην ταυτότητα. Πάω στα παλιά. Να μην έρθω στα πιο καινούργια. Η κοινωνία προχωράει. Δεν υπάρχουν δεδομέ</w:t>
      </w:r>
      <w:r>
        <w:rPr>
          <w:rFonts w:eastAsia="Times New Roman" w:cs="Times New Roman"/>
          <w:szCs w:val="24"/>
        </w:rPr>
        <w:t xml:space="preserve">να. </w:t>
      </w:r>
    </w:p>
    <w:p w14:paraId="0325F783"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Θέλω να σας πω και κάτι άλλο. Τα ανθρώπινα δικαιώματα δεν κερδίζονται με δημοψηφίσματα, όπως κάποιοι ισχυρίζονται.</w:t>
      </w:r>
    </w:p>
    <w:p w14:paraId="0325F78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Και θέλω να σας πω και κάτι άλλο. Στον δημόσιο διάλογο όλοι μιλάμε για τη μοναδικότητα του ανθρώπου και πρώτη απ’ όλους η Εκκλησία και σ</w:t>
      </w:r>
      <w:r>
        <w:rPr>
          <w:rFonts w:eastAsia="Times New Roman" w:cs="Times New Roman"/>
          <w:szCs w:val="24"/>
        </w:rPr>
        <w:t xml:space="preserve">ωστά. Μόνο που στην πράξη από αρκετούς η μοναδικότητα χάνεται και δεν είναι γιατί κάποιος δεν μπορεί να είναι σαν εμάς. Γιατί η μοναδικότητα γίνεται </w:t>
      </w:r>
      <w:r>
        <w:rPr>
          <w:rFonts w:eastAsia="Times New Roman" w:cs="Times New Roman"/>
          <w:szCs w:val="24"/>
          <w:lang w:val="en-US"/>
        </w:rPr>
        <w:t>a</w:t>
      </w:r>
      <w:r w:rsidRPr="002B45C4">
        <w:rPr>
          <w:rFonts w:eastAsia="Times New Roman" w:cs="Times New Roman"/>
          <w:szCs w:val="24"/>
        </w:rPr>
        <w:t xml:space="preserve"> </w:t>
      </w:r>
      <w:r>
        <w:rPr>
          <w:rFonts w:eastAsia="Times New Roman" w:cs="Times New Roman"/>
          <w:szCs w:val="24"/>
          <w:lang w:val="en-US"/>
        </w:rPr>
        <w:t>la</w:t>
      </w:r>
      <w:r w:rsidRPr="002B45C4">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εάν δεν είσαι χριστιανός ορθόδοξος, εάν δεν πιστεύεις στο «πατρίς, θρησκεία, οικογένεια», εάν </w:t>
      </w:r>
      <w:proofErr w:type="spellStart"/>
      <w:r>
        <w:rPr>
          <w:rFonts w:eastAsia="Times New Roman" w:cs="Times New Roman"/>
          <w:szCs w:val="24"/>
        </w:rPr>
        <w:t>α</w:t>
      </w:r>
      <w:r>
        <w:rPr>
          <w:rFonts w:eastAsia="Times New Roman" w:cs="Times New Roman"/>
          <w:szCs w:val="24"/>
        </w:rPr>
        <w:t>υτοπροσδιορίζεσαι</w:t>
      </w:r>
      <w:proofErr w:type="spellEnd"/>
      <w:r>
        <w:rPr>
          <w:rFonts w:eastAsia="Times New Roman" w:cs="Times New Roman"/>
          <w:szCs w:val="24"/>
        </w:rPr>
        <w:t xml:space="preserve"> σεξουαλικά με διαφορετικό τρόπο. </w:t>
      </w:r>
    </w:p>
    <w:p w14:paraId="0325F78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πραγματικότητα, λοιπόν, δεν δημιουργεί δεδομένα. Δεδομένα είναι ποια; Ότι για το σημερινό νομοσχέδιο που συζητάμε, αυτοί που θα προχωρήσουν σε </w:t>
      </w:r>
      <w:proofErr w:type="spellStart"/>
      <w:r>
        <w:rPr>
          <w:rFonts w:eastAsia="Times New Roman" w:cs="Times New Roman"/>
          <w:szCs w:val="24"/>
        </w:rPr>
        <w:t>τεκνοθεσία</w:t>
      </w:r>
      <w:proofErr w:type="spellEnd"/>
      <w:r>
        <w:rPr>
          <w:rFonts w:eastAsia="Times New Roman" w:cs="Times New Roman"/>
          <w:szCs w:val="24"/>
        </w:rPr>
        <w:t xml:space="preserve">, αυτοί που θα προχωρήσουν σε αναδοχή είναι οι νέοι άνθρωποι κατά κύριο λόγο. Και εμείς ακριβώς </w:t>
      </w:r>
      <w:r>
        <w:rPr>
          <w:rFonts w:eastAsia="Times New Roman" w:cs="Times New Roman"/>
          <w:szCs w:val="24"/>
        </w:rPr>
        <w:t xml:space="preserve">έχουμε μια τεράστια ευθύνη απέναντι σ’ αυτά τα νέα ζευγάρια, αυτούς τους νέους ανθρώπους για το πώς θα προχωρήσουν. Και νομίζω ότι εκεί είναι η ευθύνη η δική μας. </w:t>
      </w:r>
    </w:p>
    <w:p w14:paraId="0325F78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πραγματικά εάν το συγκεκριμένο νομοσχέδιο έχει τη συναίνεση σήμερα της πλειοψηφίας </w:t>
      </w:r>
      <w:r>
        <w:rPr>
          <w:rFonts w:eastAsia="Times New Roman" w:cs="Times New Roman"/>
          <w:szCs w:val="24"/>
        </w:rPr>
        <w:t xml:space="preserve">του ελληνικού λαού ή όχι. Για ένα, όμως, είμαι σίγουρος ότι μετά από κάποια χρόνια εφαρμογής, χιλιάδες νέα ζευγάρια και παιδιά θα έχουν να πουν έναν καλό λόγο γι’ αυτήν τη σημαντική απόφαση της Βουλής. </w:t>
      </w:r>
    </w:p>
    <w:p w14:paraId="0325F78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325F788" w14:textId="77777777" w:rsidR="002A39CD" w:rsidRDefault="007F4A76">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w:t>
      </w:r>
      <w:r w:rsidRPr="006651D3">
        <w:rPr>
          <w:rFonts w:eastAsia="Times New Roman"/>
          <w:bCs/>
        </w:rPr>
        <w:t>ΥΡΙΖΑ)</w:t>
      </w:r>
    </w:p>
    <w:p w14:paraId="0325F78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τον κ. Θηβαίο. </w:t>
      </w:r>
    </w:p>
    <w:p w14:paraId="0325F78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Ο κ. Εμμανουηλίδης έχει τον λόγο.</w:t>
      </w:r>
    </w:p>
    <w:p w14:paraId="0325F78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Προσπαθήστε κι εσείς όσο μπορείτε να το περιορίσετε, για να προλάβουμε. Θα έπρεπε ήδη να έχουμε προχωρήσει στην διεξαγωγή της ψηφοφορίας.</w:t>
      </w:r>
    </w:p>
    <w:p w14:paraId="0325F78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ΔΗΜΗΤΡΙΟΣ ΕΜΜΑΝ</w:t>
      </w:r>
      <w:r>
        <w:rPr>
          <w:rFonts w:eastAsia="Times New Roman" w:cs="Times New Roman"/>
          <w:b/>
          <w:szCs w:val="24"/>
        </w:rPr>
        <w:t>ΟΥΗΛΙΔΗΣ:</w:t>
      </w:r>
      <w:r>
        <w:rPr>
          <w:rFonts w:eastAsia="Times New Roman" w:cs="Times New Roman"/>
          <w:szCs w:val="24"/>
        </w:rPr>
        <w:t xml:space="preserve"> Ευχαριστώ, κύριε Πρόεδρε. </w:t>
      </w:r>
    </w:p>
    <w:p w14:paraId="0325F78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«τις δε μ’ εκφύει βροτών;». Ήταν ένα βασανιστικό ερώτημα</w:t>
      </w:r>
      <w:r>
        <w:rPr>
          <w:rFonts w:eastAsia="Times New Roman" w:cs="Times New Roman"/>
          <w:szCs w:val="24"/>
        </w:rPr>
        <w:t>,</w:t>
      </w:r>
      <w:r>
        <w:rPr>
          <w:rFonts w:eastAsia="Times New Roman" w:cs="Times New Roman"/>
          <w:szCs w:val="24"/>
        </w:rPr>
        <w:t xml:space="preserve"> που κατέτρεχε τον </w:t>
      </w:r>
      <w:proofErr w:type="spellStart"/>
      <w:r>
        <w:rPr>
          <w:rFonts w:eastAsia="Times New Roman" w:cs="Times New Roman"/>
          <w:szCs w:val="24"/>
        </w:rPr>
        <w:t>Οιδίποδα</w:t>
      </w:r>
      <w:proofErr w:type="spellEnd"/>
      <w:r>
        <w:rPr>
          <w:rFonts w:eastAsia="Times New Roman" w:cs="Times New Roman"/>
          <w:szCs w:val="24"/>
        </w:rPr>
        <w:t xml:space="preserve"> σε όλη του τη ζωή. Ποιος θνητός με γέννησε; Είναι αυτό το διαχρονικό ερώτημα που έχει περάσει από το μυα</w:t>
      </w:r>
      <w:r>
        <w:rPr>
          <w:rFonts w:eastAsia="Times New Roman" w:cs="Times New Roman"/>
          <w:szCs w:val="24"/>
        </w:rPr>
        <w:t>λό όλων μας. Απάντηση σε αυτό δίνει το νομοσχέδιο με το τριπλό πλέγμα ταυτοποίησης. Γιατί; Γιατί ο άνθρωπος που ζει στο σκότος του παρελθόντος, όταν δεν γνωρίζει τα προηγούμενα βήματά του, πορεύεται στο ημίφως του παρόντος και του μέλλοντος. Και μόνο αυτό,</w:t>
      </w:r>
      <w:r>
        <w:rPr>
          <w:rFonts w:eastAsia="Times New Roman" w:cs="Times New Roman"/>
          <w:szCs w:val="24"/>
        </w:rPr>
        <w:t xml:space="preserve"> νομίζω ότι δίνει ένα αποτύπωμα κοινωνικής ευαισθησίας και απαντά σε ένα διαχρονικό, βασανιστικό ζητούμενο. </w:t>
      </w:r>
    </w:p>
    <w:p w14:paraId="0325F78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Όμως, δεν είναι μόνο αυτό. Τα ιδρύματα προστασίας των παιδιών ξεκίνησαν από πολύ παλιά. Ο Καποδίστριας στα 1829 κτίζει και ιδρύει στην Αίγινα το πρ</w:t>
      </w:r>
      <w:r>
        <w:rPr>
          <w:rFonts w:eastAsia="Times New Roman" w:cs="Times New Roman"/>
          <w:szCs w:val="24"/>
        </w:rPr>
        <w:t xml:space="preserve">ώτο ορφανοτροφείο για να περιθάλψει τα ορφανά της επανάστασης. </w:t>
      </w:r>
    </w:p>
    <w:p w14:paraId="0325F78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Πολλά χρόνια αργότερα μέσα από τη δύνη και τη φρίκη του </w:t>
      </w:r>
      <w:r>
        <w:rPr>
          <w:rFonts w:eastAsia="Times New Roman" w:cs="Times New Roman"/>
          <w:szCs w:val="24"/>
        </w:rPr>
        <w:t>Ε</w:t>
      </w:r>
      <w:r>
        <w:rPr>
          <w:rFonts w:eastAsia="Times New Roman" w:cs="Times New Roman"/>
          <w:szCs w:val="24"/>
        </w:rPr>
        <w:t>μφυλίου, στήνονται αλυσιδωτά ορφανοτροφεία για να καλύψουν τις ανάγκες των ορφανών</w:t>
      </w:r>
      <w:r>
        <w:rPr>
          <w:rFonts w:eastAsia="Times New Roman" w:cs="Times New Roman"/>
          <w:szCs w:val="24"/>
        </w:rPr>
        <w:t>,</w:t>
      </w:r>
      <w:r>
        <w:rPr>
          <w:rFonts w:eastAsia="Times New Roman" w:cs="Times New Roman"/>
          <w:szCs w:val="24"/>
        </w:rPr>
        <w:t xml:space="preserve"> που άφησε αυτό το </w:t>
      </w:r>
      <w:proofErr w:type="spellStart"/>
      <w:r>
        <w:rPr>
          <w:rFonts w:eastAsia="Times New Roman" w:cs="Times New Roman"/>
          <w:szCs w:val="24"/>
        </w:rPr>
        <w:t>μακέλεμα</w:t>
      </w:r>
      <w:proofErr w:type="spellEnd"/>
      <w:r>
        <w:rPr>
          <w:rFonts w:eastAsia="Times New Roman" w:cs="Times New Roman"/>
          <w:szCs w:val="24"/>
        </w:rPr>
        <w:t xml:space="preserve"> το </w:t>
      </w:r>
      <w:proofErr w:type="spellStart"/>
      <w:r>
        <w:rPr>
          <w:rFonts w:eastAsia="Times New Roman" w:cs="Times New Roman"/>
          <w:szCs w:val="24"/>
        </w:rPr>
        <w:t>εμφυλιοπολεμικό</w:t>
      </w:r>
      <w:proofErr w:type="spellEnd"/>
      <w:r>
        <w:rPr>
          <w:rFonts w:eastAsia="Times New Roman" w:cs="Times New Roman"/>
          <w:szCs w:val="24"/>
        </w:rPr>
        <w:t xml:space="preserve">. Υπήρχε μόνο μια βασική διαφορά, ότι το δεύτερο στήθηκε πάνω σε </w:t>
      </w:r>
      <w:proofErr w:type="spellStart"/>
      <w:r>
        <w:rPr>
          <w:rFonts w:eastAsia="Times New Roman" w:cs="Times New Roman"/>
          <w:szCs w:val="24"/>
        </w:rPr>
        <w:t>στοχευμένες</w:t>
      </w:r>
      <w:proofErr w:type="spellEnd"/>
      <w:r>
        <w:rPr>
          <w:rFonts w:eastAsia="Times New Roman" w:cs="Times New Roman"/>
          <w:szCs w:val="24"/>
        </w:rPr>
        <w:t xml:space="preserve"> προθέσεις, να </w:t>
      </w:r>
      <w:proofErr w:type="spellStart"/>
      <w:r>
        <w:rPr>
          <w:rFonts w:eastAsia="Times New Roman" w:cs="Times New Roman"/>
          <w:szCs w:val="24"/>
        </w:rPr>
        <w:t>αναπαράξει</w:t>
      </w:r>
      <w:proofErr w:type="spellEnd"/>
      <w:r>
        <w:rPr>
          <w:rFonts w:eastAsia="Times New Roman" w:cs="Times New Roman"/>
          <w:szCs w:val="24"/>
        </w:rPr>
        <w:t xml:space="preserve"> την πρακτική, τη λογική της κρατούσας άποψης, και στηρίχθηκε πάνω στη Φρειδερίκη, που συντέμνοντας το όνομά </w:t>
      </w:r>
      <w:r>
        <w:rPr>
          <w:rFonts w:eastAsia="Times New Roman" w:cs="Times New Roman"/>
          <w:szCs w:val="24"/>
        </w:rPr>
        <w:t xml:space="preserve">της έγινε η φρίκη των ορφανοτροφείων. Η φρίκη γιατί; Υπήρχε ένα </w:t>
      </w:r>
      <w:proofErr w:type="spellStart"/>
      <w:r>
        <w:rPr>
          <w:rFonts w:eastAsia="Times New Roman" w:cs="Times New Roman"/>
          <w:szCs w:val="24"/>
        </w:rPr>
        <w:t>κανονάρχισμα</w:t>
      </w:r>
      <w:proofErr w:type="spellEnd"/>
      <w:r>
        <w:rPr>
          <w:rFonts w:eastAsia="Times New Roman" w:cs="Times New Roman"/>
          <w:szCs w:val="24"/>
        </w:rPr>
        <w:t xml:space="preserve"> που ξεστράτιζε από τις ανθρωπιστικές αρχές, από τις ανθρωπιστικές αξίες. </w:t>
      </w:r>
    </w:p>
    <w:p w14:paraId="0325F790" w14:textId="77777777" w:rsidR="002A39CD" w:rsidRDefault="007F4A76">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cs="Times New Roman"/>
          <w:szCs w:val="24"/>
        </w:rPr>
        <w:t xml:space="preserve">Ήρθε στη συνέχεια η εποχή της οικονομικής άνοιξης της κοινωνίας και πάντα οι κυβερνήσεις αγρόν </w:t>
      </w:r>
      <w:proofErr w:type="spellStart"/>
      <w:r>
        <w:rPr>
          <w:rFonts w:eastAsia="Times New Roman" w:cs="Times New Roman"/>
          <w:szCs w:val="24"/>
        </w:rPr>
        <w:t>ηγόραζαν</w:t>
      </w:r>
      <w:proofErr w:type="spellEnd"/>
      <w:r>
        <w:rPr>
          <w:rFonts w:eastAsia="Times New Roman" w:cs="Times New Roman"/>
          <w:szCs w:val="24"/>
        </w:rPr>
        <w:t xml:space="preserve"> γ</w:t>
      </w:r>
      <w:r>
        <w:rPr>
          <w:rFonts w:eastAsia="Times New Roman" w:cs="Times New Roman"/>
          <w:szCs w:val="24"/>
        </w:rPr>
        <w:t>ια το συγκεκριμένο θέμα και άφησαν όλο αυτό το κοινωνικό έλλειμμα και από την πλευρά των ζευγαριών</w:t>
      </w:r>
      <w:r>
        <w:rPr>
          <w:rFonts w:eastAsia="Times New Roman" w:cs="Times New Roman"/>
          <w:szCs w:val="24"/>
        </w:rPr>
        <w:t>,</w:t>
      </w:r>
      <w:r>
        <w:rPr>
          <w:rFonts w:eastAsia="Times New Roman" w:cs="Times New Roman"/>
          <w:szCs w:val="24"/>
        </w:rPr>
        <w:t xml:space="preserve"> που δεν μπορούσαν να τεκνοποιήσουν, αλλά και κυρίως από την πλευρά των παιδιών που στοιβάζονταν στα ιδρύματα, να μπει στη λογική της συναλλαγής. </w:t>
      </w:r>
      <w:r>
        <w:rPr>
          <w:rFonts w:eastAsia="Times New Roman"/>
          <w:szCs w:val="24"/>
        </w:rPr>
        <w:t>Όλοι μας έχ</w:t>
      </w:r>
      <w:r>
        <w:rPr>
          <w:rFonts w:eastAsia="Times New Roman"/>
          <w:szCs w:val="24"/>
        </w:rPr>
        <w:t xml:space="preserve">ουμε γνώση πώς και με ποιες προϋποθέσεις γινόταν αυτή η αγοραπωλησία ανθρώπινων υπάρξεων. </w:t>
      </w:r>
    </w:p>
    <w:p w14:paraId="0325F791" w14:textId="77777777" w:rsidR="002A39CD" w:rsidRDefault="007F4A76">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lastRenderedPageBreak/>
        <w:t>«Αργήσατε» λέει η Αξιωματική Αντιπολίτευση. Μα, είναι δυνατόν μέσα σε τρία χρόνια να φέρνουμε αυτό το νομοσχέδιο και να μας εγκαλείτε για αργοπορία εσείς που σαράντα</w:t>
      </w:r>
      <w:r>
        <w:rPr>
          <w:rFonts w:eastAsia="Times New Roman"/>
          <w:szCs w:val="24"/>
        </w:rPr>
        <w:t xml:space="preserve"> χρόνια είχατε αδιαφορήσει εντελώς γι’ αυτό το θέμα; Είναι αυτά δείγματα γραφής ένθεν κακείθεν. Και το αξιοπρόσεκτο είναι ότι η ίδια η Υπουργός λέει «ναι, αργήσαμε» γιατί έχει συναίσθηση αυτής της κοινωνικής και της ιστορικής ευθύνης</w:t>
      </w:r>
      <w:r>
        <w:rPr>
          <w:rFonts w:eastAsia="Times New Roman"/>
          <w:szCs w:val="24"/>
        </w:rPr>
        <w:t>,</w:t>
      </w:r>
      <w:r>
        <w:rPr>
          <w:rFonts w:eastAsia="Times New Roman"/>
          <w:szCs w:val="24"/>
        </w:rPr>
        <w:t xml:space="preserve"> που έχει ως αρμόδια Υ</w:t>
      </w:r>
      <w:r>
        <w:rPr>
          <w:rFonts w:eastAsia="Times New Roman"/>
          <w:szCs w:val="24"/>
        </w:rPr>
        <w:t xml:space="preserve">πουργός, όταν το θράσος περισσεύει και εγκαλούμαστε για τα σαράντα χρόνια της δικής σας ολιγωρίας. </w:t>
      </w:r>
    </w:p>
    <w:p w14:paraId="0325F792" w14:textId="77777777" w:rsidR="002A39CD" w:rsidRDefault="007F4A76">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0325F793" w14:textId="77777777" w:rsidR="002A39CD" w:rsidRDefault="007F4A76">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Τέλος, ήταν </w:t>
      </w:r>
      <w:proofErr w:type="spellStart"/>
      <w:r>
        <w:rPr>
          <w:rFonts w:eastAsia="Times New Roman"/>
          <w:szCs w:val="24"/>
        </w:rPr>
        <w:t>στοχευμένη</w:t>
      </w:r>
      <w:proofErr w:type="spellEnd"/>
      <w:r>
        <w:rPr>
          <w:rFonts w:eastAsia="Times New Roman"/>
          <w:szCs w:val="24"/>
        </w:rPr>
        <w:t xml:space="preserve"> η μετατόπιση του προβληματισμού και του κέντρου β</w:t>
      </w:r>
      <w:r>
        <w:rPr>
          <w:rFonts w:eastAsia="Times New Roman"/>
          <w:szCs w:val="24"/>
        </w:rPr>
        <w:t xml:space="preserve">άρους αυτής της ανάλυσης των δύο ημερών. Μετατοπίστηκε στο άρθρο 8. Εγώ θα δεχτώ για την οικονομία της συζήτησης ότι καλά κάνατε και το πήγατε εκεί και δεν θα μπω σε αναλύσεις που ένθεν κακείθεν ακούστηκαν. Όμως, θα πω μόνο ένα πράγμα: </w:t>
      </w:r>
      <w:r>
        <w:rPr>
          <w:rFonts w:eastAsia="Times New Roman"/>
          <w:szCs w:val="24"/>
        </w:rPr>
        <w:lastRenderedPageBreak/>
        <w:t>Ο Περικλής στον Επιτ</w:t>
      </w:r>
      <w:r>
        <w:rPr>
          <w:rFonts w:eastAsia="Times New Roman"/>
          <w:szCs w:val="24"/>
        </w:rPr>
        <w:t xml:space="preserve">άφιό του λέει ότι «τιμούμε όλους τους νόμους, κυρίως όμως τιμούμε τους νόμους εκείνους που κείνται επ’ </w:t>
      </w:r>
      <w:proofErr w:type="spellStart"/>
      <w:r>
        <w:rPr>
          <w:rFonts w:eastAsia="Times New Roman"/>
          <w:szCs w:val="24"/>
        </w:rPr>
        <w:t>ωφελεία</w:t>
      </w:r>
      <w:proofErr w:type="spellEnd"/>
      <w:r>
        <w:rPr>
          <w:rFonts w:eastAsia="Times New Roman"/>
          <w:szCs w:val="24"/>
        </w:rPr>
        <w:t xml:space="preserve"> των αδικουμένων». </w:t>
      </w:r>
    </w:p>
    <w:p w14:paraId="0325F794" w14:textId="77777777" w:rsidR="002A39CD" w:rsidRDefault="007F4A76">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Αυτά για να τακτοποιούμε τη σκέψη όλοι και να πορευόμαστε επιτέλους σε αρχές μιας καινούργιας πραγματικότητας απαλλαγμένης από</w:t>
      </w:r>
      <w:r>
        <w:rPr>
          <w:rFonts w:eastAsia="Times New Roman"/>
          <w:szCs w:val="24"/>
        </w:rPr>
        <w:t xml:space="preserve"> όλα τα στερεότυπα</w:t>
      </w:r>
      <w:r>
        <w:rPr>
          <w:rFonts w:eastAsia="Times New Roman"/>
          <w:szCs w:val="24"/>
        </w:rPr>
        <w:t>,</w:t>
      </w:r>
      <w:r>
        <w:rPr>
          <w:rFonts w:eastAsia="Times New Roman"/>
          <w:szCs w:val="24"/>
        </w:rPr>
        <w:t xml:space="preserve"> που έφεραν αυτήν την </w:t>
      </w:r>
      <w:proofErr w:type="spellStart"/>
      <w:r>
        <w:rPr>
          <w:rFonts w:eastAsia="Times New Roman"/>
          <w:szCs w:val="24"/>
        </w:rPr>
        <w:t>κακοφόρμιση</w:t>
      </w:r>
      <w:proofErr w:type="spellEnd"/>
      <w:r>
        <w:rPr>
          <w:rFonts w:eastAsia="Times New Roman"/>
          <w:szCs w:val="24"/>
        </w:rPr>
        <w:t xml:space="preserve"> στην κοινωνία και αυτήν πληρώνουμε.</w:t>
      </w:r>
    </w:p>
    <w:p w14:paraId="0325F795" w14:textId="77777777" w:rsidR="002A39CD" w:rsidRDefault="007F4A76">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Σας ευχαριστώ.</w:t>
      </w:r>
    </w:p>
    <w:p w14:paraId="0325F796"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325F797"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4D1CF0">
        <w:rPr>
          <w:rFonts w:eastAsia="Times New Roman"/>
          <w:b/>
          <w:szCs w:val="24"/>
        </w:rPr>
        <w:t>ΠΡΟΕΔΡΕΥΩΝ (Μάριος Γεωργιάδης):</w:t>
      </w:r>
      <w:r>
        <w:rPr>
          <w:rFonts w:eastAsia="Times New Roman"/>
          <w:szCs w:val="24"/>
        </w:rPr>
        <w:t xml:space="preserve"> Ευχαριστούμε τον κ. Εμμανουηλίδη. </w:t>
      </w:r>
    </w:p>
    <w:p w14:paraId="0325F798"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Σταμπουλή</w:t>
      </w:r>
      <w:proofErr w:type="spellEnd"/>
      <w:r>
        <w:rPr>
          <w:rFonts w:eastAsia="Times New Roman"/>
          <w:szCs w:val="24"/>
        </w:rPr>
        <w:t xml:space="preserve"> έχει τον λόγο για πέντε λεπτά.</w:t>
      </w:r>
    </w:p>
    <w:p w14:paraId="0325F799"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Ακολουθεί ο κ. Παππάς, ο κ. Κυριαζίδης, ο κ. Χατζησάββας και τελευταίος ο κ. Μπάρκας.</w:t>
      </w:r>
    </w:p>
    <w:p w14:paraId="0325F79A"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A1B8A">
        <w:rPr>
          <w:rFonts w:eastAsia="Times New Roman"/>
          <w:b/>
          <w:szCs w:val="24"/>
        </w:rPr>
        <w:t>ΑΦΡΟΔΙΤΗ ΣΤΑΜΠΟΥΛΗ:</w:t>
      </w:r>
      <w:r>
        <w:rPr>
          <w:rFonts w:eastAsia="Times New Roman"/>
          <w:szCs w:val="24"/>
        </w:rPr>
        <w:t xml:space="preserve"> Ευχαριστώ, κύριε Πρόεδρε.</w:t>
      </w:r>
    </w:p>
    <w:p w14:paraId="0325F79B"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Κυρία και κύριοι Υπουργοί, </w:t>
      </w:r>
      <w:proofErr w:type="spellStart"/>
      <w:r>
        <w:rPr>
          <w:rFonts w:eastAsia="Times New Roman"/>
          <w:szCs w:val="24"/>
        </w:rPr>
        <w:t>συναδέλφισσες</w:t>
      </w:r>
      <w:proofErr w:type="spellEnd"/>
      <w:r>
        <w:rPr>
          <w:rFonts w:eastAsia="Times New Roman"/>
          <w:szCs w:val="24"/>
        </w:rPr>
        <w:t xml:space="preserve"> και συνάδελφοι, μετά από τόσες ώρες συνεδ</w:t>
      </w:r>
      <w:r>
        <w:rPr>
          <w:rFonts w:eastAsia="Times New Roman"/>
          <w:szCs w:val="24"/>
        </w:rPr>
        <w:t xml:space="preserve">ρίασης δεν νομίζω ότι μένει κάτι να προστεθεί αναφορικά με το υπό συζήτηση </w:t>
      </w:r>
      <w:r>
        <w:rPr>
          <w:rFonts w:eastAsia="Times New Roman"/>
          <w:szCs w:val="24"/>
        </w:rPr>
        <w:lastRenderedPageBreak/>
        <w:t xml:space="preserve">νομοσχέδιο, γι’ αυτό και θα προσπαθήσω απλώς να ανακεφαλαιώσω αυτά που δεν πρέπει να ξεχνάμε. </w:t>
      </w:r>
    </w:p>
    <w:p w14:paraId="0325F79C"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νομοσχέδιο που συζητάμε σήμερα, λοιπόν, αποτελεί βήμα για την αναδόμηση του κοινωνι</w:t>
      </w:r>
      <w:r>
        <w:rPr>
          <w:rFonts w:eastAsia="Times New Roman"/>
          <w:szCs w:val="24"/>
        </w:rPr>
        <w:t xml:space="preserve">κού κράτους στην Ελλάδα, ενός κράτους που δεν θα είναι απλά </w:t>
      </w:r>
      <w:proofErr w:type="spellStart"/>
      <w:r>
        <w:rPr>
          <w:rFonts w:eastAsia="Times New Roman"/>
          <w:szCs w:val="24"/>
        </w:rPr>
        <w:t>πάροχος</w:t>
      </w:r>
      <w:proofErr w:type="spellEnd"/>
      <w:r>
        <w:rPr>
          <w:rFonts w:eastAsia="Times New Roman"/>
          <w:szCs w:val="24"/>
        </w:rPr>
        <w:t xml:space="preserve"> επιδομάτων και χορηγός ιδρυμάτων με ό,τι περισσεύει από την κατασπατάληση του δημόσιου πλούτου και την ιδιοποίησή του από επιτήδειους, αλλά ενός κράτους που θα έχει την ευθύνη της φροντίδα</w:t>
      </w:r>
      <w:r>
        <w:rPr>
          <w:rFonts w:eastAsia="Times New Roman"/>
          <w:szCs w:val="24"/>
        </w:rPr>
        <w:t xml:space="preserve">ς των πολιτών του από τη γέννησή </w:t>
      </w:r>
      <w:r>
        <w:rPr>
          <w:rFonts w:eastAsia="Times New Roman"/>
          <w:szCs w:val="24"/>
        </w:rPr>
        <w:t xml:space="preserve">τους. </w:t>
      </w:r>
      <w:proofErr w:type="spellStart"/>
      <w:r>
        <w:rPr>
          <w:rFonts w:eastAsia="Times New Roman"/>
          <w:szCs w:val="24"/>
        </w:rPr>
        <w:t>Έ</w:t>
      </w:r>
      <w:r>
        <w:rPr>
          <w:rFonts w:eastAsia="Times New Roman"/>
          <w:szCs w:val="24"/>
        </w:rPr>
        <w:t>νός</w:t>
      </w:r>
      <w:proofErr w:type="spellEnd"/>
      <w:r>
        <w:rPr>
          <w:rFonts w:eastAsia="Times New Roman"/>
          <w:szCs w:val="24"/>
        </w:rPr>
        <w:t xml:space="preserve"> κράτους που θα έχει τους θεσμούς, τις πρόνοιες, τις πολιτικές και τους ελεγκτικούς μηχανισμούς οι οποίοι δεν θα εγκαταλείπουν στην τύχη τους τα πιο ευάλωτα μέλη της κοινωνίας, αφού απλώς τους εξασφαλίσουν μια στο</w:t>
      </w:r>
      <w:r>
        <w:rPr>
          <w:rFonts w:eastAsia="Times New Roman"/>
          <w:szCs w:val="24"/>
        </w:rPr>
        <w:t xml:space="preserve">ιχειώδη επιβίωση -και αυτό δανειστών </w:t>
      </w:r>
      <w:proofErr w:type="spellStart"/>
      <w:r>
        <w:rPr>
          <w:rFonts w:eastAsia="Times New Roman"/>
          <w:szCs w:val="24"/>
        </w:rPr>
        <w:t>θελόντων</w:t>
      </w:r>
      <w:proofErr w:type="spellEnd"/>
      <w:r>
        <w:rPr>
          <w:rFonts w:eastAsia="Times New Roman"/>
          <w:szCs w:val="24"/>
        </w:rPr>
        <w:t xml:space="preserve"> και μνημονίων επιτρεπόντων-, αλλά θα τους προστατεύει στο κάθε τους βήμα, θα υπερασπίζεται τα δικαιώματά τους και θα τους εξασφαλίζει ένα </w:t>
      </w:r>
      <w:proofErr w:type="spellStart"/>
      <w:r>
        <w:rPr>
          <w:rFonts w:eastAsia="Times New Roman"/>
          <w:szCs w:val="24"/>
        </w:rPr>
        <w:t>αξιοβίωτο</w:t>
      </w:r>
      <w:proofErr w:type="spellEnd"/>
      <w:r>
        <w:rPr>
          <w:rFonts w:eastAsia="Times New Roman"/>
          <w:szCs w:val="24"/>
        </w:rPr>
        <w:t xml:space="preserve"> μέλλον</w:t>
      </w:r>
      <w:r>
        <w:rPr>
          <w:rFonts w:eastAsia="Times New Roman"/>
          <w:szCs w:val="24"/>
        </w:rPr>
        <w:t>. Έ</w:t>
      </w:r>
      <w:r>
        <w:rPr>
          <w:rFonts w:eastAsia="Times New Roman"/>
          <w:szCs w:val="24"/>
        </w:rPr>
        <w:t>να άρτια δομημένο σύστημα που καθοδηγείται και ελέγχε</w:t>
      </w:r>
      <w:r>
        <w:rPr>
          <w:rFonts w:eastAsia="Times New Roman"/>
          <w:szCs w:val="24"/>
        </w:rPr>
        <w:t xml:space="preserve">ται από το Εθνικό Συμβούλιο Αναδοχής και Υιοθεσιών. </w:t>
      </w:r>
    </w:p>
    <w:p w14:paraId="0325F79D"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Έκκληση, κυρία Υπουργέ: Εκτός από τις υιοθεσίες υπάρχουν και οι </w:t>
      </w:r>
      <w:proofErr w:type="spellStart"/>
      <w:r>
        <w:rPr>
          <w:rFonts w:eastAsia="Times New Roman"/>
          <w:szCs w:val="24"/>
        </w:rPr>
        <w:t>θυγατεροθεσίες</w:t>
      </w:r>
      <w:proofErr w:type="spellEnd"/>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εν ξέρω ποιες είναι περισσότερες</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ς τελειώνουμε με τον ξεπερασμένο αυτόν όρο που παραπέμπει στα </w:t>
      </w:r>
      <w:r>
        <w:rPr>
          <w:rFonts w:eastAsia="Times New Roman"/>
          <w:szCs w:val="24"/>
        </w:rPr>
        <w:t>«</w:t>
      </w:r>
      <w:r>
        <w:rPr>
          <w:rFonts w:eastAsia="Times New Roman"/>
          <w:szCs w:val="24"/>
        </w:rPr>
        <w:t>δύο παιδιά και ένα κορίτ</w:t>
      </w:r>
      <w:r>
        <w:rPr>
          <w:rFonts w:eastAsia="Times New Roman"/>
          <w:szCs w:val="24"/>
        </w:rPr>
        <w:t>σι</w:t>
      </w:r>
      <w:r>
        <w:rPr>
          <w:rFonts w:eastAsia="Times New Roman"/>
          <w:szCs w:val="24"/>
        </w:rPr>
        <w:t>»</w:t>
      </w:r>
      <w:r>
        <w:rPr>
          <w:rFonts w:eastAsia="Times New Roman"/>
          <w:szCs w:val="24"/>
        </w:rPr>
        <w:t xml:space="preserve"> και ας καθιερώσουμε επίσημα τον δόκιμο όρο «</w:t>
      </w:r>
      <w:proofErr w:type="spellStart"/>
      <w:r>
        <w:rPr>
          <w:rFonts w:eastAsia="Times New Roman"/>
          <w:szCs w:val="24"/>
        </w:rPr>
        <w:t>τεκνοθεσία</w:t>
      </w:r>
      <w:proofErr w:type="spellEnd"/>
      <w:r>
        <w:rPr>
          <w:rFonts w:eastAsia="Times New Roman"/>
          <w:szCs w:val="24"/>
        </w:rPr>
        <w:t xml:space="preserve">». </w:t>
      </w:r>
    </w:p>
    <w:p w14:paraId="0325F79E" w14:textId="77777777" w:rsidR="002A39CD" w:rsidRDefault="007F4A7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szCs w:val="24"/>
        </w:rPr>
        <w:t>Μιλάμε για ένα σύστημα, λοιπόν, που καθοδηγείται και ελέγχεται από το Εθνικό Συμβούλιο Αναδοχής και Υιοθεσιών –προς το παρόν-, διευθύνεται από το Εθνικό Κέντρο Κοινωνικής Αλληλεγγύης, συντονίζει</w:t>
      </w:r>
      <w:r>
        <w:rPr>
          <w:rFonts w:eastAsia="Times New Roman"/>
          <w:szCs w:val="24"/>
        </w:rPr>
        <w:t xml:space="preserve"> τις αντίστοιχες δημόσιες υπηρεσίες, ενσωματώνει την προσφορά των δημόσιων και ιδιωτικών ιδρυμάτων, αξιοποιεί το επιστημονικό δυναμικό του κλάδου των κοινωνικών λειτουργών, αλλά και τις δυνατότητες ηλεκτρονικής υποστήριξης της ΗΔΙΚΑ, με στόχο τα λιγότερο τ</w:t>
      </w:r>
      <w:r>
        <w:rPr>
          <w:rFonts w:eastAsia="Times New Roman"/>
          <w:szCs w:val="24"/>
        </w:rPr>
        <w:t>υχερά παιδιά σε αυτήν τη χώρα να πάψουν να ξεχνιούνται σε μαιευτήρια και να λιμνάζουν σε ιδρύματα</w:t>
      </w:r>
      <w:r>
        <w:rPr>
          <w:rFonts w:eastAsia="Times New Roman"/>
          <w:szCs w:val="24"/>
        </w:rPr>
        <w:t xml:space="preserve">, </w:t>
      </w:r>
      <w:r>
        <w:rPr>
          <w:rFonts w:eastAsia="Times New Roman" w:cs="Times New Roman"/>
          <w:szCs w:val="24"/>
        </w:rPr>
        <w:t>ν</w:t>
      </w:r>
      <w:r>
        <w:rPr>
          <w:rFonts w:eastAsia="Times New Roman" w:cs="Times New Roman"/>
          <w:szCs w:val="24"/>
        </w:rPr>
        <w:t>α πάψουν να τιμωρούνται δυσανάλογα και με καταστροφικές συνέπειες για τυχόν παρα</w:t>
      </w:r>
      <w:r>
        <w:rPr>
          <w:rFonts w:eastAsia="Times New Roman" w:cs="Times New Roman"/>
          <w:szCs w:val="24"/>
        </w:rPr>
        <w:lastRenderedPageBreak/>
        <w:t>βάσεις</w:t>
      </w:r>
      <w:r w:rsidRPr="000E27C7">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πάψουν να στερούνται το περιβάλλον</w:t>
      </w:r>
      <w:r>
        <w:rPr>
          <w:rFonts w:eastAsia="Times New Roman" w:cs="Times New Roman"/>
          <w:szCs w:val="24"/>
        </w:rPr>
        <w:t>,</w:t>
      </w:r>
      <w:r>
        <w:rPr>
          <w:rFonts w:eastAsia="Times New Roman" w:cs="Times New Roman"/>
          <w:szCs w:val="24"/>
        </w:rPr>
        <w:t xml:space="preserve"> που θα τα βοηθήσει να επουλώσουν τα τραύματα, να αναπληρώσουν τις απώλειες και να αναπτυχθούν απρόσκοπτα.</w:t>
      </w:r>
    </w:p>
    <w:p w14:paraId="0325F79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Με εργαλεία το </w:t>
      </w:r>
      <w:r>
        <w:rPr>
          <w:rFonts w:eastAsia="Times New Roman" w:cs="Times New Roman"/>
          <w:szCs w:val="24"/>
        </w:rPr>
        <w:t>Ε</w:t>
      </w:r>
      <w:r>
        <w:rPr>
          <w:rFonts w:eastAsia="Times New Roman" w:cs="Times New Roman"/>
          <w:szCs w:val="24"/>
        </w:rPr>
        <w:t xml:space="preserve">θνικό και τα </w:t>
      </w:r>
      <w:r>
        <w:rPr>
          <w:rFonts w:eastAsia="Times New Roman" w:cs="Times New Roman"/>
          <w:szCs w:val="24"/>
        </w:rPr>
        <w:t>Ε</w:t>
      </w:r>
      <w:r>
        <w:rPr>
          <w:rFonts w:eastAsia="Times New Roman" w:cs="Times New Roman"/>
          <w:szCs w:val="24"/>
        </w:rPr>
        <w:t xml:space="preserve">ιδικά </w:t>
      </w:r>
      <w:r>
        <w:rPr>
          <w:rFonts w:eastAsia="Times New Roman" w:cs="Times New Roman"/>
          <w:szCs w:val="24"/>
        </w:rPr>
        <w:t>Μ</w:t>
      </w:r>
      <w:r>
        <w:rPr>
          <w:rFonts w:eastAsia="Times New Roman" w:cs="Times New Roman"/>
          <w:szCs w:val="24"/>
        </w:rPr>
        <w:t xml:space="preserve">ητρώα </w:t>
      </w:r>
      <w:r>
        <w:rPr>
          <w:rFonts w:eastAsia="Times New Roman" w:cs="Times New Roman"/>
          <w:szCs w:val="24"/>
        </w:rPr>
        <w:t>Α</w:t>
      </w:r>
      <w:r>
        <w:rPr>
          <w:rFonts w:eastAsia="Times New Roman" w:cs="Times New Roman"/>
          <w:szCs w:val="24"/>
        </w:rPr>
        <w:t xml:space="preserve">νηλίκων, το </w:t>
      </w:r>
      <w:r>
        <w:rPr>
          <w:rFonts w:eastAsia="Times New Roman" w:cs="Times New Roman"/>
          <w:szCs w:val="24"/>
        </w:rPr>
        <w:t>Ε</w:t>
      </w:r>
      <w:r>
        <w:rPr>
          <w:rFonts w:eastAsia="Times New Roman" w:cs="Times New Roman"/>
          <w:szCs w:val="24"/>
        </w:rPr>
        <w:t xml:space="preserve">θνικό και τα </w:t>
      </w:r>
      <w:r>
        <w:rPr>
          <w:rFonts w:eastAsia="Times New Roman" w:cs="Times New Roman"/>
          <w:szCs w:val="24"/>
        </w:rPr>
        <w:t>Ε</w:t>
      </w:r>
      <w:r>
        <w:rPr>
          <w:rFonts w:eastAsia="Times New Roman" w:cs="Times New Roman"/>
          <w:szCs w:val="24"/>
        </w:rPr>
        <w:t xml:space="preserve">ιδικά </w:t>
      </w:r>
      <w:r>
        <w:rPr>
          <w:rFonts w:eastAsia="Times New Roman" w:cs="Times New Roman"/>
          <w:szCs w:val="24"/>
        </w:rPr>
        <w:t>Μ</w:t>
      </w:r>
      <w:r>
        <w:rPr>
          <w:rFonts w:eastAsia="Times New Roman" w:cs="Times New Roman"/>
          <w:szCs w:val="24"/>
        </w:rPr>
        <w:t xml:space="preserve">ητρώα </w:t>
      </w:r>
      <w:r>
        <w:rPr>
          <w:rFonts w:eastAsia="Times New Roman" w:cs="Times New Roman"/>
          <w:szCs w:val="24"/>
        </w:rPr>
        <w:t>Υ</w:t>
      </w:r>
      <w:r>
        <w:rPr>
          <w:rFonts w:eastAsia="Times New Roman" w:cs="Times New Roman"/>
          <w:szCs w:val="24"/>
        </w:rPr>
        <w:t xml:space="preserve">ποψηφίων </w:t>
      </w:r>
      <w:r>
        <w:rPr>
          <w:rFonts w:eastAsia="Times New Roman" w:cs="Times New Roman"/>
          <w:szCs w:val="24"/>
        </w:rPr>
        <w:t>Α</w:t>
      </w:r>
      <w:r>
        <w:rPr>
          <w:rFonts w:eastAsia="Times New Roman" w:cs="Times New Roman"/>
          <w:szCs w:val="24"/>
        </w:rPr>
        <w:t xml:space="preserve">ναδόχων </w:t>
      </w:r>
      <w:r>
        <w:rPr>
          <w:rFonts w:eastAsia="Times New Roman" w:cs="Times New Roman"/>
          <w:szCs w:val="24"/>
        </w:rPr>
        <w:t>Γ</w:t>
      </w:r>
      <w:r>
        <w:rPr>
          <w:rFonts w:eastAsia="Times New Roman" w:cs="Times New Roman"/>
          <w:szCs w:val="24"/>
        </w:rPr>
        <w:t xml:space="preserve">ονέων και το </w:t>
      </w:r>
      <w:r>
        <w:rPr>
          <w:rFonts w:eastAsia="Times New Roman" w:cs="Times New Roman"/>
          <w:szCs w:val="24"/>
        </w:rPr>
        <w:t>Ε</w:t>
      </w:r>
      <w:r>
        <w:rPr>
          <w:rFonts w:eastAsia="Times New Roman" w:cs="Times New Roman"/>
          <w:szCs w:val="24"/>
        </w:rPr>
        <w:t xml:space="preserve">θνικό και τα </w:t>
      </w:r>
      <w:r>
        <w:rPr>
          <w:rFonts w:eastAsia="Times New Roman" w:cs="Times New Roman"/>
          <w:szCs w:val="24"/>
        </w:rPr>
        <w:t>Ε</w:t>
      </w:r>
      <w:r>
        <w:rPr>
          <w:rFonts w:eastAsia="Times New Roman" w:cs="Times New Roman"/>
          <w:szCs w:val="24"/>
        </w:rPr>
        <w:t xml:space="preserve">ιδικά </w:t>
      </w:r>
      <w:r>
        <w:rPr>
          <w:rFonts w:eastAsia="Times New Roman" w:cs="Times New Roman"/>
          <w:szCs w:val="24"/>
        </w:rPr>
        <w:t>Μ</w:t>
      </w:r>
      <w:r>
        <w:rPr>
          <w:rFonts w:eastAsia="Times New Roman" w:cs="Times New Roman"/>
          <w:szCs w:val="24"/>
        </w:rPr>
        <w:t xml:space="preserve">ητρώα </w:t>
      </w:r>
      <w:r>
        <w:rPr>
          <w:rFonts w:eastAsia="Times New Roman" w:cs="Times New Roman"/>
          <w:szCs w:val="24"/>
        </w:rPr>
        <w:t>Υ</w:t>
      </w:r>
      <w:r>
        <w:rPr>
          <w:rFonts w:eastAsia="Times New Roman" w:cs="Times New Roman"/>
          <w:szCs w:val="24"/>
        </w:rPr>
        <w:t>ποψ</w:t>
      </w:r>
      <w:r>
        <w:rPr>
          <w:rFonts w:eastAsia="Times New Roman" w:cs="Times New Roman"/>
          <w:szCs w:val="24"/>
        </w:rPr>
        <w:t xml:space="preserve">ηφίων </w:t>
      </w:r>
      <w:r>
        <w:rPr>
          <w:rFonts w:eastAsia="Times New Roman" w:cs="Times New Roman"/>
          <w:szCs w:val="24"/>
        </w:rPr>
        <w:t>Θ</w:t>
      </w:r>
      <w:r>
        <w:rPr>
          <w:rFonts w:eastAsia="Times New Roman" w:cs="Times New Roman"/>
          <w:szCs w:val="24"/>
        </w:rPr>
        <w:t xml:space="preserve">ετών </w:t>
      </w:r>
      <w:r>
        <w:rPr>
          <w:rFonts w:eastAsia="Times New Roman" w:cs="Times New Roman"/>
          <w:szCs w:val="24"/>
        </w:rPr>
        <w:t>Γ</w:t>
      </w:r>
      <w:r>
        <w:rPr>
          <w:rFonts w:eastAsia="Times New Roman" w:cs="Times New Roman"/>
          <w:szCs w:val="24"/>
        </w:rPr>
        <w:t>ονέων, οι άνθρωποι που επιθυμούν να παίξουν τον έναν ή τον άλλον από τους αναφερθέντες ρόλους στη ζωή ενός παιδιού, εντοπίζονται, ελέγχονται, κρίνονται με τα διαφορετικά κριτήρια που επιβάλλονται σε κάθε μία από τις δύο περιπτώσεις, επιμορφώνο</w:t>
      </w:r>
      <w:r>
        <w:rPr>
          <w:rFonts w:eastAsia="Times New Roman" w:cs="Times New Roman"/>
          <w:szCs w:val="24"/>
        </w:rPr>
        <w:t>νται και αξιολογούνται οριστικά, όπως επιβάλλεται για τους θετούς γονείς, κατ’ επανάληψη και όσο κρατάει η αναδοχή για τους ανάδοχους γονείς.</w:t>
      </w:r>
    </w:p>
    <w:p w14:paraId="0325F7A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Ορθά αποκλείονται άνθρωποι</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βαρύνονται</w:t>
      </w:r>
      <w:proofErr w:type="spellEnd"/>
      <w:r>
        <w:rPr>
          <w:rFonts w:eastAsia="Times New Roman" w:cs="Times New Roman"/>
          <w:szCs w:val="24"/>
        </w:rPr>
        <w:t xml:space="preserve"> με συγκεκριμένα αδικήματα και ορθά ο οποιοσδήποτε σεξουαλικός προσανατο</w:t>
      </w:r>
      <w:r>
        <w:rPr>
          <w:rFonts w:eastAsia="Times New Roman" w:cs="Times New Roman"/>
          <w:szCs w:val="24"/>
        </w:rPr>
        <w:t>λισμός δεν συνιστά αδίκημα στις σύγ</w:t>
      </w:r>
      <w:r>
        <w:rPr>
          <w:rFonts w:eastAsia="Times New Roman" w:cs="Times New Roman"/>
          <w:szCs w:val="24"/>
        </w:rPr>
        <w:lastRenderedPageBreak/>
        <w:t>χρονες κοινωνίες και δεν μπορεί να είναι αιτία για διακρίσεις και αποκλεισμούς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ποκλεισμό από την αναδοχή στη συγκεκριμένη περίπτωση, όπως θα ήθελαν οι προκαταλήψεις και οι φοβίες κάποιων.</w:t>
      </w:r>
    </w:p>
    <w:p w14:paraId="0325F7A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Όσον αφορά πιθανά προβλήματα υγ</w:t>
      </w:r>
      <w:r>
        <w:rPr>
          <w:rFonts w:eastAsia="Times New Roman" w:cs="Times New Roman"/>
          <w:szCs w:val="24"/>
        </w:rPr>
        <w:t>είας ή οικονομικά προβλήματα, όντως τίθεται πολύ σοβαρ</w:t>
      </w:r>
      <w:r>
        <w:rPr>
          <w:rFonts w:eastAsia="Times New Roman" w:cs="Times New Roman"/>
          <w:szCs w:val="24"/>
        </w:rPr>
        <w:t>ά</w:t>
      </w:r>
      <w:r>
        <w:rPr>
          <w:rFonts w:eastAsia="Times New Roman" w:cs="Times New Roman"/>
          <w:szCs w:val="24"/>
        </w:rPr>
        <w:t xml:space="preserve"> το ερώτημα από ποιο όριο και πάνω επηρεάζουν αρνητικά τη δυνατότητα φροντίδας ενός παιδιού. Αντίθετα, κανείς και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δεν μπορεί να θεωρείται υπεράνω υποψίας για κάποιας μορφής παιδική κακοποίηση, ό</w:t>
      </w:r>
      <w:r>
        <w:rPr>
          <w:rFonts w:eastAsia="Times New Roman" w:cs="Times New Roman"/>
          <w:szCs w:val="24"/>
        </w:rPr>
        <w:t>πως δείχνει και η τραγική ιστορία της Κύπρου και κάθε σχετικό σήμα</w:t>
      </w:r>
      <w:r>
        <w:rPr>
          <w:rFonts w:eastAsia="Times New Roman" w:cs="Times New Roman"/>
          <w:szCs w:val="24"/>
        </w:rPr>
        <w:t>,</w:t>
      </w:r>
      <w:r>
        <w:rPr>
          <w:rFonts w:eastAsia="Times New Roman" w:cs="Times New Roman"/>
          <w:szCs w:val="24"/>
        </w:rPr>
        <w:t xml:space="preserve"> που εκπέμπει ένα παιδί</w:t>
      </w:r>
      <w:r>
        <w:rPr>
          <w:rFonts w:eastAsia="Times New Roman" w:cs="Times New Roman"/>
          <w:szCs w:val="24"/>
        </w:rPr>
        <w:t>,</w:t>
      </w:r>
      <w:r>
        <w:rPr>
          <w:rFonts w:eastAsia="Times New Roman" w:cs="Times New Roman"/>
          <w:szCs w:val="24"/>
        </w:rPr>
        <w:t xml:space="preserve"> ρητό ή άρρητο, πρέπει να αξιολογείται και να ελέγχεται για βιολογικούς και μη γονείς. Όμως, δεν είναι αυτό το θέμα μας σήμερα.</w:t>
      </w:r>
    </w:p>
    <w:p w14:paraId="0325F7A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Ορθά, επίσης, οι πρόνοιες για την ανα</w:t>
      </w:r>
      <w:r>
        <w:rPr>
          <w:rFonts w:eastAsia="Times New Roman" w:cs="Times New Roman"/>
          <w:szCs w:val="24"/>
        </w:rPr>
        <w:t xml:space="preserve">δοχή δεν σταματούν στην τυπική ενηλικίωση των δεκαοκτώ ετών, αλλά επεκτείνονται στην ολοκλήρωση των σπουδών, ακόμη και των στρατιωτικών υποχρεώσεων του παιδιού σε αναδοχή και ορθά υπάρχουν οι </w:t>
      </w:r>
      <w:r>
        <w:rPr>
          <w:rFonts w:eastAsia="Times New Roman" w:cs="Times New Roman"/>
          <w:szCs w:val="24"/>
        </w:rPr>
        <w:lastRenderedPageBreak/>
        <w:t>ειδικές ρυθμίσεις της επαγγελματικής αναδοχής για τις περιπτώσει</w:t>
      </w:r>
      <w:r>
        <w:rPr>
          <w:rFonts w:eastAsia="Times New Roman" w:cs="Times New Roman"/>
          <w:szCs w:val="24"/>
        </w:rPr>
        <w:t>ς εκείνες</w:t>
      </w:r>
      <w:r>
        <w:rPr>
          <w:rFonts w:eastAsia="Times New Roman" w:cs="Times New Roman"/>
          <w:szCs w:val="24"/>
        </w:rPr>
        <w:t>,</w:t>
      </w:r>
      <w:r>
        <w:rPr>
          <w:rFonts w:eastAsia="Times New Roman" w:cs="Times New Roman"/>
          <w:szCs w:val="24"/>
        </w:rPr>
        <w:t xml:space="preserve"> που η κατάσταση του παιδιού απαιτεί ειδική</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οιονεί</w:t>
      </w:r>
      <w:proofErr w:type="spellEnd"/>
      <w:r>
        <w:rPr>
          <w:rFonts w:eastAsia="Times New Roman" w:cs="Times New Roman"/>
          <w:szCs w:val="24"/>
        </w:rPr>
        <w:t xml:space="preserve"> επαγγελματική</w:t>
      </w:r>
      <w:r>
        <w:rPr>
          <w:rFonts w:eastAsia="Times New Roman" w:cs="Times New Roman"/>
          <w:szCs w:val="24"/>
        </w:rPr>
        <w:t>,</w:t>
      </w:r>
      <w:r>
        <w:rPr>
          <w:rFonts w:eastAsia="Times New Roman" w:cs="Times New Roman"/>
          <w:szCs w:val="24"/>
        </w:rPr>
        <w:t xml:space="preserve"> φροντίδα. </w:t>
      </w:r>
    </w:p>
    <w:p w14:paraId="0325F7A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Ορθά, επίσης, η τήρηση ειδικών και εθνικού μητρώου αναδοχών και εθνικού μητρώου υιοθεσιών εξασφαλίζει –με τήρηση πάντα της νομοθεσίας για τα προσωπικά δεδομένα- ότι </w:t>
      </w:r>
      <w:r>
        <w:rPr>
          <w:rFonts w:eastAsia="Times New Roman" w:cs="Times New Roman"/>
          <w:szCs w:val="24"/>
        </w:rPr>
        <w:t>κάθε ενδιαφερόμενος και ενδιαφερόμενη μετά την ενηλικίωση θα μπορεί να πληροφορηθεί τα διαθέσιμα στοιχεία για τη βιολογική του οικογένεια.</w:t>
      </w:r>
    </w:p>
    <w:p w14:paraId="0325F7A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 άρτιο νομοθέτημα που αναβαθμίζει την προστασία του παιδιού στη χώρα μας και αξίζει την υποστήριξή μ</w:t>
      </w:r>
      <w:r>
        <w:rPr>
          <w:rFonts w:eastAsia="Times New Roman" w:cs="Times New Roman"/>
          <w:szCs w:val="24"/>
        </w:rPr>
        <w:t>ας.</w:t>
      </w:r>
    </w:p>
    <w:p w14:paraId="0325F7A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25F7A6" w14:textId="77777777" w:rsidR="002A39CD" w:rsidRDefault="007F4A76">
      <w:pPr>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0325F7A7" w14:textId="77777777" w:rsidR="002A39CD" w:rsidRDefault="007F4A76">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Μάριος Γεωργιάδης</w:t>
      </w:r>
      <w:r w:rsidRPr="008238F0">
        <w:rPr>
          <w:rFonts w:eastAsia="Times New Roman" w:cs="Times New Roman"/>
          <w:b/>
          <w:szCs w:val="24"/>
        </w:rPr>
        <w:t>):</w:t>
      </w:r>
      <w:r>
        <w:rPr>
          <w:rFonts w:eastAsia="Times New Roman" w:cs="Times New Roman"/>
          <w:szCs w:val="24"/>
        </w:rPr>
        <w:t xml:space="preserve"> Ευχαριστούμε πολύ.</w:t>
      </w:r>
    </w:p>
    <w:p w14:paraId="0325F7A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Ο κ. Παππάς έχει τον λόγο για πέντε λεπτά.</w:t>
      </w:r>
    </w:p>
    <w:p w14:paraId="0325F7A9" w14:textId="77777777" w:rsidR="002A39CD" w:rsidRDefault="007F4A76">
      <w:pPr>
        <w:spacing w:line="600" w:lineRule="auto"/>
        <w:ind w:firstLine="720"/>
        <w:contextualSpacing/>
        <w:jc w:val="both"/>
        <w:rPr>
          <w:rFonts w:eastAsia="Times New Roman" w:cs="Times New Roman"/>
          <w:szCs w:val="24"/>
        </w:rPr>
      </w:pPr>
      <w:r w:rsidRPr="005422D9">
        <w:rPr>
          <w:rFonts w:eastAsia="Times New Roman" w:cs="Times New Roman"/>
          <w:b/>
          <w:szCs w:val="24"/>
        </w:rPr>
        <w:t xml:space="preserve">ΧΡΗΣΤΟΣ ΠΑΠΠΑΣ: </w:t>
      </w:r>
      <w:r>
        <w:rPr>
          <w:rFonts w:eastAsia="Times New Roman" w:cs="Times New Roman"/>
          <w:szCs w:val="24"/>
        </w:rPr>
        <w:t xml:space="preserve">Οφείλουμε ως εθνική </w:t>
      </w:r>
      <w:r>
        <w:rPr>
          <w:rFonts w:eastAsia="Times New Roman" w:cs="Times New Roman"/>
          <w:szCs w:val="24"/>
        </w:rPr>
        <w:t>Α</w:t>
      </w:r>
      <w:r>
        <w:rPr>
          <w:rFonts w:eastAsia="Times New Roman" w:cs="Times New Roman"/>
          <w:szCs w:val="24"/>
        </w:rPr>
        <w:t xml:space="preserve">ντιπολίτευση κατ’ </w:t>
      </w:r>
      <w:proofErr w:type="spellStart"/>
      <w:r>
        <w:rPr>
          <w:rFonts w:eastAsia="Times New Roman" w:cs="Times New Roman"/>
          <w:szCs w:val="24"/>
        </w:rPr>
        <w:t>ουσίαν</w:t>
      </w:r>
      <w:proofErr w:type="spellEnd"/>
      <w:r>
        <w:rPr>
          <w:rFonts w:eastAsia="Times New Roman" w:cs="Times New Roman"/>
          <w:szCs w:val="24"/>
        </w:rPr>
        <w:t>, σε αυτήν εδώ τη Βουλή, να επισημαίνο</w:t>
      </w:r>
      <w:r>
        <w:rPr>
          <w:rFonts w:eastAsia="Times New Roman" w:cs="Times New Roman"/>
          <w:szCs w:val="24"/>
        </w:rPr>
        <w:t xml:space="preserve">υμε αρνητικά, να καταγγέλλουμε, να στηλιτεύουμε τέτοια </w:t>
      </w:r>
      <w:r>
        <w:rPr>
          <w:rFonts w:eastAsia="Times New Roman" w:cs="Times New Roman"/>
          <w:szCs w:val="24"/>
        </w:rPr>
        <w:lastRenderedPageBreak/>
        <w:t xml:space="preserve">κατάπτυστα, τέτοια απαράδεκτα νομοθετήματα όχι γιατί η ελληνική κοινωνία είναι </w:t>
      </w:r>
      <w:r w:rsidRPr="00397181">
        <w:rPr>
          <w:rFonts w:eastAsia="Times New Roman" w:cs="Times New Roman"/>
          <w:szCs w:val="24"/>
        </w:rPr>
        <w:t xml:space="preserve">ευεπίφορη </w:t>
      </w:r>
      <w:r>
        <w:rPr>
          <w:rFonts w:eastAsia="Times New Roman" w:cs="Times New Roman"/>
          <w:szCs w:val="24"/>
        </w:rPr>
        <w:t>στο να δεχθεί τα «νέα ήθη», αλλά για να αποσοβηθεί βαθμιαία η παρακμή και η αλλοίωση αυτής της κοινωνίας και ειδ</w:t>
      </w:r>
      <w:r>
        <w:rPr>
          <w:rFonts w:eastAsia="Times New Roman" w:cs="Times New Roman"/>
          <w:szCs w:val="24"/>
        </w:rPr>
        <w:t>ικότερα το μέλλον της νέας γενιάς. Αυτή τη νέα γενιά προσπαθούν οι πολιτικοί αρουραίοι του σήμερα μέσω του πολιτικού συστήματος να διαβρώσουν και να καταστήσουν αυτά τα νέα παιδιά έρμαιο ενός άκρατου καταναλωτισμού και να τα βάλουν μέσα στη δίνη των εκφυλι</w:t>
      </w:r>
      <w:r>
        <w:rPr>
          <w:rFonts w:eastAsia="Times New Roman" w:cs="Times New Roman"/>
          <w:szCs w:val="24"/>
        </w:rPr>
        <w:t>στικών τάσεων της νέας τάξης και της παγκοσμιοποίησης.</w:t>
      </w:r>
    </w:p>
    <w:p w14:paraId="0325F7A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καταδεικνύουμε τους ευσεβείς πόθους της Κυβερνήσεως, η οποία, κατ’ </w:t>
      </w:r>
      <w:proofErr w:type="spellStart"/>
      <w:r>
        <w:rPr>
          <w:rFonts w:eastAsia="Times New Roman" w:cs="Times New Roman"/>
          <w:szCs w:val="24"/>
        </w:rPr>
        <w:t>ουσίαν</w:t>
      </w:r>
      <w:proofErr w:type="spellEnd"/>
      <w:r>
        <w:rPr>
          <w:rFonts w:eastAsia="Times New Roman" w:cs="Times New Roman"/>
          <w:szCs w:val="24"/>
        </w:rPr>
        <w:t xml:space="preserve"> στοχεύει σε μια επιπλέον </w:t>
      </w:r>
      <w:proofErr w:type="spellStart"/>
      <w:r>
        <w:rPr>
          <w:rFonts w:eastAsia="Times New Roman" w:cs="Times New Roman"/>
          <w:szCs w:val="24"/>
        </w:rPr>
        <w:t>μπίζνα</w:t>
      </w:r>
      <w:proofErr w:type="spellEnd"/>
      <w:r>
        <w:rPr>
          <w:rFonts w:eastAsia="Times New Roman" w:cs="Times New Roman"/>
          <w:szCs w:val="24"/>
        </w:rPr>
        <w:t xml:space="preserve"> με αυτό το νομοσχέδιο, δηλαδή, στην προώθηση επιχειρηματικών συμφερόντων με τ</w:t>
      </w:r>
      <w:r>
        <w:rPr>
          <w:rFonts w:eastAsia="Times New Roman" w:cs="Times New Roman"/>
          <w:szCs w:val="24"/>
        </w:rPr>
        <w:t>η διαδικασία αναδοχής παιδιών μέσα από κέντρα φιλοξενίας λαθρομεταναστών κ.λπ.</w:t>
      </w:r>
      <w:r>
        <w:rPr>
          <w:rFonts w:eastAsia="Times New Roman" w:cs="Times New Roman"/>
          <w:szCs w:val="24"/>
        </w:rPr>
        <w:t>.</w:t>
      </w:r>
    </w:p>
    <w:p w14:paraId="0325F7A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Χρέος μας ως κίνημα της εθνικής αντιπολιτεύσεως είναι να ανατρέψουμε αυτό το </w:t>
      </w:r>
      <w:r>
        <w:rPr>
          <w:rFonts w:eastAsia="Times New Roman" w:cs="Times New Roman"/>
          <w:szCs w:val="24"/>
          <w:lang w:val="en-US"/>
        </w:rPr>
        <w:t>modus</w:t>
      </w:r>
      <w:r w:rsidRPr="00397181">
        <w:rPr>
          <w:rFonts w:eastAsia="Times New Roman" w:cs="Times New Roman"/>
          <w:szCs w:val="24"/>
        </w:rPr>
        <w:t xml:space="preserve"> </w:t>
      </w:r>
      <w:r>
        <w:rPr>
          <w:rFonts w:eastAsia="Times New Roman" w:cs="Times New Roman"/>
          <w:szCs w:val="24"/>
          <w:lang w:val="en-US"/>
        </w:rPr>
        <w:t>vivendi</w:t>
      </w:r>
      <w:r w:rsidRPr="00397181">
        <w:rPr>
          <w:rFonts w:eastAsia="Times New Roman" w:cs="Times New Roman"/>
          <w:szCs w:val="24"/>
        </w:rPr>
        <w:t xml:space="preserve"> </w:t>
      </w:r>
      <w:r>
        <w:rPr>
          <w:rFonts w:eastAsia="Times New Roman" w:cs="Times New Roman"/>
          <w:szCs w:val="24"/>
        </w:rPr>
        <w:t>και να ανασυνθέσουμε την κοινωνία μας κομμάτι-κομμάτι και να ξαναβάλουμε τα κύτταρά τ</w:t>
      </w:r>
      <w:r>
        <w:rPr>
          <w:rFonts w:eastAsia="Times New Roman" w:cs="Times New Roman"/>
          <w:szCs w:val="24"/>
        </w:rPr>
        <w:t>ης στη σωστή θέση.</w:t>
      </w:r>
    </w:p>
    <w:p w14:paraId="0325F7AC"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lastRenderedPageBreak/>
        <w:t>Χρέος μας ως κίνημα της εθνικής αντιπολίτευσης και της εθνικής αντίστασης είναι να πάρουμε την πατρίδα μας πίσω. Είναι γνωστό ότι ο όρος «αναδοχή» έχει κερδίσει έδαφος μέσω πολλών αμφιλεγόμενων διεθνών οργανώσεων</w:t>
      </w:r>
      <w:r>
        <w:rPr>
          <w:rFonts w:eastAsia="Times New Roman"/>
          <w:szCs w:val="24"/>
        </w:rPr>
        <w:t>,</w:t>
      </w:r>
      <w:r>
        <w:rPr>
          <w:rFonts w:eastAsia="Times New Roman"/>
          <w:szCs w:val="24"/>
        </w:rPr>
        <w:t xml:space="preserve"> που αντιμάχονται τα εθνικά μοντέλα κρατών και αποτελούν ένα υπονομευτικό, διαβρωτικό, ύποπτο ρόλο για το εθνικό μας συμφέρον.</w:t>
      </w:r>
    </w:p>
    <w:p w14:paraId="0325F7AD"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Μια τέτοια οργάνωση είναι η</w:t>
      </w:r>
      <w:r w:rsidRPr="00774C4A">
        <w:rPr>
          <w:rFonts w:eastAsia="Times New Roman"/>
          <w:szCs w:val="24"/>
        </w:rPr>
        <w:t xml:space="preserve"> </w:t>
      </w:r>
      <w:r>
        <w:rPr>
          <w:rFonts w:eastAsia="Times New Roman"/>
          <w:szCs w:val="24"/>
        </w:rPr>
        <w:t>γνωστή και διαβόητη</w:t>
      </w:r>
      <w:r w:rsidRPr="00774C4A">
        <w:rPr>
          <w:rFonts w:eastAsia="Times New Roman"/>
          <w:szCs w:val="24"/>
        </w:rPr>
        <w:t xml:space="preserve"> </w:t>
      </w:r>
      <w:r>
        <w:rPr>
          <w:rFonts w:eastAsia="Times New Roman"/>
          <w:szCs w:val="24"/>
        </w:rPr>
        <w:t>«</w:t>
      </w:r>
      <w:r>
        <w:rPr>
          <w:rFonts w:eastAsia="Times New Roman"/>
          <w:szCs w:val="24"/>
          <w:lang w:val="en-US"/>
        </w:rPr>
        <w:t>ACTIONAID</w:t>
      </w:r>
      <w:r>
        <w:rPr>
          <w:rFonts w:eastAsia="Times New Roman"/>
          <w:szCs w:val="24"/>
        </w:rPr>
        <w:t xml:space="preserve">», η οποία </w:t>
      </w:r>
      <w:proofErr w:type="spellStart"/>
      <w:r>
        <w:rPr>
          <w:rFonts w:eastAsia="Times New Roman"/>
          <w:szCs w:val="24"/>
        </w:rPr>
        <w:t>αυτοπροσδιορίζεται</w:t>
      </w:r>
      <w:proofErr w:type="spellEnd"/>
      <w:r>
        <w:rPr>
          <w:rFonts w:eastAsia="Times New Roman"/>
          <w:szCs w:val="24"/>
        </w:rPr>
        <w:t xml:space="preserve"> ως ανεξάρτητη διεθνής οργάνωση</w:t>
      </w:r>
      <w:r>
        <w:rPr>
          <w:rFonts w:eastAsia="Times New Roman"/>
          <w:szCs w:val="24"/>
        </w:rPr>
        <w:t>,</w:t>
      </w:r>
      <w:r>
        <w:rPr>
          <w:rFonts w:eastAsia="Times New Roman"/>
          <w:szCs w:val="24"/>
        </w:rPr>
        <w:t xml:space="preserve"> που θέλει να κινητοποιήσει την ελληνική κοινή γνώμη μέσα από εκστρατείες οι οποίες θα καταπολεμούν τον ρατσισμό και τον κοινωνικό αποκλεισμό. Και από την άλλη μεριά, είμαστε σίγουροι και είναι ηλίου φαεινότερο ότι </w:t>
      </w:r>
      <w:proofErr w:type="spellStart"/>
      <w:r>
        <w:rPr>
          <w:rFonts w:eastAsia="Times New Roman"/>
          <w:szCs w:val="24"/>
        </w:rPr>
        <w:t>ευρισκόμεθα</w:t>
      </w:r>
      <w:proofErr w:type="spellEnd"/>
      <w:r>
        <w:rPr>
          <w:rFonts w:eastAsia="Times New Roman"/>
          <w:szCs w:val="24"/>
        </w:rPr>
        <w:t xml:space="preserve"> μπροστά από μια ακόμη κερδοφό</w:t>
      </w:r>
      <w:r>
        <w:rPr>
          <w:rFonts w:eastAsia="Times New Roman"/>
          <w:szCs w:val="24"/>
        </w:rPr>
        <w:t xml:space="preserve">ρα </w:t>
      </w:r>
      <w:proofErr w:type="spellStart"/>
      <w:r>
        <w:rPr>
          <w:rFonts w:eastAsia="Times New Roman"/>
          <w:szCs w:val="24"/>
        </w:rPr>
        <w:t>μπίζνα</w:t>
      </w:r>
      <w:proofErr w:type="spellEnd"/>
      <w:r>
        <w:rPr>
          <w:rFonts w:eastAsia="Times New Roman"/>
          <w:szCs w:val="24"/>
        </w:rPr>
        <w:t xml:space="preserve"> του ΣΥΡΙΖΑ μέσω των ΜΚΟ, η οποία δυστυχώς τεχνηέντως ενδύεται τον μανδύα του </w:t>
      </w:r>
      <w:proofErr w:type="spellStart"/>
      <w:r>
        <w:rPr>
          <w:rFonts w:eastAsia="Times New Roman"/>
          <w:szCs w:val="24"/>
        </w:rPr>
        <w:t>φιλανθρωπισμού</w:t>
      </w:r>
      <w:proofErr w:type="spellEnd"/>
      <w:r>
        <w:rPr>
          <w:rFonts w:eastAsia="Times New Roman"/>
          <w:szCs w:val="24"/>
        </w:rPr>
        <w:t xml:space="preserve">, πόσο μάλλον τώρα που το </w:t>
      </w:r>
      <w:proofErr w:type="spellStart"/>
      <w:r>
        <w:rPr>
          <w:rFonts w:eastAsia="Times New Roman"/>
          <w:szCs w:val="24"/>
        </w:rPr>
        <w:t>διακύβευμα</w:t>
      </w:r>
      <w:proofErr w:type="spellEnd"/>
      <w:r>
        <w:rPr>
          <w:rFonts w:eastAsia="Times New Roman"/>
          <w:szCs w:val="24"/>
        </w:rPr>
        <w:t xml:space="preserve"> είναι μικρά παιδιά. </w:t>
      </w:r>
    </w:p>
    <w:p w14:paraId="0325F7AE"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lastRenderedPageBreak/>
        <w:t>Δεν είναι τυχαίο ότι στο άρθρο 2 προβλέπεται η σύσταση για πρώτη φορά Εθνικού Συμβουλίου Αναδοχής</w:t>
      </w:r>
      <w:r>
        <w:rPr>
          <w:rFonts w:eastAsia="Times New Roman"/>
          <w:szCs w:val="24"/>
        </w:rPr>
        <w:t xml:space="preserve"> και Υιοθεσίας. Και γιατί; Από πού εκπορεύεται αυτός ο υπερβάλλων ζήλος, κυρία Υπουργέ, για τη διάδοση των θεσμών της αναδοχής και υιοθεσίας; Μήπως αφορά και τους εμπλεκόμενους φορείς, δηλαδή αυτές τις διάφορες ΜΚΟ τύπου «</w:t>
      </w:r>
      <w:r>
        <w:rPr>
          <w:rFonts w:eastAsia="Times New Roman"/>
          <w:szCs w:val="24"/>
          <w:lang w:val="en-US"/>
        </w:rPr>
        <w:t>ACTIONAID</w:t>
      </w:r>
      <w:r>
        <w:rPr>
          <w:rFonts w:eastAsia="Times New Roman"/>
          <w:szCs w:val="24"/>
        </w:rPr>
        <w:t>», που έχει να κάνει με τ</w:t>
      </w:r>
      <w:r>
        <w:rPr>
          <w:rFonts w:eastAsia="Times New Roman"/>
          <w:szCs w:val="24"/>
        </w:rPr>
        <w:t>ην αδερφή του κ. Κυριάκου Μητσοτάκη, την κ</w:t>
      </w:r>
      <w:r>
        <w:rPr>
          <w:rFonts w:eastAsia="Times New Roman"/>
          <w:szCs w:val="24"/>
        </w:rPr>
        <w:t>.</w:t>
      </w:r>
      <w:r>
        <w:rPr>
          <w:rFonts w:eastAsia="Times New Roman"/>
          <w:szCs w:val="24"/>
        </w:rPr>
        <w:t xml:space="preserve"> Αλεξάνδρα Μητσοτάκη και διάφορες άλλες; </w:t>
      </w:r>
    </w:p>
    <w:p w14:paraId="0325F7AF"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Να θυμίσω στο σημείο αυτό και την </w:t>
      </w:r>
      <w:proofErr w:type="spellStart"/>
      <w:r>
        <w:rPr>
          <w:rFonts w:eastAsia="Times New Roman"/>
          <w:szCs w:val="24"/>
        </w:rPr>
        <w:t>έτερη</w:t>
      </w:r>
      <w:proofErr w:type="spellEnd"/>
      <w:r>
        <w:rPr>
          <w:rFonts w:eastAsia="Times New Roman"/>
          <w:szCs w:val="24"/>
        </w:rPr>
        <w:t xml:space="preserve"> αδερφή του κ. Κυριάκου Μητσοτάκη και τις απόψεις της. Είχε εκθειάσει τη θετική στάση του συνοδοιπόρου της κ</w:t>
      </w:r>
      <w:r>
        <w:rPr>
          <w:rFonts w:eastAsia="Times New Roman"/>
          <w:szCs w:val="24"/>
        </w:rPr>
        <w:t>.</w:t>
      </w:r>
      <w:r>
        <w:rPr>
          <w:rFonts w:eastAsia="Times New Roman"/>
          <w:szCs w:val="24"/>
        </w:rPr>
        <w:t xml:space="preserve"> Βενιζέλου για το θέμα </w:t>
      </w:r>
      <w:r>
        <w:rPr>
          <w:rFonts w:eastAsia="Times New Roman"/>
          <w:szCs w:val="24"/>
        </w:rPr>
        <w:t>της αναδοχής από ομοφυλόφιλα ζευγάρια. Βεβαίως είχε προηγηθεί και ο ανιψιός, ο Περιφερειάρχης Στερεάς Ελλάδος, με παλαιότερη δήλωσή του, ο οποίος είχε σταθεί όχι μόνο υπέρ της αναδοχής, αλλά είχε μιλήσει για υιοθεσία παιδιών από ομοφυλόφιλα ζευγάρια και απ</w:t>
      </w:r>
      <w:r>
        <w:rPr>
          <w:rFonts w:eastAsia="Times New Roman"/>
          <w:szCs w:val="24"/>
        </w:rPr>
        <w:t xml:space="preserve">ό </w:t>
      </w:r>
      <w:proofErr w:type="spellStart"/>
      <w:r>
        <w:rPr>
          <w:rFonts w:eastAsia="Times New Roman"/>
          <w:szCs w:val="24"/>
        </w:rPr>
        <w:t>συμβιούντες</w:t>
      </w:r>
      <w:proofErr w:type="spellEnd"/>
      <w:r>
        <w:rPr>
          <w:rFonts w:eastAsia="Times New Roman"/>
          <w:szCs w:val="24"/>
        </w:rPr>
        <w:t xml:space="preserve"> ομοφυλόφιλους. </w:t>
      </w:r>
    </w:p>
    <w:p w14:paraId="0325F7B0"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Ο κ. Μητσοτάκης και η αδερφή του μαζί με αρκετούς άλλους ψήφισαν το σύμφωνο συμβίωσης για τους ομοφυλόφιλους το 2015, όπως είχαν ψηφίσει και το σύμφωνο </w:t>
      </w:r>
      <w:r>
        <w:rPr>
          <w:rFonts w:eastAsia="Times New Roman"/>
          <w:szCs w:val="24"/>
        </w:rPr>
        <w:lastRenderedPageBreak/>
        <w:t>συμβίωσης του 2008 του Κωνσταντίνου Καραμανλή. Το νομοσχέδιο του 2008 άνοι</w:t>
      </w:r>
      <w:r>
        <w:rPr>
          <w:rFonts w:eastAsia="Times New Roman"/>
          <w:szCs w:val="24"/>
        </w:rPr>
        <w:t xml:space="preserve">ξε την </w:t>
      </w:r>
      <w:proofErr w:type="spellStart"/>
      <w:r>
        <w:rPr>
          <w:rFonts w:eastAsia="Times New Roman"/>
          <w:szCs w:val="24"/>
        </w:rPr>
        <w:t>κερκόπορτα</w:t>
      </w:r>
      <w:proofErr w:type="spellEnd"/>
      <w:r>
        <w:rPr>
          <w:rFonts w:eastAsia="Times New Roman"/>
          <w:szCs w:val="24"/>
        </w:rPr>
        <w:t xml:space="preserve"> για να βρεθούμε σήμερα σε αυτό το σημείο.</w:t>
      </w:r>
    </w:p>
    <w:p w14:paraId="0325F7B1"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r w:rsidRPr="008B78C9">
        <w:rPr>
          <w:rFonts w:eastAsia="Times New Roman"/>
          <w:szCs w:val="24"/>
        </w:rPr>
        <w:t xml:space="preserve"> </w:t>
      </w:r>
    </w:p>
    <w:p w14:paraId="0325F7B2"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Τελειώνω, κύριε Πρόεδρε.</w:t>
      </w:r>
    </w:p>
    <w:p w14:paraId="0325F7B3"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Με το νομοσχέδιό σας αγνοείτε παντελώς τα δικαιώματα του παιδιού. Το νομοσχέδιο για εμ</w:t>
      </w:r>
      <w:r>
        <w:rPr>
          <w:rFonts w:eastAsia="Times New Roman"/>
          <w:szCs w:val="24"/>
        </w:rPr>
        <w:t xml:space="preserve">άς είναι ένα νομοσχέδιο </w:t>
      </w:r>
      <w:proofErr w:type="spellStart"/>
      <w:r>
        <w:rPr>
          <w:rFonts w:eastAsia="Times New Roman"/>
          <w:szCs w:val="24"/>
        </w:rPr>
        <w:t>εθνοδιαλυτικό</w:t>
      </w:r>
      <w:proofErr w:type="spellEnd"/>
      <w:r>
        <w:rPr>
          <w:rFonts w:eastAsia="Times New Roman"/>
          <w:szCs w:val="24"/>
        </w:rPr>
        <w:t xml:space="preserve"> και το καταγγέλλουμε. Λέμε φυσικά «</w:t>
      </w:r>
      <w:r>
        <w:rPr>
          <w:rFonts w:eastAsia="Times New Roman"/>
          <w:szCs w:val="24"/>
        </w:rPr>
        <w:t>όχι</w:t>
      </w:r>
      <w:r>
        <w:rPr>
          <w:rFonts w:eastAsia="Times New Roman"/>
          <w:szCs w:val="24"/>
        </w:rPr>
        <w:t xml:space="preserve">» και καταψηφίζουμε σημειώνοντας, για όλους όσους μας κατηγορούν για αναχρονισμό, για συντηρητισμό, τα λόγια του μεγάλου Ιταλού φιλόσοφου του εικοστού αιώνα, του Ιουλίου </w:t>
      </w:r>
      <w:proofErr w:type="spellStart"/>
      <w:r>
        <w:rPr>
          <w:rFonts w:eastAsia="Times New Roman"/>
          <w:szCs w:val="24"/>
        </w:rPr>
        <w:t>Έβολα</w:t>
      </w:r>
      <w:proofErr w:type="spellEnd"/>
      <w:r>
        <w:rPr>
          <w:rFonts w:eastAsia="Times New Roman"/>
          <w:szCs w:val="24"/>
        </w:rPr>
        <w:t>, ο ο</w:t>
      </w:r>
      <w:r>
        <w:rPr>
          <w:rFonts w:eastAsia="Times New Roman"/>
          <w:szCs w:val="24"/>
        </w:rPr>
        <w:t xml:space="preserve">ποίος είχε πει ότι η κορυφαία πράξη αντίστασης του σήμερα είναι η τήρηση των παραδόσεων. </w:t>
      </w:r>
    </w:p>
    <w:p w14:paraId="0325F7B4"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 xml:space="preserve">Κι αυτές τις παραδόσεις τηρεί η Χρυσή Αυγή, γιατί είμαστε γνήσια επαναστάτες εθνικιστές. Προασπιζόμαστε, λοιπόν, την ορθοδοξία, την ελληνική παράδοση και γι’ </w:t>
      </w:r>
      <w:r>
        <w:rPr>
          <w:rFonts w:eastAsia="Times New Roman"/>
          <w:szCs w:val="24"/>
        </w:rPr>
        <w:lastRenderedPageBreak/>
        <w:t>αυτό αγω</w:t>
      </w:r>
      <w:r>
        <w:rPr>
          <w:rFonts w:eastAsia="Times New Roman"/>
          <w:szCs w:val="24"/>
        </w:rPr>
        <w:t xml:space="preserve">νιζόμαστε. Αγωνιζόμαστε για την ύπαρξη ελληνικού εθνικού κράτους, το οποίο η </w:t>
      </w:r>
      <w:proofErr w:type="spellStart"/>
      <w:r>
        <w:rPr>
          <w:rFonts w:eastAsia="Times New Roman"/>
          <w:szCs w:val="24"/>
        </w:rPr>
        <w:t>νεομαρξιστική</w:t>
      </w:r>
      <w:proofErr w:type="spellEnd"/>
      <w:r>
        <w:rPr>
          <w:rFonts w:eastAsia="Times New Roman"/>
          <w:szCs w:val="24"/>
        </w:rPr>
        <w:t xml:space="preserve"> αριστερά σε συνεργασία με τη φιλελεύθερη δεξιά προσπαθεί να </w:t>
      </w:r>
      <w:proofErr w:type="spellStart"/>
      <w:r>
        <w:rPr>
          <w:rFonts w:eastAsia="Times New Roman"/>
          <w:szCs w:val="24"/>
        </w:rPr>
        <w:t>αποδομήσει</w:t>
      </w:r>
      <w:proofErr w:type="spellEnd"/>
      <w:r>
        <w:rPr>
          <w:rFonts w:eastAsia="Times New Roman"/>
          <w:szCs w:val="24"/>
        </w:rPr>
        <w:t xml:space="preserve">. </w:t>
      </w:r>
    </w:p>
    <w:p w14:paraId="0325F7B5" w14:textId="77777777" w:rsidR="002A39CD" w:rsidRDefault="007F4A76">
      <w:pPr>
        <w:tabs>
          <w:tab w:val="left" w:pos="2608"/>
        </w:tabs>
        <w:spacing w:line="600" w:lineRule="auto"/>
        <w:ind w:firstLine="720"/>
        <w:contextualSpacing/>
        <w:jc w:val="both"/>
        <w:rPr>
          <w:rFonts w:eastAsia="Times New Roman"/>
          <w:szCs w:val="24"/>
        </w:rPr>
      </w:pPr>
      <w:r>
        <w:rPr>
          <w:rFonts w:eastAsia="Times New Roman"/>
          <w:szCs w:val="24"/>
        </w:rPr>
        <w:t>Εμείς, κυρίες και κύριοι, ελληνικέ λαέ, αγωνιζόμαστε για τη μεγάλη Ελλάδα των ονείρων μας. Α</w:t>
      </w:r>
      <w:r>
        <w:rPr>
          <w:rFonts w:eastAsia="Times New Roman"/>
          <w:szCs w:val="24"/>
        </w:rPr>
        <w:t>γωνιζόμαστε για πατρίδα, για πίστη, για οικογένεια και πάνω από όλα για ελευθερία. Και γι’ αυτό ο ελληνικός λαός μας υποστηρίζει, μας αγκαλιάζει όλο και περισσότερο μέρα με την ημέρα.</w:t>
      </w:r>
    </w:p>
    <w:p w14:paraId="0325F7B6" w14:textId="77777777" w:rsidR="002A39CD" w:rsidRDefault="007F4A76">
      <w:pPr>
        <w:tabs>
          <w:tab w:val="left" w:pos="2608"/>
        </w:tabs>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0325F7B7" w14:textId="77777777" w:rsidR="002A39CD" w:rsidRDefault="007F4A76">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w:t>
      </w:r>
      <w:r w:rsidRPr="004239BA">
        <w:rPr>
          <w:rFonts w:eastAsia="Times New Roman"/>
          <w:b/>
          <w:szCs w:val="24"/>
        </w:rPr>
        <w:t>ργιάδης):</w:t>
      </w:r>
      <w:r>
        <w:rPr>
          <w:rFonts w:eastAsia="Times New Roman"/>
          <w:szCs w:val="24"/>
        </w:rPr>
        <w:t xml:space="preserve"> Ευχαριστούμε, κύριε Παππά.</w:t>
      </w:r>
    </w:p>
    <w:p w14:paraId="0325F7B8" w14:textId="77777777" w:rsidR="002A39CD" w:rsidRDefault="007F4A76">
      <w:pPr>
        <w:tabs>
          <w:tab w:val="left" w:pos="2820"/>
        </w:tabs>
        <w:spacing w:line="600" w:lineRule="auto"/>
        <w:ind w:firstLine="720"/>
        <w:contextualSpacing/>
        <w:jc w:val="both"/>
        <w:rPr>
          <w:rFonts w:eastAsia="Times New Roman"/>
          <w:szCs w:val="24"/>
        </w:rPr>
      </w:pPr>
      <w:r>
        <w:rPr>
          <w:rFonts w:eastAsia="Times New Roman"/>
          <w:szCs w:val="24"/>
        </w:rPr>
        <w:t>Κύριε Κυριαζίδη, έχετε τον λόγο και σας παρακαλώ πολύ να περιορίσετε κι εσείς τον χρόνο σας όσο μπορείτε.</w:t>
      </w:r>
    </w:p>
    <w:p w14:paraId="0325F7B9" w14:textId="77777777" w:rsidR="002A39CD" w:rsidRDefault="007F4A76">
      <w:pPr>
        <w:tabs>
          <w:tab w:val="left" w:pos="2940"/>
        </w:tabs>
        <w:spacing w:line="600" w:lineRule="auto"/>
        <w:ind w:firstLine="720"/>
        <w:contextualSpacing/>
        <w:jc w:val="both"/>
        <w:rPr>
          <w:rFonts w:eastAsia="Times New Roman"/>
          <w:szCs w:val="24"/>
        </w:rPr>
      </w:pPr>
      <w:r w:rsidRPr="001751CC">
        <w:rPr>
          <w:rFonts w:eastAsia="Times New Roman"/>
          <w:b/>
          <w:szCs w:val="24"/>
        </w:rPr>
        <w:t>ΔΗΜΗΤΡΙΟΣ ΚΥΡΙΑΖΙΔΗΣ:</w:t>
      </w:r>
      <w:r>
        <w:rPr>
          <w:rFonts w:eastAsia="Times New Roman"/>
          <w:szCs w:val="24"/>
        </w:rPr>
        <w:t xml:space="preserve"> Ευτυχώς ο </w:t>
      </w:r>
      <w:proofErr w:type="spellStart"/>
      <w:r>
        <w:rPr>
          <w:rFonts w:eastAsia="Times New Roman"/>
          <w:szCs w:val="24"/>
        </w:rPr>
        <w:t>κατελθών</w:t>
      </w:r>
      <w:proofErr w:type="spellEnd"/>
      <w:r>
        <w:rPr>
          <w:rFonts w:eastAsia="Times New Roman"/>
          <w:szCs w:val="24"/>
        </w:rPr>
        <w:t xml:space="preserve"> συνάδελφος δεν αναφέρθηκε και στα κρεματόρια.</w:t>
      </w:r>
    </w:p>
    <w:p w14:paraId="0325F7BA" w14:textId="77777777" w:rsidR="002A39CD" w:rsidRDefault="007F4A76">
      <w:pPr>
        <w:tabs>
          <w:tab w:val="left" w:pos="2940"/>
        </w:tabs>
        <w:spacing w:line="600" w:lineRule="auto"/>
        <w:ind w:firstLine="720"/>
        <w:contextualSpacing/>
        <w:jc w:val="both"/>
        <w:rPr>
          <w:rFonts w:eastAsia="Times New Roman"/>
          <w:szCs w:val="24"/>
        </w:rPr>
      </w:pPr>
      <w:proofErr w:type="spellStart"/>
      <w:r>
        <w:rPr>
          <w:rFonts w:eastAsia="Times New Roman"/>
          <w:szCs w:val="24"/>
        </w:rPr>
        <w:lastRenderedPageBreak/>
        <w:t>Συναδέλφισσες</w:t>
      </w:r>
      <w:proofErr w:type="spellEnd"/>
      <w:r>
        <w:rPr>
          <w:rFonts w:eastAsia="Times New Roman"/>
          <w:szCs w:val="24"/>
        </w:rPr>
        <w:t xml:space="preserve"> και συνάδελφ</w:t>
      </w:r>
      <w:r>
        <w:rPr>
          <w:rFonts w:eastAsia="Times New Roman"/>
          <w:szCs w:val="24"/>
        </w:rPr>
        <w:t xml:space="preserve">οι, η Κυβέρνηση για πολλοστή φορά επιλέγει να προκαλέσει την κοινωνία, επιλέγει συνειδητά να μετατρέψει σε δίκαιο μ’ έναν μανδύα </w:t>
      </w:r>
      <w:proofErr w:type="spellStart"/>
      <w:r>
        <w:rPr>
          <w:rFonts w:eastAsia="Times New Roman"/>
          <w:szCs w:val="24"/>
        </w:rPr>
        <w:t>ψευτομοντερνισμού</w:t>
      </w:r>
      <w:proofErr w:type="spellEnd"/>
      <w:r>
        <w:rPr>
          <w:rFonts w:eastAsia="Times New Roman"/>
          <w:szCs w:val="24"/>
        </w:rPr>
        <w:t xml:space="preserve"> καταστάσεις και φαινόμενα που δεν τυγχάνουν της ευρείας αποδοχής της κοινωνίας ούτε καν της επιστήμης. Προσπα</w:t>
      </w:r>
      <w:r>
        <w:rPr>
          <w:rFonts w:eastAsia="Times New Roman"/>
          <w:szCs w:val="24"/>
        </w:rPr>
        <w:t xml:space="preserve">θεί να καταστήσει μια αμιγώς μειοψηφική, </w:t>
      </w:r>
      <w:proofErr w:type="spellStart"/>
      <w:r>
        <w:rPr>
          <w:rFonts w:eastAsia="Times New Roman"/>
          <w:szCs w:val="24"/>
        </w:rPr>
        <w:t>ψευτοπροοδευτική</w:t>
      </w:r>
      <w:proofErr w:type="spellEnd"/>
      <w:r>
        <w:rPr>
          <w:rFonts w:eastAsia="Times New Roman"/>
          <w:szCs w:val="24"/>
        </w:rPr>
        <w:t xml:space="preserve"> αντίληψη ως κρατούσα άποψη, προκειμένου να ικανοποιήσει ένα </w:t>
      </w:r>
      <w:proofErr w:type="spellStart"/>
      <w:r>
        <w:rPr>
          <w:rFonts w:eastAsia="Times New Roman"/>
          <w:szCs w:val="24"/>
        </w:rPr>
        <w:t>ελαχιστότατο</w:t>
      </w:r>
      <w:proofErr w:type="spellEnd"/>
      <w:r>
        <w:rPr>
          <w:rFonts w:eastAsia="Times New Roman"/>
          <w:szCs w:val="24"/>
        </w:rPr>
        <w:t xml:space="preserve"> τμήμα του εκλογικού σώματος, το οποίο </w:t>
      </w:r>
      <w:proofErr w:type="spellStart"/>
      <w:r>
        <w:rPr>
          <w:rFonts w:eastAsia="Times New Roman"/>
          <w:szCs w:val="24"/>
        </w:rPr>
        <w:t>ασθμαίνως</w:t>
      </w:r>
      <w:proofErr w:type="spellEnd"/>
      <w:r>
        <w:rPr>
          <w:rFonts w:eastAsia="Times New Roman"/>
          <w:szCs w:val="24"/>
        </w:rPr>
        <w:t xml:space="preserve"> έχει υιοθετήσει καιροσκοπικά.</w:t>
      </w:r>
    </w:p>
    <w:p w14:paraId="0325F7BB"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Στον μικροπολιτικό αυτόν βωμό θεσμοί και πρόνοι</w:t>
      </w:r>
      <w:r>
        <w:rPr>
          <w:rFonts w:eastAsia="Times New Roman"/>
          <w:szCs w:val="24"/>
        </w:rPr>
        <w:t>ες του οικογενειακού δικαίου κακοποιούνται και θυσιάζονται, γεγονός που δικαίως προκαλεί αντιδράσεις ακόμη και από τους κυβερνητικούς Βουλευτές. Άρα, είναι και αυτοί σκοταδιστές, μισαλλόδοξοι κ.λπ.</w:t>
      </w:r>
      <w:r>
        <w:rPr>
          <w:rFonts w:eastAsia="Times New Roman"/>
          <w:szCs w:val="24"/>
        </w:rPr>
        <w:t>.</w:t>
      </w:r>
    </w:p>
    <w:p w14:paraId="0325F7BC"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Αναφέρομαι στο επίμαχο άρθρο 8 του σχεδίου νόμου το οποίο</w:t>
      </w:r>
      <w:r>
        <w:rPr>
          <w:rFonts w:eastAsia="Times New Roman"/>
          <w:szCs w:val="24"/>
        </w:rPr>
        <w:t xml:space="preserve"> παρέχει κατ’ αποτέλεσμα τη δυνατότητα να φέρουν την ιδιότητα αναδόχου γονέα ομόφυλα ζευγάρια που έχουν συνάψει σύμφωνο συμβίωσης.</w:t>
      </w:r>
    </w:p>
    <w:p w14:paraId="0325F7BD"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Η πρόβλεψη αυτή, η οποία χαρακτηρίζεται ως τάχα καινοτόμα, προσκρούει ευθέως τόσο στο Σύνταγμα όσο και στη Διεθνή Σύμβαση για</w:t>
      </w:r>
      <w:r>
        <w:rPr>
          <w:rFonts w:eastAsia="Times New Roman"/>
          <w:szCs w:val="24"/>
        </w:rPr>
        <w:t xml:space="preserve"> τα Δικαιώματα του Παιδιού, η οποία κυρώθηκε με νόμο το 1992 και έχει, σύμφωνα με το άρθρο 28 παράγραφος 1 του Συντάγματος, αυξημένη έναντι των κοινών νόμων τυπική ισχύ και αντιβαίνει πράγματι στις επιμέρους ρυθμίσεις, καθώς το άρθρο 21 παράγραφος 1 του Συ</w:t>
      </w:r>
      <w:r>
        <w:rPr>
          <w:rFonts w:eastAsia="Times New Roman"/>
          <w:szCs w:val="24"/>
        </w:rPr>
        <w:t>ντάγματος οριοθετεί και αναγάγει την οικογένεια ως θεμέλιο συντήρησης και προαγωγής του έθνους τελώντας κατά τούτο ο γάμος, η μητρότητα και η παιδική ηλικία υπό την προστασία του κράτους.</w:t>
      </w:r>
    </w:p>
    <w:p w14:paraId="0325F7BE"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Το άρθρο δε 3 παράγραφος 1 της ανωτέρω </w:t>
      </w:r>
      <w:r>
        <w:rPr>
          <w:rFonts w:eastAsia="Times New Roman"/>
          <w:szCs w:val="24"/>
        </w:rPr>
        <w:t xml:space="preserve">συμβάσεως </w:t>
      </w:r>
      <w:r>
        <w:rPr>
          <w:rFonts w:eastAsia="Times New Roman"/>
          <w:szCs w:val="24"/>
        </w:rPr>
        <w:t xml:space="preserve">ορίζει ρητά ότι σε </w:t>
      </w:r>
      <w:r>
        <w:rPr>
          <w:rFonts w:eastAsia="Times New Roman"/>
          <w:szCs w:val="24"/>
        </w:rPr>
        <w:t xml:space="preserve">όλες τις αποφάσεις που αφορούν τα παιδιά, είτε αυτές λαμβάνονται από δημοσίους είτε από ιδιωτικούς οργανισμούς κοινωνικής προστασίας είτε από τα δικαστήρια, τις διοικητικές αρχές είτε από νομοθετικά όργανα, όπως εμείς, πρέπει να λαμβάνεται πρωτίστως υπ’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 συμφέρον του παιδιού.</w:t>
      </w:r>
    </w:p>
    <w:p w14:paraId="0325F7BF"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Εν προκειμένω, όμως, πώς διασφαλίζεται το συμφέρον του παιδιού; Αρκούν μόνο οι υλικές παροχές ή αποτελεί αυτοσκοπό η αναδοχή του ανηλίκου όταν για την πραγματοποίηση δεν λαμβάνεται υπ’ </w:t>
      </w:r>
      <w:proofErr w:type="spellStart"/>
      <w:r>
        <w:rPr>
          <w:rFonts w:eastAsia="Times New Roman"/>
          <w:szCs w:val="24"/>
        </w:rPr>
        <w:t>όψιν</w:t>
      </w:r>
      <w:proofErr w:type="spellEnd"/>
      <w:r>
        <w:rPr>
          <w:rFonts w:eastAsia="Times New Roman"/>
          <w:szCs w:val="24"/>
        </w:rPr>
        <w:t xml:space="preserve"> το περιβάλλον που αυτό καλείται να ζήσ</w:t>
      </w:r>
      <w:r>
        <w:rPr>
          <w:rFonts w:eastAsia="Times New Roman"/>
          <w:szCs w:val="24"/>
        </w:rPr>
        <w:t xml:space="preserve">ει; Αποτελεί πρότυπο και κοινωνικά και βιολογικά αποδεκτό η συμβίωση με ένα ομόφυλο ζευγάρι; Ποια τα πρότυπα που λαμβάνει το ανήλικο παιδί μέσα σε μιας τέτοιας φύσεως σχέση; </w:t>
      </w:r>
    </w:p>
    <w:p w14:paraId="0325F7C0"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Πραγματικά, λόγοι αποκλειστικά αναγόμενοι στο αληθές συμφέρον του ανηλίκου επιβάλ</w:t>
      </w:r>
      <w:r>
        <w:rPr>
          <w:rFonts w:eastAsia="Times New Roman"/>
          <w:szCs w:val="24"/>
        </w:rPr>
        <w:t>λουν καταρχήν τον αποκλεισμό των ατόμων, προκειμένου να διασφαλιστεί ο ιερός θεσμός της αναδοχής. Και για να εξηγούμαι: Οι σεξουαλικές προτιμήσεις ενός εκάστου αποτελούν ελεύθερες κατά τον νόμο επιλογές. Δεν συνιστά, όμως, επιλογή συμβατή με το συμφέρον το</w:t>
      </w:r>
      <w:r>
        <w:rPr>
          <w:rFonts w:eastAsia="Times New Roman"/>
          <w:szCs w:val="24"/>
        </w:rPr>
        <w:t>υ παιδιού η στρεβλή διαπαιδαγώγησή του μέσα από πρότυπα στην ευαίσθητη ηλικία του, τα οποία βεβαίως διαμορφώνουν τον τρόπο και την αντίληψη της ζωής του.</w:t>
      </w:r>
    </w:p>
    <w:p w14:paraId="0325F7C1" w14:textId="77777777" w:rsidR="002A39CD" w:rsidRDefault="007F4A76">
      <w:pPr>
        <w:tabs>
          <w:tab w:val="left" w:pos="2940"/>
        </w:tabs>
        <w:spacing w:line="600" w:lineRule="auto"/>
        <w:ind w:firstLine="720"/>
        <w:contextualSpacing/>
        <w:jc w:val="both"/>
        <w:rPr>
          <w:rFonts w:eastAsia="Times New Roman"/>
          <w:szCs w:val="24"/>
        </w:rPr>
      </w:pPr>
      <w:proofErr w:type="spellStart"/>
      <w:r>
        <w:rPr>
          <w:rFonts w:eastAsia="Times New Roman"/>
          <w:szCs w:val="24"/>
        </w:rPr>
        <w:lastRenderedPageBreak/>
        <w:t>Συναδέλφισσες</w:t>
      </w:r>
      <w:proofErr w:type="spellEnd"/>
      <w:r>
        <w:rPr>
          <w:rFonts w:eastAsia="Times New Roman"/>
          <w:szCs w:val="24"/>
        </w:rPr>
        <w:t xml:space="preserve"> και συνάδελφοι, πραγματικά απορεί κανείς με την επιπολαιότητα που φέρνετε προς ψήφιση </w:t>
      </w:r>
      <w:r>
        <w:rPr>
          <w:rFonts w:eastAsia="Times New Roman"/>
          <w:szCs w:val="24"/>
        </w:rPr>
        <w:t>μια τέτοια διάταξη. Η έλλειψη επιστημονικών δεδομένων και η ένδεια επιχειρημάτων είναι εμφανής από αυτήν ακόμα την αιτιολογική έκθεση.</w:t>
      </w:r>
    </w:p>
    <w:p w14:paraId="0325F7C2"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Κυρία Υπουργέ, επικαλείστε συνέχεια και στοιχεία της ΕΛΣΤΑΤ, που δείχνουν τη δραματική μείωση των υιοθεσιών κατά τα τελευταία πέντε χρόνια. Ως γνωρίζετε, όμως, η διαδικασία για την υιοθέτηση ενός παιδιού ξεπερνά τα τέσσερα χρόνια. Από τον Ιούλιο του 2016 η</w:t>
      </w:r>
      <w:r>
        <w:rPr>
          <w:rFonts w:eastAsia="Times New Roman"/>
          <w:szCs w:val="24"/>
        </w:rPr>
        <w:t xml:space="preserve"> Νέα Δημοκρατία παρουσίασε τις προτάσεις της για τα εγκαταλελειμμένα παιδιά, την αναδοχή και την υιοθεσία. </w:t>
      </w:r>
    </w:p>
    <w:p w14:paraId="0325F7C3"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Σήμερα αν σας ρωτήσω ποιος είναι ο αριθμός, κυρία Υπουργέ, των εγκαταλελειμμένων παιδιών σε ιδρύματα, δεν θα μπορέσετε να μου απαντήσετε. Λέγεται ότ</w:t>
      </w:r>
      <w:r>
        <w:rPr>
          <w:rFonts w:eastAsia="Times New Roman"/>
          <w:szCs w:val="24"/>
        </w:rPr>
        <w:t xml:space="preserve">ι είναι διακόσιες με τρεις χιλιάδες. Βεβαίως, δεν μπορείτε επίσης να μου πείτε και ποιος είναι ο αριθμός των αιτημάτων για υιοθεσία. </w:t>
      </w:r>
    </w:p>
    <w:p w14:paraId="0325F7C4"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lastRenderedPageBreak/>
        <w:t>Αντιθέτως, όμως, αναφέρεται στην αιτιολογική έκθεση χαρακτηριστικά ότι έχει παρατηρηθεί διεθνώς, κατόπιν μελετών που διεξή</w:t>
      </w:r>
      <w:r>
        <w:rPr>
          <w:rFonts w:eastAsia="Times New Roman"/>
          <w:szCs w:val="24"/>
        </w:rPr>
        <w:t>χθησαν, ότι τα παιδιά που έχουν τοποθετηθεί σε ανάδοχη οικογένεια, θετή οικογένεια, παρουσιάζουν μειωμένα ψυχολογικά προβλήματα σε σχέση με όσα μεγαλώνουν σε δομές κλειστής φροντίδας. Πράγματι, μπορεί να τυγχάνουν τα δεδομένα αυτά περίπου αληθή. Ωστόσο, σκ</w:t>
      </w:r>
      <w:r>
        <w:rPr>
          <w:rFonts w:eastAsia="Times New Roman"/>
          <w:szCs w:val="24"/>
        </w:rPr>
        <w:t xml:space="preserve">οπίμως αποσιωπάται και δεν διευκρινίζεται πόσα απ’ αυτά τα παιδιά τοποθετήθηκαν σε οικογένειες ομόφυλων ζευγαριών και, εντέλει, αν είχε παρατηρηθεί </w:t>
      </w:r>
      <w:r>
        <w:rPr>
          <w:rFonts w:eastAsia="Times New Roman"/>
          <w:szCs w:val="24"/>
        </w:rPr>
        <w:t xml:space="preserve">ότι </w:t>
      </w:r>
      <w:r>
        <w:rPr>
          <w:rFonts w:eastAsia="Times New Roman"/>
          <w:szCs w:val="24"/>
        </w:rPr>
        <w:t>αυτά παρουσίασαν εντός ετών μειωμένα ψυχοκοινωνικά προβλήματα.</w:t>
      </w:r>
    </w:p>
    <w:p w14:paraId="0325F7C5" w14:textId="77777777" w:rsidR="002A39CD" w:rsidRDefault="007F4A76">
      <w:pPr>
        <w:tabs>
          <w:tab w:val="left" w:pos="2940"/>
        </w:tabs>
        <w:spacing w:line="600" w:lineRule="auto"/>
        <w:ind w:firstLine="720"/>
        <w:contextualSpacing/>
        <w:jc w:val="both"/>
        <w:rPr>
          <w:rFonts w:eastAsia="Times New Roman"/>
          <w:szCs w:val="24"/>
        </w:rPr>
      </w:pPr>
      <w:r>
        <w:rPr>
          <w:rFonts w:eastAsia="Times New Roman"/>
          <w:szCs w:val="24"/>
        </w:rPr>
        <w:t xml:space="preserve">Ακολούθως, διαβάζοντας την έκθεση ο κάθε </w:t>
      </w:r>
      <w:r>
        <w:rPr>
          <w:rFonts w:eastAsia="Times New Roman"/>
          <w:szCs w:val="24"/>
        </w:rPr>
        <w:t>πολίτης</w:t>
      </w:r>
      <w:r w:rsidRPr="007220EA">
        <w:rPr>
          <w:rFonts w:eastAsia="Times New Roman"/>
          <w:szCs w:val="24"/>
        </w:rPr>
        <w:t xml:space="preserve"> </w:t>
      </w:r>
      <w:r>
        <w:rPr>
          <w:rFonts w:eastAsia="Times New Roman"/>
          <w:szCs w:val="24"/>
        </w:rPr>
        <w:t xml:space="preserve">αναρωτιέται το εξής: Συνιστά, πράγματι, βέλτιστο σημείο του ανηλίκου και υγιές οικογενειακό περιβάλλον, ως αναφέρεται σχετικώς, ένα τέτοιο περιβάλλον; </w:t>
      </w:r>
    </w:p>
    <w:p w14:paraId="0325F7C6"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Αλήθεια, πώς νοείται και πώς προσδιορίζεται αυτό το υγιές οικογενειακό περιβάλλον; Με ποια επιστ</w:t>
      </w:r>
      <w:r>
        <w:rPr>
          <w:rFonts w:eastAsia="Times New Roman"/>
          <w:szCs w:val="24"/>
        </w:rPr>
        <w:t xml:space="preserve">ημονικά κριτήρια προσεγγίζεται αυτή η έννοια; Και εν πάση </w:t>
      </w:r>
      <w:proofErr w:type="spellStart"/>
      <w:r>
        <w:rPr>
          <w:rFonts w:eastAsia="Times New Roman"/>
          <w:szCs w:val="24"/>
        </w:rPr>
        <w:t>περιπτώσει</w:t>
      </w:r>
      <w:proofErr w:type="spellEnd"/>
      <w:r>
        <w:rPr>
          <w:rFonts w:eastAsia="Times New Roman"/>
          <w:szCs w:val="24"/>
        </w:rPr>
        <w:t>, πώς αυτό το υγιές περιβάλλον συνδέεται με συνθήκες διαβίωσης εντός μιας ομοφυλοφιλικής σχέσης, με ό,τι αυτό συνεπάγεται;</w:t>
      </w:r>
    </w:p>
    <w:p w14:paraId="0325F7C7"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Η τοποθέτηση ενός ανηλίκου σε ένα μη ετεροφυλοφιλικό περιβάλλον, </w:t>
      </w:r>
      <w:r>
        <w:rPr>
          <w:rFonts w:eastAsia="Times New Roman"/>
          <w:szCs w:val="24"/>
        </w:rPr>
        <w:t xml:space="preserve">όπου ελλείπει το διακριτικό πατρικό ή μητρικό ανδρικό και γυναικείο πρότυπο θα έχει μετά βεβαιότητας αρνητικό αντίκτυπο, τόσο στον κοινωνικό περίγυρο, όσο και στην ίδια την ψυχική ισορροπία του παιδιού, γεγονός που δεν συνάδει με το συμφέρον του. </w:t>
      </w:r>
    </w:p>
    <w:p w14:paraId="0325F7C8" w14:textId="77777777" w:rsidR="002A39CD" w:rsidRDefault="007F4A76">
      <w:pPr>
        <w:spacing w:after="0" w:line="600" w:lineRule="auto"/>
        <w:ind w:firstLine="720"/>
        <w:contextualSpacing/>
        <w:jc w:val="both"/>
        <w:rPr>
          <w:rFonts w:eastAsia="Times New Roman"/>
          <w:szCs w:val="24"/>
        </w:rPr>
      </w:pPr>
      <w:r>
        <w:rPr>
          <w:rFonts w:eastAsia="Times New Roman"/>
          <w:szCs w:val="24"/>
        </w:rPr>
        <w:t xml:space="preserve">Θα ήταν </w:t>
      </w:r>
      <w:r>
        <w:rPr>
          <w:rFonts w:eastAsia="Times New Roman"/>
          <w:szCs w:val="24"/>
        </w:rPr>
        <w:t xml:space="preserve">χρήσιμο δε να </w:t>
      </w:r>
      <w:proofErr w:type="spellStart"/>
      <w:r>
        <w:rPr>
          <w:rFonts w:eastAsia="Times New Roman"/>
          <w:szCs w:val="24"/>
        </w:rPr>
        <w:t>εισφερθεί</w:t>
      </w:r>
      <w:proofErr w:type="spellEnd"/>
      <w:r>
        <w:rPr>
          <w:rFonts w:eastAsia="Times New Roman"/>
          <w:szCs w:val="24"/>
        </w:rPr>
        <w:t xml:space="preserve"> στον δημόσιο διάλογο έστω και μία κοινωνική έρευνα που έγινε εδώ στην Ελλάδα, προκειμένου να αναδειχθεί αυτό το ζήτημα. </w:t>
      </w:r>
    </w:p>
    <w:p w14:paraId="0325F7C9" w14:textId="77777777" w:rsidR="002A39CD" w:rsidRDefault="007F4A76">
      <w:pPr>
        <w:spacing w:after="0" w:line="600" w:lineRule="auto"/>
        <w:ind w:firstLine="720"/>
        <w:contextualSpacing/>
        <w:jc w:val="both"/>
        <w:rPr>
          <w:rFonts w:eastAsia="Times New Roman"/>
          <w:szCs w:val="24"/>
        </w:rPr>
      </w:pPr>
      <w:proofErr w:type="spellStart"/>
      <w:r>
        <w:rPr>
          <w:rFonts w:eastAsia="Times New Roman"/>
          <w:szCs w:val="24"/>
        </w:rPr>
        <w:t>Συναδέλφισσες</w:t>
      </w:r>
      <w:proofErr w:type="spellEnd"/>
      <w:r>
        <w:rPr>
          <w:rFonts w:eastAsia="Times New Roman"/>
          <w:szCs w:val="24"/>
        </w:rPr>
        <w:t xml:space="preserve"> και συνάδελφοι, λόγοι πίστης, ευπρέπειας, συνέπειας και σοβαρότητας δεν μου επιτρέπουν να ψηφίσω </w:t>
      </w:r>
      <w:r>
        <w:rPr>
          <w:rFonts w:eastAsia="Times New Roman"/>
          <w:szCs w:val="24"/>
        </w:rPr>
        <w:t xml:space="preserve">τη διάταξη αυτή, η οποία υποβαθμίζει τον θεσμό της οικογένειας, εκθέτει τα παιδιά και θέτει σε κίνδυνο αξίες και σταθερές, τις οποίες πρέπει όλοι δεοντολογικά να σεβόμαστε. </w:t>
      </w:r>
    </w:p>
    <w:p w14:paraId="0325F7CA"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Η αναδοχή δεν αποτελεί δικαίωμα των ομοφύλων ζευγαριών, αλλά δικαίωμα του ανηλίκου</w:t>
      </w:r>
      <w:r>
        <w:rPr>
          <w:rFonts w:eastAsia="Times New Roman"/>
          <w:szCs w:val="24"/>
        </w:rPr>
        <w:t>, το συμφέρον του οποίου πρέπει πρωτίστως να σταθμίζεται. Η εν λόγω διάταξη δεν υπηρετεί ανάγκη, αλλά επιθυμία και σκοπιμότητα.</w:t>
      </w:r>
    </w:p>
    <w:p w14:paraId="0325F7CB" w14:textId="77777777" w:rsidR="002A39CD" w:rsidRDefault="007F4A76">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325F7CC" w14:textId="77777777" w:rsidR="002A39CD" w:rsidRDefault="007F4A76">
      <w:pPr>
        <w:spacing w:after="0"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Κυριαζίδη. </w:t>
      </w:r>
    </w:p>
    <w:p w14:paraId="0325F7CD" w14:textId="77777777" w:rsidR="002A39CD" w:rsidRDefault="007F4A76">
      <w:pPr>
        <w:spacing w:after="0" w:line="600" w:lineRule="auto"/>
        <w:ind w:firstLine="720"/>
        <w:contextualSpacing/>
        <w:jc w:val="both"/>
        <w:rPr>
          <w:rFonts w:eastAsia="Times New Roman"/>
          <w:szCs w:val="24"/>
        </w:rPr>
      </w:pPr>
      <w:r>
        <w:rPr>
          <w:rFonts w:eastAsia="Times New Roman"/>
          <w:szCs w:val="24"/>
        </w:rPr>
        <w:t>Πριν συνεχ</w:t>
      </w:r>
      <w:r>
        <w:rPr>
          <w:rFonts w:eastAsia="Times New Roman"/>
          <w:szCs w:val="24"/>
        </w:rPr>
        <w:t>ίσουμε, θα ήθελα να αναφερθώ σε δύο θέματα: Το ένα αφορά πολλούς συναδέλφους, οι οποίοι έχουν πει ότι έχουν ξεχάσει ή δεν βρίσκουν την κάρτα τους. Εάν υπάρχουν συνάδελφοι, οι οποίοι δεν έχουν κάρτα, να το δηλώσουν τώρα, ώστε να προλάβουμε να λειτουργήσει τ</w:t>
      </w:r>
      <w:r>
        <w:rPr>
          <w:rFonts w:eastAsia="Times New Roman"/>
          <w:szCs w:val="24"/>
        </w:rPr>
        <w:t xml:space="preserve">ο σύστημα επ’ αυτού, έστω για τη σημερινή ψηφοφορία. </w:t>
      </w:r>
    </w:p>
    <w:p w14:paraId="0325F7CE" w14:textId="77777777" w:rsidR="002A39CD" w:rsidRDefault="007F4A76">
      <w:pPr>
        <w:spacing w:after="0" w:line="600" w:lineRule="auto"/>
        <w:ind w:firstLine="720"/>
        <w:contextualSpacing/>
        <w:jc w:val="both"/>
        <w:rPr>
          <w:rFonts w:eastAsia="Times New Roman"/>
          <w:szCs w:val="24"/>
        </w:rPr>
      </w:pPr>
      <w:r>
        <w:rPr>
          <w:rFonts w:eastAsia="Times New Roman"/>
          <w:szCs w:val="24"/>
        </w:rPr>
        <w:t>Το δεύτερο θέμα είναι ότι έχει συμφωνήσει το Σώμα να λήξει η συνεδρίαση στις 14:00΄ και να διεξαχθεί η ονομαστική ψηφοφορία χωρίς δευτερολογίες. Έχει συμφωνήσει και η Υπουργός να μην τοποθετηθεί. Παρ’ ό</w:t>
      </w:r>
      <w:r>
        <w:rPr>
          <w:rFonts w:eastAsia="Times New Roman"/>
          <w:szCs w:val="24"/>
        </w:rPr>
        <w:t>λα αυτά, ήδη η ώρα είναι 14:35΄ και έχω δύο αιτήματα συναδέλφων να λάβουν τον λόγο.</w:t>
      </w:r>
    </w:p>
    <w:p w14:paraId="0325F7CF"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 xml:space="preserve">Οφείλω να ρωτήσω το Σώμα, εάν θέλετε να περιμένετε ακόμη μισή ώρα ή όχι, αλλιώς να ξεκινήσουμε μετά την τοποθέτηση των δύο συναδέλφων. </w:t>
      </w:r>
    </w:p>
    <w:p w14:paraId="0325F7D0" w14:textId="77777777" w:rsidR="002A39CD" w:rsidRDefault="007F4A76">
      <w:pPr>
        <w:spacing w:after="0" w:line="600" w:lineRule="auto"/>
        <w:ind w:firstLine="720"/>
        <w:contextualSpacing/>
        <w:jc w:val="both"/>
        <w:rPr>
          <w:rFonts w:eastAsia="Times New Roman"/>
          <w:szCs w:val="24"/>
        </w:rPr>
      </w:pPr>
      <w:r w:rsidRPr="00064C94">
        <w:rPr>
          <w:rFonts w:eastAsia="Times New Roman"/>
          <w:b/>
          <w:szCs w:val="24"/>
        </w:rPr>
        <w:t>ΠΟΛΛΟΙ ΒΟΥΛΕΥΤΕΣ:</w:t>
      </w:r>
      <w:r>
        <w:rPr>
          <w:rFonts w:eastAsia="Times New Roman"/>
          <w:szCs w:val="24"/>
        </w:rPr>
        <w:t xml:space="preserve"> Να ξεκινήσει η ψηφ</w:t>
      </w:r>
      <w:r>
        <w:rPr>
          <w:rFonts w:eastAsia="Times New Roman"/>
          <w:szCs w:val="24"/>
        </w:rPr>
        <w:t xml:space="preserve">οφορία μετά! </w:t>
      </w:r>
    </w:p>
    <w:p w14:paraId="0325F7D1" w14:textId="77777777" w:rsidR="002A39CD" w:rsidRDefault="007F4A76">
      <w:pPr>
        <w:spacing w:after="0"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να τοποθετηθεί ο κ. Χατζησάββας και ο κ. Μπάρκας και να ξεκινήσουμε την ονομαστική ψηφοφορία. </w:t>
      </w:r>
    </w:p>
    <w:p w14:paraId="0325F7D2" w14:textId="77777777" w:rsidR="002A39CD" w:rsidRDefault="007F4A76">
      <w:pPr>
        <w:spacing w:after="0" w:line="600" w:lineRule="auto"/>
        <w:ind w:firstLine="720"/>
        <w:contextualSpacing/>
        <w:jc w:val="both"/>
        <w:rPr>
          <w:rFonts w:eastAsia="Times New Roman"/>
          <w:szCs w:val="24"/>
        </w:rPr>
      </w:pPr>
      <w:r w:rsidRPr="00064C94">
        <w:rPr>
          <w:rFonts w:eastAsia="Times New Roman"/>
          <w:b/>
          <w:szCs w:val="24"/>
        </w:rPr>
        <w:t>ΙΩΑΝΝΗΣ ΑΪΒΑΤΙΔΗΣ:</w:t>
      </w:r>
      <w:r>
        <w:rPr>
          <w:rFonts w:eastAsia="Times New Roman"/>
          <w:szCs w:val="24"/>
        </w:rPr>
        <w:t xml:space="preserve"> Εμείς διαφωνούμε, κύριε Πρόεδρε!</w:t>
      </w:r>
    </w:p>
    <w:p w14:paraId="0325F7D3" w14:textId="77777777" w:rsidR="002A39CD" w:rsidRDefault="007F4A76">
      <w:pPr>
        <w:spacing w:after="0" w:line="600" w:lineRule="auto"/>
        <w:ind w:firstLine="720"/>
        <w:contextualSpacing/>
        <w:jc w:val="both"/>
        <w:rPr>
          <w:rFonts w:eastAsia="Times New Roman"/>
          <w:szCs w:val="24"/>
        </w:rPr>
      </w:pPr>
      <w:r w:rsidRPr="00064C94">
        <w:rPr>
          <w:rFonts w:eastAsia="Times New Roman"/>
          <w:b/>
          <w:szCs w:val="24"/>
        </w:rPr>
        <w:t>ΑΙΚΑΤΕΡΙΝΗ ΜΑΡΚΟΥ:</w:t>
      </w:r>
      <w:r>
        <w:rPr>
          <w:rFonts w:eastAsia="Times New Roman"/>
          <w:szCs w:val="24"/>
        </w:rPr>
        <w:t xml:space="preserve"> Δεν είναι θέμα μειοψηφίας ή πλειοψη</w:t>
      </w:r>
      <w:r>
        <w:rPr>
          <w:rFonts w:eastAsia="Times New Roman"/>
          <w:szCs w:val="24"/>
        </w:rPr>
        <w:t>φίας. Είναι θέμα τήρησης του Κανονισμού!</w:t>
      </w:r>
    </w:p>
    <w:p w14:paraId="0325F7D4" w14:textId="77777777" w:rsidR="002A39CD" w:rsidRDefault="007F4A76">
      <w:pPr>
        <w:spacing w:after="0"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Εσείς διαφωνείτε, αλλά η πλειοψηφία συμφωνεί. </w:t>
      </w:r>
    </w:p>
    <w:p w14:paraId="0325F7D5" w14:textId="77777777" w:rsidR="002A39CD" w:rsidRDefault="007F4A76">
      <w:pPr>
        <w:spacing w:after="0" w:line="600" w:lineRule="auto"/>
        <w:ind w:firstLine="720"/>
        <w:contextualSpacing/>
        <w:jc w:val="both"/>
        <w:rPr>
          <w:rFonts w:eastAsia="Times New Roman"/>
          <w:szCs w:val="24"/>
        </w:rPr>
      </w:pPr>
      <w:r w:rsidRPr="00064C94">
        <w:rPr>
          <w:rFonts w:eastAsia="Times New Roman"/>
          <w:b/>
          <w:szCs w:val="24"/>
        </w:rPr>
        <w:t>ΙΩΑΝΝΗΣ ΑΪΒΑΤΙΔΗΣ:</w:t>
      </w:r>
      <w:r>
        <w:rPr>
          <w:rFonts w:eastAsia="Times New Roman"/>
          <w:szCs w:val="24"/>
        </w:rPr>
        <w:t xml:space="preserve"> Δεν προβλέπεται αυτό. </w:t>
      </w:r>
    </w:p>
    <w:p w14:paraId="0325F7D6" w14:textId="77777777" w:rsidR="002A39CD" w:rsidRDefault="007F4A76">
      <w:pPr>
        <w:spacing w:after="0" w:line="600" w:lineRule="auto"/>
        <w:ind w:firstLine="720"/>
        <w:contextualSpacing/>
        <w:jc w:val="both"/>
        <w:rPr>
          <w:rFonts w:eastAsia="Times New Roman"/>
          <w:szCs w:val="24"/>
        </w:rPr>
      </w:pPr>
      <w:r w:rsidRPr="00593CB5">
        <w:rPr>
          <w:rFonts w:eastAsia="Times New Roman"/>
          <w:b/>
          <w:szCs w:val="24"/>
        </w:rPr>
        <w:t>ΠΡΟΕΔΡΕΥΩΝ (Μάριος Γεωργιάδης):</w:t>
      </w:r>
      <w:r w:rsidRPr="00593CB5">
        <w:rPr>
          <w:rFonts w:eastAsia="Times New Roman"/>
          <w:szCs w:val="24"/>
        </w:rPr>
        <w:t xml:space="preserve"> </w:t>
      </w:r>
      <w:r>
        <w:rPr>
          <w:rFonts w:eastAsia="Times New Roman"/>
          <w:szCs w:val="24"/>
        </w:rPr>
        <w:t xml:space="preserve">Κύριε </w:t>
      </w:r>
      <w:proofErr w:type="spellStart"/>
      <w:r>
        <w:rPr>
          <w:rFonts w:eastAsia="Times New Roman"/>
          <w:szCs w:val="24"/>
        </w:rPr>
        <w:t>Αϊβατίδη</w:t>
      </w:r>
      <w:proofErr w:type="spellEnd"/>
      <w:r>
        <w:rPr>
          <w:rFonts w:eastAsia="Times New Roman"/>
          <w:szCs w:val="24"/>
        </w:rPr>
        <w:t>, σε εσάς συγκεκριμένα έδωσα και την επιλογή εάν</w:t>
      </w:r>
      <w:r>
        <w:rPr>
          <w:rFonts w:eastAsia="Times New Roman"/>
          <w:szCs w:val="24"/>
        </w:rPr>
        <w:t xml:space="preserve"> θέλετε να τοποθετηθείτε αντί του κ. Χατζησάββα και ο κ. Παππάς μίλησε χωρίς να έχει ενταχθεί στη λίστα. </w:t>
      </w:r>
    </w:p>
    <w:p w14:paraId="0325F7D7" w14:textId="77777777" w:rsidR="002A39CD" w:rsidRDefault="007F4A76">
      <w:pPr>
        <w:spacing w:after="0" w:line="600" w:lineRule="auto"/>
        <w:ind w:firstLine="720"/>
        <w:contextualSpacing/>
        <w:jc w:val="both"/>
        <w:rPr>
          <w:rFonts w:eastAsia="Times New Roman"/>
          <w:szCs w:val="24"/>
        </w:rPr>
      </w:pPr>
      <w:r w:rsidRPr="00064C94">
        <w:rPr>
          <w:rFonts w:eastAsia="Times New Roman"/>
          <w:b/>
          <w:szCs w:val="24"/>
        </w:rPr>
        <w:lastRenderedPageBreak/>
        <w:t>ΙΩΑΝΝΗΣ ΑΪΒΑΤΙΔΗΣ:</w:t>
      </w:r>
      <w:r>
        <w:rPr>
          <w:rFonts w:eastAsia="Times New Roman"/>
          <w:szCs w:val="24"/>
        </w:rPr>
        <w:t xml:space="preserve"> Δεν το ξέρω αυτό. Δεν με αφορά. </w:t>
      </w:r>
    </w:p>
    <w:p w14:paraId="0325F7D8" w14:textId="77777777" w:rsidR="002A39CD" w:rsidRDefault="007F4A76">
      <w:pPr>
        <w:spacing w:after="0"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…(δεν ακούστηκε)</w:t>
      </w:r>
    </w:p>
    <w:p w14:paraId="0325F7D9" w14:textId="77777777" w:rsidR="002A39CD" w:rsidRDefault="007F4A76">
      <w:pPr>
        <w:spacing w:after="0"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Αυτό, κύριε Παππά, έγινε κατ’ εξαίρεση και θα μπορούσατε να μιλήσετε αντί του κ. Χατζησάββα. </w:t>
      </w:r>
    </w:p>
    <w:p w14:paraId="0325F7DA" w14:textId="77777777" w:rsidR="002A39CD" w:rsidRDefault="007F4A76">
      <w:pPr>
        <w:spacing w:after="0" w:line="600" w:lineRule="auto"/>
        <w:ind w:firstLine="720"/>
        <w:contextualSpacing/>
        <w:jc w:val="both"/>
        <w:rPr>
          <w:rFonts w:eastAsia="Times New Roman"/>
          <w:szCs w:val="24"/>
        </w:rPr>
      </w:pPr>
      <w:r>
        <w:rPr>
          <w:rFonts w:eastAsia="Times New Roman"/>
          <w:szCs w:val="24"/>
        </w:rPr>
        <w:t>Ας μη χρονοτριβούμε άλλο, γιατί ήδη έχουμε υπερβεί τον χρόνο. Εάν κάποιος έχει χάσει την κάρτα του ή δεν την έχει μαζί του, να το δηλώσει τώρα. Διαφορετικά δεν θ</w:t>
      </w:r>
      <w:r>
        <w:rPr>
          <w:rFonts w:eastAsia="Times New Roman"/>
          <w:szCs w:val="24"/>
        </w:rPr>
        <w:t xml:space="preserve">α μπορέσει να ψηφίσει. </w:t>
      </w:r>
    </w:p>
    <w:p w14:paraId="0325F7DB" w14:textId="77777777" w:rsidR="002A39CD" w:rsidRDefault="007F4A76">
      <w:pPr>
        <w:spacing w:after="0" w:line="600" w:lineRule="auto"/>
        <w:ind w:firstLine="720"/>
        <w:contextualSpacing/>
        <w:jc w:val="both"/>
        <w:rPr>
          <w:rFonts w:eastAsia="Times New Roman"/>
          <w:szCs w:val="24"/>
        </w:rPr>
      </w:pPr>
      <w:r>
        <w:rPr>
          <w:rFonts w:eastAsia="Times New Roman"/>
          <w:szCs w:val="24"/>
        </w:rPr>
        <w:t>Κύριε Χατζησάββα, έχετε τον λόγο για πέντε λεπτά.</w:t>
      </w:r>
    </w:p>
    <w:p w14:paraId="0325F7DC" w14:textId="77777777" w:rsidR="002A39CD" w:rsidRDefault="007F4A76">
      <w:pPr>
        <w:spacing w:after="0" w:line="600" w:lineRule="auto"/>
        <w:ind w:firstLine="720"/>
        <w:contextualSpacing/>
        <w:jc w:val="both"/>
        <w:rPr>
          <w:rFonts w:eastAsia="Times New Roman"/>
          <w:szCs w:val="24"/>
        </w:rPr>
      </w:pPr>
      <w:r w:rsidRPr="002F31CB">
        <w:rPr>
          <w:rFonts w:eastAsia="Times New Roman"/>
          <w:b/>
          <w:szCs w:val="24"/>
        </w:rPr>
        <w:t xml:space="preserve">ΧΡΗΣΤΟΣ ΧΑΤΖΗΣΑΒΒΑΣ: </w:t>
      </w:r>
      <w:r>
        <w:rPr>
          <w:rFonts w:eastAsia="Times New Roman"/>
          <w:szCs w:val="24"/>
        </w:rPr>
        <w:t xml:space="preserve">Ευχαριστώ, κύριε Πρόεδρε. </w:t>
      </w:r>
    </w:p>
    <w:p w14:paraId="0325F7DD" w14:textId="77777777" w:rsidR="002A39CD" w:rsidRDefault="007F4A76">
      <w:pPr>
        <w:spacing w:after="0" w:line="600" w:lineRule="auto"/>
        <w:ind w:firstLine="720"/>
        <w:contextualSpacing/>
        <w:jc w:val="both"/>
        <w:rPr>
          <w:rFonts w:eastAsia="Times New Roman"/>
          <w:szCs w:val="24"/>
        </w:rPr>
      </w:pPr>
      <w:r>
        <w:rPr>
          <w:rFonts w:eastAsia="Times New Roman"/>
          <w:szCs w:val="24"/>
        </w:rPr>
        <w:t>Στο επιχείρημα που ακούω ότι αυτά που λένε όσοι διαφωνούν με το άρθρο 8 θα τα ακούν μετά από κάποια χρόνια κάποιοι και θα γελάνε, θέλω</w:t>
      </w:r>
      <w:r>
        <w:rPr>
          <w:rFonts w:eastAsia="Times New Roman"/>
          <w:szCs w:val="24"/>
        </w:rPr>
        <w:t xml:space="preserve"> να σας πω ότι αυτή τη στιγμή –αφήστε μετά από μερικά χρόνια- ο κόσμος έξω γελάει με τα δικά σας επιχειρήματα. Μάλιστα, κάποιοι κλαίνε με τα δικά σας επιχειρήματα. Ο κόσμος έξω δεν είναι το περιβάλλον που κινείστε εσείς και οι φίλοι σας. </w:t>
      </w:r>
    </w:p>
    <w:p w14:paraId="0325F7DE" w14:textId="77777777" w:rsidR="002A39CD" w:rsidRDefault="007F4A76">
      <w:pPr>
        <w:spacing w:after="0" w:line="600" w:lineRule="auto"/>
        <w:ind w:firstLine="720"/>
        <w:contextualSpacing/>
        <w:jc w:val="both"/>
        <w:rPr>
          <w:rFonts w:eastAsia="Times New Roman"/>
          <w:szCs w:val="24"/>
        </w:rPr>
      </w:pPr>
      <w:r>
        <w:rPr>
          <w:rFonts w:eastAsia="Times New Roman"/>
          <w:szCs w:val="24"/>
        </w:rPr>
        <w:lastRenderedPageBreak/>
        <w:t xml:space="preserve">Δεν τα λέω φυσικά αυτά στην ομιλία μου για να αλλάξω γνώμη σε κάποιους από τους Βουλευτές. Δεν τρέφω τέτοιες ελπίδες. Τα λέω απλά και μόνο για να τα ακούσει ο κόσμος και για να καταλάβει τι ακριβώς συζητούμε σήμερα εδώ. </w:t>
      </w:r>
    </w:p>
    <w:p w14:paraId="0325F7DF" w14:textId="77777777" w:rsidR="002A39CD" w:rsidRDefault="007F4A76">
      <w:pPr>
        <w:spacing w:after="0" w:line="600" w:lineRule="auto"/>
        <w:ind w:firstLine="720"/>
        <w:contextualSpacing/>
        <w:jc w:val="both"/>
        <w:rPr>
          <w:rFonts w:eastAsia="Times New Roman"/>
          <w:szCs w:val="24"/>
        </w:rPr>
      </w:pPr>
      <w:r>
        <w:rPr>
          <w:rFonts w:eastAsia="Times New Roman"/>
          <w:szCs w:val="24"/>
        </w:rPr>
        <w:t>Το σημερινό νομοσχέδιο βέβαια δεν ε</w:t>
      </w:r>
      <w:r>
        <w:rPr>
          <w:rFonts w:eastAsia="Times New Roman"/>
          <w:szCs w:val="24"/>
        </w:rPr>
        <w:t xml:space="preserve">ίναι αυτόνομο. Το άρθρο 8 το εντάσσει σε μια σειρά νομοσχεδίων, που εμείς ως Χρυσή Αυγή λέγαμε ότι είναι προπομποί άλλων καταστάσεων, αλλά λέγατε και τότε ότι τα επιχειρήματά μας δεν στέκουν. Όπως η αθρόα εισροή ισλαμιστών θα οδηγήσει στην ένταξή τους στα </w:t>
      </w:r>
      <w:r>
        <w:rPr>
          <w:rFonts w:eastAsia="Times New Roman"/>
          <w:szCs w:val="24"/>
        </w:rPr>
        <w:t xml:space="preserve">σχολεία, θα οδηγήσει σε δικαίωμα για τζαμιά, θα οδηγήσει σε ιθαγένεια, σε μόνιμη διαμονή, το σύμφωνο συμβίωσης σε ομόφυλα ζευγάρια θα οδηγήσει σε </w:t>
      </w:r>
      <w:proofErr w:type="spellStart"/>
      <w:r>
        <w:rPr>
          <w:rFonts w:eastAsia="Times New Roman"/>
          <w:szCs w:val="24"/>
        </w:rPr>
        <w:t>τεκνοθεσία</w:t>
      </w:r>
      <w:proofErr w:type="spellEnd"/>
      <w:r>
        <w:rPr>
          <w:rFonts w:eastAsia="Times New Roman"/>
          <w:szCs w:val="24"/>
        </w:rPr>
        <w:t>, σε υιοθεσία κ.λπ.</w:t>
      </w:r>
      <w:r>
        <w:rPr>
          <w:rFonts w:eastAsia="Times New Roman"/>
          <w:szCs w:val="24"/>
        </w:rPr>
        <w:t>.</w:t>
      </w:r>
      <w:r>
        <w:rPr>
          <w:rFonts w:eastAsia="Times New Roman"/>
          <w:szCs w:val="24"/>
        </w:rPr>
        <w:t xml:space="preserve"> </w:t>
      </w:r>
    </w:p>
    <w:p w14:paraId="0325F7E0" w14:textId="77777777" w:rsidR="002A39CD" w:rsidRDefault="007F4A76">
      <w:pPr>
        <w:spacing w:after="0" w:line="600" w:lineRule="auto"/>
        <w:ind w:firstLine="720"/>
        <w:contextualSpacing/>
        <w:jc w:val="both"/>
        <w:rPr>
          <w:rFonts w:eastAsia="Times New Roman"/>
          <w:szCs w:val="24"/>
        </w:rPr>
      </w:pPr>
      <w:r>
        <w:rPr>
          <w:rFonts w:eastAsia="Times New Roman"/>
          <w:szCs w:val="24"/>
        </w:rPr>
        <w:t>Όλα τα παραπάνω δεν ήταν μυστικά. Πανηγύριζαν εδώ κάποιοι Βουλευτές. Δυστυχώς,</w:t>
      </w:r>
      <w:r>
        <w:rPr>
          <w:rFonts w:eastAsia="Times New Roman"/>
          <w:szCs w:val="24"/>
        </w:rPr>
        <w:t xml:space="preserve"> ως Χρυσή Αυγή επιβεβαιωθήκαμε για ακόμη μία φορά. </w:t>
      </w:r>
    </w:p>
    <w:p w14:paraId="0325F7E1" w14:textId="77777777" w:rsidR="002A39CD" w:rsidRDefault="007F4A76">
      <w:pPr>
        <w:spacing w:after="0" w:line="600" w:lineRule="auto"/>
        <w:ind w:firstLine="720"/>
        <w:contextualSpacing/>
        <w:jc w:val="both"/>
        <w:rPr>
          <w:rFonts w:eastAsia="Times New Roman"/>
          <w:szCs w:val="24"/>
        </w:rPr>
      </w:pPr>
      <w:r>
        <w:rPr>
          <w:rFonts w:eastAsia="Times New Roman"/>
          <w:szCs w:val="24"/>
        </w:rPr>
        <w:t>Όμως, γιατί η Κυβέρνηση υπηρετεί τα παραπάνω; Μήπως τη βολεύουν τελικά; Οι Υπουργοί παίρνουν μία-μία όλες τις συνιστώσες, έναν-έναν όλους από εσάς τους Βουλευτές και σας εξυπηρετούν για μικροπολιτικά συμφ</w:t>
      </w:r>
      <w:r>
        <w:rPr>
          <w:rFonts w:eastAsia="Times New Roman"/>
          <w:szCs w:val="24"/>
        </w:rPr>
        <w:t xml:space="preserve">έροντα, γιατί εντέχνως σας έχουν </w:t>
      </w:r>
      <w:r>
        <w:rPr>
          <w:rFonts w:eastAsia="Times New Roman"/>
          <w:szCs w:val="24"/>
        </w:rPr>
        <w:lastRenderedPageBreak/>
        <w:t xml:space="preserve">εγκλωβίσει και έχετε ψηφίσει και ψηφίζετε μνημόνια και </w:t>
      </w:r>
      <w:proofErr w:type="spellStart"/>
      <w:r>
        <w:rPr>
          <w:rFonts w:eastAsia="Times New Roman"/>
          <w:szCs w:val="24"/>
        </w:rPr>
        <w:t>μνημονιακά</w:t>
      </w:r>
      <w:proofErr w:type="spellEnd"/>
      <w:r>
        <w:rPr>
          <w:rFonts w:eastAsia="Times New Roman"/>
          <w:szCs w:val="24"/>
        </w:rPr>
        <w:t xml:space="preserve"> μέτρα, σαν να μην υπάρχει αύριο. </w:t>
      </w:r>
    </w:p>
    <w:p w14:paraId="0325F7E2"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έκαναν υπηρέτες της Γερμανίας, της </w:t>
      </w:r>
      <w:proofErr w:type="spellStart"/>
      <w:r>
        <w:rPr>
          <w:rFonts w:eastAsia="Times New Roman" w:cs="Times New Roman"/>
          <w:szCs w:val="24"/>
        </w:rPr>
        <w:t>Μέρκελ</w:t>
      </w:r>
      <w:proofErr w:type="spellEnd"/>
      <w:r>
        <w:rPr>
          <w:rFonts w:eastAsia="Times New Roman" w:cs="Times New Roman"/>
          <w:szCs w:val="24"/>
        </w:rPr>
        <w:t xml:space="preserve"> και της «</w:t>
      </w:r>
      <w:r>
        <w:rPr>
          <w:rFonts w:eastAsia="Times New Roman" w:cs="Times New Roman"/>
          <w:szCs w:val="24"/>
          <w:lang w:val="en-US"/>
        </w:rPr>
        <w:t>Deutsche</w:t>
      </w:r>
      <w:r w:rsidRPr="006F42D2">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και έχετε το θράσος να μιλάτε και για γερμανόφιλους α</w:t>
      </w:r>
      <w:r>
        <w:rPr>
          <w:rFonts w:eastAsia="Times New Roman" w:cs="Times New Roman"/>
          <w:szCs w:val="24"/>
        </w:rPr>
        <w:t xml:space="preserve">κόμα. </w:t>
      </w:r>
    </w:p>
    <w:p w14:paraId="0325F7E3"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Αριστερά πλέον παγκοσμίως έχει ξοφλήσει. Μόνο που τώρα, εκτός από τους αντιπάλους σας, το έχετε καταλάβει και εσείς οι ίδιοι, οπότε αφήνετε στην άκρη την κοινωνική σας επανάσταση, πετάτε στα σκουπίδια το </w:t>
      </w:r>
      <w:proofErr w:type="spellStart"/>
      <w:r>
        <w:rPr>
          <w:rFonts w:eastAsia="Times New Roman" w:cs="Times New Roman"/>
          <w:szCs w:val="24"/>
        </w:rPr>
        <w:t>αντιμνημονιακό</w:t>
      </w:r>
      <w:proofErr w:type="spellEnd"/>
      <w:r>
        <w:rPr>
          <w:rFonts w:eastAsia="Times New Roman" w:cs="Times New Roman"/>
          <w:szCs w:val="24"/>
        </w:rPr>
        <w:t xml:space="preserve"> και </w:t>
      </w:r>
      <w:proofErr w:type="spellStart"/>
      <w:r>
        <w:rPr>
          <w:rFonts w:eastAsia="Times New Roman" w:cs="Times New Roman"/>
          <w:szCs w:val="24"/>
        </w:rPr>
        <w:t>φιλοκοινωνικό</w:t>
      </w:r>
      <w:proofErr w:type="spellEnd"/>
      <w:r>
        <w:rPr>
          <w:rFonts w:eastAsia="Times New Roman" w:cs="Times New Roman"/>
          <w:szCs w:val="24"/>
        </w:rPr>
        <w:t xml:space="preserve"> σας αφήγημ</w:t>
      </w:r>
      <w:r>
        <w:rPr>
          <w:rFonts w:eastAsia="Times New Roman" w:cs="Times New Roman"/>
          <w:szCs w:val="24"/>
        </w:rPr>
        <w:t xml:space="preserve">α, που έχει καταντήσει πλέον παραμύθι και κάνετε σημαία την ομοφυλοφιλία, τον </w:t>
      </w:r>
      <w:proofErr w:type="spellStart"/>
      <w:r>
        <w:rPr>
          <w:rFonts w:eastAsia="Times New Roman" w:cs="Times New Roman"/>
          <w:szCs w:val="24"/>
        </w:rPr>
        <w:t>αντιρατσισμό</w:t>
      </w:r>
      <w:proofErr w:type="spellEnd"/>
      <w:r>
        <w:rPr>
          <w:rFonts w:eastAsia="Times New Roman" w:cs="Times New Roman"/>
          <w:szCs w:val="24"/>
        </w:rPr>
        <w:t xml:space="preserve">, τον </w:t>
      </w:r>
      <w:proofErr w:type="spellStart"/>
      <w:r>
        <w:rPr>
          <w:rFonts w:eastAsia="Times New Roman" w:cs="Times New Roman"/>
          <w:szCs w:val="24"/>
        </w:rPr>
        <w:t>αντιφασισμό</w:t>
      </w:r>
      <w:proofErr w:type="spellEnd"/>
      <w:r>
        <w:rPr>
          <w:rFonts w:eastAsia="Times New Roman" w:cs="Times New Roman"/>
          <w:szCs w:val="24"/>
        </w:rPr>
        <w:t xml:space="preserve">, την οικολογία και τα λοιπά. </w:t>
      </w:r>
    </w:p>
    <w:p w14:paraId="0325F7E4"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Ξόφλησε η Αριστερά. Είσαστε μια </w:t>
      </w:r>
      <w:proofErr w:type="spellStart"/>
      <w:r>
        <w:rPr>
          <w:rFonts w:eastAsia="Times New Roman" w:cs="Times New Roman"/>
          <w:szCs w:val="24"/>
        </w:rPr>
        <w:t>συνθηκολογημένη</w:t>
      </w:r>
      <w:proofErr w:type="spellEnd"/>
      <w:r>
        <w:rPr>
          <w:rFonts w:eastAsia="Times New Roman" w:cs="Times New Roman"/>
          <w:szCs w:val="24"/>
        </w:rPr>
        <w:t xml:space="preserve"> ιδεολογία και διαχειριστές του καπιταλισμού. Δεν σας ενδιαφέρει πλέον </w:t>
      </w:r>
      <w:r>
        <w:rPr>
          <w:rFonts w:eastAsia="Times New Roman" w:cs="Times New Roman"/>
          <w:szCs w:val="24"/>
        </w:rPr>
        <w:t xml:space="preserve">να είσαστε απέναντι στον καπιταλισμό, αρκεί να είναι ανεκτικός στα δικαιώματα που σας εξυπηρετούν μικροπολιτικά. Και προσωπικά σας συμφέροντα, ακόμα και αν δεν αφορούν άμεσα τους Έλληνες πολίτες, </w:t>
      </w:r>
      <w:r>
        <w:rPr>
          <w:rFonts w:eastAsia="Times New Roman" w:cs="Times New Roman"/>
          <w:szCs w:val="24"/>
        </w:rPr>
        <w:lastRenderedPageBreak/>
        <w:t xml:space="preserve">ξαφνικά γίνονται άμεσα δικαιώματα και είναι ζητήματα </w:t>
      </w:r>
      <w:proofErr w:type="spellStart"/>
      <w:r>
        <w:rPr>
          <w:rFonts w:eastAsia="Times New Roman" w:cs="Times New Roman"/>
          <w:szCs w:val="24"/>
        </w:rPr>
        <w:t>μικροεξ</w:t>
      </w:r>
      <w:r>
        <w:rPr>
          <w:rFonts w:eastAsia="Times New Roman" w:cs="Times New Roman"/>
          <w:szCs w:val="24"/>
        </w:rPr>
        <w:t>ουσίας</w:t>
      </w:r>
      <w:proofErr w:type="spellEnd"/>
      <w:r>
        <w:rPr>
          <w:rFonts w:eastAsia="Times New Roman" w:cs="Times New Roman"/>
          <w:szCs w:val="24"/>
        </w:rPr>
        <w:t xml:space="preserve"> σε σχέσεις φύλων, οικογενειακές σχέσεις και όλα τα υπόλοιπα, ενώ έχετε εξοντώσει τα μέλη όλων αυτών των μειονοτήτων οικονομικά. </w:t>
      </w:r>
    </w:p>
    <w:p w14:paraId="0325F7E5"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λίγα λόγια, όλοι οι Βουλευτές που ψήφισαν μνημόνια, με αυτόν τον τρόπο καταπάτησαν όλα τα συνταγματικά κατοχυρωμένα δ</w:t>
      </w:r>
      <w:r>
        <w:rPr>
          <w:rFonts w:eastAsia="Times New Roman" w:cs="Times New Roman"/>
          <w:szCs w:val="24"/>
        </w:rPr>
        <w:t xml:space="preserve">ικαιώματα των Ελλήνων πολιτών, όπως η ελευθερία λόγου ή το δικαίωμα στην ιδιοκτησία, το δικαίωμα στη δωρεάν παιδεία, στη δημόσια υγεία, στην εργασία. Και ακούσαμε για το οκτάωρο και τη σταθερή εργασία! </w:t>
      </w:r>
    </w:p>
    <w:p w14:paraId="0325F7E6"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μετά από όλα όσα στερήσατε με τα μνημόνια όλοι μα</w:t>
      </w:r>
      <w:r>
        <w:rPr>
          <w:rFonts w:eastAsia="Times New Roman" w:cs="Times New Roman"/>
          <w:szCs w:val="24"/>
        </w:rPr>
        <w:t xml:space="preserve">ζί, έρχεστε σήμερα εδώ και γίνεστε τάχα οι πιο ένθερμοι οπαδοί και προωθητές των δικαιωμάτων, κατ’ εμέ </w:t>
      </w:r>
      <w:proofErr w:type="spellStart"/>
      <w:r>
        <w:rPr>
          <w:rFonts w:eastAsia="Times New Roman" w:cs="Times New Roman"/>
          <w:szCs w:val="24"/>
        </w:rPr>
        <w:t>ψευτοδικαιωμάτων</w:t>
      </w:r>
      <w:proofErr w:type="spellEnd"/>
      <w:r>
        <w:rPr>
          <w:rFonts w:eastAsia="Times New Roman" w:cs="Times New Roman"/>
          <w:szCs w:val="24"/>
        </w:rPr>
        <w:t xml:space="preserve">. </w:t>
      </w:r>
    </w:p>
    <w:p w14:paraId="0325F7E7"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χειρότερο είναι ότι αρπάζετε μια ευκαιρία με πρόφαση ένα δικαίωμα και το υπονομεύετε, το υποσκάπτετε, όπως το σύμφωνο συμβίωσης. Δη</w:t>
      </w:r>
      <w:r>
        <w:rPr>
          <w:rFonts w:eastAsia="Times New Roman" w:cs="Times New Roman"/>
          <w:szCs w:val="24"/>
        </w:rPr>
        <w:t xml:space="preserve">λαδή, παίρνετε την ανάγκη κάποιων ανθρώπων να το κάνουν και βάζετε μέσα και τα ομόφυλα ζευγάρια. </w:t>
      </w:r>
      <w:r>
        <w:rPr>
          <w:rFonts w:eastAsia="Times New Roman" w:cs="Times New Roman"/>
          <w:szCs w:val="24"/>
        </w:rPr>
        <w:lastRenderedPageBreak/>
        <w:t xml:space="preserve">Παίρνετε την ανάγκη κάποιων ασθενών για την κάνναβη και αρχίσατε να λέτε για την καλλιέργεια της κάνναβης, για τη «διασκεδαστική» κάνναβη και ό,τι να ’ναι. </w:t>
      </w:r>
    </w:p>
    <w:p w14:paraId="0325F7E8"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Τώ</w:t>
      </w:r>
      <w:r>
        <w:rPr>
          <w:rFonts w:eastAsia="Times New Roman" w:cs="Times New Roman"/>
          <w:szCs w:val="24"/>
        </w:rPr>
        <w:t xml:space="preserve">ρα, με την </w:t>
      </w:r>
      <w:proofErr w:type="spellStart"/>
      <w:r>
        <w:rPr>
          <w:rFonts w:eastAsia="Times New Roman" w:cs="Times New Roman"/>
          <w:szCs w:val="24"/>
        </w:rPr>
        <w:t>τεκνοθεσία</w:t>
      </w:r>
      <w:proofErr w:type="spellEnd"/>
      <w:r>
        <w:rPr>
          <w:rFonts w:eastAsia="Times New Roman" w:cs="Times New Roman"/>
          <w:szCs w:val="24"/>
        </w:rPr>
        <w:t xml:space="preserve">, πηγαίνετε να λύσετε ένα πρόβλημα, το οποίο, πραγματικά, υπάρχει για κάποιες οικογένειες που θέλουν να πάρουν ένα παιδί, αλλά βάζετε μέσα και αυτό, για να γίνει έτσι το ζήτημα. Και δεν καταλαβαίνει ο κόσμος ότι το σημερινό νομοσχέδιο </w:t>
      </w:r>
      <w:r>
        <w:rPr>
          <w:rFonts w:eastAsia="Times New Roman" w:cs="Times New Roman"/>
          <w:szCs w:val="24"/>
        </w:rPr>
        <w:t xml:space="preserve">ήρθε για τη διευκόλυνση του να πάνε κάποια παιδιά σε οικογένειες, για τη διευκόλυνση της </w:t>
      </w:r>
      <w:proofErr w:type="spellStart"/>
      <w:r>
        <w:rPr>
          <w:rFonts w:eastAsia="Times New Roman" w:cs="Times New Roman"/>
          <w:szCs w:val="24"/>
        </w:rPr>
        <w:t>τεκνοθεσίας</w:t>
      </w:r>
      <w:proofErr w:type="spellEnd"/>
      <w:r>
        <w:rPr>
          <w:rFonts w:eastAsia="Times New Roman" w:cs="Times New Roman"/>
          <w:szCs w:val="24"/>
        </w:rPr>
        <w:t xml:space="preserve">. </w:t>
      </w:r>
    </w:p>
    <w:p w14:paraId="0325F7E9"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Υποσκάψατε, λοιπόν, αυτό το σοβαρό θέμα, το να μπορούν τα παιδιά πιο εύκολα να πάνε σε οικογένειες και μιλάτε για δικαίωμα. Όμως, όταν αναφέρεστε σε δικα</w:t>
      </w:r>
      <w:r>
        <w:rPr>
          <w:rFonts w:eastAsia="Times New Roman" w:cs="Times New Roman"/>
          <w:szCs w:val="24"/>
        </w:rPr>
        <w:t>ίωμα στο σημερινό σχέδιο νόμου, είναι το δικαίωμα των παιδιών να μπορέσουν να μεγαλώσουν σε μία οικογένεια με μάνα και πατέρα, όπως η παράδοση, η βιολογία και η θρησκεία μας ορίζει. Υπερτερεί αυτό το δικαίωμα των οικογενειών που θέλουν να αποκτήσουν ένα πα</w:t>
      </w:r>
      <w:r>
        <w:rPr>
          <w:rFonts w:eastAsia="Times New Roman" w:cs="Times New Roman"/>
          <w:szCs w:val="24"/>
        </w:rPr>
        <w:t xml:space="preserve">ιδί. </w:t>
      </w:r>
    </w:p>
    <w:p w14:paraId="0325F7EA"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Ο κόσμος που μας βλέπει, ας φτιάξει μόνο μία εικόνα μέσα στο μυαλό του για αυτό το σοβαρό θέμα που συζητάμε και σήμερα. Ναι, είναι δύσκολο να υιοθετήσεις ένα παιδί. Απαιτεί μεγάλη προσπάθεια, αγωνία και πολλές ενέργειες που πρέπει να γίνουν από τις ο</w:t>
      </w:r>
      <w:r>
        <w:rPr>
          <w:rFonts w:eastAsia="Times New Roman" w:cs="Times New Roman"/>
          <w:szCs w:val="24"/>
        </w:rPr>
        <w:t>ικογένειες που θέλουν να αποκτήσουν ένα παιδί. Όμως, ακόμα πιο δύσκολη, πιο αγωνιώδης, πιο βαριά και υπεύθυνη είναι η θέση όλων αυτών που θα πρέπει να αποφασίσουν σε ποιον θα εμπιστευθούν ένα παιδί. Είναι πολύ σημαντικό ζήτημα αυτό, το να αποφασίσουν αν θα</w:t>
      </w:r>
      <w:r>
        <w:rPr>
          <w:rFonts w:eastAsia="Times New Roman" w:cs="Times New Roman"/>
          <w:szCs w:val="24"/>
        </w:rPr>
        <w:t xml:space="preserve"> δώσουν την τύχη και σε ποια χέρια θα τη δώσουν, για το μέλλον ενός παιδιού. Σίγουρα όχι με τα δικά σας κριτήρια! </w:t>
      </w:r>
    </w:p>
    <w:p w14:paraId="0325F7EB" w14:textId="77777777" w:rsidR="002A39CD" w:rsidRDefault="007F4A76">
      <w:pPr>
        <w:spacing w:line="600" w:lineRule="auto"/>
        <w:ind w:firstLine="709"/>
        <w:contextualSpacing/>
        <w:jc w:val="center"/>
        <w:rPr>
          <w:rFonts w:eastAsia="Times New Roman" w:cs="Times New Roman"/>
          <w:szCs w:val="24"/>
        </w:rPr>
      </w:pPr>
      <w:r w:rsidRPr="00B819E1">
        <w:rPr>
          <w:rFonts w:eastAsia="Times New Roman" w:cs="Times New Roman"/>
          <w:szCs w:val="24"/>
        </w:rPr>
        <w:t>(Χειροκροτ</w:t>
      </w:r>
      <w:r>
        <w:rPr>
          <w:rFonts w:eastAsia="Times New Roman" w:cs="Times New Roman"/>
          <w:szCs w:val="24"/>
        </w:rPr>
        <w:t>ήματα από την πτέρυγα της Χρυσής Αυγής</w:t>
      </w:r>
      <w:r w:rsidRPr="00B819E1">
        <w:rPr>
          <w:rFonts w:eastAsia="Times New Roman" w:cs="Times New Roman"/>
          <w:szCs w:val="24"/>
        </w:rPr>
        <w:t>)</w:t>
      </w:r>
    </w:p>
    <w:p w14:paraId="0325F7EC"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Χατζησάββα. </w:t>
      </w:r>
    </w:p>
    <w:p w14:paraId="0325F7ED"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Μπάρκας</w:t>
      </w:r>
      <w:r>
        <w:rPr>
          <w:rFonts w:eastAsia="Times New Roman" w:cs="Times New Roman"/>
          <w:szCs w:val="24"/>
        </w:rPr>
        <w:t xml:space="preserve">. </w:t>
      </w:r>
    </w:p>
    <w:p w14:paraId="0325F7EE"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 μπορείτε και εσείς, αρκεστείτε στα πέντε λεπτά, για να μας βοηθήσετε να ολοκληρώσουμε. </w:t>
      </w:r>
    </w:p>
    <w:p w14:paraId="0325F7EF"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ΜΠΑΡΚΑΣ: </w:t>
      </w:r>
      <w:r>
        <w:rPr>
          <w:rFonts w:eastAsia="Times New Roman" w:cs="Times New Roman"/>
          <w:szCs w:val="24"/>
        </w:rPr>
        <w:t>Και είναι οι τρεις τελευταίες ομιλίες που ακούσαμε στη Βουλή ο λόγος για τον οποίο ορισμένες φορές ντρέπομαι που βρίσκομαι με κάποιους ανθρώ</w:t>
      </w:r>
      <w:r>
        <w:rPr>
          <w:rFonts w:eastAsia="Times New Roman" w:cs="Times New Roman"/>
          <w:szCs w:val="24"/>
        </w:rPr>
        <w:t xml:space="preserve">πους στα ίδια έδρανα της </w:t>
      </w:r>
      <w:r>
        <w:rPr>
          <w:rFonts w:eastAsia="Times New Roman" w:cs="Times New Roman"/>
          <w:szCs w:val="24"/>
        </w:rPr>
        <w:t xml:space="preserve">ελληνικής </w:t>
      </w:r>
      <w:r>
        <w:rPr>
          <w:rFonts w:eastAsia="Times New Roman" w:cs="Times New Roman"/>
          <w:szCs w:val="24"/>
        </w:rPr>
        <w:t xml:space="preserve">Βουλής. </w:t>
      </w:r>
    </w:p>
    <w:p w14:paraId="0325F7F0"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Πρόεδρε, συζητάμε σήμερα ένα νομοσχέδιο, το οποίο κανείς θα μπορούσε να χαρακτηρίσει ως αυτονόητο. Θα μπορούσε κάποιος ή κάποια από εμάς να κομπάσει πως σήμερα, σαράντα τέσσερα χρόνια μετά την εγκαθίδρυση τ</w:t>
      </w:r>
      <w:r>
        <w:rPr>
          <w:rFonts w:eastAsia="Times New Roman" w:cs="Times New Roman"/>
          <w:szCs w:val="24"/>
        </w:rPr>
        <w:t xml:space="preserve">ης </w:t>
      </w:r>
      <w:r>
        <w:rPr>
          <w:rFonts w:eastAsia="Times New Roman" w:cs="Times New Roman"/>
          <w:szCs w:val="24"/>
        </w:rPr>
        <w:t xml:space="preserve">δημοκρατίας </w:t>
      </w:r>
      <w:r>
        <w:rPr>
          <w:rFonts w:eastAsia="Times New Roman" w:cs="Times New Roman"/>
          <w:szCs w:val="24"/>
        </w:rPr>
        <w:t xml:space="preserve">στη χώρα μας, όλοι εμείς οι Έλληνες Βουλευτές σηκώνουμε τον διακόπτη, ώστε να απλωθεί και στη χώρα μας το φως του Διαφωτισμού. Όμως, δυστυχώς, τα πράγματα δεν είναι έτσι. </w:t>
      </w:r>
    </w:p>
    <w:p w14:paraId="0325F7F1"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νομοσχέδιο το οποίο μπορεί -και έχει ήδη συμβεί- να χωριστεί σε δύο μέρη, στο δικαίωμα της αναδοχής και στο δικαίωμα της </w:t>
      </w:r>
      <w:proofErr w:type="spellStart"/>
      <w:r>
        <w:rPr>
          <w:rFonts w:eastAsia="Times New Roman" w:cs="Times New Roman"/>
          <w:szCs w:val="24"/>
        </w:rPr>
        <w:t>τεκνοθεσίας</w:t>
      </w:r>
      <w:proofErr w:type="spellEnd"/>
      <w:r>
        <w:rPr>
          <w:rFonts w:eastAsia="Times New Roman" w:cs="Times New Roman"/>
          <w:szCs w:val="24"/>
        </w:rPr>
        <w:t xml:space="preserve">. </w:t>
      </w:r>
    </w:p>
    <w:p w14:paraId="0325F7F2"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Αναδοχή, λοιπόν, σημαίνει να βοηθάς κάποιο άτομο να αναπτυχθεί και να μεγαλώσει, να φροντίζεις για τις ανάγκες </w:t>
      </w:r>
      <w:r>
        <w:rPr>
          <w:rFonts w:eastAsia="Times New Roman" w:cs="Times New Roman"/>
          <w:szCs w:val="24"/>
        </w:rPr>
        <w:t xml:space="preserve">του, όταν οι γονείς του αδυνατούν να αναλάβουν </w:t>
      </w:r>
      <w:r>
        <w:rPr>
          <w:rFonts w:eastAsia="Times New Roman" w:cs="Times New Roman"/>
          <w:szCs w:val="24"/>
        </w:rPr>
        <w:lastRenderedPageBreak/>
        <w:t>τις γονικές τους υποχρεώσεις. Επομένως, ανάδοχοι γονείς είναι άτομα τα οποία προσφέρουν ένα ζεστό και ασφαλές οικογενειακό περιβάλλον, όπου παρέχεται φροντίδα σε παιδιά άλλων γονιών για ένα χρονικό διάστημα, τ</w:t>
      </w:r>
      <w:r>
        <w:rPr>
          <w:rFonts w:eastAsia="Times New Roman" w:cs="Times New Roman"/>
          <w:szCs w:val="24"/>
        </w:rPr>
        <w:t xml:space="preserve">ο οποίο μπορεί να διαρκέσει μερικές μέρες, μήνες, ή και χρόνια. </w:t>
      </w:r>
    </w:p>
    <w:p w14:paraId="0325F7F3" w14:textId="77777777" w:rsidR="002A39CD" w:rsidRDefault="007F4A76">
      <w:pPr>
        <w:tabs>
          <w:tab w:val="left" w:pos="2738"/>
          <w:tab w:val="center" w:pos="4753"/>
          <w:tab w:val="left" w:pos="5723"/>
        </w:tabs>
        <w:spacing w:line="600" w:lineRule="auto"/>
        <w:ind w:firstLine="720"/>
        <w:contextualSpacing/>
        <w:jc w:val="both"/>
        <w:rPr>
          <w:rFonts w:eastAsia="Times New Roman" w:cs="Times New Roman"/>
          <w:szCs w:val="24"/>
        </w:rPr>
      </w:pPr>
      <w:proofErr w:type="spellStart"/>
      <w:r>
        <w:rPr>
          <w:rFonts w:eastAsia="Times New Roman" w:cs="Times New Roman"/>
          <w:szCs w:val="24"/>
        </w:rPr>
        <w:t>Τεκνοθεσία</w:t>
      </w:r>
      <w:proofErr w:type="spellEnd"/>
      <w:r>
        <w:rPr>
          <w:rFonts w:eastAsia="Times New Roman" w:cs="Times New Roman"/>
          <w:szCs w:val="24"/>
        </w:rPr>
        <w:t xml:space="preserve"> είναι η νομική διαδικασία κατά την οποία αποκτούν κάποιοι, με δικαστική απόφαση, τα δικαιώματα και τις υποχρεώσεις του γονέα για ένα παιδί του οποίου δεν είναι φυσικοί γονείς. </w:t>
      </w:r>
    </w:p>
    <w:p w14:paraId="0325F7F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Δυσ</w:t>
      </w:r>
      <w:r>
        <w:rPr>
          <w:rFonts w:eastAsia="Times New Roman" w:cs="Times New Roman"/>
          <w:szCs w:val="24"/>
        </w:rPr>
        <w:t>τυχώς, κυρίες και κύριοι Βουλευτές, κατά τη διάρκεια της συζήτησης του συγκεκριμένου νομοσχεδίου ακούστηκαν «τέρατα» από ανθρώπους που θέλουν να θεωρούνται οι ίδιοι προοδευτικοί, πως είναι μπροστά. Δυστυχώς, όμως, από τα λεγόμενά τους προκύπτει πως όχι μόν</w:t>
      </w:r>
      <w:r>
        <w:rPr>
          <w:rFonts w:eastAsia="Times New Roman" w:cs="Times New Roman"/>
          <w:szCs w:val="24"/>
        </w:rPr>
        <w:t xml:space="preserve">ον δεν είναι μπροστά, αλλά είναι μάλιστα πάρα πολύ πίσω. Είναι τόσο πολύ πίσω που τους έχει ξεπεράσει και η ίδια η κοινωνία, η κοινωνία που οι ίδιοι προσπαθούν να </w:t>
      </w:r>
      <w:proofErr w:type="spellStart"/>
      <w:r>
        <w:rPr>
          <w:rFonts w:eastAsia="Times New Roman" w:cs="Times New Roman"/>
          <w:szCs w:val="24"/>
        </w:rPr>
        <w:t>ριζοσπατικοποιήσουν</w:t>
      </w:r>
      <w:proofErr w:type="spellEnd"/>
      <w:r>
        <w:rPr>
          <w:rFonts w:eastAsia="Times New Roman" w:cs="Times New Roman"/>
          <w:szCs w:val="24"/>
        </w:rPr>
        <w:t xml:space="preserve">. Αυτοί κρατούν τις αλυσίδες της </w:t>
      </w:r>
      <w:r>
        <w:rPr>
          <w:rFonts w:eastAsia="Times New Roman" w:cs="Times New Roman"/>
          <w:szCs w:val="24"/>
        </w:rPr>
        <w:lastRenderedPageBreak/>
        <w:t>λήθης, της οπισθοδρόμησης, του παρελθόντο</w:t>
      </w:r>
      <w:r>
        <w:rPr>
          <w:rFonts w:eastAsia="Times New Roman" w:cs="Times New Roman"/>
          <w:szCs w:val="24"/>
        </w:rPr>
        <w:t xml:space="preserve">ς στα χέρια τους. Οπισθοδρομείτε, κύριοι την κοινωνία. Δεν την </w:t>
      </w:r>
      <w:proofErr w:type="spellStart"/>
      <w:r>
        <w:rPr>
          <w:rFonts w:eastAsia="Times New Roman" w:cs="Times New Roman"/>
          <w:szCs w:val="24"/>
        </w:rPr>
        <w:t>ριζοσπαστικοποιείτε</w:t>
      </w:r>
      <w:proofErr w:type="spellEnd"/>
      <w:r>
        <w:rPr>
          <w:rFonts w:eastAsia="Times New Roman" w:cs="Times New Roman"/>
          <w:szCs w:val="24"/>
        </w:rPr>
        <w:t xml:space="preserve">. </w:t>
      </w:r>
    </w:p>
    <w:p w14:paraId="0325F7F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Η συζήτηση κινείται γύρω από το άρθρο 8 του νομοσχεδίου. Κατά την άποψή μου κακώς. Εσείς οι συντηρητικοί θεωρείτε ότι είναι το προνομιακό σας πεδίο. Επιχείρημά σας είναι τ</w:t>
      </w:r>
      <w:r>
        <w:rPr>
          <w:rFonts w:eastAsia="Times New Roman" w:cs="Times New Roman"/>
          <w:szCs w:val="24"/>
        </w:rPr>
        <w:t>α ενδεχόμενα σχόλια που θα ακούσουν τα παιδιά. Μάλιστα. Και υπερασπίζεστε εσείς οι συντηρητικοί την κανονική, κατά την άποψή σας, οικογένεια, «κανονική» οικογένεια όπου ο πατέρας δέρνει τη μάνα, γιατί είναι «άνδρας», «κανονική» οικογένεια όπου ο γονέας δέρ</w:t>
      </w:r>
      <w:r>
        <w:rPr>
          <w:rFonts w:eastAsia="Times New Roman" w:cs="Times New Roman"/>
          <w:szCs w:val="24"/>
        </w:rPr>
        <w:t>νει τα παιδιά του και ασκεί ψυχολογική βία γιατί έτσι μπορεί. Η συζήτηση για το άρθρο 8 πρέπει να γίνει με την ορθή λογική για την απλοποίηση των διαδικασιών όσον αφορά στην αναδοχή των παιδιών, για να σώσουμε κάποια παιδιά που βρίσκονται σε ιδρύματα.</w:t>
      </w:r>
    </w:p>
    <w:p w14:paraId="0325F7F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όμως, να μου δώσετε την ευκαιρία να αναφερθώ σε αυτό που κατά την άποψή μου έχει ιδιαίτερη σημασία, στην απλοποίηση, δηλαδή, των </w:t>
      </w:r>
      <w:r>
        <w:rPr>
          <w:rFonts w:eastAsia="Times New Roman" w:cs="Times New Roman"/>
          <w:szCs w:val="24"/>
        </w:rPr>
        <w:lastRenderedPageBreak/>
        <w:t xml:space="preserve">διαδικασιών της </w:t>
      </w:r>
      <w:proofErr w:type="spellStart"/>
      <w:r>
        <w:rPr>
          <w:rFonts w:eastAsia="Times New Roman" w:cs="Times New Roman"/>
          <w:szCs w:val="24"/>
        </w:rPr>
        <w:t>τεκνοθεσίας</w:t>
      </w:r>
      <w:proofErr w:type="spellEnd"/>
      <w:r>
        <w:rPr>
          <w:rFonts w:eastAsia="Times New Roman" w:cs="Times New Roman"/>
          <w:szCs w:val="24"/>
        </w:rPr>
        <w:t xml:space="preserve">. Μπορεί οι συντηρητικοί Βουλευτές της Νέας Δημοκρατίας, οι οπισθοδρομικοί </w:t>
      </w:r>
      <w:r>
        <w:rPr>
          <w:rFonts w:eastAsia="Times New Roman" w:cs="Times New Roman"/>
          <w:szCs w:val="24"/>
        </w:rPr>
        <w:t xml:space="preserve">Βουλευτές, να κρύβονται πίσω από το άρθρο 8, πρέπει, όμως, να αναδειχθεί και η συντηρητική τους άποψη για την </w:t>
      </w:r>
      <w:proofErr w:type="spellStart"/>
      <w:r>
        <w:rPr>
          <w:rFonts w:eastAsia="Times New Roman" w:cs="Times New Roman"/>
          <w:szCs w:val="24"/>
        </w:rPr>
        <w:t>τεκνοθεσία</w:t>
      </w:r>
      <w:proofErr w:type="spellEnd"/>
      <w:r>
        <w:rPr>
          <w:rFonts w:eastAsia="Times New Roman" w:cs="Times New Roman"/>
          <w:szCs w:val="24"/>
        </w:rPr>
        <w:t>, με όποιον τρόπο μπορούμε να το κάνουμε αυτό.</w:t>
      </w:r>
    </w:p>
    <w:p w14:paraId="0325F7F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Νέας Δημοκρατίας, ας μην το κρύψουμε άλλο, ας το πούμε και από εδώ </w:t>
      </w:r>
      <w:r>
        <w:rPr>
          <w:rFonts w:eastAsia="Times New Roman" w:cs="Times New Roman"/>
          <w:szCs w:val="24"/>
        </w:rPr>
        <w:t xml:space="preserve">καθαρά: Είστε εναντίον της </w:t>
      </w:r>
      <w:proofErr w:type="spellStart"/>
      <w:r>
        <w:rPr>
          <w:rFonts w:eastAsia="Times New Roman" w:cs="Times New Roman"/>
          <w:szCs w:val="24"/>
        </w:rPr>
        <w:t>τεκνοθεσίας</w:t>
      </w:r>
      <w:proofErr w:type="spellEnd"/>
      <w:r>
        <w:rPr>
          <w:rFonts w:eastAsia="Times New Roman" w:cs="Times New Roman"/>
          <w:szCs w:val="24"/>
        </w:rPr>
        <w:t xml:space="preserve">. Πολλά νέα ζευγάρια σήμερα αδυνατούν να αποκτήσουν παιδί μέσω της γονιμοποίησης. Σημάδια των καιρών; Δεν ξέρω αν αυξήθηκε το ποσοστό των ζευγαριών ή απλώς πλέον οι άνθρωποι έχουν σπάσει τα παλιά ταμπού και μπορούν να </w:t>
      </w:r>
      <w:r>
        <w:rPr>
          <w:rFonts w:eastAsia="Times New Roman" w:cs="Times New Roman"/>
          <w:szCs w:val="24"/>
        </w:rPr>
        <w:t xml:space="preserve">το παραδεχθούν, όλοι μας, όμως, γνωρίζουμε ένα ζευγάρι στον οικογενειακό μας </w:t>
      </w:r>
      <w:r w:rsidRPr="00445E72">
        <w:rPr>
          <w:rFonts w:eastAsia="Times New Roman" w:cs="Times New Roman"/>
          <w:szCs w:val="24"/>
        </w:rPr>
        <w:t>περίγυρο</w:t>
      </w:r>
      <w:r>
        <w:rPr>
          <w:rFonts w:eastAsia="Times New Roman" w:cs="Times New Roman"/>
          <w:szCs w:val="24"/>
        </w:rPr>
        <w:t xml:space="preserve">, που δεν μπορεί να αποκτήσει παιδί. Λαχταρούν, όμως, να γίνουν γονείς και το υπάρχον πλαίσιο τους οδηγεί στα παράνομα δίχτυα της </w:t>
      </w:r>
      <w:proofErr w:type="spellStart"/>
      <w:r>
        <w:rPr>
          <w:rFonts w:eastAsia="Times New Roman" w:cs="Times New Roman"/>
          <w:szCs w:val="24"/>
        </w:rPr>
        <w:t>τεκνοθεσίας</w:t>
      </w:r>
      <w:proofErr w:type="spellEnd"/>
      <w:r>
        <w:rPr>
          <w:rFonts w:eastAsia="Times New Roman" w:cs="Times New Roman"/>
          <w:szCs w:val="24"/>
        </w:rPr>
        <w:t xml:space="preserve">, να πάρουν παιδί από κάποιον </w:t>
      </w:r>
      <w:r>
        <w:rPr>
          <w:rFonts w:eastAsia="Times New Roman" w:cs="Times New Roman"/>
          <w:szCs w:val="24"/>
        </w:rPr>
        <w:t xml:space="preserve">γιατρό, γιατί εάν ακολουθήσουν την κανονική διαδικασία, δυστυχώς είναι τέτοια η δυσκολία, που δύσκολα θα μπορέσουν να γευτούν αυτήν την ευτυχία να γίνουν γονείς. «Ανίκανος» ο </w:t>
      </w:r>
      <w:r>
        <w:rPr>
          <w:rFonts w:eastAsia="Times New Roman" w:cs="Times New Roman"/>
          <w:szCs w:val="24"/>
        </w:rPr>
        <w:lastRenderedPageBreak/>
        <w:t>άνδρας ή αλλιώς και «τζούφιος» που δεν μπορεί να γονιμοποιήσει και πρέπει να ζήσε</w:t>
      </w:r>
      <w:r>
        <w:rPr>
          <w:rFonts w:eastAsia="Times New Roman" w:cs="Times New Roman"/>
          <w:szCs w:val="24"/>
        </w:rPr>
        <w:t>ι με αυτό το στίγμα! «Στέρφα» και «ανίκανη» η γυναίκα που δεν μπορεί να γονιμοποιήσει και πρέπει και αυτή να ζήσει με αυτό το στίγμα! Και τα νέα ζευγάρια λιώνουν στα κέντρα γονιμοποίησης!</w:t>
      </w:r>
    </w:p>
    <w:p w14:paraId="0325F7F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λοιπόν, η </w:t>
      </w:r>
      <w:r>
        <w:rPr>
          <w:rFonts w:eastAsia="Times New Roman" w:cs="Times New Roman"/>
          <w:szCs w:val="24"/>
        </w:rPr>
        <w:t>ελληνική</w:t>
      </w:r>
      <w:r>
        <w:rPr>
          <w:rFonts w:eastAsia="Times New Roman" w:cs="Times New Roman"/>
          <w:szCs w:val="24"/>
        </w:rPr>
        <w:t xml:space="preserve"> Βουλή αδιαφορεί γι’ αυτούς τους ανθρώπο</w:t>
      </w:r>
      <w:r>
        <w:rPr>
          <w:rFonts w:eastAsia="Times New Roman" w:cs="Times New Roman"/>
          <w:szCs w:val="24"/>
        </w:rPr>
        <w:t xml:space="preserve">υς, για τη δυστυχία που νιώθουν τα νέα ζευγάρια. Είναι, λοιπόν, ευκαιρία να αφήσουμε στην άκρη τους </w:t>
      </w:r>
      <w:proofErr w:type="spellStart"/>
      <w:r>
        <w:rPr>
          <w:rFonts w:eastAsia="Times New Roman" w:cs="Times New Roman"/>
          <w:szCs w:val="24"/>
        </w:rPr>
        <w:t>τακτικισμούς</w:t>
      </w:r>
      <w:proofErr w:type="spellEnd"/>
      <w:r>
        <w:rPr>
          <w:rFonts w:eastAsia="Times New Roman" w:cs="Times New Roman"/>
          <w:szCs w:val="24"/>
        </w:rPr>
        <w:t>. Ας επιτρέψουμε στα νέα ζευγάρια να αποδώσουν την αγάπη, που έχει εγκλωβιστεί στο εσωτερικό τους, σε παιδιά που βρίσκονται στα ιδρύματα. Ας μην</w:t>
      </w:r>
      <w:r>
        <w:rPr>
          <w:rFonts w:eastAsia="Times New Roman" w:cs="Times New Roman"/>
          <w:szCs w:val="24"/>
        </w:rPr>
        <w:t xml:space="preserve"> αδιαφορήσουμε έτι περαιτέρω. Ας δώσουμε την ευκαιρία όλοι εμείς, μεγάλοι και παιδιά, να νιώσουμε την αγάπη της οικογένειας.</w:t>
      </w:r>
    </w:p>
    <w:p w14:paraId="0325F7F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325F7FA"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25F7FB" w14:textId="77777777" w:rsidR="002A39CD" w:rsidRDefault="007F4A76">
      <w:pPr>
        <w:spacing w:line="600" w:lineRule="auto"/>
        <w:ind w:firstLine="720"/>
        <w:contextualSpacing/>
        <w:jc w:val="both"/>
        <w:rPr>
          <w:rFonts w:eastAsia="Times New Roman" w:cs="Times New Roman"/>
          <w:szCs w:val="24"/>
        </w:rPr>
      </w:pPr>
      <w:r w:rsidRPr="00445E72">
        <w:rPr>
          <w:rFonts w:eastAsia="Times New Roman" w:cs="Times New Roman"/>
          <w:b/>
          <w:szCs w:val="24"/>
        </w:rPr>
        <w:t>ΠΡΟΕΔΡΕΥΩΝ (Μάριος Γεωργιάδης):</w:t>
      </w:r>
      <w:r>
        <w:rPr>
          <w:rFonts w:eastAsia="Times New Roman" w:cs="Times New Roman"/>
          <w:szCs w:val="24"/>
        </w:rPr>
        <w:t xml:space="preserve"> Ευχαριστούμε τον κ. Μπάρκα.</w:t>
      </w:r>
    </w:p>
    <w:p w14:paraId="0325F7F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rPr>
        <w:lastRenderedPageBreak/>
        <w:t xml:space="preserve">Κυρίες και </w:t>
      </w:r>
      <w:r>
        <w:rPr>
          <w:rFonts w:eastAsia="Times New Roman" w:cs="Times New Roman"/>
        </w:rPr>
        <w:t>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w:t>
      </w:r>
      <w:r>
        <w:rPr>
          <w:rFonts w:eastAsia="Times New Roman" w:cs="Times New Roman"/>
        </w:rPr>
        <w:t xml:space="preserve">ργάνωσης και λειτουργίας της Βουλής, σαράντα τρεις μαθητές και μαθήτριες και τρεις εκπαιδευτικοί συνοδοί τους από το </w:t>
      </w:r>
      <w:r w:rsidRPr="00445E72">
        <w:rPr>
          <w:rFonts w:eastAsia="Times New Roman" w:cs="Times New Roman"/>
        </w:rPr>
        <w:t>1ο</w:t>
      </w:r>
      <w:r>
        <w:rPr>
          <w:rFonts w:eastAsia="Times New Roman" w:cs="Times New Roman"/>
          <w:vertAlign w:val="superscript"/>
        </w:rPr>
        <w:t xml:space="preserve"> </w:t>
      </w:r>
      <w:r>
        <w:rPr>
          <w:rFonts w:eastAsia="Times New Roman" w:cs="Times New Roman"/>
        </w:rPr>
        <w:t xml:space="preserve">Γυμνάσιο Άργους </w:t>
      </w:r>
      <w:proofErr w:type="spellStart"/>
      <w:r>
        <w:rPr>
          <w:rFonts w:eastAsia="Times New Roman" w:cs="Times New Roman"/>
        </w:rPr>
        <w:t>Ορεστικού</w:t>
      </w:r>
      <w:proofErr w:type="spellEnd"/>
      <w:r>
        <w:rPr>
          <w:rFonts w:eastAsia="Times New Roman" w:cs="Times New Roman"/>
        </w:rPr>
        <w:t xml:space="preserve"> Καστοριάς. </w:t>
      </w:r>
    </w:p>
    <w:p w14:paraId="0325F7FD" w14:textId="77777777" w:rsidR="002A39CD" w:rsidRDefault="007F4A76">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0325F7FE" w14:textId="77777777" w:rsidR="002A39CD" w:rsidRDefault="007F4A76">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0325F7F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w:t>
      </w:r>
      <w:r>
        <w:rPr>
          <w:rFonts w:eastAsia="Times New Roman" w:cs="Times New Roman"/>
          <w:szCs w:val="24"/>
        </w:rPr>
        <w:t>λευτές, κηρύσσεται περαιωμένη η συζήτηση επί της αρχής, των άρθρων, των τροπολογιών και του συνόλου του σχεδίου νόμου του Υπουργείου Εργασίας, Κοινωνικής Ασφάλισης και Κοινωνικής Αλληλεγγύης «Μέτρα για την προώθηση των Θεσμών της Αναδοχής και Υιοθεσίας</w:t>
      </w:r>
      <w:r w:rsidRPr="007125C1">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άλλες διατάξεις». </w:t>
      </w:r>
    </w:p>
    <w:p w14:paraId="0325F80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0325F80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ΠΑΠΑΦΙΛΙΠΠΟΥ: </w:t>
      </w:r>
      <w:r>
        <w:rPr>
          <w:rFonts w:eastAsia="Times New Roman" w:cs="Times New Roman"/>
          <w:szCs w:val="24"/>
        </w:rPr>
        <w:t xml:space="preserve">Ναι. </w:t>
      </w:r>
    </w:p>
    <w:p w14:paraId="0325F80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 xml:space="preserve">Ναι. </w:t>
      </w:r>
    </w:p>
    <w:p w14:paraId="0325F80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Ναι. </w:t>
      </w:r>
    </w:p>
    <w:p w14:paraId="0325F80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0325F80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Παρών. </w:t>
      </w:r>
    </w:p>
    <w:p w14:paraId="0325F80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0325F80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0325F80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Όχι. </w:t>
      </w:r>
    </w:p>
    <w:p w14:paraId="0325F80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νομοσχέδιο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«Μέτρα για την προώθηση των Θεσμών της Αναδοχής και Υιοθεσίας και άλλες διατάξεις» έγινε δεκτό επί της αρχής κατά πλειοψηφία. </w:t>
      </w:r>
    </w:p>
    <w:p w14:paraId="0325F80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των άρθρων και των τροπολογιών.</w:t>
      </w:r>
    </w:p>
    <w:p w14:paraId="0325F80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επί του άρθρου 8 </w:t>
      </w:r>
      <w:r>
        <w:rPr>
          <w:rFonts w:eastAsia="Times New Roman" w:cs="Times New Roman"/>
          <w:szCs w:val="24"/>
        </w:rPr>
        <w:t>του νομοσχεδίου</w:t>
      </w:r>
      <w:r>
        <w:rPr>
          <w:rFonts w:eastAsia="Times New Roman" w:cs="Times New Roman"/>
          <w:szCs w:val="24"/>
        </w:rPr>
        <w:t xml:space="preserve"> έ</w:t>
      </w:r>
      <w:r>
        <w:rPr>
          <w:rFonts w:eastAsia="Times New Roman" w:cs="Times New Roman"/>
          <w:szCs w:val="24"/>
        </w:rPr>
        <w:t>χει υπο</w:t>
      </w:r>
      <w:r>
        <w:rPr>
          <w:rFonts w:eastAsia="Times New Roman" w:cs="Times New Roman"/>
          <w:szCs w:val="24"/>
        </w:rPr>
        <w:t>βληθεί αίτηση διεξαγωγής ονομαστικής ψηφοφορίας από τους Βουλευτές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Pr>
          <w:rFonts w:eastAsia="Times New Roman" w:cs="Times New Roman"/>
          <w:szCs w:val="24"/>
        </w:rPr>
        <w:t>, της οποίας το κείμενο έχει ως εξής:</w:t>
      </w:r>
    </w:p>
    <w:p w14:paraId="0325F80C" w14:textId="77777777" w:rsidR="002A39CD" w:rsidRDefault="007F4A76">
      <w:pPr>
        <w:spacing w:line="600" w:lineRule="auto"/>
        <w:contextualSpacing/>
        <w:jc w:val="center"/>
        <w:rPr>
          <w:rFonts w:eastAsia="Times New Roman" w:cs="Times New Roman"/>
          <w:color w:val="FF0000"/>
          <w:szCs w:val="24"/>
        </w:rPr>
      </w:pPr>
      <w:r w:rsidRPr="00360091">
        <w:rPr>
          <w:rFonts w:eastAsia="Times New Roman" w:cs="Times New Roman"/>
          <w:color w:val="FF0000"/>
          <w:szCs w:val="24"/>
        </w:rPr>
        <w:t>ΑΛΛΑΓΗ ΣΕΛΙΔΑΣ</w:t>
      </w:r>
    </w:p>
    <w:p w14:paraId="0325F80D" w14:textId="77777777" w:rsidR="002A39CD" w:rsidRDefault="007F4A76">
      <w:pPr>
        <w:spacing w:line="600" w:lineRule="auto"/>
        <w:contextualSpacing/>
        <w:jc w:val="center"/>
        <w:rPr>
          <w:rFonts w:eastAsia="Times New Roman" w:cs="Times New Roman"/>
          <w:szCs w:val="24"/>
        </w:rPr>
      </w:pPr>
      <w:r>
        <w:rPr>
          <w:rFonts w:eastAsia="Times New Roman" w:cs="Times New Roman"/>
          <w:szCs w:val="24"/>
        </w:rPr>
        <w:t xml:space="preserve">(Να μπει η σελίδα </w:t>
      </w:r>
      <w:r>
        <w:rPr>
          <w:rFonts w:eastAsia="Times New Roman" w:cs="Times New Roman"/>
          <w:szCs w:val="24"/>
        </w:rPr>
        <w:t>214α</w:t>
      </w:r>
      <w:r>
        <w:rPr>
          <w:rFonts w:eastAsia="Times New Roman" w:cs="Times New Roman"/>
          <w:szCs w:val="24"/>
        </w:rPr>
        <w:t>)</w:t>
      </w:r>
    </w:p>
    <w:p w14:paraId="0325F80E" w14:textId="77777777" w:rsidR="002A39CD" w:rsidRDefault="007F4A76">
      <w:pPr>
        <w:spacing w:line="600" w:lineRule="auto"/>
        <w:contextualSpacing/>
        <w:jc w:val="center"/>
        <w:rPr>
          <w:rFonts w:eastAsia="Times New Roman" w:cs="Times New Roman"/>
          <w:color w:val="FF0000"/>
          <w:szCs w:val="24"/>
        </w:rPr>
      </w:pPr>
      <w:r w:rsidRPr="00360091">
        <w:rPr>
          <w:rFonts w:eastAsia="Times New Roman" w:cs="Times New Roman"/>
          <w:color w:val="FF0000"/>
          <w:szCs w:val="24"/>
        </w:rPr>
        <w:t>ΑΛΛΑΓΗ ΣΕΛΙΔΑΣ</w:t>
      </w:r>
      <w:r w:rsidRPr="00360091">
        <w:rPr>
          <w:rFonts w:eastAsia="Times New Roman" w:cs="Times New Roman"/>
          <w:color w:val="FF0000"/>
          <w:szCs w:val="24"/>
        </w:rPr>
        <w:t xml:space="preserve"> </w:t>
      </w:r>
    </w:p>
    <w:p w14:paraId="0325F80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w:t>
      </w:r>
      <w:r>
        <w:rPr>
          <w:rFonts w:eastAsia="Times New Roman" w:cs="Times New Roman"/>
          <w:szCs w:val="24"/>
        </w:rPr>
        <w:t xml:space="preserve">ν υπογραφόντων την αίτηση </w:t>
      </w:r>
      <w:r>
        <w:rPr>
          <w:rFonts w:eastAsia="Times New Roman" w:cs="Times New Roman"/>
          <w:szCs w:val="24"/>
        </w:rPr>
        <w:t>της ονομαστικής ψηφοφορίας,</w:t>
      </w:r>
      <w:r>
        <w:rPr>
          <w:rFonts w:eastAsia="Times New Roman" w:cs="Times New Roman"/>
          <w:szCs w:val="24"/>
        </w:rPr>
        <w:t xml:space="preserve"> για να διαπιστωθεί εάν υπάρχει ο απαιτούμενος από τον Κανονισμό αριθμός για την υποβολή της. </w:t>
      </w:r>
    </w:p>
    <w:p w14:paraId="0325F81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Μιχαλολιάκος</w:t>
      </w:r>
      <w:proofErr w:type="spellEnd"/>
      <w:r>
        <w:rPr>
          <w:rFonts w:eastAsia="Times New Roman" w:cs="Times New Roman"/>
          <w:szCs w:val="24"/>
        </w:rPr>
        <w:t xml:space="preserve"> Νικόλαος. Παρών. </w:t>
      </w:r>
    </w:p>
    <w:p w14:paraId="0325F811"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Αϊβατίδης</w:t>
      </w:r>
      <w:proofErr w:type="spellEnd"/>
      <w:r>
        <w:rPr>
          <w:rFonts w:eastAsia="Times New Roman" w:cs="Times New Roman"/>
          <w:szCs w:val="24"/>
        </w:rPr>
        <w:t xml:space="preserve"> Ιωάννης. Παρών. </w:t>
      </w:r>
    </w:p>
    <w:p w14:paraId="0325F812"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Η κ. Βλάχου Σωτηρία. Παρούσα. </w:t>
      </w:r>
    </w:p>
    <w:p w14:paraId="0325F81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Ο κ. Γερμ</w:t>
      </w:r>
      <w:r>
        <w:rPr>
          <w:rFonts w:eastAsia="Times New Roman" w:cs="Times New Roman"/>
          <w:szCs w:val="24"/>
        </w:rPr>
        <w:t xml:space="preserve">ενής Γεώργιος. Παρών. </w:t>
      </w:r>
    </w:p>
    <w:p w14:paraId="0325F81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Γρέγος Αντώνιος. Παρών. </w:t>
      </w:r>
    </w:p>
    <w:p w14:paraId="0325F81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 </w:t>
      </w:r>
      <w:proofErr w:type="spellStart"/>
      <w:r>
        <w:rPr>
          <w:rFonts w:eastAsia="Times New Roman" w:cs="Times New Roman"/>
          <w:szCs w:val="24"/>
        </w:rPr>
        <w:t>Ζαρούλια</w:t>
      </w:r>
      <w:proofErr w:type="spellEnd"/>
      <w:r>
        <w:rPr>
          <w:rFonts w:eastAsia="Times New Roman" w:cs="Times New Roman"/>
          <w:szCs w:val="24"/>
        </w:rPr>
        <w:t xml:space="preserve"> Ελένη. Παρούσα. </w:t>
      </w:r>
    </w:p>
    <w:p w14:paraId="0325F816"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Ηλιόπουλος Παναγιώτης. Παρών. </w:t>
      </w:r>
    </w:p>
    <w:p w14:paraId="0325F817"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Καρακώστας Ευάγγελος. Παρών. </w:t>
      </w:r>
    </w:p>
    <w:p w14:paraId="0325F818"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Κασιδιάρης Ηλίας. Παρών. </w:t>
      </w:r>
    </w:p>
    <w:p w14:paraId="0325F819"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Λαγός Ιωάννης. Παρών. </w:t>
      </w:r>
    </w:p>
    <w:p w14:paraId="0325F81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Μπαρμπαρούσης</w:t>
      </w:r>
      <w:proofErr w:type="spellEnd"/>
      <w:r>
        <w:rPr>
          <w:rFonts w:eastAsia="Times New Roman" w:cs="Times New Roman"/>
          <w:szCs w:val="24"/>
        </w:rPr>
        <w:t xml:space="preserve"> Κωνσταντίνος. Παρών. </w:t>
      </w:r>
    </w:p>
    <w:p w14:paraId="0325F81B"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Παναγιώταρος</w:t>
      </w:r>
      <w:proofErr w:type="spellEnd"/>
      <w:r>
        <w:rPr>
          <w:rFonts w:eastAsia="Times New Roman" w:cs="Times New Roman"/>
          <w:szCs w:val="24"/>
        </w:rPr>
        <w:t xml:space="preserve"> Ηλίας. Παρών. </w:t>
      </w:r>
    </w:p>
    <w:p w14:paraId="0325F81C"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Παππάς Χρήστος. Παρών. </w:t>
      </w:r>
    </w:p>
    <w:p w14:paraId="0325F81D"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Σαχινίδης</w:t>
      </w:r>
      <w:proofErr w:type="spellEnd"/>
      <w:r>
        <w:rPr>
          <w:rFonts w:eastAsia="Times New Roman" w:cs="Times New Roman"/>
          <w:szCs w:val="24"/>
        </w:rPr>
        <w:t xml:space="preserve"> Ιωάννης. Παρών. </w:t>
      </w:r>
    </w:p>
    <w:p w14:paraId="0325F81E"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Ο κ. Χατζησάββας Χρήστος. Παρών. </w:t>
      </w:r>
    </w:p>
    <w:p w14:paraId="0325F81F"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υπάρχει ο απαιτούμενος από τον Κανονισμό αριθμός υπογραφόντων την αίτηση της ονομαστικής ψηφοφορία</w:t>
      </w:r>
      <w:r>
        <w:rPr>
          <w:rFonts w:eastAsia="Times New Roman" w:cs="Times New Roman"/>
          <w:szCs w:val="24"/>
        </w:rPr>
        <w:t xml:space="preserve">ς Βουλευτών. </w:t>
      </w:r>
    </w:p>
    <w:p w14:paraId="0325F820"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 xml:space="preserve">διακόπτουμε τη συνεδρίαση για δέκα </w:t>
      </w:r>
      <w:r>
        <w:rPr>
          <w:rFonts w:eastAsia="Times New Roman" w:cs="Times New Roman"/>
          <w:szCs w:val="24"/>
        </w:rPr>
        <w:t xml:space="preserve">(10΄) </w:t>
      </w:r>
      <w:r>
        <w:rPr>
          <w:rFonts w:eastAsia="Times New Roman" w:cs="Times New Roman"/>
          <w:szCs w:val="24"/>
        </w:rPr>
        <w:t xml:space="preserve">λεπτά, σύμφωνα με τον Κανονισμό. </w:t>
      </w:r>
    </w:p>
    <w:p w14:paraId="0325F821"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lastRenderedPageBreak/>
        <w:t>(ΔΙΑΚΟΠΗ)</w:t>
      </w:r>
    </w:p>
    <w:p w14:paraId="0325F822" w14:textId="77777777" w:rsidR="002A39CD" w:rsidRDefault="007F4A76">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0325F823"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 </w:t>
      </w:r>
    </w:p>
    <w:p w14:paraId="0325F824"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 xml:space="preserve">Θα διεξαχθεί ηλεκτρονική ονομαστική </w:t>
      </w:r>
      <w:r>
        <w:rPr>
          <w:rFonts w:eastAsia="Times New Roman" w:cs="Times New Roman"/>
          <w:szCs w:val="24"/>
        </w:rPr>
        <w:t>ψηφοφορία επί του άρθρου 8 του νομοσχεδίου και μετά την ανακοίνωση του αποτελέσματος θα προχωρήσουμε στην ψηφοφορία επί των υπόλοιπων άρθρων του νομοσχεδίου.</w:t>
      </w:r>
    </w:p>
    <w:p w14:paraId="0325F825"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 το οποίο θα μείνει ανοι</w:t>
      </w:r>
      <w:r>
        <w:rPr>
          <w:rFonts w:eastAsia="Times New Roman" w:cs="Times New Roman"/>
          <w:szCs w:val="24"/>
        </w:rPr>
        <w:t>κ</w:t>
      </w:r>
      <w:r>
        <w:rPr>
          <w:rFonts w:eastAsia="Times New Roman" w:cs="Times New Roman"/>
          <w:szCs w:val="24"/>
        </w:rPr>
        <w:t xml:space="preserve">τό για πέντε </w:t>
      </w:r>
      <w:r>
        <w:rPr>
          <w:rFonts w:eastAsia="Times New Roman" w:cs="Times New Roman"/>
          <w:szCs w:val="24"/>
        </w:rPr>
        <w:t xml:space="preserve">λεπτά </w:t>
      </w:r>
      <w:r>
        <w:rPr>
          <w:rFonts w:eastAsia="Times New Roman" w:cs="Times New Roman"/>
          <w:szCs w:val="24"/>
        </w:rPr>
        <w:t xml:space="preserve">ώστε να </w:t>
      </w:r>
      <w:r>
        <w:rPr>
          <w:rFonts w:eastAsia="Times New Roman" w:cs="Times New Roman"/>
          <w:szCs w:val="24"/>
        </w:rPr>
        <w:t xml:space="preserve">μπορούν οι Βουλευτές να ψηφίσουν επί του άρθρου 8 του νομοσχεδίου. </w:t>
      </w:r>
    </w:p>
    <w:p w14:paraId="0325F826" w14:textId="77777777" w:rsidR="002A39CD" w:rsidRDefault="007F4A76">
      <w:pPr>
        <w:spacing w:line="600" w:lineRule="auto"/>
        <w:contextualSpacing/>
        <w:jc w:val="center"/>
        <w:rPr>
          <w:rFonts w:eastAsia="Times New Roman" w:cs="Times New Roman"/>
          <w:szCs w:val="24"/>
        </w:rPr>
      </w:pPr>
      <w:r>
        <w:rPr>
          <w:rFonts w:eastAsia="Times New Roman" w:cs="Times New Roman"/>
          <w:szCs w:val="24"/>
        </w:rPr>
        <w:t>(ΨΗΦΟΦΟΡΙΑ)</w:t>
      </w:r>
    </w:p>
    <w:p w14:paraId="0325F827" w14:textId="77777777" w:rsidR="002A39CD" w:rsidRDefault="007F4A76">
      <w:pPr>
        <w:autoSpaceDE w:val="0"/>
        <w:autoSpaceDN w:val="0"/>
        <w:adjustRightInd w:val="0"/>
        <w:spacing w:line="600" w:lineRule="auto"/>
        <w:contextualSpacing/>
        <w:jc w:val="center"/>
        <w:rPr>
          <w:rFonts w:eastAsia="Times New Roman"/>
          <w:szCs w:val="24"/>
        </w:rPr>
      </w:pPr>
      <w:r>
        <w:rPr>
          <w:rFonts w:eastAsia="Times New Roman"/>
          <w:szCs w:val="24"/>
        </w:rPr>
        <w:t>(ΚΑΤΑ ΤΗ ΔΙΑΡΚΕΙΑ ΤΗΣ ΨΗΦΟΦΟΡΙΑΣ)</w:t>
      </w:r>
    </w:p>
    <w:p w14:paraId="0325F828" w14:textId="77777777" w:rsidR="002A39CD" w:rsidRDefault="007F4A76">
      <w:pPr>
        <w:autoSpaceDE w:val="0"/>
        <w:autoSpaceDN w:val="0"/>
        <w:adjustRightInd w:val="0"/>
        <w:spacing w:line="600" w:lineRule="auto"/>
        <w:ind w:firstLine="720"/>
        <w:contextualSpacing/>
        <w:jc w:val="both"/>
        <w:rPr>
          <w:rFonts w:eastAsia="Times New Roman"/>
          <w:szCs w:val="24"/>
        </w:rPr>
      </w:pPr>
      <w:r w:rsidRPr="007B719B">
        <w:rPr>
          <w:rFonts w:eastAsia="Times New Roman"/>
          <w:b/>
          <w:bCs/>
          <w:szCs w:val="24"/>
        </w:rPr>
        <w:t>ΠΡΟΕΔΡΕΥΩΝ (Μάριος Γεωργιάδης):</w:t>
      </w:r>
      <w:r w:rsidRPr="007B719B">
        <w:rPr>
          <w:rFonts w:eastAsia="Times New Roman"/>
          <w:bCs/>
          <w:szCs w:val="24"/>
        </w:rPr>
        <w:t xml:space="preserve"> </w:t>
      </w:r>
      <w:r>
        <w:rPr>
          <w:rFonts w:eastAsia="Times New Roman"/>
          <w:szCs w:val="24"/>
        </w:rPr>
        <w:t>Θα ήθελα να σας ενημερώσω ότι έχουν έρθει στο Προεδρείο επιστολές ή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w:t>
      </w:r>
      <w:r>
        <w:rPr>
          <w:rFonts w:eastAsia="Times New Roman"/>
          <w:szCs w:val="24"/>
        </w:rPr>
        <w:t xml:space="preserve">λφων, σύμφωνα με το </w:t>
      </w:r>
      <w:r>
        <w:rPr>
          <w:rFonts w:eastAsia="Times New Roman"/>
          <w:szCs w:val="24"/>
        </w:rPr>
        <w:lastRenderedPageBreak/>
        <w:t>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0325F829" w14:textId="77777777" w:rsidR="002A39CD" w:rsidRDefault="007F4A7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Κυρίες και κύριοι συνάδελφοι, σας ενημερώνω </w:t>
      </w:r>
      <w:r>
        <w:rPr>
          <w:rFonts w:eastAsia="Times New Roman"/>
          <w:szCs w:val="24"/>
        </w:rPr>
        <w:t xml:space="preserve">επίσης </w:t>
      </w:r>
      <w:r>
        <w:rPr>
          <w:rFonts w:eastAsia="Times New Roman"/>
          <w:szCs w:val="24"/>
        </w:rPr>
        <w:t xml:space="preserve">ότι έχουν </w:t>
      </w:r>
      <w:r>
        <w:rPr>
          <w:rFonts w:eastAsia="Times New Roman"/>
          <w:szCs w:val="24"/>
        </w:rPr>
        <w:t>έλθει στο Προεδρείο επιστολές των συναδέλφων κ</w:t>
      </w:r>
      <w:r>
        <w:rPr>
          <w:rFonts w:eastAsia="Times New Roman"/>
          <w:szCs w:val="24"/>
        </w:rPr>
        <w:t>υρίων</w:t>
      </w:r>
      <w:r>
        <w:rPr>
          <w:rFonts w:eastAsia="Times New Roman"/>
          <w:szCs w:val="24"/>
        </w:rPr>
        <w:t xml:space="preserve"> Μάριου </w:t>
      </w:r>
      <w:proofErr w:type="spellStart"/>
      <w:r>
        <w:rPr>
          <w:rFonts w:eastAsia="Times New Roman"/>
          <w:szCs w:val="24"/>
        </w:rPr>
        <w:t>Σαλμά</w:t>
      </w:r>
      <w:proofErr w:type="spellEnd"/>
      <w:r>
        <w:rPr>
          <w:rFonts w:eastAsia="Times New Roman"/>
          <w:szCs w:val="24"/>
        </w:rPr>
        <w:t>, Μαυρουδή Βορίδη και Βασιλείου Κόκκαλη, οι οποίοι μας γνωρίζουν ότι απουσιάζουν από την ψηφοφορία και ότι αν ήταν παρόντες θα ψήφιζαν «ΟΧΙ».</w:t>
      </w:r>
    </w:p>
    <w:p w14:paraId="0325F82A" w14:textId="77777777" w:rsidR="002A39CD" w:rsidRDefault="007F4A7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Οι επιστολές, οι οποίες απεστάλησαν στο Προεδρείο </w:t>
      </w:r>
      <w:r>
        <w:rPr>
          <w:rFonts w:eastAsia="Times New Roman"/>
          <w:szCs w:val="24"/>
        </w:rPr>
        <w:t xml:space="preserve">από τους συναδέλφους, σύμφωνα με το άρθρο 70Α του Κανονισμού της Βουλής, </w:t>
      </w:r>
      <w:r>
        <w:rPr>
          <w:rFonts w:eastAsia="Times New Roman"/>
          <w:szCs w:val="24"/>
        </w:rPr>
        <w:t xml:space="preserve">θα καταχωριστούν στα </w:t>
      </w:r>
      <w:r>
        <w:rPr>
          <w:rFonts w:eastAsia="Times New Roman"/>
          <w:szCs w:val="24"/>
        </w:rPr>
        <w:t>Πρακτικά.</w:t>
      </w:r>
    </w:p>
    <w:p w14:paraId="0325F82B" w14:textId="77777777" w:rsidR="002A39CD" w:rsidRDefault="007F4A7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έχουν ως εξής:</w:t>
      </w:r>
    </w:p>
    <w:p w14:paraId="0325F82C" w14:textId="77777777" w:rsidR="002A39CD" w:rsidRDefault="007F4A76">
      <w:pPr>
        <w:autoSpaceDE w:val="0"/>
        <w:autoSpaceDN w:val="0"/>
        <w:adjustRightInd w:val="0"/>
        <w:spacing w:line="600" w:lineRule="auto"/>
        <w:contextualSpacing/>
        <w:jc w:val="center"/>
        <w:rPr>
          <w:rFonts w:eastAsia="Times New Roman"/>
          <w:color w:val="FF0000"/>
          <w:szCs w:val="24"/>
        </w:rPr>
      </w:pPr>
      <w:r w:rsidRPr="00CA0D25">
        <w:rPr>
          <w:rFonts w:eastAsia="Times New Roman"/>
          <w:color w:val="FF0000"/>
          <w:szCs w:val="24"/>
        </w:rPr>
        <w:t>ΑΛΛΑΓΗ ΣΕΛΙΔΑΣ</w:t>
      </w:r>
    </w:p>
    <w:p w14:paraId="0325F82D" w14:textId="77777777" w:rsidR="002A39CD" w:rsidRDefault="007F4A76">
      <w:pPr>
        <w:autoSpaceDE w:val="0"/>
        <w:autoSpaceDN w:val="0"/>
        <w:adjustRightInd w:val="0"/>
        <w:spacing w:line="600" w:lineRule="auto"/>
        <w:contextualSpacing/>
        <w:jc w:val="center"/>
        <w:rPr>
          <w:rFonts w:eastAsia="Times New Roman"/>
          <w:szCs w:val="24"/>
        </w:rPr>
      </w:pPr>
      <w:r>
        <w:rPr>
          <w:rFonts w:eastAsia="Times New Roman"/>
          <w:szCs w:val="24"/>
        </w:rPr>
        <w:t>(Να μπουν οι σελίδες 218 έως 220)</w:t>
      </w:r>
    </w:p>
    <w:p w14:paraId="0325F82E" w14:textId="77777777" w:rsidR="002A39CD" w:rsidRDefault="007F4A76">
      <w:pPr>
        <w:autoSpaceDE w:val="0"/>
        <w:autoSpaceDN w:val="0"/>
        <w:adjustRightInd w:val="0"/>
        <w:spacing w:line="600" w:lineRule="auto"/>
        <w:contextualSpacing/>
        <w:jc w:val="center"/>
        <w:rPr>
          <w:rFonts w:eastAsia="Times New Roman"/>
          <w:szCs w:val="24"/>
        </w:rPr>
      </w:pPr>
      <w:r w:rsidRPr="00CA0D25">
        <w:rPr>
          <w:rFonts w:eastAsia="Times New Roman"/>
          <w:color w:val="FF0000"/>
          <w:szCs w:val="24"/>
        </w:rPr>
        <w:t>ΑΛΛΑΓΗ ΣΕΛΙΔΑΣ</w:t>
      </w:r>
    </w:p>
    <w:p w14:paraId="0325F82F" w14:textId="77777777" w:rsidR="002A39CD" w:rsidRDefault="007F4A76">
      <w:pPr>
        <w:autoSpaceDE w:val="0"/>
        <w:autoSpaceDN w:val="0"/>
        <w:adjustRightInd w:val="0"/>
        <w:spacing w:line="600" w:lineRule="auto"/>
        <w:ind w:firstLine="709"/>
        <w:contextualSpacing/>
        <w:jc w:val="both"/>
        <w:rPr>
          <w:rFonts w:eastAsia="Times New Roman"/>
          <w:szCs w:val="24"/>
        </w:rPr>
      </w:pPr>
      <w:r>
        <w:rPr>
          <w:rFonts w:eastAsia="Times New Roman"/>
          <w:b/>
          <w:bCs/>
          <w:szCs w:val="24"/>
        </w:rPr>
        <w:lastRenderedPageBreak/>
        <w:tab/>
      </w:r>
      <w:r w:rsidRPr="009C5AD8">
        <w:rPr>
          <w:rFonts w:eastAsia="Times New Roman"/>
          <w:b/>
          <w:bCs/>
          <w:szCs w:val="24"/>
        </w:rPr>
        <w:t>ΠΡΟΕΔΡΕΥΩΝ</w:t>
      </w:r>
      <w:r w:rsidRPr="009C5AD8">
        <w:rPr>
          <w:rFonts w:eastAsia="Times New Roman"/>
          <w:b/>
          <w:bCs/>
          <w:szCs w:val="24"/>
        </w:rPr>
        <w:t xml:space="preserve"> (Μάριος Γεωργιάδης):</w:t>
      </w:r>
      <w:r>
        <w:rPr>
          <w:rFonts w:eastAsia="Times New Roman"/>
          <w:bCs/>
          <w:szCs w:val="24"/>
        </w:rPr>
        <w:t xml:space="preserve"> </w:t>
      </w:r>
      <w:r>
        <w:rPr>
          <w:rFonts w:eastAsia="Times New Roman"/>
          <w:szCs w:val="24"/>
        </w:rPr>
        <w:t xml:space="preserve">Κυρίες και κύριοι συνάδελφοι, σας ενημερώνω ότι έχει έλθει στο Προεδρείο επιστολή του συναδέλφου κ. Θεοχάρη </w:t>
      </w:r>
      <w:proofErr w:type="spellStart"/>
      <w:r>
        <w:rPr>
          <w:rFonts w:eastAsia="Times New Roman"/>
          <w:szCs w:val="24"/>
        </w:rPr>
        <w:t>Θεοχάρη</w:t>
      </w:r>
      <w:proofErr w:type="spellEnd"/>
      <w:r>
        <w:rPr>
          <w:rFonts w:eastAsia="Times New Roman"/>
          <w:szCs w:val="24"/>
        </w:rPr>
        <w:t>, ο οποίος μας γνωρίζει ότι απουσιάζει από την ψηφοφορία και ότι αν ήταν παρών θα ψήφιζε «ΝΑΙ».</w:t>
      </w:r>
    </w:p>
    <w:p w14:paraId="0325F830" w14:textId="77777777" w:rsidR="002A39CD" w:rsidRDefault="007F4A7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έχει έλθει στο </w:t>
      </w:r>
      <w:r>
        <w:rPr>
          <w:rFonts w:eastAsia="Times New Roman"/>
          <w:szCs w:val="24"/>
        </w:rPr>
        <w:t xml:space="preserve">Προεδρείο επιστολή του συναδέλφου κ. Γεωργίου </w:t>
      </w:r>
      <w:proofErr w:type="spellStart"/>
      <w:r>
        <w:rPr>
          <w:rFonts w:eastAsia="Times New Roman"/>
          <w:szCs w:val="24"/>
        </w:rPr>
        <w:t>Βαγιωνά</w:t>
      </w:r>
      <w:proofErr w:type="spellEnd"/>
      <w:r>
        <w:rPr>
          <w:rFonts w:eastAsia="Times New Roman"/>
          <w:szCs w:val="24"/>
        </w:rPr>
        <w:t>, ο οποίος μας γνωρίζει ότι απουσιάζει από την ψηφοφορία και ότι αν ήταν παρών θα ψήφιζε «ΟΧΙ».</w:t>
      </w:r>
    </w:p>
    <w:p w14:paraId="0325F831" w14:textId="77777777" w:rsidR="002A39CD" w:rsidRDefault="007F4A76">
      <w:pPr>
        <w:autoSpaceDE w:val="0"/>
        <w:autoSpaceDN w:val="0"/>
        <w:adjustRightInd w:val="0"/>
        <w:spacing w:line="600" w:lineRule="auto"/>
        <w:ind w:firstLine="720"/>
        <w:contextualSpacing/>
        <w:jc w:val="both"/>
        <w:rPr>
          <w:rFonts w:eastAsia="Times New Roman"/>
          <w:szCs w:val="24"/>
        </w:rPr>
      </w:pPr>
      <w:r>
        <w:rPr>
          <w:rFonts w:eastAsia="Times New Roman"/>
          <w:szCs w:val="24"/>
        </w:rPr>
        <w:t>Οι επιστολές αυτές</w:t>
      </w:r>
      <w:r>
        <w:rPr>
          <w:rFonts w:eastAsia="Times New Roman"/>
          <w:szCs w:val="24"/>
        </w:rPr>
        <w:t>,</w:t>
      </w:r>
      <w:r>
        <w:rPr>
          <w:rFonts w:eastAsia="Times New Roman"/>
          <w:szCs w:val="24"/>
        </w:rPr>
        <w:t xml:space="preserve"> οι οποίες εκφράζουν πρόθεση ψήφου</w:t>
      </w:r>
      <w:r>
        <w:rPr>
          <w:rFonts w:eastAsia="Times New Roman"/>
          <w:szCs w:val="24"/>
        </w:rPr>
        <w:t>,</w:t>
      </w:r>
      <w:r>
        <w:rPr>
          <w:rFonts w:eastAsia="Times New Roman"/>
          <w:szCs w:val="24"/>
        </w:rPr>
        <w:t xml:space="preserve"> θα καταχωριστούν στα Πρακτικά της σημερινής συνεδρία</w:t>
      </w:r>
      <w:r>
        <w:rPr>
          <w:rFonts w:eastAsia="Times New Roman"/>
          <w:szCs w:val="24"/>
        </w:rPr>
        <w:t>σης αλλά δεν συνυπολογίζονται στην ηλεκτρονική καταμέτρηση των ψήφων.</w:t>
      </w:r>
    </w:p>
    <w:p w14:paraId="0325F832" w14:textId="77777777" w:rsidR="002A39CD" w:rsidRDefault="007F4A76">
      <w:pPr>
        <w:autoSpaceDE w:val="0"/>
        <w:autoSpaceDN w:val="0"/>
        <w:adjustRightInd w:val="0"/>
        <w:spacing w:line="600" w:lineRule="auto"/>
        <w:ind w:firstLine="720"/>
        <w:contextualSpacing/>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0325F833" w14:textId="77777777" w:rsidR="002A39CD" w:rsidRDefault="007F4A76">
      <w:pPr>
        <w:autoSpaceDE w:val="0"/>
        <w:autoSpaceDN w:val="0"/>
        <w:adjustRightInd w:val="0"/>
        <w:spacing w:line="600" w:lineRule="auto"/>
        <w:contextualSpacing/>
        <w:jc w:val="center"/>
        <w:rPr>
          <w:rFonts w:eastAsia="Times New Roman"/>
          <w:color w:val="FF0000"/>
          <w:szCs w:val="24"/>
        </w:rPr>
      </w:pPr>
      <w:r w:rsidRPr="00074D99">
        <w:rPr>
          <w:rFonts w:eastAsia="Times New Roman"/>
          <w:color w:val="FF0000"/>
          <w:szCs w:val="24"/>
        </w:rPr>
        <w:t>ΑΛΛΑΓΗ ΣΕΛΙΔΑΣ</w:t>
      </w:r>
    </w:p>
    <w:p w14:paraId="0325F834" w14:textId="77777777" w:rsidR="002A39CD" w:rsidRDefault="007F4A76">
      <w:pPr>
        <w:autoSpaceDE w:val="0"/>
        <w:autoSpaceDN w:val="0"/>
        <w:adjustRightInd w:val="0"/>
        <w:spacing w:line="600" w:lineRule="auto"/>
        <w:contextualSpacing/>
        <w:jc w:val="center"/>
        <w:rPr>
          <w:rFonts w:eastAsia="Times New Roman"/>
          <w:szCs w:val="24"/>
        </w:rPr>
      </w:pPr>
      <w:r>
        <w:rPr>
          <w:rFonts w:eastAsia="Times New Roman"/>
          <w:szCs w:val="24"/>
        </w:rPr>
        <w:t>(Να μπουν οι σελίδες 222 έως 223)</w:t>
      </w:r>
    </w:p>
    <w:p w14:paraId="0325F835" w14:textId="77777777" w:rsidR="002A39CD" w:rsidRDefault="007F4A76">
      <w:pPr>
        <w:autoSpaceDE w:val="0"/>
        <w:autoSpaceDN w:val="0"/>
        <w:adjustRightInd w:val="0"/>
        <w:spacing w:line="600" w:lineRule="auto"/>
        <w:contextualSpacing/>
        <w:jc w:val="center"/>
        <w:rPr>
          <w:rFonts w:eastAsia="Times New Roman"/>
          <w:szCs w:val="24"/>
        </w:rPr>
      </w:pPr>
      <w:r w:rsidRPr="00074D99">
        <w:rPr>
          <w:rFonts w:eastAsia="Times New Roman"/>
          <w:color w:val="FF0000"/>
          <w:szCs w:val="24"/>
        </w:rPr>
        <w:t>ΑΛΛΑΓΗ ΣΕΛΙΔΑΣ</w:t>
      </w:r>
    </w:p>
    <w:p w14:paraId="0325F836" w14:textId="77777777" w:rsidR="002A39CD" w:rsidRDefault="007F4A76">
      <w:pPr>
        <w:autoSpaceDE w:val="0"/>
        <w:autoSpaceDN w:val="0"/>
        <w:adjustRightInd w:val="0"/>
        <w:spacing w:line="600" w:lineRule="auto"/>
        <w:ind w:firstLine="720"/>
        <w:contextualSpacing/>
        <w:jc w:val="both"/>
        <w:rPr>
          <w:rFonts w:eastAsia="Times New Roman"/>
          <w:szCs w:val="24"/>
        </w:rPr>
      </w:pPr>
      <w:r>
        <w:rPr>
          <w:rFonts w:eastAsia="Times New Roman"/>
          <w:b/>
          <w:bCs/>
          <w:szCs w:val="24"/>
        </w:rPr>
        <w:lastRenderedPageBreak/>
        <w:t xml:space="preserve">ΠΡΟΕΔΡΕΥΩΝ (Μάριος Γεωργιάδης): </w:t>
      </w:r>
      <w:r w:rsidRPr="00A37EB8">
        <w:rPr>
          <w:rFonts w:eastAsia="Times New Roman"/>
          <w:szCs w:val="24"/>
        </w:rPr>
        <w:t xml:space="preserve">Παρακαλώ να </w:t>
      </w:r>
      <w:r w:rsidRPr="00A37EB8">
        <w:rPr>
          <w:rFonts w:eastAsia="Times New Roman"/>
          <w:szCs w:val="24"/>
        </w:rPr>
        <w:t>κλείσει το σύστημα της ηλεκτρονικής ψηφοφορίας.</w:t>
      </w:r>
      <w:r>
        <w:rPr>
          <w:rFonts w:eastAsia="Times New Roman"/>
          <w:szCs w:val="24"/>
        </w:rPr>
        <w:t xml:space="preserve"> </w:t>
      </w:r>
    </w:p>
    <w:p w14:paraId="0325F837" w14:textId="77777777" w:rsidR="002A39CD" w:rsidRDefault="007F4A7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Ήδη έχουμε δώσει πάρα πολύ μεγάλη ανοχή. Το σύστημα για την ψηφοφορία έχει μείνει ανοικτό για </w:t>
      </w:r>
      <w:proofErr w:type="spellStart"/>
      <w:r>
        <w:rPr>
          <w:rFonts w:eastAsia="Times New Roman"/>
          <w:szCs w:val="24"/>
        </w:rPr>
        <w:t>δεκαεξίμισι</w:t>
      </w:r>
      <w:proofErr w:type="spellEnd"/>
      <w:r>
        <w:rPr>
          <w:rFonts w:eastAsia="Times New Roman"/>
          <w:szCs w:val="24"/>
        </w:rPr>
        <w:t xml:space="preserve"> λεπτά!</w:t>
      </w:r>
    </w:p>
    <w:p w14:paraId="0325F838" w14:textId="77777777" w:rsidR="002A39CD" w:rsidRDefault="007F4A76">
      <w:pPr>
        <w:tabs>
          <w:tab w:val="left" w:pos="2940"/>
        </w:tabs>
        <w:spacing w:line="600" w:lineRule="auto"/>
        <w:ind w:firstLine="709"/>
        <w:contextualSpacing/>
        <w:jc w:val="center"/>
        <w:rPr>
          <w:rFonts w:eastAsia="Times New Roman"/>
          <w:szCs w:val="24"/>
        </w:rPr>
      </w:pPr>
      <w:r w:rsidRPr="003B224A">
        <w:rPr>
          <w:rFonts w:eastAsia="Times New Roman"/>
          <w:szCs w:val="24"/>
        </w:rPr>
        <w:t>(ΗΛΕΚΤΡΟΝΙΚΗ ΚΑΤΑΜΕΤΡΗΣΗ)</w:t>
      </w:r>
    </w:p>
    <w:p w14:paraId="0325F839" w14:textId="77777777" w:rsidR="002A39CD" w:rsidRDefault="007F4A76">
      <w:pPr>
        <w:spacing w:line="600" w:lineRule="auto"/>
        <w:ind w:firstLine="709"/>
        <w:contextualSpacing/>
        <w:jc w:val="center"/>
        <w:rPr>
          <w:rFonts w:eastAsia="Times New Roman" w:cs="Times New Roman"/>
          <w:szCs w:val="24"/>
        </w:rPr>
      </w:pPr>
      <w:r w:rsidRPr="003B224A">
        <w:rPr>
          <w:rFonts w:eastAsia="Times New Roman" w:cs="Times New Roman"/>
          <w:szCs w:val="24"/>
        </w:rPr>
        <w:t>(ΜΕΤΑ ΤΗΝ ΗΛΕΚΤΡΟΝΙΚΗ ΚΑΤΑΜΕΤΡΗΣΗ)</w:t>
      </w:r>
    </w:p>
    <w:p w14:paraId="0325F83A" w14:textId="77777777" w:rsidR="002A39CD" w:rsidRDefault="007F4A76">
      <w:pPr>
        <w:spacing w:line="600" w:lineRule="auto"/>
        <w:ind w:firstLine="709"/>
        <w:contextualSpacing/>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szCs w:val="24"/>
        </w:rPr>
        <w:t>Ο</w:t>
      </w:r>
      <w:r>
        <w:rPr>
          <w:rFonts w:eastAsia="Times New Roman"/>
          <w:szCs w:val="24"/>
        </w:rPr>
        <w:t>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tbl>
      <w:tblPr>
        <w:tblW w:w="25100" w:type="dxa"/>
        <w:tblInd w:w="-3" w:type="dxa"/>
        <w:tblCellMar>
          <w:left w:w="10" w:type="dxa"/>
          <w:right w:w="10" w:type="dxa"/>
        </w:tblCellMar>
        <w:tblLook w:val="04A0" w:firstRow="1" w:lastRow="0" w:firstColumn="1" w:lastColumn="0" w:noHBand="0" w:noVBand="1"/>
      </w:tblPr>
      <w:tblGrid>
        <w:gridCol w:w="6260"/>
        <w:gridCol w:w="6260"/>
        <w:gridCol w:w="6260"/>
        <w:gridCol w:w="6320"/>
      </w:tblGrid>
      <w:tr w:rsidR="002A39CD" w14:paraId="0325F83F" w14:textId="77777777">
        <w:trPr>
          <w:trHeight w:val="288"/>
        </w:trPr>
        <w:tc>
          <w:tcPr>
            <w:tcW w:w="6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25F83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Άρθρο</w:t>
            </w:r>
          </w:p>
        </w:tc>
        <w:tc>
          <w:tcPr>
            <w:tcW w:w="6260" w:type="dxa"/>
            <w:tcBorders>
              <w:top w:val="single" w:sz="4" w:space="0" w:color="000000"/>
              <w:left w:val="nil"/>
              <w:bottom w:val="single" w:sz="4" w:space="0" w:color="000000"/>
              <w:right w:val="single" w:sz="4" w:space="0" w:color="000000"/>
            </w:tcBorders>
            <w:shd w:val="clear" w:color="auto" w:fill="auto"/>
            <w:noWrap/>
            <w:vAlign w:val="center"/>
            <w:hideMark/>
          </w:tcPr>
          <w:p w14:paraId="0325F83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Κ.Ο</w:t>
            </w:r>
          </w:p>
        </w:tc>
        <w:tc>
          <w:tcPr>
            <w:tcW w:w="6260" w:type="dxa"/>
            <w:tcBorders>
              <w:top w:val="single" w:sz="4" w:space="0" w:color="000000"/>
              <w:left w:val="nil"/>
              <w:bottom w:val="single" w:sz="4" w:space="0" w:color="000000"/>
              <w:right w:val="single" w:sz="4" w:space="0" w:color="000000"/>
            </w:tcBorders>
            <w:shd w:val="clear" w:color="auto" w:fill="auto"/>
            <w:noWrap/>
            <w:vAlign w:val="center"/>
            <w:hideMark/>
          </w:tcPr>
          <w:p w14:paraId="0325F83D" w14:textId="77777777" w:rsidR="006D19D8" w:rsidRPr="00DD4484" w:rsidRDefault="007F4A76">
            <w:pPr>
              <w:contextualSpacing/>
              <w:rPr>
                <w:rFonts w:ascii="Segoe UI" w:eastAsia="Times New Roman" w:hAnsi="Segoe UI" w:cs="Segoe UI"/>
                <w:sz w:val="18"/>
                <w:szCs w:val="18"/>
              </w:rPr>
            </w:pPr>
            <w:proofErr w:type="spellStart"/>
            <w:r w:rsidRPr="00DD4484">
              <w:rPr>
                <w:rFonts w:ascii="Segoe UI" w:eastAsia="Times New Roman" w:hAnsi="Segoe UI" w:cs="Segoe UI"/>
                <w:sz w:val="18"/>
                <w:szCs w:val="18"/>
              </w:rPr>
              <w:t>Εκλ</w:t>
            </w:r>
            <w:proofErr w:type="spellEnd"/>
            <w:r w:rsidRPr="00DD4484">
              <w:rPr>
                <w:rFonts w:ascii="Segoe UI" w:eastAsia="Times New Roman" w:hAnsi="Segoe UI" w:cs="Segoe UI"/>
                <w:sz w:val="18"/>
                <w:szCs w:val="18"/>
              </w:rPr>
              <w:t>. Περιφέρεια</w:t>
            </w:r>
          </w:p>
        </w:tc>
        <w:tc>
          <w:tcPr>
            <w:tcW w:w="6320" w:type="dxa"/>
            <w:tcBorders>
              <w:top w:val="single" w:sz="4" w:space="0" w:color="000000"/>
              <w:left w:val="nil"/>
              <w:bottom w:val="single" w:sz="4" w:space="0" w:color="000000"/>
              <w:right w:val="single" w:sz="4" w:space="0" w:color="000000"/>
            </w:tcBorders>
            <w:shd w:val="clear" w:color="auto" w:fill="auto"/>
            <w:noWrap/>
            <w:vAlign w:val="center"/>
            <w:hideMark/>
          </w:tcPr>
          <w:p w14:paraId="0325F83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Ψήφος</w:t>
            </w:r>
          </w:p>
        </w:tc>
      </w:tr>
      <w:tr w:rsidR="002A39CD" w14:paraId="0325F84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4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ΑΘΑΝΑΣΙΟΥ ΑΘΑΝΑΣΙΟΣ(ΝΑΣΟΣ) (ΣΥΝΟΛΙΚΑ ΨΗΦΟΙ: NAI:1,</w:t>
            </w:r>
            <w:r w:rsidRPr="00DD4484">
              <w:rPr>
                <w:rFonts w:ascii="Segoe UI" w:eastAsia="Times New Roman" w:hAnsi="Segoe UI" w:cs="Segoe UI"/>
                <w:sz w:val="18"/>
                <w:szCs w:val="18"/>
              </w:rPr>
              <w:t xml:space="preserve">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4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4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4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4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4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4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4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4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4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4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ΑΘΑΝΑΣΙΟΥ ΧΑΡΑΛΑΜΠΟΣ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84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4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4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5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4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5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85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ΛΕΣΒΟΥ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85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85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5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ΑΪΒΑΤΙΔΗΣ </w:t>
            </w:r>
            <w:r w:rsidRPr="00DD4484">
              <w:rPr>
                <w:rFonts w:ascii="Segoe UI" w:eastAsia="Times New Roman" w:hAnsi="Segoe UI" w:cs="Segoe UI"/>
                <w:sz w:val="18"/>
                <w:szCs w:val="18"/>
              </w:rPr>
              <w:t>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85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5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5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5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5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5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5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ΚΕΡΚΥΡΑΣ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5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86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5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lastRenderedPageBreak/>
              <w:t>Ονοματεπώνυμο: ΑΚΡΙΩΤΗΣ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5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6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6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6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6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6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6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ΕΥΒΟΙΑΣ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6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6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6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ΑΜΑΝΑΤΙΔΗΣ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6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6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6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7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6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6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6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7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7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7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ΑΜΥΡΑΣ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7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7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7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7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7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7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ΠΟΤΑΜΙ</w:t>
            </w:r>
          </w:p>
        </w:tc>
        <w:tc>
          <w:tcPr>
            <w:tcW w:w="6260" w:type="dxa"/>
            <w:tcBorders>
              <w:top w:val="nil"/>
              <w:left w:val="nil"/>
              <w:bottom w:val="single" w:sz="4" w:space="0" w:color="000000"/>
              <w:right w:val="single" w:sz="4" w:space="0" w:color="000000"/>
            </w:tcBorders>
            <w:shd w:val="clear" w:color="auto" w:fill="auto"/>
            <w:noWrap/>
            <w:vAlign w:val="center"/>
            <w:hideMark/>
          </w:tcPr>
          <w:p w14:paraId="0325F87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87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8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7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ΑΝΑΓΝΩΣΤΟΠΟΥΛΟΥ ΑΘΝΑΣΙΑ(ΣΙΑ)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7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7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7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8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8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8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8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ΑΧΑΪΑΣ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8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8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8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ΑΝΑΣΤΑΣΙΑΔΗΣ ΣΑΒΒΑΣ (ΣΥΝΟΛΙΚΑ ΨΗΦΟΙ: NAI:0, OXI:1,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5F88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8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8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8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8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8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88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8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89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9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ΑΝΔΡΙΑΝΟΣ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89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9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9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9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9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9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89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ΑΡΓΟΛΙΔΟΣ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9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89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9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ΑΝΤΩΝΙΑΔΗΣ </w:t>
            </w:r>
            <w:r w:rsidRPr="00DD4484">
              <w:rPr>
                <w:rFonts w:ascii="Segoe UI" w:eastAsia="Times New Roman" w:hAnsi="Segoe UI" w:cs="Segoe UI"/>
                <w:sz w:val="18"/>
                <w:szCs w:val="18"/>
              </w:rPr>
              <w:t>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89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9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9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A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9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A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8A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ΦΛΩΡΙΝΗΣ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A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8A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A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ΑΝΤΩΝΙΟΥ ΜΑΡΙΑ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8A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A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A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A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A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A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8A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ΚΑΣΤΟΡΙΑΣ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A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8B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A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ΑΝΤΩΝΙΟΥ ΧΡΗΣΤΟΣ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A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B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B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B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B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B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B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ΗΜΑΘΙΑΣ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B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B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B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lastRenderedPageBreak/>
              <w:t>Ονοματεπώνυμο: ΑΠΟΣΤΟΛΟΥ ΕΥΑΓΓΕΛΟΣ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B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B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B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C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B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w:t>
            </w:r>
            <w:r w:rsidRPr="00DD4484">
              <w:rPr>
                <w:rFonts w:ascii="Segoe UI" w:eastAsia="Times New Roman" w:hAnsi="Segoe UI" w:cs="Segoe UI"/>
                <w:sz w:val="18"/>
                <w:szCs w:val="18"/>
              </w:rPr>
              <w:t xml:space="preserve">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B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B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ΕΥΒΟΙΑΣ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C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C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C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ΑΡΑΜΠΑΤΖΗ ΦΩΤΕΙΝΗ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8C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C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C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C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C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C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8C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ΣΕΡΡΩΝ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8C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8D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C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ΑΡΑΧΩΒΙΤΗΣ ΣΤΑΥΡΟΣ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C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C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C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D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D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w:t>
            </w:r>
            <w:r w:rsidRPr="00DD4484">
              <w:rPr>
                <w:rFonts w:ascii="Segoe UI" w:eastAsia="Times New Roman" w:hAnsi="Segoe UI" w:cs="Segoe UI"/>
                <w:sz w:val="18"/>
                <w:szCs w:val="18"/>
              </w:rPr>
              <w:t xml:space="preserve">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D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D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ΛΑΚΩΝΙΑΣ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D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D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D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ΑΣΗΜΑΚΟΠΟΥΛΟΥ ΑΝΝΑ-ΜΙΣΕΛ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8D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D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D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D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D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D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8D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8D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8E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E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ΑΥΛΩΝΙΤΟΥ ΕΛΕΝΗ (ΣΥΝΟΛΙΚΑ ΨΗΦΟΙ: </w:t>
            </w:r>
            <w:r w:rsidRPr="00DD4484">
              <w:rPr>
                <w:rFonts w:ascii="Segoe UI" w:eastAsia="Times New Roman" w:hAnsi="Segoe UI" w:cs="Segoe UI"/>
                <w:sz w:val="18"/>
                <w:szCs w:val="18"/>
              </w:rPr>
              <w:t>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E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E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E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E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E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E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E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8E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EE"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E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ΑΧΜΕΤ ΙΛΧΑΝ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E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E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E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F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E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F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8F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ΡΟΔΟΠΗΣ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8F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8F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F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ΒΑΓΙΩΝΑΚΗ </w:t>
            </w:r>
            <w:r w:rsidRPr="00DD4484">
              <w:rPr>
                <w:rFonts w:ascii="Segoe UI" w:eastAsia="Times New Roman" w:hAnsi="Segoe UI" w:cs="Segoe UI"/>
                <w:sz w:val="18"/>
                <w:szCs w:val="18"/>
              </w:rPr>
              <w:t>ΕΥΑΓΓΕΛΙΑ(ΒΑΛΙΑ)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F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8F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8F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8F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8F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8F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8F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ΧΑΝΙΩΝ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8F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02"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8F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ΒΑΚΗ ΦΩΤΕΙΝΗ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8F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0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0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0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0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0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0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ΚΕΡΚΥΡΑΣ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0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0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0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ΒΑΡΔΑΚΗΣ ΣΩΚΡΑΤΗΣ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0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0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0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1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0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0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0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ΗΡΑΚΛΕΙΟΥ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91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1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1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ΒΑΡΕΜΕΝΟΣ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1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1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1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1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1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lastRenderedPageBreak/>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1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1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ΑΙΤΩΛΟΑΚΑΡΝΑΝΙΑΣ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1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2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1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ΒΕΝΙΖΕΛΟΣ ΕΥΑΓΓΕΛΟΣ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1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1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1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2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2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2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92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2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2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2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ΒΕΡΝΑΡΔΑΚΗΣ ΧΡΙΣΤΟΦΟΡΟΣ </w:t>
            </w:r>
            <w:r w:rsidRPr="00DD4484">
              <w:rPr>
                <w:rFonts w:ascii="Segoe UI" w:eastAsia="Times New Roman" w:hAnsi="Segoe UI" w:cs="Segoe UI"/>
                <w:sz w:val="18"/>
                <w:szCs w:val="18"/>
              </w:rPr>
              <w:t>(ΣΥΝΟΛΙΚΑ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2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2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2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2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2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2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2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92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3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3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ΒΕΣΥΡΟΠΟΥΛΟΣ ΑΠΟΣΤΟΛΟΣ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3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3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3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3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3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3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3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ΗΜΑΘΙΑΣ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3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3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3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ΒΕΤΤΑΣ ΔΗΜΗΤΡΙΟΣ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3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3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3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4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3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4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4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ΦΘΙΩΤΙΔΟΣ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4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4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4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ΒΙΤΣΑΣ ΔΗΜΗΤΡΙΟΣ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4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4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4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4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4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w:t>
            </w:r>
            <w:r w:rsidRPr="00DD4484">
              <w:rPr>
                <w:rFonts w:ascii="Segoe UI" w:eastAsia="Times New Roman" w:hAnsi="Segoe UI" w:cs="Segoe UI"/>
                <w:sz w:val="18"/>
                <w:szCs w:val="18"/>
              </w:rPr>
              <w:t>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4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4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4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5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4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ΒΛΑΣΗΣ 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4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5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5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5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5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5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5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ΑΡΚΑΔΙΑΣ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5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5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5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ΒΛΑΧΟΣ ΓΕΩΡΓΙΟΣ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5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5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5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6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5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Άρθρο</w:t>
            </w:r>
            <w:r w:rsidRPr="00DD4484">
              <w:rPr>
                <w:rFonts w:ascii="Segoe UI" w:eastAsia="Times New Roman" w:hAnsi="Segoe UI" w:cs="Segoe UI"/>
                <w:sz w:val="18"/>
                <w:szCs w:val="18"/>
              </w:rPr>
              <w:t xml:space="preserve">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5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5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6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6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6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ΒΛΑΧΟΥ ΣΩΤΗΡΙΑ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6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6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6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6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6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6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6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ΧΑΛΚΙΔΙΚΗΣ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6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7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6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ΒΟΡΙΔΗΣ ΜΑΥΡΟΥΔΗΣ(ΜΑΚΗΣ) (ΣΥΝΟΛΙΚΑ ΨΗΦΟΙ: </w:t>
            </w:r>
            <w:r w:rsidRPr="00DD4484">
              <w:rPr>
                <w:rFonts w:ascii="Segoe UI" w:eastAsia="Times New Roman" w:hAnsi="Segoe UI" w:cs="Segoe UI"/>
                <w:sz w:val="18"/>
                <w:szCs w:val="18"/>
              </w:rPr>
              <w:t>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6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6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6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7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7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7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7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7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7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7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lastRenderedPageBreak/>
              <w:t>Ονοματεπώνυμο: ΒΟΥΛΤΕΨΗ ΣΟΦΙΑ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7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7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7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7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7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7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7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97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8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8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ΒΟΥΤΣΗΣ </w:t>
            </w:r>
            <w:r w:rsidRPr="00DD4484">
              <w:rPr>
                <w:rFonts w:ascii="Segoe UI" w:eastAsia="Times New Roman" w:hAnsi="Segoe UI" w:cs="Segoe UI"/>
                <w:sz w:val="18"/>
                <w:szCs w:val="18"/>
              </w:rPr>
              <w:t>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8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8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8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8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8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8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8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98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8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8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ΒΡΑΝΤΖΑ ΠΑΝΑΓΙΩΤΑ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8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8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8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9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8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9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9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ΚΑΡΔΙΤΣΗΣ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9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9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9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ΒΡΟΥΤΣΗΣ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9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9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9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9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9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9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9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ΚΥΚΛΑΔΩΝ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99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A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9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ΓΑΒΡΟΓΛΟΥ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9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A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A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A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A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A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A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A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A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A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ΓΑΚΗΣ ΔΗΜΗΤΡΙΟΣ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A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A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A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B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A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A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A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ΔΩΔΕΚΑΝΗΣΟΥ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9B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B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B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ΓΕΝΗΜΑΤΑ ΦΩΤΕΙΝΗ (ΣΥΝΟΛΙΚΑ ΨΗΦΟΙ: NAI:1, </w:t>
            </w:r>
            <w:r w:rsidRPr="00DD4484">
              <w:rPr>
                <w:rFonts w:ascii="Segoe UI" w:eastAsia="Times New Roman" w:hAnsi="Segoe UI" w:cs="Segoe UI"/>
                <w:sz w:val="18"/>
                <w:szCs w:val="18"/>
              </w:rPr>
              <w:t>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B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B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B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B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B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B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9B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9B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C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B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ΓΕΡΜΕΝΗΣ ΓΕΩΡΓΙΟΣ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B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B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B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C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C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C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C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9C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C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C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ΓΕΡΟΒΑΣΙΛΗ </w:t>
            </w:r>
            <w:r w:rsidRPr="00DD4484">
              <w:rPr>
                <w:rFonts w:ascii="Segoe UI" w:eastAsia="Times New Roman" w:hAnsi="Segoe UI" w:cs="Segoe UI"/>
                <w:sz w:val="18"/>
                <w:szCs w:val="18"/>
              </w:rPr>
              <w:t>ΟΛΓΑ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C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C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C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C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C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C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C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ΑΡΤΗΣ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C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D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D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ΓΕΩΡΓΑΝΤΑΣ ΓΕΩΡΓΙΟΣ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D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D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D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D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D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lastRenderedPageBreak/>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D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D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ΚΙΛΚΙΣ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D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D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D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ΓΕΩΡΓΙΑΔΗΣ ΜΑΡΙΟΣ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D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D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D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E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D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E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ΕΝ. ΚΕΝΤΡΩΩΝ</w:t>
            </w:r>
          </w:p>
        </w:tc>
        <w:tc>
          <w:tcPr>
            <w:tcW w:w="6260" w:type="dxa"/>
            <w:tcBorders>
              <w:top w:val="nil"/>
              <w:left w:val="nil"/>
              <w:bottom w:val="single" w:sz="4" w:space="0" w:color="000000"/>
              <w:right w:val="single" w:sz="4" w:space="0" w:color="000000"/>
            </w:tcBorders>
            <w:shd w:val="clear" w:color="auto" w:fill="auto"/>
            <w:noWrap/>
            <w:vAlign w:val="center"/>
            <w:hideMark/>
          </w:tcPr>
          <w:p w14:paraId="0325F9E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9E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E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E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ΓΕΩΡΓΙΑΔΗΣ ΣΠΥΡΙΔΩΝ-ΑΔΩΝΙΣ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E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E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E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E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E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E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E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9E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9F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E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ΓΕΩΡΓΟΠΟΥΛΟΥ-ΣΑΛΤΑΡΗ ΕΥΣΤΑΘΙΑ(ΕΦΗ)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9E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F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F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9F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F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F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9F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ΗΛΕΙΑΣ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9F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9F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9F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ΓΙΑΚΟΥΜΑΤΟΣ ΓΕΡΑΣΙΜΟΣ (ΣΥΝΟΛΙΚΑ </w:t>
            </w:r>
            <w:r w:rsidRPr="00DD4484">
              <w:rPr>
                <w:rFonts w:ascii="Segoe UI" w:eastAsia="Times New Roman" w:hAnsi="Segoe UI" w:cs="Segoe UI"/>
                <w:sz w:val="18"/>
                <w:szCs w:val="18"/>
              </w:rPr>
              <w:t>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9F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9F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9F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0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9F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9F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9F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A0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0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0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ΓΙΑΝΝΑΚΗΣ ΣΤΕΡΓΙΟΣ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0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0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0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0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0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0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A0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ΠΡΕΒΕΖΗΣ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0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1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0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w:t>
            </w:r>
            <w:r w:rsidRPr="00DD4484">
              <w:rPr>
                <w:rFonts w:ascii="Segoe UI" w:eastAsia="Times New Roman" w:hAnsi="Segoe UI" w:cs="Segoe UI"/>
                <w:sz w:val="18"/>
                <w:szCs w:val="18"/>
              </w:rPr>
              <w:t>ΓΙΑΝΝΑΚΙΔΗΣ ΕΥΣΤΑΘΙΟΣ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0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0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0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1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1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1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1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ΞΑΝΘΗΣ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1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1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1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ΓΙΟΓΙΑΚΑΣ ΒΑΣΙΛΕΙΟΣ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1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1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1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1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1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1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A1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ΘΕΣΠΡΩΤΙΑΣ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1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2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2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ΓΚΑΡΑ ΑΝΑΣΤΑΣΙΑ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2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2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2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2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2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2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2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ΕΒΡΟΥ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A2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2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2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ΓΚΙΟΚΑΣ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2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2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2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3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2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3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Κ.Κ.Ε</w:t>
            </w:r>
          </w:p>
        </w:tc>
        <w:tc>
          <w:tcPr>
            <w:tcW w:w="6260" w:type="dxa"/>
            <w:tcBorders>
              <w:top w:val="nil"/>
              <w:left w:val="nil"/>
              <w:bottom w:val="single" w:sz="4" w:space="0" w:color="000000"/>
              <w:right w:val="single" w:sz="4" w:space="0" w:color="000000"/>
            </w:tcBorders>
            <w:shd w:val="clear" w:color="auto" w:fill="auto"/>
            <w:noWrap/>
            <w:vAlign w:val="center"/>
            <w:hideMark/>
          </w:tcPr>
          <w:p w14:paraId="0325FA3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3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3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3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lastRenderedPageBreak/>
              <w:t>Ονοματεπώνυμο: ΓΚΙΟΛΑΣ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3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3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3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3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3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3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3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ΑΡΓΟΛΙΔΟΣ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3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4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3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ΓΚΙΟΥΛΕΚΑΣ ΚΩΣΤΑΝΤΙΝΟΣ (ΣΥΝΟΛΙΚΑ ΨΗΦΟΙ: NAI:0, </w:t>
            </w:r>
            <w:r w:rsidRPr="00DD4484">
              <w:rPr>
                <w:rFonts w:ascii="Segoe UI" w:eastAsia="Times New Roman" w:hAnsi="Segoe UI" w:cs="Segoe UI"/>
                <w:sz w:val="18"/>
                <w:szCs w:val="18"/>
              </w:rPr>
              <w:t>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3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4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4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4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4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4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A4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4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4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4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ΓΡΕΓΟΣ ΑΝΤΩΝΙΟΣ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4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4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4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5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4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4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4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5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5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5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w:t>
            </w:r>
            <w:r w:rsidRPr="00DD4484">
              <w:rPr>
                <w:rFonts w:ascii="Segoe UI" w:eastAsia="Times New Roman" w:hAnsi="Segoe UI" w:cs="Segoe UI"/>
                <w:sz w:val="18"/>
                <w:szCs w:val="18"/>
              </w:rPr>
              <w:t>ΓΡΗΓΟΡΑΚΟΣ ΛΕΩΝΙΔΑΣ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5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5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5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5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5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5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A5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ΛΑΚΩΝΙΑΣ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5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6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5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ΔΑΒΑΚΗΣ ΑΘΑΝΑΣΙΟΣ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5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5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5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6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6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6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A6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ΛΑΚΩΝΙΑΣ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6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6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6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ΔΑΝΕΛΛΗΣ ΣΠΥΡΙΔΩΝ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6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6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6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6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6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6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ΠΟΤΑΜΙ</w:t>
            </w:r>
          </w:p>
        </w:tc>
        <w:tc>
          <w:tcPr>
            <w:tcW w:w="6260" w:type="dxa"/>
            <w:tcBorders>
              <w:top w:val="nil"/>
              <w:left w:val="nil"/>
              <w:bottom w:val="single" w:sz="4" w:space="0" w:color="000000"/>
              <w:right w:val="single" w:sz="4" w:space="0" w:color="000000"/>
            </w:tcBorders>
            <w:shd w:val="clear" w:color="auto" w:fill="auto"/>
            <w:noWrap/>
            <w:vAlign w:val="center"/>
            <w:hideMark/>
          </w:tcPr>
          <w:p w14:paraId="0325FA6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ΗΡΑΚΛΕΙΟΥ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A6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7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7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ΔΕΔΕΣ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7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7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7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7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7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7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7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7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7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7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ΔΕΛΗΣ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7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7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7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8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7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8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Κ.Κ.Ε</w:t>
            </w:r>
          </w:p>
        </w:tc>
        <w:tc>
          <w:tcPr>
            <w:tcW w:w="6260" w:type="dxa"/>
            <w:tcBorders>
              <w:top w:val="nil"/>
              <w:left w:val="nil"/>
              <w:bottom w:val="single" w:sz="4" w:space="0" w:color="000000"/>
              <w:right w:val="single" w:sz="4" w:space="0" w:color="000000"/>
            </w:tcBorders>
            <w:shd w:val="clear" w:color="auto" w:fill="auto"/>
            <w:noWrap/>
            <w:vAlign w:val="center"/>
            <w:hideMark/>
          </w:tcPr>
          <w:p w14:paraId="0325FA8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8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8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8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ΔΗΜΑΡΑΣ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8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8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8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8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8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8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8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A8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92"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8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ΔΗΜΑΣ ΧΡΙΣΤΟΣ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8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9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9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9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9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lastRenderedPageBreak/>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9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A9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ΚΟΡΙΝΘΙΑΣ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9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9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9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ΔΗΜΗΤΡΙΑΔΗΣ ΔΗΜΗΤΡΙΟΣ (ΣΥΝΟΛΙΚΑ</w:t>
            </w:r>
            <w:r w:rsidRPr="00DD4484">
              <w:rPr>
                <w:rFonts w:ascii="Segoe UI" w:eastAsia="Times New Roman" w:hAnsi="Segoe UI" w:cs="Segoe UI"/>
                <w:sz w:val="18"/>
                <w:szCs w:val="18"/>
              </w:rPr>
              <w:t xml:space="preserve">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9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9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9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A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9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9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9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ΚΟΖΑΝΗΣ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A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A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A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ΔΗΜΟΣΧΑΚΗΣ ΑΝΑΣΤΑΣΙΟΣ(ΤΑΣΟΣ)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A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A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A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A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A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A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AA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ΕΒΡΟΥ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AA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B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A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ΔΟΥΖΙΝΑΣ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A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A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A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B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B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B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B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B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B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B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ΔΡΑΓΑΣΑΚΗΣ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B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B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B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B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B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B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B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B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C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C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ΔΡΙΤΣΑΣ ΘΕΟΔΩΡΟΣ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C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C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C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C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C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C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C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C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C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C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ΔΡΙΤΣΕΛΗ ΠΑΝΑΓΙΩΤΑ (ΣΥΝΟΛΙΚΑ ΨΗΦΟΙ: NAI:1, OXI:0,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5FAC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C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C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D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C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D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D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ΤΡΙΚΑΛΩΝ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AD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D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D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ΕΜΜΑΝΟΥΗΛΙΔΗΣ ΔΗΜΗΤΡΙΟΣ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D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D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D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D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D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D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D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ΚΑΒΑΛΑΣ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D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E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D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ΖΑΡΟΥΛΙΑ ΕΛΕΝΗ</w:t>
            </w:r>
            <w:r w:rsidRPr="00DD4484">
              <w:rPr>
                <w:rFonts w:ascii="Segoe UI" w:eastAsia="Times New Roman" w:hAnsi="Segoe UI" w:cs="Segoe UI"/>
                <w:sz w:val="18"/>
                <w:szCs w:val="18"/>
              </w:rPr>
              <w:t xml:space="preserve">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AD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E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E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E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E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E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E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AE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AE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E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ΖΕΪΜΠΕΚ ΧΟΥΣΕΪΝ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E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E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E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F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E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E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AE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ΞΑΝΘΗΣ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F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AF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F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lastRenderedPageBreak/>
              <w:t>Ονοματεπώνυμο: ΖΟΥΡΑΡΗΣ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F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F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F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AF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AF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AF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ΑΝ.ΕΛ</w:t>
            </w:r>
          </w:p>
        </w:tc>
        <w:tc>
          <w:tcPr>
            <w:tcW w:w="6260" w:type="dxa"/>
            <w:tcBorders>
              <w:top w:val="nil"/>
              <w:left w:val="nil"/>
              <w:bottom w:val="single" w:sz="4" w:space="0" w:color="000000"/>
              <w:right w:val="single" w:sz="4" w:space="0" w:color="000000"/>
            </w:tcBorders>
            <w:shd w:val="clear" w:color="auto" w:fill="auto"/>
            <w:noWrap/>
            <w:vAlign w:val="center"/>
            <w:hideMark/>
          </w:tcPr>
          <w:p w14:paraId="0325FAF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AF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0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AF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ΗΓΟΥΜΕΝΙΔΗΣ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AF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AF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AF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0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0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0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0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ΗΡΑΚΛΕΙΟΥ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B0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0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0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ΗΛΙΟΠΟΥΛΟΣ ΠΑΝΑΓΙΩΤΗΣ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0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0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0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0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0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0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0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ΜΑΓΝΗΣΙΑΣ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0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1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1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ΘΕΛΕΡΙΤΗ ΜΑΡΙΑ (ΣΥΝΟΛΙΚΑ ΨΗΦΟΙ: NAI:1, </w:t>
            </w:r>
            <w:r w:rsidRPr="00DD4484">
              <w:rPr>
                <w:rFonts w:ascii="Segoe UI" w:eastAsia="Times New Roman" w:hAnsi="Segoe UI" w:cs="Segoe UI"/>
                <w:sz w:val="18"/>
                <w:szCs w:val="18"/>
              </w:rPr>
              <w:t>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1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1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1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1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1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1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1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ΚΟΡΙΝΘΙΑΣ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1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1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1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ΘΕΟΔΩΡΑΚΗΣ ΣΤΑΥΡΟΣ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1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1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1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2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1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2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ΠΟΤΑΜΙ</w:t>
            </w:r>
          </w:p>
        </w:tc>
        <w:tc>
          <w:tcPr>
            <w:tcW w:w="6260" w:type="dxa"/>
            <w:tcBorders>
              <w:top w:val="nil"/>
              <w:left w:val="nil"/>
              <w:bottom w:val="single" w:sz="4" w:space="0" w:color="000000"/>
              <w:right w:val="single" w:sz="4" w:space="0" w:color="000000"/>
            </w:tcBorders>
            <w:shd w:val="clear" w:color="auto" w:fill="auto"/>
            <w:noWrap/>
            <w:vAlign w:val="center"/>
            <w:hideMark/>
          </w:tcPr>
          <w:p w14:paraId="0325FB2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2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2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2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w:t>
            </w:r>
            <w:r w:rsidRPr="00DD4484">
              <w:rPr>
                <w:rFonts w:ascii="Segoe UI" w:eastAsia="Times New Roman" w:hAnsi="Segoe UI" w:cs="Segoe UI"/>
                <w:sz w:val="18"/>
                <w:szCs w:val="18"/>
              </w:rPr>
              <w:t>ΘΕΟΠΕΦΤΑΤΟΥ ΑΦΡΟΔΙΤΗ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2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2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2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2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2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2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2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ΚΕΦΑΛΛΗΝΙΑΣ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2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3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2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ΘΕΟΦΥΛΑΚΤΟΣ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2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3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3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3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3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w:t>
            </w:r>
            <w:r w:rsidRPr="00DD4484">
              <w:rPr>
                <w:rFonts w:ascii="Segoe UI" w:eastAsia="Times New Roman" w:hAnsi="Segoe UI" w:cs="Segoe UI"/>
                <w:sz w:val="18"/>
                <w:szCs w:val="18"/>
              </w:rPr>
              <w:t>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3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3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ΚΟΖΑΝΗΣ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3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3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3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ΘΕΟΧΑΡΟΠΟΥΛΟΣ ΑΘΑΝΑΣΙΟΣ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3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3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3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4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3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3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B3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4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4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4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ΘΕΩΝΑΣ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4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4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4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4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4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4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4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B4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5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4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ΘΗΒΑΙΟΣ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4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4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4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5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5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5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5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ΒΟΙΩΤΙΑΣ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5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5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5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ΘΡΑΨΑΝΙΩΤΗΣ ΕΜΜΑΝΟΥΗΛ (ΣΥΝΟΛΙΚΑ </w:t>
            </w:r>
            <w:r w:rsidRPr="00DD4484">
              <w:rPr>
                <w:rFonts w:ascii="Segoe UI" w:eastAsia="Times New Roman" w:hAnsi="Segoe UI" w:cs="Segoe UI"/>
                <w:sz w:val="18"/>
                <w:szCs w:val="18"/>
              </w:rPr>
              <w:t>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5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5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5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5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5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5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5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ΛΑΣΙΘΙΟΥ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B5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6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6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ΙΓΓΛΕΖΗ ΑΙΚΑΤΕΡΙΝΗ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6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6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6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6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6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6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6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ΧΑΛΚΙΔΙΚΗΣ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6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6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6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ΚΑΒΑΔΕΛΛΑΣ ΔΗΜΗΤΡΙΟΣ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6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6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6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7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6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7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ΕΝ. ΚΕΝΤΡΩΩΝ</w:t>
            </w:r>
          </w:p>
        </w:tc>
        <w:tc>
          <w:tcPr>
            <w:tcW w:w="6260" w:type="dxa"/>
            <w:tcBorders>
              <w:top w:val="nil"/>
              <w:left w:val="nil"/>
              <w:bottom w:val="single" w:sz="4" w:space="0" w:color="000000"/>
              <w:right w:val="single" w:sz="4" w:space="0" w:color="000000"/>
            </w:tcBorders>
            <w:shd w:val="clear" w:color="auto" w:fill="auto"/>
            <w:noWrap/>
            <w:vAlign w:val="center"/>
            <w:hideMark/>
          </w:tcPr>
          <w:p w14:paraId="0325FB7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7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7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7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ΚΑΒΒΑΔΑΣ ΑΘΑΝΑΣΙΟΣ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7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7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7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7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7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7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B7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ΛΕΥΚΑΔΟΣ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7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8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7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ΚΑΒΒΑΔΙΑ ΙΩΑΝΝΕΤΑ(ΑΝΝΕΤΑ)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7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8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8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8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8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8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8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B8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8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8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ΚΑΪΣΑΣ ΓΕΩΡΓΙΟΣ (ΣΥΝΟΛΙΚΑ ΨΗΦΟΙ: NAI:1, OXI:0,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5FB8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8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8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9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8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8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8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ΕΒΡΟΥ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B9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9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9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ΚΑΚΛΑΜΑΝΗΣ ΝΙΚΗΤΑΣ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9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9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9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9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9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9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B9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B9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A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9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ΚΑΛΑΦΑΤΗΣ ΣΤΑΥΡΟΣ </w:t>
            </w:r>
            <w:r w:rsidRPr="00DD4484">
              <w:rPr>
                <w:rFonts w:ascii="Segoe UI" w:eastAsia="Times New Roman" w:hAnsi="Segoe UI" w:cs="Segoe UI"/>
                <w:sz w:val="18"/>
                <w:szCs w:val="18"/>
              </w:rPr>
              <w:t>(ΣΥΝΟΛΙΚΑ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9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9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9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A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A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A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BA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A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A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A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ΚΑΜΑΤΕΡΟΣ ΗΛΙΑΣ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A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A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A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A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A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A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A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ΔΩΔΕΚΑΝΗΣΟΥ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BA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B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B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ΚΑΜΜΕΝΟΣ ΔΗΜΗΤΡΙΟΣ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B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B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B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B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B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B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ΑΝ.ΕΛ</w:t>
            </w:r>
          </w:p>
        </w:tc>
        <w:tc>
          <w:tcPr>
            <w:tcW w:w="6260" w:type="dxa"/>
            <w:tcBorders>
              <w:top w:val="nil"/>
              <w:left w:val="nil"/>
              <w:bottom w:val="single" w:sz="4" w:space="0" w:color="000000"/>
              <w:right w:val="single" w:sz="4" w:space="0" w:color="000000"/>
            </w:tcBorders>
            <w:shd w:val="clear" w:color="auto" w:fill="auto"/>
            <w:noWrap/>
            <w:vAlign w:val="center"/>
            <w:hideMark/>
          </w:tcPr>
          <w:p w14:paraId="0325FBB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B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B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B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ΚΑΡΑΓΙΑΝΝΙΔΗΣ ΧΡΗΣΤΟΣ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B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B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B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C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B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C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C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ΔΡΑΜΑΣ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C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C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C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ΚΑΡΑ-ΓΙΟΥΣΟΥΦ ΑΪΧΑΝ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C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C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C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C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C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C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C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ΡΟΔΟΠΗΣ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C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D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C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ΚΑΡΑΓΚΟΥΝΗΣ ΚΩΝΣΤΑΝΤΙΝΟΣ (ΣΥΝΟΛΙΚΑ ΨΗΦΟΙ: </w:t>
            </w:r>
            <w:r w:rsidRPr="00DD4484">
              <w:rPr>
                <w:rFonts w:ascii="Segoe UI" w:eastAsia="Times New Roman" w:hAnsi="Segoe UI" w:cs="Segoe UI"/>
                <w:sz w:val="18"/>
                <w:szCs w:val="18"/>
              </w:rPr>
              <w:t>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C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D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D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D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D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D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BD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ΑΙΤΩΛΟΑΚΑΡΝΑΝΙΑΣ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D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D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D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ΚΑΡΑΚΩΣΤΑ ΕΥΑΓΓΕΛΙΑ(ΕΥΗ)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BD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D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D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E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D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D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D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E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BE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E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ΚΑΡΑΚΩΣΤΑΣ ΕΥΑΓΓΕΛΟΣ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E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E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E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E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E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E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BE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ΒΟΙΩΤΙΑΣ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BE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F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E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ΚΑΡΑΜΑΝΛΗ ΑΝΝΑ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E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E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E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F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F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w:t>
            </w:r>
            <w:r w:rsidRPr="00DD4484">
              <w:rPr>
                <w:rFonts w:ascii="Segoe UI" w:eastAsia="Times New Roman" w:hAnsi="Segoe UI" w:cs="Segoe UI"/>
                <w:sz w:val="18"/>
                <w:szCs w:val="18"/>
              </w:rPr>
              <w:t>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F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BF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BF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BF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BF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ΚΑΡΑΜΑΝΛΗΣ ΚΩΝ/ΝΟΣ τ ΑΧΙΛ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BF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BF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BF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BF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BF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BF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BF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ΣΕΡΡΩΝ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BF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0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0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ΚΑΡΑΝΑΣΤΑΣΗΣ ΑΠΟΣΤΟΛΟΣ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0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0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0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0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0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0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C0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ΦΘΙΩΤΙΔΟΣ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0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0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0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ΚΑΡΑΟΓΛΟΥ ΘΕΟΔΩΡΟΣ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0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0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0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1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0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1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1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1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1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1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ΚΑΡΑΣΑΡΛΙΔΟΥ </w:t>
            </w:r>
            <w:r w:rsidRPr="00DD4484">
              <w:rPr>
                <w:rFonts w:ascii="Segoe UI" w:eastAsia="Times New Roman" w:hAnsi="Segoe UI" w:cs="Segoe UI"/>
                <w:sz w:val="18"/>
                <w:szCs w:val="18"/>
              </w:rPr>
              <w:t>ΕΥΦΡΟΣΥΝΗ(ΦΡΟΣΩ)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1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1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1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1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1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1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C1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ΗΜΑΘΙΑΣ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1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2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1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ΚΑΡΑΣΜΑΝΗΣ ΓΕΩΡΓΙΟΣ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1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2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2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2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2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2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2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ΠΕΛΛΗΣ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2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2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2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ΚΑΣΑΠΙΔΗΣ ΓΕΩΡΓΙΟΣ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2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2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2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3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2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2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2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ΚΟΖΑΝΗΣ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3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3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3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ΚΑΣΙΔΙΑΡΗΣ ΗΛΙΑΣ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3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3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3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3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3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3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C3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3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4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3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ΚΑΣΤΟΡΗΣ ΑΣΤΕΡΙΟΣ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3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3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3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4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4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4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C4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ΠΙΕΡΙΑΣ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4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4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4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ΚΑΤΣΑΒΡΙΑ-ΣΙΩΡΟΠΟΥΛΟΥ ΧΡΥΣΟΥΛΑ (ΣΥΝΟΛΙΚΑ ΨΗΦΟΙ: NAI:1, OXI:0,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5FC4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4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4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4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4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4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C4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ΚΑΡΔΙΤΣΗΣ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4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5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5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ΚΑΤΣΑΝΙΩΤΗΣ ΑΝΔΡΕΑΣ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5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5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5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5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5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5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5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ΑΧΑΪΑΣ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5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5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5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ΚΑΤΣΑΦΑΔΟΣ </w:t>
            </w:r>
            <w:r w:rsidRPr="00DD4484">
              <w:rPr>
                <w:rFonts w:ascii="Segoe UI" w:eastAsia="Times New Roman" w:hAnsi="Segoe UI" w:cs="Segoe UI"/>
                <w:sz w:val="18"/>
                <w:szCs w:val="18"/>
              </w:rPr>
              <w:t>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5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5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5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6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5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6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6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6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68"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6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ΚΑΤΣΗΣ ΜΑΡΙΟΣ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6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6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6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6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6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6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C6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ΘΕΣΠΡΩΤΙΑΣ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6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7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6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ΚΑΤΣΙΚΗΣ 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6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7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7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7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7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7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ΑΝ.ΕΛ</w:t>
            </w:r>
          </w:p>
        </w:tc>
        <w:tc>
          <w:tcPr>
            <w:tcW w:w="6260" w:type="dxa"/>
            <w:tcBorders>
              <w:top w:val="nil"/>
              <w:left w:val="nil"/>
              <w:bottom w:val="single" w:sz="4" w:space="0" w:color="000000"/>
              <w:right w:val="single" w:sz="4" w:space="0" w:color="000000"/>
            </w:tcBorders>
            <w:shd w:val="clear" w:color="auto" w:fill="auto"/>
            <w:noWrap/>
            <w:vAlign w:val="center"/>
            <w:hideMark/>
          </w:tcPr>
          <w:p w14:paraId="0325FC7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7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7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7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ΚΑΤΣΩΤΗΣ ΧΡΗΣΤΟΣ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7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7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7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8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7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7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Κ.Κ.Ε</w:t>
            </w:r>
          </w:p>
        </w:tc>
        <w:tc>
          <w:tcPr>
            <w:tcW w:w="6260" w:type="dxa"/>
            <w:tcBorders>
              <w:top w:val="nil"/>
              <w:left w:val="nil"/>
              <w:bottom w:val="single" w:sz="4" w:space="0" w:color="000000"/>
              <w:right w:val="single" w:sz="4" w:space="0" w:color="000000"/>
            </w:tcBorders>
            <w:shd w:val="clear" w:color="auto" w:fill="auto"/>
            <w:noWrap/>
            <w:vAlign w:val="center"/>
            <w:hideMark/>
          </w:tcPr>
          <w:p w14:paraId="0325FC7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C8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8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8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ΚΑΦΑΝΤΑΡΗ ΧΑΡΟΥΛΑ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8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8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8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8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8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8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C8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C8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9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8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ΚΕΓΚΕΡΟΓΛΟΥ ΒΑΣΙΛΕΙΟΣ (ΣΥΝΟΛΙΚΑ ΨΗΦΟΙ: NAI:1,</w:t>
            </w:r>
            <w:r w:rsidRPr="00DD4484">
              <w:rPr>
                <w:rFonts w:ascii="Segoe UI" w:eastAsia="Times New Roman" w:hAnsi="Segoe UI" w:cs="Segoe UI"/>
                <w:sz w:val="18"/>
                <w:szCs w:val="18"/>
              </w:rPr>
              <w:t xml:space="preserve">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8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8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8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9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9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9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C9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ΗΡΑΚΛΕΙΟΥ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C9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9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9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ΚΕΔΙΚΟΓΛΟΥ ΣΥΜΕΩΝ(ΣΙΜΟΣ)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9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9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9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9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9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9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9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ΕΥΒΟΙΑΣ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9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A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A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ΚΕΛΛΑΣ </w:t>
            </w:r>
            <w:r w:rsidRPr="00DD4484">
              <w:rPr>
                <w:rFonts w:ascii="Segoe UI" w:eastAsia="Times New Roman" w:hAnsi="Segoe UI" w:cs="Segoe UI"/>
                <w:sz w:val="18"/>
                <w:szCs w:val="18"/>
              </w:rPr>
              <w:t>ΧΡΗΣΤΟΣ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A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A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A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A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A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A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A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ΛΑΡΙΣΗΣ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A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A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A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ΚΕΡΑΜΕΩΣ ΝΙΚΗ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A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A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A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B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A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B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B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B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B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B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ΚΕΦΑΛΙΔΟΥ ΧΑΡΟΥΛΑ(ΧΑΡΑ)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B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B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B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B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B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B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CB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ΔΡΑΜΑΣ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B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C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B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ΚΕΦΑΛΟΓΙΑΝΝΗ ΟΛΓΑ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B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C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C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C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C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w:t>
            </w:r>
            <w:r w:rsidRPr="00DD4484">
              <w:rPr>
                <w:rFonts w:ascii="Segoe UI" w:eastAsia="Times New Roman" w:hAnsi="Segoe UI" w:cs="Segoe UI"/>
                <w:sz w:val="18"/>
                <w:szCs w:val="18"/>
              </w:rPr>
              <w:t xml:space="preserve">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C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C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CC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C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C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ΚΕΦΑΛΟΓΙΑΝΝΗΣ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C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C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C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D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C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C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C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ΡΕΘΥΜΝΗΣ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D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D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D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ΚΙΚΙΛΙΑΣ ΒΑΣΙΛΕΙΟΣ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D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D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D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D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D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D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CD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CD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E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D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ΚΟΖΟΜΠΟΛΗ-ΑΜΑΝΑΤΙΔΗ ΠΑΝΑΓΙΩΤΑ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CD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D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D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E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E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E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CE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ΜΕΣΣΗΝΙΑΣ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E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CE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E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ΚΟΚΚΑΛΗΣ ΒΑΣΙΛΕΙΟΣ </w:t>
            </w:r>
            <w:r w:rsidRPr="00DD4484">
              <w:rPr>
                <w:rFonts w:ascii="Segoe UI" w:eastAsia="Times New Roman" w:hAnsi="Segoe UI" w:cs="Segoe UI"/>
                <w:sz w:val="18"/>
                <w:szCs w:val="18"/>
              </w:rPr>
              <w:t>(ΣΥΝΟΛΙΚΑ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E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E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E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E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E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E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ΑΝ.ΕΛ</w:t>
            </w:r>
          </w:p>
        </w:tc>
        <w:tc>
          <w:tcPr>
            <w:tcW w:w="6260" w:type="dxa"/>
            <w:tcBorders>
              <w:top w:val="nil"/>
              <w:left w:val="nil"/>
              <w:bottom w:val="single" w:sz="4" w:space="0" w:color="000000"/>
              <w:right w:val="single" w:sz="4" w:space="0" w:color="000000"/>
            </w:tcBorders>
            <w:shd w:val="clear" w:color="auto" w:fill="auto"/>
            <w:noWrap/>
            <w:vAlign w:val="center"/>
            <w:hideMark/>
          </w:tcPr>
          <w:p w14:paraId="0325FCE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ΛΑΡΙΣΗΣ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CE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F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F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ΚΟΛΛΙΑ-ΤΣΑΡΟΥΧΑ ΜΑΡΙΑ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F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F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F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CF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F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CF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ΑΝ.ΕΛ</w:t>
            </w:r>
          </w:p>
        </w:tc>
        <w:tc>
          <w:tcPr>
            <w:tcW w:w="6260" w:type="dxa"/>
            <w:tcBorders>
              <w:top w:val="nil"/>
              <w:left w:val="nil"/>
              <w:bottom w:val="single" w:sz="4" w:space="0" w:color="000000"/>
              <w:right w:val="single" w:sz="4" w:space="0" w:color="000000"/>
            </w:tcBorders>
            <w:shd w:val="clear" w:color="auto" w:fill="auto"/>
            <w:noWrap/>
            <w:vAlign w:val="center"/>
            <w:hideMark/>
          </w:tcPr>
          <w:p w14:paraId="0325FCF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ΣΕΡΡΩΝ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CF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CF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CF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ΚΟΝΣΟΛΑΣ ΕΜΜΑΝΟΥΗΛ(ΜΑΝΟΣ)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CF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CF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CF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0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CF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0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D0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ΔΩΔΕΚΑΝΗΣΟΥ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D0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0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0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ΚΟΝΤΟΓΕΩΡΓΟΣ 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0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0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0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0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0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0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D0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ΕΥΡΥΤΑΝΙΑΣ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0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1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0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ΚΟΤΖΙΑΣ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0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1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1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1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1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1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1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1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1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1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ΚΟΥΖΗΛΟΣ ΝΙΚΟΛΑΟΣ (ΣΥΝΟΛΙΚΑ ΨΗΦΟΙ: NAI:0, </w:t>
            </w:r>
            <w:r w:rsidRPr="00DD4484">
              <w:rPr>
                <w:rFonts w:ascii="Segoe UI" w:eastAsia="Times New Roman" w:hAnsi="Segoe UI" w:cs="Segoe UI"/>
                <w:sz w:val="18"/>
                <w:szCs w:val="18"/>
              </w:rPr>
              <w:t>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1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1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1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2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1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1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1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2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2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2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ΚΟΥΚΟΔΗΜΟΣ 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2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2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2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2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2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2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D2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ΠΙΕΡΙΑΣ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2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3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2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w:t>
            </w:r>
            <w:r w:rsidRPr="00DD4484">
              <w:rPr>
                <w:rFonts w:ascii="Segoe UI" w:eastAsia="Times New Roman" w:hAnsi="Segoe UI" w:cs="Segoe UI"/>
                <w:sz w:val="18"/>
                <w:szCs w:val="18"/>
              </w:rPr>
              <w:t>ΚΟΥΚΟΥΤΣΗΣ ΔΗΜΗΤΡΙΟΣ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2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2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2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3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3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3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ΑΝΕΞ.</w:t>
            </w:r>
          </w:p>
        </w:tc>
        <w:tc>
          <w:tcPr>
            <w:tcW w:w="6260" w:type="dxa"/>
            <w:tcBorders>
              <w:top w:val="nil"/>
              <w:left w:val="nil"/>
              <w:bottom w:val="single" w:sz="4" w:space="0" w:color="000000"/>
              <w:right w:val="single" w:sz="4" w:space="0" w:color="000000"/>
            </w:tcBorders>
            <w:shd w:val="clear" w:color="auto" w:fill="auto"/>
            <w:noWrap/>
            <w:vAlign w:val="center"/>
            <w:hideMark/>
          </w:tcPr>
          <w:p w14:paraId="0325FD3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ΜΕΣΣΗΝΙΑΣ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3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3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3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ΚΟΥΜΟΥΤΣΑΚΟΣ ΓΕΩΡΓΙΟΣ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3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3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3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3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3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3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D3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D3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4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4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ΚΟΥΡΑΚΗΣ ΑΝΑΣΤΑΣΙΟΣ(ΤΑΣΟΣ)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4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4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4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4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4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4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4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4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4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4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ΚΟΥΡΟΥΜΠΛΗΣ ΠΑΝΑΓΙΩΤΗΣ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4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4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4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5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4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5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5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D5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5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5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ΚΟΥΤΣΟΥΚΟΣ ΓΙΑΝΝΗΣ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5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5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5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5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5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5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D5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ΗΛΕΙΑΣ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5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6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5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ΚΟΥΤΣΟΥΜΠΑΣ ΑΝΔΡΕΑΣ </w:t>
            </w:r>
            <w:r w:rsidRPr="00DD4484">
              <w:rPr>
                <w:rFonts w:ascii="Segoe UI" w:eastAsia="Times New Roman" w:hAnsi="Segoe UI" w:cs="Segoe UI"/>
                <w:sz w:val="18"/>
                <w:szCs w:val="18"/>
              </w:rPr>
              <w:t>(ΣΥΝΟΛΙΚΑ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5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6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6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6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6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6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D6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ΒΟΙΩΤΙΑΣ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6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6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6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ΚΥΡΙΑΖΙΔΗΣ ΔΗΜΗΤΡΙΟΣ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6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6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6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7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6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6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D6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ΔΡΑΜΑΣ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7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7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7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ΚΥΡΙΤΣΗΣ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7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7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7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7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7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7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7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D7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8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7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ΚΩΝΣΤΑΝΤΙΝΕΑΣ ΠΕΤΡΟΣ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7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7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7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8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8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w:t>
            </w:r>
            <w:r w:rsidRPr="00DD4484">
              <w:rPr>
                <w:rFonts w:ascii="Segoe UI" w:eastAsia="Times New Roman" w:hAnsi="Segoe UI" w:cs="Segoe UI"/>
                <w:sz w:val="18"/>
                <w:szCs w:val="18"/>
              </w:rPr>
              <w:t>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8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8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ΜΕΣΣΗΝΙΑΣ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8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8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8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ΚΩΣΤΟΠΑΝΑΓΙΩΤΟΥ ΗΛΙΑΣ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8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8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8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8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8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8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8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ΦΩΚΙΔΟΣ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8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9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9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ΛΑΓΟΣ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9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9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9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9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9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9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9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9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9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9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ΛΑΖΑΡΙΔΗΣ ΓΕΩΡΓΙΟΣ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9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9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9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A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9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A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ΑΝ.ΕΛ</w:t>
            </w:r>
          </w:p>
        </w:tc>
        <w:tc>
          <w:tcPr>
            <w:tcW w:w="6260" w:type="dxa"/>
            <w:tcBorders>
              <w:top w:val="nil"/>
              <w:left w:val="nil"/>
              <w:bottom w:val="single" w:sz="4" w:space="0" w:color="000000"/>
              <w:right w:val="single" w:sz="4" w:space="0" w:color="000000"/>
            </w:tcBorders>
            <w:shd w:val="clear" w:color="auto" w:fill="auto"/>
            <w:noWrap/>
            <w:vAlign w:val="center"/>
            <w:hideMark/>
          </w:tcPr>
          <w:p w14:paraId="0325FDA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A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A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A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ΛΑΜΠΡΟΥΛΗΣ ΓΕΩΡΓΙΟΣ </w:t>
            </w:r>
            <w:r w:rsidRPr="00DD4484">
              <w:rPr>
                <w:rFonts w:ascii="Segoe UI" w:eastAsia="Times New Roman" w:hAnsi="Segoe UI" w:cs="Segoe UI"/>
                <w:sz w:val="18"/>
                <w:szCs w:val="18"/>
              </w:rPr>
              <w:t>(ΣΥΝΟΛΙΚΑ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A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A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A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A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A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A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Κ.Κ.Ε</w:t>
            </w:r>
          </w:p>
        </w:tc>
        <w:tc>
          <w:tcPr>
            <w:tcW w:w="6260" w:type="dxa"/>
            <w:tcBorders>
              <w:top w:val="nil"/>
              <w:left w:val="nil"/>
              <w:bottom w:val="single" w:sz="4" w:space="0" w:color="000000"/>
              <w:right w:val="single" w:sz="4" w:space="0" w:color="000000"/>
            </w:tcBorders>
            <w:shd w:val="clear" w:color="auto" w:fill="auto"/>
            <w:noWrap/>
            <w:vAlign w:val="center"/>
            <w:hideMark/>
          </w:tcPr>
          <w:p w14:paraId="0325FDA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ΛΑΡΙΣΗΣ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A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B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A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ΛΑΠΠΑΣ ΣΠΥΡΙΔΩΝΑΣ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A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B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B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B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B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B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B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ΚΑΡΔΙΤΣΗΣ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B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B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B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ΛΕΒΕΝΤΗΣ ΒΑΣΙΛΗΣ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B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B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B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C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B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B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ΕΝ. ΚΕΝΤΡΩΩΝ</w:t>
            </w:r>
          </w:p>
        </w:tc>
        <w:tc>
          <w:tcPr>
            <w:tcW w:w="6260" w:type="dxa"/>
            <w:tcBorders>
              <w:top w:val="nil"/>
              <w:left w:val="nil"/>
              <w:bottom w:val="single" w:sz="4" w:space="0" w:color="000000"/>
              <w:right w:val="single" w:sz="4" w:space="0" w:color="000000"/>
            </w:tcBorders>
            <w:shd w:val="clear" w:color="auto" w:fill="auto"/>
            <w:noWrap/>
            <w:vAlign w:val="center"/>
            <w:hideMark/>
          </w:tcPr>
          <w:p w14:paraId="0325FDB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DC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DC6"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C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ΛΙΒΑΝΙΟΥ ΖΩΗ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C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C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C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C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C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w:t>
            </w:r>
            <w:r w:rsidRPr="00DD4484">
              <w:rPr>
                <w:rFonts w:ascii="Segoe UI" w:eastAsia="Times New Roman" w:hAnsi="Segoe UI" w:cs="Segoe UI"/>
                <w:sz w:val="18"/>
                <w:szCs w:val="18"/>
              </w:rPr>
              <w:t>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C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C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ΕΥΒΟΙΑΣ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C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D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C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ΛΥΚΟΥΔΗΣ ΣΠΥΡΙΔΩΝ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C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C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C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D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D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D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ΠΟΤΑΜΙ</w:t>
            </w:r>
          </w:p>
        </w:tc>
        <w:tc>
          <w:tcPr>
            <w:tcW w:w="6260" w:type="dxa"/>
            <w:tcBorders>
              <w:top w:val="nil"/>
              <w:left w:val="nil"/>
              <w:bottom w:val="single" w:sz="4" w:space="0" w:color="000000"/>
              <w:right w:val="single" w:sz="4" w:space="0" w:color="000000"/>
            </w:tcBorders>
            <w:shd w:val="clear" w:color="auto" w:fill="auto"/>
            <w:noWrap/>
            <w:vAlign w:val="center"/>
            <w:hideMark/>
          </w:tcPr>
          <w:p w14:paraId="0325FDD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DD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D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D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ΜΑΝΙΑΤΗΣ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D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D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D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D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D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D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DD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ΑΡΓΟΛΙΔΟΣ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D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E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E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ΜΑΝΙΟΣ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E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E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E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E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E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E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E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ΚΥΚΛΑΔΩΝ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DE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E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E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ΜΑΝΤΑΣ ΧΡΗΣΤΟΣ (ΣΥΝΟΛΙΚΑ ΨΗΦΟΙ: </w:t>
            </w:r>
            <w:r w:rsidRPr="00DD4484">
              <w:rPr>
                <w:rFonts w:ascii="Segoe UI" w:eastAsia="Times New Roman" w:hAnsi="Segoe UI" w:cs="Segoe UI"/>
                <w:sz w:val="18"/>
                <w:szCs w:val="18"/>
              </w:rPr>
              <w:t>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E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E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E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F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E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F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DF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ΙΩΑΝΝΙΝΩΝ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DF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DF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F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ΜΑΝΩΛΑΚΟΥ ΔΙΑΜΑΝΤΩ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DF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DF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DF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DF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DF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DF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Κ.Κ.Ε</w:t>
            </w:r>
          </w:p>
        </w:tc>
        <w:tc>
          <w:tcPr>
            <w:tcW w:w="6260" w:type="dxa"/>
            <w:tcBorders>
              <w:top w:val="nil"/>
              <w:left w:val="nil"/>
              <w:bottom w:val="single" w:sz="4" w:space="0" w:color="000000"/>
              <w:right w:val="single" w:sz="4" w:space="0" w:color="000000"/>
            </w:tcBorders>
            <w:shd w:val="clear" w:color="auto" w:fill="auto"/>
            <w:noWrap/>
            <w:vAlign w:val="center"/>
            <w:hideMark/>
          </w:tcPr>
          <w:p w14:paraId="0325FDF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DF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E0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DF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w:t>
            </w:r>
            <w:r w:rsidRPr="00DD4484">
              <w:rPr>
                <w:rFonts w:ascii="Segoe UI" w:eastAsia="Times New Roman" w:hAnsi="Segoe UI" w:cs="Segoe UI"/>
                <w:sz w:val="18"/>
                <w:szCs w:val="18"/>
              </w:rPr>
              <w:t>ΜΑΡΔΑΣ ΔΗΜΗΤΡΙΟΣ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DF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0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0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0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0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0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0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0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0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0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ΜΑΡΚΟΥ ΑΙΚΑΤΕΡΙΝΗ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0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0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0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1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0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0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E0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1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1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1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ΜΑΡΤΙΝΟΥ ΓΕΩΡΓΙΑ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E1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1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1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1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1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1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E1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1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E2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1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ΜΑΥΡΩΤΑΣ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1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1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1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2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2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2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ΠΟΤΑΜΙ</w:t>
            </w:r>
          </w:p>
        </w:tc>
        <w:tc>
          <w:tcPr>
            <w:tcW w:w="6260" w:type="dxa"/>
            <w:tcBorders>
              <w:top w:val="nil"/>
              <w:left w:val="nil"/>
              <w:bottom w:val="single" w:sz="4" w:space="0" w:color="000000"/>
              <w:right w:val="single" w:sz="4" w:space="0" w:color="000000"/>
            </w:tcBorders>
            <w:shd w:val="clear" w:color="auto" w:fill="auto"/>
            <w:noWrap/>
            <w:vAlign w:val="center"/>
            <w:hideMark/>
          </w:tcPr>
          <w:p w14:paraId="0325FE2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2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2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2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ΜΕΓΑΛΟΜΥΣΤΑΚΑΣ ΑΝΑΣΤΑΣΙΟΣ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E2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2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2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2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2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2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ΕΝ. ΚΕΝΤΡΩΩΝ</w:t>
            </w:r>
          </w:p>
        </w:tc>
        <w:tc>
          <w:tcPr>
            <w:tcW w:w="6260" w:type="dxa"/>
            <w:tcBorders>
              <w:top w:val="nil"/>
              <w:left w:val="nil"/>
              <w:bottom w:val="single" w:sz="4" w:space="0" w:color="000000"/>
              <w:right w:val="single" w:sz="4" w:space="0" w:color="000000"/>
            </w:tcBorders>
            <w:shd w:val="clear" w:color="auto" w:fill="auto"/>
            <w:noWrap/>
            <w:vAlign w:val="center"/>
            <w:hideMark/>
          </w:tcPr>
          <w:p w14:paraId="0325FE2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ΣΕΡΡΩΝ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E2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E3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3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ΜΕΓΑΛΟΟΙΚΟΝΟΜΟΥ ΘΕΟΔΩΡΑ (ΣΥΝΟΛΙΚΑ </w:t>
            </w:r>
            <w:r w:rsidRPr="00DD4484">
              <w:rPr>
                <w:rFonts w:ascii="Segoe UI" w:eastAsia="Times New Roman" w:hAnsi="Segoe UI" w:cs="Segoe UI"/>
                <w:sz w:val="18"/>
                <w:szCs w:val="18"/>
              </w:rPr>
              <w:t>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3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3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3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3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3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3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3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3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3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3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ΜΕΪΚΟΠΟΥΛΟΣ ΑΛΕΞΑΝΔΡΟΣ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3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3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3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4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3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4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4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ΜΑΓΝΗΣΙΑΣ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4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4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4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ΜΗΤΑΡΑΚΗΣ ΠΑΝΑΓΙΩΤΗΣ(ΝΟΤΗΣ)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E4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4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4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4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4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4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E4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E4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E5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4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ΜΗΤΑΦΙΔΗΣ ΤΡΙΑΝΤΑΦΥΛΛΟΣ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4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5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5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5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5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5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5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5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5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5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ΜΗΤΣΟΤΑΚΗΣ ΚΥΡΙΑΚΟΣ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E5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5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5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6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5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5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E5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E6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E6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6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ΜΙΧΑΗΛΙΔΗΣ ΑΝΔΡΕΑΣ (ΣΥΝΟΛΙΚΑ ΨΗΦΟΙ: NAI:1, OXI:0,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5FE6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6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6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6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6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6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6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E6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7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6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ΜΙΧΑΛΟΛΙΑΚΟΣ ΝΙΚΟΛΑΟΣ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E6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6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6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7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7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7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7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E7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E7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7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ΜΙΧΕΛΗΣ ΑΘΑΝΑΣΙΟΣ </w:t>
            </w:r>
            <w:r w:rsidRPr="00DD4484">
              <w:rPr>
                <w:rFonts w:ascii="Segoe UI" w:eastAsia="Times New Roman" w:hAnsi="Segoe UI" w:cs="Segoe UI"/>
                <w:sz w:val="18"/>
                <w:szCs w:val="18"/>
              </w:rPr>
              <w:t>(ΣΥΝΟΛΙΚΑ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7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7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7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7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7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7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7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ΦΘΙΩΤΙΔΟΣ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7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8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8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ΜΙΧΕΛΟΓΙΑΝΝΑΚΗΣ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E8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8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8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8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8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8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8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ΗΡΑΚΛΕΙΟΥ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E8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E8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8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ΜΙΧΟΣ ΝΙΚΟΛΑΟΣ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E8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8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8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9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8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9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ΑΝΕΞ.</w:t>
            </w:r>
          </w:p>
        </w:tc>
        <w:tc>
          <w:tcPr>
            <w:tcW w:w="6260" w:type="dxa"/>
            <w:tcBorders>
              <w:top w:val="nil"/>
              <w:left w:val="nil"/>
              <w:bottom w:val="single" w:sz="4" w:space="0" w:color="000000"/>
              <w:right w:val="single" w:sz="4" w:space="0" w:color="000000"/>
            </w:tcBorders>
            <w:shd w:val="clear" w:color="auto" w:fill="auto"/>
            <w:noWrap/>
            <w:vAlign w:val="center"/>
            <w:hideMark/>
          </w:tcPr>
          <w:p w14:paraId="0325FE9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ΕΥΒΟΙΑΣ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9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E9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9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ΜΟΡΦΙΔΗΣ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9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9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9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9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9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w:t>
            </w:r>
            <w:r w:rsidRPr="00DD4484">
              <w:rPr>
                <w:rFonts w:ascii="Segoe UI" w:eastAsia="Times New Roman" w:hAnsi="Segoe UI" w:cs="Segoe UI"/>
                <w:sz w:val="18"/>
                <w:szCs w:val="18"/>
              </w:rPr>
              <w:t>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9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9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ΚΑΒΑΛΑΣ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9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A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9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ΜΟΥΜΟΥΛΙΔΗΣ ΘΕΜΙΣΤΟΚΛΗΣ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9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A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A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A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A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A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A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ΚΟΖΑΝΗΣ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A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A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A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ΜΟΥΣΤΑΦΑ </w:t>
            </w:r>
            <w:proofErr w:type="spellStart"/>
            <w:r w:rsidRPr="00DD4484">
              <w:rPr>
                <w:rFonts w:ascii="Segoe UI" w:eastAsia="Times New Roman" w:hAnsi="Segoe UI" w:cs="Segoe UI"/>
                <w:sz w:val="18"/>
                <w:szCs w:val="18"/>
              </w:rPr>
              <w:t>ΜΟΥΣΤΑΦΑ</w:t>
            </w:r>
            <w:proofErr w:type="spellEnd"/>
            <w:r w:rsidRPr="00DD4484">
              <w:rPr>
                <w:rFonts w:ascii="Segoe UI" w:eastAsia="Times New Roman" w:hAnsi="Segoe UI" w:cs="Segoe UI"/>
                <w:sz w:val="18"/>
                <w:szCs w:val="18"/>
              </w:rPr>
              <w:t xml:space="preserve">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A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A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A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B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A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A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A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ΡΟΔΟΠΗΣ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B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B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B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ΜΠΑΚΟΓΙΑΝΝΗ ΘΕΟΔΩΡΑ(ΝΤΟΡΑ)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B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B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B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B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B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B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EB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EB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C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B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ΜΠΑΛΑΟΥΡΑΣ </w:t>
            </w:r>
            <w:r w:rsidRPr="00DD4484">
              <w:rPr>
                <w:rFonts w:ascii="Segoe UI" w:eastAsia="Times New Roman" w:hAnsi="Segoe UI" w:cs="Segoe UI"/>
                <w:sz w:val="18"/>
                <w:szCs w:val="18"/>
              </w:rPr>
              <w:t>ΓΕΡΑΣΙΜΟΣ(ΜΑΚΗΣ)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B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B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B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C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C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C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C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ΗΛΕΙΑΣ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C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C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C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ΜΠΑΛΑΦΑΣ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C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C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C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C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C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C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C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Β' </w:t>
            </w:r>
            <w:r w:rsidRPr="00DD4484">
              <w:rPr>
                <w:rFonts w:ascii="Segoe UI" w:eastAsia="Times New Roman" w:hAnsi="Segoe UI" w:cs="Segoe UI"/>
                <w:sz w:val="18"/>
                <w:szCs w:val="18"/>
              </w:rPr>
              <w:t>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EC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D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D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ΜΠΑΛΛΗΣ ΣΥΜΕΩΝ(ΜΑΚΗΣ)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D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D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D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D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D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D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D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ΜΑΓΝΗΣΙΑΣ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D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D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D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ΜΠΑΛΤΑΣ ΑΡΙΣΤΕΙΔΗΣ-ΝΙΚΟΛΑΟΣ-ΔΗΜΗΤΡΙΟΣ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D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D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D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E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D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E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E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E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E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E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ΜΠΑΛΩΜΕΝΑΚΗΣ ΑΝΤΩΝΗΣ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E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E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E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E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E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E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E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ΧΑΝΙΩΝ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EE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F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E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ΜΠΑΞΕΒΑΝΑΚΗΣ ΔΗΜΗΤΡΙΟΣ </w:t>
            </w:r>
            <w:r w:rsidRPr="00DD4484">
              <w:rPr>
                <w:rFonts w:ascii="Segoe UI" w:eastAsia="Times New Roman" w:hAnsi="Segoe UI" w:cs="Segoe UI"/>
                <w:sz w:val="18"/>
                <w:szCs w:val="18"/>
              </w:rPr>
              <w:t>(ΣΥΝΟΛΙΚΑ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E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F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F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EF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F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F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EF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ΗΛΕΙΑΣ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EF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EF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EF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ΜΠΑΡΓΙΩΤΑΣ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EF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EF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EF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0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EF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EF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EF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ΛΑΡΙΣΗΣ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0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0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0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ΜΠΑΡΚΑΣ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0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0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0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0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0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0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0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ΠΡΕΒΕΖΗΣ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0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1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0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ΜΠΑΡΜΠΑΡΟΥΣΗΣ 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F0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0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0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1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1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1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1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ΑΙΤΩΛΟΑΚΑΡΝΑΝΙΑΣ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1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F1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1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ΜΠΓΙΑΛΑΣ ΧΡΗΣΤΟΣ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1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1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1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1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1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1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1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ΓΡΕΒΕΝΩΝ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F1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2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2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ΜΠΟΥΚΩΡΟΣ ΧΡΗΣΤΟΣ (ΣΥΝΟΛΙΚΑ ΨΗΦΟΙ: NAI:0, </w:t>
            </w:r>
            <w:r w:rsidRPr="00DD4484">
              <w:rPr>
                <w:rFonts w:ascii="Segoe UI" w:eastAsia="Times New Roman" w:hAnsi="Segoe UI" w:cs="Segoe UI"/>
                <w:sz w:val="18"/>
                <w:szCs w:val="18"/>
              </w:rPr>
              <w:t>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F2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2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2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2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2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2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F2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ΜΑΓΝΗΣΙΑΣ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2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F2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2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ΜΠΟΥΡΑΣ ΑΘΑΝΑΣΙΟΣ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F2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2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2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3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2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3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F3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3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F3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3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ΝΙΚΟΛΟΠΟΥΛΟΣ </w:t>
            </w:r>
            <w:r w:rsidRPr="00DD4484">
              <w:rPr>
                <w:rFonts w:ascii="Segoe UI" w:eastAsia="Times New Roman" w:hAnsi="Segoe UI" w:cs="Segoe UI"/>
                <w:sz w:val="18"/>
                <w:szCs w:val="18"/>
              </w:rPr>
              <w:t>ΝΙΚΟΛΑΟΣ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F3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3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3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3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3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3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ΑΝΕΞ.</w:t>
            </w:r>
          </w:p>
        </w:tc>
        <w:tc>
          <w:tcPr>
            <w:tcW w:w="6260" w:type="dxa"/>
            <w:tcBorders>
              <w:top w:val="nil"/>
              <w:left w:val="nil"/>
              <w:bottom w:val="single" w:sz="4" w:space="0" w:color="000000"/>
              <w:right w:val="single" w:sz="4" w:space="0" w:color="000000"/>
            </w:tcBorders>
            <w:shd w:val="clear" w:color="auto" w:fill="auto"/>
            <w:noWrap/>
            <w:vAlign w:val="center"/>
            <w:hideMark/>
          </w:tcPr>
          <w:p w14:paraId="0325FF3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ΑΧΑΪΑΣ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3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F4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3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ΝΤΖΙΜΑΝΗΣ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3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4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4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4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4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4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4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ΚΟΖΑΝΗΣ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4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4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4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ΞΑΝΘΟΣ ΑΝΔΡΕΑΣ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4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4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4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5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4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4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4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ΡΕΘΥΜΝΗΣ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5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5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5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ΞΥΔΑΚΗΣ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5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5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5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5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5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w:t>
            </w:r>
            <w:r w:rsidRPr="00DD4484">
              <w:rPr>
                <w:rFonts w:ascii="Segoe UI" w:eastAsia="Times New Roman" w:hAnsi="Segoe UI" w:cs="Segoe UI"/>
                <w:sz w:val="18"/>
                <w:szCs w:val="18"/>
              </w:rPr>
              <w:t>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5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5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F5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6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5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ΟΙΚΟΝΟΜΟΥ ΒΑΣΙΛΕΙΟΣ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F5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5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5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6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6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6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F6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6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F6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6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ΟΥΡΣΟΥΖΙΔΗΣ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6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6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6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6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6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6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6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ΗΜΑΘΙΑΣ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6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7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7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ΠΑΛΛΗΣ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7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7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7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7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7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7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7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ΛΕΣΒΟΥ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5FF7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7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7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ΠΑΝΑΓΙΩΤΑΡΟΣ ΗΛΙΑΣ (ΣΥΝΟΛΙΚΑ </w:t>
            </w:r>
            <w:r w:rsidRPr="00DD4484">
              <w:rPr>
                <w:rFonts w:ascii="Segoe UI" w:eastAsia="Times New Roman" w:hAnsi="Segoe UI" w:cs="Segoe UI"/>
                <w:sz w:val="18"/>
                <w:szCs w:val="18"/>
              </w:rPr>
              <w:t>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F7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7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7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8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7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8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8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F8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F8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8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ΠΑΝΑΓΙΩΤΟΠΟΥΛΟΣ ΝΙΚΟΛΑΟΣ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5FF8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8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8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8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8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8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5FF8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ΚΑΒΑΛΑΣ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8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5FF9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8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ΠΑΝΤΖΑΣ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8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9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9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9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9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9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9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9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9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9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ΠΑΠΑΔΟΠΟΥΛΟΣ ΑΘΑΝΑΣΙΟΣ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9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9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9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A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9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w:t>
            </w:r>
            <w:r w:rsidRPr="00DD4484">
              <w:rPr>
                <w:rFonts w:ascii="Segoe UI" w:eastAsia="Times New Roman" w:hAnsi="Segoe UI" w:cs="Segoe UI"/>
                <w:sz w:val="18"/>
                <w:szCs w:val="18"/>
              </w:rPr>
              <w:t xml:space="preserve">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9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9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ΤΡΙΚΑΛΩΝ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FA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A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A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ΠΑΠΑΔΟΠΟΥΛΟΣ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A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A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A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A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A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A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A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ΛΑΡΙΣΗΣ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A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B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A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ΠΑΠΑΔΟΠΟΥΛΟΣ ΧΡΙΣΤΟΦΟΡΟΣ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A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A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A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B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B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B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B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FB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B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B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ΠΑΠΑΗΛΙΟΥ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B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B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B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B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B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B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B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ΑΡΚΑΔΙΑΣ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B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C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C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ΠΑΠΑΘΕΟΔΩΡΟΥ ΘΕΟΔΩΡΟΣ </w:t>
            </w:r>
            <w:r w:rsidRPr="00DD4484">
              <w:rPr>
                <w:rFonts w:ascii="Segoe UI" w:eastAsia="Times New Roman" w:hAnsi="Segoe UI" w:cs="Segoe UI"/>
                <w:sz w:val="18"/>
                <w:szCs w:val="18"/>
              </w:rPr>
              <w:t>(ΣΥΝΟΛΙΚΑ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C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C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C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C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C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C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5FFC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ΑΧΑΪΑΣ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C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C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C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ΠΑΠΑΝΑΤΣΙΟΥ ΑΙΚΑΤΕΡΙΝΗ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C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C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C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D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C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D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D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ΜΑΓΝΗΣΙΑΣ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D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D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D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ΠΑΠΑΦΙΛΙΠΠΟΥ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D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D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D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D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D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D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D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ΚΑΒΑΛΑΣ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D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E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D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ΠΑΠΑΧΡΙΣΤΟΠΟΥΛΟΣ ΑΘΑΝΑΣΙΟΣ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D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E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E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E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E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E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ΑΝ.ΕΛ</w:t>
            </w:r>
          </w:p>
        </w:tc>
        <w:tc>
          <w:tcPr>
            <w:tcW w:w="6260" w:type="dxa"/>
            <w:tcBorders>
              <w:top w:val="nil"/>
              <w:left w:val="nil"/>
              <w:bottom w:val="single" w:sz="4" w:space="0" w:color="000000"/>
              <w:right w:val="single" w:sz="4" w:space="0" w:color="000000"/>
            </w:tcBorders>
            <w:shd w:val="clear" w:color="auto" w:fill="auto"/>
            <w:noWrap/>
            <w:vAlign w:val="center"/>
            <w:hideMark/>
          </w:tcPr>
          <w:p w14:paraId="0325FFE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FE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E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E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ΠΑΠΠΑΣ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E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E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E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F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E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E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E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5FFF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5FFF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F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ΠΑΠΠΑΣ ΧΡΗΣΤΟΣ (ΣΥΝΟΛΙΚΑ ΨΗΦΟΙ: NAI:0, OXI:1,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5FFF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F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F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5FFF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5FFF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5FFF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5FFF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5FFF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0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5FFF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ΠΑΡΑΣΚΕΥΟΠΟΥΛΟΣ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5FFF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5FFF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5FFF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0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0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0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0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0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0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0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w:t>
            </w:r>
            <w:r w:rsidRPr="00DD4484">
              <w:rPr>
                <w:rFonts w:ascii="Segoe UI" w:eastAsia="Times New Roman" w:hAnsi="Segoe UI" w:cs="Segoe UI"/>
                <w:sz w:val="18"/>
                <w:szCs w:val="18"/>
              </w:rPr>
              <w:t>ΠΑΡΑΣΤΑΤΙΔΗΣ ΘΕΟΔΩΡΟΣ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00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0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0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0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0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0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0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ΚΙΛΚΙΣ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0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1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1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ΠΑΥΛΙΔΗΣ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1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1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1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1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1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1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1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ΚΕΡΚΥΡΑΣ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1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1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1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ΠΑΦΙΛΗΣ ΑΘΑΝΑΣΙΟΣ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01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1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1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2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1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2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Κ.Κ.Ε</w:t>
            </w:r>
          </w:p>
        </w:tc>
        <w:tc>
          <w:tcPr>
            <w:tcW w:w="6260" w:type="dxa"/>
            <w:tcBorders>
              <w:top w:val="nil"/>
              <w:left w:val="nil"/>
              <w:bottom w:val="single" w:sz="4" w:space="0" w:color="000000"/>
              <w:right w:val="single" w:sz="4" w:space="0" w:color="000000"/>
            </w:tcBorders>
            <w:shd w:val="clear" w:color="auto" w:fill="auto"/>
            <w:noWrap/>
            <w:vAlign w:val="center"/>
            <w:hideMark/>
          </w:tcPr>
          <w:p w14:paraId="0326002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02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2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2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ΠΛΑΚΙΩΤΑΚΗΣ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02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2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2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2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2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Άρθρο 8 όπως</w:t>
            </w:r>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2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02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ΛΑΣΙΘΙΟΥ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6002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3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2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ΠΟΛΑΚΗΣ ΠΑΥΛΟΣ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2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3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3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3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3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3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3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ΧΑΝΙΩΝ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03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3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3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ΠΡΑΤΣΟΛΗΣ ΑΝΑΣΤΑΣΙΟΣ(ΤΑΣΟΣ) (ΣΥΝΟΛΙΚΑ ΨΗΦΟΙ: NAI:1, </w:t>
            </w:r>
            <w:r w:rsidRPr="00DD4484">
              <w:rPr>
                <w:rFonts w:ascii="Segoe UI" w:eastAsia="Times New Roman" w:hAnsi="Segoe UI" w:cs="Segoe UI"/>
                <w:sz w:val="18"/>
                <w:szCs w:val="18"/>
              </w:rPr>
              <w:t>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3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3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3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4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3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3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3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ΕΥΒΟΙΑΣ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4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46"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4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ΡΑΠΤΗ ΕΛΕΝΗ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04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4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4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4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4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4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04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4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5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4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ΡΙΖΟΣ </w:t>
            </w:r>
            <w:r w:rsidRPr="00DD4484">
              <w:rPr>
                <w:rFonts w:ascii="Segoe UI" w:eastAsia="Times New Roman" w:hAnsi="Segoe UI" w:cs="Segoe UI"/>
                <w:sz w:val="18"/>
                <w:szCs w:val="18"/>
              </w:rPr>
              <w:t>ΔΗΜΗΤΡΙΟΣ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4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4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4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5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5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5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5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ΕΒΡΟΥ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6005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5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5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ΡΙΖΟΥΛΗΣ ΑΝΔΡΕΑΣ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5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5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5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5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5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5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5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ΑΧΑΪΑΣ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5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6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6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ΣΑΛΜΑΣ ΜΑΡΙΟΣ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06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6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6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6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6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6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06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ΑΙΤΩΛΟΑΚΑΡΝΑΝΙΑΣ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6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6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6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ΣΑΝΤΟΡΙΝΙΟΣ ΝΕΚΤΑΡΙΟΣ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6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6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6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7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6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7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7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ΔΩΔΕΚΑΝΗΣΟΥ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6007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7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7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ΣΑΡΑΚΙΩΤΗΣ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7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7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7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7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7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7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7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ΦΘΙΩΤΙΔΟΣ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7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8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7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ΣΑΡΙΔΗΣ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07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8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8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8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8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8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ΕΝ. ΚΕΝΤΡΩΩΝ</w:t>
            </w:r>
          </w:p>
        </w:tc>
        <w:tc>
          <w:tcPr>
            <w:tcW w:w="6260" w:type="dxa"/>
            <w:tcBorders>
              <w:top w:val="nil"/>
              <w:left w:val="nil"/>
              <w:bottom w:val="single" w:sz="4" w:space="0" w:color="000000"/>
              <w:right w:val="single" w:sz="4" w:space="0" w:color="000000"/>
            </w:tcBorders>
            <w:shd w:val="clear" w:color="auto" w:fill="auto"/>
            <w:noWrap/>
            <w:vAlign w:val="center"/>
            <w:hideMark/>
          </w:tcPr>
          <w:p w14:paraId="0326008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8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8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8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ΣΑΧΙΝΙΔΗΣ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08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8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8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9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8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8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8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ΠΕΛΛΗΣ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9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9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9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ΣΕΒΑΣΤΑΚΗΣ ΔΗΜΗΤΡΙΟΣ</w:t>
            </w:r>
            <w:r w:rsidRPr="00DD4484">
              <w:rPr>
                <w:rFonts w:ascii="Segoe UI" w:eastAsia="Times New Roman" w:hAnsi="Segoe UI" w:cs="Segoe UI"/>
                <w:sz w:val="18"/>
                <w:szCs w:val="18"/>
              </w:rPr>
              <w:t xml:space="preserve">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9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9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9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9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9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9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9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ΣΑΜΟΥ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6009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A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9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ΣΕΛΤΣΑΣ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9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9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9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A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A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A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A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ΦΛΩΡΙΝΗΣ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A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A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A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ΣΗΦΑΚΗΣ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A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A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A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A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A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A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A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ΠΕΛΛΗΣ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A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B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B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ΣΙΜΟΡΕΛΗΣ ΧΡΗΣΤΟΣ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B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B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B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B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B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w:t>
            </w:r>
            <w:r w:rsidRPr="00DD4484">
              <w:rPr>
                <w:rFonts w:ascii="Segoe UI" w:eastAsia="Times New Roman" w:hAnsi="Segoe UI" w:cs="Segoe UI"/>
                <w:sz w:val="18"/>
                <w:szCs w:val="18"/>
              </w:rPr>
              <w:t>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B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B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ΤΡΙΚΑΛΩΝ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0B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B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B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ΣΚΑΝΔΑΛΙΔΗΣ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B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B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B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C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B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C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600C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0C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C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C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ΣΚΟΥΡΛΕΤΗΣ ΠΑΝΑΓΙΩΤΗΣ(ΠΑΝΟΣ) (ΣΥΝΟΛΙΚΑ ΨΗΦΟΙ: NAI:1, OXI:0,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600C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C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C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C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C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C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C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0C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D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C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ΣΚΟΥΡΟΛΙΑΚΟΣ ΠΑΝΑΓΙΩΤΗΣ(ΠΑΝΟΣ)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C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D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D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D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D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D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D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D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D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D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ΣΚΟΥΦΑ</w:t>
            </w:r>
            <w:r w:rsidRPr="00DD4484">
              <w:rPr>
                <w:rFonts w:ascii="Segoe UI" w:eastAsia="Times New Roman" w:hAnsi="Segoe UI" w:cs="Segoe UI"/>
                <w:sz w:val="18"/>
                <w:szCs w:val="18"/>
              </w:rPr>
              <w:t xml:space="preserve"> ΕΛΙΣΣΑΒΕΤ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D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D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D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E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D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D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D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ΠΙΕΡΙΑΣ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E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E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E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ΣΚΡΕΚΑΣ 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0E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E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E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E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E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E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0E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ΤΡΙΚΑΛΩΝ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0E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0F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E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ΣΠΑΡΤΙΝΟΣ ΚΩΝΣΤΑΝΤΙΝΟΣ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E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E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E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F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F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F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F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ΑΧΑΪΑΣ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0F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0F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0F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ΣΠΙΡΤΖΗΣ ΧΡΗΣΤΟΣ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0F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0F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0F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0F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0F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0F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0F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0F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0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0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ΣΤΑΘΑΚΗΣ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0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0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0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0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0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0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0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ΧΑΝΙΩΝ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0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0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0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ΣΤΑΪΚΟΥΡΑΣ ΧΡΗΣΤΟΣ (ΣΥΝΟΛΙΚΑ ΨΗΦΟΙ: NAI:0, </w:t>
            </w:r>
            <w:r w:rsidRPr="00DD4484">
              <w:rPr>
                <w:rFonts w:ascii="Segoe UI" w:eastAsia="Times New Roman" w:hAnsi="Segoe UI" w:cs="Segoe UI"/>
                <w:sz w:val="18"/>
                <w:szCs w:val="18"/>
              </w:rPr>
              <w:t>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10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0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0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1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0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1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11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ΦΘΙΩΤΙΔΟΣ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1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11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1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ΣΤΑΜΑΤΑΚΗ ΕΛΕΝΗ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1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1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1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1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1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1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1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1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2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1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ΣΤΑΜΑΤΗΣ </w:t>
            </w:r>
            <w:r w:rsidRPr="00DD4484">
              <w:rPr>
                <w:rFonts w:ascii="Segoe UI" w:eastAsia="Times New Roman" w:hAnsi="Segoe UI" w:cs="Segoe UI"/>
                <w:sz w:val="18"/>
                <w:szCs w:val="18"/>
              </w:rPr>
              <w:t>ΔΗΜΗΤΡΙΟΣ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11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2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2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2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2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2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12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2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12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2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ΣΤΑΜΠΟΥΛΗ ΑΦΡΟΔΙΤΗ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2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2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2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3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2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2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2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ΣΕΡΡΩΝ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3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3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3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ΣΤΕΦΟΣ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3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3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3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3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3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3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3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ΙΩΑΝΝΙΝΩΝ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3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4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3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ΣΤΟΓΙΑΝΝΙΔΗΣ ΓΡΗΓΟΡΙΟΣ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3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3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3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4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4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4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4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ΞΑΝΘΗΣ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4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4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4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ΣΤΥΛΙΟΣ ΓΕΩΡΓΙΟΣ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14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4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4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4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4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4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14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ΑΡΤΗΣ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4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15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5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ΣΥΝΤΥΧΑΚΗΣ ΕΜΜΑΝΟΥΗΛ (ΣΥΝΟΛΙΚΑ ΨΗΦΟΙ: NAI:0, OXI:1,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6015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5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5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5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5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5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Κ.Κ.Ε</w:t>
            </w:r>
          </w:p>
        </w:tc>
        <w:tc>
          <w:tcPr>
            <w:tcW w:w="6260" w:type="dxa"/>
            <w:tcBorders>
              <w:top w:val="nil"/>
              <w:left w:val="nil"/>
              <w:bottom w:val="single" w:sz="4" w:space="0" w:color="000000"/>
              <w:right w:val="single" w:sz="4" w:space="0" w:color="000000"/>
            </w:tcBorders>
            <w:shd w:val="clear" w:color="auto" w:fill="auto"/>
            <w:noWrap/>
            <w:vAlign w:val="center"/>
            <w:hideMark/>
          </w:tcPr>
          <w:p w14:paraId="0326015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ΗΡΑΚΛΕΙΟΥ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6015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15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5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ΣΥΡΙΓΟΣ ΑΝΤΩΝΙΟΣ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5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5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5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6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5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6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6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ΚΥΚΛΑΔΩΝ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6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6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6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ΣΥΡΜΑΛΕΝΙΟΣ ΝΙΚΟΛΑΟΣ</w:t>
            </w:r>
            <w:r w:rsidRPr="00DD4484">
              <w:rPr>
                <w:rFonts w:ascii="Segoe UI" w:eastAsia="Times New Roman" w:hAnsi="Segoe UI" w:cs="Segoe UI"/>
                <w:sz w:val="18"/>
                <w:szCs w:val="18"/>
              </w:rPr>
              <w:t xml:space="preserve">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6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6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6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6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6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6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6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ΚΥΚΛΑΔΩΝ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6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7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6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ΤΑΣΟΥΛΑΣ 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16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7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7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7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7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7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17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ΙΩΑΝΝΙΝΩΝ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7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17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7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ΤΕΛΙΓΙΟΡΙΔΟΥ ΟΛΥΜΠΙΑ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7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7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7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8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7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7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7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ΚΑΣΤΟΡΙΑΣ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8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8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8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ΤΖΑΒΑΡΑΣ ΚΩΝΣΤΑΝΤΙΝΟΣ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18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8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8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8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8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8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18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ΗΛΕΙΑΣ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8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19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8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ΤΖΑΚΡΗ ΘΕΟΔΩΡΑ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8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8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8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9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9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9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9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ΠΕΛΛΗΣ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9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9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9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ΤΖΑΜΑΚΛΗΣ ΧΑΡΙΛΑΟΣ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9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9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9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9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9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9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9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ΠΙΕΡΙΑΣ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9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A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A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ΤΖΟΥΦΗ ΜΕΡΟΠΗ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A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A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A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A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A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A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A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ΙΩΑΝΝΙΝΩΝ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A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A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A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ΤΟΣΚΑΣ ΝΙΚΟΛΑΟΣ (ΣΥΝΟΛΙΚΑ ΨΗΦΟΙ: </w:t>
            </w:r>
            <w:r w:rsidRPr="00DD4484">
              <w:rPr>
                <w:rFonts w:ascii="Segoe UI" w:eastAsia="Times New Roman" w:hAnsi="Segoe UI" w:cs="Segoe UI"/>
                <w:sz w:val="18"/>
                <w:szCs w:val="18"/>
              </w:rPr>
              <w:t>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A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A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A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B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A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B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B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B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B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B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ΤΡΑΓΑΚΗΣ ΙΩΑΝΝΗΣ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1B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B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B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B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B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B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1B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ΠΕΙΡΑΙΩΣ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B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1C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B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w:t>
            </w:r>
            <w:r w:rsidRPr="00DD4484">
              <w:rPr>
                <w:rFonts w:ascii="Segoe UI" w:eastAsia="Times New Roman" w:hAnsi="Segoe UI" w:cs="Segoe UI"/>
                <w:sz w:val="18"/>
                <w:szCs w:val="18"/>
              </w:rPr>
              <w:t>ΤΡΙΑΝΤΑΦΥΛΛΙΔΗΣ ΑΛΕΞΑΝΔΡΟΣ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B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C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C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C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C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C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C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C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C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C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ΤΡΙΑΝΤΑΦΥΛΛΟΥ ΜΑΡΙΑ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C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C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C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D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C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w:t>
            </w:r>
            <w:r w:rsidRPr="00DD4484">
              <w:rPr>
                <w:rFonts w:ascii="Segoe UI" w:eastAsia="Times New Roman" w:hAnsi="Segoe UI" w:cs="Segoe UI"/>
                <w:sz w:val="18"/>
                <w:szCs w:val="18"/>
              </w:rPr>
              <w:t xml:space="preserve">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C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C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ΑΙΤΩΛΟΑΚΑΡΝΑΝΙΑΣ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D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D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D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ΤΣΑΚΑΛΩΤΟΣ ΕΥΚΛΕΙΔΗΣ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D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D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D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D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D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D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D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1D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E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D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ΤΣΙΑΡΑΣ ΚΩΝΣΤΑΝΤΙΝΟΣ (ΣΥΝΟΛΙΚΑ ΨΗΦΟΙ: NAI:0, OXI:1, </w:t>
            </w:r>
            <w:r w:rsidRPr="00DD4484">
              <w:rPr>
                <w:rFonts w:ascii="Segoe UI" w:eastAsia="Times New Roman" w:hAnsi="Segoe UI" w:cs="Segoe UI"/>
                <w:sz w:val="18"/>
                <w:szCs w:val="18"/>
              </w:rPr>
              <w:t>ΠΡΝ:0)</w:t>
            </w:r>
          </w:p>
        </w:tc>
        <w:tc>
          <w:tcPr>
            <w:tcW w:w="6260" w:type="dxa"/>
            <w:tcBorders>
              <w:top w:val="nil"/>
              <w:left w:val="nil"/>
              <w:bottom w:val="single" w:sz="4" w:space="0" w:color="000000"/>
              <w:right w:val="single" w:sz="4" w:space="0" w:color="000000"/>
            </w:tcBorders>
            <w:shd w:val="clear" w:color="auto" w:fill="auto"/>
            <w:vAlign w:val="center"/>
            <w:hideMark/>
          </w:tcPr>
          <w:p w14:paraId="032601D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D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D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E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E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E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1E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ΚΑΡΔΙΤΣΗΣ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E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1E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E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ΤΣΙΠΡΑΣ ΑΛΕΞΙΟΣ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E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E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E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E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E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E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E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ΗΡΑΚΛΕΙΟΥ</w:t>
            </w:r>
          </w:p>
        </w:tc>
        <w:tc>
          <w:tcPr>
            <w:tcW w:w="6320" w:type="dxa"/>
            <w:tcBorders>
              <w:top w:val="nil"/>
              <w:left w:val="nil"/>
              <w:bottom w:val="single" w:sz="4" w:space="0" w:color="000000"/>
              <w:right w:val="single" w:sz="4" w:space="0" w:color="000000"/>
            </w:tcBorders>
            <w:shd w:val="clear" w:color="auto" w:fill="auto"/>
            <w:noWrap/>
            <w:vAlign w:val="center"/>
            <w:hideMark/>
          </w:tcPr>
          <w:p w14:paraId="032601E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F4"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F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ΤΣΙΡΚΑΣ ΒΑΣΙΛΕΙΟΣ </w:t>
            </w:r>
            <w:r w:rsidRPr="00DD4484">
              <w:rPr>
                <w:rFonts w:ascii="Segoe UI" w:eastAsia="Times New Roman" w:hAnsi="Segoe UI" w:cs="Segoe UI"/>
                <w:sz w:val="18"/>
                <w:szCs w:val="18"/>
              </w:rPr>
              <w:t>(ΣΥΝΟΛΙΚΑ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F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F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F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1F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F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1F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1F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ΑΡΤΗΣ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1F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1F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1F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ΤΣΙΡΩΝΗΣ ΙΩΑΝΝΗΣ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1F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1F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1F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0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1F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0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0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20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0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0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ΤΣΟΓΚΑΣ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0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0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0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0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0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0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0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ΚΟΡΙΝΘΙΑΣ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0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1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0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ΦΑΜΕΛΛΟΣ ΣΩΚΡΑΤΗΣ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0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1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1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1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1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w:t>
            </w:r>
            <w:r w:rsidRPr="00DD4484">
              <w:rPr>
                <w:rFonts w:ascii="Segoe UI" w:eastAsia="Times New Roman" w:hAnsi="Segoe UI" w:cs="Segoe UI"/>
                <w:sz w:val="18"/>
                <w:szCs w:val="18"/>
              </w:rPr>
              <w:t xml:space="preserve">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1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1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1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1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1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ΦΙΛΗΣ ΝΙΚΟΛΑΟΣ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1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1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1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2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1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1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1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22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2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2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ΦΛΑΜΠΟΥΡΑΡΗΣ ΑΛΕΞΑΝΔΡΟΣ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2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2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2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2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2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2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2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22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3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2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ΦΩΚΑΣ ΑΡΙΣΤΕΙΔΗΣ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22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2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2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3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3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3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ΕΝ. ΚΕΝΤΡΩΩΝ</w:t>
            </w:r>
          </w:p>
        </w:tc>
        <w:tc>
          <w:tcPr>
            <w:tcW w:w="6260" w:type="dxa"/>
            <w:tcBorders>
              <w:top w:val="nil"/>
              <w:left w:val="nil"/>
              <w:bottom w:val="single" w:sz="4" w:space="0" w:color="000000"/>
              <w:right w:val="single" w:sz="4" w:space="0" w:color="000000"/>
            </w:tcBorders>
            <w:shd w:val="clear" w:color="auto" w:fill="auto"/>
            <w:noWrap/>
            <w:vAlign w:val="center"/>
            <w:hideMark/>
          </w:tcPr>
          <w:p w14:paraId="0326023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ΘΕΣΣΑΛΟΝΙΚΗΣ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3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23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3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ΦΩΤΗΛΑΣ </w:t>
            </w:r>
            <w:r w:rsidRPr="00DD4484">
              <w:rPr>
                <w:rFonts w:ascii="Segoe UI" w:eastAsia="Times New Roman" w:hAnsi="Segoe UI" w:cs="Segoe UI"/>
                <w:sz w:val="18"/>
                <w:szCs w:val="18"/>
              </w:rPr>
              <w:t>ΙΑΣΩΝΑΣ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23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3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3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3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3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3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23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ΑΧΑΪΑΣ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3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244"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4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ΦΩΤΙΟΥ ΘΕΑΝΩ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4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4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4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49"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4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4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4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4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4E"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4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ΧΑΡΑΚΟΠΟΥΛΟΣ ΜΑΞΙΜΟΣ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24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4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4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53"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4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5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25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ΛΑΡΙΣΗΣ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5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258"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5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ΧΑΤΖΗΔΑΚΗΣ ΚΩΝΣΤΑΝΤΙΝΟΣ(ΚΩΣΤΗΣ)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25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5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5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5D"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5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5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Ν.Δ.</w:t>
            </w:r>
          </w:p>
        </w:tc>
        <w:tc>
          <w:tcPr>
            <w:tcW w:w="6260" w:type="dxa"/>
            <w:tcBorders>
              <w:top w:val="nil"/>
              <w:left w:val="nil"/>
              <w:bottom w:val="single" w:sz="4" w:space="0" w:color="000000"/>
              <w:right w:val="single" w:sz="4" w:space="0" w:color="000000"/>
            </w:tcBorders>
            <w:shd w:val="clear" w:color="auto" w:fill="auto"/>
            <w:noWrap/>
            <w:vAlign w:val="center"/>
            <w:hideMark/>
          </w:tcPr>
          <w:p w14:paraId="0326025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25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262"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5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ΧΑΤΖΗΣΑΒΒΑΣ ΧΡΗΣΤΟΣ (ΣΥΝΟΛΙΚΑ ΨΗΦΟΙ: NAI:0, OXI:1, ΠΡΝ:0)</w:t>
            </w:r>
          </w:p>
        </w:tc>
        <w:tc>
          <w:tcPr>
            <w:tcW w:w="6260" w:type="dxa"/>
            <w:tcBorders>
              <w:top w:val="nil"/>
              <w:left w:val="nil"/>
              <w:bottom w:val="single" w:sz="4" w:space="0" w:color="000000"/>
              <w:right w:val="single" w:sz="4" w:space="0" w:color="000000"/>
            </w:tcBorders>
            <w:shd w:val="clear" w:color="auto" w:fill="auto"/>
            <w:vAlign w:val="center"/>
            <w:hideMark/>
          </w:tcPr>
          <w:p w14:paraId="0326025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6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6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67"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6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6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Χ.Α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65"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ΚΙΛΚΙΣ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66"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ΟΧΙ</w:t>
            </w:r>
          </w:p>
        </w:tc>
      </w:tr>
      <w:tr w:rsidR="002A39CD" w14:paraId="0326026C"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6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xml:space="preserve">Ονοματεπώνυμο: ΧΡΙΣΤΟΔΟΥΛΟΠΟΥΛΟΥ ΑΝΑΣΤΑΣΙΑ (ΣΥΝΟΛΙΚΑ ΨΗΦΟΙ: </w:t>
            </w:r>
            <w:r w:rsidRPr="00DD4484">
              <w:rPr>
                <w:rFonts w:ascii="Segoe UI" w:eastAsia="Times New Roman" w:hAnsi="Segoe UI" w:cs="Segoe UI"/>
                <w:sz w:val="18"/>
                <w:szCs w:val="18"/>
              </w:rPr>
              <w:t>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6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6A"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6B"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71"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6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6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6F"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ΕΠΙΚΡΑΤΕΙΑΣ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70"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76"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7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ΧΡΙΣΤΟΦΙΛΟΠΟΥΛΟΥ ΠΑΡΑΣΚΕΥΗ(ΕΥΗ)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7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74"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75"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7B"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77"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78"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ΔΗ.ΣΥ</w:t>
            </w:r>
          </w:p>
        </w:tc>
        <w:tc>
          <w:tcPr>
            <w:tcW w:w="6260" w:type="dxa"/>
            <w:tcBorders>
              <w:top w:val="nil"/>
              <w:left w:val="nil"/>
              <w:bottom w:val="single" w:sz="4" w:space="0" w:color="000000"/>
              <w:right w:val="single" w:sz="4" w:space="0" w:color="000000"/>
            </w:tcBorders>
            <w:shd w:val="clear" w:color="auto" w:fill="auto"/>
            <w:noWrap/>
            <w:vAlign w:val="center"/>
            <w:hideMark/>
          </w:tcPr>
          <w:p w14:paraId="03260279"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ΑΤΤΙΚΗΣ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7A"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80"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7C"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ΨΑΡΙΑΝΟΣ ΓΡΗΓΟΡΙΟΣ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7D"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7E"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7F"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85"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81"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82"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ΠΟΤΑΜΙ</w:t>
            </w:r>
          </w:p>
        </w:tc>
        <w:tc>
          <w:tcPr>
            <w:tcW w:w="6260" w:type="dxa"/>
            <w:tcBorders>
              <w:top w:val="nil"/>
              <w:left w:val="nil"/>
              <w:bottom w:val="single" w:sz="4" w:space="0" w:color="000000"/>
              <w:right w:val="single" w:sz="4" w:space="0" w:color="000000"/>
            </w:tcBorders>
            <w:shd w:val="clear" w:color="auto" w:fill="auto"/>
            <w:noWrap/>
            <w:vAlign w:val="center"/>
            <w:hideMark/>
          </w:tcPr>
          <w:p w14:paraId="03260283"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Β' ΑΘΗΝΩΝ</w:t>
            </w:r>
          </w:p>
        </w:tc>
        <w:tc>
          <w:tcPr>
            <w:tcW w:w="6320" w:type="dxa"/>
            <w:tcBorders>
              <w:top w:val="nil"/>
              <w:left w:val="nil"/>
              <w:bottom w:val="single" w:sz="4" w:space="0" w:color="000000"/>
              <w:right w:val="single" w:sz="4" w:space="0" w:color="000000"/>
            </w:tcBorders>
            <w:shd w:val="clear" w:color="auto" w:fill="auto"/>
            <w:noWrap/>
            <w:vAlign w:val="center"/>
            <w:hideMark/>
          </w:tcPr>
          <w:p w14:paraId="03260284"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8A" w14:textId="77777777">
        <w:trPr>
          <w:trHeight w:val="528"/>
        </w:trPr>
        <w:tc>
          <w:tcPr>
            <w:tcW w:w="6260" w:type="dxa"/>
            <w:tcBorders>
              <w:top w:val="nil"/>
              <w:left w:val="single" w:sz="4" w:space="0" w:color="000000"/>
              <w:bottom w:val="single" w:sz="4" w:space="0" w:color="000000"/>
              <w:right w:val="single" w:sz="4" w:space="0" w:color="000000"/>
            </w:tcBorders>
            <w:shd w:val="clear" w:color="auto" w:fill="auto"/>
            <w:vAlign w:val="center"/>
            <w:hideMark/>
          </w:tcPr>
          <w:p w14:paraId="03260286"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Ονοματεπώνυμο: ΨΥΧΟΓΙΟΣ ΓΕΩΡΓΙΟΣ (ΣΥΝΟΛΙΚΑ ΨΗΦΟΙ: NAI:1, OXI:0, ΠΡΝ:0)</w:t>
            </w:r>
          </w:p>
        </w:tc>
        <w:tc>
          <w:tcPr>
            <w:tcW w:w="6260" w:type="dxa"/>
            <w:tcBorders>
              <w:top w:val="nil"/>
              <w:left w:val="nil"/>
              <w:bottom w:val="single" w:sz="4" w:space="0" w:color="000000"/>
              <w:right w:val="single" w:sz="4" w:space="0" w:color="000000"/>
            </w:tcBorders>
            <w:shd w:val="clear" w:color="auto" w:fill="auto"/>
            <w:vAlign w:val="center"/>
            <w:hideMark/>
          </w:tcPr>
          <w:p w14:paraId="03260287"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vAlign w:val="center"/>
            <w:hideMark/>
          </w:tcPr>
          <w:p w14:paraId="03260288"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vAlign w:val="center"/>
            <w:hideMark/>
          </w:tcPr>
          <w:p w14:paraId="03260289"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r>
      <w:tr w:rsidR="002A39CD" w14:paraId="0326028F"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8B"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 xml:space="preserve">Άρθρο 8 όπως </w:t>
            </w:r>
            <w:proofErr w:type="spellStart"/>
            <w:r w:rsidRPr="00DD4484">
              <w:rPr>
                <w:rFonts w:ascii="Segoe UI" w:eastAsia="Times New Roman" w:hAnsi="Segoe UI" w:cs="Segoe UI"/>
                <w:sz w:val="18"/>
                <w:szCs w:val="18"/>
              </w:rPr>
              <w:t>τροποιήθηκε</w:t>
            </w:r>
            <w:proofErr w:type="spellEnd"/>
            <w:r w:rsidRPr="00DD4484">
              <w:rPr>
                <w:rFonts w:ascii="Segoe UI" w:eastAsia="Times New Roman" w:hAnsi="Segoe UI" w:cs="Segoe UI"/>
                <w:sz w:val="18"/>
                <w:szCs w:val="18"/>
              </w:rPr>
              <w:t xml:space="preserve"> </w:t>
            </w:r>
            <w:proofErr w:type="spellStart"/>
            <w:r w:rsidRPr="00DD4484">
              <w:rPr>
                <w:rFonts w:ascii="Segoe UI" w:eastAsia="Times New Roman" w:hAnsi="Segoe UI" w:cs="Segoe UI"/>
                <w:sz w:val="18"/>
                <w:szCs w:val="18"/>
              </w:rPr>
              <w:t>απο</w:t>
            </w:r>
            <w:proofErr w:type="spellEnd"/>
            <w:r w:rsidRPr="00DD4484">
              <w:rPr>
                <w:rFonts w:ascii="Segoe UI" w:eastAsia="Times New Roman" w:hAnsi="Segoe UI" w:cs="Segoe UI"/>
                <w:sz w:val="18"/>
                <w:szCs w:val="18"/>
              </w:rPr>
              <w:t xml:space="preserve"> την </w:t>
            </w:r>
            <w:r w:rsidRPr="00DD4484">
              <w:rPr>
                <w:rFonts w:ascii="Segoe UI" w:eastAsia="Times New Roman" w:hAnsi="Segoe UI" w:cs="Segoe UI"/>
                <w:sz w:val="18"/>
                <w:szCs w:val="18"/>
              </w:rPr>
              <w:t>κα Υπουργό</w:t>
            </w:r>
          </w:p>
        </w:tc>
        <w:tc>
          <w:tcPr>
            <w:tcW w:w="6260" w:type="dxa"/>
            <w:tcBorders>
              <w:top w:val="nil"/>
              <w:left w:val="nil"/>
              <w:bottom w:val="single" w:sz="4" w:space="0" w:color="000000"/>
              <w:right w:val="single" w:sz="4" w:space="0" w:color="000000"/>
            </w:tcBorders>
            <w:shd w:val="clear" w:color="auto" w:fill="auto"/>
            <w:noWrap/>
            <w:vAlign w:val="center"/>
            <w:hideMark/>
          </w:tcPr>
          <w:p w14:paraId="0326028C"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ΣΥΡΙΖΑ</w:t>
            </w:r>
          </w:p>
        </w:tc>
        <w:tc>
          <w:tcPr>
            <w:tcW w:w="6260" w:type="dxa"/>
            <w:tcBorders>
              <w:top w:val="nil"/>
              <w:left w:val="nil"/>
              <w:bottom w:val="single" w:sz="4" w:space="0" w:color="000000"/>
              <w:right w:val="single" w:sz="4" w:space="0" w:color="000000"/>
            </w:tcBorders>
            <w:shd w:val="clear" w:color="auto" w:fill="auto"/>
            <w:noWrap/>
            <w:vAlign w:val="center"/>
            <w:hideMark/>
          </w:tcPr>
          <w:p w14:paraId="0326028D"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ΚΟΡΙΝΘΙΑΣ</w:t>
            </w:r>
          </w:p>
        </w:tc>
        <w:tc>
          <w:tcPr>
            <w:tcW w:w="6320" w:type="dxa"/>
            <w:tcBorders>
              <w:top w:val="nil"/>
              <w:left w:val="nil"/>
              <w:bottom w:val="single" w:sz="4" w:space="0" w:color="000000"/>
              <w:right w:val="single" w:sz="4" w:space="0" w:color="000000"/>
            </w:tcBorders>
            <w:shd w:val="clear" w:color="auto" w:fill="auto"/>
            <w:noWrap/>
            <w:vAlign w:val="center"/>
            <w:hideMark/>
          </w:tcPr>
          <w:p w14:paraId="0326028E" w14:textId="77777777" w:rsidR="006D19D8" w:rsidRPr="00DD4484" w:rsidRDefault="007F4A76">
            <w:pPr>
              <w:contextualSpacing/>
              <w:outlineLvl w:val="0"/>
              <w:rPr>
                <w:rFonts w:ascii="Segoe UI" w:eastAsia="Times New Roman" w:hAnsi="Segoe UI" w:cs="Segoe UI"/>
                <w:sz w:val="18"/>
                <w:szCs w:val="18"/>
              </w:rPr>
            </w:pPr>
            <w:r w:rsidRPr="00DD4484">
              <w:rPr>
                <w:rFonts w:ascii="Segoe UI" w:eastAsia="Times New Roman" w:hAnsi="Segoe UI" w:cs="Segoe UI"/>
                <w:sz w:val="18"/>
                <w:szCs w:val="18"/>
              </w:rPr>
              <w:t>ΝΑΙ</w:t>
            </w:r>
          </w:p>
        </w:tc>
      </w:tr>
      <w:tr w:rsidR="002A39CD" w14:paraId="03260294" w14:textId="77777777">
        <w:trPr>
          <w:trHeight w:val="288"/>
        </w:trPr>
        <w:tc>
          <w:tcPr>
            <w:tcW w:w="6260" w:type="dxa"/>
            <w:tcBorders>
              <w:top w:val="nil"/>
              <w:left w:val="single" w:sz="4" w:space="0" w:color="000000"/>
              <w:bottom w:val="single" w:sz="4" w:space="0" w:color="000000"/>
              <w:right w:val="single" w:sz="4" w:space="0" w:color="000000"/>
            </w:tcBorders>
            <w:shd w:val="clear" w:color="auto" w:fill="auto"/>
            <w:noWrap/>
            <w:vAlign w:val="center"/>
            <w:hideMark/>
          </w:tcPr>
          <w:p w14:paraId="03260290"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noWrap/>
            <w:vAlign w:val="center"/>
            <w:hideMark/>
          </w:tcPr>
          <w:p w14:paraId="03260291"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260" w:type="dxa"/>
            <w:tcBorders>
              <w:top w:val="nil"/>
              <w:left w:val="nil"/>
              <w:bottom w:val="single" w:sz="4" w:space="0" w:color="000000"/>
              <w:right w:val="single" w:sz="4" w:space="0" w:color="000000"/>
            </w:tcBorders>
            <w:shd w:val="clear" w:color="auto" w:fill="auto"/>
            <w:noWrap/>
            <w:vAlign w:val="center"/>
            <w:hideMark/>
          </w:tcPr>
          <w:p w14:paraId="03260292"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 </w:t>
            </w:r>
          </w:p>
        </w:tc>
        <w:tc>
          <w:tcPr>
            <w:tcW w:w="6320" w:type="dxa"/>
            <w:tcBorders>
              <w:top w:val="nil"/>
              <w:left w:val="nil"/>
              <w:bottom w:val="single" w:sz="4" w:space="0" w:color="000000"/>
              <w:right w:val="single" w:sz="4" w:space="0" w:color="000000"/>
            </w:tcBorders>
            <w:shd w:val="clear" w:color="auto" w:fill="auto"/>
            <w:noWrap/>
            <w:vAlign w:val="center"/>
            <w:hideMark/>
          </w:tcPr>
          <w:p w14:paraId="03260293" w14:textId="77777777" w:rsidR="006D19D8" w:rsidRPr="00DD4484" w:rsidRDefault="007F4A76">
            <w:pPr>
              <w:contextualSpacing/>
              <w:rPr>
                <w:rFonts w:ascii="Segoe UI" w:eastAsia="Times New Roman" w:hAnsi="Segoe UI" w:cs="Segoe UI"/>
                <w:sz w:val="18"/>
                <w:szCs w:val="18"/>
              </w:rPr>
            </w:pPr>
            <w:r w:rsidRPr="00DD4484">
              <w:rPr>
                <w:rFonts w:ascii="Segoe UI" w:eastAsia="Times New Roman" w:hAnsi="Segoe UI" w:cs="Segoe UI"/>
                <w:sz w:val="18"/>
                <w:szCs w:val="18"/>
              </w:rPr>
              <w:t>ΣΥΝΟΛΙΚΑ ΨΗΦΟΙ: NAI:161, OXI:103, ΠΡΝ:0</w:t>
            </w:r>
          </w:p>
        </w:tc>
      </w:tr>
    </w:tbl>
    <w:p w14:paraId="03260295" w14:textId="77777777" w:rsidR="002A39CD" w:rsidRDefault="002A39CD">
      <w:pPr>
        <w:autoSpaceDE w:val="0"/>
        <w:autoSpaceDN w:val="0"/>
        <w:adjustRightInd w:val="0"/>
        <w:spacing w:line="600" w:lineRule="auto"/>
        <w:ind w:firstLine="720"/>
        <w:contextualSpacing/>
        <w:jc w:val="both"/>
        <w:rPr>
          <w:rFonts w:eastAsia="Times New Roman"/>
          <w:b/>
          <w:szCs w:val="24"/>
        </w:rPr>
      </w:pPr>
    </w:p>
    <w:p w14:paraId="03260296" w14:textId="77777777" w:rsidR="002A39CD" w:rsidRDefault="007F4A76">
      <w:pPr>
        <w:autoSpaceDE w:val="0"/>
        <w:autoSpaceDN w:val="0"/>
        <w:adjustRightInd w:val="0"/>
        <w:spacing w:line="600" w:lineRule="auto"/>
        <w:ind w:firstLine="709"/>
        <w:contextualSpacing/>
        <w:jc w:val="both"/>
        <w:rPr>
          <w:rFonts w:eastAsia="Times New Roman" w:cs="Times New Roman"/>
          <w:szCs w:val="24"/>
        </w:rPr>
      </w:pPr>
      <w:r>
        <w:rPr>
          <w:rFonts w:eastAsia="Times New Roman"/>
          <w:b/>
          <w:szCs w:val="24"/>
        </w:rPr>
        <w:tab/>
      </w:r>
      <w:r w:rsidRPr="0013751F">
        <w:rPr>
          <w:rFonts w:eastAsia="Times New Roman"/>
          <w:b/>
          <w:bCs/>
          <w:szCs w:val="24"/>
        </w:rPr>
        <w:t xml:space="preserve">ΠΡΟΕΔΡΕΥΩΝ (Μάριος Γεωργιάδης): </w:t>
      </w:r>
      <w:r w:rsidRPr="0013751F">
        <w:rPr>
          <w:rFonts w:eastAsia="Times New Roman"/>
          <w:szCs w:val="24"/>
        </w:rPr>
        <w:t>Συνεπώς το άρθρο 8 του σχεδίου νόμου του Υπουργείου Εργασίας, Κοινωνικής Ασφάλισης και Κοινωνικής Αλληλεγγύης</w:t>
      </w:r>
      <w:r>
        <w:rPr>
          <w:rFonts w:eastAsia="Times New Roman"/>
          <w:szCs w:val="24"/>
        </w:rPr>
        <w:t>:</w:t>
      </w:r>
      <w:r w:rsidRPr="0013751F">
        <w:rPr>
          <w:rFonts w:eastAsia="Times New Roman"/>
          <w:szCs w:val="24"/>
        </w:rPr>
        <w:t xml:space="preserve"> «</w:t>
      </w:r>
      <w:r w:rsidRPr="0013751F">
        <w:rPr>
          <w:rFonts w:eastAsia="Times New Roman"/>
          <w:color w:val="000000"/>
          <w:szCs w:val="24"/>
          <w:shd w:val="clear" w:color="auto" w:fill="FFFFFF"/>
        </w:rPr>
        <w:t xml:space="preserve">Μέτρα για την προώθηση των </w:t>
      </w:r>
      <w:r w:rsidRPr="0013751F">
        <w:rPr>
          <w:rFonts w:eastAsia="Times New Roman"/>
          <w:color w:val="000000"/>
          <w:szCs w:val="24"/>
          <w:shd w:val="clear" w:color="auto" w:fill="FFFFFF"/>
        </w:rPr>
        <w:t>Θεσμών της Αναδοχής και Υιοθεσίας</w:t>
      </w:r>
      <w:r>
        <w:rPr>
          <w:rFonts w:eastAsia="Times New Roman"/>
          <w:color w:val="000000"/>
          <w:szCs w:val="24"/>
          <w:shd w:val="clear" w:color="auto" w:fill="FFFFFF"/>
        </w:rPr>
        <w:t xml:space="preserve"> και άλλες διατάξεις</w:t>
      </w:r>
      <w:r w:rsidRPr="0013751F">
        <w:rPr>
          <w:rFonts w:eastAsia="Times New Roman"/>
          <w:szCs w:val="24"/>
        </w:rPr>
        <w:t>»</w:t>
      </w:r>
      <w:r>
        <w:rPr>
          <w:rFonts w:eastAsia="Times New Roman"/>
          <w:szCs w:val="24"/>
        </w:rPr>
        <w:t xml:space="preserve"> έγινε δεκτό </w:t>
      </w:r>
      <w:r w:rsidRPr="0013751F">
        <w:rPr>
          <w:rFonts w:eastAsia="Times New Roman"/>
          <w:szCs w:val="24"/>
        </w:rPr>
        <w:t>κατά πλειοψηφία.</w:t>
      </w:r>
    </w:p>
    <w:p w14:paraId="03260297" w14:textId="77777777" w:rsidR="002A39CD" w:rsidRDefault="007F4A7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Μετά την ολοκλήρωση της</w:t>
      </w:r>
      <w:r>
        <w:rPr>
          <w:rFonts w:eastAsia="Times New Roman" w:cs="Times New Roman"/>
          <w:szCs w:val="24"/>
        </w:rPr>
        <w:t xml:space="preserve"> ονομαστική</w:t>
      </w:r>
      <w:r>
        <w:rPr>
          <w:rFonts w:eastAsia="Times New Roman" w:cs="Times New Roman"/>
          <w:szCs w:val="24"/>
        </w:rPr>
        <w:t>ς</w:t>
      </w:r>
      <w:r>
        <w:rPr>
          <w:rFonts w:eastAsia="Times New Roman" w:cs="Times New Roman"/>
          <w:szCs w:val="24"/>
        </w:rPr>
        <w:t xml:space="preserve"> ηλεκτρονική</w:t>
      </w:r>
      <w:r>
        <w:rPr>
          <w:rFonts w:eastAsia="Times New Roman" w:cs="Times New Roman"/>
          <w:szCs w:val="24"/>
        </w:rPr>
        <w:t>ς</w:t>
      </w:r>
      <w:r>
        <w:rPr>
          <w:rFonts w:eastAsia="Times New Roman" w:cs="Times New Roman"/>
          <w:szCs w:val="24"/>
        </w:rPr>
        <w:t xml:space="preserve"> ψηφοφορία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επί του άρθ</w:t>
      </w:r>
      <w:r>
        <w:rPr>
          <w:rFonts w:eastAsia="Times New Roman" w:cs="Times New Roman"/>
          <w:szCs w:val="24"/>
        </w:rPr>
        <w:t>ρ</w:t>
      </w:r>
      <w:r>
        <w:rPr>
          <w:rFonts w:eastAsia="Times New Roman" w:cs="Times New Roman"/>
          <w:szCs w:val="24"/>
        </w:rPr>
        <w:t xml:space="preserve">ου 8, </w:t>
      </w:r>
      <w:r>
        <w:rPr>
          <w:rFonts w:eastAsia="Times New Roman" w:cs="Times New Roman"/>
          <w:szCs w:val="24"/>
        </w:rPr>
        <w:t>προχωράμε στην ψήφιση των υπολοίπων άρθρων</w:t>
      </w:r>
      <w:r w:rsidRPr="00711127">
        <w:rPr>
          <w:rFonts w:eastAsia="Times New Roman" w:cs="Times New Roman"/>
          <w:szCs w:val="24"/>
        </w:rPr>
        <w:t xml:space="preserve">. </w:t>
      </w:r>
      <w:r>
        <w:rPr>
          <w:rFonts w:eastAsia="Times New Roman" w:cs="Times New Roman"/>
          <w:bCs/>
          <w:szCs w:val="24"/>
        </w:rPr>
        <w:t>Η ψηφοφορία θα γίνει και πάλι ηλεκτρονικά από τους</w:t>
      </w:r>
      <w:r>
        <w:rPr>
          <w:rFonts w:eastAsia="Times New Roman" w:cs="Times New Roman"/>
          <w:bCs/>
          <w:szCs w:val="24"/>
        </w:rPr>
        <w:t xml:space="preserve"> εισηγητές και ειδικούς αγορητές του </w:t>
      </w:r>
      <w:r w:rsidRPr="00730D27">
        <w:rPr>
          <w:rFonts w:eastAsia="Times New Roman" w:cs="Times New Roman"/>
          <w:bCs/>
          <w:szCs w:val="24"/>
        </w:rPr>
        <w:t>νομοσχ</w:t>
      </w:r>
      <w:r>
        <w:rPr>
          <w:rFonts w:eastAsia="Times New Roman" w:cs="Times New Roman"/>
          <w:bCs/>
          <w:szCs w:val="24"/>
        </w:rPr>
        <w:t xml:space="preserve">εδίου. </w:t>
      </w:r>
    </w:p>
    <w:p w14:paraId="03260298" w14:textId="77777777" w:rsidR="002A39CD" w:rsidRDefault="007F4A76">
      <w:pPr>
        <w:spacing w:line="600" w:lineRule="auto"/>
        <w:ind w:firstLine="709"/>
        <w:contextualSpacing/>
        <w:rPr>
          <w:rFonts w:eastAsia="SimSun"/>
          <w:szCs w:val="24"/>
          <w:lang w:eastAsia="zh-CN"/>
        </w:rPr>
      </w:pPr>
      <w:r w:rsidRPr="00EF3F89">
        <w:rPr>
          <w:rFonts w:eastAsia="SimSun"/>
          <w:szCs w:val="24"/>
          <w:lang w:eastAsia="zh-CN"/>
        </w:rPr>
        <w:t>Παρακαλώ να ανοίξει το σύστ</w:t>
      </w:r>
      <w:r>
        <w:rPr>
          <w:rFonts w:eastAsia="SimSun"/>
          <w:szCs w:val="24"/>
          <w:lang w:eastAsia="zh-CN"/>
        </w:rPr>
        <w:t>ημα της ηλεκτρονικής ψηφοφορίας</w:t>
      </w:r>
      <w:r w:rsidRPr="00711127">
        <w:rPr>
          <w:rFonts w:eastAsia="SimSun"/>
          <w:szCs w:val="24"/>
          <w:lang w:eastAsia="zh-CN"/>
        </w:rPr>
        <w:t>.</w:t>
      </w:r>
    </w:p>
    <w:p w14:paraId="03260299" w14:textId="77777777" w:rsidR="002A39CD" w:rsidRDefault="007F4A76">
      <w:pPr>
        <w:spacing w:line="600" w:lineRule="auto"/>
        <w:contextualSpacing/>
        <w:jc w:val="center"/>
        <w:rPr>
          <w:rFonts w:eastAsia="SimSun"/>
          <w:szCs w:val="24"/>
          <w:lang w:eastAsia="zh-CN"/>
        </w:rPr>
      </w:pPr>
      <w:r w:rsidRPr="00EF3F89">
        <w:rPr>
          <w:rFonts w:eastAsia="SimSun"/>
          <w:szCs w:val="24"/>
          <w:lang w:eastAsia="zh-CN"/>
        </w:rPr>
        <w:t>(ΨΗΦΟΦΟΡΙΑ)</w:t>
      </w:r>
    </w:p>
    <w:p w14:paraId="0326029A" w14:textId="77777777" w:rsidR="002A39CD" w:rsidRDefault="007F4A76">
      <w:pPr>
        <w:spacing w:line="600" w:lineRule="auto"/>
        <w:ind w:firstLine="720"/>
        <w:contextualSpacing/>
        <w:jc w:val="both"/>
        <w:rPr>
          <w:rFonts w:eastAsia="Times New Roman" w:cs="Times New Roman"/>
          <w:szCs w:val="24"/>
        </w:rPr>
      </w:pPr>
      <w:r w:rsidRPr="00730D27">
        <w:rPr>
          <w:rFonts w:eastAsia="SimSun"/>
          <w:b/>
          <w:bCs/>
          <w:szCs w:val="24"/>
          <w:lang w:eastAsia="zh-CN"/>
        </w:rPr>
        <w:t>ΠΡΟΕΔΡΕΥΩΝ (Μάριος Γεωργιάδης):</w:t>
      </w:r>
      <w:r>
        <w:rPr>
          <w:rFonts w:eastAsia="SimSun"/>
          <w:b/>
          <w:bCs/>
          <w:szCs w:val="24"/>
          <w:lang w:eastAsia="zh-CN"/>
        </w:rPr>
        <w:t xml:space="preserve"> </w:t>
      </w:r>
      <w:r w:rsidRPr="00B8592B">
        <w:rPr>
          <w:rFonts w:eastAsia="Times New Roman" w:cs="Times New Roman"/>
          <w:szCs w:val="24"/>
        </w:rPr>
        <w:t>Παρακαλώ να κλείσει το σύστημα της ηλεκτρονικής ψηφοφορίας.</w:t>
      </w:r>
    </w:p>
    <w:p w14:paraId="0326029B" w14:textId="77777777" w:rsidR="002A39CD" w:rsidRDefault="007F4A76">
      <w:pPr>
        <w:tabs>
          <w:tab w:val="left" w:pos="2940"/>
        </w:tabs>
        <w:spacing w:line="600" w:lineRule="auto"/>
        <w:jc w:val="center"/>
        <w:rPr>
          <w:rFonts w:eastAsia="Times New Roman"/>
          <w:szCs w:val="24"/>
        </w:rPr>
      </w:pPr>
      <w:r w:rsidRPr="00035342">
        <w:rPr>
          <w:rFonts w:eastAsia="Times New Roman"/>
          <w:szCs w:val="24"/>
        </w:rPr>
        <w:t>(ΗΛΕΚΤΡΟΝΙΚΗ ΚΑΤΑΜΕΤΡΗΣΗ)</w:t>
      </w:r>
    </w:p>
    <w:p w14:paraId="0326029C" w14:textId="77777777" w:rsidR="002A39CD" w:rsidRDefault="007F4A76">
      <w:pPr>
        <w:spacing w:line="600" w:lineRule="auto"/>
        <w:contextualSpacing/>
        <w:jc w:val="center"/>
        <w:rPr>
          <w:rFonts w:eastAsia="SimSun"/>
          <w:b/>
          <w:bCs/>
          <w:szCs w:val="24"/>
          <w:lang w:eastAsia="zh-CN"/>
        </w:rPr>
      </w:pPr>
      <w:r>
        <w:rPr>
          <w:rFonts w:eastAsia="Times New Roman" w:cs="Times New Roman"/>
          <w:szCs w:val="24"/>
        </w:rPr>
        <w:t>(</w:t>
      </w:r>
      <w:r w:rsidRPr="0001772E">
        <w:rPr>
          <w:rFonts w:eastAsia="Times New Roman" w:cs="Times New Roman"/>
          <w:szCs w:val="24"/>
        </w:rPr>
        <w:t xml:space="preserve">ΜΕΤΑ ΤΗΝ </w:t>
      </w:r>
      <w:r w:rsidRPr="0001772E">
        <w:rPr>
          <w:rFonts w:eastAsia="Times New Roman" w:cs="Times New Roman"/>
          <w:szCs w:val="24"/>
        </w:rPr>
        <w:t>ΗΛΕΚΤΡΟΝΙΚΗ ΚΑΤΑΜΕΤΡΗΣΗ)</w:t>
      </w:r>
    </w:p>
    <w:p w14:paraId="0326029D" w14:textId="77777777" w:rsidR="002A39CD" w:rsidRDefault="007F4A76">
      <w:pPr>
        <w:spacing w:line="600" w:lineRule="auto"/>
        <w:ind w:firstLine="709"/>
        <w:contextualSpacing/>
        <w:jc w:val="both"/>
        <w:rPr>
          <w:rFonts w:eastAsia="Times New Roman" w:cs="Times New Roman"/>
          <w:szCs w:val="24"/>
        </w:rPr>
      </w:pPr>
      <w:r w:rsidRPr="00730D27">
        <w:rPr>
          <w:rFonts w:eastAsia="SimSun"/>
          <w:b/>
          <w:bCs/>
          <w:szCs w:val="24"/>
          <w:lang w:eastAsia="zh-CN"/>
        </w:rPr>
        <w:t>ΠΡΟΕΔΡΕΥΩΝ (Μάριος Γεωργιάδης):</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0" w:type="auto"/>
        <w:tblInd w:w="-30" w:type="dxa"/>
        <w:tblLayout w:type="fixed"/>
        <w:tblCellMar>
          <w:left w:w="10" w:type="dxa"/>
          <w:right w:w="10" w:type="dxa"/>
        </w:tblCellMar>
        <w:tblLook w:val="0000" w:firstRow="0" w:lastRow="0" w:firstColumn="0" w:lastColumn="0" w:noHBand="0" w:noVBand="0"/>
      </w:tblPr>
      <w:tblGrid>
        <w:gridCol w:w="1003"/>
        <w:gridCol w:w="1003"/>
        <w:gridCol w:w="1004"/>
        <w:gridCol w:w="1003"/>
        <w:gridCol w:w="1003"/>
        <w:gridCol w:w="1003"/>
        <w:gridCol w:w="1003"/>
      </w:tblGrid>
      <w:tr w:rsidR="002A39CD" w14:paraId="032602A3" w14:textId="77777777">
        <w:trPr>
          <w:trHeight w:val="290"/>
        </w:trPr>
        <w:tc>
          <w:tcPr>
            <w:tcW w:w="1003" w:type="dxa"/>
            <w:tcBorders>
              <w:top w:val="nil"/>
              <w:left w:val="nil"/>
              <w:bottom w:val="nil"/>
              <w:right w:val="nil"/>
            </w:tcBorders>
          </w:tcPr>
          <w:p w14:paraId="0326029E" w14:textId="77777777" w:rsidR="002A39CD" w:rsidRDefault="002A39CD">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9F" w14:textId="77777777" w:rsidR="006D19D8" w:rsidRDefault="007F4A76">
            <w:pPr>
              <w:autoSpaceDE w:val="0"/>
              <w:autoSpaceDN w:val="0"/>
              <w:adjustRightInd w:val="0"/>
              <w:contextualSpacing/>
              <w:rPr>
                <w:rFonts w:ascii="Calibri" w:eastAsia="Times New Roman" w:hAnsi="Calibri" w:cs="Calibri"/>
                <w:color w:val="000000"/>
                <w:sz w:val="22"/>
                <w:szCs w:val="22"/>
              </w:rPr>
            </w:pPr>
          </w:p>
        </w:tc>
        <w:tc>
          <w:tcPr>
            <w:tcW w:w="1004" w:type="dxa"/>
            <w:tcBorders>
              <w:top w:val="nil"/>
              <w:left w:val="nil"/>
              <w:bottom w:val="nil"/>
              <w:right w:val="nil"/>
            </w:tcBorders>
          </w:tcPr>
          <w:p w14:paraId="032602A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A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3009" w:type="dxa"/>
            <w:gridSpan w:val="3"/>
            <w:tcBorders>
              <w:top w:val="nil"/>
              <w:left w:val="nil"/>
              <w:bottom w:val="nil"/>
              <w:right w:val="nil"/>
            </w:tcBorders>
          </w:tcPr>
          <w:p w14:paraId="032602A2" w14:textId="77777777" w:rsidR="006D19D8" w:rsidRDefault="007F4A76">
            <w:pPr>
              <w:autoSpaceDE w:val="0"/>
              <w:autoSpaceDN w:val="0"/>
              <w:adjustRightInd w:val="0"/>
              <w:contextualSpacing/>
              <w:rPr>
                <w:rFonts w:ascii="Calibri" w:eastAsia="Times New Roman" w:hAnsi="Calibri" w:cs="Calibri"/>
                <w:color w:val="000000"/>
                <w:sz w:val="22"/>
                <w:szCs w:val="22"/>
              </w:rPr>
            </w:pPr>
          </w:p>
        </w:tc>
      </w:tr>
      <w:tr w:rsidR="002A39CD" w14:paraId="032602AB" w14:textId="77777777">
        <w:trPr>
          <w:trHeight w:val="290"/>
        </w:trPr>
        <w:tc>
          <w:tcPr>
            <w:tcW w:w="1003" w:type="dxa"/>
            <w:tcBorders>
              <w:top w:val="nil"/>
              <w:left w:val="nil"/>
              <w:bottom w:val="nil"/>
              <w:right w:val="nil"/>
            </w:tcBorders>
          </w:tcPr>
          <w:p w14:paraId="032602A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A5" w14:textId="77777777" w:rsidR="006D19D8" w:rsidRDefault="007F4A76">
            <w:pPr>
              <w:autoSpaceDE w:val="0"/>
              <w:autoSpaceDN w:val="0"/>
              <w:adjustRightInd w:val="0"/>
              <w:contextualSpacing/>
              <w:rPr>
                <w:rFonts w:ascii="Calibri" w:eastAsia="Times New Roman" w:hAnsi="Calibri" w:cs="Calibri"/>
                <w:color w:val="000000"/>
                <w:sz w:val="22"/>
                <w:szCs w:val="22"/>
              </w:rPr>
            </w:pPr>
          </w:p>
        </w:tc>
        <w:tc>
          <w:tcPr>
            <w:tcW w:w="1004" w:type="dxa"/>
            <w:tcBorders>
              <w:top w:val="nil"/>
              <w:left w:val="nil"/>
              <w:bottom w:val="nil"/>
              <w:right w:val="nil"/>
            </w:tcBorders>
          </w:tcPr>
          <w:p w14:paraId="032602A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A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A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A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A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AF" w14:textId="77777777">
        <w:trPr>
          <w:trHeight w:val="290"/>
        </w:trPr>
        <w:tc>
          <w:tcPr>
            <w:tcW w:w="1003" w:type="dxa"/>
            <w:tcBorders>
              <w:top w:val="nil"/>
              <w:left w:val="nil"/>
              <w:bottom w:val="nil"/>
              <w:right w:val="nil"/>
            </w:tcBorders>
          </w:tcPr>
          <w:p w14:paraId="032602A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2A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 xml:space="preserve">Άρθρο 1 ως έχει   ΔΕΚΤΟ </w:t>
            </w:r>
            <w:r>
              <w:rPr>
                <w:rFonts w:ascii="Calibri" w:eastAsia="Times New Roman" w:hAnsi="Calibri" w:cs="Calibri"/>
                <w:color w:val="000000"/>
                <w:sz w:val="22"/>
                <w:szCs w:val="22"/>
              </w:rPr>
              <w:t>ΚΑΤΑ ΠΛΕΙΟΨΗΦΙΑ</w:t>
            </w:r>
          </w:p>
        </w:tc>
        <w:tc>
          <w:tcPr>
            <w:tcW w:w="1003" w:type="dxa"/>
            <w:tcBorders>
              <w:top w:val="nil"/>
              <w:left w:val="nil"/>
              <w:bottom w:val="nil"/>
              <w:right w:val="nil"/>
            </w:tcBorders>
          </w:tcPr>
          <w:p w14:paraId="032602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B7" w14:textId="77777777">
        <w:trPr>
          <w:trHeight w:val="290"/>
        </w:trPr>
        <w:tc>
          <w:tcPr>
            <w:tcW w:w="1003" w:type="dxa"/>
            <w:tcBorders>
              <w:top w:val="nil"/>
              <w:left w:val="nil"/>
              <w:bottom w:val="nil"/>
              <w:right w:val="nil"/>
            </w:tcBorders>
          </w:tcPr>
          <w:p w14:paraId="032602B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2B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B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B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2B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B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BF" w14:textId="77777777">
        <w:trPr>
          <w:trHeight w:val="290"/>
        </w:trPr>
        <w:tc>
          <w:tcPr>
            <w:tcW w:w="1003" w:type="dxa"/>
            <w:tcBorders>
              <w:top w:val="nil"/>
              <w:left w:val="nil"/>
              <w:bottom w:val="nil"/>
              <w:right w:val="nil"/>
            </w:tcBorders>
          </w:tcPr>
          <w:p w14:paraId="032602B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2B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B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B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2B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B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C7" w14:textId="77777777">
        <w:trPr>
          <w:trHeight w:val="290"/>
        </w:trPr>
        <w:tc>
          <w:tcPr>
            <w:tcW w:w="1003" w:type="dxa"/>
            <w:tcBorders>
              <w:top w:val="nil"/>
              <w:left w:val="nil"/>
              <w:bottom w:val="nil"/>
              <w:right w:val="nil"/>
            </w:tcBorders>
          </w:tcPr>
          <w:p w14:paraId="032602C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2C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C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C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2C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C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C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CF" w14:textId="77777777">
        <w:trPr>
          <w:trHeight w:val="290"/>
        </w:trPr>
        <w:tc>
          <w:tcPr>
            <w:tcW w:w="1003" w:type="dxa"/>
            <w:tcBorders>
              <w:top w:val="nil"/>
              <w:left w:val="nil"/>
              <w:bottom w:val="nil"/>
              <w:right w:val="nil"/>
            </w:tcBorders>
          </w:tcPr>
          <w:p w14:paraId="032602C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2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C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C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2C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C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C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D7" w14:textId="77777777">
        <w:trPr>
          <w:trHeight w:val="290"/>
        </w:trPr>
        <w:tc>
          <w:tcPr>
            <w:tcW w:w="1003" w:type="dxa"/>
            <w:tcBorders>
              <w:top w:val="nil"/>
              <w:left w:val="nil"/>
              <w:bottom w:val="nil"/>
              <w:right w:val="nil"/>
            </w:tcBorders>
          </w:tcPr>
          <w:p w14:paraId="032602D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2D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D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D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2D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D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D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DF" w14:textId="77777777">
        <w:trPr>
          <w:trHeight w:val="290"/>
        </w:trPr>
        <w:tc>
          <w:tcPr>
            <w:tcW w:w="1003" w:type="dxa"/>
            <w:tcBorders>
              <w:top w:val="nil"/>
              <w:left w:val="nil"/>
              <w:bottom w:val="nil"/>
              <w:right w:val="nil"/>
            </w:tcBorders>
          </w:tcPr>
          <w:p w14:paraId="032602D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2D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D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D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2D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D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D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E7" w14:textId="77777777">
        <w:trPr>
          <w:trHeight w:val="290"/>
        </w:trPr>
        <w:tc>
          <w:tcPr>
            <w:tcW w:w="1003" w:type="dxa"/>
            <w:tcBorders>
              <w:top w:val="nil"/>
              <w:left w:val="nil"/>
              <w:bottom w:val="nil"/>
              <w:right w:val="nil"/>
            </w:tcBorders>
          </w:tcPr>
          <w:p w14:paraId="032602E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2E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E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E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2E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E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E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EE" w14:textId="77777777">
        <w:trPr>
          <w:trHeight w:val="290"/>
        </w:trPr>
        <w:tc>
          <w:tcPr>
            <w:tcW w:w="2006" w:type="dxa"/>
            <w:gridSpan w:val="2"/>
            <w:tcBorders>
              <w:top w:val="nil"/>
              <w:left w:val="nil"/>
              <w:bottom w:val="nil"/>
              <w:right w:val="nil"/>
            </w:tcBorders>
          </w:tcPr>
          <w:p w14:paraId="032602E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2E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E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2E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E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E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F6" w14:textId="77777777">
        <w:trPr>
          <w:trHeight w:val="290"/>
        </w:trPr>
        <w:tc>
          <w:tcPr>
            <w:tcW w:w="1003" w:type="dxa"/>
            <w:tcBorders>
              <w:top w:val="nil"/>
              <w:left w:val="nil"/>
              <w:bottom w:val="nil"/>
              <w:right w:val="nil"/>
            </w:tcBorders>
          </w:tcPr>
          <w:p w14:paraId="032602E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F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F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F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F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F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F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2F9" w14:textId="77777777">
        <w:trPr>
          <w:trHeight w:val="290"/>
        </w:trPr>
        <w:tc>
          <w:tcPr>
            <w:tcW w:w="1003" w:type="dxa"/>
            <w:tcBorders>
              <w:top w:val="nil"/>
              <w:left w:val="nil"/>
              <w:bottom w:val="nil"/>
              <w:right w:val="nil"/>
            </w:tcBorders>
          </w:tcPr>
          <w:p w14:paraId="032602F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6019" w:type="dxa"/>
            <w:gridSpan w:val="6"/>
            <w:tcBorders>
              <w:top w:val="nil"/>
              <w:left w:val="nil"/>
              <w:bottom w:val="nil"/>
              <w:right w:val="nil"/>
            </w:tcBorders>
          </w:tcPr>
          <w:p w14:paraId="032602F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 όπως τροποποιήθηκε από την κα Υπουργό   ΔΕΚΤΟ ΚΑΤΑ ΠΛΕΙΟΨΗΦΙΑ</w:t>
            </w:r>
          </w:p>
        </w:tc>
      </w:tr>
      <w:tr w:rsidR="002A39CD" w14:paraId="03260301" w14:textId="77777777">
        <w:trPr>
          <w:trHeight w:val="290"/>
        </w:trPr>
        <w:tc>
          <w:tcPr>
            <w:tcW w:w="1003" w:type="dxa"/>
            <w:tcBorders>
              <w:top w:val="nil"/>
              <w:left w:val="nil"/>
              <w:bottom w:val="nil"/>
              <w:right w:val="nil"/>
            </w:tcBorders>
          </w:tcPr>
          <w:p w14:paraId="032602F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2F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2F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F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2F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2F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0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09" w14:textId="77777777">
        <w:trPr>
          <w:trHeight w:val="290"/>
        </w:trPr>
        <w:tc>
          <w:tcPr>
            <w:tcW w:w="1003" w:type="dxa"/>
            <w:tcBorders>
              <w:top w:val="nil"/>
              <w:left w:val="nil"/>
              <w:bottom w:val="nil"/>
              <w:right w:val="nil"/>
            </w:tcBorders>
          </w:tcPr>
          <w:p w14:paraId="0326030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30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0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0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0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0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0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11" w14:textId="77777777">
        <w:trPr>
          <w:trHeight w:val="290"/>
        </w:trPr>
        <w:tc>
          <w:tcPr>
            <w:tcW w:w="1003" w:type="dxa"/>
            <w:tcBorders>
              <w:top w:val="nil"/>
              <w:left w:val="nil"/>
              <w:bottom w:val="nil"/>
              <w:right w:val="nil"/>
            </w:tcBorders>
          </w:tcPr>
          <w:p w14:paraId="0326030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30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0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0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0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0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1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19" w14:textId="77777777">
        <w:trPr>
          <w:trHeight w:val="290"/>
        </w:trPr>
        <w:tc>
          <w:tcPr>
            <w:tcW w:w="1003" w:type="dxa"/>
            <w:tcBorders>
              <w:top w:val="nil"/>
              <w:left w:val="nil"/>
              <w:bottom w:val="nil"/>
              <w:right w:val="nil"/>
            </w:tcBorders>
          </w:tcPr>
          <w:p w14:paraId="0326031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31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1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31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1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1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21" w14:textId="77777777">
        <w:trPr>
          <w:trHeight w:val="290"/>
        </w:trPr>
        <w:tc>
          <w:tcPr>
            <w:tcW w:w="1003" w:type="dxa"/>
            <w:tcBorders>
              <w:top w:val="nil"/>
              <w:left w:val="nil"/>
              <w:bottom w:val="nil"/>
              <w:right w:val="nil"/>
            </w:tcBorders>
          </w:tcPr>
          <w:p w14:paraId="0326031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31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1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1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31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1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2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29" w14:textId="77777777">
        <w:trPr>
          <w:trHeight w:val="290"/>
        </w:trPr>
        <w:tc>
          <w:tcPr>
            <w:tcW w:w="1003" w:type="dxa"/>
            <w:tcBorders>
              <w:top w:val="nil"/>
              <w:left w:val="nil"/>
              <w:bottom w:val="nil"/>
              <w:right w:val="nil"/>
            </w:tcBorders>
          </w:tcPr>
          <w:p w14:paraId="0326032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32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2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2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2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2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2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31" w14:textId="77777777">
        <w:trPr>
          <w:trHeight w:val="290"/>
        </w:trPr>
        <w:tc>
          <w:tcPr>
            <w:tcW w:w="1003" w:type="dxa"/>
            <w:tcBorders>
              <w:top w:val="nil"/>
              <w:left w:val="nil"/>
              <w:bottom w:val="nil"/>
              <w:right w:val="nil"/>
            </w:tcBorders>
          </w:tcPr>
          <w:p w14:paraId="0326032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32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2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2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2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2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38" w14:textId="77777777">
        <w:trPr>
          <w:trHeight w:val="290"/>
        </w:trPr>
        <w:tc>
          <w:tcPr>
            <w:tcW w:w="2006" w:type="dxa"/>
            <w:gridSpan w:val="2"/>
            <w:tcBorders>
              <w:top w:val="nil"/>
              <w:left w:val="nil"/>
              <w:bottom w:val="nil"/>
              <w:right w:val="nil"/>
            </w:tcBorders>
          </w:tcPr>
          <w:p w14:paraId="0326033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33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33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40" w14:textId="77777777">
        <w:trPr>
          <w:trHeight w:val="290"/>
        </w:trPr>
        <w:tc>
          <w:tcPr>
            <w:tcW w:w="1003" w:type="dxa"/>
            <w:tcBorders>
              <w:top w:val="nil"/>
              <w:left w:val="nil"/>
              <w:bottom w:val="nil"/>
              <w:right w:val="nil"/>
            </w:tcBorders>
          </w:tcPr>
          <w:p w14:paraId="0326033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3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3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44" w14:textId="77777777">
        <w:trPr>
          <w:trHeight w:val="290"/>
        </w:trPr>
        <w:tc>
          <w:tcPr>
            <w:tcW w:w="1003" w:type="dxa"/>
            <w:tcBorders>
              <w:top w:val="nil"/>
              <w:left w:val="nil"/>
              <w:bottom w:val="nil"/>
              <w:right w:val="nil"/>
            </w:tcBorders>
          </w:tcPr>
          <w:p w14:paraId="0326034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34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3 ως έχει   ΔΕΚΤΟ ΚΑΤΑ ΠΛΕΙΟΨΗΦΙΑ</w:t>
            </w:r>
          </w:p>
        </w:tc>
        <w:tc>
          <w:tcPr>
            <w:tcW w:w="1003" w:type="dxa"/>
            <w:tcBorders>
              <w:top w:val="nil"/>
              <w:left w:val="nil"/>
              <w:bottom w:val="nil"/>
              <w:right w:val="nil"/>
            </w:tcBorders>
          </w:tcPr>
          <w:p w14:paraId="0326034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4C" w14:textId="77777777">
        <w:trPr>
          <w:trHeight w:val="290"/>
        </w:trPr>
        <w:tc>
          <w:tcPr>
            <w:tcW w:w="1003" w:type="dxa"/>
            <w:tcBorders>
              <w:top w:val="nil"/>
              <w:left w:val="nil"/>
              <w:bottom w:val="nil"/>
              <w:right w:val="nil"/>
            </w:tcBorders>
          </w:tcPr>
          <w:p w14:paraId="0326034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34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4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4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4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4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4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54" w14:textId="77777777">
        <w:trPr>
          <w:trHeight w:val="290"/>
        </w:trPr>
        <w:tc>
          <w:tcPr>
            <w:tcW w:w="1003" w:type="dxa"/>
            <w:tcBorders>
              <w:top w:val="nil"/>
              <w:left w:val="nil"/>
              <w:bottom w:val="nil"/>
              <w:right w:val="nil"/>
            </w:tcBorders>
          </w:tcPr>
          <w:p w14:paraId="0326034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34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4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5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5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5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5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5C" w14:textId="77777777">
        <w:trPr>
          <w:trHeight w:val="290"/>
        </w:trPr>
        <w:tc>
          <w:tcPr>
            <w:tcW w:w="1003" w:type="dxa"/>
            <w:tcBorders>
              <w:top w:val="nil"/>
              <w:left w:val="nil"/>
              <w:bottom w:val="nil"/>
              <w:right w:val="nil"/>
            </w:tcBorders>
          </w:tcPr>
          <w:p w14:paraId="0326035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35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5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5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5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5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5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64" w14:textId="77777777">
        <w:trPr>
          <w:trHeight w:val="290"/>
        </w:trPr>
        <w:tc>
          <w:tcPr>
            <w:tcW w:w="1003" w:type="dxa"/>
            <w:tcBorders>
              <w:top w:val="nil"/>
              <w:left w:val="nil"/>
              <w:bottom w:val="nil"/>
              <w:right w:val="nil"/>
            </w:tcBorders>
          </w:tcPr>
          <w:p w14:paraId="0326035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35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5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6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36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6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6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6C" w14:textId="77777777">
        <w:trPr>
          <w:trHeight w:val="290"/>
        </w:trPr>
        <w:tc>
          <w:tcPr>
            <w:tcW w:w="1003" w:type="dxa"/>
            <w:tcBorders>
              <w:top w:val="nil"/>
              <w:left w:val="nil"/>
              <w:bottom w:val="nil"/>
              <w:right w:val="nil"/>
            </w:tcBorders>
          </w:tcPr>
          <w:p w14:paraId="0326036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36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6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6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36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6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6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74" w14:textId="77777777">
        <w:trPr>
          <w:trHeight w:val="290"/>
        </w:trPr>
        <w:tc>
          <w:tcPr>
            <w:tcW w:w="1003" w:type="dxa"/>
            <w:tcBorders>
              <w:top w:val="nil"/>
              <w:left w:val="nil"/>
              <w:bottom w:val="nil"/>
              <w:right w:val="nil"/>
            </w:tcBorders>
          </w:tcPr>
          <w:p w14:paraId="0326036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36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6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7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7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7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7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7C" w14:textId="77777777">
        <w:trPr>
          <w:trHeight w:val="290"/>
        </w:trPr>
        <w:tc>
          <w:tcPr>
            <w:tcW w:w="1003" w:type="dxa"/>
            <w:tcBorders>
              <w:top w:val="nil"/>
              <w:left w:val="nil"/>
              <w:bottom w:val="nil"/>
              <w:right w:val="nil"/>
            </w:tcBorders>
          </w:tcPr>
          <w:p w14:paraId="0326037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37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7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7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7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7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7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83" w14:textId="77777777">
        <w:trPr>
          <w:trHeight w:val="290"/>
        </w:trPr>
        <w:tc>
          <w:tcPr>
            <w:tcW w:w="2006" w:type="dxa"/>
            <w:gridSpan w:val="2"/>
            <w:tcBorders>
              <w:top w:val="nil"/>
              <w:left w:val="nil"/>
              <w:bottom w:val="nil"/>
              <w:right w:val="nil"/>
            </w:tcBorders>
          </w:tcPr>
          <w:p w14:paraId="0326037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37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7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38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8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8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8B" w14:textId="77777777">
        <w:trPr>
          <w:trHeight w:val="290"/>
        </w:trPr>
        <w:tc>
          <w:tcPr>
            <w:tcW w:w="1003" w:type="dxa"/>
            <w:tcBorders>
              <w:top w:val="nil"/>
              <w:left w:val="nil"/>
              <w:bottom w:val="nil"/>
              <w:right w:val="nil"/>
            </w:tcBorders>
          </w:tcPr>
          <w:p w14:paraId="0326038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8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8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8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8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8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8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8F" w14:textId="77777777">
        <w:trPr>
          <w:trHeight w:val="290"/>
        </w:trPr>
        <w:tc>
          <w:tcPr>
            <w:tcW w:w="1003" w:type="dxa"/>
            <w:tcBorders>
              <w:top w:val="nil"/>
              <w:left w:val="nil"/>
              <w:bottom w:val="nil"/>
              <w:right w:val="nil"/>
            </w:tcBorders>
          </w:tcPr>
          <w:p w14:paraId="0326038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38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4 ως έχει   ΔΕΚΤΟ ΚΑΤΑ ΠΛΕΙΟΨΗΦΙΑ</w:t>
            </w:r>
          </w:p>
        </w:tc>
        <w:tc>
          <w:tcPr>
            <w:tcW w:w="1003" w:type="dxa"/>
            <w:tcBorders>
              <w:top w:val="nil"/>
              <w:left w:val="nil"/>
              <w:bottom w:val="nil"/>
              <w:right w:val="nil"/>
            </w:tcBorders>
          </w:tcPr>
          <w:p w14:paraId="0326038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97" w14:textId="77777777">
        <w:trPr>
          <w:trHeight w:val="290"/>
        </w:trPr>
        <w:tc>
          <w:tcPr>
            <w:tcW w:w="1003" w:type="dxa"/>
            <w:tcBorders>
              <w:top w:val="nil"/>
              <w:left w:val="nil"/>
              <w:bottom w:val="nil"/>
              <w:right w:val="nil"/>
            </w:tcBorders>
          </w:tcPr>
          <w:p w14:paraId="0326039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39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9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9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9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9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9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9F" w14:textId="77777777">
        <w:trPr>
          <w:trHeight w:val="290"/>
        </w:trPr>
        <w:tc>
          <w:tcPr>
            <w:tcW w:w="1003" w:type="dxa"/>
            <w:tcBorders>
              <w:top w:val="nil"/>
              <w:left w:val="nil"/>
              <w:bottom w:val="nil"/>
              <w:right w:val="nil"/>
            </w:tcBorders>
          </w:tcPr>
          <w:p w14:paraId="0326039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39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9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9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9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9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9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A7" w14:textId="77777777">
        <w:trPr>
          <w:trHeight w:val="290"/>
        </w:trPr>
        <w:tc>
          <w:tcPr>
            <w:tcW w:w="1003" w:type="dxa"/>
            <w:tcBorders>
              <w:top w:val="nil"/>
              <w:left w:val="nil"/>
              <w:bottom w:val="nil"/>
              <w:right w:val="nil"/>
            </w:tcBorders>
          </w:tcPr>
          <w:p w14:paraId="032603A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3A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A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A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A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A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A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AF" w14:textId="77777777">
        <w:trPr>
          <w:trHeight w:val="290"/>
        </w:trPr>
        <w:tc>
          <w:tcPr>
            <w:tcW w:w="1003" w:type="dxa"/>
            <w:tcBorders>
              <w:top w:val="nil"/>
              <w:left w:val="nil"/>
              <w:bottom w:val="nil"/>
              <w:right w:val="nil"/>
            </w:tcBorders>
          </w:tcPr>
          <w:p w14:paraId="032603A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3A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A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A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3A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A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B7" w14:textId="77777777">
        <w:trPr>
          <w:trHeight w:val="290"/>
        </w:trPr>
        <w:tc>
          <w:tcPr>
            <w:tcW w:w="1003" w:type="dxa"/>
            <w:tcBorders>
              <w:top w:val="nil"/>
              <w:left w:val="nil"/>
              <w:bottom w:val="nil"/>
              <w:right w:val="nil"/>
            </w:tcBorders>
          </w:tcPr>
          <w:p w14:paraId="032603B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3B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B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B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3B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B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BF" w14:textId="77777777">
        <w:trPr>
          <w:trHeight w:val="290"/>
        </w:trPr>
        <w:tc>
          <w:tcPr>
            <w:tcW w:w="1003" w:type="dxa"/>
            <w:tcBorders>
              <w:top w:val="nil"/>
              <w:left w:val="nil"/>
              <w:bottom w:val="nil"/>
              <w:right w:val="nil"/>
            </w:tcBorders>
          </w:tcPr>
          <w:p w14:paraId="032603B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3B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B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B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B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B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C7" w14:textId="77777777">
        <w:trPr>
          <w:trHeight w:val="290"/>
        </w:trPr>
        <w:tc>
          <w:tcPr>
            <w:tcW w:w="1003" w:type="dxa"/>
            <w:tcBorders>
              <w:top w:val="nil"/>
              <w:left w:val="nil"/>
              <w:bottom w:val="nil"/>
              <w:right w:val="nil"/>
            </w:tcBorders>
          </w:tcPr>
          <w:p w14:paraId="032603C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3C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C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C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C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C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C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CE" w14:textId="77777777">
        <w:trPr>
          <w:trHeight w:val="290"/>
        </w:trPr>
        <w:tc>
          <w:tcPr>
            <w:tcW w:w="2006" w:type="dxa"/>
            <w:gridSpan w:val="2"/>
            <w:tcBorders>
              <w:top w:val="nil"/>
              <w:left w:val="nil"/>
              <w:bottom w:val="nil"/>
              <w:right w:val="nil"/>
            </w:tcBorders>
          </w:tcPr>
          <w:p w14:paraId="032603C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3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C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3C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C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C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D6" w14:textId="77777777">
        <w:trPr>
          <w:trHeight w:val="290"/>
        </w:trPr>
        <w:tc>
          <w:tcPr>
            <w:tcW w:w="1003" w:type="dxa"/>
            <w:tcBorders>
              <w:top w:val="nil"/>
              <w:left w:val="nil"/>
              <w:bottom w:val="nil"/>
              <w:right w:val="nil"/>
            </w:tcBorders>
          </w:tcPr>
          <w:p w14:paraId="032603C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D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D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D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D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D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D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DA" w14:textId="77777777">
        <w:trPr>
          <w:trHeight w:val="290"/>
        </w:trPr>
        <w:tc>
          <w:tcPr>
            <w:tcW w:w="1003" w:type="dxa"/>
            <w:tcBorders>
              <w:top w:val="nil"/>
              <w:left w:val="nil"/>
              <w:bottom w:val="nil"/>
              <w:right w:val="nil"/>
            </w:tcBorders>
          </w:tcPr>
          <w:p w14:paraId="032603D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3D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5 ως έχει   ΔΕΚΤΟ ΚΑΤΑ ΠΛΕΙΟΨΗΦΙΑ</w:t>
            </w:r>
          </w:p>
        </w:tc>
        <w:tc>
          <w:tcPr>
            <w:tcW w:w="1003" w:type="dxa"/>
            <w:tcBorders>
              <w:top w:val="nil"/>
              <w:left w:val="nil"/>
              <w:bottom w:val="nil"/>
              <w:right w:val="nil"/>
            </w:tcBorders>
          </w:tcPr>
          <w:p w14:paraId="032603D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E2" w14:textId="77777777">
        <w:trPr>
          <w:trHeight w:val="290"/>
        </w:trPr>
        <w:tc>
          <w:tcPr>
            <w:tcW w:w="1003" w:type="dxa"/>
            <w:tcBorders>
              <w:top w:val="nil"/>
              <w:left w:val="nil"/>
              <w:bottom w:val="nil"/>
              <w:right w:val="nil"/>
            </w:tcBorders>
          </w:tcPr>
          <w:p w14:paraId="032603D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3D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D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D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D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E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E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EA" w14:textId="77777777">
        <w:trPr>
          <w:trHeight w:val="290"/>
        </w:trPr>
        <w:tc>
          <w:tcPr>
            <w:tcW w:w="1003" w:type="dxa"/>
            <w:tcBorders>
              <w:top w:val="nil"/>
              <w:left w:val="nil"/>
              <w:bottom w:val="nil"/>
              <w:right w:val="nil"/>
            </w:tcBorders>
          </w:tcPr>
          <w:p w14:paraId="032603E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3E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E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E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E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E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E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F2" w14:textId="77777777">
        <w:trPr>
          <w:trHeight w:val="290"/>
        </w:trPr>
        <w:tc>
          <w:tcPr>
            <w:tcW w:w="1003" w:type="dxa"/>
            <w:tcBorders>
              <w:top w:val="nil"/>
              <w:left w:val="nil"/>
              <w:bottom w:val="nil"/>
              <w:right w:val="nil"/>
            </w:tcBorders>
          </w:tcPr>
          <w:p w14:paraId="032603E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3E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E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E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3E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F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F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3FA" w14:textId="77777777">
        <w:trPr>
          <w:trHeight w:val="290"/>
        </w:trPr>
        <w:tc>
          <w:tcPr>
            <w:tcW w:w="1003" w:type="dxa"/>
            <w:tcBorders>
              <w:top w:val="nil"/>
              <w:left w:val="nil"/>
              <w:bottom w:val="nil"/>
              <w:right w:val="nil"/>
            </w:tcBorders>
          </w:tcPr>
          <w:p w14:paraId="032603F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3F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F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F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3F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F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F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02" w14:textId="77777777">
        <w:trPr>
          <w:trHeight w:val="290"/>
        </w:trPr>
        <w:tc>
          <w:tcPr>
            <w:tcW w:w="1003" w:type="dxa"/>
            <w:tcBorders>
              <w:top w:val="nil"/>
              <w:left w:val="nil"/>
              <w:bottom w:val="nil"/>
              <w:right w:val="nil"/>
            </w:tcBorders>
          </w:tcPr>
          <w:p w14:paraId="032603F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3F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3F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3F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3F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0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0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0A" w14:textId="77777777">
        <w:trPr>
          <w:trHeight w:val="290"/>
        </w:trPr>
        <w:tc>
          <w:tcPr>
            <w:tcW w:w="1003" w:type="dxa"/>
            <w:tcBorders>
              <w:top w:val="nil"/>
              <w:left w:val="nil"/>
              <w:bottom w:val="nil"/>
              <w:right w:val="nil"/>
            </w:tcBorders>
          </w:tcPr>
          <w:p w14:paraId="0326040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40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0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0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0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0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0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12" w14:textId="77777777">
        <w:trPr>
          <w:trHeight w:val="290"/>
        </w:trPr>
        <w:tc>
          <w:tcPr>
            <w:tcW w:w="1003" w:type="dxa"/>
            <w:tcBorders>
              <w:top w:val="nil"/>
              <w:left w:val="nil"/>
              <w:bottom w:val="nil"/>
              <w:right w:val="nil"/>
            </w:tcBorders>
          </w:tcPr>
          <w:p w14:paraId="0326040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40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0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0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0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19" w14:textId="77777777">
        <w:trPr>
          <w:trHeight w:val="290"/>
        </w:trPr>
        <w:tc>
          <w:tcPr>
            <w:tcW w:w="2006" w:type="dxa"/>
            <w:gridSpan w:val="2"/>
            <w:tcBorders>
              <w:top w:val="nil"/>
              <w:left w:val="nil"/>
              <w:bottom w:val="nil"/>
              <w:right w:val="nil"/>
            </w:tcBorders>
          </w:tcPr>
          <w:p w14:paraId="0326041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4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41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21" w14:textId="77777777">
        <w:trPr>
          <w:trHeight w:val="290"/>
        </w:trPr>
        <w:tc>
          <w:tcPr>
            <w:tcW w:w="1003" w:type="dxa"/>
            <w:tcBorders>
              <w:top w:val="nil"/>
              <w:left w:val="nil"/>
              <w:bottom w:val="nil"/>
              <w:right w:val="nil"/>
            </w:tcBorders>
          </w:tcPr>
          <w:p w14:paraId="0326041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1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1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2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25" w14:textId="77777777">
        <w:trPr>
          <w:trHeight w:val="290"/>
        </w:trPr>
        <w:tc>
          <w:tcPr>
            <w:tcW w:w="1003" w:type="dxa"/>
            <w:tcBorders>
              <w:top w:val="nil"/>
              <w:left w:val="nil"/>
              <w:bottom w:val="nil"/>
              <w:right w:val="nil"/>
            </w:tcBorders>
          </w:tcPr>
          <w:p w14:paraId="0326042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42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6 ως έχει   ΔΕΚΤΟ ΚΑΤΑ ΠΛΕΙΟΨΗΦΙΑ</w:t>
            </w:r>
          </w:p>
        </w:tc>
        <w:tc>
          <w:tcPr>
            <w:tcW w:w="1003" w:type="dxa"/>
            <w:tcBorders>
              <w:top w:val="nil"/>
              <w:left w:val="nil"/>
              <w:bottom w:val="nil"/>
              <w:right w:val="nil"/>
            </w:tcBorders>
          </w:tcPr>
          <w:p w14:paraId="0326042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2D" w14:textId="77777777">
        <w:trPr>
          <w:trHeight w:val="290"/>
        </w:trPr>
        <w:tc>
          <w:tcPr>
            <w:tcW w:w="1003" w:type="dxa"/>
            <w:tcBorders>
              <w:top w:val="nil"/>
              <w:left w:val="nil"/>
              <w:bottom w:val="nil"/>
              <w:right w:val="nil"/>
            </w:tcBorders>
          </w:tcPr>
          <w:p w14:paraId="0326042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42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2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2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2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2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2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35" w14:textId="77777777">
        <w:trPr>
          <w:trHeight w:val="290"/>
        </w:trPr>
        <w:tc>
          <w:tcPr>
            <w:tcW w:w="1003" w:type="dxa"/>
            <w:tcBorders>
              <w:top w:val="nil"/>
              <w:left w:val="nil"/>
              <w:bottom w:val="nil"/>
              <w:right w:val="nil"/>
            </w:tcBorders>
          </w:tcPr>
          <w:p w14:paraId="0326042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42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3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3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3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3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3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3D" w14:textId="77777777">
        <w:trPr>
          <w:trHeight w:val="290"/>
        </w:trPr>
        <w:tc>
          <w:tcPr>
            <w:tcW w:w="1003" w:type="dxa"/>
            <w:tcBorders>
              <w:top w:val="nil"/>
              <w:left w:val="nil"/>
              <w:bottom w:val="nil"/>
              <w:right w:val="nil"/>
            </w:tcBorders>
          </w:tcPr>
          <w:p w14:paraId="0326043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43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3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3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3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3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3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45" w14:textId="77777777">
        <w:trPr>
          <w:trHeight w:val="290"/>
        </w:trPr>
        <w:tc>
          <w:tcPr>
            <w:tcW w:w="1003" w:type="dxa"/>
            <w:tcBorders>
              <w:top w:val="nil"/>
              <w:left w:val="nil"/>
              <w:bottom w:val="nil"/>
              <w:right w:val="nil"/>
            </w:tcBorders>
          </w:tcPr>
          <w:p w14:paraId="0326043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43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4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4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44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4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4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4D" w14:textId="77777777">
        <w:trPr>
          <w:trHeight w:val="290"/>
        </w:trPr>
        <w:tc>
          <w:tcPr>
            <w:tcW w:w="1003" w:type="dxa"/>
            <w:tcBorders>
              <w:top w:val="nil"/>
              <w:left w:val="nil"/>
              <w:bottom w:val="nil"/>
              <w:right w:val="nil"/>
            </w:tcBorders>
          </w:tcPr>
          <w:p w14:paraId="0326044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44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4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4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4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4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4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55" w14:textId="77777777">
        <w:trPr>
          <w:trHeight w:val="290"/>
        </w:trPr>
        <w:tc>
          <w:tcPr>
            <w:tcW w:w="1003" w:type="dxa"/>
            <w:tcBorders>
              <w:top w:val="nil"/>
              <w:left w:val="nil"/>
              <w:bottom w:val="nil"/>
              <w:right w:val="nil"/>
            </w:tcBorders>
          </w:tcPr>
          <w:p w14:paraId="0326044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44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5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5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5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5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5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5D" w14:textId="77777777">
        <w:trPr>
          <w:trHeight w:val="290"/>
        </w:trPr>
        <w:tc>
          <w:tcPr>
            <w:tcW w:w="1003" w:type="dxa"/>
            <w:tcBorders>
              <w:top w:val="nil"/>
              <w:left w:val="nil"/>
              <w:bottom w:val="nil"/>
              <w:right w:val="nil"/>
            </w:tcBorders>
          </w:tcPr>
          <w:p w14:paraId="0326045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45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5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5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5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5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5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64" w14:textId="77777777">
        <w:trPr>
          <w:trHeight w:val="290"/>
        </w:trPr>
        <w:tc>
          <w:tcPr>
            <w:tcW w:w="2006" w:type="dxa"/>
            <w:gridSpan w:val="2"/>
            <w:tcBorders>
              <w:top w:val="nil"/>
              <w:left w:val="nil"/>
              <w:bottom w:val="nil"/>
              <w:right w:val="nil"/>
            </w:tcBorders>
          </w:tcPr>
          <w:p w14:paraId="0326045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45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6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46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6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6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6C" w14:textId="77777777">
        <w:trPr>
          <w:trHeight w:val="290"/>
        </w:trPr>
        <w:tc>
          <w:tcPr>
            <w:tcW w:w="1003" w:type="dxa"/>
            <w:tcBorders>
              <w:top w:val="nil"/>
              <w:left w:val="nil"/>
              <w:bottom w:val="nil"/>
              <w:right w:val="nil"/>
            </w:tcBorders>
          </w:tcPr>
          <w:p w14:paraId="0326046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6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6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6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6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6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6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70" w14:textId="77777777">
        <w:trPr>
          <w:trHeight w:val="290"/>
        </w:trPr>
        <w:tc>
          <w:tcPr>
            <w:tcW w:w="1003" w:type="dxa"/>
            <w:tcBorders>
              <w:top w:val="nil"/>
              <w:left w:val="nil"/>
              <w:bottom w:val="nil"/>
              <w:right w:val="nil"/>
            </w:tcBorders>
          </w:tcPr>
          <w:p w14:paraId="0326046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46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7 ως έχει   ΔΕΚΤΟ ΚΑΤΑ ΠΛΕΙΟΨΗΦΙΑ</w:t>
            </w:r>
          </w:p>
        </w:tc>
        <w:tc>
          <w:tcPr>
            <w:tcW w:w="1003" w:type="dxa"/>
            <w:tcBorders>
              <w:top w:val="nil"/>
              <w:left w:val="nil"/>
              <w:bottom w:val="nil"/>
              <w:right w:val="nil"/>
            </w:tcBorders>
          </w:tcPr>
          <w:p w14:paraId="0326046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78" w14:textId="77777777">
        <w:trPr>
          <w:trHeight w:val="290"/>
        </w:trPr>
        <w:tc>
          <w:tcPr>
            <w:tcW w:w="1003" w:type="dxa"/>
            <w:tcBorders>
              <w:top w:val="nil"/>
              <w:left w:val="nil"/>
              <w:bottom w:val="nil"/>
              <w:right w:val="nil"/>
            </w:tcBorders>
          </w:tcPr>
          <w:p w14:paraId="0326047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47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7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7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7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7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7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80" w14:textId="77777777">
        <w:trPr>
          <w:trHeight w:val="290"/>
        </w:trPr>
        <w:tc>
          <w:tcPr>
            <w:tcW w:w="1003" w:type="dxa"/>
            <w:tcBorders>
              <w:top w:val="nil"/>
              <w:left w:val="nil"/>
              <w:bottom w:val="nil"/>
              <w:right w:val="nil"/>
            </w:tcBorders>
          </w:tcPr>
          <w:p w14:paraId="0326047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47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7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7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7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7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7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88" w14:textId="77777777">
        <w:trPr>
          <w:trHeight w:val="290"/>
        </w:trPr>
        <w:tc>
          <w:tcPr>
            <w:tcW w:w="1003" w:type="dxa"/>
            <w:tcBorders>
              <w:top w:val="nil"/>
              <w:left w:val="nil"/>
              <w:bottom w:val="nil"/>
              <w:right w:val="nil"/>
            </w:tcBorders>
          </w:tcPr>
          <w:p w14:paraId="0326048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48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8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8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8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8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8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90" w14:textId="77777777">
        <w:trPr>
          <w:trHeight w:val="290"/>
        </w:trPr>
        <w:tc>
          <w:tcPr>
            <w:tcW w:w="1003" w:type="dxa"/>
            <w:tcBorders>
              <w:top w:val="nil"/>
              <w:left w:val="nil"/>
              <w:bottom w:val="nil"/>
              <w:right w:val="nil"/>
            </w:tcBorders>
          </w:tcPr>
          <w:p w14:paraId="0326048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48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8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8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48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8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8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98" w14:textId="77777777">
        <w:trPr>
          <w:trHeight w:val="290"/>
        </w:trPr>
        <w:tc>
          <w:tcPr>
            <w:tcW w:w="1003" w:type="dxa"/>
            <w:tcBorders>
              <w:top w:val="nil"/>
              <w:left w:val="nil"/>
              <w:bottom w:val="nil"/>
              <w:right w:val="nil"/>
            </w:tcBorders>
          </w:tcPr>
          <w:p w14:paraId="0326049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49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9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9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9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9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9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A0" w14:textId="77777777">
        <w:trPr>
          <w:trHeight w:val="290"/>
        </w:trPr>
        <w:tc>
          <w:tcPr>
            <w:tcW w:w="1003" w:type="dxa"/>
            <w:tcBorders>
              <w:top w:val="nil"/>
              <w:left w:val="nil"/>
              <w:bottom w:val="nil"/>
              <w:right w:val="nil"/>
            </w:tcBorders>
          </w:tcPr>
          <w:p w14:paraId="0326049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49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9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9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9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9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9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A8" w14:textId="77777777">
        <w:trPr>
          <w:trHeight w:val="290"/>
        </w:trPr>
        <w:tc>
          <w:tcPr>
            <w:tcW w:w="1003" w:type="dxa"/>
            <w:tcBorders>
              <w:top w:val="nil"/>
              <w:left w:val="nil"/>
              <w:bottom w:val="nil"/>
              <w:right w:val="nil"/>
            </w:tcBorders>
          </w:tcPr>
          <w:p w14:paraId="032604A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4A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A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A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A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A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A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AF" w14:textId="77777777">
        <w:trPr>
          <w:trHeight w:val="290"/>
        </w:trPr>
        <w:tc>
          <w:tcPr>
            <w:tcW w:w="2006" w:type="dxa"/>
            <w:gridSpan w:val="2"/>
            <w:tcBorders>
              <w:top w:val="nil"/>
              <w:left w:val="nil"/>
              <w:bottom w:val="nil"/>
              <w:right w:val="nil"/>
            </w:tcBorders>
          </w:tcPr>
          <w:p w14:paraId="032604A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4A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A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4A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A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B7" w14:textId="77777777">
        <w:trPr>
          <w:trHeight w:val="290"/>
        </w:trPr>
        <w:tc>
          <w:tcPr>
            <w:tcW w:w="1003" w:type="dxa"/>
            <w:tcBorders>
              <w:top w:val="nil"/>
              <w:left w:val="nil"/>
              <w:bottom w:val="nil"/>
              <w:right w:val="nil"/>
            </w:tcBorders>
          </w:tcPr>
          <w:p w14:paraId="032604B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B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B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B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B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B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BA" w14:textId="77777777">
        <w:trPr>
          <w:trHeight w:val="290"/>
        </w:trPr>
        <w:tc>
          <w:tcPr>
            <w:tcW w:w="1003" w:type="dxa"/>
            <w:tcBorders>
              <w:top w:val="nil"/>
              <w:left w:val="nil"/>
              <w:bottom w:val="nil"/>
              <w:right w:val="nil"/>
            </w:tcBorders>
          </w:tcPr>
          <w:p w14:paraId="032604B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6019" w:type="dxa"/>
            <w:gridSpan w:val="6"/>
            <w:tcBorders>
              <w:top w:val="nil"/>
              <w:left w:val="nil"/>
              <w:bottom w:val="nil"/>
              <w:right w:val="nil"/>
            </w:tcBorders>
          </w:tcPr>
          <w:p w14:paraId="032604B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9 όπως τροποποιήθηκε από την κα Υπουργό   ΔΕΚΤΟ ΚΑΤΑ ΠΛΕΙΟΨΗΦΙΑ</w:t>
            </w:r>
          </w:p>
        </w:tc>
      </w:tr>
      <w:tr w:rsidR="002A39CD" w14:paraId="032604C2" w14:textId="77777777">
        <w:trPr>
          <w:trHeight w:val="290"/>
        </w:trPr>
        <w:tc>
          <w:tcPr>
            <w:tcW w:w="1003" w:type="dxa"/>
            <w:tcBorders>
              <w:top w:val="nil"/>
              <w:left w:val="nil"/>
              <w:bottom w:val="nil"/>
              <w:right w:val="nil"/>
            </w:tcBorders>
          </w:tcPr>
          <w:p w14:paraId="032604B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4B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B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B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C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C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CA" w14:textId="77777777">
        <w:trPr>
          <w:trHeight w:val="290"/>
        </w:trPr>
        <w:tc>
          <w:tcPr>
            <w:tcW w:w="1003" w:type="dxa"/>
            <w:tcBorders>
              <w:top w:val="nil"/>
              <w:left w:val="nil"/>
              <w:bottom w:val="nil"/>
              <w:right w:val="nil"/>
            </w:tcBorders>
          </w:tcPr>
          <w:p w14:paraId="032604C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4C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C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C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C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C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D2" w14:textId="77777777">
        <w:trPr>
          <w:trHeight w:val="290"/>
        </w:trPr>
        <w:tc>
          <w:tcPr>
            <w:tcW w:w="1003" w:type="dxa"/>
            <w:tcBorders>
              <w:top w:val="nil"/>
              <w:left w:val="nil"/>
              <w:bottom w:val="nil"/>
              <w:right w:val="nil"/>
            </w:tcBorders>
          </w:tcPr>
          <w:p w14:paraId="032604C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4C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C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C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C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D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D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DA" w14:textId="77777777">
        <w:trPr>
          <w:trHeight w:val="290"/>
        </w:trPr>
        <w:tc>
          <w:tcPr>
            <w:tcW w:w="1003" w:type="dxa"/>
            <w:tcBorders>
              <w:top w:val="nil"/>
              <w:left w:val="nil"/>
              <w:bottom w:val="nil"/>
              <w:right w:val="nil"/>
            </w:tcBorders>
          </w:tcPr>
          <w:p w14:paraId="032604D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4D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D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D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4D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D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D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E2" w14:textId="77777777">
        <w:trPr>
          <w:trHeight w:val="290"/>
        </w:trPr>
        <w:tc>
          <w:tcPr>
            <w:tcW w:w="1003" w:type="dxa"/>
            <w:tcBorders>
              <w:top w:val="nil"/>
              <w:left w:val="nil"/>
              <w:bottom w:val="nil"/>
              <w:right w:val="nil"/>
            </w:tcBorders>
          </w:tcPr>
          <w:p w14:paraId="032604D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4D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D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D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4D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E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E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EA" w14:textId="77777777">
        <w:trPr>
          <w:trHeight w:val="290"/>
        </w:trPr>
        <w:tc>
          <w:tcPr>
            <w:tcW w:w="1003" w:type="dxa"/>
            <w:tcBorders>
              <w:top w:val="nil"/>
              <w:left w:val="nil"/>
              <w:bottom w:val="nil"/>
              <w:right w:val="nil"/>
            </w:tcBorders>
          </w:tcPr>
          <w:p w14:paraId="032604E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4E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E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E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E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E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E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F2" w14:textId="77777777">
        <w:trPr>
          <w:trHeight w:val="290"/>
        </w:trPr>
        <w:tc>
          <w:tcPr>
            <w:tcW w:w="1003" w:type="dxa"/>
            <w:tcBorders>
              <w:top w:val="nil"/>
              <w:left w:val="nil"/>
              <w:bottom w:val="nil"/>
              <w:right w:val="nil"/>
            </w:tcBorders>
          </w:tcPr>
          <w:p w14:paraId="032604E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4E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E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E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4E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4F9" w14:textId="77777777">
        <w:trPr>
          <w:trHeight w:val="290"/>
        </w:trPr>
        <w:tc>
          <w:tcPr>
            <w:tcW w:w="2006" w:type="dxa"/>
            <w:gridSpan w:val="2"/>
            <w:tcBorders>
              <w:top w:val="nil"/>
              <w:left w:val="nil"/>
              <w:bottom w:val="nil"/>
              <w:right w:val="nil"/>
            </w:tcBorders>
          </w:tcPr>
          <w:p w14:paraId="032604F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4F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4F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01" w14:textId="77777777">
        <w:trPr>
          <w:trHeight w:val="290"/>
        </w:trPr>
        <w:tc>
          <w:tcPr>
            <w:tcW w:w="1003" w:type="dxa"/>
            <w:tcBorders>
              <w:top w:val="nil"/>
              <w:left w:val="nil"/>
              <w:bottom w:val="nil"/>
              <w:right w:val="nil"/>
            </w:tcBorders>
          </w:tcPr>
          <w:p w14:paraId="032604F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4F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4F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0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05" w14:textId="77777777">
        <w:trPr>
          <w:trHeight w:val="290"/>
        </w:trPr>
        <w:tc>
          <w:tcPr>
            <w:tcW w:w="1003" w:type="dxa"/>
            <w:tcBorders>
              <w:top w:val="nil"/>
              <w:left w:val="nil"/>
              <w:bottom w:val="nil"/>
              <w:right w:val="nil"/>
            </w:tcBorders>
          </w:tcPr>
          <w:p w14:paraId="0326050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50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10 ως έχει   ΔΕΚΤΟ ΚΑΤΑ ΠΛΕΙΟΨΗΦΙΑ</w:t>
            </w:r>
          </w:p>
        </w:tc>
        <w:tc>
          <w:tcPr>
            <w:tcW w:w="1003" w:type="dxa"/>
            <w:tcBorders>
              <w:top w:val="nil"/>
              <w:left w:val="nil"/>
              <w:bottom w:val="nil"/>
              <w:right w:val="nil"/>
            </w:tcBorders>
          </w:tcPr>
          <w:p w14:paraId="0326050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0D" w14:textId="77777777">
        <w:trPr>
          <w:trHeight w:val="290"/>
        </w:trPr>
        <w:tc>
          <w:tcPr>
            <w:tcW w:w="1003" w:type="dxa"/>
            <w:tcBorders>
              <w:top w:val="nil"/>
              <w:left w:val="nil"/>
              <w:bottom w:val="nil"/>
              <w:right w:val="nil"/>
            </w:tcBorders>
          </w:tcPr>
          <w:p w14:paraId="0326050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50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0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0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0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0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0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15" w14:textId="77777777">
        <w:trPr>
          <w:trHeight w:val="290"/>
        </w:trPr>
        <w:tc>
          <w:tcPr>
            <w:tcW w:w="1003" w:type="dxa"/>
            <w:tcBorders>
              <w:top w:val="nil"/>
              <w:left w:val="nil"/>
              <w:bottom w:val="nil"/>
              <w:right w:val="nil"/>
            </w:tcBorders>
          </w:tcPr>
          <w:p w14:paraId="0326050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50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1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1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1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1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1D" w14:textId="77777777">
        <w:trPr>
          <w:trHeight w:val="290"/>
        </w:trPr>
        <w:tc>
          <w:tcPr>
            <w:tcW w:w="1003" w:type="dxa"/>
            <w:tcBorders>
              <w:top w:val="nil"/>
              <w:left w:val="nil"/>
              <w:bottom w:val="nil"/>
              <w:right w:val="nil"/>
            </w:tcBorders>
          </w:tcPr>
          <w:p w14:paraId="0326051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51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1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1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1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1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1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25" w14:textId="77777777">
        <w:trPr>
          <w:trHeight w:val="290"/>
        </w:trPr>
        <w:tc>
          <w:tcPr>
            <w:tcW w:w="1003" w:type="dxa"/>
            <w:tcBorders>
              <w:top w:val="nil"/>
              <w:left w:val="nil"/>
              <w:bottom w:val="nil"/>
              <w:right w:val="nil"/>
            </w:tcBorders>
          </w:tcPr>
          <w:p w14:paraId="0326051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51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2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2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52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2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2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2D" w14:textId="77777777">
        <w:trPr>
          <w:trHeight w:val="290"/>
        </w:trPr>
        <w:tc>
          <w:tcPr>
            <w:tcW w:w="1003" w:type="dxa"/>
            <w:tcBorders>
              <w:top w:val="nil"/>
              <w:left w:val="nil"/>
              <w:bottom w:val="nil"/>
              <w:right w:val="nil"/>
            </w:tcBorders>
          </w:tcPr>
          <w:p w14:paraId="0326052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52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2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2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52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2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2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35" w14:textId="77777777">
        <w:trPr>
          <w:trHeight w:val="290"/>
        </w:trPr>
        <w:tc>
          <w:tcPr>
            <w:tcW w:w="1003" w:type="dxa"/>
            <w:tcBorders>
              <w:top w:val="nil"/>
              <w:left w:val="nil"/>
              <w:bottom w:val="nil"/>
              <w:right w:val="nil"/>
            </w:tcBorders>
          </w:tcPr>
          <w:p w14:paraId="0326052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52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3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3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3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3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3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3D" w14:textId="77777777">
        <w:trPr>
          <w:trHeight w:val="290"/>
        </w:trPr>
        <w:tc>
          <w:tcPr>
            <w:tcW w:w="1003" w:type="dxa"/>
            <w:tcBorders>
              <w:top w:val="nil"/>
              <w:left w:val="nil"/>
              <w:bottom w:val="nil"/>
              <w:right w:val="nil"/>
            </w:tcBorders>
          </w:tcPr>
          <w:p w14:paraId="0326053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53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3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3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3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3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3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44" w14:textId="77777777">
        <w:trPr>
          <w:trHeight w:val="290"/>
        </w:trPr>
        <w:tc>
          <w:tcPr>
            <w:tcW w:w="2006" w:type="dxa"/>
            <w:gridSpan w:val="2"/>
            <w:tcBorders>
              <w:top w:val="nil"/>
              <w:left w:val="nil"/>
              <w:bottom w:val="nil"/>
              <w:right w:val="nil"/>
            </w:tcBorders>
          </w:tcPr>
          <w:p w14:paraId="0326053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53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4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54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4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4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4C" w14:textId="77777777">
        <w:trPr>
          <w:trHeight w:val="290"/>
        </w:trPr>
        <w:tc>
          <w:tcPr>
            <w:tcW w:w="1003" w:type="dxa"/>
            <w:tcBorders>
              <w:top w:val="nil"/>
              <w:left w:val="nil"/>
              <w:bottom w:val="nil"/>
              <w:right w:val="nil"/>
            </w:tcBorders>
          </w:tcPr>
          <w:p w14:paraId="0326054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4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4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4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4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4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4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4F" w14:textId="77777777">
        <w:trPr>
          <w:trHeight w:val="290"/>
        </w:trPr>
        <w:tc>
          <w:tcPr>
            <w:tcW w:w="1003" w:type="dxa"/>
            <w:tcBorders>
              <w:top w:val="nil"/>
              <w:left w:val="nil"/>
              <w:bottom w:val="nil"/>
              <w:right w:val="nil"/>
            </w:tcBorders>
          </w:tcPr>
          <w:p w14:paraId="0326054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6019" w:type="dxa"/>
            <w:gridSpan w:val="6"/>
            <w:tcBorders>
              <w:top w:val="nil"/>
              <w:left w:val="nil"/>
              <w:bottom w:val="nil"/>
              <w:right w:val="nil"/>
            </w:tcBorders>
          </w:tcPr>
          <w:p w14:paraId="0326054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 xml:space="preserve">Άρθρο 11 όπως τροποποιήθηκε από </w:t>
            </w:r>
            <w:r>
              <w:rPr>
                <w:rFonts w:ascii="Calibri" w:eastAsia="Times New Roman" w:hAnsi="Calibri" w:cs="Calibri"/>
                <w:color w:val="000000"/>
                <w:sz w:val="22"/>
                <w:szCs w:val="22"/>
              </w:rPr>
              <w:t>την κα Υπουργό   ΔΕΚΤΟ ΚΑΤΑ ΠΛΕΙΟΨΗΦΙΑ</w:t>
            </w:r>
          </w:p>
        </w:tc>
      </w:tr>
      <w:tr w:rsidR="002A39CD" w14:paraId="03260557" w14:textId="77777777">
        <w:trPr>
          <w:trHeight w:val="290"/>
        </w:trPr>
        <w:tc>
          <w:tcPr>
            <w:tcW w:w="1003" w:type="dxa"/>
            <w:tcBorders>
              <w:top w:val="nil"/>
              <w:left w:val="nil"/>
              <w:bottom w:val="nil"/>
              <w:right w:val="nil"/>
            </w:tcBorders>
          </w:tcPr>
          <w:p w14:paraId="0326055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55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5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5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5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5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5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5F" w14:textId="77777777">
        <w:trPr>
          <w:trHeight w:val="290"/>
        </w:trPr>
        <w:tc>
          <w:tcPr>
            <w:tcW w:w="1003" w:type="dxa"/>
            <w:tcBorders>
              <w:top w:val="nil"/>
              <w:left w:val="nil"/>
              <w:bottom w:val="nil"/>
              <w:right w:val="nil"/>
            </w:tcBorders>
          </w:tcPr>
          <w:p w14:paraId="0326055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55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5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5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5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5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5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67" w14:textId="77777777">
        <w:trPr>
          <w:trHeight w:val="290"/>
        </w:trPr>
        <w:tc>
          <w:tcPr>
            <w:tcW w:w="1003" w:type="dxa"/>
            <w:tcBorders>
              <w:top w:val="nil"/>
              <w:left w:val="nil"/>
              <w:bottom w:val="nil"/>
              <w:right w:val="nil"/>
            </w:tcBorders>
          </w:tcPr>
          <w:p w14:paraId="0326056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56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6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6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6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6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6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6F" w14:textId="77777777">
        <w:trPr>
          <w:trHeight w:val="290"/>
        </w:trPr>
        <w:tc>
          <w:tcPr>
            <w:tcW w:w="1003" w:type="dxa"/>
            <w:tcBorders>
              <w:top w:val="nil"/>
              <w:left w:val="nil"/>
              <w:bottom w:val="nil"/>
              <w:right w:val="nil"/>
            </w:tcBorders>
          </w:tcPr>
          <w:p w14:paraId="0326056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56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6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6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56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6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6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77" w14:textId="77777777">
        <w:trPr>
          <w:trHeight w:val="290"/>
        </w:trPr>
        <w:tc>
          <w:tcPr>
            <w:tcW w:w="1003" w:type="dxa"/>
            <w:tcBorders>
              <w:top w:val="nil"/>
              <w:left w:val="nil"/>
              <w:bottom w:val="nil"/>
              <w:right w:val="nil"/>
            </w:tcBorders>
          </w:tcPr>
          <w:p w14:paraId="0326057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57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7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7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57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7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7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7F" w14:textId="77777777">
        <w:trPr>
          <w:trHeight w:val="290"/>
        </w:trPr>
        <w:tc>
          <w:tcPr>
            <w:tcW w:w="1003" w:type="dxa"/>
            <w:tcBorders>
              <w:top w:val="nil"/>
              <w:left w:val="nil"/>
              <w:bottom w:val="nil"/>
              <w:right w:val="nil"/>
            </w:tcBorders>
          </w:tcPr>
          <w:p w14:paraId="0326057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57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7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7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7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7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7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87" w14:textId="77777777">
        <w:trPr>
          <w:trHeight w:val="290"/>
        </w:trPr>
        <w:tc>
          <w:tcPr>
            <w:tcW w:w="1003" w:type="dxa"/>
            <w:tcBorders>
              <w:top w:val="nil"/>
              <w:left w:val="nil"/>
              <w:bottom w:val="nil"/>
              <w:right w:val="nil"/>
            </w:tcBorders>
          </w:tcPr>
          <w:p w14:paraId="0326058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58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8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8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8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8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8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8E" w14:textId="77777777">
        <w:trPr>
          <w:trHeight w:val="290"/>
        </w:trPr>
        <w:tc>
          <w:tcPr>
            <w:tcW w:w="2006" w:type="dxa"/>
            <w:gridSpan w:val="2"/>
            <w:tcBorders>
              <w:top w:val="nil"/>
              <w:left w:val="nil"/>
              <w:bottom w:val="nil"/>
              <w:right w:val="nil"/>
            </w:tcBorders>
          </w:tcPr>
          <w:p w14:paraId="0326058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58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8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58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8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8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96" w14:textId="77777777">
        <w:trPr>
          <w:trHeight w:val="290"/>
        </w:trPr>
        <w:tc>
          <w:tcPr>
            <w:tcW w:w="1003" w:type="dxa"/>
            <w:tcBorders>
              <w:top w:val="nil"/>
              <w:left w:val="nil"/>
              <w:bottom w:val="nil"/>
              <w:right w:val="nil"/>
            </w:tcBorders>
          </w:tcPr>
          <w:p w14:paraId="0326058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9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9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9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9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9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9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9A" w14:textId="77777777">
        <w:trPr>
          <w:trHeight w:val="290"/>
        </w:trPr>
        <w:tc>
          <w:tcPr>
            <w:tcW w:w="1003" w:type="dxa"/>
            <w:tcBorders>
              <w:top w:val="nil"/>
              <w:left w:val="nil"/>
              <w:bottom w:val="nil"/>
              <w:right w:val="nil"/>
            </w:tcBorders>
          </w:tcPr>
          <w:p w14:paraId="0326059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59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12 ως έχει   ΔΕΚΤΟ ΚΑΤΑ ΠΛΕΙΟΨΗΦΙΑ</w:t>
            </w:r>
          </w:p>
        </w:tc>
        <w:tc>
          <w:tcPr>
            <w:tcW w:w="1003" w:type="dxa"/>
            <w:tcBorders>
              <w:top w:val="nil"/>
              <w:left w:val="nil"/>
              <w:bottom w:val="nil"/>
              <w:right w:val="nil"/>
            </w:tcBorders>
          </w:tcPr>
          <w:p w14:paraId="0326059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A2" w14:textId="77777777">
        <w:trPr>
          <w:trHeight w:val="290"/>
        </w:trPr>
        <w:tc>
          <w:tcPr>
            <w:tcW w:w="1003" w:type="dxa"/>
            <w:tcBorders>
              <w:top w:val="nil"/>
              <w:left w:val="nil"/>
              <w:bottom w:val="nil"/>
              <w:right w:val="nil"/>
            </w:tcBorders>
          </w:tcPr>
          <w:p w14:paraId="0326059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59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9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9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9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A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A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AA" w14:textId="77777777">
        <w:trPr>
          <w:trHeight w:val="290"/>
        </w:trPr>
        <w:tc>
          <w:tcPr>
            <w:tcW w:w="1003" w:type="dxa"/>
            <w:tcBorders>
              <w:top w:val="nil"/>
              <w:left w:val="nil"/>
              <w:bottom w:val="nil"/>
              <w:right w:val="nil"/>
            </w:tcBorders>
          </w:tcPr>
          <w:p w14:paraId="032605A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5A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A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A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A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A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A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B2" w14:textId="77777777">
        <w:trPr>
          <w:trHeight w:val="290"/>
        </w:trPr>
        <w:tc>
          <w:tcPr>
            <w:tcW w:w="1003" w:type="dxa"/>
            <w:tcBorders>
              <w:top w:val="nil"/>
              <w:left w:val="nil"/>
              <w:bottom w:val="nil"/>
              <w:right w:val="nil"/>
            </w:tcBorders>
          </w:tcPr>
          <w:p w14:paraId="032605A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5A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A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A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A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B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B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BA" w14:textId="77777777">
        <w:trPr>
          <w:trHeight w:val="290"/>
        </w:trPr>
        <w:tc>
          <w:tcPr>
            <w:tcW w:w="1003" w:type="dxa"/>
            <w:tcBorders>
              <w:top w:val="nil"/>
              <w:left w:val="nil"/>
              <w:bottom w:val="nil"/>
              <w:right w:val="nil"/>
            </w:tcBorders>
          </w:tcPr>
          <w:p w14:paraId="032605B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5B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B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5B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B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B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C2" w14:textId="77777777">
        <w:trPr>
          <w:trHeight w:val="290"/>
        </w:trPr>
        <w:tc>
          <w:tcPr>
            <w:tcW w:w="1003" w:type="dxa"/>
            <w:tcBorders>
              <w:top w:val="nil"/>
              <w:left w:val="nil"/>
              <w:bottom w:val="nil"/>
              <w:right w:val="nil"/>
            </w:tcBorders>
          </w:tcPr>
          <w:p w14:paraId="032605B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5B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B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B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C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C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CA" w14:textId="77777777">
        <w:trPr>
          <w:trHeight w:val="290"/>
        </w:trPr>
        <w:tc>
          <w:tcPr>
            <w:tcW w:w="1003" w:type="dxa"/>
            <w:tcBorders>
              <w:top w:val="nil"/>
              <w:left w:val="nil"/>
              <w:bottom w:val="nil"/>
              <w:right w:val="nil"/>
            </w:tcBorders>
          </w:tcPr>
          <w:p w14:paraId="032605C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5C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C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C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C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C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D2" w14:textId="77777777">
        <w:trPr>
          <w:trHeight w:val="290"/>
        </w:trPr>
        <w:tc>
          <w:tcPr>
            <w:tcW w:w="1003" w:type="dxa"/>
            <w:tcBorders>
              <w:top w:val="nil"/>
              <w:left w:val="nil"/>
              <w:bottom w:val="nil"/>
              <w:right w:val="nil"/>
            </w:tcBorders>
          </w:tcPr>
          <w:p w14:paraId="032605C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5C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C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C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C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D9" w14:textId="77777777">
        <w:trPr>
          <w:trHeight w:val="290"/>
        </w:trPr>
        <w:tc>
          <w:tcPr>
            <w:tcW w:w="2006" w:type="dxa"/>
            <w:gridSpan w:val="2"/>
            <w:tcBorders>
              <w:top w:val="nil"/>
              <w:left w:val="nil"/>
              <w:bottom w:val="nil"/>
              <w:right w:val="nil"/>
            </w:tcBorders>
          </w:tcPr>
          <w:p w14:paraId="032605D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5D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5D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E1" w14:textId="77777777">
        <w:trPr>
          <w:trHeight w:val="290"/>
        </w:trPr>
        <w:tc>
          <w:tcPr>
            <w:tcW w:w="1003" w:type="dxa"/>
            <w:tcBorders>
              <w:top w:val="nil"/>
              <w:left w:val="nil"/>
              <w:bottom w:val="nil"/>
              <w:right w:val="nil"/>
            </w:tcBorders>
          </w:tcPr>
          <w:p w14:paraId="032605D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D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D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E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E5" w14:textId="77777777">
        <w:trPr>
          <w:trHeight w:val="290"/>
        </w:trPr>
        <w:tc>
          <w:tcPr>
            <w:tcW w:w="1003" w:type="dxa"/>
            <w:tcBorders>
              <w:top w:val="nil"/>
              <w:left w:val="nil"/>
              <w:bottom w:val="nil"/>
              <w:right w:val="nil"/>
            </w:tcBorders>
          </w:tcPr>
          <w:p w14:paraId="032605E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5E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13 ως έχει   ΔΕΚΤΟ ΚΑΤΑ ΠΛΕΙΟΨΗΦΙΑ</w:t>
            </w:r>
          </w:p>
        </w:tc>
        <w:tc>
          <w:tcPr>
            <w:tcW w:w="1003" w:type="dxa"/>
            <w:tcBorders>
              <w:top w:val="nil"/>
              <w:left w:val="nil"/>
              <w:bottom w:val="nil"/>
              <w:right w:val="nil"/>
            </w:tcBorders>
          </w:tcPr>
          <w:p w14:paraId="032605E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ED" w14:textId="77777777">
        <w:trPr>
          <w:trHeight w:val="290"/>
        </w:trPr>
        <w:tc>
          <w:tcPr>
            <w:tcW w:w="1003" w:type="dxa"/>
            <w:tcBorders>
              <w:top w:val="nil"/>
              <w:left w:val="nil"/>
              <w:bottom w:val="nil"/>
              <w:right w:val="nil"/>
            </w:tcBorders>
          </w:tcPr>
          <w:p w14:paraId="032605E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5E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E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E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E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E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E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F5" w14:textId="77777777">
        <w:trPr>
          <w:trHeight w:val="290"/>
        </w:trPr>
        <w:tc>
          <w:tcPr>
            <w:tcW w:w="1003" w:type="dxa"/>
            <w:tcBorders>
              <w:top w:val="nil"/>
              <w:left w:val="nil"/>
              <w:bottom w:val="nil"/>
              <w:right w:val="nil"/>
            </w:tcBorders>
          </w:tcPr>
          <w:p w14:paraId="032605E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5E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F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F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5F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F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F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5FD" w14:textId="77777777">
        <w:trPr>
          <w:trHeight w:val="290"/>
        </w:trPr>
        <w:tc>
          <w:tcPr>
            <w:tcW w:w="1003" w:type="dxa"/>
            <w:tcBorders>
              <w:top w:val="nil"/>
              <w:left w:val="nil"/>
              <w:bottom w:val="nil"/>
              <w:right w:val="nil"/>
            </w:tcBorders>
          </w:tcPr>
          <w:p w14:paraId="032605F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5F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5F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F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5F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F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5F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05" w14:textId="77777777">
        <w:trPr>
          <w:trHeight w:val="290"/>
        </w:trPr>
        <w:tc>
          <w:tcPr>
            <w:tcW w:w="1003" w:type="dxa"/>
            <w:tcBorders>
              <w:top w:val="nil"/>
              <w:left w:val="nil"/>
              <w:bottom w:val="nil"/>
              <w:right w:val="nil"/>
            </w:tcBorders>
          </w:tcPr>
          <w:p w14:paraId="032605F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5F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0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0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60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0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0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0D" w14:textId="77777777">
        <w:trPr>
          <w:trHeight w:val="290"/>
        </w:trPr>
        <w:tc>
          <w:tcPr>
            <w:tcW w:w="1003" w:type="dxa"/>
            <w:tcBorders>
              <w:top w:val="nil"/>
              <w:left w:val="nil"/>
              <w:bottom w:val="nil"/>
              <w:right w:val="nil"/>
            </w:tcBorders>
          </w:tcPr>
          <w:p w14:paraId="0326060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60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0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0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0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0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0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15" w14:textId="77777777">
        <w:trPr>
          <w:trHeight w:val="290"/>
        </w:trPr>
        <w:tc>
          <w:tcPr>
            <w:tcW w:w="1003" w:type="dxa"/>
            <w:tcBorders>
              <w:top w:val="nil"/>
              <w:left w:val="nil"/>
              <w:bottom w:val="nil"/>
              <w:right w:val="nil"/>
            </w:tcBorders>
          </w:tcPr>
          <w:p w14:paraId="0326060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60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1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1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1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1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1D" w14:textId="77777777">
        <w:trPr>
          <w:trHeight w:val="290"/>
        </w:trPr>
        <w:tc>
          <w:tcPr>
            <w:tcW w:w="1003" w:type="dxa"/>
            <w:tcBorders>
              <w:top w:val="nil"/>
              <w:left w:val="nil"/>
              <w:bottom w:val="nil"/>
              <w:right w:val="nil"/>
            </w:tcBorders>
          </w:tcPr>
          <w:p w14:paraId="0326061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61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1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1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1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1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1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24" w14:textId="77777777">
        <w:trPr>
          <w:trHeight w:val="290"/>
        </w:trPr>
        <w:tc>
          <w:tcPr>
            <w:tcW w:w="2006" w:type="dxa"/>
            <w:gridSpan w:val="2"/>
            <w:tcBorders>
              <w:top w:val="nil"/>
              <w:left w:val="nil"/>
              <w:bottom w:val="nil"/>
              <w:right w:val="nil"/>
            </w:tcBorders>
          </w:tcPr>
          <w:p w14:paraId="0326061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61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2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62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2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2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2C" w14:textId="77777777">
        <w:trPr>
          <w:trHeight w:val="290"/>
        </w:trPr>
        <w:tc>
          <w:tcPr>
            <w:tcW w:w="1003" w:type="dxa"/>
            <w:tcBorders>
              <w:top w:val="nil"/>
              <w:left w:val="nil"/>
              <w:bottom w:val="nil"/>
              <w:right w:val="nil"/>
            </w:tcBorders>
          </w:tcPr>
          <w:p w14:paraId="0326062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2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2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2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2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2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2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30" w14:textId="77777777">
        <w:trPr>
          <w:trHeight w:val="290"/>
        </w:trPr>
        <w:tc>
          <w:tcPr>
            <w:tcW w:w="1003" w:type="dxa"/>
            <w:tcBorders>
              <w:top w:val="nil"/>
              <w:left w:val="nil"/>
              <w:bottom w:val="nil"/>
              <w:right w:val="nil"/>
            </w:tcBorders>
          </w:tcPr>
          <w:p w14:paraId="0326062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62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14 ως έχει   ΔΕΚΤΟ ΚΑΤΑ ΠΛΕΙΟΨΗΦΙΑ</w:t>
            </w:r>
          </w:p>
        </w:tc>
        <w:tc>
          <w:tcPr>
            <w:tcW w:w="1003" w:type="dxa"/>
            <w:tcBorders>
              <w:top w:val="nil"/>
              <w:left w:val="nil"/>
              <w:bottom w:val="nil"/>
              <w:right w:val="nil"/>
            </w:tcBorders>
          </w:tcPr>
          <w:p w14:paraId="0326062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38" w14:textId="77777777">
        <w:trPr>
          <w:trHeight w:val="290"/>
        </w:trPr>
        <w:tc>
          <w:tcPr>
            <w:tcW w:w="1003" w:type="dxa"/>
            <w:tcBorders>
              <w:top w:val="nil"/>
              <w:left w:val="nil"/>
              <w:bottom w:val="nil"/>
              <w:right w:val="nil"/>
            </w:tcBorders>
          </w:tcPr>
          <w:p w14:paraId="0326063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63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3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3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3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3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3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40" w14:textId="77777777">
        <w:trPr>
          <w:trHeight w:val="290"/>
        </w:trPr>
        <w:tc>
          <w:tcPr>
            <w:tcW w:w="1003" w:type="dxa"/>
            <w:tcBorders>
              <w:top w:val="nil"/>
              <w:left w:val="nil"/>
              <w:bottom w:val="nil"/>
              <w:right w:val="nil"/>
            </w:tcBorders>
          </w:tcPr>
          <w:p w14:paraId="0326063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63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3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3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3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3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3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48" w14:textId="77777777">
        <w:trPr>
          <w:trHeight w:val="290"/>
        </w:trPr>
        <w:tc>
          <w:tcPr>
            <w:tcW w:w="1003" w:type="dxa"/>
            <w:tcBorders>
              <w:top w:val="nil"/>
              <w:left w:val="nil"/>
              <w:bottom w:val="nil"/>
              <w:right w:val="nil"/>
            </w:tcBorders>
          </w:tcPr>
          <w:p w14:paraId="0326064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64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4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4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4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4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4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50" w14:textId="77777777">
        <w:trPr>
          <w:trHeight w:val="290"/>
        </w:trPr>
        <w:tc>
          <w:tcPr>
            <w:tcW w:w="1003" w:type="dxa"/>
            <w:tcBorders>
              <w:top w:val="nil"/>
              <w:left w:val="nil"/>
              <w:bottom w:val="nil"/>
              <w:right w:val="nil"/>
            </w:tcBorders>
          </w:tcPr>
          <w:p w14:paraId="0326064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64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4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4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64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4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4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58" w14:textId="77777777">
        <w:trPr>
          <w:trHeight w:val="290"/>
        </w:trPr>
        <w:tc>
          <w:tcPr>
            <w:tcW w:w="1003" w:type="dxa"/>
            <w:tcBorders>
              <w:top w:val="nil"/>
              <w:left w:val="nil"/>
              <w:bottom w:val="nil"/>
              <w:right w:val="nil"/>
            </w:tcBorders>
          </w:tcPr>
          <w:p w14:paraId="0326065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65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5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5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65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5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5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60" w14:textId="77777777">
        <w:trPr>
          <w:trHeight w:val="290"/>
        </w:trPr>
        <w:tc>
          <w:tcPr>
            <w:tcW w:w="1003" w:type="dxa"/>
            <w:tcBorders>
              <w:top w:val="nil"/>
              <w:left w:val="nil"/>
              <w:bottom w:val="nil"/>
              <w:right w:val="nil"/>
            </w:tcBorders>
          </w:tcPr>
          <w:p w14:paraId="0326065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65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5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5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5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5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5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68" w14:textId="77777777">
        <w:trPr>
          <w:trHeight w:val="290"/>
        </w:trPr>
        <w:tc>
          <w:tcPr>
            <w:tcW w:w="1003" w:type="dxa"/>
            <w:tcBorders>
              <w:top w:val="nil"/>
              <w:left w:val="nil"/>
              <w:bottom w:val="nil"/>
              <w:right w:val="nil"/>
            </w:tcBorders>
          </w:tcPr>
          <w:p w14:paraId="0326066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66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6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6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6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6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6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6F" w14:textId="77777777">
        <w:trPr>
          <w:trHeight w:val="290"/>
        </w:trPr>
        <w:tc>
          <w:tcPr>
            <w:tcW w:w="2006" w:type="dxa"/>
            <w:gridSpan w:val="2"/>
            <w:tcBorders>
              <w:top w:val="nil"/>
              <w:left w:val="nil"/>
              <w:bottom w:val="nil"/>
              <w:right w:val="nil"/>
            </w:tcBorders>
          </w:tcPr>
          <w:p w14:paraId="0326066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66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6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66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6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6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77" w14:textId="77777777">
        <w:trPr>
          <w:trHeight w:val="290"/>
        </w:trPr>
        <w:tc>
          <w:tcPr>
            <w:tcW w:w="1003" w:type="dxa"/>
            <w:tcBorders>
              <w:top w:val="nil"/>
              <w:left w:val="nil"/>
              <w:bottom w:val="nil"/>
              <w:right w:val="nil"/>
            </w:tcBorders>
          </w:tcPr>
          <w:p w14:paraId="0326067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7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7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7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7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7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7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7B" w14:textId="77777777">
        <w:trPr>
          <w:trHeight w:val="290"/>
        </w:trPr>
        <w:tc>
          <w:tcPr>
            <w:tcW w:w="1003" w:type="dxa"/>
            <w:tcBorders>
              <w:top w:val="nil"/>
              <w:left w:val="nil"/>
              <w:bottom w:val="nil"/>
              <w:right w:val="nil"/>
            </w:tcBorders>
          </w:tcPr>
          <w:p w14:paraId="0326067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67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15 ως έχει   ΔΕΚΤΟ ΚΑΤΑ ΠΛΕΙΟΨΗΦΙΑ</w:t>
            </w:r>
          </w:p>
        </w:tc>
        <w:tc>
          <w:tcPr>
            <w:tcW w:w="1003" w:type="dxa"/>
            <w:tcBorders>
              <w:top w:val="nil"/>
              <w:left w:val="nil"/>
              <w:bottom w:val="nil"/>
              <w:right w:val="nil"/>
            </w:tcBorders>
          </w:tcPr>
          <w:p w14:paraId="0326067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83" w14:textId="77777777">
        <w:trPr>
          <w:trHeight w:val="290"/>
        </w:trPr>
        <w:tc>
          <w:tcPr>
            <w:tcW w:w="1003" w:type="dxa"/>
            <w:tcBorders>
              <w:top w:val="nil"/>
              <w:left w:val="nil"/>
              <w:bottom w:val="nil"/>
              <w:right w:val="nil"/>
            </w:tcBorders>
          </w:tcPr>
          <w:p w14:paraId="0326067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67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7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7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8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8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8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8B" w14:textId="77777777">
        <w:trPr>
          <w:trHeight w:val="290"/>
        </w:trPr>
        <w:tc>
          <w:tcPr>
            <w:tcW w:w="1003" w:type="dxa"/>
            <w:tcBorders>
              <w:top w:val="nil"/>
              <w:left w:val="nil"/>
              <w:bottom w:val="nil"/>
              <w:right w:val="nil"/>
            </w:tcBorders>
          </w:tcPr>
          <w:p w14:paraId="0326068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68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8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8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68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8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8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93" w14:textId="77777777">
        <w:trPr>
          <w:trHeight w:val="290"/>
        </w:trPr>
        <w:tc>
          <w:tcPr>
            <w:tcW w:w="1003" w:type="dxa"/>
            <w:tcBorders>
              <w:top w:val="nil"/>
              <w:left w:val="nil"/>
              <w:bottom w:val="nil"/>
              <w:right w:val="nil"/>
            </w:tcBorders>
          </w:tcPr>
          <w:p w14:paraId="0326068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68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8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8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9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9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9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9B" w14:textId="77777777">
        <w:trPr>
          <w:trHeight w:val="290"/>
        </w:trPr>
        <w:tc>
          <w:tcPr>
            <w:tcW w:w="1003" w:type="dxa"/>
            <w:tcBorders>
              <w:top w:val="nil"/>
              <w:left w:val="nil"/>
              <w:bottom w:val="nil"/>
              <w:right w:val="nil"/>
            </w:tcBorders>
          </w:tcPr>
          <w:p w14:paraId="0326069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69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9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9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69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9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9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A3" w14:textId="77777777">
        <w:trPr>
          <w:trHeight w:val="290"/>
        </w:trPr>
        <w:tc>
          <w:tcPr>
            <w:tcW w:w="1003" w:type="dxa"/>
            <w:tcBorders>
              <w:top w:val="nil"/>
              <w:left w:val="nil"/>
              <w:bottom w:val="nil"/>
              <w:right w:val="nil"/>
            </w:tcBorders>
          </w:tcPr>
          <w:p w14:paraId="0326069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69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9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9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A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A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A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AB" w14:textId="77777777">
        <w:trPr>
          <w:trHeight w:val="290"/>
        </w:trPr>
        <w:tc>
          <w:tcPr>
            <w:tcW w:w="1003" w:type="dxa"/>
            <w:tcBorders>
              <w:top w:val="nil"/>
              <w:left w:val="nil"/>
              <w:bottom w:val="nil"/>
              <w:right w:val="nil"/>
            </w:tcBorders>
          </w:tcPr>
          <w:p w14:paraId="032606A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6A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A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A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A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A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A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B3" w14:textId="77777777">
        <w:trPr>
          <w:trHeight w:val="290"/>
        </w:trPr>
        <w:tc>
          <w:tcPr>
            <w:tcW w:w="1003" w:type="dxa"/>
            <w:tcBorders>
              <w:top w:val="nil"/>
              <w:left w:val="nil"/>
              <w:bottom w:val="nil"/>
              <w:right w:val="nil"/>
            </w:tcBorders>
          </w:tcPr>
          <w:p w14:paraId="032606A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6A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A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B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B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B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BA" w14:textId="77777777">
        <w:trPr>
          <w:trHeight w:val="290"/>
        </w:trPr>
        <w:tc>
          <w:tcPr>
            <w:tcW w:w="2006" w:type="dxa"/>
            <w:gridSpan w:val="2"/>
            <w:tcBorders>
              <w:top w:val="nil"/>
              <w:left w:val="nil"/>
              <w:bottom w:val="nil"/>
              <w:right w:val="nil"/>
            </w:tcBorders>
          </w:tcPr>
          <w:p w14:paraId="032606B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6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B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6B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B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B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C2" w14:textId="77777777">
        <w:trPr>
          <w:trHeight w:val="290"/>
        </w:trPr>
        <w:tc>
          <w:tcPr>
            <w:tcW w:w="1003" w:type="dxa"/>
            <w:tcBorders>
              <w:top w:val="nil"/>
              <w:left w:val="nil"/>
              <w:bottom w:val="nil"/>
              <w:right w:val="nil"/>
            </w:tcBorders>
          </w:tcPr>
          <w:p w14:paraId="032606B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B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B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B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C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C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C6" w14:textId="77777777">
        <w:trPr>
          <w:trHeight w:val="290"/>
        </w:trPr>
        <w:tc>
          <w:tcPr>
            <w:tcW w:w="1003" w:type="dxa"/>
            <w:tcBorders>
              <w:top w:val="nil"/>
              <w:left w:val="nil"/>
              <w:bottom w:val="nil"/>
              <w:right w:val="nil"/>
            </w:tcBorders>
          </w:tcPr>
          <w:p w14:paraId="032606C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6C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16 ως έχει   ΔΕΚΤΟ ΚΑΤΑ ΠΛΕΙΟΨΗΦΙΑ</w:t>
            </w:r>
          </w:p>
        </w:tc>
        <w:tc>
          <w:tcPr>
            <w:tcW w:w="1003" w:type="dxa"/>
            <w:tcBorders>
              <w:top w:val="nil"/>
              <w:left w:val="nil"/>
              <w:bottom w:val="nil"/>
              <w:right w:val="nil"/>
            </w:tcBorders>
          </w:tcPr>
          <w:p w14:paraId="032606C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CE" w14:textId="77777777">
        <w:trPr>
          <w:trHeight w:val="290"/>
        </w:trPr>
        <w:tc>
          <w:tcPr>
            <w:tcW w:w="1003" w:type="dxa"/>
            <w:tcBorders>
              <w:top w:val="nil"/>
              <w:left w:val="nil"/>
              <w:bottom w:val="nil"/>
              <w:right w:val="nil"/>
            </w:tcBorders>
          </w:tcPr>
          <w:p w14:paraId="032606C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6C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C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C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C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C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D6" w14:textId="77777777">
        <w:trPr>
          <w:trHeight w:val="290"/>
        </w:trPr>
        <w:tc>
          <w:tcPr>
            <w:tcW w:w="1003" w:type="dxa"/>
            <w:tcBorders>
              <w:top w:val="nil"/>
              <w:left w:val="nil"/>
              <w:bottom w:val="nil"/>
              <w:right w:val="nil"/>
            </w:tcBorders>
          </w:tcPr>
          <w:p w14:paraId="032606C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6D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D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D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D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D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D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DE" w14:textId="77777777">
        <w:trPr>
          <w:trHeight w:val="290"/>
        </w:trPr>
        <w:tc>
          <w:tcPr>
            <w:tcW w:w="1003" w:type="dxa"/>
            <w:tcBorders>
              <w:top w:val="nil"/>
              <w:left w:val="nil"/>
              <w:bottom w:val="nil"/>
              <w:right w:val="nil"/>
            </w:tcBorders>
          </w:tcPr>
          <w:p w14:paraId="032606D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6D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D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D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D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D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D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E6" w14:textId="77777777">
        <w:trPr>
          <w:trHeight w:val="290"/>
        </w:trPr>
        <w:tc>
          <w:tcPr>
            <w:tcW w:w="1003" w:type="dxa"/>
            <w:tcBorders>
              <w:top w:val="nil"/>
              <w:left w:val="nil"/>
              <w:bottom w:val="nil"/>
              <w:right w:val="nil"/>
            </w:tcBorders>
          </w:tcPr>
          <w:p w14:paraId="032606D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6E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E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E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6E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E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E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EE" w14:textId="77777777">
        <w:trPr>
          <w:trHeight w:val="290"/>
        </w:trPr>
        <w:tc>
          <w:tcPr>
            <w:tcW w:w="1003" w:type="dxa"/>
            <w:tcBorders>
              <w:top w:val="nil"/>
              <w:left w:val="nil"/>
              <w:bottom w:val="nil"/>
              <w:right w:val="nil"/>
            </w:tcBorders>
          </w:tcPr>
          <w:p w14:paraId="032606E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6E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E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E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6E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E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E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F6" w14:textId="77777777">
        <w:trPr>
          <w:trHeight w:val="290"/>
        </w:trPr>
        <w:tc>
          <w:tcPr>
            <w:tcW w:w="1003" w:type="dxa"/>
            <w:tcBorders>
              <w:top w:val="nil"/>
              <w:left w:val="nil"/>
              <w:bottom w:val="nil"/>
              <w:right w:val="nil"/>
            </w:tcBorders>
          </w:tcPr>
          <w:p w14:paraId="032606E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6F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F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F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F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F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F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6FE" w14:textId="77777777">
        <w:trPr>
          <w:trHeight w:val="290"/>
        </w:trPr>
        <w:tc>
          <w:tcPr>
            <w:tcW w:w="1003" w:type="dxa"/>
            <w:tcBorders>
              <w:top w:val="nil"/>
              <w:left w:val="nil"/>
              <w:bottom w:val="nil"/>
              <w:right w:val="nil"/>
            </w:tcBorders>
          </w:tcPr>
          <w:p w14:paraId="032606F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6F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6F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F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6F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F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6F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05" w14:textId="77777777">
        <w:trPr>
          <w:trHeight w:val="290"/>
        </w:trPr>
        <w:tc>
          <w:tcPr>
            <w:tcW w:w="2006" w:type="dxa"/>
            <w:gridSpan w:val="2"/>
            <w:tcBorders>
              <w:top w:val="nil"/>
              <w:left w:val="nil"/>
              <w:bottom w:val="nil"/>
              <w:right w:val="nil"/>
            </w:tcBorders>
          </w:tcPr>
          <w:p w14:paraId="032606F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70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0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70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0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0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0D" w14:textId="77777777">
        <w:trPr>
          <w:trHeight w:val="290"/>
        </w:trPr>
        <w:tc>
          <w:tcPr>
            <w:tcW w:w="1003" w:type="dxa"/>
            <w:tcBorders>
              <w:top w:val="nil"/>
              <w:left w:val="nil"/>
              <w:bottom w:val="nil"/>
              <w:right w:val="nil"/>
            </w:tcBorders>
          </w:tcPr>
          <w:p w14:paraId="0326070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0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0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0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0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0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0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11" w14:textId="77777777">
        <w:trPr>
          <w:trHeight w:val="290"/>
        </w:trPr>
        <w:tc>
          <w:tcPr>
            <w:tcW w:w="1003" w:type="dxa"/>
            <w:tcBorders>
              <w:top w:val="nil"/>
              <w:left w:val="nil"/>
              <w:bottom w:val="nil"/>
              <w:right w:val="nil"/>
            </w:tcBorders>
          </w:tcPr>
          <w:p w14:paraId="0326070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70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17 ως έχει   ΔΕΚΤΟ ΚΑΤΑ ΠΛΕΙΟΨΗΦΙΑ</w:t>
            </w:r>
          </w:p>
        </w:tc>
        <w:tc>
          <w:tcPr>
            <w:tcW w:w="1003" w:type="dxa"/>
            <w:tcBorders>
              <w:top w:val="nil"/>
              <w:left w:val="nil"/>
              <w:bottom w:val="nil"/>
              <w:right w:val="nil"/>
            </w:tcBorders>
          </w:tcPr>
          <w:p w14:paraId="0326071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19" w14:textId="77777777">
        <w:trPr>
          <w:trHeight w:val="290"/>
        </w:trPr>
        <w:tc>
          <w:tcPr>
            <w:tcW w:w="1003" w:type="dxa"/>
            <w:tcBorders>
              <w:top w:val="nil"/>
              <w:left w:val="nil"/>
              <w:bottom w:val="nil"/>
              <w:right w:val="nil"/>
            </w:tcBorders>
          </w:tcPr>
          <w:p w14:paraId="0326071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71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1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1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1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1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21" w14:textId="77777777">
        <w:trPr>
          <w:trHeight w:val="290"/>
        </w:trPr>
        <w:tc>
          <w:tcPr>
            <w:tcW w:w="1003" w:type="dxa"/>
            <w:tcBorders>
              <w:top w:val="nil"/>
              <w:left w:val="nil"/>
              <w:bottom w:val="nil"/>
              <w:right w:val="nil"/>
            </w:tcBorders>
          </w:tcPr>
          <w:p w14:paraId="0326071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71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1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1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1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1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2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29" w14:textId="77777777">
        <w:trPr>
          <w:trHeight w:val="290"/>
        </w:trPr>
        <w:tc>
          <w:tcPr>
            <w:tcW w:w="1003" w:type="dxa"/>
            <w:tcBorders>
              <w:top w:val="nil"/>
              <w:left w:val="nil"/>
              <w:bottom w:val="nil"/>
              <w:right w:val="nil"/>
            </w:tcBorders>
          </w:tcPr>
          <w:p w14:paraId="0326072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72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2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2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2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2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2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31" w14:textId="77777777">
        <w:trPr>
          <w:trHeight w:val="290"/>
        </w:trPr>
        <w:tc>
          <w:tcPr>
            <w:tcW w:w="1003" w:type="dxa"/>
            <w:tcBorders>
              <w:top w:val="nil"/>
              <w:left w:val="nil"/>
              <w:bottom w:val="nil"/>
              <w:right w:val="nil"/>
            </w:tcBorders>
          </w:tcPr>
          <w:p w14:paraId="0326072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72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2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2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72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2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3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39" w14:textId="77777777">
        <w:trPr>
          <w:trHeight w:val="290"/>
        </w:trPr>
        <w:tc>
          <w:tcPr>
            <w:tcW w:w="1003" w:type="dxa"/>
            <w:tcBorders>
              <w:top w:val="nil"/>
              <w:left w:val="nil"/>
              <w:bottom w:val="nil"/>
              <w:right w:val="nil"/>
            </w:tcBorders>
          </w:tcPr>
          <w:p w14:paraId="0326073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73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3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3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73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3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3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41" w14:textId="77777777">
        <w:trPr>
          <w:trHeight w:val="290"/>
        </w:trPr>
        <w:tc>
          <w:tcPr>
            <w:tcW w:w="1003" w:type="dxa"/>
            <w:tcBorders>
              <w:top w:val="nil"/>
              <w:left w:val="nil"/>
              <w:bottom w:val="nil"/>
              <w:right w:val="nil"/>
            </w:tcBorders>
          </w:tcPr>
          <w:p w14:paraId="0326073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73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3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3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3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3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4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49" w14:textId="77777777">
        <w:trPr>
          <w:trHeight w:val="290"/>
        </w:trPr>
        <w:tc>
          <w:tcPr>
            <w:tcW w:w="1003" w:type="dxa"/>
            <w:tcBorders>
              <w:top w:val="nil"/>
              <w:left w:val="nil"/>
              <w:bottom w:val="nil"/>
              <w:right w:val="nil"/>
            </w:tcBorders>
          </w:tcPr>
          <w:p w14:paraId="0326074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74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4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4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4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4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4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50" w14:textId="77777777">
        <w:trPr>
          <w:trHeight w:val="290"/>
        </w:trPr>
        <w:tc>
          <w:tcPr>
            <w:tcW w:w="2006" w:type="dxa"/>
            <w:gridSpan w:val="2"/>
            <w:tcBorders>
              <w:top w:val="nil"/>
              <w:left w:val="nil"/>
              <w:bottom w:val="nil"/>
              <w:right w:val="nil"/>
            </w:tcBorders>
          </w:tcPr>
          <w:p w14:paraId="0326074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74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4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74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4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4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58" w14:textId="77777777">
        <w:trPr>
          <w:trHeight w:val="290"/>
        </w:trPr>
        <w:tc>
          <w:tcPr>
            <w:tcW w:w="1003" w:type="dxa"/>
            <w:tcBorders>
              <w:top w:val="nil"/>
              <w:left w:val="nil"/>
              <w:bottom w:val="nil"/>
              <w:right w:val="nil"/>
            </w:tcBorders>
          </w:tcPr>
          <w:p w14:paraId="0326075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5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5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5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5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5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5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5C" w14:textId="77777777">
        <w:trPr>
          <w:trHeight w:val="290"/>
        </w:trPr>
        <w:tc>
          <w:tcPr>
            <w:tcW w:w="1003" w:type="dxa"/>
            <w:tcBorders>
              <w:top w:val="nil"/>
              <w:left w:val="nil"/>
              <w:bottom w:val="nil"/>
              <w:right w:val="nil"/>
            </w:tcBorders>
          </w:tcPr>
          <w:p w14:paraId="0326075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75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18 ως έχει   ΔΕΚΤΟ ΚΑΤΑ ΠΛΕΙΟΨΗΦΙΑ</w:t>
            </w:r>
          </w:p>
        </w:tc>
        <w:tc>
          <w:tcPr>
            <w:tcW w:w="1003" w:type="dxa"/>
            <w:tcBorders>
              <w:top w:val="nil"/>
              <w:left w:val="nil"/>
              <w:bottom w:val="nil"/>
              <w:right w:val="nil"/>
            </w:tcBorders>
          </w:tcPr>
          <w:p w14:paraId="0326075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64" w14:textId="77777777">
        <w:trPr>
          <w:trHeight w:val="290"/>
        </w:trPr>
        <w:tc>
          <w:tcPr>
            <w:tcW w:w="1003" w:type="dxa"/>
            <w:tcBorders>
              <w:top w:val="nil"/>
              <w:left w:val="nil"/>
              <w:bottom w:val="nil"/>
              <w:right w:val="nil"/>
            </w:tcBorders>
          </w:tcPr>
          <w:p w14:paraId="0326075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75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5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6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6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6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6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6C" w14:textId="77777777">
        <w:trPr>
          <w:trHeight w:val="290"/>
        </w:trPr>
        <w:tc>
          <w:tcPr>
            <w:tcW w:w="1003" w:type="dxa"/>
            <w:tcBorders>
              <w:top w:val="nil"/>
              <w:left w:val="nil"/>
              <w:bottom w:val="nil"/>
              <w:right w:val="nil"/>
            </w:tcBorders>
          </w:tcPr>
          <w:p w14:paraId="0326076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76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6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6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6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6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6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74" w14:textId="77777777">
        <w:trPr>
          <w:trHeight w:val="290"/>
        </w:trPr>
        <w:tc>
          <w:tcPr>
            <w:tcW w:w="1003" w:type="dxa"/>
            <w:tcBorders>
              <w:top w:val="nil"/>
              <w:left w:val="nil"/>
              <w:bottom w:val="nil"/>
              <w:right w:val="nil"/>
            </w:tcBorders>
          </w:tcPr>
          <w:p w14:paraId="0326076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76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6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7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7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7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7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7C" w14:textId="77777777">
        <w:trPr>
          <w:trHeight w:val="290"/>
        </w:trPr>
        <w:tc>
          <w:tcPr>
            <w:tcW w:w="1003" w:type="dxa"/>
            <w:tcBorders>
              <w:top w:val="nil"/>
              <w:left w:val="nil"/>
              <w:bottom w:val="nil"/>
              <w:right w:val="nil"/>
            </w:tcBorders>
          </w:tcPr>
          <w:p w14:paraId="0326077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77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7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7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77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7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7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84" w14:textId="77777777">
        <w:trPr>
          <w:trHeight w:val="290"/>
        </w:trPr>
        <w:tc>
          <w:tcPr>
            <w:tcW w:w="1003" w:type="dxa"/>
            <w:tcBorders>
              <w:top w:val="nil"/>
              <w:left w:val="nil"/>
              <w:bottom w:val="nil"/>
              <w:right w:val="nil"/>
            </w:tcBorders>
          </w:tcPr>
          <w:p w14:paraId="0326077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77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7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8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8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8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8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8C" w14:textId="77777777">
        <w:trPr>
          <w:trHeight w:val="290"/>
        </w:trPr>
        <w:tc>
          <w:tcPr>
            <w:tcW w:w="1003" w:type="dxa"/>
            <w:tcBorders>
              <w:top w:val="nil"/>
              <w:left w:val="nil"/>
              <w:bottom w:val="nil"/>
              <w:right w:val="nil"/>
            </w:tcBorders>
          </w:tcPr>
          <w:p w14:paraId="0326078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78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8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8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8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8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8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94" w14:textId="77777777">
        <w:trPr>
          <w:trHeight w:val="290"/>
        </w:trPr>
        <w:tc>
          <w:tcPr>
            <w:tcW w:w="1003" w:type="dxa"/>
            <w:tcBorders>
              <w:top w:val="nil"/>
              <w:left w:val="nil"/>
              <w:bottom w:val="nil"/>
              <w:right w:val="nil"/>
            </w:tcBorders>
          </w:tcPr>
          <w:p w14:paraId="0326078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78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8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9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9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9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9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9B" w14:textId="77777777">
        <w:trPr>
          <w:trHeight w:val="290"/>
        </w:trPr>
        <w:tc>
          <w:tcPr>
            <w:tcW w:w="2006" w:type="dxa"/>
            <w:gridSpan w:val="2"/>
            <w:tcBorders>
              <w:top w:val="nil"/>
              <w:left w:val="nil"/>
              <w:bottom w:val="nil"/>
              <w:right w:val="nil"/>
            </w:tcBorders>
          </w:tcPr>
          <w:p w14:paraId="0326079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79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9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79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9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9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A3" w14:textId="77777777">
        <w:trPr>
          <w:trHeight w:val="290"/>
        </w:trPr>
        <w:tc>
          <w:tcPr>
            <w:tcW w:w="1003" w:type="dxa"/>
            <w:tcBorders>
              <w:top w:val="nil"/>
              <w:left w:val="nil"/>
              <w:bottom w:val="nil"/>
              <w:right w:val="nil"/>
            </w:tcBorders>
          </w:tcPr>
          <w:p w14:paraId="0326079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9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9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9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A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A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A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A7" w14:textId="77777777">
        <w:trPr>
          <w:trHeight w:val="290"/>
        </w:trPr>
        <w:tc>
          <w:tcPr>
            <w:tcW w:w="1003" w:type="dxa"/>
            <w:tcBorders>
              <w:top w:val="nil"/>
              <w:left w:val="nil"/>
              <w:bottom w:val="nil"/>
              <w:right w:val="nil"/>
            </w:tcBorders>
          </w:tcPr>
          <w:p w14:paraId="032607A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7A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19 ως έχει   ΔΕΚΤΟ ΚΑΤΑ ΠΛΕΙΟΨΗΦΙΑ</w:t>
            </w:r>
          </w:p>
        </w:tc>
        <w:tc>
          <w:tcPr>
            <w:tcW w:w="1003" w:type="dxa"/>
            <w:tcBorders>
              <w:top w:val="nil"/>
              <w:left w:val="nil"/>
              <w:bottom w:val="nil"/>
              <w:right w:val="nil"/>
            </w:tcBorders>
          </w:tcPr>
          <w:p w14:paraId="032607A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AF" w14:textId="77777777">
        <w:trPr>
          <w:trHeight w:val="290"/>
        </w:trPr>
        <w:tc>
          <w:tcPr>
            <w:tcW w:w="1003" w:type="dxa"/>
            <w:tcBorders>
              <w:top w:val="nil"/>
              <w:left w:val="nil"/>
              <w:bottom w:val="nil"/>
              <w:right w:val="nil"/>
            </w:tcBorders>
          </w:tcPr>
          <w:p w14:paraId="032607A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7A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A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A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A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A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B7" w14:textId="77777777">
        <w:trPr>
          <w:trHeight w:val="290"/>
        </w:trPr>
        <w:tc>
          <w:tcPr>
            <w:tcW w:w="1003" w:type="dxa"/>
            <w:tcBorders>
              <w:top w:val="nil"/>
              <w:left w:val="nil"/>
              <w:bottom w:val="nil"/>
              <w:right w:val="nil"/>
            </w:tcBorders>
          </w:tcPr>
          <w:p w14:paraId="032607B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7B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B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B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B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B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BF" w14:textId="77777777">
        <w:trPr>
          <w:trHeight w:val="290"/>
        </w:trPr>
        <w:tc>
          <w:tcPr>
            <w:tcW w:w="1003" w:type="dxa"/>
            <w:tcBorders>
              <w:top w:val="nil"/>
              <w:left w:val="nil"/>
              <w:bottom w:val="nil"/>
              <w:right w:val="nil"/>
            </w:tcBorders>
          </w:tcPr>
          <w:p w14:paraId="032607B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7B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B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B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B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B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C7" w14:textId="77777777">
        <w:trPr>
          <w:trHeight w:val="290"/>
        </w:trPr>
        <w:tc>
          <w:tcPr>
            <w:tcW w:w="1003" w:type="dxa"/>
            <w:tcBorders>
              <w:top w:val="nil"/>
              <w:left w:val="nil"/>
              <w:bottom w:val="nil"/>
              <w:right w:val="nil"/>
            </w:tcBorders>
          </w:tcPr>
          <w:p w14:paraId="032607C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7C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C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C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7C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C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C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CF" w14:textId="77777777">
        <w:trPr>
          <w:trHeight w:val="290"/>
        </w:trPr>
        <w:tc>
          <w:tcPr>
            <w:tcW w:w="1003" w:type="dxa"/>
            <w:tcBorders>
              <w:top w:val="nil"/>
              <w:left w:val="nil"/>
              <w:bottom w:val="nil"/>
              <w:right w:val="nil"/>
            </w:tcBorders>
          </w:tcPr>
          <w:p w14:paraId="032607C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7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C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C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C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C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C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D7" w14:textId="77777777">
        <w:trPr>
          <w:trHeight w:val="290"/>
        </w:trPr>
        <w:tc>
          <w:tcPr>
            <w:tcW w:w="1003" w:type="dxa"/>
            <w:tcBorders>
              <w:top w:val="nil"/>
              <w:left w:val="nil"/>
              <w:bottom w:val="nil"/>
              <w:right w:val="nil"/>
            </w:tcBorders>
          </w:tcPr>
          <w:p w14:paraId="032607D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7D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D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D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D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D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D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DF" w14:textId="77777777">
        <w:trPr>
          <w:trHeight w:val="290"/>
        </w:trPr>
        <w:tc>
          <w:tcPr>
            <w:tcW w:w="1003" w:type="dxa"/>
            <w:tcBorders>
              <w:top w:val="nil"/>
              <w:left w:val="nil"/>
              <w:bottom w:val="nil"/>
              <w:right w:val="nil"/>
            </w:tcBorders>
          </w:tcPr>
          <w:p w14:paraId="032607D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7D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D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D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D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D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D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E6" w14:textId="77777777">
        <w:trPr>
          <w:trHeight w:val="290"/>
        </w:trPr>
        <w:tc>
          <w:tcPr>
            <w:tcW w:w="2006" w:type="dxa"/>
            <w:gridSpan w:val="2"/>
            <w:tcBorders>
              <w:top w:val="nil"/>
              <w:left w:val="nil"/>
              <w:bottom w:val="nil"/>
              <w:right w:val="nil"/>
            </w:tcBorders>
          </w:tcPr>
          <w:p w14:paraId="032607E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7E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E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7E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E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E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EE" w14:textId="77777777">
        <w:trPr>
          <w:trHeight w:val="290"/>
        </w:trPr>
        <w:tc>
          <w:tcPr>
            <w:tcW w:w="1003" w:type="dxa"/>
            <w:tcBorders>
              <w:top w:val="nil"/>
              <w:left w:val="nil"/>
              <w:bottom w:val="nil"/>
              <w:right w:val="nil"/>
            </w:tcBorders>
          </w:tcPr>
          <w:p w14:paraId="032607E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E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E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E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E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E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E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F2" w14:textId="77777777">
        <w:trPr>
          <w:trHeight w:val="290"/>
        </w:trPr>
        <w:tc>
          <w:tcPr>
            <w:tcW w:w="1003" w:type="dxa"/>
            <w:tcBorders>
              <w:top w:val="nil"/>
              <w:left w:val="nil"/>
              <w:bottom w:val="nil"/>
              <w:right w:val="nil"/>
            </w:tcBorders>
          </w:tcPr>
          <w:p w14:paraId="032607E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7F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20 ως έχει   ΔΕΚΤΟ ΚΑΤΑ ΠΛΕΙΟΨΗΦΙΑ</w:t>
            </w:r>
          </w:p>
        </w:tc>
        <w:tc>
          <w:tcPr>
            <w:tcW w:w="1003" w:type="dxa"/>
            <w:tcBorders>
              <w:top w:val="nil"/>
              <w:left w:val="nil"/>
              <w:bottom w:val="nil"/>
              <w:right w:val="nil"/>
            </w:tcBorders>
          </w:tcPr>
          <w:p w14:paraId="032607F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7FA" w14:textId="77777777">
        <w:trPr>
          <w:trHeight w:val="290"/>
        </w:trPr>
        <w:tc>
          <w:tcPr>
            <w:tcW w:w="1003" w:type="dxa"/>
            <w:tcBorders>
              <w:top w:val="nil"/>
              <w:left w:val="nil"/>
              <w:bottom w:val="nil"/>
              <w:right w:val="nil"/>
            </w:tcBorders>
          </w:tcPr>
          <w:p w14:paraId="032607F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7F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F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F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F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F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F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02" w14:textId="77777777">
        <w:trPr>
          <w:trHeight w:val="290"/>
        </w:trPr>
        <w:tc>
          <w:tcPr>
            <w:tcW w:w="1003" w:type="dxa"/>
            <w:tcBorders>
              <w:top w:val="nil"/>
              <w:left w:val="nil"/>
              <w:bottom w:val="nil"/>
              <w:right w:val="nil"/>
            </w:tcBorders>
          </w:tcPr>
          <w:p w14:paraId="032607F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7F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7F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7F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7F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0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0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0A" w14:textId="77777777">
        <w:trPr>
          <w:trHeight w:val="290"/>
        </w:trPr>
        <w:tc>
          <w:tcPr>
            <w:tcW w:w="1003" w:type="dxa"/>
            <w:tcBorders>
              <w:top w:val="nil"/>
              <w:left w:val="nil"/>
              <w:bottom w:val="nil"/>
              <w:right w:val="nil"/>
            </w:tcBorders>
          </w:tcPr>
          <w:p w14:paraId="0326080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80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0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0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0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0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0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12" w14:textId="77777777">
        <w:trPr>
          <w:trHeight w:val="290"/>
        </w:trPr>
        <w:tc>
          <w:tcPr>
            <w:tcW w:w="1003" w:type="dxa"/>
            <w:tcBorders>
              <w:top w:val="nil"/>
              <w:left w:val="nil"/>
              <w:bottom w:val="nil"/>
              <w:right w:val="nil"/>
            </w:tcBorders>
          </w:tcPr>
          <w:p w14:paraId="0326080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80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0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0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80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1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1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1A" w14:textId="77777777">
        <w:trPr>
          <w:trHeight w:val="290"/>
        </w:trPr>
        <w:tc>
          <w:tcPr>
            <w:tcW w:w="1003" w:type="dxa"/>
            <w:tcBorders>
              <w:top w:val="nil"/>
              <w:left w:val="nil"/>
              <w:bottom w:val="nil"/>
              <w:right w:val="nil"/>
            </w:tcBorders>
          </w:tcPr>
          <w:p w14:paraId="0326081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8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1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1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1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1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1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22" w14:textId="77777777">
        <w:trPr>
          <w:trHeight w:val="290"/>
        </w:trPr>
        <w:tc>
          <w:tcPr>
            <w:tcW w:w="1003" w:type="dxa"/>
            <w:tcBorders>
              <w:top w:val="nil"/>
              <w:left w:val="nil"/>
              <w:bottom w:val="nil"/>
              <w:right w:val="nil"/>
            </w:tcBorders>
          </w:tcPr>
          <w:p w14:paraId="0326081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81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1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1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1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2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2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2A" w14:textId="77777777">
        <w:trPr>
          <w:trHeight w:val="290"/>
        </w:trPr>
        <w:tc>
          <w:tcPr>
            <w:tcW w:w="1003" w:type="dxa"/>
            <w:tcBorders>
              <w:top w:val="nil"/>
              <w:left w:val="nil"/>
              <w:bottom w:val="nil"/>
              <w:right w:val="nil"/>
            </w:tcBorders>
          </w:tcPr>
          <w:p w14:paraId="0326082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82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2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2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2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2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2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31" w14:textId="77777777">
        <w:trPr>
          <w:trHeight w:val="290"/>
        </w:trPr>
        <w:tc>
          <w:tcPr>
            <w:tcW w:w="2006" w:type="dxa"/>
            <w:gridSpan w:val="2"/>
            <w:tcBorders>
              <w:top w:val="nil"/>
              <w:left w:val="nil"/>
              <w:bottom w:val="nil"/>
              <w:right w:val="nil"/>
            </w:tcBorders>
          </w:tcPr>
          <w:p w14:paraId="0326082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82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2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82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2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3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39" w14:textId="77777777">
        <w:trPr>
          <w:trHeight w:val="290"/>
        </w:trPr>
        <w:tc>
          <w:tcPr>
            <w:tcW w:w="1003" w:type="dxa"/>
            <w:tcBorders>
              <w:top w:val="nil"/>
              <w:left w:val="nil"/>
              <w:bottom w:val="nil"/>
              <w:right w:val="nil"/>
            </w:tcBorders>
          </w:tcPr>
          <w:p w14:paraId="0326083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3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3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3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3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3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3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3D" w14:textId="77777777">
        <w:trPr>
          <w:trHeight w:val="290"/>
        </w:trPr>
        <w:tc>
          <w:tcPr>
            <w:tcW w:w="1003" w:type="dxa"/>
            <w:tcBorders>
              <w:top w:val="nil"/>
              <w:left w:val="nil"/>
              <w:bottom w:val="nil"/>
              <w:right w:val="nil"/>
            </w:tcBorders>
          </w:tcPr>
          <w:p w14:paraId="0326083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83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21 ως έχει   ΔΕΚΤΟ ΚΑΤΑ ΠΛΕΙΟΨΗΦΙΑ</w:t>
            </w:r>
          </w:p>
        </w:tc>
        <w:tc>
          <w:tcPr>
            <w:tcW w:w="1003" w:type="dxa"/>
            <w:tcBorders>
              <w:top w:val="nil"/>
              <w:left w:val="nil"/>
              <w:bottom w:val="nil"/>
              <w:right w:val="nil"/>
            </w:tcBorders>
          </w:tcPr>
          <w:p w14:paraId="0326083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45" w14:textId="77777777">
        <w:trPr>
          <w:trHeight w:val="290"/>
        </w:trPr>
        <w:tc>
          <w:tcPr>
            <w:tcW w:w="1003" w:type="dxa"/>
            <w:tcBorders>
              <w:top w:val="nil"/>
              <w:left w:val="nil"/>
              <w:bottom w:val="nil"/>
              <w:right w:val="nil"/>
            </w:tcBorders>
          </w:tcPr>
          <w:p w14:paraId="0326083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83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4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4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4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4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4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4D" w14:textId="77777777">
        <w:trPr>
          <w:trHeight w:val="290"/>
        </w:trPr>
        <w:tc>
          <w:tcPr>
            <w:tcW w:w="1003" w:type="dxa"/>
            <w:tcBorders>
              <w:top w:val="nil"/>
              <w:left w:val="nil"/>
              <w:bottom w:val="nil"/>
              <w:right w:val="nil"/>
            </w:tcBorders>
          </w:tcPr>
          <w:p w14:paraId="0326084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84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4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4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4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4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4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55" w14:textId="77777777">
        <w:trPr>
          <w:trHeight w:val="290"/>
        </w:trPr>
        <w:tc>
          <w:tcPr>
            <w:tcW w:w="1003" w:type="dxa"/>
            <w:tcBorders>
              <w:top w:val="nil"/>
              <w:left w:val="nil"/>
              <w:bottom w:val="nil"/>
              <w:right w:val="nil"/>
            </w:tcBorders>
          </w:tcPr>
          <w:p w14:paraId="0326084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84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5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5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5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5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5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5D" w14:textId="77777777">
        <w:trPr>
          <w:trHeight w:val="290"/>
        </w:trPr>
        <w:tc>
          <w:tcPr>
            <w:tcW w:w="1003" w:type="dxa"/>
            <w:tcBorders>
              <w:top w:val="nil"/>
              <w:left w:val="nil"/>
              <w:bottom w:val="nil"/>
              <w:right w:val="nil"/>
            </w:tcBorders>
          </w:tcPr>
          <w:p w14:paraId="0326085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85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5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5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85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5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5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65" w14:textId="77777777">
        <w:trPr>
          <w:trHeight w:val="290"/>
        </w:trPr>
        <w:tc>
          <w:tcPr>
            <w:tcW w:w="1003" w:type="dxa"/>
            <w:tcBorders>
              <w:top w:val="nil"/>
              <w:left w:val="nil"/>
              <w:bottom w:val="nil"/>
              <w:right w:val="nil"/>
            </w:tcBorders>
          </w:tcPr>
          <w:p w14:paraId="0326085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85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6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6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6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6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6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6D" w14:textId="77777777">
        <w:trPr>
          <w:trHeight w:val="290"/>
        </w:trPr>
        <w:tc>
          <w:tcPr>
            <w:tcW w:w="1003" w:type="dxa"/>
            <w:tcBorders>
              <w:top w:val="nil"/>
              <w:left w:val="nil"/>
              <w:bottom w:val="nil"/>
              <w:right w:val="nil"/>
            </w:tcBorders>
          </w:tcPr>
          <w:p w14:paraId="0326086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86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6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6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6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6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6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75" w14:textId="77777777">
        <w:trPr>
          <w:trHeight w:val="290"/>
        </w:trPr>
        <w:tc>
          <w:tcPr>
            <w:tcW w:w="1003" w:type="dxa"/>
            <w:tcBorders>
              <w:top w:val="nil"/>
              <w:left w:val="nil"/>
              <w:bottom w:val="nil"/>
              <w:right w:val="nil"/>
            </w:tcBorders>
          </w:tcPr>
          <w:p w14:paraId="0326086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86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7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7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7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7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7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7C" w14:textId="77777777">
        <w:trPr>
          <w:trHeight w:val="290"/>
        </w:trPr>
        <w:tc>
          <w:tcPr>
            <w:tcW w:w="2006" w:type="dxa"/>
            <w:gridSpan w:val="2"/>
            <w:tcBorders>
              <w:top w:val="nil"/>
              <w:left w:val="nil"/>
              <w:bottom w:val="nil"/>
              <w:right w:val="nil"/>
            </w:tcBorders>
          </w:tcPr>
          <w:p w14:paraId="0326087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87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7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87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7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7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84" w14:textId="77777777">
        <w:trPr>
          <w:trHeight w:val="290"/>
        </w:trPr>
        <w:tc>
          <w:tcPr>
            <w:tcW w:w="1003" w:type="dxa"/>
            <w:tcBorders>
              <w:top w:val="nil"/>
              <w:left w:val="nil"/>
              <w:bottom w:val="nil"/>
              <w:right w:val="nil"/>
            </w:tcBorders>
          </w:tcPr>
          <w:p w14:paraId="0326087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7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7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8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8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8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8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88" w14:textId="77777777">
        <w:trPr>
          <w:trHeight w:val="290"/>
        </w:trPr>
        <w:tc>
          <w:tcPr>
            <w:tcW w:w="1003" w:type="dxa"/>
            <w:tcBorders>
              <w:top w:val="nil"/>
              <w:left w:val="nil"/>
              <w:bottom w:val="nil"/>
              <w:right w:val="nil"/>
            </w:tcBorders>
          </w:tcPr>
          <w:p w14:paraId="0326088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88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22 ως έχει   ΔΕΚΤΟ ΚΑΤΑ ΠΛΕΙΟΨΗΦΙΑ</w:t>
            </w:r>
          </w:p>
        </w:tc>
        <w:tc>
          <w:tcPr>
            <w:tcW w:w="1003" w:type="dxa"/>
            <w:tcBorders>
              <w:top w:val="nil"/>
              <w:left w:val="nil"/>
              <w:bottom w:val="nil"/>
              <w:right w:val="nil"/>
            </w:tcBorders>
          </w:tcPr>
          <w:p w14:paraId="0326088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90" w14:textId="77777777">
        <w:trPr>
          <w:trHeight w:val="290"/>
        </w:trPr>
        <w:tc>
          <w:tcPr>
            <w:tcW w:w="1003" w:type="dxa"/>
            <w:tcBorders>
              <w:top w:val="nil"/>
              <w:left w:val="nil"/>
              <w:bottom w:val="nil"/>
              <w:right w:val="nil"/>
            </w:tcBorders>
          </w:tcPr>
          <w:p w14:paraId="0326088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88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8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8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8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8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8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98" w14:textId="77777777">
        <w:trPr>
          <w:trHeight w:val="290"/>
        </w:trPr>
        <w:tc>
          <w:tcPr>
            <w:tcW w:w="1003" w:type="dxa"/>
            <w:tcBorders>
              <w:top w:val="nil"/>
              <w:left w:val="nil"/>
              <w:bottom w:val="nil"/>
              <w:right w:val="nil"/>
            </w:tcBorders>
          </w:tcPr>
          <w:p w14:paraId="0326089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89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9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9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9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9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9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A0" w14:textId="77777777">
        <w:trPr>
          <w:trHeight w:val="290"/>
        </w:trPr>
        <w:tc>
          <w:tcPr>
            <w:tcW w:w="1003" w:type="dxa"/>
            <w:tcBorders>
              <w:top w:val="nil"/>
              <w:left w:val="nil"/>
              <w:bottom w:val="nil"/>
              <w:right w:val="nil"/>
            </w:tcBorders>
          </w:tcPr>
          <w:p w14:paraId="0326089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89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9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9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9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9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9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A8" w14:textId="77777777">
        <w:trPr>
          <w:trHeight w:val="290"/>
        </w:trPr>
        <w:tc>
          <w:tcPr>
            <w:tcW w:w="1003" w:type="dxa"/>
            <w:tcBorders>
              <w:top w:val="nil"/>
              <w:left w:val="nil"/>
              <w:bottom w:val="nil"/>
              <w:right w:val="nil"/>
            </w:tcBorders>
          </w:tcPr>
          <w:p w14:paraId="032608A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8A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A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A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8A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A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A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B0" w14:textId="77777777">
        <w:trPr>
          <w:trHeight w:val="290"/>
        </w:trPr>
        <w:tc>
          <w:tcPr>
            <w:tcW w:w="1003" w:type="dxa"/>
            <w:tcBorders>
              <w:top w:val="nil"/>
              <w:left w:val="nil"/>
              <w:bottom w:val="nil"/>
              <w:right w:val="nil"/>
            </w:tcBorders>
          </w:tcPr>
          <w:p w14:paraId="032608A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8A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A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A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A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A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B8" w14:textId="77777777">
        <w:trPr>
          <w:trHeight w:val="290"/>
        </w:trPr>
        <w:tc>
          <w:tcPr>
            <w:tcW w:w="1003" w:type="dxa"/>
            <w:tcBorders>
              <w:top w:val="nil"/>
              <w:left w:val="nil"/>
              <w:bottom w:val="nil"/>
              <w:right w:val="nil"/>
            </w:tcBorders>
          </w:tcPr>
          <w:p w14:paraId="032608B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8B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B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B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B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B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C0" w14:textId="77777777">
        <w:trPr>
          <w:trHeight w:val="290"/>
        </w:trPr>
        <w:tc>
          <w:tcPr>
            <w:tcW w:w="1003" w:type="dxa"/>
            <w:tcBorders>
              <w:top w:val="nil"/>
              <w:left w:val="nil"/>
              <w:bottom w:val="nil"/>
              <w:right w:val="nil"/>
            </w:tcBorders>
          </w:tcPr>
          <w:p w14:paraId="032608B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8B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B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B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B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B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C7" w14:textId="77777777">
        <w:trPr>
          <w:trHeight w:val="290"/>
        </w:trPr>
        <w:tc>
          <w:tcPr>
            <w:tcW w:w="2006" w:type="dxa"/>
            <w:gridSpan w:val="2"/>
            <w:tcBorders>
              <w:top w:val="nil"/>
              <w:left w:val="nil"/>
              <w:bottom w:val="nil"/>
              <w:right w:val="nil"/>
            </w:tcBorders>
          </w:tcPr>
          <w:p w14:paraId="032608C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8C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C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8C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C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C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CF" w14:textId="77777777">
        <w:trPr>
          <w:trHeight w:val="290"/>
        </w:trPr>
        <w:tc>
          <w:tcPr>
            <w:tcW w:w="1003" w:type="dxa"/>
            <w:tcBorders>
              <w:top w:val="nil"/>
              <w:left w:val="nil"/>
              <w:bottom w:val="nil"/>
              <w:right w:val="nil"/>
            </w:tcBorders>
          </w:tcPr>
          <w:p w14:paraId="032608C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C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C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C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C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C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D3" w14:textId="77777777">
        <w:trPr>
          <w:trHeight w:val="290"/>
        </w:trPr>
        <w:tc>
          <w:tcPr>
            <w:tcW w:w="1003" w:type="dxa"/>
            <w:tcBorders>
              <w:top w:val="nil"/>
              <w:left w:val="nil"/>
              <w:bottom w:val="nil"/>
              <w:right w:val="nil"/>
            </w:tcBorders>
          </w:tcPr>
          <w:p w14:paraId="032608D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8D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23 ως έχει   ΔΕΚΤΟ ΚΑΤΑ ΠΛΕΙΟΨΗΦΙΑ</w:t>
            </w:r>
          </w:p>
        </w:tc>
        <w:tc>
          <w:tcPr>
            <w:tcW w:w="1003" w:type="dxa"/>
            <w:tcBorders>
              <w:top w:val="nil"/>
              <w:left w:val="nil"/>
              <w:bottom w:val="nil"/>
              <w:right w:val="nil"/>
            </w:tcBorders>
          </w:tcPr>
          <w:p w14:paraId="032608D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DB" w14:textId="77777777">
        <w:trPr>
          <w:trHeight w:val="290"/>
        </w:trPr>
        <w:tc>
          <w:tcPr>
            <w:tcW w:w="1003" w:type="dxa"/>
            <w:tcBorders>
              <w:top w:val="nil"/>
              <w:left w:val="nil"/>
              <w:bottom w:val="nil"/>
              <w:right w:val="nil"/>
            </w:tcBorders>
          </w:tcPr>
          <w:p w14:paraId="032608D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8D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D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D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D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D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D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E3" w14:textId="77777777">
        <w:trPr>
          <w:trHeight w:val="290"/>
        </w:trPr>
        <w:tc>
          <w:tcPr>
            <w:tcW w:w="1003" w:type="dxa"/>
            <w:tcBorders>
              <w:top w:val="nil"/>
              <w:left w:val="nil"/>
              <w:bottom w:val="nil"/>
              <w:right w:val="nil"/>
            </w:tcBorders>
          </w:tcPr>
          <w:p w14:paraId="032608D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8D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D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D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E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E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E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EB" w14:textId="77777777">
        <w:trPr>
          <w:trHeight w:val="290"/>
        </w:trPr>
        <w:tc>
          <w:tcPr>
            <w:tcW w:w="1003" w:type="dxa"/>
            <w:tcBorders>
              <w:top w:val="nil"/>
              <w:left w:val="nil"/>
              <w:bottom w:val="nil"/>
              <w:right w:val="nil"/>
            </w:tcBorders>
          </w:tcPr>
          <w:p w14:paraId="032608E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8E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E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E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E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E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E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F3" w14:textId="77777777">
        <w:trPr>
          <w:trHeight w:val="290"/>
        </w:trPr>
        <w:tc>
          <w:tcPr>
            <w:tcW w:w="1003" w:type="dxa"/>
            <w:tcBorders>
              <w:top w:val="nil"/>
              <w:left w:val="nil"/>
              <w:bottom w:val="nil"/>
              <w:right w:val="nil"/>
            </w:tcBorders>
          </w:tcPr>
          <w:p w14:paraId="032608E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8E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E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E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8F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F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F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8FB" w14:textId="77777777">
        <w:trPr>
          <w:trHeight w:val="290"/>
        </w:trPr>
        <w:tc>
          <w:tcPr>
            <w:tcW w:w="1003" w:type="dxa"/>
            <w:tcBorders>
              <w:top w:val="nil"/>
              <w:left w:val="nil"/>
              <w:bottom w:val="nil"/>
              <w:right w:val="nil"/>
            </w:tcBorders>
          </w:tcPr>
          <w:p w14:paraId="032608F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8F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F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F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8F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F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F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03" w14:textId="77777777">
        <w:trPr>
          <w:trHeight w:val="290"/>
        </w:trPr>
        <w:tc>
          <w:tcPr>
            <w:tcW w:w="1003" w:type="dxa"/>
            <w:tcBorders>
              <w:top w:val="nil"/>
              <w:left w:val="nil"/>
              <w:bottom w:val="nil"/>
              <w:right w:val="nil"/>
            </w:tcBorders>
          </w:tcPr>
          <w:p w14:paraId="032608F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8F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8F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8F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0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0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0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0B" w14:textId="77777777">
        <w:trPr>
          <w:trHeight w:val="290"/>
        </w:trPr>
        <w:tc>
          <w:tcPr>
            <w:tcW w:w="1003" w:type="dxa"/>
            <w:tcBorders>
              <w:top w:val="nil"/>
              <w:left w:val="nil"/>
              <w:bottom w:val="nil"/>
              <w:right w:val="nil"/>
            </w:tcBorders>
          </w:tcPr>
          <w:p w14:paraId="0326090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90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0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0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0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0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0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12" w14:textId="77777777">
        <w:trPr>
          <w:trHeight w:val="290"/>
        </w:trPr>
        <w:tc>
          <w:tcPr>
            <w:tcW w:w="2006" w:type="dxa"/>
            <w:gridSpan w:val="2"/>
            <w:tcBorders>
              <w:top w:val="nil"/>
              <w:left w:val="nil"/>
              <w:bottom w:val="nil"/>
              <w:right w:val="nil"/>
            </w:tcBorders>
          </w:tcPr>
          <w:p w14:paraId="0326090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90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0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0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1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1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1A" w14:textId="77777777">
        <w:trPr>
          <w:trHeight w:val="290"/>
        </w:trPr>
        <w:tc>
          <w:tcPr>
            <w:tcW w:w="1003" w:type="dxa"/>
            <w:tcBorders>
              <w:top w:val="nil"/>
              <w:left w:val="nil"/>
              <w:bottom w:val="nil"/>
              <w:right w:val="nil"/>
            </w:tcBorders>
          </w:tcPr>
          <w:p w14:paraId="0326091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1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1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1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1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1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1E" w14:textId="77777777">
        <w:trPr>
          <w:trHeight w:val="290"/>
        </w:trPr>
        <w:tc>
          <w:tcPr>
            <w:tcW w:w="1003" w:type="dxa"/>
            <w:tcBorders>
              <w:top w:val="nil"/>
              <w:left w:val="nil"/>
              <w:bottom w:val="nil"/>
              <w:right w:val="nil"/>
            </w:tcBorders>
          </w:tcPr>
          <w:p w14:paraId="0326091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91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24 ως έχει   ΔΕΚΤΟ ΚΑΤΑ ΠΛΕΙΟΨΗΦΙΑ</w:t>
            </w:r>
          </w:p>
        </w:tc>
        <w:tc>
          <w:tcPr>
            <w:tcW w:w="1003" w:type="dxa"/>
            <w:tcBorders>
              <w:top w:val="nil"/>
              <w:left w:val="nil"/>
              <w:bottom w:val="nil"/>
              <w:right w:val="nil"/>
            </w:tcBorders>
          </w:tcPr>
          <w:p w14:paraId="0326091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26" w14:textId="77777777">
        <w:trPr>
          <w:trHeight w:val="290"/>
        </w:trPr>
        <w:tc>
          <w:tcPr>
            <w:tcW w:w="1003" w:type="dxa"/>
            <w:tcBorders>
              <w:top w:val="nil"/>
              <w:left w:val="nil"/>
              <w:bottom w:val="nil"/>
              <w:right w:val="nil"/>
            </w:tcBorders>
          </w:tcPr>
          <w:p w14:paraId="0326091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92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2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2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2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2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2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2E" w14:textId="77777777">
        <w:trPr>
          <w:trHeight w:val="290"/>
        </w:trPr>
        <w:tc>
          <w:tcPr>
            <w:tcW w:w="1003" w:type="dxa"/>
            <w:tcBorders>
              <w:top w:val="nil"/>
              <w:left w:val="nil"/>
              <w:bottom w:val="nil"/>
              <w:right w:val="nil"/>
            </w:tcBorders>
          </w:tcPr>
          <w:p w14:paraId="0326092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92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2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2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2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2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2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36" w14:textId="77777777">
        <w:trPr>
          <w:trHeight w:val="290"/>
        </w:trPr>
        <w:tc>
          <w:tcPr>
            <w:tcW w:w="1003" w:type="dxa"/>
            <w:tcBorders>
              <w:top w:val="nil"/>
              <w:left w:val="nil"/>
              <w:bottom w:val="nil"/>
              <w:right w:val="nil"/>
            </w:tcBorders>
          </w:tcPr>
          <w:p w14:paraId="0326092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93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3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3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3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3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3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3E" w14:textId="77777777">
        <w:trPr>
          <w:trHeight w:val="290"/>
        </w:trPr>
        <w:tc>
          <w:tcPr>
            <w:tcW w:w="1003" w:type="dxa"/>
            <w:tcBorders>
              <w:top w:val="nil"/>
              <w:left w:val="nil"/>
              <w:bottom w:val="nil"/>
              <w:right w:val="nil"/>
            </w:tcBorders>
          </w:tcPr>
          <w:p w14:paraId="0326093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93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3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3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3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3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3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46" w14:textId="77777777">
        <w:trPr>
          <w:trHeight w:val="290"/>
        </w:trPr>
        <w:tc>
          <w:tcPr>
            <w:tcW w:w="1003" w:type="dxa"/>
            <w:tcBorders>
              <w:top w:val="nil"/>
              <w:left w:val="nil"/>
              <w:bottom w:val="nil"/>
              <w:right w:val="nil"/>
            </w:tcBorders>
          </w:tcPr>
          <w:p w14:paraId="0326093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94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4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4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4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4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4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4E" w14:textId="77777777">
        <w:trPr>
          <w:trHeight w:val="290"/>
        </w:trPr>
        <w:tc>
          <w:tcPr>
            <w:tcW w:w="1003" w:type="dxa"/>
            <w:tcBorders>
              <w:top w:val="nil"/>
              <w:left w:val="nil"/>
              <w:bottom w:val="nil"/>
              <w:right w:val="nil"/>
            </w:tcBorders>
          </w:tcPr>
          <w:p w14:paraId="0326094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94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4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4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4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4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4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56" w14:textId="77777777">
        <w:trPr>
          <w:trHeight w:val="290"/>
        </w:trPr>
        <w:tc>
          <w:tcPr>
            <w:tcW w:w="1003" w:type="dxa"/>
            <w:tcBorders>
              <w:top w:val="nil"/>
              <w:left w:val="nil"/>
              <w:bottom w:val="nil"/>
              <w:right w:val="nil"/>
            </w:tcBorders>
          </w:tcPr>
          <w:p w14:paraId="0326094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95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5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5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5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5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5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5D" w14:textId="77777777">
        <w:trPr>
          <w:trHeight w:val="290"/>
        </w:trPr>
        <w:tc>
          <w:tcPr>
            <w:tcW w:w="2006" w:type="dxa"/>
            <w:gridSpan w:val="2"/>
            <w:tcBorders>
              <w:top w:val="nil"/>
              <w:left w:val="nil"/>
              <w:bottom w:val="nil"/>
              <w:right w:val="nil"/>
            </w:tcBorders>
          </w:tcPr>
          <w:p w14:paraId="0326095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95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5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5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5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5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65" w14:textId="77777777">
        <w:trPr>
          <w:trHeight w:val="290"/>
        </w:trPr>
        <w:tc>
          <w:tcPr>
            <w:tcW w:w="1003" w:type="dxa"/>
            <w:tcBorders>
              <w:top w:val="nil"/>
              <w:left w:val="nil"/>
              <w:bottom w:val="nil"/>
              <w:right w:val="nil"/>
            </w:tcBorders>
          </w:tcPr>
          <w:p w14:paraId="0326095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5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6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6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6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6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6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69" w14:textId="77777777">
        <w:trPr>
          <w:trHeight w:val="290"/>
        </w:trPr>
        <w:tc>
          <w:tcPr>
            <w:tcW w:w="1003" w:type="dxa"/>
            <w:tcBorders>
              <w:top w:val="nil"/>
              <w:left w:val="nil"/>
              <w:bottom w:val="nil"/>
              <w:right w:val="nil"/>
            </w:tcBorders>
          </w:tcPr>
          <w:p w14:paraId="0326096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96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25 ως έχει   ΔΕΚΤΟ ΚΑΤΑ ΠΛΕΙΟΨΗΦΙΑ</w:t>
            </w:r>
          </w:p>
        </w:tc>
        <w:tc>
          <w:tcPr>
            <w:tcW w:w="1003" w:type="dxa"/>
            <w:tcBorders>
              <w:top w:val="nil"/>
              <w:left w:val="nil"/>
              <w:bottom w:val="nil"/>
              <w:right w:val="nil"/>
            </w:tcBorders>
          </w:tcPr>
          <w:p w14:paraId="0326096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71" w14:textId="77777777">
        <w:trPr>
          <w:trHeight w:val="290"/>
        </w:trPr>
        <w:tc>
          <w:tcPr>
            <w:tcW w:w="1003" w:type="dxa"/>
            <w:tcBorders>
              <w:top w:val="nil"/>
              <w:left w:val="nil"/>
              <w:bottom w:val="nil"/>
              <w:right w:val="nil"/>
            </w:tcBorders>
          </w:tcPr>
          <w:p w14:paraId="0326096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96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6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6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6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6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7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79" w14:textId="77777777">
        <w:trPr>
          <w:trHeight w:val="290"/>
        </w:trPr>
        <w:tc>
          <w:tcPr>
            <w:tcW w:w="1003" w:type="dxa"/>
            <w:tcBorders>
              <w:top w:val="nil"/>
              <w:left w:val="nil"/>
              <w:bottom w:val="nil"/>
              <w:right w:val="nil"/>
            </w:tcBorders>
          </w:tcPr>
          <w:p w14:paraId="0326097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97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7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7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7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7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7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81" w14:textId="77777777">
        <w:trPr>
          <w:trHeight w:val="290"/>
        </w:trPr>
        <w:tc>
          <w:tcPr>
            <w:tcW w:w="1003" w:type="dxa"/>
            <w:tcBorders>
              <w:top w:val="nil"/>
              <w:left w:val="nil"/>
              <w:bottom w:val="nil"/>
              <w:right w:val="nil"/>
            </w:tcBorders>
          </w:tcPr>
          <w:p w14:paraId="0326097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97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7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7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7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7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8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89" w14:textId="77777777">
        <w:trPr>
          <w:trHeight w:val="290"/>
        </w:trPr>
        <w:tc>
          <w:tcPr>
            <w:tcW w:w="1003" w:type="dxa"/>
            <w:tcBorders>
              <w:top w:val="nil"/>
              <w:left w:val="nil"/>
              <w:bottom w:val="nil"/>
              <w:right w:val="nil"/>
            </w:tcBorders>
          </w:tcPr>
          <w:p w14:paraId="0326098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98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8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8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8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8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8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91" w14:textId="77777777">
        <w:trPr>
          <w:trHeight w:val="290"/>
        </w:trPr>
        <w:tc>
          <w:tcPr>
            <w:tcW w:w="1003" w:type="dxa"/>
            <w:tcBorders>
              <w:top w:val="nil"/>
              <w:left w:val="nil"/>
              <w:bottom w:val="nil"/>
              <w:right w:val="nil"/>
            </w:tcBorders>
          </w:tcPr>
          <w:p w14:paraId="0326098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98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8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8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98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8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9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99" w14:textId="77777777">
        <w:trPr>
          <w:trHeight w:val="290"/>
        </w:trPr>
        <w:tc>
          <w:tcPr>
            <w:tcW w:w="1003" w:type="dxa"/>
            <w:tcBorders>
              <w:top w:val="nil"/>
              <w:left w:val="nil"/>
              <w:bottom w:val="nil"/>
              <w:right w:val="nil"/>
            </w:tcBorders>
          </w:tcPr>
          <w:p w14:paraId="0326099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99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9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9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9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9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9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A1" w14:textId="77777777">
        <w:trPr>
          <w:trHeight w:val="290"/>
        </w:trPr>
        <w:tc>
          <w:tcPr>
            <w:tcW w:w="1003" w:type="dxa"/>
            <w:tcBorders>
              <w:top w:val="nil"/>
              <w:left w:val="nil"/>
              <w:bottom w:val="nil"/>
              <w:right w:val="nil"/>
            </w:tcBorders>
          </w:tcPr>
          <w:p w14:paraId="0326099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99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9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9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9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9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A8" w14:textId="77777777">
        <w:trPr>
          <w:trHeight w:val="290"/>
        </w:trPr>
        <w:tc>
          <w:tcPr>
            <w:tcW w:w="2006" w:type="dxa"/>
            <w:gridSpan w:val="2"/>
            <w:tcBorders>
              <w:top w:val="nil"/>
              <w:left w:val="nil"/>
              <w:bottom w:val="nil"/>
              <w:right w:val="nil"/>
            </w:tcBorders>
          </w:tcPr>
          <w:p w14:paraId="032609A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9A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A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B0" w14:textId="77777777">
        <w:trPr>
          <w:trHeight w:val="290"/>
        </w:trPr>
        <w:tc>
          <w:tcPr>
            <w:tcW w:w="1003" w:type="dxa"/>
            <w:tcBorders>
              <w:top w:val="nil"/>
              <w:left w:val="nil"/>
              <w:bottom w:val="nil"/>
              <w:right w:val="nil"/>
            </w:tcBorders>
          </w:tcPr>
          <w:p w14:paraId="032609A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A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A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B4" w14:textId="77777777">
        <w:trPr>
          <w:trHeight w:val="290"/>
        </w:trPr>
        <w:tc>
          <w:tcPr>
            <w:tcW w:w="1003" w:type="dxa"/>
            <w:tcBorders>
              <w:top w:val="nil"/>
              <w:left w:val="nil"/>
              <w:bottom w:val="nil"/>
              <w:right w:val="nil"/>
            </w:tcBorders>
          </w:tcPr>
          <w:p w14:paraId="032609B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9B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26 ως έχει   ΔΕΚΤΟ ΚΑΤΑ ΠΛΕΙΟΨΗΦΙΑ</w:t>
            </w:r>
          </w:p>
        </w:tc>
        <w:tc>
          <w:tcPr>
            <w:tcW w:w="1003" w:type="dxa"/>
            <w:tcBorders>
              <w:top w:val="nil"/>
              <w:left w:val="nil"/>
              <w:bottom w:val="nil"/>
              <w:right w:val="nil"/>
            </w:tcBorders>
          </w:tcPr>
          <w:p w14:paraId="032609B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BC" w14:textId="77777777">
        <w:trPr>
          <w:trHeight w:val="290"/>
        </w:trPr>
        <w:tc>
          <w:tcPr>
            <w:tcW w:w="1003" w:type="dxa"/>
            <w:tcBorders>
              <w:top w:val="nil"/>
              <w:left w:val="nil"/>
              <w:bottom w:val="nil"/>
              <w:right w:val="nil"/>
            </w:tcBorders>
          </w:tcPr>
          <w:p w14:paraId="032609B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9B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B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B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B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B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B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C4" w14:textId="77777777">
        <w:trPr>
          <w:trHeight w:val="290"/>
        </w:trPr>
        <w:tc>
          <w:tcPr>
            <w:tcW w:w="1003" w:type="dxa"/>
            <w:tcBorders>
              <w:top w:val="nil"/>
              <w:left w:val="nil"/>
              <w:bottom w:val="nil"/>
              <w:right w:val="nil"/>
            </w:tcBorders>
          </w:tcPr>
          <w:p w14:paraId="032609B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9B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B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C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9C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C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C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CC" w14:textId="77777777">
        <w:trPr>
          <w:trHeight w:val="290"/>
        </w:trPr>
        <w:tc>
          <w:tcPr>
            <w:tcW w:w="1003" w:type="dxa"/>
            <w:tcBorders>
              <w:top w:val="nil"/>
              <w:left w:val="nil"/>
              <w:bottom w:val="nil"/>
              <w:right w:val="nil"/>
            </w:tcBorders>
          </w:tcPr>
          <w:p w14:paraId="032609C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9C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C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C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C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C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D4" w14:textId="77777777">
        <w:trPr>
          <w:trHeight w:val="290"/>
        </w:trPr>
        <w:tc>
          <w:tcPr>
            <w:tcW w:w="1003" w:type="dxa"/>
            <w:tcBorders>
              <w:top w:val="nil"/>
              <w:left w:val="nil"/>
              <w:bottom w:val="nil"/>
              <w:right w:val="nil"/>
            </w:tcBorders>
          </w:tcPr>
          <w:p w14:paraId="032609C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9C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C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D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D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D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D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DC" w14:textId="77777777">
        <w:trPr>
          <w:trHeight w:val="290"/>
        </w:trPr>
        <w:tc>
          <w:tcPr>
            <w:tcW w:w="1003" w:type="dxa"/>
            <w:tcBorders>
              <w:top w:val="nil"/>
              <w:left w:val="nil"/>
              <w:bottom w:val="nil"/>
              <w:right w:val="nil"/>
            </w:tcBorders>
          </w:tcPr>
          <w:p w14:paraId="032609D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9D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D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D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D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D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D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E4" w14:textId="77777777">
        <w:trPr>
          <w:trHeight w:val="290"/>
        </w:trPr>
        <w:tc>
          <w:tcPr>
            <w:tcW w:w="1003" w:type="dxa"/>
            <w:tcBorders>
              <w:top w:val="nil"/>
              <w:left w:val="nil"/>
              <w:bottom w:val="nil"/>
              <w:right w:val="nil"/>
            </w:tcBorders>
          </w:tcPr>
          <w:p w14:paraId="032609D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9D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D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E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E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E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E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EC" w14:textId="77777777">
        <w:trPr>
          <w:trHeight w:val="290"/>
        </w:trPr>
        <w:tc>
          <w:tcPr>
            <w:tcW w:w="1003" w:type="dxa"/>
            <w:tcBorders>
              <w:top w:val="nil"/>
              <w:left w:val="nil"/>
              <w:bottom w:val="nil"/>
              <w:right w:val="nil"/>
            </w:tcBorders>
          </w:tcPr>
          <w:p w14:paraId="032609E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9E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E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E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9E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E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E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F3" w14:textId="77777777">
        <w:trPr>
          <w:trHeight w:val="290"/>
        </w:trPr>
        <w:tc>
          <w:tcPr>
            <w:tcW w:w="2006" w:type="dxa"/>
            <w:gridSpan w:val="2"/>
            <w:tcBorders>
              <w:top w:val="nil"/>
              <w:left w:val="nil"/>
              <w:bottom w:val="nil"/>
              <w:right w:val="nil"/>
            </w:tcBorders>
          </w:tcPr>
          <w:p w14:paraId="032609E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9E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E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9F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F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F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FB" w14:textId="77777777">
        <w:trPr>
          <w:trHeight w:val="290"/>
        </w:trPr>
        <w:tc>
          <w:tcPr>
            <w:tcW w:w="1003" w:type="dxa"/>
            <w:tcBorders>
              <w:top w:val="nil"/>
              <w:left w:val="nil"/>
              <w:bottom w:val="nil"/>
              <w:right w:val="nil"/>
            </w:tcBorders>
          </w:tcPr>
          <w:p w14:paraId="032609F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F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9F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F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F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F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9F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9FF" w14:textId="77777777">
        <w:trPr>
          <w:trHeight w:val="290"/>
        </w:trPr>
        <w:tc>
          <w:tcPr>
            <w:tcW w:w="1003" w:type="dxa"/>
            <w:tcBorders>
              <w:top w:val="nil"/>
              <w:left w:val="nil"/>
              <w:bottom w:val="nil"/>
              <w:right w:val="nil"/>
            </w:tcBorders>
          </w:tcPr>
          <w:p w14:paraId="032609F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9F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Άρθρο 27 ως έχει   ΔΕΚΤΟ ΚΑΤΑ ΠΛΕΙΟΨΗΦΙΑ</w:t>
            </w:r>
          </w:p>
        </w:tc>
        <w:tc>
          <w:tcPr>
            <w:tcW w:w="1003" w:type="dxa"/>
            <w:tcBorders>
              <w:top w:val="nil"/>
              <w:left w:val="nil"/>
              <w:bottom w:val="nil"/>
              <w:right w:val="nil"/>
            </w:tcBorders>
          </w:tcPr>
          <w:p w14:paraId="032609F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07" w14:textId="77777777">
        <w:trPr>
          <w:trHeight w:val="290"/>
        </w:trPr>
        <w:tc>
          <w:tcPr>
            <w:tcW w:w="1003" w:type="dxa"/>
            <w:tcBorders>
              <w:top w:val="nil"/>
              <w:left w:val="nil"/>
              <w:bottom w:val="nil"/>
              <w:right w:val="nil"/>
            </w:tcBorders>
          </w:tcPr>
          <w:p w14:paraId="03260A0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A0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0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0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0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0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0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0F" w14:textId="77777777">
        <w:trPr>
          <w:trHeight w:val="290"/>
        </w:trPr>
        <w:tc>
          <w:tcPr>
            <w:tcW w:w="1003" w:type="dxa"/>
            <w:tcBorders>
              <w:top w:val="nil"/>
              <w:left w:val="nil"/>
              <w:bottom w:val="nil"/>
              <w:right w:val="nil"/>
            </w:tcBorders>
          </w:tcPr>
          <w:p w14:paraId="03260A0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A0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0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0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0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0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0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17" w14:textId="77777777">
        <w:trPr>
          <w:trHeight w:val="290"/>
        </w:trPr>
        <w:tc>
          <w:tcPr>
            <w:tcW w:w="1003" w:type="dxa"/>
            <w:tcBorders>
              <w:top w:val="nil"/>
              <w:left w:val="nil"/>
              <w:bottom w:val="nil"/>
              <w:right w:val="nil"/>
            </w:tcBorders>
          </w:tcPr>
          <w:p w14:paraId="03260A1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A1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1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1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1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1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1F" w14:textId="77777777">
        <w:trPr>
          <w:trHeight w:val="290"/>
        </w:trPr>
        <w:tc>
          <w:tcPr>
            <w:tcW w:w="1003" w:type="dxa"/>
            <w:tcBorders>
              <w:top w:val="nil"/>
              <w:left w:val="nil"/>
              <w:bottom w:val="nil"/>
              <w:right w:val="nil"/>
            </w:tcBorders>
          </w:tcPr>
          <w:p w14:paraId="03260A1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A1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1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1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1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1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1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27" w14:textId="77777777">
        <w:trPr>
          <w:trHeight w:val="290"/>
        </w:trPr>
        <w:tc>
          <w:tcPr>
            <w:tcW w:w="1003" w:type="dxa"/>
            <w:tcBorders>
              <w:top w:val="nil"/>
              <w:left w:val="nil"/>
              <w:bottom w:val="nil"/>
              <w:right w:val="nil"/>
            </w:tcBorders>
          </w:tcPr>
          <w:p w14:paraId="03260A2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A2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2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2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A2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2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2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2F" w14:textId="77777777">
        <w:trPr>
          <w:trHeight w:val="290"/>
        </w:trPr>
        <w:tc>
          <w:tcPr>
            <w:tcW w:w="1003" w:type="dxa"/>
            <w:tcBorders>
              <w:top w:val="nil"/>
              <w:left w:val="nil"/>
              <w:bottom w:val="nil"/>
              <w:right w:val="nil"/>
            </w:tcBorders>
          </w:tcPr>
          <w:p w14:paraId="03260A2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A2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2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2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2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2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2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37" w14:textId="77777777">
        <w:trPr>
          <w:trHeight w:val="290"/>
        </w:trPr>
        <w:tc>
          <w:tcPr>
            <w:tcW w:w="1003" w:type="dxa"/>
            <w:tcBorders>
              <w:top w:val="nil"/>
              <w:left w:val="nil"/>
              <w:bottom w:val="nil"/>
              <w:right w:val="nil"/>
            </w:tcBorders>
          </w:tcPr>
          <w:p w14:paraId="03260A3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A3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3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3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3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3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3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3E" w14:textId="77777777">
        <w:trPr>
          <w:trHeight w:val="290"/>
        </w:trPr>
        <w:tc>
          <w:tcPr>
            <w:tcW w:w="2006" w:type="dxa"/>
            <w:gridSpan w:val="2"/>
            <w:tcBorders>
              <w:top w:val="nil"/>
              <w:left w:val="nil"/>
              <w:bottom w:val="nil"/>
              <w:right w:val="nil"/>
            </w:tcBorders>
          </w:tcPr>
          <w:p w14:paraId="03260A3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A3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3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3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3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3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46" w14:textId="77777777">
        <w:trPr>
          <w:trHeight w:val="290"/>
        </w:trPr>
        <w:tc>
          <w:tcPr>
            <w:tcW w:w="1003" w:type="dxa"/>
            <w:tcBorders>
              <w:top w:val="nil"/>
              <w:left w:val="nil"/>
              <w:bottom w:val="nil"/>
              <w:right w:val="nil"/>
            </w:tcBorders>
          </w:tcPr>
          <w:p w14:paraId="03260A3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4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4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4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4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4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4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49" w14:textId="77777777">
        <w:trPr>
          <w:trHeight w:val="290"/>
        </w:trPr>
        <w:tc>
          <w:tcPr>
            <w:tcW w:w="1003" w:type="dxa"/>
            <w:tcBorders>
              <w:top w:val="nil"/>
              <w:left w:val="nil"/>
              <w:bottom w:val="nil"/>
              <w:right w:val="nil"/>
            </w:tcBorders>
          </w:tcPr>
          <w:p w14:paraId="03260A4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6019" w:type="dxa"/>
            <w:gridSpan w:val="6"/>
            <w:tcBorders>
              <w:top w:val="nil"/>
              <w:left w:val="nil"/>
              <w:bottom w:val="nil"/>
              <w:right w:val="nil"/>
            </w:tcBorders>
          </w:tcPr>
          <w:p w14:paraId="03260A4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Τροπολογία 1569/109 ως έχει   ΔΕΚΤΟ ΚΑΤΑ ΠΛΕΙΟΨΗΦΙΑ</w:t>
            </w:r>
          </w:p>
        </w:tc>
      </w:tr>
      <w:tr w:rsidR="002A39CD" w14:paraId="03260A51" w14:textId="77777777">
        <w:trPr>
          <w:trHeight w:val="290"/>
        </w:trPr>
        <w:tc>
          <w:tcPr>
            <w:tcW w:w="1003" w:type="dxa"/>
            <w:tcBorders>
              <w:top w:val="nil"/>
              <w:left w:val="nil"/>
              <w:bottom w:val="nil"/>
              <w:right w:val="nil"/>
            </w:tcBorders>
          </w:tcPr>
          <w:p w14:paraId="03260A4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A4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4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4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4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4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5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59" w14:textId="77777777">
        <w:trPr>
          <w:trHeight w:val="290"/>
        </w:trPr>
        <w:tc>
          <w:tcPr>
            <w:tcW w:w="1003" w:type="dxa"/>
            <w:tcBorders>
              <w:top w:val="nil"/>
              <w:left w:val="nil"/>
              <w:bottom w:val="nil"/>
              <w:right w:val="nil"/>
            </w:tcBorders>
          </w:tcPr>
          <w:p w14:paraId="03260A5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A5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5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5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5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5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5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61" w14:textId="77777777">
        <w:trPr>
          <w:trHeight w:val="290"/>
        </w:trPr>
        <w:tc>
          <w:tcPr>
            <w:tcW w:w="1003" w:type="dxa"/>
            <w:tcBorders>
              <w:top w:val="nil"/>
              <w:left w:val="nil"/>
              <w:bottom w:val="nil"/>
              <w:right w:val="nil"/>
            </w:tcBorders>
          </w:tcPr>
          <w:p w14:paraId="03260A5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A5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5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5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A5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5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6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69" w14:textId="77777777">
        <w:trPr>
          <w:trHeight w:val="290"/>
        </w:trPr>
        <w:tc>
          <w:tcPr>
            <w:tcW w:w="1003" w:type="dxa"/>
            <w:tcBorders>
              <w:top w:val="nil"/>
              <w:left w:val="nil"/>
              <w:bottom w:val="nil"/>
              <w:right w:val="nil"/>
            </w:tcBorders>
          </w:tcPr>
          <w:p w14:paraId="03260A6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A6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6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6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6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6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6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71" w14:textId="77777777">
        <w:trPr>
          <w:trHeight w:val="290"/>
        </w:trPr>
        <w:tc>
          <w:tcPr>
            <w:tcW w:w="1003" w:type="dxa"/>
            <w:tcBorders>
              <w:top w:val="nil"/>
              <w:left w:val="nil"/>
              <w:bottom w:val="nil"/>
              <w:right w:val="nil"/>
            </w:tcBorders>
          </w:tcPr>
          <w:p w14:paraId="03260A6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A6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6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6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A6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6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7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79" w14:textId="77777777">
        <w:trPr>
          <w:trHeight w:val="290"/>
        </w:trPr>
        <w:tc>
          <w:tcPr>
            <w:tcW w:w="1003" w:type="dxa"/>
            <w:tcBorders>
              <w:top w:val="nil"/>
              <w:left w:val="nil"/>
              <w:bottom w:val="nil"/>
              <w:right w:val="nil"/>
            </w:tcBorders>
          </w:tcPr>
          <w:p w14:paraId="03260A7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A7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7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75"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7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7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7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81" w14:textId="77777777">
        <w:trPr>
          <w:trHeight w:val="290"/>
        </w:trPr>
        <w:tc>
          <w:tcPr>
            <w:tcW w:w="1003" w:type="dxa"/>
            <w:tcBorders>
              <w:top w:val="nil"/>
              <w:left w:val="nil"/>
              <w:bottom w:val="nil"/>
              <w:right w:val="nil"/>
            </w:tcBorders>
          </w:tcPr>
          <w:p w14:paraId="03260A7A"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A7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7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7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7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7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88" w14:textId="77777777">
        <w:trPr>
          <w:trHeight w:val="290"/>
        </w:trPr>
        <w:tc>
          <w:tcPr>
            <w:tcW w:w="2006" w:type="dxa"/>
            <w:gridSpan w:val="2"/>
            <w:tcBorders>
              <w:top w:val="nil"/>
              <w:left w:val="nil"/>
              <w:bottom w:val="nil"/>
              <w:right w:val="nil"/>
            </w:tcBorders>
          </w:tcPr>
          <w:p w14:paraId="03260A8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A8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8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90" w14:textId="77777777">
        <w:trPr>
          <w:trHeight w:val="290"/>
        </w:trPr>
        <w:tc>
          <w:tcPr>
            <w:tcW w:w="1003" w:type="dxa"/>
            <w:tcBorders>
              <w:top w:val="nil"/>
              <w:left w:val="nil"/>
              <w:bottom w:val="nil"/>
              <w:right w:val="nil"/>
            </w:tcBorders>
          </w:tcPr>
          <w:p w14:paraId="03260A8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8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8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93" w14:textId="77777777">
        <w:trPr>
          <w:trHeight w:val="290"/>
        </w:trPr>
        <w:tc>
          <w:tcPr>
            <w:tcW w:w="1003" w:type="dxa"/>
            <w:tcBorders>
              <w:top w:val="nil"/>
              <w:left w:val="nil"/>
              <w:bottom w:val="nil"/>
              <w:right w:val="nil"/>
            </w:tcBorders>
          </w:tcPr>
          <w:p w14:paraId="03260A9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6019" w:type="dxa"/>
            <w:gridSpan w:val="6"/>
            <w:tcBorders>
              <w:top w:val="nil"/>
              <w:left w:val="nil"/>
              <w:bottom w:val="nil"/>
              <w:right w:val="nil"/>
            </w:tcBorders>
          </w:tcPr>
          <w:p w14:paraId="03260A9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Τροπολογία 1572/111 ως έχει   ΔΕΚΤΟ ΚΑΤΑ ΠΛΕΙΟΨΗΦΙΑ</w:t>
            </w:r>
          </w:p>
        </w:tc>
      </w:tr>
      <w:tr w:rsidR="002A39CD" w14:paraId="03260A9B" w14:textId="77777777">
        <w:trPr>
          <w:trHeight w:val="290"/>
        </w:trPr>
        <w:tc>
          <w:tcPr>
            <w:tcW w:w="1003" w:type="dxa"/>
            <w:tcBorders>
              <w:top w:val="nil"/>
              <w:left w:val="nil"/>
              <w:bottom w:val="nil"/>
              <w:right w:val="nil"/>
            </w:tcBorders>
          </w:tcPr>
          <w:p w14:paraId="03260A9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A9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9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9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9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9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9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A3" w14:textId="77777777">
        <w:trPr>
          <w:trHeight w:val="290"/>
        </w:trPr>
        <w:tc>
          <w:tcPr>
            <w:tcW w:w="1003" w:type="dxa"/>
            <w:tcBorders>
              <w:top w:val="nil"/>
              <w:left w:val="nil"/>
              <w:bottom w:val="nil"/>
              <w:right w:val="nil"/>
            </w:tcBorders>
          </w:tcPr>
          <w:p w14:paraId="03260A9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A9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9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9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AA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A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A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AB" w14:textId="77777777">
        <w:trPr>
          <w:trHeight w:val="290"/>
        </w:trPr>
        <w:tc>
          <w:tcPr>
            <w:tcW w:w="1003" w:type="dxa"/>
            <w:tcBorders>
              <w:top w:val="nil"/>
              <w:left w:val="nil"/>
              <w:bottom w:val="nil"/>
              <w:right w:val="nil"/>
            </w:tcBorders>
          </w:tcPr>
          <w:p w14:paraId="03260AA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AA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A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A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AA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A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A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B3" w14:textId="77777777">
        <w:trPr>
          <w:trHeight w:val="290"/>
        </w:trPr>
        <w:tc>
          <w:tcPr>
            <w:tcW w:w="1003" w:type="dxa"/>
            <w:tcBorders>
              <w:top w:val="nil"/>
              <w:left w:val="nil"/>
              <w:bottom w:val="nil"/>
              <w:right w:val="nil"/>
            </w:tcBorders>
          </w:tcPr>
          <w:p w14:paraId="03260AA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AA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A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B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B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B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BB" w14:textId="77777777">
        <w:trPr>
          <w:trHeight w:val="290"/>
        </w:trPr>
        <w:tc>
          <w:tcPr>
            <w:tcW w:w="1003" w:type="dxa"/>
            <w:tcBorders>
              <w:top w:val="nil"/>
              <w:left w:val="nil"/>
              <w:bottom w:val="nil"/>
              <w:right w:val="nil"/>
            </w:tcBorders>
          </w:tcPr>
          <w:p w14:paraId="03260AB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A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B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B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AB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B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B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C3" w14:textId="77777777">
        <w:trPr>
          <w:trHeight w:val="290"/>
        </w:trPr>
        <w:tc>
          <w:tcPr>
            <w:tcW w:w="1003" w:type="dxa"/>
            <w:tcBorders>
              <w:top w:val="nil"/>
              <w:left w:val="nil"/>
              <w:bottom w:val="nil"/>
              <w:right w:val="nil"/>
            </w:tcBorders>
          </w:tcPr>
          <w:p w14:paraId="03260AB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A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B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BF"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C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C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C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CB" w14:textId="77777777">
        <w:trPr>
          <w:trHeight w:val="290"/>
        </w:trPr>
        <w:tc>
          <w:tcPr>
            <w:tcW w:w="1003" w:type="dxa"/>
            <w:tcBorders>
              <w:top w:val="nil"/>
              <w:left w:val="nil"/>
              <w:bottom w:val="nil"/>
              <w:right w:val="nil"/>
            </w:tcBorders>
          </w:tcPr>
          <w:p w14:paraId="03260AC4"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AC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C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C7"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C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C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C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D2" w14:textId="77777777">
        <w:trPr>
          <w:trHeight w:val="290"/>
        </w:trPr>
        <w:tc>
          <w:tcPr>
            <w:tcW w:w="2006" w:type="dxa"/>
            <w:gridSpan w:val="2"/>
            <w:tcBorders>
              <w:top w:val="nil"/>
              <w:left w:val="nil"/>
              <w:bottom w:val="nil"/>
              <w:right w:val="nil"/>
            </w:tcBorders>
          </w:tcPr>
          <w:p w14:paraId="03260AC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AC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C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C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D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D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DA" w14:textId="77777777">
        <w:trPr>
          <w:trHeight w:val="290"/>
        </w:trPr>
        <w:tc>
          <w:tcPr>
            <w:tcW w:w="1003" w:type="dxa"/>
            <w:tcBorders>
              <w:top w:val="nil"/>
              <w:left w:val="nil"/>
              <w:bottom w:val="nil"/>
              <w:right w:val="nil"/>
            </w:tcBorders>
          </w:tcPr>
          <w:p w14:paraId="03260AD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D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D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D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D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D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D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DD" w14:textId="77777777">
        <w:trPr>
          <w:trHeight w:val="290"/>
        </w:trPr>
        <w:tc>
          <w:tcPr>
            <w:tcW w:w="1003" w:type="dxa"/>
            <w:tcBorders>
              <w:top w:val="nil"/>
              <w:left w:val="nil"/>
              <w:bottom w:val="nil"/>
              <w:right w:val="nil"/>
            </w:tcBorders>
          </w:tcPr>
          <w:p w14:paraId="03260AD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6019" w:type="dxa"/>
            <w:gridSpan w:val="6"/>
            <w:tcBorders>
              <w:top w:val="nil"/>
              <w:left w:val="nil"/>
              <w:bottom w:val="nil"/>
              <w:right w:val="nil"/>
            </w:tcBorders>
          </w:tcPr>
          <w:p w14:paraId="03260ADC"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Τροπολογία 1573/112 ως έχει   ΔΕΚΤΟ ΚΑΤΑ ΠΛΕΙΟΨΗΦΙΑ</w:t>
            </w:r>
          </w:p>
        </w:tc>
      </w:tr>
      <w:tr w:rsidR="002A39CD" w14:paraId="03260AE5" w14:textId="77777777">
        <w:trPr>
          <w:trHeight w:val="290"/>
        </w:trPr>
        <w:tc>
          <w:tcPr>
            <w:tcW w:w="1003" w:type="dxa"/>
            <w:tcBorders>
              <w:top w:val="nil"/>
              <w:left w:val="nil"/>
              <w:bottom w:val="nil"/>
              <w:right w:val="nil"/>
            </w:tcBorders>
          </w:tcPr>
          <w:p w14:paraId="03260AD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AD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E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E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E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E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E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ED" w14:textId="77777777">
        <w:trPr>
          <w:trHeight w:val="290"/>
        </w:trPr>
        <w:tc>
          <w:tcPr>
            <w:tcW w:w="1003" w:type="dxa"/>
            <w:tcBorders>
              <w:top w:val="nil"/>
              <w:left w:val="nil"/>
              <w:bottom w:val="nil"/>
              <w:right w:val="nil"/>
            </w:tcBorders>
          </w:tcPr>
          <w:p w14:paraId="03260AE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AE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E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E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AE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E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E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F5" w14:textId="77777777">
        <w:trPr>
          <w:trHeight w:val="290"/>
        </w:trPr>
        <w:tc>
          <w:tcPr>
            <w:tcW w:w="1003" w:type="dxa"/>
            <w:tcBorders>
              <w:top w:val="nil"/>
              <w:left w:val="nil"/>
              <w:bottom w:val="nil"/>
              <w:right w:val="nil"/>
            </w:tcBorders>
          </w:tcPr>
          <w:p w14:paraId="03260AE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AE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F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F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AF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F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F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AFD" w14:textId="77777777">
        <w:trPr>
          <w:trHeight w:val="290"/>
        </w:trPr>
        <w:tc>
          <w:tcPr>
            <w:tcW w:w="1003" w:type="dxa"/>
            <w:tcBorders>
              <w:top w:val="nil"/>
              <w:left w:val="nil"/>
              <w:bottom w:val="nil"/>
              <w:right w:val="nil"/>
            </w:tcBorders>
          </w:tcPr>
          <w:p w14:paraId="03260AF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AF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AF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F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AF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F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AF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05" w14:textId="77777777">
        <w:trPr>
          <w:trHeight w:val="290"/>
        </w:trPr>
        <w:tc>
          <w:tcPr>
            <w:tcW w:w="1003" w:type="dxa"/>
            <w:tcBorders>
              <w:top w:val="nil"/>
              <w:left w:val="nil"/>
              <w:bottom w:val="nil"/>
              <w:right w:val="nil"/>
            </w:tcBorders>
          </w:tcPr>
          <w:p w14:paraId="03260AF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AF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0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0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B0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0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0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0D" w14:textId="77777777">
        <w:trPr>
          <w:trHeight w:val="290"/>
        </w:trPr>
        <w:tc>
          <w:tcPr>
            <w:tcW w:w="1003" w:type="dxa"/>
            <w:tcBorders>
              <w:top w:val="nil"/>
              <w:left w:val="nil"/>
              <w:bottom w:val="nil"/>
              <w:right w:val="nil"/>
            </w:tcBorders>
          </w:tcPr>
          <w:p w14:paraId="03260B0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B0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0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09"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0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0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0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15" w14:textId="77777777">
        <w:trPr>
          <w:trHeight w:val="290"/>
        </w:trPr>
        <w:tc>
          <w:tcPr>
            <w:tcW w:w="1003" w:type="dxa"/>
            <w:tcBorders>
              <w:top w:val="nil"/>
              <w:left w:val="nil"/>
              <w:bottom w:val="nil"/>
              <w:right w:val="nil"/>
            </w:tcBorders>
          </w:tcPr>
          <w:p w14:paraId="03260B0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B0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1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11"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B1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1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1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1C" w14:textId="77777777">
        <w:trPr>
          <w:trHeight w:val="290"/>
        </w:trPr>
        <w:tc>
          <w:tcPr>
            <w:tcW w:w="2006" w:type="dxa"/>
            <w:gridSpan w:val="2"/>
            <w:tcBorders>
              <w:top w:val="nil"/>
              <w:left w:val="nil"/>
              <w:bottom w:val="nil"/>
              <w:right w:val="nil"/>
            </w:tcBorders>
          </w:tcPr>
          <w:p w14:paraId="03260B1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B1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1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B1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1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1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24" w14:textId="77777777">
        <w:trPr>
          <w:trHeight w:val="290"/>
        </w:trPr>
        <w:tc>
          <w:tcPr>
            <w:tcW w:w="1003" w:type="dxa"/>
            <w:tcBorders>
              <w:top w:val="nil"/>
              <w:left w:val="nil"/>
              <w:bottom w:val="nil"/>
              <w:right w:val="nil"/>
            </w:tcBorders>
          </w:tcPr>
          <w:p w14:paraId="03260B1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1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1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2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2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2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2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27" w14:textId="77777777">
        <w:trPr>
          <w:trHeight w:val="290"/>
        </w:trPr>
        <w:tc>
          <w:tcPr>
            <w:tcW w:w="1003" w:type="dxa"/>
            <w:tcBorders>
              <w:top w:val="nil"/>
              <w:left w:val="nil"/>
              <w:bottom w:val="nil"/>
              <w:right w:val="nil"/>
            </w:tcBorders>
          </w:tcPr>
          <w:p w14:paraId="03260B2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6019" w:type="dxa"/>
            <w:gridSpan w:val="6"/>
            <w:tcBorders>
              <w:top w:val="nil"/>
              <w:left w:val="nil"/>
              <w:bottom w:val="nil"/>
              <w:right w:val="nil"/>
            </w:tcBorders>
          </w:tcPr>
          <w:p w14:paraId="03260B2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Ακροτελεύτιο άρθρο όπως τροποποιήθηκε από την κα Υπουργό   ΔΕΚΤΟ ΚΑΤΑ ΠΛΕΙΟΨΗΦΙΑ</w:t>
            </w:r>
          </w:p>
        </w:tc>
      </w:tr>
      <w:tr w:rsidR="002A39CD" w14:paraId="03260B2F" w14:textId="77777777">
        <w:trPr>
          <w:trHeight w:val="290"/>
        </w:trPr>
        <w:tc>
          <w:tcPr>
            <w:tcW w:w="1003" w:type="dxa"/>
            <w:tcBorders>
              <w:top w:val="nil"/>
              <w:left w:val="nil"/>
              <w:bottom w:val="nil"/>
              <w:right w:val="nil"/>
            </w:tcBorders>
          </w:tcPr>
          <w:p w14:paraId="03260B2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B2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2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2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2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2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2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37" w14:textId="77777777">
        <w:trPr>
          <w:trHeight w:val="290"/>
        </w:trPr>
        <w:tc>
          <w:tcPr>
            <w:tcW w:w="1003" w:type="dxa"/>
            <w:tcBorders>
              <w:top w:val="nil"/>
              <w:left w:val="nil"/>
              <w:bottom w:val="nil"/>
              <w:right w:val="nil"/>
            </w:tcBorders>
          </w:tcPr>
          <w:p w14:paraId="03260B3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B3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3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3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3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3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3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3F" w14:textId="77777777">
        <w:trPr>
          <w:trHeight w:val="290"/>
        </w:trPr>
        <w:tc>
          <w:tcPr>
            <w:tcW w:w="1003" w:type="dxa"/>
            <w:tcBorders>
              <w:top w:val="nil"/>
              <w:left w:val="nil"/>
              <w:bottom w:val="nil"/>
              <w:right w:val="nil"/>
            </w:tcBorders>
          </w:tcPr>
          <w:p w14:paraId="03260B3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B3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3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3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3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3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3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47" w14:textId="77777777">
        <w:trPr>
          <w:trHeight w:val="290"/>
        </w:trPr>
        <w:tc>
          <w:tcPr>
            <w:tcW w:w="1003" w:type="dxa"/>
            <w:tcBorders>
              <w:top w:val="nil"/>
              <w:left w:val="nil"/>
              <w:bottom w:val="nil"/>
              <w:right w:val="nil"/>
            </w:tcBorders>
          </w:tcPr>
          <w:p w14:paraId="03260B4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B4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4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4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B4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4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4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4F" w14:textId="77777777">
        <w:trPr>
          <w:trHeight w:val="290"/>
        </w:trPr>
        <w:tc>
          <w:tcPr>
            <w:tcW w:w="1003" w:type="dxa"/>
            <w:tcBorders>
              <w:top w:val="nil"/>
              <w:left w:val="nil"/>
              <w:bottom w:val="nil"/>
              <w:right w:val="nil"/>
            </w:tcBorders>
          </w:tcPr>
          <w:p w14:paraId="03260B4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B4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4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4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B4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4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4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57" w14:textId="77777777">
        <w:trPr>
          <w:trHeight w:val="290"/>
        </w:trPr>
        <w:tc>
          <w:tcPr>
            <w:tcW w:w="1003" w:type="dxa"/>
            <w:tcBorders>
              <w:top w:val="nil"/>
              <w:left w:val="nil"/>
              <w:bottom w:val="nil"/>
              <w:right w:val="nil"/>
            </w:tcBorders>
          </w:tcPr>
          <w:p w14:paraId="03260B5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B5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5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5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5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5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5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5F" w14:textId="77777777">
        <w:trPr>
          <w:trHeight w:val="290"/>
        </w:trPr>
        <w:tc>
          <w:tcPr>
            <w:tcW w:w="1003" w:type="dxa"/>
            <w:tcBorders>
              <w:top w:val="nil"/>
              <w:left w:val="nil"/>
              <w:bottom w:val="nil"/>
              <w:right w:val="nil"/>
            </w:tcBorders>
          </w:tcPr>
          <w:p w14:paraId="03260B58"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B5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5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5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5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5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5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66" w14:textId="77777777">
        <w:trPr>
          <w:trHeight w:val="290"/>
        </w:trPr>
        <w:tc>
          <w:tcPr>
            <w:tcW w:w="2006" w:type="dxa"/>
            <w:gridSpan w:val="2"/>
            <w:tcBorders>
              <w:top w:val="nil"/>
              <w:left w:val="nil"/>
              <w:bottom w:val="nil"/>
              <w:right w:val="nil"/>
            </w:tcBorders>
          </w:tcPr>
          <w:p w14:paraId="03260B6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B6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62"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B6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6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6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6E" w14:textId="77777777">
        <w:trPr>
          <w:trHeight w:val="290"/>
        </w:trPr>
        <w:tc>
          <w:tcPr>
            <w:tcW w:w="1003" w:type="dxa"/>
            <w:tcBorders>
              <w:top w:val="nil"/>
              <w:left w:val="nil"/>
              <w:bottom w:val="nil"/>
              <w:right w:val="nil"/>
            </w:tcBorders>
          </w:tcPr>
          <w:p w14:paraId="03260B6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6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6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6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6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6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6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72" w14:textId="77777777">
        <w:trPr>
          <w:trHeight w:val="290"/>
        </w:trPr>
        <w:tc>
          <w:tcPr>
            <w:tcW w:w="1003" w:type="dxa"/>
            <w:tcBorders>
              <w:top w:val="nil"/>
              <w:left w:val="nil"/>
              <w:bottom w:val="nil"/>
              <w:right w:val="nil"/>
            </w:tcBorders>
          </w:tcPr>
          <w:p w14:paraId="03260B6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5016" w:type="dxa"/>
            <w:gridSpan w:val="5"/>
            <w:tcBorders>
              <w:top w:val="nil"/>
              <w:left w:val="nil"/>
              <w:bottom w:val="nil"/>
              <w:right w:val="nil"/>
            </w:tcBorders>
          </w:tcPr>
          <w:p w14:paraId="03260B70"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Επί του συνόλου   ΔΕΚΤΟ ΚΑΤΑ ΠΛΕΙΟΨΗΦΙΑ</w:t>
            </w:r>
          </w:p>
        </w:tc>
        <w:tc>
          <w:tcPr>
            <w:tcW w:w="1003" w:type="dxa"/>
            <w:tcBorders>
              <w:top w:val="nil"/>
              <w:left w:val="nil"/>
              <w:bottom w:val="nil"/>
              <w:right w:val="nil"/>
            </w:tcBorders>
          </w:tcPr>
          <w:p w14:paraId="03260B7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7A" w14:textId="77777777">
        <w:trPr>
          <w:trHeight w:val="290"/>
        </w:trPr>
        <w:tc>
          <w:tcPr>
            <w:tcW w:w="1003" w:type="dxa"/>
            <w:tcBorders>
              <w:top w:val="nil"/>
              <w:left w:val="nil"/>
              <w:bottom w:val="nil"/>
              <w:right w:val="nil"/>
            </w:tcBorders>
          </w:tcPr>
          <w:p w14:paraId="03260B7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ΣΥΡΙΖΑ:</w:t>
            </w:r>
          </w:p>
        </w:tc>
        <w:tc>
          <w:tcPr>
            <w:tcW w:w="1003" w:type="dxa"/>
            <w:tcBorders>
              <w:top w:val="nil"/>
              <w:left w:val="nil"/>
              <w:bottom w:val="nil"/>
              <w:right w:val="nil"/>
            </w:tcBorders>
          </w:tcPr>
          <w:p w14:paraId="03260B7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7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7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7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7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7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82" w14:textId="77777777">
        <w:trPr>
          <w:trHeight w:val="290"/>
        </w:trPr>
        <w:tc>
          <w:tcPr>
            <w:tcW w:w="1003" w:type="dxa"/>
            <w:tcBorders>
              <w:top w:val="nil"/>
              <w:left w:val="nil"/>
              <w:bottom w:val="nil"/>
              <w:right w:val="nil"/>
            </w:tcBorders>
          </w:tcPr>
          <w:p w14:paraId="03260B7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Ν.Δ:</w:t>
            </w:r>
          </w:p>
        </w:tc>
        <w:tc>
          <w:tcPr>
            <w:tcW w:w="1003" w:type="dxa"/>
            <w:tcBorders>
              <w:top w:val="nil"/>
              <w:left w:val="nil"/>
              <w:bottom w:val="nil"/>
              <w:right w:val="nil"/>
            </w:tcBorders>
          </w:tcPr>
          <w:p w14:paraId="03260B7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7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7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7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8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8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8A" w14:textId="77777777">
        <w:trPr>
          <w:trHeight w:val="290"/>
        </w:trPr>
        <w:tc>
          <w:tcPr>
            <w:tcW w:w="1003" w:type="dxa"/>
            <w:tcBorders>
              <w:top w:val="nil"/>
              <w:left w:val="nil"/>
              <w:bottom w:val="nil"/>
              <w:right w:val="nil"/>
            </w:tcBorders>
          </w:tcPr>
          <w:p w14:paraId="03260B8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ΔΗ.ΣΥ:</w:t>
            </w:r>
          </w:p>
        </w:tc>
        <w:tc>
          <w:tcPr>
            <w:tcW w:w="1003" w:type="dxa"/>
            <w:tcBorders>
              <w:top w:val="nil"/>
              <w:left w:val="nil"/>
              <w:bottom w:val="nil"/>
              <w:right w:val="nil"/>
            </w:tcBorders>
          </w:tcPr>
          <w:p w14:paraId="03260B8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8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8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8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8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8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92" w14:textId="77777777">
        <w:trPr>
          <w:trHeight w:val="290"/>
        </w:trPr>
        <w:tc>
          <w:tcPr>
            <w:tcW w:w="1003" w:type="dxa"/>
            <w:tcBorders>
              <w:top w:val="nil"/>
              <w:left w:val="nil"/>
              <w:bottom w:val="nil"/>
              <w:right w:val="nil"/>
            </w:tcBorders>
          </w:tcPr>
          <w:p w14:paraId="03260B8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Χ.Α:</w:t>
            </w:r>
          </w:p>
        </w:tc>
        <w:tc>
          <w:tcPr>
            <w:tcW w:w="1003" w:type="dxa"/>
            <w:tcBorders>
              <w:top w:val="nil"/>
              <w:left w:val="nil"/>
              <w:bottom w:val="nil"/>
              <w:right w:val="nil"/>
            </w:tcBorders>
          </w:tcPr>
          <w:p w14:paraId="03260B8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8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8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B8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9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9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9A" w14:textId="77777777">
        <w:trPr>
          <w:trHeight w:val="290"/>
        </w:trPr>
        <w:tc>
          <w:tcPr>
            <w:tcW w:w="1003" w:type="dxa"/>
            <w:tcBorders>
              <w:top w:val="nil"/>
              <w:left w:val="nil"/>
              <w:bottom w:val="nil"/>
              <w:right w:val="nil"/>
            </w:tcBorders>
          </w:tcPr>
          <w:p w14:paraId="03260B9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Κ.Κ.Ε:</w:t>
            </w:r>
          </w:p>
        </w:tc>
        <w:tc>
          <w:tcPr>
            <w:tcW w:w="1003" w:type="dxa"/>
            <w:tcBorders>
              <w:top w:val="nil"/>
              <w:left w:val="nil"/>
              <w:bottom w:val="nil"/>
              <w:right w:val="nil"/>
            </w:tcBorders>
          </w:tcPr>
          <w:p w14:paraId="03260B9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9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9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1003" w:type="dxa"/>
            <w:tcBorders>
              <w:top w:val="nil"/>
              <w:left w:val="nil"/>
              <w:bottom w:val="nil"/>
              <w:right w:val="nil"/>
            </w:tcBorders>
          </w:tcPr>
          <w:p w14:paraId="03260B9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9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9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A2" w14:textId="77777777">
        <w:trPr>
          <w:trHeight w:val="290"/>
        </w:trPr>
        <w:tc>
          <w:tcPr>
            <w:tcW w:w="1003" w:type="dxa"/>
            <w:tcBorders>
              <w:top w:val="nil"/>
              <w:left w:val="nil"/>
              <w:bottom w:val="nil"/>
              <w:right w:val="nil"/>
            </w:tcBorders>
          </w:tcPr>
          <w:p w14:paraId="03260B9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ΑΝ.ΕΛ:</w:t>
            </w:r>
          </w:p>
        </w:tc>
        <w:tc>
          <w:tcPr>
            <w:tcW w:w="1003" w:type="dxa"/>
            <w:tcBorders>
              <w:top w:val="nil"/>
              <w:left w:val="nil"/>
              <w:bottom w:val="nil"/>
              <w:right w:val="nil"/>
            </w:tcBorders>
          </w:tcPr>
          <w:p w14:paraId="03260B9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9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9E"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9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A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A1"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AA" w14:textId="77777777">
        <w:trPr>
          <w:trHeight w:val="290"/>
        </w:trPr>
        <w:tc>
          <w:tcPr>
            <w:tcW w:w="1003" w:type="dxa"/>
            <w:tcBorders>
              <w:top w:val="nil"/>
              <w:left w:val="nil"/>
              <w:bottom w:val="nil"/>
              <w:right w:val="nil"/>
            </w:tcBorders>
          </w:tcPr>
          <w:p w14:paraId="03260BA3"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ΠΟΤΑΜΙ:</w:t>
            </w:r>
          </w:p>
        </w:tc>
        <w:tc>
          <w:tcPr>
            <w:tcW w:w="1003" w:type="dxa"/>
            <w:tcBorders>
              <w:top w:val="nil"/>
              <w:left w:val="nil"/>
              <w:bottom w:val="nil"/>
              <w:right w:val="nil"/>
            </w:tcBorders>
          </w:tcPr>
          <w:p w14:paraId="03260BA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A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A6"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1003" w:type="dxa"/>
            <w:tcBorders>
              <w:top w:val="nil"/>
              <w:left w:val="nil"/>
              <w:bottom w:val="nil"/>
              <w:right w:val="nil"/>
            </w:tcBorders>
          </w:tcPr>
          <w:p w14:paraId="03260BA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A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A9"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B1" w14:textId="77777777">
        <w:trPr>
          <w:trHeight w:val="290"/>
        </w:trPr>
        <w:tc>
          <w:tcPr>
            <w:tcW w:w="2006" w:type="dxa"/>
            <w:gridSpan w:val="2"/>
            <w:tcBorders>
              <w:top w:val="nil"/>
              <w:left w:val="nil"/>
              <w:bottom w:val="nil"/>
              <w:right w:val="nil"/>
            </w:tcBorders>
          </w:tcPr>
          <w:p w14:paraId="03260BAB"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ΕΝ. ΚΕΝΤΡΩΩΝ:</w:t>
            </w:r>
          </w:p>
        </w:tc>
        <w:tc>
          <w:tcPr>
            <w:tcW w:w="1004" w:type="dxa"/>
            <w:tcBorders>
              <w:top w:val="nil"/>
              <w:left w:val="nil"/>
              <w:bottom w:val="nil"/>
              <w:right w:val="nil"/>
            </w:tcBorders>
          </w:tcPr>
          <w:p w14:paraId="03260BA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AD" w14:textId="77777777" w:rsidR="006D19D8" w:rsidRDefault="007F4A76">
            <w:pPr>
              <w:autoSpaceDE w:val="0"/>
              <w:autoSpaceDN w:val="0"/>
              <w:adjustRightInd w:val="0"/>
              <w:contextualSpacing/>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1003" w:type="dxa"/>
            <w:tcBorders>
              <w:top w:val="nil"/>
              <w:left w:val="nil"/>
              <w:bottom w:val="nil"/>
              <w:right w:val="nil"/>
            </w:tcBorders>
          </w:tcPr>
          <w:p w14:paraId="03260BA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AF"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B9" w14:textId="77777777">
        <w:trPr>
          <w:trHeight w:val="290"/>
        </w:trPr>
        <w:tc>
          <w:tcPr>
            <w:tcW w:w="1003" w:type="dxa"/>
            <w:tcBorders>
              <w:top w:val="nil"/>
              <w:left w:val="nil"/>
              <w:bottom w:val="nil"/>
              <w:right w:val="nil"/>
            </w:tcBorders>
          </w:tcPr>
          <w:p w14:paraId="03260BB2"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3"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B4"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5"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6"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7"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8"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C1" w14:textId="77777777">
        <w:trPr>
          <w:trHeight w:val="290"/>
        </w:trPr>
        <w:tc>
          <w:tcPr>
            <w:tcW w:w="1003" w:type="dxa"/>
            <w:tcBorders>
              <w:top w:val="nil"/>
              <w:left w:val="nil"/>
              <w:bottom w:val="nil"/>
              <w:right w:val="nil"/>
            </w:tcBorders>
          </w:tcPr>
          <w:p w14:paraId="03260BBA"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B"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BC"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D"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E"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BF" w14:textId="77777777" w:rsidR="006D19D8" w:rsidRDefault="007F4A76">
            <w:pPr>
              <w:autoSpaceDE w:val="0"/>
              <w:autoSpaceDN w:val="0"/>
              <w:adjustRightInd w:val="0"/>
              <w:contextualSpacing/>
              <w:rPr>
                <w:rFonts w:ascii="Calibri" w:eastAsia="Times New Roman" w:hAnsi="Calibri" w:cs="Calibri"/>
                <w:color w:val="000000"/>
                <w:sz w:val="22"/>
                <w:szCs w:val="22"/>
              </w:rPr>
            </w:pPr>
          </w:p>
        </w:tc>
        <w:tc>
          <w:tcPr>
            <w:tcW w:w="1003" w:type="dxa"/>
            <w:tcBorders>
              <w:top w:val="nil"/>
              <w:left w:val="nil"/>
              <w:bottom w:val="nil"/>
              <w:right w:val="nil"/>
            </w:tcBorders>
          </w:tcPr>
          <w:p w14:paraId="03260BC0" w14:textId="77777777" w:rsidR="006D19D8"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C9" w14:textId="77777777">
        <w:trPr>
          <w:trHeight w:val="290"/>
        </w:trPr>
        <w:tc>
          <w:tcPr>
            <w:tcW w:w="1003" w:type="dxa"/>
            <w:tcBorders>
              <w:top w:val="nil"/>
              <w:left w:val="nil"/>
              <w:bottom w:val="nil"/>
              <w:right w:val="nil"/>
            </w:tcBorders>
          </w:tcPr>
          <w:p w14:paraId="03260BC2" w14:textId="77777777" w:rsidR="000D4D96"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C3" w14:textId="77777777" w:rsidR="000D4D96" w:rsidRDefault="007F4A76">
            <w:pPr>
              <w:autoSpaceDE w:val="0"/>
              <w:autoSpaceDN w:val="0"/>
              <w:adjustRightInd w:val="0"/>
              <w:contextualSpacing/>
              <w:rPr>
                <w:rFonts w:ascii="Calibri" w:eastAsia="Times New Roman" w:hAnsi="Calibri" w:cs="Calibri"/>
                <w:color w:val="000000"/>
                <w:sz w:val="22"/>
                <w:szCs w:val="22"/>
              </w:rPr>
            </w:pPr>
          </w:p>
        </w:tc>
        <w:tc>
          <w:tcPr>
            <w:tcW w:w="1004" w:type="dxa"/>
            <w:tcBorders>
              <w:top w:val="nil"/>
              <w:left w:val="nil"/>
              <w:bottom w:val="nil"/>
              <w:right w:val="nil"/>
            </w:tcBorders>
          </w:tcPr>
          <w:p w14:paraId="03260BC4" w14:textId="77777777" w:rsidR="000D4D96"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C5" w14:textId="77777777" w:rsidR="000D4D96"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C6" w14:textId="77777777" w:rsidR="000D4D96"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C7" w14:textId="77777777" w:rsidR="000D4D96" w:rsidRDefault="007F4A76">
            <w:pPr>
              <w:autoSpaceDE w:val="0"/>
              <w:autoSpaceDN w:val="0"/>
              <w:adjustRightInd w:val="0"/>
              <w:contextualSpacing/>
              <w:rPr>
                <w:rFonts w:ascii="Calibri" w:eastAsia="Times New Roman" w:hAnsi="Calibri" w:cs="Calibri"/>
                <w:color w:val="000000"/>
                <w:sz w:val="22"/>
                <w:szCs w:val="22"/>
              </w:rPr>
            </w:pPr>
          </w:p>
        </w:tc>
        <w:tc>
          <w:tcPr>
            <w:tcW w:w="1003" w:type="dxa"/>
            <w:tcBorders>
              <w:top w:val="nil"/>
              <w:left w:val="nil"/>
              <w:bottom w:val="nil"/>
              <w:right w:val="nil"/>
            </w:tcBorders>
          </w:tcPr>
          <w:p w14:paraId="03260BC8" w14:textId="77777777" w:rsidR="000D4D96" w:rsidRDefault="007F4A76">
            <w:pPr>
              <w:autoSpaceDE w:val="0"/>
              <w:autoSpaceDN w:val="0"/>
              <w:adjustRightInd w:val="0"/>
              <w:contextualSpacing/>
              <w:jc w:val="right"/>
              <w:rPr>
                <w:rFonts w:ascii="Calibri" w:eastAsia="Times New Roman" w:hAnsi="Calibri" w:cs="Calibri"/>
                <w:color w:val="000000"/>
                <w:sz w:val="22"/>
                <w:szCs w:val="22"/>
              </w:rPr>
            </w:pPr>
          </w:p>
        </w:tc>
      </w:tr>
      <w:tr w:rsidR="002A39CD" w14:paraId="03260BD1" w14:textId="77777777">
        <w:trPr>
          <w:trHeight w:val="290"/>
        </w:trPr>
        <w:tc>
          <w:tcPr>
            <w:tcW w:w="1003" w:type="dxa"/>
            <w:tcBorders>
              <w:top w:val="nil"/>
              <w:left w:val="nil"/>
              <w:bottom w:val="nil"/>
              <w:right w:val="nil"/>
            </w:tcBorders>
          </w:tcPr>
          <w:p w14:paraId="03260BCA" w14:textId="77777777" w:rsidR="00F30A3A"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CB" w14:textId="77777777" w:rsidR="00F30A3A" w:rsidRDefault="007F4A76">
            <w:pPr>
              <w:autoSpaceDE w:val="0"/>
              <w:autoSpaceDN w:val="0"/>
              <w:adjustRightInd w:val="0"/>
              <w:contextualSpacing/>
              <w:jc w:val="right"/>
              <w:rPr>
                <w:rFonts w:ascii="Calibri" w:eastAsia="Times New Roman" w:hAnsi="Calibri" w:cs="Calibri"/>
                <w:color w:val="000000"/>
                <w:sz w:val="22"/>
                <w:szCs w:val="22"/>
              </w:rPr>
            </w:pPr>
          </w:p>
        </w:tc>
        <w:tc>
          <w:tcPr>
            <w:tcW w:w="1004" w:type="dxa"/>
            <w:tcBorders>
              <w:top w:val="nil"/>
              <w:left w:val="nil"/>
              <w:bottom w:val="nil"/>
              <w:right w:val="nil"/>
            </w:tcBorders>
          </w:tcPr>
          <w:p w14:paraId="03260BCC" w14:textId="77777777" w:rsidR="00F30A3A"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CD" w14:textId="77777777" w:rsidR="00F30A3A"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CE" w14:textId="77777777" w:rsidR="00F30A3A" w:rsidRDefault="007F4A76">
            <w:pPr>
              <w:autoSpaceDE w:val="0"/>
              <w:autoSpaceDN w:val="0"/>
              <w:adjustRightInd w:val="0"/>
              <w:contextualSpacing/>
              <w:jc w:val="right"/>
              <w:rPr>
                <w:rFonts w:ascii="Calibri" w:eastAsia="Times New Roman" w:hAnsi="Calibri" w:cs="Calibri"/>
                <w:color w:val="000000"/>
                <w:sz w:val="22"/>
                <w:szCs w:val="22"/>
              </w:rPr>
            </w:pPr>
          </w:p>
        </w:tc>
        <w:tc>
          <w:tcPr>
            <w:tcW w:w="1003" w:type="dxa"/>
            <w:tcBorders>
              <w:top w:val="nil"/>
              <w:left w:val="nil"/>
              <w:bottom w:val="nil"/>
              <w:right w:val="nil"/>
            </w:tcBorders>
          </w:tcPr>
          <w:p w14:paraId="03260BCF" w14:textId="77777777" w:rsidR="00F30A3A" w:rsidRDefault="007F4A76">
            <w:pPr>
              <w:autoSpaceDE w:val="0"/>
              <w:autoSpaceDN w:val="0"/>
              <w:adjustRightInd w:val="0"/>
              <w:contextualSpacing/>
              <w:rPr>
                <w:rFonts w:ascii="Calibri" w:eastAsia="Times New Roman" w:hAnsi="Calibri" w:cs="Calibri"/>
                <w:color w:val="000000"/>
                <w:sz w:val="22"/>
                <w:szCs w:val="22"/>
              </w:rPr>
            </w:pPr>
          </w:p>
        </w:tc>
        <w:tc>
          <w:tcPr>
            <w:tcW w:w="1003" w:type="dxa"/>
            <w:tcBorders>
              <w:top w:val="nil"/>
              <w:left w:val="nil"/>
              <w:bottom w:val="nil"/>
              <w:right w:val="nil"/>
            </w:tcBorders>
          </w:tcPr>
          <w:p w14:paraId="03260BD0" w14:textId="77777777" w:rsidR="00F30A3A" w:rsidRDefault="007F4A76">
            <w:pPr>
              <w:autoSpaceDE w:val="0"/>
              <w:autoSpaceDN w:val="0"/>
              <w:adjustRightInd w:val="0"/>
              <w:contextualSpacing/>
              <w:jc w:val="right"/>
              <w:rPr>
                <w:rFonts w:ascii="Calibri" w:eastAsia="Times New Roman" w:hAnsi="Calibri" w:cs="Calibri"/>
                <w:color w:val="000000"/>
                <w:sz w:val="22"/>
                <w:szCs w:val="22"/>
              </w:rPr>
            </w:pPr>
          </w:p>
        </w:tc>
      </w:tr>
    </w:tbl>
    <w:p w14:paraId="03260BD2" w14:textId="77777777" w:rsidR="002A39CD" w:rsidRDefault="007F4A76">
      <w:pPr>
        <w:spacing w:line="600" w:lineRule="auto"/>
        <w:ind w:firstLine="709"/>
        <w:contextualSpacing/>
        <w:jc w:val="both"/>
        <w:rPr>
          <w:rFonts w:eastAsia="Times New Roman" w:cs="Times New Roman"/>
          <w:szCs w:val="24"/>
        </w:rPr>
      </w:pPr>
      <w:r w:rsidRPr="00730D27">
        <w:rPr>
          <w:rFonts w:eastAsia="SimSun"/>
          <w:b/>
          <w:bCs/>
          <w:szCs w:val="24"/>
          <w:lang w:eastAsia="zh-CN"/>
        </w:rPr>
        <w:t>ΠΡΟΕΔΡΕΥΩΝ (Μάριος Γεωργιάδης):</w:t>
      </w:r>
      <w:r>
        <w:rPr>
          <w:rFonts w:eastAsia="SimSun"/>
          <w:b/>
          <w:bCs/>
          <w:szCs w:val="24"/>
          <w:lang w:eastAsia="zh-CN"/>
        </w:rPr>
        <w:t xml:space="preserve"> </w:t>
      </w:r>
      <w:r>
        <w:rPr>
          <w:rFonts w:eastAsia="SimSun"/>
          <w:bCs/>
          <w:szCs w:val="24"/>
          <w:lang w:eastAsia="zh-CN"/>
        </w:rPr>
        <w:t>Συνεπώς</w:t>
      </w:r>
      <w:r>
        <w:rPr>
          <w:rFonts w:eastAsia="SimSun"/>
          <w:bCs/>
          <w:szCs w:val="24"/>
          <w:lang w:eastAsia="zh-CN"/>
        </w:rPr>
        <w:t>, μετά την ολοκλήρωση της ψηφοφορίας με το ηλεκτρονικό σύστημα,</w:t>
      </w:r>
      <w:r>
        <w:rPr>
          <w:rFonts w:eastAsia="SimSun"/>
          <w:bCs/>
          <w:szCs w:val="24"/>
          <w:lang w:eastAsia="zh-CN"/>
        </w:rPr>
        <w:t xml:space="preserve"> το σχέδιο νόμου του </w:t>
      </w:r>
      <w:r>
        <w:rPr>
          <w:rFonts w:eastAsia="Times New Roman" w:cs="Times New Roman"/>
          <w:szCs w:val="24"/>
        </w:rPr>
        <w:t xml:space="preserve">Υπουργείου Εργασίας, Κοινωνικής Ασφάλισης και Κοινωνικής Αλληλεγγύης: </w:t>
      </w:r>
      <w:r w:rsidRPr="007753D9">
        <w:rPr>
          <w:rFonts w:eastAsia="Times New Roman" w:cs="Times New Roman"/>
          <w:szCs w:val="24"/>
        </w:rPr>
        <w:t>«Μέτρα για την προώθηση των Θεσμών της Αναδοχής και Υιοθεσίας</w:t>
      </w:r>
      <w:r>
        <w:rPr>
          <w:rFonts w:eastAsia="Times New Roman" w:cs="Times New Roman"/>
          <w:szCs w:val="24"/>
        </w:rPr>
        <w:t xml:space="preserve"> και άλλες διατάξεις</w:t>
      </w:r>
      <w:r w:rsidRPr="007753D9">
        <w:rPr>
          <w:rFonts w:eastAsia="Times New Roman" w:cs="Times New Roman"/>
          <w:szCs w:val="24"/>
        </w:rPr>
        <w:t>»</w:t>
      </w:r>
      <w:r w:rsidRPr="00711127">
        <w:rPr>
          <w:rFonts w:eastAsia="Times New Roman" w:cs="Times New Roman"/>
          <w:szCs w:val="24"/>
        </w:rPr>
        <w:t xml:space="preserve"> </w:t>
      </w:r>
      <w:r>
        <w:rPr>
          <w:rFonts w:eastAsia="Times New Roman" w:cs="Times New Roman"/>
          <w:szCs w:val="24"/>
        </w:rPr>
        <w:t xml:space="preserve">έγινε δεκτό </w:t>
      </w:r>
      <w:r>
        <w:rPr>
          <w:rFonts w:eastAsia="Times New Roman" w:cs="Times New Roman"/>
          <w:szCs w:val="24"/>
        </w:rPr>
        <w:t>κατά πλειοψηφία, σε μόνη συζήτηση, επί της αρχής, των άρθρων και του συνόλου και έχει ως εξής:</w:t>
      </w:r>
    </w:p>
    <w:p w14:paraId="03260BD3" w14:textId="77777777" w:rsidR="002A39CD" w:rsidRDefault="007F4A76">
      <w:pPr>
        <w:spacing w:line="600" w:lineRule="auto"/>
        <w:ind w:firstLine="720"/>
        <w:contextualSpacing/>
        <w:jc w:val="center"/>
        <w:rPr>
          <w:rFonts w:eastAsia="Times New Roman" w:cs="Times New Roman"/>
          <w:color w:val="FF0000"/>
          <w:szCs w:val="24"/>
        </w:rPr>
      </w:pPr>
      <w:r w:rsidRPr="00FD1123">
        <w:rPr>
          <w:rFonts w:eastAsia="Times New Roman" w:cs="Times New Roman"/>
          <w:color w:val="FF0000"/>
          <w:szCs w:val="24"/>
        </w:rPr>
        <w:t>(Να καταχωριστεί το κε</w:t>
      </w:r>
      <w:r w:rsidRPr="00FD1123">
        <w:rPr>
          <w:rFonts w:eastAsia="Times New Roman" w:cs="Times New Roman"/>
          <w:color w:val="FF0000"/>
          <w:szCs w:val="24"/>
        </w:rPr>
        <w:t>ίμενο του νομοσχεδίου σελ. 251α</w:t>
      </w:r>
      <w:r w:rsidRPr="00FD1123">
        <w:rPr>
          <w:rFonts w:eastAsia="Times New Roman" w:cs="Times New Roman"/>
          <w:color w:val="FF0000"/>
          <w:szCs w:val="24"/>
        </w:rPr>
        <w:t>)</w:t>
      </w:r>
    </w:p>
    <w:p w14:paraId="03260BD4" w14:textId="77777777" w:rsidR="002A39CD" w:rsidRDefault="007F4A76">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Κυρίες και κύριοι συνάδελφοι, παρακαλώ το Σώμα να εξουσιοδοτήσει το </w:t>
      </w:r>
      <w:r>
        <w:rPr>
          <w:rFonts w:eastAsia="Times New Roman" w:cs="Times New Roman"/>
          <w:szCs w:val="24"/>
        </w:rPr>
        <w:t>Προεδρείο για την υπ’ ευθύνη του επικύρωση των Πρακτικών ως προς την ψήφιση στο σύνολο του παραπάνω νομοσχεδίου.</w:t>
      </w:r>
    </w:p>
    <w:p w14:paraId="03260BD5" w14:textId="77777777" w:rsidR="002A39CD" w:rsidRDefault="007F4A76">
      <w:pPr>
        <w:spacing w:line="600" w:lineRule="auto"/>
        <w:ind w:firstLine="720"/>
        <w:contextualSpacing/>
        <w:jc w:val="both"/>
        <w:rPr>
          <w:rFonts w:eastAsia="Times New Roman" w:cs="Times New Roman"/>
          <w:szCs w:val="24"/>
        </w:rPr>
      </w:pPr>
      <w:r w:rsidRPr="00A75D51">
        <w:rPr>
          <w:rFonts w:eastAsia="Times New Roman" w:cs="Times New Roman"/>
          <w:b/>
          <w:szCs w:val="24"/>
        </w:rPr>
        <w:t xml:space="preserve">ΟΛΟΙ </w:t>
      </w:r>
      <w:r>
        <w:rPr>
          <w:rFonts w:eastAsia="Times New Roman" w:cs="Times New Roman"/>
          <w:b/>
          <w:szCs w:val="24"/>
        </w:rPr>
        <w:t xml:space="preserve">ΟΙ </w:t>
      </w:r>
      <w:r w:rsidRPr="00A75D51">
        <w:rPr>
          <w:rFonts w:eastAsia="Times New Roman" w:cs="Times New Roman"/>
          <w:b/>
          <w:szCs w:val="24"/>
        </w:rPr>
        <w:t>ΒΟΥΛΕΥΤΕΣ:</w:t>
      </w:r>
      <w:r>
        <w:rPr>
          <w:rFonts w:eastAsia="Times New Roman" w:cs="Times New Roman"/>
          <w:szCs w:val="24"/>
        </w:rPr>
        <w:t xml:space="preserve"> Μάλιστα, μάλιστα.</w:t>
      </w:r>
    </w:p>
    <w:p w14:paraId="03260BD6" w14:textId="77777777" w:rsidR="002A39CD" w:rsidRDefault="007F4A76">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03260BD7" w14:textId="77777777" w:rsidR="002A39CD" w:rsidRDefault="007F4A76">
      <w:pPr>
        <w:spacing w:line="600" w:lineRule="auto"/>
        <w:ind w:firstLine="540"/>
        <w:contextualSpacing/>
        <w:jc w:val="both"/>
        <w:rPr>
          <w:rFonts w:eastAsia="Times New Roman" w:cs="Times New Roman"/>
          <w:szCs w:val="24"/>
        </w:rPr>
      </w:pPr>
      <w:r>
        <w:rPr>
          <w:rFonts w:eastAsia="Times New Roman" w:cs="Times New Roman"/>
          <w:szCs w:val="24"/>
        </w:rPr>
        <w:t>Κυρίες και κ</w:t>
      </w:r>
      <w:r w:rsidRPr="00004C07">
        <w:rPr>
          <w:rFonts w:eastAsia="Times New Roman" w:cs="Times New Roman"/>
          <w:szCs w:val="24"/>
        </w:rPr>
        <w:t>ύριοι συνά</w:t>
      </w:r>
      <w:r w:rsidRPr="00004C07">
        <w:rPr>
          <w:rFonts w:eastAsia="Times New Roman" w:cs="Times New Roman"/>
          <w:szCs w:val="24"/>
        </w:rPr>
        <w:t xml:space="preserve">δελφοι, έχουν διανεμηθεί τα Πρακτικά της </w:t>
      </w:r>
      <w:r>
        <w:rPr>
          <w:rFonts w:eastAsia="Times New Roman" w:cs="Times New Roman"/>
          <w:szCs w:val="24"/>
        </w:rPr>
        <w:t>Παρασκευής 9 Μαρτίου 2018, της Δευτέρας 12 Μαρτίου 2018, της Τετάρτης 14 Μαρτίου 2018, της Πέμπτης 15 Μαρτίου 2018 και της Παρασκευής 16 Μαρτίου 2018</w:t>
      </w:r>
      <w:r w:rsidRPr="00004C07">
        <w:rPr>
          <w:rFonts w:eastAsia="Times New Roman" w:cs="Times New Roman"/>
          <w:szCs w:val="24"/>
        </w:rPr>
        <w:t xml:space="preserve"> και ερωτάται το Σώμα αν τα επικυρώνει. </w:t>
      </w:r>
    </w:p>
    <w:p w14:paraId="03260BD8" w14:textId="77777777" w:rsidR="002A39CD" w:rsidRDefault="007F4A76">
      <w:pPr>
        <w:spacing w:line="600" w:lineRule="auto"/>
        <w:ind w:firstLine="540"/>
        <w:contextualSpacing/>
        <w:jc w:val="both"/>
        <w:rPr>
          <w:rFonts w:eastAsia="Times New Roman" w:cs="Times New Roman"/>
          <w:szCs w:val="24"/>
        </w:rPr>
      </w:pPr>
      <w:r w:rsidRPr="00004C07">
        <w:rPr>
          <w:rFonts w:eastAsia="Times New Roman" w:cs="Times New Roman"/>
          <w:b/>
          <w:bCs/>
          <w:szCs w:val="24"/>
        </w:rPr>
        <w:t>ΟΛΟΙ ΟΙ ΒΟΥΛΕΥΤΕΣ:</w:t>
      </w:r>
      <w:r w:rsidRPr="00004C07">
        <w:rPr>
          <w:rFonts w:eastAsia="Times New Roman" w:cs="Times New Roman"/>
          <w:szCs w:val="24"/>
        </w:rPr>
        <w:t xml:space="preserve"> Μάλιστ</w:t>
      </w:r>
      <w:r w:rsidRPr="00004C07">
        <w:rPr>
          <w:rFonts w:eastAsia="Times New Roman" w:cs="Times New Roman"/>
          <w:szCs w:val="24"/>
        </w:rPr>
        <w:t>α, μάλιστα.</w:t>
      </w:r>
    </w:p>
    <w:p w14:paraId="03260BD9" w14:textId="77777777" w:rsidR="002A39CD" w:rsidRDefault="007F4A76">
      <w:pPr>
        <w:spacing w:line="600" w:lineRule="auto"/>
        <w:ind w:firstLine="54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sidRPr="00004C07">
        <w:rPr>
          <w:rFonts w:eastAsia="Times New Roman" w:cs="Times New Roman"/>
          <w:szCs w:val="24"/>
        </w:rPr>
        <w:t xml:space="preserve">Συνεπώς τα Πρακτικά της </w:t>
      </w:r>
      <w:r>
        <w:rPr>
          <w:rFonts w:eastAsia="Times New Roman" w:cs="Times New Roman"/>
          <w:szCs w:val="24"/>
        </w:rPr>
        <w:t>Παρασκευής 9 Μαρτίου 2018, της Δευτέρας 12 Μαρτίου 2018, της Τετάρτης 14 Μαρτίου 2018, της Πέμπτης 15 Μαρτίου 2018 και της Παρασκευής 16 Μαρτίου 2018</w:t>
      </w:r>
      <w:r w:rsidRPr="00004C07">
        <w:rPr>
          <w:rFonts w:eastAsia="Times New Roman" w:cs="Times New Roman"/>
          <w:szCs w:val="24"/>
        </w:rPr>
        <w:t xml:space="preserve"> επικυρώθηκαν.</w:t>
      </w:r>
    </w:p>
    <w:p w14:paraId="03260BDA" w14:textId="77777777" w:rsidR="002A39CD" w:rsidRDefault="007F4A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λφοι, δέχεστε στο σημείο αυτό να λύσουμε τη συνεδρίαση;</w:t>
      </w:r>
    </w:p>
    <w:p w14:paraId="03260BDB" w14:textId="77777777" w:rsidR="002A39CD" w:rsidRDefault="007F4A76">
      <w:pPr>
        <w:spacing w:line="600" w:lineRule="auto"/>
        <w:ind w:firstLine="720"/>
        <w:contextualSpacing/>
        <w:jc w:val="both"/>
        <w:rPr>
          <w:rFonts w:eastAsia="Times New Roman" w:cs="Times New Roman"/>
          <w:szCs w:val="24"/>
        </w:rPr>
      </w:pPr>
      <w:r w:rsidRPr="00A75D51">
        <w:rPr>
          <w:rFonts w:eastAsia="Times New Roman" w:cs="Times New Roman"/>
          <w:b/>
          <w:szCs w:val="24"/>
        </w:rPr>
        <w:t>ΟΛΟΙ ΟΙ ΒΟΥΛΕΥΤΕΣ:</w:t>
      </w:r>
      <w:r>
        <w:rPr>
          <w:rFonts w:eastAsia="Times New Roman" w:cs="Times New Roman"/>
          <w:szCs w:val="24"/>
        </w:rPr>
        <w:t xml:space="preserve"> Μάλιστα, μάλιστα.</w:t>
      </w:r>
    </w:p>
    <w:p w14:paraId="03260BDC" w14:textId="77777777" w:rsidR="002A39CD" w:rsidRDefault="007F4A76">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Με τη συναίνεση του Σώματος και ώρα 15.28΄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r>
        <w:rPr>
          <w:rFonts w:eastAsia="Times New Roman" w:cs="Times New Roman"/>
          <w:szCs w:val="24"/>
        </w:rPr>
        <w:t xml:space="preserve">για </w:t>
      </w:r>
      <w:r>
        <w:rPr>
          <w:rFonts w:eastAsia="Times New Roman" w:cs="Times New Roman"/>
          <w:szCs w:val="24"/>
        </w:rPr>
        <w:t>σήμερα Τετάρτη 9 Μαΐου 2018 και ώρα 18</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με αντικείμενο εργασ</w:t>
      </w:r>
      <w:r>
        <w:rPr>
          <w:rFonts w:eastAsia="Times New Roman" w:cs="Times New Roman"/>
          <w:szCs w:val="24"/>
        </w:rPr>
        <w:t>ιών του Σώματος</w:t>
      </w:r>
      <w:r>
        <w:rPr>
          <w:rFonts w:eastAsia="Times New Roman" w:cs="Times New Roman"/>
          <w:szCs w:val="24"/>
        </w:rPr>
        <w:t>,</w:t>
      </w:r>
      <w:r w:rsidRPr="00AC3A45">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ομοθετική εργασία: </w:t>
      </w:r>
      <w:r>
        <w:rPr>
          <w:rFonts w:eastAsia="Times New Roman" w:cs="Times New Roman"/>
          <w:szCs w:val="24"/>
        </w:rPr>
        <w:t>μ</w:t>
      </w:r>
      <w:r w:rsidRPr="00AC3A45">
        <w:rPr>
          <w:rFonts w:eastAsia="Times New Roman" w:cs="Times New Roman"/>
          <w:szCs w:val="24"/>
        </w:rPr>
        <w:t>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Υποδομών και Μεταφορών</w:t>
      </w:r>
      <w:r w:rsidRPr="00AC3A45">
        <w:rPr>
          <w:rFonts w:eastAsia="Times New Roman" w:cs="Times New Roman"/>
          <w:szCs w:val="24"/>
        </w:rPr>
        <w:t>: «Σύσταση φορέα αναπλάσεων της πόλης των Αθηνών</w:t>
      </w:r>
      <w:r>
        <w:rPr>
          <w:rFonts w:eastAsia="Times New Roman" w:cs="Times New Roman"/>
          <w:szCs w:val="24"/>
        </w:rPr>
        <w:t>».</w:t>
      </w:r>
    </w:p>
    <w:p w14:paraId="03260BDD" w14:textId="77777777" w:rsidR="002A39CD" w:rsidRDefault="007F4A76">
      <w:pPr>
        <w:spacing w:line="600" w:lineRule="auto"/>
        <w:contextualSpacing/>
        <w:jc w:val="both"/>
        <w:rPr>
          <w:rFonts w:eastAsia="Times New Roman" w:cs="Times New Roman"/>
          <w:b/>
          <w:szCs w:val="24"/>
        </w:rPr>
      </w:pPr>
      <w:r w:rsidRPr="00A75D51">
        <w:rPr>
          <w:rFonts w:eastAsia="Times New Roman" w:cs="Times New Roman"/>
          <w:b/>
          <w:szCs w:val="24"/>
        </w:rPr>
        <w:t>Ο ΠΡΟΕΔΡΟΣ</w:t>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sidRPr="00A75D51">
        <w:rPr>
          <w:rFonts w:eastAsia="Times New Roman" w:cs="Times New Roman"/>
          <w:b/>
          <w:szCs w:val="24"/>
        </w:rPr>
        <w:t>ΟΙ ΓΡΑΜΜΑΤΕΙΣ</w:t>
      </w:r>
    </w:p>
    <w:sectPr w:rsidR="002A39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trackRevisions/>
  <w:documentProtection w:edit="trackedChanges" w:enforcement="1" w:cryptProviderType="rsaFull" w:cryptAlgorithmClass="hash" w:cryptAlgorithmType="typeAny" w:cryptAlgorithmSid="4" w:cryptSpinCount="50000" w:hash="3upbAsRpHRnXoU8KIbdTCBu7FKA=" w:salt="kcolarPjngEuS26U5lFf2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CD"/>
    <w:rsid w:val="002A39CD"/>
    <w:rsid w:val="007F4A76"/>
    <w:rsid w:val="00CD16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F4C3"/>
  <w15:docId w15:val="{8B5FD0A2-B587-4CB9-9E77-B8C54F56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72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25727"/>
    <w:rPr>
      <w:rFonts w:ascii="Segoe UI" w:hAnsi="Segoe UI" w:cs="Segoe UI"/>
      <w:sz w:val="18"/>
      <w:szCs w:val="18"/>
    </w:rPr>
  </w:style>
  <w:style w:type="paragraph" w:styleId="a4">
    <w:name w:val="Revision"/>
    <w:hidden/>
    <w:uiPriority w:val="99"/>
    <w:semiHidden/>
    <w:rsid w:val="00196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628</MetadataID>
    <Session xmlns="641f345b-441b-4b81-9152-adc2e73ba5e1">Γ´</Session>
    <Date xmlns="641f345b-441b-4b81-9152-adc2e73ba5e1">2018-05-08T21:00:00+00:00</Date>
    <Status xmlns="641f345b-441b-4b81-9152-adc2e73ba5e1">
      <Url>http://srv-sp1/praktika/Lists/Incoming_Metadata/EditForm.aspx?ID=628&amp;Source=/praktika/Recordings_Library/Forms/AllItems.aspx</Url>
      <Description>Δημοσιεύτηκε</Description>
    </Status>
    <Meeting xmlns="641f345b-441b-4b81-9152-adc2e73ba5e1">ΡΙΓ´</Meeting>
  </documentManagement>
</p:properties>
</file>

<file path=customXml/itemProps1.xml><?xml version="1.0" encoding="utf-8"?>
<ds:datastoreItem xmlns:ds="http://schemas.openxmlformats.org/officeDocument/2006/customXml" ds:itemID="{18DD24F6-B0F7-47D9-ABCC-424F354EE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EFE20E-1E63-4163-87DB-638EC6FF82AA}">
  <ds:schemaRefs>
    <ds:schemaRef ds:uri="http://schemas.microsoft.com/sharepoint/v3/contenttype/forms"/>
  </ds:schemaRefs>
</ds:datastoreItem>
</file>

<file path=customXml/itemProps3.xml><?xml version="1.0" encoding="utf-8"?>
<ds:datastoreItem xmlns:ds="http://schemas.openxmlformats.org/officeDocument/2006/customXml" ds:itemID="{997C3065-9CBF-4463-972E-AE425B9D6F99}">
  <ds:schemaRefs>
    <ds:schemaRef ds:uri="http://schemas.microsoft.com/office/2006/documentManagement/types"/>
    <ds:schemaRef ds:uri="641f345b-441b-4b81-9152-adc2e73ba5e1"/>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224</Pages>
  <Words>45524</Words>
  <Characters>245835</Characters>
  <Application>Microsoft Office Word</Application>
  <DocSecurity>0</DocSecurity>
  <Lines>2048</Lines>
  <Paragraphs>581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2018-05-15T10:33:00Z</dcterms:created>
  <dcterms:modified xsi:type="dcterms:W3CDTF">2018-05-15T10:33:00Z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