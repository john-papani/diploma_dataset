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6CD818" w14:textId="77777777" w:rsidR="00F54938" w:rsidRPr="00F54938" w:rsidRDefault="00F54938" w:rsidP="00F54938">
      <w:pPr>
        <w:spacing w:after="0" w:line="360" w:lineRule="auto"/>
        <w:rPr>
          <w:ins w:id="0" w:author="Φλούδα Χριστίνα" w:date="2017-03-07T10:53:00Z"/>
          <w:rFonts w:eastAsia="Times New Roman"/>
          <w:szCs w:val="24"/>
          <w:lang w:eastAsia="en-US"/>
        </w:rPr>
      </w:pPr>
      <w:bookmarkStart w:id="1" w:name="_GoBack"/>
      <w:bookmarkEnd w:id="1"/>
      <w:ins w:id="2" w:author="Φλούδα Χριστίνα" w:date="2017-03-07T10:53:00Z">
        <w:r w:rsidRPr="00F5493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EAB0229" w14:textId="77777777" w:rsidR="00F54938" w:rsidRPr="00F54938" w:rsidRDefault="00F54938" w:rsidP="00F54938">
      <w:pPr>
        <w:spacing w:after="0" w:line="360" w:lineRule="auto"/>
        <w:rPr>
          <w:ins w:id="3" w:author="Φλούδα Χριστίνα" w:date="2017-03-07T10:53:00Z"/>
          <w:rFonts w:eastAsia="Times New Roman"/>
          <w:szCs w:val="24"/>
          <w:lang w:eastAsia="en-US"/>
        </w:rPr>
      </w:pPr>
    </w:p>
    <w:p w14:paraId="417EB8E2" w14:textId="77777777" w:rsidR="00F54938" w:rsidRPr="00F54938" w:rsidRDefault="00F54938" w:rsidP="00F54938">
      <w:pPr>
        <w:spacing w:after="0" w:line="360" w:lineRule="auto"/>
        <w:rPr>
          <w:ins w:id="4" w:author="Φλούδα Χριστίνα" w:date="2017-03-07T10:53:00Z"/>
          <w:rFonts w:eastAsia="Times New Roman"/>
          <w:szCs w:val="24"/>
          <w:lang w:eastAsia="en-US"/>
        </w:rPr>
      </w:pPr>
      <w:ins w:id="5" w:author="Φλούδα Χριστίνα" w:date="2017-03-07T10:53:00Z">
        <w:r w:rsidRPr="00F54938">
          <w:rPr>
            <w:rFonts w:eastAsia="Times New Roman"/>
            <w:szCs w:val="24"/>
            <w:lang w:eastAsia="en-US"/>
          </w:rPr>
          <w:t>ΠΙΝΑΚΑΣ ΠΕΡΙΕΧΟΜΕΝΩΝ</w:t>
        </w:r>
      </w:ins>
    </w:p>
    <w:p w14:paraId="358795B6" w14:textId="77777777" w:rsidR="00F54938" w:rsidRPr="00F54938" w:rsidRDefault="00F54938" w:rsidP="00F54938">
      <w:pPr>
        <w:spacing w:after="0" w:line="360" w:lineRule="auto"/>
        <w:rPr>
          <w:ins w:id="6" w:author="Φλούδα Χριστίνα" w:date="2017-03-07T10:53:00Z"/>
          <w:rFonts w:eastAsia="Times New Roman"/>
          <w:szCs w:val="24"/>
          <w:lang w:eastAsia="en-US"/>
        </w:rPr>
      </w:pPr>
      <w:ins w:id="7" w:author="Φλούδα Χριστίνα" w:date="2017-03-07T10:53:00Z">
        <w:r w:rsidRPr="00F54938">
          <w:rPr>
            <w:rFonts w:eastAsia="Times New Roman"/>
            <w:szCs w:val="24"/>
            <w:lang w:eastAsia="en-US"/>
          </w:rPr>
          <w:t xml:space="preserve">ΙΖ΄ ΠΕΡΙΟΔΟΣ </w:t>
        </w:r>
      </w:ins>
    </w:p>
    <w:p w14:paraId="2D873844" w14:textId="77777777" w:rsidR="00F54938" w:rsidRPr="00F54938" w:rsidRDefault="00F54938" w:rsidP="00F54938">
      <w:pPr>
        <w:spacing w:after="0" w:line="360" w:lineRule="auto"/>
        <w:rPr>
          <w:ins w:id="8" w:author="Φλούδα Χριστίνα" w:date="2017-03-07T10:53:00Z"/>
          <w:rFonts w:eastAsia="Times New Roman"/>
          <w:szCs w:val="24"/>
          <w:lang w:eastAsia="en-US"/>
        </w:rPr>
      </w:pPr>
      <w:ins w:id="9" w:author="Φλούδα Χριστίνα" w:date="2017-03-07T10:53:00Z">
        <w:r w:rsidRPr="00F54938">
          <w:rPr>
            <w:rFonts w:eastAsia="Times New Roman"/>
            <w:szCs w:val="24"/>
            <w:lang w:eastAsia="en-US"/>
          </w:rPr>
          <w:t>ΠΡΟΕΔΡΕΥΟΜΕΝΗΣ ΚΟΙΝΟΒΟΥΛΕΥΤΙΚΗΣ ΔΗΜΟΚΡΑΤΙΑΣ</w:t>
        </w:r>
      </w:ins>
    </w:p>
    <w:p w14:paraId="378657AE" w14:textId="77777777" w:rsidR="00F54938" w:rsidRPr="00F54938" w:rsidRDefault="00F54938" w:rsidP="00F54938">
      <w:pPr>
        <w:spacing w:after="0" w:line="360" w:lineRule="auto"/>
        <w:rPr>
          <w:ins w:id="10" w:author="Φλούδα Χριστίνα" w:date="2017-03-07T10:53:00Z"/>
          <w:rFonts w:eastAsia="Times New Roman"/>
          <w:szCs w:val="24"/>
          <w:lang w:eastAsia="en-US"/>
        </w:rPr>
      </w:pPr>
      <w:ins w:id="11" w:author="Φλούδα Χριστίνα" w:date="2017-03-07T10:53:00Z">
        <w:r w:rsidRPr="00F54938">
          <w:rPr>
            <w:rFonts w:eastAsia="Times New Roman"/>
            <w:szCs w:val="24"/>
            <w:lang w:eastAsia="en-US"/>
          </w:rPr>
          <w:t>ΣΥΝΟΔΟΣ Β΄</w:t>
        </w:r>
      </w:ins>
    </w:p>
    <w:p w14:paraId="37DE72EC" w14:textId="77777777" w:rsidR="00F54938" w:rsidRPr="00F54938" w:rsidRDefault="00F54938" w:rsidP="00F54938">
      <w:pPr>
        <w:spacing w:after="0" w:line="360" w:lineRule="auto"/>
        <w:rPr>
          <w:ins w:id="12" w:author="Φλούδα Χριστίνα" w:date="2017-03-07T10:53:00Z"/>
          <w:rFonts w:eastAsia="Times New Roman"/>
          <w:szCs w:val="24"/>
          <w:lang w:eastAsia="en-US"/>
        </w:rPr>
      </w:pPr>
    </w:p>
    <w:p w14:paraId="6BEB90DD" w14:textId="77777777" w:rsidR="00F54938" w:rsidRPr="00F54938" w:rsidRDefault="00F54938" w:rsidP="00F54938">
      <w:pPr>
        <w:spacing w:after="0" w:line="360" w:lineRule="auto"/>
        <w:rPr>
          <w:ins w:id="13" w:author="Φλούδα Χριστίνα" w:date="2017-03-07T10:53:00Z"/>
          <w:rFonts w:eastAsia="Times New Roman"/>
          <w:szCs w:val="24"/>
          <w:lang w:eastAsia="en-US"/>
        </w:rPr>
      </w:pPr>
      <w:ins w:id="14" w:author="Φλούδα Χριστίνα" w:date="2017-03-07T10:53:00Z">
        <w:r w:rsidRPr="00F54938">
          <w:rPr>
            <w:rFonts w:eastAsia="Times New Roman"/>
            <w:szCs w:val="24"/>
            <w:lang w:eastAsia="en-US"/>
          </w:rPr>
          <w:t>ΣΥΝΕΔΡΙΑΣΗ ΠΑ΄</w:t>
        </w:r>
      </w:ins>
    </w:p>
    <w:p w14:paraId="472152EA" w14:textId="77777777" w:rsidR="00F54938" w:rsidRPr="00F54938" w:rsidRDefault="00F54938" w:rsidP="00F54938">
      <w:pPr>
        <w:spacing w:after="0" w:line="360" w:lineRule="auto"/>
        <w:rPr>
          <w:ins w:id="15" w:author="Φλούδα Χριστίνα" w:date="2017-03-07T10:53:00Z"/>
          <w:rFonts w:eastAsia="Times New Roman"/>
          <w:szCs w:val="24"/>
          <w:lang w:eastAsia="en-US"/>
        </w:rPr>
      </w:pPr>
      <w:ins w:id="16" w:author="Φλούδα Χριστίνα" w:date="2017-03-07T10:53:00Z">
        <w:r w:rsidRPr="00F54938">
          <w:rPr>
            <w:rFonts w:eastAsia="Times New Roman"/>
            <w:szCs w:val="24"/>
            <w:lang w:eastAsia="en-US"/>
          </w:rPr>
          <w:t>Τετάρτη  1 Μαρτίου 2017</w:t>
        </w:r>
      </w:ins>
    </w:p>
    <w:p w14:paraId="6476B2BF" w14:textId="77777777" w:rsidR="00F54938" w:rsidRPr="00F54938" w:rsidRDefault="00F54938" w:rsidP="00F54938">
      <w:pPr>
        <w:spacing w:after="0" w:line="360" w:lineRule="auto"/>
        <w:rPr>
          <w:ins w:id="17" w:author="Φλούδα Χριστίνα" w:date="2017-03-07T10:53:00Z"/>
          <w:rFonts w:eastAsia="Times New Roman"/>
          <w:szCs w:val="24"/>
          <w:lang w:eastAsia="en-US"/>
        </w:rPr>
      </w:pPr>
    </w:p>
    <w:p w14:paraId="38B43E20" w14:textId="77777777" w:rsidR="00F54938" w:rsidRPr="00F54938" w:rsidRDefault="00F54938" w:rsidP="00F54938">
      <w:pPr>
        <w:spacing w:after="0" w:line="360" w:lineRule="auto"/>
        <w:rPr>
          <w:ins w:id="18" w:author="Φλούδα Χριστίνα" w:date="2017-03-07T10:53:00Z"/>
          <w:rFonts w:eastAsia="Times New Roman"/>
          <w:szCs w:val="24"/>
          <w:lang w:eastAsia="en-US"/>
        </w:rPr>
      </w:pPr>
      <w:ins w:id="19" w:author="Φλούδα Χριστίνα" w:date="2017-03-07T10:53:00Z">
        <w:r w:rsidRPr="00F54938">
          <w:rPr>
            <w:rFonts w:eastAsia="Times New Roman"/>
            <w:szCs w:val="24"/>
            <w:lang w:eastAsia="en-US"/>
          </w:rPr>
          <w:t>ΘΕΜΑΤΑ</w:t>
        </w:r>
      </w:ins>
    </w:p>
    <w:p w14:paraId="75C02B50" w14:textId="77777777" w:rsidR="00F54938" w:rsidRPr="00F54938" w:rsidRDefault="00F54938" w:rsidP="00F54938">
      <w:pPr>
        <w:spacing w:after="0" w:line="360" w:lineRule="auto"/>
        <w:rPr>
          <w:ins w:id="20" w:author="Φλούδα Χριστίνα" w:date="2017-03-07T10:53:00Z"/>
          <w:rFonts w:eastAsia="Times New Roman"/>
          <w:szCs w:val="24"/>
          <w:lang w:eastAsia="en-US"/>
        </w:rPr>
      </w:pPr>
      <w:ins w:id="21" w:author="Φλούδα Χριστίνα" w:date="2017-03-07T10:53:00Z">
        <w:r w:rsidRPr="00F54938">
          <w:rPr>
            <w:rFonts w:eastAsia="Times New Roman"/>
            <w:szCs w:val="24"/>
            <w:lang w:eastAsia="en-US"/>
          </w:rPr>
          <w:t xml:space="preserve"> </w:t>
        </w:r>
        <w:r w:rsidRPr="00F54938">
          <w:rPr>
            <w:rFonts w:eastAsia="Times New Roman"/>
            <w:szCs w:val="24"/>
            <w:lang w:eastAsia="en-US"/>
          </w:rPr>
          <w:br/>
          <w:t xml:space="preserve">Α. ΕΙΔΙΚΑ ΘΕΜΑΤΑ </w:t>
        </w:r>
        <w:r w:rsidRPr="00F54938">
          <w:rPr>
            <w:rFonts w:eastAsia="Times New Roman"/>
            <w:szCs w:val="24"/>
            <w:lang w:eastAsia="en-US"/>
          </w:rPr>
          <w:br/>
          <w:t>1. Ειδική Ημερήσια Διάταξη:</w:t>
        </w:r>
      </w:ins>
    </w:p>
    <w:p w14:paraId="684A8629" w14:textId="77777777" w:rsidR="00F54938" w:rsidRPr="00F54938" w:rsidRDefault="00F54938" w:rsidP="00F54938">
      <w:pPr>
        <w:spacing w:after="0" w:line="360" w:lineRule="auto"/>
        <w:rPr>
          <w:ins w:id="22" w:author="Φλούδα Χριστίνα" w:date="2017-03-07T10:53:00Z"/>
          <w:rFonts w:eastAsia="Times New Roman"/>
          <w:szCs w:val="24"/>
          <w:lang w:eastAsia="en-US"/>
        </w:rPr>
      </w:pPr>
      <w:ins w:id="23" w:author="Φλούδα Χριστίνα" w:date="2017-03-07T10:53:00Z">
        <w:r w:rsidRPr="00F54938">
          <w:rPr>
            <w:rFonts w:eastAsia="Times New Roman"/>
            <w:szCs w:val="24"/>
            <w:lang w:eastAsia="en-US"/>
          </w:rPr>
          <w:t xml:space="preserve">Ειδική Συνεδρίαση της Ολομέλειας της Βουλής μετά από απόφαση της Διάσκεψης των Προέδρων για τα εβδομήντα χρόνια της Ενσωμάτωσης της Δωδεκανήσου στην Ελλάδα και λήψη απόφασης για την ανακήρυξη του 2017 ως έτος Δωδεκανήσου, σελ. </w:t>
        </w:r>
        <w:r w:rsidRPr="00F54938">
          <w:rPr>
            <w:rFonts w:eastAsia="Times New Roman"/>
            <w:szCs w:val="24"/>
            <w:lang w:eastAsia="en-US"/>
          </w:rPr>
          <w:br/>
          <w:t xml:space="preserve">2. Ανακοινώνεται ότι συνεδρίαση παρίσταται η αυτού </w:t>
        </w:r>
        <w:proofErr w:type="spellStart"/>
        <w:r w:rsidRPr="00F54938">
          <w:rPr>
            <w:rFonts w:eastAsia="Times New Roman"/>
            <w:szCs w:val="24"/>
            <w:lang w:eastAsia="en-US"/>
          </w:rPr>
          <w:t>εξοχότης</w:t>
        </w:r>
        <w:proofErr w:type="spellEnd"/>
        <w:r w:rsidRPr="00F54938">
          <w:rPr>
            <w:rFonts w:eastAsia="Times New Roman"/>
            <w:szCs w:val="24"/>
            <w:lang w:eastAsia="en-US"/>
          </w:rPr>
          <w:t xml:space="preserve"> ο Πρόεδρος της Δημοκρατίας κ. Προκόπιος Παυλόπουλος, σελ. </w:t>
        </w:r>
        <w:r w:rsidRPr="00F54938">
          <w:rPr>
            <w:rFonts w:eastAsia="Times New Roman"/>
            <w:szCs w:val="24"/>
            <w:lang w:eastAsia="en-US"/>
          </w:rPr>
          <w:br/>
          <w:t xml:space="preserve">3. Ανακοινώνεται ότι τη συνεδρίαση παρακολουθούν ο Περιφερειάρχης Νοτίου Αιγαίου κ. Γεώργιος Χατζημάρκου, πρώην Υπουργοί και Βουλευτές Δωδεκανήσου και οι Δήμαρχοι της Δωδεκανήσου. Εκ μέρους της Κυβέρνησης θα λάβει τον λόγο ο Αντιπρόεδρος της Κυβέρνησης κ. Ιωάννης Δραγασάκης, σελ. </w:t>
        </w:r>
        <w:r w:rsidRPr="00F54938">
          <w:rPr>
            <w:rFonts w:eastAsia="Times New Roman"/>
            <w:szCs w:val="24"/>
            <w:lang w:eastAsia="en-US"/>
          </w:rPr>
          <w:br/>
          <w:t xml:space="preserve">4. Αποχώρηση από την Αίθουσα του Προέδρου της Ελληνικής Δημοκρατίας κ. Προκόπη Παυλόπουλος, σελ. </w:t>
        </w:r>
        <w:r w:rsidRPr="00F54938">
          <w:rPr>
            <w:rFonts w:eastAsia="Times New Roman"/>
            <w:szCs w:val="24"/>
            <w:lang w:eastAsia="en-US"/>
          </w:rPr>
          <w:br/>
          <w:t xml:space="preserve">5. Απόφαση της Ολομέλειας της Βουλής για την ανακήρυξη του 2017 ως έτους Δωδεκανήσου, σελ. </w:t>
        </w:r>
        <w:r w:rsidRPr="00F54938">
          <w:rPr>
            <w:rFonts w:eastAsia="Times New Roman"/>
            <w:szCs w:val="24"/>
            <w:lang w:eastAsia="en-US"/>
          </w:rPr>
          <w:br/>
          <w:t xml:space="preserve">6.  Άδεια απουσίας των Βουλευτών κ.κ. Μ. Γεωργιάδη και Γ. Κουμουτσάκου, σελ. </w:t>
        </w:r>
        <w:r w:rsidRPr="00F54938">
          <w:rPr>
            <w:rFonts w:eastAsia="Times New Roman"/>
            <w:szCs w:val="24"/>
            <w:lang w:eastAsia="en-US"/>
          </w:rPr>
          <w:br/>
          <w:t xml:space="preserve">7. Ανακοινώνεται ότι τη συνεδρίαση παρακολουθούν μαθητές από το 1ο Γενικό Λύκειο Περιστερίου, το 2ο Δημοτικό Σχολείο Γλυφάδας και το 45ο Δημοτικό Σχολείο Αθηνών, σελ. </w:t>
        </w:r>
        <w:r w:rsidRPr="00F54938">
          <w:rPr>
            <w:rFonts w:eastAsia="Times New Roman"/>
            <w:szCs w:val="24"/>
            <w:lang w:eastAsia="en-US"/>
          </w:rPr>
          <w:br/>
          <w:t xml:space="preserve">8. Επί διαδικαστικού θέματος, σελ. </w:t>
        </w:r>
        <w:r w:rsidRPr="00F54938">
          <w:rPr>
            <w:rFonts w:eastAsia="Times New Roman"/>
            <w:szCs w:val="24"/>
            <w:lang w:eastAsia="en-US"/>
          </w:rPr>
          <w:br/>
          <w:t xml:space="preserve"> </w:t>
        </w:r>
        <w:r w:rsidRPr="00F54938">
          <w:rPr>
            <w:rFonts w:eastAsia="Times New Roman"/>
            <w:szCs w:val="24"/>
            <w:lang w:eastAsia="en-US"/>
          </w:rPr>
          <w:br/>
          <w:t xml:space="preserve">Β. ΚΟΙΝΟΒΟΥΛΕΥΤΙΚΟΣ ΕΛΕΓΧΟΣ </w:t>
        </w:r>
        <w:r w:rsidRPr="00F54938">
          <w:rPr>
            <w:rFonts w:eastAsia="Times New Roman"/>
            <w:szCs w:val="24"/>
            <w:lang w:eastAsia="en-US"/>
          </w:rPr>
          <w:br/>
          <w:t xml:space="preserve">Ανακοίνωση του δελτίου επικαίρων ερωτήσεων της Πέμπτης 2 Μαρτίου 2017, σελ. </w:t>
        </w:r>
        <w:r w:rsidRPr="00F54938">
          <w:rPr>
            <w:rFonts w:eastAsia="Times New Roman"/>
            <w:szCs w:val="24"/>
            <w:lang w:eastAsia="en-US"/>
          </w:rPr>
          <w:br/>
        </w:r>
      </w:ins>
    </w:p>
    <w:p w14:paraId="0E09B488" w14:textId="77777777" w:rsidR="00F54938" w:rsidRPr="00F54938" w:rsidRDefault="00F54938" w:rsidP="00F54938">
      <w:pPr>
        <w:spacing w:after="0" w:line="360" w:lineRule="auto"/>
        <w:rPr>
          <w:ins w:id="24" w:author="Φλούδα Χριστίνα" w:date="2017-03-07T10:53:00Z"/>
          <w:rFonts w:eastAsia="Times New Roman"/>
          <w:szCs w:val="24"/>
          <w:lang w:eastAsia="en-US"/>
        </w:rPr>
      </w:pPr>
      <w:ins w:id="25" w:author="Φλούδα Χριστίνα" w:date="2017-03-07T10:53:00Z">
        <w:r w:rsidRPr="00F54938">
          <w:rPr>
            <w:rFonts w:eastAsia="Times New Roman"/>
            <w:szCs w:val="24"/>
            <w:lang w:eastAsia="en-US"/>
          </w:rPr>
          <w:t>ΠΡΟΕΔΡΟΣ</w:t>
        </w:r>
      </w:ins>
    </w:p>
    <w:p w14:paraId="255F6C85" w14:textId="77777777" w:rsidR="00F54938" w:rsidRPr="00F54938" w:rsidRDefault="00F54938" w:rsidP="00F54938">
      <w:pPr>
        <w:spacing w:after="0" w:line="360" w:lineRule="auto"/>
        <w:rPr>
          <w:ins w:id="26" w:author="Φλούδα Χριστίνα" w:date="2017-03-07T10:53:00Z"/>
          <w:rFonts w:eastAsia="Times New Roman"/>
          <w:szCs w:val="24"/>
          <w:lang w:eastAsia="en-US"/>
        </w:rPr>
      </w:pPr>
      <w:ins w:id="27" w:author="Φλούδα Χριστίνα" w:date="2017-03-07T10:53:00Z">
        <w:r w:rsidRPr="00F54938">
          <w:rPr>
            <w:rFonts w:eastAsia="Times New Roman"/>
            <w:szCs w:val="24"/>
            <w:lang w:eastAsia="en-US"/>
          </w:rPr>
          <w:t>ΒΟΥΤΣΗΣ Ν. , σελ.</w:t>
        </w:r>
        <w:r w:rsidRPr="00F54938">
          <w:rPr>
            <w:rFonts w:eastAsia="Times New Roman"/>
            <w:szCs w:val="24"/>
            <w:lang w:eastAsia="en-US"/>
          </w:rPr>
          <w:br/>
        </w:r>
      </w:ins>
    </w:p>
    <w:p w14:paraId="58D2FD1C" w14:textId="77777777" w:rsidR="00F54938" w:rsidRPr="00F54938" w:rsidRDefault="00F54938" w:rsidP="00F54938">
      <w:pPr>
        <w:spacing w:after="0" w:line="360" w:lineRule="auto"/>
        <w:rPr>
          <w:ins w:id="28" w:author="Φλούδα Χριστίνα" w:date="2017-03-07T10:53:00Z"/>
          <w:rFonts w:eastAsia="Times New Roman"/>
          <w:szCs w:val="24"/>
          <w:lang w:eastAsia="en-US"/>
        </w:rPr>
      </w:pPr>
      <w:ins w:id="29" w:author="Φλούδα Χριστίνα" w:date="2017-03-07T10:53:00Z">
        <w:r w:rsidRPr="00F54938">
          <w:rPr>
            <w:rFonts w:eastAsia="Times New Roman"/>
            <w:szCs w:val="24"/>
            <w:lang w:eastAsia="en-US"/>
          </w:rPr>
          <w:t>ΠΡΟΕΔΡΕΥΩΝ</w:t>
        </w:r>
      </w:ins>
    </w:p>
    <w:p w14:paraId="3145105C" w14:textId="77777777" w:rsidR="00F54938" w:rsidRPr="00F54938" w:rsidRDefault="00F54938" w:rsidP="00F54938">
      <w:pPr>
        <w:spacing w:after="0" w:line="360" w:lineRule="auto"/>
        <w:rPr>
          <w:ins w:id="30" w:author="Φλούδα Χριστίνα" w:date="2017-03-07T10:53:00Z"/>
          <w:rFonts w:eastAsia="Times New Roman"/>
          <w:szCs w:val="24"/>
          <w:lang w:eastAsia="en-US"/>
        </w:rPr>
      </w:pPr>
      <w:ins w:id="31" w:author="Φλούδα Χριστίνα" w:date="2017-03-07T10:53:00Z">
        <w:r w:rsidRPr="00F54938">
          <w:rPr>
            <w:rFonts w:eastAsia="Times New Roman"/>
            <w:szCs w:val="24"/>
            <w:lang w:eastAsia="en-US"/>
          </w:rPr>
          <w:t>ΚΟΥΡΑΚΗΣ Α. , σελ.</w:t>
        </w:r>
        <w:r w:rsidRPr="00F54938">
          <w:rPr>
            <w:rFonts w:eastAsia="Times New Roman"/>
            <w:szCs w:val="24"/>
            <w:lang w:eastAsia="en-US"/>
          </w:rPr>
          <w:br/>
        </w:r>
      </w:ins>
    </w:p>
    <w:p w14:paraId="4191768F" w14:textId="77777777" w:rsidR="00F54938" w:rsidRPr="00F54938" w:rsidRDefault="00F54938" w:rsidP="00F54938">
      <w:pPr>
        <w:spacing w:after="0" w:line="360" w:lineRule="auto"/>
        <w:rPr>
          <w:ins w:id="32" w:author="Φλούδα Χριστίνα" w:date="2017-03-07T10:53:00Z"/>
          <w:rFonts w:eastAsia="Times New Roman"/>
          <w:szCs w:val="24"/>
          <w:lang w:eastAsia="en-US"/>
        </w:rPr>
      </w:pPr>
    </w:p>
    <w:p w14:paraId="047E1D53" w14:textId="77777777" w:rsidR="00F54938" w:rsidRPr="00F54938" w:rsidRDefault="00F54938" w:rsidP="00F54938">
      <w:pPr>
        <w:spacing w:after="0" w:line="360" w:lineRule="auto"/>
        <w:rPr>
          <w:ins w:id="33" w:author="Φλούδα Χριστίνα" w:date="2017-03-07T10:53:00Z"/>
          <w:rFonts w:eastAsia="Times New Roman"/>
          <w:szCs w:val="24"/>
          <w:lang w:eastAsia="en-US"/>
        </w:rPr>
      </w:pPr>
      <w:ins w:id="34" w:author="Φλούδα Χριστίνα" w:date="2017-03-07T10:53:00Z">
        <w:r w:rsidRPr="00F54938">
          <w:rPr>
            <w:rFonts w:eastAsia="Times New Roman"/>
            <w:szCs w:val="24"/>
            <w:lang w:eastAsia="en-US"/>
          </w:rPr>
          <w:t>ΟΜΙΛΗΤΕΣ</w:t>
        </w:r>
      </w:ins>
    </w:p>
    <w:p w14:paraId="7537B6AA" w14:textId="77777777" w:rsidR="00F54938" w:rsidRPr="00F54938" w:rsidRDefault="00F54938" w:rsidP="00F54938">
      <w:pPr>
        <w:spacing w:after="0" w:line="360" w:lineRule="auto"/>
        <w:rPr>
          <w:ins w:id="35" w:author="Φλούδα Χριστίνα" w:date="2017-03-07T10:53:00Z"/>
          <w:rFonts w:eastAsia="Times New Roman"/>
          <w:szCs w:val="24"/>
          <w:lang w:eastAsia="en-US"/>
        </w:rPr>
      </w:pPr>
      <w:ins w:id="36" w:author="Φλούδα Χριστίνα" w:date="2017-03-07T10:53:00Z">
        <w:r w:rsidRPr="00F54938">
          <w:rPr>
            <w:rFonts w:eastAsia="Times New Roman"/>
            <w:szCs w:val="24"/>
            <w:lang w:eastAsia="en-US"/>
          </w:rPr>
          <w:br/>
          <w:t>Α. Επί της Ειδικής Ημερήσιας Διάταξης:</w:t>
        </w:r>
        <w:r w:rsidRPr="00F54938">
          <w:rPr>
            <w:rFonts w:eastAsia="Times New Roman"/>
            <w:szCs w:val="24"/>
            <w:lang w:eastAsia="en-US"/>
          </w:rPr>
          <w:br/>
          <w:t>ΒΟΥΤΣΗΣ Ν. , σελ.</w:t>
        </w:r>
        <w:r w:rsidRPr="00F54938">
          <w:rPr>
            <w:rFonts w:eastAsia="Times New Roman"/>
            <w:szCs w:val="24"/>
            <w:lang w:eastAsia="en-US"/>
          </w:rPr>
          <w:br/>
          <w:t>ΓΑΚΗΣ Δ. , σελ.</w:t>
        </w:r>
        <w:r w:rsidRPr="00F54938">
          <w:rPr>
            <w:rFonts w:eastAsia="Times New Roman"/>
            <w:szCs w:val="24"/>
            <w:lang w:eastAsia="en-US"/>
          </w:rPr>
          <w:br/>
          <w:t>ΔΡΑΓΑΣΑΚΗΣ Ι. , σελ.</w:t>
        </w:r>
        <w:r w:rsidRPr="00F54938">
          <w:rPr>
            <w:rFonts w:eastAsia="Times New Roman"/>
            <w:szCs w:val="24"/>
            <w:lang w:eastAsia="en-US"/>
          </w:rPr>
          <w:br/>
          <w:t>ΘΕΟΔΩΡΑΚΗΣ Σ. , σελ.</w:t>
        </w:r>
        <w:r w:rsidRPr="00F54938">
          <w:rPr>
            <w:rFonts w:eastAsia="Times New Roman"/>
            <w:szCs w:val="24"/>
            <w:lang w:eastAsia="en-US"/>
          </w:rPr>
          <w:br/>
          <w:t>ΚΑΜΜΕΝΟΣ Δ. , σελ.</w:t>
        </w:r>
        <w:r w:rsidRPr="00F54938">
          <w:rPr>
            <w:rFonts w:eastAsia="Times New Roman"/>
            <w:szCs w:val="24"/>
            <w:lang w:eastAsia="en-US"/>
          </w:rPr>
          <w:br/>
          <w:t>ΚΡΕΜΑΣΤΙΝΟΣ Δ. , σελ.</w:t>
        </w:r>
        <w:r w:rsidRPr="00F54938">
          <w:rPr>
            <w:rFonts w:eastAsia="Times New Roman"/>
            <w:szCs w:val="24"/>
            <w:lang w:eastAsia="en-US"/>
          </w:rPr>
          <w:br/>
          <w:t>ΛΕΒΕΝΤΗΣ Β. , σελ.</w:t>
        </w:r>
        <w:r w:rsidRPr="00F54938">
          <w:rPr>
            <w:rFonts w:eastAsia="Times New Roman"/>
            <w:szCs w:val="24"/>
            <w:lang w:eastAsia="en-US"/>
          </w:rPr>
          <w:br/>
          <w:t>ΜΗΤΣΟΤΑΚΗΣ Κ. , σελ.</w:t>
        </w:r>
        <w:r w:rsidRPr="00F54938">
          <w:rPr>
            <w:rFonts w:eastAsia="Times New Roman"/>
            <w:szCs w:val="24"/>
            <w:lang w:eastAsia="en-US"/>
          </w:rPr>
          <w:br/>
          <w:t>ΠΑΠΠΑΣ Χ. , σελ.</w:t>
        </w:r>
        <w:r w:rsidRPr="00F54938">
          <w:rPr>
            <w:rFonts w:eastAsia="Times New Roman"/>
            <w:szCs w:val="24"/>
            <w:lang w:eastAsia="en-US"/>
          </w:rPr>
          <w:br/>
          <w:t>ΤΑΣΣΟΣ Σ. , σελ.</w:t>
        </w:r>
        <w:r w:rsidRPr="00F54938">
          <w:rPr>
            <w:rFonts w:eastAsia="Times New Roman"/>
            <w:szCs w:val="24"/>
            <w:lang w:eastAsia="en-US"/>
          </w:rPr>
          <w:br/>
        </w:r>
        <w:r w:rsidRPr="00F54938">
          <w:rPr>
            <w:rFonts w:eastAsia="Times New Roman"/>
            <w:szCs w:val="24"/>
            <w:lang w:eastAsia="en-US"/>
          </w:rPr>
          <w:br/>
          <w:t>Β. Επί διαδικαστικού θέματος:</w:t>
        </w:r>
        <w:r w:rsidRPr="00F54938">
          <w:rPr>
            <w:rFonts w:eastAsia="Times New Roman"/>
            <w:szCs w:val="24"/>
            <w:lang w:eastAsia="en-US"/>
          </w:rPr>
          <w:br/>
          <w:t>ΒΟΥΤΣΗΣ Ν. , σελ.</w:t>
        </w:r>
        <w:r w:rsidRPr="00F54938">
          <w:rPr>
            <w:rFonts w:eastAsia="Times New Roman"/>
            <w:szCs w:val="24"/>
            <w:lang w:eastAsia="en-US"/>
          </w:rPr>
          <w:br/>
          <w:t>ΚΟΥΡΑΚΗΣ Α. , σελ.</w:t>
        </w:r>
        <w:r w:rsidRPr="00F54938">
          <w:rPr>
            <w:rFonts w:eastAsia="Times New Roman"/>
            <w:szCs w:val="24"/>
            <w:lang w:eastAsia="en-US"/>
          </w:rPr>
          <w:br/>
          <w:t>ΛΕΒΕΝΤΗΣ Β. , σελ.</w:t>
        </w:r>
        <w:r w:rsidRPr="00F54938">
          <w:rPr>
            <w:rFonts w:eastAsia="Times New Roman"/>
            <w:szCs w:val="24"/>
            <w:lang w:eastAsia="en-US"/>
          </w:rPr>
          <w:br/>
          <w:t>ΠΑΠΠΑΣ Χ. , σελ.</w:t>
        </w:r>
      </w:ins>
    </w:p>
    <w:p w14:paraId="5EF47D03" w14:textId="77777777" w:rsidR="00F54938" w:rsidRDefault="00F54938" w:rsidP="00F54938">
      <w:pPr>
        <w:spacing w:after="0" w:line="600" w:lineRule="auto"/>
        <w:ind w:firstLine="720"/>
        <w:jc w:val="both"/>
        <w:rPr>
          <w:ins w:id="37" w:author="Φλούδα Χριστίνα" w:date="2017-03-07T10:53:00Z"/>
          <w:rFonts w:eastAsia="Times New Roman"/>
          <w:szCs w:val="24"/>
        </w:rPr>
        <w:pPrChange w:id="38" w:author="Φλούδα Χριστίνα" w:date="2017-03-07T10:53:00Z">
          <w:pPr>
            <w:spacing w:after="0" w:line="600" w:lineRule="auto"/>
            <w:ind w:firstLine="720"/>
            <w:jc w:val="center"/>
          </w:pPr>
        </w:pPrChange>
      </w:pPr>
    </w:p>
    <w:p w14:paraId="48498651" w14:textId="77777777" w:rsidR="00B22A89" w:rsidRDefault="00F54938">
      <w:pPr>
        <w:spacing w:after="0" w:line="600" w:lineRule="auto"/>
        <w:ind w:firstLine="720"/>
        <w:jc w:val="center"/>
        <w:rPr>
          <w:rFonts w:eastAsia="Times New Roman"/>
          <w:szCs w:val="24"/>
        </w:rPr>
      </w:pPr>
      <w:r>
        <w:rPr>
          <w:rFonts w:eastAsia="Times New Roman"/>
          <w:szCs w:val="24"/>
        </w:rPr>
        <w:t>ΠΡΑΚΤΙΚΑ ΒΟΥΛΗΣ</w:t>
      </w:r>
    </w:p>
    <w:p w14:paraId="48498652" w14:textId="77777777" w:rsidR="00B22A89" w:rsidRDefault="00F54938">
      <w:pPr>
        <w:spacing w:after="0" w:line="600" w:lineRule="auto"/>
        <w:ind w:firstLine="720"/>
        <w:jc w:val="center"/>
        <w:rPr>
          <w:rFonts w:eastAsia="Times New Roman"/>
          <w:szCs w:val="24"/>
        </w:rPr>
      </w:pPr>
      <w:r>
        <w:rPr>
          <w:rFonts w:eastAsia="Times New Roman"/>
          <w:szCs w:val="24"/>
        </w:rPr>
        <w:t xml:space="preserve">ΙΖ΄ ΠΕΡΙΟΔΟΣ </w:t>
      </w:r>
    </w:p>
    <w:p w14:paraId="48498653" w14:textId="77777777" w:rsidR="00B22A89" w:rsidRDefault="00F54938">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48498654" w14:textId="77777777" w:rsidR="00B22A89" w:rsidRDefault="00F54938">
      <w:pPr>
        <w:spacing w:after="0" w:line="600" w:lineRule="auto"/>
        <w:ind w:firstLine="720"/>
        <w:jc w:val="center"/>
        <w:rPr>
          <w:rFonts w:eastAsia="Times New Roman"/>
          <w:szCs w:val="24"/>
        </w:rPr>
      </w:pPr>
      <w:r>
        <w:rPr>
          <w:rFonts w:eastAsia="Times New Roman"/>
          <w:szCs w:val="24"/>
        </w:rPr>
        <w:t>ΣΥΝΟΔΟΣ Β΄</w:t>
      </w:r>
    </w:p>
    <w:p w14:paraId="48498655" w14:textId="77777777" w:rsidR="00B22A89" w:rsidRDefault="00F54938">
      <w:pPr>
        <w:spacing w:after="0" w:line="600" w:lineRule="auto"/>
        <w:ind w:firstLine="720"/>
        <w:jc w:val="center"/>
        <w:rPr>
          <w:rFonts w:eastAsia="Times New Roman"/>
          <w:szCs w:val="24"/>
        </w:rPr>
      </w:pPr>
      <w:r>
        <w:rPr>
          <w:rFonts w:eastAsia="Times New Roman"/>
          <w:szCs w:val="24"/>
        </w:rPr>
        <w:t>ΣΥΝΕΔΡΙΑΣΗ ΠΑ΄</w:t>
      </w:r>
    </w:p>
    <w:p w14:paraId="48498656" w14:textId="77777777" w:rsidR="00B22A89" w:rsidRDefault="00F54938">
      <w:pPr>
        <w:spacing w:after="0" w:line="600" w:lineRule="auto"/>
        <w:ind w:firstLine="720"/>
        <w:jc w:val="center"/>
        <w:rPr>
          <w:rFonts w:eastAsia="Times New Roman"/>
          <w:szCs w:val="24"/>
        </w:rPr>
      </w:pPr>
      <w:r>
        <w:rPr>
          <w:rFonts w:eastAsia="Times New Roman"/>
          <w:szCs w:val="24"/>
        </w:rPr>
        <w:t>Τετάρτη 1 Μαρτίου 2017</w:t>
      </w:r>
    </w:p>
    <w:p w14:paraId="48498657" w14:textId="77777777" w:rsidR="00B22A89" w:rsidRDefault="00F54938">
      <w:pPr>
        <w:spacing w:after="0" w:line="600" w:lineRule="auto"/>
        <w:ind w:firstLine="720"/>
        <w:jc w:val="both"/>
        <w:rPr>
          <w:rFonts w:eastAsia="Times New Roman"/>
          <w:szCs w:val="24"/>
        </w:rPr>
      </w:pPr>
      <w:r>
        <w:rPr>
          <w:rFonts w:eastAsia="Times New Roman"/>
          <w:szCs w:val="24"/>
        </w:rPr>
        <w:t>Αθήνα, σήμερα την 1</w:t>
      </w:r>
      <w:r w:rsidRPr="00842D87">
        <w:rPr>
          <w:rFonts w:eastAsia="Times New Roman"/>
          <w:szCs w:val="24"/>
          <w:vertAlign w:val="superscript"/>
        </w:rPr>
        <w:t>η</w:t>
      </w:r>
      <w:r>
        <w:rPr>
          <w:rFonts w:eastAsia="Times New Roman"/>
          <w:szCs w:val="24"/>
        </w:rPr>
        <w:t xml:space="preserve"> Μαρτίου 2017, ημέρα Τετάρτη και ώρα 10.10΄</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Προέδρου αυτής κ. </w:t>
      </w:r>
      <w:r w:rsidRPr="00530BD4">
        <w:rPr>
          <w:rFonts w:eastAsia="Times New Roman"/>
          <w:b/>
          <w:szCs w:val="24"/>
        </w:rPr>
        <w:t>ΝΙΚΟΛΑΟΥ ΒΟΥΤΣΗ</w:t>
      </w:r>
      <w:r>
        <w:rPr>
          <w:rFonts w:eastAsia="Times New Roman"/>
          <w:szCs w:val="24"/>
        </w:rPr>
        <w:t>.</w:t>
      </w:r>
    </w:p>
    <w:p w14:paraId="48498658" w14:textId="77777777" w:rsidR="00B22A89" w:rsidRDefault="00F54938">
      <w:pPr>
        <w:spacing w:line="600" w:lineRule="auto"/>
        <w:ind w:firstLine="720"/>
        <w:jc w:val="both"/>
        <w:rPr>
          <w:rFonts w:eastAsia="Times New Roman"/>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 xml:space="preserve">): </w:t>
      </w:r>
      <w:r>
        <w:rPr>
          <w:rFonts w:eastAsia="Times New Roman"/>
          <w:szCs w:val="24"/>
        </w:rPr>
        <w:t>Κυρίες και κύριοι συνάδελφοι, αρχίζει η συνεδρίαση.</w:t>
      </w:r>
    </w:p>
    <w:p w14:paraId="48498659" w14:textId="77777777" w:rsidR="00B22A89" w:rsidRDefault="00F54938">
      <w:pPr>
        <w:spacing w:line="600" w:lineRule="auto"/>
        <w:ind w:firstLine="720"/>
        <w:jc w:val="both"/>
        <w:rPr>
          <w:rFonts w:eastAsia="Times New Roman"/>
          <w:szCs w:val="24"/>
        </w:rPr>
      </w:pPr>
      <w:r>
        <w:rPr>
          <w:rFonts w:eastAsia="Times New Roman"/>
          <w:szCs w:val="24"/>
        </w:rPr>
        <w:t>Ε</w:t>
      </w:r>
      <w:r>
        <w:rPr>
          <w:rFonts w:eastAsia="Times New Roman"/>
          <w:szCs w:val="24"/>
        </w:rPr>
        <w:t xml:space="preserve">ισερχόμαστε στην </w:t>
      </w:r>
    </w:p>
    <w:p w14:paraId="4849865A" w14:textId="77777777" w:rsidR="00B22A89" w:rsidRDefault="00F54938">
      <w:pPr>
        <w:spacing w:line="600" w:lineRule="auto"/>
        <w:ind w:firstLine="720"/>
        <w:jc w:val="center"/>
        <w:rPr>
          <w:rFonts w:eastAsia="Times New Roman"/>
          <w:b/>
          <w:szCs w:val="24"/>
        </w:rPr>
      </w:pPr>
      <w:r>
        <w:rPr>
          <w:rFonts w:eastAsia="Times New Roman"/>
          <w:b/>
          <w:szCs w:val="24"/>
        </w:rPr>
        <w:t>ΕΙΔΙ</w:t>
      </w:r>
      <w:r>
        <w:rPr>
          <w:rFonts w:eastAsia="Times New Roman"/>
          <w:b/>
          <w:szCs w:val="24"/>
        </w:rPr>
        <w:t>ΚΗ ΗΜΕΡΗΣΙΑ ΔΙΑΤΑΞΗ</w:t>
      </w:r>
    </w:p>
    <w:p w14:paraId="4849865B" w14:textId="77777777" w:rsidR="00B22A89" w:rsidRDefault="00F54938">
      <w:pPr>
        <w:spacing w:line="600" w:lineRule="auto"/>
        <w:ind w:firstLine="720"/>
        <w:jc w:val="both"/>
        <w:rPr>
          <w:rFonts w:eastAsia="Times New Roman"/>
          <w:szCs w:val="24"/>
        </w:rPr>
      </w:pPr>
      <w:r>
        <w:rPr>
          <w:rFonts w:eastAsia="Times New Roman"/>
          <w:szCs w:val="24"/>
        </w:rPr>
        <w:t xml:space="preserve">Ειδική </w:t>
      </w:r>
      <w:r>
        <w:rPr>
          <w:rFonts w:eastAsia="Times New Roman"/>
          <w:szCs w:val="24"/>
        </w:rPr>
        <w:t>σ</w:t>
      </w:r>
      <w:r>
        <w:rPr>
          <w:rFonts w:eastAsia="Times New Roman"/>
          <w:szCs w:val="24"/>
        </w:rPr>
        <w:t>υνεδρίαση της Ολομέλειας της Βουλής για τα εβδομήντα χρόνια της Ενσωμάτωσης της Δωδεκανήσου στην Ελλάδα και λήψη απόφασης για την ανακήρυξη του 2017 ως έτος Δωδεκανήσου.</w:t>
      </w:r>
    </w:p>
    <w:p w14:paraId="4849865C" w14:textId="77777777" w:rsidR="00B22A89" w:rsidRDefault="00F54938">
      <w:pPr>
        <w:spacing w:line="600" w:lineRule="auto"/>
        <w:ind w:firstLine="720"/>
        <w:jc w:val="both"/>
        <w:rPr>
          <w:rFonts w:eastAsia="Times New Roman"/>
          <w:szCs w:val="24"/>
        </w:rPr>
      </w:pPr>
      <w:r>
        <w:rPr>
          <w:rFonts w:eastAsia="Times New Roman"/>
          <w:szCs w:val="24"/>
        </w:rPr>
        <w:lastRenderedPageBreak/>
        <w:t xml:space="preserve">Αυτή η </w:t>
      </w:r>
      <w:r>
        <w:rPr>
          <w:rFonts w:eastAsia="Times New Roman"/>
          <w:szCs w:val="24"/>
        </w:rPr>
        <w:t>ειδική σ</w:t>
      </w:r>
      <w:r>
        <w:rPr>
          <w:rFonts w:eastAsia="Times New Roman"/>
          <w:szCs w:val="24"/>
        </w:rPr>
        <w:t>υνεδρίαση</w:t>
      </w:r>
      <w:r>
        <w:rPr>
          <w:rFonts w:eastAsia="Times New Roman"/>
          <w:szCs w:val="24"/>
        </w:rPr>
        <w:t xml:space="preserve">, </w:t>
      </w:r>
      <w:r>
        <w:rPr>
          <w:rFonts w:eastAsia="Times New Roman"/>
          <w:szCs w:val="24"/>
        </w:rPr>
        <w:t xml:space="preserve">η οποία πραγματοποιείται </w:t>
      </w:r>
      <w:r>
        <w:rPr>
          <w:rFonts w:eastAsia="Times New Roman"/>
          <w:szCs w:val="24"/>
        </w:rPr>
        <w:t>μετά απ</w:t>
      </w:r>
      <w:r>
        <w:rPr>
          <w:rFonts w:eastAsia="Times New Roman"/>
          <w:szCs w:val="24"/>
        </w:rPr>
        <w:t>ό απόφαση της Διάσκεψης των Προέδρων,</w:t>
      </w:r>
      <w:r>
        <w:rPr>
          <w:rFonts w:eastAsia="Times New Roman"/>
          <w:szCs w:val="24"/>
        </w:rPr>
        <w:t xml:space="preserve"> θα γίνει αφετηρία για μια σειρά εκδηλώσεων, που θα γίνουν στα Δωδεκάνησα, καθ’ όλη τη διάρκεια του 2017 υπό την αιγίδα της Βουλής, ώστε να τιμηθεί ο μεγάλος αγώνας της Ενσωμάτωσης της Δωδεκανήσου στην Ελλάδα.</w:t>
      </w:r>
    </w:p>
    <w:p w14:paraId="4849865D" w14:textId="77777777" w:rsidR="00B22A89" w:rsidRDefault="00F54938">
      <w:pPr>
        <w:spacing w:line="600" w:lineRule="auto"/>
        <w:ind w:firstLine="720"/>
        <w:jc w:val="both"/>
        <w:rPr>
          <w:rFonts w:eastAsia="Times New Roman"/>
          <w:szCs w:val="24"/>
        </w:rPr>
      </w:pPr>
      <w:r>
        <w:rPr>
          <w:rFonts w:eastAsia="Times New Roman"/>
          <w:szCs w:val="24"/>
        </w:rPr>
        <w:t>Οι εκδηλώ</w:t>
      </w:r>
      <w:r>
        <w:rPr>
          <w:rFonts w:eastAsia="Times New Roman"/>
          <w:szCs w:val="24"/>
        </w:rPr>
        <w:t>σεις αυτές θα πραγματοποιηθούν από την Περιφέρεια Νοτίου Αιγαίου</w:t>
      </w:r>
      <w:r>
        <w:rPr>
          <w:rFonts w:eastAsia="Times New Roman"/>
          <w:szCs w:val="24"/>
        </w:rPr>
        <w:t>,</w:t>
      </w:r>
      <w:r>
        <w:rPr>
          <w:rFonts w:eastAsia="Times New Roman"/>
          <w:szCs w:val="24"/>
        </w:rPr>
        <w:t xml:space="preserve"> που θα συνεργαστεί με τους </w:t>
      </w:r>
      <w:r>
        <w:rPr>
          <w:rFonts w:eastAsia="Times New Roman"/>
          <w:szCs w:val="24"/>
        </w:rPr>
        <w:t>δ</w:t>
      </w:r>
      <w:r>
        <w:rPr>
          <w:rFonts w:eastAsia="Times New Roman"/>
          <w:szCs w:val="24"/>
        </w:rPr>
        <w:t xml:space="preserve">ήμους της Δωδεκανήσου στο πλαίσιο και επιχορήγησης της Βουλής για το σκοπό αυτό. Άλλωστε επ’ αυτού έχουμε κάνει μια ειδική σύσκεψη και έχουμε συνεργαστεί με τους </w:t>
      </w:r>
      <w:r>
        <w:rPr>
          <w:rFonts w:eastAsia="Times New Roman"/>
          <w:szCs w:val="24"/>
        </w:rPr>
        <w:t>εκλεγμένους στη Δωδεκάνησο.</w:t>
      </w:r>
    </w:p>
    <w:p w14:paraId="4849865E" w14:textId="77777777" w:rsidR="00B22A89" w:rsidRDefault="00F54938">
      <w:pPr>
        <w:spacing w:line="600" w:lineRule="auto"/>
        <w:ind w:firstLine="720"/>
        <w:jc w:val="both"/>
        <w:rPr>
          <w:rFonts w:eastAsia="Times New Roman"/>
          <w:szCs w:val="24"/>
        </w:rPr>
      </w:pPr>
      <w:r>
        <w:rPr>
          <w:rFonts w:eastAsia="Times New Roman"/>
          <w:szCs w:val="24"/>
        </w:rPr>
        <w:t xml:space="preserve">Στη σημερινή συνεδρίαση παρίσταται η </w:t>
      </w:r>
      <w:r>
        <w:rPr>
          <w:rFonts w:eastAsia="Times New Roman"/>
          <w:szCs w:val="24"/>
        </w:rPr>
        <w:t>Α.Ε.</w:t>
      </w:r>
      <w:r>
        <w:rPr>
          <w:rFonts w:eastAsia="Times New Roman"/>
          <w:szCs w:val="24"/>
        </w:rPr>
        <w:t xml:space="preserve"> ο Πρόεδρος της Δημοκρατίας κ. Προκόπιος Παυλόπουλος. Επίσης, μας τιμούν με την παρουσία τους ο Περιφερειάρχης </w:t>
      </w:r>
      <w:r>
        <w:rPr>
          <w:rFonts w:eastAsia="Times New Roman"/>
          <w:szCs w:val="24"/>
        </w:rPr>
        <w:t>Ν</w:t>
      </w:r>
      <w:r>
        <w:rPr>
          <w:rFonts w:eastAsia="Times New Roman"/>
          <w:szCs w:val="24"/>
        </w:rPr>
        <w:t>οτίου Αιγαίου κ. Γεώργιος Χατζημάρκου, πρώην Υπουργοί και Βουλευτές Δωδεκαν</w:t>
      </w:r>
      <w:r>
        <w:rPr>
          <w:rFonts w:eastAsia="Times New Roman"/>
          <w:szCs w:val="24"/>
        </w:rPr>
        <w:t xml:space="preserve">ήσου και οι </w:t>
      </w:r>
      <w:r>
        <w:rPr>
          <w:rFonts w:eastAsia="Times New Roman"/>
          <w:szCs w:val="24"/>
        </w:rPr>
        <w:t>Δ</w:t>
      </w:r>
      <w:r>
        <w:rPr>
          <w:rFonts w:eastAsia="Times New Roman"/>
          <w:szCs w:val="24"/>
        </w:rPr>
        <w:t>ήμαρχοι της Δωδεκανήσου. Εκ μέρους της Κυβέρνησης θα λάβει τον λόγο ο Αντιπρόεδρος της Κυβέρνησης κ. Ιωάννης Δραγασάκης.</w:t>
      </w:r>
    </w:p>
    <w:p w14:paraId="4849865F" w14:textId="77777777" w:rsidR="00B22A89" w:rsidRDefault="00F54938">
      <w:pPr>
        <w:spacing w:line="600" w:lineRule="auto"/>
        <w:ind w:firstLine="720"/>
        <w:jc w:val="both"/>
        <w:rPr>
          <w:rFonts w:eastAsia="Times New Roman"/>
          <w:szCs w:val="24"/>
        </w:rPr>
      </w:pPr>
      <w:r>
        <w:rPr>
          <w:rFonts w:eastAsia="Times New Roman"/>
          <w:szCs w:val="24"/>
        </w:rPr>
        <w:t>Κύριε Αντιπρόεδρε, έχετε τον λόγο.</w:t>
      </w:r>
    </w:p>
    <w:p w14:paraId="48498660" w14:textId="77777777" w:rsidR="00B22A89" w:rsidRDefault="00F54938">
      <w:pPr>
        <w:spacing w:line="600" w:lineRule="auto"/>
        <w:ind w:firstLine="720"/>
        <w:jc w:val="both"/>
        <w:rPr>
          <w:rFonts w:eastAsia="Times New Roman"/>
          <w:szCs w:val="24"/>
        </w:rPr>
      </w:pPr>
      <w:r>
        <w:rPr>
          <w:rFonts w:eastAsia="Times New Roman"/>
          <w:b/>
          <w:szCs w:val="24"/>
        </w:rPr>
        <w:lastRenderedPageBreak/>
        <w:t xml:space="preserve">ΙΩΑΝΝΗΣ ΔΡΑΓΑΣΑΚΗΣ (Αντιπρόεδρος της Κυβέρνησης): </w:t>
      </w:r>
      <w:r>
        <w:rPr>
          <w:rFonts w:eastAsia="Times New Roman"/>
          <w:szCs w:val="24"/>
        </w:rPr>
        <w:t xml:space="preserve">Εξοχότατε κύριε Πρόεδρε της Δημοκρατίας, κυρίες και κύριοι Βουλευτές, η Κυβέρνηση χαιρετίζει την πρωτοβουλία της Βουλής να τιμήσει με αυτή την </w:t>
      </w:r>
      <w:r>
        <w:rPr>
          <w:rFonts w:eastAsia="Times New Roman"/>
          <w:szCs w:val="24"/>
        </w:rPr>
        <w:t>ε</w:t>
      </w:r>
      <w:r>
        <w:rPr>
          <w:rFonts w:eastAsia="Times New Roman"/>
          <w:szCs w:val="24"/>
        </w:rPr>
        <w:t xml:space="preserve">ιδική </w:t>
      </w:r>
      <w:r>
        <w:rPr>
          <w:rFonts w:eastAsia="Times New Roman"/>
          <w:szCs w:val="24"/>
        </w:rPr>
        <w:t>σ</w:t>
      </w:r>
      <w:r>
        <w:rPr>
          <w:rFonts w:eastAsia="Times New Roman"/>
          <w:szCs w:val="24"/>
        </w:rPr>
        <w:t>υνεδρίαση της Ολομέλειάς της τα εβδομήντα χρόνια από την Ενσωμάτωση των Δωδεκανήσων στην Ελλάδα και βεβαί</w:t>
      </w:r>
      <w:r>
        <w:rPr>
          <w:rFonts w:eastAsia="Times New Roman"/>
          <w:szCs w:val="24"/>
        </w:rPr>
        <w:t xml:space="preserve">ως, επικροτούμε ανεπιφύλακτα την ανακήρυξη του 2017 ως έτος Δωδεκανήσου. </w:t>
      </w:r>
    </w:p>
    <w:p w14:paraId="48498661" w14:textId="77777777" w:rsidR="00B22A89" w:rsidRDefault="00F54938">
      <w:pPr>
        <w:spacing w:line="600" w:lineRule="auto"/>
        <w:ind w:firstLine="720"/>
        <w:jc w:val="both"/>
        <w:rPr>
          <w:rFonts w:eastAsia="Times New Roman"/>
          <w:szCs w:val="24"/>
        </w:rPr>
      </w:pPr>
      <w:r>
        <w:rPr>
          <w:rFonts w:eastAsia="Times New Roman"/>
          <w:szCs w:val="24"/>
        </w:rPr>
        <w:t>Η ανακήρυξη του 2017 ως έτος Δωδεκανήσου αποτελεί μια ευκαιρία για να καταστεί ευρύτερα γνωστή η ιστορία των νησιών και των νησιωτών. Τα Δωδεκάνησα παρόλο που ενσωματώθηκαν στο ελλην</w:t>
      </w:r>
      <w:r>
        <w:rPr>
          <w:rFonts w:eastAsia="Times New Roman"/>
          <w:szCs w:val="24"/>
        </w:rPr>
        <w:t xml:space="preserve">ικό κράτος μόλις το 1947 σε όλη τη μακραίωνη ιστορία τους ακολούθησαν τις τύχες του ελληνισμού, ήταν αναπόσπαστο τμήμα του. Ιωαννίτες Ιππότες, Βενετσιάνοι, Οθωμανοί και τέλος οι Ιταλοί κατακτητές προσπάθησαν να ορίσουν την τύχη των νησιών και των νησιωτών </w:t>
      </w:r>
      <w:r>
        <w:rPr>
          <w:rFonts w:eastAsia="Times New Roman"/>
          <w:szCs w:val="24"/>
        </w:rPr>
        <w:t xml:space="preserve">του </w:t>
      </w:r>
      <w:r>
        <w:rPr>
          <w:rFonts w:eastAsia="Times New Roman"/>
          <w:szCs w:val="24"/>
        </w:rPr>
        <w:t>ν</w:t>
      </w:r>
      <w:r>
        <w:rPr>
          <w:rFonts w:eastAsia="Times New Roman"/>
          <w:szCs w:val="24"/>
        </w:rPr>
        <w:t xml:space="preserve">οτιοανατολικού Αιγαίου. Κάθε κυριαρχία άφησε πίσω της, φυσικά, θύματα και τραύματα, αλλά καμιά δεν κατάφερε να αλλοιώσει την ταυτότητα και να εκμηδενίσει το πάθος των Δωδεκανησίων για την ελευθερία, τη θάλασσα, το εμπόριο, τον πολιτισμό. </w:t>
      </w:r>
    </w:p>
    <w:p w14:paraId="48498662" w14:textId="77777777" w:rsidR="00B22A89" w:rsidRDefault="00F54938">
      <w:pPr>
        <w:spacing w:line="600" w:lineRule="auto"/>
        <w:ind w:firstLine="720"/>
        <w:jc w:val="both"/>
        <w:rPr>
          <w:rFonts w:eastAsia="Times New Roman"/>
          <w:szCs w:val="24"/>
        </w:rPr>
      </w:pPr>
      <w:r>
        <w:rPr>
          <w:rFonts w:eastAsia="Times New Roman"/>
          <w:szCs w:val="24"/>
        </w:rPr>
        <w:lastRenderedPageBreak/>
        <w:t xml:space="preserve">Η </w:t>
      </w:r>
      <w:proofErr w:type="spellStart"/>
      <w:r>
        <w:rPr>
          <w:rFonts w:eastAsia="Times New Roman"/>
          <w:szCs w:val="24"/>
        </w:rPr>
        <w:t>γεωστρατηγ</w:t>
      </w:r>
      <w:r>
        <w:rPr>
          <w:rFonts w:eastAsia="Times New Roman"/>
          <w:szCs w:val="24"/>
        </w:rPr>
        <w:t>ική</w:t>
      </w:r>
      <w:proofErr w:type="spellEnd"/>
      <w:r>
        <w:rPr>
          <w:rFonts w:eastAsia="Times New Roman"/>
          <w:szCs w:val="24"/>
        </w:rPr>
        <w:t xml:space="preserve"> θέση της Δωδεκανήσου, ο φυσικός πλούτος, η ναυτική δεινότητα, οι καινοτομίες, που εισήγαγαν στη ναυτιλία, αλλά και η πηγαία ικανότητα των νησιωτών να παίρνουν ρίσκα, να δημιουργούν και να αριστεύουν σε πολλούς τομείς της ανθρώπινης δραστηριότητας επηρέ</w:t>
      </w:r>
      <w:r>
        <w:rPr>
          <w:rFonts w:eastAsia="Times New Roman"/>
          <w:szCs w:val="24"/>
        </w:rPr>
        <w:t>ασε, καθόρισε τη μοίρα των κατοίκων και των νησιών ανά τους αιώνες και έγιναν το μήλο της Έριδος για πολλές επεκτατικές αυτοκρατορίες και επιθετικούς στρατηλάτες.</w:t>
      </w:r>
    </w:p>
    <w:p w14:paraId="48498663"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Ταυτόχρονα όμως, τα Δωδεκάνησα υπήρξαν πάντα χώρος συνύπαρξης και συνεργασίας διαφορετικών πο</w:t>
      </w:r>
      <w:r>
        <w:rPr>
          <w:rFonts w:eastAsia="Times New Roman" w:cs="Times New Roman"/>
          <w:szCs w:val="24"/>
        </w:rPr>
        <w:t>λιτισμών και θρησκειών, πέρασμα και χώρος συνάντησης εμπορικών δρόμων. Γι’ αυτό και τα Δωδεκάνησα υπήρξαν σημαντικά κέντρα πολιτισμού, κόμβοι διαμετακομιστικού εμπορίου, σύνδεσμοι επικοινωνίας ανάμεσα σε Δύση και Ανατολή, Βορρά και Νότο. Και είναι αυτή ακρ</w:t>
      </w:r>
      <w:r>
        <w:rPr>
          <w:rFonts w:eastAsia="Times New Roman" w:cs="Times New Roman"/>
          <w:szCs w:val="24"/>
        </w:rPr>
        <w:t>ιβώς η διάσταση της ιστορίας που είναι και σήμερα ζωτικά επίκαιρη, αναγκαία και επωφελής παντού, αλλά ακόμη πιο πολύ στη δική μας εύφλεκτη περιοχή, όχι μόνο για τους κατοίκους των νησιών, αλλά και για όλους τους λαούς της περιοχής, ακόμα και για εκείνους τ</w:t>
      </w:r>
      <w:r>
        <w:rPr>
          <w:rFonts w:eastAsia="Times New Roman" w:cs="Times New Roman"/>
          <w:szCs w:val="24"/>
        </w:rPr>
        <w:t xml:space="preserve">ους λαούς εκπρόσωποι των οποίων δείχνουν ενίοτε να αγνοούν αυτήν την ιστορική αλήθεια. </w:t>
      </w:r>
    </w:p>
    <w:p w14:paraId="48498664"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lastRenderedPageBreak/>
        <w:t>Τα νησιά μας και οι νησιώτες είναι κληρονόμοι και συνεχιστές μιας πλούσιας ιστορίας αγώνων για ελευθερία και για δημιουργία. Χαρακτηρίζονται από διαρκή προσφορά στην πα</w:t>
      </w:r>
      <w:r>
        <w:rPr>
          <w:rFonts w:eastAsia="Times New Roman" w:cs="Times New Roman"/>
          <w:szCs w:val="24"/>
        </w:rPr>
        <w:t xml:space="preserve">τρίδα και τον πολιτισμό. Και σήμερα όμως, βρίσκονται στην εμπροσθοφυλακή Ευρώπης στην αντιμετώπιση του τεράστιου προσφυγικού, ανθρωπιστικού προβλήματος. Έδειξαν έμπρακτα αλληλεγγύη και περισσή ανθρωπιά, σώζοντας και περιθάλποντας ανθρώπινες ζωές, όπως και </w:t>
      </w:r>
      <w:r>
        <w:rPr>
          <w:rFonts w:eastAsia="Times New Roman" w:cs="Times New Roman"/>
          <w:szCs w:val="24"/>
        </w:rPr>
        <w:t xml:space="preserve">τα άλλα ακριτικά νησιά του Αιγαίου. Αξίζει τα νησιά αυτά και οι κάτοικοί τους να στηριχτούν και να θωρακιστούν από κάθε πλευρά με βάση τις πραγματικές τους ανάγκες και τον διαχρονικά κρίσιμο ρόλο και συμβολή τους στην ειρήνη, τη σταθερότητα, τη συνεργασία </w:t>
      </w:r>
      <w:r>
        <w:rPr>
          <w:rFonts w:eastAsia="Times New Roman" w:cs="Times New Roman"/>
          <w:szCs w:val="24"/>
        </w:rPr>
        <w:t xml:space="preserve">και την ασφάλεια στην ευρύτερη περιοχή. </w:t>
      </w:r>
    </w:p>
    <w:p w14:paraId="48498665"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Η ανακήρυξη του 2017 ως έτος Δωδεκανήσου συνιστά λοιπόν μια ευκαιρία για να γνωριστούμε και να κάνουμε ευρύτερα γνωστή την ιστορία των νησιών, αλλά και για να ανταποκριθούμε και σε ένα άλλο καθήκον, να αντιμετωπίσου</w:t>
      </w:r>
      <w:r>
        <w:rPr>
          <w:rFonts w:eastAsia="Times New Roman" w:cs="Times New Roman"/>
          <w:szCs w:val="24"/>
        </w:rPr>
        <w:t xml:space="preserve">με δηλαδή τα σύγχρονα προβλήματα, να τα αναδείξουμε και να επιχειρήσουμε να </w:t>
      </w:r>
      <w:r>
        <w:rPr>
          <w:rFonts w:eastAsia="Times New Roman" w:cs="Times New Roman"/>
          <w:szCs w:val="24"/>
        </w:rPr>
        <w:lastRenderedPageBreak/>
        <w:t xml:space="preserve">τα αντιμετωπίσουμε και ταυτόχρονα να αξιοποιήσουμε τις μεγάλες δυνατότητες των νησιών προς όφελος τόσο των κατοίκων, όσο και της χώρας συνολικά. </w:t>
      </w:r>
    </w:p>
    <w:p w14:paraId="48498666"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Τα νησιά πρέπει να αποκτήσουν πλήρ</w:t>
      </w:r>
      <w:r>
        <w:rPr>
          <w:rFonts w:eastAsia="Times New Roman" w:cs="Times New Roman"/>
          <w:szCs w:val="24"/>
        </w:rPr>
        <w:t xml:space="preserve">ως το αυτονόητο δικαίωμα στην ισοτιμία και την ισονομία, πρέπει να απολαύσουν τη δυνατότητα να ασκηθούν κατάλληλες νησιωτικές πολιτικές, όχι ως ειδικό προνόμιο, αλλά ως ελάχιστη υποχρέωση της πολιτείας απέναντί τους. Αυτό είναι σε πλήρη αντιστοιχία με την </w:t>
      </w:r>
      <w:r>
        <w:rPr>
          <w:rFonts w:eastAsia="Times New Roman" w:cs="Times New Roman"/>
          <w:szCs w:val="24"/>
        </w:rPr>
        <w:t xml:space="preserve">πολιτική βούληση της Κυβέρνησης να δώσει μια αναβαθμισμένη προτεραιότητα στη νησιωτική πολιτική. </w:t>
      </w:r>
    </w:p>
    <w:p w14:paraId="48498667"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Ο Πρωθυπουργός της χώρας τον Δεκέμβριο του 2016 από ένα νησί της Δωδεκανήσου, τη Νίσυρο, ανακοίνωσε ένα ολοκληρωμένο πρόγραμμα νησιωτικών πολιτικών, που καλύπ</w:t>
      </w:r>
      <w:r>
        <w:rPr>
          <w:rFonts w:eastAsia="Times New Roman" w:cs="Times New Roman"/>
          <w:szCs w:val="24"/>
        </w:rPr>
        <w:t xml:space="preserve">τουν πολλά πεδία εφαρμογής πολιτικής, ένα πλέγμα νησιωτικών πολιτικών, που ήδη αρχίζει να εφαρμόζεται και να αποδίδει καρπούς. </w:t>
      </w:r>
    </w:p>
    <w:p w14:paraId="48498668"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υ</w:t>
      </w:r>
      <w:r>
        <w:rPr>
          <w:rFonts w:eastAsia="Times New Roman" w:cs="Times New Roman"/>
          <w:szCs w:val="24"/>
        </w:rPr>
        <w:t xml:space="preserve">γεία, στελεχώνονται όλα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 xml:space="preserve">γείας και τα πολυδύναμα ιατρεία με αγροτικούς γιατρούς όπου τους προσφέρονται επιπλέον οικονομικά και θεσμικά κίνητρα. Ταυτόχρονα, σε </w:t>
      </w:r>
      <w:r>
        <w:rPr>
          <w:rFonts w:eastAsia="Times New Roman" w:cs="Times New Roman"/>
          <w:szCs w:val="24"/>
        </w:rPr>
        <w:lastRenderedPageBreak/>
        <w:t xml:space="preserve">συνεργασία με το Υπουργείο Εθνικής Άμυνας καλύπτονται τα όποια κενά στα νησιά με οπλίτες γιατρούς. </w:t>
      </w:r>
    </w:p>
    <w:p w14:paraId="48498669"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Για την ανάπτυξη και τ</w:t>
      </w:r>
      <w:r>
        <w:rPr>
          <w:rFonts w:eastAsia="Times New Roman" w:cs="Times New Roman"/>
          <w:szCs w:val="24"/>
        </w:rPr>
        <w:t xml:space="preserve">ην παραγωγική ανασυγκρότηση των νησιών έχουμε ήδη εξαγγείλει ένα ειδικό πρόγραμμα για τα νησιά του </w:t>
      </w:r>
      <w:r>
        <w:rPr>
          <w:rFonts w:eastAsia="Times New Roman" w:cs="Times New Roman"/>
          <w:szCs w:val="24"/>
        </w:rPr>
        <w:t>β</w:t>
      </w:r>
      <w:r>
        <w:rPr>
          <w:rFonts w:eastAsia="Times New Roman" w:cs="Times New Roman"/>
          <w:szCs w:val="24"/>
        </w:rPr>
        <w:t xml:space="preserve">ορείου Αιγαίου κι ένα αντίστοιχο για το </w:t>
      </w:r>
      <w:r>
        <w:rPr>
          <w:rFonts w:eastAsia="Times New Roman" w:cs="Times New Roman"/>
          <w:szCs w:val="24"/>
        </w:rPr>
        <w:t>ν</w:t>
      </w:r>
      <w:r>
        <w:rPr>
          <w:rFonts w:eastAsia="Times New Roman" w:cs="Times New Roman"/>
          <w:szCs w:val="24"/>
        </w:rPr>
        <w:t xml:space="preserve">ότιο Αιγαίο με εθνικούς πόρους για την ενίσχυση της ανάπτυξης των νησιών και της απασχόλησης. </w:t>
      </w:r>
    </w:p>
    <w:p w14:paraId="4849866A"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Στον τομέα των μεταφ</w:t>
      </w:r>
      <w:r>
        <w:rPr>
          <w:rFonts w:eastAsia="Times New Roman" w:cs="Times New Roman"/>
          <w:szCs w:val="24"/>
        </w:rPr>
        <w:t xml:space="preserve">ορών προωθούμε άμεσα το νέο νομοθετικό πλαίσιο για τη λειτουργία των </w:t>
      </w:r>
      <w:proofErr w:type="spellStart"/>
      <w:r>
        <w:rPr>
          <w:rFonts w:eastAsia="Times New Roman" w:cs="Times New Roman"/>
          <w:szCs w:val="24"/>
        </w:rPr>
        <w:t>υδατοδρομίων</w:t>
      </w:r>
      <w:proofErr w:type="spellEnd"/>
      <w:r>
        <w:rPr>
          <w:rFonts w:eastAsia="Times New Roman" w:cs="Times New Roman"/>
          <w:szCs w:val="24"/>
        </w:rPr>
        <w:t xml:space="preserve"> στα νησιά μας, ενώ με πρωτοβουλία του Υπουργείου Ναυτιλίας και Νησιωτικής Πολιτικής και του Υπουργείου Υποδομών και Μεταφορών ανασχεδιάζεται ο χάρτης συγκοινωνιών στα νησιά. </w:t>
      </w:r>
      <w:r>
        <w:rPr>
          <w:rFonts w:eastAsia="Times New Roman" w:cs="Times New Roman"/>
          <w:szCs w:val="24"/>
        </w:rPr>
        <w:t>Φροντίζουμε τα νησιά μας να αποκτήσουν αυτονομία στην υδροδότηση και ενεργειακή επάρκεια. Τέλος, ολοκληρώνουμε άμεσα την ίδρυση του Ερευνητικού Ινστιτούτου Νησιωτικής Πολιτικής το οποίο θέλουμε να καταστεί ένα διαρκές κέντρο για τη μελέτη εφαρμοσμένων πολι</w:t>
      </w:r>
      <w:r>
        <w:rPr>
          <w:rFonts w:eastAsia="Times New Roman" w:cs="Times New Roman"/>
          <w:szCs w:val="24"/>
        </w:rPr>
        <w:t xml:space="preserve">τικών για τα νησιά. </w:t>
      </w:r>
    </w:p>
    <w:p w14:paraId="4849866B"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Ταυτόχρονα, για πρώτη φορά θέτουμε σε ανώτατο επίπεδο στην Ευρωπαϊκή Ένωση το θέμα των ευρωπαϊκών νησιω</w:t>
      </w:r>
      <w:r>
        <w:rPr>
          <w:rFonts w:eastAsia="Times New Roman" w:cs="Times New Roman"/>
          <w:szCs w:val="24"/>
        </w:rPr>
        <w:lastRenderedPageBreak/>
        <w:t xml:space="preserve">τικών πολιτικών, αξιοποιώντας για τον σκοπό αυτό και το γεγονός ότι την Προεδρεία της Ευρωπαϊκής Ένωσης ασκεί η Μάλτα, ο </w:t>
      </w:r>
      <w:r>
        <w:rPr>
          <w:rFonts w:eastAsia="Times New Roman" w:cs="Times New Roman"/>
          <w:szCs w:val="24"/>
        </w:rPr>
        <w:t>π</w:t>
      </w:r>
      <w:r>
        <w:rPr>
          <w:rFonts w:eastAsia="Times New Roman" w:cs="Times New Roman"/>
          <w:szCs w:val="24"/>
        </w:rPr>
        <w:t>ρωθυπουργό</w:t>
      </w:r>
      <w:r>
        <w:rPr>
          <w:rFonts w:eastAsia="Times New Roman" w:cs="Times New Roman"/>
          <w:szCs w:val="24"/>
        </w:rPr>
        <w:t xml:space="preserve">ς της οποίας βρίσκεται σήμερα στη χώρα μας και εντός ολίγου θα συναντηθεί με τον Έλληνα Πρωθυπουργό. </w:t>
      </w:r>
    </w:p>
    <w:p w14:paraId="4849866C" w14:textId="77777777" w:rsidR="00B22A89" w:rsidRDefault="00F54938">
      <w:pPr>
        <w:spacing w:line="600" w:lineRule="auto"/>
        <w:ind w:firstLine="720"/>
        <w:jc w:val="both"/>
        <w:rPr>
          <w:rFonts w:eastAsia="Times New Roman"/>
          <w:szCs w:val="24"/>
        </w:rPr>
      </w:pPr>
      <w:r>
        <w:rPr>
          <w:rFonts w:eastAsia="Times New Roman"/>
          <w:szCs w:val="24"/>
        </w:rPr>
        <w:t xml:space="preserve">Διεκδικούμε τις θεσμικές εκείνες αλλαγές στον τρόπο λήψης αποφάσεων, ώστε να περιλαμβάνεται η ρήτρα </w:t>
      </w:r>
      <w:proofErr w:type="spellStart"/>
      <w:r>
        <w:rPr>
          <w:rFonts w:eastAsia="Times New Roman"/>
          <w:szCs w:val="24"/>
        </w:rPr>
        <w:t>νησιωτικότητας</w:t>
      </w:r>
      <w:proofErr w:type="spellEnd"/>
      <w:r>
        <w:rPr>
          <w:rFonts w:eastAsia="Times New Roman"/>
          <w:szCs w:val="24"/>
        </w:rPr>
        <w:t xml:space="preserve"> όχι μόνο στις εθνικές, αλλά και στις ευ</w:t>
      </w:r>
      <w:r>
        <w:rPr>
          <w:rFonts w:eastAsia="Times New Roman"/>
          <w:szCs w:val="24"/>
        </w:rPr>
        <w:t>ρωπαϊκές πολιτικές. Επίσης, διεκδικούμε την ίδρυση ενός ταμείου νησιωτικής συνοχής και ανάπτυξης για την επόμενη προγραμματική περίοδο.</w:t>
      </w:r>
    </w:p>
    <w:p w14:paraId="4849866D" w14:textId="77777777" w:rsidR="00B22A89" w:rsidRDefault="00F54938">
      <w:pPr>
        <w:spacing w:line="600" w:lineRule="auto"/>
        <w:ind w:firstLine="720"/>
        <w:jc w:val="both"/>
        <w:rPr>
          <w:rFonts w:eastAsia="Times New Roman"/>
          <w:szCs w:val="24"/>
        </w:rPr>
      </w:pPr>
      <w:r>
        <w:rPr>
          <w:rFonts w:eastAsia="Times New Roman"/>
          <w:szCs w:val="24"/>
        </w:rPr>
        <w:t>Όμως, οι προκλήσεις που αντιμετωπίζουν τα νησιά είναι συνεχείς και γι’ αυτό συνεχείς πρέπει να είναι και οι έμπρακτες πρ</w:t>
      </w:r>
      <w:r>
        <w:rPr>
          <w:rFonts w:eastAsia="Times New Roman"/>
          <w:szCs w:val="24"/>
        </w:rPr>
        <w:t xml:space="preserve">οσπάθειές μας, έτσι ώστε η </w:t>
      </w:r>
      <w:proofErr w:type="spellStart"/>
      <w:r>
        <w:rPr>
          <w:rFonts w:eastAsia="Times New Roman"/>
          <w:szCs w:val="24"/>
        </w:rPr>
        <w:t>νησιωτικότητα</w:t>
      </w:r>
      <w:proofErr w:type="spellEnd"/>
      <w:r>
        <w:rPr>
          <w:rFonts w:eastAsia="Times New Roman"/>
          <w:szCs w:val="24"/>
        </w:rPr>
        <w:t xml:space="preserve"> από μια έννοια που περιγράφει προβλήματα και προβληματικές καταστάσεις, να αποτελέσει πεδίο σημαντικών πρωτοβουλιών και να γίνει συνώνυμο της δυναμικής αλλαγής.</w:t>
      </w:r>
    </w:p>
    <w:p w14:paraId="4849866E" w14:textId="77777777" w:rsidR="00B22A89" w:rsidRDefault="00F54938">
      <w:pPr>
        <w:spacing w:line="600" w:lineRule="auto"/>
        <w:ind w:firstLine="720"/>
        <w:jc w:val="both"/>
        <w:rPr>
          <w:rFonts w:eastAsia="Times New Roman"/>
          <w:szCs w:val="24"/>
        </w:rPr>
      </w:pPr>
      <w:r>
        <w:rPr>
          <w:rFonts w:eastAsia="Times New Roman"/>
          <w:szCs w:val="24"/>
        </w:rPr>
        <w:t>Κυρίες και κύριοι συνάδελφοι, όλα αυτά απαιτούν τη στε</w:t>
      </w:r>
      <w:r>
        <w:rPr>
          <w:rFonts w:eastAsia="Times New Roman"/>
          <w:szCs w:val="24"/>
        </w:rPr>
        <w:t xml:space="preserve">νότερη δυνατή συνεργασία ανάμεσα στην Κυβέρνηση και τους άλλους θεσμούς της </w:t>
      </w:r>
      <w:r>
        <w:rPr>
          <w:rFonts w:eastAsia="Times New Roman"/>
          <w:szCs w:val="24"/>
        </w:rPr>
        <w:t>δ</w:t>
      </w:r>
      <w:r>
        <w:rPr>
          <w:rFonts w:eastAsia="Times New Roman"/>
          <w:szCs w:val="24"/>
        </w:rPr>
        <w:t xml:space="preserve">ημοκρατίας, τις περιφέρειες, την αυτοδιοίκηση, απαιτούν τη στενή συνεργασία του κράτους με τους κοινωνικούς φορείς. </w:t>
      </w:r>
    </w:p>
    <w:p w14:paraId="4849866F" w14:textId="77777777" w:rsidR="00B22A89" w:rsidRDefault="00F54938">
      <w:pPr>
        <w:spacing w:line="600" w:lineRule="auto"/>
        <w:ind w:firstLine="720"/>
        <w:jc w:val="both"/>
        <w:rPr>
          <w:rFonts w:eastAsia="Times New Roman"/>
          <w:szCs w:val="24"/>
        </w:rPr>
      </w:pPr>
      <w:r>
        <w:rPr>
          <w:rFonts w:eastAsia="Times New Roman"/>
          <w:szCs w:val="24"/>
        </w:rPr>
        <w:lastRenderedPageBreak/>
        <w:t>Η Βουλή μέχρι σήμερα έπαιξε σημαντικό ρόλο στην ανάδειξη των ν</w:t>
      </w:r>
      <w:r>
        <w:rPr>
          <w:rFonts w:eastAsia="Times New Roman"/>
          <w:szCs w:val="24"/>
        </w:rPr>
        <w:t>ησιωτικών προβλημάτων, αλλά και στην ανάδειξη κοινών τόπων και πεδίων συνεργασίας και ασφαλώς μπορεί να παίξει έναν ακόμη πιο ενεργό ρόλο προς αυτήν την κατεύθυνση.</w:t>
      </w:r>
    </w:p>
    <w:p w14:paraId="48498670" w14:textId="77777777" w:rsidR="00B22A89" w:rsidRDefault="00F54938">
      <w:pPr>
        <w:spacing w:line="600" w:lineRule="auto"/>
        <w:ind w:firstLine="720"/>
        <w:jc w:val="both"/>
        <w:rPr>
          <w:rFonts w:eastAsia="Times New Roman"/>
          <w:szCs w:val="24"/>
        </w:rPr>
      </w:pPr>
      <w:r>
        <w:rPr>
          <w:rFonts w:eastAsia="Times New Roman"/>
          <w:szCs w:val="24"/>
        </w:rPr>
        <w:t>Σας ευχαριστώ.</w:t>
      </w:r>
    </w:p>
    <w:p w14:paraId="48498671" w14:textId="77777777" w:rsidR="00B22A89" w:rsidRDefault="00F54938">
      <w:pPr>
        <w:spacing w:line="600" w:lineRule="auto"/>
        <w:ind w:firstLine="720"/>
        <w:jc w:val="center"/>
        <w:rPr>
          <w:rFonts w:eastAsia="Times New Roman"/>
          <w:szCs w:val="24"/>
        </w:rPr>
      </w:pPr>
      <w:r>
        <w:rPr>
          <w:rFonts w:eastAsia="Times New Roman"/>
          <w:szCs w:val="24"/>
        </w:rPr>
        <w:t>(Χειροκροτήματα)</w:t>
      </w:r>
    </w:p>
    <w:p w14:paraId="48498672" w14:textId="77777777" w:rsidR="00B22A89" w:rsidRDefault="00F54938">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Ευχαριστούμε, κύριε Δραγασάκη.</w:t>
      </w:r>
    </w:p>
    <w:p w14:paraId="48498673" w14:textId="77777777" w:rsidR="00B22A89" w:rsidRDefault="00F54938">
      <w:pPr>
        <w:spacing w:line="600" w:lineRule="auto"/>
        <w:ind w:firstLine="720"/>
        <w:jc w:val="both"/>
        <w:rPr>
          <w:rFonts w:eastAsia="Times New Roman"/>
          <w:szCs w:val="24"/>
        </w:rPr>
      </w:pPr>
      <w:r>
        <w:rPr>
          <w:rFonts w:eastAsia="Times New Roman"/>
          <w:szCs w:val="24"/>
        </w:rPr>
        <w:t>Τον λόγο ο Αρχηγός της Αξιωματικής Αντιπολίτευσης και Πρόεδρος της Κοινοβουλευτικός Ομάδας της Νέας Δημοκρατίας κ. Κυριάκος Μητσοτάκης.</w:t>
      </w:r>
    </w:p>
    <w:p w14:paraId="48498674" w14:textId="77777777" w:rsidR="00B22A89" w:rsidRDefault="00F54938">
      <w:pPr>
        <w:spacing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Κύριε Πρόεδρε, της Δημοκρατίας, κυρίες και κύριοι Βουλευτές, αγαπη</w:t>
      </w:r>
      <w:r>
        <w:rPr>
          <w:rFonts w:eastAsia="Times New Roman"/>
          <w:szCs w:val="24"/>
        </w:rPr>
        <w:t>τοί προσκεκλημένοι από τα Δωδεκάνησα, είμαστε σήμερα εδώ για να θυμηθούμε μια στιγμή που η Ελλάδα μεγάλωνε, αλλά είμαστε εδώ και για να προβληματιστούμε, να προβληματιστούμε γόνιμα, για την ιστορία της χώρας μας, να αναλογιστούμε για το ιστορικό μας παρελθ</w:t>
      </w:r>
      <w:r>
        <w:rPr>
          <w:rFonts w:eastAsia="Times New Roman"/>
          <w:szCs w:val="24"/>
        </w:rPr>
        <w:t xml:space="preserve">όν και για να πάρουμε </w:t>
      </w:r>
      <w:r>
        <w:rPr>
          <w:rFonts w:eastAsia="Times New Roman"/>
          <w:szCs w:val="24"/>
        </w:rPr>
        <w:lastRenderedPageBreak/>
        <w:t>και μαθήματα από το παρελθόν, το οποίο μας τα προσφέρει απλόχερα, μαθήματα για το παρόν, αλλά και μαθήματα για το μέλλον του τόπου μας.</w:t>
      </w:r>
    </w:p>
    <w:p w14:paraId="48498675" w14:textId="77777777" w:rsidR="00B22A89" w:rsidRDefault="00F54938">
      <w:pPr>
        <w:spacing w:line="600" w:lineRule="auto"/>
        <w:ind w:firstLine="720"/>
        <w:jc w:val="both"/>
        <w:rPr>
          <w:rFonts w:eastAsia="Times New Roman"/>
          <w:szCs w:val="24"/>
        </w:rPr>
      </w:pPr>
      <w:r>
        <w:rPr>
          <w:rFonts w:eastAsia="Times New Roman"/>
          <w:szCs w:val="24"/>
        </w:rPr>
        <w:t>Μνημονεύουμε, λοιπόν, με συγκίνηση, με χαρά, με υπερηφάνεια την ένωση των Δωδεκανήσων με την Ελλάδ</w:t>
      </w:r>
      <w:r>
        <w:rPr>
          <w:rFonts w:eastAsia="Times New Roman"/>
          <w:szCs w:val="24"/>
        </w:rPr>
        <w:t xml:space="preserve">α το 1947. </w:t>
      </w:r>
    </w:p>
    <w:p w14:paraId="48498676" w14:textId="77777777" w:rsidR="00B22A89" w:rsidRDefault="00F54938">
      <w:pPr>
        <w:spacing w:line="600" w:lineRule="auto"/>
        <w:ind w:firstLine="720"/>
        <w:jc w:val="both"/>
        <w:rPr>
          <w:rFonts w:eastAsia="Times New Roman"/>
          <w:szCs w:val="24"/>
        </w:rPr>
      </w:pPr>
      <w:r>
        <w:rPr>
          <w:rFonts w:eastAsia="Times New Roman"/>
          <w:szCs w:val="24"/>
        </w:rPr>
        <w:t>Όπως γνωρίζουμε η ένωση αποφασίστηκε στη Διάσκεψη της Ειρήνης μετά το τέλος του Β΄ Παγκοσμίου Πολέμου. Η ένωση διαμόρφωσε οριστικά τα σύνορα του σύγχρονου ελληνικού κράτους. Ταυτόχρονα, η ένωση αποτέλεσε τη δικαίωση των οραμάτων των Ελλήνων των</w:t>
      </w:r>
      <w:r>
        <w:rPr>
          <w:rFonts w:eastAsia="Times New Roman"/>
          <w:szCs w:val="24"/>
        </w:rPr>
        <w:t xml:space="preserve"> Δωδεκανήσων, αλλά και το τέλος μιας μακραίωνης δοκιμασίας, της δικής τους δοκιμασίας.</w:t>
      </w:r>
    </w:p>
    <w:p w14:paraId="48498677" w14:textId="77777777" w:rsidR="00B22A89" w:rsidRDefault="00F54938">
      <w:pPr>
        <w:spacing w:line="600" w:lineRule="auto"/>
        <w:ind w:firstLine="720"/>
        <w:jc w:val="both"/>
        <w:rPr>
          <w:rFonts w:eastAsia="Times New Roman"/>
          <w:szCs w:val="24"/>
        </w:rPr>
      </w:pPr>
      <w:r>
        <w:rPr>
          <w:rFonts w:eastAsia="Times New Roman"/>
          <w:szCs w:val="24"/>
        </w:rPr>
        <w:t xml:space="preserve">Τα Δωδεκάνησα στην πορεία του χρόνου γνώρισαν σειρά ξένων κατακτητών: τους Ιωαννίτες Ιππότες, τους Οθωμανούς, τους Ιταλούς από το 1912 και μετά. </w:t>
      </w:r>
    </w:p>
    <w:p w14:paraId="48498678" w14:textId="77777777" w:rsidR="00B22A89" w:rsidRDefault="00F54938">
      <w:pPr>
        <w:spacing w:line="600" w:lineRule="auto"/>
        <w:ind w:firstLine="720"/>
        <w:jc w:val="both"/>
        <w:rPr>
          <w:rFonts w:eastAsia="Times New Roman"/>
          <w:szCs w:val="24"/>
        </w:rPr>
      </w:pPr>
      <w:r>
        <w:rPr>
          <w:rFonts w:eastAsia="Times New Roman"/>
          <w:szCs w:val="24"/>
        </w:rPr>
        <w:t xml:space="preserve">Κατά τον Μεσοπόλεμο η φασιστική Ιταλία άσκησε τρομερές πιέσεις στον ελληνικό πληθυσμό. Η Ιταλία του </w:t>
      </w:r>
      <w:proofErr w:type="spellStart"/>
      <w:r>
        <w:rPr>
          <w:rFonts w:eastAsia="Times New Roman"/>
          <w:szCs w:val="24"/>
        </w:rPr>
        <w:t>Μουσολίνι</w:t>
      </w:r>
      <w:proofErr w:type="spellEnd"/>
      <w:r>
        <w:rPr>
          <w:rFonts w:eastAsia="Times New Roman"/>
          <w:szCs w:val="24"/>
        </w:rPr>
        <w:t xml:space="preserve"> ήθελε τους Έλληνες των Δωδεκανήσων να αλλάξουν την ταυτότητά τους. Αυτό επιχειρήθηκε ακόμα και με απαγορεύσεις εις βά</w:t>
      </w:r>
      <w:r>
        <w:rPr>
          <w:rFonts w:eastAsia="Times New Roman"/>
          <w:szCs w:val="24"/>
        </w:rPr>
        <w:lastRenderedPageBreak/>
        <w:t>ρος της ελληνικής παιδείας. Δ</w:t>
      </w:r>
      <w:r>
        <w:rPr>
          <w:rFonts w:eastAsia="Times New Roman"/>
          <w:szCs w:val="24"/>
        </w:rPr>
        <w:t xml:space="preserve">εν το πέτυχαν, όμως και δεν το πέτυχαν, γιατί οι Έλληνες της Δωδεκανήσου ήξεραν ποιοι είναι και διατήρησαν την ταυτότητά τους απέναντι σε μεγάλες δυσκολίες. </w:t>
      </w:r>
    </w:p>
    <w:p w14:paraId="48498679" w14:textId="77777777" w:rsidR="00B22A89" w:rsidRDefault="00F54938">
      <w:pPr>
        <w:spacing w:line="600" w:lineRule="auto"/>
        <w:ind w:firstLine="720"/>
        <w:jc w:val="both"/>
        <w:rPr>
          <w:rFonts w:eastAsia="Times New Roman"/>
          <w:szCs w:val="24"/>
        </w:rPr>
      </w:pPr>
      <w:r>
        <w:rPr>
          <w:rFonts w:eastAsia="Times New Roman"/>
          <w:szCs w:val="24"/>
        </w:rPr>
        <w:t>Την ώρα του πολέμου, μάλιστα, με τη φασιστική Ιταλία το 1940 έκαναν το καθήκον τους. Οι Δωδεκανήσι</w:t>
      </w:r>
      <w:r>
        <w:rPr>
          <w:rFonts w:eastAsia="Times New Roman"/>
          <w:szCs w:val="24"/>
        </w:rPr>
        <w:t>οι έσπευσαν τότε εθελοντικά στις τάξεις του ελληνικού στρατού κι έδωσαν ένα ύψιστο μήνυμα πατριωτισμού και εθνικής αυτοσυνειδησίας.</w:t>
      </w:r>
    </w:p>
    <w:p w14:paraId="4849867A" w14:textId="77777777" w:rsidR="00B22A89" w:rsidRDefault="00F54938">
      <w:pPr>
        <w:spacing w:line="600" w:lineRule="auto"/>
        <w:ind w:firstLine="720"/>
        <w:jc w:val="both"/>
        <w:rPr>
          <w:rFonts w:eastAsia="Times New Roman"/>
          <w:szCs w:val="24"/>
        </w:rPr>
      </w:pPr>
      <w:r>
        <w:rPr>
          <w:rFonts w:eastAsia="Times New Roman"/>
          <w:szCs w:val="24"/>
        </w:rPr>
        <w:t xml:space="preserve">Η δικαίωσή τους ήλθε με τη νίκη των δυνάμεων της ελευθερίας στον παγκόσμιο αγώνα έναντι στον αλυτρωτισμό. Ήταν ένας αγώνας, </w:t>
      </w:r>
      <w:r>
        <w:rPr>
          <w:rFonts w:eastAsia="Times New Roman"/>
          <w:szCs w:val="24"/>
        </w:rPr>
        <w:t>στον οποίον η Ελλάδα είχε διαδραματίσει πολύ σημαντικό ρόλο.</w:t>
      </w:r>
    </w:p>
    <w:p w14:paraId="4849867B" w14:textId="77777777" w:rsidR="00B22A89" w:rsidRDefault="00F54938">
      <w:pPr>
        <w:spacing w:line="600" w:lineRule="auto"/>
        <w:jc w:val="both"/>
        <w:rPr>
          <w:rFonts w:eastAsia="Times New Roman" w:cs="Times New Roman"/>
          <w:szCs w:val="24"/>
        </w:rPr>
      </w:pPr>
      <w:r>
        <w:rPr>
          <w:rFonts w:eastAsia="Times New Roman" w:cs="Times New Roman"/>
          <w:szCs w:val="24"/>
        </w:rPr>
        <w:t xml:space="preserve">Η ιστορία και σήμερα και σε αυτή την Αίθουσα είναι πάντα ζωντανή. </w:t>
      </w:r>
    </w:p>
    <w:p w14:paraId="4849867C" w14:textId="77777777" w:rsidR="00B22A89" w:rsidRDefault="00F54938">
      <w:pPr>
        <w:spacing w:after="0" w:line="600" w:lineRule="auto"/>
        <w:ind w:firstLine="720"/>
        <w:jc w:val="both"/>
        <w:rPr>
          <w:rFonts w:eastAsia="Times New Roman" w:cs="Times New Roman"/>
          <w:szCs w:val="24"/>
        </w:rPr>
      </w:pPr>
      <w:r>
        <w:rPr>
          <w:rFonts w:eastAsia="Times New Roman" w:cs="Times New Roman"/>
          <w:szCs w:val="24"/>
        </w:rPr>
        <w:t>Η Διάσκεψη της Ειρήνης του 1946-1947 μας προσφέρει την ευκαιρία να εξάγουμε ορισμένα χρήσιμα συμπεράσματα, τα οποία αποτελούν πυ</w:t>
      </w:r>
      <w:r>
        <w:rPr>
          <w:rFonts w:eastAsia="Times New Roman" w:cs="Times New Roman"/>
          <w:szCs w:val="24"/>
        </w:rPr>
        <w:t xml:space="preserve">ξίδα και για τη σημερινή ταραγμένη εποχή: Η ενσωμάτωση των Δωδεκανήσων στην Ελλάδα ήταν ένα αίτημα ελευθερίας. Βασίστηκε στην αρχή της αυτοδιάθεσης των λαών, </w:t>
      </w:r>
      <w:r>
        <w:rPr>
          <w:rFonts w:eastAsia="Times New Roman" w:cs="Times New Roman"/>
          <w:szCs w:val="24"/>
        </w:rPr>
        <w:lastRenderedPageBreak/>
        <w:t xml:space="preserve">που ήταν κυρίαρχη διεκδίκηση μετά τη λήξη του Β΄ Παγκοσμίου Πολέμου. </w:t>
      </w:r>
    </w:p>
    <w:p w14:paraId="4849867D"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Το πρώτο γενικό συμπέρασμα ε</w:t>
      </w:r>
      <w:r>
        <w:rPr>
          <w:rFonts w:eastAsia="Times New Roman" w:cs="Times New Roman"/>
          <w:szCs w:val="24"/>
        </w:rPr>
        <w:t xml:space="preserve">ίναι ότι οι θέσεις της πατρίδας μας πρέπει πάντα να συμβαδίζουν με τις φωτεινές ιδέες της Δύσης και πρέπει να είμαστε πρωτοπόροι και όχι ουραγοί. </w:t>
      </w:r>
    </w:p>
    <w:p w14:paraId="4849867E"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Το δεύτερο ειδικότερο συμπέρασμα είναι ότι η Ένωση των Δωδεκανήσων ήρθε ακριβώς ως αποτέλεσμα της ενεργούς συ</w:t>
      </w:r>
      <w:r>
        <w:rPr>
          <w:rFonts w:eastAsia="Times New Roman" w:cs="Times New Roman"/>
          <w:szCs w:val="24"/>
        </w:rPr>
        <w:t>μμετοχής της Ελλάδας στον Β΄ Παγκόσμιο Πόλεμο και ως αποτέλεσμα της παρουσίας μας στην πλευρά των νικητών. Γιατί η βάση για την απελευθέρωση των Δωδεκανήσων είχε μπει ήδη από το 1940 από τους Έλληνες στρατιώτες, οι οποίοι σταμάτησαν την ιταλική επίθεση, τό</w:t>
      </w:r>
      <w:r>
        <w:rPr>
          <w:rFonts w:eastAsia="Times New Roman" w:cs="Times New Roman"/>
          <w:szCs w:val="24"/>
        </w:rPr>
        <w:t xml:space="preserve">τε που η Ελλάδα προσέφερε την πρώτη νίκη των συμμάχων κόντρα στον Άξονα, τότε που κερδίσαμε τον θαυμασμό των δυνάμεων της ελευθερίας και μάλιστα διεθνώς. </w:t>
      </w:r>
    </w:p>
    <w:p w14:paraId="4849867F"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Προσέξτε, όμως: Τίποτα δεν σου χαρίζουν, ακόμα και εάν έχεις δίκιο. Όλα πρέπει να τα κερδίζεις. Και η</w:t>
      </w:r>
      <w:r>
        <w:rPr>
          <w:rFonts w:eastAsia="Times New Roman" w:cs="Times New Roman"/>
          <w:szCs w:val="24"/>
        </w:rPr>
        <w:t xml:space="preserve"> απελευθέρωση των Δωδεκανήσων δεν ήρθε αυτόματα, μόνο και μόνο επειδή οι θέσεις μας ήταν δίκαιες. Απαίτησε μια σοβαρή και επίπονη προσπάθεια στο διεθνές πεδίο και στη Διάσκεψη της Ειρήνης. </w:t>
      </w:r>
    </w:p>
    <w:p w14:paraId="48498680"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lastRenderedPageBreak/>
        <w:t xml:space="preserve">Η Ελλάδα τότε διέγνωσε τους συσχετισμούς ισχύος και κατάφερε να </w:t>
      </w:r>
      <w:r>
        <w:rPr>
          <w:rFonts w:eastAsia="Times New Roman" w:cs="Times New Roman"/>
          <w:szCs w:val="24"/>
        </w:rPr>
        <w:t>εξασφαλίσει μια ισχυρή διεθνή υποστήριξη, κυρίως από τις δυτικές δυνάμεις. Ήταν αυτό που λειτούργησε ως καταλύτης, ώστε να συναινέσουν και άλλες χώρες στο δίκαιο αίτημά μας. Ήταν επίσης αυτό που απέτρεψε περιπλοκές που θα μπορούσαν να προκαλέσουν άλλοι εμπ</w:t>
      </w:r>
      <w:r>
        <w:rPr>
          <w:rFonts w:eastAsia="Times New Roman" w:cs="Times New Roman"/>
          <w:szCs w:val="24"/>
        </w:rPr>
        <w:t>λεκόμενοι.</w:t>
      </w:r>
    </w:p>
    <w:p w14:paraId="48498681"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Η στήριξη της διεθνούς κοινότητας δεν ήταν ούτε δεδομένη ούτε αυτονόητη. Επιδιώχθηκε ενεργά, καλλιεργήθηκε προσεκτικά και συστηματικά. Δεν σταματάμε ποτέ να μαθαίνουμε από την ιστορία και η ιστορία πάντα μας διδάσκει. Και αυτό που μας μαθαίνει σ</w:t>
      </w:r>
      <w:r>
        <w:rPr>
          <w:rFonts w:eastAsia="Times New Roman" w:cs="Times New Roman"/>
          <w:szCs w:val="24"/>
        </w:rPr>
        <w:t xml:space="preserve">ήμερα, εβδομήντα χρόνια μετά η ιστορία της </w:t>
      </w:r>
      <w:r>
        <w:rPr>
          <w:rFonts w:eastAsia="Times New Roman" w:cs="Times New Roman"/>
          <w:szCs w:val="24"/>
        </w:rPr>
        <w:t>έ</w:t>
      </w:r>
      <w:r>
        <w:rPr>
          <w:rFonts w:eastAsia="Times New Roman" w:cs="Times New Roman"/>
          <w:szCs w:val="24"/>
        </w:rPr>
        <w:t xml:space="preserve">νωσης των Δωδεκανήσων είναι η ανάγκη να γνωρίζουμε πάντα πού βρίσκεται η Ελλάδα στη μεγάλη διεθνή σκακιέρα. </w:t>
      </w:r>
    </w:p>
    <w:p w14:paraId="48498682"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Η δύναμη αυτή δεν βασίζεται σε μεγάλα λόγια, δεν πηγάζει από ανούσιους παληκαρισμούς ή από εύκολους τυχ</w:t>
      </w:r>
      <w:r>
        <w:rPr>
          <w:rFonts w:eastAsia="Times New Roman" w:cs="Times New Roman"/>
          <w:szCs w:val="24"/>
        </w:rPr>
        <w:t>οδιωκτισμούς. Άλλωστε, όποτε τους επιχειρήσαμε στην ιστορία μας, αυτοί έφεραν την καταστροφή. Η δύναμή μας βασίζεται στην ικανότητά μας να καταλαβαίνουμε τον κόσμο γύρω μας. Βασίζεται στη δυνατότητά μας να συνομιλούμε αξιόπιστα με τους μεγάλους παί</w:t>
      </w:r>
      <w:r>
        <w:rPr>
          <w:rFonts w:eastAsia="Times New Roman" w:cs="Times New Roman"/>
          <w:szCs w:val="24"/>
        </w:rPr>
        <w:lastRenderedPageBreak/>
        <w:t>κτες. Βα</w:t>
      </w:r>
      <w:r>
        <w:rPr>
          <w:rFonts w:eastAsia="Times New Roman" w:cs="Times New Roman"/>
          <w:szCs w:val="24"/>
        </w:rPr>
        <w:t xml:space="preserve">σίζεται στη σκληρή και συστηματική προσπάθεια. Βασίζεται στη δυνατότητά μας να είμαστε πάνω από όλα σοβαροί, ρεαλιστές και πάνω από όλα αξιόπιστοι. </w:t>
      </w:r>
    </w:p>
    <w:p w14:paraId="48498683"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 xml:space="preserve">Αυτό ήταν πάντα το θεμέλιο των μεγάλων επιτυχιών της χώρας μας. Αυτή ήταν και η βάση της πολιτικής των δύο </w:t>
      </w:r>
      <w:r>
        <w:rPr>
          <w:rFonts w:eastAsia="Times New Roman" w:cs="Times New Roman"/>
          <w:szCs w:val="24"/>
        </w:rPr>
        <w:t xml:space="preserve">μεγάλων εθνικών ηγετών του περασμένου αιώνα, του Ελευθερίου Βενιζέλου και του Κωνσταντίνου Καραμανλή. </w:t>
      </w:r>
      <w:r>
        <w:rPr>
          <w:rFonts w:eastAsia="Times New Roman" w:cs="Times New Roman"/>
          <w:szCs w:val="24"/>
        </w:rPr>
        <w:t>Α</w:t>
      </w:r>
      <w:r>
        <w:rPr>
          <w:rFonts w:eastAsia="Times New Roman" w:cs="Times New Roman"/>
          <w:szCs w:val="24"/>
        </w:rPr>
        <w:t xml:space="preserve">υτό οφείλουμε ως χώρα, ως Έθνος να δείχνουμε και σήμερα, όχι μόνο στα ζητήματα εξωτερικής πολιτικής αλλά και σε κάθε τομέα πολιτικής. </w:t>
      </w:r>
    </w:p>
    <w:p w14:paraId="48498684"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Εβδομήντα χρόνια μ</w:t>
      </w:r>
      <w:r>
        <w:rPr>
          <w:rFonts w:eastAsia="Times New Roman" w:cs="Times New Roman"/>
          <w:szCs w:val="24"/>
        </w:rPr>
        <w:t>ετά την Ένωση, η Ελλάδα τιμά και προασπίζεται τα νησιά της. Τα Δωδεκάνησα αποτελούν αναπόσπαστο τμήμα του εθνικού χώρου. Κανείς δεν μπορεί να τα επιβουλευτεί, κανείς δεν επιτρέπεται να τα αμφισβητήσει. Η Ελλάδα είναι έτοιμη να πράξει αυτή την αυτονόητη πολ</w:t>
      </w:r>
      <w:r>
        <w:rPr>
          <w:rFonts w:eastAsia="Times New Roman" w:cs="Times New Roman"/>
          <w:szCs w:val="24"/>
        </w:rPr>
        <w:t>ιτική σε όλα τα επίπεδα, διπλωματικά και επιχειρησιακά, πάντα σε κλίμα ομοψυχίας και αποφασιστικότητας, όπως εκφράζεται και σήμερα από αυτή την πανηγυρική συνεδρίαση της Βουλής των Ελλήνων, διεκδικώντας την ενεργή στήριξη της Ευρωπαϊκής Ένωσης αλλά και της</w:t>
      </w:r>
      <w:r>
        <w:rPr>
          <w:rFonts w:eastAsia="Times New Roman" w:cs="Times New Roman"/>
          <w:szCs w:val="24"/>
        </w:rPr>
        <w:t xml:space="preserve"> παγκόσμιας κοινότητας, ειδικά όταν το διεθνές δίκαιο είναι με το μέρος μας. </w:t>
      </w:r>
    </w:p>
    <w:p w14:paraId="48498685"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lastRenderedPageBreak/>
        <w:t>Όλα αυτά αποκτούν μ</w:t>
      </w:r>
      <w:r>
        <w:rPr>
          <w:rFonts w:eastAsia="Times New Roman" w:cs="Times New Roman"/>
          <w:szCs w:val="24"/>
        </w:rPr>
        <w:t>ί</w:t>
      </w:r>
      <w:r>
        <w:rPr>
          <w:rFonts w:eastAsia="Times New Roman" w:cs="Times New Roman"/>
          <w:szCs w:val="24"/>
        </w:rPr>
        <w:t xml:space="preserve">α ιδιαίτερη σημασία και μέσα στην προσφυγική κρίση. </w:t>
      </w:r>
    </w:p>
    <w:p w14:paraId="48498686" w14:textId="77777777" w:rsidR="00B22A89" w:rsidRDefault="00F5493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Ελλάδα και ιδίως η νησιωτική Ελλάδα δικαιούται και περιμένει μ</w:t>
      </w:r>
      <w:r>
        <w:rPr>
          <w:rFonts w:eastAsia="Times New Roman" w:cs="Times New Roman"/>
          <w:szCs w:val="24"/>
        </w:rPr>
        <w:t>ί</w:t>
      </w:r>
      <w:r>
        <w:rPr>
          <w:rFonts w:eastAsia="Times New Roman" w:cs="Times New Roman"/>
          <w:szCs w:val="24"/>
        </w:rPr>
        <w:t>α έντιμη και σοβαρή πολιτική για το προσ</w:t>
      </w:r>
      <w:r>
        <w:rPr>
          <w:rFonts w:eastAsia="Times New Roman" w:cs="Times New Roman"/>
          <w:szCs w:val="24"/>
        </w:rPr>
        <w:t>φυγικό, μ</w:t>
      </w:r>
      <w:r>
        <w:rPr>
          <w:rFonts w:eastAsia="Times New Roman" w:cs="Times New Roman"/>
          <w:szCs w:val="24"/>
        </w:rPr>
        <w:t>ί</w:t>
      </w:r>
      <w:r>
        <w:rPr>
          <w:rFonts w:eastAsia="Times New Roman" w:cs="Times New Roman"/>
          <w:szCs w:val="24"/>
        </w:rPr>
        <w:t xml:space="preserve">α πολιτική η οποία από τη μία να βλέπει το πρόβλημα στην ανθρώπινη διάστασή του, αλλά και από την άλλη να αντιμετωπίζει ταυτόχρονα με τρόπο σοβαρό τις συνέπειες που έχει το προσφυγικό στη ζωή των νησιών μας. </w:t>
      </w:r>
    </w:p>
    <w:p w14:paraId="48498687" w14:textId="77777777" w:rsidR="00B22A89" w:rsidRDefault="00F5493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Παράλληλα, όμως, θα πρέπει να επαναλά</w:t>
      </w:r>
      <w:r>
        <w:rPr>
          <w:rFonts w:eastAsia="Times New Roman" w:cs="Times New Roman"/>
          <w:szCs w:val="24"/>
        </w:rPr>
        <w:t>βουμε και εδώ πέρα σε αυτή την Αίθουσα ότι η καλύτερη ασπίδα για τα νησιά μας είναι η τοπική τους ανάπτυξη και χρειάζεται, επιτέλους, μ</w:t>
      </w:r>
      <w:r>
        <w:rPr>
          <w:rFonts w:eastAsia="Times New Roman" w:cs="Times New Roman"/>
          <w:szCs w:val="24"/>
        </w:rPr>
        <w:t>ί</w:t>
      </w:r>
      <w:r>
        <w:rPr>
          <w:rFonts w:eastAsia="Times New Roman" w:cs="Times New Roman"/>
          <w:szCs w:val="24"/>
        </w:rPr>
        <w:t xml:space="preserve">α </w:t>
      </w:r>
      <w:proofErr w:type="spellStart"/>
      <w:r>
        <w:rPr>
          <w:rFonts w:eastAsia="Times New Roman" w:cs="Times New Roman"/>
          <w:szCs w:val="24"/>
        </w:rPr>
        <w:t>στοχευμένη</w:t>
      </w:r>
      <w:proofErr w:type="spellEnd"/>
      <w:r>
        <w:rPr>
          <w:rFonts w:eastAsia="Times New Roman" w:cs="Times New Roman"/>
          <w:szCs w:val="24"/>
        </w:rPr>
        <w:t xml:space="preserve"> πολιτική ανάπτυξης για τα νησιά μας. Χρειάζεται όλοι μαζί με αίσθηση εθνικής ενότητας να κάνουμε, επιτέλους</w:t>
      </w:r>
      <w:r>
        <w:rPr>
          <w:rFonts w:eastAsia="Times New Roman" w:cs="Times New Roman"/>
          <w:szCs w:val="24"/>
        </w:rPr>
        <w:t xml:space="preserve">, πράξη την περιβόητη ρήτρα </w:t>
      </w:r>
      <w:proofErr w:type="spellStart"/>
      <w:r>
        <w:rPr>
          <w:rFonts w:eastAsia="Times New Roman" w:cs="Times New Roman"/>
          <w:szCs w:val="24"/>
        </w:rPr>
        <w:t>νησιωτικότητας</w:t>
      </w:r>
      <w:proofErr w:type="spellEnd"/>
      <w:r>
        <w:rPr>
          <w:rFonts w:eastAsia="Times New Roman" w:cs="Times New Roman"/>
          <w:szCs w:val="24"/>
        </w:rPr>
        <w:t xml:space="preserve">, η οποία, δυστυχώς, συχνά έχει καταστεί κενό γράμμα. </w:t>
      </w:r>
    </w:p>
    <w:p w14:paraId="48498688" w14:textId="77777777" w:rsidR="00B22A89" w:rsidRDefault="00F5493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Χρειάζεται μ</w:t>
      </w:r>
      <w:r>
        <w:rPr>
          <w:rFonts w:eastAsia="Times New Roman" w:cs="Times New Roman"/>
          <w:szCs w:val="24"/>
        </w:rPr>
        <w:t>ί</w:t>
      </w:r>
      <w:r>
        <w:rPr>
          <w:rFonts w:eastAsia="Times New Roman" w:cs="Times New Roman"/>
          <w:szCs w:val="24"/>
        </w:rPr>
        <w:t>α πολιτική που να αναγνωρίζει τις ιδιαιτερότητες και τα πλεονεκτήματα των νησιών της Δωδεκανήσου, μ</w:t>
      </w:r>
      <w:r>
        <w:rPr>
          <w:rFonts w:eastAsia="Times New Roman" w:cs="Times New Roman"/>
          <w:szCs w:val="24"/>
        </w:rPr>
        <w:t>ί</w:t>
      </w:r>
      <w:r>
        <w:rPr>
          <w:rFonts w:eastAsia="Times New Roman" w:cs="Times New Roman"/>
          <w:szCs w:val="24"/>
        </w:rPr>
        <w:t>α πολιτική που να δίνει πίσω την πρωτοβουλία σ</w:t>
      </w:r>
      <w:r>
        <w:rPr>
          <w:rFonts w:eastAsia="Times New Roman" w:cs="Times New Roman"/>
          <w:szCs w:val="24"/>
        </w:rPr>
        <w:t xml:space="preserve">τους ανθρώπους αυτών των νησιών, που να λαμβάνει υπ’ </w:t>
      </w:r>
      <w:proofErr w:type="spellStart"/>
      <w:r>
        <w:rPr>
          <w:rFonts w:eastAsia="Times New Roman" w:cs="Times New Roman"/>
          <w:szCs w:val="24"/>
        </w:rPr>
        <w:t>όψιν</w:t>
      </w:r>
      <w:proofErr w:type="spellEnd"/>
      <w:r>
        <w:rPr>
          <w:rFonts w:eastAsia="Times New Roman" w:cs="Times New Roman"/>
          <w:szCs w:val="24"/>
        </w:rPr>
        <w:t xml:space="preserve"> τις ιδιαίτερες ανάγκες τους, ειδικά –τολμώ να πω, κύριε Πρόεδρε- τις ανάγκες των </w:t>
      </w:r>
      <w:r>
        <w:rPr>
          <w:rFonts w:eastAsia="Times New Roman" w:cs="Times New Roman"/>
          <w:szCs w:val="24"/>
        </w:rPr>
        <w:lastRenderedPageBreak/>
        <w:t xml:space="preserve">πολύ μικρών νησιών, όπου λίγοι ακρίτες υψώνουν ψηλά τη σημαία της Ελλάδας. Τους είμαστε όλοι ευγνώμονες! </w:t>
      </w:r>
    </w:p>
    <w:p w14:paraId="48498689" w14:textId="77777777" w:rsidR="00B22A89" w:rsidRDefault="00F5493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πολιτική </w:t>
      </w:r>
      <w:r>
        <w:rPr>
          <w:rFonts w:eastAsia="Times New Roman" w:cs="Times New Roman"/>
          <w:szCs w:val="24"/>
        </w:rPr>
        <w:t>αυτή πρέπει να έχει πολλές διαφορετικές πτυχές. Απαιτεί ξεχωριστές παρεμβάσεις στο φορολογικό. Θέλει ξεχωριστή φροντίδα, ώστε να είναι πιο εύκολη η πρόσβαση όχι μόνο στην Αθήνα, αλλά και στα τοπικά διοικητικά κέντρα. Θέλει περισσότερη διοικητική αυτονομία.</w:t>
      </w:r>
      <w:r>
        <w:rPr>
          <w:rFonts w:eastAsia="Times New Roman" w:cs="Times New Roman"/>
          <w:szCs w:val="24"/>
        </w:rPr>
        <w:t xml:space="preserve"> Κυρίως θέλει μ</w:t>
      </w:r>
      <w:r>
        <w:rPr>
          <w:rFonts w:eastAsia="Times New Roman" w:cs="Times New Roman"/>
          <w:szCs w:val="24"/>
        </w:rPr>
        <w:t>ί</w:t>
      </w:r>
      <w:r>
        <w:rPr>
          <w:rFonts w:eastAsia="Times New Roman" w:cs="Times New Roman"/>
          <w:szCs w:val="24"/>
        </w:rPr>
        <w:t>α ξεχωριστή, μ</w:t>
      </w:r>
      <w:r>
        <w:rPr>
          <w:rFonts w:eastAsia="Times New Roman" w:cs="Times New Roman"/>
          <w:szCs w:val="24"/>
        </w:rPr>
        <w:t>ί</w:t>
      </w:r>
      <w:r>
        <w:rPr>
          <w:rFonts w:eastAsia="Times New Roman" w:cs="Times New Roman"/>
          <w:szCs w:val="24"/>
        </w:rPr>
        <w:t xml:space="preserve">α διαφορετική αντίληψη για την καθημερινότητα και την ποιότητα ζωής. Θέλει διαφορετικές, θέλει νέες ιδέες. </w:t>
      </w:r>
    </w:p>
    <w:p w14:paraId="4849868A" w14:textId="77777777" w:rsidR="00B22A89" w:rsidRDefault="00F5493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νησιωτική Ελλάδα είναι ένας ζωντανός αστερισμός. Τα νησιά μας, όλα τα νησιά μας είναι σημεία φωτός. Πρέπει να τα εν</w:t>
      </w:r>
      <w:r>
        <w:rPr>
          <w:rFonts w:eastAsia="Times New Roman" w:cs="Times New Roman"/>
          <w:szCs w:val="24"/>
        </w:rPr>
        <w:t xml:space="preserve">ισχύσουμε, πρέπει να δώσουμε στους νησιώτες μας αυτά που είναι απαραίτητα, γιατί είναι τόσα πολλά αυτά που εμείς έχουμε να πάρουμε από τους ανθρώπους τους. </w:t>
      </w:r>
    </w:p>
    <w:p w14:paraId="4849868B" w14:textId="77777777" w:rsidR="00B22A89" w:rsidRDefault="00F5493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ένωση των Δωδεκανήσων με τη μητέρα πατρίδα ήταν μ</w:t>
      </w:r>
      <w:r>
        <w:rPr>
          <w:rFonts w:eastAsia="Times New Roman" w:cs="Times New Roman"/>
          <w:szCs w:val="24"/>
        </w:rPr>
        <w:t>ί</w:t>
      </w:r>
      <w:r>
        <w:rPr>
          <w:rFonts w:eastAsia="Times New Roman" w:cs="Times New Roman"/>
          <w:szCs w:val="24"/>
        </w:rPr>
        <w:t>α μεγάλη στιγμή για τον ελληνισμό. Ήταν μ</w:t>
      </w:r>
      <w:r>
        <w:rPr>
          <w:rFonts w:eastAsia="Times New Roman" w:cs="Times New Roman"/>
          <w:szCs w:val="24"/>
        </w:rPr>
        <w:t>ί</w:t>
      </w:r>
      <w:r>
        <w:rPr>
          <w:rFonts w:eastAsia="Times New Roman" w:cs="Times New Roman"/>
          <w:szCs w:val="24"/>
        </w:rPr>
        <w:t>α στι</w:t>
      </w:r>
      <w:r>
        <w:rPr>
          <w:rFonts w:eastAsia="Times New Roman" w:cs="Times New Roman"/>
          <w:szCs w:val="24"/>
        </w:rPr>
        <w:t xml:space="preserve">γμή που η Ελλάδα άντεξε –επιτρέψτε μου να πω- θέριεψε, όταν αντιμετώπισε τις μεγάλες προκλήσεις της ιστορίας. </w:t>
      </w:r>
    </w:p>
    <w:p w14:paraId="4849868C" w14:textId="77777777" w:rsidR="00B22A89" w:rsidRDefault="00F5493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Δεν ήταν τότε εύκολα τα πράγματα, όπως και σήμερα δεν είναι εύκολα. Αυτό, όμως, δεν σημαίνει πως δεν μπορούμε. Βεβαίως και μπορούμε. Είμαστε εδώ </w:t>
      </w:r>
      <w:r>
        <w:rPr>
          <w:rFonts w:eastAsia="Times New Roman" w:cs="Times New Roman"/>
          <w:szCs w:val="24"/>
        </w:rPr>
        <w:t xml:space="preserve">όχι μόνο για να σας δώσουμε δύναμη, είμαστε εδώ κυρίως για να τιμήσουμε τη δύναμη που βλέπουμε στα πρόσωπά σας. </w:t>
      </w:r>
    </w:p>
    <w:p w14:paraId="4849868D" w14:textId="77777777" w:rsidR="00B22A89" w:rsidRDefault="00F5493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849868E" w14:textId="77777777" w:rsidR="00B22A89" w:rsidRDefault="00F54938">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849868F" w14:textId="77777777" w:rsidR="00B22A89" w:rsidRDefault="00F54938">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Ευχαριστούμε. </w:t>
      </w:r>
    </w:p>
    <w:p w14:paraId="48498690" w14:textId="77777777" w:rsidR="00B22A89" w:rsidRDefault="00F54938">
      <w:pPr>
        <w:spacing w:line="600" w:lineRule="auto"/>
        <w:ind w:firstLine="720"/>
        <w:jc w:val="both"/>
        <w:rPr>
          <w:rFonts w:eastAsia="Times New Roman" w:cs="Times New Roman"/>
        </w:rPr>
      </w:pPr>
      <w:r>
        <w:rPr>
          <w:rFonts w:eastAsia="Times New Roman" w:cs="Times New Roman"/>
        </w:rPr>
        <w:t xml:space="preserve">Κυρίες και κύριοι </w:t>
      </w:r>
      <w:r>
        <w:rPr>
          <w:rFonts w:eastAsia="Times New Roman" w:cs="Times New Roman"/>
        </w:rPr>
        <w:t>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w:t>
      </w:r>
      <w:r>
        <w:rPr>
          <w:rFonts w:eastAsia="Times New Roman" w:cs="Times New Roman"/>
        </w:rPr>
        <w:t>ς και λειτουργίας της Βουλής, τριάντα έξι μαθήτριες και μαθητές και τρεις συνοδοί εκπαιδευτικοί από το 1</w:t>
      </w:r>
      <w:r>
        <w:rPr>
          <w:rFonts w:eastAsia="Times New Roman" w:cs="Times New Roman"/>
          <w:vertAlign w:val="superscript"/>
        </w:rPr>
        <w:t>ο</w:t>
      </w:r>
      <w:r>
        <w:rPr>
          <w:rFonts w:eastAsia="Times New Roman" w:cs="Times New Roman"/>
        </w:rPr>
        <w:t xml:space="preserve"> Γενικό Λύκειο Περιστερίου. </w:t>
      </w:r>
    </w:p>
    <w:p w14:paraId="48498691" w14:textId="77777777" w:rsidR="00B22A89" w:rsidRDefault="00F54938">
      <w:pPr>
        <w:spacing w:line="600" w:lineRule="auto"/>
        <w:ind w:firstLine="720"/>
        <w:jc w:val="both"/>
        <w:rPr>
          <w:rFonts w:eastAsia="Times New Roman" w:cs="Times New Roman"/>
        </w:rPr>
      </w:pPr>
      <w:r>
        <w:rPr>
          <w:rFonts w:eastAsia="Times New Roman" w:cs="Times New Roman"/>
        </w:rPr>
        <w:t xml:space="preserve">Η Βουλή σάς καλωσορίζει. </w:t>
      </w:r>
    </w:p>
    <w:p w14:paraId="48498692" w14:textId="77777777" w:rsidR="00B22A89" w:rsidRDefault="00F54938">
      <w:pPr>
        <w:spacing w:line="600" w:lineRule="auto"/>
        <w:ind w:firstLine="720"/>
        <w:jc w:val="center"/>
        <w:rPr>
          <w:rFonts w:eastAsia="Times New Roman" w:cs="Times New Roman"/>
        </w:rPr>
      </w:pPr>
      <w:r>
        <w:rPr>
          <w:rFonts w:eastAsia="Times New Roman" w:cs="Times New Roman"/>
        </w:rPr>
        <w:t>(Χειροκροτήματα α</w:t>
      </w:r>
      <w:r>
        <w:rPr>
          <w:rFonts w:eastAsia="Times New Roman" w:cs="Times New Roman"/>
        </w:rPr>
        <w:t>π’</w:t>
      </w:r>
      <w:r>
        <w:rPr>
          <w:rFonts w:eastAsia="Times New Roman" w:cs="Times New Roman"/>
        </w:rPr>
        <w:t xml:space="preserve"> όλες τις πτέρυγες της Βουλής)</w:t>
      </w:r>
    </w:p>
    <w:p w14:paraId="48498693" w14:textId="77777777" w:rsidR="00B22A89" w:rsidRDefault="00F54938">
      <w:pPr>
        <w:spacing w:line="600" w:lineRule="auto"/>
        <w:ind w:firstLine="720"/>
        <w:jc w:val="both"/>
        <w:rPr>
          <w:rFonts w:eastAsia="Times New Roman" w:cs="Times New Roman"/>
        </w:rPr>
      </w:pPr>
      <w:r>
        <w:rPr>
          <w:rFonts w:eastAsia="Times New Roman" w:cs="Times New Roman"/>
        </w:rPr>
        <w:lastRenderedPageBreak/>
        <w:t>Τον λόγο έχει ο Βουλευτής Δωδεκανήσου του Συνα</w:t>
      </w:r>
      <w:r>
        <w:rPr>
          <w:rFonts w:eastAsia="Times New Roman" w:cs="Times New Roman"/>
        </w:rPr>
        <w:t xml:space="preserve">σπισμού Ριζοσπαστικής Αριστεράς κ. Δημήτριος Γάκης. </w:t>
      </w:r>
    </w:p>
    <w:p w14:paraId="48498694" w14:textId="77777777" w:rsidR="00B22A89" w:rsidRDefault="00F54938">
      <w:pPr>
        <w:spacing w:line="600" w:lineRule="auto"/>
        <w:ind w:firstLine="720"/>
        <w:jc w:val="both"/>
        <w:rPr>
          <w:rFonts w:eastAsia="Times New Roman" w:cs="Times New Roman"/>
        </w:rPr>
      </w:pPr>
      <w:r>
        <w:rPr>
          <w:rFonts w:eastAsia="Times New Roman" w:cs="Times New Roman"/>
          <w:b/>
        </w:rPr>
        <w:t xml:space="preserve">ΔΗΜΗΤΡΙΟΣ ΓΑΚΗΣ: </w:t>
      </w:r>
      <w:r>
        <w:rPr>
          <w:rFonts w:eastAsia="Times New Roman" w:cs="Times New Roman"/>
        </w:rPr>
        <w:t>Εξοχότατε κύριε Πρόεδρε της Ελληνικής Δημοκρατίας, σήμερα είναι μ</w:t>
      </w:r>
      <w:r>
        <w:rPr>
          <w:rFonts w:eastAsia="Times New Roman" w:cs="Times New Roman"/>
        </w:rPr>
        <w:t>ί</w:t>
      </w:r>
      <w:r>
        <w:rPr>
          <w:rFonts w:eastAsia="Times New Roman" w:cs="Times New Roman"/>
        </w:rPr>
        <w:t>α λαμπρή μέρα για την πατρίδα μας. Συμπληρώνονται εβδομήντα χρόνια από τότε που τα Δωδεκάνησα, μετά από εξακόσια τριάντα</w:t>
      </w:r>
      <w:r>
        <w:rPr>
          <w:rFonts w:eastAsia="Times New Roman" w:cs="Times New Roman"/>
        </w:rPr>
        <w:t xml:space="preserve"> χρόνια σκλαβιάς, ξαναβρέθηκαν στην αγκαλιά της μητέρας πατρίδας. </w:t>
      </w:r>
    </w:p>
    <w:p w14:paraId="48498695" w14:textId="77777777" w:rsidR="00B22A89" w:rsidRDefault="00F54938">
      <w:pPr>
        <w:spacing w:line="600" w:lineRule="auto"/>
        <w:ind w:firstLine="720"/>
        <w:jc w:val="both"/>
        <w:rPr>
          <w:rFonts w:eastAsia="Times New Roman" w:cs="Times New Roman"/>
        </w:rPr>
      </w:pPr>
      <w:r>
        <w:rPr>
          <w:rFonts w:eastAsia="Times New Roman" w:cs="Times New Roman"/>
        </w:rPr>
        <w:t>Η Ειδική Συνεδρίαση της Ολομέλειας για την επέτειο της Ενσωμάτωσης και η απόφασή μας ως Βουλή των Ελλήνων για την ανακήρυξη του 2017 ως έτους Δωδεκανήσου είναι μ</w:t>
      </w:r>
      <w:r>
        <w:rPr>
          <w:rFonts w:eastAsia="Times New Roman" w:cs="Times New Roman"/>
        </w:rPr>
        <w:t>ί</w:t>
      </w:r>
      <w:r>
        <w:rPr>
          <w:rFonts w:eastAsia="Times New Roman" w:cs="Times New Roman"/>
        </w:rPr>
        <w:t xml:space="preserve">α κορυφαία συμβολική, αλλά </w:t>
      </w:r>
      <w:r>
        <w:rPr>
          <w:rFonts w:eastAsia="Times New Roman" w:cs="Times New Roman"/>
        </w:rPr>
        <w:t xml:space="preserve">και ουσιαστική εκδήλωση. </w:t>
      </w:r>
    </w:p>
    <w:p w14:paraId="48498696" w14:textId="77777777" w:rsidR="00B22A89" w:rsidRDefault="00F54938">
      <w:pPr>
        <w:spacing w:line="600" w:lineRule="auto"/>
        <w:ind w:firstLine="720"/>
        <w:jc w:val="both"/>
        <w:rPr>
          <w:rFonts w:eastAsia="Times New Roman" w:cs="Times New Roman"/>
        </w:rPr>
      </w:pPr>
      <w:r>
        <w:rPr>
          <w:rFonts w:eastAsia="Times New Roman" w:cs="Times New Roman"/>
        </w:rPr>
        <w:t xml:space="preserve">Η παρουσία όλης της πολιτικής ηγεσίας και της </w:t>
      </w:r>
      <w:r>
        <w:rPr>
          <w:rFonts w:eastAsia="Times New Roman" w:cs="Times New Roman"/>
        </w:rPr>
        <w:t>τ</w:t>
      </w:r>
      <w:r>
        <w:rPr>
          <w:rFonts w:eastAsia="Times New Roman" w:cs="Times New Roman"/>
        </w:rPr>
        <w:t xml:space="preserve">οπικής </w:t>
      </w:r>
      <w:r>
        <w:rPr>
          <w:rFonts w:eastAsia="Times New Roman" w:cs="Times New Roman"/>
        </w:rPr>
        <w:t>α</w:t>
      </w:r>
      <w:r>
        <w:rPr>
          <w:rFonts w:eastAsia="Times New Roman" w:cs="Times New Roman"/>
        </w:rPr>
        <w:t xml:space="preserve">υτοδιοίκησης της Δωδεκανήσου, </w:t>
      </w:r>
      <w:proofErr w:type="spellStart"/>
      <w:r>
        <w:rPr>
          <w:rFonts w:eastAsia="Times New Roman" w:cs="Times New Roman"/>
        </w:rPr>
        <w:t>προεξάρχουσας</w:t>
      </w:r>
      <w:proofErr w:type="spellEnd"/>
      <w:r>
        <w:rPr>
          <w:rFonts w:eastAsia="Times New Roman" w:cs="Times New Roman"/>
        </w:rPr>
        <w:t xml:space="preserve"> της παρουσίας σας, αξιότιμε κύριε Πρόεδρε, τιμά την ιστορία, τους αγώνες των Δωδεκανησίων για ελευθερία, δημοκρατία και πρόοδο. </w:t>
      </w:r>
    </w:p>
    <w:p w14:paraId="48498697" w14:textId="77777777" w:rsidR="00B22A89" w:rsidRDefault="00F54938">
      <w:pPr>
        <w:spacing w:line="600" w:lineRule="auto"/>
        <w:ind w:firstLine="720"/>
        <w:jc w:val="both"/>
        <w:rPr>
          <w:rFonts w:eastAsia="Times New Roman" w:cs="Times New Roman"/>
          <w:szCs w:val="24"/>
        </w:rPr>
      </w:pPr>
      <w:r>
        <w:rPr>
          <w:rFonts w:eastAsia="Times New Roman" w:cs="Times New Roman"/>
        </w:rPr>
        <w:t>«Ο</w:t>
      </w:r>
      <w:r>
        <w:rPr>
          <w:rFonts w:eastAsia="Times New Roman" w:cs="Times New Roman"/>
        </w:rPr>
        <w:t xml:space="preserve"> δωδεκανησιακός λαός είναι βαθύτατα ριζωμένος στην έννοια του έθνους και στάθηκε μέσα σε έξι αιώνες δουλείας ακλόνητος και σταθερός και διατήρησε μια ελληνικότητα καθαρή σαν κρύσταλλο. Να γιατί εμείς, οι άλλοι Έλληνες, πρέπει να είμαστε </w:t>
      </w:r>
      <w:r>
        <w:rPr>
          <w:rFonts w:eastAsia="Times New Roman" w:cs="Times New Roman"/>
        </w:rPr>
        <w:lastRenderedPageBreak/>
        <w:t>βαθύτατα υπερήφανοι</w:t>
      </w:r>
      <w:r>
        <w:rPr>
          <w:rFonts w:eastAsia="Times New Roman" w:cs="Times New Roman"/>
        </w:rPr>
        <w:t xml:space="preserve"> για τους καινούργιους ελεύθερους αδελφούς μας» τονίζει στην περιγραφή του για την</w:t>
      </w:r>
      <w:r>
        <w:rPr>
          <w:rFonts w:eastAsia="Times New Roman" w:cs="Times New Roman"/>
        </w:rPr>
        <w:t xml:space="preserve"> επίσημη</w:t>
      </w:r>
      <w:r>
        <w:rPr>
          <w:rFonts w:eastAsia="Times New Roman" w:cs="Times New Roman"/>
        </w:rPr>
        <w:t xml:space="preserve"> πρώτη μέρα </w:t>
      </w:r>
      <w:r>
        <w:rPr>
          <w:rFonts w:eastAsia="Times New Roman" w:cs="Times New Roman"/>
        </w:rPr>
        <w:t>της Ελληνικής</w:t>
      </w:r>
      <w:r>
        <w:rPr>
          <w:rFonts w:eastAsia="Times New Roman" w:cs="Times New Roman"/>
        </w:rPr>
        <w:t xml:space="preserve"> Δωδεκανήσου ο πρώην Πρόεδρος της Δημοκρατίας Μιχαήλ Στασινόπουλος το 1948 από τη Ρόδο. </w:t>
      </w:r>
    </w:p>
    <w:p w14:paraId="48498698" w14:textId="77777777" w:rsidR="00B22A89" w:rsidRDefault="00F54938">
      <w:pPr>
        <w:spacing w:line="600" w:lineRule="auto"/>
        <w:ind w:firstLine="720"/>
        <w:jc w:val="both"/>
        <w:rPr>
          <w:rFonts w:eastAsia="Times New Roman"/>
          <w:szCs w:val="24"/>
        </w:rPr>
      </w:pPr>
      <w:r>
        <w:rPr>
          <w:rFonts w:eastAsia="Times New Roman"/>
          <w:szCs w:val="24"/>
        </w:rPr>
        <w:t>Έχοντας την 7</w:t>
      </w:r>
      <w:r w:rsidRPr="00722DC9">
        <w:rPr>
          <w:rFonts w:eastAsia="Times New Roman"/>
          <w:szCs w:val="24"/>
          <w:vertAlign w:val="superscript"/>
        </w:rPr>
        <w:t>η</w:t>
      </w:r>
      <w:r>
        <w:rPr>
          <w:rFonts w:eastAsia="Times New Roman"/>
          <w:szCs w:val="24"/>
        </w:rPr>
        <w:t xml:space="preserve"> </w:t>
      </w:r>
      <w:r>
        <w:rPr>
          <w:rFonts w:eastAsia="Times New Roman"/>
          <w:szCs w:val="24"/>
        </w:rPr>
        <w:t xml:space="preserve"> Μαρτίου ως ορόσημο, θα ήθελα σήμερα </w:t>
      </w:r>
      <w:r>
        <w:rPr>
          <w:rFonts w:eastAsia="Times New Roman"/>
          <w:szCs w:val="24"/>
        </w:rPr>
        <w:t>να αναφερθώ ειδικά στη συμβολή της Δωδεκανήσιας γυναίκας και να τιμήσουμε την πολύμορφη προσφορά της στον αγώνα για την ελευθερία.</w:t>
      </w:r>
    </w:p>
    <w:p w14:paraId="48498699" w14:textId="77777777" w:rsidR="00B22A89" w:rsidRDefault="00F54938">
      <w:pPr>
        <w:spacing w:line="600" w:lineRule="auto"/>
        <w:ind w:firstLine="720"/>
        <w:jc w:val="both"/>
        <w:rPr>
          <w:rFonts w:eastAsia="Times New Roman"/>
          <w:szCs w:val="24"/>
        </w:rPr>
      </w:pPr>
      <w:r>
        <w:rPr>
          <w:rFonts w:eastAsia="Times New Roman"/>
          <w:szCs w:val="24"/>
        </w:rPr>
        <w:t>Επιτρέψτε μου μ</w:t>
      </w:r>
      <w:r>
        <w:rPr>
          <w:rFonts w:eastAsia="Times New Roman"/>
          <w:szCs w:val="24"/>
        </w:rPr>
        <w:t>ί</w:t>
      </w:r>
      <w:r>
        <w:rPr>
          <w:rFonts w:eastAsia="Times New Roman"/>
          <w:szCs w:val="24"/>
        </w:rPr>
        <w:t>α σύντομη αναφορά στη συμβολή της γυναικείας οργάνωσης «Δωδεκανησιακή Μέλισσα» στον αγώνα για την ενσωμάτωση.</w:t>
      </w:r>
      <w:r>
        <w:rPr>
          <w:rFonts w:eastAsia="Times New Roman"/>
          <w:szCs w:val="24"/>
        </w:rPr>
        <w:t xml:space="preserve"> </w:t>
      </w:r>
    </w:p>
    <w:p w14:paraId="4849869A" w14:textId="77777777" w:rsidR="00B22A89" w:rsidRDefault="00F54938">
      <w:pPr>
        <w:spacing w:line="600" w:lineRule="auto"/>
        <w:ind w:firstLine="720"/>
        <w:jc w:val="both"/>
        <w:rPr>
          <w:rFonts w:eastAsia="Times New Roman"/>
          <w:szCs w:val="24"/>
        </w:rPr>
      </w:pPr>
      <w:r>
        <w:rPr>
          <w:rFonts w:eastAsia="Times New Roman"/>
          <w:szCs w:val="24"/>
        </w:rPr>
        <w:t xml:space="preserve">Στην Αθήνα και τον Πειραιά την περίοδο του Μεσοπολέμου δημιουργήθηκαν πολυπληθείς και ζωντανές παροικίες Δωδεκανησίων, που αυτοεξορίζονταν για να μην </w:t>
      </w:r>
      <w:proofErr w:type="spellStart"/>
      <w:r>
        <w:rPr>
          <w:rFonts w:eastAsia="Times New Roman"/>
          <w:szCs w:val="24"/>
        </w:rPr>
        <w:t>εξιταλιστούν</w:t>
      </w:r>
      <w:proofErr w:type="spellEnd"/>
      <w:r>
        <w:rPr>
          <w:rFonts w:eastAsia="Times New Roman"/>
          <w:szCs w:val="24"/>
        </w:rPr>
        <w:t xml:space="preserve"> αυτοί και κυρίως τα παιδιά τους, ειδικά όταν επιβλήθηκε η ιταλική παιδεία σε όλα τα ελληνικ</w:t>
      </w:r>
      <w:r>
        <w:rPr>
          <w:rFonts w:eastAsia="Times New Roman"/>
          <w:szCs w:val="24"/>
        </w:rPr>
        <w:t xml:space="preserve">ά σχολεία. </w:t>
      </w:r>
    </w:p>
    <w:p w14:paraId="4849869B" w14:textId="77777777" w:rsidR="00B22A89" w:rsidRDefault="00F54938">
      <w:pPr>
        <w:spacing w:line="600" w:lineRule="auto"/>
        <w:ind w:firstLine="720"/>
        <w:jc w:val="both"/>
        <w:rPr>
          <w:rFonts w:eastAsia="Times New Roman"/>
          <w:szCs w:val="24"/>
        </w:rPr>
      </w:pPr>
      <w:r>
        <w:rPr>
          <w:rFonts w:eastAsia="Times New Roman"/>
          <w:szCs w:val="24"/>
        </w:rPr>
        <w:t>Οι εκτοπισμένοι Δωδεκανήσιοι ίδρυσαν πατριωτικές οργανώσεις που όραμα και στόχο είχαν την ένωση της πατρίδας τους με τη μητέρα Ελλάδα.</w:t>
      </w:r>
    </w:p>
    <w:p w14:paraId="4849869C" w14:textId="77777777" w:rsidR="00B22A89" w:rsidRDefault="00F54938">
      <w:pPr>
        <w:spacing w:line="600" w:lineRule="auto"/>
        <w:ind w:firstLine="720"/>
        <w:jc w:val="both"/>
        <w:rPr>
          <w:rFonts w:eastAsia="Times New Roman"/>
          <w:szCs w:val="24"/>
        </w:rPr>
      </w:pPr>
      <w:r>
        <w:rPr>
          <w:rFonts w:eastAsia="Times New Roman"/>
          <w:szCs w:val="24"/>
        </w:rPr>
        <w:lastRenderedPageBreak/>
        <w:t>Το 1931 μ</w:t>
      </w:r>
      <w:r>
        <w:rPr>
          <w:rFonts w:eastAsia="Times New Roman"/>
          <w:szCs w:val="24"/>
        </w:rPr>
        <w:t>ί</w:t>
      </w:r>
      <w:r>
        <w:rPr>
          <w:rFonts w:eastAsia="Times New Roman"/>
          <w:szCs w:val="24"/>
        </w:rPr>
        <w:t xml:space="preserve">α εμπνευσμένη και σπουδαία γυναίκα, η Αντιγόνη </w:t>
      </w:r>
      <w:proofErr w:type="spellStart"/>
      <w:r>
        <w:rPr>
          <w:rFonts w:eastAsia="Times New Roman"/>
          <w:szCs w:val="24"/>
        </w:rPr>
        <w:t>Ζουρούδη</w:t>
      </w:r>
      <w:proofErr w:type="spellEnd"/>
      <w:r>
        <w:rPr>
          <w:rFonts w:eastAsia="Times New Roman"/>
          <w:szCs w:val="24"/>
        </w:rPr>
        <w:t xml:space="preserve">, μόλις εγκαταστάθηκε στην Αθήνα, αποφάσισε </w:t>
      </w:r>
      <w:r>
        <w:rPr>
          <w:rFonts w:eastAsia="Times New Roman"/>
          <w:szCs w:val="24"/>
        </w:rPr>
        <w:t>και ίδρυσε ένα γυναικείο πατριωτικό σωματείο που ονομάστηκε «Δωδεκανησιακή Μέλισσα». Συγκέντρωσε τις γυναίκες της Δωδεκανήσου που ζούσαν στην Αθήνα και στον Πειραιά και όλες μαζί αποφάσισαν, με τη δράση τους, να προβάλλουν το Δωδεκανησιακό ζήτημα και την ε</w:t>
      </w:r>
      <w:r>
        <w:rPr>
          <w:rFonts w:eastAsia="Times New Roman"/>
          <w:szCs w:val="24"/>
        </w:rPr>
        <w:t>λληνικότητα των εθίμων, τους χορούς, τα τραγούδια της αλύτρωτης πατρίδας τους.</w:t>
      </w:r>
    </w:p>
    <w:p w14:paraId="4849869D" w14:textId="77777777" w:rsidR="00B22A89" w:rsidRDefault="00F54938">
      <w:pPr>
        <w:spacing w:line="600" w:lineRule="auto"/>
        <w:ind w:firstLine="720"/>
        <w:jc w:val="both"/>
        <w:rPr>
          <w:rFonts w:eastAsia="Times New Roman"/>
          <w:szCs w:val="24"/>
        </w:rPr>
      </w:pPr>
      <w:r>
        <w:rPr>
          <w:rFonts w:eastAsia="Times New Roman"/>
          <w:szCs w:val="24"/>
        </w:rPr>
        <w:t>Το 1936 ίδρυσε -και λειτούργησε μέχρι το 1940, όταν κηρύχθηκε ο πόλεμος και εισέβαλε η Ιταλία στην Ελλάδα- τέσσερα «Κυριακάτικα Δωδεκανησιακά Σχολεία», όπως τα ονόμασε, στις γει</w:t>
      </w:r>
      <w:r>
        <w:rPr>
          <w:rFonts w:eastAsia="Times New Roman"/>
          <w:szCs w:val="24"/>
        </w:rPr>
        <w:t>τονιές της Αθήνας και του Πειραιά. Στα σχολεία αυτά δίδασκαν κάθε Κυριακή στα παιδιά, αλλά και στους ενήλικες, επιφανείς Δωδεκανήσιοι άνδρες και γυναίκες την ιστορία της ιδιαίτερης πατρίδας τους. Τα σχολεία αυτά αναδείχτηκαν εθνικά φυτώρια και με τις εκδηλ</w:t>
      </w:r>
      <w:r>
        <w:rPr>
          <w:rFonts w:eastAsia="Times New Roman"/>
          <w:szCs w:val="24"/>
        </w:rPr>
        <w:t xml:space="preserve">ώσεις που οργάνωναν προκαλούσαν συναγερμό υπέρ των δωδεκανησιακών δικαίων. </w:t>
      </w:r>
    </w:p>
    <w:p w14:paraId="4849869E" w14:textId="77777777" w:rsidR="00B22A89" w:rsidRDefault="00F54938">
      <w:pPr>
        <w:spacing w:line="600" w:lineRule="auto"/>
        <w:ind w:firstLine="720"/>
        <w:jc w:val="both"/>
        <w:rPr>
          <w:rFonts w:eastAsia="Times New Roman"/>
          <w:szCs w:val="24"/>
        </w:rPr>
      </w:pPr>
      <w:r>
        <w:rPr>
          <w:rFonts w:eastAsia="Times New Roman"/>
          <w:szCs w:val="24"/>
        </w:rPr>
        <w:t xml:space="preserve">Στον πόλεμο το «Κυριακάτικο Δωδεκανησιακό Σχολείο» της Αντιγόνης </w:t>
      </w:r>
      <w:proofErr w:type="spellStart"/>
      <w:r>
        <w:rPr>
          <w:rFonts w:eastAsia="Times New Roman"/>
          <w:szCs w:val="24"/>
        </w:rPr>
        <w:t>Ζουρούδη</w:t>
      </w:r>
      <w:proofErr w:type="spellEnd"/>
      <w:r>
        <w:rPr>
          <w:rFonts w:eastAsia="Times New Roman"/>
          <w:szCs w:val="24"/>
        </w:rPr>
        <w:t xml:space="preserve"> μεταβάλλεται σε «Κρυφό </w:t>
      </w:r>
      <w:proofErr w:type="spellStart"/>
      <w:r>
        <w:rPr>
          <w:rFonts w:eastAsia="Times New Roman"/>
          <w:szCs w:val="24"/>
        </w:rPr>
        <w:t>Σχολειό</w:t>
      </w:r>
      <w:proofErr w:type="spellEnd"/>
      <w:r>
        <w:rPr>
          <w:rFonts w:eastAsia="Times New Roman"/>
          <w:szCs w:val="24"/>
        </w:rPr>
        <w:t xml:space="preserve">», σε </w:t>
      </w:r>
      <w:r>
        <w:rPr>
          <w:rFonts w:eastAsia="Times New Roman"/>
          <w:szCs w:val="24"/>
        </w:rPr>
        <w:lastRenderedPageBreak/>
        <w:t>κέντρο δηλαδή εθνικής χαράς και ενθουσιασμού. Όλοι μαζί ψυχαγωγούσαν τ</w:t>
      </w:r>
      <w:r>
        <w:rPr>
          <w:rFonts w:eastAsia="Times New Roman"/>
          <w:szCs w:val="24"/>
        </w:rPr>
        <w:t xml:space="preserve">ους στρατιώτες που έφευγαν για το μέτωπο και φρόντιζαν τους τραυματίες που επέστρεφαν, ελπίζοντας ότι η ελληνική νίκη στα βόρεια σύνορα θα φέρει και τη δική τους λευτεριά και ότι οι Ιταλοί, αν έχαναν τον πόλεμο, θα έφευγαν από τα Δωδεκάνησα. </w:t>
      </w:r>
    </w:p>
    <w:p w14:paraId="4849869F" w14:textId="77777777" w:rsidR="00B22A89" w:rsidRDefault="00F54938">
      <w:pPr>
        <w:spacing w:line="600" w:lineRule="auto"/>
        <w:ind w:firstLine="720"/>
        <w:jc w:val="both"/>
        <w:rPr>
          <w:rFonts w:eastAsia="Times New Roman"/>
          <w:szCs w:val="24"/>
        </w:rPr>
      </w:pPr>
      <w:r>
        <w:rPr>
          <w:rFonts w:eastAsia="Times New Roman"/>
          <w:szCs w:val="24"/>
        </w:rPr>
        <w:t>Εδώ πρέπει να</w:t>
      </w:r>
      <w:r>
        <w:rPr>
          <w:rFonts w:eastAsia="Times New Roman"/>
          <w:szCs w:val="24"/>
        </w:rPr>
        <w:t xml:space="preserve"> σημειώσουμε ότι ο πρώτος Έλληνας αξιωματικός</w:t>
      </w:r>
      <w:r>
        <w:rPr>
          <w:rFonts w:eastAsia="Times New Roman"/>
          <w:szCs w:val="24"/>
        </w:rPr>
        <w:t xml:space="preserve"> του Στρατού Ξηράς</w:t>
      </w:r>
      <w:r>
        <w:rPr>
          <w:rFonts w:eastAsia="Times New Roman"/>
          <w:szCs w:val="24"/>
        </w:rPr>
        <w:t xml:space="preserve"> που σκοτώθηκε στο μέτωπο της Αλβανίας ήταν ο Αλέξανδρος Διάκος και καταγόταν από τη Χάλκη. </w:t>
      </w:r>
    </w:p>
    <w:p w14:paraId="484986A0" w14:textId="77777777" w:rsidR="00B22A89" w:rsidRDefault="00F54938">
      <w:pPr>
        <w:spacing w:line="600" w:lineRule="auto"/>
        <w:ind w:firstLine="720"/>
        <w:jc w:val="both"/>
        <w:rPr>
          <w:rFonts w:eastAsia="Times New Roman"/>
          <w:szCs w:val="24"/>
        </w:rPr>
      </w:pPr>
      <w:r>
        <w:rPr>
          <w:rFonts w:eastAsia="Times New Roman"/>
          <w:szCs w:val="24"/>
        </w:rPr>
        <w:t>Μετά την πολυπόθητη ένωση με τη «μητέρα Ελλάδα», η «Δωδεκανησιακή Μέλισσα» συνέχισε τη δράση της στην αρχή με στόχο την ανακούφιση των αναξιοπαθούντων αδελφών, κυρίως των νέων και των παιδιών που κινδύνευε η υγεία τους από τον υποσιτισμό της Κατοχής, και σ</w:t>
      </w:r>
      <w:r>
        <w:rPr>
          <w:rFonts w:eastAsia="Times New Roman"/>
          <w:szCs w:val="24"/>
        </w:rPr>
        <w:t xml:space="preserve">τη συνέχεια, στη δεκαετία του ’60 και μέχρι σήμερα, δουλεύοντας χωρίς διακοπή, θέσπισε τη χορήγηση υποτροφιών για την τριτοβάθμια εκπαίδευση. </w:t>
      </w:r>
    </w:p>
    <w:p w14:paraId="484986A1" w14:textId="77777777" w:rsidR="00B22A89" w:rsidRDefault="00F54938">
      <w:pPr>
        <w:spacing w:line="600" w:lineRule="auto"/>
        <w:ind w:firstLine="720"/>
        <w:jc w:val="both"/>
        <w:rPr>
          <w:rFonts w:eastAsia="Times New Roman"/>
          <w:szCs w:val="24"/>
        </w:rPr>
      </w:pPr>
      <w:r>
        <w:rPr>
          <w:rFonts w:eastAsia="Times New Roman"/>
          <w:szCs w:val="24"/>
        </w:rPr>
        <w:t>Ταυτόχρονα, για εμάς, τους Δωδεκανήσιους, η 7</w:t>
      </w:r>
      <w:r w:rsidRPr="00C233A2">
        <w:rPr>
          <w:rFonts w:eastAsia="Times New Roman"/>
          <w:szCs w:val="24"/>
          <w:vertAlign w:val="superscript"/>
        </w:rPr>
        <w:t>η</w:t>
      </w:r>
      <w:r>
        <w:rPr>
          <w:rFonts w:eastAsia="Times New Roman"/>
          <w:szCs w:val="24"/>
        </w:rPr>
        <w:t xml:space="preserve">  Μαρτίου δεν είναι μόνο επέτειος μνήμης, αλλά και ένα σημείο αναφο</w:t>
      </w:r>
      <w:r>
        <w:rPr>
          <w:rFonts w:eastAsia="Times New Roman"/>
          <w:szCs w:val="24"/>
        </w:rPr>
        <w:lastRenderedPageBreak/>
        <w:t>ράς για το μέλλον. Μας υπενθυμίζει ότι οφείλουμε σήμερα, ο καθένας από τον δικό του ρόλο, να διαμορφώσουμε τις προϋποθέσεις μιας βιώσιμης και κοινωνικά δίκαιης ανάπτυξης στη νησιωτική μας χώρα, που θα εξαλείψει τις περιφερειακές, οικονομικές και κοινωνικές</w:t>
      </w:r>
      <w:r>
        <w:rPr>
          <w:rFonts w:eastAsia="Times New Roman"/>
          <w:szCs w:val="24"/>
        </w:rPr>
        <w:t xml:space="preserve"> ανισότητες</w:t>
      </w:r>
      <w:r>
        <w:rPr>
          <w:rFonts w:eastAsia="Times New Roman"/>
          <w:szCs w:val="24"/>
        </w:rPr>
        <w:t>.</w:t>
      </w:r>
      <w:r>
        <w:rPr>
          <w:rFonts w:eastAsia="Times New Roman"/>
          <w:szCs w:val="24"/>
        </w:rPr>
        <w:t xml:space="preserve"> </w:t>
      </w:r>
      <w:r>
        <w:rPr>
          <w:rFonts w:eastAsia="Times New Roman"/>
          <w:szCs w:val="24"/>
        </w:rPr>
        <w:t>Μ</w:t>
      </w:r>
      <w:r>
        <w:rPr>
          <w:rFonts w:eastAsia="Times New Roman"/>
          <w:szCs w:val="24"/>
        </w:rPr>
        <w:t>ε τη δημιουργία ενός νέου, εξωστρεφούς νησιωτικού αναπτυξιακού μοντέλου, με πολιτικές που θα λαμβάνουν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τόσο τις γεωγραφικές ιδιαιτερότητες των νησιών μας, όσο και τις δυνατότητες που ανοίγονται μπροστά μας, προωθώντας παράλληλα τη δι</w:t>
      </w:r>
      <w:r>
        <w:rPr>
          <w:rFonts w:eastAsia="Times New Roman"/>
          <w:szCs w:val="24"/>
        </w:rPr>
        <w:t xml:space="preserve">εθνή συνεργασία στην ευρύτερη περιοχή </w:t>
      </w:r>
      <w:r>
        <w:rPr>
          <w:rFonts w:eastAsia="Times New Roman"/>
          <w:szCs w:val="24"/>
        </w:rPr>
        <w:t>μας.</w:t>
      </w:r>
      <w:r>
        <w:rPr>
          <w:rFonts w:eastAsia="Times New Roman"/>
          <w:szCs w:val="24"/>
        </w:rPr>
        <w:t xml:space="preserve"> </w:t>
      </w:r>
      <w:r>
        <w:rPr>
          <w:rFonts w:eastAsia="Times New Roman"/>
          <w:szCs w:val="24"/>
        </w:rPr>
        <w:t>Σ</w:t>
      </w:r>
      <w:r>
        <w:rPr>
          <w:rFonts w:eastAsia="Times New Roman"/>
          <w:szCs w:val="24"/>
        </w:rPr>
        <w:t>υνεργασία που βασίζεται στη φιλία με τις γείτονες χώρες, στις θεμελιώδεις αξίες της εθνικής αξιοπρέπειας, της αλληλεγγύης και στο σεβασμό των διεθνών συνθηκών, αξίες που συνενώνουν στον αγώνα για πρόοδο και ειρήν</w:t>
      </w:r>
      <w:r>
        <w:rPr>
          <w:rFonts w:eastAsia="Times New Roman"/>
          <w:szCs w:val="24"/>
        </w:rPr>
        <w:t>η μακριά από αμφισβητήσεις και αμφιβολίες.</w:t>
      </w:r>
    </w:p>
    <w:p w14:paraId="484986A2" w14:textId="77777777" w:rsidR="00B22A89" w:rsidRDefault="00F54938">
      <w:pPr>
        <w:spacing w:line="600" w:lineRule="auto"/>
        <w:ind w:firstLine="720"/>
        <w:jc w:val="both"/>
        <w:rPr>
          <w:rFonts w:eastAsia="Times New Roman"/>
          <w:szCs w:val="24"/>
        </w:rPr>
      </w:pPr>
      <w:r>
        <w:rPr>
          <w:rFonts w:eastAsia="Times New Roman"/>
          <w:szCs w:val="24"/>
        </w:rPr>
        <w:t>Μόνο, όμως, μ</w:t>
      </w:r>
      <w:r>
        <w:rPr>
          <w:rFonts w:eastAsia="Times New Roman"/>
          <w:szCs w:val="24"/>
        </w:rPr>
        <w:t>ί</w:t>
      </w:r>
      <w:r>
        <w:rPr>
          <w:rFonts w:eastAsia="Times New Roman"/>
          <w:szCs w:val="24"/>
        </w:rPr>
        <w:t xml:space="preserve">α ενωμένη και αλληλέγγυα κοινωνία ανοίγει νέες δυνατότητες στην ανάπτυξη και όχι οι κραυγές απομόνωσης και περιθωριοποίησης. </w:t>
      </w:r>
    </w:p>
    <w:p w14:paraId="484986A3" w14:textId="77777777" w:rsidR="00B22A89" w:rsidRDefault="00F54938">
      <w:pPr>
        <w:spacing w:line="600" w:lineRule="auto"/>
        <w:ind w:firstLine="720"/>
        <w:jc w:val="both"/>
        <w:rPr>
          <w:rFonts w:eastAsia="Times New Roman"/>
          <w:szCs w:val="24"/>
        </w:rPr>
      </w:pPr>
      <w:r>
        <w:rPr>
          <w:rFonts w:eastAsia="Times New Roman"/>
          <w:szCs w:val="24"/>
        </w:rPr>
        <w:t>Έχουμε χρέος να στείλουμε ένα ηχηρό μήνυμα ανθρωπισμού και αλληλεγγύης σε</w:t>
      </w:r>
      <w:r>
        <w:rPr>
          <w:rFonts w:eastAsia="Times New Roman"/>
          <w:szCs w:val="24"/>
        </w:rPr>
        <w:t xml:space="preserve"> όλο τον πλανήτη, όπως ξέρουμε να το </w:t>
      </w:r>
      <w:r>
        <w:rPr>
          <w:rFonts w:eastAsia="Times New Roman"/>
          <w:szCs w:val="24"/>
        </w:rPr>
        <w:lastRenderedPageBreak/>
        <w:t>κάνουμε, αναδεικνύοντας τις ηθικές αξίες του πολιτισμού μας, θέτοντας ταυτόχρονα κάθε άνθρωπο, κάθε χώρα, κάθε οργανισμό προ των ευθυνών του</w:t>
      </w:r>
      <w:r>
        <w:rPr>
          <w:rFonts w:eastAsia="Times New Roman"/>
          <w:szCs w:val="24"/>
        </w:rPr>
        <w:t>ς</w:t>
      </w:r>
      <w:r>
        <w:rPr>
          <w:rFonts w:eastAsia="Times New Roman"/>
          <w:szCs w:val="24"/>
        </w:rPr>
        <w:t>, ευθύνες που οι νησιώτες του Αιγαίου, με περίσσια ψυχής, αναλαμβάνουν και εκδ</w:t>
      </w:r>
      <w:r>
        <w:rPr>
          <w:rFonts w:eastAsia="Times New Roman"/>
          <w:szCs w:val="24"/>
        </w:rPr>
        <w:t xml:space="preserve">ηλώνουν </w:t>
      </w:r>
      <w:r>
        <w:rPr>
          <w:rFonts w:eastAsia="Times New Roman"/>
          <w:szCs w:val="24"/>
        </w:rPr>
        <w:t xml:space="preserve">με </w:t>
      </w:r>
      <w:r>
        <w:rPr>
          <w:rFonts w:eastAsia="Times New Roman"/>
          <w:szCs w:val="24"/>
        </w:rPr>
        <w:t>πράξεις αλτρουϊσμού καθημερινά στο προσφυγικό, συμβάλλοντας καταλυτικά στην επίδειξη του πραγματικού προσώπου, αξιών, ανθρωπισμού και αλληλεγγύης των λαών της Ευρώπης. Αυτό το μήνυμα το στέλνει καθημερινά το Αιγαίο.</w:t>
      </w:r>
    </w:p>
    <w:p w14:paraId="484986A4" w14:textId="77777777" w:rsidR="00B22A89" w:rsidRDefault="00F54938">
      <w:pPr>
        <w:spacing w:line="600" w:lineRule="auto"/>
        <w:ind w:firstLine="720"/>
        <w:jc w:val="both"/>
        <w:rPr>
          <w:rFonts w:eastAsia="Times New Roman"/>
          <w:szCs w:val="24"/>
        </w:rPr>
      </w:pPr>
      <w:r>
        <w:rPr>
          <w:rFonts w:eastAsia="Times New Roman"/>
          <w:szCs w:val="24"/>
        </w:rPr>
        <w:t>Εξοχότατε κύριε Πρόεδρε, αγαπ</w:t>
      </w:r>
      <w:r>
        <w:rPr>
          <w:rFonts w:eastAsia="Times New Roman"/>
          <w:szCs w:val="24"/>
        </w:rPr>
        <w:t>ητοί συνάδελφοι και αγαπητοί φίλοι από τα Δωδεκάνησα, που σήμερα πλημμυρίσατε τα θεωρεία, η ανακήρυξη του 2017 ως Έτους Δωδεκανήσου από τη Βουλή των Ελλήνων, δείχνει την αποφασιστικότητα της ελληνικής πολιτείας να υπερασπίσει την καθαρή σαν κρύσταλλο ελλην</w:t>
      </w:r>
      <w:r>
        <w:rPr>
          <w:rFonts w:eastAsia="Times New Roman"/>
          <w:szCs w:val="24"/>
        </w:rPr>
        <w:t xml:space="preserve">ικότητα της Δωδεκανήσου και να κρατήσει ζωντανούς τους στίχους του μεγάλου </w:t>
      </w:r>
      <w:proofErr w:type="spellStart"/>
      <w:r>
        <w:rPr>
          <w:rFonts w:eastAsia="Times New Roman"/>
          <w:szCs w:val="24"/>
        </w:rPr>
        <w:t>δ</w:t>
      </w:r>
      <w:r>
        <w:rPr>
          <w:rFonts w:eastAsia="Times New Roman"/>
          <w:szCs w:val="24"/>
        </w:rPr>
        <w:t>ωδεκανήσιου</w:t>
      </w:r>
      <w:proofErr w:type="spellEnd"/>
      <w:r>
        <w:rPr>
          <w:rFonts w:eastAsia="Times New Roman"/>
          <w:szCs w:val="24"/>
        </w:rPr>
        <w:t xml:space="preserve"> δάσκαλου Φώτη </w:t>
      </w:r>
      <w:proofErr w:type="spellStart"/>
      <w:r>
        <w:rPr>
          <w:rFonts w:eastAsia="Times New Roman"/>
          <w:szCs w:val="24"/>
        </w:rPr>
        <w:t>Βαρέλη</w:t>
      </w:r>
      <w:proofErr w:type="spellEnd"/>
      <w:r>
        <w:rPr>
          <w:rFonts w:eastAsia="Times New Roman"/>
          <w:szCs w:val="24"/>
        </w:rPr>
        <w:t>: «</w:t>
      </w:r>
      <w:proofErr w:type="spellStart"/>
      <w:r>
        <w:rPr>
          <w:rFonts w:eastAsia="Times New Roman"/>
          <w:szCs w:val="24"/>
        </w:rPr>
        <w:t>Γιαλόν</w:t>
      </w:r>
      <w:proofErr w:type="spellEnd"/>
      <w:r>
        <w:rPr>
          <w:rFonts w:eastAsia="Times New Roman"/>
          <w:szCs w:val="24"/>
        </w:rPr>
        <w:t xml:space="preserve"> </w:t>
      </w:r>
      <w:proofErr w:type="spellStart"/>
      <w:r>
        <w:rPr>
          <w:rFonts w:eastAsia="Times New Roman"/>
          <w:szCs w:val="24"/>
        </w:rPr>
        <w:t>γιαλόν</w:t>
      </w:r>
      <w:proofErr w:type="spellEnd"/>
      <w:r>
        <w:rPr>
          <w:rFonts w:eastAsia="Times New Roman"/>
          <w:szCs w:val="24"/>
        </w:rPr>
        <w:t xml:space="preserve"> ανατολή στην άκρη του Αιγαίου αράδα δώδεκα νησιά λαμπρά μαργαριτάρια </w:t>
      </w:r>
      <w:proofErr w:type="spellStart"/>
      <w:r>
        <w:rPr>
          <w:rFonts w:eastAsia="Times New Roman"/>
          <w:szCs w:val="24"/>
        </w:rPr>
        <w:t>ηλιοφεγγίζουν</w:t>
      </w:r>
      <w:proofErr w:type="spellEnd"/>
      <w:r>
        <w:rPr>
          <w:rFonts w:eastAsia="Times New Roman"/>
          <w:szCs w:val="24"/>
        </w:rPr>
        <w:t xml:space="preserve"> στο λαιμό της μάνας τους στολίδι και απλώνουν </w:t>
      </w:r>
      <w:proofErr w:type="spellStart"/>
      <w:r>
        <w:rPr>
          <w:rFonts w:eastAsia="Times New Roman"/>
          <w:szCs w:val="24"/>
        </w:rPr>
        <w:t>μέ</w:t>
      </w:r>
      <w:r>
        <w:rPr>
          <w:rFonts w:eastAsia="Times New Roman"/>
          <w:szCs w:val="24"/>
        </w:rPr>
        <w:t>σ</w:t>
      </w:r>
      <w:proofErr w:type="spellEnd"/>
      <w:r>
        <w:rPr>
          <w:rFonts w:eastAsia="Times New Roman"/>
          <w:szCs w:val="24"/>
        </w:rPr>
        <w:t xml:space="preserve">’ στη θάλασσα δαντέλες τ’ ακρογιάλια. Ήταν Ελλάδα μια φορά και θα </w:t>
      </w:r>
      <w:proofErr w:type="spellStart"/>
      <w:r>
        <w:rPr>
          <w:rFonts w:eastAsia="Times New Roman"/>
          <w:szCs w:val="24"/>
        </w:rPr>
        <w:t>ʼ</w:t>
      </w:r>
      <w:r>
        <w:rPr>
          <w:rFonts w:eastAsia="Times New Roman"/>
          <w:szCs w:val="24"/>
        </w:rPr>
        <w:t>ναι</w:t>
      </w:r>
      <w:proofErr w:type="spellEnd"/>
      <w:r>
        <w:rPr>
          <w:rFonts w:eastAsia="Times New Roman"/>
          <w:szCs w:val="24"/>
        </w:rPr>
        <w:t xml:space="preserve"> αιώνια Ελλάδα».</w:t>
      </w:r>
    </w:p>
    <w:p w14:paraId="484986A5" w14:textId="77777777" w:rsidR="00B22A89" w:rsidRDefault="00F54938">
      <w:pPr>
        <w:spacing w:line="600" w:lineRule="auto"/>
        <w:ind w:firstLine="720"/>
        <w:jc w:val="both"/>
        <w:rPr>
          <w:rFonts w:eastAsia="Times New Roman"/>
          <w:szCs w:val="24"/>
        </w:rPr>
      </w:pPr>
      <w:r>
        <w:rPr>
          <w:rFonts w:eastAsia="Times New Roman"/>
          <w:szCs w:val="24"/>
        </w:rPr>
        <w:t>Ευχαριστώ πολύ.</w:t>
      </w:r>
    </w:p>
    <w:p w14:paraId="484986A6" w14:textId="77777777" w:rsidR="00B22A89" w:rsidRDefault="00F54938">
      <w:pPr>
        <w:spacing w:line="600" w:lineRule="auto"/>
        <w:ind w:firstLine="720"/>
        <w:jc w:val="center"/>
        <w:rPr>
          <w:rFonts w:eastAsia="Times New Roman"/>
          <w:szCs w:val="24"/>
        </w:rPr>
      </w:pPr>
      <w:r>
        <w:rPr>
          <w:rFonts w:eastAsia="Times New Roman"/>
          <w:szCs w:val="24"/>
        </w:rPr>
        <w:lastRenderedPageBreak/>
        <w:t>(Χειροκροτήματα)</w:t>
      </w:r>
    </w:p>
    <w:p w14:paraId="484986A7" w14:textId="77777777" w:rsidR="00B22A89" w:rsidRDefault="00F5493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Ευχαριστούμε, κύριε Γάκη. </w:t>
      </w:r>
    </w:p>
    <w:p w14:paraId="484986A8"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της Κοινοβουλευτικής Ομάδας του Λαϊ</w:t>
      </w:r>
      <w:r>
        <w:rPr>
          <w:rFonts w:eastAsia="Times New Roman" w:cs="Times New Roman"/>
          <w:szCs w:val="24"/>
        </w:rPr>
        <w:t>κού Συνδέσμου -Χρυσή Αυγή κ. Χρήστος Παππάς.</w:t>
      </w:r>
    </w:p>
    <w:p w14:paraId="484986A9" w14:textId="77777777" w:rsidR="00B22A89" w:rsidRDefault="00F54938">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Κύριε Πρόεδρε της Δημοκρατίας, κύριε Πρόεδρε της Βουλής, κυρίες και κύριοι, θα αρχίσω την αναφορά μου με την παράθεση ενός συνοπτικού χρονικού της ιστορίας της Δωδεκανήσου τον 20ο αιώνα, χρήσιμη </w:t>
      </w:r>
      <w:r>
        <w:rPr>
          <w:rFonts w:eastAsia="Times New Roman" w:cs="Times New Roman"/>
          <w:szCs w:val="24"/>
        </w:rPr>
        <w:t xml:space="preserve">πιστεύω σε όσους μας παρακολουθούν. </w:t>
      </w:r>
    </w:p>
    <w:p w14:paraId="484986AA"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 xml:space="preserve">Στις </w:t>
      </w:r>
      <w:r>
        <w:rPr>
          <w:rFonts w:eastAsia="Times New Roman" w:cs="Times New Roman"/>
          <w:szCs w:val="24"/>
        </w:rPr>
        <w:t xml:space="preserve">5 Μαΐου 1912: Παράδοση των Τούρκων. Οι Ιταλοί καταλαμβάνουν την πόλη της Ρόδου και μετά από λίγες ημέρες τα υπόλοιπα Δωδεκάνησα. Αρχίζει έτσι η πρώτη περίοδος της </w:t>
      </w:r>
      <w:proofErr w:type="spellStart"/>
      <w:r>
        <w:rPr>
          <w:rFonts w:eastAsia="Times New Roman" w:cs="Times New Roman"/>
          <w:szCs w:val="24"/>
        </w:rPr>
        <w:t>ιταλοκρατίας</w:t>
      </w:r>
      <w:proofErr w:type="spellEnd"/>
      <w:r>
        <w:rPr>
          <w:rFonts w:eastAsia="Times New Roman" w:cs="Times New Roman"/>
          <w:szCs w:val="24"/>
        </w:rPr>
        <w:t xml:space="preserve">. </w:t>
      </w:r>
    </w:p>
    <w:p w14:paraId="484986AB"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Στις 16 Ιουλίου 1919 υπογράφεται στο</w:t>
      </w:r>
      <w:r>
        <w:rPr>
          <w:rFonts w:eastAsia="Times New Roman" w:cs="Times New Roman"/>
          <w:szCs w:val="24"/>
        </w:rPr>
        <w:t xml:space="preserve"> Παρίσι η Συμφωνία </w:t>
      </w:r>
      <w:proofErr w:type="spellStart"/>
      <w:r>
        <w:rPr>
          <w:rFonts w:eastAsia="Times New Roman" w:cs="Times New Roman"/>
          <w:szCs w:val="24"/>
        </w:rPr>
        <w:t>Τιτόνι</w:t>
      </w:r>
      <w:proofErr w:type="spellEnd"/>
      <w:r>
        <w:rPr>
          <w:rFonts w:eastAsia="Times New Roman" w:cs="Times New Roman"/>
          <w:szCs w:val="24"/>
        </w:rPr>
        <w:t xml:space="preserve">-Βενιζέλου, που ικανοποιεί σε μεγάλο βαθμό τα δωδεκανησιακά και ελληνικά αιτήματα. Η Ιταλία, με βάση την παραπάνω Συμφωνία, παραχωρεί στην Ελλάδα τα Δωδεκάνησα εκτός </w:t>
      </w:r>
      <w:r>
        <w:rPr>
          <w:rFonts w:eastAsia="Times New Roman" w:cs="Times New Roman"/>
          <w:szCs w:val="24"/>
        </w:rPr>
        <w:lastRenderedPageBreak/>
        <w:t>της Ρόδου, που θα παραμείνει για πέντε χρόνια ακόμα υπό ιταλική κ</w:t>
      </w:r>
      <w:r>
        <w:rPr>
          <w:rFonts w:eastAsia="Times New Roman" w:cs="Times New Roman"/>
          <w:szCs w:val="24"/>
        </w:rPr>
        <w:t xml:space="preserve">υριαρχία μέχρι να αποφασίσουν με δημοψήφισμα οι κάτοικοί της. </w:t>
      </w:r>
    </w:p>
    <w:p w14:paraId="484986AC"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 xml:space="preserve">Στις 28 Αυγούστου του 1920 -ή 10 Αυγούστου, σύμφωνα με το πάτριο ημερολόγιο- υπογράφεται η Συνθήκη των </w:t>
      </w:r>
      <w:proofErr w:type="spellStart"/>
      <w:r>
        <w:rPr>
          <w:rFonts w:eastAsia="Times New Roman" w:cs="Times New Roman"/>
          <w:szCs w:val="24"/>
        </w:rPr>
        <w:t>Σεβρών</w:t>
      </w:r>
      <w:proofErr w:type="spellEnd"/>
      <w:r>
        <w:rPr>
          <w:rFonts w:eastAsia="Times New Roman" w:cs="Times New Roman"/>
          <w:szCs w:val="24"/>
        </w:rPr>
        <w:t xml:space="preserve">, σύμφωνα με την οποία η Τουρκία παραιτείται των δικαιωμάτων της υπέρ της Ιταλίας. </w:t>
      </w:r>
      <w:r>
        <w:rPr>
          <w:rFonts w:eastAsia="Times New Roman" w:cs="Times New Roman"/>
          <w:szCs w:val="24"/>
        </w:rPr>
        <w:t>Ε</w:t>
      </w:r>
      <w:r>
        <w:rPr>
          <w:rFonts w:eastAsia="Times New Roman" w:cs="Times New Roman"/>
          <w:szCs w:val="24"/>
        </w:rPr>
        <w:t xml:space="preserve">νώ υπογράφεται η Συνθήκη, την ίδια μέρα, με άλλη Συνθήκη, η Ιταλία παραιτείται υπέρ της Ελλάδος όλων των δικαιωμάτων και τίτλων που έχει στα κατεχόμενα από αυτή νησιά του Αιγαίου. </w:t>
      </w:r>
    </w:p>
    <w:p w14:paraId="484986AD"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Σεπτέμβριος 1922: Η Ιταλία επωφελούμενη από την αρνητική εξέλιξη των γεγονό</w:t>
      </w:r>
      <w:r>
        <w:rPr>
          <w:rFonts w:eastAsia="Times New Roman" w:cs="Times New Roman"/>
          <w:szCs w:val="24"/>
        </w:rPr>
        <w:t xml:space="preserve">των με την καταστροφή στη γη της Ιωνίας, κηρύσσει έκπτωτες τις ειδικές συνθήκες με την Ελλάδα για τα Δωδεκάνησα. Στις 6 Αυγούστου του 1923 προσαρτά επίσημα πλέον τα Δωδεκάνησα στην ιταλική κυριαρχία. Αρχίζει έτσι η δεύτερη περίοδος της </w:t>
      </w:r>
      <w:proofErr w:type="spellStart"/>
      <w:r>
        <w:rPr>
          <w:rFonts w:eastAsia="Times New Roman" w:cs="Times New Roman"/>
          <w:szCs w:val="24"/>
        </w:rPr>
        <w:t>ιταλοκρατίας</w:t>
      </w:r>
      <w:proofErr w:type="spellEnd"/>
      <w:r>
        <w:rPr>
          <w:rFonts w:eastAsia="Times New Roman" w:cs="Times New Roman"/>
          <w:szCs w:val="24"/>
        </w:rPr>
        <w:t xml:space="preserve"> στα Δωδ</w:t>
      </w:r>
      <w:r>
        <w:rPr>
          <w:rFonts w:eastAsia="Times New Roman" w:cs="Times New Roman"/>
          <w:szCs w:val="24"/>
        </w:rPr>
        <w:t>εκάνησα.</w:t>
      </w:r>
    </w:p>
    <w:p w14:paraId="484986AE"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 xml:space="preserve">Τον Σεπτέμβριο του 1943 με την πτώση του </w:t>
      </w:r>
      <w:proofErr w:type="spellStart"/>
      <w:r>
        <w:rPr>
          <w:rFonts w:eastAsia="Times New Roman" w:cs="Times New Roman"/>
          <w:szCs w:val="24"/>
        </w:rPr>
        <w:t>Μουσολίνι</w:t>
      </w:r>
      <w:proofErr w:type="spellEnd"/>
      <w:r>
        <w:rPr>
          <w:rFonts w:eastAsia="Times New Roman" w:cs="Times New Roman"/>
          <w:szCs w:val="24"/>
        </w:rPr>
        <w:t xml:space="preserve"> και τη συνθηκολόγηση του νέου </w:t>
      </w:r>
      <w:r>
        <w:rPr>
          <w:rFonts w:eastAsia="Times New Roman" w:cs="Times New Roman"/>
          <w:szCs w:val="24"/>
        </w:rPr>
        <w:t>π</w:t>
      </w:r>
      <w:r>
        <w:rPr>
          <w:rFonts w:eastAsia="Times New Roman" w:cs="Times New Roman"/>
          <w:szCs w:val="24"/>
        </w:rPr>
        <w:t xml:space="preserve">ρωθυπουργού, Στρατηγού </w:t>
      </w:r>
      <w:proofErr w:type="spellStart"/>
      <w:r>
        <w:rPr>
          <w:rFonts w:eastAsia="Times New Roman" w:cs="Times New Roman"/>
          <w:szCs w:val="24"/>
        </w:rPr>
        <w:t>Μπαντόλιο</w:t>
      </w:r>
      <w:proofErr w:type="spellEnd"/>
      <w:r>
        <w:rPr>
          <w:rFonts w:eastAsia="Times New Roman" w:cs="Times New Roman"/>
          <w:szCs w:val="24"/>
        </w:rPr>
        <w:t>, σηματοδοτείται μ</w:t>
      </w:r>
      <w:r>
        <w:rPr>
          <w:rFonts w:eastAsia="Times New Roman" w:cs="Times New Roman"/>
          <w:szCs w:val="24"/>
        </w:rPr>
        <w:t>ί</w:t>
      </w:r>
      <w:r>
        <w:rPr>
          <w:rFonts w:eastAsia="Times New Roman" w:cs="Times New Roman"/>
          <w:szCs w:val="24"/>
        </w:rPr>
        <w:t xml:space="preserve">α δραματική εξέλιξη στα Δωδεκάνησα. </w:t>
      </w:r>
      <w:r>
        <w:rPr>
          <w:rFonts w:eastAsia="Times New Roman" w:cs="Times New Roman"/>
          <w:szCs w:val="24"/>
        </w:rPr>
        <w:lastRenderedPageBreak/>
        <w:t xml:space="preserve">Αναλαμβάνει τη διοίκηση Γερμανός στρατηγός. Αρχίζει έτσι η περίοδος της </w:t>
      </w:r>
      <w:proofErr w:type="spellStart"/>
      <w:r>
        <w:rPr>
          <w:rFonts w:eastAsia="Times New Roman" w:cs="Times New Roman"/>
          <w:szCs w:val="24"/>
        </w:rPr>
        <w:t>γερμανοκρατίας</w:t>
      </w:r>
      <w:proofErr w:type="spellEnd"/>
      <w:r>
        <w:rPr>
          <w:rFonts w:eastAsia="Times New Roman" w:cs="Times New Roman"/>
          <w:szCs w:val="24"/>
        </w:rPr>
        <w:t xml:space="preserve"> στα Δωδεκάνησα.</w:t>
      </w:r>
    </w:p>
    <w:p w14:paraId="484986AF"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Την 8</w:t>
      </w:r>
      <w:r w:rsidRPr="003B28A3">
        <w:rPr>
          <w:rFonts w:eastAsia="Times New Roman" w:cs="Times New Roman"/>
          <w:szCs w:val="24"/>
          <w:vertAlign w:val="superscript"/>
        </w:rPr>
        <w:t>η</w:t>
      </w:r>
      <w:r>
        <w:rPr>
          <w:rFonts w:eastAsia="Times New Roman" w:cs="Times New Roman"/>
          <w:szCs w:val="24"/>
        </w:rPr>
        <w:t xml:space="preserve"> Μαΐου 1945 ο αρχηγός των γερμανικών δυνάμεων κατοχής υπογράφει στη Σύμη το πρωτόκολλο της χωρίς όρους παράδοσης της Δωδεκανήσου στους Βρετανούς. </w:t>
      </w:r>
    </w:p>
    <w:p w14:paraId="484986B0"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Στις 9 Μαΐου 1945 αγγλικές δυνάμεις, με τμήματα ινδικών ταγμάτων και άντρες του Ιερού Λόχου, αποβιβάζονται στη Ρόδο. Ο λαός της πόλης και των χωριών, κρατώντας ελληνικές σημαίες, τους επιφυλάσσει αποθεωτική υποδοχή. Γίνεται αμέσως η εγκατάσταση των νέων αρ</w:t>
      </w:r>
      <w:r>
        <w:rPr>
          <w:rFonts w:eastAsia="Times New Roman" w:cs="Times New Roman"/>
          <w:szCs w:val="24"/>
        </w:rPr>
        <w:t xml:space="preserve">χών. Αρχίζει η περίοδος της </w:t>
      </w:r>
      <w:proofErr w:type="spellStart"/>
      <w:r>
        <w:rPr>
          <w:rFonts w:eastAsia="Times New Roman" w:cs="Times New Roman"/>
          <w:szCs w:val="24"/>
        </w:rPr>
        <w:t>αγγλοκρατίας</w:t>
      </w:r>
      <w:proofErr w:type="spellEnd"/>
      <w:r>
        <w:rPr>
          <w:rFonts w:eastAsia="Times New Roman" w:cs="Times New Roman"/>
          <w:szCs w:val="24"/>
        </w:rPr>
        <w:t xml:space="preserve"> στα Δωδεκάνησα. </w:t>
      </w:r>
    </w:p>
    <w:p w14:paraId="484986B1"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 xml:space="preserve">Σύμφωνα με δημοσιευμένες μαρτυρίες πολλών </w:t>
      </w:r>
      <w:r>
        <w:rPr>
          <w:rFonts w:eastAsia="Times New Roman" w:cs="Times New Roman"/>
          <w:szCs w:val="24"/>
        </w:rPr>
        <w:t>Δ</w:t>
      </w:r>
      <w:r>
        <w:rPr>
          <w:rFonts w:eastAsia="Times New Roman" w:cs="Times New Roman"/>
          <w:szCs w:val="24"/>
        </w:rPr>
        <w:t xml:space="preserve">ωδεκανησίων, μεγάλης πλέον ηλικίας, η σχεδόν δίχρονη αυτή περίοδος της </w:t>
      </w:r>
      <w:proofErr w:type="spellStart"/>
      <w:r>
        <w:rPr>
          <w:rFonts w:eastAsia="Times New Roman" w:cs="Times New Roman"/>
          <w:szCs w:val="24"/>
        </w:rPr>
        <w:t>αγγλοκρατίας</w:t>
      </w:r>
      <w:proofErr w:type="spellEnd"/>
      <w:r>
        <w:rPr>
          <w:rFonts w:eastAsia="Times New Roman" w:cs="Times New Roman"/>
          <w:szCs w:val="24"/>
        </w:rPr>
        <w:t xml:space="preserve"> ήταν πολύ σκληρή και ίσως χειρότερη ακόμη και της ιταλικής. Οι μετέπειτ</w:t>
      </w:r>
      <w:r>
        <w:rPr>
          <w:rFonts w:eastAsia="Times New Roman" w:cs="Times New Roman"/>
          <w:szCs w:val="24"/>
        </w:rPr>
        <w:t xml:space="preserve">α πράξεις των Βρετανών αποικιοκρατών στην Κύπρο, οι απαγχονισμοί ακόμη και ανηλίκων αποδεικνύουν του λόγου το αληθές. </w:t>
      </w:r>
    </w:p>
    <w:p w14:paraId="484986B2"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 xml:space="preserve">Στις 27 Ιουνίου 1946 στο Παρίσι και στο Συμβούλιο Υπουργών Εξωτερικών των τεσσάρων δυνάμεων αποφασίζεται </w:t>
      </w:r>
      <w:r>
        <w:rPr>
          <w:rFonts w:eastAsia="Times New Roman" w:cs="Times New Roman"/>
          <w:szCs w:val="24"/>
        </w:rPr>
        <w:lastRenderedPageBreak/>
        <w:t>να περιέλθουν τα Δωδεκάνησα στην</w:t>
      </w:r>
      <w:r>
        <w:rPr>
          <w:rFonts w:eastAsia="Times New Roman" w:cs="Times New Roman"/>
          <w:szCs w:val="24"/>
        </w:rPr>
        <w:t xml:space="preserve"> Ελλάδα. Πρόκειται για απόφαση-σταθμό στην πορεία του δωδεκανησιακού και ελληνικού λαού η ένωση αυτή με την «μητέρα πατρίδα». </w:t>
      </w:r>
    </w:p>
    <w:p w14:paraId="484986B3"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Στις 10 Φεβρουαρίου 1947 υπογράφεται επισήμως στο Παρίσι συνθήκη ειρήνης μεταξύ των συμμάχων και των συνασπισμένων δυνάμεων, μετα</w:t>
      </w:r>
      <w:r>
        <w:rPr>
          <w:rFonts w:eastAsia="Times New Roman" w:cs="Times New Roman"/>
          <w:szCs w:val="24"/>
        </w:rPr>
        <w:t xml:space="preserve">ξύ των οποίων και η Ελλάς, σύμφωνα με την οποία η Ιταλία εκχωρεί στην Ελλάδα την πλήρη κυριαρχία στα νησιά της Δωδεκανήσου και στις παρακείμενες νησίδες. </w:t>
      </w:r>
    </w:p>
    <w:p w14:paraId="484986B4"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Στις 31 Μαρτίου 1947 ο Βρετανός διοικητής των συμμαχικών δυνάμεων κατοχής, ταξίαρχος Πάρκερ παραδίδει</w:t>
      </w:r>
      <w:r>
        <w:rPr>
          <w:rFonts w:eastAsia="Times New Roman" w:cs="Times New Roman"/>
          <w:szCs w:val="24"/>
        </w:rPr>
        <w:t xml:space="preserve"> τη στρατιωτική βρετανική διοίκηση στον αντιναύαρχο Περικλή Ιωαννίδη. Αρχίζει μια μεταβατική περίοδος της ελληνικής στρατιωτικής διοίκησης Δωδεκανήσου. </w:t>
      </w:r>
    </w:p>
    <w:p w14:paraId="484986B5"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Η ληξιαρχική πράξη της ενσωμάτωσης της Δωδεκανήσου στη «μητέρα πατρίδα» έγινε το 1948 με τον υπ’ αριθμό</w:t>
      </w:r>
      <w:r>
        <w:rPr>
          <w:rFonts w:eastAsia="Times New Roman" w:cs="Times New Roman"/>
          <w:szCs w:val="24"/>
        </w:rPr>
        <w:t xml:space="preserve">ν 518 νόμο της Δ΄ Αναθεωρητικής Βουλής των Ελλήνων, σύμφωνα με τον οποίο ορίζεται: «Αι νήσοι της Δωδεκανήσου, Ρόδος, Κάλυμνος, Κάρπαθος, Αστυπάλαια, Νίσυρος, Πάτμος, Χάλκη, Κάσος, Σύμη, Κως, Λέρος, Τήλος και </w:t>
      </w:r>
      <w:proofErr w:type="spellStart"/>
      <w:r>
        <w:rPr>
          <w:rFonts w:eastAsia="Times New Roman" w:cs="Times New Roman"/>
          <w:szCs w:val="24"/>
        </w:rPr>
        <w:t>Καστελλόριζον</w:t>
      </w:r>
      <w:proofErr w:type="spellEnd"/>
      <w:r>
        <w:rPr>
          <w:rFonts w:eastAsia="Times New Roman" w:cs="Times New Roman"/>
          <w:szCs w:val="24"/>
        </w:rPr>
        <w:t xml:space="preserve">, ως και αι </w:t>
      </w:r>
      <w:proofErr w:type="spellStart"/>
      <w:r>
        <w:rPr>
          <w:rFonts w:eastAsia="Times New Roman" w:cs="Times New Roman"/>
          <w:szCs w:val="24"/>
        </w:rPr>
        <w:t>παρακείμεναι</w:t>
      </w:r>
      <w:proofErr w:type="spellEnd"/>
      <w:r>
        <w:rPr>
          <w:rFonts w:eastAsia="Times New Roman" w:cs="Times New Roman"/>
          <w:szCs w:val="24"/>
        </w:rPr>
        <w:t xml:space="preserve"> </w:t>
      </w:r>
      <w:r>
        <w:rPr>
          <w:rFonts w:eastAsia="Times New Roman" w:cs="Times New Roman"/>
          <w:szCs w:val="24"/>
        </w:rPr>
        <w:lastRenderedPageBreak/>
        <w:t>νησίδες, π</w:t>
      </w:r>
      <w:r>
        <w:rPr>
          <w:rFonts w:eastAsia="Times New Roman" w:cs="Times New Roman"/>
          <w:szCs w:val="24"/>
        </w:rPr>
        <w:t xml:space="preserve">ροσαρτώνται εις το </w:t>
      </w:r>
      <w:proofErr w:type="spellStart"/>
      <w:r>
        <w:rPr>
          <w:rFonts w:eastAsia="Times New Roman" w:cs="Times New Roman"/>
          <w:szCs w:val="24"/>
        </w:rPr>
        <w:t>Ελληνικόν</w:t>
      </w:r>
      <w:proofErr w:type="spellEnd"/>
      <w:r>
        <w:rPr>
          <w:rFonts w:eastAsia="Times New Roman" w:cs="Times New Roman"/>
          <w:szCs w:val="24"/>
        </w:rPr>
        <w:t xml:space="preserve"> Κράτος από της 28</w:t>
      </w:r>
      <w:r>
        <w:rPr>
          <w:rFonts w:eastAsia="Times New Roman" w:cs="Times New Roman"/>
          <w:szCs w:val="24"/>
          <w:vertAlign w:val="superscript"/>
        </w:rPr>
        <w:t>ης</w:t>
      </w:r>
      <w:r>
        <w:rPr>
          <w:rFonts w:eastAsia="Times New Roman" w:cs="Times New Roman"/>
          <w:szCs w:val="24"/>
        </w:rPr>
        <w:t xml:space="preserve"> Οκτωβρίου 1947».</w:t>
      </w:r>
    </w:p>
    <w:p w14:paraId="484986B6"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Τερματίζεται, λοιπόν, το μεταβατικό στάδιο της ελληνικής στρατιωτικής διοικήσεως και ορίζεται η 7</w:t>
      </w:r>
      <w:r>
        <w:rPr>
          <w:rFonts w:eastAsia="Times New Roman" w:cs="Times New Roman"/>
          <w:szCs w:val="24"/>
          <w:vertAlign w:val="superscript"/>
        </w:rPr>
        <w:t>η</w:t>
      </w:r>
      <w:r>
        <w:rPr>
          <w:rFonts w:eastAsia="Times New Roman" w:cs="Times New Roman"/>
          <w:szCs w:val="24"/>
        </w:rPr>
        <w:t xml:space="preserve"> Μαρτίου 1948 ως ημέρα της πανηγυρικής τυπικής πλέον ενσωμάτωσης της Δωδεκανήσου. Αυτή την ε</w:t>
      </w:r>
      <w:r>
        <w:rPr>
          <w:rFonts w:eastAsia="Times New Roman" w:cs="Times New Roman"/>
          <w:szCs w:val="24"/>
        </w:rPr>
        <w:t>πέτειο εορτάζουμε και τιμούμε σήμερα σε πανηγυρική ολομέλεια ενώπιον και του Προέδρου της Δημοκρατίας.</w:t>
      </w:r>
    </w:p>
    <w:p w14:paraId="484986B7"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 xml:space="preserve">Πέραν, όμως, από τις πανηγύρεις, χρειάζονται και πράξεις, πράξεις εθνικής ευθύνης και εθνικής πολιτικής, πράξεις που θα διασφαλίζουν την ακεραιότητα των </w:t>
      </w:r>
      <w:r>
        <w:rPr>
          <w:rFonts w:eastAsia="Times New Roman" w:cs="Times New Roman"/>
          <w:szCs w:val="24"/>
        </w:rPr>
        <w:t xml:space="preserve">Δωδεκανήσων και των νησίδων τους έναντι της τουρκικής απειλής, πράξεις εθνικής </w:t>
      </w:r>
      <w:proofErr w:type="spellStart"/>
      <w:r>
        <w:rPr>
          <w:rFonts w:eastAsia="Times New Roman" w:cs="Times New Roman"/>
          <w:szCs w:val="24"/>
        </w:rPr>
        <w:t>προτεραιότητος</w:t>
      </w:r>
      <w:proofErr w:type="spellEnd"/>
      <w:r>
        <w:rPr>
          <w:rFonts w:eastAsia="Times New Roman" w:cs="Times New Roman"/>
          <w:szCs w:val="24"/>
        </w:rPr>
        <w:t xml:space="preserve"> και ασφάλειας που βρίσκονται στις προτάσεις του εθνικιστικού κινήματος και του Αρχηγού του. Συνοπτικά θα αναφέρω: επέκταση των χωρικών υδάτων στα δώδεκα ναυτικά μ</w:t>
      </w:r>
      <w:r>
        <w:rPr>
          <w:rFonts w:eastAsia="Times New Roman" w:cs="Times New Roman"/>
          <w:szCs w:val="24"/>
        </w:rPr>
        <w:t xml:space="preserve">ίλια, οριοθέτηση και ανακήρυξη της ελληνικής ΑΟΖ και ψήφιση, επιτέλους, από την </w:t>
      </w:r>
      <w:r>
        <w:rPr>
          <w:rFonts w:eastAsia="Times New Roman" w:cs="Times New Roman"/>
          <w:szCs w:val="24"/>
        </w:rPr>
        <w:t>ε</w:t>
      </w:r>
      <w:r>
        <w:rPr>
          <w:rFonts w:eastAsia="Times New Roman" w:cs="Times New Roman"/>
          <w:szCs w:val="24"/>
        </w:rPr>
        <w:t xml:space="preserve">λληνική Βουλή ενός ελληνικού </w:t>
      </w:r>
      <w:r>
        <w:rPr>
          <w:rFonts w:eastAsia="Times New Roman" w:cs="Times New Roman"/>
          <w:szCs w:val="24"/>
          <w:lang w:val="en-US"/>
        </w:rPr>
        <w:t>casus</w:t>
      </w:r>
      <w:r>
        <w:rPr>
          <w:rFonts w:eastAsia="Times New Roman" w:cs="Times New Roman"/>
          <w:szCs w:val="24"/>
        </w:rPr>
        <w:t xml:space="preserve"> </w:t>
      </w:r>
      <w:r>
        <w:rPr>
          <w:rFonts w:eastAsia="Times New Roman" w:cs="Times New Roman"/>
          <w:szCs w:val="24"/>
          <w:lang w:val="en-US"/>
        </w:rPr>
        <w:t>belli</w:t>
      </w:r>
      <w:r>
        <w:rPr>
          <w:rFonts w:eastAsia="Times New Roman" w:cs="Times New Roman"/>
          <w:szCs w:val="24"/>
        </w:rPr>
        <w:t xml:space="preserve"> - απάντηση στις σχεδιαζόμενες μακροχρόνια τουρκικές </w:t>
      </w:r>
      <w:proofErr w:type="spellStart"/>
      <w:r>
        <w:rPr>
          <w:rFonts w:eastAsia="Times New Roman" w:cs="Times New Roman"/>
          <w:szCs w:val="24"/>
        </w:rPr>
        <w:t>επεκτατικότητες</w:t>
      </w:r>
      <w:proofErr w:type="spellEnd"/>
      <w:r>
        <w:rPr>
          <w:rFonts w:eastAsia="Times New Roman" w:cs="Times New Roman"/>
          <w:szCs w:val="24"/>
        </w:rPr>
        <w:t xml:space="preserve"> και την τουρκική βουλιμία.</w:t>
      </w:r>
    </w:p>
    <w:p w14:paraId="484986B8" w14:textId="77777777" w:rsidR="00B22A89" w:rsidRDefault="00F54938">
      <w:pPr>
        <w:tabs>
          <w:tab w:val="left" w:pos="1800"/>
        </w:tabs>
        <w:spacing w:line="600" w:lineRule="auto"/>
        <w:ind w:firstLine="720"/>
        <w:jc w:val="both"/>
        <w:rPr>
          <w:rFonts w:eastAsia="Times New Roman"/>
          <w:szCs w:val="24"/>
        </w:rPr>
      </w:pPr>
      <w:r>
        <w:rPr>
          <w:rFonts w:eastAsia="Times New Roman"/>
          <w:szCs w:val="24"/>
        </w:rPr>
        <w:lastRenderedPageBreak/>
        <w:t>(Στο σημείο αυτό κτυπάει το κουδούνι λή</w:t>
      </w:r>
      <w:r>
        <w:rPr>
          <w:rFonts w:eastAsia="Times New Roman"/>
          <w:szCs w:val="24"/>
        </w:rPr>
        <w:t>ξεως του χρόνου ομιλίας του κυρίου Βουλευτή)</w:t>
      </w:r>
    </w:p>
    <w:p w14:paraId="484986B9" w14:textId="77777777" w:rsidR="00B22A89" w:rsidRDefault="00F54938">
      <w:pPr>
        <w:spacing w:line="600" w:lineRule="auto"/>
        <w:ind w:firstLine="720"/>
        <w:jc w:val="both"/>
        <w:rPr>
          <w:rFonts w:eastAsia="Times New Roman"/>
          <w:bCs/>
        </w:rPr>
      </w:pPr>
      <w:r>
        <w:rPr>
          <w:rFonts w:eastAsia="Times New Roman" w:cs="Times New Roman"/>
          <w:szCs w:val="24"/>
        </w:rPr>
        <w:t xml:space="preserve">Σε κύριο άρθρο του -και τελειώνω, </w:t>
      </w:r>
      <w:r>
        <w:rPr>
          <w:rFonts w:eastAsia="Times New Roman"/>
          <w:bCs/>
        </w:rPr>
        <w:t xml:space="preserve">κύριε Πρόεδρε- ο Νικόλαος </w:t>
      </w:r>
      <w:proofErr w:type="spellStart"/>
      <w:r>
        <w:rPr>
          <w:rFonts w:eastAsia="Times New Roman"/>
          <w:bCs/>
        </w:rPr>
        <w:t>Μιχαλολιάκος</w:t>
      </w:r>
      <w:proofErr w:type="spellEnd"/>
      <w:r>
        <w:rPr>
          <w:rFonts w:eastAsia="Times New Roman"/>
          <w:bCs/>
        </w:rPr>
        <w:t>, Γενικός Γραμματέας της Χρυσής Αυγής, γράφει στην ομότιτλη εφημερίδα που κυκλοφόρησε σήμερα -διαβάζω κάποιο απόσπασμα- τα εξής: «Η Συνδιάσ</w:t>
      </w:r>
      <w:r>
        <w:rPr>
          <w:rFonts w:eastAsia="Times New Roman"/>
          <w:bCs/>
        </w:rPr>
        <w:t xml:space="preserve">κεψη της Ειρήνης έγινε το 1846 στο Παρίσι και ενώ είχε ξεσπάσει η αιματηρή </w:t>
      </w:r>
      <w:proofErr w:type="spellStart"/>
      <w:r>
        <w:rPr>
          <w:rFonts w:eastAsia="Times New Roman"/>
          <w:bCs/>
        </w:rPr>
        <w:t>αλληλοσφαγή</w:t>
      </w:r>
      <w:proofErr w:type="spellEnd"/>
      <w:r>
        <w:rPr>
          <w:rFonts w:eastAsia="Times New Roman"/>
          <w:bCs/>
        </w:rPr>
        <w:t xml:space="preserve"> με πρωτοβουλία των μπολσεβίκων. Στη </w:t>
      </w:r>
      <w:r>
        <w:rPr>
          <w:rFonts w:eastAsia="Times New Roman"/>
          <w:bCs/>
        </w:rPr>
        <w:t>σ</w:t>
      </w:r>
      <w:r>
        <w:rPr>
          <w:rFonts w:eastAsia="Times New Roman"/>
          <w:bCs/>
        </w:rPr>
        <w:t>υνδιάσκεψη από τη μια πλευρά, ήταν οι ηττημένες χώρες και από την άλλη, οι είκοσι μία νικήτριες χώρες του πολέμου, ανάμεσα στις οποί</w:t>
      </w:r>
      <w:r>
        <w:rPr>
          <w:rFonts w:eastAsia="Times New Roman"/>
          <w:bCs/>
        </w:rPr>
        <w:t xml:space="preserve">ες και η Ελλάδα. Η Ελλάδα, όμως, θα τηρήσει παθητική στάση κατά τη </w:t>
      </w:r>
      <w:r>
        <w:rPr>
          <w:rFonts w:eastAsia="Times New Roman"/>
          <w:bCs/>
        </w:rPr>
        <w:t>σ</w:t>
      </w:r>
      <w:r>
        <w:rPr>
          <w:rFonts w:eastAsia="Times New Roman"/>
          <w:bCs/>
        </w:rPr>
        <w:t xml:space="preserve">υνδιάσκεψη, ακολουθώντας τις Ηνωμένες Πολιτείες και την Αγγλία που τις ζητούν να παραιτηθεί από τις διεκδικήσεις της. Η πατρίδα μας διεκδικεί τη Βόρειο Ήπειρο, την Κύπρο και τα Δωδεκάνησα </w:t>
      </w:r>
      <w:r>
        <w:rPr>
          <w:rFonts w:eastAsia="Times New Roman"/>
          <w:bCs/>
        </w:rPr>
        <w:t xml:space="preserve">και μια ρύθμιση των συνόρων της με τη Βουλγαρία. Ο ελληνικός λαός περιμένει με αγωνία τα αποτελέσματα της </w:t>
      </w:r>
      <w:r>
        <w:rPr>
          <w:rFonts w:eastAsia="Times New Roman"/>
          <w:bCs/>
        </w:rPr>
        <w:t>σ</w:t>
      </w:r>
      <w:r>
        <w:rPr>
          <w:rFonts w:eastAsia="Times New Roman"/>
          <w:bCs/>
        </w:rPr>
        <w:t>υνδιασκέψεως».</w:t>
      </w:r>
    </w:p>
    <w:p w14:paraId="484986BA" w14:textId="77777777" w:rsidR="00B22A89" w:rsidRDefault="00F54938">
      <w:pPr>
        <w:spacing w:line="600" w:lineRule="auto"/>
        <w:ind w:firstLine="720"/>
        <w:jc w:val="both"/>
        <w:rPr>
          <w:rFonts w:eastAsia="Times New Roman"/>
          <w:bCs/>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Παρακαλώ, λίγο συντομεύστε.</w:t>
      </w:r>
    </w:p>
    <w:p w14:paraId="484986BB" w14:textId="77777777" w:rsidR="00B22A89" w:rsidRDefault="00F54938">
      <w:pPr>
        <w:spacing w:line="600" w:lineRule="auto"/>
        <w:ind w:firstLine="720"/>
        <w:jc w:val="both"/>
        <w:rPr>
          <w:rFonts w:eastAsia="Times New Roman"/>
          <w:bCs/>
        </w:rPr>
      </w:pPr>
      <w:r>
        <w:rPr>
          <w:rFonts w:eastAsia="Times New Roman"/>
          <w:b/>
          <w:bCs/>
        </w:rPr>
        <w:lastRenderedPageBreak/>
        <w:t>ΧΡΗΣΤΟΣ ΠΑΠΠΑΣ:</w:t>
      </w:r>
      <w:r>
        <w:rPr>
          <w:rFonts w:eastAsia="Times New Roman"/>
          <w:bCs/>
        </w:rPr>
        <w:t xml:space="preserve"> Δεν το είπατε στους υπόλοιπους, κύριε Πρόεδρε.</w:t>
      </w:r>
    </w:p>
    <w:p w14:paraId="484986BC" w14:textId="77777777" w:rsidR="00B22A89" w:rsidRDefault="00F54938">
      <w:pPr>
        <w:spacing w:line="600" w:lineRule="auto"/>
        <w:ind w:firstLine="720"/>
        <w:jc w:val="both"/>
        <w:rPr>
          <w:rFonts w:eastAsia="Times New Roman"/>
          <w:bCs/>
        </w:rPr>
      </w:pPr>
      <w:r>
        <w:rPr>
          <w:rFonts w:eastAsia="Times New Roman"/>
          <w:b/>
          <w:bCs/>
        </w:rPr>
        <w:t>ΠΡΟΕΔΡΟΣ (Νικό</w:t>
      </w:r>
      <w:r>
        <w:rPr>
          <w:rFonts w:eastAsia="Times New Roman"/>
          <w:b/>
          <w:bCs/>
        </w:rPr>
        <w:t xml:space="preserve">λαος </w:t>
      </w:r>
      <w:proofErr w:type="spellStart"/>
      <w:r>
        <w:rPr>
          <w:rFonts w:eastAsia="Times New Roman"/>
          <w:b/>
          <w:bCs/>
        </w:rPr>
        <w:t>Βούτσης</w:t>
      </w:r>
      <w:proofErr w:type="spellEnd"/>
      <w:r>
        <w:rPr>
          <w:rFonts w:eastAsia="Times New Roman"/>
          <w:b/>
          <w:bCs/>
        </w:rPr>
        <w:t>):</w:t>
      </w:r>
      <w:r>
        <w:rPr>
          <w:rFonts w:eastAsia="Times New Roman"/>
          <w:bCs/>
        </w:rPr>
        <w:t xml:space="preserve"> Ναι, υπάρχει οικονομία της συζήτησης γενικά.</w:t>
      </w:r>
    </w:p>
    <w:p w14:paraId="484986BD" w14:textId="77777777" w:rsidR="00B22A89" w:rsidRDefault="00F54938">
      <w:pPr>
        <w:spacing w:line="600" w:lineRule="auto"/>
        <w:ind w:firstLine="720"/>
        <w:jc w:val="both"/>
        <w:rPr>
          <w:rFonts w:eastAsia="Times New Roman"/>
          <w:bCs/>
        </w:rPr>
      </w:pPr>
      <w:r>
        <w:rPr>
          <w:rFonts w:eastAsia="Times New Roman"/>
          <w:b/>
          <w:bCs/>
        </w:rPr>
        <w:t>ΧΡΗΣΤΟΣ ΠΑΠΠΑΣ:</w:t>
      </w:r>
      <w:r>
        <w:rPr>
          <w:rFonts w:eastAsia="Times New Roman"/>
          <w:bCs/>
        </w:rPr>
        <w:t xml:space="preserve"> Ναι, υπάρχει οικονομία. Τελειώνω. Σας το είπα και στον λόγο μου ότι τελειώνω, κύριε Πρόεδρε.</w:t>
      </w:r>
    </w:p>
    <w:p w14:paraId="484986BE" w14:textId="77777777" w:rsidR="00B22A89" w:rsidRDefault="00F54938">
      <w:pPr>
        <w:spacing w:line="600" w:lineRule="auto"/>
        <w:ind w:firstLine="720"/>
        <w:jc w:val="both"/>
        <w:rPr>
          <w:rFonts w:eastAsia="Times New Roman"/>
          <w:bCs/>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Ναι.</w:t>
      </w:r>
    </w:p>
    <w:p w14:paraId="484986BF" w14:textId="77777777" w:rsidR="00B22A89" w:rsidRDefault="00F54938">
      <w:pPr>
        <w:spacing w:line="600" w:lineRule="auto"/>
        <w:ind w:firstLine="720"/>
        <w:jc w:val="both"/>
        <w:rPr>
          <w:rFonts w:eastAsia="Times New Roman"/>
          <w:bCs/>
        </w:rPr>
      </w:pPr>
      <w:r>
        <w:rPr>
          <w:rFonts w:eastAsia="Times New Roman"/>
          <w:b/>
          <w:bCs/>
        </w:rPr>
        <w:t>ΧΡΗΣΤΟΣ ΠΑΠΠΑΣ:</w:t>
      </w:r>
      <w:r>
        <w:rPr>
          <w:rFonts w:eastAsia="Times New Roman"/>
          <w:bCs/>
        </w:rPr>
        <w:t xml:space="preserve"> Όσο μου μιλάτε με καθυστερείτε.</w:t>
      </w:r>
    </w:p>
    <w:p w14:paraId="484986C0" w14:textId="77777777" w:rsidR="00B22A89" w:rsidRDefault="00F54938">
      <w:pPr>
        <w:spacing w:line="600" w:lineRule="auto"/>
        <w:ind w:firstLine="720"/>
        <w:jc w:val="both"/>
        <w:rPr>
          <w:rFonts w:eastAsia="Times New Roman"/>
          <w:bCs/>
        </w:rPr>
      </w:pPr>
      <w:r>
        <w:rPr>
          <w:rFonts w:eastAsia="Times New Roman"/>
          <w:bCs/>
        </w:rPr>
        <w:t xml:space="preserve">Διαβάζω περαιτέρω: «Η αρχή της αυτοδιάθεσης των λαών κυριαρχεί στη </w:t>
      </w:r>
      <w:r>
        <w:rPr>
          <w:rFonts w:eastAsia="Times New Roman"/>
          <w:bCs/>
        </w:rPr>
        <w:t>σ</w:t>
      </w:r>
      <w:r>
        <w:rPr>
          <w:rFonts w:eastAsia="Times New Roman"/>
          <w:bCs/>
        </w:rPr>
        <w:t>υνδιάσκεψη, αλλά δεν εφαρμόζεται για τη Βόρειο Ήπειρο και την Κύπρο. Ο δόλος μάλιστα της αγγλικής πλευράς είναι δεδομένος, αφού είναι γνωστό ότι μετά τη μάχη της Κρήτης, όταν ζήτησε ο βασι</w:t>
      </w:r>
      <w:r>
        <w:rPr>
          <w:rFonts w:eastAsia="Times New Roman"/>
          <w:bCs/>
        </w:rPr>
        <w:t xml:space="preserve">λεύς Γεώργιος ο Β΄ και η εξόριστη </w:t>
      </w:r>
      <w:r>
        <w:rPr>
          <w:rFonts w:eastAsia="Times New Roman"/>
          <w:bCs/>
        </w:rPr>
        <w:t>ε</w:t>
      </w:r>
      <w:r>
        <w:rPr>
          <w:rFonts w:eastAsia="Times New Roman"/>
          <w:bCs/>
        </w:rPr>
        <w:t xml:space="preserve">λληνική </w:t>
      </w:r>
      <w:r>
        <w:rPr>
          <w:rFonts w:eastAsia="Times New Roman"/>
          <w:bCs/>
        </w:rPr>
        <w:t>κ</w:t>
      </w:r>
      <w:r>
        <w:rPr>
          <w:rFonts w:eastAsia="Times New Roman"/>
          <w:bCs/>
        </w:rPr>
        <w:t xml:space="preserve">υβέρνηση να εγκατασταθούν στην Κύπρο το 1941, το Λονδίνο αρνήθηκε». </w:t>
      </w:r>
    </w:p>
    <w:p w14:paraId="484986C1" w14:textId="77777777" w:rsidR="00B22A89" w:rsidRDefault="00F54938">
      <w:pPr>
        <w:spacing w:line="600" w:lineRule="auto"/>
        <w:ind w:firstLine="720"/>
        <w:jc w:val="both"/>
        <w:rPr>
          <w:rFonts w:eastAsia="Times New Roman"/>
          <w:bCs/>
        </w:rPr>
      </w:pPr>
      <w:r>
        <w:rPr>
          <w:rFonts w:eastAsia="Times New Roman"/>
          <w:bCs/>
        </w:rPr>
        <w:t>Έφθασε σε σημείο -και μεταφέρω το κλίμα των ημερών- ακόμα και ο περίφημος χρονογράφος Παύλος Παλαιολόγος να γράφει ότι πρέπει να χτυπήσουν πένθ</w:t>
      </w:r>
      <w:r>
        <w:rPr>
          <w:rFonts w:eastAsia="Times New Roman"/>
          <w:bCs/>
        </w:rPr>
        <w:t xml:space="preserve">ιμα οι καμπάνες σε ολόκληρη τη χώρα, γιατί έγινε μια προδοσία από τους συμμάχους </w:t>
      </w:r>
      <w:r>
        <w:rPr>
          <w:rFonts w:eastAsia="Times New Roman"/>
          <w:bCs/>
        </w:rPr>
        <w:lastRenderedPageBreak/>
        <w:t>μας έναντι της Ελλάδ</w:t>
      </w:r>
      <w:r>
        <w:rPr>
          <w:rFonts w:eastAsia="Times New Roman"/>
          <w:bCs/>
        </w:rPr>
        <w:t>α</w:t>
      </w:r>
      <w:r>
        <w:rPr>
          <w:rFonts w:eastAsia="Times New Roman"/>
          <w:bCs/>
        </w:rPr>
        <w:t xml:space="preserve">ς. Λίγα χρόνια, μάλιστα, αργότερα, οι Άγγλοι θα κρεμούσαν ελληνόπουλα στην Κύπρο που αγωνιζόντουσαν για την ένωση. Όσο για τη Βόρειο Ήπειρο, βρέθηκε κάτω </w:t>
      </w:r>
      <w:r>
        <w:rPr>
          <w:rFonts w:eastAsia="Times New Roman"/>
          <w:bCs/>
        </w:rPr>
        <w:t xml:space="preserve">από ένα μακροχρόνιο καθεστώς του κομμουνιστή δικτάτορα </w:t>
      </w:r>
      <w:proofErr w:type="spellStart"/>
      <w:r>
        <w:rPr>
          <w:rFonts w:eastAsia="Times New Roman"/>
          <w:bCs/>
        </w:rPr>
        <w:t>Ενβέρ</w:t>
      </w:r>
      <w:proofErr w:type="spellEnd"/>
      <w:r>
        <w:rPr>
          <w:rFonts w:eastAsia="Times New Roman"/>
          <w:bCs/>
        </w:rPr>
        <w:t xml:space="preserve"> Χότζα. </w:t>
      </w:r>
    </w:p>
    <w:p w14:paraId="484986C2" w14:textId="77777777" w:rsidR="00B22A89" w:rsidRDefault="00F54938">
      <w:pPr>
        <w:spacing w:line="600" w:lineRule="auto"/>
        <w:ind w:firstLine="720"/>
        <w:jc w:val="both"/>
        <w:rPr>
          <w:rFonts w:eastAsia="Times New Roman"/>
          <w:bCs/>
        </w:rPr>
      </w:pPr>
      <w:r>
        <w:rPr>
          <w:rFonts w:eastAsia="Times New Roman"/>
          <w:bCs/>
        </w:rPr>
        <w:t xml:space="preserve">Το κλίμα των ημερών εκφράστηκε με ένα υπέροχο τραγούδι της Σοφίας </w:t>
      </w:r>
      <w:proofErr w:type="spellStart"/>
      <w:r>
        <w:rPr>
          <w:rFonts w:eastAsia="Times New Roman"/>
          <w:bCs/>
        </w:rPr>
        <w:t>Βέμπο</w:t>
      </w:r>
      <w:proofErr w:type="spellEnd"/>
      <w:r>
        <w:rPr>
          <w:rFonts w:eastAsia="Times New Roman"/>
          <w:bCs/>
        </w:rPr>
        <w:t xml:space="preserve"> με τους παρακάτω στίχους: «Ποιος το περίμενε στ’ αλήθεια να βγουν ψευτιές και παραμύθια και να ξεχάσουν τώρα πια τα</w:t>
      </w:r>
      <w:r>
        <w:rPr>
          <w:rFonts w:eastAsia="Times New Roman"/>
          <w:bCs/>
        </w:rPr>
        <w:t xml:space="preserve"> λόγια εκείνα τους που μας τα ’λέγαν κάθε βράδυ απ’ τα </w:t>
      </w:r>
      <w:proofErr w:type="spellStart"/>
      <w:r>
        <w:rPr>
          <w:rFonts w:eastAsia="Times New Roman"/>
          <w:bCs/>
        </w:rPr>
        <w:t>Λονδίνα</w:t>
      </w:r>
      <w:proofErr w:type="spellEnd"/>
      <w:r>
        <w:rPr>
          <w:rFonts w:eastAsia="Times New Roman"/>
          <w:bCs/>
        </w:rPr>
        <w:t xml:space="preserve"> τους». Δεν θα διαβάσω όλους τους στίχους για την οικονομία του χρόνου, κύριε Πρόεδρε.</w:t>
      </w:r>
    </w:p>
    <w:p w14:paraId="484986C3" w14:textId="77777777" w:rsidR="00B22A89" w:rsidRDefault="00F54938">
      <w:pPr>
        <w:spacing w:line="600" w:lineRule="auto"/>
        <w:ind w:firstLine="720"/>
        <w:jc w:val="both"/>
        <w:rPr>
          <w:rFonts w:eastAsia="Times New Roman"/>
          <w:bCs/>
        </w:rPr>
      </w:pPr>
      <w:r>
        <w:rPr>
          <w:rFonts w:eastAsia="Times New Roman"/>
          <w:bCs/>
        </w:rPr>
        <w:t>Και συνεχίζω, κλείνοντας: «Κάνε κουράγιο Ελλάδα μου και όσο μπορείς κρατήσου και στα παλιά παπούτσια σου γρ</w:t>
      </w:r>
      <w:r>
        <w:rPr>
          <w:rFonts w:eastAsia="Times New Roman"/>
          <w:bCs/>
        </w:rPr>
        <w:t>άψε όσα λένε οι εχθροί σου. Κι αν μας την σκάσανε με μπαμπεσιά οι σύμμαχοι στη μοιρασιά, κάνε κουράγιο Ελλάδα μου, να μην μου αρρωστήσεις, γιατί το θέλει ο λαός να ζήσεις και θα ζήσεις».</w:t>
      </w:r>
    </w:p>
    <w:p w14:paraId="484986C4" w14:textId="77777777" w:rsidR="00B22A89" w:rsidRDefault="00F54938">
      <w:pPr>
        <w:tabs>
          <w:tab w:val="left" w:pos="1800"/>
        </w:tabs>
        <w:spacing w:line="600" w:lineRule="auto"/>
        <w:ind w:firstLine="720"/>
        <w:jc w:val="center"/>
        <w:rPr>
          <w:rFonts w:eastAsia="Times New Roman"/>
          <w:szCs w:val="24"/>
        </w:rPr>
      </w:pPr>
      <w:r>
        <w:rPr>
          <w:rFonts w:eastAsia="Times New Roman"/>
          <w:szCs w:val="24"/>
        </w:rPr>
        <w:t>(Χειροκροτήματα από την πτέρυγα της Χρυσής Αυγής)</w:t>
      </w:r>
    </w:p>
    <w:p w14:paraId="484986C5" w14:textId="77777777" w:rsidR="00B22A89" w:rsidRDefault="00F54938">
      <w:pPr>
        <w:tabs>
          <w:tab w:val="left" w:pos="1800"/>
        </w:tabs>
        <w:spacing w:line="600" w:lineRule="auto"/>
        <w:ind w:firstLine="720"/>
        <w:jc w:val="both"/>
        <w:rPr>
          <w:rFonts w:eastAsia="Times New Roman"/>
          <w:bCs/>
        </w:rPr>
      </w:pPr>
      <w:r>
        <w:rPr>
          <w:rFonts w:eastAsia="Times New Roman"/>
          <w:b/>
          <w:bCs/>
        </w:rPr>
        <w:lastRenderedPageBreak/>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Τον λόγο έχει ο Ε΄ Αντιπρόεδρος της Βουλής και Βουλευτής Δωδεκανήσου της Δημοκρατικής Συμπαράταξης ΠΑΣΟΚ-ΔΗΜΑΡ κ. Δημήτριος Κρεμαστινός. </w:t>
      </w:r>
    </w:p>
    <w:p w14:paraId="484986C6" w14:textId="77777777" w:rsidR="00B22A89" w:rsidRDefault="00F54938">
      <w:pPr>
        <w:tabs>
          <w:tab w:val="left" w:pos="1800"/>
        </w:tabs>
        <w:spacing w:line="600" w:lineRule="auto"/>
        <w:ind w:firstLine="720"/>
        <w:jc w:val="both"/>
        <w:rPr>
          <w:rFonts w:eastAsia="Times New Roman" w:cs="Times New Roman"/>
          <w:szCs w:val="24"/>
        </w:rPr>
      </w:pPr>
      <w:r>
        <w:rPr>
          <w:rFonts w:eastAsia="Times New Roman"/>
          <w:bCs/>
        </w:rPr>
        <w:t>Τον λόγο θα λάβει μετά ο κ. Καμμένος.</w:t>
      </w:r>
    </w:p>
    <w:p w14:paraId="484986C7" w14:textId="77777777" w:rsidR="00B22A89" w:rsidRDefault="00F54938">
      <w:pPr>
        <w:spacing w:line="600" w:lineRule="auto"/>
        <w:ind w:firstLine="720"/>
        <w:jc w:val="both"/>
        <w:rPr>
          <w:rFonts w:eastAsia="Times New Roman" w:cs="Times New Roman"/>
          <w:szCs w:val="24"/>
        </w:rPr>
      </w:pPr>
      <w:r>
        <w:rPr>
          <w:rFonts w:eastAsia="Times New Roman"/>
          <w:b/>
          <w:bCs/>
        </w:rPr>
        <w:t>ΔΗΜΗΤΡΙΟΣ ΚΡΕΜΑΣΤΙΝΟΣ (Ε</w:t>
      </w:r>
      <w:r>
        <w:rPr>
          <w:rFonts w:eastAsia="Times New Roman"/>
          <w:b/>
          <w:bCs/>
        </w:rPr>
        <w:t>΄</w:t>
      </w:r>
      <w:r>
        <w:rPr>
          <w:rFonts w:eastAsia="Times New Roman"/>
          <w:b/>
          <w:bCs/>
        </w:rPr>
        <w:t xml:space="preserve"> Αντιπρόεδρος της Βουλής): </w:t>
      </w:r>
      <w:r>
        <w:rPr>
          <w:rFonts w:eastAsia="Times New Roman"/>
          <w:bCs/>
        </w:rPr>
        <w:t xml:space="preserve">Εξοχότατε Πρόεδρε </w:t>
      </w:r>
      <w:r>
        <w:rPr>
          <w:rFonts w:eastAsia="Times New Roman"/>
          <w:bCs/>
        </w:rPr>
        <w:t>της Ελληνικής Δημοκρατίας, έχουν περάσει εξήντα εννέα χρόνια από την 7</w:t>
      </w:r>
      <w:r>
        <w:rPr>
          <w:rFonts w:eastAsia="Times New Roman"/>
          <w:bCs/>
          <w:vertAlign w:val="superscript"/>
        </w:rPr>
        <w:t>η</w:t>
      </w:r>
      <w:r>
        <w:rPr>
          <w:rFonts w:eastAsia="Times New Roman"/>
          <w:bCs/>
        </w:rPr>
        <w:t xml:space="preserve"> Μαρτίου του 1948, ημέρα που παρουσία του τότε </w:t>
      </w:r>
      <w:r>
        <w:rPr>
          <w:rFonts w:eastAsia="Times New Roman"/>
          <w:bCs/>
        </w:rPr>
        <w:t>α</w:t>
      </w:r>
      <w:r>
        <w:rPr>
          <w:rFonts w:eastAsia="Times New Roman"/>
          <w:bCs/>
        </w:rPr>
        <w:t xml:space="preserve">ρχηγού του ελληνικού κράτους, του Βασιλιά Παύλου, οι </w:t>
      </w:r>
      <w:r>
        <w:rPr>
          <w:rFonts w:eastAsia="Times New Roman"/>
          <w:bCs/>
        </w:rPr>
        <w:t>Δ</w:t>
      </w:r>
      <w:r>
        <w:rPr>
          <w:rFonts w:eastAsia="Times New Roman"/>
          <w:bCs/>
        </w:rPr>
        <w:t xml:space="preserve">ωδεκανήσιοι γονυπετείς και δακρυσμένοι, με επικεφαλής τους δημάρχους τους, έβλεπαν </w:t>
      </w:r>
      <w:r>
        <w:rPr>
          <w:rFonts w:eastAsia="Times New Roman"/>
          <w:bCs/>
        </w:rPr>
        <w:t xml:space="preserve">την υποστολή της αγγλικής σημαίας και την έπαρση της γαλανόλευκης στον ιστό της πλατείας του δημαρχείου της Ρόδου -υπάρχει και η σχετική φωτογραφεί-, υποστολή της αγγλικής σημαίας που από το 1945 και επί τρία χρόνια κυμάτιζε εκεί. </w:t>
      </w:r>
      <w:r>
        <w:rPr>
          <w:rFonts w:eastAsia="Times New Roman" w:cs="Times New Roman"/>
          <w:szCs w:val="24"/>
        </w:rPr>
        <w:t xml:space="preserve">Αυτοί οι γονυπετείς στην </w:t>
      </w:r>
      <w:r>
        <w:rPr>
          <w:rFonts w:eastAsia="Times New Roman" w:cs="Times New Roman"/>
          <w:szCs w:val="24"/>
        </w:rPr>
        <w:t>πλατεία του δημαρχείου δεν ήταν τα συγκεκριμένα άτομα της φωτογραφίας. Ήταν ουσιαστικά οι εκπρόσωποι εκατοντάδων γενεών που ονειρευόντουσαν αυτή την ημέρα.</w:t>
      </w:r>
    </w:p>
    <w:p w14:paraId="484986C8"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lastRenderedPageBreak/>
        <w:t xml:space="preserve">Δωδεκάνησα με πρωτεύουσα τη Ρόδο. «Ρόδος του ήλιου νύμφη εσύ και του Αιγαίου κόρη, διαμάντι στη </w:t>
      </w:r>
      <w:r>
        <w:rPr>
          <w:rFonts w:eastAsia="Times New Roman" w:cs="Times New Roman"/>
          <w:szCs w:val="24"/>
        </w:rPr>
        <w:t>Μεσόγειο που σε ποθούνε όλοι», έγραφε ο ποιητής. Από τον θεό Απόλλωνα-Ήλιο που είδε τη Ρόδο να αναδεύεται από τα νερά του Αιγ</w:t>
      </w:r>
      <w:r>
        <w:rPr>
          <w:rFonts w:eastAsia="Times New Roman" w:cs="Times New Roman"/>
          <w:szCs w:val="24"/>
        </w:rPr>
        <w:t>α</w:t>
      </w:r>
      <w:r>
        <w:rPr>
          <w:rFonts w:eastAsia="Times New Roman" w:cs="Times New Roman"/>
          <w:szCs w:val="24"/>
        </w:rPr>
        <w:t xml:space="preserve">ίου και την κατέκτησε, την πόθησαν και την κατέκτησαν μια σειρά κατακτητών, όπως Σαρακηνοί, Βενετοί, Ιωαννίτες Ιππότες, Οθωμανοί, </w:t>
      </w:r>
      <w:r>
        <w:rPr>
          <w:rFonts w:eastAsia="Times New Roman" w:cs="Times New Roman"/>
          <w:szCs w:val="24"/>
        </w:rPr>
        <w:t xml:space="preserve">Ιταλοί, Γερμανοί και τέλος ήρθαν οι Άγγλοι ως ελευθερωτές. </w:t>
      </w:r>
    </w:p>
    <w:p w14:paraId="484986C9"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 xml:space="preserve">Κάθε κατακτητής εμφανιζόταν πάντα ως ελευθερωτής από τον προηγούμενο. Άλλοι από αυτούς κούρσεψαν τα νησιά. Άλλοι τα εκμεταλλεύτηκαν. Όμως, εκείνο που δεν κατάφεραν όλοι τους ήταν να τους αλλάξουν </w:t>
      </w:r>
      <w:r>
        <w:rPr>
          <w:rFonts w:eastAsia="Times New Roman" w:cs="Times New Roman"/>
          <w:szCs w:val="24"/>
        </w:rPr>
        <w:t xml:space="preserve">τη γλώσσα και τη θρησκεία, δηλαδή την ελληνικότητα. </w:t>
      </w:r>
    </w:p>
    <w:p w14:paraId="484986CA"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 xml:space="preserve">Οι κάτοικοι παρέμειναν ανά τους αιώνες συνειδησιακά πάντα Έλληνες, παρόντες σε όλους τους αγώνες τους έθνους, από τα ομηρικά χρόνια με τις </w:t>
      </w:r>
      <w:proofErr w:type="spellStart"/>
      <w:r>
        <w:rPr>
          <w:rFonts w:eastAsia="Times New Roman" w:cs="Times New Roman"/>
          <w:szCs w:val="24"/>
        </w:rPr>
        <w:t>τριήρεις</w:t>
      </w:r>
      <w:proofErr w:type="spellEnd"/>
      <w:r>
        <w:rPr>
          <w:rFonts w:eastAsia="Times New Roman" w:cs="Times New Roman"/>
          <w:szCs w:val="24"/>
        </w:rPr>
        <w:t xml:space="preserve"> τους, όπως περιγράφει και ο Όμηρος στην </w:t>
      </w:r>
      <w:proofErr w:type="spellStart"/>
      <w:r>
        <w:rPr>
          <w:rFonts w:eastAsia="Times New Roman" w:cs="Times New Roman"/>
          <w:szCs w:val="24"/>
        </w:rPr>
        <w:t>Ιλιάδα</w:t>
      </w:r>
      <w:proofErr w:type="spellEnd"/>
      <w:r>
        <w:rPr>
          <w:rFonts w:eastAsia="Times New Roman" w:cs="Times New Roman"/>
          <w:szCs w:val="24"/>
        </w:rPr>
        <w:t>, μέχρι κ</w:t>
      </w:r>
      <w:r>
        <w:rPr>
          <w:rFonts w:eastAsia="Times New Roman" w:cs="Times New Roman"/>
          <w:szCs w:val="24"/>
        </w:rPr>
        <w:t xml:space="preserve">αι την Β΄ Παγκόσμιο Πόλεμο με χιλιάδες ανθρωποθυσίες, με το Ολοκαύτωμα -το γνωστό σε όλους- της Κάσου από τους Οθωμανούς. Στην Επανάσταση του ’21 σηματοδότησαν την παρουσία τους στους αγώνες για την εθνική ανεξαρτησία. </w:t>
      </w:r>
    </w:p>
    <w:p w14:paraId="484986CB"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lastRenderedPageBreak/>
        <w:t>Ο πρώτος Έλληνας αξιωματικός που έπε</w:t>
      </w:r>
      <w:r>
        <w:rPr>
          <w:rFonts w:eastAsia="Times New Roman" w:cs="Times New Roman"/>
          <w:szCs w:val="24"/>
        </w:rPr>
        <w:t xml:space="preserve">σε στον </w:t>
      </w:r>
      <w:proofErr w:type="spellStart"/>
      <w:r>
        <w:rPr>
          <w:rFonts w:eastAsia="Times New Roman" w:cs="Times New Roman"/>
          <w:szCs w:val="24"/>
        </w:rPr>
        <w:t>Ελληνοϊταλικό</w:t>
      </w:r>
      <w:proofErr w:type="spellEnd"/>
      <w:r>
        <w:rPr>
          <w:rFonts w:eastAsia="Times New Roman" w:cs="Times New Roman"/>
          <w:szCs w:val="24"/>
        </w:rPr>
        <w:t xml:space="preserve"> πόλεμο, υπερασπιζόμενος τα εδάφη της Ελλάδας, ήταν ο Δωδεκανήσιος Αλέξανδρος Διάκος από τη Χάλκη. </w:t>
      </w:r>
    </w:p>
    <w:p w14:paraId="484986CC"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 xml:space="preserve">Όμως, παρ’ όλους τους αγώνες τους, τα Δωδεκάνησα δεν κατάφεραν να απελευθερωθούν. Τελικά παραχωρήθηκαν στην Ελλάδα με εισήγηση του </w:t>
      </w:r>
      <w:proofErr w:type="spellStart"/>
      <w:r>
        <w:rPr>
          <w:rFonts w:eastAsia="Times New Roman" w:cs="Times New Roman"/>
          <w:szCs w:val="24"/>
        </w:rPr>
        <w:t>Μόλο</w:t>
      </w:r>
      <w:r>
        <w:rPr>
          <w:rFonts w:eastAsia="Times New Roman" w:cs="Times New Roman"/>
          <w:szCs w:val="24"/>
        </w:rPr>
        <w:t>τοφ</w:t>
      </w:r>
      <w:proofErr w:type="spellEnd"/>
      <w:r>
        <w:rPr>
          <w:rFonts w:eastAsia="Times New Roman" w:cs="Times New Roman"/>
          <w:szCs w:val="24"/>
        </w:rPr>
        <w:t>, υπουργού εξωτερικών της Σοβιετικής Ένωσης. Εφόσον οι σύμμαχοι δεν παραχωρούσαν νησιά-βάσεις στη Σοβιετική Ένωση, ήταν λογικό η Σοβιετική Ένωση να μην επιθυμεί την παρουσία των Άγγλων στη Δωδεκάνησο. Έτσι μετά από τρία χρόνια διοίκησης των Άγγλων, τελι</w:t>
      </w:r>
      <w:r>
        <w:rPr>
          <w:rFonts w:eastAsia="Times New Roman" w:cs="Times New Roman"/>
          <w:szCs w:val="24"/>
        </w:rPr>
        <w:t>κά αποχώρησαν και οι Άγγλοι.</w:t>
      </w:r>
    </w:p>
    <w:p w14:paraId="484986CD"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 xml:space="preserve">Όμως, όλοι αυτοί οι κατακτητές των νησιών που προσπάθησαν να </w:t>
      </w:r>
      <w:proofErr w:type="spellStart"/>
      <w:r>
        <w:rPr>
          <w:rFonts w:eastAsia="Times New Roman" w:cs="Times New Roman"/>
          <w:szCs w:val="24"/>
        </w:rPr>
        <w:t>ανθελληνίσουν</w:t>
      </w:r>
      <w:proofErr w:type="spellEnd"/>
      <w:r>
        <w:rPr>
          <w:rFonts w:eastAsia="Times New Roman" w:cs="Times New Roman"/>
          <w:szCs w:val="24"/>
        </w:rPr>
        <w:t xml:space="preserve">, απαγορεύοντας ακόμα τα ελληνικά βιβλία και την ελληνική γλώσσα από τα σχολεία -τελευταίος το έπαιξε το φασιστικό καθεστώς του </w:t>
      </w:r>
      <w:proofErr w:type="spellStart"/>
      <w:r>
        <w:rPr>
          <w:rFonts w:eastAsia="Times New Roman" w:cs="Times New Roman"/>
          <w:szCs w:val="24"/>
        </w:rPr>
        <w:t>Μουσολίνι</w:t>
      </w:r>
      <w:proofErr w:type="spellEnd"/>
      <w:r>
        <w:rPr>
          <w:rFonts w:eastAsia="Times New Roman" w:cs="Times New Roman"/>
          <w:szCs w:val="24"/>
        </w:rPr>
        <w:t>-, σεβάστηκαν όλ</w:t>
      </w:r>
      <w:r>
        <w:rPr>
          <w:rFonts w:eastAsia="Times New Roman" w:cs="Times New Roman"/>
          <w:szCs w:val="24"/>
        </w:rPr>
        <w:t xml:space="preserve">οι τους ένα πράγμα: την οικονομία των νησιών. Ακόμα και οι σουλτάνοι τους παραχωρούσαν οικονομικά προνόμια. Για ποιόν, άραγε, λόγο; Απλούστατα για να συγκρατήσουν τους πληθυσμούς πάνω στα νησιά, </w:t>
      </w:r>
      <w:r>
        <w:rPr>
          <w:rFonts w:eastAsia="Times New Roman"/>
          <w:szCs w:val="24"/>
        </w:rPr>
        <w:t>οι οποίοι,</w:t>
      </w:r>
      <w:r>
        <w:rPr>
          <w:rFonts w:eastAsia="Times New Roman" w:cs="Times New Roman"/>
          <w:szCs w:val="24"/>
        </w:rPr>
        <w:t xml:space="preserve"> λόγω των δυσμενών γεωγραφικών και οικονομικών συνθ</w:t>
      </w:r>
      <w:r>
        <w:rPr>
          <w:rFonts w:eastAsia="Times New Roman" w:cs="Times New Roman"/>
          <w:szCs w:val="24"/>
        </w:rPr>
        <w:t xml:space="preserve">ηκών, μαζικά τα εγκατέλειπαν. </w:t>
      </w:r>
    </w:p>
    <w:p w14:paraId="484986CE"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lastRenderedPageBreak/>
        <w:t>Χαρακτηριστική είναι η μαζική μετανάστευση στις αρχών του 20</w:t>
      </w:r>
      <w:r>
        <w:rPr>
          <w:rFonts w:eastAsia="Times New Roman" w:cs="Times New Roman"/>
          <w:szCs w:val="24"/>
          <w:vertAlign w:val="superscript"/>
        </w:rPr>
        <w:t>ου</w:t>
      </w:r>
      <w:r>
        <w:rPr>
          <w:rFonts w:eastAsia="Times New Roman" w:cs="Times New Roman"/>
          <w:szCs w:val="24"/>
        </w:rPr>
        <w:t xml:space="preserve"> αιώνα. Τότε σε πολλά νησιά παρατηρήθηκε δραματική ελάττωση των πληθυσμών τους από χιλιάδες κατοίκους που τότε κατοικούσαν σε μερικές εκατοντάδες που σήμερα κατοικ</w:t>
      </w:r>
      <w:r>
        <w:rPr>
          <w:rFonts w:eastAsia="Times New Roman" w:cs="Times New Roman"/>
          <w:szCs w:val="24"/>
        </w:rPr>
        <w:t xml:space="preserve">ούν, στο Καστελόριζο, τη Χάλκη, τη Σύμη. Ποιο να </w:t>
      </w:r>
      <w:proofErr w:type="spellStart"/>
      <w:r>
        <w:rPr>
          <w:rFonts w:eastAsia="Times New Roman" w:cs="Times New Roman"/>
          <w:szCs w:val="24"/>
        </w:rPr>
        <w:t>πρωτοαπαριθμήσω</w:t>
      </w:r>
      <w:proofErr w:type="spellEnd"/>
      <w:r>
        <w:rPr>
          <w:rFonts w:eastAsia="Times New Roman" w:cs="Times New Roman"/>
          <w:szCs w:val="24"/>
        </w:rPr>
        <w:t xml:space="preserve">! </w:t>
      </w:r>
    </w:p>
    <w:p w14:paraId="484986CF"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Αυτή, όμως, η ιδιαιτερότητα της οικονομίας των νησιών, την οποία σεβάστηκαν όλοι οι κατακτητές, υποχρέωσε τις ελληνικές κυβερνήσεις από την ημέρα της ενσωμάτωσης να διατηρήσουν ειδικό τελων</w:t>
      </w:r>
      <w:r>
        <w:rPr>
          <w:rFonts w:eastAsia="Times New Roman" w:cs="Times New Roman"/>
          <w:szCs w:val="24"/>
        </w:rPr>
        <w:t>ειακό και φορολογικό καθεστώς για τα Δωδεκάνησα, μέχρις ότου η Ελλάδα κατέστη μέλος της Ευρωπαϊκής Ένωσης, οπότε ο Ανδρέας Παπανδρέου διαφοροποίησε το ΦΠΑ των Δωδεκανήσων από το ΦΠΑ της υπόλοιπης χώρας, ούτως ώστε να ενισχύσει οικονομικά και κυρίως να κατα</w:t>
      </w:r>
      <w:r>
        <w:rPr>
          <w:rFonts w:eastAsia="Times New Roman" w:cs="Times New Roman"/>
          <w:szCs w:val="24"/>
        </w:rPr>
        <w:t xml:space="preserve">στήσει τον τουρισμό τους ανταγωνιστικό σε σχέση με τον τουρισμό της </w:t>
      </w:r>
      <w:proofErr w:type="spellStart"/>
      <w:r>
        <w:rPr>
          <w:rFonts w:eastAsia="Times New Roman" w:cs="Times New Roman"/>
          <w:szCs w:val="24"/>
        </w:rPr>
        <w:t>γείτονος</w:t>
      </w:r>
      <w:proofErr w:type="spellEnd"/>
      <w:r>
        <w:rPr>
          <w:rFonts w:eastAsia="Times New Roman" w:cs="Times New Roman"/>
          <w:szCs w:val="24"/>
        </w:rPr>
        <w:t xml:space="preserve"> Τουρκίας. </w:t>
      </w:r>
    </w:p>
    <w:p w14:paraId="484986D0"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 xml:space="preserve">Τη θέση την οποία κράτησαν μέχρι σήμερα όλες οι ελληνικές κυβερνήσεις, πρέπει να κρατήσει και η σημερινή, η οποία, δυστυχώς, εξίσωσε το ΦΠΑ της Ρόδου και της Καρπάθου </w:t>
      </w:r>
      <w:r>
        <w:rPr>
          <w:rFonts w:eastAsia="Times New Roman" w:cs="Times New Roman"/>
          <w:szCs w:val="24"/>
        </w:rPr>
        <w:t xml:space="preserve">με την υπόλοιπη χώρα, ενώ μέχρι το τέλος του χρόνου φαίνεται ότι η </w:t>
      </w:r>
      <w:r>
        <w:rPr>
          <w:rFonts w:eastAsia="Times New Roman" w:cs="Times New Roman"/>
          <w:szCs w:val="24"/>
        </w:rPr>
        <w:lastRenderedPageBreak/>
        <w:t>τρόικα αμετάκλητα επιθυμεί να επεκταθεί αυτό το καθεστώς σε όλα τα νησιά.</w:t>
      </w:r>
    </w:p>
    <w:p w14:paraId="484986D1"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Αυτό θα οδηγήσει, κύριε Πρόεδρε, σιγά-σιγά στην απώλεια της ανταγωνιστικότητας, σε τουριστικό επίπεδο, με τη γείτον</w:t>
      </w:r>
      <w:r>
        <w:rPr>
          <w:rFonts w:eastAsia="Times New Roman" w:cs="Times New Roman"/>
          <w:szCs w:val="24"/>
        </w:rPr>
        <w:t>α χώρα και θα προκαλέσει τη μεγαλύτερη οικονομική συρρίκνωση των νησιών στην ιστορία τους.</w:t>
      </w:r>
    </w:p>
    <w:p w14:paraId="484986D2"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 xml:space="preserve">Την ίδια απαίτηση από την Κυβέρνηση έχουν σήμερα οι </w:t>
      </w:r>
      <w:r>
        <w:rPr>
          <w:rFonts w:eastAsia="Times New Roman" w:cs="Times New Roman"/>
          <w:szCs w:val="24"/>
        </w:rPr>
        <w:t>Δ</w:t>
      </w:r>
      <w:r>
        <w:rPr>
          <w:rFonts w:eastAsia="Times New Roman" w:cs="Times New Roman"/>
          <w:szCs w:val="24"/>
        </w:rPr>
        <w:t xml:space="preserve">ωδεκανήσιοι όσον αφορά την οικονομία. Την ίδια απαίτηση έχουν και για την </w:t>
      </w:r>
      <w:r>
        <w:rPr>
          <w:rFonts w:eastAsia="Times New Roman" w:cs="Times New Roman"/>
          <w:szCs w:val="24"/>
        </w:rPr>
        <w:t>υ</w:t>
      </w:r>
      <w:r>
        <w:rPr>
          <w:rFonts w:eastAsia="Times New Roman" w:cs="Times New Roman"/>
          <w:szCs w:val="24"/>
        </w:rPr>
        <w:t xml:space="preserve">γεία. Θεωρούν απαράδεκτο όλοι οι </w:t>
      </w:r>
      <w:r>
        <w:rPr>
          <w:rFonts w:eastAsia="Times New Roman" w:cs="Times New Roman"/>
          <w:szCs w:val="24"/>
        </w:rPr>
        <w:t>Δ</w:t>
      </w:r>
      <w:r>
        <w:rPr>
          <w:rFonts w:eastAsia="Times New Roman" w:cs="Times New Roman"/>
          <w:szCs w:val="24"/>
        </w:rPr>
        <w:t>ωδε</w:t>
      </w:r>
      <w:r>
        <w:rPr>
          <w:rFonts w:eastAsia="Times New Roman" w:cs="Times New Roman"/>
          <w:szCs w:val="24"/>
        </w:rPr>
        <w:t xml:space="preserve">κανήσιοι να μην έχουν προτεραιότητα στο θέμα της </w:t>
      </w:r>
      <w:r>
        <w:rPr>
          <w:rFonts w:eastAsia="Times New Roman" w:cs="Times New Roman"/>
          <w:szCs w:val="24"/>
        </w:rPr>
        <w:t>υ</w:t>
      </w:r>
      <w:r>
        <w:rPr>
          <w:rFonts w:eastAsia="Times New Roman" w:cs="Times New Roman"/>
          <w:szCs w:val="24"/>
        </w:rPr>
        <w:t xml:space="preserve">γείας όταν είναι το πιο απομακρυσμένο τμήμα της χώρας, με το Καστελόριζο να απέχει ενάμισι μίλι από την Τουρκία και τριακόσια είκοσι πέντε μίλια από τον Πειραιά. Από πού να αισθάνονται προστατευμένοι οι </w:t>
      </w:r>
      <w:proofErr w:type="spellStart"/>
      <w:r>
        <w:rPr>
          <w:rFonts w:eastAsia="Times New Roman" w:cs="Times New Roman"/>
          <w:szCs w:val="24"/>
        </w:rPr>
        <w:t>Κ</w:t>
      </w:r>
      <w:r>
        <w:rPr>
          <w:rFonts w:eastAsia="Times New Roman" w:cs="Times New Roman"/>
          <w:szCs w:val="24"/>
        </w:rPr>
        <w:t>ασ</w:t>
      </w:r>
      <w:r>
        <w:rPr>
          <w:rFonts w:eastAsia="Times New Roman" w:cs="Times New Roman"/>
          <w:szCs w:val="24"/>
        </w:rPr>
        <w:t>τελορίζιοι</w:t>
      </w:r>
      <w:proofErr w:type="spellEnd"/>
      <w:r>
        <w:rPr>
          <w:rFonts w:eastAsia="Times New Roman" w:cs="Times New Roman"/>
          <w:szCs w:val="24"/>
        </w:rPr>
        <w:t xml:space="preserve"> για την υγεία τους; Από το ενάμισι μίλι ή από τα τριακόσια είκοσι πέντε μίλια; </w:t>
      </w:r>
    </w:p>
    <w:p w14:paraId="484986D3"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 xml:space="preserve">Απλά ζητούν την υλοποίηση του σχετικού άρθρου του Συντάγματος για τη νησιωτική πολιτική, για τη </w:t>
      </w:r>
      <w:proofErr w:type="spellStart"/>
      <w:r>
        <w:rPr>
          <w:rFonts w:eastAsia="Times New Roman" w:cs="Times New Roman"/>
          <w:szCs w:val="24"/>
        </w:rPr>
        <w:t>νησιωτικότητα</w:t>
      </w:r>
      <w:proofErr w:type="spellEnd"/>
      <w:r>
        <w:rPr>
          <w:rFonts w:eastAsia="Times New Roman" w:cs="Times New Roman"/>
          <w:szCs w:val="24"/>
        </w:rPr>
        <w:t>. Πώς μπορούν αυτοί οι άνθρωποι να έρχονται στην Αθήνα κ</w:t>
      </w:r>
      <w:r>
        <w:rPr>
          <w:rFonts w:eastAsia="Times New Roman" w:cs="Times New Roman"/>
          <w:szCs w:val="24"/>
        </w:rPr>
        <w:t>αι να μένουν πάσχοντες από την επάρατη νόσο, για παράδειγμα -δεύ</w:t>
      </w:r>
      <w:r>
        <w:rPr>
          <w:rFonts w:eastAsia="Times New Roman" w:cs="Times New Roman"/>
          <w:szCs w:val="24"/>
        </w:rPr>
        <w:lastRenderedPageBreak/>
        <w:t>τερη αιτία θανάτου του πληθυσμού- εβδομάδες ή μήνες σε ξενοδοχεία και νοσοκομεία, σε λίστες αναμονής, για να κάνουν τις σωτήριες για τη ζωή τους ακτινοθεραπείες; Και σήμερα το Υπουργείο Υγείας</w:t>
      </w:r>
      <w:r>
        <w:rPr>
          <w:rFonts w:eastAsia="Times New Roman" w:cs="Times New Roman"/>
          <w:szCs w:val="24"/>
        </w:rPr>
        <w:t xml:space="preserve"> ουσιαστικά έχει αναστείλει τη δημιουργία του </w:t>
      </w:r>
      <w:proofErr w:type="spellStart"/>
      <w:r>
        <w:rPr>
          <w:rFonts w:eastAsia="Times New Roman" w:cs="Times New Roman"/>
          <w:szCs w:val="24"/>
        </w:rPr>
        <w:t>α</w:t>
      </w:r>
      <w:r>
        <w:rPr>
          <w:rFonts w:eastAsia="Times New Roman" w:cs="Times New Roman"/>
          <w:szCs w:val="24"/>
        </w:rPr>
        <w:t>κτινοθεραπευτικού</w:t>
      </w:r>
      <w:proofErr w:type="spellEnd"/>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έντρου στη Δωδεκάνησο που έχει αρχίσει να πραγματοποιείται εδώ και τρία χρόνια; </w:t>
      </w:r>
    </w:p>
    <w:p w14:paraId="484986D4"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Τέλος -γιατί έχουμε και το θέμα του χρόνου, κύριε Πρόεδρε- θεωρούμε ακρογωνιαίο λίθο τον σεβασμό των συνθηκών</w:t>
      </w:r>
      <w:r>
        <w:rPr>
          <w:rFonts w:eastAsia="Times New Roman" w:cs="Times New Roman"/>
          <w:szCs w:val="24"/>
        </w:rPr>
        <w:t xml:space="preserve"> που επικύρωσαν οι μεγάλοι Έλληνες και Τούρκοι πολιτικοί, ο Ελευθέριος Βενιζέλος και ο </w:t>
      </w:r>
      <w:proofErr w:type="spellStart"/>
      <w:r>
        <w:rPr>
          <w:rFonts w:eastAsia="Times New Roman" w:cs="Times New Roman"/>
          <w:szCs w:val="24"/>
        </w:rPr>
        <w:t>Κεμάλ</w:t>
      </w:r>
      <w:proofErr w:type="spellEnd"/>
      <w:r>
        <w:rPr>
          <w:rFonts w:eastAsia="Times New Roman" w:cs="Times New Roman"/>
          <w:szCs w:val="24"/>
        </w:rPr>
        <w:t xml:space="preserve"> </w:t>
      </w:r>
      <w:proofErr w:type="spellStart"/>
      <w:r>
        <w:rPr>
          <w:rFonts w:eastAsia="Times New Roman" w:cs="Times New Roman"/>
          <w:szCs w:val="24"/>
        </w:rPr>
        <w:t>Ατατούρκ</w:t>
      </w:r>
      <w:proofErr w:type="spellEnd"/>
      <w:r>
        <w:rPr>
          <w:rFonts w:eastAsia="Times New Roman" w:cs="Times New Roman"/>
          <w:szCs w:val="24"/>
        </w:rPr>
        <w:t xml:space="preserve"> και εξασφάλισαν μέχρι σήμερα την ειρήνη και την πρόοδο στο Αιγαίο Πέλαγος και στην Τουρκία και στην Ελλάδα, ειρήνη που δυστυχώς σήμερα προσπαθούν άφρονες </w:t>
      </w:r>
      <w:r>
        <w:rPr>
          <w:rFonts w:eastAsia="Times New Roman" w:cs="Times New Roman"/>
          <w:szCs w:val="24"/>
        </w:rPr>
        <w:t xml:space="preserve">φωνές για εσωτερικούς λόγους να θέσουν σε κίνδυνο. </w:t>
      </w:r>
    </w:p>
    <w:p w14:paraId="484986D5"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Με τις σκέψεις αυτές σήμερα, η Δωδεκάνησος, παρουσία του Προέδρου της Ελληνικής Δημοκρατίας, μέσα στη Βουλή των Ελλήνων εορτάζει την ιστορική αυτή επέτειο, θέτοντας ταυτόχρονα τις βασικότερες προϋποθέσεις</w:t>
      </w:r>
      <w:r>
        <w:rPr>
          <w:rFonts w:eastAsia="Times New Roman" w:cs="Times New Roman"/>
          <w:szCs w:val="24"/>
        </w:rPr>
        <w:t xml:space="preserve"> για την επιβίωσή της.</w:t>
      </w:r>
    </w:p>
    <w:p w14:paraId="484986D6"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Σας ευχαριστώ.</w:t>
      </w:r>
    </w:p>
    <w:p w14:paraId="484986D7" w14:textId="77777777" w:rsidR="00B22A89" w:rsidRDefault="00F54938">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w:t>
      </w:r>
    </w:p>
    <w:p w14:paraId="484986D8" w14:textId="77777777" w:rsidR="00B22A89" w:rsidRDefault="00F5493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Σας ευχαριστούμε.</w:t>
      </w:r>
    </w:p>
    <w:p w14:paraId="484986D9"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ξεναγήθ</w:t>
      </w:r>
      <w:r>
        <w:rPr>
          <w:rFonts w:eastAsia="Times New Roman" w:cs="Times New Roman"/>
          <w:szCs w:val="24"/>
        </w:rPr>
        <w:t>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τριάντα εννέα  μαθητές και μαθήτριες και δύο εκπαιδευτικοί συνοδοί τους από το 2</w:t>
      </w:r>
      <w:r>
        <w:rPr>
          <w:rFonts w:eastAsia="Times New Roman" w:cs="Times New Roman"/>
          <w:szCs w:val="24"/>
          <w:vertAlign w:val="superscript"/>
        </w:rPr>
        <w:t>ο</w:t>
      </w:r>
      <w:r>
        <w:rPr>
          <w:rFonts w:eastAsia="Times New Roman" w:cs="Times New Roman"/>
          <w:szCs w:val="24"/>
        </w:rPr>
        <w:t xml:space="preserve"> Δημοτικό Σχο</w:t>
      </w:r>
      <w:r>
        <w:rPr>
          <w:rFonts w:eastAsia="Times New Roman" w:cs="Times New Roman"/>
          <w:szCs w:val="24"/>
        </w:rPr>
        <w:t xml:space="preserve">λείο Γλυφάδας. </w:t>
      </w:r>
    </w:p>
    <w:p w14:paraId="484986DA" w14:textId="77777777" w:rsidR="00B22A89" w:rsidRDefault="00F54938">
      <w:pPr>
        <w:tabs>
          <w:tab w:val="left" w:pos="4290"/>
        </w:tabs>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484986DB" w14:textId="77777777" w:rsidR="00B22A89" w:rsidRDefault="00F54938">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484986DC" w14:textId="77777777" w:rsidR="00B22A89" w:rsidRDefault="00F54938">
      <w:pPr>
        <w:spacing w:line="600" w:lineRule="auto"/>
        <w:ind w:firstLine="720"/>
        <w:jc w:val="both"/>
        <w:rPr>
          <w:rFonts w:eastAsia="Times New Roman" w:cs="Times New Roman"/>
          <w:b/>
          <w:szCs w:val="24"/>
        </w:rPr>
      </w:pPr>
      <w:r>
        <w:rPr>
          <w:rFonts w:eastAsia="Times New Roman" w:cs="Times New Roman"/>
          <w:szCs w:val="24"/>
        </w:rPr>
        <w:t>Τον λόγο έχει ο Πρόεδρος της Κοινοβουλευτικής Ομάδας των Ανεξαρτήτων Ελλήνων και Υπουργός Εθνικής Άμυνας κ. Παναγιώτης (Πάνος) Καμμένος.</w:t>
      </w:r>
    </w:p>
    <w:p w14:paraId="484986DD" w14:textId="77777777" w:rsidR="00B22A89" w:rsidRDefault="00F54938">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w:t>
      </w:r>
      <w:r>
        <w:rPr>
          <w:rFonts w:eastAsia="Times New Roman" w:cs="Times New Roman"/>
          <w:b/>
          <w:szCs w:val="24"/>
        </w:rPr>
        <w:t>νικής Άμυνας</w:t>
      </w:r>
      <w:r>
        <w:rPr>
          <w:rFonts w:eastAsia="Times New Roman" w:cs="Times New Roman"/>
          <w:b/>
          <w:szCs w:val="24"/>
        </w:rPr>
        <w:t xml:space="preserve"> </w:t>
      </w:r>
      <w:r>
        <w:rPr>
          <w:rFonts w:eastAsia="Times New Roman" w:cs="Times New Roman"/>
          <w:b/>
          <w:szCs w:val="24"/>
        </w:rPr>
        <w:t xml:space="preserve">- Πρόεδρος των Ανεξαρτήτων Ελλήνων): </w:t>
      </w:r>
      <w:r>
        <w:rPr>
          <w:rFonts w:eastAsia="Times New Roman" w:cs="Times New Roman"/>
          <w:szCs w:val="24"/>
        </w:rPr>
        <w:t xml:space="preserve">Εξοχότατε κύριε Πρόεδρε της Ελληνικής Δημοκρατίας, αποτελεί ιδιαίτερα μεγάλη </w:t>
      </w:r>
      <w:r>
        <w:rPr>
          <w:rFonts w:eastAsia="Times New Roman" w:cs="Times New Roman"/>
          <w:szCs w:val="24"/>
        </w:rPr>
        <w:lastRenderedPageBreak/>
        <w:t>τιμή η παρουσία σας σήμερα και ιδιαίτερο συμβολισμό. Σας καλωσορίζουμε στη Βουλή των Ελλήνων</w:t>
      </w:r>
      <w:r>
        <w:rPr>
          <w:rFonts w:eastAsia="Times New Roman" w:cs="Times New Roman"/>
          <w:szCs w:val="24"/>
        </w:rPr>
        <w:t>,</w:t>
      </w:r>
      <w:r>
        <w:rPr>
          <w:rFonts w:eastAsia="Times New Roman" w:cs="Times New Roman"/>
          <w:szCs w:val="24"/>
        </w:rPr>
        <w:t xml:space="preserve"> που υπηρετήσατε επί τόσα χρόνια, όπ</w:t>
      </w:r>
      <w:r>
        <w:rPr>
          <w:rFonts w:eastAsia="Times New Roman" w:cs="Times New Roman"/>
          <w:szCs w:val="24"/>
        </w:rPr>
        <w:t>ως καλωσορίζουμε και τους εκλεγμένους άρχοντες της Δωδεκανήσου. Καλωσορίζω και τους συναδέλφους Βουλευτές, τους διατελέσαντες Βουλευτές Δωδεκανήσου, που σήμερα είναι εδώ και οι οποίοι</w:t>
      </w:r>
      <w:r>
        <w:rPr>
          <w:rFonts w:eastAsia="Times New Roman" w:cs="Times New Roman"/>
          <w:szCs w:val="24"/>
        </w:rPr>
        <w:t>,</w:t>
      </w:r>
      <w:r>
        <w:rPr>
          <w:rFonts w:eastAsia="Times New Roman" w:cs="Times New Roman"/>
          <w:szCs w:val="24"/>
        </w:rPr>
        <w:t xml:space="preserve"> ο καθένας από το δικό του μετερίζι</w:t>
      </w:r>
      <w:r>
        <w:rPr>
          <w:rFonts w:eastAsia="Times New Roman" w:cs="Times New Roman"/>
          <w:szCs w:val="24"/>
        </w:rPr>
        <w:t>,</w:t>
      </w:r>
      <w:r>
        <w:rPr>
          <w:rFonts w:eastAsia="Times New Roman" w:cs="Times New Roman"/>
          <w:szCs w:val="24"/>
        </w:rPr>
        <w:t xml:space="preserve"> έδωσαν τη μεγάλη μάχη για τα Δωδεκά</w:t>
      </w:r>
      <w:r>
        <w:rPr>
          <w:rFonts w:eastAsia="Times New Roman" w:cs="Times New Roman"/>
          <w:szCs w:val="24"/>
        </w:rPr>
        <w:t>νησα και συνεχίζουν και με την παρουσία τους, αλλά και με την αγάπη τους προς τα νησιά να βοηθούν τη νησιωτική πολιτική και ιδιαίτερα τα Δωδεκάνησα.</w:t>
      </w:r>
    </w:p>
    <w:p w14:paraId="484986DE"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 xml:space="preserve">Αισθάνομαι ιδιαίτερη συγκίνηση, δε, ως Δωδεκανήσιος από την μητέρα μου, από τα </w:t>
      </w:r>
      <w:proofErr w:type="spellStart"/>
      <w:r>
        <w:rPr>
          <w:rFonts w:eastAsia="Times New Roman" w:cs="Times New Roman"/>
          <w:szCs w:val="24"/>
        </w:rPr>
        <w:t>Νικιά</w:t>
      </w:r>
      <w:proofErr w:type="spellEnd"/>
      <w:r>
        <w:rPr>
          <w:rFonts w:eastAsia="Times New Roman" w:cs="Times New Roman"/>
          <w:szCs w:val="24"/>
        </w:rPr>
        <w:t xml:space="preserve"> της Νισύρου, να βρίσκο</w:t>
      </w:r>
      <w:r>
        <w:rPr>
          <w:rFonts w:eastAsia="Times New Roman" w:cs="Times New Roman"/>
          <w:szCs w:val="24"/>
        </w:rPr>
        <w:t>μαι σήμερα στο Βήμα και να βλέπω ότι μετά από πάρα πολύ καιρό στη Βουλή των Ελλήνων υπάρχει ένα διαφορετικό κλίμα από ότι υπάρχει άλλες μέρες. Χαίρομαι ιδιαίτερα που βλέπω ενωμένο τον ελληνικό λαό και τους Βουλευτές να χειροκροτούν τους ομιλούντες. Και αυτ</w:t>
      </w:r>
      <w:r>
        <w:rPr>
          <w:rFonts w:eastAsia="Times New Roman" w:cs="Times New Roman"/>
          <w:szCs w:val="24"/>
        </w:rPr>
        <w:t>ό είναι ένα σημαντικό μήνυμα και προς τα Δωδεκάνησα, προς τους ακρίτες μας, αλλά και προς όλους εκείνους</w:t>
      </w:r>
      <w:r>
        <w:rPr>
          <w:rFonts w:eastAsia="Times New Roman" w:cs="Times New Roman"/>
          <w:szCs w:val="24"/>
        </w:rPr>
        <w:t>,</w:t>
      </w:r>
      <w:r>
        <w:rPr>
          <w:rFonts w:eastAsia="Times New Roman" w:cs="Times New Roman"/>
          <w:szCs w:val="24"/>
        </w:rPr>
        <w:t xml:space="preserve"> οι οποίοι προσπαθούν να αλλοιώσουν την ελληνική ιστορία και να </w:t>
      </w:r>
      <w:r>
        <w:rPr>
          <w:rFonts w:eastAsia="Times New Roman" w:cs="Times New Roman"/>
          <w:szCs w:val="24"/>
        </w:rPr>
        <w:lastRenderedPageBreak/>
        <w:t xml:space="preserve">επιβουλεύονται την εθνική κυριαρχία και την εθνική ακεραιότητα της πατρίδας μας. </w:t>
      </w:r>
    </w:p>
    <w:p w14:paraId="484986DF"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σημερινή συζήτηση για την ενσωμάτωση της Δωδεκανήσου είναι μια συζήτηση που πράγματι τα ιστορικά στοιχεία, τα οποία ειπώθηκαν, είναι στοιχεία ενισχυτικά για τη σημασία της μεγάλης πράξης ενσωματώσεως μετά από αγώνες. Και είναι χαρακτηριστικό -διάβαζα πριν </w:t>
      </w:r>
      <w:r>
        <w:rPr>
          <w:rFonts w:eastAsia="Times New Roman" w:cs="Times New Roman"/>
          <w:szCs w:val="24"/>
        </w:rPr>
        <w:t>έρθω εδώ στο Υπουργείο Εθνικής Άμυνας- το πώς περιγράφεται η 14</w:t>
      </w:r>
      <w:r>
        <w:rPr>
          <w:rFonts w:eastAsia="Times New Roman" w:cs="Times New Roman"/>
          <w:szCs w:val="24"/>
          <w:vertAlign w:val="superscript"/>
        </w:rPr>
        <w:t>η</w:t>
      </w:r>
      <w:r>
        <w:rPr>
          <w:rFonts w:eastAsia="Times New Roman" w:cs="Times New Roman"/>
          <w:szCs w:val="24"/>
        </w:rPr>
        <w:t xml:space="preserve"> Μαΐου όταν το θωρηκτό ΑΒΕΡΩΦ με τον Μακαριστό Δαμασκηνό πλησιάζει τον Λιμένα της Ρόδου. Γράφουν μέσα στο ημερολόγιο του πλοίου: «Δεν ξεχωρίζαμε τη γη από τη θάλασσα». Και αναρωτήθηκε ο Μακαρι</w:t>
      </w:r>
      <w:r>
        <w:rPr>
          <w:rFonts w:eastAsia="Times New Roman" w:cs="Times New Roman"/>
          <w:szCs w:val="24"/>
        </w:rPr>
        <w:t xml:space="preserve">στός ο Δαμασκηνός: «Πού είχανε κρυμμένες τόσες γαλανόλευκες;». </w:t>
      </w:r>
    </w:p>
    <w:p w14:paraId="484986E0" w14:textId="77777777" w:rsidR="00B22A89" w:rsidRDefault="00F54938">
      <w:pPr>
        <w:spacing w:line="600" w:lineRule="auto"/>
        <w:jc w:val="both"/>
        <w:rPr>
          <w:rFonts w:eastAsia="Times New Roman" w:cs="Times New Roman"/>
          <w:szCs w:val="24"/>
        </w:rPr>
      </w:pPr>
      <w:r>
        <w:rPr>
          <w:rFonts w:eastAsia="Times New Roman" w:cs="Times New Roman"/>
          <w:szCs w:val="24"/>
        </w:rPr>
        <w:tab/>
      </w:r>
      <w:r>
        <w:rPr>
          <w:rFonts w:eastAsia="Times New Roman" w:cs="Times New Roman"/>
          <w:szCs w:val="24"/>
        </w:rPr>
        <w:t>Και συνεχίζει ο πρώην Πρόεδρος της Ελληνικής Δημοκρατίας Μιχαήλ Στασινόπουλος, με ένα πολύ σημαδιακό στοιχείο της ίδιας της ψυχοσύνθεσης των Δωδεκανησίων: «Μετά την έπαρση της σημαίας, όλοι πήγαν να επισκεφθούν τα νεκροταφεία, για να πουν σε αυτούς που αγω</w:t>
      </w:r>
      <w:r>
        <w:rPr>
          <w:rFonts w:eastAsia="Times New Roman" w:cs="Times New Roman"/>
          <w:szCs w:val="24"/>
        </w:rPr>
        <w:t xml:space="preserve">νίστηκαν για την απελευθέρωση της Δωδεκανήσου ότι ελευθερωθήκαμε». </w:t>
      </w:r>
    </w:p>
    <w:p w14:paraId="484986E1"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lastRenderedPageBreak/>
        <w:t>Αυτά τα δύο γεγονότα είναι σημαντικά για την ιστορία της Δωδεκανήσου και για τον πόθο της Δωδεκανήσου και των Δωδεκανησίων για την ενσωμάτωση με τη μητέρα πατρίδα.</w:t>
      </w:r>
    </w:p>
    <w:p w14:paraId="484986E2"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Θεωρώ ότι σήμερα οφείλου</w:t>
      </w:r>
      <w:r>
        <w:rPr>
          <w:rFonts w:eastAsia="Times New Roman" w:cs="Times New Roman"/>
          <w:szCs w:val="24"/>
        </w:rPr>
        <w:t>με να κάνουμε ακόμη μία αναφορά στους ομογενείς Δωδεκανήσιους, οι οποίοι αναγκάστηκαν να ξενιτευτούν στην Αυστραλία, στην Αμερική ιδιαίτερα, αλλά και στην Ευρώπη, και αυτή τη στιγμή αποτελούν εξέχουσες προσωπικότητες στους τόπους</w:t>
      </w:r>
      <w:r>
        <w:rPr>
          <w:rFonts w:eastAsia="Times New Roman" w:cs="Times New Roman"/>
          <w:szCs w:val="24"/>
        </w:rPr>
        <w:t>,</w:t>
      </w:r>
      <w:r>
        <w:rPr>
          <w:rFonts w:eastAsia="Times New Roman" w:cs="Times New Roman"/>
          <w:szCs w:val="24"/>
        </w:rPr>
        <w:t xml:space="preserve"> στους οποίους μετανάστευσ</w:t>
      </w:r>
      <w:r>
        <w:rPr>
          <w:rFonts w:eastAsia="Times New Roman" w:cs="Times New Roman"/>
          <w:szCs w:val="24"/>
        </w:rPr>
        <w:t xml:space="preserve">αν. Όμως ποτέ δεν ξεχνούν τη μητέρα πατρίδα, ποτέ δεν ξεχνούν τα νησιά μας. </w:t>
      </w:r>
    </w:p>
    <w:p w14:paraId="484986E3"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Ιδιαίτερη μνεία θέλω, όμως, να κάνω σήμερα εδώ από το Βήμα της Βουλής των Ελλήνων και για εκείνους τους ακρίτες</w:t>
      </w:r>
      <w:r>
        <w:rPr>
          <w:rFonts w:eastAsia="Times New Roman" w:cs="Times New Roman"/>
          <w:szCs w:val="24"/>
        </w:rPr>
        <w:t>,</w:t>
      </w:r>
      <w:r>
        <w:rPr>
          <w:rFonts w:eastAsia="Times New Roman" w:cs="Times New Roman"/>
          <w:szCs w:val="24"/>
        </w:rPr>
        <w:t xml:space="preserve"> οι οποίοι δεν ζουν σε μεγάλα νησιά, οι οποίοι φυλούν Θερμοπύλες, σ</w:t>
      </w:r>
      <w:r>
        <w:rPr>
          <w:rFonts w:eastAsia="Times New Roman" w:cs="Times New Roman"/>
          <w:szCs w:val="24"/>
        </w:rPr>
        <w:t xml:space="preserve">υνεχίζοντας την παράδοση της Κυράς της Ρω: τους στρατεύσιμούς μας στη </w:t>
      </w:r>
      <w:proofErr w:type="spellStart"/>
      <w:r>
        <w:rPr>
          <w:rFonts w:eastAsia="Times New Roman" w:cs="Times New Roman"/>
          <w:szCs w:val="24"/>
        </w:rPr>
        <w:t>Στρογγύλη</w:t>
      </w:r>
      <w:proofErr w:type="spellEnd"/>
      <w:r>
        <w:rPr>
          <w:rFonts w:eastAsia="Times New Roman" w:cs="Times New Roman"/>
          <w:szCs w:val="24"/>
        </w:rPr>
        <w:t xml:space="preserve">, στο Φαρμακονήσι, τους νησιώτες μας στην Κίναρο, στα Λέβιθα, στη Σύρνα, στην Ψέριμο, στο Γυαλί, στους </w:t>
      </w:r>
      <w:proofErr w:type="spellStart"/>
      <w:r>
        <w:rPr>
          <w:rFonts w:eastAsia="Times New Roman" w:cs="Times New Roman"/>
          <w:szCs w:val="24"/>
        </w:rPr>
        <w:t>Αρκιούς</w:t>
      </w:r>
      <w:proofErr w:type="spellEnd"/>
      <w:r>
        <w:rPr>
          <w:rFonts w:eastAsia="Times New Roman" w:cs="Times New Roman"/>
          <w:szCs w:val="24"/>
        </w:rPr>
        <w:t xml:space="preserve">, στο </w:t>
      </w:r>
      <w:proofErr w:type="spellStart"/>
      <w:r>
        <w:rPr>
          <w:rFonts w:eastAsia="Times New Roman" w:cs="Times New Roman"/>
          <w:szCs w:val="24"/>
        </w:rPr>
        <w:t>Μαράθι</w:t>
      </w:r>
      <w:proofErr w:type="spellEnd"/>
      <w:r>
        <w:rPr>
          <w:rFonts w:eastAsia="Times New Roman" w:cs="Times New Roman"/>
          <w:szCs w:val="24"/>
        </w:rPr>
        <w:t xml:space="preserve">, στην </w:t>
      </w:r>
      <w:proofErr w:type="spellStart"/>
      <w:r>
        <w:rPr>
          <w:rFonts w:eastAsia="Times New Roman" w:cs="Times New Roman"/>
          <w:szCs w:val="24"/>
        </w:rPr>
        <w:t>Καλόλιμνο</w:t>
      </w:r>
      <w:proofErr w:type="spellEnd"/>
      <w:r>
        <w:rPr>
          <w:rFonts w:eastAsia="Times New Roman" w:cs="Times New Roman"/>
          <w:szCs w:val="24"/>
        </w:rPr>
        <w:t>, όλους αυτούς που μένουν στην Τέλενδο,</w:t>
      </w:r>
      <w:r>
        <w:rPr>
          <w:rFonts w:eastAsia="Times New Roman" w:cs="Times New Roman"/>
          <w:szCs w:val="24"/>
        </w:rPr>
        <w:t xml:space="preserve"> δύο-τρεις άνθρωποι, τέσσερις-πέντε οικο</w:t>
      </w:r>
      <w:r>
        <w:rPr>
          <w:rFonts w:eastAsia="Times New Roman" w:cs="Times New Roman"/>
          <w:szCs w:val="24"/>
        </w:rPr>
        <w:lastRenderedPageBreak/>
        <w:t xml:space="preserve">γένειες, στις δύσκολες μέρες του χειμώνα, φυλάσσοντας Θερμοπύλες, διατηρώντας την οικονομική ζωή στο νησί και προστατεύοντας την εθνική κυριαρχία. </w:t>
      </w:r>
    </w:p>
    <w:p w14:paraId="484986E4"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Και ζητώ, κύριε Πρόεδρε, δι’ υμών, η Βουλή των Ελλήνων να υιοθετήσει</w:t>
      </w:r>
      <w:r>
        <w:rPr>
          <w:rFonts w:eastAsia="Times New Roman" w:cs="Times New Roman"/>
          <w:szCs w:val="24"/>
        </w:rPr>
        <w:t xml:space="preserve"> έστω και ένα απ’ αυτά τα </w:t>
      </w:r>
      <w:proofErr w:type="spellStart"/>
      <w:r>
        <w:rPr>
          <w:rFonts w:eastAsia="Times New Roman" w:cs="Times New Roman"/>
          <w:szCs w:val="24"/>
        </w:rPr>
        <w:t>μικρονήσια</w:t>
      </w:r>
      <w:proofErr w:type="spellEnd"/>
      <w:r>
        <w:rPr>
          <w:rFonts w:eastAsia="Times New Roman" w:cs="Times New Roman"/>
          <w:szCs w:val="24"/>
        </w:rPr>
        <w:t>,</w:t>
      </w:r>
      <w:r>
        <w:rPr>
          <w:rFonts w:eastAsia="Times New Roman" w:cs="Times New Roman"/>
          <w:szCs w:val="24"/>
        </w:rPr>
        <w:t xml:space="preserve"> που συνεχίζουν να φυλούν Θερμοπύλες</w:t>
      </w:r>
      <w:r>
        <w:rPr>
          <w:rFonts w:eastAsia="Times New Roman" w:cs="Times New Roman"/>
          <w:szCs w:val="24"/>
        </w:rPr>
        <w:t>,</w:t>
      </w:r>
      <w:r>
        <w:rPr>
          <w:rFonts w:eastAsia="Times New Roman" w:cs="Times New Roman"/>
          <w:szCs w:val="24"/>
        </w:rPr>
        <w:t xml:space="preserve"> υπό δύσκολες συνθήκες. </w:t>
      </w:r>
    </w:p>
    <w:p w14:paraId="484986E5"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 xml:space="preserve">Πιστεύω, τέλος, ότι πρέπει να αποδώσουμε ιδιαίτερη τιμή σε κάποιες προσωπικότητες που έδωσαν μάχη για τη </w:t>
      </w:r>
      <w:proofErr w:type="spellStart"/>
      <w:r>
        <w:rPr>
          <w:rFonts w:eastAsia="Times New Roman" w:cs="Times New Roman"/>
          <w:szCs w:val="24"/>
        </w:rPr>
        <w:t>νησιωτικότητα</w:t>
      </w:r>
      <w:proofErr w:type="spellEnd"/>
      <w:r>
        <w:rPr>
          <w:rFonts w:eastAsia="Times New Roman" w:cs="Times New Roman"/>
          <w:szCs w:val="24"/>
        </w:rPr>
        <w:t xml:space="preserve"> και την ψήφιση του άρθρου 101 του Συντ</w:t>
      </w:r>
      <w:r>
        <w:rPr>
          <w:rFonts w:eastAsia="Times New Roman" w:cs="Times New Roman"/>
          <w:szCs w:val="24"/>
        </w:rPr>
        <w:t xml:space="preserve">άγματος, όπως ο μακαρίτης πρώην Δήμαρχος Τήλου, ο Τάσος </w:t>
      </w:r>
      <w:proofErr w:type="spellStart"/>
      <w:r>
        <w:rPr>
          <w:rFonts w:eastAsia="Times New Roman" w:cs="Times New Roman"/>
          <w:szCs w:val="24"/>
        </w:rPr>
        <w:t>Αλιφέρης</w:t>
      </w:r>
      <w:proofErr w:type="spellEnd"/>
      <w:r>
        <w:rPr>
          <w:rFonts w:eastAsia="Times New Roman" w:cs="Times New Roman"/>
          <w:szCs w:val="24"/>
        </w:rPr>
        <w:t>, αλλά και ο πρώην Δήμαρχος Λειψών, ο φίλος μου ο κ. Μπενέτος, όπως και άλλοι πολλοί, που έδωσαν τις πρώτες προτάσεις για τη δημιουργία του περίφημου μεταφορικού ισοδύναμου, που δικαιούνται οι</w:t>
      </w:r>
      <w:r>
        <w:rPr>
          <w:rFonts w:eastAsia="Times New Roman" w:cs="Times New Roman"/>
          <w:szCs w:val="24"/>
        </w:rPr>
        <w:t xml:space="preserve"> νησιώτες μας και που είναι κάτι το οποίο οφείλουμε να ψηφίσουμε και να το εφαρμόσουμε. Οφείλουμε -και συμφωνώ εδώ απόλυτα- να αγωνιστούμε με όλες μας τις δυνάμεις για το ειδικό φορολογικό καθεστώς των νησιών και τα προνόμια που πρέπει να δοθούν, προκειμέν</w:t>
      </w:r>
      <w:r>
        <w:rPr>
          <w:rFonts w:eastAsia="Times New Roman" w:cs="Times New Roman"/>
          <w:szCs w:val="24"/>
        </w:rPr>
        <w:t>ου να ισοσκελίσουν τη δύσκολη ζωή</w:t>
      </w:r>
      <w:r>
        <w:rPr>
          <w:rFonts w:eastAsia="Times New Roman" w:cs="Times New Roman"/>
          <w:szCs w:val="24"/>
        </w:rPr>
        <w:t>,</w:t>
      </w:r>
      <w:r>
        <w:rPr>
          <w:rFonts w:eastAsia="Times New Roman" w:cs="Times New Roman"/>
          <w:szCs w:val="24"/>
        </w:rPr>
        <w:t xml:space="preserve"> που οι νησιώτες μας διανύουν, ιδιαίτερα κατά τη διάρκεια του χειμώνα, με έλλειψη ιατρικής περίθαλψης, με έλλειψη εκείνων </w:t>
      </w:r>
      <w:r>
        <w:rPr>
          <w:rFonts w:eastAsia="Times New Roman" w:cs="Times New Roman"/>
          <w:szCs w:val="24"/>
        </w:rPr>
        <w:lastRenderedPageBreak/>
        <w:t>των εκπαιδευτικών δυνατοτήτων που έχουν παιδιά από τη μητροπολιτική Ελλάδα, με έλλειψη, αν θέλετε, β</w:t>
      </w:r>
      <w:r>
        <w:rPr>
          <w:rFonts w:eastAsia="Times New Roman" w:cs="Times New Roman"/>
          <w:szCs w:val="24"/>
        </w:rPr>
        <w:t xml:space="preserve">ασικών αγαθών. </w:t>
      </w:r>
    </w:p>
    <w:p w14:paraId="484986E6"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 xml:space="preserve">Πιστεύω, κύριε Πρόεδρε, ότι είναι υποχρέωσή μας σε κάθε νομοσχέδιο που ψηφίζεται να εφαρμόζουμε το άρθρο 101 του Συντάγματος περί της ιδιαιτερότητας της </w:t>
      </w:r>
      <w:proofErr w:type="spellStart"/>
      <w:r>
        <w:rPr>
          <w:rFonts w:eastAsia="Times New Roman" w:cs="Times New Roman"/>
          <w:szCs w:val="24"/>
        </w:rPr>
        <w:t>νησιωτικότητας</w:t>
      </w:r>
      <w:proofErr w:type="spellEnd"/>
      <w:r>
        <w:rPr>
          <w:rFonts w:eastAsia="Times New Roman" w:cs="Times New Roman"/>
          <w:szCs w:val="24"/>
        </w:rPr>
        <w:t xml:space="preserve">. </w:t>
      </w:r>
    </w:p>
    <w:p w14:paraId="484986E7"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Θέλω, κλείνοντας, να σας περιγράψω, κυρίες και κύριοι συνάδελφοι, το π</w:t>
      </w:r>
      <w:r>
        <w:rPr>
          <w:rFonts w:eastAsia="Times New Roman" w:cs="Times New Roman"/>
          <w:szCs w:val="24"/>
        </w:rPr>
        <w:t>όσο μεγάλη σημασία έχει αυτό να γίνει κατανοητό στην Ευρώπη. Πριν από έξι μήνες περίπου</w:t>
      </w:r>
      <w:r>
        <w:rPr>
          <w:rFonts w:eastAsia="Times New Roman" w:cs="Times New Roman"/>
          <w:szCs w:val="24"/>
        </w:rPr>
        <w:t>,</w:t>
      </w:r>
      <w:r>
        <w:rPr>
          <w:rFonts w:eastAsia="Times New Roman" w:cs="Times New Roman"/>
          <w:szCs w:val="24"/>
        </w:rPr>
        <w:t xml:space="preserve"> η Υπουργός Άμυνας της Ολλανδίας έκανε επίσημη επίσκεψη στην Ελλάδα. Αφού πήγαμε στη Χίο, εν συνεχεία επισκεφθήκαμε μαζί το Φαρμακονήσι, όπου της απέδωσαν τιμές</w:t>
      </w:r>
      <w:r>
        <w:rPr>
          <w:rFonts w:eastAsia="Times New Roman" w:cs="Times New Roman"/>
          <w:szCs w:val="24"/>
        </w:rPr>
        <w:t>,</w:t>
      </w:r>
      <w:r>
        <w:rPr>
          <w:rFonts w:eastAsia="Times New Roman" w:cs="Times New Roman"/>
          <w:szCs w:val="24"/>
        </w:rPr>
        <w:t xml:space="preserve"> το Φυλ</w:t>
      </w:r>
      <w:r>
        <w:rPr>
          <w:rFonts w:eastAsia="Times New Roman" w:cs="Times New Roman"/>
          <w:szCs w:val="24"/>
        </w:rPr>
        <w:t>άκιο, ο Αξιωματικός, οι Υπαξιωματικοί και οι στρατεύσιμοι</w:t>
      </w:r>
      <w:r>
        <w:rPr>
          <w:rFonts w:eastAsia="Times New Roman" w:cs="Times New Roman"/>
          <w:szCs w:val="24"/>
        </w:rPr>
        <w:t>,</w:t>
      </w:r>
      <w:r>
        <w:rPr>
          <w:rFonts w:eastAsia="Times New Roman" w:cs="Times New Roman"/>
          <w:szCs w:val="24"/>
        </w:rPr>
        <w:t xml:space="preserve"> που βρ</w:t>
      </w:r>
      <w:r>
        <w:rPr>
          <w:rFonts w:eastAsia="Times New Roman" w:cs="Times New Roman"/>
          <w:szCs w:val="24"/>
        </w:rPr>
        <w:t>ίσκοντ</w:t>
      </w:r>
      <w:r>
        <w:rPr>
          <w:rFonts w:eastAsia="Times New Roman" w:cs="Times New Roman"/>
          <w:szCs w:val="24"/>
        </w:rPr>
        <w:t xml:space="preserve">αν εκεί. Το μεσημέρι πήγαμε στο Αγαθονήσι, όπου ο Δήμαρχος και οι κάτοικοι του Αγαθονησίου την </w:t>
      </w:r>
      <w:proofErr w:type="spellStart"/>
      <w:r>
        <w:rPr>
          <w:rFonts w:eastAsia="Times New Roman" w:cs="Times New Roman"/>
          <w:szCs w:val="24"/>
        </w:rPr>
        <w:t>υπεδέχθησαν</w:t>
      </w:r>
      <w:proofErr w:type="spellEnd"/>
      <w:r>
        <w:rPr>
          <w:rFonts w:eastAsia="Times New Roman" w:cs="Times New Roman"/>
          <w:szCs w:val="24"/>
        </w:rPr>
        <w:t>. Ξέρετε ότι στο Αγαθονήσι τον χειμώνα δεν υπάρχει ανοιχτό κάποιο κατάστημα για</w:t>
      </w:r>
      <w:r>
        <w:rPr>
          <w:rFonts w:eastAsia="Times New Roman" w:cs="Times New Roman"/>
          <w:szCs w:val="24"/>
        </w:rPr>
        <w:t xml:space="preserve"> να της κάνουν το τραπέζι. Είχαν μαγειρέψει, λοιπόν, οι γυναίκες του νησιού, οι ψαράδες είχαν φτιάξει μια κακαβιά. Αφού φάγαμε μαζί με την Υπουργό Άμυνας της Ολλανδίας, ο Δήμαρχος του Αγαθονησίου τής είπε: «Κυρία Υπουργέ, είστε η πρώτη Υπουργός από </w:t>
      </w:r>
      <w:r>
        <w:rPr>
          <w:rFonts w:eastAsia="Times New Roman" w:cs="Times New Roman"/>
          <w:szCs w:val="24"/>
        </w:rPr>
        <w:lastRenderedPageBreak/>
        <w:t>την Ευρ</w:t>
      </w:r>
      <w:r>
        <w:rPr>
          <w:rFonts w:eastAsia="Times New Roman" w:cs="Times New Roman"/>
          <w:szCs w:val="24"/>
        </w:rPr>
        <w:t>ωπαϊκή Ένωση, από χώρα της Ευρώπης, από την είσοδο της Ελλάδος στην ΕΟΚ</w:t>
      </w:r>
      <w:r>
        <w:rPr>
          <w:rFonts w:eastAsia="Times New Roman" w:cs="Times New Roman"/>
          <w:szCs w:val="24"/>
        </w:rPr>
        <w:t>,</w:t>
      </w:r>
      <w:r>
        <w:rPr>
          <w:rFonts w:eastAsia="Times New Roman" w:cs="Times New Roman"/>
          <w:szCs w:val="24"/>
        </w:rPr>
        <w:t xml:space="preserve"> που πατάει στο νησί μας. Δεν έχω να σας δώσω το Χρυσό Κλειδί της Πόλης. Σας δίνω το κλειδί του σπιτιού μου. Και είναι το κλειδί όλων μας». Αυτοί είναι οι Δωδεκανήσιοι. Και αυτή είναι,</w:t>
      </w:r>
      <w:r>
        <w:rPr>
          <w:rFonts w:eastAsia="Times New Roman" w:cs="Times New Roman"/>
          <w:szCs w:val="24"/>
        </w:rPr>
        <w:t xml:space="preserve"> δυστυχώς, και η έλλειψη της μέριμνας που υπάρχει από τη μεριά της Ευρωπαϊκής Ένωσης -αλλά φέρουμε κι εμείς τις δικές μας ευθύνες- απέναντι σε αυτή τη νησιωτική πολιτεία της Ευρώπης. </w:t>
      </w:r>
    </w:p>
    <w:p w14:paraId="484986E8" w14:textId="77777777" w:rsidR="00B22A89" w:rsidRDefault="00F54938">
      <w:pPr>
        <w:spacing w:line="600" w:lineRule="auto"/>
        <w:jc w:val="both"/>
        <w:rPr>
          <w:rFonts w:eastAsia="Times New Roman"/>
          <w:color w:val="000000" w:themeColor="text1"/>
          <w:szCs w:val="24"/>
        </w:rPr>
      </w:pPr>
      <w:r>
        <w:rPr>
          <w:rFonts w:eastAsia="Times New Roman" w:cs="Times New Roman"/>
          <w:szCs w:val="24"/>
        </w:rPr>
        <w:tab/>
      </w:r>
      <w:r>
        <w:rPr>
          <w:rFonts w:eastAsia="Times New Roman"/>
          <w:color w:val="000000" w:themeColor="text1"/>
          <w:szCs w:val="24"/>
        </w:rPr>
        <w:t>Θεωρώ, λοιπόν, ότι θα πρέπει να συνεχίσουμε να δίνουμε τη μάχη της εφαρ</w:t>
      </w:r>
      <w:r>
        <w:rPr>
          <w:rFonts w:eastAsia="Times New Roman"/>
          <w:color w:val="000000" w:themeColor="text1"/>
          <w:szCs w:val="24"/>
        </w:rPr>
        <w:t xml:space="preserve">μογής της ιδιαιτερότητας της </w:t>
      </w:r>
      <w:proofErr w:type="spellStart"/>
      <w:r>
        <w:rPr>
          <w:rFonts w:eastAsia="Times New Roman"/>
          <w:color w:val="000000" w:themeColor="text1"/>
          <w:szCs w:val="24"/>
        </w:rPr>
        <w:t>νησιωτικότητας</w:t>
      </w:r>
      <w:proofErr w:type="spellEnd"/>
      <w:r>
        <w:rPr>
          <w:rFonts w:eastAsia="Times New Roman"/>
          <w:color w:val="000000" w:themeColor="text1"/>
          <w:szCs w:val="24"/>
        </w:rPr>
        <w:t>,</w:t>
      </w:r>
      <w:r>
        <w:rPr>
          <w:rFonts w:eastAsia="Times New Roman"/>
          <w:color w:val="000000" w:themeColor="text1"/>
          <w:szCs w:val="24"/>
        </w:rPr>
        <w:t xml:space="preserve"> που προβλέπει το ελληνικό Σύνταγμα και όσον αφορά και τους ευρωπαϊκούς θεσμούς, προβλέποντας για τη </w:t>
      </w:r>
      <w:proofErr w:type="spellStart"/>
      <w:r>
        <w:rPr>
          <w:rFonts w:eastAsia="Times New Roman"/>
          <w:color w:val="000000" w:themeColor="text1"/>
          <w:szCs w:val="24"/>
        </w:rPr>
        <w:t>νησιωτικότητα</w:t>
      </w:r>
      <w:proofErr w:type="spellEnd"/>
      <w:r>
        <w:rPr>
          <w:rFonts w:eastAsia="Times New Roman"/>
          <w:color w:val="000000" w:themeColor="text1"/>
          <w:szCs w:val="24"/>
        </w:rPr>
        <w:t xml:space="preserve"> ιδιαίτερα κονδύλια, που θα βοηθήσουν στο να μπορέσει να υπάρξει ανάπτυξη στα νησιά.</w:t>
      </w:r>
    </w:p>
    <w:p w14:paraId="484986E9" w14:textId="77777777" w:rsidR="00B22A89" w:rsidRDefault="00F54938">
      <w:pPr>
        <w:spacing w:line="600" w:lineRule="auto"/>
        <w:ind w:firstLine="720"/>
        <w:jc w:val="both"/>
        <w:rPr>
          <w:rFonts w:eastAsia="Times New Roman"/>
          <w:color w:val="000000" w:themeColor="text1"/>
          <w:szCs w:val="24"/>
        </w:rPr>
      </w:pPr>
      <w:r>
        <w:rPr>
          <w:rFonts w:eastAsia="Times New Roman"/>
          <w:color w:val="000000" w:themeColor="text1"/>
          <w:szCs w:val="24"/>
        </w:rPr>
        <w:t>Υπάρχουν πολλ</w:t>
      </w:r>
      <w:r>
        <w:rPr>
          <w:rFonts w:eastAsia="Times New Roman"/>
          <w:color w:val="000000" w:themeColor="text1"/>
          <w:szCs w:val="24"/>
        </w:rPr>
        <w:t>ά που μπορούμε να κάνουμε. Μπορεί να γίνει η Δωδεκάνησος πλέον, λόγω και της ασφάλειας που παρέχει η Ελλάδα σε όλη τη Μεσόγειο, η είσοδος και η έξοδος της κρουαζιέρας. Και σε αυτόν τον τομέα το Υπουργείο Εθνικής Άμυνας, σε συνεργασία με το Υπουργείου Τουρι</w:t>
      </w:r>
      <w:r>
        <w:rPr>
          <w:rFonts w:eastAsia="Times New Roman"/>
          <w:color w:val="000000" w:themeColor="text1"/>
          <w:szCs w:val="24"/>
        </w:rPr>
        <w:t>σμού</w:t>
      </w:r>
      <w:r>
        <w:rPr>
          <w:rFonts w:eastAsia="Times New Roman"/>
          <w:color w:val="000000" w:themeColor="text1"/>
          <w:szCs w:val="24"/>
        </w:rPr>
        <w:t>,</w:t>
      </w:r>
      <w:r>
        <w:rPr>
          <w:rFonts w:eastAsia="Times New Roman"/>
          <w:color w:val="000000" w:themeColor="text1"/>
          <w:szCs w:val="24"/>
        </w:rPr>
        <w:t xml:space="preserve"> αλλά και με τους τουριστικούς επιχειρηματίες, ήδη έχει εκπονήσει ένα σχέδιο </w:t>
      </w:r>
      <w:r>
        <w:rPr>
          <w:rFonts w:eastAsia="Times New Roman"/>
          <w:color w:val="000000" w:themeColor="text1"/>
          <w:szCs w:val="24"/>
        </w:rPr>
        <w:lastRenderedPageBreak/>
        <w:t>για τη δυνατότητα αξιοποίησης του πεδίου βολής του Πρασονησίου, προκειμένου να μπορέσουμε να δημιουργήσουμε την είσοδο και την έξοδο της κρουαζιέρας στη Μεσόγειο.</w:t>
      </w:r>
    </w:p>
    <w:p w14:paraId="484986EA" w14:textId="77777777" w:rsidR="00B22A89" w:rsidRDefault="00F54938">
      <w:pPr>
        <w:spacing w:line="600" w:lineRule="auto"/>
        <w:ind w:firstLine="720"/>
        <w:jc w:val="both"/>
        <w:rPr>
          <w:rFonts w:eastAsia="Times New Roman"/>
          <w:color w:val="000000" w:themeColor="text1"/>
          <w:szCs w:val="24"/>
        </w:rPr>
      </w:pPr>
      <w:r>
        <w:rPr>
          <w:rFonts w:eastAsia="Times New Roman"/>
          <w:color w:val="000000" w:themeColor="text1"/>
          <w:szCs w:val="24"/>
        </w:rPr>
        <w:t>Θεωρώ ότι ό</w:t>
      </w:r>
      <w:r>
        <w:rPr>
          <w:rFonts w:eastAsia="Times New Roman"/>
          <w:color w:val="000000" w:themeColor="text1"/>
          <w:szCs w:val="24"/>
        </w:rPr>
        <w:t>σον αφορά την ιατρική περίθαλψη</w:t>
      </w:r>
      <w:r>
        <w:rPr>
          <w:rFonts w:eastAsia="Times New Roman"/>
          <w:color w:val="000000" w:themeColor="text1"/>
          <w:szCs w:val="24"/>
        </w:rPr>
        <w:t>,</w:t>
      </w:r>
      <w:r>
        <w:rPr>
          <w:rFonts w:eastAsia="Times New Roman"/>
          <w:color w:val="000000" w:themeColor="text1"/>
          <w:szCs w:val="24"/>
        </w:rPr>
        <w:t xml:space="preserve"> πρέπει να προχωρήσουμε σε μέτρα. Αυτή τη στιγμή</w:t>
      </w:r>
      <w:r>
        <w:rPr>
          <w:rFonts w:eastAsia="Times New Roman"/>
          <w:color w:val="000000" w:themeColor="text1"/>
          <w:szCs w:val="24"/>
        </w:rPr>
        <w:t>,</w:t>
      </w:r>
      <w:r>
        <w:rPr>
          <w:rFonts w:eastAsia="Times New Roman"/>
          <w:color w:val="000000" w:themeColor="text1"/>
          <w:szCs w:val="24"/>
        </w:rPr>
        <w:t xml:space="preserve"> καλύπτουμε ανάγκες με στρατεύσιμους, οι οποίοι μπορούν και με μέριμνα και του Υπουργείου Υγείας να </w:t>
      </w:r>
      <w:proofErr w:type="spellStart"/>
      <w:r>
        <w:rPr>
          <w:rFonts w:eastAsia="Times New Roman"/>
          <w:color w:val="000000" w:themeColor="text1"/>
          <w:szCs w:val="24"/>
        </w:rPr>
        <w:t>συνταγολογούν</w:t>
      </w:r>
      <w:proofErr w:type="spellEnd"/>
      <w:r>
        <w:rPr>
          <w:rFonts w:eastAsia="Times New Roman"/>
          <w:color w:val="000000" w:themeColor="text1"/>
          <w:szCs w:val="24"/>
        </w:rPr>
        <w:t>. Όμως αυτή δεν είναι λύση. Πρέπει να δώσουμε κίνητρα, ώστε να μπορούν εκπαιδευτικοί και γιατροί να πηγαίνουν στα νησιά και όχι μόνο κατά την κ</w:t>
      </w:r>
      <w:r>
        <w:rPr>
          <w:rFonts w:eastAsia="Times New Roman"/>
          <w:color w:val="000000" w:themeColor="text1"/>
          <w:szCs w:val="24"/>
        </w:rPr>
        <w:t>αλοκαιρινή περίοδο.</w:t>
      </w:r>
    </w:p>
    <w:p w14:paraId="484986EB" w14:textId="77777777" w:rsidR="00B22A89" w:rsidRDefault="00F54938">
      <w:pPr>
        <w:spacing w:line="600" w:lineRule="auto"/>
        <w:ind w:firstLine="720"/>
        <w:jc w:val="both"/>
        <w:rPr>
          <w:rFonts w:eastAsia="Times New Roman"/>
          <w:color w:val="000000" w:themeColor="text1"/>
          <w:szCs w:val="24"/>
        </w:rPr>
      </w:pPr>
      <w:r>
        <w:rPr>
          <w:rFonts w:eastAsia="Times New Roman"/>
          <w:color w:val="000000" w:themeColor="text1"/>
          <w:szCs w:val="24"/>
        </w:rPr>
        <w:t>Τέλος κλείνω, κύριε Πρόεδρε, λέγοντας ότι είναι πολύ σημαντική η παρουσία όλων μας στα Δωδεκάνησα και στα ακριτικά μας νησιά. Είναι σημαντική η παρουσία όλων των Επιτροπών της Βουλής, προκειμένου να εξεταστούν οι ιδιαιτερότητες που απαι</w:t>
      </w:r>
      <w:r>
        <w:rPr>
          <w:rFonts w:eastAsia="Times New Roman"/>
          <w:color w:val="000000" w:themeColor="text1"/>
          <w:szCs w:val="24"/>
        </w:rPr>
        <w:t xml:space="preserve">τεί η </w:t>
      </w:r>
      <w:proofErr w:type="spellStart"/>
      <w:r>
        <w:rPr>
          <w:rFonts w:eastAsia="Times New Roman"/>
          <w:color w:val="000000" w:themeColor="text1"/>
          <w:szCs w:val="24"/>
        </w:rPr>
        <w:t>νησιωτικότητα</w:t>
      </w:r>
      <w:proofErr w:type="spellEnd"/>
      <w:r>
        <w:rPr>
          <w:rFonts w:eastAsia="Times New Roman"/>
          <w:color w:val="000000" w:themeColor="text1"/>
          <w:szCs w:val="24"/>
        </w:rPr>
        <w:t>, όπως προβλέπεται από το Σύνταγμα και ιδιαίτερα στην περιοχή της Δωδεκανήσου, αλλά και στο Βόρειο Αιγαίο, που σήμερα όλοι μαζί εορτάζουμε την ενσωμάτωσή της με την μητέρα πατρίδα.</w:t>
      </w:r>
    </w:p>
    <w:p w14:paraId="484986EC" w14:textId="77777777" w:rsidR="00B22A89" w:rsidRDefault="00F54938">
      <w:pPr>
        <w:spacing w:line="600" w:lineRule="auto"/>
        <w:ind w:firstLine="720"/>
        <w:jc w:val="both"/>
        <w:rPr>
          <w:rFonts w:eastAsia="Times New Roman"/>
          <w:color w:val="000000" w:themeColor="text1"/>
          <w:szCs w:val="24"/>
        </w:rPr>
      </w:pPr>
      <w:r>
        <w:rPr>
          <w:rFonts w:eastAsia="Times New Roman"/>
          <w:color w:val="000000" w:themeColor="text1"/>
          <w:szCs w:val="24"/>
        </w:rPr>
        <w:t>Ευχαριστώ πολύ.</w:t>
      </w:r>
    </w:p>
    <w:p w14:paraId="484986ED" w14:textId="77777777" w:rsidR="00B22A89" w:rsidRDefault="00F54938">
      <w:pPr>
        <w:spacing w:line="600" w:lineRule="auto"/>
        <w:ind w:firstLine="720"/>
        <w:jc w:val="center"/>
        <w:rPr>
          <w:rFonts w:eastAsia="Times New Roman"/>
          <w:color w:val="000000" w:themeColor="text1"/>
          <w:szCs w:val="24"/>
        </w:rPr>
      </w:pPr>
      <w:r>
        <w:rPr>
          <w:rFonts w:eastAsia="Times New Roman"/>
          <w:color w:val="000000" w:themeColor="text1"/>
          <w:szCs w:val="24"/>
        </w:rPr>
        <w:lastRenderedPageBreak/>
        <w:t>(Χειροκροτήματα)</w:t>
      </w:r>
    </w:p>
    <w:p w14:paraId="484986EE" w14:textId="77777777" w:rsidR="00B22A89" w:rsidRDefault="00F54938">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ΠΡΟΕΔΡΟΣ (Νικόλαος </w:t>
      </w:r>
      <w:proofErr w:type="spellStart"/>
      <w:r>
        <w:rPr>
          <w:rFonts w:eastAsia="Times New Roman"/>
          <w:b/>
          <w:color w:val="000000" w:themeColor="text1"/>
          <w:szCs w:val="24"/>
        </w:rPr>
        <w:t>Βούτ</w:t>
      </w:r>
      <w:r>
        <w:rPr>
          <w:rFonts w:eastAsia="Times New Roman"/>
          <w:b/>
          <w:color w:val="000000" w:themeColor="text1"/>
          <w:szCs w:val="24"/>
        </w:rPr>
        <w:t>σης</w:t>
      </w:r>
      <w:proofErr w:type="spellEnd"/>
      <w:r>
        <w:rPr>
          <w:rFonts w:eastAsia="Times New Roman"/>
          <w:b/>
          <w:color w:val="000000" w:themeColor="text1"/>
          <w:szCs w:val="24"/>
        </w:rPr>
        <w:t>):</w:t>
      </w:r>
      <w:r>
        <w:rPr>
          <w:rFonts w:eastAsia="Times New Roman"/>
          <w:color w:val="000000" w:themeColor="text1"/>
          <w:szCs w:val="24"/>
        </w:rPr>
        <w:t xml:space="preserve"> Ευχαριστούμε, κύριε Πρόεδρε.</w:t>
      </w:r>
    </w:p>
    <w:p w14:paraId="484986EF" w14:textId="77777777" w:rsidR="00B22A89" w:rsidRDefault="00F54938">
      <w:pPr>
        <w:spacing w:line="600" w:lineRule="auto"/>
        <w:ind w:firstLine="720"/>
        <w:jc w:val="both"/>
        <w:rPr>
          <w:rFonts w:eastAsia="Times New Roman"/>
          <w:color w:val="000000" w:themeColor="text1"/>
          <w:szCs w:val="24"/>
        </w:rPr>
      </w:pPr>
      <w:r>
        <w:rPr>
          <w:rFonts w:eastAsia="Times New Roman"/>
          <w:color w:val="000000" w:themeColor="text1"/>
          <w:szCs w:val="24"/>
        </w:rPr>
        <w:t>Παρακαλείται ο Α΄ Αντιπρόεδρος της Βουλής κ. Αναστάσιος Κουράκης να καταλάβει την Έδρα.</w:t>
      </w:r>
    </w:p>
    <w:p w14:paraId="484986F0" w14:textId="77777777" w:rsidR="00B22A89" w:rsidRDefault="00F54938">
      <w:pPr>
        <w:spacing w:line="600" w:lineRule="auto"/>
        <w:ind w:firstLine="720"/>
        <w:jc w:val="both"/>
        <w:rPr>
          <w:rFonts w:eastAsia="Times New Roman"/>
          <w:color w:val="000000" w:themeColor="text1"/>
          <w:szCs w:val="24"/>
        </w:rPr>
      </w:pPr>
      <w:r>
        <w:rPr>
          <w:rFonts w:eastAsia="Times New Roman"/>
          <w:color w:val="000000" w:themeColor="text1"/>
          <w:szCs w:val="24"/>
        </w:rPr>
        <w:t>Κύριε Πρόεδρε της Δημοκρατίας, σας ευχαριστούμε για την παρουσία σας.</w:t>
      </w:r>
    </w:p>
    <w:p w14:paraId="484986F1" w14:textId="77777777" w:rsidR="00B22A89" w:rsidRDefault="00F54938">
      <w:pPr>
        <w:spacing w:line="600" w:lineRule="auto"/>
        <w:ind w:firstLine="720"/>
        <w:jc w:val="both"/>
        <w:rPr>
          <w:rFonts w:eastAsia="Times New Roman"/>
          <w:color w:val="000000" w:themeColor="text1"/>
          <w:szCs w:val="24"/>
        </w:rPr>
      </w:pPr>
      <w:r>
        <w:rPr>
          <w:rFonts w:eastAsia="Times New Roman"/>
          <w:color w:val="000000" w:themeColor="text1"/>
          <w:szCs w:val="24"/>
        </w:rPr>
        <w:t>(Στο σημείο αυτό την Προεδρική Έδρα καταλαμβάνει ο Α΄ Αντιπρόεδ</w:t>
      </w:r>
      <w:r>
        <w:rPr>
          <w:rFonts w:eastAsia="Times New Roman"/>
          <w:color w:val="000000" w:themeColor="text1"/>
          <w:szCs w:val="24"/>
        </w:rPr>
        <w:t xml:space="preserve">ρος της Βουλής κ. </w:t>
      </w:r>
      <w:r w:rsidRPr="00FD39DF">
        <w:rPr>
          <w:rFonts w:eastAsia="Times New Roman"/>
          <w:b/>
          <w:color w:val="000000" w:themeColor="text1"/>
          <w:szCs w:val="24"/>
        </w:rPr>
        <w:t>ΑΝΑΣΤΑΣΙΟΣ ΚΟΥΡΑΚΗΣ)</w:t>
      </w:r>
    </w:p>
    <w:p w14:paraId="484986F2" w14:textId="77777777" w:rsidR="00B22A89" w:rsidRDefault="00F54938">
      <w:pPr>
        <w:spacing w:line="600" w:lineRule="auto"/>
        <w:ind w:firstLine="720"/>
        <w:jc w:val="both"/>
        <w:rPr>
          <w:rFonts w:eastAsia="Times New Roman"/>
          <w:color w:val="000000" w:themeColor="text1"/>
          <w:szCs w:val="24"/>
        </w:rPr>
      </w:pPr>
      <w:r>
        <w:rPr>
          <w:rFonts w:eastAsia="Times New Roman"/>
          <w:color w:val="000000" w:themeColor="text1"/>
          <w:szCs w:val="24"/>
        </w:rPr>
        <w:t>(Στο σημείο αυτό αποχωρεί από την Αίθουσα ο Πρόεδρος της Ελληνικής Δημοκρατίας κ. Προκόπιος Παυλόπουλος)</w:t>
      </w:r>
    </w:p>
    <w:p w14:paraId="484986F3" w14:textId="77777777" w:rsidR="00B22A89" w:rsidRDefault="00F54938">
      <w:pPr>
        <w:spacing w:line="600" w:lineRule="auto"/>
        <w:ind w:firstLine="720"/>
        <w:jc w:val="center"/>
        <w:rPr>
          <w:rFonts w:eastAsia="Times New Roman"/>
          <w:color w:val="000000" w:themeColor="text1"/>
          <w:szCs w:val="24"/>
        </w:rPr>
      </w:pPr>
      <w:r>
        <w:rPr>
          <w:rFonts w:eastAsia="Times New Roman"/>
          <w:color w:val="000000" w:themeColor="text1"/>
          <w:szCs w:val="24"/>
        </w:rPr>
        <w:t>(Όρθιοι οι Βουλευτές χειροκροτούν)</w:t>
      </w:r>
    </w:p>
    <w:p w14:paraId="484986F4" w14:textId="77777777" w:rsidR="00B22A89" w:rsidRDefault="00F54938">
      <w:pPr>
        <w:spacing w:line="600" w:lineRule="auto"/>
        <w:ind w:firstLine="720"/>
        <w:jc w:val="both"/>
        <w:rPr>
          <w:rFonts w:eastAsia="Times New Roman"/>
          <w:color w:val="000000" w:themeColor="text1"/>
          <w:szCs w:val="24"/>
        </w:rPr>
      </w:pPr>
      <w:r>
        <w:rPr>
          <w:rFonts w:eastAsia="Times New Roman"/>
          <w:b/>
          <w:color w:val="000000" w:themeColor="text1"/>
          <w:szCs w:val="24"/>
        </w:rPr>
        <w:t>ΠΡΟΕΔΡΕΥΩΝ (Αναστάσιος Κουράκης):</w:t>
      </w:r>
      <w:r>
        <w:rPr>
          <w:rFonts w:eastAsia="Times New Roman"/>
          <w:color w:val="000000" w:themeColor="text1"/>
          <w:szCs w:val="24"/>
        </w:rPr>
        <w:t xml:space="preserve"> Κυρίες και κύριοι συνάδελφοι, αγαπητοί προσ</w:t>
      </w:r>
      <w:r>
        <w:rPr>
          <w:rFonts w:eastAsia="Times New Roman"/>
          <w:color w:val="000000" w:themeColor="text1"/>
          <w:szCs w:val="24"/>
        </w:rPr>
        <w:t>κεκλημένοι, μπορούμε να συνεχίσουμε τη διαδικασία</w:t>
      </w:r>
      <w:r>
        <w:rPr>
          <w:rFonts w:eastAsia="Times New Roman"/>
          <w:color w:val="000000" w:themeColor="text1"/>
          <w:szCs w:val="24"/>
        </w:rPr>
        <w:t>,</w:t>
      </w:r>
      <w:r>
        <w:rPr>
          <w:rFonts w:eastAsia="Times New Roman"/>
          <w:color w:val="000000" w:themeColor="text1"/>
          <w:szCs w:val="24"/>
        </w:rPr>
        <w:t xml:space="preserve"> όπως την έχουμε αρχίσει.</w:t>
      </w:r>
    </w:p>
    <w:p w14:paraId="484986F5" w14:textId="77777777" w:rsidR="00B22A89" w:rsidRDefault="00F54938">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Τον λόγο έχει τώρα ο Βουλευτής Λέσβου του Κομμουνιστικού Κόμματος </w:t>
      </w:r>
      <w:r>
        <w:rPr>
          <w:rFonts w:eastAsia="Times New Roman"/>
          <w:color w:val="000000" w:themeColor="text1"/>
          <w:szCs w:val="24"/>
        </w:rPr>
        <w:t xml:space="preserve">Ελλάδας </w:t>
      </w:r>
      <w:r>
        <w:rPr>
          <w:rFonts w:eastAsia="Times New Roman"/>
          <w:color w:val="000000" w:themeColor="text1"/>
          <w:szCs w:val="24"/>
        </w:rPr>
        <w:t>κ. Σταύρος Τάσσος.</w:t>
      </w:r>
    </w:p>
    <w:p w14:paraId="484986F6" w14:textId="77777777" w:rsidR="00B22A89" w:rsidRDefault="00F54938">
      <w:pPr>
        <w:spacing w:line="600" w:lineRule="auto"/>
        <w:ind w:firstLine="720"/>
        <w:jc w:val="both"/>
        <w:rPr>
          <w:rFonts w:eastAsia="Times New Roman"/>
          <w:color w:val="000000" w:themeColor="text1"/>
          <w:szCs w:val="24"/>
        </w:rPr>
      </w:pPr>
      <w:r>
        <w:rPr>
          <w:rFonts w:eastAsia="Times New Roman"/>
          <w:color w:val="000000" w:themeColor="text1"/>
          <w:szCs w:val="24"/>
        </w:rPr>
        <w:t>Κύριε Βουλευτά, έχετε τον λόγο.</w:t>
      </w:r>
    </w:p>
    <w:p w14:paraId="484986F7" w14:textId="77777777" w:rsidR="00B22A89" w:rsidRDefault="00F54938">
      <w:pPr>
        <w:spacing w:line="600" w:lineRule="auto"/>
        <w:ind w:firstLine="720"/>
        <w:jc w:val="both"/>
        <w:rPr>
          <w:rFonts w:eastAsia="Times New Roman"/>
          <w:color w:val="000000" w:themeColor="text1"/>
          <w:szCs w:val="24"/>
        </w:rPr>
      </w:pPr>
      <w:r>
        <w:rPr>
          <w:rFonts w:eastAsia="Times New Roman"/>
          <w:b/>
          <w:color w:val="000000" w:themeColor="text1"/>
          <w:szCs w:val="24"/>
        </w:rPr>
        <w:lastRenderedPageBreak/>
        <w:t>ΣΤΑΥΡΟΣ ΤΑΣΣΟΣ:</w:t>
      </w:r>
      <w:r>
        <w:rPr>
          <w:rFonts w:eastAsia="Times New Roman"/>
          <w:color w:val="000000" w:themeColor="text1"/>
          <w:szCs w:val="24"/>
        </w:rPr>
        <w:t xml:space="preserve"> Ευχαριστώ, κύριε Πρόεδρε.</w:t>
      </w:r>
    </w:p>
    <w:p w14:paraId="484986F8" w14:textId="77777777" w:rsidR="00B22A89" w:rsidRDefault="00F54938">
      <w:pPr>
        <w:spacing w:line="600" w:lineRule="auto"/>
        <w:ind w:firstLine="720"/>
        <w:jc w:val="both"/>
        <w:rPr>
          <w:rFonts w:eastAsia="Times New Roman"/>
          <w:color w:val="000000" w:themeColor="text1"/>
          <w:szCs w:val="24"/>
        </w:rPr>
      </w:pPr>
      <w:r>
        <w:rPr>
          <w:rFonts w:eastAsia="Times New Roman"/>
          <w:color w:val="000000" w:themeColor="text1"/>
          <w:szCs w:val="24"/>
        </w:rPr>
        <w:t>Τιμάμε σήμερα</w:t>
      </w:r>
      <w:r>
        <w:rPr>
          <w:rFonts w:eastAsia="Times New Roman"/>
          <w:color w:val="000000" w:themeColor="text1"/>
          <w:szCs w:val="24"/>
        </w:rPr>
        <w:t xml:space="preserve"> την εβδομηκοστή επέτειο από την ενσωμάτωση της Δωδεκανήσου στην Ελλάδα. Θεωρούμε ότι κι αυτή η επέτειος, όπως και οι άλλες που αναφέρονται σε σημαντικά ιστορικά γεγονότα, είναι μια καλή αφορμή για να εξετάζονται και να υπενθυμίζονται χρήσιμα συμπεράσματα</w:t>
      </w:r>
      <w:r>
        <w:rPr>
          <w:rFonts w:eastAsia="Times New Roman"/>
          <w:color w:val="000000" w:themeColor="text1"/>
          <w:szCs w:val="24"/>
        </w:rPr>
        <w:t>,</w:t>
      </w:r>
      <w:r>
        <w:rPr>
          <w:rFonts w:eastAsia="Times New Roman"/>
          <w:color w:val="000000" w:themeColor="text1"/>
          <w:szCs w:val="24"/>
        </w:rPr>
        <w:t xml:space="preserve"> που δεν αφορούν μόνο το παρελθόν, αλλά δένονται στενά και με το παρόν, πολύ περισσότερο που ζούμε σε μια περιοχή έντονων ανταγωνισμών, όπου είναι σε εξέλιξη ιμπεριαλιστικοί πόλεμοι</w:t>
      </w:r>
      <w:r>
        <w:rPr>
          <w:rFonts w:eastAsia="Times New Roman"/>
          <w:color w:val="000000" w:themeColor="text1"/>
          <w:szCs w:val="24"/>
        </w:rPr>
        <w:t>,</w:t>
      </w:r>
      <w:r>
        <w:rPr>
          <w:rFonts w:eastAsia="Times New Roman"/>
          <w:color w:val="000000" w:themeColor="text1"/>
          <w:szCs w:val="24"/>
        </w:rPr>
        <w:t xml:space="preserve"> οι οποίοι έχουν μακελέψει</w:t>
      </w:r>
      <w:r>
        <w:rPr>
          <w:rFonts w:eastAsia="Times New Roman"/>
          <w:color w:val="000000" w:themeColor="text1"/>
          <w:szCs w:val="24"/>
        </w:rPr>
        <w:t>,</w:t>
      </w:r>
      <w:r>
        <w:rPr>
          <w:rFonts w:eastAsia="Times New Roman"/>
          <w:color w:val="000000" w:themeColor="text1"/>
          <w:szCs w:val="24"/>
        </w:rPr>
        <w:t xml:space="preserve"> στην κυριολεξία</w:t>
      </w:r>
      <w:r>
        <w:rPr>
          <w:rFonts w:eastAsia="Times New Roman"/>
          <w:color w:val="000000" w:themeColor="text1"/>
          <w:szCs w:val="24"/>
        </w:rPr>
        <w:t>,</w:t>
      </w:r>
      <w:r>
        <w:rPr>
          <w:rFonts w:eastAsia="Times New Roman"/>
          <w:color w:val="000000" w:themeColor="text1"/>
          <w:szCs w:val="24"/>
        </w:rPr>
        <w:t xml:space="preserve"> λαούς και έχουν οδηγήσει εκατ</w:t>
      </w:r>
      <w:r>
        <w:rPr>
          <w:rFonts w:eastAsia="Times New Roman"/>
          <w:color w:val="000000" w:themeColor="text1"/>
          <w:szCs w:val="24"/>
        </w:rPr>
        <w:t>ομμύρια ανθρώπους στην προσφυγιά.</w:t>
      </w:r>
    </w:p>
    <w:p w14:paraId="484986F9" w14:textId="77777777" w:rsidR="00B22A89" w:rsidRDefault="00F54938">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Δεν θα κάνω μια εκτεταμένη αναφορά στο ιστορικό. Θα ξεκινήσω από την Συνθήκη των </w:t>
      </w:r>
      <w:proofErr w:type="spellStart"/>
      <w:r>
        <w:rPr>
          <w:rFonts w:eastAsia="Times New Roman"/>
          <w:color w:val="000000" w:themeColor="text1"/>
          <w:szCs w:val="24"/>
        </w:rPr>
        <w:t>Σεβρών</w:t>
      </w:r>
      <w:proofErr w:type="spellEnd"/>
      <w:r>
        <w:rPr>
          <w:rFonts w:eastAsia="Times New Roman"/>
          <w:color w:val="000000" w:themeColor="text1"/>
          <w:szCs w:val="24"/>
        </w:rPr>
        <w:t xml:space="preserve">, με την οποία τα Δωδεκάνησα που είχαν καταληφθεί από την Ιταλία από το 1912 στον </w:t>
      </w:r>
      <w:proofErr w:type="spellStart"/>
      <w:r>
        <w:rPr>
          <w:rFonts w:eastAsia="Times New Roman"/>
          <w:color w:val="000000" w:themeColor="text1"/>
          <w:szCs w:val="24"/>
        </w:rPr>
        <w:t>ιταλοτουρκικό</w:t>
      </w:r>
      <w:proofErr w:type="spellEnd"/>
      <w:r>
        <w:rPr>
          <w:rFonts w:eastAsia="Times New Roman"/>
          <w:color w:val="000000" w:themeColor="text1"/>
          <w:szCs w:val="24"/>
        </w:rPr>
        <w:t xml:space="preserve"> πόλεμο</w:t>
      </w:r>
      <w:r>
        <w:rPr>
          <w:rFonts w:eastAsia="Times New Roman"/>
          <w:color w:val="000000" w:themeColor="text1"/>
          <w:szCs w:val="24"/>
        </w:rPr>
        <w:t>,</w:t>
      </w:r>
      <w:r>
        <w:rPr>
          <w:rFonts w:eastAsia="Times New Roman"/>
          <w:color w:val="000000" w:themeColor="text1"/>
          <w:szCs w:val="24"/>
        </w:rPr>
        <w:t xml:space="preserve"> παρέμειναν στην Ιταλία. Η παραχ</w:t>
      </w:r>
      <w:r>
        <w:rPr>
          <w:rFonts w:eastAsia="Times New Roman"/>
          <w:color w:val="000000" w:themeColor="text1"/>
          <w:szCs w:val="24"/>
        </w:rPr>
        <w:t xml:space="preserve">ώρηση της Δωδεκανήσου στην Ιταλία, όπως είναι γνωστό, επαναβεβαιώθηκε με τη Συνθήκη της </w:t>
      </w:r>
      <w:proofErr w:type="spellStart"/>
      <w:r>
        <w:rPr>
          <w:rFonts w:eastAsia="Times New Roman"/>
          <w:color w:val="000000" w:themeColor="text1"/>
          <w:szCs w:val="24"/>
        </w:rPr>
        <w:t>Λωζάννης</w:t>
      </w:r>
      <w:proofErr w:type="spellEnd"/>
      <w:r>
        <w:rPr>
          <w:rFonts w:eastAsia="Times New Roman"/>
          <w:color w:val="000000" w:themeColor="text1"/>
          <w:szCs w:val="24"/>
        </w:rPr>
        <w:t xml:space="preserve">. Με την </w:t>
      </w:r>
      <w:proofErr w:type="spellStart"/>
      <w:r>
        <w:rPr>
          <w:rFonts w:eastAsia="Times New Roman"/>
          <w:color w:val="000000" w:themeColor="text1"/>
          <w:szCs w:val="24"/>
        </w:rPr>
        <w:t>ιταλοτουρκική</w:t>
      </w:r>
      <w:proofErr w:type="spellEnd"/>
      <w:r>
        <w:rPr>
          <w:rFonts w:eastAsia="Times New Roman"/>
          <w:color w:val="000000" w:themeColor="text1"/>
          <w:szCs w:val="24"/>
        </w:rPr>
        <w:t xml:space="preserve"> Συμφωνία του Γενάρη του 1932 και του συμπληρωματικού πρωτοκόλλου της 28</w:t>
      </w:r>
      <w:r>
        <w:rPr>
          <w:rFonts w:eastAsia="Times New Roman"/>
          <w:color w:val="000000" w:themeColor="text1"/>
          <w:szCs w:val="24"/>
          <w:vertAlign w:val="superscript"/>
        </w:rPr>
        <w:t>ης</w:t>
      </w:r>
      <w:r>
        <w:rPr>
          <w:rFonts w:eastAsia="Times New Roman"/>
          <w:color w:val="000000" w:themeColor="text1"/>
          <w:szCs w:val="24"/>
        </w:rPr>
        <w:t xml:space="preserve"> Δεκέμβρη του 1932 </w:t>
      </w:r>
      <w:proofErr w:type="spellStart"/>
      <w:r>
        <w:rPr>
          <w:rFonts w:eastAsia="Times New Roman"/>
          <w:color w:val="000000" w:themeColor="text1"/>
          <w:szCs w:val="24"/>
        </w:rPr>
        <w:t>οριοθετήθηκαν</w:t>
      </w:r>
      <w:proofErr w:type="spellEnd"/>
      <w:r>
        <w:rPr>
          <w:rFonts w:eastAsia="Times New Roman"/>
          <w:color w:val="000000" w:themeColor="text1"/>
          <w:szCs w:val="24"/>
        </w:rPr>
        <w:t xml:space="preserve"> τα θαλάσσια </w:t>
      </w:r>
      <w:r>
        <w:rPr>
          <w:rFonts w:eastAsia="Times New Roman"/>
          <w:color w:val="000000" w:themeColor="text1"/>
          <w:szCs w:val="24"/>
        </w:rPr>
        <w:lastRenderedPageBreak/>
        <w:t>σύνορα των δύο χωρώ</w:t>
      </w:r>
      <w:r>
        <w:rPr>
          <w:rFonts w:eastAsia="Times New Roman"/>
          <w:color w:val="000000" w:themeColor="text1"/>
          <w:szCs w:val="24"/>
        </w:rPr>
        <w:t>ν μεταξύ της μικρασιατικής ακτής και του δωδεκανησιακού συμπλέγματος.</w:t>
      </w:r>
    </w:p>
    <w:p w14:paraId="484986FA" w14:textId="77777777" w:rsidR="00B22A89" w:rsidRDefault="00F54938">
      <w:pPr>
        <w:spacing w:line="600" w:lineRule="auto"/>
        <w:ind w:firstLine="720"/>
        <w:jc w:val="both"/>
        <w:rPr>
          <w:rFonts w:eastAsia="Times New Roman"/>
          <w:color w:val="000000" w:themeColor="text1"/>
          <w:szCs w:val="24"/>
        </w:rPr>
      </w:pPr>
      <w:r>
        <w:rPr>
          <w:rFonts w:eastAsia="Times New Roman"/>
          <w:color w:val="000000" w:themeColor="text1"/>
          <w:szCs w:val="24"/>
        </w:rPr>
        <w:t>Η ιταλική και γερμανική κατοχή τελείωσε στις 8 Μάη του 1945 με την παράδοση των γερμανικών στρατευμάτων. Ολόκληρος ο δωδεκανησιακός λαός χαιρέτ</w:t>
      </w:r>
      <w:r>
        <w:rPr>
          <w:rFonts w:eastAsia="Times New Roman"/>
          <w:color w:val="000000" w:themeColor="text1"/>
          <w:szCs w:val="24"/>
        </w:rPr>
        <w:t>η</w:t>
      </w:r>
      <w:r>
        <w:rPr>
          <w:rFonts w:eastAsia="Times New Roman"/>
          <w:color w:val="000000" w:themeColor="text1"/>
          <w:szCs w:val="24"/>
        </w:rPr>
        <w:t xml:space="preserve">σε την αποχώρηση των Γερμανών και τον </w:t>
      </w:r>
      <w:r>
        <w:rPr>
          <w:rFonts w:eastAsia="Times New Roman"/>
          <w:color w:val="000000" w:themeColor="text1"/>
          <w:szCs w:val="24"/>
        </w:rPr>
        <w:t>ερχομό των Άγγλων. Η ελευθερία, όμως, δεν ήρθε και ο νέος κατακτητής ήρθε να διαδεχθεί τους προηγούμενους. Οι ελπίδες του δωδεκανησιακού λαού για απελευθέρωση διαψεύστηκαν από τη σκληρή πραγματικότητα. Κρατήθηκε σε ισχύ και εφαρμόστηκε σκληρά η ιταλική φασ</w:t>
      </w:r>
      <w:r>
        <w:rPr>
          <w:rFonts w:eastAsia="Times New Roman"/>
          <w:color w:val="000000" w:themeColor="text1"/>
          <w:szCs w:val="24"/>
        </w:rPr>
        <w:t>ιστική νομοθεσία. Έτσι, μπήκε το ζήτημα της ίδρυσης μιας παλλαϊκής οργάνωσης</w:t>
      </w:r>
      <w:r>
        <w:rPr>
          <w:rFonts w:eastAsia="Times New Roman"/>
          <w:color w:val="000000" w:themeColor="text1"/>
          <w:szCs w:val="24"/>
        </w:rPr>
        <w:t>,</w:t>
      </w:r>
      <w:r>
        <w:rPr>
          <w:rFonts w:eastAsia="Times New Roman"/>
          <w:color w:val="000000" w:themeColor="text1"/>
          <w:szCs w:val="24"/>
        </w:rPr>
        <w:t xml:space="preserve"> που να ενσαρκώνει τις καλύτερες ελληνικές παραδόσεις της Δωδεκανήσου και στα τέλη του 1945 με αρχές του </w:t>
      </w:r>
      <w:r>
        <w:rPr>
          <w:rFonts w:eastAsia="Times New Roman"/>
          <w:color w:val="000000" w:themeColor="text1"/>
          <w:szCs w:val="24"/>
        </w:rPr>
        <w:t>19</w:t>
      </w:r>
      <w:r>
        <w:rPr>
          <w:rFonts w:eastAsia="Times New Roman"/>
          <w:color w:val="000000" w:themeColor="text1"/>
          <w:szCs w:val="24"/>
        </w:rPr>
        <w:t>46, μετά από απόφαση του ΚΚΕ</w:t>
      </w:r>
      <w:r>
        <w:rPr>
          <w:rFonts w:eastAsia="Times New Roman"/>
          <w:color w:val="000000" w:themeColor="text1"/>
          <w:szCs w:val="24"/>
        </w:rPr>
        <w:t>,</w:t>
      </w:r>
      <w:r>
        <w:rPr>
          <w:rFonts w:eastAsia="Times New Roman"/>
          <w:color w:val="000000" w:themeColor="text1"/>
          <w:szCs w:val="24"/>
        </w:rPr>
        <w:t xml:space="preserve"> που τον Ιούλιο του 1945 είχε δημιουργήσει </w:t>
      </w:r>
      <w:r>
        <w:rPr>
          <w:rFonts w:eastAsia="Times New Roman"/>
          <w:color w:val="000000" w:themeColor="text1"/>
          <w:szCs w:val="24"/>
        </w:rPr>
        <w:t xml:space="preserve">την κομματική του οργάνωση στην περιοχή, δημιουργήθηκε το Εθνικό Μέτωπο </w:t>
      </w:r>
      <w:proofErr w:type="spellStart"/>
      <w:r>
        <w:rPr>
          <w:rFonts w:eastAsia="Times New Roman"/>
          <w:color w:val="000000" w:themeColor="text1"/>
          <w:szCs w:val="24"/>
        </w:rPr>
        <w:t>Πανδωδεκανησιακής</w:t>
      </w:r>
      <w:proofErr w:type="spellEnd"/>
      <w:r>
        <w:rPr>
          <w:rFonts w:eastAsia="Times New Roman"/>
          <w:color w:val="000000" w:themeColor="text1"/>
          <w:szCs w:val="24"/>
        </w:rPr>
        <w:t xml:space="preserve"> Απελευθέρωσης, το ΕΜΠΑ.</w:t>
      </w:r>
    </w:p>
    <w:p w14:paraId="484986FB" w14:textId="77777777" w:rsidR="00B22A89" w:rsidRDefault="00F54938">
      <w:pPr>
        <w:spacing w:line="600" w:lineRule="auto"/>
        <w:ind w:firstLine="720"/>
        <w:jc w:val="both"/>
        <w:rPr>
          <w:rFonts w:eastAsia="Times New Roman"/>
          <w:szCs w:val="24"/>
        </w:rPr>
      </w:pPr>
      <w:r>
        <w:rPr>
          <w:rFonts w:eastAsia="Times New Roman"/>
          <w:szCs w:val="24"/>
        </w:rPr>
        <w:t xml:space="preserve">Τελικά, με το άρθρο 14 της Συνθήκης των </w:t>
      </w:r>
      <w:proofErr w:type="spellStart"/>
      <w:r>
        <w:rPr>
          <w:rFonts w:eastAsia="Times New Roman"/>
          <w:szCs w:val="24"/>
        </w:rPr>
        <w:t>Παρισίων</w:t>
      </w:r>
      <w:proofErr w:type="spellEnd"/>
      <w:r>
        <w:rPr>
          <w:rFonts w:eastAsia="Times New Roman"/>
          <w:szCs w:val="24"/>
        </w:rPr>
        <w:t>,</w:t>
      </w:r>
      <w:r>
        <w:rPr>
          <w:rFonts w:eastAsia="Times New Roman"/>
          <w:szCs w:val="24"/>
        </w:rPr>
        <w:t xml:space="preserve"> η Ιταλία παραχωρεί το 1947 στην Ελλάδα κατά πλήρη κυριαρχία τας νήσους της Δωδεκανήσου ως κα</w:t>
      </w:r>
      <w:r>
        <w:rPr>
          <w:rFonts w:eastAsia="Times New Roman"/>
          <w:szCs w:val="24"/>
        </w:rPr>
        <w:t xml:space="preserve">ι τας </w:t>
      </w:r>
      <w:proofErr w:type="spellStart"/>
      <w:r>
        <w:rPr>
          <w:rFonts w:eastAsia="Times New Roman"/>
          <w:szCs w:val="24"/>
        </w:rPr>
        <w:t>παρακειμένας</w:t>
      </w:r>
      <w:proofErr w:type="spellEnd"/>
      <w:r>
        <w:rPr>
          <w:rFonts w:eastAsia="Times New Roman"/>
          <w:szCs w:val="24"/>
        </w:rPr>
        <w:t xml:space="preserve"> νησίδας. Η παράδοση της Δωδεκανήσου στον Έλληνα Ναύαρχο Ιωαννίδη </w:t>
      </w:r>
      <w:r>
        <w:rPr>
          <w:rFonts w:eastAsia="Times New Roman"/>
          <w:szCs w:val="24"/>
        </w:rPr>
        <w:lastRenderedPageBreak/>
        <w:t>από τους Άγγλους έγινε στις 31 Μαρτίου του 1947 στη Ρόδο. Στις 13 Μαΐου του 1947 άρχισαν οι συλλήψεις μελών και στελεχών του ΕΜΠΑ, με την κατηγορία της εσχάτης προδοσίας. Έ</w:t>
      </w:r>
      <w:r>
        <w:rPr>
          <w:rFonts w:eastAsia="Times New Roman"/>
          <w:szCs w:val="24"/>
        </w:rPr>
        <w:t>μειναν σε φυλακές και εξορίες μέχρι περίπου το 1960. Με αυτόν τον τρόπο τούς τίμησε το ελληνικό κράτος για την προσφορά τους, όπως έκανε και γενικότερα</w:t>
      </w:r>
      <w:r>
        <w:rPr>
          <w:rFonts w:eastAsia="Times New Roman"/>
          <w:szCs w:val="24"/>
        </w:rPr>
        <w:t>,</w:t>
      </w:r>
      <w:r>
        <w:rPr>
          <w:rFonts w:eastAsia="Times New Roman"/>
          <w:szCs w:val="24"/>
        </w:rPr>
        <w:t xml:space="preserve"> βέβαια!</w:t>
      </w:r>
    </w:p>
    <w:p w14:paraId="484986FC" w14:textId="77777777" w:rsidR="00B22A89" w:rsidRDefault="00F54938">
      <w:pPr>
        <w:spacing w:line="600" w:lineRule="auto"/>
        <w:ind w:firstLine="720"/>
        <w:jc w:val="both"/>
        <w:rPr>
          <w:rFonts w:eastAsia="Times New Roman"/>
          <w:szCs w:val="24"/>
        </w:rPr>
      </w:pPr>
      <w:r>
        <w:rPr>
          <w:rFonts w:eastAsia="Times New Roman"/>
          <w:szCs w:val="24"/>
        </w:rPr>
        <w:t>Σήμερα, εβδομήντα χρόνια μετά την ενσωμάτωση της Δωδεκανήσου στην Ελλάδα, ζούμε μια κλιμάκωση τ</w:t>
      </w:r>
      <w:r>
        <w:rPr>
          <w:rFonts w:eastAsia="Times New Roman"/>
          <w:szCs w:val="24"/>
        </w:rPr>
        <w:t>ων διεκδικήσεων της τουρκικής αστικής τάξης</w:t>
      </w:r>
      <w:r>
        <w:rPr>
          <w:rFonts w:eastAsia="Times New Roman"/>
          <w:szCs w:val="24"/>
        </w:rPr>
        <w:t>,</w:t>
      </w:r>
      <w:r>
        <w:rPr>
          <w:rFonts w:eastAsia="Times New Roman"/>
          <w:szCs w:val="24"/>
        </w:rPr>
        <w:t xml:space="preserve"> σε βάρος κυριαρχικών δικαιωμάτων της χώρας μας. Διεκδικήσεις που τροφοδοτούνται και αναπτύσσονται μέσα σε συνθήκες οξύτατων ανταγωνισμών των αστικών τάξεων των χωρών της περιοχής, όπου συμμετέχει ενεργά και η χώ</w:t>
      </w:r>
      <w:r>
        <w:rPr>
          <w:rFonts w:eastAsia="Times New Roman"/>
          <w:szCs w:val="24"/>
        </w:rPr>
        <w:t>ρα μας, στο φόντο των ιμπεριαλιστικών σχεδίων</w:t>
      </w:r>
      <w:r>
        <w:rPr>
          <w:rFonts w:eastAsia="Times New Roman"/>
          <w:szCs w:val="24"/>
        </w:rPr>
        <w:t>,</w:t>
      </w:r>
      <w:r>
        <w:rPr>
          <w:rFonts w:eastAsia="Times New Roman"/>
          <w:szCs w:val="24"/>
        </w:rPr>
        <w:t xml:space="preserve"> που προωθούνται από τις ΗΠΑ, το ΝΑΤΟ και την Ευρωπαϊκή Ένωση στον ανταγωνισμό τους με τη Ρωσία, την Κίνα και άλλες ισχυρές χώρες, για τον έλεγχο των πλούσιων κοιτασμάτων των υδρογονανθράκων και των ενεργειακών</w:t>
      </w:r>
      <w:r>
        <w:rPr>
          <w:rFonts w:eastAsia="Times New Roman"/>
          <w:szCs w:val="24"/>
        </w:rPr>
        <w:t xml:space="preserve"> αγωγών.</w:t>
      </w:r>
    </w:p>
    <w:p w14:paraId="484986FD" w14:textId="77777777" w:rsidR="00B22A89" w:rsidRDefault="00F54938">
      <w:pPr>
        <w:spacing w:line="600" w:lineRule="auto"/>
        <w:ind w:firstLine="720"/>
        <w:jc w:val="both"/>
        <w:rPr>
          <w:rFonts w:eastAsia="Times New Roman"/>
          <w:szCs w:val="24"/>
        </w:rPr>
      </w:pPr>
      <w:r>
        <w:rPr>
          <w:rFonts w:eastAsia="Times New Roman"/>
          <w:szCs w:val="24"/>
        </w:rPr>
        <w:t>Η Συγκυβέρνηση ΣΥΡΙΖΑ-ΑΝΕΛ, όπως και άλλα αστικά κόμματα, αναλαμβάνουν σοβαρές ευθύνες, γιατί καθησυχάζουν τον λαό</w:t>
      </w:r>
      <w:r>
        <w:rPr>
          <w:rFonts w:eastAsia="Times New Roman"/>
          <w:szCs w:val="24"/>
        </w:rPr>
        <w:t>,</w:t>
      </w:r>
      <w:r>
        <w:rPr>
          <w:rFonts w:eastAsia="Times New Roman"/>
          <w:szCs w:val="24"/>
        </w:rPr>
        <w:t xml:space="preserve"> καλλιεργώντας αυταπάτες πως δήθεν</w:t>
      </w:r>
      <w:r>
        <w:rPr>
          <w:rFonts w:eastAsia="Times New Roman"/>
          <w:szCs w:val="24"/>
        </w:rPr>
        <w:t>,</w:t>
      </w:r>
      <w:r>
        <w:rPr>
          <w:rFonts w:eastAsia="Times New Roman"/>
          <w:szCs w:val="24"/>
        </w:rPr>
        <w:t xml:space="preserve"> η κλιμάκωση των </w:t>
      </w:r>
      <w:r>
        <w:rPr>
          <w:rFonts w:eastAsia="Times New Roman"/>
          <w:szCs w:val="24"/>
        </w:rPr>
        <w:lastRenderedPageBreak/>
        <w:t>διεκδικήσεων οφείλεται απλά σε εσωτερικά προβλήματα της Τουρκίας, ενώ είναι βαθύ</w:t>
      </w:r>
      <w:r>
        <w:rPr>
          <w:rFonts w:eastAsia="Times New Roman"/>
          <w:szCs w:val="24"/>
        </w:rPr>
        <w:t>τατα συνδεδεμένη με τους οξύτατους ανταγωνισμούς για τον έλεγχο της περιοχής. Η Κυβέρνηση ωραιοποιεί τον ρόλο των ΗΠΑ, του ΝΑΤΟ και της Ευρωπαϊκής Ένωσης</w:t>
      </w:r>
      <w:r>
        <w:rPr>
          <w:rFonts w:eastAsia="Times New Roman"/>
          <w:szCs w:val="24"/>
        </w:rPr>
        <w:t>,</w:t>
      </w:r>
      <w:r>
        <w:rPr>
          <w:rFonts w:eastAsia="Times New Roman"/>
          <w:szCs w:val="24"/>
        </w:rPr>
        <w:t xml:space="preserve"> που τις εμφανίζει ως εγγύηση σταθερότητας και ασφάλειας στην περιοχή, ενώ είναι φορείς ιμπεριαλιστικώ</w:t>
      </w:r>
      <w:r>
        <w:rPr>
          <w:rFonts w:eastAsia="Times New Roman"/>
          <w:szCs w:val="24"/>
        </w:rPr>
        <w:t>ν επεμβάσεων και πολέμων, υποστηρίζει τη νατοϊκή παρουσία στο Αιγαίο, διαθέτει τη βάση της Σούδας και τις άλλες στρατιωτικές βάσεις, υπόσχεται τη δημιουργία νέας νατοϊκής βάσης στην Κάρπαθο, εμπλέκει πιο βαθιά τη χώρα στα ιμπεριαλιστικά σχέδια.</w:t>
      </w:r>
    </w:p>
    <w:p w14:paraId="484986FE" w14:textId="77777777" w:rsidR="00B22A89" w:rsidRDefault="00F54938">
      <w:pPr>
        <w:spacing w:line="600" w:lineRule="auto"/>
        <w:ind w:firstLine="720"/>
        <w:jc w:val="both"/>
        <w:rPr>
          <w:rFonts w:eastAsia="Times New Roman"/>
          <w:szCs w:val="24"/>
        </w:rPr>
      </w:pPr>
      <w:r>
        <w:rPr>
          <w:rFonts w:eastAsia="Times New Roman"/>
          <w:szCs w:val="24"/>
        </w:rPr>
        <w:t>Σε αυτές τι</w:t>
      </w:r>
      <w:r>
        <w:rPr>
          <w:rFonts w:eastAsia="Times New Roman"/>
          <w:szCs w:val="24"/>
        </w:rPr>
        <w:t>ς συνθήκες το ΚΚΕ καλεί τον λαό μας να επαγρυπνεί, να κλιμακώσει τον αγώνα του, για να κλείσουν όλες οι νατοϊκές βάσεις στην Ελλάδα, για να φύγει το ΝΑΤΟ από το Αιγαίο, για να επιστρέψουν οι ελληνικές στρατιωτικές δυνάμεις από αποστολές του ΝΑΤΟ και της Ευ</w:t>
      </w:r>
      <w:r>
        <w:rPr>
          <w:rFonts w:eastAsia="Times New Roman"/>
          <w:szCs w:val="24"/>
        </w:rPr>
        <w:t>ρωπαϊκής Ένωσης, για να αποδεσμευτεί η Ελλάδα από το ΝΑΤΟ και την Ευρωπαϊκή Ένωση.</w:t>
      </w:r>
    </w:p>
    <w:p w14:paraId="484986FF" w14:textId="77777777" w:rsidR="00B22A89" w:rsidRDefault="00F54938">
      <w:pPr>
        <w:spacing w:line="600" w:lineRule="auto"/>
        <w:ind w:firstLine="720"/>
        <w:jc w:val="both"/>
        <w:rPr>
          <w:rFonts w:eastAsia="Times New Roman"/>
          <w:szCs w:val="24"/>
        </w:rPr>
      </w:pPr>
      <w:r>
        <w:rPr>
          <w:rFonts w:eastAsia="Times New Roman"/>
          <w:szCs w:val="24"/>
        </w:rPr>
        <w:t>Εβδομήντα χρόνια μετά την απελευθέρωση και την ενσωμάτωσή της με την Ελλάδα</w:t>
      </w:r>
      <w:r>
        <w:rPr>
          <w:rFonts w:eastAsia="Times New Roman"/>
          <w:szCs w:val="24"/>
        </w:rPr>
        <w:t>,</w:t>
      </w:r>
      <w:r>
        <w:rPr>
          <w:rFonts w:eastAsia="Times New Roman"/>
          <w:szCs w:val="24"/>
        </w:rPr>
        <w:t xml:space="preserve"> η Δωδεκάνησος ακολούθησε την πορεία της ανόρθωσης της ελληνικής οικονομίας</w:t>
      </w:r>
      <w:r>
        <w:rPr>
          <w:rFonts w:eastAsia="Times New Roman"/>
          <w:szCs w:val="24"/>
        </w:rPr>
        <w:t>,</w:t>
      </w:r>
      <w:r>
        <w:rPr>
          <w:rFonts w:eastAsia="Times New Roman"/>
          <w:szCs w:val="24"/>
        </w:rPr>
        <w:t xml:space="preserve"> που έγινε βέβαια</w:t>
      </w:r>
      <w:r>
        <w:rPr>
          <w:rFonts w:eastAsia="Times New Roman"/>
          <w:szCs w:val="24"/>
        </w:rPr>
        <w:t>,</w:t>
      </w:r>
      <w:r>
        <w:rPr>
          <w:rFonts w:eastAsia="Times New Roman"/>
          <w:szCs w:val="24"/>
        </w:rPr>
        <w:t xml:space="preserve"> </w:t>
      </w:r>
      <w:r>
        <w:rPr>
          <w:rFonts w:eastAsia="Times New Roman"/>
          <w:szCs w:val="24"/>
        </w:rPr>
        <w:lastRenderedPageBreak/>
        <w:t>σε</w:t>
      </w:r>
      <w:r>
        <w:rPr>
          <w:rFonts w:eastAsia="Times New Roman"/>
          <w:szCs w:val="24"/>
        </w:rPr>
        <w:t xml:space="preserve"> βάρος των εργαζομένων και των λαϊκών στρωμάτων. Εβδομήντα χρόνια μετά, τα νησιά δεν έγιναν νησίδες ευημερίας. Η περιβόητη </w:t>
      </w:r>
      <w:proofErr w:type="spellStart"/>
      <w:r>
        <w:rPr>
          <w:rFonts w:eastAsia="Times New Roman"/>
          <w:szCs w:val="24"/>
        </w:rPr>
        <w:t>νησιωτικότητα</w:t>
      </w:r>
      <w:proofErr w:type="spellEnd"/>
      <w:r>
        <w:rPr>
          <w:rFonts w:eastAsia="Times New Roman"/>
          <w:szCs w:val="24"/>
        </w:rPr>
        <w:t xml:space="preserve"> δεν εμπόδισε τη </w:t>
      </w:r>
      <w:proofErr w:type="spellStart"/>
      <w:r>
        <w:rPr>
          <w:rFonts w:eastAsia="Times New Roman"/>
          <w:szCs w:val="24"/>
        </w:rPr>
        <w:t>φορολεηλασία</w:t>
      </w:r>
      <w:proofErr w:type="spellEnd"/>
      <w:r>
        <w:rPr>
          <w:rFonts w:eastAsia="Times New Roman"/>
          <w:szCs w:val="24"/>
        </w:rPr>
        <w:t>, την κατάργηση των μειωμένων συντελεστών του ΦΠΑ, την αποψίλωση όλων των δημόσιων υπηρεσιώ</w:t>
      </w:r>
      <w:r>
        <w:rPr>
          <w:rFonts w:eastAsia="Times New Roman"/>
          <w:szCs w:val="24"/>
        </w:rPr>
        <w:t>ν από προσωπικό, την υποβάθμιση και απαξίωση των δημόσιων δομών, των δημοτικών υπηρεσιών, που τις οδηγούν στην ιδιωτικοποίηση. Νερό</w:t>
      </w:r>
      <w:r>
        <w:rPr>
          <w:rFonts w:eastAsia="Times New Roman"/>
          <w:szCs w:val="24"/>
        </w:rPr>
        <w:t>,</w:t>
      </w:r>
      <w:r>
        <w:rPr>
          <w:rFonts w:eastAsia="Times New Roman"/>
          <w:szCs w:val="24"/>
        </w:rPr>
        <w:t xml:space="preserve"> απορρίμματα, δημόσια ακίνητη περιουσία, παραλίες, προστατευόμενες περιοχές </w:t>
      </w:r>
      <w:r>
        <w:rPr>
          <w:rFonts w:eastAsia="Times New Roman"/>
          <w:szCs w:val="24"/>
        </w:rPr>
        <w:t>«</w:t>
      </w:r>
      <w:r>
        <w:rPr>
          <w:rFonts w:eastAsia="Times New Roman"/>
          <w:szCs w:val="24"/>
          <w:lang w:val="en-US"/>
        </w:rPr>
        <w:t>NATURA</w:t>
      </w:r>
      <w:r>
        <w:rPr>
          <w:rFonts w:eastAsia="Times New Roman"/>
          <w:szCs w:val="24"/>
        </w:rPr>
        <w:t>»</w:t>
      </w:r>
      <w:r>
        <w:rPr>
          <w:rFonts w:eastAsia="Times New Roman"/>
          <w:szCs w:val="24"/>
        </w:rPr>
        <w:t>, λιμάνια, μαρίνες, συγκοινωνίες, όλα εί</w:t>
      </w:r>
      <w:r>
        <w:rPr>
          <w:rFonts w:eastAsia="Times New Roman"/>
          <w:szCs w:val="24"/>
        </w:rPr>
        <w:t>ναι διαθέσιμα για κερδοφόρες μπίζνες στους καπιταλιστές.</w:t>
      </w:r>
    </w:p>
    <w:p w14:paraId="48498700" w14:textId="77777777" w:rsidR="00B22A89" w:rsidRDefault="00F54938">
      <w:pPr>
        <w:spacing w:line="600" w:lineRule="auto"/>
        <w:ind w:firstLine="720"/>
        <w:jc w:val="both"/>
        <w:rPr>
          <w:rFonts w:eastAsia="Times New Roman"/>
          <w:szCs w:val="24"/>
        </w:rPr>
      </w:pPr>
      <w:r>
        <w:rPr>
          <w:rFonts w:eastAsia="Times New Roman"/>
          <w:szCs w:val="24"/>
        </w:rPr>
        <w:t>Οι νησιώτες εξακολουθούν να μένουν χωρίς τακτική, φθηνή και ασφαλή συγκοινωνία, απομονωμένοι</w:t>
      </w:r>
      <w:r>
        <w:rPr>
          <w:rFonts w:eastAsia="Times New Roman"/>
          <w:szCs w:val="24"/>
        </w:rPr>
        <w:t>,</w:t>
      </w:r>
      <w:r>
        <w:rPr>
          <w:rFonts w:eastAsia="Times New Roman"/>
          <w:szCs w:val="24"/>
        </w:rPr>
        <w:t xml:space="preserve"> ειδικά τον χειμώνα, αφού η σημασία της ακτοπλοΐας για την εκάστοτε κυβέρνηση επικεντρώνεται κυρίως στις α</w:t>
      </w:r>
      <w:r>
        <w:rPr>
          <w:rFonts w:eastAsia="Times New Roman"/>
          <w:szCs w:val="24"/>
        </w:rPr>
        <w:t xml:space="preserve">παιτήσεις των </w:t>
      </w:r>
      <w:r>
        <w:rPr>
          <w:rFonts w:eastAsia="Times New Roman"/>
          <w:szCs w:val="24"/>
          <w:lang w:val="en-US"/>
        </w:rPr>
        <w:t>tour</w:t>
      </w:r>
      <w:r>
        <w:rPr>
          <w:rFonts w:eastAsia="Times New Roman"/>
          <w:szCs w:val="24"/>
        </w:rPr>
        <w:t xml:space="preserve"> </w:t>
      </w:r>
      <w:r>
        <w:rPr>
          <w:rFonts w:eastAsia="Times New Roman"/>
          <w:szCs w:val="24"/>
          <w:lang w:val="en-US"/>
        </w:rPr>
        <w:t>operators</w:t>
      </w:r>
      <w:r>
        <w:rPr>
          <w:rFonts w:eastAsia="Times New Roman"/>
          <w:szCs w:val="24"/>
        </w:rPr>
        <w:t xml:space="preserve">, στις απαιτήσεις των επιχειρηματικών ομίλων στον τουρισμό. Τα αεροδρόμια της Ρόδου και της Κω, με σημαντική </w:t>
      </w:r>
      <w:proofErr w:type="spellStart"/>
      <w:r>
        <w:rPr>
          <w:rFonts w:eastAsia="Times New Roman"/>
          <w:szCs w:val="24"/>
        </w:rPr>
        <w:t>γεωστρατηγική</w:t>
      </w:r>
      <w:proofErr w:type="spellEnd"/>
      <w:r>
        <w:rPr>
          <w:rFonts w:eastAsia="Times New Roman"/>
          <w:szCs w:val="24"/>
        </w:rPr>
        <w:t xml:space="preserve"> σημασία για την εθνική ασφάλεια της χώρας, θα βρίσκονται και επίσημα στις 15 Μαρτίου στα χέρια της </w:t>
      </w:r>
      <w:r>
        <w:rPr>
          <w:rFonts w:eastAsia="Times New Roman"/>
          <w:szCs w:val="24"/>
        </w:rPr>
        <w:t>«</w:t>
      </w:r>
      <w:r>
        <w:rPr>
          <w:rFonts w:eastAsia="Times New Roman"/>
          <w:szCs w:val="24"/>
          <w:lang w:val="en-US"/>
        </w:rPr>
        <w:t>FRAPO</w:t>
      </w:r>
      <w:r>
        <w:rPr>
          <w:rFonts w:eastAsia="Times New Roman"/>
          <w:szCs w:val="24"/>
          <w:lang w:val="en-US"/>
        </w:rPr>
        <w:t>RT</w:t>
      </w:r>
      <w:r>
        <w:rPr>
          <w:rFonts w:eastAsia="Times New Roman"/>
          <w:szCs w:val="24"/>
        </w:rPr>
        <w:t>»</w:t>
      </w:r>
      <w:r>
        <w:rPr>
          <w:rFonts w:eastAsia="Times New Roman"/>
          <w:szCs w:val="24"/>
        </w:rPr>
        <w:t xml:space="preserve">. </w:t>
      </w:r>
    </w:p>
    <w:p w14:paraId="48498701" w14:textId="77777777" w:rsidR="00B22A89" w:rsidRDefault="00F54938">
      <w:pPr>
        <w:spacing w:line="600" w:lineRule="auto"/>
        <w:ind w:firstLine="720"/>
        <w:jc w:val="both"/>
        <w:rPr>
          <w:rFonts w:eastAsia="Times New Roman"/>
          <w:szCs w:val="24"/>
        </w:rPr>
      </w:pPr>
      <w:r>
        <w:rPr>
          <w:rFonts w:eastAsia="Times New Roman"/>
          <w:szCs w:val="24"/>
        </w:rPr>
        <w:lastRenderedPageBreak/>
        <w:t xml:space="preserve">Για ποια στήριξη από το </w:t>
      </w:r>
      <w:r>
        <w:rPr>
          <w:rFonts w:eastAsia="Times New Roman"/>
          <w:szCs w:val="24"/>
        </w:rPr>
        <w:t>κ</w:t>
      </w:r>
      <w:r>
        <w:rPr>
          <w:rFonts w:eastAsia="Times New Roman"/>
          <w:szCs w:val="24"/>
        </w:rPr>
        <w:t xml:space="preserve">ράτος μιλάμε σήμερα, εβδομήντα χρόνια μετά; Όσον αφορά στην </w:t>
      </w:r>
      <w:r>
        <w:rPr>
          <w:rFonts w:eastAsia="Times New Roman"/>
          <w:szCs w:val="24"/>
        </w:rPr>
        <w:t>υ</w:t>
      </w:r>
      <w:r>
        <w:rPr>
          <w:rFonts w:eastAsia="Times New Roman"/>
          <w:szCs w:val="24"/>
        </w:rPr>
        <w:t xml:space="preserve">γεία, το σύνολο των υγειονομικών μονάδων, νοσοκομεία, κέντρα υγείας και περιφερειακά ιατρεία είναι τραγικά </w:t>
      </w:r>
      <w:proofErr w:type="spellStart"/>
      <w:r>
        <w:rPr>
          <w:rFonts w:eastAsia="Times New Roman"/>
          <w:szCs w:val="24"/>
        </w:rPr>
        <w:t>υποστελεχωμένα</w:t>
      </w:r>
      <w:proofErr w:type="spellEnd"/>
      <w:r>
        <w:rPr>
          <w:rFonts w:eastAsia="Times New Roman"/>
          <w:szCs w:val="24"/>
        </w:rPr>
        <w:t>, ενώ κάποια νησιά μένουν χωρίς κανέναν γιατρό, όπως τελευταία γίνεται στην Τήλο, για την οποία έχουμε καταθέσει και σχετική επίκαιρη ε</w:t>
      </w:r>
      <w:r>
        <w:rPr>
          <w:rFonts w:eastAsia="Times New Roman"/>
          <w:szCs w:val="24"/>
        </w:rPr>
        <w:t xml:space="preserve">ρώτηση. Οι ίδιες τραγικές ελλείψεις υπάρχουν και στην επάρκεια υγειονομικού υλικού και φαρμάκων. Στην ίδια κατάσταση είναι και το ΕΚΑΒ, με αποτέλεσμα να τίθεται σε κίνδυνο η υγεία και η ζωή των νησιωτών. </w:t>
      </w:r>
    </w:p>
    <w:p w14:paraId="48498702" w14:textId="77777777" w:rsidR="00B22A89" w:rsidRDefault="00F54938">
      <w:pPr>
        <w:spacing w:line="600" w:lineRule="auto"/>
        <w:ind w:firstLine="720"/>
        <w:jc w:val="both"/>
        <w:rPr>
          <w:rFonts w:eastAsia="Times New Roman"/>
          <w:szCs w:val="24"/>
        </w:rPr>
      </w:pPr>
      <w:r>
        <w:rPr>
          <w:rFonts w:eastAsia="Times New Roman"/>
          <w:szCs w:val="24"/>
        </w:rPr>
        <w:t>Βασικά έργα υποδομής, αντιπλημμυρικής προστασίας κα</w:t>
      </w:r>
      <w:r>
        <w:rPr>
          <w:rFonts w:eastAsia="Times New Roman"/>
          <w:szCs w:val="24"/>
        </w:rPr>
        <w:t xml:space="preserve">ι αντισεισμικής θωράκισης παραμένουν υποσχέσεις δεκαετιών. Οι πυρκαγιές, βρίσκοντας πρόσφορο έδαφος στην αδιαφορία και στις σοβαρές ελλείψεις, έχουν κατακάψει πολλές φορές τα πολύτιμα δάση των νησιών. </w:t>
      </w:r>
    </w:p>
    <w:p w14:paraId="48498703" w14:textId="77777777" w:rsidR="00B22A89" w:rsidRDefault="00F54938">
      <w:pPr>
        <w:spacing w:line="600" w:lineRule="auto"/>
        <w:ind w:firstLine="720"/>
        <w:jc w:val="both"/>
        <w:rPr>
          <w:rFonts w:eastAsia="Times New Roman"/>
          <w:szCs w:val="24"/>
        </w:rPr>
      </w:pPr>
      <w:r>
        <w:rPr>
          <w:rFonts w:eastAsia="Times New Roman"/>
          <w:szCs w:val="24"/>
        </w:rPr>
        <w:t xml:space="preserve">Η ΚΑΠ δεν κάνει εξαίρεση στους αγρότες των νησιών, το </w:t>
      </w:r>
      <w:r>
        <w:rPr>
          <w:rFonts w:eastAsia="Times New Roman"/>
          <w:szCs w:val="24"/>
        </w:rPr>
        <w:t>ίδιο και στους αλιείς, το ίδιο για όλο τον πρωτογενή τομέα.</w:t>
      </w:r>
    </w:p>
    <w:p w14:paraId="48498704" w14:textId="77777777" w:rsidR="00B22A89" w:rsidRDefault="00F54938">
      <w:pPr>
        <w:spacing w:line="600" w:lineRule="auto"/>
        <w:ind w:firstLine="720"/>
        <w:jc w:val="both"/>
        <w:rPr>
          <w:rFonts w:eastAsia="Times New Roman"/>
          <w:szCs w:val="24"/>
        </w:rPr>
      </w:pPr>
      <w:r>
        <w:rPr>
          <w:rFonts w:eastAsia="Times New Roman"/>
          <w:szCs w:val="24"/>
        </w:rPr>
        <w:t xml:space="preserve">Η επέτειος της απελευθέρωσης και της ενσωμάτωσης της Δωδεκανήσου αποτελεί πηγή άντλησης συμπερασμάτων για τους νησιώτες. Σήμερα, το σύγχρονο περιεχόμενο της πάλης του </w:t>
      </w:r>
      <w:r>
        <w:rPr>
          <w:rFonts w:eastAsia="Times New Roman"/>
          <w:szCs w:val="24"/>
        </w:rPr>
        <w:lastRenderedPageBreak/>
        <w:t>ΕΜΠΑ και ο αγώνας για ανασύντ</w:t>
      </w:r>
      <w:r>
        <w:rPr>
          <w:rFonts w:eastAsia="Times New Roman"/>
          <w:szCs w:val="24"/>
        </w:rPr>
        <w:t>αξη του εργατικού κινήματος είναι για την κοινωνική συμμαχία, την πάλη ενάντια στον καπιταλισμό και ιμπεριαλισμό, για μια κοινωνία όπου αυτός ο λαός που παράγει τον πλούτο, υλικό και πνευματικό, θα τον δικαιούται και θα τον απολαμβάνει. Αυτά που έκαναν και</w:t>
      </w:r>
      <w:r>
        <w:rPr>
          <w:rFonts w:eastAsia="Times New Roman"/>
          <w:szCs w:val="24"/>
        </w:rPr>
        <w:t xml:space="preserve"> που είναι ανάγκη να τα μαθαίνουμε, χρειάζεται να τα ζωντανέψουμε με τη νέα αντίσταση και αντεπίθεση της εποχής μας, για να φέρουμε πιο κοντά τη νίκη του λαού μας στις νέες συνθήκες.</w:t>
      </w:r>
    </w:p>
    <w:p w14:paraId="48498705" w14:textId="77777777" w:rsidR="00B22A89" w:rsidRDefault="00F54938">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Βουλευτή Λέσβου του Κο</w:t>
      </w:r>
      <w:r>
        <w:rPr>
          <w:rFonts w:eastAsia="Times New Roman"/>
          <w:szCs w:val="24"/>
        </w:rPr>
        <w:t>μμουνιστικού Κόμματος Ελλάδας κ. Σταύρο Τάσσο.</w:t>
      </w:r>
    </w:p>
    <w:p w14:paraId="48498706" w14:textId="77777777" w:rsidR="00B22A89" w:rsidRDefault="00F54938">
      <w:pPr>
        <w:spacing w:line="600" w:lineRule="auto"/>
        <w:ind w:firstLine="720"/>
        <w:jc w:val="both"/>
        <w:rPr>
          <w:rFonts w:eastAsia="Times New Roman"/>
          <w:szCs w:val="24"/>
        </w:rPr>
      </w:pPr>
      <w:r>
        <w:rPr>
          <w:rFonts w:eastAsia="Times New Roman"/>
          <w:szCs w:val="24"/>
        </w:rPr>
        <w:t>Τον λόγο έχει τώρα ο Πρόεδρος της Κοινοβουλευτικής Ομάδας της Ένωσης Κεντρώων κ. Βασίλειος Λεβέντης.</w:t>
      </w:r>
    </w:p>
    <w:p w14:paraId="48498707" w14:textId="77777777" w:rsidR="00B22A89" w:rsidRDefault="00F54938">
      <w:pPr>
        <w:spacing w:line="600" w:lineRule="auto"/>
        <w:ind w:firstLine="720"/>
        <w:jc w:val="both"/>
        <w:rPr>
          <w:rFonts w:eastAsia="Times New Roman"/>
          <w:szCs w:val="24"/>
        </w:rPr>
      </w:pPr>
      <w:r>
        <w:rPr>
          <w:rFonts w:eastAsia="Times New Roman"/>
          <w:szCs w:val="24"/>
        </w:rPr>
        <w:t xml:space="preserve">Κύριε Πρόεδρε, έχετε τον λόγο. </w:t>
      </w:r>
    </w:p>
    <w:p w14:paraId="48498708" w14:textId="77777777" w:rsidR="00B22A89" w:rsidRDefault="00F54938">
      <w:pPr>
        <w:spacing w:after="0" w:line="600" w:lineRule="auto"/>
        <w:ind w:firstLine="720"/>
        <w:jc w:val="both"/>
        <w:rPr>
          <w:rFonts w:eastAsia="Times New Roman"/>
          <w:szCs w:val="24"/>
        </w:rPr>
      </w:pPr>
      <w:r>
        <w:rPr>
          <w:rFonts w:eastAsia="Times New Roman"/>
          <w:b/>
          <w:szCs w:val="24"/>
        </w:rPr>
        <w:t>ΒΑΣΙΛΗΣ ΛΕΒΕΝΤΗΣ (Πρόεδρος της Ένωσης Κεντρώων):</w:t>
      </w:r>
      <w:r>
        <w:rPr>
          <w:rFonts w:eastAsia="Times New Roman"/>
          <w:szCs w:val="24"/>
        </w:rPr>
        <w:t xml:space="preserve"> </w:t>
      </w:r>
      <w:r>
        <w:rPr>
          <w:rFonts w:eastAsia="Times New Roman"/>
          <w:szCs w:val="24"/>
          <w:lang w:val="en-US"/>
        </w:rPr>
        <w:t>O</w:t>
      </w:r>
      <w:r>
        <w:rPr>
          <w:rFonts w:eastAsia="Times New Roman"/>
          <w:szCs w:val="24"/>
        </w:rPr>
        <w:t xml:space="preserve"> κύριος Πρόεδρος της Δημοκ</w:t>
      </w:r>
      <w:r>
        <w:rPr>
          <w:rFonts w:eastAsia="Times New Roman"/>
          <w:szCs w:val="24"/>
        </w:rPr>
        <w:t xml:space="preserve">ρατίας προφανώς είχε δουλειά. Δεν πειράζει. Σώζονται και οι κασέτες. Ελπίζω να μη βαθμολογεί τα κόμματα σε κάποια που πρέπει να ακούσει και σε </w:t>
      </w:r>
      <w:r>
        <w:rPr>
          <w:rFonts w:eastAsia="Times New Roman"/>
          <w:szCs w:val="24"/>
        </w:rPr>
        <w:lastRenderedPageBreak/>
        <w:t>άλλα που δεν πρέπει να ακούσει. Κατά την άποψή μου, έπρεπε να παραμείνει. Λέω την άποψή μου και από κει και πέρα…</w:t>
      </w:r>
    </w:p>
    <w:p w14:paraId="48498709" w14:textId="77777777" w:rsidR="00B22A89" w:rsidRDefault="00F54938">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Κύριε Πρόεδρε, αν μου επιτρέπετε, βάσει πρωτοκόλλου, όταν παρίσταται ο Πρόεδρος της Δημοκρατίας οι συνεδριάσεις δεν μπορούν να διαρκούν πάνω από μία ώρα. Αυτός είναι ο λόγος και καταλαβαίνετε ότι έχει και ένα πρακτικό απο</w:t>
      </w:r>
      <w:r>
        <w:rPr>
          <w:rFonts w:eastAsia="Times New Roman"/>
          <w:szCs w:val="24"/>
        </w:rPr>
        <w:t>τέλεσμα.</w:t>
      </w:r>
    </w:p>
    <w:p w14:paraId="4849870A" w14:textId="77777777" w:rsidR="00B22A89" w:rsidRDefault="00F54938">
      <w:pPr>
        <w:spacing w:after="0" w:line="600" w:lineRule="auto"/>
        <w:ind w:firstLine="720"/>
        <w:jc w:val="both"/>
        <w:rPr>
          <w:rFonts w:eastAsia="Times New Roman"/>
          <w:szCs w:val="24"/>
        </w:rPr>
      </w:pPr>
      <w:r>
        <w:rPr>
          <w:rFonts w:eastAsia="Times New Roman"/>
          <w:b/>
          <w:szCs w:val="24"/>
        </w:rPr>
        <w:t>ΝΙΚΟΛΑΟΣ ΒΟΥΤΣΗΣ (Πρόεδρος της Βουλής):</w:t>
      </w:r>
      <w:r>
        <w:rPr>
          <w:rFonts w:eastAsia="Times New Roman"/>
          <w:szCs w:val="24"/>
        </w:rPr>
        <w:t xml:space="preserve"> Κύριε Πρόεδρε, σας παρακαλώ τον λόγο…</w:t>
      </w:r>
    </w:p>
    <w:p w14:paraId="4849870B" w14:textId="77777777" w:rsidR="00B22A89" w:rsidRDefault="00F54938">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Ναι, κύριε Πρόεδρε.</w:t>
      </w:r>
    </w:p>
    <w:p w14:paraId="4849870C" w14:textId="77777777" w:rsidR="00B22A89" w:rsidRDefault="00F54938">
      <w:pPr>
        <w:spacing w:after="0" w:line="600" w:lineRule="auto"/>
        <w:ind w:firstLine="720"/>
        <w:jc w:val="both"/>
        <w:rPr>
          <w:rFonts w:eastAsia="Times New Roman"/>
          <w:szCs w:val="24"/>
        </w:rPr>
      </w:pPr>
      <w:r>
        <w:rPr>
          <w:rFonts w:eastAsia="Times New Roman"/>
          <w:b/>
          <w:szCs w:val="24"/>
        </w:rPr>
        <w:t>ΝΙΚΟΛΑΟΣ ΒΟΥΤΣΗΣ</w:t>
      </w:r>
      <w:r>
        <w:rPr>
          <w:rFonts w:eastAsia="Times New Roman"/>
          <w:szCs w:val="24"/>
        </w:rPr>
        <w:t xml:space="preserve"> (</w:t>
      </w:r>
      <w:r>
        <w:rPr>
          <w:rFonts w:eastAsia="Times New Roman"/>
          <w:b/>
          <w:szCs w:val="24"/>
        </w:rPr>
        <w:t>Πρόεδρος της Βουλής):</w:t>
      </w:r>
      <w:r>
        <w:rPr>
          <w:rFonts w:eastAsia="Times New Roman"/>
          <w:szCs w:val="24"/>
        </w:rPr>
        <w:t xml:space="preserve"> </w:t>
      </w:r>
      <w:r>
        <w:rPr>
          <w:rFonts w:eastAsia="Times New Roman"/>
          <w:szCs w:val="24"/>
          <w:lang w:val="en-US"/>
        </w:rPr>
        <w:t>O</w:t>
      </w:r>
      <w:r>
        <w:rPr>
          <w:rFonts w:eastAsia="Times New Roman"/>
          <w:szCs w:val="24"/>
        </w:rPr>
        <w:t xml:space="preserve"> κ</w:t>
      </w:r>
      <w:r>
        <w:rPr>
          <w:rFonts w:eastAsia="Times New Roman"/>
          <w:szCs w:val="24"/>
        </w:rPr>
        <w:t>.</w:t>
      </w:r>
      <w:r>
        <w:rPr>
          <w:rFonts w:eastAsia="Times New Roman"/>
          <w:szCs w:val="24"/>
        </w:rPr>
        <w:t xml:space="preserve"> Παυλόπουλος, ο Πρόεδρος της Δημοκρατίας, είχε διεθνή συνάντηση στις 11</w:t>
      </w:r>
      <w:r>
        <w:rPr>
          <w:rFonts w:eastAsia="Times New Roman"/>
          <w:szCs w:val="24"/>
        </w:rPr>
        <w:t xml:space="preserve"> η ώρα και γι’ αυτό ήταν να γίνει η συνεδρίαση μεταξύ 10 και 11, πέραν αυτού που είπατε ότι διαρκεί μία ώρα. Μου ζήτησε κιόλας να πω στην Αίθουσα ότι η απουσία του προφανώς δεν έχει καμία σχέση με πρώτης ή δεύτερης τάξης κόμματα.</w:t>
      </w:r>
    </w:p>
    <w:p w14:paraId="4849870D" w14:textId="77777777" w:rsidR="00B22A89" w:rsidRDefault="00F54938">
      <w:pPr>
        <w:spacing w:after="0" w:line="600" w:lineRule="auto"/>
        <w:ind w:firstLine="720"/>
        <w:jc w:val="both"/>
        <w:rPr>
          <w:rFonts w:eastAsia="Times New Roman"/>
          <w:szCs w:val="24"/>
        </w:rPr>
      </w:pPr>
      <w:r>
        <w:rPr>
          <w:rFonts w:eastAsia="Times New Roman"/>
          <w:b/>
          <w:szCs w:val="24"/>
        </w:rPr>
        <w:t>ΒΑΣΙΛΗΣ ΛΕΒΕΝΤΗΣ (Πρόεδρος</w:t>
      </w:r>
      <w:r>
        <w:rPr>
          <w:rFonts w:eastAsia="Times New Roman"/>
          <w:b/>
          <w:szCs w:val="24"/>
        </w:rPr>
        <w:t xml:space="preserve"> της Ένωσης Κεντρώων):</w:t>
      </w:r>
      <w:r>
        <w:rPr>
          <w:rFonts w:eastAsia="Times New Roman"/>
          <w:szCs w:val="24"/>
        </w:rPr>
        <w:t xml:space="preserve"> Εντάξει. Δεν τα γνώριζα εγώ όλα αυτά. Εγώ τον σέβομαι έτσι κι αλλιώς.</w:t>
      </w:r>
    </w:p>
    <w:p w14:paraId="4849870E" w14:textId="77777777" w:rsidR="00B22A89" w:rsidRDefault="00F54938">
      <w:pPr>
        <w:spacing w:after="0" w:line="600" w:lineRule="auto"/>
        <w:ind w:firstLine="720"/>
        <w:jc w:val="both"/>
        <w:rPr>
          <w:rFonts w:eastAsia="Times New Roman"/>
          <w:szCs w:val="24"/>
        </w:rPr>
      </w:pPr>
      <w:r>
        <w:rPr>
          <w:rFonts w:eastAsia="Times New Roman"/>
          <w:b/>
          <w:szCs w:val="24"/>
        </w:rPr>
        <w:lastRenderedPageBreak/>
        <w:t>ΝΙΚΟΛΑΟΣ ΒΟΥΤΣΗΣ</w:t>
      </w:r>
      <w:r>
        <w:rPr>
          <w:rFonts w:eastAsia="Times New Roman"/>
          <w:szCs w:val="24"/>
        </w:rPr>
        <w:t xml:space="preserve"> </w:t>
      </w:r>
      <w:r>
        <w:rPr>
          <w:rFonts w:eastAsia="Times New Roman"/>
          <w:b/>
          <w:szCs w:val="24"/>
        </w:rPr>
        <w:t>(Πρόεδρος της Βουλής):</w:t>
      </w:r>
      <w:r>
        <w:rPr>
          <w:rFonts w:eastAsia="Times New Roman"/>
          <w:szCs w:val="24"/>
        </w:rPr>
        <w:t xml:space="preserve"> Γι’ αυτό εγώ έλεγα περί της οικονομίας του χρόνου. Τώρα το καταλαβαίνετε, κύριε Πρόεδρε.</w:t>
      </w:r>
    </w:p>
    <w:p w14:paraId="4849870F" w14:textId="77777777" w:rsidR="00B22A89" w:rsidRDefault="00F54938">
      <w:pPr>
        <w:spacing w:after="0" w:line="600" w:lineRule="auto"/>
        <w:ind w:firstLine="720"/>
        <w:jc w:val="both"/>
        <w:rPr>
          <w:rFonts w:eastAsia="Times New Roman"/>
          <w:szCs w:val="24"/>
        </w:rPr>
      </w:pPr>
      <w:r>
        <w:rPr>
          <w:rFonts w:eastAsia="Times New Roman"/>
          <w:b/>
          <w:szCs w:val="24"/>
        </w:rPr>
        <w:t>ΒΑΣΙΛΗΣ ΛΕΒΕΝΤΗΣ (Πρόεδρος της Ένω</w:t>
      </w:r>
      <w:r>
        <w:rPr>
          <w:rFonts w:eastAsia="Times New Roman"/>
          <w:b/>
          <w:szCs w:val="24"/>
        </w:rPr>
        <w:t xml:space="preserve">σης Κεντρώων): </w:t>
      </w:r>
      <w:r>
        <w:rPr>
          <w:rFonts w:eastAsia="Times New Roman"/>
          <w:szCs w:val="24"/>
          <w:lang w:val="en-US"/>
        </w:rPr>
        <w:t>To</w:t>
      </w:r>
      <w:r>
        <w:rPr>
          <w:rFonts w:eastAsia="Times New Roman"/>
          <w:szCs w:val="24"/>
        </w:rPr>
        <w:t xml:space="preserve"> θέμα των Δωδεκανήσων και της Ρόδου είναι μεγάλο θέμα.</w:t>
      </w:r>
    </w:p>
    <w:p w14:paraId="48498710" w14:textId="77777777" w:rsidR="00B22A89" w:rsidRDefault="00F54938">
      <w:pPr>
        <w:spacing w:after="0" w:line="600" w:lineRule="auto"/>
        <w:ind w:firstLine="720"/>
        <w:jc w:val="both"/>
        <w:rPr>
          <w:rFonts w:eastAsia="Times New Roman"/>
          <w:szCs w:val="24"/>
        </w:rPr>
      </w:pPr>
      <w:r>
        <w:rPr>
          <w:rFonts w:eastAsia="Times New Roman"/>
          <w:b/>
          <w:szCs w:val="24"/>
        </w:rPr>
        <w:t>ΝΙΚΟΛΑΟΣ ΒΟΥΤΣΗΣ</w:t>
      </w:r>
      <w:r>
        <w:rPr>
          <w:rFonts w:eastAsia="Times New Roman"/>
          <w:szCs w:val="24"/>
        </w:rPr>
        <w:t xml:space="preserve"> </w:t>
      </w:r>
      <w:r>
        <w:rPr>
          <w:rFonts w:eastAsia="Times New Roman"/>
          <w:b/>
          <w:szCs w:val="24"/>
        </w:rPr>
        <w:t>(Πρόεδρος της Βουλής):</w:t>
      </w:r>
      <w:r>
        <w:rPr>
          <w:rFonts w:eastAsia="Times New Roman"/>
          <w:szCs w:val="24"/>
        </w:rPr>
        <w:t xml:space="preserve">  Βεβαίως.</w:t>
      </w:r>
    </w:p>
    <w:p w14:paraId="48498711" w14:textId="77777777" w:rsidR="00B22A89" w:rsidRDefault="00F54938">
      <w:pPr>
        <w:spacing w:after="0" w:line="600" w:lineRule="auto"/>
        <w:ind w:firstLine="720"/>
        <w:jc w:val="both"/>
        <w:rPr>
          <w:rFonts w:eastAsia="Times New Roman"/>
          <w:szCs w:val="24"/>
        </w:rPr>
      </w:pPr>
      <w:r>
        <w:rPr>
          <w:rFonts w:eastAsia="Times New Roman"/>
          <w:b/>
          <w:szCs w:val="24"/>
        </w:rPr>
        <w:t>ΒΑΣΙΛΗΣ ΛΕΒΕΝΤΗΣ (Πρόεδρος της Ένωσης Κεντρώων):</w:t>
      </w:r>
      <w:r>
        <w:rPr>
          <w:rFonts w:eastAsia="Times New Roman"/>
          <w:szCs w:val="24"/>
        </w:rPr>
        <w:t xml:space="preserve"> Δεν είναι μικρό θέμα. Έπρεπε η συζήτηση να γίνει με άνεση, γιατί αυτή την εποχή διακυ</w:t>
      </w:r>
      <w:r>
        <w:rPr>
          <w:rFonts w:eastAsia="Times New Roman"/>
          <w:szCs w:val="24"/>
        </w:rPr>
        <w:t xml:space="preserve">βεύονται εθνικά συμφέροντα στην περιοχή των Δωδεκανήσων. Η Τουρκία ανοικτά θέτει θέμα νησιών. Δεν νομίζω ότι είναι η πρέπουσα απάντηση να βγαίνει ο Πρόεδρος της Δημοκρατίας ή κάποιος Υπουργός και να απαντούν και να παίζουμε αυτό το παιχνίδι, το </w:t>
      </w:r>
      <w:proofErr w:type="spellStart"/>
      <w:r>
        <w:rPr>
          <w:rFonts w:eastAsia="Times New Roman"/>
          <w:szCs w:val="24"/>
        </w:rPr>
        <w:t>πινγκ-πονγκ</w:t>
      </w:r>
      <w:proofErr w:type="spellEnd"/>
      <w:r>
        <w:rPr>
          <w:rFonts w:eastAsia="Times New Roman"/>
          <w:szCs w:val="24"/>
        </w:rPr>
        <w:t xml:space="preserve"> των ανακοινώσεων που τελικά -μην αμφιβάλλετε- θα οδηγήσει σε κάποιο θερμό επεισόδιο. Όταν έχουμε κάθε μέρα μια σκληρή δήλωση από δω και άλλη μια σκληρή δήλωση από κει, ανάβουν τα αίματα και κάποτε θα χαθεί ο έλεγχος. Αυτή είναι η ταπεινή μου άποψη. </w:t>
      </w:r>
      <w:r>
        <w:rPr>
          <w:rFonts w:eastAsia="Times New Roman"/>
          <w:szCs w:val="24"/>
        </w:rPr>
        <w:lastRenderedPageBreak/>
        <w:t>Γι’ αυ</w:t>
      </w:r>
      <w:r>
        <w:rPr>
          <w:rFonts w:eastAsia="Times New Roman"/>
          <w:szCs w:val="24"/>
        </w:rPr>
        <w:t>τό θεωρώ ότι μία ώρα δεν ήταν επαρκής κοινοβουλευτικός χρόνος για να γίνει ο εορτασμός ενός τόσο σοβαρού ζητήματος.</w:t>
      </w:r>
    </w:p>
    <w:p w14:paraId="48498712" w14:textId="77777777" w:rsidR="00B22A89" w:rsidRDefault="00F54938">
      <w:pPr>
        <w:spacing w:line="600" w:lineRule="auto"/>
        <w:ind w:firstLine="720"/>
        <w:jc w:val="both"/>
        <w:rPr>
          <w:rFonts w:eastAsia="Times New Roman"/>
          <w:szCs w:val="24"/>
        </w:rPr>
      </w:pPr>
      <w:r>
        <w:rPr>
          <w:rFonts w:eastAsia="Times New Roman"/>
          <w:szCs w:val="24"/>
        </w:rPr>
        <w:t xml:space="preserve">Εγώ θέλω να πω δυο πραγματάκια. Δεν θα πω πολλά, γι’ αυτό και έφερα βοήθεια σήμερα. Το καθεστώς των νησιών του νοτιοανατολικού Αιγαίου -που </w:t>
      </w:r>
      <w:r>
        <w:rPr>
          <w:rFonts w:eastAsia="Times New Roman"/>
          <w:szCs w:val="24"/>
        </w:rPr>
        <w:t xml:space="preserve">είναι τα Δωδεκάνησα- έχει μία ιδιαιτερότητα. Είναι το δικαίωμα της νόμιμης άμυνας, το οποίο αμφισβητεί η Τουρκία. Θέτει </w:t>
      </w:r>
      <w:r>
        <w:rPr>
          <w:rFonts w:eastAsia="Times New Roman"/>
          <w:szCs w:val="24"/>
          <w:lang w:val="en-US"/>
        </w:rPr>
        <w:t>casus</w:t>
      </w:r>
      <w:r>
        <w:rPr>
          <w:rFonts w:eastAsia="Times New Roman"/>
          <w:szCs w:val="24"/>
        </w:rPr>
        <w:t xml:space="preserve"> </w:t>
      </w:r>
      <w:r>
        <w:rPr>
          <w:rFonts w:eastAsia="Times New Roman"/>
          <w:szCs w:val="24"/>
          <w:lang w:val="en-US"/>
        </w:rPr>
        <w:t>belli</w:t>
      </w:r>
      <w:r>
        <w:rPr>
          <w:rFonts w:eastAsia="Times New Roman"/>
          <w:szCs w:val="24"/>
        </w:rPr>
        <w:t xml:space="preserve"> για τα χωρικά ύδατα. Έχει απειλήσει με </w:t>
      </w:r>
      <w:r>
        <w:rPr>
          <w:rFonts w:eastAsia="Times New Roman"/>
          <w:szCs w:val="24"/>
          <w:lang w:val="en-US"/>
        </w:rPr>
        <w:t>casus</w:t>
      </w:r>
      <w:r>
        <w:rPr>
          <w:rFonts w:eastAsia="Times New Roman"/>
          <w:szCs w:val="24"/>
        </w:rPr>
        <w:t xml:space="preserve"> </w:t>
      </w:r>
      <w:r>
        <w:rPr>
          <w:rFonts w:eastAsia="Times New Roman"/>
          <w:szCs w:val="24"/>
          <w:lang w:val="en-US"/>
        </w:rPr>
        <w:t>belli</w:t>
      </w:r>
      <w:r>
        <w:rPr>
          <w:rFonts w:eastAsia="Times New Roman"/>
          <w:szCs w:val="24"/>
        </w:rPr>
        <w:t xml:space="preserve"> η Τουρκία. Έχει κάνει εισβολή και κατοχή της Κύπρου. Αυτό είναι το δεύτερ</w:t>
      </w:r>
      <w:r>
        <w:rPr>
          <w:rFonts w:eastAsia="Times New Roman"/>
          <w:szCs w:val="24"/>
        </w:rPr>
        <w:t xml:space="preserve">ο. Επίσης, κάνει συνεχείς παραβιάσεις του εθνικού εναέριου χώρου και </w:t>
      </w:r>
      <w:proofErr w:type="spellStart"/>
      <w:r>
        <w:rPr>
          <w:rFonts w:eastAsia="Times New Roman"/>
          <w:szCs w:val="24"/>
        </w:rPr>
        <w:t>υπερπτήσεις</w:t>
      </w:r>
      <w:proofErr w:type="spellEnd"/>
      <w:r>
        <w:rPr>
          <w:rFonts w:eastAsia="Times New Roman"/>
          <w:szCs w:val="24"/>
        </w:rPr>
        <w:t xml:space="preserve"> πάνω από τα νησιά του Αιγαίου, ακόμα και πάνω από τα κατοικημένα νησιά. Αυτό είναι πρόκληση. Εις αυτήν την πρόκληση εμείς απαντάμε δι</w:t>
      </w:r>
      <w:r>
        <w:rPr>
          <w:rFonts w:eastAsia="Times New Roman"/>
          <w:szCs w:val="24"/>
        </w:rPr>
        <w:t>ά</w:t>
      </w:r>
      <w:r>
        <w:rPr>
          <w:rFonts w:eastAsia="Times New Roman"/>
          <w:szCs w:val="24"/>
        </w:rPr>
        <w:t xml:space="preserve"> δηλώσεων του κυρίου Προέδρου ή τους κυνη</w:t>
      </w:r>
      <w:r>
        <w:rPr>
          <w:rFonts w:eastAsia="Times New Roman"/>
          <w:szCs w:val="24"/>
        </w:rPr>
        <w:t>γάμε από πίσω και φεύγουν μετά και δηλώνουν «όποτε θέλετε να σας ρίξουμε στη θάλασσα» κ.λπ.</w:t>
      </w:r>
      <w:r>
        <w:rPr>
          <w:rFonts w:eastAsia="Times New Roman"/>
          <w:szCs w:val="24"/>
        </w:rPr>
        <w:t>.</w:t>
      </w:r>
      <w:r>
        <w:rPr>
          <w:rFonts w:eastAsia="Times New Roman"/>
          <w:szCs w:val="24"/>
        </w:rPr>
        <w:t xml:space="preserve"> </w:t>
      </w:r>
    </w:p>
    <w:p w14:paraId="48498713" w14:textId="77777777" w:rsidR="00B22A89" w:rsidRDefault="00F54938">
      <w:pPr>
        <w:spacing w:line="600" w:lineRule="auto"/>
        <w:ind w:firstLine="720"/>
        <w:jc w:val="both"/>
        <w:rPr>
          <w:rFonts w:eastAsia="Times New Roman"/>
          <w:szCs w:val="24"/>
        </w:rPr>
      </w:pPr>
      <w:r>
        <w:rPr>
          <w:rFonts w:eastAsia="Times New Roman"/>
          <w:szCs w:val="24"/>
        </w:rPr>
        <w:t>Γιατί τώρα είναι σημαντικά τα Δωδεκάνησα; Διότι η ΑΟΖ του Καστελόριζου έχει αποφασιστική σημασία, γιατί με αυτήν τα θαλάσσια σύνορα της Ελλάδ</w:t>
      </w:r>
      <w:r>
        <w:rPr>
          <w:rFonts w:eastAsia="Times New Roman"/>
          <w:szCs w:val="24"/>
        </w:rPr>
        <w:t>α</w:t>
      </w:r>
      <w:r>
        <w:rPr>
          <w:rFonts w:eastAsia="Times New Roman"/>
          <w:szCs w:val="24"/>
        </w:rPr>
        <w:t>ς συναντώνται με εκε</w:t>
      </w:r>
      <w:r>
        <w:rPr>
          <w:rFonts w:eastAsia="Times New Roman"/>
          <w:szCs w:val="24"/>
        </w:rPr>
        <w:t xml:space="preserve">ίνα της Κύπρου και περαιτέρω η Τουρκία δεν έχει θαλάσσια σύνορα με την Αίγυπτο, εφόσον το Καστελόριζο ανήκει στην Ελλάδα. Χάνεται η </w:t>
      </w:r>
      <w:r>
        <w:rPr>
          <w:rFonts w:eastAsia="Times New Roman"/>
          <w:szCs w:val="24"/>
        </w:rPr>
        <w:lastRenderedPageBreak/>
        <w:t>επαφή Τουρκίας-Αιγύπτου και δημιουργείται επαφή Ελλάδας-Κύπρου. Είναι σημαντικότατο αυτό. Το Καστελόριζο, δηλαδή, είναι η ακ</w:t>
      </w:r>
      <w:r>
        <w:rPr>
          <w:rFonts w:eastAsia="Times New Roman"/>
          <w:szCs w:val="24"/>
        </w:rPr>
        <w:t>ροκέραμος του ελληνισμού αυτή τη στιγμή.</w:t>
      </w:r>
    </w:p>
    <w:p w14:paraId="48498714" w14:textId="77777777" w:rsidR="00B22A89" w:rsidRDefault="00F54938">
      <w:pPr>
        <w:spacing w:after="0" w:line="720" w:lineRule="auto"/>
        <w:ind w:firstLine="720"/>
        <w:jc w:val="both"/>
        <w:rPr>
          <w:rFonts w:eastAsia="Times New Roman"/>
          <w:szCs w:val="24"/>
        </w:rPr>
      </w:pPr>
      <w:r>
        <w:rPr>
          <w:rFonts w:eastAsia="Times New Roman"/>
          <w:szCs w:val="24"/>
        </w:rPr>
        <w:t>Θέλω επίσης να δώσω στα Πρακτικά ένα βιβλίο. Υπάρχει ένα βιβλίο του Γεωργίου Μαύρου. Είναι το μόνο που είχα, δεν είχα άλλο. Το έχω πάρει από το Ίδρυμα «Ηγέτες του Κέντρου».</w:t>
      </w:r>
    </w:p>
    <w:p w14:paraId="48498715"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Όταν ο Κωνσταντίνος Καραμανλής κέρδισε τις</w:t>
      </w:r>
      <w:r>
        <w:rPr>
          <w:rFonts w:eastAsia="Times New Roman" w:cs="Times New Roman"/>
          <w:szCs w:val="24"/>
        </w:rPr>
        <w:t xml:space="preserve"> εκλογές του 1974, ο Γεώργιος Μαύρος ήταν Αντιπρόεδρος της Κυβερνήσεως και είχε πετύχει κάποια καταδικαστικά ψηφίσματα του Συμβουλίου Ασφαλείας και του ΟΗΕ σε βάρος της Τουρκίας. Πάει, λοιπόν, ο Γεώργιος Μαύρος στον Καραμανλή και του δίνει αυτό εδώ που σας</w:t>
      </w:r>
      <w:r>
        <w:rPr>
          <w:rFonts w:eastAsia="Times New Roman" w:cs="Times New Roman"/>
          <w:szCs w:val="24"/>
        </w:rPr>
        <w:t xml:space="preserve"> δείχνω και που θα το παραδώσω στα Πρακτικά, και του λέει: «Προς Θεού, μην κάνετε διμερείς επαφές με την Τουρκία, γιατί η Τουρκία θα βρίσκει ευκαιρία συνέχεια να προσθέτει στην ατζέντα των διεκδικήσεών της και άλλα πράγματα. Ό,τι συζητήσεις κάνετε με την Τ</w:t>
      </w:r>
      <w:r>
        <w:rPr>
          <w:rFonts w:eastAsia="Times New Roman" w:cs="Times New Roman"/>
          <w:szCs w:val="24"/>
        </w:rPr>
        <w:t>ουρκία να τις κάνετε μέσω ΟΗΕ και μέσω Συμβουλίου Ασφαλείας, όχι διμερώς. Είναι η εύκολη λύση για την Τουρκία να διεκδικεί».</w:t>
      </w:r>
    </w:p>
    <w:p w14:paraId="48498716"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lastRenderedPageBreak/>
        <w:t>Και εδώ έχω ένα παράπονο από έναν Κωνσταντίνο Καραμανλή ο οποίος γύρισε έμπειρος από το Παρίσι, ότι δεν πέρασε μήνας και κανόνισε σ</w:t>
      </w:r>
      <w:r>
        <w:rPr>
          <w:rFonts w:eastAsia="Times New Roman" w:cs="Times New Roman"/>
          <w:szCs w:val="24"/>
        </w:rPr>
        <w:t xml:space="preserve">υνάντηση με τον Τούρκο ηγέτη διμερώς, αφ’ ης στιγμής ανέλαβε. Παραβίασε δηλαδή αυτήν την υπόδειξη, που ήταν η υπόδειξη ενός ανθρώπου που είχε μετάσχει, ενώ ήταν αρχηγός του μεγαλύτερου κόμματος. Πριν το 1967 το μεγάλο κόμμα ήταν η Ένωση Κέντρου. Ο Ντ’ </w:t>
      </w:r>
      <w:proofErr w:type="spellStart"/>
      <w:r>
        <w:rPr>
          <w:rFonts w:eastAsia="Times New Roman" w:cs="Times New Roman"/>
          <w:szCs w:val="24"/>
        </w:rPr>
        <w:t>Εστέ</w:t>
      </w:r>
      <w:r>
        <w:rPr>
          <w:rFonts w:eastAsia="Times New Roman" w:cs="Times New Roman"/>
          <w:szCs w:val="24"/>
        </w:rPr>
        <w:t>ν</w:t>
      </w:r>
      <w:proofErr w:type="spellEnd"/>
      <w:r>
        <w:rPr>
          <w:rFonts w:eastAsia="Times New Roman" w:cs="Times New Roman"/>
          <w:szCs w:val="24"/>
        </w:rPr>
        <w:t>, λοιπόν, μας έφερε και μας φόρτωσε τον Καραμανλή. Ο Γεώργιος Μαύρος για να βοηθήσει, εκείνες τις κρίσιμες στιγμές,  πήγε Αντιπρόεδρος, ενώ εκπροσωπούσε το μείζον κόμμα, γιατί όλοι οι ξένοι ήθελαν τον Καραμανλή και οι ξένοι κανονίζουν τι θα γίνεται εδώ στ</w:t>
      </w:r>
      <w:r>
        <w:rPr>
          <w:rFonts w:eastAsia="Times New Roman" w:cs="Times New Roman"/>
          <w:szCs w:val="24"/>
        </w:rPr>
        <w:t xml:space="preserve">ην Ελλάδα. </w:t>
      </w:r>
    </w:p>
    <w:p w14:paraId="48498717"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Πρόσφερε, λοιπόν, κάποια ψηφίσματα, μια μεγάλη διπλωματική επιτυχία. Του τα δίνει. Και αρκεί να σας διαβάσω το πρώτο, που είναι δήλωση του Τούρκου Υπουργού. Έχει μαζέψει τις δηλώσεις όλων των Τούρκων, δεν είναι τωρινές οι δηλώσεις για τα νησιά.</w:t>
      </w:r>
      <w:r>
        <w:rPr>
          <w:rFonts w:eastAsia="Times New Roman" w:cs="Times New Roman"/>
          <w:szCs w:val="24"/>
        </w:rPr>
        <w:t xml:space="preserve"> Δεν είναι τωρινές οι δηλώσεις. Τώρα νομίζετε ότι άρχισαν οι Τούρκοι να ζητούν; Ακούστε δήλωση του 1964 του </w:t>
      </w:r>
      <w:proofErr w:type="spellStart"/>
      <w:r>
        <w:rPr>
          <w:rFonts w:eastAsia="Times New Roman" w:cs="Times New Roman"/>
          <w:szCs w:val="24"/>
        </w:rPr>
        <w:t>Ερκίν</w:t>
      </w:r>
      <w:proofErr w:type="spellEnd"/>
      <w:r>
        <w:rPr>
          <w:rFonts w:eastAsia="Times New Roman" w:cs="Times New Roman"/>
          <w:szCs w:val="24"/>
        </w:rPr>
        <w:t>: «Έγιναν λάθη τόσο από την τουρκική όσο και από την ελληνική ηγεσία μετά τους δύο παγκόσμιους πολέμους. Πρώτο λά</w:t>
      </w:r>
      <w:r>
        <w:rPr>
          <w:rFonts w:eastAsia="Times New Roman" w:cs="Times New Roman"/>
          <w:szCs w:val="24"/>
        </w:rPr>
        <w:lastRenderedPageBreak/>
        <w:t xml:space="preserve">θος: Όταν ο </w:t>
      </w:r>
      <w:proofErr w:type="spellStart"/>
      <w:r>
        <w:rPr>
          <w:rFonts w:eastAsia="Times New Roman" w:cs="Times New Roman"/>
          <w:szCs w:val="24"/>
        </w:rPr>
        <w:t>Κεμάλ</w:t>
      </w:r>
      <w:proofErr w:type="spellEnd"/>
      <w:r>
        <w:rPr>
          <w:rFonts w:eastAsia="Times New Roman" w:cs="Times New Roman"/>
          <w:szCs w:val="24"/>
        </w:rPr>
        <w:t>, με τη Συνθή</w:t>
      </w:r>
      <w:r>
        <w:rPr>
          <w:rFonts w:eastAsia="Times New Roman" w:cs="Times New Roman"/>
          <w:szCs w:val="24"/>
        </w:rPr>
        <w:t xml:space="preserve">κη της </w:t>
      </w:r>
      <w:proofErr w:type="spellStart"/>
      <w:r>
        <w:rPr>
          <w:rFonts w:eastAsia="Times New Roman" w:cs="Times New Roman"/>
          <w:szCs w:val="24"/>
        </w:rPr>
        <w:t>Λωζάνης</w:t>
      </w:r>
      <w:proofErr w:type="spellEnd"/>
      <w:r>
        <w:rPr>
          <w:rFonts w:eastAsia="Times New Roman" w:cs="Times New Roman"/>
          <w:szCs w:val="24"/>
        </w:rPr>
        <w:t>, δέχτηκε την προσάρτηση των νησιών του Αιγαίου στην Ελλάδα. Δεύτερο λάθος: Όταν η Ελλάς κατά το Συνέδριο της Ειρήνης στο Παρίσι το 1946-1947, δεν πρόσφερε τουλάχιστον τα μισά Δωδεκάνησα στην Τουρκία για να ενισχύσει την ελληνοτουρκική φιλία»</w:t>
      </w:r>
      <w:r>
        <w:rPr>
          <w:rFonts w:eastAsia="Times New Roman" w:cs="Times New Roman"/>
          <w:szCs w:val="24"/>
        </w:rPr>
        <w:t>. Δεν είναι, λοιπόν, τωρινό θέμα η διεκδίκηση των νησιών.</w:t>
      </w:r>
    </w:p>
    <w:p w14:paraId="48498718"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Το καταθέτω για τα Πρακτικά, γιατί δεν θα υπάρχει.</w:t>
      </w:r>
    </w:p>
    <w:p w14:paraId="48498719"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Πρόεδρος της Ένωσης Κεντρώων κ. Βασίλης Λεβέντης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w:t>
      </w:r>
      <w:r>
        <w:rPr>
          <w:rFonts w:eastAsia="Times New Roman" w:cs="Times New Roman"/>
          <w:szCs w:val="24"/>
        </w:rPr>
        <w:t>ο του Τμήματος Γραμματείας της Διεύθυνσης Στενογραφίας και Πρακτικών της Βουλής)</w:t>
      </w:r>
    </w:p>
    <w:p w14:paraId="4849871A"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 xml:space="preserve">Είναι αυτό που </w:t>
      </w:r>
      <w:proofErr w:type="spellStart"/>
      <w:r>
        <w:rPr>
          <w:rFonts w:eastAsia="Times New Roman" w:cs="Times New Roman"/>
          <w:szCs w:val="24"/>
        </w:rPr>
        <w:t>ενεχείρισε</w:t>
      </w:r>
      <w:proofErr w:type="spellEnd"/>
      <w:r>
        <w:rPr>
          <w:rFonts w:eastAsia="Times New Roman" w:cs="Times New Roman"/>
          <w:szCs w:val="24"/>
        </w:rPr>
        <w:t xml:space="preserve"> ο Γεώργιος Μαύρος στον Κωνσταντίνο Καραμανλή όταν έχασε τις εκλογές και βγήκε Αξιωματική Αντιπολίτευση, τότε που πήρε 24% ο Γεώργιος Μαύρος και ο Καρ</w:t>
      </w:r>
      <w:r>
        <w:rPr>
          <w:rFonts w:eastAsia="Times New Roman" w:cs="Times New Roman"/>
          <w:szCs w:val="24"/>
        </w:rPr>
        <w:t>αμανλής πήρε 54%. Λόγω του εκλογικού συστήματος, που ήταν η ενισχυμένη αναλογική, πήρε διακόσιους είκοσι Βουλευτές. Τα θυμάστε. Ήταν τότε εβδομήντα πέντε έδρες το μπόνους. Για να ζήσουμε λίγο και στον «αστερισμό» των μπόνους, που θέλουν κάποιοι για να σχημ</w:t>
      </w:r>
      <w:r>
        <w:rPr>
          <w:rFonts w:eastAsia="Times New Roman" w:cs="Times New Roman"/>
          <w:szCs w:val="24"/>
        </w:rPr>
        <w:t xml:space="preserve">ατίζουν κυβερνήσεις! </w:t>
      </w:r>
    </w:p>
    <w:p w14:paraId="4849871B"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lastRenderedPageBreak/>
        <w:t>Εκείνο που ήθελα να θυμίσω -και για αυτό ήθελα εδώ παριστάμενο και τον κύριο Πρόεδρο- είναι ότι εγώ όταν ξέσπασε το θέμα της κρίσης έστειλα μια επιστολή στον Πρόεδρο της Δημοκρατίας, ζητώντας του Σύνοδο των Πολιτικών Αρχηγών. Γιατί τη</w:t>
      </w:r>
      <w:r>
        <w:rPr>
          <w:rFonts w:eastAsia="Times New Roman" w:cs="Times New Roman"/>
          <w:szCs w:val="24"/>
        </w:rPr>
        <w:t xml:space="preserve"> ζήτησα; Για το θέμα των Ενόπλων Δυνάμεων. Με απασχολούν δύο πράγματα και θα τα πω στην Αίθουσα αυτή, γιατί δεν μπορώ να  μην τα πω:</w:t>
      </w:r>
    </w:p>
    <w:p w14:paraId="4849871C"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Πρώτον, μου έχουν πει ότι δεν έχουμε στρατό. Έχουμε πολύ λίγο στρατό. Με αυτές τις μειώσεις που έχουν γίνει, έχουμε πολύ λί</w:t>
      </w:r>
      <w:r>
        <w:rPr>
          <w:rFonts w:eastAsia="Times New Roman" w:cs="Times New Roman"/>
          <w:szCs w:val="24"/>
        </w:rPr>
        <w:t>γο στρατό. Οι άλλοι έχουν ένα εκατομμύριο ανθρώπους και εμείς έχουμε πολύ λίγο στρατό σε άντρες. Ξέρετε, μου είπαν οι στρατηγοί ότι ο πεζός φαντάρος είναι που φυλάσσει το έδαφος. Δεν μπορεί να το φυλάξει το αεροπλάνο ή το καράβι το έδαφος.</w:t>
      </w:r>
    </w:p>
    <w:p w14:paraId="4849871D"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Το δεύτερο είναι</w:t>
      </w:r>
      <w:r>
        <w:rPr>
          <w:rFonts w:eastAsia="Times New Roman" w:cs="Times New Roman"/>
          <w:szCs w:val="24"/>
        </w:rPr>
        <w:t xml:space="preserve"> το θέμα των </w:t>
      </w:r>
      <w:r>
        <w:rPr>
          <w:rFonts w:eastAsia="Times New Roman" w:cs="Times New Roman"/>
          <w:szCs w:val="24"/>
          <w:lang w:val="en-US"/>
        </w:rPr>
        <w:t>F</w:t>
      </w:r>
      <w:r>
        <w:rPr>
          <w:rFonts w:eastAsia="Times New Roman" w:cs="Times New Roman"/>
          <w:szCs w:val="24"/>
        </w:rPr>
        <w:t>35. Ξέρω ότι είναι η κρίση, ξέρω ότι έχουν κοπεί συντάξεις, ξέρω την οικονομική δυστοκία, αλλά θέλετε να απειλούν εκ του ασφαλούς; Ξέρω ότι θα μπει δοκιμασία, γιατί οι άλλοι άνοιξαν την πόρτα του τρελοκομείου και, όπως είπε και ο Γεώργιος Παπ</w:t>
      </w:r>
      <w:r>
        <w:rPr>
          <w:rFonts w:eastAsia="Times New Roman" w:cs="Times New Roman"/>
          <w:szCs w:val="24"/>
        </w:rPr>
        <w:t>ανδρέου, θα εισέλθουμε κι εμείς. Αν οι Τούρκοι ανοίξουν την πόρτα του τρελοκομείου, θα εισέλ</w:t>
      </w:r>
      <w:r>
        <w:rPr>
          <w:rFonts w:eastAsia="Times New Roman" w:cs="Times New Roman"/>
          <w:szCs w:val="24"/>
        </w:rPr>
        <w:lastRenderedPageBreak/>
        <w:t>θουμε κι εμείς. Αυτήν τη μεγάλη μέρα, λοιπόν, καλές είναι οι ομιλίες οι αναφερόμενες σε κάποιους Δωδεκανήσιους που ήταν σημαντικοί, που έδωσαν το αίμα τους κ.λπ., α</w:t>
      </w:r>
      <w:r>
        <w:rPr>
          <w:rFonts w:eastAsia="Times New Roman" w:cs="Times New Roman"/>
          <w:szCs w:val="24"/>
        </w:rPr>
        <w:t>λλά τώρα, σήμερα πρέπει η Ελλάδα να εγγυηθεί τα Δωδεκάνησα. Και μπορεί να υπάρξει απειλή.</w:t>
      </w:r>
    </w:p>
    <w:p w14:paraId="4849871E"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Ευχαριστώ.</w:t>
      </w:r>
    </w:p>
    <w:p w14:paraId="4849871F" w14:textId="77777777" w:rsidR="00B22A89" w:rsidRDefault="00F54938">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48498720" w14:textId="77777777" w:rsidR="00B22A89" w:rsidRDefault="00F54938">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Πρόεδρο της Κοινοβουλευτικής Ομάδας της Ένωσης Κεντρώων κ. Βασίλειο Λεβέντη. </w:t>
      </w:r>
    </w:p>
    <w:p w14:paraId="48498721" w14:textId="77777777" w:rsidR="00B22A89" w:rsidRDefault="00F54938">
      <w:pPr>
        <w:spacing w:line="600" w:lineRule="auto"/>
        <w:ind w:firstLine="720"/>
        <w:jc w:val="both"/>
        <w:rPr>
          <w:rFonts w:eastAsia="Times New Roman"/>
          <w:szCs w:val="24"/>
        </w:rPr>
      </w:pPr>
      <w:r>
        <w:rPr>
          <w:rFonts w:eastAsia="Times New Roman"/>
          <w:szCs w:val="24"/>
        </w:rPr>
        <w:t>Κυρίες κα</w:t>
      </w:r>
      <w:r>
        <w:rPr>
          <w:rFonts w:eastAsia="Times New Roman"/>
          <w:szCs w:val="24"/>
        </w:rPr>
        <w:t>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w:t>
      </w:r>
      <w:r>
        <w:rPr>
          <w:rFonts w:eastAsia="Times New Roman"/>
          <w:szCs w:val="24"/>
        </w:rPr>
        <w:t xml:space="preserve"> οργάνωσης και λειτουργίας της Βουλής, δεκαέξι μαθήτριες και μαθητές και ένας εκπαιδευτικός συνοδός τους από το 45</w:t>
      </w:r>
      <w:r>
        <w:rPr>
          <w:rFonts w:eastAsia="Times New Roman"/>
          <w:szCs w:val="24"/>
          <w:vertAlign w:val="superscript"/>
        </w:rPr>
        <w:t>ο</w:t>
      </w:r>
      <w:r>
        <w:rPr>
          <w:rFonts w:eastAsia="Times New Roman"/>
          <w:szCs w:val="24"/>
        </w:rPr>
        <w:t xml:space="preserve"> Δημοτικό Σχολείο Αθηνών. </w:t>
      </w:r>
    </w:p>
    <w:p w14:paraId="48498722" w14:textId="77777777" w:rsidR="00B22A89" w:rsidRDefault="00F54938">
      <w:pPr>
        <w:spacing w:line="600" w:lineRule="auto"/>
        <w:ind w:firstLine="720"/>
        <w:jc w:val="both"/>
        <w:rPr>
          <w:rFonts w:eastAsia="Times New Roman"/>
          <w:szCs w:val="24"/>
        </w:rPr>
      </w:pPr>
      <w:r>
        <w:rPr>
          <w:rFonts w:eastAsia="Times New Roman"/>
          <w:szCs w:val="24"/>
        </w:rPr>
        <w:t>Η Βουλή τούς καλωσορίζει.</w:t>
      </w:r>
    </w:p>
    <w:p w14:paraId="48498723" w14:textId="77777777" w:rsidR="00B22A89" w:rsidRDefault="00F54938">
      <w:pPr>
        <w:tabs>
          <w:tab w:val="left" w:pos="3189"/>
          <w:tab w:val="center" w:pos="4513"/>
        </w:tabs>
        <w:spacing w:line="600" w:lineRule="auto"/>
        <w:ind w:firstLine="720"/>
        <w:jc w:val="center"/>
        <w:rPr>
          <w:rFonts w:eastAsia="Times New Roman"/>
          <w:szCs w:val="24"/>
        </w:rPr>
      </w:pPr>
      <w:r>
        <w:rPr>
          <w:rFonts w:eastAsia="Times New Roman"/>
          <w:szCs w:val="24"/>
        </w:rPr>
        <w:lastRenderedPageBreak/>
        <w:t>(Χειροκροτήματα απ’ όλες τις πτέρυγες της Βουλής)</w:t>
      </w:r>
    </w:p>
    <w:p w14:paraId="48498724" w14:textId="77777777" w:rsidR="00B22A89" w:rsidRDefault="00F54938">
      <w:pPr>
        <w:tabs>
          <w:tab w:val="left" w:pos="3189"/>
          <w:tab w:val="center" w:pos="4513"/>
        </w:tabs>
        <w:spacing w:line="600" w:lineRule="auto"/>
        <w:ind w:firstLine="720"/>
        <w:jc w:val="both"/>
        <w:rPr>
          <w:rFonts w:eastAsia="Times New Roman"/>
          <w:szCs w:val="24"/>
        </w:rPr>
      </w:pPr>
      <w:r>
        <w:rPr>
          <w:rFonts w:eastAsia="Times New Roman"/>
          <w:szCs w:val="24"/>
        </w:rPr>
        <w:t>Να ενημερώσουμε τα παιδιά ότι παρακολο</w:t>
      </w:r>
      <w:r>
        <w:rPr>
          <w:rFonts w:eastAsia="Times New Roman"/>
          <w:szCs w:val="24"/>
        </w:rPr>
        <w:t>υθούν τη συνεδρίαση της Βουλής για τα εβδομήντα χρόνια της ενσωμάτωσης της Δωδεκανήσου στην Ελλάδα και θα ληφθεί απόφαση για την ανακήρυξη του έτους 2017 ως έτους Δωδεκανήσου.</w:t>
      </w:r>
    </w:p>
    <w:p w14:paraId="48498725" w14:textId="77777777" w:rsidR="00B22A89" w:rsidRDefault="00F54938">
      <w:pPr>
        <w:tabs>
          <w:tab w:val="left" w:pos="3189"/>
          <w:tab w:val="center" w:pos="4513"/>
        </w:tabs>
        <w:spacing w:line="600" w:lineRule="auto"/>
        <w:ind w:firstLine="720"/>
        <w:jc w:val="both"/>
        <w:rPr>
          <w:rFonts w:eastAsia="Times New Roman"/>
          <w:szCs w:val="24"/>
        </w:rPr>
      </w:pPr>
      <w:r>
        <w:rPr>
          <w:rFonts w:eastAsia="Times New Roman"/>
          <w:szCs w:val="24"/>
        </w:rPr>
        <w:t xml:space="preserve">Προχωρούμε στους ομιλητές. </w:t>
      </w:r>
    </w:p>
    <w:p w14:paraId="48498726" w14:textId="77777777" w:rsidR="00B22A89" w:rsidRDefault="00F54938">
      <w:pPr>
        <w:tabs>
          <w:tab w:val="left" w:pos="3189"/>
          <w:tab w:val="center" w:pos="4513"/>
        </w:tabs>
        <w:spacing w:line="600" w:lineRule="auto"/>
        <w:ind w:firstLine="720"/>
        <w:jc w:val="both"/>
        <w:rPr>
          <w:rFonts w:eastAsia="Times New Roman"/>
          <w:szCs w:val="24"/>
        </w:rPr>
      </w:pPr>
      <w:r>
        <w:rPr>
          <w:rFonts w:eastAsia="Times New Roman"/>
          <w:szCs w:val="24"/>
        </w:rPr>
        <w:t>Τελευταίος έχει τον λόγο ο Πρόεδρος της Κοινοβουλευτ</w:t>
      </w:r>
      <w:r>
        <w:rPr>
          <w:rFonts w:eastAsia="Times New Roman"/>
          <w:szCs w:val="24"/>
        </w:rPr>
        <w:t xml:space="preserve">ικής Ομάδας του Ποταμιού κ. Σταύρος Θεοδωράκης για πέντε λεπτά. </w:t>
      </w:r>
    </w:p>
    <w:p w14:paraId="48498727" w14:textId="77777777" w:rsidR="00B22A89" w:rsidRDefault="00F54938">
      <w:pPr>
        <w:tabs>
          <w:tab w:val="left" w:pos="3189"/>
          <w:tab w:val="center" w:pos="4513"/>
        </w:tabs>
        <w:spacing w:line="600" w:lineRule="auto"/>
        <w:ind w:firstLine="720"/>
        <w:jc w:val="both"/>
        <w:rPr>
          <w:rFonts w:eastAsia="Times New Roman"/>
          <w:szCs w:val="24"/>
        </w:rPr>
      </w:pPr>
      <w:r>
        <w:rPr>
          <w:rFonts w:eastAsia="Times New Roman"/>
          <w:b/>
          <w:szCs w:val="24"/>
        </w:rPr>
        <w:t xml:space="preserve">ΣΤΑΥΡΟΣ ΘΕΟΔΩΡΑΚΗΣ (Πρόεδρος του κόμματος </w:t>
      </w:r>
      <w:r>
        <w:rPr>
          <w:rFonts w:eastAsia="Times New Roman"/>
          <w:b/>
          <w:szCs w:val="24"/>
        </w:rPr>
        <w:t>Τ</w:t>
      </w:r>
      <w:r>
        <w:rPr>
          <w:rFonts w:eastAsia="Times New Roman"/>
          <w:b/>
          <w:szCs w:val="24"/>
        </w:rPr>
        <w:t xml:space="preserve">ο Ποτάμι): </w:t>
      </w:r>
      <w:r>
        <w:rPr>
          <w:rFonts w:eastAsia="Times New Roman"/>
          <w:szCs w:val="24"/>
        </w:rPr>
        <w:t xml:space="preserve">Αγαπητοί νησιώτες, σας ευχαριστούμε που είστε εδώ. </w:t>
      </w:r>
    </w:p>
    <w:p w14:paraId="48498728" w14:textId="77777777" w:rsidR="00B22A89" w:rsidRDefault="00F54938">
      <w:pPr>
        <w:tabs>
          <w:tab w:val="left" w:pos="3189"/>
          <w:tab w:val="center" w:pos="4513"/>
        </w:tabs>
        <w:spacing w:line="600" w:lineRule="auto"/>
        <w:ind w:firstLine="720"/>
        <w:jc w:val="both"/>
        <w:rPr>
          <w:rFonts w:eastAsia="Times New Roman"/>
          <w:szCs w:val="24"/>
        </w:rPr>
      </w:pPr>
      <w:r>
        <w:rPr>
          <w:rFonts w:eastAsia="Times New Roman"/>
          <w:szCs w:val="24"/>
        </w:rPr>
        <w:t>Κυρίες και κύριοι συνάδελφοι, είναι αφορμή να πούμε μερικές λέξεις για τον πατριωτισμ</w:t>
      </w:r>
      <w:r>
        <w:rPr>
          <w:rFonts w:eastAsia="Times New Roman"/>
          <w:szCs w:val="24"/>
        </w:rPr>
        <w:t xml:space="preserve">ό. Στις 31 Μαρτίου 1947 η ελληνική σημαία σηκώνεται στο κάστρο της Ρόδου. Παρών και ο Μιχαήλ Στασινόπουλος, ο μετέπειτα Πρόεδρος της Δημοκρατίας, πολιτικός σύμβουλος τότε της ελληνικής στρατιωτικής διοίκησης. </w:t>
      </w:r>
    </w:p>
    <w:p w14:paraId="48498729" w14:textId="77777777" w:rsidR="00B22A89" w:rsidRDefault="00F54938">
      <w:pPr>
        <w:tabs>
          <w:tab w:val="left" w:pos="3189"/>
          <w:tab w:val="center" w:pos="4513"/>
        </w:tabs>
        <w:spacing w:line="600" w:lineRule="auto"/>
        <w:ind w:firstLine="720"/>
        <w:jc w:val="both"/>
        <w:rPr>
          <w:rFonts w:eastAsia="Times New Roman"/>
          <w:szCs w:val="24"/>
        </w:rPr>
      </w:pPr>
      <w:r>
        <w:rPr>
          <w:rFonts w:eastAsia="Times New Roman"/>
          <w:szCs w:val="24"/>
        </w:rPr>
        <w:lastRenderedPageBreak/>
        <w:t>Αργότερα ο Στασινόπουλος διηγείται πως χιλιάδες Ροδίτες έφυγαν και πήγαν στο νεκροταφείο για να πουν στους νεκρούς τους ότι η Δωδεκάνησος είναι επιτέλους ελεύθερη. Σκεφθείτε, λοιπόν, τους Ροδίτες γύρω από τους σταυρούς να συνομιλούν με τους νεκρούς τους, ό</w:t>
      </w:r>
      <w:r>
        <w:rPr>
          <w:rFonts w:eastAsia="Times New Roman"/>
          <w:szCs w:val="24"/>
        </w:rPr>
        <w:t>λους τους ανθρώπους που πέθαναν ή χάθηκαν στα χρόνια του αγώνα. Σκέφτομαι αυτήν την εικόνα και αναρωτιέμαι: Σήμερα, εβδομήντα χρόνια από τότε, εμείς πού πρέπει να πάμε και τι πρέπει να πούμε; Αυτό είναι το ερώτημα που πρέπει να απαντήσουμε σήμερα, αύριο κα</w:t>
      </w:r>
      <w:r>
        <w:rPr>
          <w:rFonts w:eastAsia="Times New Roman"/>
          <w:szCs w:val="24"/>
        </w:rPr>
        <w:t>ι σε λίγες μέρες που είναι η 25</w:t>
      </w:r>
      <w:r>
        <w:rPr>
          <w:rFonts w:eastAsia="Times New Roman"/>
          <w:szCs w:val="24"/>
          <w:vertAlign w:val="superscript"/>
        </w:rPr>
        <w:t>η</w:t>
      </w:r>
      <w:r>
        <w:rPr>
          <w:rFonts w:eastAsia="Times New Roman"/>
          <w:szCs w:val="24"/>
        </w:rPr>
        <w:t xml:space="preserve"> Μαρτίου. </w:t>
      </w:r>
    </w:p>
    <w:p w14:paraId="4849872A" w14:textId="77777777" w:rsidR="00B22A89" w:rsidRDefault="00F54938">
      <w:pPr>
        <w:tabs>
          <w:tab w:val="left" w:pos="3189"/>
          <w:tab w:val="center" w:pos="4513"/>
        </w:tabs>
        <w:spacing w:line="600" w:lineRule="auto"/>
        <w:ind w:firstLine="720"/>
        <w:jc w:val="both"/>
        <w:rPr>
          <w:rFonts w:eastAsia="Times New Roman"/>
          <w:szCs w:val="24"/>
        </w:rPr>
      </w:pPr>
      <w:r>
        <w:rPr>
          <w:rFonts w:eastAsia="Times New Roman"/>
          <w:szCs w:val="24"/>
        </w:rPr>
        <w:t>Ποιος είναι ο δικός μας πατριωτικός αγώνας; Παλιότερα αυτό το ερώτημα είχε απλούστερες απαντήσεις. Θέλαμε τα εδάφη μας, τα εδάφη που κατοικούσαν οι Έλληνες. Είναι ένας στόχος που επετεύχθη, ένας στόχος που δυναμιτ</w:t>
      </w:r>
      <w:r>
        <w:rPr>
          <w:rFonts w:eastAsia="Times New Roman"/>
          <w:szCs w:val="24"/>
        </w:rPr>
        <w:t xml:space="preserve">ίστηκε κάποιες στιγμές, όταν ο πατριωτισμός αντικαταστάθηκε από τον μεγαλοϊδεατισμό. Αλλά πάντως τελικά επετεύχθη. </w:t>
      </w:r>
    </w:p>
    <w:p w14:paraId="4849872B" w14:textId="77777777" w:rsidR="00B22A89" w:rsidRDefault="00F54938">
      <w:pPr>
        <w:tabs>
          <w:tab w:val="left" w:pos="3189"/>
          <w:tab w:val="center" w:pos="4513"/>
        </w:tabs>
        <w:spacing w:line="600" w:lineRule="auto"/>
        <w:ind w:firstLine="720"/>
        <w:jc w:val="both"/>
        <w:rPr>
          <w:rFonts w:eastAsia="Times New Roman"/>
          <w:szCs w:val="24"/>
        </w:rPr>
      </w:pPr>
      <w:r>
        <w:rPr>
          <w:rFonts w:eastAsia="Times New Roman"/>
          <w:szCs w:val="24"/>
        </w:rPr>
        <w:t xml:space="preserve">Σήμερα, που δεν διεκδικούμε εδάφη, τι είναι πατριωτισμός; Τι είναι το πατριωτικό; Εξαντλείται ο πατριωτισμός στις αναμνήσεις; Πατριωτισμός, </w:t>
      </w:r>
      <w:r>
        <w:rPr>
          <w:rFonts w:eastAsia="Times New Roman"/>
          <w:szCs w:val="24"/>
        </w:rPr>
        <w:t xml:space="preserve">λοιπόν, για εμάς και ελπίζω για όλους μας δεν είναι μόνο η υπεράσπιση των εδαφών του αέρα και της </w:t>
      </w:r>
      <w:r>
        <w:rPr>
          <w:rFonts w:eastAsia="Times New Roman"/>
          <w:szCs w:val="24"/>
        </w:rPr>
        <w:lastRenderedPageBreak/>
        <w:t xml:space="preserve">θάλασσας. Πατριωτισμός είναι να στέκεσαι γερά στα πόδια σου, να δημιουργείς εθνική παραγωγική βάση, να λύνεις προβλήματα και να δημιουργείς τις συνθήκες ώστε </w:t>
      </w:r>
      <w:r>
        <w:rPr>
          <w:rFonts w:eastAsia="Times New Roman"/>
          <w:szCs w:val="24"/>
        </w:rPr>
        <w:t>οι άνθρωποι να είναι ευτυχισμένοι. Πατριωτισμός δεν είναι η ανάμνηση του μεγάλου και ένδοξου παρελθόντος. Πατριωτισμός είναι να παίρνεις την ελληνική σημαία και να την ανεμίζεις σε όλον τον κόσμο, στην Αυστραλία, στη Νότια Αφρική, στον Καναδά, στη Φλόριντα</w:t>
      </w:r>
      <w:r>
        <w:rPr>
          <w:rFonts w:eastAsia="Times New Roman"/>
          <w:szCs w:val="24"/>
        </w:rPr>
        <w:t xml:space="preserve"> όπου οι Δωδεκανήσιοι έχουν μεγάλες παροικίες. </w:t>
      </w:r>
    </w:p>
    <w:p w14:paraId="4849872C" w14:textId="77777777" w:rsidR="00B22A89" w:rsidRDefault="00F54938">
      <w:pPr>
        <w:tabs>
          <w:tab w:val="left" w:pos="3189"/>
          <w:tab w:val="center" w:pos="4513"/>
        </w:tabs>
        <w:spacing w:line="600" w:lineRule="auto"/>
        <w:ind w:firstLine="720"/>
        <w:jc w:val="both"/>
        <w:rPr>
          <w:rFonts w:eastAsia="Times New Roman"/>
          <w:szCs w:val="24"/>
        </w:rPr>
      </w:pPr>
      <w:r>
        <w:rPr>
          <w:rFonts w:eastAsia="Times New Roman"/>
          <w:szCs w:val="24"/>
        </w:rPr>
        <w:t>Στο παγκόσμιο χωριό που ζούμε σήμερα χρειαζόμαστε έναν εξωστρεφή πατριωτισμό και όχι έναν φοβικό πατριωτισμό που βλέπει παντού εχθρούς. Πατριωτισμός, λοιπόν, δεν είναι τα συνθήματα και οι κορώνες. Δεν είναι π</w:t>
      </w:r>
      <w:r>
        <w:rPr>
          <w:rFonts w:eastAsia="Times New Roman"/>
          <w:szCs w:val="24"/>
        </w:rPr>
        <w:t xml:space="preserve">ατριωτισμός ο </w:t>
      </w:r>
      <w:proofErr w:type="spellStart"/>
      <w:r>
        <w:rPr>
          <w:rFonts w:eastAsia="Times New Roman"/>
          <w:szCs w:val="24"/>
        </w:rPr>
        <w:t>εθνικολαϊκισμός</w:t>
      </w:r>
      <w:proofErr w:type="spellEnd"/>
      <w:r>
        <w:rPr>
          <w:rFonts w:eastAsia="Times New Roman"/>
          <w:szCs w:val="24"/>
        </w:rPr>
        <w:t xml:space="preserve"> και ο διχαστικός λόγος.</w:t>
      </w:r>
    </w:p>
    <w:p w14:paraId="4849872D" w14:textId="77777777" w:rsidR="00B22A89" w:rsidRDefault="00F54938">
      <w:pPr>
        <w:spacing w:line="600" w:lineRule="auto"/>
        <w:ind w:firstLine="720"/>
        <w:jc w:val="both"/>
        <w:rPr>
          <w:rFonts w:eastAsia="Times New Roman" w:cs="Times New Roman"/>
          <w:szCs w:val="24"/>
        </w:rPr>
      </w:pPr>
      <w:r>
        <w:rPr>
          <w:rFonts w:eastAsia="Times New Roman"/>
          <w:szCs w:val="24"/>
        </w:rPr>
        <w:t>Εμείς θα επιμείνουμε στην πρότασή μας για συγκρότηση ενός εθνικού συμβουλίου ασφαλείας υπό την προεδρία του Πρωθυπουργού, με τη συμμετοχή των Αρχηγών των κομμάτων, των πρώην Πρωθυπουργών, των Υπουργών Ε</w:t>
      </w:r>
      <w:r>
        <w:rPr>
          <w:rFonts w:eastAsia="Times New Roman"/>
          <w:szCs w:val="24"/>
        </w:rPr>
        <w:t>ξωτερικών και Αμύνης και της φυσικής ηγεσίας του στρατεύματος.</w:t>
      </w:r>
    </w:p>
    <w:p w14:paraId="4849872E"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 xml:space="preserve">Η εθνική ασφάλεια είναι υπόθεση όλων. </w:t>
      </w:r>
    </w:p>
    <w:p w14:paraId="4849872F"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lastRenderedPageBreak/>
        <w:t>Πρέπει να στείλουμε ένα μήνυμα στους γείτονές μας. Το Αιγαίο πρέπει να είναι μια θάλασσα ειρήνης. Μαζί θα ζήσουμε, μαζί θα προκόψουμε και δεν χωρούν σ’ αυ</w:t>
      </w:r>
      <w:r>
        <w:rPr>
          <w:rFonts w:eastAsia="Times New Roman" w:cs="Times New Roman"/>
          <w:szCs w:val="24"/>
        </w:rPr>
        <w:t xml:space="preserve">τή τη σχέση τσαμπουκάδες, απειλές και εντυπωσιασμοί. </w:t>
      </w:r>
    </w:p>
    <w:p w14:paraId="48498730"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Κυρίες και κύριοι, κλείνοντας, θέλω να ευχαριστήσω τους νησιώτες μας για τη συμβολή τους στην αντιμετώπιση των προσφυγικών και μεταναστευτικών ροών. Ανέλαβαν μεγαλύτερη ευθύνη απ’ αυτή που τους αντιστοι</w:t>
      </w:r>
      <w:r>
        <w:rPr>
          <w:rFonts w:eastAsia="Times New Roman" w:cs="Times New Roman"/>
          <w:szCs w:val="24"/>
        </w:rPr>
        <w:t xml:space="preserve">χεί. Είναι εύκολη η αλληλεγγύη στα λόγια, αλλά εκεί στα νησιά μας αυτό έχει γίνει πράξη. </w:t>
      </w:r>
    </w:p>
    <w:p w14:paraId="48498731"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 xml:space="preserve">Πρόσφατα μου δόθηκε η ευκαιρία να συναντηθώ με ανθρώπους που εισηγούνται τις μεγάλες αποφάσεις στην Ευρωπαϊκή Ένωση. Πρότεινα, όπως έχω ήδη ενημερώσει τους δημάρχους </w:t>
      </w:r>
      <w:r>
        <w:rPr>
          <w:rFonts w:eastAsia="Times New Roman" w:cs="Times New Roman"/>
          <w:szCs w:val="24"/>
        </w:rPr>
        <w:t>των νησιών, τα νησιά μας να χρηματοδοτούνται απευθείας από τα ευρωπαϊκά προγράμματα, από τα ευρωπαϊκά κονδύλια. Μου είπαν ότι δεν είναι εύκολο και ότι πρέπει να αλλάξουμε τους κανονισμούς. Να αλλάξουμε, λοιπόν, τους κανονισμούς. Να συνεννοηθούμε τα κόμματα</w:t>
      </w:r>
      <w:r>
        <w:rPr>
          <w:rFonts w:eastAsia="Times New Roman" w:cs="Times New Roman"/>
          <w:szCs w:val="24"/>
        </w:rPr>
        <w:t xml:space="preserve">, όλα τα κόμματα και να επιμείνουμε. Να μια απτή πατριωτική πράξη στην Ελλάδα του 2017. Να αναγνωρίσουμε, δηλαδή, έμπρακτα τη μεγάλη προσφορά των νησιωτών μας στην αντιμετώπιση των μεταναστευτικών και προσφυγικών </w:t>
      </w:r>
      <w:r>
        <w:rPr>
          <w:rFonts w:eastAsia="Times New Roman" w:cs="Times New Roman"/>
          <w:szCs w:val="24"/>
        </w:rPr>
        <w:lastRenderedPageBreak/>
        <w:t>ροών. Να τους ενισχύσουμε και να στηρίξουμε</w:t>
      </w:r>
      <w:r>
        <w:rPr>
          <w:rFonts w:eastAsia="Times New Roman" w:cs="Times New Roman"/>
          <w:szCs w:val="24"/>
        </w:rPr>
        <w:t xml:space="preserve"> με κάθε τρόπο τον αγώνα τους για να μπορούν να συνεχίσουν. </w:t>
      </w:r>
    </w:p>
    <w:p w14:paraId="48498732"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 xml:space="preserve">Σας ευχαριστώ, πατριώτες. </w:t>
      </w:r>
    </w:p>
    <w:p w14:paraId="48498733" w14:textId="77777777" w:rsidR="00B22A89" w:rsidRDefault="00F54938">
      <w:pPr>
        <w:spacing w:line="600" w:lineRule="auto"/>
        <w:ind w:left="2880" w:firstLine="720"/>
        <w:jc w:val="both"/>
        <w:rPr>
          <w:rFonts w:eastAsia="Times New Roman" w:cs="Times New Roman"/>
          <w:szCs w:val="24"/>
        </w:rPr>
      </w:pPr>
      <w:r>
        <w:rPr>
          <w:rFonts w:eastAsia="Times New Roman" w:cs="Times New Roman"/>
          <w:szCs w:val="24"/>
        </w:rPr>
        <w:t>(Χειροκροτήματα)</w:t>
      </w:r>
    </w:p>
    <w:p w14:paraId="48498734" w14:textId="77777777" w:rsidR="00B22A89" w:rsidRDefault="00F54938">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Πρόεδρο της Κοινοβουλευτικής Ομάδας του Ποταμιού</w:t>
      </w:r>
      <w:r>
        <w:rPr>
          <w:rFonts w:eastAsia="Times New Roman" w:cs="Times New Roman"/>
          <w:szCs w:val="24"/>
        </w:rPr>
        <w:t xml:space="preserve"> </w:t>
      </w:r>
      <w:r>
        <w:rPr>
          <w:rFonts w:eastAsia="Times New Roman" w:cs="Times New Roman"/>
          <w:szCs w:val="24"/>
        </w:rPr>
        <w:t xml:space="preserve">κ. Σταύρο Θεοδωράκη. </w:t>
      </w:r>
    </w:p>
    <w:p w14:paraId="48498735"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 xml:space="preserve"> έχουμε</w:t>
      </w:r>
      <w:r>
        <w:rPr>
          <w:rFonts w:eastAsia="Times New Roman" w:cs="Times New Roman"/>
          <w:szCs w:val="24"/>
        </w:rPr>
        <w:t xml:space="preserve"> δ</w:t>
      </w:r>
      <w:r>
        <w:rPr>
          <w:rFonts w:eastAsia="Times New Roman" w:cs="Times New Roman"/>
          <w:szCs w:val="24"/>
        </w:rPr>
        <w:t>ύ</w:t>
      </w:r>
      <w:r>
        <w:rPr>
          <w:rFonts w:eastAsia="Times New Roman" w:cs="Times New Roman"/>
          <w:szCs w:val="24"/>
        </w:rPr>
        <w:t xml:space="preserve">ο επιστολές προς το Προεδρείο της Βουλής από Βουλευτές. </w:t>
      </w:r>
    </w:p>
    <w:p w14:paraId="48498736"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 xml:space="preserve">Ο κ. Μάριος Γεωργιάδης ανακοινώνει ότι θα απέχει από τη σημερινή </w:t>
      </w:r>
      <w:r>
        <w:rPr>
          <w:rFonts w:eastAsia="Times New Roman" w:cs="Times New Roman"/>
          <w:szCs w:val="24"/>
        </w:rPr>
        <w:t xml:space="preserve">ειδική ημερήσια διάταξη </w:t>
      </w:r>
      <w:r>
        <w:rPr>
          <w:rFonts w:eastAsia="Times New Roman" w:cs="Times New Roman"/>
          <w:szCs w:val="24"/>
        </w:rPr>
        <w:t xml:space="preserve">της Ολομέλειας, προκειμένου να παραστεί στο συνέδριο του </w:t>
      </w:r>
      <w:r>
        <w:rPr>
          <w:rFonts w:eastAsia="Times New Roman" w:cs="Times New Roman"/>
          <w:szCs w:val="24"/>
          <w:lang w:val="en-US"/>
        </w:rPr>
        <w:t>EDP</w:t>
      </w:r>
      <w:r>
        <w:rPr>
          <w:rFonts w:eastAsia="Times New Roman" w:cs="Times New Roman"/>
          <w:szCs w:val="24"/>
        </w:rPr>
        <w:t xml:space="preserve"> στις Βρυξέλλες.</w:t>
      </w:r>
    </w:p>
    <w:p w14:paraId="48498737"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Ο κ. Κουμουτσάκος αιτεί</w:t>
      </w:r>
      <w:r>
        <w:rPr>
          <w:rFonts w:eastAsia="Times New Roman" w:cs="Times New Roman"/>
          <w:szCs w:val="24"/>
        </w:rPr>
        <w:t>ται να του χορηγηθεί άδεια απουσίας από 1 έως 2 Μαρτίου 2017, καθώς θα απουσιάζει στο εξωτερικό λόγω κομματικών υποχρεώσεων. Η Βουλή εγκρίνει;</w:t>
      </w:r>
    </w:p>
    <w:p w14:paraId="48498738" w14:textId="77777777" w:rsidR="00B22A89" w:rsidRDefault="00F54938">
      <w:pPr>
        <w:spacing w:line="600" w:lineRule="auto"/>
        <w:ind w:firstLine="720"/>
        <w:jc w:val="both"/>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ΒΟΥΛΕΥΤΕΣ:</w:t>
      </w:r>
      <w:r>
        <w:rPr>
          <w:rFonts w:eastAsia="Times New Roman" w:cs="Times New Roman"/>
          <w:szCs w:val="24"/>
        </w:rPr>
        <w:t xml:space="preserve"> Μάλιστα, μάλιστα.</w:t>
      </w:r>
    </w:p>
    <w:p w14:paraId="48498739" w14:textId="77777777" w:rsidR="00B22A89" w:rsidRDefault="00F54938">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Συνεπώς η </w:t>
      </w:r>
      <w:r>
        <w:rPr>
          <w:rFonts w:eastAsia="Times New Roman" w:cs="Times New Roman"/>
          <w:szCs w:val="24"/>
        </w:rPr>
        <w:t>Βουλή ενέκρινε τη ζητηθείσα άδει</w:t>
      </w:r>
      <w:r>
        <w:rPr>
          <w:rFonts w:eastAsia="Times New Roman" w:cs="Times New Roman"/>
          <w:szCs w:val="24"/>
        </w:rPr>
        <w:t xml:space="preserve">α. </w:t>
      </w:r>
    </w:p>
    <w:p w14:paraId="4849873A"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w:t>
      </w:r>
      <w:r>
        <w:rPr>
          <w:rFonts w:eastAsia="Times New Roman" w:cs="Times New Roman"/>
          <w:szCs w:val="24"/>
        </w:rPr>
        <w:t>αυτό παρακαλείται</w:t>
      </w:r>
      <w:r>
        <w:rPr>
          <w:rFonts w:eastAsia="Times New Roman" w:cs="Times New Roman"/>
          <w:szCs w:val="24"/>
        </w:rPr>
        <w:t xml:space="preserve"> το Σώμα </w:t>
      </w:r>
      <w:r>
        <w:rPr>
          <w:rFonts w:eastAsia="Times New Roman" w:cs="Times New Roman"/>
          <w:szCs w:val="24"/>
        </w:rPr>
        <w:t>να προβεί στη λήψη απόφασης</w:t>
      </w:r>
      <w:r>
        <w:rPr>
          <w:rFonts w:eastAsia="Times New Roman" w:cs="Times New Roman"/>
          <w:szCs w:val="24"/>
        </w:rPr>
        <w:t>,</w:t>
      </w:r>
      <w:r>
        <w:rPr>
          <w:rFonts w:eastAsia="Times New Roman" w:cs="Times New Roman"/>
          <w:szCs w:val="24"/>
        </w:rPr>
        <w:t xml:space="preserve"> με την οποία το</w:t>
      </w:r>
      <w:r>
        <w:rPr>
          <w:rFonts w:eastAsia="Times New Roman" w:cs="Times New Roman"/>
          <w:szCs w:val="24"/>
        </w:rPr>
        <w:t xml:space="preserve"> </w:t>
      </w:r>
      <w:r>
        <w:rPr>
          <w:rFonts w:eastAsia="Times New Roman" w:cs="Times New Roman"/>
          <w:szCs w:val="24"/>
        </w:rPr>
        <w:t xml:space="preserve">2017 </w:t>
      </w:r>
      <w:r>
        <w:rPr>
          <w:rFonts w:eastAsia="Times New Roman" w:cs="Times New Roman"/>
          <w:szCs w:val="24"/>
        </w:rPr>
        <w:t>ανακηρύσσεται ως Έτο</w:t>
      </w:r>
      <w:r>
        <w:rPr>
          <w:rFonts w:eastAsia="Times New Roman" w:cs="Times New Roman"/>
          <w:szCs w:val="24"/>
        </w:rPr>
        <w:t>ς Δωδεκανήσου</w:t>
      </w:r>
      <w:r>
        <w:rPr>
          <w:rFonts w:eastAsia="Times New Roman" w:cs="Times New Roman"/>
          <w:szCs w:val="24"/>
        </w:rPr>
        <w:t>.</w:t>
      </w:r>
    </w:p>
    <w:p w14:paraId="4849873B" w14:textId="77777777" w:rsidR="00B22A89" w:rsidRDefault="00F54938">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w:t>
      </w:r>
      <w:r>
        <w:rPr>
          <w:rFonts w:eastAsia="Times New Roman" w:cs="Times New Roman"/>
          <w:szCs w:val="24"/>
        </w:rPr>
        <w:t>Μάλιστα, μάλιστα</w:t>
      </w:r>
      <w:r>
        <w:rPr>
          <w:rFonts w:eastAsia="Times New Roman" w:cs="Times New Roman"/>
          <w:szCs w:val="24"/>
        </w:rPr>
        <w:t>.</w:t>
      </w:r>
    </w:p>
    <w:p w14:paraId="4849873C" w14:textId="77777777" w:rsidR="00B22A89" w:rsidRDefault="00F54938">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b/>
          <w:szCs w:val="24"/>
        </w:rPr>
        <w:t xml:space="preserve"> </w:t>
      </w:r>
      <w:r w:rsidRPr="00E74DC6">
        <w:rPr>
          <w:rFonts w:eastAsia="Times New Roman" w:cs="Times New Roman"/>
          <w:szCs w:val="24"/>
        </w:rPr>
        <w:t>Συνεπώς</w:t>
      </w:r>
      <w:r>
        <w:rPr>
          <w:rFonts w:eastAsia="Times New Roman" w:cs="Times New Roman"/>
          <w:szCs w:val="24"/>
        </w:rPr>
        <w:t xml:space="preserve"> τ</w:t>
      </w:r>
      <w:r>
        <w:rPr>
          <w:rFonts w:eastAsia="Times New Roman" w:cs="Times New Roman"/>
          <w:szCs w:val="24"/>
        </w:rPr>
        <w:t xml:space="preserve">ο Σώμα </w:t>
      </w:r>
      <w:proofErr w:type="spellStart"/>
      <w:r>
        <w:rPr>
          <w:rFonts w:eastAsia="Times New Roman" w:cs="Times New Roman"/>
          <w:szCs w:val="24"/>
        </w:rPr>
        <w:t>συνεφώνησε</w:t>
      </w:r>
      <w:proofErr w:type="spellEnd"/>
      <w:r>
        <w:rPr>
          <w:rFonts w:eastAsia="Times New Roman" w:cs="Times New Roman"/>
          <w:szCs w:val="24"/>
        </w:rPr>
        <w:t xml:space="preserve"> </w:t>
      </w:r>
      <w:r>
        <w:rPr>
          <w:rFonts w:eastAsia="Times New Roman" w:cs="Times New Roman"/>
          <w:szCs w:val="24"/>
        </w:rPr>
        <w:t xml:space="preserve">ομοφώνως ως προς </w:t>
      </w:r>
      <w:r>
        <w:rPr>
          <w:rFonts w:eastAsia="Times New Roman" w:cs="Times New Roman"/>
          <w:szCs w:val="24"/>
        </w:rPr>
        <w:t xml:space="preserve">την ιστορική </w:t>
      </w:r>
      <w:r>
        <w:rPr>
          <w:rFonts w:eastAsia="Times New Roman" w:cs="Times New Roman"/>
          <w:szCs w:val="24"/>
        </w:rPr>
        <w:t>αυτή απόφαση</w:t>
      </w:r>
      <w:r>
        <w:rPr>
          <w:rFonts w:eastAsia="Times New Roman" w:cs="Times New Roman"/>
          <w:szCs w:val="24"/>
        </w:rPr>
        <w:t>.</w:t>
      </w:r>
      <w:r>
        <w:rPr>
          <w:rFonts w:eastAsia="Times New Roman" w:cs="Times New Roman"/>
          <w:szCs w:val="24"/>
        </w:rPr>
        <w:t xml:space="preserve"> </w:t>
      </w:r>
    </w:p>
    <w:p w14:paraId="4849873D" w14:textId="77777777" w:rsidR="00B22A89" w:rsidRDefault="00F54938">
      <w:pPr>
        <w:spacing w:line="600" w:lineRule="auto"/>
        <w:ind w:firstLine="720"/>
        <w:jc w:val="center"/>
        <w:rPr>
          <w:rFonts w:eastAsia="Times New Roman" w:cs="Times New Roman"/>
          <w:szCs w:val="24"/>
        </w:rPr>
      </w:pPr>
      <w:r>
        <w:rPr>
          <w:rFonts w:eastAsia="Times New Roman" w:cs="Times New Roman"/>
          <w:szCs w:val="24"/>
        </w:rPr>
        <w:t>(Χειροκροτήματα</w:t>
      </w:r>
      <w:r>
        <w:rPr>
          <w:rFonts w:eastAsia="Times New Roman" w:cs="Times New Roman"/>
          <w:szCs w:val="24"/>
        </w:rPr>
        <w:t xml:space="preserve"> απ’ </w:t>
      </w:r>
      <w:r>
        <w:rPr>
          <w:rFonts w:eastAsia="Times New Roman" w:cs="Times New Roman"/>
          <w:szCs w:val="24"/>
        </w:rPr>
        <w:t>όλες</w:t>
      </w:r>
      <w:r>
        <w:rPr>
          <w:rFonts w:eastAsia="Times New Roman" w:cs="Times New Roman"/>
          <w:szCs w:val="24"/>
        </w:rPr>
        <w:t xml:space="preserve"> τις πτέρυγες της Βουλής</w:t>
      </w:r>
      <w:r>
        <w:rPr>
          <w:rFonts w:eastAsia="Times New Roman" w:cs="Times New Roman"/>
          <w:szCs w:val="24"/>
        </w:rPr>
        <w:t>)</w:t>
      </w:r>
    </w:p>
    <w:p w14:paraId="4849873E"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σας ανακοινώσω το δελτίο επικαίρων ερωτήσεων της Πέμπτης 2 Μαρτίου 2017</w:t>
      </w:r>
      <w:r>
        <w:rPr>
          <w:rFonts w:eastAsia="Times New Roman" w:cs="Times New Roman"/>
          <w:szCs w:val="24"/>
        </w:rPr>
        <w:t>.</w:t>
      </w:r>
    </w:p>
    <w:p w14:paraId="4849873F" w14:textId="77777777" w:rsidR="00B22A89" w:rsidRDefault="00F54938">
      <w:pPr>
        <w:spacing w:line="600" w:lineRule="auto"/>
        <w:ind w:firstLine="720"/>
        <w:jc w:val="both"/>
        <w:rPr>
          <w:rFonts w:eastAsia="Times New Roman" w:cs="Times New Roman"/>
          <w:szCs w:val="24"/>
        </w:rPr>
      </w:pPr>
      <w:r>
        <w:rPr>
          <w:rFonts w:eastAsia="Times New Roman" w:cs="Times New Roman"/>
          <w:bCs/>
          <w:szCs w:val="24"/>
        </w:rPr>
        <w:t xml:space="preserve">Α. ΕΠΙΚΑΙΡΕΣ ΕΡΩΤΗΣΕΙΣ Πρώτου Κύκλου (Άρθρο 130 </w:t>
      </w:r>
      <w:r>
        <w:rPr>
          <w:rFonts w:eastAsia="Times New Roman" w:cs="Times New Roman"/>
          <w:bCs/>
          <w:szCs w:val="24"/>
        </w:rPr>
        <w:t xml:space="preserve">παράγραφοι </w:t>
      </w:r>
      <w:r>
        <w:rPr>
          <w:rFonts w:eastAsia="Times New Roman" w:cs="Times New Roman"/>
          <w:bCs/>
          <w:szCs w:val="24"/>
        </w:rPr>
        <w:t xml:space="preserve">2 και 3 </w:t>
      </w:r>
      <w:r>
        <w:rPr>
          <w:rFonts w:eastAsia="Times New Roman" w:cs="Times New Roman"/>
          <w:bCs/>
          <w:szCs w:val="24"/>
        </w:rPr>
        <w:t xml:space="preserve">του </w:t>
      </w:r>
      <w:r>
        <w:rPr>
          <w:rFonts w:eastAsia="Times New Roman" w:cs="Times New Roman"/>
          <w:bCs/>
          <w:szCs w:val="24"/>
        </w:rPr>
        <w:t>Κ</w:t>
      </w:r>
      <w:r>
        <w:rPr>
          <w:rFonts w:eastAsia="Times New Roman" w:cs="Times New Roman"/>
          <w:bCs/>
          <w:szCs w:val="24"/>
        </w:rPr>
        <w:t xml:space="preserve">ανονισμού </w:t>
      </w:r>
      <w:r>
        <w:rPr>
          <w:rFonts w:eastAsia="Times New Roman" w:cs="Times New Roman"/>
          <w:bCs/>
          <w:szCs w:val="24"/>
        </w:rPr>
        <w:t xml:space="preserve">της </w:t>
      </w:r>
      <w:r>
        <w:rPr>
          <w:rFonts w:eastAsia="Times New Roman" w:cs="Times New Roman"/>
          <w:bCs/>
          <w:szCs w:val="24"/>
        </w:rPr>
        <w:t>Βουλής)</w:t>
      </w:r>
    </w:p>
    <w:p w14:paraId="48498740"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 xml:space="preserve">1. Η με αριθμό 524/24-2-2017 επίκαιρη ερώτηση του Βουλευτή Α΄ Θεσσαλονίκης του Συνασπισμού Ριζοσπαστικής Αριστεράς κ. </w:t>
      </w:r>
      <w:r>
        <w:rPr>
          <w:rFonts w:eastAsia="Times New Roman" w:cs="Times New Roman"/>
          <w:bCs/>
          <w:szCs w:val="24"/>
        </w:rPr>
        <w:t xml:space="preserve">Αλέξανδρου Τριανταφυλλίδη </w:t>
      </w:r>
      <w:r>
        <w:rPr>
          <w:rFonts w:eastAsia="Times New Roman" w:cs="Times New Roman"/>
          <w:szCs w:val="24"/>
        </w:rPr>
        <w:t xml:space="preserve">προς τον Υπουργό </w:t>
      </w:r>
      <w:r>
        <w:rPr>
          <w:rFonts w:eastAsia="Times New Roman" w:cs="Times New Roman"/>
          <w:bCs/>
          <w:szCs w:val="24"/>
        </w:rPr>
        <w:t>Υποδομών και Μεταφορών,</w:t>
      </w:r>
      <w:r>
        <w:rPr>
          <w:rFonts w:eastAsia="Times New Roman" w:cs="Times New Roman"/>
          <w:szCs w:val="24"/>
        </w:rPr>
        <w:t xml:space="preserve"> σχετικά με την «εκρηκτική ανάγκη σχολικής στέγης στη Δυτική Θεσσαλονίκη και ιδιαίτερα στο Δήμο Κορδελιού -Ευόσμου».</w:t>
      </w:r>
    </w:p>
    <w:p w14:paraId="48498741"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lastRenderedPageBreak/>
        <w:t xml:space="preserve">2. Η με αριθμό 521/23-2-2017 επίκαιρη ερώτηση της Βουλευτού Α΄ Αθηνών της Νέας Δημοκρατίας κυρίας </w:t>
      </w:r>
      <w:r>
        <w:rPr>
          <w:rFonts w:eastAsia="Times New Roman" w:cs="Times New Roman"/>
          <w:bCs/>
          <w:szCs w:val="24"/>
        </w:rPr>
        <w:t>Όλγας Κεφαλογιάννη</w:t>
      </w:r>
      <w:r>
        <w:rPr>
          <w:rFonts w:eastAsia="Times New Roman" w:cs="Times New Roman"/>
          <w:szCs w:val="24"/>
        </w:rPr>
        <w:t xml:space="preserve"> προς την Υπουργό </w:t>
      </w:r>
      <w:r>
        <w:rPr>
          <w:rFonts w:eastAsia="Times New Roman" w:cs="Times New Roman"/>
          <w:bCs/>
          <w:szCs w:val="24"/>
        </w:rPr>
        <w:t>Πολιτ</w:t>
      </w:r>
      <w:r>
        <w:rPr>
          <w:rFonts w:eastAsia="Times New Roman" w:cs="Times New Roman"/>
          <w:bCs/>
          <w:szCs w:val="24"/>
        </w:rPr>
        <w:t>ισμού και Αθλητισμού,</w:t>
      </w:r>
      <w:r>
        <w:rPr>
          <w:rFonts w:eastAsia="Times New Roman" w:cs="Times New Roman"/>
          <w:szCs w:val="24"/>
        </w:rPr>
        <w:t xml:space="preserve"> σχετικά με την ενημέρωση για το πόρισμα διαχειριστικού ελέγχου της Ανώνυμης Εταιρείας Πνευματικής Ιδιοκτησίας (ΑΕΠΙ).</w:t>
      </w:r>
    </w:p>
    <w:p w14:paraId="48498742"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 xml:space="preserve">3. Η με αριθμό 519/22-2-2017 επίκαιρη ερώτηση του Βουλευτή Επικρατείας της Δημοκρατικής Συμπαράταξης ΠΑΣΟΚ–ΔΗΜΑΡ κ. </w:t>
      </w:r>
      <w:r>
        <w:rPr>
          <w:rFonts w:eastAsia="Times New Roman" w:cs="Times New Roman"/>
          <w:bCs/>
          <w:szCs w:val="24"/>
        </w:rPr>
        <w:t>Αθανασίου Θεοχαρόπουλου</w:t>
      </w:r>
      <w:r>
        <w:rPr>
          <w:rFonts w:eastAsia="Times New Roman" w:cs="Times New Roman"/>
          <w:szCs w:val="24"/>
        </w:rPr>
        <w:t xml:space="preserve"> προς τον Υπουργό </w:t>
      </w:r>
      <w:r>
        <w:rPr>
          <w:rFonts w:eastAsia="Times New Roman" w:cs="Times New Roman"/>
          <w:bCs/>
          <w:szCs w:val="24"/>
        </w:rPr>
        <w:t>Εθνικής Άμυνας,</w:t>
      </w:r>
      <w:r>
        <w:rPr>
          <w:rFonts w:eastAsia="Times New Roman" w:cs="Times New Roman"/>
          <w:b/>
          <w:bCs/>
          <w:szCs w:val="24"/>
        </w:rPr>
        <w:t xml:space="preserve"> </w:t>
      </w:r>
      <w:r>
        <w:rPr>
          <w:rFonts w:eastAsia="Times New Roman" w:cs="Times New Roman"/>
          <w:szCs w:val="24"/>
        </w:rPr>
        <w:t>σχετικά με την άμεση ενημέρωση για τον σχεδιασμό προμήθειας νέων εξοπλιστικών προγραμμάτων.</w:t>
      </w:r>
    </w:p>
    <w:p w14:paraId="48498743"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 xml:space="preserve">4. Η με αριθμό 527/24-2-2017 επίκαιρη ερώτηση του Βουλευτή Λέσβου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bCs/>
          <w:szCs w:val="24"/>
        </w:rPr>
        <w:t>Στ</w:t>
      </w:r>
      <w:r>
        <w:rPr>
          <w:rFonts w:eastAsia="Times New Roman" w:cs="Times New Roman"/>
          <w:bCs/>
          <w:szCs w:val="24"/>
        </w:rPr>
        <w:t>αύρου Τάσσου</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 το Πολυδύναμο Περιφερειακό Ιατρείο της Τήλου.</w:t>
      </w:r>
    </w:p>
    <w:p w14:paraId="48498744"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 xml:space="preserve">5. Η με αριθμό 526/24-2-2017 επίκαιρη ερώτηση του Βουλευτή Β΄ Πειραιά των Ανεξαρτήτων Ελλήνων κ. </w:t>
      </w:r>
      <w:r>
        <w:rPr>
          <w:rFonts w:eastAsia="Times New Roman" w:cs="Times New Roman"/>
          <w:bCs/>
          <w:szCs w:val="24"/>
        </w:rPr>
        <w:t>Δημητρίου Καμμένου</w:t>
      </w:r>
      <w:r>
        <w:rPr>
          <w:rFonts w:eastAsia="Times New Roman" w:cs="Times New Roman"/>
          <w:szCs w:val="24"/>
        </w:rPr>
        <w:t xml:space="preserve"> προς την Υπουργό </w:t>
      </w:r>
      <w:r>
        <w:rPr>
          <w:rFonts w:eastAsia="Times New Roman" w:cs="Times New Roman"/>
          <w:bCs/>
          <w:szCs w:val="24"/>
        </w:rPr>
        <w:t>Πολιτισμού και Αθλητισμού,</w:t>
      </w:r>
      <w:r>
        <w:rPr>
          <w:rFonts w:eastAsia="Times New Roman" w:cs="Times New Roman"/>
          <w:b/>
          <w:bCs/>
          <w:szCs w:val="24"/>
        </w:rPr>
        <w:t xml:space="preserve"> </w:t>
      </w:r>
      <w:r>
        <w:rPr>
          <w:rFonts w:eastAsia="Times New Roman" w:cs="Times New Roman"/>
          <w:szCs w:val="24"/>
        </w:rPr>
        <w:t>σ</w:t>
      </w:r>
      <w:r>
        <w:rPr>
          <w:rFonts w:eastAsia="Times New Roman" w:cs="Times New Roman"/>
          <w:szCs w:val="24"/>
        </w:rPr>
        <w:t>χετικά με το πόρισμα της Ανώνυμης Εταιρείας Πνευματικής Ιδιοκτησίας (ΑΕΠΙ).</w:t>
      </w:r>
    </w:p>
    <w:p w14:paraId="48498745" w14:textId="77777777" w:rsidR="00B22A89" w:rsidRDefault="00F54938">
      <w:pPr>
        <w:spacing w:line="600" w:lineRule="auto"/>
        <w:ind w:firstLine="720"/>
        <w:jc w:val="both"/>
        <w:rPr>
          <w:rFonts w:eastAsia="Times New Roman" w:cs="Times New Roman"/>
          <w:szCs w:val="24"/>
        </w:rPr>
      </w:pPr>
      <w:r>
        <w:rPr>
          <w:rFonts w:eastAsia="Times New Roman" w:cs="Times New Roman"/>
          <w:bCs/>
          <w:szCs w:val="24"/>
        </w:rPr>
        <w:lastRenderedPageBreak/>
        <w:t xml:space="preserve">Β. ΕΠΙΚΑΙΡΕΣ ΕΡΩΤΗΣΕΙΣ Δεύτερου Κύκλου (Άρθρο 130 </w:t>
      </w:r>
      <w:r>
        <w:rPr>
          <w:rFonts w:eastAsia="Times New Roman" w:cs="Times New Roman"/>
          <w:bCs/>
          <w:szCs w:val="24"/>
        </w:rPr>
        <w:t xml:space="preserve">παράγραφοι </w:t>
      </w:r>
      <w:r>
        <w:rPr>
          <w:rFonts w:eastAsia="Times New Roman" w:cs="Times New Roman"/>
          <w:bCs/>
          <w:szCs w:val="24"/>
        </w:rPr>
        <w:t xml:space="preserve">2 και 3 </w:t>
      </w:r>
      <w:r>
        <w:rPr>
          <w:rFonts w:eastAsia="Times New Roman" w:cs="Times New Roman"/>
          <w:bCs/>
          <w:szCs w:val="24"/>
        </w:rPr>
        <w:t xml:space="preserve">του </w:t>
      </w:r>
      <w:r>
        <w:rPr>
          <w:rFonts w:eastAsia="Times New Roman" w:cs="Times New Roman"/>
          <w:bCs/>
          <w:szCs w:val="24"/>
        </w:rPr>
        <w:t xml:space="preserve">Κανονισμού </w:t>
      </w:r>
      <w:r>
        <w:rPr>
          <w:rFonts w:eastAsia="Times New Roman" w:cs="Times New Roman"/>
          <w:bCs/>
          <w:szCs w:val="24"/>
        </w:rPr>
        <w:t xml:space="preserve">της </w:t>
      </w:r>
      <w:r>
        <w:rPr>
          <w:rFonts w:eastAsia="Times New Roman" w:cs="Times New Roman"/>
          <w:bCs/>
          <w:szCs w:val="24"/>
        </w:rPr>
        <w:t>Βουλής)</w:t>
      </w:r>
    </w:p>
    <w:p w14:paraId="48498746"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 xml:space="preserve">1. Η με αριθμό 525/24-2-2017 επίκαιρη ερώτηση του Βουλευτή Ιωαννίνων του Συνασπισμού Ριζοσπαστικής Αριστεράς κ. </w:t>
      </w:r>
      <w:r>
        <w:rPr>
          <w:rFonts w:eastAsia="Times New Roman" w:cs="Times New Roman"/>
          <w:bCs/>
          <w:szCs w:val="24"/>
        </w:rPr>
        <w:t>Χρήστου Μαντά</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Παιδείας, Έρευνας και Θρησκευμάτων,</w:t>
      </w:r>
      <w:r>
        <w:rPr>
          <w:rFonts w:eastAsia="Times New Roman" w:cs="Times New Roman"/>
          <w:szCs w:val="24"/>
        </w:rPr>
        <w:t xml:space="preserve"> σχετικά με τις αναγνωρίσεις του Διεπιστημονικού Οργανισμού Αναγνώρισης Τίτλων</w:t>
      </w:r>
      <w:r>
        <w:rPr>
          <w:rFonts w:eastAsia="Times New Roman" w:cs="Times New Roman"/>
          <w:szCs w:val="24"/>
        </w:rPr>
        <w:t xml:space="preserve"> Ακαδημαϊκών και Πληροφόρησης (ΔΟΑΤΑΠ) σε μεταπτυχιακά από ιδιωτικά </w:t>
      </w:r>
      <w:r>
        <w:rPr>
          <w:rFonts w:eastAsia="Times New Roman" w:cs="Times New Roman"/>
          <w:szCs w:val="24"/>
        </w:rPr>
        <w:t xml:space="preserve">πανεπιστήμια </w:t>
      </w:r>
      <w:r>
        <w:rPr>
          <w:rFonts w:eastAsia="Times New Roman" w:cs="Times New Roman"/>
          <w:szCs w:val="24"/>
        </w:rPr>
        <w:t xml:space="preserve">της Κύπρου και της Ιταλίας και τις συμπράξεις με </w:t>
      </w:r>
      <w:r>
        <w:rPr>
          <w:rFonts w:eastAsia="Times New Roman" w:cs="Times New Roman"/>
          <w:szCs w:val="24"/>
        </w:rPr>
        <w:t xml:space="preserve">ανώτατα εκπαιδευτικά ιδρύματα </w:t>
      </w:r>
      <w:r>
        <w:rPr>
          <w:rFonts w:eastAsia="Times New Roman" w:cs="Times New Roman"/>
          <w:szCs w:val="24"/>
        </w:rPr>
        <w:t xml:space="preserve">της </w:t>
      </w:r>
      <w:r>
        <w:rPr>
          <w:rFonts w:eastAsia="Times New Roman" w:cs="Times New Roman"/>
          <w:szCs w:val="24"/>
        </w:rPr>
        <w:t xml:space="preserve">χώρας </w:t>
      </w:r>
      <w:r>
        <w:rPr>
          <w:rFonts w:eastAsia="Times New Roman" w:cs="Times New Roman"/>
          <w:szCs w:val="24"/>
        </w:rPr>
        <w:t>μας.</w:t>
      </w:r>
    </w:p>
    <w:p w14:paraId="48498747"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2. Η με αριθμό 522/23-2-2017 επίκαιρη ερώτηση του Βουλευτή Εύβοιας της Νέας Δημοκ</w:t>
      </w:r>
      <w:r>
        <w:rPr>
          <w:rFonts w:eastAsia="Times New Roman" w:cs="Times New Roman"/>
          <w:szCs w:val="24"/>
        </w:rPr>
        <w:t xml:space="preserve">ρατίας κ. </w:t>
      </w:r>
      <w:r>
        <w:rPr>
          <w:rFonts w:eastAsia="Times New Roman" w:cs="Times New Roman"/>
          <w:bCs/>
          <w:szCs w:val="24"/>
        </w:rPr>
        <w:t xml:space="preserve">Σίμου </w:t>
      </w:r>
      <w:proofErr w:type="spellStart"/>
      <w:r>
        <w:rPr>
          <w:rFonts w:eastAsia="Times New Roman" w:cs="Times New Roman"/>
          <w:bCs/>
          <w:szCs w:val="24"/>
        </w:rPr>
        <w:t>Κεδίκογλου</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Υποδομών και Μεταφορών, </w:t>
      </w:r>
      <w:r>
        <w:rPr>
          <w:rFonts w:eastAsia="Times New Roman" w:cs="Times New Roman"/>
          <w:szCs w:val="24"/>
        </w:rPr>
        <w:t>σχετικά με την κατασκευή του έργου, «Παράκαμψη Χαλκίδας, τμήμα Ν. Λάμψακος – Ψαχνά».</w:t>
      </w:r>
    </w:p>
    <w:p w14:paraId="48498748"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3. Η με αριθμό 520/23-2-2017 επίκαιρη ερώτηση του Βουλευτή Ηλείας της Δημοκρατικής Συμπαράταξης ΠΑΣΟΚ–Δ</w:t>
      </w:r>
      <w:r>
        <w:rPr>
          <w:rFonts w:eastAsia="Times New Roman" w:cs="Times New Roman"/>
          <w:szCs w:val="24"/>
        </w:rPr>
        <w:t xml:space="preserve">ΗΜΑΡ κ. </w:t>
      </w:r>
      <w:r>
        <w:rPr>
          <w:rFonts w:eastAsia="Times New Roman" w:cs="Times New Roman"/>
          <w:bCs/>
          <w:szCs w:val="24"/>
        </w:rPr>
        <w:t>Ιωάννη Κουτσούκου</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σχετικά με τη «σιωπή του κ. </w:t>
      </w:r>
      <w:proofErr w:type="spellStart"/>
      <w:r>
        <w:rPr>
          <w:rFonts w:eastAsia="Times New Roman" w:cs="Times New Roman"/>
          <w:szCs w:val="24"/>
        </w:rPr>
        <w:t>Τσακαλώτου</w:t>
      </w:r>
      <w:proofErr w:type="spellEnd"/>
      <w:r>
        <w:rPr>
          <w:rFonts w:eastAsia="Times New Roman" w:cs="Times New Roman"/>
          <w:szCs w:val="24"/>
        </w:rPr>
        <w:t xml:space="preserve"> και τις δεσμεύσεις της Κυβέρνησης».</w:t>
      </w:r>
    </w:p>
    <w:p w14:paraId="48498749"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lastRenderedPageBreak/>
        <w:t xml:space="preserve">4. Η με αριθμό 528/24-2-2017 επίκαιρη ερώτηση του Βουλευτή Β΄ Αθηνών του Κομμουνιστικού Κόμματος </w:t>
      </w:r>
      <w:r>
        <w:rPr>
          <w:rFonts w:eastAsia="Times New Roman" w:cs="Times New Roman"/>
          <w:szCs w:val="24"/>
        </w:rPr>
        <w:t xml:space="preserve">Ελλάδας </w:t>
      </w:r>
      <w:r>
        <w:rPr>
          <w:rFonts w:eastAsia="Times New Roman" w:cs="Times New Roman"/>
          <w:szCs w:val="24"/>
        </w:rPr>
        <w:t>κ</w:t>
      </w:r>
      <w:r>
        <w:rPr>
          <w:rFonts w:eastAsia="Times New Roman" w:cs="Times New Roman"/>
          <w:b/>
          <w:szCs w:val="24"/>
        </w:rPr>
        <w:t xml:space="preserve">. </w:t>
      </w:r>
      <w:r>
        <w:rPr>
          <w:rFonts w:eastAsia="Times New Roman" w:cs="Times New Roman"/>
          <w:bCs/>
          <w:szCs w:val="24"/>
        </w:rPr>
        <w:t xml:space="preserve">Χρήστου </w:t>
      </w:r>
      <w:proofErr w:type="spellStart"/>
      <w:r>
        <w:rPr>
          <w:rFonts w:eastAsia="Times New Roman" w:cs="Times New Roman"/>
          <w:bCs/>
          <w:szCs w:val="24"/>
        </w:rPr>
        <w:t>Κατσώτη</w:t>
      </w:r>
      <w:proofErr w:type="spellEnd"/>
      <w:r>
        <w:rPr>
          <w:rFonts w:eastAsia="Times New Roman" w:cs="Times New Roman"/>
          <w:szCs w:val="24"/>
        </w:rPr>
        <w:t xml:space="preserve"> π</w:t>
      </w:r>
      <w:r>
        <w:rPr>
          <w:rFonts w:eastAsia="Times New Roman" w:cs="Times New Roman"/>
          <w:szCs w:val="24"/>
        </w:rPr>
        <w:t xml:space="preserve">ρος την Υπουργό </w:t>
      </w:r>
      <w:r>
        <w:rPr>
          <w:rFonts w:eastAsia="Times New Roman" w:cs="Times New Roman"/>
          <w:bCs/>
          <w:szCs w:val="24"/>
        </w:rPr>
        <w:t xml:space="preserve">Εργασίας, Κοινωνικής Ασφάλισης και Κοινωνικής Αλληλεγγύης, </w:t>
      </w:r>
      <w:r>
        <w:rPr>
          <w:rFonts w:eastAsia="Times New Roman" w:cs="Times New Roman"/>
          <w:szCs w:val="24"/>
        </w:rPr>
        <w:t>σχετικά με τις καθυστερήσεις στην καταβολή του επιδόματος ανεργίας των εποχιακά εργαζομένων.</w:t>
      </w:r>
    </w:p>
    <w:p w14:paraId="4849874A"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5. Η με αριθμό 468/13-2-2017 επίκαιρη ερώτηση του Βουλευτή Α΄ Θεσσαλονίκης του Συνασπισμ</w:t>
      </w:r>
      <w:r>
        <w:rPr>
          <w:rFonts w:eastAsia="Times New Roman" w:cs="Times New Roman"/>
          <w:szCs w:val="24"/>
        </w:rPr>
        <w:t xml:space="preserve">ού Ριζοσπαστικής Αριστεράς κ. </w:t>
      </w:r>
      <w:r>
        <w:rPr>
          <w:rFonts w:eastAsia="Times New Roman" w:cs="Times New Roman"/>
          <w:bCs/>
          <w:szCs w:val="24"/>
        </w:rPr>
        <w:t xml:space="preserve">Αλέξανδρου Τριανταφυλλίδη </w:t>
      </w:r>
      <w:r>
        <w:rPr>
          <w:rFonts w:eastAsia="Times New Roman" w:cs="Times New Roman"/>
          <w:szCs w:val="24"/>
        </w:rPr>
        <w:t xml:space="preserve">προς τον Υπουργό </w:t>
      </w:r>
      <w:r>
        <w:rPr>
          <w:rFonts w:eastAsia="Times New Roman" w:cs="Times New Roman"/>
          <w:bCs/>
          <w:szCs w:val="24"/>
        </w:rPr>
        <w:t>Υποδομών και Μεταφορών,</w:t>
      </w:r>
      <w:r>
        <w:rPr>
          <w:rFonts w:eastAsia="Times New Roman" w:cs="Times New Roman"/>
          <w:b/>
          <w:bCs/>
          <w:szCs w:val="24"/>
        </w:rPr>
        <w:t xml:space="preserve"> </w:t>
      </w:r>
      <w:r>
        <w:rPr>
          <w:rFonts w:eastAsia="Times New Roman" w:cs="Times New Roman"/>
          <w:szCs w:val="24"/>
        </w:rPr>
        <w:t xml:space="preserve">σχετικά με την επέκταση του μετρό </w:t>
      </w:r>
      <w:r>
        <w:rPr>
          <w:rFonts w:eastAsia="Times New Roman" w:cs="Times New Roman"/>
          <w:szCs w:val="24"/>
        </w:rPr>
        <w:t xml:space="preserve">δυτικής </w:t>
      </w:r>
      <w:r>
        <w:rPr>
          <w:rFonts w:eastAsia="Times New Roman" w:cs="Times New Roman"/>
          <w:szCs w:val="24"/>
        </w:rPr>
        <w:t>Θεσσαλονίκης.</w:t>
      </w:r>
    </w:p>
    <w:p w14:paraId="4849874B"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 xml:space="preserve">6. Η με αριθμό 461/8-2-2017 επίκαιρη ερώτηση της Βουλευτού Β΄ Αθηνών του Λαϊκού Συνδέσμου - Χρυσή Αυγή </w:t>
      </w:r>
      <w:r>
        <w:rPr>
          <w:rFonts w:eastAsia="Times New Roman" w:cs="Times New Roman"/>
          <w:szCs w:val="24"/>
        </w:rPr>
        <w:t xml:space="preserve">κ. </w:t>
      </w:r>
      <w:r>
        <w:rPr>
          <w:rFonts w:eastAsia="Times New Roman" w:cs="Times New Roman"/>
          <w:bCs/>
          <w:szCs w:val="24"/>
        </w:rPr>
        <w:t xml:space="preserve">Ελένης </w:t>
      </w:r>
      <w:proofErr w:type="spellStart"/>
      <w:r>
        <w:rPr>
          <w:rFonts w:eastAsia="Times New Roman" w:cs="Times New Roman"/>
          <w:bCs/>
          <w:szCs w:val="24"/>
        </w:rPr>
        <w:t>Ζαρούλια</w:t>
      </w:r>
      <w:proofErr w:type="spellEnd"/>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 xml:space="preserve">σχετικά με την «τρομοκρατική επίθεση με </w:t>
      </w:r>
      <w:proofErr w:type="spellStart"/>
      <w:r>
        <w:rPr>
          <w:rFonts w:eastAsia="Times New Roman" w:cs="Times New Roman"/>
          <w:szCs w:val="24"/>
        </w:rPr>
        <w:t>καλάσνικοφ</w:t>
      </w:r>
      <w:proofErr w:type="spellEnd"/>
      <w:r>
        <w:rPr>
          <w:rFonts w:eastAsia="Times New Roman" w:cs="Times New Roman"/>
          <w:szCs w:val="24"/>
        </w:rPr>
        <w:t xml:space="preserve"> κατά ανδρών των ΜΑΤ».</w:t>
      </w:r>
    </w:p>
    <w:p w14:paraId="4849874C"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 xml:space="preserve">7. Η με αριθμό 470/13-2-2017 επίκαιρη ερώτηση του Βουλευτή Ηρακλείου της Δημοκρατικής Συμπαράταξης ΠΑΣΟΚ–ΔΗΜΑΡ κ. </w:t>
      </w:r>
      <w:r>
        <w:rPr>
          <w:rFonts w:eastAsia="Times New Roman" w:cs="Times New Roman"/>
          <w:bCs/>
          <w:szCs w:val="24"/>
        </w:rPr>
        <w:t xml:space="preserve">Βασίλειου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Υποδομών και Μεταφορών,</w:t>
      </w:r>
      <w:r>
        <w:rPr>
          <w:rFonts w:eastAsia="Times New Roman" w:cs="Times New Roman"/>
          <w:b/>
          <w:bCs/>
          <w:szCs w:val="24"/>
        </w:rPr>
        <w:t xml:space="preserve"> </w:t>
      </w:r>
      <w:r>
        <w:rPr>
          <w:rFonts w:eastAsia="Times New Roman" w:cs="Times New Roman"/>
          <w:szCs w:val="24"/>
        </w:rPr>
        <w:t xml:space="preserve">σχετικά με την μετάθεση για δύο ακόμη χρόνια της έναρξης του έργου «Πάνορμο – </w:t>
      </w:r>
      <w:proofErr w:type="spellStart"/>
      <w:r>
        <w:rPr>
          <w:rFonts w:eastAsia="Times New Roman" w:cs="Times New Roman"/>
          <w:szCs w:val="24"/>
        </w:rPr>
        <w:t>Εξάντης</w:t>
      </w:r>
      <w:proofErr w:type="spellEnd"/>
      <w:r>
        <w:rPr>
          <w:rFonts w:eastAsia="Times New Roman" w:cs="Times New Roman"/>
          <w:szCs w:val="24"/>
        </w:rPr>
        <w:t>».</w:t>
      </w:r>
    </w:p>
    <w:p w14:paraId="4849874D"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lastRenderedPageBreak/>
        <w:t xml:space="preserve">8.- Η με αριθμό 463/10-2-2017 επίκαιρη ερώτηση του Βουλευτή Β΄ Πειραιά των Ανεξαρτήτων Ελλήνων κ. </w:t>
      </w:r>
      <w:r>
        <w:rPr>
          <w:rFonts w:eastAsia="Times New Roman" w:cs="Times New Roman"/>
          <w:bCs/>
          <w:szCs w:val="24"/>
        </w:rPr>
        <w:t>Δημητρίου Καμμένου</w:t>
      </w:r>
      <w:r>
        <w:rPr>
          <w:rFonts w:eastAsia="Times New Roman" w:cs="Times New Roman"/>
          <w:szCs w:val="24"/>
        </w:rPr>
        <w:t xml:space="preserve"> προς τον </w:t>
      </w:r>
      <w:r>
        <w:rPr>
          <w:rFonts w:eastAsia="Times New Roman" w:cs="Times New Roman"/>
          <w:szCs w:val="24"/>
        </w:rPr>
        <w:t xml:space="preserve">Υπουργό </w:t>
      </w:r>
      <w:r>
        <w:rPr>
          <w:rFonts w:eastAsia="Times New Roman" w:cs="Times New Roman"/>
          <w:bCs/>
          <w:szCs w:val="24"/>
        </w:rPr>
        <w:t>Περιβάλλοντος και Ενέργειας</w:t>
      </w:r>
      <w:r>
        <w:rPr>
          <w:rFonts w:eastAsia="Times New Roman" w:cs="Times New Roman"/>
          <w:szCs w:val="24"/>
        </w:rPr>
        <w:t xml:space="preserve"> σχετικά με τη μεταφορά χρηστών της ΔΕΗ σε εταιρείες εναλλακτικών </w:t>
      </w:r>
      <w:proofErr w:type="spellStart"/>
      <w:r>
        <w:rPr>
          <w:rFonts w:eastAsia="Times New Roman" w:cs="Times New Roman"/>
          <w:szCs w:val="24"/>
        </w:rPr>
        <w:t>παρόχων</w:t>
      </w:r>
      <w:proofErr w:type="spellEnd"/>
      <w:r>
        <w:rPr>
          <w:rFonts w:eastAsia="Times New Roman" w:cs="Times New Roman"/>
          <w:szCs w:val="24"/>
        </w:rPr>
        <w:t xml:space="preserve"> ηλεκτρικής ενέργειας.</w:t>
      </w:r>
    </w:p>
    <w:p w14:paraId="4849874E"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 xml:space="preserve">9. Η με αριθμό 469/13-2-2017 επίκαιρη ερώτηση του Βουλευτή Β΄ Αθηνών του Ποταμιού κ. </w:t>
      </w:r>
      <w:r>
        <w:rPr>
          <w:rFonts w:eastAsia="Times New Roman" w:cs="Times New Roman"/>
          <w:bCs/>
          <w:szCs w:val="24"/>
        </w:rPr>
        <w:t xml:space="preserve">Γεωργίου </w:t>
      </w:r>
      <w:proofErr w:type="spellStart"/>
      <w:r>
        <w:rPr>
          <w:rFonts w:eastAsia="Times New Roman" w:cs="Times New Roman"/>
          <w:bCs/>
          <w:szCs w:val="24"/>
        </w:rPr>
        <w:t>Αμυρά</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Εσωτερικ</w:t>
      </w:r>
      <w:r>
        <w:rPr>
          <w:rFonts w:eastAsia="Times New Roman" w:cs="Times New Roman"/>
          <w:bCs/>
          <w:szCs w:val="24"/>
        </w:rPr>
        <w:t>ών,</w:t>
      </w:r>
      <w:r>
        <w:rPr>
          <w:rFonts w:eastAsia="Times New Roman" w:cs="Times New Roman"/>
          <w:szCs w:val="24"/>
        </w:rPr>
        <w:t xml:space="preserve"> σχετικά με την αποτέφρωση νεκρών στην Ελλάδα.</w:t>
      </w:r>
    </w:p>
    <w:p w14:paraId="4849874F"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 xml:space="preserve">10. Η με αριθμό 467/10-2-2017 επίκαιρη ερώτηση του Βουλευτή Ευβοίας του Λαϊκού Συνδέσμου - Χρυσή Αυγή κ. </w:t>
      </w:r>
      <w:r>
        <w:rPr>
          <w:rFonts w:eastAsia="Times New Roman" w:cs="Times New Roman"/>
          <w:bCs/>
          <w:szCs w:val="24"/>
        </w:rPr>
        <w:t>Νικολάου Μίχου</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 την «σκόπιμη κωλυσιεργία εκπληρώσεων όρου διαθήκης</w:t>
      </w:r>
      <w:r>
        <w:rPr>
          <w:rFonts w:eastAsia="Times New Roman" w:cs="Times New Roman"/>
          <w:szCs w:val="24"/>
        </w:rPr>
        <w:t>,</w:t>
      </w:r>
      <w:r>
        <w:rPr>
          <w:rFonts w:eastAsia="Times New Roman" w:cs="Times New Roman"/>
          <w:szCs w:val="24"/>
        </w:rPr>
        <w:t xml:space="preserve"> ο οποίος προβλέπει ίδρυση ογκολογικής κλινικής στην Χαλκίδα».</w:t>
      </w:r>
    </w:p>
    <w:p w14:paraId="48498750"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 xml:space="preserve">11. Η με αριθμό 405/30-1-2017 επίκαιρη ερώτηση του Βουλευτή Γρεβενών του Συνασπισμού Ριζοσπαστικής Αριστεράς κ. </w:t>
      </w:r>
      <w:r>
        <w:rPr>
          <w:rFonts w:eastAsia="Times New Roman" w:cs="Times New Roman"/>
          <w:bCs/>
          <w:szCs w:val="24"/>
        </w:rPr>
        <w:t xml:space="preserve">Χρήστου </w:t>
      </w:r>
      <w:proofErr w:type="spellStart"/>
      <w:r>
        <w:rPr>
          <w:rFonts w:eastAsia="Times New Roman" w:cs="Times New Roman"/>
          <w:bCs/>
          <w:szCs w:val="24"/>
        </w:rPr>
        <w:t>Μπγιάλα</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Ψηφιακής Πολιτικής, Τηλεπικοινωνιών και Ενημέρω</w:t>
      </w:r>
      <w:r>
        <w:rPr>
          <w:rFonts w:eastAsia="Times New Roman" w:cs="Times New Roman"/>
          <w:bCs/>
          <w:szCs w:val="24"/>
        </w:rPr>
        <w:t>σης,</w:t>
      </w:r>
      <w:r>
        <w:rPr>
          <w:rFonts w:eastAsia="Times New Roman" w:cs="Times New Roman"/>
          <w:szCs w:val="24"/>
        </w:rPr>
        <w:t xml:space="preserve"> σχετικά με τη μετάβαση στο ψηφιακό σήμα για μεγάλα τμήματα της επαρχίας.</w:t>
      </w:r>
    </w:p>
    <w:p w14:paraId="48498751"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lastRenderedPageBreak/>
        <w:t xml:space="preserve">12. Η με αριθμό 434/2-2-2017 επίκαιρη ερώτηση του Βουλευτή Β΄ Αθηνών του Λαϊκού Συνδέσμου - Χρυσή Αυγή κ. </w:t>
      </w:r>
      <w:r>
        <w:rPr>
          <w:rFonts w:eastAsia="Times New Roman" w:cs="Times New Roman"/>
          <w:bCs/>
          <w:szCs w:val="24"/>
        </w:rPr>
        <w:t xml:space="preserve">Ηλία </w:t>
      </w:r>
      <w:proofErr w:type="spellStart"/>
      <w:r>
        <w:rPr>
          <w:rFonts w:eastAsia="Times New Roman" w:cs="Times New Roman"/>
          <w:bCs/>
          <w:szCs w:val="24"/>
        </w:rPr>
        <w:t>Παναγιώταρου</w:t>
      </w:r>
      <w:proofErr w:type="spellEnd"/>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σχετικά με την «ανθελληνι</w:t>
      </w:r>
      <w:r>
        <w:rPr>
          <w:rFonts w:eastAsia="Times New Roman" w:cs="Times New Roman"/>
          <w:szCs w:val="24"/>
        </w:rPr>
        <w:t>κή δράση τούρκων πρακτόρων και εκπροσώπων τους στη Θράκη».</w:t>
      </w:r>
    </w:p>
    <w:p w14:paraId="48498752"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 xml:space="preserve">13. Η με αριθμό 435/2-2-2017 επίκαιρη ερώτηση της Βουλευτού Β΄ Αθηνών του Λαϊκού Συνδέσμου - Χρυσή Αυγή κυρίας </w:t>
      </w:r>
      <w:r>
        <w:rPr>
          <w:rFonts w:eastAsia="Times New Roman" w:cs="Times New Roman"/>
          <w:bCs/>
          <w:szCs w:val="24"/>
        </w:rPr>
        <w:t xml:space="preserve">Ελένης </w:t>
      </w:r>
      <w:proofErr w:type="spellStart"/>
      <w:r>
        <w:rPr>
          <w:rFonts w:eastAsia="Times New Roman" w:cs="Times New Roman"/>
          <w:bCs/>
          <w:szCs w:val="24"/>
        </w:rPr>
        <w:t>Ζαρούλια</w:t>
      </w:r>
      <w:proofErr w:type="spellEnd"/>
      <w:r>
        <w:rPr>
          <w:rFonts w:eastAsia="Times New Roman" w:cs="Times New Roman"/>
          <w:szCs w:val="24"/>
        </w:rPr>
        <w:t xml:space="preserve"> προς τον Υπουργό </w:t>
      </w:r>
      <w:r>
        <w:rPr>
          <w:rFonts w:eastAsia="Times New Roman" w:cs="Times New Roman"/>
          <w:bCs/>
          <w:szCs w:val="24"/>
        </w:rPr>
        <w:t xml:space="preserve">Οικονομικών, </w:t>
      </w:r>
      <w:r>
        <w:rPr>
          <w:rFonts w:eastAsia="Times New Roman" w:cs="Times New Roman"/>
          <w:szCs w:val="24"/>
        </w:rPr>
        <w:t xml:space="preserve">σχετικά με τον «διορισμό υπόδικης στη </w:t>
      </w:r>
      <w:r>
        <w:rPr>
          <w:rFonts w:eastAsia="Times New Roman" w:cs="Times New Roman"/>
          <w:szCs w:val="24"/>
        </w:rPr>
        <w:t>δι</w:t>
      </w:r>
      <w:r>
        <w:rPr>
          <w:rFonts w:eastAsia="Times New Roman" w:cs="Times New Roman"/>
          <w:szCs w:val="24"/>
        </w:rPr>
        <w:t xml:space="preserve">οίκηση </w:t>
      </w:r>
      <w:r>
        <w:rPr>
          <w:rFonts w:eastAsia="Times New Roman" w:cs="Times New Roman"/>
          <w:szCs w:val="24"/>
        </w:rPr>
        <w:t xml:space="preserve">του </w:t>
      </w:r>
      <w:proofErr w:type="spellStart"/>
      <w:r>
        <w:rPr>
          <w:rFonts w:eastAsia="Times New Roman" w:cs="Times New Roman"/>
          <w:szCs w:val="24"/>
        </w:rPr>
        <w:t>υπερταμείου</w:t>
      </w:r>
      <w:proofErr w:type="spellEnd"/>
      <w:r>
        <w:rPr>
          <w:rFonts w:eastAsia="Times New Roman" w:cs="Times New Roman"/>
          <w:szCs w:val="24"/>
        </w:rPr>
        <w:t>».</w:t>
      </w:r>
    </w:p>
    <w:p w14:paraId="48498753"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 xml:space="preserve">14. Η με αριθμό 367/20-1-2017 επίκαιρη ερώτηση του Βουλευτή Εύβοιας του Λαϊκού Συνδέσμου - Χρυσή Αυγή κ. </w:t>
      </w:r>
      <w:r>
        <w:rPr>
          <w:rFonts w:eastAsia="Times New Roman" w:cs="Times New Roman"/>
          <w:bCs/>
          <w:szCs w:val="24"/>
        </w:rPr>
        <w:t>Νικολάου Μίχου</w:t>
      </w:r>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 xml:space="preserve">σχετικά με την «απαράδεκτη εκτόπιση 36.769 τέκνων Ελλήνων από τους βρεφονηπιακούς </w:t>
      </w:r>
      <w:r>
        <w:rPr>
          <w:rFonts w:eastAsia="Times New Roman" w:cs="Times New Roman"/>
          <w:szCs w:val="24"/>
        </w:rPr>
        <w:t>σταθμούς».</w:t>
      </w:r>
    </w:p>
    <w:p w14:paraId="48498754"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 xml:space="preserve">15. Η με αριθμό 338/13-1-2017 επίκαιρη ερώτηση του Βουλευτή Α΄ Πειραιώς του Λαϊκού Συνδέσμου - Χρυσή Αυγή κ. </w:t>
      </w:r>
      <w:r>
        <w:rPr>
          <w:rFonts w:eastAsia="Times New Roman" w:cs="Times New Roman"/>
          <w:bCs/>
          <w:szCs w:val="24"/>
        </w:rPr>
        <w:t xml:space="preserve">Νικολάου </w:t>
      </w:r>
      <w:proofErr w:type="spellStart"/>
      <w:r>
        <w:rPr>
          <w:rFonts w:eastAsia="Times New Roman" w:cs="Times New Roman"/>
          <w:bCs/>
          <w:szCs w:val="24"/>
        </w:rPr>
        <w:t>Κούζηλου</w:t>
      </w:r>
      <w:proofErr w:type="spellEnd"/>
      <w:r>
        <w:rPr>
          <w:rFonts w:eastAsia="Times New Roman" w:cs="Times New Roman"/>
          <w:szCs w:val="24"/>
        </w:rPr>
        <w:t xml:space="preserve"> προς τον Υπουργό </w:t>
      </w:r>
      <w:r>
        <w:rPr>
          <w:rFonts w:eastAsia="Times New Roman" w:cs="Times New Roman"/>
          <w:bCs/>
          <w:szCs w:val="24"/>
        </w:rPr>
        <w:t xml:space="preserve">Ναυτιλίας και Νησιωτικής Πολιτικής, </w:t>
      </w:r>
      <w:r>
        <w:rPr>
          <w:rFonts w:eastAsia="Times New Roman" w:cs="Times New Roman"/>
          <w:szCs w:val="24"/>
        </w:rPr>
        <w:t>σχετικά με την «προοπτική κατοικήσεως των 28 νησιών που αναβαθμίζ</w:t>
      </w:r>
      <w:r>
        <w:rPr>
          <w:rFonts w:eastAsia="Times New Roman" w:cs="Times New Roman"/>
          <w:szCs w:val="24"/>
        </w:rPr>
        <w:t>ει την εθνική ελληνική κυριαρχία και ενισχύει τα κυριαρχικά δικαιώματα της χώρας».</w:t>
      </w:r>
    </w:p>
    <w:p w14:paraId="48498755"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lastRenderedPageBreak/>
        <w:t>16. Η με αριθμό 430/31-1-2017 επίκαιρη ερώτηση του Βουλευτή Β΄ Θεσσαλονίκης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 xml:space="preserve">Γεωργίου </w:t>
      </w:r>
      <w:proofErr w:type="spellStart"/>
      <w:r>
        <w:rPr>
          <w:rFonts w:eastAsia="Times New Roman" w:cs="Times New Roman"/>
          <w:bCs/>
          <w:szCs w:val="24"/>
        </w:rPr>
        <w:t>Αρβανιτίδη</w:t>
      </w:r>
      <w:proofErr w:type="spellEnd"/>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σ</w:t>
      </w:r>
      <w:r>
        <w:rPr>
          <w:rFonts w:eastAsia="Times New Roman" w:cs="Times New Roman"/>
          <w:szCs w:val="24"/>
        </w:rPr>
        <w:t xml:space="preserve">χετικά με τη σημαντική μείωση της </w:t>
      </w:r>
      <w:r>
        <w:rPr>
          <w:rFonts w:eastAsia="Times New Roman" w:cs="Times New Roman"/>
          <w:szCs w:val="24"/>
        </w:rPr>
        <w:t xml:space="preserve">πυροσβεστικής δύναμης </w:t>
      </w:r>
      <w:r>
        <w:rPr>
          <w:rFonts w:eastAsia="Times New Roman" w:cs="Times New Roman"/>
          <w:szCs w:val="24"/>
        </w:rPr>
        <w:t>στην Περιφερειακή Ενότητα Θεσσαλονίκης.</w:t>
      </w:r>
    </w:p>
    <w:p w14:paraId="48498756"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 xml:space="preserve">17. Η με αριθμό 333/12-1-2017 επίκαιρη ερώτηση του Βουλευτή Αχαΐας της Δημοκρατικής Συμπαράταξης ΠΑΣΟΚ–ΔΗΜΑΡ κ. </w:t>
      </w:r>
      <w:r>
        <w:rPr>
          <w:rFonts w:eastAsia="Times New Roman" w:cs="Times New Roman"/>
          <w:bCs/>
          <w:szCs w:val="24"/>
        </w:rPr>
        <w:t>Θεόδωρου Παπαθεοδώρου</w:t>
      </w:r>
      <w:r>
        <w:rPr>
          <w:rFonts w:eastAsia="Times New Roman" w:cs="Times New Roman"/>
          <w:szCs w:val="24"/>
        </w:rPr>
        <w:t xml:space="preserve"> προς τον Υπουργό </w:t>
      </w:r>
      <w:r>
        <w:rPr>
          <w:rFonts w:eastAsia="Times New Roman" w:cs="Times New Roman"/>
          <w:bCs/>
          <w:szCs w:val="24"/>
        </w:rPr>
        <w:t xml:space="preserve">Ψηφιακής </w:t>
      </w:r>
      <w:r>
        <w:rPr>
          <w:rFonts w:eastAsia="Times New Roman" w:cs="Times New Roman"/>
          <w:bCs/>
          <w:szCs w:val="24"/>
        </w:rPr>
        <w:t>Πολιτικής, Τηλεπικοινωνιών και Ενημέρωσης,</w:t>
      </w:r>
      <w:r>
        <w:rPr>
          <w:rFonts w:eastAsia="Times New Roman" w:cs="Times New Roman"/>
          <w:szCs w:val="24"/>
        </w:rPr>
        <w:t xml:space="preserve"> σχετικά με την χρηματοδότηση δημοσιογράφων και ιστοσελίδων.</w:t>
      </w:r>
    </w:p>
    <w:p w14:paraId="48498757"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 xml:space="preserve">18. Η με αριθμό 456/7-2-2017 επίκαιρη ερώτηση του Βουλευτή Αχαΐας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bCs/>
          <w:szCs w:val="24"/>
        </w:rPr>
        <w:t xml:space="preserve">Νικολάου </w:t>
      </w:r>
      <w:proofErr w:type="spellStart"/>
      <w:r>
        <w:rPr>
          <w:rFonts w:eastAsia="Times New Roman" w:cs="Times New Roman"/>
          <w:bCs/>
          <w:szCs w:val="24"/>
        </w:rPr>
        <w:t>Καραθανασόπουλου</w:t>
      </w:r>
      <w:proofErr w:type="spellEnd"/>
      <w:r>
        <w:rPr>
          <w:rFonts w:eastAsia="Times New Roman" w:cs="Times New Roman"/>
          <w:szCs w:val="24"/>
        </w:rPr>
        <w:t xml:space="preserve"> προς την Υπουργό </w:t>
      </w:r>
      <w:r>
        <w:rPr>
          <w:rFonts w:eastAsia="Times New Roman" w:cs="Times New Roman"/>
          <w:bCs/>
          <w:szCs w:val="24"/>
        </w:rPr>
        <w:t>Εργασ</w:t>
      </w:r>
      <w:r>
        <w:rPr>
          <w:rFonts w:eastAsia="Times New Roman" w:cs="Times New Roman"/>
          <w:bCs/>
          <w:szCs w:val="24"/>
        </w:rPr>
        <w:t>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 xml:space="preserve">σχετικά με τους εργαζόμενους και τους αυτοαπασχολούμενους με </w:t>
      </w:r>
      <w:r>
        <w:rPr>
          <w:rFonts w:eastAsia="Times New Roman" w:cs="Times New Roman"/>
          <w:szCs w:val="24"/>
        </w:rPr>
        <w:t>δελτία παροχής υπηρεσιών</w:t>
      </w:r>
      <w:r>
        <w:rPr>
          <w:rFonts w:eastAsia="Times New Roman" w:cs="Times New Roman"/>
          <w:szCs w:val="24"/>
        </w:rPr>
        <w:t>.</w:t>
      </w:r>
    </w:p>
    <w:p w14:paraId="48498758"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 xml:space="preserve">19. Η με αριθμό 439/6-2-2017 επίκαιρη ερώτηση του Βουλευτή Β΄ Πειραιά των Ανεξαρτήτων Ελλήνων κ. </w:t>
      </w:r>
      <w:r>
        <w:rPr>
          <w:rFonts w:eastAsia="Times New Roman" w:cs="Times New Roman"/>
          <w:bCs/>
          <w:szCs w:val="24"/>
        </w:rPr>
        <w:t>Δημητρίου Καμμένου</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σχετικά με τη μεταφορά </w:t>
      </w:r>
      <w:r>
        <w:rPr>
          <w:rFonts w:eastAsia="Times New Roman" w:cs="Times New Roman"/>
          <w:szCs w:val="24"/>
        </w:rPr>
        <w:lastRenderedPageBreak/>
        <w:t xml:space="preserve">χρηστών της ΔΕΗ σε εταιρείες εναλλακτικών </w:t>
      </w:r>
      <w:proofErr w:type="spellStart"/>
      <w:r>
        <w:rPr>
          <w:rFonts w:eastAsia="Times New Roman" w:cs="Times New Roman"/>
          <w:szCs w:val="24"/>
        </w:rPr>
        <w:t>παρόχων</w:t>
      </w:r>
      <w:proofErr w:type="spellEnd"/>
      <w:r>
        <w:rPr>
          <w:rFonts w:eastAsia="Times New Roman" w:cs="Times New Roman"/>
          <w:szCs w:val="24"/>
        </w:rPr>
        <w:t xml:space="preserve"> ηλεκτρικής ενέργειας.</w:t>
      </w:r>
    </w:p>
    <w:p w14:paraId="48498759"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 xml:space="preserve">20. Η με αριθμό 488/16-2-2017 επίκαιρη ερώτηση του Βουλευτή Σερρών της Δημοκρατικής Συμπαράταξης ΠΑΣΟΚ-ΔΗΜΑΡ κ. </w:t>
      </w:r>
      <w:r>
        <w:rPr>
          <w:rFonts w:eastAsia="Times New Roman" w:cs="Times New Roman"/>
          <w:bCs/>
          <w:szCs w:val="24"/>
        </w:rPr>
        <w:t>Μιχαήλ Τζελέπη</w:t>
      </w:r>
      <w:r>
        <w:rPr>
          <w:rFonts w:eastAsia="Times New Roman" w:cs="Times New Roman"/>
          <w:szCs w:val="24"/>
        </w:rPr>
        <w:t xml:space="preserve"> προ</w:t>
      </w:r>
      <w:r>
        <w:rPr>
          <w:rFonts w:eastAsia="Times New Roman" w:cs="Times New Roman"/>
          <w:szCs w:val="24"/>
        </w:rPr>
        <w:t xml:space="preserve">ς τον Υπουργό </w:t>
      </w:r>
      <w:r>
        <w:rPr>
          <w:rFonts w:eastAsia="Times New Roman" w:cs="Times New Roman"/>
          <w:bCs/>
          <w:szCs w:val="24"/>
        </w:rPr>
        <w:t>Αγροτικής Ανάπτυξης και Τροφίμων,</w:t>
      </w:r>
      <w:r>
        <w:rPr>
          <w:rFonts w:eastAsia="Times New Roman" w:cs="Times New Roman"/>
          <w:b/>
          <w:bCs/>
          <w:szCs w:val="24"/>
        </w:rPr>
        <w:t xml:space="preserve"> </w:t>
      </w:r>
      <w:r>
        <w:rPr>
          <w:rFonts w:eastAsia="Times New Roman" w:cs="Times New Roman"/>
          <w:szCs w:val="24"/>
        </w:rPr>
        <w:t xml:space="preserve">σχετικά με τα προβλήματα στην εφαρμογή του </w:t>
      </w:r>
      <w:r>
        <w:rPr>
          <w:rFonts w:eastAsia="Times New Roman" w:cs="Times New Roman"/>
          <w:szCs w:val="24"/>
        </w:rPr>
        <w:t xml:space="preserve">μέτρου </w:t>
      </w:r>
      <w:r>
        <w:rPr>
          <w:rFonts w:eastAsia="Times New Roman" w:cs="Times New Roman"/>
          <w:szCs w:val="24"/>
        </w:rPr>
        <w:t xml:space="preserve">11 του Προγράμματος Αγροτικής Ανάπτυξης (ΠΑΑ) 2014-2020 στην </w:t>
      </w:r>
      <w:r>
        <w:rPr>
          <w:rFonts w:eastAsia="Times New Roman" w:cs="Times New Roman"/>
          <w:szCs w:val="24"/>
        </w:rPr>
        <w:t>βιολογική κτηνοτροφία</w:t>
      </w:r>
      <w:r>
        <w:rPr>
          <w:rFonts w:eastAsia="Times New Roman" w:cs="Times New Roman"/>
          <w:szCs w:val="24"/>
        </w:rPr>
        <w:t>. </w:t>
      </w:r>
    </w:p>
    <w:p w14:paraId="4849875A"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21. Η με αριθμό 498/20-2-2017 επίκαιρη ερώτηση του Βουλευτή Β΄ Αθηνών του</w:t>
      </w:r>
      <w:r>
        <w:rPr>
          <w:rFonts w:eastAsia="Times New Roman" w:cs="Times New Roman"/>
          <w:szCs w:val="24"/>
        </w:rPr>
        <w:t xml:space="preserve"> Ποταμιού κ. </w:t>
      </w:r>
      <w:r>
        <w:rPr>
          <w:rFonts w:eastAsia="Times New Roman" w:cs="Times New Roman"/>
          <w:bCs/>
          <w:szCs w:val="24"/>
        </w:rPr>
        <w:t xml:space="preserve">Γεωργίου </w:t>
      </w:r>
      <w:proofErr w:type="spellStart"/>
      <w:r>
        <w:rPr>
          <w:rFonts w:eastAsia="Times New Roman" w:cs="Times New Roman"/>
          <w:bCs/>
          <w:szCs w:val="24"/>
        </w:rPr>
        <w:t>Αμυρά</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szCs w:val="24"/>
        </w:rPr>
        <w:t xml:space="preserve"> σχετικά με την υπόθεση «</w:t>
      </w:r>
      <w:r>
        <w:rPr>
          <w:rFonts w:eastAsia="Times New Roman" w:cs="Times New Roman"/>
          <w:szCs w:val="24"/>
        </w:rPr>
        <w:t>SIEMENS</w:t>
      </w:r>
      <w:r>
        <w:rPr>
          <w:rFonts w:eastAsia="Times New Roman" w:cs="Times New Roman"/>
          <w:szCs w:val="24"/>
        </w:rPr>
        <w:t>».</w:t>
      </w:r>
    </w:p>
    <w:p w14:paraId="4849875B"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 xml:space="preserve">22. Η με αριθμό 493/17-2-2017 επίκαιρη ερώτηση του Βουλευτή Μαγνησίας του Λαϊκού Συνδέσμου - Χρυσή Αυγή κ. </w:t>
      </w:r>
      <w:r>
        <w:rPr>
          <w:rFonts w:eastAsia="Times New Roman" w:cs="Times New Roman"/>
          <w:bCs/>
          <w:szCs w:val="24"/>
        </w:rPr>
        <w:t>Παναγιώτη Ηλιόπουλου</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σχετικ</w:t>
      </w:r>
      <w:r>
        <w:rPr>
          <w:rFonts w:eastAsia="Times New Roman" w:cs="Times New Roman"/>
          <w:szCs w:val="24"/>
        </w:rPr>
        <w:t xml:space="preserve">ά με τις ληξιπρόθεσμες οφειλές του </w:t>
      </w:r>
      <w:r>
        <w:rPr>
          <w:rFonts w:eastAsia="Times New Roman" w:cs="Times New Roman"/>
          <w:szCs w:val="24"/>
        </w:rPr>
        <w:t xml:space="preserve">δημοσίου </w:t>
      </w:r>
      <w:r>
        <w:rPr>
          <w:rFonts w:eastAsia="Times New Roman" w:cs="Times New Roman"/>
          <w:szCs w:val="24"/>
        </w:rPr>
        <w:t>προς τους ιδιώτες.</w:t>
      </w:r>
    </w:p>
    <w:p w14:paraId="4849875C"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23. Η με αριθμό 499/20-2-2017 επίκαιρη ερώτηση του Βουλευτή Ηρακλείου της Δημοκρατικής Συμπαράταξης ΠΑΣΟΚ–</w:t>
      </w:r>
      <w:r>
        <w:rPr>
          <w:rFonts w:eastAsia="Times New Roman" w:cs="Times New Roman"/>
          <w:szCs w:val="24"/>
        </w:rPr>
        <w:lastRenderedPageBreak/>
        <w:t xml:space="preserve">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b/>
          <w:bCs/>
          <w:szCs w:val="24"/>
        </w:rPr>
        <w:t xml:space="preserve"> </w:t>
      </w:r>
      <w:r>
        <w:rPr>
          <w:rFonts w:eastAsia="Times New Roman" w:cs="Times New Roman"/>
          <w:szCs w:val="24"/>
        </w:rPr>
        <w:t xml:space="preserve">σχετικά με την προμήθεια των </w:t>
      </w:r>
      <w:proofErr w:type="spellStart"/>
      <w:r>
        <w:rPr>
          <w:rFonts w:eastAsia="Times New Roman" w:cs="Times New Roman"/>
          <w:szCs w:val="24"/>
        </w:rPr>
        <w:t>φυτοπροστατευτικών</w:t>
      </w:r>
      <w:proofErr w:type="spellEnd"/>
      <w:r>
        <w:rPr>
          <w:rFonts w:eastAsia="Times New Roman" w:cs="Times New Roman"/>
          <w:szCs w:val="24"/>
        </w:rPr>
        <w:t xml:space="preserve"> φαρμάκων που ακυρώνει το συλλογικό πρόγραμμα δακοκτονίας.</w:t>
      </w:r>
    </w:p>
    <w:p w14:paraId="4849875D" w14:textId="77777777" w:rsidR="00B22A89" w:rsidRDefault="00F54938">
      <w:pPr>
        <w:spacing w:line="600" w:lineRule="auto"/>
        <w:ind w:firstLine="720"/>
        <w:jc w:val="both"/>
        <w:rPr>
          <w:rFonts w:eastAsia="Times New Roman" w:cs="Times New Roman"/>
          <w:szCs w:val="24"/>
        </w:rPr>
      </w:pPr>
      <w:r>
        <w:rPr>
          <w:rFonts w:eastAsia="Times New Roman" w:cs="Times New Roman"/>
          <w:bCs/>
          <w:szCs w:val="24"/>
        </w:rPr>
        <w:t>ΑΝΑΦΟΡΕΣ</w:t>
      </w:r>
      <w:r>
        <w:rPr>
          <w:rFonts w:eastAsia="Times New Roman" w:cs="Times New Roman"/>
          <w:bCs/>
          <w:szCs w:val="24"/>
        </w:rPr>
        <w:t xml:space="preserve"> </w:t>
      </w:r>
      <w:r>
        <w:rPr>
          <w:rFonts w:eastAsia="Times New Roman" w:cs="Times New Roman"/>
          <w:bCs/>
          <w:szCs w:val="24"/>
        </w:rPr>
        <w:t>-</w:t>
      </w:r>
      <w:r>
        <w:rPr>
          <w:rFonts w:eastAsia="Times New Roman" w:cs="Times New Roman"/>
          <w:bCs/>
          <w:szCs w:val="24"/>
        </w:rPr>
        <w:t xml:space="preserve"> </w:t>
      </w:r>
      <w:r>
        <w:rPr>
          <w:rFonts w:eastAsia="Times New Roman" w:cs="Times New Roman"/>
          <w:bCs/>
          <w:szCs w:val="24"/>
        </w:rPr>
        <w:t>ΕΡΩΤΗΣΕΙΣ</w:t>
      </w:r>
      <w:r>
        <w:rPr>
          <w:rFonts w:eastAsia="Times New Roman" w:cs="Times New Roman"/>
          <w:bCs/>
          <w:szCs w:val="24"/>
        </w:rPr>
        <w:t xml:space="preserve"> (Άρθρο 130 παράγραφος 5 </w:t>
      </w:r>
      <w:r>
        <w:rPr>
          <w:rFonts w:eastAsia="Times New Roman" w:cs="Times New Roman"/>
          <w:bCs/>
          <w:szCs w:val="24"/>
        </w:rPr>
        <w:t xml:space="preserve">του </w:t>
      </w:r>
      <w:r>
        <w:rPr>
          <w:rFonts w:eastAsia="Times New Roman" w:cs="Times New Roman"/>
          <w:bCs/>
          <w:szCs w:val="24"/>
        </w:rPr>
        <w:t xml:space="preserve">Κανονισμού </w:t>
      </w:r>
      <w:r>
        <w:rPr>
          <w:rFonts w:eastAsia="Times New Roman" w:cs="Times New Roman"/>
          <w:bCs/>
          <w:szCs w:val="24"/>
        </w:rPr>
        <w:t xml:space="preserve">της </w:t>
      </w:r>
      <w:r>
        <w:rPr>
          <w:rFonts w:eastAsia="Times New Roman" w:cs="Times New Roman"/>
          <w:bCs/>
          <w:szCs w:val="24"/>
        </w:rPr>
        <w:t>Βουλής)</w:t>
      </w:r>
    </w:p>
    <w:p w14:paraId="4849875E"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1. Η με αριθμό 2787/23-1-2017 ερώτηση του Δ΄ Αντιπροέδρου της Βουλής και Βουλε</w:t>
      </w:r>
      <w:r>
        <w:rPr>
          <w:rFonts w:eastAsia="Times New Roman" w:cs="Times New Roman"/>
          <w:szCs w:val="24"/>
        </w:rPr>
        <w:t xml:space="preserve">υτή Α΄ Αθηνών της Νέας Δημοκρατίας κ. </w:t>
      </w:r>
      <w:r>
        <w:rPr>
          <w:rFonts w:eastAsia="Times New Roman" w:cs="Times New Roman"/>
          <w:bCs/>
          <w:szCs w:val="24"/>
        </w:rPr>
        <w:t>Νικήτα Κακλαμάνη</w:t>
      </w:r>
      <w:r>
        <w:rPr>
          <w:rFonts w:eastAsia="Times New Roman" w:cs="Times New Roman"/>
          <w:szCs w:val="24"/>
        </w:rPr>
        <w:t xml:space="preserve"> προς την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σχετικά με τη διαχείριση και αξιοποίηση της ακίνητης περιουσίας των Υπουργείων Υγείας και Εργασίας, Κοινωνικής Ασφάλισης και </w:t>
      </w:r>
      <w:r>
        <w:rPr>
          <w:rFonts w:eastAsia="Times New Roman" w:cs="Times New Roman"/>
          <w:szCs w:val="24"/>
        </w:rPr>
        <w:t>Κοινωνικής Αλληλεγγύης.</w:t>
      </w:r>
    </w:p>
    <w:p w14:paraId="4849875F"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2. Η με αριθμό 446/18-10-2016 ερώτηση του Βουλευτή Ηρακλείου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szCs w:val="24"/>
        </w:rPr>
        <w:t xml:space="preserve"> σχετικά με τα σοβαρά προβλήματα που αντιμετωπίζουν </w:t>
      </w:r>
      <w:r>
        <w:rPr>
          <w:rFonts w:eastAsia="Times New Roman" w:cs="Times New Roman"/>
          <w:szCs w:val="24"/>
        </w:rPr>
        <w:t>οι αγρότες.</w:t>
      </w:r>
    </w:p>
    <w:p w14:paraId="48498760"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lastRenderedPageBreak/>
        <w:t xml:space="preserve">3. Η με αριθμό 175/7-10-2016 ερώτηση του Βουλευτή Λακωνίας της Νέας Δημοκρατίας κ. </w:t>
      </w:r>
      <w:r>
        <w:rPr>
          <w:rFonts w:eastAsia="Times New Roman" w:cs="Times New Roman"/>
          <w:bCs/>
          <w:szCs w:val="24"/>
        </w:rPr>
        <w:t>Αθανασίου Δαβάκη</w:t>
      </w:r>
      <w:r>
        <w:rPr>
          <w:rFonts w:eastAsia="Times New Roman" w:cs="Times New Roman"/>
          <w:szCs w:val="24"/>
        </w:rPr>
        <w:t xml:space="preserve"> προς τον Υπουργό </w:t>
      </w:r>
      <w:r>
        <w:rPr>
          <w:rFonts w:eastAsia="Times New Roman" w:cs="Times New Roman"/>
          <w:bCs/>
          <w:szCs w:val="24"/>
        </w:rPr>
        <w:t>Περιβάλλοντος και Ενέργειας,</w:t>
      </w:r>
      <w:r>
        <w:rPr>
          <w:rFonts w:eastAsia="Times New Roman" w:cs="Times New Roman"/>
          <w:szCs w:val="24"/>
        </w:rPr>
        <w:t xml:space="preserve"> σχετικά με την αντιπλημμυρική θωράκιση του Νομού Λακωνίας.</w:t>
      </w:r>
    </w:p>
    <w:p w14:paraId="48498761"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 xml:space="preserve">4. Η με αριθμό 1996/90/14-12-2016 ερώτηση και αίτηση κατάθεσης εγγράφων του Βουλευτή Λακωνίας της Νέας Δημοκρατίας κ. </w:t>
      </w:r>
      <w:r>
        <w:rPr>
          <w:rFonts w:eastAsia="Times New Roman" w:cs="Times New Roman"/>
          <w:bCs/>
          <w:szCs w:val="24"/>
        </w:rPr>
        <w:t>Αθανασίου Δαβάκη</w:t>
      </w:r>
      <w:r>
        <w:rPr>
          <w:rFonts w:eastAsia="Times New Roman" w:cs="Times New Roman"/>
          <w:szCs w:val="24"/>
        </w:rPr>
        <w:t xml:space="preserve"> προς τον Υπουργό </w:t>
      </w:r>
      <w:r>
        <w:rPr>
          <w:rFonts w:eastAsia="Times New Roman" w:cs="Times New Roman"/>
          <w:bCs/>
          <w:szCs w:val="24"/>
        </w:rPr>
        <w:t>Εθνικής Άμυνας,</w:t>
      </w:r>
      <w:r>
        <w:rPr>
          <w:rFonts w:eastAsia="Times New Roman" w:cs="Times New Roman"/>
          <w:szCs w:val="24"/>
        </w:rPr>
        <w:t xml:space="preserve"> σχετικά με τις εκτιμήσεις για έσοδα από την εκμετάλλευση ακίνητης περιουσίας των Ενόπλων</w:t>
      </w:r>
      <w:r>
        <w:rPr>
          <w:rFonts w:eastAsia="Times New Roman" w:cs="Times New Roman"/>
          <w:szCs w:val="24"/>
        </w:rPr>
        <w:t xml:space="preserve"> Δυνάμεων.</w:t>
      </w:r>
    </w:p>
    <w:p w14:paraId="48498762"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στο σημείο αυτό ολοκληρώθηκε η </w:t>
      </w:r>
      <w:r>
        <w:rPr>
          <w:rFonts w:eastAsia="Times New Roman" w:cs="Times New Roman"/>
          <w:szCs w:val="24"/>
        </w:rPr>
        <w:t>Ειδική Συνεδρίαση</w:t>
      </w:r>
      <w:r>
        <w:rPr>
          <w:rFonts w:eastAsia="Times New Roman" w:cs="Times New Roman"/>
          <w:szCs w:val="24"/>
        </w:rPr>
        <w:t xml:space="preserve"> της Ολομέλειας της Βουλής για τα εβδομήντα χρόνια της ενσωμάτωσης της Δωδεκανήσου στην Ελλάδα και λήψη απόφασης για την ανακήρυξη του 2017 ως έτους Δωδεκανήσου.</w:t>
      </w:r>
    </w:p>
    <w:p w14:paraId="48498763" w14:textId="77777777" w:rsidR="00B22A89" w:rsidRDefault="00F54938">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w:t>
      </w:r>
      <w:r>
        <w:rPr>
          <w:rFonts w:eastAsia="Times New Roman" w:cs="Times New Roman"/>
          <w:szCs w:val="24"/>
        </w:rPr>
        <w:t>ς και κ</w:t>
      </w:r>
      <w:r>
        <w:rPr>
          <w:rFonts w:eastAsia="Times New Roman" w:cs="Times New Roman"/>
          <w:szCs w:val="24"/>
        </w:rPr>
        <w:t>ύριοι συνάδελφοι, δέχεστε στο σημείο αυτό να λύσουμε τη συνεδρίαση;</w:t>
      </w:r>
    </w:p>
    <w:p w14:paraId="48498764" w14:textId="77777777" w:rsidR="00B22A89" w:rsidRDefault="00F54938">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48498765" w14:textId="77777777" w:rsidR="00B22A89" w:rsidRDefault="00F54938">
      <w:pPr>
        <w:spacing w:line="600" w:lineRule="auto"/>
        <w:ind w:firstLine="720"/>
        <w:jc w:val="both"/>
        <w:rPr>
          <w:rFonts w:eastAsia="Times New Roman" w:cs="Times New Roman"/>
          <w:szCs w:val="24"/>
        </w:rPr>
      </w:pPr>
      <w:r>
        <w:rPr>
          <w:rFonts w:eastAsia="Times New Roman"/>
          <w:b/>
          <w:bCs/>
          <w:szCs w:val="24"/>
        </w:rPr>
        <w:t xml:space="preserve">ΠΡΟΕΔΡΕΥΩΝ (Αναστάσιος Κουράκης): </w:t>
      </w:r>
      <w:r>
        <w:rPr>
          <w:rFonts w:eastAsia="Times New Roman" w:cs="Times New Roman"/>
          <w:szCs w:val="24"/>
        </w:rPr>
        <w:t xml:space="preserve">Με τη συναίνεση του Σώματος και ώρα 11.36΄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ημέρα Πέμπτη 2 Μαρτίου 2017 και ώρα </w:t>
      </w:r>
      <w:r>
        <w:rPr>
          <w:rFonts w:eastAsia="Times New Roman" w:cs="Times New Roman"/>
          <w:szCs w:val="24"/>
        </w:rPr>
        <w:t>09.30΄, με αντικείμενο εργασιών του Σώματος κοινοβουλευτικό έλεγχο</w:t>
      </w:r>
      <w:r>
        <w:rPr>
          <w:rFonts w:eastAsia="Times New Roman" w:cs="Times New Roman"/>
          <w:szCs w:val="24"/>
        </w:rPr>
        <w:t>:</w:t>
      </w:r>
      <w:r>
        <w:rPr>
          <w:rFonts w:eastAsia="Times New Roman" w:cs="Times New Roman"/>
          <w:szCs w:val="24"/>
        </w:rPr>
        <w:t xml:space="preserve"> συζήτηση επικαίρων ερωτήσεων .</w:t>
      </w:r>
    </w:p>
    <w:p w14:paraId="48498766" w14:textId="77777777" w:rsidR="00B22A89" w:rsidRDefault="00B22A89">
      <w:pPr>
        <w:spacing w:line="600" w:lineRule="auto"/>
        <w:ind w:left="720"/>
        <w:jc w:val="both"/>
        <w:rPr>
          <w:rFonts w:eastAsia="Times New Roman" w:cs="Times New Roman"/>
          <w:szCs w:val="24"/>
        </w:rPr>
      </w:pPr>
    </w:p>
    <w:p w14:paraId="48498767" w14:textId="77777777" w:rsidR="00B22A89" w:rsidRDefault="00F54938">
      <w:pPr>
        <w:spacing w:line="600" w:lineRule="auto"/>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ΟΙ ΓΡΑΜΜΑΤΕΙΣ</w:t>
      </w:r>
      <w:r>
        <w:rPr>
          <w:rFonts w:eastAsia="Times New Roman" w:cs="Times New Roman"/>
          <w:szCs w:val="24"/>
        </w:rPr>
        <w:t xml:space="preserve">  </w:t>
      </w:r>
    </w:p>
    <w:p w14:paraId="48498768" w14:textId="77777777" w:rsidR="00B22A89" w:rsidRDefault="00B22A89">
      <w:pPr>
        <w:spacing w:line="600" w:lineRule="auto"/>
        <w:ind w:firstLine="720"/>
        <w:jc w:val="both"/>
        <w:rPr>
          <w:rFonts w:eastAsia="Times New Roman" w:cs="Times New Roman"/>
          <w:szCs w:val="24"/>
        </w:rPr>
      </w:pPr>
    </w:p>
    <w:sectPr w:rsidR="00B22A8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JuHGW60nVcz5YNEoDkUOrwrWuI4=" w:salt="Wwe7Eshpu0yRRE/HxXBQ+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A89"/>
    <w:rsid w:val="00A03790"/>
    <w:rsid w:val="00B22A89"/>
    <w:rsid w:val="00F5493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98651"/>
  <w15:docId w15:val="{21167387-1557-487C-94D5-79038C3D5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7424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742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407</MetadataID>
    <Session xmlns="641f345b-441b-4b81-9152-adc2e73ba5e1">Β´</Session>
    <Date xmlns="641f345b-441b-4b81-9152-adc2e73ba5e1">2017-02-28T22:00:00+00:00</Date>
    <Status xmlns="641f345b-441b-4b81-9152-adc2e73ba5e1">
      <Url>http://srv-sp1/praktika/Lists/Incoming_Metadata/EditForm.aspx?ID=407&amp;Source=/praktika/Recordings_Library/Forms/AllItems.aspx</Url>
      <Description>Δημοσιεύτηκε</Description>
    </Status>
    <Meeting xmlns="641f345b-441b-4b81-9152-adc2e73ba5e1">ΠΑ´</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6034FA-9C35-4479-B853-B24825196251}">
  <ds:schemaRefs>
    <ds:schemaRef ds:uri="http://schemas.microsoft.com/office/infopath/2007/PartnerControls"/>
    <ds:schemaRef ds:uri="http://schemas.microsoft.com/office/2006/documentManagement/types"/>
    <ds:schemaRef ds:uri="http://www.w3.org/XML/1998/namespace"/>
    <ds:schemaRef ds:uri="641f345b-441b-4b81-9152-adc2e73ba5e1"/>
    <ds:schemaRef ds:uri="http://purl.org/dc/terms/"/>
    <ds:schemaRef ds:uri="http://schemas.openxmlformats.org/package/2006/metadata/core-properties"/>
    <ds:schemaRef ds:uri="http://schemas.microsoft.com/office/2006/metadata/properties"/>
    <ds:schemaRef ds:uri="http://purl.org/dc/elements/1.1/"/>
    <ds:schemaRef ds:uri="http://purl.org/dc/dcmitype/"/>
  </ds:schemaRefs>
</ds:datastoreItem>
</file>

<file path=customXml/itemProps2.xml><?xml version="1.0" encoding="utf-8"?>
<ds:datastoreItem xmlns:ds="http://schemas.openxmlformats.org/officeDocument/2006/customXml" ds:itemID="{80E0D47A-6711-453F-AB08-03308E4C54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AF8E2E-18E3-4BA6-AA1A-EF2437CBC0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67</Pages>
  <Words>12229</Words>
  <Characters>66039</Characters>
  <Application>Microsoft Office Word</Application>
  <DocSecurity>0</DocSecurity>
  <Lines>550</Lines>
  <Paragraphs>156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78112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2017-03-07T08:53:00Z</dcterms:created>
  <dcterms:modified xsi:type="dcterms:W3CDTF">2017-03-07T08:53:00Z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