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B78" w:rsidRPr="00343B78" w:rsidRDefault="00343B78" w:rsidP="00343B78">
      <w:pPr>
        <w:spacing w:line="360" w:lineRule="auto"/>
        <w:rPr>
          <w:rFonts w:eastAsia="Times New Roman"/>
          <w:szCs w:val="24"/>
          <w:lang w:eastAsia="en-US"/>
        </w:rPr>
      </w:pPr>
      <w:r w:rsidRPr="00343B7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rsidR="00343B78" w:rsidRPr="00343B78" w:rsidRDefault="00343B78" w:rsidP="00343B78">
      <w:pPr>
        <w:spacing w:after="200" w:line="360" w:lineRule="auto"/>
        <w:rPr>
          <w:rFonts w:eastAsia="Times New Roman"/>
          <w:szCs w:val="24"/>
          <w:lang w:eastAsia="en-US"/>
        </w:rPr>
      </w:pPr>
    </w:p>
    <w:p w:rsidR="00343B78" w:rsidRPr="00343B78" w:rsidRDefault="00343B78" w:rsidP="00343B78">
      <w:pPr>
        <w:spacing w:after="200" w:line="360" w:lineRule="auto"/>
        <w:rPr>
          <w:rFonts w:eastAsia="Times New Roman"/>
          <w:szCs w:val="24"/>
          <w:lang w:eastAsia="en-US"/>
        </w:rPr>
      </w:pPr>
      <w:r w:rsidRPr="00343B78">
        <w:rPr>
          <w:rFonts w:eastAsia="Times New Roman"/>
          <w:szCs w:val="24"/>
          <w:lang w:eastAsia="en-US"/>
        </w:rPr>
        <w:t>ΠΙΝΑΚΑΣ ΠΕΡΙΕΧΟΜΕΝΩΝ</w:t>
      </w:r>
    </w:p>
    <w:p w:rsidR="00343B78" w:rsidRPr="00343B78" w:rsidRDefault="00343B78" w:rsidP="00343B78">
      <w:pPr>
        <w:spacing w:after="200" w:line="360" w:lineRule="auto"/>
        <w:rPr>
          <w:rFonts w:eastAsia="Times New Roman"/>
          <w:szCs w:val="24"/>
          <w:lang w:eastAsia="en-US"/>
        </w:rPr>
      </w:pPr>
      <w:r w:rsidRPr="00343B78">
        <w:rPr>
          <w:rFonts w:eastAsia="Times New Roman"/>
          <w:szCs w:val="24"/>
          <w:lang w:eastAsia="en-US"/>
        </w:rPr>
        <w:t xml:space="preserve">ΙΗ’ ΠΕΡΙΟΔΟΣ </w:t>
      </w:r>
    </w:p>
    <w:p w:rsidR="00343B78" w:rsidRPr="00343B78" w:rsidRDefault="00343B78" w:rsidP="00343B78">
      <w:pPr>
        <w:spacing w:after="200" w:line="360" w:lineRule="auto"/>
        <w:rPr>
          <w:rFonts w:eastAsia="Times New Roman"/>
          <w:szCs w:val="24"/>
          <w:lang w:eastAsia="en-US"/>
        </w:rPr>
      </w:pPr>
      <w:r w:rsidRPr="00343B78">
        <w:rPr>
          <w:rFonts w:eastAsia="Times New Roman"/>
          <w:szCs w:val="24"/>
          <w:lang w:eastAsia="en-US"/>
        </w:rPr>
        <w:t>ΠΡΟΕΔΡΕΥΟΜΕΝΗΣ ΚΟΙΝΟΒΟΥΛΕΥΤΙΚΗΣ ΔΗΜΟΚΡΑΤΙΑΣ</w:t>
      </w:r>
    </w:p>
    <w:p w:rsidR="00343B78" w:rsidRPr="00343B78" w:rsidRDefault="00343B78" w:rsidP="00343B78">
      <w:pPr>
        <w:spacing w:after="200" w:line="360" w:lineRule="auto"/>
        <w:rPr>
          <w:rFonts w:eastAsia="Times New Roman"/>
          <w:szCs w:val="24"/>
          <w:lang w:eastAsia="en-US"/>
        </w:rPr>
      </w:pPr>
      <w:r w:rsidRPr="00343B78">
        <w:rPr>
          <w:rFonts w:eastAsia="Times New Roman"/>
          <w:szCs w:val="24"/>
          <w:lang w:eastAsia="en-US"/>
        </w:rPr>
        <w:t>ΣΥΝΟΔΟΣ Γ΄</w:t>
      </w:r>
    </w:p>
    <w:p w:rsidR="00343B78" w:rsidRPr="00343B78" w:rsidRDefault="00343B78" w:rsidP="00343B78">
      <w:pPr>
        <w:spacing w:after="200" w:line="360" w:lineRule="auto"/>
        <w:rPr>
          <w:rFonts w:eastAsia="Times New Roman"/>
          <w:szCs w:val="24"/>
          <w:lang w:eastAsia="en-US"/>
        </w:rPr>
      </w:pPr>
    </w:p>
    <w:p w:rsidR="00343B78" w:rsidRPr="00343B78" w:rsidRDefault="00343B78" w:rsidP="00343B78">
      <w:pPr>
        <w:spacing w:after="200" w:line="360" w:lineRule="auto"/>
        <w:rPr>
          <w:rFonts w:eastAsia="Times New Roman"/>
          <w:szCs w:val="24"/>
          <w:lang w:eastAsia="en-US"/>
        </w:rPr>
      </w:pPr>
      <w:r w:rsidRPr="00343B78">
        <w:rPr>
          <w:rFonts w:eastAsia="Times New Roman"/>
          <w:szCs w:val="24"/>
          <w:lang w:eastAsia="en-US"/>
        </w:rPr>
        <w:t>ΣΥΝΕΔΡΙΑΣΗ ΝΗ΄</w:t>
      </w:r>
    </w:p>
    <w:p w:rsidR="00343B78" w:rsidRPr="00343B78" w:rsidRDefault="00343B78" w:rsidP="00343B78">
      <w:pPr>
        <w:spacing w:after="200" w:line="360" w:lineRule="auto"/>
        <w:rPr>
          <w:rFonts w:eastAsia="Times New Roman"/>
          <w:szCs w:val="24"/>
          <w:lang w:eastAsia="en-US"/>
        </w:rPr>
      </w:pPr>
      <w:r w:rsidRPr="00343B78">
        <w:rPr>
          <w:rFonts w:eastAsia="Times New Roman"/>
          <w:szCs w:val="24"/>
          <w:lang w:eastAsia="en-US"/>
        </w:rPr>
        <w:t>Παρασκευή, 21 Ιανουαρίου 2022</w:t>
      </w:r>
    </w:p>
    <w:p w:rsidR="00343B78" w:rsidRPr="00343B78" w:rsidRDefault="00343B78" w:rsidP="00343B78">
      <w:pPr>
        <w:spacing w:after="200" w:line="360" w:lineRule="auto"/>
        <w:rPr>
          <w:rFonts w:eastAsia="Times New Roman"/>
          <w:szCs w:val="24"/>
          <w:lang w:eastAsia="en-US"/>
        </w:rPr>
      </w:pPr>
      <w:r w:rsidRPr="00343B78">
        <w:rPr>
          <w:rFonts w:eastAsia="Times New Roman"/>
          <w:szCs w:val="24"/>
          <w:lang w:eastAsia="en-US"/>
        </w:rPr>
        <w:t>ΘΕΜΑΤΑ</w:t>
      </w:r>
    </w:p>
    <w:p w:rsidR="00343B78" w:rsidRPr="00343B78" w:rsidRDefault="00343B78" w:rsidP="00343B78">
      <w:pPr>
        <w:spacing w:after="200" w:line="360" w:lineRule="auto"/>
        <w:rPr>
          <w:rFonts w:eastAsia="Times New Roman"/>
          <w:szCs w:val="24"/>
          <w:lang w:eastAsia="en-US"/>
        </w:rPr>
      </w:pPr>
      <w:r w:rsidRPr="00343B78">
        <w:rPr>
          <w:rFonts w:eastAsia="Times New Roman"/>
          <w:szCs w:val="24"/>
          <w:lang w:eastAsia="en-US"/>
        </w:rPr>
        <w:t xml:space="preserve"> Α. ΕΙΔΙΚΑ ΘΕΜΑΤΑ </w:t>
      </w:r>
      <w:r w:rsidRPr="00343B78">
        <w:rPr>
          <w:rFonts w:eastAsia="Times New Roman"/>
          <w:szCs w:val="24"/>
          <w:lang w:eastAsia="en-US"/>
        </w:rPr>
        <w:br/>
        <w:t xml:space="preserve">1. Επικύρωση Πρακτικών, σελ.  </w:t>
      </w:r>
      <w:r w:rsidRPr="00343B78">
        <w:rPr>
          <w:rFonts w:eastAsia="Times New Roman"/>
          <w:szCs w:val="24"/>
          <w:lang w:eastAsia="en-US"/>
        </w:rPr>
        <w:br/>
        <w:t xml:space="preserve">2. Επί διαδικαστικού θέματος, σελ.  </w:t>
      </w:r>
      <w:r w:rsidRPr="00343B78">
        <w:rPr>
          <w:rFonts w:eastAsia="Times New Roman"/>
          <w:szCs w:val="24"/>
          <w:lang w:eastAsia="en-US"/>
        </w:rPr>
        <w:br/>
        <w:t xml:space="preserve"> </w:t>
      </w:r>
      <w:r w:rsidRPr="00343B78">
        <w:rPr>
          <w:rFonts w:eastAsia="Times New Roman"/>
          <w:szCs w:val="24"/>
          <w:lang w:eastAsia="en-US"/>
        </w:rPr>
        <w:br/>
        <w:t xml:space="preserve">Β. ΚΟΙΝΟΒΟΥΛΕΥΤΙΚΟΣ ΕΛΕΓΧΟΣ </w:t>
      </w:r>
      <w:r w:rsidRPr="00343B78">
        <w:rPr>
          <w:rFonts w:eastAsia="Times New Roman"/>
          <w:szCs w:val="24"/>
          <w:lang w:eastAsia="en-US"/>
        </w:rPr>
        <w:br/>
        <w:t xml:space="preserve">1. Ανακοίνωση αναφορών, σελ.  </w:t>
      </w:r>
      <w:r w:rsidRPr="00343B78">
        <w:rPr>
          <w:rFonts w:eastAsia="Times New Roman"/>
          <w:szCs w:val="24"/>
          <w:lang w:eastAsia="en-US"/>
        </w:rPr>
        <w:br/>
        <w:t xml:space="preserve">2. Ανακοίνωση του δελτίου επικαίρων ερωτήσεων της Δευτέρας 24 Ιανουαρίου 2022, σελ.  </w:t>
      </w:r>
      <w:r w:rsidRPr="00343B78">
        <w:rPr>
          <w:rFonts w:eastAsia="Times New Roman"/>
          <w:szCs w:val="24"/>
          <w:lang w:eastAsia="en-US"/>
        </w:rPr>
        <w:br/>
        <w:t xml:space="preserve">3. Συζήτηση επικαίρων ερωτήσεων:  </w:t>
      </w:r>
      <w:r w:rsidRPr="00343B78">
        <w:rPr>
          <w:rFonts w:eastAsia="Times New Roman"/>
          <w:szCs w:val="24"/>
          <w:lang w:eastAsia="en-US"/>
        </w:rPr>
        <w:br/>
        <w:t xml:space="preserve">   α) Προς τον Υπουργό </w:t>
      </w:r>
      <w:proofErr w:type="spellStart"/>
      <w:r w:rsidRPr="00343B78">
        <w:rPr>
          <w:rFonts w:eastAsia="Times New Roman"/>
          <w:szCs w:val="24"/>
          <w:lang w:eastAsia="en-US"/>
        </w:rPr>
        <w:t>Εσωτερικών,με</w:t>
      </w:r>
      <w:proofErr w:type="spellEnd"/>
      <w:r w:rsidRPr="00343B78">
        <w:rPr>
          <w:rFonts w:eastAsia="Times New Roman"/>
          <w:szCs w:val="24"/>
          <w:lang w:eastAsia="en-US"/>
        </w:rPr>
        <w:t xml:space="preserve"> θέμα: «Σοβαρές επιπτώσεις στην τοπική κοινωνία από την αδικαιολόγητη καθυστέρηση στην ένταξη ώριμων έργων του Δήμου Κομοτηνής στο πρόγραμμα «Αντώνης Τρίτσης» με ευθύνη της Κυβέρνησης», σελ.  </w:t>
      </w:r>
      <w:r w:rsidRPr="00343B78">
        <w:rPr>
          <w:rFonts w:eastAsia="Times New Roman"/>
          <w:szCs w:val="24"/>
          <w:lang w:eastAsia="en-US"/>
        </w:rPr>
        <w:br/>
        <w:t xml:space="preserve">   β) Προς τον Υπουργό Υποδομών και Μεταφορών, με θέμα: «Να διορθωθεί ΤΩΡΑ η απαράδεκτη διάταξη που προβλέπει ότι Δικαίωμα Κρατικής Συνδρομής έχουν οι σεισμόπληκτοι ιδιοκτήτες πολλών κτηρίων, μόνο για ένα (1) απ’ αυτά», σελ.  </w:t>
      </w:r>
      <w:r w:rsidRPr="00343B78">
        <w:rPr>
          <w:rFonts w:eastAsia="Times New Roman"/>
          <w:szCs w:val="24"/>
          <w:lang w:eastAsia="en-US"/>
        </w:rPr>
        <w:br/>
        <w:t xml:space="preserve">   γ) Προς τον Υπουργό Εργασίας και Κοινωνικών Υποθέσεων:  </w:t>
      </w:r>
      <w:r w:rsidRPr="00343B78">
        <w:rPr>
          <w:rFonts w:eastAsia="Times New Roman"/>
          <w:szCs w:val="24"/>
          <w:lang w:eastAsia="en-US"/>
        </w:rPr>
        <w:br/>
      </w:r>
      <w:r w:rsidRPr="00343B78">
        <w:rPr>
          <w:rFonts w:eastAsia="Times New Roman"/>
          <w:szCs w:val="24"/>
          <w:lang w:eastAsia="en-US"/>
        </w:rPr>
        <w:lastRenderedPageBreak/>
        <w:t xml:space="preserve">      i. με θέμα: «Προστασία των δικαιωμάτων των εργαζομένων στα ?Πετρέλαια Καβάλας?, ακύρωση των απολύσεων και παύση των μηνύσεων και των πειθαρχικών διώξεων», σελ.  </w:t>
      </w:r>
      <w:r w:rsidRPr="00343B78">
        <w:rPr>
          <w:rFonts w:eastAsia="Times New Roman"/>
          <w:szCs w:val="24"/>
          <w:lang w:eastAsia="en-US"/>
        </w:rPr>
        <w:br/>
        <w:t xml:space="preserve">      </w:t>
      </w:r>
      <w:proofErr w:type="spellStart"/>
      <w:r w:rsidRPr="00343B78">
        <w:rPr>
          <w:rFonts w:eastAsia="Times New Roman"/>
          <w:szCs w:val="24"/>
          <w:lang w:eastAsia="en-US"/>
        </w:rPr>
        <w:t>ii</w:t>
      </w:r>
      <w:proofErr w:type="spellEnd"/>
      <w:r w:rsidRPr="00343B78">
        <w:rPr>
          <w:rFonts w:eastAsia="Times New Roman"/>
          <w:szCs w:val="24"/>
          <w:lang w:eastAsia="en-US"/>
        </w:rPr>
        <w:t xml:space="preserve">. με θέμα: «Εφαρμογή της 317/2020 απόφασης της Ολομέλειας του Ελεγκτικού Συνεδρίου περί εξίσωσης των ορίων ηλικίας (συνταξιοδότησης) μεταξύ ανδρών και γυναικών με ανήλικα μέχρι την 31/12/2010 παιδιά», σελ.  </w:t>
      </w:r>
      <w:r w:rsidRPr="00343B78">
        <w:rPr>
          <w:rFonts w:eastAsia="Times New Roman"/>
          <w:szCs w:val="24"/>
          <w:lang w:eastAsia="en-US"/>
        </w:rPr>
        <w:br/>
        <w:t xml:space="preserve">      </w:t>
      </w:r>
      <w:proofErr w:type="spellStart"/>
      <w:r w:rsidRPr="00343B78">
        <w:rPr>
          <w:rFonts w:eastAsia="Times New Roman"/>
          <w:szCs w:val="24"/>
          <w:lang w:eastAsia="en-US"/>
        </w:rPr>
        <w:t>iii</w:t>
      </w:r>
      <w:proofErr w:type="spellEnd"/>
      <w:r w:rsidRPr="00343B78">
        <w:rPr>
          <w:rFonts w:eastAsia="Times New Roman"/>
          <w:szCs w:val="24"/>
          <w:lang w:eastAsia="en-US"/>
        </w:rPr>
        <w:t xml:space="preserve"> με θέμα: «Μέτρα στήριξης για το σύνολο των εποχικών εργαζομένων στα Καταστήματα Αφορολόγητων Ειδών», σελ.  </w:t>
      </w:r>
      <w:r w:rsidRPr="00343B78">
        <w:rPr>
          <w:rFonts w:eastAsia="Times New Roman"/>
          <w:szCs w:val="24"/>
          <w:lang w:eastAsia="en-US"/>
        </w:rPr>
        <w:br/>
        <w:t xml:space="preserve">   δ) Προς την Υπουργό Πολιτισμού και Αθλητισμού, με θέμα: «Την απαξίωση των αθλητικών εγκαταστάσεων του Εθνικού Αθλητικού Κέντρου Νεότητας (ΕΑΚΝ) Αγίου Κοσμά», σελ.  </w:t>
      </w:r>
    </w:p>
    <w:p w:rsidR="00343B78" w:rsidRPr="00343B78" w:rsidRDefault="00343B78" w:rsidP="00343B78">
      <w:pPr>
        <w:spacing w:after="200" w:line="360" w:lineRule="auto"/>
        <w:rPr>
          <w:rFonts w:eastAsia="Times New Roman"/>
          <w:szCs w:val="24"/>
          <w:lang w:eastAsia="en-US"/>
        </w:rPr>
      </w:pPr>
    </w:p>
    <w:p w:rsidR="00343B78" w:rsidRPr="00343B78" w:rsidRDefault="00343B78" w:rsidP="00343B78">
      <w:pPr>
        <w:spacing w:after="200" w:line="360" w:lineRule="auto"/>
        <w:rPr>
          <w:rFonts w:eastAsia="Times New Roman"/>
          <w:szCs w:val="24"/>
          <w:lang w:eastAsia="en-US"/>
        </w:rPr>
      </w:pPr>
      <w:r w:rsidRPr="00343B78">
        <w:rPr>
          <w:rFonts w:eastAsia="Times New Roman"/>
          <w:szCs w:val="24"/>
          <w:lang w:eastAsia="en-US"/>
        </w:rPr>
        <w:t>ΠΡΟΕΔΡΕΥΟΥΣΑ</w:t>
      </w:r>
    </w:p>
    <w:p w:rsidR="00343B78" w:rsidRPr="00343B78" w:rsidRDefault="00343B78" w:rsidP="00343B78">
      <w:pPr>
        <w:spacing w:after="200" w:line="360" w:lineRule="auto"/>
        <w:rPr>
          <w:rFonts w:eastAsia="Times New Roman"/>
          <w:szCs w:val="24"/>
          <w:lang w:eastAsia="en-US"/>
        </w:rPr>
      </w:pPr>
      <w:r w:rsidRPr="00343B78">
        <w:rPr>
          <w:rFonts w:eastAsia="Times New Roman"/>
          <w:szCs w:val="24"/>
          <w:lang w:eastAsia="en-US"/>
        </w:rPr>
        <w:t>ΣΑΚΟΡΑΦΑ Σ., σελ.</w:t>
      </w:r>
    </w:p>
    <w:p w:rsidR="00343B78" w:rsidRPr="00343B78" w:rsidRDefault="00343B78" w:rsidP="00343B78">
      <w:pPr>
        <w:spacing w:after="200" w:line="360" w:lineRule="auto"/>
        <w:rPr>
          <w:rFonts w:eastAsia="Times New Roman"/>
          <w:szCs w:val="24"/>
          <w:lang w:eastAsia="en-US"/>
        </w:rPr>
      </w:pPr>
    </w:p>
    <w:p w:rsidR="00343B78" w:rsidRPr="00343B78" w:rsidRDefault="00343B78" w:rsidP="00343B78">
      <w:pPr>
        <w:spacing w:after="200" w:line="360" w:lineRule="auto"/>
        <w:rPr>
          <w:rFonts w:eastAsia="Times New Roman"/>
          <w:szCs w:val="24"/>
          <w:lang w:eastAsia="en-US"/>
        </w:rPr>
      </w:pPr>
      <w:r w:rsidRPr="00343B78">
        <w:rPr>
          <w:rFonts w:eastAsia="Times New Roman"/>
          <w:szCs w:val="24"/>
          <w:lang w:eastAsia="en-US"/>
        </w:rPr>
        <w:t>ΟΜΙΛΗΤΕΣ</w:t>
      </w:r>
    </w:p>
    <w:p w:rsidR="00343B78" w:rsidRPr="00343B78" w:rsidRDefault="00343B78" w:rsidP="00343B78">
      <w:pPr>
        <w:spacing w:after="200" w:line="360" w:lineRule="auto"/>
        <w:rPr>
          <w:rFonts w:eastAsia="Times New Roman"/>
          <w:szCs w:val="24"/>
          <w:lang w:eastAsia="en-US"/>
        </w:rPr>
      </w:pPr>
      <w:r w:rsidRPr="00343B78">
        <w:rPr>
          <w:rFonts w:eastAsia="Times New Roman"/>
          <w:szCs w:val="24"/>
          <w:lang w:eastAsia="en-US"/>
        </w:rPr>
        <w:t>Α. Επί διαδικαστικού θέματος:</w:t>
      </w:r>
      <w:r w:rsidRPr="00343B78">
        <w:rPr>
          <w:rFonts w:eastAsia="Times New Roman"/>
          <w:szCs w:val="24"/>
          <w:lang w:eastAsia="en-US"/>
        </w:rPr>
        <w:br/>
        <w:t xml:space="preserve">    ΣΑΚΟΡΑΦΑ  Σ. , σελ. </w:t>
      </w:r>
      <w:r w:rsidRPr="00343B78">
        <w:rPr>
          <w:rFonts w:eastAsia="Times New Roman"/>
          <w:szCs w:val="24"/>
          <w:lang w:eastAsia="en-US"/>
        </w:rPr>
        <w:br/>
      </w:r>
      <w:r w:rsidRPr="00343B78">
        <w:rPr>
          <w:rFonts w:eastAsia="Times New Roman"/>
          <w:szCs w:val="24"/>
          <w:lang w:eastAsia="en-US"/>
        </w:rPr>
        <w:br/>
        <w:t>Β. Επί των επικαίρων ερωτήσεων:</w:t>
      </w:r>
      <w:r w:rsidRPr="00343B78">
        <w:rPr>
          <w:rFonts w:eastAsia="Times New Roman"/>
          <w:szCs w:val="24"/>
          <w:lang w:eastAsia="en-US"/>
        </w:rPr>
        <w:br/>
        <w:t xml:space="preserve">    ΑΥΓΕΝΑΚΗΣ Ε. , σελ. </w:t>
      </w:r>
      <w:r w:rsidRPr="00343B78">
        <w:rPr>
          <w:rFonts w:eastAsia="Times New Roman"/>
          <w:szCs w:val="24"/>
          <w:lang w:eastAsia="en-US"/>
        </w:rPr>
        <w:br/>
        <w:t xml:space="preserve">    ΚΑΡΑΓΙΑΝΝΗΣ Γ. , σελ. </w:t>
      </w:r>
      <w:r w:rsidRPr="00343B78">
        <w:rPr>
          <w:rFonts w:eastAsia="Times New Roman"/>
          <w:szCs w:val="24"/>
          <w:lang w:eastAsia="en-US"/>
        </w:rPr>
        <w:br/>
        <w:t xml:space="preserve">    ΚΕΓΚΕΡΟΓΛΟΥ  Β. , σελ. </w:t>
      </w:r>
      <w:r w:rsidRPr="00343B78">
        <w:rPr>
          <w:rFonts w:eastAsia="Times New Roman"/>
          <w:szCs w:val="24"/>
          <w:lang w:eastAsia="en-US"/>
        </w:rPr>
        <w:br/>
        <w:t xml:space="preserve">    ΠΕΤΣΑΣ Σ. , σελ. </w:t>
      </w:r>
      <w:r w:rsidRPr="00343B78">
        <w:rPr>
          <w:rFonts w:eastAsia="Times New Roman"/>
          <w:szCs w:val="24"/>
          <w:lang w:eastAsia="en-US"/>
        </w:rPr>
        <w:br/>
        <w:t xml:space="preserve">    ΣΤΟΛΤΙΔΗΣ Λ. , σελ. </w:t>
      </w:r>
      <w:r w:rsidRPr="00343B78">
        <w:rPr>
          <w:rFonts w:eastAsia="Times New Roman"/>
          <w:szCs w:val="24"/>
          <w:lang w:eastAsia="en-US"/>
        </w:rPr>
        <w:br/>
        <w:t xml:space="preserve">    ΣΥΝΤΥΧΑΚΗΣ Ε. , σελ. </w:t>
      </w:r>
      <w:r w:rsidRPr="00343B78">
        <w:rPr>
          <w:rFonts w:eastAsia="Times New Roman"/>
          <w:szCs w:val="24"/>
          <w:lang w:eastAsia="en-US"/>
        </w:rPr>
        <w:br/>
        <w:t xml:space="preserve">    ΤΣΑΚΛΟΓΛΟΥ Π. , σελ. </w:t>
      </w:r>
      <w:r w:rsidRPr="00343B78">
        <w:rPr>
          <w:rFonts w:eastAsia="Times New Roman"/>
          <w:szCs w:val="24"/>
          <w:lang w:eastAsia="en-US"/>
        </w:rPr>
        <w:br/>
        <w:t xml:space="preserve">    ΧΑΡΙΤΟΥ Δ. , σελ. </w:t>
      </w:r>
      <w:r w:rsidRPr="00343B78">
        <w:rPr>
          <w:rFonts w:eastAsia="Times New Roman"/>
          <w:szCs w:val="24"/>
          <w:lang w:eastAsia="en-US"/>
        </w:rPr>
        <w:br/>
      </w:r>
    </w:p>
    <w:p w:rsidR="00343B78" w:rsidRPr="00343B78" w:rsidRDefault="00343B78" w:rsidP="00343B78">
      <w:pPr>
        <w:spacing w:after="200" w:line="360" w:lineRule="auto"/>
        <w:rPr>
          <w:rFonts w:eastAsia="Times New Roman"/>
          <w:szCs w:val="24"/>
          <w:lang w:eastAsia="en-US"/>
        </w:rPr>
      </w:pPr>
      <w:r w:rsidRPr="00343B78">
        <w:rPr>
          <w:rFonts w:eastAsia="Times New Roman"/>
          <w:szCs w:val="24"/>
          <w:lang w:eastAsia="en-US"/>
        </w:rPr>
        <w:t xml:space="preserve"> </w:t>
      </w:r>
    </w:p>
    <w:p w:rsidR="00343B78" w:rsidDel="00F4483E" w:rsidRDefault="00343B78">
      <w:pPr>
        <w:spacing w:line="600" w:lineRule="auto"/>
        <w:ind w:firstLine="720"/>
        <w:contextualSpacing/>
        <w:jc w:val="center"/>
        <w:rPr>
          <w:del w:id="0" w:author="Μητσόπουλος Νικόλαος" w:date="2022-01-29T10:44:00Z"/>
          <w:rFonts w:eastAsia="Times New Roman"/>
          <w:szCs w:val="24"/>
        </w:rPr>
      </w:pPr>
    </w:p>
    <w:p w:rsidR="00C754FB" w:rsidRDefault="00EE5215">
      <w:pPr>
        <w:spacing w:line="600" w:lineRule="auto"/>
        <w:ind w:firstLine="720"/>
        <w:contextualSpacing/>
        <w:jc w:val="center"/>
        <w:rPr>
          <w:rFonts w:eastAsia="Times New Roman"/>
          <w:szCs w:val="24"/>
        </w:rPr>
      </w:pPr>
      <w:bookmarkStart w:id="1" w:name="_GoBack"/>
      <w:bookmarkEnd w:id="1"/>
      <w:r w:rsidRPr="00CD5A45">
        <w:rPr>
          <w:rFonts w:eastAsia="Times New Roman"/>
          <w:szCs w:val="24"/>
        </w:rPr>
        <w:t>ΠΡΑΚΤΙΚΑ ΒΟΥΛΗΣ</w:t>
      </w:r>
    </w:p>
    <w:p w:rsidR="00C754FB" w:rsidRDefault="00EE5215">
      <w:pPr>
        <w:spacing w:line="600" w:lineRule="auto"/>
        <w:ind w:firstLine="720"/>
        <w:jc w:val="center"/>
        <w:rPr>
          <w:rFonts w:eastAsia="Times New Roman"/>
          <w:szCs w:val="24"/>
        </w:rPr>
      </w:pPr>
      <w:r w:rsidRPr="00CD5A45">
        <w:rPr>
          <w:rFonts w:eastAsia="Times New Roman"/>
          <w:szCs w:val="24"/>
        </w:rPr>
        <w:t>ΙΗ΄ ΠΕΡΙΟΔΟΣ</w:t>
      </w:r>
    </w:p>
    <w:p w:rsidR="00C754FB" w:rsidRDefault="00EE5215">
      <w:pPr>
        <w:spacing w:line="600" w:lineRule="auto"/>
        <w:ind w:firstLine="720"/>
        <w:jc w:val="center"/>
        <w:rPr>
          <w:rFonts w:eastAsia="Times New Roman"/>
          <w:szCs w:val="24"/>
        </w:rPr>
      </w:pPr>
      <w:r w:rsidRPr="00CD5A45">
        <w:rPr>
          <w:rFonts w:eastAsia="Times New Roman"/>
          <w:szCs w:val="24"/>
        </w:rPr>
        <w:t>ΠΡΟΕΔΡΕΥΟΜΕΝΗΣ ΚΟΙΝΟΒΟΥΛΕΥΤΙΚΗΣ ΔΗΜΟΚΡΑΤΙΑΣ</w:t>
      </w:r>
    </w:p>
    <w:p w:rsidR="00C754FB" w:rsidRDefault="00EE5215">
      <w:pPr>
        <w:spacing w:line="600" w:lineRule="auto"/>
        <w:ind w:firstLine="720"/>
        <w:jc w:val="center"/>
        <w:rPr>
          <w:rFonts w:eastAsia="Times New Roman"/>
          <w:szCs w:val="24"/>
        </w:rPr>
      </w:pPr>
      <w:r>
        <w:rPr>
          <w:rFonts w:eastAsia="Times New Roman"/>
          <w:szCs w:val="24"/>
        </w:rPr>
        <w:t>ΣΥΝΟΔΟΣ Γ΄</w:t>
      </w:r>
    </w:p>
    <w:p w:rsidR="00C754FB" w:rsidRDefault="00EE5215">
      <w:pPr>
        <w:spacing w:line="600" w:lineRule="auto"/>
        <w:ind w:firstLine="720"/>
        <w:jc w:val="center"/>
        <w:rPr>
          <w:rFonts w:eastAsia="Times New Roman"/>
          <w:szCs w:val="24"/>
        </w:rPr>
      </w:pPr>
      <w:r>
        <w:rPr>
          <w:rFonts w:eastAsia="Times New Roman"/>
          <w:szCs w:val="24"/>
        </w:rPr>
        <w:t>ΣΥΝΕΔΡΙΑΣΗ ΝΗ</w:t>
      </w:r>
      <w:r w:rsidRPr="00CD5A45">
        <w:rPr>
          <w:rFonts w:eastAsia="Times New Roman"/>
          <w:szCs w:val="24"/>
        </w:rPr>
        <w:t>΄</w:t>
      </w:r>
    </w:p>
    <w:p w:rsidR="00C754FB" w:rsidRDefault="00EE5215">
      <w:pPr>
        <w:spacing w:line="600" w:lineRule="auto"/>
        <w:ind w:firstLine="720"/>
        <w:jc w:val="center"/>
        <w:rPr>
          <w:rFonts w:eastAsia="Times New Roman"/>
          <w:szCs w:val="24"/>
        </w:rPr>
      </w:pPr>
      <w:r>
        <w:rPr>
          <w:rFonts w:eastAsia="Times New Roman"/>
          <w:szCs w:val="24"/>
        </w:rPr>
        <w:t>Παρασκευή 21 Ιανουαρίου 2022</w:t>
      </w:r>
    </w:p>
    <w:p w:rsidR="00C754FB" w:rsidRDefault="00EE5215">
      <w:pPr>
        <w:spacing w:line="600" w:lineRule="auto"/>
        <w:ind w:firstLine="720"/>
        <w:jc w:val="both"/>
        <w:rPr>
          <w:rFonts w:eastAsia="Times New Roman"/>
          <w:szCs w:val="24"/>
        </w:rPr>
      </w:pPr>
      <w:r>
        <w:rPr>
          <w:rFonts w:eastAsia="Times New Roman"/>
          <w:szCs w:val="24"/>
        </w:rPr>
        <w:t>Αθήνα, σήμερα στις 21 Ιανουαρίου 2022</w:t>
      </w:r>
      <w:r w:rsidRPr="00CD5A45">
        <w:rPr>
          <w:rFonts w:eastAsia="Times New Roman"/>
          <w:szCs w:val="24"/>
        </w:rPr>
        <w:t xml:space="preserve">, </w:t>
      </w:r>
      <w:r>
        <w:rPr>
          <w:rFonts w:eastAsia="Times New Roman"/>
          <w:szCs w:val="24"/>
        </w:rPr>
        <w:t>ημέρα Παρασκευή και ώρα 9.00</w:t>
      </w:r>
      <w:r w:rsidRPr="00CD5A45">
        <w:rPr>
          <w:rFonts w:eastAsia="Times New Roman"/>
          <w:szCs w:val="24"/>
        </w:rPr>
        <w:t>΄ συνήλθε στην Αίθουσα των συνεδριάσεων του Βουλευτηρίου η Βουλή σε ολομέλεια για να συ</w:t>
      </w:r>
      <w:r>
        <w:rPr>
          <w:rFonts w:eastAsia="Times New Roman"/>
          <w:szCs w:val="24"/>
        </w:rPr>
        <w:t>νεδριάσει υπό την προεδρία της Η΄ Αντιπροέδρου αυτής κ</w:t>
      </w:r>
      <w:r w:rsidR="00DD1EBA">
        <w:rPr>
          <w:rFonts w:eastAsia="Times New Roman"/>
          <w:szCs w:val="24"/>
        </w:rPr>
        <w:t>.</w:t>
      </w:r>
      <w:r>
        <w:rPr>
          <w:rFonts w:eastAsia="Times New Roman"/>
          <w:szCs w:val="24"/>
        </w:rPr>
        <w:t xml:space="preserve"> </w:t>
      </w:r>
      <w:r w:rsidRPr="00DD1EBA">
        <w:rPr>
          <w:rFonts w:eastAsia="Times New Roman"/>
          <w:b/>
          <w:szCs w:val="24"/>
        </w:rPr>
        <w:t>ΣΟΦΙΑΣ ΣΑΚΟΡΑΦΑ</w:t>
      </w:r>
      <w:r w:rsidRPr="00CD5A45">
        <w:rPr>
          <w:rFonts w:eastAsia="Times New Roman"/>
          <w:szCs w:val="24"/>
        </w:rPr>
        <w:t>.</w:t>
      </w:r>
    </w:p>
    <w:p w:rsidR="00C754FB" w:rsidRDefault="00EE5215">
      <w:pPr>
        <w:spacing w:line="600" w:lineRule="auto"/>
        <w:ind w:firstLine="720"/>
        <w:jc w:val="both"/>
        <w:rPr>
          <w:rFonts w:eastAsia="Times New Roman"/>
          <w:szCs w:val="24"/>
        </w:rPr>
      </w:pPr>
      <w:r>
        <w:rPr>
          <w:rFonts w:eastAsia="Times New Roman"/>
          <w:b/>
          <w:szCs w:val="24"/>
        </w:rPr>
        <w:t>ΠΡΟΕΔΡΕΥΟΥΣΑ (Σοφία Σακοράφα)</w:t>
      </w:r>
      <w:r w:rsidRPr="00CD5A45">
        <w:rPr>
          <w:rFonts w:eastAsia="Times New Roman"/>
          <w:b/>
          <w:szCs w:val="24"/>
        </w:rPr>
        <w:t>:</w:t>
      </w:r>
      <w:r w:rsidRPr="00CD5A45">
        <w:rPr>
          <w:rFonts w:eastAsia="Times New Roman"/>
          <w:szCs w:val="24"/>
        </w:rPr>
        <w:t xml:space="preserve"> Κ</w:t>
      </w:r>
      <w:r>
        <w:rPr>
          <w:rFonts w:eastAsia="Times New Roman"/>
          <w:szCs w:val="24"/>
        </w:rPr>
        <w:t>υρίες και κύριοι συνάδελφοι, αρχίζει η συνεδρίαση.</w:t>
      </w:r>
    </w:p>
    <w:p w:rsidR="00C754FB" w:rsidRDefault="00EE5215">
      <w:pPr>
        <w:spacing w:line="600" w:lineRule="auto"/>
        <w:ind w:firstLine="720"/>
        <w:jc w:val="both"/>
        <w:rPr>
          <w:rFonts w:eastAsia="Times New Roman"/>
          <w:szCs w:val="24"/>
        </w:rPr>
      </w:pPr>
      <w:r w:rsidRPr="003A2B14">
        <w:rPr>
          <w:rFonts w:eastAsia="Times New Roman"/>
          <w:szCs w:val="24"/>
        </w:rPr>
        <w:t>(ΕΠΙΚΥΡΩΣΗ ΠΡΑΚΤΙΚΩΝ: Σύμφωνα με την από 20</w:t>
      </w:r>
      <w:r w:rsidR="00DD1EBA">
        <w:rPr>
          <w:rFonts w:eastAsia="Times New Roman"/>
          <w:szCs w:val="24"/>
        </w:rPr>
        <w:t>-</w:t>
      </w:r>
      <w:r w:rsidRPr="003A2B14">
        <w:rPr>
          <w:rFonts w:eastAsia="Times New Roman"/>
          <w:szCs w:val="24"/>
        </w:rPr>
        <w:t>1</w:t>
      </w:r>
      <w:r w:rsidR="00DD1EBA">
        <w:rPr>
          <w:rFonts w:eastAsia="Times New Roman"/>
          <w:szCs w:val="24"/>
        </w:rPr>
        <w:t>-</w:t>
      </w:r>
      <w:r w:rsidRPr="003A2B14">
        <w:rPr>
          <w:rFonts w:eastAsia="Times New Roman"/>
          <w:szCs w:val="24"/>
        </w:rPr>
        <w:t xml:space="preserve">2022 εξουσιοδότηση του Σώματος, επικυρώθηκαν με ευθύνη του Προεδρείου τα Πρακτικά της </w:t>
      </w:r>
      <w:r>
        <w:rPr>
          <w:rFonts w:eastAsia="Times New Roman"/>
          <w:szCs w:val="24"/>
        </w:rPr>
        <w:t>ΝΖ</w:t>
      </w:r>
      <w:r w:rsidRPr="003A2B14">
        <w:rPr>
          <w:rFonts w:eastAsia="Times New Roman"/>
          <w:szCs w:val="24"/>
          <w:shd w:val="clear" w:color="auto" w:fill="FFFFFF"/>
        </w:rPr>
        <w:t>΄</w:t>
      </w:r>
      <w:r w:rsidRPr="003A2B14">
        <w:rPr>
          <w:rFonts w:eastAsia="Times New Roman"/>
          <w:szCs w:val="24"/>
        </w:rPr>
        <w:t xml:space="preserve"> συνεδριάσεώς του, της 20</w:t>
      </w:r>
      <w:r w:rsidR="00DD1EBA">
        <w:rPr>
          <w:rFonts w:eastAsia="Times New Roman"/>
          <w:szCs w:val="24"/>
        </w:rPr>
        <w:t>-1-</w:t>
      </w:r>
      <w:r w:rsidRPr="003A2B14">
        <w:rPr>
          <w:rFonts w:eastAsia="Times New Roman"/>
          <w:szCs w:val="24"/>
        </w:rPr>
        <w:t xml:space="preserve">22, σε ό,τι αφορά την ψήφιση στο σύνολο του σχεδίου νόμου: </w:t>
      </w:r>
      <w:r w:rsidRPr="003A2B14">
        <w:rPr>
          <w:rFonts w:eastAsia="Times New Roman"/>
          <w:color w:val="000000"/>
          <w:szCs w:val="24"/>
          <w:shd w:val="clear" w:color="auto" w:fill="FFFFFF"/>
        </w:rPr>
        <w:t xml:space="preserve">«Εκσυγχρονισμός του δικαίου ανταγωνισμού για την ψηφιακή εποχή - Τροποποίηση του ν.3959/2011 και ενσωμάτωση της Οδηγίας (ΕΕ) 2019/1 του Ευρωπαϊκού Κοινοβουλίου και του Συμβουλίου της 11ης Δεκεμβρίου 2018 για την παροχή αρμοδιοτήτων στις αρχές ανταγωνισμού </w:t>
      </w:r>
      <w:r w:rsidRPr="003A2B14">
        <w:rPr>
          <w:rFonts w:eastAsia="Times New Roman"/>
          <w:color w:val="000000"/>
          <w:szCs w:val="24"/>
          <w:shd w:val="clear" w:color="auto" w:fill="FFFFFF"/>
        </w:rPr>
        <w:lastRenderedPageBreak/>
        <w:t>των κρατών μελών, ώστε να επιβάλλουν αποτελεσματικότερα τους κανόνες και για τη διασφάλιση της εύρυθμης λειτουργίας της εσωτερικής αγοράς</w:t>
      </w:r>
      <w:r>
        <w:rPr>
          <w:rFonts w:eastAsia="Times New Roman"/>
          <w:color w:val="000000"/>
          <w:szCs w:val="24"/>
          <w:shd w:val="clear" w:color="auto" w:fill="FFFFFF"/>
        </w:rPr>
        <w:t xml:space="preserve"> και άλλες </w:t>
      </w:r>
      <w:r w:rsidRPr="0069194B">
        <w:rPr>
          <w:rFonts w:eastAsia="Times New Roman"/>
          <w:color w:val="000000"/>
          <w:shd w:val="clear" w:color="auto" w:fill="FFFFFF"/>
        </w:rPr>
        <w:t>διατάξεις</w:t>
      </w:r>
      <w:r w:rsidRPr="003A2B14">
        <w:rPr>
          <w:rFonts w:eastAsia="Times New Roman"/>
          <w:color w:val="000000"/>
          <w:szCs w:val="24"/>
          <w:shd w:val="clear" w:color="auto" w:fill="FFFFFF"/>
        </w:rPr>
        <w:t>»</w:t>
      </w:r>
      <w:r>
        <w:rPr>
          <w:rFonts w:eastAsia="Times New Roman"/>
          <w:color w:val="000000"/>
          <w:szCs w:val="24"/>
          <w:shd w:val="clear" w:color="auto" w:fill="FFFFFF"/>
        </w:rPr>
        <w:t>.</w:t>
      </w:r>
      <w:r w:rsidRPr="003A2B14">
        <w:rPr>
          <w:rFonts w:eastAsia="Times New Roman"/>
          <w:color w:val="000000"/>
          <w:szCs w:val="24"/>
          <w:shd w:val="clear" w:color="auto" w:fill="FFFFFF"/>
        </w:rPr>
        <w:t>)</w:t>
      </w:r>
    </w:p>
    <w:p w:rsidR="00C754FB" w:rsidRDefault="00EE5215">
      <w:pPr>
        <w:spacing w:line="600" w:lineRule="auto"/>
        <w:ind w:firstLine="720"/>
        <w:jc w:val="both"/>
        <w:rPr>
          <w:rFonts w:eastAsia="Times New Roman"/>
          <w:szCs w:val="24"/>
        </w:rPr>
      </w:pPr>
      <w:r>
        <w:rPr>
          <w:rFonts w:eastAsia="Times New Roman"/>
          <w:szCs w:val="24"/>
        </w:rPr>
        <w:t>Παρακαλείται η κυρία Γραμματέας να ανακοινώσει τις αναφορές προς το Σώμα.</w:t>
      </w:r>
    </w:p>
    <w:p w:rsidR="00C754FB" w:rsidRDefault="00EE5215">
      <w:pPr>
        <w:spacing w:line="600" w:lineRule="auto"/>
        <w:ind w:firstLine="720"/>
        <w:jc w:val="both"/>
        <w:rPr>
          <w:rFonts w:eastAsia="Times New Roman"/>
          <w:szCs w:val="24"/>
        </w:rPr>
      </w:pPr>
      <w:r>
        <w:rPr>
          <w:rFonts w:eastAsia="Times New Roman"/>
          <w:szCs w:val="24"/>
        </w:rPr>
        <w:t>(Ανακοινώνονται προς το Σώμα από τη Γραμματέα της Βουλής κ</w:t>
      </w:r>
      <w:r w:rsidR="00DD1EBA">
        <w:rPr>
          <w:rFonts w:eastAsia="Times New Roman"/>
          <w:szCs w:val="24"/>
        </w:rPr>
        <w:t>.</w:t>
      </w:r>
      <w:r>
        <w:rPr>
          <w:rFonts w:eastAsia="Times New Roman"/>
          <w:szCs w:val="24"/>
        </w:rPr>
        <w:t xml:space="preserve"> </w:t>
      </w:r>
      <w:proofErr w:type="spellStart"/>
      <w:r>
        <w:rPr>
          <w:rFonts w:eastAsia="Times New Roman"/>
          <w:szCs w:val="24"/>
        </w:rPr>
        <w:t>Ραλλία</w:t>
      </w:r>
      <w:proofErr w:type="spellEnd"/>
      <w:r>
        <w:rPr>
          <w:rFonts w:eastAsia="Times New Roman"/>
          <w:szCs w:val="24"/>
        </w:rPr>
        <w:t xml:space="preserve"> Χρηστίδου, Βουλευτή Β3΄ Νότιου Τομέα Αθηνών, τα ακόλουθα</w:t>
      </w:r>
      <w:r w:rsidRPr="00E1306B">
        <w:rPr>
          <w:rFonts w:eastAsia="Times New Roman"/>
          <w:szCs w:val="24"/>
        </w:rPr>
        <w:t>:</w:t>
      </w:r>
    </w:p>
    <w:p w:rsidR="00DD1EBA" w:rsidRDefault="00DD1EBA">
      <w:pPr>
        <w:spacing w:line="600" w:lineRule="auto"/>
        <w:jc w:val="both"/>
        <w:rPr>
          <w:rFonts w:eastAsia="Times New Roman"/>
          <w:szCs w:val="24"/>
        </w:rPr>
      </w:pPr>
      <w:r>
        <w:rPr>
          <w:rFonts w:eastAsia="Times New Roman"/>
          <w:szCs w:val="24"/>
        </w:rPr>
        <w:t>Α.ΚΑΤΑΘΕΣΗ ΑΝΑΦΟΡΩΝ</w:t>
      </w:r>
    </w:p>
    <w:p w:rsidR="00DD1EBA" w:rsidRPr="00DD1EBA" w:rsidRDefault="00DD1EBA">
      <w:pPr>
        <w:spacing w:line="600" w:lineRule="auto"/>
        <w:jc w:val="center"/>
        <w:rPr>
          <w:rFonts w:eastAsia="Times New Roman"/>
          <w:color w:val="FF0000"/>
          <w:szCs w:val="24"/>
        </w:rPr>
      </w:pPr>
      <w:r w:rsidRPr="00DD1EBA">
        <w:rPr>
          <w:rFonts w:eastAsia="Times New Roman"/>
          <w:color w:val="FF0000"/>
          <w:szCs w:val="24"/>
        </w:rPr>
        <w:t xml:space="preserve">(Να μπει το </w:t>
      </w:r>
      <w:r w:rsidRPr="00DD1EBA">
        <w:rPr>
          <w:rFonts w:eastAsia="Times New Roman"/>
          <w:color w:val="FF0000"/>
          <w:szCs w:val="24"/>
          <w:lang w:val="en-US"/>
        </w:rPr>
        <w:t>mail</w:t>
      </w:r>
      <w:r w:rsidRPr="00DD1EBA">
        <w:rPr>
          <w:rFonts w:eastAsia="Times New Roman"/>
          <w:color w:val="FF0000"/>
          <w:szCs w:val="24"/>
        </w:rPr>
        <w:t xml:space="preserve"> )</w:t>
      </w:r>
    </w:p>
    <w:p w:rsidR="00DD1EBA" w:rsidRDefault="00DD1EBA">
      <w:pPr>
        <w:spacing w:line="600" w:lineRule="auto"/>
        <w:jc w:val="both"/>
        <w:rPr>
          <w:rFonts w:eastAsia="Times New Roman"/>
          <w:szCs w:val="24"/>
        </w:rPr>
      </w:pPr>
      <w:r>
        <w:rPr>
          <w:rFonts w:eastAsia="Times New Roman"/>
          <w:szCs w:val="24"/>
        </w:rPr>
        <w:t>Β. ΑΠΑΝΤΗΣΕΙΣ ΥΠΟΥΡΓΩΝ ΣΕ ΕΡΩΤΗΣΕΙΣ ΒΟΥΛΕΥΤΩΝ</w:t>
      </w:r>
    </w:p>
    <w:p w:rsidR="00DD1EBA" w:rsidRPr="00DD1EBA" w:rsidRDefault="00DD1EBA">
      <w:pPr>
        <w:spacing w:line="600" w:lineRule="auto"/>
        <w:jc w:val="center"/>
        <w:rPr>
          <w:rFonts w:eastAsia="Times New Roman"/>
          <w:color w:val="FF0000"/>
          <w:szCs w:val="24"/>
        </w:rPr>
      </w:pPr>
      <w:r w:rsidRPr="00DD1EBA">
        <w:rPr>
          <w:rFonts w:eastAsia="Times New Roman"/>
          <w:color w:val="FF0000"/>
          <w:szCs w:val="24"/>
        </w:rPr>
        <w:t xml:space="preserve">(Να μπει το </w:t>
      </w:r>
      <w:r w:rsidRPr="00DD1EBA">
        <w:rPr>
          <w:rFonts w:eastAsia="Times New Roman"/>
          <w:color w:val="FF0000"/>
          <w:szCs w:val="24"/>
          <w:lang w:val="en-US"/>
        </w:rPr>
        <w:t>mail</w:t>
      </w:r>
      <w:r w:rsidRPr="00DD1EBA">
        <w:rPr>
          <w:rFonts w:eastAsia="Times New Roman"/>
          <w:color w:val="FF0000"/>
          <w:szCs w:val="24"/>
        </w:rPr>
        <w:t>)</w:t>
      </w:r>
    </w:p>
    <w:p w:rsidR="008B3BEA" w:rsidRPr="00DD1EBA" w:rsidRDefault="008B3BEA">
      <w:pPr>
        <w:spacing w:line="600" w:lineRule="auto"/>
        <w:jc w:val="center"/>
        <w:rPr>
          <w:rFonts w:eastAsia="Times New Roman"/>
          <w:color w:val="FF0000"/>
          <w:szCs w:val="24"/>
        </w:rPr>
      </w:pPr>
      <w:r>
        <w:rPr>
          <w:rFonts w:eastAsia="Times New Roman"/>
          <w:color w:val="FF0000"/>
          <w:szCs w:val="24"/>
        </w:rPr>
        <w:t>(ΑΛΛΑΓΗ ΣΕΛΙΔΑΣ)</w:t>
      </w:r>
    </w:p>
    <w:p w:rsidR="00685B74" w:rsidRDefault="00F4483E">
      <w:pPr>
        <w:spacing w:line="600" w:lineRule="auto"/>
        <w:ind w:firstLine="720"/>
        <w:jc w:val="both"/>
        <w:rPr>
          <w:rFonts w:eastAsia="Times New Roman"/>
          <w:szCs w:val="24"/>
        </w:rPr>
      </w:pPr>
      <w:r>
        <w:rPr>
          <w:rFonts w:eastAsia="Times New Roman"/>
          <w:b/>
          <w:szCs w:val="24"/>
        </w:rPr>
        <w:t>ΠΡΟΕΔΡΕΥΟΥΣΑ (Σοφία Σακοράφα)</w:t>
      </w:r>
      <w:r w:rsidRPr="00CD5A45">
        <w:rPr>
          <w:rFonts w:eastAsia="Times New Roman"/>
          <w:b/>
          <w:szCs w:val="24"/>
        </w:rPr>
        <w:t>:</w:t>
      </w:r>
      <w:r w:rsidRPr="00CD5A45">
        <w:rPr>
          <w:rFonts w:eastAsia="Times New Roman"/>
          <w:szCs w:val="24"/>
        </w:rPr>
        <w:t xml:space="preserve"> </w:t>
      </w:r>
      <w:r>
        <w:rPr>
          <w:rFonts w:eastAsia="Times New Roman"/>
          <w:szCs w:val="24"/>
        </w:rPr>
        <w:t>Κυρίες και κύριοι συνάδελφοι, έχω την τιμή να ανακοινώσω στο Σώμα το δελτίο επίκαιρων ερωτήσεων της Δευτέρας 24 Ιανουαρίου 2022.</w:t>
      </w:r>
    </w:p>
    <w:p w:rsidR="00C754FB" w:rsidRDefault="00EE5215">
      <w:pPr>
        <w:spacing w:line="600" w:lineRule="auto"/>
        <w:ind w:firstLine="720"/>
        <w:jc w:val="both"/>
        <w:rPr>
          <w:rFonts w:eastAsia="Times New Roman"/>
          <w:bCs/>
          <w:szCs w:val="24"/>
        </w:rPr>
      </w:pPr>
      <w:r w:rsidRPr="00D56022">
        <w:rPr>
          <w:rFonts w:eastAsia="Times New Roman"/>
          <w:bCs/>
          <w:szCs w:val="24"/>
        </w:rPr>
        <w:t>Α. ΕΠΙΚΑΙΡΕΣ ΕΡΩΤΗΣΕΙΣ</w:t>
      </w:r>
      <w:r>
        <w:rPr>
          <w:rFonts w:eastAsia="Times New Roman"/>
          <w:bCs/>
          <w:szCs w:val="24"/>
        </w:rPr>
        <w:t xml:space="preserve"> Πρώτου Κύκλου (Άρθρα</w:t>
      </w:r>
      <w:r w:rsidRPr="00D56022">
        <w:rPr>
          <w:rFonts w:eastAsia="Times New Roman"/>
          <w:bCs/>
          <w:szCs w:val="24"/>
        </w:rPr>
        <w:t xml:space="preserve"> 130 παρ</w:t>
      </w:r>
      <w:r>
        <w:rPr>
          <w:rFonts w:eastAsia="Times New Roman"/>
          <w:bCs/>
          <w:szCs w:val="24"/>
        </w:rPr>
        <w:t>άγραφοι</w:t>
      </w:r>
      <w:r w:rsidRPr="00D56022">
        <w:rPr>
          <w:rFonts w:eastAsia="Times New Roman"/>
          <w:bCs/>
          <w:szCs w:val="24"/>
        </w:rPr>
        <w:t xml:space="preserve"> 2 και 3 </w:t>
      </w:r>
      <w:r>
        <w:rPr>
          <w:rFonts w:eastAsia="Times New Roman"/>
          <w:bCs/>
          <w:szCs w:val="24"/>
        </w:rPr>
        <w:t xml:space="preserve">και 132 παράγραφος 2 του </w:t>
      </w:r>
      <w:r w:rsidRPr="00D56022">
        <w:rPr>
          <w:rFonts w:eastAsia="Times New Roman"/>
          <w:bCs/>
          <w:szCs w:val="24"/>
        </w:rPr>
        <w:t>Καν</w:t>
      </w:r>
      <w:r>
        <w:rPr>
          <w:rFonts w:eastAsia="Times New Roman"/>
          <w:bCs/>
          <w:szCs w:val="24"/>
        </w:rPr>
        <w:t>ονισμού της</w:t>
      </w:r>
      <w:r w:rsidRPr="00D56022">
        <w:rPr>
          <w:rFonts w:eastAsia="Times New Roman"/>
          <w:bCs/>
          <w:szCs w:val="24"/>
        </w:rPr>
        <w:t xml:space="preserve"> Βουλής)</w:t>
      </w:r>
    </w:p>
    <w:p w:rsidR="00C754FB" w:rsidRDefault="00EE5215">
      <w:pPr>
        <w:spacing w:line="600" w:lineRule="auto"/>
        <w:ind w:firstLine="720"/>
        <w:jc w:val="both"/>
        <w:rPr>
          <w:rFonts w:eastAsia="Times New Roman"/>
          <w:szCs w:val="24"/>
        </w:rPr>
      </w:pPr>
      <w:r>
        <w:rPr>
          <w:rFonts w:eastAsia="Times New Roman"/>
          <w:szCs w:val="24"/>
        </w:rPr>
        <w:lastRenderedPageBreak/>
        <w:t xml:space="preserve">1. Η με αριθμό 309/13-1-2022 επίκαιρη ερώτηση του Βουλευτή Λάρισας της Νέας Δημοκρατίας κ. Μάξιμου </w:t>
      </w:r>
      <w:proofErr w:type="spellStart"/>
      <w:r>
        <w:rPr>
          <w:rFonts w:eastAsia="Times New Roman"/>
          <w:szCs w:val="24"/>
        </w:rPr>
        <w:t>Χαρακόπουλου</w:t>
      </w:r>
      <w:proofErr w:type="spellEnd"/>
      <w:r>
        <w:rPr>
          <w:rFonts w:eastAsia="Times New Roman"/>
          <w:szCs w:val="24"/>
        </w:rPr>
        <w:t xml:space="preserve"> προς την Υπουργό Πολιτισμού και Αθλητισμού με θέμα: «Δράσεις για την επέτειο των </w:t>
      </w:r>
      <w:r w:rsidR="00DC7D1B">
        <w:rPr>
          <w:rFonts w:eastAsia="Times New Roman"/>
          <w:szCs w:val="24"/>
        </w:rPr>
        <w:t>εκατό</w:t>
      </w:r>
      <w:r>
        <w:rPr>
          <w:rFonts w:eastAsia="Times New Roman"/>
          <w:szCs w:val="24"/>
        </w:rPr>
        <w:t xml:space="preserve"> χρόνων από τη Μικρασιατική Καταστροφή». </w:t>
      </w:r>
    </w:p>
    <w:p w:rsidR="00C754FB" w:rsidRDefault="00EE5215">
      <w:pPr>
        <w:spacing w:line="600" w:lineRule="auto"/>
        <w:ind w:firstLine="720"/>
        <w:jc w:val="both"/>
        <w:rPr>
          <w:rFonts w:eastAsia="Times New Roman"/>
          <w:szCs w:val="24"/>
        </w:rPr>
      </w:pPr>
      <w:r>
        <w:rPr>
          <w:rFonts w:eastAsia="Times New Roman"/>
          <w:szCs w:val="24"/>
        </w:rPr>
        <w:t>2. Η με αριθμό 307/13-1-2022 επίκαιρη ερώτηση του Βουλευτή Α΄ Ανατολικής Αττικής του ΣΥΡΙΖΑ</w:t>
      </w:r>
      <w:r w:rsidR="00DC7D1B">
        <w:rPr>
          <w:rFonts w:eastAsia="Times New Roman"/>
          <w:szCs w:val="24"/>
        </w:rPr>
        <w:t xml:space="preserve"> </w:t>
      </w:r>
      <w:r>
        <w:rPr>
          <w:rFonts w:eastAsia="Times New Roman"/>
          <w:szCs w:val="24"/>
        </w:rPr>
        <w:t>-</w:t>
      </w:r>
      <w:r w:rsidR="00DC7D1B">
        <w:rPr>
          <w:rFonts w:eastAsia="Times New Roman"/>
          <w:szCs w:val="24"/>
        </w:rPr>
        <w:t xml:space="preserve"> </w:t>
      </w:r>
      <w:r>
        <w:rPr>
          <w:rFonts w:eastAsia="Times New Roman"/>
          <w:szCs w:val="24"/>
        </w:rPr>
        <w:t xml:space="preserve">Προοδευτική Συμμαχία κ. Παναγιώτη (Πάνου) </w:t>
      </w:r>
      <w:proofErr w:type="spellStart"/>
      <w:r>
        <w:rPr>
          <w:rFonts w:eastAsia="Times New Roman"/>
          <w:szCs w:val="24"/>
        </w:rPr>
        <w:t>Σκουρολιάκου</w:t>
      </w:r>
      <w:proofErr w:type="spellEnd"/>
      <w:r>
        <w:rPr>
          <w:rFonts w:eastAsia="Times New Roman"/>
          <w:szCs w:val="24"/>
        </w:rPr>
        <w:t xml:space="preserve"> προς τον Υπουργό Υγείας, με θέμα: «Σε πολύ δύσκολη κατάσταση τα </w:t>
      </w:r>
      <w:r w:rsidR="00DC7D1B">
        <w:rPr>
          <w:rFonts w:eastAsia="Times New Roman"/>
          <w:szCs w:val="24"/>
        </w:rPr>
        <w:t>κ</w:t>
      </w:r>
      <w:r>
        <w:rPr>
          <w:rFonts w:eastAsia="Times New Roman"/>
          <w:szCs w:val="24"/>
        </w:rPr>
        <w:t xml:space="preserve">έντρα </w:t>
      </w:r>
      <w:r w:rsidR="00DC7D1B">
        <w:rPr>
          <w:rFonts w:eastAsia="Times New Roman"/>
          <w:szCs w:val="24"/>
        </w:rPr>
        <w:t>υ</w:t>
      </w:r>
      <w:r>
        <w:rPr>
          <w:rFonts w:eastAsia="Times New Roman"/>
          <w:szCs w:val="24"/>
        </w:rPr>
        <w:t xml:space="preserve">γείας και τα περιφερειακά ιατρεία της </w:t>
      </w:r>
      <w:r w:rsidR="00DC7D1B">
        <w:rPr>
          <w:rFonts w:eastAsia="Times New Roman"/>
          <w:szCs w:val="24"/>
        </w:rPr>
        <w:t>α</w:t>
      </w:r>
      <w:r>
        <w:rPr>
          <w:rFonts w:eastAsia="Times New Roman"/>
          <w:szCs w:val="24"/>
        </w:rPr>
        <w:t xml:space="preserve">νατολικής Αττικής». </w:t>
      </w:r>
    </w:p>
    <w:p w:rsidR="00C754FB" w:rsidRDefault="00EE5215">
      <w:pPr>
        <w:spacing w:line="600" w:lineRule="auto"/>
        <w:ind w:firstLine="720"/>
        <w:jc w:val="both"/>
        <w:rPr>
          <w:rFonts w:eastAsia="Times New Roman"/>
          <w:szCs w:val="24"/>
        </w:rPr>
      </w:pPr>
      <w:r>
        <w:rPr>
          <w:rFonts w:eastAsia="Times New Roman"/>
          <w:szCs w:val="24"/>
        </w:rPr>
        <w:t xml:space="preserve">3. Η με αριθμό 319/17-1-2022 επίκαιρη ερώτηση του Βουλευτή Ηρακλείου του Κινήματος Αλλαγής κ. Βασίλειου </w:t>
      </w:r>
      <w:proofErr w:type="spellStart"/>
      <w:r>
        <w:rPr>
          <w:rFonts w:eastAsia="Times New Roman"/>
          <w:szCs w:val="24"/>
        </w:rPr>
        <w:t>Κεγκέρογλου</w:t>
      </w:r>
      <w:proofErr w:type="spellEnd"/>
      <w:r>
        <w:rPr>
          <w:rFonts w:eastAsia="Times New Roman"/>
          <w:szCs w:val="24"/>
        </w:rPr>
        <w:t xml:space="preserve"> προς τον Υπουργό Εθνικής Άμυνας, με θέμα: «Ποια είναι η κυβερνητική θέση για την βιωσιμότητα, την εξυγίανση και τη διασφάλιση των θέσεων εργασίας των Ναυπηγείων Ελευσίνας;». </w:t>
      </w:r>
    </w:p>
    <w:p w:rsidR="00C754FB" w:rsidRDefault="00EE5215">
      <w:pPr>
        <w:spacing w:line="600" w:lineRule="auto"/>
        <w:ind w:firstLine="720"/>
        <w:jc w:val="both"/>
        <w:rPr>
          <w:rFonts w:eastAsia="Times New Roman"/>
          <w:szCs w:val="24"/>
        </w:rPr>
      </w:pPr>
      <w:r>
        <w:rPr>
          <w:rFonts w:eastAsia="Times New Roman"/>
          <w:szCs w:val="24"/>
        </w:rPr>
        <w:t xml:space="preserve">4. Η με αριθμό 305/11-1-2022 επίκαιρη ερώτηση του ΣΤ΄ Αντιπροέδρου της Βουλής και Βουλευτή Λάρισας του Κομμουνιστικού Κόμματος Ελλάδας κ. Γεωργίου </w:t>
      </w:r>
      <w:proofErr w:type="spellStart"/>
      <w:r>
        <w:rPr>
          <w:rFonts w:eastAsia="Times New Roman"/>
          <w:szCs w:val="24"/>
        </w:rPr>
        <w:t>Λαμπρούλη</w:t>
      </w:r>
      <w:proofErr w:type="spellEnd"/>
      <w:r>
        <w:rPr>
          <w:rFonts w:eastAsia="Times New Roman"/>
          <w:szCs w:val="24"/>
        </w:rPr>
        <w:t xml:space="preserve"> προς τον Υπουργό Υγείας</w:t>
      </w:r>
      <w:r w:rsidR="00DC7D1B">
        <w:rPr>
          <w:rFonts w:eastAsia="Times New Roman"/>
          <w:szCs w:val="24"/>
        </w:rPr>
        <w:t>,</w:t>
      </w:r>
      <w:r>
        <w:rPr>
          <w:rFonts w:eastAsia="Times New Roman"/>
          <w:szCs w:val="24"/>
        </w:rPr>
        <w:t xml:space="preserve"> με θέμα: «Αναστολή εφημερίας του </w:t>
      </w:r>
      <w:r w:rsidR="00DC7D1B">
        <w:rPr>
          <w:rFonts w:eastAsia="Times New Roman"/>
          <w:szCs w:val="24"/>
        </w:rPr>
        <w:t>Ν</w:t>
      </w:r>
      <w:r>
        <w:rPr>
          <w:rFonts w:eastAsia="Times New Roman"/>
          <w:szCs w:val="24"/>
        </w:rPr>
        <w:t xml:space="preserve">οσοκομείου Παίδων Πεντέλης και τη μετατροπή του σε αποκλειστικά εμβολιαστικό κέντρο». </w:t>
      </w:r>
    </w:p>
    <w:p w:rsidR="00C754FB" w:rsidRDefault="00EE5215">
      <w:pPr>
        <w:spacing w:line="600" w:lineRule="auto"/>
        <w:ind w:firstLine="720"/>
        <w:jc w:val="both"/>
        <w:rPr>
          <w:rFonts w:eastAsia="Times New Roman"/>
          <w:szCs w:val="24"/>
        </w:rPr>
      </w:pPr>
      <w:r>
        <w:rPr>
          <w:rFonts w:eastAsia="Times New Roman"/>
          <w:szCs w:val="24"/>
        </w:rPr>
        <w:lastRenderedPageBreak/>
        <w:t xml:space="preserve">5. Η με αριθμό 304/11-1-2022 επίκαιρη ερώτηση του Βουλευτή Β2΄ Δυτικού Τομέα Αθηνών του ΜέΡΑ25 κ. </w:t>
      </w:r>
      <w:proofErr w:type="spellStart"/>
      <w:r>
        <w:rPr>
          <w:rFonts w:eastAsia="Times New Roman"/>
          <w:szCs w:val="24"/>
        </w:rPr>
        <w:t>Κρίτωνα</w:t>
      </w:r>
      <w:proofErr w:type="spellEnd"/>
      <w:r w:rsidR="00DC7D1B">
        <w:rPr>
          <w:rFonts w:eastAsia="Times New Roman"/>
          <w:szCs w:val="24"/>
        </w:rPr>
        <w:t xml:space="preserve"> </w:t>
      </w:r>
      <w:r>
        <w:rPr>
          <w:rFonts w:eastAsia="Times New Roman"/>
          <w:szCs w:val="24"/>
        </w:rPr>
        <w:t>-</w:t>
      </w:r>
      <w:r w:rsidR="00DC7D1B">
        <w:rPr>
          <w:rFonts w:eastAsia="Times New Roman"/>
          <w:szCs w:val="24"/>
        </w:rPr>
        <w:t xml:space="preserve"> </w:t>
      </w:r>
      <w:r>
        <w:rPr>
          <w:rFonts w:eastAsia="Times New Roman"/>
          <w:szCs w:val="24"/>
        </w:rPr>
        <w:t>Ηλία Αρσένη προς την Υπουργό Πολιτισμού και Αθλητισμού</w:t>
      </w:r>
      <w:r w:rsidR="00DC7D1B">
        <w:rPr>
          <w:rFonts w:eastAsia="Times New Roman"/>
          <w:szCs w:val="24"/>
        </w:rPr>
        <w:t>,</w:t>
      </w:r>
      <w:r>
        <w:rPr>
          <w:rFonts w:eastAsia="Times New Roman"/>
          <w:szCs w:val="24"/>
        </w:rPr>
        <w:t xml:space="preserve"> με θέμα: «ΠΥΡΚΑΛ στην Ελευσίνα: κυβερνητική θυσία στα διυλιστήρια κόντρα στις αποφάσεις των αρμοδίων οργάνων». </w:t>
      </w:r>
    </w:p>
    <w:p w:rsidR="00C754FB" w:rsidRDefault="00EE5215">
      <w:pPr>
        <w:spacing w:line="600" w:lineRule="auto"/>
        <w:ind w:firstLine="720"/>
        <w:jc w:val="both"/>
        <w:rPr>
          <w:rFonts w:eastAsia="Times New Roman"/>
          <w:bCs/>
          <w:szCs w:val="24"/>
        </w:rPr>
      </w:pPr>
      <w:r>
        <w:rPr>
          <w:rFonts w:eastAsia="Times New Roman"/>
          <w:bCs/>
          <w:szCs w:val="24"/>
        </w:rPr>
        <w:t>Β</w:t>
      </w:r>
      <w:r w:rsidRPr="00D56022">
        <w:rPr>
          <w:rFonts w:eastAsia="Times New Roman"/>
          <w:bCs/>
          <w:szCs w:val="24"/>
        </w:rPr>
        <w:t xml:space="preserve">. ΕΠΙΚΑΙΡΕΣ ΕΡΩΤΗΣΕΙΣ </w:t>
      </w:r>
      <w:r>
        <w:rPr>
          <w:rFonts w:eastAsia="Times New Roman"/>
          <w:bCs/>
          <w:szCs w:val="24"/>
        </w:rPr>
        <w:t>Δεύτερου</w:t>
      </w:r>
      <w:r w:rsidRPr="00D56022">
        <w:rPr>
          <w:rFonts w:eastAsia="Times New Roman"/>
          <w:bCs/>
          <w:szCs w:val="24"/>
        </w:rPr>
        <w:t xml:space="preserve"> Κύκλου (Άρθρ</w:t>
      </w:r>
      <w:r>
        <w:rPr>
          <w:rFonts w:eastAsia="Times New Roman"/>
          <w:bCs/>
          <w:szCs w:val="24"/>
        </w:rPr>
        <w:t>α</w:t>
      </w:r>
      <w:r w:rsidRPr="00D56022">
        <w:rPr>
          <w:rFonts w:eastAsia="Times New Roman"/>
          <w:bCs/>
          <w:szCs w:val="24"/>
        </w:rPr>
        <w:t xml:space="preserve"> 130 παρ</w:t>
      </w:r>
      <w:r>
        <w:rPr>
          <w:rFonts w:eastAsia="Times New Roman"/>
          <w:bCs/>
          <w:szCs w:val="24"/>
        </w:rPr>
        <w:t>άγραφοι</w:t>
      </w:r>
      <w:r w:rsidRPr="00D56022">
        <w:rPr>
          <w:rFonts w:eastAsia="Times New Roman"/>
          <w:bCs/>
          <w:szCs w:val="24"/>
        </w:rPr>
        <w:t xml:space="preserve"> 2 και 3</w:t>
      </w:r>
      <w:r>
        <w:rPr>
          <w:rFonts w:eastAsia="Times New Roman"/>
          <w:bCs/>
          <w:szCs w:val="24"/>
        </w:rPr>
        <w:t xml:space="preserve"> και 132 παράγραφος 2 του</w:t>
      </w:r>
      <w:r w:rsidRPr="00D56022">
        <w:rPr>
          <w:rFonts w:eastAsia="Times New Roman"/>
          <w:bCs/>
          <w:szCs w:val="24"/>
        </w:rPr>
        <w:t xml:space="preserve"> Καν</w:t>
      </w:r>
      <w:r>
        <w:rPr>
          <w:rFonts w:eastAsia="Times New Roman"/>
          <w:bCs/>
          <w:szCs w:val="24"/>
        </w:rPr>
        <w:t>ονισμού της</w:t>
      </w:r>
      <w:r w:rsidRPr="00D56022">
        <w:rPr>
          <w:rFonts w:eastAsia="Times New Roman"/>
          <w:bCs/>
          <w:szCs w:val="24"/>
        </w:rPr>
        <w:t xml:space="preserve"> Βουλής)</w:t>
      </w:r>
    </w:p>
    <w:p w:rsidR="00C754FB" w:rsidRDefault="00EE5215">
      <w:pPr>
        <w:spacing w:line="600" w:lineRule="auto"/>
        <w:ind w:firstLine="720"/>
        <w:jc w:val="both"/>
        <w:rPr>
          <w:rFonts w:eastAsia="Times New Roman"/>
          <w:szCs w:val="24"/>
        </w:rPr>
      </w:pPr>
      <w:r>
        <w:rPr>
          <w:rFonts w:eastAsia="Times New Roman"/>
          <w:szCs w:val="24"/>
        </w:rPr>
        <w:t>1. Η με αριθμό 311/14-1-2022 επίκαιρη ερώτηση της Βουλευτού Α΄ Αθηνών της Νέας Δημοκρατίας κ</w:t>
      </w:r>
      <w:r w:rsidR="00DC7D1B">
        <w:rPr>
          <w:rFonts w:eastAsia="Times New Roman"/>
          <w:szCs w:val="24"/>
        </w:rPr>
        <w:t>.</w:t>
      </w:r>
      <w:r>
        <w:rPr>
          <w:rFonts w:eastAsia="Times New Roman"/>
          <w:szCs w:val="24"/>
        </w:rPr>
        <w:t xml:space="preserve"> Φωτεινής Πιπιλή προς την Υπουργό Πολιτισμού και Αθλητισμού, με θέμα: «Ο αγώνας μας για την επανένωση των Γλυπτών του Παρθενώνα». </w:t>
      </w:r>
    </w:p>
    <w:p w:rsidR="00C754FB" w:rsidRDefault="00EE5215">
      <w:pPr>
        <w:spacing w:line="600" w:lineRule="auto"/>
        <w:ind w:firstLine="720"/>
        <w:jc w:val="both"/>
        <w:rPr>
          <w:rFonts w:eastAsia="Times New Roman"/>
          <w:szCs w:val="24"/>
        </w:rPr>
      </w:pPr>
      <w:r>
        <w:rPr>
          <w:rFonts w:eastAsia="Times New Roman"/>
          <w:szCs w:val="24"/>
        </w:rPr>
        <w:t>2. Η με αριθμό 308/13-1-22022 επίκαιρη ερώτηση του Βουλευτή Α΄ Θεσσαλονίκης του ΣΥΡΙΖΑ</w:t>
      </w:r>
      <w:r w:rsidR="00DC7D1B">
        <w:rPr>
          <w:rFonts w:eastAsia="Times New Roman"/>
          <w:szCs w:val="24"/>
        </w:rPr>
        <w:t xml:space="preserve"> </w:t>
      </w:r>
      <w:r>
        <w:rPr>
          <w:rFonts w:eastAsia="Times New Roman"/>
          <w:szCs w:val="24"/>
        </w:rPr>
        <w:t>-</w:t>
      </w:r>
      <w:r w:rsidR="00DC7D1B">
        <w:rPr>
          <w:rFonts w:eastAsia="Times New Roman"/>
          <w:szCs w:val="24"/>
        </w:rPr>
        <w:t xml:space="preserve"> </w:t>
      </w:r>
      <w:r>
        <w:rPr>
          <w:rFonts w:eastAsia="Times New Roman"/>
          <w:szCs w:val="24"/>
        </w:rPr>
        <w:t xml:space="preserve">Προοδευτική Συμμαχία κ. Αλέξανδρου (Αλέκου) Τριανταφυλλίδη προς τον Υπουργό Υγείας, με θέμα: «Άμεση χωροθέτηση του νέου Ογκολογικού Νοσοκομείου Θεσσαλονίκης στο πρώην στρατόπεδο Καρατάσου στη </w:t>
      </w:r>
      <w:r w:rsidR="00DC7D1B">
        <w:rPr>
          <w:rFonts w:eastAsia="Times New Roman"/>
          <w:szCs w:val="24"/>
        </w:rPr>
        <w:t>δ</w:t>
      </w:r>
      <w:r>
        <w:rPr>
          <w:rFonts w:eastAsia="Times New Roman"/>
          <w:szCs w:val="24"/>
        </w:rPr>
        <w:t xml:space="preserve">υτική Θεσσαλονίκη». </w:t>
      </w:r>
    </w:p>
    <w:p w:rsidR="00C754FB" w:rsidRDefault="00EE5215">
      <w:pPr>
        <w:spacing w:line="600" w:lineRule="auto"/>
        <w:ind w:firstLine="720"/>
        <w:jc w:val="both"/>
        <w:rPr>
          <w:rFonts w:eastAsia="Times New Roman" w:cs="Times New Roman"/>
          <w:szCs w:val="24"/>
        </w:rPr>
      </w:pPr>
      <w:r>
        <w:rPr>
          <w:rFonts w:eastAsia="Times New Roman" w:cs="Times New Roman"/>
          <w:szCs w:val="24"/>
        </w:rPr>
        <w:t>3.</w:t>
      </w:r>
      <w:r w:rsidRPr="00BE08CE">
        <w:rPr>
          <w:rFonts w:eastAsia="Times New Roman" w:cs="Times New Roman"/>
          <w:szCs w:val="24"/>
        </w:rPr>
        <w:t xml:space="preserve"> Η με αριθμό 320/17-1-2022 </w:t>
      </w:r>
      <w:r>
        <w:rPr>
          <w:rFonts w:eastAsia="Times New Roman" w:cs="Times New Roman"/>
          <w:szCs w:val="24"/>
        </w:rPr>
        <w:t>ε</w:t>
      </w:r>
      <w:r w:rsidRPr="00BE08CE">
        <w:rPr>
          <w:rFonts w:eastAsia="Times New Roman" w:cs="Times New Roman"/>
          <w:szCs w:val="24"/>
        </w:rPr>
        <w:t xml:space="preserve">πίκαιρη </w:t>
      </w:r>
      <w:r>
        <w:rPr>
          <w:rFonts w:eastAsia="Times New Roman" w:cs="Times New Roman"/>
          <w:szCs w:val="24"/>
        </w:rPr>
        <w:t>ε</w:t>
      </w:r>
      <w:r w:rsidRPr="00BE08CE">
        <w:rPr>
          <w:rFonts w:eastAsia="Times New Roman" w:cs="Times New Roman"/>
          <w:szCs w:val="24"/>
        </w:rPr>
        <w:t>ρώτηση του Βουλευτή Ηρα</w:t>
      </w:r>
      <w:r>
        <w:rPr>
          <w:rFonts w:eastAsia="Times New Roman" w:cs="Times New Roman"/>
          <w:szCs w:val="24"/>
        </w:rPr>
        <w:t xml:space="preserve">κλείου του Κινήματος Αλλαγής κ. </w:t>
      </w:r>
      <w:r w:rsidRPr="00BE08CE">
        <w:rPr>
          <w:rFonts w:eastAsia="Times New Roman" w:cs="Times New Roman"/>
          <w:szCs w:val="24"/>
        </w:rPr>
        <w:t xml:space="preserve">Βασίλειου </w:t>
      </w:r>
      <w:proofErr w:type="spellStart"/>
      <w:r w:rsidRPr="00BE08CE">
        <w:rPr>
          <w:rFonts w:eastAsia="Times New Roman" w:cs="Times New Roman"/>
          <w:szCs w:val="24"/>
        </w:rPr>
        <w:t>Κεγκέρογλου</w:t>
      </w:r>
      <w:proofErr w:type="spellEnd"/>
      <w:r>
        <w:rPr>
          <w:rFonts w:eastAsia="Times New Roman" w:cs="Times New Roman"/>
          <w:szCs w:val="24"/>
        </w:rPr>
        <w:t xml:space="preserve"> </w:t>
      </w:r>
      <w:r w:rsidRPr="00BE08CE">
        <w:rPr>
          <w:rFonts w:eastAsia="Times New Roman" w:cs="Times New Roman"/>
          <w:szCs w:val="24"/>
        </w:rPr>
        <w:t>προς τον Υπουργό</w:t>
      </w:r>
      <w:r>
        <w:rPr>
          <w:rFonts w:eastAsia="Times New Roman" w:cs="Times New Roman"/>
          <w:szCs w:val="24"/>
        </w:rPr>
        <w:t xml:space="preserve"> </w:t>
      </w:r>
      <w:r w:rsidRPr="00BE08CE">
        <w:rPr>
          <w:rFonts w:eastAsia="Times New Roman" w:cs="Times New Roman"/>
          <w:szCs w:val="24"/>
        </w:rPr>
        <w:t>Οικονομικών</w:t>
      </w:r>
      <w:r>
        <w:rPr>
          <w:rFonts w:eastAsia="Times New Roman" w:cs="Times New Roman"/>
          <w:szCs w:val="24"/>
        </w:rPr>
        <w:t xml:space="preserve"> </w:t>
      </w:r>
      <w:r w:rsidRPr="00BE08CE">
        <w:rPr>
          <w:rFonts w:eastAsia="Times New Roman" w:cs="Times New Roman"/>
          <w:szCs w:val="24"/>
        </w:rPr>
        <w:t xml:space="preserve">με θέμα: «Στον αέρα οι καζανάρηδες και χιλιάδες </w:t>
      </w:r>
      <w:r w:rsidRPr="00BE08CE">
        <w:rPr>
          <w:rFonts w:eastAsia="Times New Roman" w:cs="Times New Roman"/>
          <w:szCs w:val="24"/>
        </w:rPr>
        <w:lastRenderedPageBreak/>
        <w:t>αμπελοκαλλιεργητές και αγροτικά νοικοκυριά που ζητούν να διατηρηθεί η ονομασία της παραδοσιακής τσικουδιάς Κρήτης».</w:t>
      </w:r>
    </w:p>
    <w:p w:rsidR="00C754FB" w:rsidRDefault="00EE5215">
      <w:pPr>
        <w:spacing w:line="600" w:lineRule="auto"/>
        <w:ind w:firstLine="720"/>
        <w:jc w:val="both"/>
        <w:rPr>
          <w:rFonts w:eastAsia="Times New Roman" w:cs="Times New Roman"/>
          <w:szCs w:val="24"/>
        </w:rPr>
      </w:pPr>
      <w:r>
        <w:rPr>
          <w:rFonts w:eastAsia="Times New Roman" w:cs="Times New Roman"/>
          <w:szCs w:val="24"/>
        </w:rPr>
        <w:t xml:space="preserve">4. </w:t>
      </w:r>
      <w:r w:rsidRPr="00BE08CE">
        <w:rPr>
          <w:rFonts w:eastAsia="Times New Roman" w:cs="Times New Roman"/>
          <w:szCs w:val="24"/>
        </w:rPr>
        <w:t xml:space="preserve">Η με αριθμό 315/17-1-2022 </w:t>
      </w:r>
      <w:r>
        <w:rPr>
          <w:rFonts w:eastAsia="Times New Roman" w:cs="Times New Roman"/>
          <w:szCs w:val="24"/>
        </w:rPr>
        <w:t>ε</w:t>
      </w:r>
      <w:r w:rsidRPr="00BE08CE">
        <w:rPr>
          <w:rFonts w:eastAsia="Times New Roman" w:cs="Times New Roman"/>
          <w:szCs w:val="24"/>
        </w:rPr>
        <w:t xml:space="preserve">πίκαιρη </w:t>
      </w:r>
      <w:r>
        <w:rPr>
          <w:rFonts w:eastAsia="Times New Roman" w:cs="Times New Roman"/>
          <w:szCs w:val="24"/>
        </w:rPr>
        <w:t>ερώτηση του Βουλευτή</w:t>
      </w:r>
      <w:r w:rsidRPr="00BE08CE">
        <w:rPr>
          <w:rFonts w:eastAsia="Times New Roman" w:cs="Times New Roman"/>
          <w:szCs w:val="24"/>
        </w:rPr>
        <w:t xml:space="preserve"> Αιτωλοακαρνανίας</w:t>
      </w:r>
      <w:r>
        <w:rPr>
          <w:rFonts w:eastAsia="Times New Roman" w:cs="Times New Roman"/>
          <w:szCs w:val="24"/>
        </w:rPr>
        <w:t xml:space="preserve"> </w:t>
      </w:r>
      <w:r w:rsidRPr="00BE08CE">
        <w:rPr>
          <w:rFonts w:eastAsia="Times New Roman" w:cs="Times New Roman"/>
          <w:szCs w:val="24"/>
        </w:rPr>
        <w:t>του Κομ</w:t>
      </w:r>
      <w:r>
        <w:rPr>
          <w:rFonts w:eastAsia="Times New Roman" w:cs="Times New Roman"/>
          <w:szCs w:val="24"/>
        </w:rPr>
        <w:t>μουνιστικού Κόμματος Ελλάδ</w:t>
      </w:r>
      <w:r w:rsidR="00DC7D1B">
        <w:rPr>
          <w:rFonts w:eastAsia="Times New Roman" w:cs="Times New Roman"/>
          <w:szCs w:val="24"/>
        </w:rPr>
        <w:t>α</w:t>
      </w:r>
      <w:r>
        <w:rPr>
          <w:rFonts w:eastAsia="Times New Roman" w:cs="Times New Roman"/>
          <w:szCs w:val="24"/>
        </w:rPr>
        <w:t xml:space="preserve">ς κ. Νικόλαου </w:t>
      </w:r>
      <w:proofErr w:type="spellStart"/>
      <w:r>
        <w:rPr>
          <w:rFonts w:eastAsia="Times New Roman" w:cs="Times New Roman"/>
          <w:szCs w:val="24"/>
        </w:rPr>
        <w:t>Παπαναστάση</w:t>
      </w:r>
      <w:proofErr w:type="spellEnd"/>
      <w:r>
        <w:rPr>
          <w:rFonts w:eastAsia="Times New Roman" w:cs="Times New Roman"/>
          <w:szCs w:val="24"/>
        </w:rPr>
        <w:t xml:space="preserve"> </w:t>
      </w:r>
      <w:r w:rsidRPr="00BE08CE">
        <w:rPr>
          <w:rFonts w:eastAsia="Times New Roman" w:cs="Times New Roman"/>
          <w:szCs w:val="24"/>
        </w:rPr>
        <w:t>προς τον Υπουργό</w:t>
      </w:r>
      <w:r>
        <w:rPr>
          <w:rFonts w:eastAsia="Times New Roman" w:cs="Times New Roman"/>
          <w:szCs w:val="24"/>
        </w:rPr>
        <w:t xml:space="preserve"> </w:t>
      </w:r>
      <w:r w:rsidRPr="00BE08CE">
        <w:rPr>
          <w:rFonts w:eastAsia="Times New Roman" w:cs="Times New Roman"/>
          <w:szCs w:val="24"/>
        </w:rPr>
        <w:t>Αγροτικής Ανάπτυξης και Τροφίμων,</w:t>
      </w:r>
      <w:r>
        <w:rPr>
          <w:rFonts w:eastAsia="Times New Roman" w:cs="Times New Roman"/>
          <w:szCs w:val="24"/>
        </w:rPr>
        <w:t xml:space="preserve"> </w:t>
      </w:r>
      <w:r w:rsidRPr="00BE08CE">
        <w:rPr>
          <w:rFonts w:eastAsia="Times New Roman" w:cs="Times New Roman"/>
          <w:szCs w:val="24"/>
        </w:rPr>
        <w:t>με θέμα: «Οξυμένα προβλήματα των αγροτών της Ηπείρου».</w:t>
      </w:r>
    </w:p>
    <w:p w:rsidR="00C754FB" w:rsidRDefault="00EE5215">
      <w:pPr>
        <w:spacing w:line="600" w:lineRule="auto"/>
        <w:ind w:firstLine="720"/>
        <w:jc w:val="both"/>
        <w:rPr>
          <w:rFonts w:eastAsia="Times New Roman" w:cs="Times New Roman"/>
          <w:szCs w:val="24"/>
        </w:rPr>
      </w:pPr>
      <w:r>
        <w:rPr>
          <w:rFonts w:eastAsia="Times New Roman" w:cs="Times New Roman"/>
          <w:szCs w:val="24"/>
        </w:rPr>
        <w:t xml:space="preserve">5. </w:t>
      </w:r>
      <w:r w:rsidRPr="00BE08CE">
        <w:rPr>
          <w:rFonts w:eastAsia="Times New Roman" w:cs="Times New Roman"/>
          <w:szCs w:val="24"/>
        </w:rPr>
        <w:t xml:space="preserve">Η με αριθμό 306/13-1-2022 </w:t>
      </w:r>
      <w:r>
        <w:rPr>
          <w:rFonts w:eastAsia="Times New Roman" w:cs="Times New Roman"/>
          <w:szCs w:val="24"/>
        </w:rPr>
        <w:t>ε</w:t>
      </w:r>
      <w:r w:rsidRPr="00BE08CE">
        <w:rPr>
          <w:rFonts w:eastAsia="Times New Roman" w:cs="Times New Roman"/>
          <w:szCs w:val="24"/>
        </w:rPr>
        <w:t xml:space="preserve">πίκαιρη </w:t>
      </w:r>
      <w:r>
        <w:rPr>
          <w:rFonts w:eastAsia="Times New Roman" w:cs="Times New Roman"/>
          <w:szCs w:val="24"/>
        </w:rPr>
        <w:t>ε</w:t>
      </w:r>
      <w:r w:rsidRPr="00BE08CE">
        <w:rPr>
          <w:rFonts w:eastAsia="Times New Roman" w:cs="Times New Roman"/>
          <w:szCs w:val="24"/>
        </w:rPr>
        <w:t>ρώτηση του Βουλευτή Β2</w:t>
      </w:r>
      <w:r w:rsidR="00DC7D1B">
        <w:rPr>
          <w:rFonts w:eastAsia="Times New Roman" w:cs="Times New Roman"/>
          <w:szCs w:val="24"/>
        </w:rPr>
        <w:t>΄</w:t>
      </w:r>
      <w:r w:rsidRPr="00BE08CE">
        <w:rPr>
          <w:rFonts w:eastAsia="Times New Roman" w:cs="Times New Roman"/>
          <w:szCs w:val="24"/>
        </w:rPr>
        <w:t xml:space="preserve"> Δυτικού Τομέα Αθηνών του ΜέΡΑ25 κ.</w:t>
      </w:r>
      <w:r>
        <w:rPr>
          <w:rFonts w:eastAsia="Times New Roman" w:cs="Times New Roman"/>
          <w:szCs w:val="24"/>
        </w:rPr>
        <w:t xml:space="preserve"> </w:t>
      </w:r>
      <w:proofErr w:type="spellStart"/>
      <w:r>
        <w:rPr>
          <w:rFonts w:eastAsia="Times New Roman" w:cs="Times New Roman"/>
          <w:szCs w:val="24"/>
        </w:rPr>
        <w:t>Κρίτωνα</w:t>
      </w:r>
      <w:proofErr w:type="spellEnd"/>
      <w:r w:rsidR="00DC7D1B">
        <w:rPr>
          <w:rFonts w:eastAsia="Times New Roman" w:cs="Times New Roman"/>
          <w:szCs w:val="24"/>
        </w:rPr>
        <w:t xml:space="preserve"> </w:t>
      </w:r>
      <w:r>
        <w:rPr>
          <w:rFonts w:eastAsia="Times New Roman" w:cs="Times New Roman"/>
          <w:szCs w:val="24"/>
        </w:rPr>
        <w:t>–</w:t>
      </w:r>
      <w:r w:rsidR="00DC7D1B">
        <w:rPr>
          <w:rFonts w:eastAsia="Times New Roman" w:cs="Times New Roman"/>
          <w:szCs w:val="24"/>
        </w:rPr>
        <w:t xml:space="preserve"> </w:t>
      </w:r>
      <w:r>
        <w:rPr>
          <w:rFonts w:eastAsia="Times New Roman" w:cs="Times New Roman"/>
          <w:szCs w:val="24"/>
        </w:rPr>
        <w:t xml:space="preserve">Ηλία Αρσένη </w:t>
      </w:r>
      <w:r w:rsidRPr="00BE08CE">
        <w:rPr>
          <w:rFonts w:eastAsia="Times New Roman" w:cs="Times New Roman"/>
          <w:szCs w:val="24"/>
        </w:rPr>
        <w:t>προς τον Υπουργό</w:t>
      </w:r>
      <w:r>
        <w:rPr>
          <w:rFonts w:eastAsia="Times New Roman" w:cs="Times New Roman"/>
          <w:szCs w:val="24"/>
        </w:rPr>
        <w:t xml:space="preserve"> </w:t>
      </w:r>
      <w:r w:rsidRPr="00BE08CE">
        <w:rPr>
          <w:rFonts w:eastAsia="Times New Roman" w:cs="Times New Roman"/>
          <w:szCs w:val="24"/>
        </w:rPr>
        <w:t>Περιβάλλοντος και Ενέργειας, με θέμα: «Τέλος στις έρευνες υδρογονανθράκων στην Κρήτη;».</w:t>
      </w:r>
    </w:p>
    <w:p w:rsidR="00C754FB" w:rsidRDefault="00EE5215">
      <w:pPr>
        <w:spacing w:line="600" w:lineRule="auto"/>
        <w:ind w:firstLine="720"/>
        <w:jc w:val="both"/>
        <w:rPr>
          <w:rFonts w:eastAsia="Times New Roman" w:cs="Times New Roman"/>
          <w:szCs w:val="24"/>
        </w:rPr>
      </w:pPr>
      <w:r>
        <w:rPr>
          <w:rFonts w:eastAsia="Times New Roman" w:cs="Times New Roman"/>
          <w:szCs w:val="24"/>
        </w:rPr>
        <w:t xml:space="preserve">6. </w:t>
      </w:r>
      <w:r w:rsidRPr="00BE08CE">
        <w:rPr>
          <w:rFonts w:eastAsia="Times New Roman" w:cs="Times New Roman"/>
          <w:szCs w:val="24"/>
        </w:rPr>
        <w:t xml:space="preserve">Η με αριθμό 314/17-1-2022 </w:t>
      </w:r>
      <w:r>
        <w:rPr>
          <w:rFonts w:eastAsia="Times New Roman" w:cs="Times New Roman"/>
          <w:szCs w:val="24"/>
        </w:rPr>
        <w:t>επίκαιρη ερώτηση του Βουλευτή Μαγνησίας</w:t>
      </w:r>
      <w:r w:rsidRPr="00BE08CE">
        <w:rPr>
          <w:rFonts w:eastAsia="Times New Roman" w:cs="Times New Roman"/>
          <w:szCs w:val="24"/>
        </w:rPr>
        <w:t xml:space="preserve"> του Συνασπισμού Ριζοσπαστικής Αριστεράς</w:t>
      </w:r>
      <w:r>
        <w:rPr>
          <w:rFonts w:eastAsia="Times New Roman" w:cs="Times New Roman"/>
          <w:szCs w:val="24"/>
        </w:rPr>
        <w:t xml:space="preserve"> κ. </w:t>
      </w:r>
      <w:r w:rsidRPr="00BE08CE">
        <w:rPr>
          <w:rFonts w:eastAsia="Times New Roman" w:cs="Times New Roman"/>
          <w:szCs w:val="24"/>
        </w:rPr>
        <w:t xml:space="preserve">Αλέξανδρου </w:t>
      </w:r>
      <w:proofErr w:type="spellStart"/>
      <w:r w:rsidRPr="00BE08CE">
        <w:rPr>
          <w:rFonts w:eastAsia="Times New Roman" w:cs="Times New Roman"/>
          <w:szCs w:val="24"/>
        </w:rPr>
        <w:t>Μεϊκόπουλου</w:t>
      </w:r>
      <w:proofErr w:type="spellEnd"/>
      <w:r>
        <w:rPr>
          <w:rFonts w:eastAsia="Times New Roman" w:cs="Times New Roman"/>
          <w:szCs w:val="24"/>
        </w:rPr>
        <w:t xml:space="preserve"> </w:t>
      </w:r>
      <w:r w:rsidRPr="00BE08CE">
        <w:rPr>
          <w:rFonts w:eastAsia="Times New Roman" w:cs="Times New Roman"/>
          <w:szCs w:val="24"/>
        </w:rPr>
        <w:t>προς τον Υπουργό</w:t>
      </w:r>
      <w:r>
        <w:rPr>
          <w:rFonts w:eastAsia="Times New Roman" w:cs="Times New Roman"/>
          <w:szCs w:val="24"/>
        </w:rPr>
        <w:t xml:space="preserve"> </w:t>
      </w:r>
      <w:r w:rsidRPr="00BE08CE">
        <w:rPr>
          <w:rFonts w:eastAsia="Times New Roman" w:cs="Times New Roman"/>
          <w:szCs w:val="24"/>
        </w:rPr>
        <w:t>Υγείας,</w:t>
      </w:r>
      <w:r>
        <w:rPr>
          <w:rFonts w:eastAsia="Times New Roman" w:cs="Times New Roman"/>
          <w:szCs w:val="24"/>
        </w:rPr>
        <w:t xml:space="preserve"> </w:t>
      </w:r>
      <w:r w:rsidRPr="00BE08CE">
        <w:rPr>
          <w:rFonts w:eastAsia="Times New Roman" w:cs="Times New Roman"/>
          <w:szCs w:val="24"/>
        </w:rPr>
        <w:t>με θέμα: «Άμεση ανάγκη ανακατασκευής του Κ.Υ. Σκοπέλου</w:t>
      </w:r>
      <w:r>
        <w:rPr>
          <w:rFonts w:eastAsia="Times New Roman" w:cs="Times New Roman"/>
          <w:szCs w:val="24"/>
        </w:rPr>
        <w:t>.</w:t>
      </w:r>
    </w:p>
    <w:p w:rsidR="00C754FB" w:rsidRDefault="00EE5215">
      <w:pPr>
        <w:spacing w:line="600" w:lineRule="auto"/>
        <w:ind w:firstLine="720"/>
        <w:jc w:val="both"/>
        <w:rPr>
          <w:rFonts w:eastAsia="Times New Roman" w:cs="Times New Roman"/>
          <w:szCs w:val="24"/>
        </w:rPr>
      </w:pPr>
      <w:r w:rsidRPr="00BE08CE">
        <w:rPr>
          <w:rFonts w:eastAsia="Times New Roman" w:cs="Times New Roman"/>
          <w:szCs w:val="24"/>
        </w:rPr>
        <w:t>7.</w:t>
      </w:r>
      <w:r w:rsidR="00906001">
        <w:rPr>
          <w:rFonts w:eastAsia="Times New Roman" w:cs="Times New Roman"/>
          <w:szCs w:val="24"/>
        </w:rPr>
        <w:t xml:space="preserve"> </w:t>
      </w:r>
      <w:r w:rsidRPr="00BE08CE">
        <w:rPr>
          <w:rFonts w:eastAsia="Times New Roman" w:cs="Times New Roman"/>
          <w:szCs w:val="24"/>
        </w:rPr>
        <w:t xml:space="preserve">Η με αριθμό 322/17-1-2022 </w:t>
      </w:r>
      <w:r>
        <w:rPr>
          <w:rFonts w:eastAsia="Times New Roman" w:cs="Times New Roman"/>
          <w:szCs w:val="24"/>
        </w:rPr>
        <w:t>ε</w:t>
      </w:r>
      <w:r w:rsidRPr="00BE08CE">
        <w:rPr>
          <w:rFonts w:eastAsia="Times New Roman" w:cs="Times New Roman"/>
          <w:szCs w:val="24"/>
        </w:rPr>
        <w:t xml:space="preserve">πίκαιρη </w:t>
      </w:r>
      <w:r>
        <w:rPr>
          <w:rFonts w:eastAsia="Times New Roman" w:cs="Times New Roman"/>
          <w:szCs w:val="24"/>
        </w:rPr>
        <w:t>ε</w:t>
      </w:r>
      <w:r w:rsidRPr="00BE08CE">
        <w:rPr>
          <w:rFonts w:eastAsia="Times New Roman" w:cs="Times New Roman"/>
          <w:szCs w:val="24"/>
        </w:rPr>
        <w:t>ρώτηση του Βουλευτή Ηρα</w:t>
      </w:r>
      <w:r>
        <w:rPr>
          <w:rFonts w:eastAsia="Times New Roman" w:cs="Times New Roman"/>
          <w:szCs w:val="24"/>
        </w:rPr>
        <w:t xml:space="preserve">κλείου του Κινήματος Αλλαγής κ. Βασίλειου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w:t>
      </w:r>
      <w:r w:rsidRPr="00BE08CE">
        <w:rPr>
          <w:rFonts w:eastAsia="Times New Roman" w:cs="Times New Roman"/>
          <w:szCs w:val="24"/>
        </w:rPr>
        <w:t>Α</w:t>
      </w:r>
      <w:r>
        <w:rPr>
          <w:rFonts w:eastAsia="Times New Roman" w:cs="Times New Roman"/>
          <w:szCs w:val="24"/>
        </w:rPr>
        <w:t>γροτικής Ανάπτυξης και Τροφίμων</w:t>
      </w:r>
      <w:r w:rsidR="00906001">
        <w:rPr>
          <w:rFonts w:eastAsia="Times New Roman" w:cs="Times New Roman"/>
          <w:szCs w:val="24"/>
        </w:rPr>
        <w:t>,</w:t>
      </w:r>
      <w:r>
        <w:rPr>
          <w:rFonts w:eastAsia="Times New Roman" w:cs="Times New Roman"/>
          <w:szCs w:val="24"/>
        </w:rPr>
        <w:t xml:space="preserve"> </w:t>
      </w:r>
      <w:r w:rsidRPr="00BE08CE">
        <w:rPr>
          <w:rFonts w:eastAsia="Times New Roman" w:cs="Times New Roman"/>
          <w:szCs w:val="24"/>
        </w:rPr>
        <w:t>με θέμα: «Με ευθύνη της Κυβέρνησης έχουν περιέλθει σε αδιέξοδο χιλιάδες αγρότες-παραγωγοί από τα επαναλαμβανόμενα προβλήματα στην καταβολή των επιδοτήσεων».</w:t>
      </w:r>
    </w:p>
    <w:p w:rsidR="00C754FB" w:rsidRDefault="00EE5215">
      <w:pPr>
        <w:spacing w:line="600" w:lineRule="auto"/>
        <w:ind w:firstLine="720"/>
        <w:jc w:val="both"/>
        <w:rPr>
          <w:rFonts w:eastAsia="Times New Roman" w:cs="Times New Roman"/>
          <w:szCs w:val="24"/>
        </w:rPr>
      </w:pPr>
      <w:r w:rsidRPr="00BE08CE">
        <w:rPr>
          <w:rFonts w:eastAsia="Times New Roman" w:cs="Times New Roman"/>
          <w:szCs w:val="24"/>
        </w:rPr>
        <w:lastRenderedPageBreak/>
        <w:t xml:space="preserve">8. Η με αριθμό 310/13-1-2022 </w:t>
      </w:r>
      <w:r>
        <w:rPr>
          <w:rFonts w:eastAsia="Times New Roman" w:cs="Times New Roman"/>
          <w:szCs w:val="24"/>
        </w:rPr>
        <w:t>ε</w:t>
      </w:r>
      <w:r w:rsidRPr="00BE08CE">
        <w:rPr>
          <w:rFonts w:eastAsia="Times New Roman" w:cs="Times New Roman"/>
          <w:szCs w:val="24"/>
        </w:rPr>
        <w:t xml:space="preserve">πίκαιρη </w:t>
      </w:r>
      <w:r>
        <w:rPr>
          <w:rFonts w:eastAsia="Times New Roman" w:cs="Times New Roman"/>
          <w:szCs w:val="24"/>
        </w:rPr>
        <w:t>ε</w:t>
      </w:r>
      <w:r w:rsidRPr="00BE08CE">
        <w:rPr>
          <w:rFonts w:eastAsia="Times New Roman" w:cs="Times New Roman"/>
          <w:szCs w:val="24"/>
        </w:rPr>
        <w:t>ρώτηση του Βουλευτή Β2</w:t>
      </w:r>
      <w:r w:rsidR="00906001">
        <w:rPr>
          <w:rFonts w:eastAsia="Times New Roman" w:cs="Times New Roman"/>
          <w:szCs w:val="24"/>
        </w:rPr>
        <w:t>΄</w:t>
      </w:r>
      <w:r w:rsidRPr="00BE08CE">
        <w:rPr>
          <w:rFonts w:eastAsia="Times New Roman" w:cs="Times New Roman"/>
          <w:szCs w:val="24"/>
        </w:rPr>
        <w:t xml:space="preserve"> Δυτ</w:t>
      </w:r>
      <w:r>
        <w:rPr>
          <w:rFonts w:eastAsia="Times New Roman" w:cs="Times New Roman"/>
          <w:szCs w:val="24"/>
        </w:rPr>
        <w:t xml:space="preserve">ικού Τομέα Αθηνών του ΜέΡΑ25 κ. </w:t>
      </w:r>
      <w:proofErr w:type="spellStart"/>
      <w:r>
        <w:rPr>
          <w:rFonts w:eastAsia="Times New Roman" w:cs="Times New Roman"/>
          <w:szCs w:val="24"/>
        </w:rPr>
        <w:t>Κρίτωνα</w:t>
      </w:r>
      <w:proofErr w:type="spellEnd"/>
      <w:r w:rsidR="00906001">
        <w:rPr>
          <w:rFonts w:eastAsia="Times New Roman" w:cs="Times New Roman"/>
          <w:szCs w:val="24"/>
        </w:rPr>
        <w:t xml:space="preserve"> </w:t>
      </w:r>
      <w:r>
        <w:rPr>
          <w:rFonts w:eastAsia="Times New Roman" w:cs="Times New Roman"/>
          <w:szCs w:val="24"/>
        </w:rPr>
        <w:t>–</w:t>
      </w:r>
      <w:r w:rsidR="00906001">
        <w:rPr>
          <w:rFonts w:eastAsia="Times New Roman" w:cs="Times New Roman"/>
          <w:szCs w:val="24"/>
        </w:rPr>
        <w:t xml:space="preserve"> </w:t>
      </w:r>
      <w:r>
        <w:rPr>
          <w:rFonts w:eastAsia="Times New Roman" w:cs="Times New Roman"/>
          <w:szCs w:val="24"/>
        </w:rPr>
        <w:t xml:space="preserve">Ηλία Αρσένη προς τον Υπουργό </w:t>
      </w:r>
      <w:r w:rsidRPr="00BE08CE">
        <w:rPr>
          <w:rFonts w:eastAsia="Times New Roman" w:cs="Times New Roman"/>
          <w:szCs w:val="24"/>
        </w:rPr>
        <w:t>Δικαιοσύνης</w:t>
      </w:r>
      <w:r>
        <w:rPr>
          <w:rFonts w:eastAsia="Times New Roman" w:cs="Times New Roman"/>
          <w:szCs w:val="24"/>
        </w:rPr>
        <w:t xml:space="preserve"> </w:t>
      </w:r>
      <w:r w:rsidRPr="00BE08CE">
        <w:rPr>
          <w:rFonts w:eastAsia="Times New Roman" w:cs="Times New Roman"/>
          <w:szCs w:val="24"/>
        </w:rPr>
        <w:t xml:space="preserve">με θέμα: «Πρέβεζα: Δάσος </w:t>
      </w:r>
      <w:proofErr w:type="spellStart"/>
      <w:r w:rsidRPr="00BE08CE">
        <w:rPr>
          <w:rFonts w:eastAsia="Times New Roman" w:cs="Times New Roman"/>
          <w:szCs w:val="24"/>
        </w:rPr>
        <w:t>Βαλανιδορράχης</w:t>
      </w:r>
      <w:proofErr w:type="spellEnd"/>
      <w:r w:rsidRPr="00BE08CE">
        <w:rPr>
          <w:rFonts w:eastAsia="Times New Roman" w:cs="Times New Roman"/>
          <w:szCs w:val="24"/>
        </w:rPr>
        <w:t>- Προστασία της ιδιοκτησίας του δημοσίου».</w:t>
      </w:r>
    </w:p>
    <w:p w:rsidR="00C754FB" w:rsidRDefault="00EE5215">
      <w:pPr>
        <w:spacing w:line="600" w:lineRule="auto"/>
        <w:ind w:firstLine="720"/>
        <w:jc w:val="both"/>
        <w:rPr>
          <w:rFonts w:eastAsia="Times New Roman" w:cs="Times New Roman"/>
          <w:szCs w:val="24"/>
        </w:rPr>
      </w:pPr>
      <w:r>
        <w:rPr>
          <w:rFonts w:eastAsia="Times New Roman" w:cs="Times New Roman"/>
          <w:szCs w:val="24"/>
        </w:rPr>
        <w:t xml:space="preserve">9. </w:t>
      </w:r>
      <w:r w:rsidRPr="00BE08CE">
        <w:rPr>
          <w:rFonts w:eastAsia="Times New Roman" w:cs="Times New Roman"/>
          <w:szCs w:val="24"/>
        </w:rPr>
        <w:t xml:space="preserve">Η με αριθμό 312/17-1-2022 </w:t>
      </w:r>
      <w:r>
        <w:rPr>
          <w:rFonts w:eastAsia="Times New Roman" w:cs="Times New Roman"/>
          <w:szCs w:val="24"/>
        </w:rPr>
        <w:t>ε</w:t>
      </w:r>
      <w:r w:rsidRPr="00BE08CE">
        <w:rPr>
          <w:rFonts w:eastAsia="Times New Roman" w:cs="Times New Roman"/>
          <w:szCs w:val="24"/>
        </w:rPr>
        <w:t xml:space="preserve">πίκαιρη </w:t>
      </w:r>
      <w:r>
        <w:rPr>
          <w:rFonts w:eastAsia="Times New Roman" w:cs="Times New Roman"/>
          <w:szCs w:val="24"/>
        </w:rPr>
        <w:t>ερώτηση του Βουλευτή Ρεθύμνου</w:t>
      </w:r>
      <w:r w:rsidRPr="00BE08CE">
        <w:rPr>
          <w:rFonts w:eastAsia="Times New Roman" w:cs="Times New Roman"/>
          <w:szCs w:val="24"/>
        </w:rPr>
        <w:t xml:space="preserve"> του Σ</w:t>
      </w:r>
      <w:r w:rsidR="00906001">
        <w:rPr>
          <w:rFonts w:eastAsia="Times New Roman" w:cs="Times New Roman"/>
          <w:szCs w:val="24"/>
        </w:rPr>
        <w:t>ΥΡΙΖΑ – Προοδευτική Συμμαχία</w:t>
      </w:r>
      <w:r>
        <w:rPr>
          <w:rFonts w:eastAsia="Times New Roman" w:cs="Times New Roman"/>
          <w:szCs w:val="24"/>
        </w:rPr>
        <w:t xml:space="preserve"> κ. Ανδρέα Ξανθού προς τον Υπουργό </w:t>
      </w:r>
      <w:r w:rsidRPr="00BE08CE">
        <w:rPr>
          <w:rFonts w:eastAsia="Times New Roman" w:cs="Times New Roman"/>
          <w:szCs w:val="24"/>
        </w:rPr>
        <w:t>Υγείας,</w:t>
      </w:r>
      <w:r>
        <w:rPr>
          <w:rFonts w:eastAsia="Times New Roman" w:cs="Times New Roman"/>
          <w:szCs w:val="24"/>
        </w:rPr>
        <w:t xml:space="preserve"> </w:t>
      </w:r>
      <w:r w:rsidRPr="00BE08CE">
        <w:rPr>
          <w:rFonts w:eastAsia="Times New Roman" w:cs="Times New Roman"/>
          <w:szCs w:val="24"/>
        </w:rPr>
        <w:t>με θέμα: «Η αναστολή εφημερίας του Νοσοκομείου Παίδων Πεντέλης αποτελεί "ακρωτηριασμό" της δη</w:t>
      </w:r>
      <w:r>
        <w:rPr>
          <w:rFonts w:eastAsia="Times New Roman" w:cs="Times New Roman"/>
          <w:szCs w:val="24"/>
        </w:rPr>
        <w:t>μόσιας παιδιατρικής περίθαλψης»</w:t>
      </w:r>
    </w:p>
    <w:p w:rsidR="00C754FB" w:rsidRDefault="00EE5215">
      <w:pPr>
        <w:spacing w:line="600" w:lineRule="auto"/>
        <w:ind w:firstLine="720"/>
        <w:jc w:val="both"/>
        <w:rPr>
          <w:rFonts w:eastAsia="Times New Roman" w:cs="Times New Roman"/>
          <w:szCs w:val="24"/>
        </w:rPr>
      </w:pPr>
      <w:r>
        <w:rPr>
          <w:rFonts w:eastAsia="Times New Roman" w:cs="Times New Roman"/>
          <w:szCs w:val="24"/>
        </w:rPr>
        <w:t xml:space="preserve">10. </w:t>
      </w:r>
      <w:r w:rsidRPr="00BE08CE">
        <w:rPr>
          <w:rFonts w:eastAsia="Times New Roman" w:cs="Times New Roman"/>
          <w:szCs w:val="24"/>
        </w:rPr>
        <w:t xml:space="preserve">Η με αριθμό 323/17-1-2022 </w:t>
      </w:r>
      <w:r>
        <w:rPr>
          <w:rFonts w:eastAsia="Times New Roman" w:cs="Times New Roman"/>
          <w:szCs w:val="24"/>
        </w:rPr>
        <w:t>ε</w:t>
      </w:r>
      <w:r w:rsidRPr="00BE08CE">
        <w:rPr>
          <w:rFonts w:eastAsia="Times New Roman" w:cs="Times New Roman"/>
          <w:szCs w:val="24"/>
        </w:rPr>
        <w:t xml:space="preserve">πίκαιρη </w:t>
      </w:r>
      <w:r>
        <w:rPr>
          <w:rFonts w:eastAsia="Times New Roman" w:cs="Times New Roman"/>
          <w:szCs w:val="24"/>
        </w:rPr>
        <w:t>ε</w:t>
      </w:r>
      <w:r w:rsidRPr="00BE08CE">
        <w:rPr>
          <w:rFonts w:eastAsia="Times New Roman" w:cs="Times New Roman"/>
          <w:szCs w:val="24"/>
        </w:rPr>
        <w:t>ρώτηση του Βουλευτή Ηρα</w:t>
      </w:r>
      <w:r>
        <w:rPr>
          <w:rFonts w:eastAsia="Times New Roman" w:cs="Times New Roman"/>
          <w:szCs w:val="24"/>
        </w:rPr>
        <w:t xml:space="preserve">κλείου του Κινήματος Αλλαγής κ. </w:t>
      </w:r>
      <w:r w:rsidRPr="00BE08CE">
        <w:rPr>
          <w:rFonts w:eastAsia="Times New Roman" w:cs="Times New Roman"/>
          <w:szCs w:val="24"/>
        </w:rPr>
        <w:t xml:space="preserve">Βασίλειου </w:t>
      </w:r>
      <w:proofErr w:type="spellStart"/>
      <w:r w:rsidRPr="00BE08CE">
        <w:rPr>
          <w:rFonts w:eastAsia="Times New Roman" w:cs="Times New Roman"/>
          <w:szCs w:val="24"/>
        </w:rPr>
        <w:t>Κεγκέρογλου</w:t>
      </w:r>
      <w:proofErr w:type="spellEnd"/>
      <w:r>
        <w:rPr>
          <w:rFonts w:eastAsia="Times New Roman" w:cs="Times New Roman"/>
          <w:szCs w:val="24"/>
        </w:rPr>
        <w:t xml:space="preserve"> </w:t>
      </w:r>
      <w:r w:rsidRPr="00BE08CE">
        <w:rPr>
          <w:rFonts w:eastAsia="Times New Roman" w:cs="Times New Roman"/>
          <w:szCs w:val="24"/>
        </w:rPr>
        <w:t>προς τον Υπουργό</w:t>
      </w:r>
      <w:r>
        <w:rPr>
          <w:rFonts w:eastAsia="Times New Roman" w:cs="Times New Roman"/>
          <w:szCs w:val="24"/>
        </w:rPr>
        <w:t xml:space="preserve"> Οικονομικών, </w:t>
      </w:r>
      <w:r w:rsidRPr="00BE08CE">
        <w:rPr>
          <w:rFonts w:eastAsia="Times New Roman" w:cs="Times New Roman"/>
          <w:szCs w:val="24"/>
        </w:rPr>
        <w:t xml:space="preserve">με θέμα: «Επαναφορά των </w:t>
      </w:r>
      <w:r w:rsidR="00906001">
        <w:rPr>
          <w:rFonts w:eastAsia="Times New Roman" w:cs="Times New Roman"/>
          <w:szCs w:val="24"/>
        </w:rPr>
        <w:t>εκατόν είκοσι δόσεων</w:t>
      </w:r>
      <w:r w:rsidRPr="00BE08CE">
        <w:rPr>
          <w:rFonts w:eastAsia="Times New Roman" w:cs="Times New Roman"/>
          <w:szCs w:val="24"/>
        </w:rPr>
        <w:t xml:space="preserve"> </w:t>
      </w:r>
      <w:proofErr w:type="spellStart"/>
      <w:r w:rsidRPr="00BE08CE">
        <w:rPr>
          <w:rFonts w:eastAsia="Times New Roman" w:cs="Times New Roman"/>
          <w:szCs w:val="24"/>
        </w:rPr>
        <w:t>δόσεων</w:t>
      </w:r>
      <w:proofErr w:type="spellEnd"/>
      <w:r w:rsidRPr="00BE08CE">
        <w:rPr>
          <w:rFonts w:eastAsia="Times New Roman" w:cs="Times New Roman"/>
          <w:szCs w:val="24"/>
        </w:rPr>
        <w:t xml:space="preserve"> για όλους τους πολίτες και δυνατότητα ένταξης στη ρύθμιση των </w:t>
      </w:r>
      <w:r w:rsidR="00906001">
        <w:rPr>
          <w:rFonts w:eastAsia="Times New Roman" w:cs="Times New Roman"/>
          <w:szCs w:val="24"/>
        </w:rPr>
        <w:t>εβδομήντα δύο</w:t>
      </w:r>
      <w:r w:rsidRPr="00BE08CE">
        <w:rPr>
          <w:rFonts w:eastAsia="Times New Roman" w:cs="Times New Roman"/>
          <w:szCs w:val="24"/>
        </w:rPr>
        <w:t xml:space="preserve"> δόσεων και των ληξιπρόθεσμων οφειλών πριν το 2020».</w:t>
      </w:r>
    </w:p>
    <w:p w:rsidR="00C754FB" w:rsidRDefault="00EE5215">
      <w:pPr>
        <w:spacing w:line="600" w:lineRule="auto"/>
        <w:ind w:firstLine="720"/>
        <w:jc w:val="both"/>
        <w:rPr>
          <w:rFonts w:eastAsia="Times New Roman" w:cs="Times New Roman"/>
          <w:szCs w:val="24"/>
        </w:rPr>
      </w:pPr>
      <w:r>
        <w:rPr>
          <w:rFonts w:eastAsia="Times New Roman" w:cs="Times New Roman"/>
          <w:szCs w:val="24"/>
        </w:rPr>
        <w:t>11. Η με αριθμό 313/</w:t>
      </w:r>
      <w:r w:rsidRPr="00BE08CE">
        <w:rPr>
          <w:rFonts w:eastAsia="Times New Roman" w:cs="Times New Roman"/>
          <w:szCs w:val="24"/>
        </w:rPr>
        <w:t xml:space="preserve">17-1-2022 </w:t>
      </w:r>
      <w:r>
        <w:rPr>
          <w:rFonts w:eastAsia="Times New Roman" w:cs="Times New Roman"/>
          <w:szCs w:val="24"/>
        </w:rPr>
        <w:t>ε</w:t>
      </w:r>
      <w:r w:rsidRPr="00BE08CE">
        <w:rPr>
          <w:rFonts w:eastAsia="Times New Roman" w:cs="Times New Roman"/>
          <w:szCs w:val="24"/>
        </w:rPr>
        <w:t xml:space="preserve">πίκαιρη </w:t>
      </w:r>
      <w:r>
        <w:rPr>
          <w:rFonts w:eastAsia="Times New Roman" w:cs="Times New Roman"/>
          <w:szCs w:val="24"/>
        </w:rPr>
        <w:t>ερώτηση του Βουλευτή Λάρισας</w:t>
      </w:r>
      <w:r w:rsidRPr="00BE08CE">
        <w:rPr>
          <w:rFonts w:eastAsia="Times New Roman" w:cs="Times New Roman"/>
          <w:szCs w:val="24"/>
        </w:rPr>
        <w:t xml:space="preserve"> του Σ</w:t>
      </w:r>
      <w:r w:rsidR="00906001">
        <w:rPr>
          <w:rFonts w:eastAsia="Times New Roman" w:cs="Times New Roman"/>
          <w:szCs w:val="24"/>
        </w:rPr>
        <w:t>ΥΡΙΖΑ</w:t>
      </w:r>
      <w:r w:rsidRPr="00BE08CE">
        <w:rPr>
          <w:rFonts w:eastAsia="Times New Roman" w:cs="Times New Roman"/>
          <w:szCs w:val="24"/>
        </w:rPr>
        <w:t xml:space="preserve"> </w:t>
      </w:r>
      <w:r w:rsidR="00906001">
        <w:rPr>
          <w:rFonts w:eastAsia="Times New Roman" w:cs="Times New Roman"/>
          <w:szCs w:val="24"/>
        </w:rPr>
        <w:t>–</w:t>
      </w:r>
      <w:r w:rsidRPr="00BE08CE">
        <w:rPr>
          <w:rFonts w:eastAsia="Times New Roman" w:cs="Times New Roman"/>
          <w:szCs w:val="24"/>
        </w:rPr>
        <w:t xml:space="preserve"> </w:t>
      </w:r>
      <w:r w:rsidR="00906001">
        <w:rPr>
          <w:rFonts w:eastAsia="Times New Roman" w:cs="Times New Roman"/>
          <w:szCs w:val="24"/>
        </w:rPr>
        <w:t xml:space="preserve">Προοδευτική Συμμαχία </w:t>
      </w:r>
      <w:r>
        <w:rPr>
          <w:rFonts w:eastAsia="Times New Roman" w:cs="Times New Roman"/>
          <w:szCs w:val="24"/>
        </w:rPr>
        <w:t xml:space="preserve">κ. </w:t>
      </w:r>
      <w:r w:rsidRPr="00BE08CE">
        <w:rPr>
          <w:rFonts w:eastAsia="Times New Roman" w:cs="Times New Roman"/>
          <w:szCs w:val="24"/>
        </w:rPr>
        <w:t>Βασιλείου Κόκκαλη</w:t>
      </w:r>
      <w:r>
        <w:rPr>
          <w:rFonts w:eastAsia="Times New Roman" w:cs="Times New Roman"/>
          <w:szCs w:val="24"/>
        </w:rPr>
        <w:t xml:space="preserve"> </w:t>
      </w:r>
      <w:r w:rsidRPr="00BE08CE">
        <w:rPr>
          <w:rFonts w:eastAsia="Times New Roman" w:cs="Times New Roman"/>
          <w:szCs w:val="24"/>
        </w:rPr>
        <w:t>προς τον Υπουργό</w:t>
      </w:r>
      <w:r>
        <w:rPr>
          <w:rFonts w:eastAsia="Times New Roman" w:cs="Times New Roman"/>
          <w:szCs w:val="24"/>
        </w:rPr>
        <w:t xml:space="preserve"> </w:t>
      </w:r>
      <w:r w:rsidRPr="00BE08CE">
        <w:rPr>
          <w:rFonts w:eastAsia="Times New Roman" w:cs="Times New Roman"/>
          <w:szCs w:val="24"/>
        </w:rPr>
        <w:t>Α</w:t>
      </w:r>
      <w:r>
        <w:rPr>
          <w:rFonts w:eastAsia="Times New Roman" w:cs="Times New Roman"/>
          <w:szCs w:val="24"/>
        </w:rPr>
        <w:t xml:space="preserve">γροτικής Ανάπτυξης </w:t>
      </w:r>
      <w:r w:rsidR="00906001">
        <w:rPr>
          <w:rFonts w:eastAsia="Times New Roman" w:cs="Times New Roman"/>
          <w:szCs w:val="24"/>
        </w:rPr>
        <w:t>και</w:t>
      </w:r>
      <w:r>
        <w:rPr>
          <w:rFonts w:eastAsia="Times New Roman" w:cs="Times New Roman"/>
          <w:szCs w:val="24"/>
        </w:rPr>
        <w:t xml:space="preserve"> Τροφίμων, με</w:t>
      </w:r>
      <w:r w:rsidRPr="00BE08CE">
        <w:rPr>
          <w:rFonts w:eastAsia="Times New Roman" w:cs="Times New Roman"/>
          <w:szCs w:val="24"/>
        </w:rPr>
        <w:t xml:space="preserve"> θέμα: «Οικονομικές επιπτώσεις της Πράσινης Συμφωνίας στο βαμβάκι, στα μήλα, στα ροδάκινα και στην υπαίθρια ντομάτα».</w:t>
      </w:r>
    </w:p>
    <w:p w:rsidR="00C754FB" w:rsidRDefault="00EE5215">
      <w:pPr>
        <w:spacing w:line="600" w:lineRule="auto"/>
        <w:ind w:firstLine="720"/>
        <w:jc w:val="both"/>
        <w:rPr>
          <w:rFonts w:eastAsia="Times New Roman"/>
          <w:szCs w:val="24"/>
        </w:rPr>
      </w:pPr>
      <w:r>
        <w:rPr>
          <w:rFonts w:eastAsia="Times New Roman" w:cs="Times New Roman"/>
          <w:szCs w:val="24"/>
        </w:rPr>
        <w:lastRenderedPageBreak/>
        <w:t xml:space="preserve">12. </w:t>
      </w:r>
      <w:r w:rsidRPr="00BE08CE">
        <w:rPr>
          <w:rFonts w:eastAsia="Times New Roman" w:cs="Times New Roman"/>
          <w:szCs w:val="24"/>
        </w:rPr>
        <w:t xml:space="preserve">Η με αριθμό 318/17-1-2022 </w:t>
      </w:r>
      <w:r>
        <w:rPr>
          <w:rFonts w:eastAsia="Times New Roman" w:cs="Times New Roman"/>
          <w:szCs w:val="24"/>
        </w:rPr>
        <w:t>ε</w:t>
      </w:r>
      <w:r w:rsidRPr="00BE08CE">
        <w:rPr>
          <w:rFonts w:eastAsia="Times New Roman" w:cs="Times New Roman"/>
          <w:szCs w:val="24"/>
        </w:rPr>
        <w:t xml:space="preserve">πίκαιρη </w:t>
      </w:r>
      <w:r>
        <w:rPr>
          <w:rFonts w:eastAsia="Times New Roman" w:cs="Times New Roman"/>
          <w:szCs w:val="24"/>
        </w:rPr>
        <w:t>ε</w:t>
      </w:r>
      <w:r w:rsidRPr="00BE08CE">
        <w:rPr>
          <w:rFonts w:eastAsia="Times New Roman" w:cs="Times New Roman"/>
          <w:szCs w:val="24"/>
        </w:rPr>
        <w:t>ρώτηση του Βουλευτή Α΄ Ανατολικής Αττικής του Σ</w:t>
      </w:r>
      <w:r w:rsidR="00906001">
        <w:rPr>
          <w:rFonts w:eastAsia="Times New Roman" w:cs="Times New Roman"/>
          <w:szCs w:val="24"/>
        </w:rPr>
        <w:t>ΥΡΙΖΑ</w:t>
      </w:r>
      <w:r w:rsidRPr="00BE08CE">
        <w:rPr>
          <w:rFonts w:eastAsia="Times New Roman" w:cs="Times New Roman"/>
          <w:szCs w:val="24"/>
        </w:rPr>
        <w:t xml:space="preserve"> </w:t>
      </w:r>
      <w:r w:rsidR="00906001">
        <w:rPr>
          <w:rFonts w:eastAsia="Times New Roman" w:cs="Times New Roman"/>
          <w:szCs w:val="24"/>
        </w:rPr>
        <w:t>–</w:t>
      </w:r>
      <w:r w:rsidRPr="00BE08CE">
        <w:rPr>
          <w:rFonts w:eastAsia="Times New Roman" w:cs="Times New Roman"/>
          <w:szCs w:val="24"/>
        </w:rPr>
        <w:t xml:space="preserve"> </w:t>
      </w:r>
      <w:r w:rsidR="00906001">
        <w:rPr>
          <w:rFonts w:eastAsia="Times New Roman" w:cs="Times New Roman"/>
          <w:szCs w:val="24"/>
        </w:rPr>
        <w:t xml:space="preserve">Προοδευτική Συμμαχία </w:t>
      </w:r>
      <w:r w:rsidRPr="00BE08CE">
        <w:rPr>
          <w:rFonts w:eastAsia="Times New Roman" w:cs="Times New Roman"/>
          <w:szCs w:val="24"/>
        </w:rPr>
        <w:t xml:space="preserve">κ. Παναγιώτη (Πάνου) </w:t>
      </w:r>
      <w:proofErr w:type="spellStart"/>
      <w:r w:rsidRPr="00BE08CE">
        <w:rPr>
          <w:rFonts w:eastAsia="Times New Roman" w:cs="Times New Roman"/>
          <w:szCs w:val="24"/>
        </w:rPr>
        <w:t>Σκουρολιάκου</w:t>
      </w:r>
      <w:proofErr w:type="spellEnd"/>
      <w:r>
        <w:rPr>
          <w:rFonts w:eastAsia="Times New Roman" w:cs="Times New Roman"/>
          <w:szCs w:val="24"/>
        </w:rPr>
        <w:t xml:space="preserve"> </w:t>
      </w:r>
      <w:r w:rsidRPr="00BE08CE">
        <w:rPr>
          <w:rFonts w:eastAsia="Times New Roman" w:cs="Times New Roman"/>
          <w:szCs w:val="24"/>
        </w:rPr>
        <w:t>προς την Υπουργό</w:t>
      </w:r>
      <w:r>
        <w:rPr>
          <w:rFonts w:eastAsia="Times New Roman" w:cs="Times New Roman"/>
          <w:szCs w:val="24"/>
        </w:rPr>
        <w:t xml:space="preserve"> </w:t>
      </w:r>
      <w:r w:rsidRPr="00BE08CE">
        <w:rPr>
          <w:rFonts w:eastAsia="Times New Roman" w:cs="Times New Roman"/>
          <w:szCs w:val="24"/>
        </w:rPr>
        <w:t>Πολιτισμού και Αθλητισμού,</w:t>
      </w:r>
      <w:r>
        <w:rPr>
          <w:rFonts w:eastAsia="Times New Roman" w:cs="Times New Roman"/>
          <w:szCs w:val="24"/>
        </w:rPr>
        <w:t xml:space="preserve"> </w:t>
      </w:r>
      <w:r w:rsidRPr="00BE08CE">
        <w:rPr>
          <w:rFonts w:eastAsia="Times New Roman" w:cs="Times New Roman"/>
          <w:szCs w:val="24"/>
        </w:rPr>
        <w:t>με θέμα: «Επιβολή εισιτηρίου 50 ευρώ στο ναυάγιο της Αλοννήσου».</w:t>
      </w:r>
    </w:p>
    <w:p w:rsidR="00C754FB" w:rsidRDefault="00EE5215">
      <w:pPr>
        <w:spacing w:line="600" w:lineRule="auto"/>
        <w:ind w:firstLine="720"/>
        <w:jc w:val="both"/>
        <w:rPr>
          <w:rFonts w:eastAsia="Times New Roman"/>
          <w:szCs w:val="24"/>
        </w:rPr>
      </w:pPr>
      <w:r>
        <w:rPr>
          <w:rFonts w:eastAsia="Times New Roman"/>
          <w:szCs w:val="24"/>
        </w:rPr>
        <w:t>ΑΝΑΦΟΡΕΣ</w:t>
      </w:r>
      <w:r w:rsidR="00DA4F38">
        <w:rPr>
          <w:rFonts w:eastAsia="Times New Roman"/>
          <w:szCs w:val="24"/>
        </w:rPr>
        <w:t xml:space="preserve"> </w:t>
      </w:r>
      <w:r w:rsidR="006A0612">
        <w:rPr>
          <w:rFonts w:eastAsia="Times New Roman"/>
          <w:szCs w:val="24"/>
        </w:rPr>
        <w:t>-</w:t>
      </w:r>
      <w:r w:rsidR="00DA4F38">
        <w:rPr>
          <w:rFonts w:eastAsia="Times New Roman"/>
          <w:szCs w:val="24"/>
        </w:rPr>
        <w:t xml:space="preserve"> </w:t>
      </w:r>
      <w:r>
        <w:rPr>
          <w:rFonts w:eastAsia="Times New Roman"/>
          <w:szCs w:val="24"/>
        </w:rPr>
        <w:t>ΕΡΩΤΗΣΕΙΣ (Άρθρο 130 παράγραφος 5 του Κανονισμού της Βουλής)</w:t>
      </w:r>
    </w:p>
    <w:p w:rsidR="00C754FB" w:rsidRDefault="00EE5215">
      <w:pPr>
        <w:spacing w:line="600" w:lineRule="auto"/>
        <w:ind w:firstLine="720"/>
        <w:jc w:val="both"/>
        <w:rPr>
          <w:rFonts w:eastAsia="Times New Roman"/>
          <w:szCs w:val="24"/>
        </w:rPr>
      </w:pPr>
      <w:r>
        <w:rPr>
          <w:rFonts w:eastAsia="Times New Roman"/>
          <w:szCs w:val="24"/>
        </w:rPr>
        <w:t xml:space="preserve">1. </w:t>
      </w:r>
      <w:r w:rsidRPr="00783A19">
        <w:rPr>
          <w:rFonts w:eastAsia="Times New Roman"/>
          <w:szCs w:val="24"/>
        </w:rPr>
        <w:t xml:space="preserve">Η με αριθμό 1140/41/12-11-2021 </w:t>
      </w:r>
      <w:r>
        <w:rPr>
          <w:rFonts w:eastAsia="Times New Roman"/>
          <w:szCs w:val="24"/>
        </w:rPr>
        <w:t>ε</w:t>
      </w:r>
      <w:r w:rsidRPr="00783A19">
        <w:rPr>
          <w:rFonts w:eastAsia="Times New Roman"/>
          <w:szCs w:val="24"/>
        </w:rPr>
        <w:t xml:space="preserve">ρώτηση και </w:t>
      </w:r>
      <w:r>
        <w:rPr>
          <w:rFonts w:eastAsia="Times New Roman"/>
          <w:szCs w:val="24"/>
        </w:rPr>
        <w:t>α</w:t>
      </w:r>
      <w:r w:rsidRPr="00783A19">
        <w:rPr>
          <w:rFonts w:eastAsia="Times New Roman"/>
          <w:szCs w:val="24"/>
        </w:rPr>
        <w:t xml:space="preserve">ίτηση </w:t>
      </w:r>
      <w:r>
        <w:rPr>
          <w:rFonts w:eastAsia="Times New Roman"/>
          <w:szCs w:val="24"/>
        </w:rPr>
        <w:t>κ</w:t>
      </w:r>
      <w:r w:rsidRPr="00783A19">
        <w:rPr>
          <w:rFonts w:eastAsia="Times New Roman"/>
          <w:szCs w:val="24"/>
        </w:rPr>
        <w:t xml:space="preserve">ατάθεσης </w:t>
      </w:r>
      <w:r>
        <w:rPr>
          <w:rFonts w:eastAsia="Times New Roman"/>
          <w:szCs w:val="24"/>
        </w:rPr>
        <w:t>ε</w:t>
      </w:r>
      <w:r w:rsidRPr="00783A19">
        <w:rPr>
          <w:rFonts w:eastAsia="Times New Roman"/>
          <w:szCs w:val="24"/>
        </w:rPr>
        <w:t>γγράφων του Βουλευτή Β΄ Θεσσαλονίκης του Σ</w:t>
      </w:r>
      <w:r w:rsidR="00906001">
        <w:rPr>
          <w:rFonts w:eastAsia="Times New Roman"/>
          <w:szCs w:val="24"/>
        </w:rPr>
        <w:t>ΥΡΙΖΑ – Προοδευτική Συμμαχία</w:t>
      </w:r>
      <w:r w:rsidRPr="00783A19">
        <w:rPr>
          <w:rFonts w:eastAsia="Times New Roman"/>
          <w:szCs w:val="24"/>
        </w:rPr>
        <w:t xml:space="preserve"> κ. Σωκράτη </w:t>
      </w:r>
      <w:proofErr w:type="spellStart"/>
      <w:r w:rsidRPr="00783A19">
        <w:rPr>
          <w:rFonts w:eastAsia="Times New Roman"/>
          <w:szCs w:val="24"/>
        </w:rPr>
        <w:t>Φάμελλου</w:t>
      </w:r>
      <w:proofErr w:type="spellEnd"/>
      <w:r w:rsidRPr="00783A19">
        <w:rPr>
          <w:rFonts w:eastAsia="Times New Roman"/>
          <w:szCs w:val="24"/>
        </w:rPr>
        <w:t xml:space="preserve"> προς τον Υπουργό Περιβάλλοντος και Ενέργειας με θέμα: «Απουσία βούλησης εκ μέρους της Κυβέρνησης για λήψη μέτρων αντιστάθμισης κινδύνου στην αγορά ηλεκτρικής ενέργειας». </w:t>
      </w:r>
    </w:p>
    <w:p w:rsidR="00C754FB" w:rsidRDefault="00EE5215">
      <w:pPr>
        <w:spacing w:line="600" w:lineRule="auto"/>
        <w:ind w:firstLine="720"/>
        <w:jc w:val="both"/>
        <w:rPr>
          <w:rFonts w:eastAsia="Times New Roman"/>
          <w:szCs w:val="24"/>
        </w:rPr>
      </w:pPr>
      <w:r>
        <w:rPr>
          <w:rFonts w:eastAsia="Times New Roman"/>
          <w:szCs w:val="24"/>
        </w:rPr>
        <w:t xml:space="preserve">2. Η με αριθμό 276/13-10-2021 ερώτηση του Βουλευτή Ηρακλείου του Κινήματος Αλλαγής κ. Βασίλειου </w:t>
      </w:r>
      <w:proofErr w:type="spellStart"/>
      <w:r>
        <w:rPr>
          <w:rFonts w:eastAsia="Times New Roman"/>
          <w:szCs w:val="24"/>
        </w:rPr>
        <w:t>Κεγκέρογλου</w:t>
      </w:r>
      <w:proofErr w:type="spellEnd"/>
      <w:r>
        <w:rPr>
          <w:rFonts w:eastAsia="Times New Roman"/>
          <w:szCs w:val="24"/>
        </w:rPr>
        <w:t xml:space="preserve"> προς τον Υπουργό Οικονομικών, με θέμα: «Αποζημιώσεις για κινητά περιουσιακά στοιχεία που καταστράφηκαν από τον σεισμό της 27</w:t>
      </w:r>
      <w:r w:rsidRPr="0095044F">
        <w:rPr>
          <w:rFonts w:eastAsia="Times New Roman"/>
          <w:szCs w:val="24"/>
          <w:vertAlign w:val="superscript"/>
        </w:rPr>
        <w:t>ης</w:t>
      </w:r>
      <w:r>
        <w:rPr>
          <w:rFonts w:eastAsia="Times New Roman"/>
          <w:szCs w:val="24"/>
        </w:rPr>
        <w:t xml:space="preserve"> Σεπτεμβρίου». </w:t>
      </w:r>
    </w:p>
    <w:p w:rsidR="00C754FB" w:rsidRDefault="00EE5215">
      <w:pPr>
        <w:spacing w:line="600" w:lineRule="auto"/>
        <w:ind w:firstLine="720"/>
        <w:jc w:val="both"/>
        <w:rPr>
          <w:rFonts w:eastAsia="Times New Roman"/>
          <w:szCs w:val="24"/>
        </w:rPr>
      </w:pPr>
      <w:r>
        <w:rPr>
          <w:rFonts w:eastAsia="Times New Roman"/>
          <w:szCs w:val="24"/>
        </w:rPr>
        <w:t>3. Η με αριθμό 1705/6-12-2021 ερώτηση του Βουλευτή Β</w:t>
      </w:r>
      <w:r w:rsidR="0095044F">
        <w:rPr>
          <w:rFonts w:eastAsia="Times New Roman"/>
          <w:szCs w:val="24"/>
        </w:rPr>
        <w:t>΄</w:t>
      </w:r>
      <w:r>
        <w:rPr>
          <w:rFonts w:eastAsia="Times New Roman"/>
          <w:szCs w:val="24"/>
        </w:rPr>
        <w:t xml:space="preserve"> Θεσσαλονίκης του Σ</w:t>
      </w:r>
      <w:r w:rsidR="0095044F">
        <w:rPr>
          <w:rFonts w:eastAsia="Times New Roman"/>
          <w:szCs w:val="24"/>
        </w:rPr>
        <w:t>ΥΡΙΖΑ – Προοδευτική Συμμαχία</w:t>
      </w:r>
      <w:r>
        <w:rPr>
          <w:rFonts w:eastAsia="Times New Roman"/>
          <w:szCs w:val="24"/>
        </w:rPr>
        <w:t xml:space="preserve"> κ. Σωκράτη </w:t>
      </w:r>
      <w:proofErr w:type="spellStart"/>
      <w:r>
        <w:rPr>
          <w:rFonts w:eastAsia="Times New Roman"/>
          <w:szCs w:val="24"/>
        </w:rPr>
        <w:t>Φάμελλου</w:t>
      </w:r>
      <w:proofErr w:type="spellEnd"/>
      <w:r>
        <w:rPr>
          <w:rFonts w:eastAsia="Times New Roman"/>
          <w:szCs w:val="24"/>
        </w:rPr>
        <w:t xml:space="preserve"> προς τον Υπουργό Περιβάλλοντος και Ενέργειας με θέμα: «Θα εφαρμόσει η Κυβέρνηση το </w:t>
      </w:r>
      <w:r>
        <w:rPr>
          <w:rFonts w:eastAsia="Times New Roman"/>
          <w:szCs w:val="24"/>
        </w:rPr>
        <w:lastRenderedPageBreak/>
        <w:t xml:space="preserve">αναχρονιστικό τέλος ταφής του ν.4819/2021, προωθώντας την καύση απορριμμάτων και ναρκοθετώντας την ανακύκλωση;». </w:t>
      </w:r>
    </w:p>
    <w:p w:rsidR="00C754FB" w:rsidRDefault="00EE5215">
      <w:pPr>
        <w:spacing w:line="600" w:lineRule="auto"/>
        <w:ind w:firstLine="720"/>
        <w:jc w:val="both"/>
        <w:rPr>
          <w:rFonts w:eastAsia="Times New Roman"/>
          <w:szCs w:val="24"/>
        </w:rPr>
      </w:pPr>
      <w:r>
        <w:rPr>
          <w:rFonts w:eastAsia="Times New Roman"/>
          <w:szCs w:val="24"/>
        </w:rPr>
        <w:t>Κυρίες και κύριοι συνάδελφοι, εισερχόμαστε στη συζήτηση των</w:t>
      </w:r>
    </w:p>
    <w:p w:rsidR="00C754FB" w:rsidRDefault="00EE5215">
      <w:pPr>
        <w:spacing w:line="600" w:lineRule="auto"/>
        <w:ind w:firstLine="720"/>
        <w:jc w:val="center"/>
        <w:rPr>
          <w:rFonts w:eastAsia="Times New Roman"/>
          <w:b/>
          <w:szCs w:val="24"/>
        </w:rPr>
      </w:pPr>
      <w:r w:rsidRPr="005929C7">
        <w:rPr>
          <w:rFonts w:eastAsia="Times New Roman"/>
          <w:b/>
          <w:szCs w:val="24"/>
        </w:rPr>
        <w:t>ΕΠΙΚΑΙΡΩΝ ΕΡΩΤΗΣΕΩΝ</w:t>
      </w:r>
    </w:p>
    <w:p w:rsidR="00C754FB" w:rsidRDefault="00EE5215">
      <w:pPr>
        <w:spacing w:line="600" w:lineRule="auto"/>
        <w:ind w:firstLine="720"/>
        <w:jc w:val="both"/>
        <w:rPr>
          <w:rFonts w:eastAsia="Times New Roman"/>
          <w:szCs w:val="24"/>
        </w:rPr>
      </w:pPr>
      <w:r>
        <w:rPr>
          <w:rFonts w:eastAsia="Times New Roman"/>
          <w:szCs w:val="24"/>
        </w:rPr>
        <w:t>Με έγγραφό του ο Γενικός Γραμματέας Νομικών και Κοινοβουλευτικών Θεμάτων ενημερώνει το Σώμα ότι οι επίκαιρες ερωτήσεις που θα συζητηθούν είναι οι εξής:</w:t>
      </w:r>
    </w:p>
    <w:p w:rsidR="00C754FB" w:rsidRDefault="00EE5215">
      <w:pPr>
        <w:spacing w:line="600" w:lineRule="auto"/>
        <w:ind w:firstLine="720"/>
        <w:jc w:val="both"/>
        <w:rPr>
          <w:rFonts w:eastAsia="Times New Roman"/>
          <w:szCs w:val="24"/>
        </w:rPr>
      </w:pPr>
      <w:r w:rsidRPr="007E2A24">
        <w:rPr>
          <w:rFonts w:eastAsia="Times New Roman"/>
          <w:szCs w:val="24"/>
        </w:rPr>
        <w:t>Η με αριθμό 742/29/29.10.2021</w:t>
      </w:r>
      <w:r>
        <w:rPr>
          <w:rFonts w:eastAsia="Times New Roman"/>
          <w:szCs w:val="24"/>
        </w:rPr>
        <w:t xml:space="preserve"> ε</w:t>
      </w:r>
      <w:r w:rsidRPr="007E2A24">
        <w:rPr>
          <w:rFonts w:eastAsia="Times New Roman"/>
          <w:szCs w:val="24"/>
        </w:rPr>
        <w:t>ρώτηση</w:t>
      </w:r>
      <w:r>
        <w:rPr>
          <w:rFonts w:eastAsia="Times New Roman"/>
          <w:szCs w:val="24"/>
        </w:rPr>
        <w:t>,</w:t>
      </w:r>
      <w:r w:rsidRPr="007E2A24">
        <w:rPr>
          <w:rFonts w:eastAsia="Times New Roman"/>
          <w:szCs w:val="24"/>
        </w:rPr>
        <w:t xml:space="preserve"> </w:t>
      </w:r>
      <w:r>
        <w:rPr>
          <w:rFonts w:eastAsia="Times New Roman"/>
          <w:szCs w:val="24"/>
        </w:rPr>
        <w:t xml:space="preserve">κατ’ άρθρον 130, παράγραφος 5 του Κανονισμού της Βουλής θα απαντηθεί από τον Αναπληρωτή Υπουργό Εσωτερικών, κ. Στυλιανό Πέτσα. </w:t>
      </w:r>
    </w:p>
    <w:p w:rsidR="00685B74" w:rsidRDefault="00F4483E">
      <w:pPr>
        <w:tabs>
          <w:tab w:val="left" w:pos="302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Οι</w:t>
      </w:r>
      <w:r w:rsidRPr="00107772">
        <w:rPr>
          <w:rFonts w:eastAsia="Times New Roman"/>
          <w:color w:val="000000"/>
          <w:szCs w:val="24"/>
          <w:shd w:val="clear" w:color="auto" w:fill="FFFFFF"/>
        </w:rPr>
        <w:t xml:space="preserve"> </w:t>
      </w:r>
      <w:r>
        <w:rPr>
          <w:rFonts w:eastAsia="Times New Roman"/>
          <w:color w:val="000000"/>
          <w:szCs w:val="24"/>
          <w:shd w:val="clear" w:color="auto" w:fill="FFFFFF"/>
        </w:rPr>
        <w:t>με αριθμό 316/17-1-2022 και</w:t>
      </w:r>
      <w:r>
        <w:rPr>
          <w:rFonts w:eastAsia="Times New Roman"/>
          <w:color w:val="000000"/>
          <w:szCs w:val="24"/>
        </w:rPr>
        <w:t xml:space="preserve"> </w:t>
      </w:r>
      <w:r w:rsidRPr="00107772">
        <w:rPr>
          <w:rFonts w:eastAsia="Times New Roman"/>
          <w:color w:val="000000"/>
          <w:szCs w:val="24"/>
        </w:rPr>
        <w:t xml:space="preserve">321/17-1-2022 </w:t>
      </w:r>
      <w:r>
        <w:rPr>
          <w:rFonts w:eastAsia="Times New Roman"/>
          <w:color w:val="000000"/>
          <w:szCs w:val="24"/>
        </w:rPr>
        <w:t>ε</w:t>
      </w:r>
      <w:r>
        <w:rPr>
          <w:rFonts w:eastAsia="Times New Roman"/>
          <w:color w:val="000000"/>
          <w:szCs w:val="24"/>
        </w:rPr>
        <w:t>πίκαιρες ερωτήσεις και</w:t>
      </w:r>
      <w:r w:rsidRPr="00107772">
        <w:rPr>
          <w:rFonts w:eastAsia="Times New Roman"/>
          <w:color w:val="000000"/>
          <w:szCs w:val="24"/>
        </w:rPr>
        <w:t xml:space="preserve"> </w:t>
      </w:r>
      <w:r>
        <w:rPr>
          <w:rFonts w:eastAsia="Times New Roman"/>
          <w:color w:val="000000"/>
          <w:szCs w:val="24"/>
        </w:rPr>
        <w:t xml:space="preserve">η με αριθμό </w:t>
      </w:r>
      <w:r w:rsidRPr="00107772">
        <w:rPr>
          <w:rFonts w:eastAsia="Times New Roman"/>
          <w:color w:val="000000"/>
          <w:szCs w:val="24"/>
          <w:shd w:val="clear" w:color="auto" w:fill="FFFFFF"/>
        </w:rPr>
        <w:t>1</w:t>
      </w:r>
      <w:r>
        <w:rPr>
          <w:rFonts w:eastAsia="Times New Roman"/>
          <w:color w:val="000000"/>
          <w:szCs w:val="24"/>
          <w:shd w:val="clear" w:color="auto" w:fill="FFFFFF"/>
        </w:rPr>
        <w:t>632/1-12-2021 ε</w:t>
      </w:r>
      <w:r w:rsidRPr="00107772">
        <w:rPr>
          <w:rFonts w:eastAsia="Times New Roman"/>
          <w:color w:val="000000"/>
          <w:szCs w:val="24"/>
          <w:shd w:val="clear" w:color="auto" w:fill="FFFFFF"/>
        </w:rPr>
        <w:t>ρώτηση</w:t>
      </w:r>
      <w:r>
        <w:rPr>
          <w:rFonts w:eastAsia="Times New Roman"/>
          <w:color w:val="000000"/>
          <w:szCs w:val="24"/>
          <w:shd w:val="clear" w:color="auto" w:fill="FFFFFF"/>
        </w:rPr>
        <w:t xml:space="preserve"> κατ’ άρθρο 130 παράγραφος 5 του Κανονισμού της Βουλής, θ</w:t>
      </w:r>
      <w:r w:rsidRPr="00107772">
        <w:rPr>
          <w:rFonts w:eastAsia="Times New Roman"/>
          <w:color w:val="000000"/>
          <w:szCs w:val="24"/>
          <w:shd w:val="clear" w:color="auto" w:fill="FFFFFF"/>
        </w:rPr>
        <w:t>α απαντηθούν από τον Υφυπουργό Εργασίας και Κοινωνι</w:t>
      </w:r>
      <w:r>
        <w:rPr>
          <w:rFonts w:eastAsia="Times New Roman"/>
          <w:color w:val="000000"/>
          <w:szCs w:val="24"/>
          <w:shd w:val="clear" w:color="auto" w:fill="FFFFFF"/>
        </w:rPr>
        <w:t>κ</w:t>
      </w:r>
      <w:r w:rsidRPr="00107772">
        <w:rPr>
          <w:rFonts w:eastAsia="Times New Roman"/>
          <w:color w:val="000000"/>
          <w:szCs w:val="24"/>
          <w:shd w:val="clear" w:color="auto" w:fill="FFFFFF"/>
        </w:rPr>
        <w:t>ών Υποθέσεων, κ. Παναγιώτη Τσακλόγλου.</w:t>
      </w:r>
    </w:p>
    <w:p w:rsidR="00C754FB" w:rsidRDefault="00EE5215">
      <w:pPr>
        <w:tabs>
          <w:tab w:val="left" w:pos="3020"/>
        </w:tabs>
        <w:spacing w:line="600" w:lineRule="auto"/>
        <w:ind w:firstLine="720"/>
        <w:jc w:val="both"/>
        <w:rPr>
          <w:rFonts w:eastAsia="Times New Roman"/>
          <w:color w:val="000000"/>
          <w:szCs w:val="24"/>
        </w:rPr>
      </w:pPr>
      <w:r w:rsidRPr="00107772">
        <w:rPr>
          <w:rFonts w:eastAsia="Times New Roman"/>
          <w:color w:val="000000"/>
          <w:szCs w:val="24"/>
          <w:shd w:val="clear" w:color="auto" w:fill="FFFFFF"/>
        </w:rPr>
        <w:t xml:space="preserve">Η με αριθμό 317/17-1-2022 </w:t>
      </w:r>
      <w:r>
        <w:rPr>
          <w:rFonts w:eastAsia="Times New Roman"/>
          <w:color w:val="000000"/>
          <w:szCs w:val="24"/>
          <w:shd w:val="clear" w:color="auto" w:fill="FFFFFF"/>
        </w:rPr>
        <w:t>ε</w:t>
      </w:r>
      <w:r w:rsidRPr="00107772">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107772">
        <w:rPr>
          <w:rFonts w:eastAsia="Times New Roman"/>
          <w:color w:val="000000"/>
          <w:szCs w:val="24"/>
          <w:shd w:val="clear" w:color="auto" w:fill="FFFFFF"/>
        </w:rPr>
        <w:t xml:space="preserve">ρώτηση </w:t>
      </w:r>
      <w:r>
        <w:rPr>
          <w:rFonts w:eastAsia="Times New Roman"/>
          <w:color w:val="000000"/>
          <w:szCs w:val="24"/>
          <w:shd w:val="clear" w:color="auto" w:fill="FFFFFF"/>
        </w:rPr>
        <w:t>θα</w:t>
      </w:r>
      <w:r w:rsidRPr="00107772">
        <w:rPr>
          <w:rFonts w:eastAsia="Times New Roman"/>
          <w:color w:val="000000"/>
          <w:szCs w:val="24"/>
          <w:shd w:val="clear" w:color="auto" w:fill="FFFFFF"/>
        </w:rPr>
        <w:t xml:space="preserve"> απαντηθεί από τον Υφυπουργό Πολιτισμού και Αθλητισμού κ. Ελευθέριο </w:t>
      </w:r>
      <w:proofErr w:type="spellStart"/>
      <w:r w:rsidRPr="00107772">
        <w:rPr>
          <w:rFonts w:eastAsia="Times New Roman"/>
          <w:color w:val="000000"/>
          <w:szCs w:val="24"/>
          <w:shd w:val="clear" w:color="auto" w:fill="FFFFFF"/>
        </w:rPr>
        <w:t>Αυγενάκη</w:t>
      </w:r>
      <w:proofErr w:type="spellEnd"/>
      <w:r w:rsidRPr="00107772">
        <w:rPr>
          <w:rFonts w:eastAsia="Times New Roman"/>
          <w:color w:val="000000"/>
          <w:szCs w:val="24"/>
          <w:shd w:val="clear" w:color="auto" w:fill="FFFFFF"/>
        </w:rPr>
        <w:t xml:space="preserve"> και η </w:t>
      </w:r>
      <w:r>
        <w:rPr>
          <w:rFonts w:eastAsia="Times New Roman"/>
          <w:color w:val="000000"/>
          <w:szCs w:val="24"/>
          <w:shd w:val="clear" w:color="auto" w:fill="FFFFFF"/>
        </w:rPr>
        <w:t xml:space="preserve">με αριθμό </w:t>
      </w:r>
      <w:r>
        <w:rPr>
          <w:rFonts w:eastAsia="Times New Roman"/>
          <w:color w:val="000000"/>
          <w:szCs w:val="24"/>
        </w:rPr>
        <w:t>231/11-10-2021 ε</w:t>
      </w:r>
      <w:r w:rsidRPr="00107772">
        <w:rPr>
          <w:rFonts w:eastAsia="Times New Roman"/>
          <w:color w:val="000000"/>
          <w:szCs w:val="24"/>
        </w:rPr>
        <w:t>ρώτηση</w:t>
      </w:r>
      <w:r>
        <w:rPr>
          <w:rFonts w:eastAsia="Times New Roman"/>
          <w:color w:val="000000"/>
          <w:szCs w:val="24"/>
        </w:rPr>
        <w:t>, κατ’ άρθρο 130 παράγραφος 5 του Κανονισμού της Βουλής,</w:t>
      </w:r>
      <w:r w:rsidRPr="00107772">
        <w:rPr>
          <w:rFonts w:eastAsia="Times New Roman"/>
          <w:color w:val="000000"/>
          <w:szCs w:val="24"/>
        </w:rPr>
        <w:t xml:space="preserve"> </w:t>
      </w:r>
      <w:r>
        <w:rPr>
          <w:rFonts w:eastAsia="Times New Roman"/>
          <w:color w:val="000000"/>
          <w:szCs w:val="24"/>
        </w:rPr>
        <w:t>θ</w:t>
      </w:r>
      <w:r w:rsidRPr="00107772">
        <w:rPr>
          <w:rFonts w:eastAsia="Times New Roman"/>
          <w:color w:val="000000"/>
          <w:szCs w:val="24"/>
        </w:rPr>
        <w:t>α απαντηθεί από τον Υφυπουργό Υποδομών κ</w:t>
      </w:r>
      <w:r>
        <w:rPr>
          <w:rFonts w:eastAsia="Times New Roman"/>
          <w:color w:val="000000"/>
          <w:szCs w:val="24"/>
        </w:rPr>
        <w:t>αι Μεταφορών κ. Γεώργιο Καραγιά</w:t>
      </w:r>
      <w:r w:rsidRPr="00107772">
        <w:rPr>
          <w:rFonts w:eastAsia="Times New Roman"/>
          <w:color w:val="000000"/>
          <w:szCs w:val="24"/>
        </w:rPr>
        <w:t>ννη.</w:t>
      </w:r>
    </w:p>
    <w:p w:rsidR="00C754FB" w:rsidRDefault="008D3A12">
      <w:pPr>
        <w:spacing w:after="0" w:line="600" w:lineRule="auto"/>
        <w:ind w:firstLine="720"/>
        <w:jc w:val="both"/>
        <w:rPr>
          <w:rFonts w:eastAsia="Times New Roman"/>
          <w:color w:val="000000"/>
          <w:szCs w:val="24"/>
          <w:shd w:val="clear" w:color="auto" w:fill="FFFFFF"/>
        </w:rPr>
      </w:pPr>
      <w:r>
        <w:rPr>
          <w:rFonts w:eastAsia="Times New Roman"/>
          <w:color w:val="000000"/>
          <w:szCs w:val="24"/>
        </w:rPr>
        <w:lastRenderedPageBreak/>
        <w:t>θα συζητηθεί η</w:t>
      </w:r>
      <w:r w:rsidR="00EE5215" w:rsidRPr="00107772">
        <w:rPr>
          <w:rFonts w:eastAsia="Times New Roman"/>
          <w:color w:val="000000"/>
          <w:szCs w:val="24"/>
        </w:rPr>
        <w:t xml:space="preserve"> πρώτη, με αριθμ</w:t>
      </w:r>
      <w:r w:rsidR="00EE5215">
        <w:rPr>
          <w:rFonts w:eastAsia="Times New Roman"/>
          <w:color w:val="000000"/>
          <w:szCs w:val="24"/>
        </w:rPr>
        <w:t xml:space="preserve">ό </w:t>
      </w:r>
      <w:r w:rsidR="00EE5215" w:rsidRPr="00107772">
        <w:rPr>
          <w:rFonts w:eastAsia="Times New Roman"/>
          <w:color w:val="000000"/>
          <w:szCs w:val="24"/>
          <w:shd w:val="clear" w:color="auto" w:fill="FFFFFF"/>
        </w:rPr>
        <w:t>742/29-10-2021</w:t>
      </w:r>
      <w:r w:rsidR="00EE5215" w:rsidRPr="00107772">
        <w:rPr>
          <w:rFonts w:eastAsia="Times New Roman"/>
          <w:color w:val="000000"/>
          <w:szCs w:val="24"/>
          <w:shd w:val="clear" w:color="auto" w:fill="FFFFFF"/>
          <w:vertAlign w:val="superscript"/>
        </w:rPr>
        <w:t xml:space="preserve"> </w:t>
      </w:r>
      <w:r w:rsidR="00EE5215" w:rsidRPr="00107772">
        <w:rPr>
          <w:rFonts w:eastAsia="Times New Roman"/>
          <w:color w:val="000000"/>
          <w:szCs w:val="24"/>
          <w:shd w:val="clear" w:color="auto" w:fill="FFFFFF"/>
        </w:rPr>
        <w:t xml:space="preserve">ερώτηση και </w:t>
      </w:r>
      <w:r w:rsidR="00EE5215">
        <w:rPr>
          <w:rFonts w:eastAsia="Times New Roman"/>
          <w:color w:val="000000"/>
          <w:szCs w:val="24"/>
          <w:shd w:val="clear" w:color="auto" w:fill="FFFFFF"/>
        </w:rPr>
        <w:t>αίτηση κατάθεσης ε</w:t>
      </w:r>
      <w:r w:rsidR="00EE5215" w:rsidRPr="00107772">
        <w:rPr>
          <w:rFonts w:eastAsia="Times New Roman"/>
          <w:color w:val="000000"/>
          <w:szCs w:val="24"/>
          <w:shd w:val="clear" w:color="auto" w:fill="FFFFFF"/>
        </w:rPr>
        <w:t>γγράφων</w:t>
      </w:r>
      <w:r w:rsidR="00EE5215">
        <w:rPr>
          <w:rFonts w:eastAsia="Times New Roman"/>
          <w:color w:val="000000"/>
          <w:szCs w:val="24"/>
          <w:shd w:val="clear" w:color="auto" w:fill="FFFFFF"/>
        </w:rPr>
        <w:t xml:space="preserve"> του κύκλου των αναφορών-ερωτήσεων,</w:t>
      </w:r>
      <w:r w:rsidR="00EE5215" w:rsidRPr="00107772">
        <w:rPr>
          <w:rFonts w:eastAsia="Times New Roman"/>
          <w:color w:val="000000"/>
          <w:szCs w:val="24"/>
          <w:shd w:val="clear" w:color="auto" w:fill="FFFFFF"/>
        </w:rPr>
        <w:t xml:space="preserve"> του Βουλευτή Ροδόπης του Συνασπισμού Ριζοσπαστικής Αριστεράς κ.</w:t>
      </w:r>
      <w:r w:rsidR="00EE5215">
        <w:rPr>
          <w:rFonts w:eastAsia="Times New Roman"/>
          <w:color w:val="000000"/>
          <w:szCs w:val="24"/>
          <w:shd w:val="clear" w:color="auto" w:fill="FFFFFF"/>
        </w:rPr>
        <w:t xml:space="preserve"> </w:t>
      </w:r>
      <w:r w:rsidR="00EE5215" w:rsidRPr="00CA1BA8">
        <w:rPr>
          <w:rFonts w:eastAsia="Times New Roman"/>
          <w:bCs/>
          <w:color w:val="000000"/>
          <w:szCs w:val="24"/>
          <w:shd w:val="clear" w:color="auto" w:fill="FFFFFF"/>
        </w:rPr>
        <w:t>Δημητρίου (Τάκη) Χαρίτου</w:t>
      </w:r>
      <w:r w:rsidR="00EE5215">
        <w:rPr>
          <w:rFonts w:eastAsia="Times New Roman"/>
          <w:bCs/>
          <w:color w:val="000000"/>
          <w:szCs w:val="24"/>
          <w:shd w:val="clear" w:color="auto" w:fill="FFFFFF"/>
        </w:rPr>
        <w:t xml:space="preserve"> </w:t>
      </w:r>
      <w:r w:rsidR="00EE5215" w:rsidRPr="00107772">
        <w:rPr>
          <w:rFonts w:eastAsia="Times New Roman"/>
          <w:color w:val="000000"/>
          <w:szCs w:val="24"/>
          <w:shd w:val="clear" w:color="auto" w:fill="FFFFFF"/>
        </w:rPr>
        <w:t>προς τον Υπουργό</w:t>
      </w:r>
      <w:r w:rsidR="00EE5215">
        <w:rPr>
          <w:rFonts w:eastAsia="Times New Roman"/>
          <w:color w:val="000000"/>
          <w:szCs w:val="24"/>
          <w:shd w:val="clear" w:color="auto" w:fill="FFFFFF"/>
        </w:rPr>
        <w:t xml:space="preserve"> </w:t>
      </w:r>
      <w:r w:rsidR="00EE5215" w:rsidRPr="00CA1BA8">
        <w:rPr>
          <w:rFonts w:eastAsia="Times New Roman"/>
          <w:bCs/>
          <w:color w:val="000000"/>
          <w:szCs w:val="24"/>
          <w:shd w:val="clear" w:color="auto" w:fill="FFFFFF"/>
        </w:rPr>
        <w:t>Εσωτερικών,</w:t>
      </w:r>
      <w:r w:rsidR="003A652B">
        <w:rPr>
          <w:rFonts w:eastAsia="Times New Roman"/>
          <w:bCs/>
          <w:color w:val="000000"/>
          <w:szCs w:val="24"/>
          <w:shd w:val="clear" w:color="auto" w:fill="FFFFFF"/>
        </w:rPr>
        <w:t xml:space="preserve"> </w:t>
      </w:r>
      <w:r w:rsidR="00EE5215" w:rsidRPr="00107772">
        <w:rPr>
          <w:rFonts w:eastAsia="Times New Roman"/>
          <w:color w:val="000000"/>
          <w:szCs w:val="24"/>
          <w:shd w:val="clear" w:color="auto" w:fill="FFFFFF"/>
        </w:rPr>
        <w:t>με θέμα: «Σοβαρές επιπτώσεις στην τοπική κοινωνία από την αδικαιολόγητη καθυστέρηση στην ένταξη ώριμων έργων του Δήμου Κομοτηνής στο πρόγραμμα «</w:t>
      </w:r>
      <w:r>
        <w:rPr>
          <w:rFonts w:eastAsia="Times New Roman"/>
          <w:color w:val="000000"/>
          <w:szCs w:val="24"/>
          <w:shd w:val="clear" w:color="auto" w:fill="FFFFFF"/>
        </w:rPr>
        <w:t>ΑΝΤΩΝΗΣ ΤΡΙΤΣΗΣ</w:t>
      </w:r>
      <w:r w:rsidR="00EE5215">
        <w:rPr>
          <w:rFonts w:eastAsia="Times New Roman"/>
          <w:color w:val="000000"/>
          <w:szCs w:val="24"/>
          <w:shd w:val="clear" w:color="auto" w:fill="FFFFFF"/>
        </w:rPr>
        <w:t>» με ευθύνη της Κ</w:t>
      </w:r>
      <w:r w:rsidR="00EE5215" w:rsidRPr="00107772">
        <w:rPr>
          <w:rFonts w:eastAsia="Times New Roman"/>
          <w:color w:val="000000"/>
          <w:szCs w:val="24"/>
          <w:shd w:val="clear" w:color="auto" w:fill="FFFFFF"/>
        </w:rPr>
        <w:t>υβέρνησης»</w:t>
      </w:r>
      <w:r w:rsidR="00EE5215">
        <w:rPr>
          <w:rFonts w:eastAsia="Times New Roman"/>
          <w:color w:val="000000"/>
          <w:szCs w:val="24"/>
          <w:shd w:val="clear" w:color="auto" w:fill="FFFFFF"/>
        </w:rPr>
        <w:t xml:space="preserve">. </w:t>
      </w:r>
    </w:p>
    <w:p w:rsidR="00C754FB" w:rsidRDefault="00EE5215">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απαντήσει ο Αναπληρωτής Υπουργός Εσωτερικών κ. Στυλιανός Πέτσας.</w:t>
      </w:r>
    </w:p>
    <w:p w:rsidR="00C754FB" w:rsidRDefault="00EE5215">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Ορίστε, κύριε συνάδελφε, έχετε τον λόγο για δύο λεπτά για την ερώτησή σας.</w:t>
      </w:r>
    </w:p>
    <w:p w:rsidR="00C754FB" w:rsidRDefault="00EE5215">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ΔΗΜΗΤΡΙΟΣ (ΤΑΚΗΣ) ΧΑΡΙΤΟΥ</w:t>
      </w:r>
      <w:r w:rsidRPr="00CA1BA8">
        <w:rPr>
          <w:rFonts w:eastAsia="Times New Roman"/>
          <w:b/>
          <w:color w:val="000000"/>
          <w:szCs w:val="24"/>
          <w:shd w:val="clear" w:color="auto" w:fill="FFFFFF"/>
        </w:rPr>
        <w:t>:</w:t>
      </w:r>
      <w:r>
        <w:rPr>
          <w:rFonts w:eastAsia="Times New Roman"/>
          <w:color w:val="000000"/>
          <w:szCs w:val="24"/>
          <w:shd w:val="clear" w:color="auto" w:fill="FFFFFF"/>
        </w:rPr>
        <w:t xml:space="preserve"> Ευχαριστώ πολύ, κυρία Πρόεδρε.</w:t>
      </w:r>
    </w:p>
    <w:p w:rsidR="00C754FB" w:rsidRDefault="00EE5215">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Καλημέρα, κύριε Υπουργέ. Χρειάστηκε να περάσουν σχεδόν δυόμισι χρόνια, για να ανακοινώσετε εκατόν πέντε έργα στο </w:t>
      </w:r>
      <w:r w:rsidR="003A02DF">
        <w:rPr>
          <w:rFonts w:eastAsia="Times New Roman"/>
          <w:color w:val="000000"/>
          <w:szCs w:val="24"/>
          <w:shd w:val="clear" w:color="auto" w:fill="FFFFFF"/>
        </w:rPr>
        <w:t>π</w:t>
      </w:r>
      <w:r>
        <w:rPr>
          <w:rFonts w:eastAsia="Times New Roman"/>
          <w:color w:val="000000"/>
          <w:szCs w:val="24"/>
          <w:shd w:val="clear" w:color="auto" w:fill="FFFFFF"/>
        </w:rPr>
        <w:t>ρόγραμμα «</w:t>
      </w:r>
      <w:r w:rsidR="003A02DF">
        <w:rPr>
          <w:rFonts w:eastAsia="Times New Roman"/>
          <w:color w:val="000000"/>
          <w:szCs w:val="24"/>
          <w:shd w:val="clear" w:color="auto" w:fill="FFFFFF"/>
        </w:rPr>
        <w:t>ΑΝΤΩΝΗΣ ΤΡΙΤΣΗΣ</w:t>
      </w:r>
      <w:r>
        <w:rPr>
          <w:rFonts w:eastAsia="Times New Roman"/>
          <w:color w:val="000000"/>
          <w:szCs w:val="24"/>
          <w:shd w:val="clear" w:color="auto" w:fill="FFFFFF"/>
        </w:rPr>
        <w:t xml:space="preserve">» ύψους 340.000.000 ευρώ, ένα εκ των οποίων </w:t>
      </w:r>
      <w:r w:rsidR="003A02DF">
        <w:rPr>
          <w:rFonts w:eastAsia="Times New Roman"/>
          <w:color w:val="000000"/>
          <w:szCs w:val="24"/>
          <w:shd w:val="clear" w:color="auto" w:fill="FFFFFF"/>
        </w:rPr>
        <w:t xml:space="preserve">ένα </w:t>
      </w:r>
      <w:r>
        <w:rPr>
          <w:rFonts w:eastAsia="Times New Roman"/>
          <w:color w:val="000000"/>
          <w:szCs w:val="24"/>
          <w:shd w:val="clear" w:color="auto" w:fill="FFFFFF"/>
        </w:rPr>
        <w:t xml:space="preserve">είναι η ανάπλαση αστικής περιοχής του Δήμου Κομοτηνής, 4.800.000 ευρώ κι ένα μικρότερο του Δήμου </w:t>
      </w:r>
      <w:proofErr w:type="spellStart"/>
      <w:r>
        <w:rPr>
          <w:rFonts w:eastAsia="Times New Roman"/>
          <w:color w:val="000000"/>
          <w:szCs w:val="24"/>
          <w:shd w:val="clear" w:color="auto" w:fill="FFFFFF"/>
        </w:rPr>
        <w:t>Ιάσμου</w:t>
      </w:r>
      <w:proofErr w:type="spellEnd"/>
      <w:r>
        <w:rPr>
          <w:rFonts w:eastAsia="Times New Roman"/>
          <w:color w:val="000000"/>
          <w:szCs w:val="24"/>
          <w:shd w:val="clear" w:color="auto" w:fill="FFFFFF"/>
        </w:rPr>
        <w:t xml:space="preserve">. </w:t>
      </w:r>
    </w:p>
    <w:p w:rsidR="00C754FB" w:rsidRDefault="00EE5215">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Ενώ ο Δήμος Κομοτηνής και οι άλλοι δήμοι, με βάση το πλαφόν που εσείς ορίσατε, κατέθεσαν τα έργα που κατά προτεραιότητα διεκδικούν για ένταξη, ύψους 22.500.000 ευρώ ο Δήμος Κομοτηνής και από 12.000.000 </w:t>
      </w:r>
      <w:r>
        <w:rPr>
          <w:rFonts w:eastAsia="Times New Roman"/>
          <w:color w:val="000000"/>
          <w:szCs w:val="24"/>
          <w:shd w:val="clear" w:color="auto" w:fill="FFFFFF"/>
        </w:rPr>
        <w:lastRenderedPageBreak/>
        <w:t xml:space="preserve">περίπου ευρώ οι τρεις άλλοι δήμοι, ενώ οι ίδιοι ανταποκρίθηκαν παρά τις ασφυκτικές προθεσμίες που θέσατε, μάταια περιμένουν την ένταξη των έργων για να προχωρήσουν στην υλοποίησή τους. Τώρα θα έπρεπε να υλοποιείτε και όχι να συζητάμε για την ένταξη του έργου της ανάπλασης του δήμου, υποστηρίζουν δημόσια οι εκπρόσωποι του δήμου και πολύ δικαιολογημένα. Γιατί δική σας δέσμευση ήταν η ένταξη των 50% των έργων στο </w:t>
      </w:r>
      <w:r w:rsidR="003A02DF">
        <w:rPr>
          <w:rFonts w:eastAsia="Times New Roman"/>
          <w:color w:val="000000"/>
          <w:szCs w:val="24"/>
          <w:shd w:val="clear" w:color="auto" w:fill="FFFFFF"/>
        </w:rPr>
        <w:t>π</w:t>
      </w:r>
      <w:r>
        <w:rPr>
          <w:rFonts w:eastAsia="Times New Roman"/>
          <w:color w:val="000000"/>
          <w:szCs w:val="24"/>
          <w:shd w:val="clear" w:color="auto" w:fill="FFFFFF"/>
        </w:rPr>
        <w:t>ρόγραμμα «</w:t>
      </w:r>
      <w:r w:rsidR="003A02DF">
        <w:rPr>
          <w:rFonts w:eastAsia="Times New Roman"/>
          <w:color w:val="000000"/>
          <w:szCs w:val="24"/>
          <w:shd w:val="clear" w:color="auto" w:fill="FFFFFF"/>
        </w:rPr>
        <w:t>ΑΝΤΩΝΗΣ ΤΡΙΤΣΗΣ</w:t>
      </w:r>
      <w:r>
        <w:rPr>
          <w:rFonts w:eastAsia="Times New Roman"/>
          <w:color w:val="000000"/>
          <w:szCs w:val="24"/>
          <w:shd w:val="clear" w:color="auto" w:fill="FFFFFF"/>
        </w:rPr>
        <w:t>» έως το τέλος του περασμένου χρόνου.</w:t>
      </w:r>
    </w:p>
    <w:p w:rsidR="00C754FB" w:rsidRDefault="00EE5215">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Μπορείτε να μας πείτε ποιο είναι το ποσοστό έργων που έχετε εντάξει; Χρειάστηκαν, λοιπόν, δύο χρόνια, μετά από πολλές παλινωδίες, για να αναγνωρίσετε τη σημασία του «</w:t>
      </w:r>
      <w:r w:rsidR="003A02DF">
        <w:rPr>
          <w:rFonts w:eastAsia="Times New Roman"/>
          <w:color w:val="000000"/>
          <w:szCs w:val="24"/>
          <w:shd w:val="clear" w:color="auto" w:fill="FFFFFF"/>
        </w:rPr>
        <w:t>ΦΙΛΟΔΗΜΟΥ</w:t>
      </w:r>
      <w:r>
        <w:rPr>
          <w:rFonts w:eastAsia="Times New Roman"/>
          <w:color w:val="000000"/>
          <w:szCs w:val="24"/>
          <w:shd w:val="clear" w:color="auto" w:fill="FFFFFF"/>
        </w:rPr>
        <w:t xml:space="preserve">», με αποτέλεσμα να βαλτώνουν τα έργα. Το λιγότερο που θα μπορούσε να σας καταλογίσει κανείς είναι έλλειμμα διαχειριστικής επάρκειας, για να μην πω ανικανότητας. Εκτός της σοβαρής καθυστέρησης, αφαιρούνται από το πλαφόν των δήμων έργα που είχαν ενταχθεί στο </w:t>
      </w:r>
      <w:r w:rsidR="003A02DF">
        <w:rPr>
          <w:rFonts w:eastAsia="Times New Roman"/>
          <w:color w:val="000000"/>
          <w:szCs w:val="24"/>
          <w:shd w:val="clear" w:color="auto" w:fill="FFFFFF"/>
        </w:rPr>
        <w:t>π</w:t>
      </w:r>
      <w:r>
        <w:rPr>
          <w:rFonts w:eastAsia="Times New Roman"/>
          <w:color w:val="000000"/>
          <w:szCs w:val="24"/>
          <w:shd w:val="clear" w:color="auto" w:fill="FFFFFF"/>
        </w:rPr>
        <w:t>ρόγραμμα «</w:t>
      </w:r>
      <w:r w:rsidR="003A02DF">
        <w:rPr>
          <w:rFonts w:eastAsia="Times New Roman"/>
          <w:color w:val="000000"/>
          <w:szCs w:val="24"/>
          <w:shd w:val="clear" w:color="auto" w:fill="FFFFFF"/>
        </w:rPr>
        <w:t>ΦΙΛΟΔΗΜΟΣ</w:t>
      </w:r>
      <w:r>
        <w:rPr>
          <w:rFonts w:eastAsia="Times New Roman"/>
          <w:color w:val="000000"/>
          <w:szCs w:val="24"/>
          <w:shd w:val="clear" w:color="auto" w:fill="FFFFFF"/>
        </w:rPr>
        <w:t xml:space="preserve">», ακόμη και αυτά των οποίων έχει ολοκληρωθεί η υλοποίηση. </w:t>
      </w:r>
    </w:p>
    <w:p w:rsidR="003F7C67" w:rsidRPr="003F7C67" w:rsidDel="00106636" w:rsidRDefault="003F7C67">
      <w:pPr>
        <w:spacing w:after="0" w:line="600" w:lineRule="auto"/>
        <w:ind w:firstLine="720"/>
        <w:jc w:val="both"/>
        <w:rPr>
          <w:del w:id="2" w:author="Μητσόπουλος Νικόλαος" w:date="2022-01-29T10:38:00Z"/>
          <w:rFonts w:eastAsia="Times New Roman"/>
          <w:color w:val="FF0000"/>
          <w:szCs w:val="24"/>
          <w:shd w:val="clear" w:color="auto" w:fill="FFFFFF"/>
        </w:rPr>
      </w:pPr>
      <w:del w:id="3" w:author="Μητσόπουλος Νικόλαος" w:date="2022-01-29T10:38:00Z">
        <w:r w:rsidRPr="003F7C67" w:rsidDel="00106636">
          <w:rPr>
            <w:rFonts w:eastAsia="Times New Roman"/>
            <w:color w:val="FF0000"/>
            <w:szCs w:val="24"/>
            <w:shd w:val="clear" w:color="auto" w:fill="FFFFFF"/>
          </w:rPr>
          <w:delText>ΣΙΤΑΡΙΔΟΥ</w:delText>
        </w:r>
      </w:del>
    </w:p>
    <w:p w:rsidR="00C754FB" w:rsidRDefault="00EE5215">
      <w:pPr>
        <w:spacing w:after="0" w:line="600" w:lineRule="auto"/>
        <w:ind w:firstLine="720"/>
        <w:jc w:val="both"/>
        <w:rPr>
          <w:rFonts w:eastAsia="Times New Roman"/>
          <w:color w:val="000000"/>
          <w:szCs w:val="24"/>
          <w:shd w:val="clear" w:color="auto" w:fill="FFFFFF"/>
        </w:rPr>
      </w:pPr>
      <w:r w:rsidRPr="00106636">
        <w:rPr>
          <w:rFonts w:eastAsia="Times New Roman"/>
          <w:szCs w:val="24"/>
          <w:shd w:val="clear" w:color="auto" w:fill="FFFFFF"/>
          <w:rPrChange w:id="4" w:author="Μητσόπουλος Νικόλαος" w:date="2022-01-29T10:38:00Z">
            <w:rPr>
              <w:rFonts w:eastAsia="Times New Roman"/>
              <w:color w:val="FF0000"/>
              <w:szCs w:val="24"/>
              <w:shd w:val="clear" w:color="auto" w:fill="FFFFFF"/>
            </w:rPr>
          </w:rPrChange>
        </w:rPr>
        <w:t xml:space="preserve">Αδικείτε τους μικρούς δήμους της περιφέρειας, τιμωρείτε όσους επέδειξαν αποτελεσματικότητα. Τα έργα των δήμων της Ροδόπης, των οποίων καθυστερεί η ένταξη, έργα όπως η κατασκευή δικτύων αποχέτευσης, ύδρευσης </w:t>
      </w:r>
      <w:r>
        <w:rPr>
          <w:rFonts w:eastAsia="Times New Roman"/>
          <w:color w:val="000000"/>
          <w:szCs w:val="24"/>
          <w:shd w:val="clear" w:color="auto" w:fill="FFFFFF"/>
        </w:rPr>
        <w:t xml:space="preserve">οικισμών, αγροτικής οδοποιίας, εξοπλισμού, διαχείρισης απορριμμάτων, </w:t>
      </w:r>
      <w:r>
        <w:rPr>
          <w:rFonts w:eastAsia="Times New Roman"/>
          <w:color w:val="000000"/>
          <w:szCs w:val="24"/>
          <w:shd w:val="clear" w:color="auto" w:fill="FFFFFF"/>
        </w:rPr>
        <w:lastRenderedPageBreak/>
        <w:t xml:space="preserve">ψηφιακής αναβάθμισης υπηρεσιών και άλλα που έχουν κατατεθεί, είναι βέβαιο πως η υλοποίησή τους θα ανακουφίσει τις τοπικές κοινωνίες. </w:t>
      </w:r>
    </w:p>
    <w:p w:rsidR="00C754FB" w:rsidRDefault="00EE5215">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Σε μ</w:t>
      </w:r>
      <w:r w:rsidR="00D757EF">
        <w:rPr>
          <w:rFonts w:eastAsia="Times New Roman"/>
          <w:color w:val="000000"/>
          <w:szCs w:val="24"/>
          <w:shd w:val="clear" w:color="auto" w:fill="FFFFFF"/>
        </w:rPr>
        <w:t>ί</w:t>
      </w:r>
      <w:r>
        <w:rPr>
          <w:rFonts w:eastAsia="Times New Roman"/>
          <w:color w:val="000000"/>
          <w:szCs w:val="24"/>
          <w:shd w:val="clear" w:color="auto" w:fill="FFFFFF"/>
        </w:rPr>
        <w:t>α δύσκολη οικονομικά συγκυρία, η ένταξή τους, κύριε Υπουργέ, και η υλοποίησή τους θα δώσει αναπτυξιακή ώθηση και θα συμβάλει στην ενίσχυση της εργασίας, αλλά και στην τόνωση της τοπικής οικονομίας.</w:t>
      </w:r>
    </w:p>
    <w:p w:rsidR="00C754FB" w:rsidRDefault="00EE5215">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Σας ερωτώ, λοιπόν, κύριε Υπουργέ. Εσείς θέσατε το πλαφόν για κάθε δήμο. Πείτε μας, λοιπόν, με ποιο συγκεκριμένο χρονοδιάγραμμα θα προχωρήσει η ένταξη των έργων που σας κατέθεσαν οι δήμοι στη Ροδόπη και αν θα εξαιρέσετε από το πλαφόν τα έργα που έχουν ενταχθεί στο </w:t>
      </w:r>
      <w:r w:rsidR="00D757EF">
        <w:rPr>
          <w:rFonts w:eastAsia="Times New Roman"/>
          <w:color w:val="000000"/>
          <w:szCs w:val="24"/>
          <w:shd w:val="clear" w:color="auto" w:fill="FFFFFF"/>
        </w:rPr>
        <w:t>π</w:t>
      </w:r>
      <w:r>
        <w:rPr>
          <w:rFonts w:eastAsia="Times New Roman"/>
          <w:color w:val="000000"/>
          <w:szCs w:val="24"/>
          <w:shd w:val="clear" w:color="auto" w:fill="FFFFFF"/>
        </w:rPr>
        <w:t>ρόγραμμα «</w:t>
      </w:r>
      <w:r w:rsidR="00D757EF">
        <w:rPr>
          <w:rFonts w:eastAsia="Times New Roman"/>
          <w:color w:val="000000"/>
          <w:szCs w:val="24"/>
          <w:shd w:val="clear" w:color="auto" w:fill="FFFFFF"/>
        </w:rPr>
        <w:t>ΦΙΛΟΔΗΜΟΣ</w:t>
      </w:r>
      <w:r>
        <w:rPr>
          <w:rFonts w:eastAsia="Times New Roman"/>
          <w:color w:val="000000"/>
          <w:szCs w:val="24"/>
          <w:shd w:val="clear" w:color="auto" w:fill="FFFFFF"/>
        </w:rPr>
        <w:t xml:space="preserve">», ώστε να αυξηθεί η χρηματοδότηση των μικρών δήμων. </w:t>
      </w:r>
    </w:p>
    <w:p w:rsidR="00C754FB" w:rsidRDefault="00EE5215">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Μια παράκληση, κύριε Υπουργέ -και κλείνω κυρία Πρόεδρε: Τα έργα που εντάσσονται στο πρόγραμμα να ανακοινώνονται πρώτα στους δήμους και όχι στους κυβερνητικούς Βουλευτές. Το «κατόπιν ενεργειών μου» δεν υποτιμά μόνο τον ρόλο των δήμων, αλλά εκθέτει και το ίδιο το Υπουργείο.</w:t>
      </w:r>
    </w:p>
    <w:p w:rsidR="00C754FB" w:rsidRDefault="00EE5215">
      <w:pPr>
        <w:spacing w:after="0" w:line="600" w:lineRule="auto"/>
        <w:ind w:firstLine="720"/>
        <w:jc w:val="both"/>
        <w:rPr>
          <w:rFonts w:eastAsia="Times New Roman"/>
          <w:color w:val="000000"/>
          <w:szCs w:val="24"/>
          <w:shd w:val="clear" w:color="auto" w:fill="FFFFFF"/>
        </w:rPr>
      </w:pPr>
      <w:r w:rsidRPr="00CA1BA8">
        <w:rPr>
          <w:rFonts w:eastAsia="Times New Roman"/>
          <w:b/>
          <w:color w:val="000000"/>
          <w:szCs w:val="24"/>
          <w:shd w:val="clear" w:color="auto" w:fill="FFFFFF"/>
        </w:rPr>
        <w:t>ΠΡΟΕΔΡΕΥΟΥΣΑ (Σοφία Σακοράφα):</w:t>
      </w:r>
      <w:r>
        <w:rPr>
          <w:rFonts w:eastAsia="Times New Roman"/>
          <w:color w:val="000000"/>
          <w:szCs w:val="24"/>
          <w:shd w:val="clear" w:color="auto" w:fill="FFFFFF"/>
        </w:rPr>
        <w:t xml:space="preserve"> Ευχαριστώ, κύριε συνάδελφε.</w:t>
      </w:r>
    </w:p>
    <w:p w:rsidR="00C754FB" w:rsidRDefault="00EE5215">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Υπουργέ, έχετε τον λόγο.</w:t>
      </w:r>
    </w:p>
    <w:p w:rsidR="00C754FB" w:rsidRDefault="00EE5215">
      <w:pPr>
        <w:spacing w:after="0" w:line="600" w:lineRule="auto"/>
        <w:ind w:firstLine="720"/>
        <w:jc w:val="both"/>
        <w:rPr>
          <w:rFonts w:eastAsia="Times New Roman"/>
          <w:color w:val="000000"/>
          <w:szCs w:val="24"/>
          <w:shd w:val="clear" w:color="auto" w:fill="FFFFFF"/>
        </w:rPr>
      </w:pPr>
      <w:r w:rsidRPr="00CA1BA8">
        <w:rPr>
          <w:rFonts w:eastAsia="Times New Roman"/>
          <w:b/>
          <w:color w:val="000000"/>
          <w:szCs w:val="24"/>
          <w:shd w:val="clear" w:color="auto" w:fill="FFFFFF"/>
        </w:rPr>
        <w:t>ΣΤΥΛΙΑΝΟΣ ΠΕΤΣΑΣ (Αναπληρωτής Υπουργός Εσωτερικών):</w:t>
      </w:r>
      <w:r>
        <w:rPr>
          <w:rFonts w:eastAsia="Times New Roman"/>
          <w:color w:val="000000"/>
          <w:szCs w:val="24"/>
          <w:shd w:val="clear" w:color="auto" w:fill="FFFFFF"/>
        </w:rPr>
        <w:t xml:space="preserve"> Ευχαριστώ πολύ, κυρία Πρόεδρε.</w:t>
      </w:r>
    </w:p>
    <w:p w:rsidR="00C754FB" w:rsidRDefault="00EE5215">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Χρόνια πολλά και καλή χρονιά σε όλους εύχομαι.</w:t>
      </w:r>
    </w:p>
    <w:p w:rsidR="00685B74" w:rsidRDefault="00F4483E">
      <w:pPr>
        <w:spacing w:after="0" w:line="600" w:lineRule="auto"/>
        <w:ind w:firstLine="720"/>
        <w:jc w:val="both"/>
        <w:rPr>
          <w:rFonts w:eastAsia="Times New Roman"/>
          <w:szCs w:val="24"/>
        </w:rPr>
      </w:pPr>
      <w:r>
        <w:rPr>
          <w:rFonts w:eastAsia="Times New Roman"/>
          <w:color w:val="000000"/>
          <w:szCs w:val="24"/>
          <w:shd w:val="clear" w:color="auto" w:fill="FFFFFF"/>
        </w:rPr>
        <w:lastRenderedPageBreak/>
        <w:t>Ευχαριστώ και τον κ. Χαρίτου για την ερώτηση γιατί μου δίνει την ευκαιρία να απαντήσω για έν</w:t>
      </w:r>
      <w:r>
        <w:rPr>
          <w:rFonts w:eastAsia="Times New Roman"/>
          <w:color w:val="000000"/>
          <w:szCs w:val="24"/>
          <w:shd w:val="clear" w:color="auto" w:fill="FFFFFF"/>
        </w:rPr>
        <w:t xml:space="preserve">α πολύ επιτυχημένο πρόγραμμα του Υπουργείου Εσωτερικών, το </w:t>
      </w:r>
      <w:r w:rsidR="00D757EF">
        <w:rPr>
          <w:rFonts w:eastAsia="Times New Roman"/>
          <w:color w:val="000000"/>
          <w:szCs w:val="24"/>
          <w:shd w:val="clear" w:color="auto" w:fill="FFFFFF"/>
        </w:rPr>
        <w:t>π</w:t>
      </w:r>
      <w:r>
        <w:rPr>
          <w:rFonts w:eastAsia="Times New Roman"/>
          <w:color w:val="000000"/>
          <w:szCs w:val="24"/>
          <w:shd w:val="clear" w:color="auto" w:fill="FFFFFF"/>
        </w:rPr>
        <w:t>ρόγραμμα «</w:t>
      </w:r>
      <w:r w:rsidR="004C78E7">
        <w:rPr>
          <w:rFonts w:eastAsia="Times New Roman" w:cs="Times New Roman"/>
          <w:szCs w:val="24"/>
        </w:rPr>
        <w:t>Αντώνης Τρίτσης</w:t>
      </w:r>
      <w:r w:rsidR="004C78E7" w:rsidDel="004C78E7">
        <w:rPr>
          <w:rFonts w:eastAsia="Times New Roman"/>
          <w:color w:val="000000"/>
          <w:szCs w:val="24"/>
          <w:shd w:val="clear" w:color="auto" w:fill="FFFFFF"/>
        </w:rPr>
        <w:t xml:space="preserve"> </w:t>
      </w:r>
      <w:r>
        <w:rPr>
          <w:rFonts w:eastAsia="Times New Roman"/>
          <w:color w:val="000000"/>
          <w:szCs w:val="24"/>
          <w:shd w:val="clear" w:color="auto" w:fill="FFFFFF"/>
        </w:rPr>
        <w:t>» και τις διεξόδους που αυτό δίνει στις ανάγκες που έχουν οι τοπικές κοινωνίες για έργα υποδομής.</w:t>
      </w:r>
    </w:p>
    <w:p w:rsidR="00C754FB" w:rsidRDefault="00EE5215">
      <w:pPr>
        <w:spacing w:after="0" w:line="600" w:lineRule="auto"/>
        <w:ind w:firstLine="720"/>
        <w:jc w:val="both"/>
        <w:rPr>
          <w:rFonts w:eastAsia="Times New Roman" w:cs="Times New Roman"/>
          <w:szCs w:val="24"/>
        </w:rPr>
      </w:pPr>
      <w:r>
        <w:rPr>
          <w:rFonts w:eastAsia="Times New Roman" w:cs="Times New Roman"/>
          <w:szCs w:val="24"/>
        </w:rPr>
        <w:t xml:space="preserve">Κατ’ αρχάς, να πω ότι μια καλή ιδέα, η οποία προήλθε από την Κυβέρνηση, το </w:t>
      </w:r>
      <w:r w:rsidR="00C4105B">
        <w:rPr>
          <w:rFonts w:eastAsia="Times New Roman" w:cs="Times New Roman"/>
          <w:szCs w:val="24"/>
        </w:rPr>
        <w:t>π</w:t>
      </w:r>
      <w:r>
        <w:rPr>
          <w:rFonts w:eastAsia="Times New Roman" w:cs="Times New Roman"/>
          <w:szCs w:val="24"/>
        </w:rPr>
        <w:t>ρόγραμμα «</w:t>
      </w:r>
      <w:r w:rsidR="00C4105B">
        <w:rPr>
          <w:rFonts w:eastAsia="Times New Roman" w:cs="Times New Roman"/>
          <w:szCs w:val="24"/>
        </w:rPr>
        <w:t>ΦΙΛΟΔΗΜΟΣ</w:t>
      </w:r>
      <w:r>
        <w:rPr>
          <w:rFonts w:eastAsia="Times New Roman" w:cs="Times New Roman"/>
          <w:szCs w:val="24"/>
        </w:rPr>
        <w:t xml:space="preserve"> Ι», μετεξελίχθηκε και ενισχύθηκε από την προηγούμενη πολιτική ηγεσία του Υπουργείου Εσωτερικών, τον κ. </w:t>
      </w:r>
      <w:proofErr w:type="spellStart"/>
      <w:r>
        <w:rPr>
          <w:rFonts w:eastAsia="Times New Roman" w:cs="Times New Roman"/>
          <w:szCs w:val="24"/>
        </w:rPr>
        <w:t>Θεοδωρικάκο</w:t>
      </w:r>
      <w:proofErr w:type="spellEnd"/>
      <w:r>
        <w:rPr>
          <w:rFonts w:eastAsia="Times New Roman" w:cs="Times New Roman"/>
          <w:szCs w:val="24"/>
        </w:rPr>
        <w:t xml:space="preserve"> και τον κ. </w:t>
      </w:r>
      <w:proofErr w:type="spellStart"/>
      <w:r>
        <w:rPr>
          <w:rFonts w:eastAsia="Times New Roman" w:cs="Times New Roman"/>
          <w:szCs w:val="24"/>
        </w:rPr>
        <w:t>Λιβάνιο</w:t>
      </w:r>
      <w:proofErr w:type="spellEnd"/>
      <w:r>
        <w:rPr>
          <w:rFonts w:eastAsia="Times New Roman" w:cs="Times New Roman"/>
          <w:szCs w:val="24"/>
        </w:rPr>
        <w:t>, και αναπτύχθηκε ακόμη περισσότερο από εμένα και τον Μάκη Βορίδη το προηγούμενο χρονικό διάστημα. Άρα ένας χρηματοδοτικός φάκελος, κύριε Χαρίτου, που ήταν της τάξης του 1,3 δισεκατομμ</w:t>
      </w:r>
      <w:r w:rsidR="00C4105B">
        <w:rPr>
          <w:rFonts w:eastAsia="Times New Roman" w:cs="Times New Roman"/>
          <w:szCs w:val="24"/>
        </w:rPr>
        <w:t>ύριο</w:t>
      </w:r>
      <w:r>
        <w:rPr>
          <w:rFonts w:eastAsia="Times New Roman" w:cs="Times New Roman"/>
          <w:szCs w:val="24"/>
        </w:rPr>
        <w:t xml:space="preserve"> ευρώ περίπου, που είναι τα έργα που ενέταξε στο </w:t>
      </w:r>
      <w:r w:rsidR="00C4105B">
        <w:rPr>
          <w:rFonts w:eastAsia="Times New Roman" w:cs="Times New Roman"/>
          <w:szCs w:val="24"/>
        </w:rPr>
        <w:t>π</w:t>
      </w:r>
      <w:r>
        <w:rPr>
          <w:rFonts w:eastAsia="Times New Roman" w:cs="Times New Roman"/>
          <w:szCs w:val="24"/>
        </w:rPr>
        <w:t>ρόγραμμα «</w:t>
      </w:r>
      <w:r w:rsidR="00C4105B">
        <w:rPr>
          <w:rFonts w:eastAsia="Times New Roman" w:cs="Times New Roman"/>
          <w:szCs w:val="24"/>
        </w:rPr>
        <w:t>ΦΙΛΟΔΗΜΟΣ</w:t>
      </w:r>
      <w:r>
        <w:rPr>
          <w:rFonts w:eastAsia="Times New Roman" w:cs="Times New Roman"/>
          <w:szCs w:val="24"/>
        </w:rPr>
        <w:t xml:space="preserve"> Ι» η προηγούμενη </w:t>
      </w:r>
      <w:r w:rsidR="00C4105B">
        <w:rPr>
          <w:rFonts w:eastAsia="Times New Roman" w:cs="Times New Roman"/>
          <w:szCs w:val="24"/>
        </w:rPr>
        <w:t>κ</w:t>
      </w:r>
      <w:r>
        <w:rPr>
          <w:rFonts w:eastAsia="Times New Roman" w:cs="Times New Roman"/>
          <w:szCs w:val="24"/>
        </w:rPr>
        <w:t>υβέρνηση, αναπτύχθηκε και με διαδοχικές αυξήσεις έχουμε φτάσει πλέον στα 3,45 δισεκατομμύρια ευρώ. Αν είχαμε μείνει στα 1,3 δισεκατομμύρι</w:t>
      </w:r>
      <w:r w:rsidR="00C4105B">
        <w:rPr>
          <w:rFonts w:eastAsia="Times New Roman" w:cs="Times New Roman"/>
          <w:szCs w:val="24"/>
        </w:rPr>
        <w:t>ο</w:t>
      </w:r>
      <w:r>
        <w:rPr>
          <w:rFonts w:eastAsia="Times New Roman" w:cs="Times New Roman"/>
          <w:szCs w:val="24"/>
        </w:rPr>
        <w:t xml:space="preserve"> ευρώ, σήμερα δεν θα μιλάγατε για καθυστερήσεις στο </w:t>
      </w:r>
      <w:r w:rsidR="00C4105B">
        <w:rPr>
          <w:rFonts w:eastAsia="Times New Roman" w:cs="Times New Roman"/>
          <w:szCs w:val="24"/>
        </w:rPr>
        <w:t>π</w:t>
      </w:r>
      <w:r>
        <w:rPr>
          <w:rFonts w:eastAsia="Times New Roman" w:cs="Times New Roman"/>
          <w:szCs w:val="24"/>
        </w:rPr>
        <w:t>ρόγραμμα «</w:t>
      </w:r>
      <w:r w:rsidR="004C78E7">
        <w:rPr>
          <w:rFonts w:eastAsia="Times New Roman" w:cs="Times New Roman"/>
          <w:szCs w:val="24"/>
        </w:rPr>
        <w:t>Αντώνης Τρίτσης»</w:t>
      </w:r>
      <w:r>
        <w:rPr>
          <w:rFonts w:eastAsia="Times New Roman" w:cs="Times New Roman"/>
          <w:szCs w:val="24"/>
        </w:rPr>
        <w:t xml:space="preserve">, αλλά για μη εντάξεις σε κανένα άλλο χρηματοδοτικό εργαλείο. </w:t>
      </w:r>
    </w:p>
    <w:p w:rsidR="00C754FB" w:rsidRDefault="00EE5215">
      <w:pPr>
        <w:spacing w:after="0" w:line="600" w:lineRule="auto"/>
        <w:ind w:firstLine="720"/>
        <w:jc w:val="both"/>
        <w:rPr>
          <w:rFonts w:eastAsia="Times New Roman" w:cs="Times New Roman"/>
          <w:szCs w:val="24"/>
        </w:rPr>
      </w:pPr>
      <w:r>
        <w:rPr>
          <w:rFonts w:eastAsia="Times New Roman" w:cs="Times New Roman"/>
          <w:szCs w:val="24"/>
        </w:rPr>
        <w:t>Εμείς έχουμε εντάξει 1,4 δισεκατομμύρι</w:t>
      </w:r>
      <w:r w:rsidR="007D3A54">
        <w:rPr>
          <w:rFonts w:eastAsia="Times New Roman" w:cs="Times New Roman"/>
          <w:szCs w:val="24"/>
        </w:rPr>
        <w:t>ο</w:t>
      </w:r>
      <w:r>
        <w:rPr>
          <w:rFonts w:eastAsia="Times New Roman" w:cs="Times New Roman"/>
          <w:szCs w:val="24"/>
        </w:rPr>
        <w:t xml:space="preserve"> ευρώ τους τελευταίους επτά μήνες μετά την υπογραφή περίπου τον Μάρτιο της δανειακής σύμβασης της Ευρωπαϊκής Τράπεζας Επενδύσεων με το Ταμείο Παρακαταθηκών και Δανείων, η οποία δίνει τη δυνατότητα στο Υπουργείο Εσωτερικών να έχει ένα </w:t>
      </w:r>
      <w:r>
        <w:rPr>
          <w:rFonts w:eastAsia="Times New Roman" w:cs="Times New Roman"/>
          <w:szCs w:val="24"/>
        </w:rPr>
        <w:lastRenderedPageBreak/>
        <w:t>επιδοτούμενο επιτόκιο και άρα να είναι βιώσιμη η αποπληρωμή των δανείων που συνάπτουν οι δήμοι και οι περιφέρειες της χώρας με το Ταμείο Παρακαταθηκών και Δανείων από το Πρόγραμμα Δημοσίων Επενδύσεων του Υπουργείου Εσωτερικών. Αυτά δεν τα είχατε κάνει και σήμερα μιλάτε για καθυστερήσεις για ένα πρόγραμμα που δεν θα υπήρχε.</w:t>
      </w:r>
    </w:p>
    <w:p w:rsidR="00C754FB" w:rsidRDefault="00EE5215">
      <w:pPr>
        <w:spacing w:after="0" w:line="600" w:lineRule="auto"/>
        <w:ind w:firstLine="720"/>
        <w:jc w:val="both"/>
        <w:rPr>
          <w:rFonts w:eastAsia="Times New Roman" w:cs="Times New Roman"/>
          <w:szCs w:val="24"/>
        </w:rPr>
      </w:pPr>
      <w:r>
        <w:rPr>
          <w:rFonts w:eastAsia="Times New Roman" w:cs="Times New Roman"/>
          <w:szCs w:val="24"/>
        </w:rPr>
        <w:t>Όπως σας είπα</w:t>
      </w:r>
      <w:r w:rsidR="00D0709B">
        <w:rPr>
          <w:rFonts w:eastAsia="Times New Roman" w:cs="Times New Roman"/>
          <w:szCs w:val="24"/>
        </w:rPr>
        <w:t>,</w:t>
      </w:r>
      <w:r>
        <w:rPr>
          <w:rFonts w:eastAsia="Times New Roman" w:cs="Times New Roman"/>
          <w:szCs w:val="24"/>
        </w:rPr>
        <w:t xml:space="preserve"> λοιπόν, με 1,4 δισεκατομμύρι</w:t>
      </w:r>
      <w:r w:rsidR="007D3A54">
        <w:rPr>
          <w:rFonts w:eastAsia="Times New Roman" w:cs="Times New Roman"/>
          <w:szCs w:val="24"/>
        </w:rPr>
        <w:t>ο</w:t>
      </w:r>
      <w:r>
        <w:rPr>
          <w:rFonts w:eastAsia="Times New Roman" w:cs="Times New Roman"/>
          <w:szCs w:val="24"/>
        </w:rPr>
        <w:t xml:space="preserve"> ευρώ εντάξεις έργων δεν μπορεί να μιλάει κανείς για καθυστερήσεις. Παρακαλώ, για λόγους που έχουν να κάνουν με την ενημέρωση των πολιτών, να ανατρέξετε σε άλλα χρηματοδοτικά εργαλεία, όπως είναι το ΕΣΠΑ για παράδειγμα, και να πείτε πότε έχουν ενταχθεί 1,4 δισεκατομμύρι</w:t>
      </w:r>
      <w:r w:rsidR="007D3A54">
        <w:rPr>
          <w:rFonts w:eastAsia="Times New Roman" w:cs="Times New Roman"/>
          <w:szCs w:val="24"/>
        </w:rPr>
        <w:t>ο</w:t>
      </w:r>
      <w:r>
        <w:rPr>
          <w:rFonts w:eastAsia="Times New Roman" w:cs="Times New Roman"/>
          <w:szCs w:val="24"/>
        </w:rPr>
        <w:t xml:space="preserve"> ευρώ σε επτά</w:t>
      </w:r>
      <w:r w:rsidR="007D3A54">
        <w:rPr>
          <w:rFonts w:eastAsia="Times New Roman" w:cs="Times New Roman"/>
          <w:szCs w:val="24"/>
        </w:rPr>
        <w:t xml:space="preserve"> </w:t>
      </w:r>
      <w:r>
        <w:rPr>
          <w:rFonts w:eastAsia="Times New Roman" w:cs="Times New Roman"/>
          <w:szCs w:val="24"/>
        </w:rPr>
        <w:t>-</w:t>
      </w:r>
      <w:r w:rsidR="007D3A54">
        <w:rPr>
          <w:rFonts w:eastAsia="Times New Roman" w:cs="Times New Roman"/>
          <w:szCs w:val="24"/>
        </w:rPr>
        <w:t xml:space="preserve"> </w:t>
      </w:r>
      <w:r>
        <w:rPr>
          <w:rFonts w:eastAsia="Times New Roman" w:cs="Times New Roman"/>
          <w:szCs w:val="24"/>
        </w:rPr>
        <w:t>οκτώ μήνες. Δεν υπάρχει προηγούμενο. Η ταχύτητα με την οποία τρέχει λοιπόν η Ειδική Υπηρεσία Διαχείρισης και Εφαρμογής του Υπουργείου Εσωτερικών δεν έχει προηγούμενο στα χρονικά, τουλάχιστον όσο ξέρω εγώ, των χρηματοδοτικών εργαλείων και τους αξίζουν συγχαρητήρια και το λέω και δημόσια. Το προσωπικό έχει υπερβάλει εαυτόν ακριβώς για να ανταποκριθεί όσο το δυνατόν πιο γρήγορα στις ανάγκες που έχουν θέσει οι τοπικές κοινωνίες μέσω των προγραμμάτων που υπέβαλλαν στο Υπουργείο Εσωτερικών.</w:t>
      </w:r>
    </w:p>
    <w:p w:rsidR="00C754FB" w:rsidRDefault="00EE5215">
      <w:pPr>
        <w:spacing w:after="0" w:line="600" w:lineRule="auto"/>
        <w:ind w:firstLine="720"/>
        <w:jc w:val="both"/>
        <w:rPr>
          <w:rFonts w:eastAsia="Times New Roman" w:cs="Times New Roman"/>
          <w:szCs w:val="24"/>
        </w:rPr>
      </w:pPr>
      <w:r>
        <w:rPr>
          <w:rFonts w:eastAsia="Times New Roman" w:cs="Times New Roman"/>
          <w:szCs w:val="24"/>
        </w:rPr>
        <w:t xml:space="preserve">Και έχουν υποβάλει πάνω από τρεις χιλιάδες αιτήσεις για έργα πάνω από 6 δισεκατομμύρια ευρώ. Όπως καταλαβαίνετε, ο χρηματοδοτικός φάκελος είναι μικρότερος παρά το γεγονός ότι εμείς τον αυξήσαμε. Άρα, για αυτόν τον </w:t>
      </w:r>
      <w:r>
        <w:rPr>
          <w:rFonts w:eastAsia="Times New Roman" w:cs="Times New Roman"/>
          <w:szCs w:val="24"/>
        </w:rPr>
        <w:lastRenderedPageBreak/>
        <w:t xml:space="preserve">λόγο ήταν απαραίτητη η επιβολή πλαφόν. Το πλαφόν, που το θέσαμε με παρρησία και το κινητοποιήσαμε και ενημερώσαμε τους δήμους και τις περιφέρειες για την ανάγκη να τεθεί πλαφόν, ώστε να μην αδικηθούν δήμοι, αντικατοπτρίζεται στη σημερινή εικόνα. Και η σημερινή εικόνα των εντάξεων δείχνει μια ισόρροπη κατανομή σε όλες τις περιφέρειες της χώρας, ενώ πριν με το </w:t>
      </w:r>
      <w:r w:rsidR="007D3A54">
        <w:rPr>
          <w:rFonts w:eastAsia="Times New Roman" w:cs="Times New Roman"/>
          <w:szCs w:val="24"/>
        </w:rPr>
        <w:t>π</w:t>
      </w:r>
      <w:r>
        <w:rPr>
          <w:rFonts w:eastAsia="Times New Roman" w:cs="Times New Roman"/>
          <w:szCs w:val="24"/>
        </w:rPr>
        <w:t>ρόγραμμα «</w:t>
      </w:r>
      <w:r w:rsidR="007D3A54">
        <w:rPr>
          <w:rFonts w:eastAsia="Times New Roman" w:cs="Times New Roman"/>
          <w:szCs w:val="24"/>
        </w:rPr>
        <w:t>ΦΙΛΟΔΗΜΟΣ</w:t>
      </w:r>
      <w:r>
        <w:rPr>
          <w:rFonts w:eastAsia="Times New Roman" w:cs="Times New Roman"/>
          <w:szCs w:val="24"/>
        </w:rPr>
        <w:t>» υπήρχε, όπως ξέρετε, μία ανισοκατανομή υπέρ των μικρών περιφερειακών δήμων σε ορισμένες γεωγραφικές περιοχές, οι οποίες όμως πλέον έχουν αναπτυχθεί και με τα αστικά κέντρα και με τους πιο μεγάλους δήμους. Καταλαβαίνουμε όλοι ότι, όταν εντάσσονται δήμοι μεγάλοι, όπως της Αττικής ή της Θεσσαλονίκης, όπου ζει ο μισός πληθυσμός της χώρας, αυτό είναι προς το καλό των πολιτών.</w:t>
      </w:r>
    </w:p>
    <w:p w:rsidR="00C754FB" w:rsidRDefault="00EE5215">
      <w:pPr>
        <w:spacing w:after="0" w:line="600" w:lineRule="auto"/>
        <w:ind w:firstLine="720"/>
        <w:jc w:val="both"/>
        <w:rPr>
          <w:rFonts w:eastAsia="Times New Roman" w:cs="Times New Roman"/>
          <w:szCs w:val="24"/>
        </w:rPr>
      </w:pPr>
      <w:r>
        <w:rPr>
          <w:rFonts w:eastAsia="Times New Roman" w:cs="Times New Roman"/>
          <w:szCs w:val="24"/>
        </w:rPr>
        <w:t xml:space="preserve">Θα ήθελα να κρατήσω λίγο χρόνο για τη δευτερολογία μου, αλλά πρέπει να σας απαντήσω σε δύο θέματα. Για τον Δήμο Κομοτηνής όντως έχουν υποβληθεί φιλόδοξες προτάσεις, οι οποίες είναι πολύ περισσότερες από το πλαφόν των 22 εκατομμυρίων ευρώ, που είπατε. Έχουν ενταχθεί όμως ήδη τα 4,8 εκατομμύρια της αστικής ανάπλασης, όπως είπατε, για την οποία ένταξη θα καταθέσω στα Πρακτικά γιατί αυτό ζητούσατε και στην ερώτησή σας. Αλλά υπήρχε επίσης ένα υπόλοιπο από το </w:t>
      </w:r>
      <w:r w:rsidR="007D3A54">
        <w:rPr>
          <w:rFonts w:eastAsia="Times New Roman" w:cs="Times New Roman"/>
          <w:szCs w:val="24"/>
        </w:rPr>
        <w:t>π</w:t>
      </w:r>
      <w:r>
        <w:rPr>
          <w:rFonts w:eastAsia="Times New Roman" w:cs="Times New Roman"/>
          <w:szCs w:val="24"/>
        </w:rPr>
        <w:t>ρόγραμμα «</w:t>
      </w:r>
      <w:r w:rsidR="007D3A54">
        <w:rPr>
          <w:rFonts w:eastAsia="Times New Roman" w:cs="Times New Roman"/>
          <w:szCs w:val="24"/>
        </w:rPr>
        <w:t>ΦΙΛΟΔΗΜΟΣ</w:t>
      </w:r>
      <w:r>
        <w:rPr>
          <w:rFonts w:eastAsia="Times New Roman" w:cs="Times New Roman"/>
          <w:szCs w:val="24"/>
        </w:rPr>
        <w:t>», το οποίο αυτή τη στιγμή οδηγεί τον Δήμο της Κομοτηνής να είναι κοντά στο μισό του πλαφόν, γύρω στο 47%.</w:t>
      </w:r>
    </w:p>
    <w:p w:rsidR="00C754FB" w:rsidRDefault="00EE52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θα κάνουμε το επόμενο χρονικό διάστημα; Θα εντάξουμε δύο βασικά έργα τα οποία έχουν αξιολογηθεί. Απ’ ό,τι αντιλαμβάνομαι, σύμφωνα με την ενημέρωση που έχω από τις υπηρεσίες μου είναι η πρόσκληση που αφορά τον ψηφιακό μετασχηματισμό του </w:t>
      </w:r>
      <w:r w:rsidR="007D3A54">
        <w:rPr>
          <w:rFonts w:eastAsia="Times New Roman" w:cs="Times New Roman"/>
          <w:szCs w:val="24"/>
        </w:rPr>
        <w:t>δ</w:t>
      </w:r>
      <w:r>
        <w:rPr>
          <w:rFonts w:eastAsia="Times New Roman" w:cs="Times New Roman"/>
          <w:szCs w:val="24"/>
        </w:rPr>
        <w:t>ήμου και η πρόσκληση που αφορά τη διαχείριση των απορριμμάτων, που είναι ένα πολύ επίκαιρο θέμα λόγω και της εφαρμογής τέλους ταφής από της 1</w:t>
      </w:r>
      <w:r w:rsidR="007D3A54">
        <w:rPr>
          <w:rFonts w:eastAsia="Times New Roman" w:cs="Times New Roman"/>
          <w:szCs w:val="24"/>
        </w:rPr>
        <w:t>-</w:t>
      </w:r>
      <w:r>
        <w:rPr>
          <w:rFonts w:eastAsia="Times New Roman" w:cs="Times New Roman"/>
          <w:szCs w:val="24"/>
        </w:rPr>
        <w:t>1</w:t>
      </w:r>
      <w:r w:rsidR="007D3A54">
        <w:rPr>
          <w:rFonts w:eastAsia="Times New Roman" w:cs="Times New Roman"/>
          <w:szCs w:val="24"/>
        </w:rPr>
        <w:t>-</w:t>
      </w:r>
      <w:r>
        <w:rPr>
          <w:rFonts w:eastAsia="Times New Roman" w:cs="Times New Roman"/>
          <w:szCs w:val="24"/>
        </w:rPr>
        <w:t>2022. Αυτά αναμένονται να ενταχθούν στις συνεδριάσεις του Ιανουαρίου και του Φεβρουαρίου, δηλαδή το αμέσως επόμενο χρονικό διάστημα.</w:t>
      </w:r>
    </w:p>
    <w:p w:rsidR="00C754FB" w:rsidRDefault="00EE5215">
      <w:pPr>
        <w:spacing w:after="0" w:line="600" w:lineRule="auto"/>
        <w:ind w:firstLine="720"/>
        <w:jc w:val="both"/>
        <w:rPr>
          <w:rFonts w:eastAsia="Times New Roman" w:cs="Times New Roman"/>
          <w:szCs w:val="24"/>
        </w:rPr>
      </w:pPr>
      <w:r>
        <w:rPr>
          <w:rFonts w:eastAsia="Times New Roman" w:cs="Times New Roman"/>
          <w:szCs w:val="24"/>
        </w:rPr>
        <w:t>Επιφυλάσσομαι για κατάθεση όλων των υπόλοιπων προτάσεων, όταν θα έρθει η αξιολόγηση από την επιτροπή, δηλαδή θα περάσει από την Επιτροπή Αξιολόγησης. Θα κρατήσω λίγο χρόνο για τη δευτερολογία μου.</w:t>
      </w:r>
    </w:p>
    <w:p w:rsidR="00C754FB" w:rsidRDefault="00EE5215">
      <w:pPr>
        <w:spacing w:after="0" w:line="600" w:lineRule="auto"/>
        <w:ind w:firstLine="720"/>
        <w:jc w:val="both"/>
        <w:rPr>
          <w:rFonts w:eastAsia="Times New Roman" w:cs="Times New Roman"/>
          <w:szCs w:val="24"/>
        </w:rPr>
      </w:pPr>
      <w:r>
        <w:rPr>
          <w:rFonts w:eastAsia="Times New Roman" w:cs="Times New Roman"/>
          <w:szCs w:val="24"/>
        </w:rPr>
        <w:t>Ευχαριστώ, κυρία Πρόεδρε.</w:t>
      </w:r>
    </w:p>
    <w:p w:rsidR="00C754FB" w:rsidRDefault="00EE5215">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Αναπληρωτής Υπουργός Εσωτερικών κ. Στυλιανός Πέτσας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 </w:t>
      </w:r>
    </w:p>
    <w:p w:rsidR="00C754FB" w:rsidRDefault="00EE5215">
      <w:pPr>
        <w:spacing w:after="0" w:line="600" w:lineRule="auto"/>
        <w:ind w:firstLine="720"/>
        <w:jc w:val="both"/>
        <w:rPr>
          <w:rFonts w:eastAsia="Times New Roman" w:cs="Times New Roman"/>
          <w:szCs w:val="24"/>
        </w:rPr>
      </w:pPr>
      <w:r w:rsidRPr="001A59E3">
        <w:rPr>
          <w:rFonts w:eastAsia="Times New Roman" w:cs="Times New Roman"/>
          <w:b/>
          <w:szCs w:val="24"/>
        </w:rPr>
        <w:t>ΠΡΟΕΔΡΕΥΟΥΣΑ (Σοφία Σακοράφα):</w:t>
      </w:r>
      <w:r>
        <w:rPr>
          <w:rFonts w:eastAsia="Times New Roman" w:cs="Times New Roman"/>
          <w:szCs w:val="24"/>
        </w:rPr>
        <w:t xml:space="preserve"> Και εγώ ευχαριστώ, κύριε Υπουργέ.</w:t>
      </w:r>
    </w:p>
    <w:p w:rsidR="00C754FB" w:rsidRDefault="00EE5215">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C754FB" w:rsidRDefault="00EE5215">
      <w:pPr>
        <w:spacing w:after="0" w:line="600" w:lineRule="auto"/>
        <w:ind w:firstLine="720"/>
        <w:jc w:val="both"/>
        <w:rPr>
          <w:rFonts w:eastAsia="Times New Roman" w:cs="Times New Roman"/>
          <w:szCs w:val="24"/>
        </w:rPr>
      </w:pPr>
      <w:r w:rsidRPr="001A59E3">
        <w:rPr>
          <w:rFonts w:eastAsia="Times New Roman" w:cs="Times New Roman"/>
          <w:b/>
          <w:szCs w:val="24"/>
        </w:rPr>
        <w:lastRenderedPageBreak/>
        <w:t>ΔΗΜΗΤΡΙΟΣ ΧΑΡΙΤΟΥ:</w:t>
      </w:r>
      <w:r>
        <w:rPr>
          <w:rFonts w:eastAsia="Times New Roman" w:cs="Times New Roman"/>
          <w:szCs w:val="24"/>
        </w:rPr>
        <w:t xml:space="preserve"> Κύριε Υπουργέ, σας άκουσα με πολλή προσοχή. Μάλλον δεν βλέπετε ότι υπάρχει καθυστέρηση σοβαρή στην ένταξη των έργων των δήμων και ιδιαίτερα των δήμων της Ροδόπης, που σας ανέφερα. Και όχι μόνο δεν βλέπετε καθυστέρηση, αντίθετα ισχυριστήκατε ότι φτιάξατε ένα πιο ισχυρό, με αυξημένους πόρους χρηματοδοτικό εργαλείο, απ’ ό,τι κατάλαβα, το «</w:t>
      </w:r>
      <w:r w:rsidR="007D3A54">
        <w:rPr>
          <w:rFonts w:eastAsia="Times New Roman" w:cs="Times New Roman"/>
          <w:szCs w:val="24"/>
        </w:rPr>
        <w:t>Α</w:t>
      </w:r>
      <w:r w:rsidR="004C78E7">
        <w:rPr>
          <w:rFonts w:eastAsia="Times New Roman" w:cs="Times New Roman"/>
          <w:szCs w:val="24"/>
        </w:rPr>
        <w:t>ντώνης</w:t>
      </w:r>
      <w:r w:rsidR="007D3A54">
        <w:rPr>
          <w:rFonts w:eastAsia="Times New Roman" w:cs="Times New Roman"/>
          <w:szCs w:val="24"/>
        </w:rPr>
        <w:t xml:space="preserve"> Τ</w:t>
      </w:r>
      <w:r w:rsidR="004C78E7">
        <w:rPr>
          <w:rFonts w:eastAsia="Times New Roman" w:cs="Times New Roman"/>
          <w:szCs w:val="24"/>
        </w:rPr>
        <w:t>ρίτσης</w:t>
      </w:r>
      <w:r>
        <w:rPr>
          <w:rFonts w:eastAsia="Times New Roman" w:cs="Times New Roman"/>
          <w:szCs w:val="24"/>
        </w:rPr>
        <w:t>», απαξιώνοντας ουσιαστικά το προηγούμενο πρόγραμμα του «</w:t>
      </w:r>
      <w:r w:rsidR="007D3A54">
        <w:rPr>
          <w:rFonts w:eastAsia="Times New Roman" w:cs="Times New Roman"/>
          <w:szCs w:val="24"/>
        </w:rPr>
        <w:t>ΦΙΛΟΔΗΜΟΥ</w:t>
      </w:r>
      <w:r>
        <w:rPr>
          <w:rFonts w:eastAsia="Times New Roman" w:cs="Times New Roman"/>
          <w:szCs w:val="24"/>
        </w:rPr>
        <w:t>».</w:t>
      </w:r>
    </w:p>
    <w:p w:rsidR="00C754FB" w:rsidRDefault="00EE5215">
      <w:pPr>
        <w:spacing w:after="0" w:line="600" w:lineRule="auto"/>
        <w:ind w:firstLine="720"/>
        <w:jc w:val="both"/>
        <w:rPr>
          <w:rFonts w:eastAsia="Times New Roman" w:cs="Times New Roman"/>
          <w:szCs w:val="24"/>
        </w:rPr>
      </w:pPr>
      <w:r>
        <w:rPr>
          <w:rFonts w:eastAsia="Times New Roman" w:cs="Times New Roman"/>
          <w:szCs w:val="24"/>
        </w:rPr>
        <w:t>Ενώ τι κάνατε στην πραγματικότητα, κύριε Υπουργέ; Μετά από παλινωδίες δύο σχεδόν χρόνων αυτό που κάνατε ήταν να αντιγράψετε τον ίδιο τον μηχανισμό μόχλευσης χρημάτων που έκανε το «</w:t>
      </w:r>
      <w:r w:rsidR="007D3A54">
        <w:rPr>
          <w:rFonts w:eastAsia="Times New Roman" w:cs="Times New Roman"/>
          <w:szCs w:val="24"/>
        </w:rPr>
        <w:t>ΦΙΛΟΔΗΜΟΣ</w:t>
      </w:r>
      <w:r>
        <w:rPr>
          <w:rFonts w:eastAsia="Times New Roman" w:cs="Times New Roman"/>
          <w:szCs w:val="24"/>
        </w:rPr>
        <w:t>». Μόνο, κύριε Υπουργέ, που το κόστος αυτής της καθυστέρησης των σχεδόν δυόμισι χρόνων θα το υποστούν οι πολίτες που δεν βλέπουν να γίνονται έργα και βέβαια οι ίδιοι οι δήμοι.</w:t>
      </w:r>
    </w:p>
    <w:p w:rsidR="00C754FB" w:rsidRDefault="00EE5215">
      <w:pPr>
        <w:spacing w:line="600" w:lineRule="auto"/>
        <w:ind w:firstLine="720"/>
        <w:jc w:val="both"/>
        <w:rPr>
          <w:rFonts w:eastAsia="Times New Roman" w:cs="Times New Roman"/>
          <w:szCs w:val="24"/>
        </w:rPr>
      </w:pPr>
      <w:r>
        <w:rPr>
          <w:rFonts w:eastAsia="Times New Roman" w:cs="Times New Roman"/>
          <w:szCs w:val="24"/>
        </w:rPr>
        <w:t xml:space="preserve">Αντί να αξιοποιήσετε το </w:t>
      </w:r>
      <w:r w:rsidR="007D3A54">
        <w:rPr>
          <w:rFonts w:eastAsia="Times New Roman" w:cs="Times New Roman"/>
          <w:szCs w:val="24"/>
        </w:rPr>
        <w:t>π</w:t>
      </w:r>
      <w:r>
        <w:rPr>
          <w:rFonts w:eastAsia="Times New Roman" w:cs="Times New Roman"/>
          <w:szCs w:val="24"/>
        </w:rPr>
        <w:t>ρόγραμμα «</w:t>
      </w:r>
      <w:r w:rsidR="007D3A54">
        <w:rPr>
          <w:rFonts w:eastAsia="Times New Roman" w:cs="Times New Roman"/>
          <w:szCs w:val="24"/>
        </w:rPr>
        <w:t>ΦΙΛΟΔΗΜΟΣ</w:t>
      </w:r>
      <w:r>
        <w:rPr>
          <w:rFonts w:eastAsia="Times New Roman" w:cs="Times New Roman"/>
          <w:szCs w:val="24"/>
        </w:rPr>
        <w:t>», το απαξιώσατε. Ένα πρόγραμμα που γνωρίζουν οι δήμοι και οι τοπικές κοινωνίες ότι έδωσε δυνατότητες στους μικρούς δήμους γρήγορα να εντάσσουν και να εκτελούν έργα ζωτικής σημασίας για τις τοπικές κοινωνίες.  Εσείς, αυτό το πλεονέκτημα, πριν λίγο, το ακυρώσατε, λέγοντας ότι ενισχύει μόνο τους μικρούς δήμους. Μα, αυτό ακριβώς χρειάζεται σήμερα η αυτοδιοίκηση.</w:t>
      </w:r>
    </w:p>
    <w:p w:rsidR="00C754FB" w:rsidRDefault="00EE5215">
      <w:pPr>
        <w:spacing w:line="600" w:lineRule="auto"/>
        <w:ind w:firstLine="720"/>
        <w:jc w:val="both"/>
        <w:rPr>
          <w:rFonts w:eastAsia="Times New Roman" w:cs="Times New Roman"/>
          <w:szCs w:val="24"/>
        </w:rPr>
      </w:pPr>
      <w:r>
        <w:rPr>
          <w:rFonts w:eastAsia="Times New Roman" w:cs="Times New Roman"/>
          <w:szCs w:val="24"/>
        </w:rPr>
        <w:lastRenderedPageBreak/>
        <w:t>Αφήσατε να λήξει, τέλος του 2019, η σύμβαση με την Ευρωπαϊκή Τράπεζα Επενδύσεων και το Ταμείο Παρακαταθηκών και Δανείων και ήρθατε μετά από δύο χρόνια σχεδόν για να υπογράψετε την ίδια σύμβαση, που ουσιαστικά αναγνωρίζει και τη σημασία και την αξία του «</w:t>
      </w:r>
      <w:r w:rsidR="004C78E7">
        <w:rPr>
          <w:rFonts w:eastAsia="Times New Roman" w:cs="Times New Roman"/>
          <w:szCs w:val="24"/>
        </w:rPr>
        <w:t>ΦΙΛΟΔΗΜΟΥ</w:t>
      </w:r>
      <w:r>
        <w:rPr>
          <w:rFonts w:eastAsia="Times New Roman" w:cs="Times New Roman"/>
          <w:szCs w:val="24"/>
        </w:rPr>
        <w:t>».</w:t>
      </w:r>
    </w:p>
    <w:p w:rsidR="00C754FB" w:rsidRDefault="00EE5215">
      <w:pPr>
        <w:spacing w:line="600" w:lineRule="auto"/>
        <w:ind w:firstLine="720"/>
        <w:jc w:val="both"/>
        <w:rPr>
          <w:rFonts w:eastAsia="Times New Roman" w:cs="Times New Roman"/>
          <w:szCs w:val="24"/>
        </w:rPr>
      </w:pPr>
      <w:r>
        <w:rPr>
          <w:rFonts w:eastAsia="Times New Roman" w:cs="Times New Roman"/>
          <w:szCs w:val="24"/>
        </w:rPr>
        <w:t>Σας λέω, λοιπόν, πολύ ειλικρινά ότι η ευθύνη για τη μεγάλη αυτή καθυστέρηση ένταξης των έργων είναι αποκλειστικά δική σας, της Κυβέρνησης, εννοώ, όχι προσωπικά. Το λέω αυτό, κύριε Υπουργέ, γιατί για το νέο χρηματοδοτικό εργαλείο -στην πραγματικότητα αντιγράψατε το</w:t>
      </w:r>
      <w:r w:rsidR="00867415">
        <w:rPr>
          <w:rFonts w:eastAsia="Times New Roman" w:cs="Times New Roman"/>
          <w:szCs w:val="24"/>
        </w:rPr>
        <w:t>ν</w:t>
      </w:r>
      <w:r>
        <w:rPr>
          <w:rFonts w:eastAsia="Times New Roman" w:cs="Times New Roman"/>
          <w:szCs w:val="24"/>
        </w:rPr>
        <w:t xml:space="preserve"> «</w:t>
      </w:r>
      <w:r w:rsidR="004C78E7">
        <w:rPr>
          <w:rFonts w:eastAsia="Times New Roman" w:cs="Times New Roman"/>
          <w:szCs w:val="24"/>
        </w:rPr>
        <w:t>ΦΙΛΟΔΗΜΟ</w:t>
      </w:r>
      <w:r>
        <w:rPr>
          <w:rFonts w:eastAsia="Times New Roman" w:cs="Times New Roman"/>
          <w:szCs w:val="24"/>
        </w:rPr>
        <w:t xml:space="preserve">»- πράγματι, κάνετε μία παραδοχή. Ποια είναι η παραδοχή; Λέτε ότι έχει πιο ισχυρούς πόρους. Σας ρωτώ, γιατί αποκλείατε τη δυνατότητα να φτάσει στα όρια των 2 δισεκατομμυρίων το </w:t>
      </w:r>
      <w:r w:rsidR="004C78E7">
        <w:rPr>
          <w:rFonts w:eastAsia="Times New Roman" w:cs="Times New Roman"/>
          <w:szCs w:val="24"/>
        </w:rPr>
        <w:t>π</w:t>
      </w:r>
      <w:r>
        <w:rPr>
          <w:rFonts w:eastAsia="Times New Roman" w:cs="Times New Roman"/>
          <w:szCs w:val="24"/>
        </w:rPr>
        <w:t xml:space="preserve">ρόγραμμα </w:t>
      </w:r>
      <w:r w:rsidR="004C78E7">
        <w:rPr>
          <w:rFonts w:eastAsia="Times New Roman" w:cs="Times New Roman"/>
          <w:szCs w:val="24"/>
        </w:rPr>
        <w:t>«ΦΙΛΟΔΗΜΟΣ</w:t>
      </w:r>
      <w:r>
        <w:rPr>
          <w:rFonts w:eastAsia="Times New Roman" w:cs="Times New Roman"/>
          <w:szCs w:val="24"/>
        </w:rPr>
        <w:t>»; Και γιατί με τέτοια βεβαιότητα θεωρείτε δεδομένο, μετά από δυόμισι χρόνια καθυστερήσεων, ότι θα ενταχθούν τα έργα και θα καλυφθεί το ύψος αυτού του προγράμματος με υψηλότερο προϋπολογισμό, που εσείς θέτετε.</w:t>
      </w:r>
    </w:p>
    <w:p w:rsidR="00C754FB" w:rsidRDefault="00EE5215">
      <w:pPr>
        <w:spacing w:line="600" w:lineRule="auto"/>
        <w:ind w:firstLine="720"/>
        <w:jc w:val="both"/>
        <w:rPr>
          <w:rFonts w:eastAsia="Times New Roman" w:cs="Times New Roman"/>
          <w:szCs w:val="24"/>
        </w:rPr>
      </w:pPr>
      <w:r>
        <w:rPr>
          <w:rFonts w:eastAsia="Times New Roman" w:cs="Times New Roman"/>
          <w:szCs w:val="24"/>
        </w:rPr>
        <w:t>Και κάτι ακόμα, κύριε Υπουργέ. Ανησυχούμε γιατί τα κριτήρια που θέσατε για την ένταξη των έργων, πέραν αυτών που σας έθεσα, τα αρνείστε. Να μην ενταχθούν, να μην συνυπολογίζεται στο πλαφόν τα έργα που ήδη έχουν υλοποιηθεί, ακόμα από το</w:t>
      </w:r>
      <w:r w:rsidR="00867415">
        <w:rPr>
          <w:rFonts w:eastAsia="Times New Roman" w:cs="Times New Roman"/>
          <w:szCs w:val="24"/>
        </w:rPr>
        <w:t>ν</w:t>
      </w:r>
      <w:r>
        <w:rPr>
          <w:rFonts w:eastAsia="Times New Roman" w:cs="Times New Roman"/>
          <w:szCs w:val="24"/>
        </w:rPr>
        <w:t xml:space="preserve"> «</w:t>
      </w:r>
      <w:r w:rsidR="004C78E7">
        <w:rPr>
          <w:rFonts w:eastAsia="Times New Roman" w:cs="Times New Roman"/>
          <w:szCs w:val="24"/>
        </w:rPr>
        <w:t>ΦΙΛΟΔΗΜΟ</w:t>
      </w:r>
      <w:r>
        <w:rPr>
          <w:rFonts w:eastAsia="Times New Roman" w:cs="Times New Roman"/>
          <w:szCs w:val="24"/>
        </w:rPr>
        <w:t>».</w:t>
      </w:r>
    </w:p>
    <w:p w:rsidR="00C754FB" w:rsidRDefault="00EE5215">
      <w:pPr>
        <w:spacing w:line="600" w:lineRule="auto"/>
        <w:ind w:firstLine="720"/>
        <w:jc w:val="both"/>
        <w:rPr>
          <w:rFonts w:eastAsia="Times New Roman" w:cs="Times New Roman"/>
          <w:szCs w:val="24"/>
        </w:rPr>
      </w:pPr>
      <w:r>
        <w:rPr>
          <w:rFonts w:eastAsia="Times New Roman" w:cs="Times New Roman"/>
          <w:szCs w:val="24"/>
        </w:rPr>
        <w:t xml:space="preserve">Πέρα από αυτό το ζήτημα που σας έθεσα, υπάρχει και η ανησυχία, ο κίνδυνος να αναβιώσουν πελατειακές λογικές. Ευτυχώς, που δεν υπάρχουν </w:t>
      </w:r>
      <w:r>
        <w:rPr>
          <w:rFonts w:eastAsia="Times New Roman" w:cs="Times New Roman"/>
          <w:szCs w:val="24"/>
        </w:rPr>
        <w:lastRenderedPageBreak/>
        <w:t xml:space="preserve">δήμαρχοι, διαθέσιμοι σήμερα, για κάτι τέτοιο. Το λέω αυτό γιατί η νέα ΚΥΑ που υπογράψατε σας δίνει κατ’ εξαίρεση τη δυνατότητα, κύριε Υπουργέ, να εντάσσετε έργα συγκεκριμένα. Θα σας έλεγα, λοιπόν, να μην προχωρήσετε σε κατ’ επιλογήν εντάξεις, αλλά να δώσετε μια οριζόντια λύση, έτσι ώστε όλα τα έργα που τα αφαιρέσατε από το πλαφόν, που ήταν ενταγμένα και υλοποιήθηκαν από το </w:t>
      </w:r>
      <w:r w:rsidR="004C78E7">
        <w:rPr>
          <w:rFonts w:eastAsia="Times New Roman" w:cs="Times New Roman"/>
          <w:szCs w:val="24"/>
        </w:rPr>
        <w:t>π</w:t>
      </w:r>
      <w:r>
        <w:rPr>
          <w:rFonts w:eastAsia="Times New Roman" w:cs="Times New Roman"/>
          <w:szCs w:val="24"/>
        </w:rPr>
        <w:t>ρόγραμμα «</w:t>
      </w:r>
      <w:r w:rsidR="004C78E7">
        <w:rPr>
          <w:rFonts w:eastAsia="Times New Roman" w:cs="Times New Roman"/>
          <w:szCs w:val="24"/>
        </w:rPr>
        <w:t>ΦΙΛΟΔΗΜΟΣ</w:t>
      </w:r>
      <w:r>
        <w:rPr>
          <w:rFonts w:eastAsia="Times New Roman" w:cs="Times New Roman"/>
          <w:szCs w:val="24"/>
        </w:rPr>
        <w:t xml:space="preserve">», να μπορέσουν οι δήμοι να πάρουν επιπλέον πόρους, ιδιαίτερα οι μικροί, ιδιαίτερα της περιφέρειας, για να μπορέσουν πράγματι να ολοκληρώσουν έργα, που τόσο ανάγκη έχουν και οι πολίτες στις τοπικές κοινωνίες. Τόσο ανάγκη έχει η τοπική οικονομία για θέσεις εργασίας και για την τοπική ανάπτυξη. </w:t>
      </w:r>
    </w:p>
    <w:p w:rsidR="00C754FB" w:rsidRDefault="00EE5215">
      <w:pPr>
        <w:spacing w:line="600" w:lineRule="auto"/>
        <w:ind w:firstLine="720"/>
        <w:jc w:val="both"/>
        <w:rPr>
          <w:rFonts w:eastAsia="Times New Roman" w:cs="Times New Roman"/>
          <w:szCs w:val="24"/>
        </w:rPr>
      </w:pPr>
      <w:r>
        <w:rPr>
          <w:rFonts w:eastAsia="Times New Roman" w:cs="Times New Roman"/>
          <w:szCs w:val="24"/>
        </w:rPr>
        <w:t>Περιμένω, κύριε Υπουργέ, να μου δώσετε απάντηση. Θα επιμείνω συγκεκριμένα για τους δήμους της Ροδόπης, τι χρονοδιάγραμμα έχετε για την ένταξη των έργων.</w:t>
      </w:r>
    </w:p>
    <w:p w:rsidR="00C754FB" w:rsidRDefault="00EE5215">
      <w:pPr>
        <w:spacing w:line="600" w:lineRule="auto"/>
        <w:ind w:firstLine="720"/>
        <w:jc w:val="both"/>
        <w:rPr>
          <w:rFonts w:eastAsia="Times New Roman" w:cs="Times New Roman"/>
          <w:szCs w:val="24"/>
        </w:rPr>
      </w:pPr>
      <w:r>
        <w:rPr>
          <w:rFonts w:eastAsia="Times New Roman" w:cs="Times New Roman"/>
          <w:szCs w:val="24"/>
        </w:rPr>
        <w:t xml:space="preserve">Ευχαριστώ πολύ, κυρία Πρόεδρε. </w:t>
      </w:r>
    </w:p>
    <w:p w:rsidR="00C754FB" w:rsidRDefault="00EE5215">
      <w:pPr>
        <w:spacing w:line="600" w:lineRule="auto"/>
        <w:ind w:firstLine="720"/>
        <w:jc w:val="both"/>
        <w:rPr>
          <w:rFonts w:eastAsia="Times New Roman" w:cs="Times New Roman"/>
          <w:szCs w:val="24"/>
        </w:rPr>
      </w:pPr>
      <w:r w:rsidRPr="00EE5F4D">
        <w:rPr>
          <w:rFonts w:eastAsia="Times New Roman"/>
          <w:b/>
          <w:bCs/>
          <w:szCs w:val="24"/>
        </w:rPr>
        <w:t>ΠΡΟΕΔΡΕΥΟΥΣΑ (Σοφία Σακοράφα):</w:t>
      </w:r>
      <w:r w:rsidRPr="00EE5F4D">
        <w:rPr>
          <w:rFonts w:eastAsia="Times New Roman" w:cs="Times New Roman"/>
          <w:szCs w:val="24"/>
        </w:rPr>
        <w:t xml:space="preserve"> </w:t>
      </w:r>
      <w:r>
        <w:rPr>
          <w:rFonts w:eastAsia="Times New Roman" w:cs="Times New Roman"/>
          <w:szCs w:val="24"/>
        </w:rPr>
        <w:t xml:space="preserve">Τον λόγο έχει ο κ. Πέτσας. </w:t>
      </w:r>
    </w:p>
    <w:p w:rsidR="00C754FB" w:rsidRPr="003F7C67" w:rsidRDefault="00EE5215">
      <w:pPr>
        <w:shd w:val="clear" w:color="auto" w:fill="FFFFFF"/>
        <w:spacing w:after="0" w:line="600" w:lineRule="auto"/>
        <w:ind w:firstLine="720"/>
        <w:contextualSpacing/>
        <w:jc w:val="both"/>
        <w:rPr>
          <w:rFonts w:eastAsia="Times New Roman"/>
          <w:szCs w:val="24"/>
        </w:rPr>
      </w:pPr>
      <w:r w:rsidRPr="003F7C67">
        <w:rPr>
          <w:rFonts w:eastAsia="Times New Roman"/>
          <w:b/>
          <w:szCs w:val="24"/>
        </w:rPr>
        <w:t xml:space="preserve">ΣΤΥΛΙΑΝΟΣ ΠΕΤΣΑΣ (Αναπληρωτής Υπουργός Εσωτερικών): </w:t>
      </w:r>
      <w:r w:rsidRPr="003F7C67">
        <w:rPr>
          <w:rFonts w:eastAsia="Times New Roman"/>
          <w:szCs w:val="24"/>
        </w:rPr>
        <w:t xml:space="preserve">Ευχαριστώ πολύ, κυρία Πρόεδρε. </w:t>
      </w:r>
    </w:p>
    <w:p w:rsidR="00C754FB" w:rsidRDefault="00EE5215">
      <w:pPr>
        <w:spacing w:line="600" w:lineRule="auto"/>
        <w:ind w:firstLine="720"/>
        <w:jc w:val="both"/>
        <w:rPr>
          <w:rFonts w:eastAsia="Times New Roman" w:cs="Times New Roman"/>
          <w:szCs w:val="24"/>
        </w:rPr>
      </w:pPr>
      <w:r>
        <w:rPr>
          <w:rFonts w:eastAsia="Times New Roman" w:cs="Times New Roman"/>
          <w:szCs w:val="24"/>
        </w:rPr>
        <w:t>Κατ’ αρχάς δύο</w:t>
      </w:r>
      <w:r w:rsidR="004C78E7">
        <w:rPr>
          <w:rFonts w:eastAsia="Times New Roman" w:cs="Times New Roman"/>
          <w:szCs w:val="24"/>
        </w:rPr>
        <w:t xml:space="preserve"> </w:t>
      </w:r>
      <w:r>
        <w:rPr>
          <w:rFonts w:eastAsia="Times New Roman" w:cs="Times New Roman"/>
          <w:szCs w:val="24"/>
        </w:rPr>
        <w:t>-</w:t>
      </w:r>
      <w:r w:rsidR="004C78E7">
        <w:rPr>
          <w:rFonts w:eastAsia="Times New Roman" w:cs="Times New Roman"/>
          <w:szCs w:val="24"/>
        </w:rPr>
        <w:t xml:space="preserve"> </w:t>
      </w:r>
      <w:r>
        <w:rPr>
          <w:rFonts w:eastAsia="Times New Roman" w:cs="Times New Roman"/>
          <w:szCs w:val="24"/>
        </w:rPr>
        <w:t xml:space="preserve">τρία βασικά πράγματα. Τα νούμερα δεν λένε ψέματα, κύριε Χαρίτου. Λέτε ότι θα έπρεπε να είχαμε τον χρηματοδοτικό φάκελο του </w:t>
      </w:r>
      <w:r>
        <w:rPr>
          <w:rFonts w:eastAsia="Times New Roman" w:cs="Times New Roman"/>
          <w:szCs w:val="24"/>
        </w:rPr>
        <w:lastRenderedPageBreak/>
        <w:t>«</w:t>
      </w:r>
      <w:r w:rsidR="00A5495B">
        <w:rPr>
          <w:rFonts w:eastAsia="Times New Roman" w:cs="Times New Roman"/>
          <w:szCs w:val="24"/>
        </w:rPr>
        <w:t>ΦΙΛΟΔΗΜΟΣ</w:t>
      </w:r>
      <w:r>
        <w:rPr>
          <w:rFonts w:eastAsia="Times New Roman" w:cs="Times New Roman"/>
          <w:szCs w:val="24"/>
        </w:rPr>
        <w:t xml:space="preserve">» στα 2 δισεκατομμύρια ευρώ. Μα, σας λέω, το </w:t>
      </w:r>
      <w:r w:rsidR="00A5495B">
        <w:rPr>
          <w:rFonts w:eastAsia="Times New Roman" w:cs="Times New Roman"/>
          <w:szCs w:val="24"/>
        </w:rPr>
        <w:t>π</w:t>
      </w:r>
      <w:r>
        <w:rPr>
          <w:rFonts w:eastAsia="Times New Roman" w:cs="Times New Roman"/>
          <w:szCs w:val="24"/>
        </w:rPr>
        <w:t>ρόγραμμα «</w:t>
      </w:r>
      <w:r w:rsidR="004C78E7">
        <w:rPr>
          <w:rFonts w:eastAsia="Times New Roman" w:cs="Times New Roman"/>
          <w:szCs w:val="24"/>
        </w:rPr>
        <w:t>Αντώνης Τρίτσης</w:t>
      </w:r>
      <w:r>
        <w:rPr>
          <w:rFonts w:eastAsia="Times New Roman" w:cs="Times New Roman"/>
          <w:szCs w:val="24"/>
        </w:rPr>
        <w:t xml:space="preserve">» που περιλαμβάνει και το </w:t>
      </w:r>
      <w:r w:rsidR="00A5495B">
        <w:rPr>
          <w:rFonts w:eastAsia="Times New Roman" w:cs="Times New Roman"/>
          <w:szCs w:val="24"/>
        </w:rPr>
        <w:t>π</w:t>
      </w:r>
      <w:r w:rsidR="006A0612">
        <w:rPr>
          <w:rFonts w:eastAsia="Times New Roman" w:cs="Times New Roman"/>
          <w:szCs w:val="24"/>
        </w:rPr>
        <w:t xml:space="preserve">ρόγραμμα </w:t>
      </w:r>
      <w:r w:rsidR="00A5495B">
        <w:rPr>
          <w:rFonts w:eastAsia="Times New Roman" w:cs="Times New Roman"/>
          <w:szCs w:val="24"/>
        </w:rPr>
        <w:t>«ΦΙΛΟΔΗΜΟΣ</w:t>
      </w:r>
      <w:r>
        <w:rPr>
          <w:rFonts w:eastAsia="Times New Roman" w:cs="Times New Roman"/>
          <w:szCs w:val="24"/>
        </w:rPr>
        <w:t xml:space="preserve">», έχει φτάσει στα 3,45 δισεκατομμύρια ευρώ. Φαντάζομαι, δεν θέλετε να περιορίσουμε τον φάκελο στα 2 δισεκατομμύρια. Εμείς δεν θα το κάνουμε, γιατί ήδη μαζί με το </w:t>
      </w:r>
      <w:r w:rsidR="00A5495B">
        <w:rPr>
          <w:rFonts w:eastAsia="Times New Roman" w:cs="Times New Roman"/>
          <w:szCs w:val="24"/>
        </w:rPr>
        <w:t>π</w:t>
      </w:r>
      <w:r w:rsidR="006A0612">
        <w:rPr>
          <w:rFonts w:eastAsia="Times New Roman" w:cs="Times New Roman"/>
          <w:szCs w:val="24"/>
        </w:rPr>
        <w:t xml:space="preserve">ρόγραμμα </w:t>
      </w:r>
      <w:r w:rsidR="00A5495B">
        <w:rPr>
          <w:rFonts w:eastAsia="Times New Roman" w:cs="Times New Roman"/>
          <w:szCs w:val="24"/>
        </w:rPr>
        <w:t>«ΦΙΛΟΔΗΜΟΣ</w:t>
      </w:r>
      <w:r>
        <w:rPr>
          <w:rFonts w:eastAsia="Times New Roman" w:cs="Times New Roman"/>
          <w:szCs w:val="24"/>
        </w:rPr>
        <w:t xml:space="preserve">» και τις εντάξεις του 1,4 </w:t>
      </w:r>
      <w:r w:rsidR="006A0612">
        <w:rPr>
          <w:rFonts w:eastAsia="Times New Roman" w:cs="Times New Roman"/>
          <w:szCs w:val="24"/>
        </w:rPr>
        <w:t>δισεκατομμυρί</w:t>
      </w:r>
      <w:r w:rsidR="00A5495B">
        <w:rPr>
          <w:rFonts w:eastAsia="Times New Roman" w:cs="Times New Roman"/>
          <w:szCs w:val="24"/>
        </w:rPr>
        <w:t>ου</w:t>
      </w:r>
      <w:r>
        <w:rPr>
          <w:rFonts w:eastAsia="Times New Roman" w:cs="Times New Roman"/>
          <w:szCs w:val="24"/>
        </w:rPr>
        <w:t xml:space="preserve"> ευρώ, που σας έχω πει, τους τελευταίους επτά-οκτώ μήνες, έχουμε φτάσει στα 2,7 δισεκατομμύρια εντάξεις. Τα 2,7 δισεκατομμύρια είναι περισσότερα από τα 2 δισεκατομμύρια, κύριε Χαρίτου! Δεν μπορούμε να πάμε πίσω, μπροστά θα πάμε. Και κάνουμε ό,τι μπορούμε για να εντάξουμε όσα περισσότερα έργα μπορούμε.</w:t>
      </w:r>
    </w:p>
    <w:p w:rsidR="00C754FB" w:rsidRDefault="00EE5215">
      <w:pPr>
        <w:spacing w:line="600" w:lineRule="auto"/>
        <w:ind w:firstLine="720"/>
        <w:jc w:val="both"/>
        <w:rPr>
          <w:rFonts w:eastAsia="Times New Roman" w:cs="Times New Roman"/>
          <w:szCs w:val="24"/>
        </w:rPr>
      </w:pPr>
      <w:r>
        <w:rPr>
          <w:rFonts w:eastAsia="Times New Roman" w:cs="Times New Roman"/>
          <w:szCs w:val="24"/>
        </w:rPr>
        <w:t xml:space="preserve">Είπατε, επίσης, για πελατειακές λογικές. Ποιες είναι οι πελατειακές λογικές; Ο Δήμος Κομοτηνής έχει υποβάλει ένα πρόγραμμα, εμβληματικό, για την ύδρευση ύψους 17 εκατομμυρίων ευρώ. Αυτό, αν αξιολογηθεί από τις υπηρεσίες του Υπουργείου Εσωτερικών και περάσει από την Επιτροπή Αξιολόγησης -που ξέρετε ότι είναι ανεξάρτητη και συμμετέχει και η ΚΕΔΕ και η ΕΝΠΕ- δεν θα πρέπει η πολιτική ηγεσία να το σταθμίσει, αν μπορεί να το εντάξει; Τι θα πρέπει να πει; Ότι, επειδή είναι εμβληματικό και είναι 17 εκατομμυρίων ευρώ, θα πάρει μόνο αυτό το έργο ο Δήμος Κομοτηνής και τίποτα από τα άλλα, που αφορούν, ενδεχομένως, τα θέματα διαχείρισης απορριμμάτων ψηφιακού μετασχηματισμού, θέματα αγροτικής οδοποιίας, </w:t>
      </w:r>
      <w:r>
        <w:rPr>
          <w:rFonts w:eastAsia="Times New Roman" w:cs="Times New Roman"/>
          <w:szCs w:val="24"/>
        </w:rPr>
        <w:lastRenderedPageBreak/>
        <w:t>ζητήματα που σχετίζονται με την ηλεκτροκίνηση και γενικά το πράσινο αποτύπωμα της περιοχής;</w:t>
      </w:r>
    </w:p>
    <w:p w:rsidR="00C754FB" w:rsidRDefault="00EE5215">
      <w:pPr>
        <w:spacing w:line="600" w:lineRule="auto"/>
        <w:ind w:firstLine="720"/>
        <w:jc w:val="both"/>
        <w:rPr>
          <w:rFonts w:eastAsia="Times New Roman" w:cs="Times New Roman"/>
          <w:szCs w:val="24"/>
        </w:rPr>
      </w:pPr>
      <w:r>
        <w:rPr>
          <w:rFonts w:eastAsia="Times New Roman" w:cs="Times New Roman"/>
          <w:szCs w:val="24"/>
        </w:rPr>
        <w:t xml:space="preserve">Όχι! Εμείς προσπαθούμε, πράγματι, στο μέτρο που έχουμε έναν χρηματοδοτικό φάκελο πολύ πιο διευρυμένο, αλλά και με πολύ περισσότερες ανάγκες, να κάνουμε το καλύτερο δυνατό, για να εντάξουμε έργα που βοηθούν την τοπική κοινωνία να πάει μπροστά. </w:t>
      </w:r>
    </w:p>
    <w:p w:rsidR="00C754FB" w:rsidRDefault="00EE5215">
      <w:pPr>
        <w:spacing w:line="600" w:lineRule="auto"/>
        <w:ind w:firstLine="720"/>
        <w:jc w:val="both"/>
        <w:rPr>
          <w:rFonts w:eastAsia="Times New Roman" w:cs="Times New Roman"/>
          <w:szCs w:val="24"/>
        </w:rPr>
      </w:pPr>
      <w:r w:rsidRPr="008C16E3">
        <w:rPr>
          <w:rFonts w:eastAsia="Times New Roman" w:cs="Times New Roman"/>
          <w:szCs w:val="24"/>
        </w:rPr>
        <w:t>Ό</w:t>
      </w:r>
      <w:r>
        <w:rPr>
          <w:rFonts w:eastAsia="Times New Roman" w:cs="Times New Roman"/>
          <w:szCs w:val="24"/>
        </w:rPr>
        <w:t>σον αφορά τα ζητήματα που θέτετε για τα έργα των υπολοίπων δήμων της περιοχής</w:t>
      </w:r>
      <w:r w:rsidRPr="008C16E3">
        <w:rPr>
          <w:rFonts w:eastAsia="Times New Roman" w:cs="Times New Roman"/>
          <w:szCs w:val="24"/>
        </w:rPr>
        <w:t>, δεν μπορώ να προκ</w:t>
      </w:r>
      <w:r>
        <w:rPr>
          <w:rFonts w:eastAsia="Times New Roman" w:cs="Times New Roman"/>
          <w:szCs w:val="24"/>
        </w:rPr>
        <w:t>αταλαμβάν</w:t>
      </w:r>
      <w:r w:rsidRPr="008C16E3">
        <w:rPr>
          <w:rFonts w:eastAsia="Times New Roman" w:cs="Times New Roman"/>
          <w:szCs w:val="24"/>
        </w:rPr>
        <w:t>ω</w:t>
      </w:r>
      <w:r>
        <w:rPr>
          <w:rFonts w:eastAsia="Times New Roman" w:cs="Times New Roman"/>
          <w:szCs w:val="24"/>
        </w:rPr>
        <w:t xml:space="preserve"> ούτε την αξιολόγηση των φακέλων -σ</w:t>
      </w:r>
      <w:r w:rsidRPr="008C16E3">
        <w:rPr>
          <w:rFonts w:eastAsia="Times New Roman" w:cs="Times New Roman"/>
          <w:szCs w:val="24"/>
        </w:rPr>
        <w:t xml:space="preserve">ας </w:t>
      </w:r>
      <w:r>
        <w:rPr>
          <w:rFonts w:eastAsia="Times New Roman" w:cs="Times New Roman"/>
          <w:szCs w:val="24"/>
        </w:rPr>
        <w:t xml:space="preserve">είπα </w:t>
      </w:r>
      <w:r w:rsidRPr="008C16E3">
        <w:rPr>
          <w:rFonts w:eastAsia="Times New Roman" w:cs="Times New Roman"/>
          <w:szCs w:val="24"/>
        </w:rPr>
        <w:t xml:space="preserve">ότι </w:t>
      </w:r>
      <w:r>
        <w:rPr>
          <w:rFonts w:eastAsia="Times New Roman" w:cs="Times New Roman"/>
          <w:szCs w:val="24"/>
        </w:rPr>
        <w:t>είναι πάνω από τρεις χιλι</w:t>
      </w:r>
      <w:r w:rsidRPr="008C16E3">
        <w:rPr>
          <w:rFonts w:eastAsia="Times New Roman" w:cs="Times New Roman"/>
          <w:szCs w:val="24"/>
        </w:rPr>
        <w:t>άδες α</w:t>
      </w:r>
      <w:r>
        <w:rPr>
          <w:rFonts w:eastAsia="Times New Roman" w:cs="Times New Roman"/>
          <w:szCs w:val="24"/>
        </w:rPr>
        <w:t>ιτήσεις με ογκω</w:t>
      </w:r>
      <w:r w:rsidRPr="008C16E3">
        <w:rPr>
          <w:rFonts w:eastAsia="Times New Roman" w:cs="Times New Roman"/>
          <w:szCs w:val="24"/>
        </w:rPr>
        <w:t>δ</w:t>
      </w:r>
      <w:r>
        <w:rPr>
          <w:rFonts w:eastAsia="Times New Roman" w:cs="Times New Roman"/>
          <w:szCs w:val="24"/>
        </w:rPr>
        <w:t>έ</w:t>
      </w:r>
      <w:r w:rsidRPr="008C16E3">
        <w:rPr>
          <w:rFonts w:eastAsia="Times New Roman" w:cs="Times New Roman"/>
          <w:szCs w:val="24"/>
        </w:rPr>
        <w:t xml:space="preserve">στατους </w:t>
      </w:r>
      <w:r>
        <w:rPr>
          <w:rFonts w:eastAsia="Times New Roman" w:cs="Times New Roman"/>
          <w:szCs w:val="24"/>
        </w:rPr>
        <w:t xml:space="preserve">φακέλους- ούτε την εισήγηση της Επιτροπής Αξιολόγησης. </w:t>
      </w:r>
    </w:p>
    <w:p w:rsidR="00C754FB" w:rsidRDefault="00EE5215">
      <w:pPr>
        <w:spacing w:line="600" w:lineRule="auto"/>
        <w:ind w:firstLine="720"/>
        <w:jc w:val="both"/>
        <w:rPr>
          <w:rFonts w:eastAsia="Times New Roman" w:cs="Times New Roman"/>
          <w:szCs w:val="24"/>
        </w:rPr>
      </w:pPr>
      <w:r w:rsidRPr="008C16E3">
        <w:rPr>
          <w:rFonts w:eastAsia="Times New Roman" w:cs="Times New Roman"/>
          <w:szCs w:val="24"/>
        </w:rPr>
        <w:t>Ό</w:t>
      </w:r>
      <w:r>
        <w:rPr>
          <w:rFonts w:eastAsia="Times New Roman" w:cs="Times New Roman"/>
          <w:szCs w:val="24"/>
        </w:rPr>
        <w:t>ταν</w:t>
      </w:r>
      <w:r w:rsidRPr="008C16E3">
        <w:rPr>
          <w:rFonts w:eastAsia="Times New Roman" w:cs="Times New Roman"/>
          <w:szCs w:val="24"/>
        </w:rPr>
        <w:t>,</w:t>
      </w:r>
      <w:r>
        <w:rPr>
          <w:rFonts w:eastAsia="Times New Roman" w:cs="Times New Roman"/>
          <w:szCs w:val="24"/>
        </w:rPr>
        <w:t xml:space="preserve"> λοιπόν</w:t>
      </w:r>
      <w:r w:rsidRPr="008C16E3">
        <w:rPr>
          <w:rFonts w:eastAsia="Times New Roman" w:cs="Times New Roman"/>
          <w:szCs w:val="24"/>
        </w:rPr>
        <w:t>,</w:t>
      </w:r>
      <w:r>
        <w:rPr>
          <w:rFonts w:eastAsia="Times New Roman" w:cs="Times New Roman"/>
          <w:szCs w:val="24"/>
        </w:rPr>
        <w:t xml:space="preserve"> θα έχουμε εντάξεις έργων</w:t>
      </w:r>
      <w:r w:rsidRPr="008C16E3">
        <w:rPr>
          <w:rFonts w:eastAsia="Times New Roman" w:cs="Times New Roman"/>
          <w:szCs w:val="24"/>
        </w:rPr>
        <w:t>, μ</w:t>
      </w:r>
      <w:r>
        <w:rPr>
          <w:rFonts w:eastAsia="Times New Roman" w:cs="Times New Roman"/>
          <w:szCs w:val="24"/>
        </w:rPr>
        <w:t xml:space="preserve">ε χαρά </w:t>
      </w:r>
      <w:r w:rsidRPr="008C16E3">
        <w:rPr>
          <w:rFonts w:eastAsia="Times New Roman" w:cs="Times New Roman"/>
          <w:szCs w:val="24"/>
        </w:rPr>
        <w:t xml:space="preserve">να τις </w:t>
      </w:r>
      <w:r>
        <w:rPr>
          <w:rFonts w:eastAsia="Times New Roman" w:cs="Times New Roman"/>
          <w:szCs w:val="24"/>
        </w:rPr>
        <w:t xml:space="preserve">ανακοινώνουμε ή κατόπιν ερώτησής σας </w:t>
      </w:r>
      <w:r w:rsidRPr="008C16E3">
        <w:rPr>
          <w:rFonts w:eastAsia="Times New Roman" w:cs="Times New Roman"/>
          <w:szCs w:val="24"/>
        </w:rPr>
        <w:t xml:space="preserve">ή </w:t>
      </w:r>
      <w:r>
        <w:rPr>
          <w:rFonts w:eastAsia="Times New Roman" w:cs="Times New Roman"/>
          <w:szCs w:val="24"/>
        </w:rPr>
        <w:t xml:space="preserve">κατάθεσης εγγράφων </w:t>
      </w:r>
      <w:r w:rsidRPr="008C16E3">
        <w:rPr>
          <w:rFonts w:eastAsia="Times New Roman" w:cs="Times New Roman"/>
          <w:szCs w:val="24"/>
        </w:rPr>
        <w:t xml:space="preserve">ή </w:t>
      </w:r>
      <w:r>
        <w:rPr>
          <w:rFonts w:eastAsia="Times New Roman" w:cs="Times New Roman"/>
          <w:szCs w:val="24"/>
        </w:rPr>
        <w:t>και ενημέρωσή</w:t>
      </w:r>
      <w:r w:rsidRPr="008C16E3">
        <w:rPr>
          <w:rFonts w:eastAsia="Times New Roman" w:cs="Times New Roman"/>
          <w:szCs w:val="24"/>
        </w:rPr>
        <w:t>ς</w:t>
      </w:r>
      <w:r>
        <w:rPr>
          <w:rFonts w:eastAsia="Times New Roman" w:cs="Times New Roman"/>
          <w:szCs w:val="24"/>
        </w:rPr>
        <w:t xml:space="preserve"> σας οποτεδήποτε από τις υπηρεσίες του Υπουργείου Εσωτερικών</w:t>
      </w:r>
      <w:r w:rsidRPr="008C16E3">
        <w:rPr>
          <w:rFonts w:eastAsia="Times New Roman" w:cs="Times New Roman"/>
          <w:szCs w:val="24"/>
        </w:rPr>
        <w:t>.</w:t>
      </w:r>
    </w:p>
    <w:p w:rsidR="00C754FB" w:rsidRDefault="00EE5215">
      <w:pPr>
        <w:spacing w:line="600" w:lineRule="auto"/>
        <w:ind w:firstLine="720"/>
        <w:jc w:val="both"/>
        <w:rPr>
          <w:rFonts w:eastAsia="Times New Roman" w:cs="Times New Roman"/>
          <w:szCs w:val="24"/>
        </w:rPr>
      </w:pPr>
      <w:r w:rsidRPr="008C16E3">
        <w:rPr>
          <w:rFonts w:eastAsia="Times New Roman" w:cs="Times New Roman"/>
          <w:szCs w:val="24"/>
        </w:rPr>
        <w:t>Κ</w:t>
      </w:r>
      <w:r>
        <w:rPr>
          <w:rFonts w:eastAsia="Times New Roman" w:cs="Times New Roman"/>
          <w:szCs w:val="24"/>
        </w:rPr>
        <w:t>αι για να κλείσω, κυρ</w:t>
      </w:r>
      <w:r w:rsidRPr="008C16E3">
        <w:rPr>
          <w:rFonts w:eastAsia="Times New Roman" w:cs="Times New Roman"/>
          <w:szCs w:val="24"/>
        </w:rPr>
        <w:t>ία Πρόεδρε, τ</w:t>
      </w:r>
      <w:r>
        <w:rPr>
          <w:rFonts w:eastAsia="Times New Roman" w:cs="Times New Roman"/>
          <w:szCs w:val="24"/>
        </w:rPr>
        <w:t>ο χρηματοδοτικό εργαλείο αυτό</w:t>
      </w:r>
      <w:r w:rsidRPr="008C16E3">
        <w:rPr>
          <w:rFonts w:eastAsia="Times New Roman" w:cs="Times New Roman"/>
          <w:szCs w:val="24"/>
        </w:rPr>
        <w:t xml:space="preserve">, το </w:t>
      </w:r>
      <w:r>
        <w:rPr>
          <w:rFonts w:eastAsia="Times New Roman" w:cs="Times New Roman"/>
          <w:szCs w:val="24"/>
        </w:rPr>
        <w:t xml:space="preserve">«Αντώνης Τρίτσης», πραγματικά μπορεί να μετασχηματίσει τις τοπικές κοινωνίες σε συνδυασμό, όμως, και με τα άλλα χρηματοδοτικά εργαλεία που έχουμε, που είναι ένα μεγάλο ΕΣΠΑ και για πρώτη φορά το Ταμείο Ανάκαμψης. </w:t>
      </w:r>
    </w:p>
    <w:p w:rsidR="00C754FB" w:rsidRDefault="00EE5215">
      <w:pPr>
        <w:spacing w:line="600" w:lineRule="auto"/>
        <w:ind w:firstLine="720"/>
        <w:jc w:val="both"/>
        <w:rPr>
          <w:rFonts w:eastAsia="Times New Roman" w:cs="Times New Roman"/>
          <w:szCs w:val="24"/>
        </w:rPr>
      </w:pPr>
      <w:r>
        <w:rPr>
          <w:rFonts w:eastAsia="Times New Roman" w:cs="Times New Roman"/>
          <w:szCs w:val="24"/>
        </w:rPr>
        <w:t xml:space="preserve">Και με τις συνέργειες που έχουμε αναπτύξει -και στην κοινή υπουργική απόφαση που αναφέρατε, κύριε Χαρίτου, φαίνονται ξεκάθαρα- μπορούμε να </w:t>
      </w:r>
      <w:r>
        <w:rPr>
          <w:rFonts w:eastAsia="Times New Roman" w:cs="Times New Roman"/>
          <w:szCs w:val="24"/>
        </w:rPr>
        <w:lastRenderedPageBreak/>
        <w:t>μοχλεύσουμε χρήματα και με αυτά τα εργαλεία, ώστε ο φάκελος που έχουμε στη διάθεσή μας τελικά να γίνει πολύ μεγαλύτερος και, όπως εγώ πιστεύω, θα ξεπεράσει τα 4 δισεκατομμύρια ευρώ μέχρι τέλος Μαρτίου, όπως ζητήσατε να σας ενημερώσω για το χρονοδιάγραμμα εντάξεως των έργων.</w:t>
      </w:r>
    </w:p>
    <w:p w:rsidR="00C754FB" w:rsidRDefault="00EE5215">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rsidR="00C754FB" w:rsidRDefault="00EE5215">
      <w:pPr>
        <w:spacing w:line="600" w:lineRule="auto"/>
        <w:ind w:firstLine="720"/>
        <w:jc w:val="both"/>
        <w:rPr>
          <w:rFonts w:eastAsia="Times New Roman" w:cs="Times New Roman"/>
          <w:szCs w:val="24"/>
        </w:rPr>
      </w:pPr>
      <w:r w:rsidRPr="00C969CA">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Υπουργέ.</w:t>
      </w:r>
    </w:p>
    <w:p w:rsidR="00C754FB" w:rsidRDefault="00EE5215">
      <w:pPr>
        <w:spacing w:before="100" w:beforeAutospacing="1" w:after="100" w:afterAutospacing="1" w:line="600" w:lineRule="auto"/>
        <w:ind w:left="-284" w:firstLine="720"/>
        <w:jc w:val="both"/>
        <w:rPr>
          <w:rFonts w:eastAsia="Times New Roman"/>
          <w:color w:val="000000"/>
          <w:szCs w:val="24"/>
        </w:rPr>
      </w:pPr>
      <w:r>
        <w:rPr>
          <w:rFonts w:eastAsia="Times New Roman"/>
          <w:color w:val="000000"/>
          <w:szCs w:val="24"/>
        </w:rPr>
        <w:t>Ακολουθεί η δεύτερη με αριθμό 231/11-10-2021 ε</w:t>
      </w:r>
      <w:r w:rsidRPr="003C26B5">
        <w:rPr>
          <w:rFonts w:eastAsia="Times New Roman"/>
          <w:color w:val="000000"/>
          <w:szCs w:val="24"/>
        </w:rPr>
        <w:t xml:space="preserve">ρώτηση </w:t>
      </w:r>
      <w:r>
        <w:rPr>
          <w:rFonts w:eastAsia="Times New Roman"/>
          <w:color w:val="000000"/>
          <w:szCs w:val="24"/>
        </w:rPr>
        <w:t xml:space="preserve">του κύκλου των αναφορών - ερωτήσεων, </w:t>
      </w:r>
      <w:r w:rsidRPr="003C26B5">
        <w:rPr>
          <w:rFonts w:eastAsia="Times New Roman"/>
          <w:color w:val="000000"/>
          <w:szCs w:val="24"/>
        </w:rPr>
        <w:t>του Βουλευτή Ηρακλείου του Κινήματος Αλλαγής κ.</w:t>
      </w:r>
      <w:r>
        <w:rPr>
          <w:rFonts w:eastAsia="Times New Roman"/>
          <w:color w:val="000000"/>
          <w:szCs w:val="24"/>
        </w:rPr>
        <w:t xml:space="preserve"> </w:t>
      </w:r>
      <w:r w:rsidRPr="003C26B5">
        <w:rPr>
          <w:rFonts w:eastAsia="Times New Roman"/>
          <w:bCs/>
          <w:color w:val="000000"/>
          <w:szCs w:val="24"/>
        </w:rPr>
        <w:t xml:space="preserve">Βασίλειου </w:t>
      </w:r>
      <w:proofErr w:type="spellStart"/>
      <w:r w:rsidRPr="003C26B5">
        <w:rPr>
          <w:rFonts w:eastAsia="Times New Roman"/>
          <w:bCs/>
          <w:color w:val="000000"/>
          <w:szCs w:val="24"/>
        </w:rPr>
        <w:t>Κεγκέρογλου</w:t>
      </w:r>
      <w:proofErr w:type="spellEnd"/>
      <w:r>
        <w:rPr>
          <w:rFonts w:eastAsia="Times New Roman"/>
          <w:bCs/>
          <w:color w:val="000000"/>
          <w:szCs w:val="24"/>
        </w:rPr>
        <w:t xml:space="preserve"> </w:t>
      </w:r>
      <w:r w:rsidRPr="003C26B5">
        <w:rPr>
          <w:rFonts w:eastAsia="Times New Roman"/>
          <w:color w:val="000000"/>
          <w:szCs w:val="24"/>
        </w:rPr>
        <w:t>προς τον Υπουργό</w:t>
      </w:r>
      <w:r>
        <w:rPr>
          <w:rFonts w:eastAsia="Times New Roman"/>
          <w:color w:val="000000"/>
          <w:szCs w:val="24"/>
        </w:rPr>
        <w:t xml:space="preserve"> </w:t>
      </w:r>
      <w:r w:rsidRPr="003C26B5">
        <w:rPr>
          <w:rFonts w:eastAsia="Times New Roman"/>
          <w:bCs/>
          <w:color w:val="000000"/>
          <w:szCs w:val="24"/>
        </w:rPr>
        <w:t>Υποδομών και Μεταφορών,</w:t>
      </w:r>
      <w:r>
        <w:rPr>
          <w:rFonts w:eastAsia="Times New Roman"/>
          <w:bCs/>
          <w:color w:val="000000"/>
          <w:szCs w:val="24"/>
        </w:rPr>
        <w:t xml:space="preserve"> </w:t>
      </w:r>
      <w:r w:rsidRPr="003C26B5">
        <w:rPr>
          <w:rFonts w:eastAsia="Times New Roman"/>
          <w:color w:val="000000"/>
          <w:szCs w:val="24"/>
        </w:rPr>
        <w:t xml:space="preserve">με θέμα: «Να διορθωθεί ΤΩΡΑ η απαράδεκτη διάταξη που προβλέπει ότι </w:t>
      </w:r>
      <w:r w:rsidR="00416699">
        <w:rPr>
          <w:rFonts w:eastAsia="Times New Roman"/>
          <w:color w:val="000000"/>
          <w:szCs w:val="24"/>
        </w:rPr>
        <w:t>δ</w:t>
      </w:r>
      <w:r w:rsidR="006A0612" w:rsidRPr="003C26B5">
        <w:rPr>
          <w:rFonts w:eastAsia="Times New Roman"/>
          <w:color w:val="000000"/>
          <w:szCs w:val="24"/>
        </w:rPr>
        <w:t xml:space="preserve">ικαίωμα </w:t>
      </w:r>
      <w:r w:rsidR="0030045E">
        <w:rPr>
          <w:rFonts w:eastAsia="Times New Roman"/>
          <w:color w:val="000000"/>
          <w:szCs w:val="24"/>
        </w:rPr>
        <w:t>κ</w:t>
      </w:r>
      <w:r w:rsidR="006A0612" w:rsidRPr="003C26B5">
        <w:rPr>
          <w:rFonts w:eastAsia="Times New Roman"/>
          <w:color w:val="000000"/>
          <w:szCs w:val="24"/>
        </w:rPr>
        <w:t xml:space="preserve">ρατικής </w:t>
      </w:r>
      <w:r w:rsidR="00416699">
        <w:rPr>
          <w:rFonts w:eastAsia="Times New Roman"/>
          <w:color w:val="000000"/>
          <w:szCs w:val="24"/>
        </w:rPr>
        <w:t>σ</w:t>
      </w:r>
      <w:r w:rsidRPr="003C26B5">
        <w:rPr>
          <w:rFonts w:eastAsia="Times New Roman"/>
          <w:color w:val="000000"/>
          <w:szCs w:val="24"/>
        </w:rPr>
        <w:t>υνδρομής έχουν οι σει</w:t>
      </w:r>
      <w:r>
        <w:rPr>
          <w:rFonts w:eastAsia="Times New Roman"/>
          <w:color w:val="000000"/>
          <w:szCs w:val="24"/>
        </w:rPr>
        <w:t>σμόπληκτοι ιδιοκτήτες πολλών κτη</w:t>
      </w:r>
      <w:r w:rsidRPr="003C26B5">
        <w:rPr>
          <w:rFonts w:eastAsia="Times New Roman"/>
          <w:color w:val="000000"/>
          <w:szCs w:val="24"/>
        </w:rPr>
        <w:t>ρίων, μόνο για ένα απ’ αυτά».</w:t>
      </w:r>
    </w:p>
    <w:p w:rsidR="00C754FB" w:rsidRDefault="00EE5215">
      <w:pPr>
        <w:spacing w:line="600" w:lineRule="auto"/>
        <w:ind w:firstLine="720"/>
        <w:jc w:val="both"/>
        <w:rPr>
          <w:rFonts w:eastAsia="Times New Roman" w:cs="Times New Roman"/>
          <w:szCs w:val="24"/>
        </w:rPr>
      </w:pPr>
      <w:r>
        <w:rPr>
          <w:rFonts w:eastAsia="Times New Roman" w:cs="Times New Roman"/>
          <w:szCs w:val="24"/>
        </w:rPr>
        <w:t>Θα απαντήσει ο Υφυπουργός Υποδομών και Μεταφορών κ. Καραγιάννης.</w:t>
      </w:r>
    </w:p>
    <w:p w:rsidR="00C754FB" w:rsidRDefault="00EE5215">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για δύο λεπτά. </w:t>
      </w:r>
    </w:p>
    <w:p w:rsidR="00C754FB" w:rsidRDefault="00EE5215">
      <w:pPr>
        <w:spacing w:line="600" w:lineRule="auto"/>
        <w:ind w:firstLine="720"/>
        <w:jc w:val="both"/>
        <w:rPr>
          <w:rFonts w:eastAsia="Times New Roman" w:cs="Times New Roman"/>
          <w:szCs w:val="24"/>
        </w:rPr>
      </w:pPr>
      <w:r w:rsidRPr="00124618">
        <w:rPr>
          <w:rFonts w:eastAsia="Times New Roman" w:cs="Times New Roman"/>
          <w:b/>
          <w:szCs w:val="24"/>
        </w:rPr>
        <w:t>ΒΑΣΙΛΕΙΟΣ ΚΕΓΚΕΡΟΓΛΟΥ:</w:t>
      </w:r>
      <w:r w:rsidRPr="00124618">
        <w:rPr>
          <w:rFonts w:eastAsia="Times New Roman" w:cs="Times New Roman"/>
          <w:szCs w:val="24"/>
        </w:rPr>
        <w:t xml:space="preserve"> </w:t>
      </w:r>
      <w:r>
        <w:rPr>
          <w:rFonts w:eastAsia="Times New Roman" w:cs="Times New Roman"/>
          <w:szCs w:val="24"/>
        </w:rPr>
        <w:t>Ευχαριστώ, κυρία Πρόεδρε.</w:t>
      </w:r>
    </w:p>
    <w:p w:rsidR="00C754FB" w:rsidRDefault="00EE5215">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γνωρίζετε πολύ καλά και από πρώτο χέρι τις καταστροφικές συνέπειες του σεισμού στην ευρύτερη περιοχή των Δήμων </w:t>
      </w:r>
      <w:proofErr w:type="spellStart"/>
      <w:r>
        <w:rPr>
          <w:rFonts w:eastAsia="Times New Roman" w:cs="Times New Roman"/>
          <w:szCs w:val="24"/>
        </w:rPr>
        <w:t>Μινώα</w:t>
      </w:r>
      <w:proofErr w:type="spellEnd"/>
      <w:r>
        <w:rPr>
          <w:rFonts w:eastAsia="Times New Roman" w:cs="Times New Roman"/>
          <w:szCs w:val="24"/>
        </w:rPr>
        <w:t xml:space="preserve"> Πεδιάδας και </w:t>
      </w:r>
      <w:proofErr w:type="spellStart"/>
      <w:r>
        <w:rPr>
          <w:rFonts w:eastAsia="Times New Roman" w:cs="Times New Roman"/>
          <w:szCs w:val="24"/>
        </w:rPr>
        <w:t>Αρχανών</w:t>
      </w:r>
      <w:proofErr w:type="spellEnd"/>
      <w:r w:rsidR="00295606">
        <w:rPr>
          <w:rFonts w:eastAsia="Times New Roman" w:cs="Times New Roman"/>
          <w:szCs w:val="24"/>
        </w:rPr>
        <w:t xml:space="preserve"> </w:t>
      </w:r>
      <w:r>
        <w:rPr>
          <w:rFonts w:eastAsia="Times New Roman" w:cs="Times New Roman"/>
          <w:szCs w:val="24"/>
        </w:rPr>
        <w:t>-</w:t>
      </w:r>
      <w:r w:rsidR="00295606">
        <w:rPr>
          <w:rFonts w:eastAsia="Times New Roman" w:cs="Times New Roman"/>
          <w:szCs w:val="24"/>
        </w:rPr>
        <w:t xml:space="preserve"> </w:t>
      </w:r>
      <w:r>
        <w:rPr>
          <w:rFonts w:eastAsia="Times New Roman" w:cs="Times New Roman"/>
          <w:szCs w:val="24"/>
        </w:rPr>
        <w:t xml:space="preserve">Αστερουσίων, αλλά και εντός των ορίων των γειτονικών δήμων. </w:t>
      </w:r>
    </w:p>
    <w:p w:rsidR="00C754FB" w:rsidRDefault="00EE5215">
      <w:pPr>
        <w:spacing w:line="600" w:lineRule="auto"/>
        <w:ind w:firstLine="720"/>
        <w:jc w:val="both"/>
        <w:rPr>
          <w:rFonts w:eastAsia="Times New Roman" w:cs="Times New Roman"/>
          <w:szCs w:val="24"/>
        </w:rPr>
      </w:pPr>
      <w:r>
        <w:rPr>
          <w:rFonts w:eastAsia="Times New Roman" w:cs="Times New Roman"/>
          <w:szCs w:val="24"/>
        </w:rPr>
        <w:t xml:space="preserve">Δεν θα θέσω θέματα σήμερα που έχουν να κάνουν με τους ανθρώπους που ακόμα δεν έχουν αποκατασταθεί ως προς την προσωρινή κατοικία. Φιλοξενούνται ακόμα είτε στα παιδιά τους είτε σε φίλους και συγγενείς και υπάρχουν τεράστια προβλήματα ακόμα και από την απαίτηση της πολιτείας να πληρώνουν το ηλεκτρικό ρεύμα στους οικίσκους. Όμως, θα αναφερθώ στην οικονομική και κοινωνική ανασυγκρότηση, στην οικιστική ανασυγκρότηση, η οποία έχει βαλτώσει δυστυχώς. </w:t>
      </w:r>
    </w:p>
    <w:p w:rsidR="00C754FB" w:rsidRDefault="00EE5215">
      <w:pPr>
        <w:spacing w:line="600" w:lineRule="auto"/>
        <w:ind w:firstLine="720"/>
        <w:jc w:val="both"/>
        <w:rPr>
          <w:rFonts w:eastAsia="Times New Roman" w:cs="Times New Roman"/>
          <w:szCs w:val="24"/>
        </w:rPr>
      </w:pPr>
      <w:r>
        <w:rPr>
          <w:rFonts w:eastAsia="Times New Roman" w:cs="Times New Roman"/>
          <w:szCs w:val="24"/>
        </w:rPr>
        <w:t xml:space="preserve">Ένα σχόλιο και μια πρόταση, κατά την άποψή μου, είναι ότι θα πρέπει η Κυβέρνηση να αποφασίσει και να ορίσει έναν φορέα ως συντονιστή όλων των ενεργειών όλων των υπόλοιπων εμπλεκομένων είτε είναι δήμος, είτε είναι περιφέρεια, είτε είναι κάποιος κρατικός λειτουργός ή το ίδιο το Υπουργείο Υποδομών, αλλά να έχει τον συντονισμό. Σήμερα αυτό δεν υπάρχει. Καθένας πράττει αυτό που νομίζει και όλα μαζί δεν κάνουν σχέδιο. </w:t>
      </w:r>
    </w:p>
    <w:p w:rsidR="00C754FB" w:rsidRDefault="00EE5215">
      <w:pPr>
        <w:spacing w:line="600" w:lineRule="auto"/>
        <w:ind w:firstLine="720"/>
        <w:jc w:val="both"/>
        <w:rPr>
          <w:rFonts w:eastAsia="Times New Roman" w:cs="Times New Roman"/>
          <w:szCs w:val="24"/>
        </w:rPr>
      </w:pPr>
      <w:r>
        <w:rPr>
          <w:rFonts w:eastAsia="Times New Roman" w:cs="Times New Roman"/>
          <w:szCs w:val="24"/>
        </w:rPr>
        <w:t xml:space="preserve">Έρχομαι στο συγκεκριμένο θέμα που αφορά την οικιστική ανασυγκρότηση. Η πρώτη </w:t>
      </w:r>
      <w:r w:rsidR="003A66FD">
        <w:rPr>
          <w:rFonts w:eastAsia="Times New Roman" w:cs="Times New Roman"/>
          <w:szCs w:val="24"/>
        </w:rPr>
        <w:t>κ</w:t>
      </w:r>
      <w:r w:rsidR="006A0612">
        <w:rPr>
          <w:rFonts w:eastAsia="Times New Roman" w:cs="Times New Roman"/>
          <w:szCs w:val="24"/>
        </w:rPr>
        <w:t xml:space="preserve">οινή </w:t>
      </w:r>
      <w:r w:rsidR="003A66FD">
        <w:rPr>
          <w:rFonts w:eastAsia="Times New Roman" w:cs="Times New Roman"/>
          <w:szCs w:val="24"/>
        </w:rPr>
        <w:t>υ</w:t>
      </w:r>
      <w:r w:rsidR="006A0612">
        <w:rPr>
          <w:rFonts w:eastAsia="Times New Roman" w:cs="Times New Roman"/>
          <w:szCs w:val="24"/>
        </w:rPr>
        <w:t xml:space="preserve">πουργική </w:t>
      </w:r>
      <w:r w:rsidR="003A66FD">
        <w:rPr>
          <w:rFonts w:eastAsia="Times New Roman" w:cs="Times New Roman"/>
          <w:szCs w:val="24"/>
        </w:rPr>
        <w:t>α</w:t>
      </w:r>
      <w:r>
        <w:rPr>
          <w:rFonts w:eastAsia="Times New Roman" w:cs="Times New Roman"/>
          <w:szCs w:val="24"/>
        </w:rPr>
        <w:t xml:space="preserve">πόφαση που βγήκε προέβλεπε </w:t>
      </w:r>
      <w:r>
        <w:rPr>
          <w:rFonts w:eastAsia="Times New Roman" w:cs="Times New Roman"/>
          <w:szCs w:val="24"/>
        </w:rPr>
        <w:lastRenderedPageBreak/>
        <w:t xml:space="preserve">ότι θα μπορούσε ένα κτήριο να ενταχθεί στο πρόγραμμα </w:t>
      </w:r>
      <w:r w:rsidR="003A66FD">
        <w:rPr>
          <w:rFonts w:eastAsia="Times New Roman" w:cs="Times New Roman"/>
          <w:szCs w:val="24"/>
        </w:rPr>
        <w:t>«</w:t>
      </w:r>
      <w:r>
        <w:rPr>
          <w:rFonts w:eastAsia="Times New Roman" w:cs="Times New Roman"/>
          <w:szCs w:val="24"/>
        </w:rPr>
        <w:t>ΑΡΩΓΗ</w:t>
      </w:r>
      <w:r w:rsidR="003A66FD">
        <w:rPr>
          <w:rFonts w:eastAsia="Times New Roman" w:cs="Times New Roman"/>
          <w:szCs w:val="24"/>
        </w:rPr>
        <w:t>»</w:t>
      </w:r>
      <w:r>
        <w:rPr>
          <w:rFonts w:eastAsia="Times New Roman" w:cs="Times New Roman"/>
          <w:szCs w:val="24"/>
        </w:rPr>
        <w:t xml:space="preserve"> και ως προς την πρώτη ενίσχυση και στην αποκατάστασή του χωρίς κανένα όριο. </w:t>
      </w:r>
    </w:p>
    <w:p w:rsidR="00C754FB" w:rsidRDefault="00EE5215">
      <w:pPr>
        <w:spacing w:line="600" w:lineRule="auto"/>
        <w:ind w:firstLine="720"/>
        <w:jc w:val="both"/>
        <w:rPr>
          <w:rFonts w:eastAsia="Times New Roman" w:cs="Times New Roman"/>
          <w:szCs w:val="24"/>
        </w:rPr>
      </w:pPr>
      <w:r>
        <w:rPr>
          <w:rFonts w:eastAsia="Times New Roman" w:cs="Times New Roman"/>
          <w:szCs w:val="24"/>
        </w:rPr>
        <w:t xml:space="preserve">Θέσαμε το ζήτημα ότι δεν μπορεί σε έναν ιδιοκτήτη που έχει και σπίτι και κατάστημα να μπαίνει μόνο το ένα από τα δύο στην ενίσχυση. Τροποποιήθηκε μέσα σε λίγες μέρες η απόφαση και τι έκανε; Έβαλε και όριο τετραγωνικών, όχι μόνο δεν διευκόλυνε τον ιδιοκτήτη κατοικίας και καταστήματος που του έχουν πληγεί και τα δύο, αλλά έβαλε και όριο τετραγωνικών. Έτσι έγινε δυσμενέστερη. Για ορισμένες κατηγορίες σ’ έναν ιδιοκτήτη καταστήματος εκατόν είκοσι τετραγωνικών και ογδόντα τετραγωνικών αποθήκη, που όλα μαζί κάνουν διακόσια, δεν εντάσσεται πλέον ολόκληρο, διότι θα ενταχθούν μόνο τα εκατόν πενήντα τετραγωνικά. Πολλά καταστήματα υπερβαίνουν αυτό το όριο μαζί με τους αποθηκευτικούς χώρους που έχουν και αυτό είναι ένα εμπόδιο. </w:t>
      </w:r>
    </w:p>
    <w:p w:rsidR="00C754FB" w:rsidRDefault="00EE5215">
      <w:pPr>
        <w:spacing w:line="600" w:lineRule="auto"/>
        <w:ind w:firstLine="720"/>
        <w:jc w:val="both"/>
        <w:rPr>
          <w:rFonts w:eastAsia="Times New Roman" w:cs="Times New Roman"/>
          <w:szCs w:val="24"/>
        </w:rPr>
      </w:pPr>
      <w:r>
        <w:rPr>
          <w:rFonts w:eastAsia="Times New Roman" w:cs="Times New Roman"/>
          <w:szCs w:val="24"/>
        </w:rPr>
        <w:t>Αυτό που ζητάμε, λοιπόν, είναι τα εκατόν πενήντα τετραγωνικά που αποφασίσατε να ισχύουν για την κατηγορία των σπιτιών, των οικιών και για την κατηγορία των καταστημάτων χωριστά. Αυτό θα ήταν μια δίκαιη απόφαση.</w:t>
      </w:r>
    </w:p>
    <w:p w:rsidR="00C754FB" w:rsidRDefault="00EE5215">
      <w:pPr>
        <w:spacing w:line="600" w:lineRule="auto"/>
        <w:ind w:firstLine="720"/>
        <w:jc w:val="both"/>
        <w:rPr>
          <w:rFonts w:eastAsia="Times New Roman" w:cs="Times New Roman"/>
          <w:szCs w:val="24"/>
        </w:rPr>
      </w:pPr>
      <w:r>
        <w:rPr>
          <w:rFonts w:eastAsia="Times New Roman" w:cs="Times New Roman"/>
          <w:szCs w:val="24"/>
        </w:rPr>
        <w:t>Ευχαριστώ.</w:t>
      </w:r>
    </w:p>
    <w:p w:rsidR="00C754FB" w:rsidRDefault="00EE5215">
      <w:pPr>
        <w:spacing w:line="600" w:lineRule="auto"/>
        <w:ind w:firstLine="720"/>
        <w:jc w:val="both"/>
        <w:rPr>
          <w:rFonts w:eastAsia="Times New Roman" w:cs="Times New Roman"/>
          <w:szCs w:val="24"/>
        </w:rPr>
      </w:pPr>
      <w:r w:rsidRPr="00C969CA">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κύριε συνάδελφε.</w:t>
      </w:r>
    </w:p>
    <w:p w:rsidR="00C754FB" w:rsidRDefault="00EE5215">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C754FB" w:rsidRDefault="00EE5215">
      <w:pPr>
        <w:spacing w:line="600" w:lineRule="auto"/>
        <w:ind w:firstLine="720"/>
        <w:jc w:val="both"/>
        <w:rPr>
          <w:rFonts w:eastAsia="Times New Roman" w:cs="Times New Roman"/>
          <w:szCs w:val="24"/>
        </w:rPr>
      </w:pPr>
      <w:r>
        <w:rPr>
          <w:rFonts w:eastAsia="Times New Roman" w:cs="Times New Roman"/>
          <w:b/>
          <w:szCs w:val="24"/>
        </w:rPr>
        <w:lastRenderedPageBreak/>
        <w:t>ΓΕΩΡΓΙΟΣ ΚΑΡΑΓΙΑΝΝΗΣ (Υφυπουργός Υποδομών και Μεταφορών):</w:t>
      </w:r>
      <w:r>
        <w:rPr>
          <w:rFonts w:eastAsia="Times New Roman" w:cs="Times New Roman"/>
          <w:szCs w:val="24"/>
        </w:rPr>
        <w:t xml:space="preserve"> Ευχαριστώ πολύ, κυρία Πρόεδρε.</w:t>
      </w:r>
    </w:p>
    <w:p w:rsidR="00C754FB" w:rsidRDefault="00EE5215">
      <w:pPr>
        <w:spacing w:line="600" w:lineRule="auto"/>
        <w:ind w:firstLine="720"/>
        <w:jc w:val="both"/>
        <w:rPr>
          <w:rFonts w:eastAsia="Times New Roman" w:cs="Times New Roman"/>
          <w:szCs w:val="24"/>
        </w:rPr>
      </w:pPr>
      <w:r>
        <w:rPr>
          <w:rFonts w:eastAsia="Times New Roman" w:cs="Times New Roman"/>
          <w:szCs w:val="24"/>
        </w:rPr>
        <w:t xml:space="preserve">Αγαπητέ κύριε </w:t>
      </w:r>
      <w:proofErr w:type="spellStart"/>
      <w:r>
        <w:rPr>
          <w:rFonts w:eastAsia="Times New Roman" w:cs="Times New Roman"/>
          <w:szCs w:val="24"/>
        </w:rPr>
        <w:t>Κεγκέρογλου</w:t>
      </w:r>
      <w:proofErr w:type="spellEnd"/>
      <w:r>
        <w:rPr>
          <w:rFonts w:eastAsia="Times New Roman" w:cs="Times New Roman"/>
          <w:szCs w:val="24"/>
        </w:rPr>
        <w:t xml:space="preserve">, μου δίνετε την ευκαιρία για μία ακόμη φορά για τα θέματα του </w:t>
      </w:r>
      <w:proofErr w:type="spellStart"/>
      <w:r>
        <w:rPr>
          <w:rFonts w:eastAsia="Times New Roman" w:cs="Times New Roman"/>
          <w:szCs w:val="24"/>
        </w:rPr>
        <w:t>Αρκαλοχωρίου</w:t>
      </w:r>
      <w:proofErr w:type="spellEnd"/>
      <w:r>
        <w:rPr>
          <w:rFonts w:eastAsia="Times New Roman" w:cs="Times New Roman"/>
          <w:szCs w:val="24"/>
        </w:rPr>
        <w:t xml:space="preserve"> και της ευρύτερης περιοχής που έχει πληγεί από το σεισμό να ενημερώσουμε το Σώμα και την Εθνική Αντιπροσωπεία για τις ενέργειες της Κυβέρνησης αναφορικά με το πώς αντιμετωπίσαμε τις συνέπειες αυτού του καταστροφικού σεισμού στην Κρήτη. Αν και σας έχουμε απαντήσει και γραπτώς, νομίζω έχει τη σημασία του να αναφερθούμε εκτενώς ξανά στις ενέργειες της Κυβέρνησης, το τι έκανε αμέσως μετά την εκδήλωση του φαινομένου. </w:t>
      </w:r>
    </w:p>
    <w:p w:rsidR="00C754FB" w:rsidRDefault="00EE5215">
      <w:pPr>
        <w:spacing w:line="600" w:lineRule="auto"/>
        <w:ind w:firstLine="720"/>
        <w:jc w:val="both"/>
        <w:rPr>
          <w:rFonts w:eastAsia="Times New Roman" w:cs="Times New Roman"/>
          <w:szCs w:val="24"/>
        </w:rPr>
      </w:pPr>
      <w:r w:rsidRPr="007537FC">
        <w:rPr>
          <w:rFonts w:eastAsia="Times New Roman" w:cs="Times New Roman"/>
          <w:szCs w:val="24"/>
        </w:rPr>
        <w:t xml:space="preserve">Κύριε </w:t>
      </w:r>
      <w:proofErr w:type="spellStart"/>
      <w:r w:rsidRPr="007537FC">
        <w:rPr>
          <w:rFonts w:eastAsia="Times New Roman" w:cs="Times New Roman"/>
          <w:szCs w:val="24"/>
        </w:rPr>
        <w:t>Κεγκέρογλου</w:t>
      </w:r>
      <w:proofErr w:type="spellEnd"/>
      <w:r w:rsidRPr="007537FC">
        <w:rPr>
          <w:rFonts w:eastAsia="Times New Roman" w:cs="Times New Roman"/>
          <w:szCs w:val="24"/>
        </w:rPr>
        <w:t xml:space="preserve">, γνωρίζετε καλύτερα, νομίζω, από τον καθένα ότι το σύνολο του κρατικού μηχανισμού κινητοποιήθηκε άμεσα, με κύριο μέλημα την ανακούφιση των πληγέντων, την άμεση κάλυψη των στεγαστικών αναγκών, καθώς και την αποκατάσταση των ζημιών. </w:t>
      </w:r>
    </w:p>
    <w:p w:rsidR="00C754FB" w:rsidRDefault="00EE5215">
      <w:pPr>
        <w:spacing w:line="600" w:lineRule="auto"/>
        <w:ind w:firstLine="720"/>
        <w:jc w:val="both"/>
        <w:rPr>
          <w:rFonts w:eastAsia="Times New Roman" w:cs="Times New Roman"/>
          <w:szCs w:val="24"/>
        </w:rPr>
      </w:pPr>
      <w:r w:rsidRPr="007537FC">
        <w:rPr>
          <w:rFonts w:eastAsia="Times New Roman" w:cs="Times New Roman"/>
          <w:szCs w:val="24"/>
        </w:rPr>
        <w:t xml:space="preserve">Κάθε καλοπροαίρετος θα συμφωνήσει ότι η αντίδρασή μας ήταν άμεση, ουσιαστική, συντονισμένη και αποτελεσματική. Προβήκαμε άμεσα στη χορήγηση εκατόν είκοσι τεσσάρων οικίσκων για τις στεγαστικές ανάγκες των σεισμοπαθών. Γνωρίζετε πολύ καλά ότι ενενήντα εννέα διατέθηκαν στο Δήμο </w:t>
      </w:r>
      <w:proofErr w:type="spellStart"/>
      <w:r w:rsidRPr="007537FC">
        <w:rPr>
          <w:rFonts w:eastAsia="Times New Roman" w:cs="Times New Roman"/>
          <w:szCs w:val="24"/>
        </w:rPr>
        <w:t>Μινώα</w:t>
      </w:r>
      <w:proofErr w:type="spellEnd"/>
      <w:r w:rsidR="00295606">
        <w:rPr>
          <w:rFonts w:eastAsia="Times New Roman" w:cs="Times New Roman"/>
          <w:szCs w:val="24"/>
        </w:rPr>
        <w:t xml:space="preserve"> </w:t>
      </w:r>
      <w:r w:rsidR="00211662">
        <w:rPr>
          <w:rFonts w:eastAsia="Times New Roman" w:cs="Times New Roman"/>
          <w:szCs w:val="24"/>
        </w:rPr>
        <w:t>-</w:t>
      </w:r>
      <w:r w:rsidR="00295606">
        <w:rPr>
          <w:rFonts w:eastAsia="Times New Roman" w:cs="Times New Roman"/>
          <w:szCs w:val="24"/>
        </w:rPr>
        <w:t xml:space="preserve"> </w:t>
      </w:r>
      <w:proofErr w:type="spellStart"/>
      <w:r w:rsidRPr="007537FC">
        <w:rPr>
          <w:rFonts w:eastAsia="Times New Roman" w:cs="Times New Roman"/>
          <w:szCs w:val="24"/>
        </w:rPr>
        <w:t>Πεδιάδος</w:t>
      </w:r>
      <w:proofErr w:type="spellEnd"/>
      <w:r w:rsidRPr="007537FC">
        <w:rPr>
          <w:rFonts w:eastAsia="Times New Roman" w:cs="Times New Roman"/>
          <w:szCs w:val="24"/>
        </w:rPr>
        <w:t xml:space="preserve">, είκοσι δύο στο Δήμο </w:t>
      </w:r>
      <w:proofErr w:type="spellStart"/>
      <w:r w:rsidRPr="007537FC">
        <w:rPr>
          <w:rFonts w:eastAsia="Times New Roman" w:cs="Times New Roman"/>
          <w:szCs w:val="24"/>
        </w:rPr>
        <w:t>Αρχανών</w:t>
      </w:r>
      <w:proofErr w:type="spellEnd"/>
      <w:r w:rsidR="00295606">
        <w:rPr>
          <w:rFonts w:eastAsia="Times New Roman" w:cs="Times New Roman"/>
          <w:szCs w:val="24"/>
        </w:rPr>
        <w:t xml:space="preserve"> </w:t>
      </w:r>
      <w:r w:rsidR="003A66FD">
        <w:rPr>
          <w:rFonts w:eastAsia="Times New Roman" w:cs="Times New Roman"/>
          <w:szCs w:val="24"/>
        </w:rPr>
        <w:t>-</w:t>
      </w:r>
      <w:r w:rsidR="00295606">
        <w:rPr>
          <w:rFonts w:eastAsia="Times New Roman" w:cs="Times New Roman"/>
          <w:szCs w:val="24"/>
        </w:rPr>
        <w:t xml:space="preserve"> </w:t>
      </w:r>
      <w:r w:rsidRPr="007537FC">
        <w:rPr>
          <w:rFonts w:eastAsia="Times New Roman" w:cs="Times New Roman"/>
          <w:szCs w:val="24"/>
        </w:rPr>
        <w:t xml:space="preserve">Αστερουσίων και τρεις στο Δήμο Ηρακλείου. </w:t>
      </w:r>
    </w:p>
    <w:p w:rsidR="00C754FB" w:rsidRDefault="00EE5215">
      <w:pPr>
        <w:spacing w:line="600" w:lineRule="auto"/>
        <w:ind w:firstLine="720"/>
        <w:jc w:val="both"/>
        <w:rPr>
          <w:rFonts w:eastAsia="Times New Roman" w:cs="Times New Roman"/>
          <w:szCs w:val="24"/>
        </w:rPr>
      </w:pPr>
      <w:r w:rsidRPr="007537FC">
        <w:rPr>
          <w:rFonts w:eastAsia="Times New Roman" w:cs="Times New Roman"/>
          <w:szCs w:val="24"/>
        </w:rPr>
        <w:lastRenderedPageBreak/>
        <w:t>Μάλιστα πρόκειται, κατόπιν και δικής σας σχετικής πρότασης</w:t>
      </w:r>
      <w:r w:rsidR="003A66FD">
        <w:rPr>
          <w:rFonts w:eastAsia="Times New Roman" w:cs="Times New Roman"/>
          <w:szCs w:val="24"/>
        </w:rPr>
        <w:t>,</w:t>
      </w:r>
      <w:r w:rsidRPr="007537FC">
        <w:rPr>
          <w:rFonts w:eastAsia="Times New Roman" w:cs="Times New Roman"/>
          <w:szCs w:val="24"/>
        </w:rPr>
        <w:t xml:space="preserve"> που καταθέσατε εδώ στο Κοινοβούλιο, να υλοποιήσουμε και νέα προμήθεια ενενήντα ακόμη οικίσκων, για να καλύψουμε ό,τι ανάγκες ακόμη υπάρχουν. </w:t>
      </w:r>
    </w:p>
    <w:p w:rsidR="00C754FB" w:rsidRDefault="00EE5215">
      <w:pPr>
        <w:spacing w:line="600" w:lineRule="auto"/>
        <w:ind w:firstLine="720"/>
        <w:jc w:val="both"/>
        <w:rPr>
          <w:rFonts w:eastAsia="Times New Roman" w:cs="Times New Roman"/>
          <w:szCs w:val="24"/>
        </w:rPr>
      </w:pPr>
      <w:r w:rsidRPr="007537FC">
        <w:rPr>
          <w:rFonts w:eastAsia="Times New Roman" w:cs="Times New Roman"/>
          <w:szCs w:val="24"/>
        </w:rPr>
        <w:t xml:space="preserve">Για τις ανάγκες της προσωρινής κάλυψης της στέγασης των σχολικών συγκροτημάτων, ξέρετε πολύ καλά ότι οι κτιριακές υποδομές διέθεσαν ήδη εκατό σχολικές αίθουσες. Παράλληλα, άμεσα </w:t>
      </w:r>
      <w:r>
        <w:rPr>
          <w:rFonts w:eastAsia="Times New Roman" w:cs="Times New Roman"/>
          <w:szCs w:val="24"/>
        </w:rPr>
        <w:t xml:space="preserve">επισκευάσαμε </w:t>
      </w:r>
      <w:r w:rsidRPr="007537FC">
        <w:rPr>
          <w:rFonts w:eastAsia="Times New Roman" w:cs="Times New Roman"/>
          <w:szCs w:val="24"/>
        </w:rPr>
        <w:t>τα τέσσερα μεγάλα σχολικά συγκροτήματα που υπήρχαν</w:t>
      </w:r>
      <w:r w:rsidRPr="00AE543D">
        <w:rPr>
          <w:rFonts w:eastAsia="Times New Roman" w:cs="Times New Roman"/>
          <w:szCs w:val="24"/>
        </w:rPr>
        <w:t>,</w:t>
      </w:r>
      <w:r w:rsidRPr="007537FC">
        <w:rPr>
          <w:rFonts w:eastAsia="Times New Roman" w:cs="Times New Roman"/>
          <w:szCs w:val="24"/>
        </w:rPr>
        <w:t xml:space="preserve"> όσα έχρηζαν μικρών επισκευών, για να μπορέσουν να επαναλειτουργήσουν και ήδη τα παιδιά είναι μέσα στα σχολεία τους.</w:t>
      </w:r>
    </w:p>
    <w:p w:rsidR="00C754FB" w:rsidRDefault="00EE5215">
      <w:pPr>
        <w:spacing w:line="600" w:lineRule="auto"/>
        <w:ind w:firstLine="720"/>
        <w:jc w:val="both"/>
        <w:rPr>
          <w:rFonts w:eastAsia="Times New Roman" w:cs="Times New Roman"/>
          <w:szCs w:val="24"/>
        </w:rPr>
      </w:pPr>
      <w:r w:rsidRPr="007537FC">
        <w:rPr>
          <w:rFonts w:eastAsia="Times New Roman" w:cs="Times New Roman"/>
          <w:szCs w:val="24"/>
        </w:rPr>
        <w:t>Παράλληλα, με πρωτοβουλία του Υπουργού Κώστα Καραμανλή ιδρύθηκε το ΤΑΕΦΚ του Ηρακλείου για την καλύτερη εξυπηρέτηση των πολιτών και το συντονισμό των δράσεων του Υπουργείου και ήδη εξ</w:t>
      </w:r>
      <w:r>
        <w:rPr>
          <w:rFonts w:eastAsia="Times New Roman" w:cs="Times New Roman"/>
          <w:szCs w:val="24"/>
        </w:rPr>
        <w:t>ελίσσεται η διαδικασία στελέχωσή</w:t>
      </w:r>
      <w:r w:rsidRPr="007537FC">
        <w:rPr>
          <w:rFonts w:eastAsia="Times New Roman" w:cs="Times New Roman"/>
          <w:szCs w:val="24"/>
        </w:rPr>
        <w:t xml:space="preserve">ς του με τριάντα υπαλλήλους κυρίως μηχανικούς. </w:t>
      </w:r>
    </w:p>
    <w:p w:rsidR="00C754FB" w:rsidRDefault="00EE5215">
      <w:pPr>
        <w:spacing w:line="600" w:lineRule="auto"/>
        <w:ind w:firstLine="720"/>
        <w:jc w:val="both"/>
        <w:rPr>
          <w:rFonts w:eastAsia="Times New Roman" w:cs="Times New Roman"/>
          <w:szCs w:val="24"/>
        </w:rPr>
      </w:pPr>
      <w:r w:rsidRPr="007537FC">
        <w:rPr>
          <w:rFonts w:eastAsia="Times New Roman" w:cs="Times New Roman"/>
          <w:szCs w:val="24"/>
        </w:rPr>
        <w:t xml:space="preserve">Όπως σωστά προείπατε, μέσα σε μια εβδομάδα από την έκδοση της πρώτης ΚΥΑ οριοθέτησης και χορήγησης της στεγαστικής συνδρομής, προχωρήσαμε σε τροποποίησή της, προκειμένου να συμπεριλάβουμε και νεότερα στοιχεία που προέκυψαν, αλλά να κάνουμε και κάτι που έγινε για πρώτη φορά: χορήγηση δωρεάν κρατικής αρωγής για την ανακατασκευή ή επισκευή όλων των ιδιοκτησιών που έχει κάποιος σεισμόπληκτος στην κατοχή του, έως </w:t>
      </w:r>
      <w:r w:rsidR="003A66FD">
        <w:rPr>
          <w:rFonts w:eastAsia="Times New Roman" w:cs="Times New Roman"/>
          <w:szCs w:val="24"/>
        </w:rPr>
        <w:t>εκατόν πενήντα</w:t>
      </w:r>
      <w:r w:rsidRPr="007537FC">
        <w:rPr>
          <w:rFonts w:eastAsia="Times New Roman" w:cs="Times New Roman"/>
          <w:szCs w:val="24"/>
        </w:rPr>
        <w:t xml:space="preserve"> τετραγωνικά συνολικά. </w:t>
      </w:r>
    </w:p>
    <w:p w:rsidR="00C754FB" w:rsidRDefault="00EE5215">
      <w:pPr>
        <w:spacing w:line="600" w:lineRule="auto"/>
        <w:ind w:firstLine="720"/>
        <w:jc w:val="both"/>
        <w:rPr>
          <w:rFonts w:eastAsia="Times New Roman" w:cs="Times New Roman"/>
          <w:szCs w:val="24"/>
        </w:rPr>
      </w:pPr>
      <w:r w:rsidRPr="007537FC">
        <w:rPr>
          <w:rFonts w:eastAsia="Times New Roman" w:cs="Times New Roman"/>
          <w:szCs w:val="24"/>
        </w:rPr>
        <w:lastRenderedPageBreak/>
        <w:t>Για ιδιοκτήτες τώρα που έχουν στην κατοχή τους ακίνητα που έχουν υποστεί βλάβες και υπερβαίνουν τα</w:t>
      </w:r>
      <w:r w:rsidR="00F45127" w:rsidRPr="007537FC">
        <w:rPr>
          <w:rFonts w:eastAsia="Times New Roman" w:cs="Times New Roman"/>
          <w:szCs w:val="24"/>
        </w:rPr>
        <w:t xml:space="preserve"> </w:t>
      </w:r>
      <w:r w:rsidR="00F45127">
        <w:rPr>
          <w:rFonts w:eastAsia="Times New Roman" w:cs="Times New Roman"/>
          <w:szCs w:val="24"/>
        </w:rPr>
        <w:t>εκατόν πενήντα</w:t>
      </w:r>
      <w:r w:rsidRPr="007537FC">
        <w:rPr>
          <w:rFonts w:eastAsia="Times New Roman" w:cs="Times New Roman"/>
          <w:szCs w:val="24"/>
        </w:rPr>
        <w:t xml:space="preserve"> τετραγωνικά στο σύνολό τους, προβλέπεται για τα εναπομείναντα η χορήγηση άτοκου δανείου για την επισκευή τους, όπως ισχύει εδώ και πολλές δεκαετίες και αυτό έχει γίνει για πρώτη φορά. </w:t>
      </w:r>
    </w:p>
    <w:p w:rsidR="00C754FB" w:rsidRDefault="00EE5215">
      <w:pPr>
        <w:spacing w:line="600" w:lineRule="auto"/>
        <w:ind w:firstLine="720"/>
        <w:jc w:val="both"/>
        <w:rPr>
          <w:rFonts w:eastAsia="Times New Roman" w:cs="Times New Roman"/>
          <w:szCs w:val="24"/>
        </w:rPr>
      </w:pPr>
      <w:r w:rsidRPr="007537FC">
        <w:rPr>
          <w:rFonts w:eastAsia="Times New Roman" w:cs="Times New Roman"/>
          <w:szCs w:val="24"/>
        </w:rPr>
        <w:t xml:space="preserve">(Στο σημείο αυτό </w:t>
      </w:r>
      <w:r w:rsidR="005D2D10">
        <w:rPr>
          <w:rFonts w:eastAsia="Times New Roman" w:cs="Times New Roman"/>
          <w:szCs w:val="24"/>
        </w:rPr>
        <w:t>κ</w:t>
      </w:r>
      <w:r w:rsidR="006A0612" w:rsidRPr="007537FC">
        <w:rPr>
          <w:rFonts w:eastAsia="Times New Roman" w:cs="Times New Roman"/>
          <w:szCs w:val="24"/>
        </w:rPr>
        <w:t>τυπά</w:t>
      </w:r>
      <w:r w:rsidR="005D2D10">
        <w:rPr>
          <w:rFonts w:eastAsia="Times New Roman" w:cs="Times New Roman"/>
          <w:szCs w:val="24"/>
        </w:rPr>
        <w:t>ει</w:t>
      </w:r>
      <w:r w:rsidRPr="007537FC">
        <w:rPr>
          <w:rFonts w:eastAsia="Times New Roman" w:cs="Times New Roman"/>
          <w:szCs w:val="24"/>
        </w:rPr>
        <w:t xml:space="preserve"> το κουδούνι λήξεως του χρόνου ομιλίας του κυρίου Υφυπουργού)</w:t>
      </w:r>
    </w:p>
    <w:p w:rsidR="00C754FB" w:rsidRDefault="00EE5215">
      <w:pPr>
        <w:spacing w:line="600" w:lineRule="auto"/>
        <w:ind w:firstLine="720"/>
        <w:jc w:val="both"/>
        <w:rPr>
          <w:rFonts w:eastAsia="Times New Roman" w:cs="Times New Roman"/>
          <w:szCs w:val="24"/>
        </w:rPr>
      </w:pPr>
      <w:r w:rsidRPr="007537FC">
        <w:rPr>
          <w:rFonts w:eastAsia="Times New Roman" w:cs="Times New Roman"/>
          <w:szCs w:val="24"/>
        </w:rPr>
        <w:t xml:space="preserve">Μισό λεπτό, κυρία Πρόεδρε. </w:t>
      </w:r>
    </w:p>
    <w:p w:rsidR="00C754FB" w:rsidRDefault="00EE5215">
      <w:pPr>
        <w:spacing w:line="600" w:lineRule="auto"/>
        <w:ind w:firstLine="720"/>
        <w:jc w:val="both"/>
        <w:rPr>
          <w:rFonts w:eastAsia="Times New Roman" w:cs="Times New Roman"/>
          <w:szCs w:val="24"/>
        </w:rPr>
      </w:pPr>
      <w:r w:rsidRPr="007537FC">
        <w:rPr>
          <w:rFonts w:eastAsia="Times New Roman" w:cs="Times New Roman"/>
          <w:szCs w:val="24"/>
        </w:rPr>
        <w:t xml:space="preserve">Όμως, θέλω να σας δώσω και ένα ακόμη στοιχείο, ότι έως σήμερα το συνολικό ποσό που έχει διατεθεί για κρατική αρωγή στους σεισμόπληκτους της Κρήτης μέσω της πλατφόρμας </w:t>
      </w:r>
      <w:proofErr w:type="spellStart"/>
      <w:r w:rsidRPr="007537FC">
        <w:rPr>
          <w:rFonts w:eastAsia="Times New Roman" w:cs="Times New Roman"/>
          <w:szCs w:val="24"/>
          <w:lang w:val="en-US"/>
        </w:rPr>
        <w:t>arogi</w:t>
      </w:r>
      <w:proofErr w:type="spellEnd"/>
      <w:r w:rsidRPr="007537FC">
        <w:rPr>
          <w:rFonts w:eastAsia="Times New Roman" w:cs="Times New Roman"/>
          <w:szCs w:val="24"/>
        </w:rPr>
        <w:t>.</w:t>
      </w:r>
      <w:proofErr w:type="spellStart"/>
      <w:r w:rsidRPr="007537FC">
        <w:rPr>
          <w:rFonts w:eastAsia="Times New Roman" w:cs="Times New Roman"/>
          <w:szCs w:val="24"/>
          <w:lang w:val="en-US"/>
        </w:rPr>
        <w:t>gov</w:t>
      </w:r>
      <w:proofErr w:type="spellEnd"/>
      <w:r w:rsidRPr="007537FC">
        <w:rPr>
          <w:rFonts w:eastAsia="Times New Roman" w:cs="Times New Roman"/>
          <w:szCs w:val="24"/>
        </w:rPr>
        <w:t>.</w:t>
      </w:r>
      <w:r w:rsidRPr="007537FC">
        <w:rPr>
          <w:rFonts w:eastAsia="Times New Roman" w:cs="Times New Roman"/>
          <w:szCs w:val="24"/>
          <w:lang w:val="en-US"/>
        </w:rPr>
        <w:t>gr</w:t>
      </w:r>
      <w:r w:rsidRPr="007537FC">
        <w:rPr>
          <w:rFonts w:eastAsia="Times New Roman" w:cs="Times New Roman"/>
          <w:szCs w:val="24"/>
        </w:rPr>
        <w:t xml:space="preserve"> ανέρχεται σε 40.981.118 ευρώ και αφορά έξι χιλιάδες εξακόσιους εβδομήντα δικαιούχους. Δηλαδή μέσα σε λιγότερο από τέσσερις μήνες το κράτος έχει διαθέσει σχεδόν 41.000.000, κύριε </w:t>
      </w:r>
      <w:proofErr w:type="spellStart"/>
      <w:r w:rsidRPr="007537FC">
        <w:rPr>
          <w:rFonts w:eastAsia="Times New Roman" w:cs="Times New Roman"/>
          <w:szCs w:val="24"/>
        </w:rPr>
        <w:t>Κεγκέρογλου</w:t>
      </w:r>
      <w:proofErr w:type="spellEnd"/>
      <w:r w:rsidRPr="007537FC">
        <w:rPr>
          <w:rFonts w:eastAsia="Times New Roman" w:cs="Times New Roman"/>
          <w:szCs w:val="24"/>
        </w:rPr>
        <w:t xml:space="preserve">, στους κατοίκους της Κρήτης που επλήγησαν από αυτό το σεισμό. </w:t>
      </w:r>
    </w:p>
    <w:p w:rsidR="00C754FB" w:rsidRDefault="00EE5215">
      <w:pPr>
        <w:spacing w:line="600" w:lineRule="auto"/>
        <w:ind w:firstLine="720"/>
        <w:jc w:val="both"/>
        <w:rPr>
          <w:rFonts w:eastAsia="Times New Roman" w:cs="Times New Roman"/>
          <w:szCs w:val="24"/>
        </w:rPr>
      </w:pPr>
      <w:r w:rsidRPr="007537FC">
        <w:rPr>
          <w:rFonts w:eastAsia="Times New Roman" w:cs="Times New Roman"/>
          <w:szCs w:val="24"/>
        </w:rPr>
        <w:t>Κάτι τέτοιο, επειδή είστε έμπειρος κοινοβουλευτικός, γνωρίζετε πως δεν έχει ξαναγίνει σε τόσο σύντομο χρονικό διάστημα και αυτό οφείλετε να το πιστώσετε στην Κυβέρνηση του Κυριάκου Μητσοτάκη.</w:t>
      </w:r>
    </w:p>
    <w:p w:rsidR="00C754FB" w:rsidRDefault="00EE5215">
      <w:pPr>
        <w:spacing w:line="600" w:lineRule="auto"/>
        <w:ind w:firstLine="720"/>
        <w:jc w:val="both"/>
        <w:rPr>
          <w:rFonts w:eastAsia="Times New Roman" w:cs="Times New Roman"/>
          <w:szCs w:val="24"/>
        </w:rPr>
      </w:pPr>
      <w:r w:rsidRPr="007537FC">
        <w:rPr>
          <w:rFonts w:eastAsia="Times New Roman" w:cs="Times New Roman"/>
          <w:szCs w:val="24"/>
        </w:rPr>
        <w:t>Για τα υπόλοιπα θα επανέλθω στη δευτερολογία μου.</w:t>
      </w:r>
    </w:p>
    <w:p w:rsidR="00C754FB" w:rsidRDefault="00EE5215">
      <w:pPr>
        <w:spacing w:line="600" w:lineRule="auto"/>
        <w:ind w:firstLine="720"/>
        <w:jc w:val="both"/>
        <w:rPr>
          <w:rFonts w:eastAsia="Times New Roman"/>
          <w:szCs w:val="24"/>
          <w:shd w:val="clear" w:color="auto" w:fill="FFFFFF"/>
        </w:rPr>
      </w:pPr>
      <w:r w:rsidRPr="007537FC">
        <w:rPr>
          <w:rFonts w:eastAsia="Times New Roman"/>
          <w:b/>
          <w:szCs w:val="24"/>
          <w:shd w:val="clear" w:color="auto" w:fill="FFFFFF"/>
        </w:rPr>
        <w:lastRenderedPageBreak/>
        <w:t xml:space="preserve">ΠΡΟΕΔΡΕΥΟΥΣΑ (Σοφία Σακοράφα): </w:t>
      </w:r>
      <w:r w:rsidRPr="007537FC">
        <w:rPr>
          <w:rFonts w:eastAsia="Times New Roman"/>
          <w:szCs w:val="24"/>
          <w:shd w:val="clear" w:color="auto" w:fill="FFFFFF"/>
        </w:rPr>
        <w:t>Ευχαριστώ, κύριε Υπουργέ.</w:t>
      </w:r>
    </w:p>
    <w:p w:rsidR="00C754FB" w:rsidRDefault="00EE5215">
      <w:pPr>
        <w:spacing w:line="600" w:lineRule="auto"/>
        <w:ind w:firstLine="720"/>
        <w:jc w:val="both"/>
        <w:rPr>
          <w:rFonts w:eastAsia="Times New Roman"/>
          <w:szCs w:val="24"/>
          <w:shd w:val="clear" w:color="auto" w:fill="FFFFFF"/>
        </w:rPr>
      </w:pPr>
      <w:r w:rsidRPr="007537FC">
        <w:rPr>
          <w:rFonts w:eastAsia="Times New Roman"/>
          <w:szCs w:val="24"/>
          <w:shd w:val="clear" w:color="auto" w:fill="FFFFFF"/>
        </w:rPr>
        <w:t xml:space="preserve">Κύριε συνάδελφε, έχετε το λόγο. </w:t>
      </w:r>
    </w:p>
    <w:p w:rsidR="00C754FB" w:rsidRDefault="00EE5215">
      <w:pPr>
        <w:spacing w:line="600" w:lineRule="auto"/>
        <w:ind w:firstLine="720"/>
        <w:jc w:val="both"/>
        <w:rPr>
          <w:rFonts w:eastAsia="Times New Roman"/>
          <w:szCs w:val="24"/>
          <w:shd w:val="clear" w:color="auto" w:fill="FFFFFF"/>
        </w:rPr>
      </w:pPr>
      <w:r w:rsidRPr="007537FC">
        <w:rPr>
          <w:rFonts w:eastAsia="Times New Roman"/>
          <w:b/>
          <w:szCs w:val="24"/>
          <w:shd w:val="clear" w:color="auto" w:fill="FFFFFF"/>
        </w:rPr>
        <w:t xml:space="preserve">ΒΑΣΙΛΕΙΟΣ ΚΕΓΚΕΡΟΓΛΟΥ: </w:t>
      </w:r>
      <w:r w:rsidRPr="007537FC">
        <w:rPr>
          <w:rFonts w:eastAsia="Times New Roman"/>
          <w:szCs w:val="24"/>
          <w:shd w:val="clear" w:color="auto" w:fill="FFFFFF"/>
        </w:rPr>
        <w:t xml:space="preserve">Ευχαριστώ, κυρία Πρόεδρε. </w:t>
      </w:r>
    </w:p>
    <w:p w:rsidR="00C754FB" w:rsidRDefault="00EE5215">
      <w:pPr>
        <w:spacing w:line="600" w:lineRule="auto"/>
        <w:ind w:firstLine="720"/>
        <w:jc w:val="both"/>
        <w:rPr>
          <w:rFonts w:eastAsia="Times New Roman" w:cs="Times New Roman"/>
          <w:szCs w:val="24"/>
        </w:rPr>
      </w:pPr>
      <w:r w:rsidRPr="007537FC">
        <w:rPr>
          <w:rFonts w:eastAsia="Times New Roman" w:cs="Times New Roman"/>
          <w:szCs w:val="24"/>
        </w:rPr>
        <w:t xml:space="preserve">Ευχαριστώ κι εσάς, κύριε Υπουργέ, γιατί επιβεβαιώσατε με τα στοιχεία που δώσατε ότι πραγματικά μεγάλο ποσοστό των αστέγων εξυπηρετείται από φίλους, συγγενείς, παιδιά ή με καταστάσεις, οι οποίες δεν συνάδουν με τη σύγχρονη εποχή και την ανάγκη να έχουν ένα αξιοπρεπές επίπεδο διαβίωσης. </w:t>
      </w:r>
    </w:p>
    <w:p w:rsidR="00C754FB" w:rsidRDefault="00EE5215">
      <w:pPr>
        <w:spacing w:line="600" w:lineRule="auto"/>
        <w:ind w:firstLine="720"/>
        <w:jc w:val="both"/>
        <w:rPr>
          <w:rFonts w:eastAsia="Times New Roman" w:cs="Times New Roman"/>
          <w:szCs w:val="24"/>
        </w:rPr>
      </w:pPr>
      <w:r w:rsidRPr="007537FC">
        <w:rPr>
          <w:rFonts w:eastAsia="Times New Roman" w:cs="Times New Roman"/>
          <w:szCs w:val="24"/>
        </w:rPr>
        <w:t xml:space="preserve">Από τα έξι χιλιάδες εξακόσια εβδομήντα </w:t>
      </w:r>
      <w:r w:rsidR="006A0612" w:rsidRPr="007537FC">
        <w:rPr>
          <w:rFonts w:eastAsia="Times New Roman" w:cs="Times New Roman"/>
          <w:szCs w:val="24"/>
        </w:rPr>
        <w:t>κτ</w:t>
      </w:r>
      <w:r w:rsidR="00951609">
        <w:rPr>
          <w:rFonts w:eastAsia="Times New Roman" w:cs="Times New Roman"/>
          <w:szCs w:val="24"/>
        </w:rPr>
        <w:t>ή</w:t>
      </w:r>
      <w:r w:rsidR="006A0612" w:rsidRPr="007537FC">
        <w:rPr>
          <w:rFonts w:eastAsia="Times New Roman" w:cs="Times New Roman"/>
          <w:szCs w:val="24"/>
        </w:rPr>
        <w:t>ρια</w:t>
      </w:r>
      <w:r w:rsidRPr="007537FC">
        <w:rPr>
          <w:rFonts w:eastAsia="Times New Roman" w:cs="Times New Roman"/>
          <w:szCs w:val="24"/>
        </w:rPr>
        <w:t xml:space="preserve"> τα οποία έχετε χρηματοδοτήσει, είναι πάνω από χίλιοι αυτοί που είναι εντελώς άστεγοι. Και μιλήσατε για εκατόν πενήντα οικίσκους, τους οποίους έχετε διαθέσει και θα διαθέσετε και ακόμη ενενήντα. Δεν σκεφτήκατε οι υπόλοιποι τι κάνουν, πώς ζουν, πώς περνούν και πώς επιβιώνουν αυτή την περίοδο; </w:t>
      </w:r>
    </w:p>
    <w:p w:rsidR="00C754FB" w:rsidRDefault="00EE5215">
      <w:pPr>
        <w:spacing w:line="600" w:lineRule="auto"/>
        <w:ind w:firstLine="720"/>
        <w:jc w:val="both"/>
        <w:rPr>
          <w:rFonts w:eastAsia="Times New Roman" w:cs="Times New Roman"/>
          <w:szCs w:val="24"/>
        </w:rPr>
      </w:pPr>
      <w:r w:rsidRPr="007537FC">
        <w:rPr>
          <w:rFonts w:eastAsia="Times New Roman" w:cs="Times New Roman"/>
          <w:szCs w:val="24"/>
        </w:rPr>
        <w:t>Έρχομαι στο θέμα της οικιστικής ανασυγκρότησης. Κατ</w:t>
      </w:r>
      <w:r w:rsidR="00EB79FA">
        <w:rPr>
          <w:rFonts w:eastAsia="Times New Roman" w:cs="Times New Roman"/>
          <w:szCs w:val="24"/>
        </w:rPr>
        <w:t xml:space="preserve">’ </w:t>
      </w:r>
      <w:r w:rsidR="00EB79FA" w:rsidRPr="007537FC">
        <w:rPr>
          <w:rFonts w:eastAsia="Times New Roman" w:cs="Times New Roman"/>
          <w:szCs w:val="24"/>
        </w:rPr>
        <w:t>αρχ</w:t>
      </w:r>
      <w:r w:rsidR="00EB79FA">
        <w:rPr>
          <w:rFonts w:eastAsia="Times New Roman" w:cs="Times New Roman"/>
          <w:szCs w:val="24"/>
        </w:rPr>
        <w:t>άς</w:t>
      </w:r>
      <w:r w:rsidRPr="007537FC">
        <w:rPr>
          <w:rFonts w:eastAsia="Times New Roman" w:cs="Times New Roman"/>
          <w:szCs w:val="24"/>
        </w:rPr>
        <w:t xml:space="preserve">, η πλατφόρμα έχει κλείσει εδώ και καιρό, χωρίς να δίδεται η δυνατότητα να υποβάλλονται αιτήσεις και πρέπει να ανοίξει άμεσα και για ικανό διάστημα, προκειμένου να γίνουν και διορθώσεις και να υποβληθούν νέες αιτήσεις. </w:t>
      </w:r>
    </w:p>
    <w:p w:rsidR="00C754FB" w:rsidRDefault="00EE5215">
      <w:pPr>
        <w:spacing w:line="600" w:lineRule="auto"/>
        <w:ind w:firstLine="720"/>
        <w:jc w:val="both"/>
        <w:rPr>
          <w:rFonts w:eastAsia="Times New Roman" w:cs="Times New Roman"/>
          <w:szCs w:val="24"/>
        </w:rPr>
      </w:pPr>
      <w:r w:rsidRPr="007537FC">
        <w:rPr>
          <w:rFonts w:eastAsia="Times New Roman" w:cs="Times New Roman"/>
          <w:szCs w:val="24"/>
        </w:rPr>
        <w:t xml:space="preserve">Το πρόβλημα που έπρεπε να διορθώσετε στις 6 Οκτωβρίου, όταν κάνατε την τροποποίηση, δυστυχώς το επιδεινώσατε. Ενώ δεν υπήρχε πλαφόν μέχρι τότε, βάλατε πλαφόν. Ε, όχι, αυτό δεν είναι επιτυχία. </w:t>
      </w:r>
    </w:p>
    <w:p w:rsidR="00C754FB" w:rsidRDefault="00EE5215">
      <w:pPr>
        <w:spacing w:line="600" w:lineRule="auto"/>
        <w:ind w:firstLine="720"/>
        <w:jc w:val="both"/>
        <w:rPr>
          <w:rFonts w:eastAsia="Times New Roman" w:cs="Times New Roman"/>
          <w:szCs w:val="24"/>
        </w:rPr>
      </w:pPr>
      <w:r w:rsidRPr="007537FC">
        <w:rPr>
          <w:rFonts w:eastAsia="Times New Roman" w:cs="Times New Roman"/>
          <w:szCs w:val="24"/>
        </w:rPr>
        <w:lastRenderedPageBreak/>
        <w:t>Θα πρέπει</w:t>
      </w:r>
      <w:r w:rsidR="006A7D61">
        <w:rPr>
          <w:rFonts w:eastAsia="Times New Roman" w:cs="Times New Roman"/>
          <w:szCs w:val="24"/>
        </w:rPr>
        <w:t>,</w:t>
      </w:r>
      <w:r w:rsidRPr="007537FC">
        <w:rPr>
          <w:rFonts w:eastAsia="Times New Roman" w:cs="Times New Roman"/>
          <w:szCs w:val="24"/>
        </w:rPr>
        <w:t xml:space="preserve"> λοιπόν</w:t>
      </w:r>
      <w:r w:rsidR="00EB79FA">
        <w:rPr>
          <w:rFonts w:eastAsia="Times New Roman" w:cs="Times New Roman"/>
          <w:szCs w:val="24"/>
        </w:rPr>
        <w:t>,</w:t>
      </w:r>
      <w:r w:rsidRPr="007537FC">
        <w:rPr>
          <w:rFonts w:eastAsia="Times New Roman" w:cs="Times New Roman"/>
          <w:szCs w:val="24"/>
        </w:rPr>
        <w:t xml:space="preserve"> να ξαναδείτε όχι το πλαφόν, διότι τέθηκε, κατανοώ ότι δεν μπορείτε, πρώτον, να το πάρετε πίσω και, δεύτερον, πρέπει να υπάρχει ένα πλαφόν και ένα όριο λογικό γι’ αυτές τις περιπτώσεις, αλλά όχι να είναι οριζόντιο και να αφορά το άθροισμα σπιτιού και καταστήματος. </w:t>
      </w:r>
    </w:p>
    <w:p w:rsidR="00C754FB" w:rsidRDefault="00EE5215">
      <w:pPr>
        <w:spacing w:line="600" w:lineRule="auto"/>
        <w:ind w:firstLine="720"/>
        <w:jc w:val="both"/>
        <w:rPr>
          <w:rFonts w:eastAsia="Times New Roman"/>
          <w:szCs w:val="24"/>
        </w:rPr>
      </w:pPr>
      <w:r>
        <w:rPr>
          <w:rFonts w:eastAsia="Times New Roman"/>
          <w:szCs w:val="24"/>
        </w:rPr>
        <w:t>Δηλαδή, βάζετε τον άνθρωπο να διαλέξει, ή θα φτιάξει το σπίτι του να μένει και θα μείνει το κατάστημα, άρα, από εδώ και πέρα θα ζήσει χωρίς εισοδήματα, ή θα φτιάξει το κατάστημα και δεν θα έχει πού να μείνει. Δεν γίνεται αυτό.</w:t>
      </w:r>
    </w:p>
    <w:p w:rsidR="00C754FB" w:rsidRDefault="00EE5215">
      <w:pPr>
        <w:spacing w:line="600" w:lineRule="auto"/>
        <w:ind w:firstLine="720"/>
        <w:jc w:val="both"/>
        <w:rPr>
          <w:rFonts w:eastAsia="Times New Roman" w:cs="Times New Roman"/>
          <w:szCs w:val="24"/>
        </w:rPr>
      </w:pPr>
      <w:r>
        <w:rPr>
          <w:rFonts w:eastAsia="Times New Roman"/>
          <w:szCs w:val="24"/>
        </w:rPr>
        <w:t xml:space="preserve">Εάν, λοιπόν, </w:t>
      </w:r>
      <w:r>
        <w:rPr>
          <w:rFonts w:eastAsia="Times New Roman" w:cs="Times New Roman"/>
          <w:szCs w:val="24"/>
        </w:rPr>
        <w:t xml:space="preserve">έχετε επιλέξει να είναι άτοκο δάνειο η στήριξη που θα κάνει η πολιτεία για το ένα από τα δύο, να δώσετε εγγύηση του </w:t>
      </w:r>
      <w:r w:rsidR="00EB79FA">
        <w:rPr>
          <w:rFonts w:eastAsia="Times New Roman" w:cs="Times New Roman"/>
          <w:szCs w:val="24"/>
        </w:rPr>
        <w:t>δημοσίου</w:t>
      </w:r>
      <w:r>
        <w:rPr>
          <w:rFonts w:eastAsia="Times New Roman" w:cs="Times New Roman"/>
          <w:szCs w:val="24"/>
        </w:rPr>
        <w:t xml:space="preserve">. Δώστε εγγύηση του </w:t>
      </w:r>
      <w:r w:rsidR="00EB79FA">
        <w:rPr>
          <w:rFonts w:eastAsia="Times New Roman" w:cs="Times New Roman"/>
          <w:szCs w:val="24"/>
        </w:rPr>
        <w:t>δημοσίου</w:t>
      </w:r>
      <w:r>
        <w:rPr>
          <w:rFonts w:eastAsia="Times New Roman" w:cs="Times New Roman"/>
          <w:szCs w:val="24"/>
        </w:rPr>
        <w:t xml:space="preserve">! Κανείς δεν πρόκειται να πάρει άτοκο δάνειο, κανείς –μα, κανείς!- που έχει ένα κατάστημα που καταστράφηκε, που δεν λειτουργεί και του λες «πάρε άτοκο δάνειο!». Ποια τράπεζα θα του δώσει; Δώστε εγγύηση του </w:t>
      </w:r>
      <w:r w:rsidR="00EB79FA">
        <w:rPr>
          <w:rFonts w:eastAsia="Times New Roman" w:cs="Times New Roman"/>
          <w:szCs w:val="24"/>
        </w:rPr>
        <w:t xml:space="preserve">δημοσίου </w:t>
      </w:r>
      <w:r>
        <w:rPr>
          <w:rFonts w:eastAsia="Times New Roman" w:cs="Times New Roman"/>
          <w:szCs w:val="24"/>
        </w:rPr>
        <w:t>για όλο το πρόβλημα που έχει να αντιμετωπίσει ένας άνθρωπος και όχι περιορισμένα για το 20%! Εάν το 20% διευκόλυνε τα πράγματα, ειλικρινά εγώ θα ερχόμουν να σας θέτω σήμερα το θέμα εδώ;</w:t>
      </w:r>
    </w:p>
    <w:p w:rsidR="00C754FB" w:rsidRDefault="009D0DFA">
      <w:pPr>
        <w:spacing w:line="600" w:lineRule="auto"/>
        <w:ind w:firstLine="720"/>
        <w:jc w:val="both"/>
        <w:rPr>
          <w:rFonts w:eastAsia="Times New Roman" w:cs="Times New Roman"/>
          <w:szCs w:val="24"/>
        </w:rPr>
      </w:pPr>
      <w:r>
        <w:rPr>
          <w:rFonts w:eastAsia="Times New Roman" w:cs="Times New Roman"/>
          <w:szCs w:val="24"/>
        </w:rPr>
        <w:t>Δείτε</w:t>
      </w:r>
      <w:r w:rsidR="00EE5215">
        <w:rPr>
          <w:rFonts w:eastAsia="Times New Roman" w:cs="Times New Roman"/>
          <w:szCs w:val="24"/>
        </w:rPr>
        <w:t>, λοιπόν, αυτές τις σκέψεις και τα προβλήματα τα οποία υπάρχουν, ούτως ώστε πραγματικά να έχουμε μια ολοκληρωμένη αντιμετώπιση των προβλημάτων, τα οποία είναι πολλά.</w:t>
      </w:r>
    </w:p>
    <w:p w:rsidR="00C754FB" w:rsidRDefault="00EE5215">
      <w:pPr>
        <w:spacing w:line="600" w:lineRule="auto"/>
        <w:ind w:firstLine="720"/>
        <w:jc w:val="both"/>
        <w:rPr>
          <w:rFonts w:eastAsia="Times New Roman" w:cs="Times New Roman"/>
          <w:szCs w:val="24"/>
        </w:rPr>
      </w:pPr>
      <w:r>
        <w:rPr>
          <w:rFonts w:eastAsia="Times New Roman" w:cs="Times New Roman"/>
          <w:szCs w:val="24"/>
        </w:rPr>
        <w:lastRenderedPageBreak/>
        <w:t xml:space="preserve">Οι πρώτες εντυπώσεις και οι πρώτες ενέργειες δεν είχαν συνέχεια, κύριε Υπουργέ. Στη συνέχεια έχει υπάρξει μια βάλτωση. Μοναχός σας είπατε ότι ενώ αποφασίστηκε η ίδρυση του </w:t>
      </w:r>
      <w:r w:rsidR="009D0DFA">
        <w:rPr>
          <w:rFonts w:eastAsia="Times New Roman" w:cs="Times New Roman"/>
          <w:szCs w:val="24"/>
        </w:rPr>
        <w:t>γραφείου</w:t>
      </w:r>
      <w:r>
        <w:rPr>
          <w:rFonts w:eastAsia="Times New Roman" w:cs="Times New Roman"/>
          <w:szCs w:val="24"/>
        </w:rPr>
        <w:t>, δεν έχει στελεχωθεί ακόμα. Μα, είναι κοντά έξι μήνες τώρα, πέντε μήνες. Είναι θέματα, λοιπόν, τα οποία πρέπει να τα ξαναδείτε και εντάξει, δώσατε απάντηση. Όμως, επειδή η απάντηση δεν είναι ικανοποιητική και όχι επειδή είναι τυπικά εκπρόθεσμη, ε, βέβαια, θα ξανάρθει το θέμα στη Βουλή. Γι’ αυτό, έρχεστε σήμερα και το συζητάμε.</w:t>
      </w:r>
    </w:p>
    <w:p w:rsidR="00C754FB" w:rsidRDefault="00EE5215">
      <w:pPr>
        <w:spacing w:line="600" w:lineRule="auto"/>
        <w:ind w:firstLine="720"/>
        <w:jc w:val="both"/>
        <w:rPr>
          <w:rFonts w:eastAsia="Times New Roman" w:cs="Times New Roman"/>
          <w:szCs w:val="24"/>
        </w:rPr>
      </w:pPr>
      <w:r>
        <w:rPr>
          <w:rFonts w:eastAsia="Times New Roman" w:cs="Times New Roman"/>
          <w:szCs w:val="24"/>
        </w:rPr>
        <w:t>Ευχαριστώ πολύ.</w:t>
      </w:r>
    </w:p>
    <w:p w:rsidR="00C754FB" w:rsidRDefault="00EE5215">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κύριε συνάδελφε.</w:t>
      </w:r>
    </w:p>
    <w:p w:rsidR="00C754FB" w:rsidRDefault="00EE5215">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C754FB" w:rsidRDefault="00EE5215">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 xml:space="preserve">ΓΕΩΡΓΙΟΣ ΚΑΡΑΓΙΑΝΝΗΣ </w:t>
      </w:r>
      <w:r w:rsidRPr="006C4367">
        <w:rPr>
          <w:rFonts w:eastAsia="Times New Roman"/>
          <w:b/>
          <w:color w:val="111111"/>
          <w:szCs w:val="24"/>
        </w:rPr>
        <w:t>(Υφυπουργός Υποδομών και Μεταφορών):</w:t>
      </w:r>
      <w:r>
        <w:rPr>
          <w:rFonts w:eastAsia="Times New Roman"/>
          <w:b/>
          <w:color w:val="111111"/>
          <w:szCs w:val="24"/>
        </w:rPr>
        <w:t xml:space="preserve"> </w:t>
      </w:r>
      <w:r>
        <w:rPr>
          <w:rFonts w:eastAsia="Times New Roman"/>
          <w:color w:val="111111"/>
          <w:szCs w:val="24"/>
        </w:rPr>
        <w:t>Ευχαριστώ, κυρία Πρόεδρε.</w:t>
      </w:r>
    </w:p>
    <w:p w:rsidR="00C754FB" w:rsidRDefault="00EE5215">
      <w:pPr>
        <w:shd w:val="clear" w:color="auto" w:fill="FFFFFF"/>
        <w:spacing w:line="600" w:lineRule="auto"/>
        <w:ind w:firstLine="720"/>
        <w:contextualSpacing/>
        <w:jc w:val="both"/>
        <w:rPr>
          <w:rFonts w:eastAsia="Times New Roman" w:cs="Times New Roman"/>
          <w:szCs w:val="24"/>
        </w:rPr>
      </w:pPr>
      <w:r>
        <w:rPr>
          <w:rFonts w:eastAsia="Times New Roman"/>
          <w:color w:val="111111"/>
          <w:szCs w:val="24"/>
        </w:rPr>
        <w:t xml:space="preserve">Αγαπητέ κύριε </w:t>
      </w:r>
      <w:proofErr w:type="spellStart"/>
      <w:r>
        <w:rPr>
          <w:rFonts w:eastAsia="Times New Roman"/>
          <w:color w:val="111111"/>
          <w:szCs w:val="24"/>
        </w:rPr>
        <w:t>Κεγκέρογλου</w:t>
      </w:r>
      <w:proofErr w:type="spellEnd"/>
      <w:r>
        <w:rPr>
          <w:rFonts w:eastAsia="Times New Roman"/>
          <w:color w:val="111111"/>
          <w:szCs w:val="24"/>
        </w:rPr>
        <w:t>, κ</w:t>
      </w:r>
      <w:r>
        <w:rPr>
          <w:rFonts w:eastAsia="Times New Roman" w:cs="Times New Roman"/>
          <w:szCs w:val="24"/>
        </w:rPr>
        <w:t>άθε κυβέρνηση νομίζω ότι οφείλει να διαχειρίζεται με τη μέγιστη δυνατή σύνεση τα δημόσια οικονομικά, όχι μόνο από ευθύνη απέναντι στους Έλληνες φορολογούμενους, αλλά και για τις γενιές που έρχονται.</w:t>
      </w:r>
    </w:p>
    <w:p w:rsidR="00C754FB" w:rsidRDefault="00EE521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Οφείλω να κάνω κάποιες παρατηρήσεις σε όλα αυτά που αναφέρατε.</w:t>
      </w:r>
    </w:p>
    <w:p w:rsidR="00C754FB" w:rsidRDefault="00EE521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Πρώτα από όλα, η πολιτεία ήταν δίπλα από την πρώτη στιγμή. Άστεγος δεν υπήρξε κανείς, φροντίσαμε να πάνε άμεσα είτε σε ξενοδοχεία είτε σε σπίτια είτε σε οικίσκους. Ήσασταν και εσείς εκεί, όταν ο ίδιος ο Πρωθυπουργός ήρθε και φροντίσαμε να μην μείνει κανείς έξω. Και αυτό το φροντίσαμε από την πρώτη στιγμή. Και γι’ αυτό, οι ενέργειες που κάνουμε και από το Υπουργείο Υποδομών και Μεταφορών, αλλά και από το σύνολο της Κυβερνήσεως στοχεύουν σε αυτό ακριβώς το σημείο.</w:t>
      </w:r>
    </w:p>
    <w:p w:rsidR="00C754FB" w:rsidRDefault="00EE521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οφείλω να αναφερθώ και σε κάτι άλλο, κύριε </w:t>
      </w:r>
      <w:proofErr w:type="spellStart"/>
      <w:r>
        <w:rPr>
          <w:rFonts w:eastAsia="Times New Roman" w:cs="Times New Roman"/>
          <w:szCs w:val="24"/>
        </w:rPr>
        <w:t>Κεγκέρογλου</w:t>
      </w:r>
      <w:proofErr w:type="spellEnd"/>
      <w:r>
        <w:rPr>
          <w:rFonts w:eastAsia="Times New Roman" w:cs="Times New Roman"/>
          <w:szCs w:val="24"/>
        </w:rPr>
        <w:t>. Αναζήτησα στα Πρακτικά της Βουλής και δεν κατάφερα να εντοπίσω κα</w:t>
      </w:r>
      <w:r w:rsidR="00C664F3">
        <w:rPr>
          <w:rFonts w:eastAsia="Times New Roman" w:cs="Times New Roman"/>
          <w:szCs w:val="24"/>
        </w:rPr>
        <w:t>μ</w:t>
      </w:r>
      <w:r>
        <w:rPr>
          <w:rFonts w:eastAsia="Times New Roman" w:cs="Times New Roman"/>
          <w:szCs w:val="24"/>
        </w:rPr>
        <w:t>μία νομοθετική πρωτοβουλία -ακόμη και επί των ημερών σας ως κυβέρνηση- που να αλλάζει αυτό το νομικό πλαίσιο. Από το 1979 που τέθηκε στον νόμο το όριο των εκατόν πενήντα τετραγωνικών μέχρι σήμερα δεν έχει αλλάξει ποτέ. Και ξέρετε, δεν είναι μόνο αν είναι ανεδαφικό, αλλά αν συνιστά και διάκριση.</w:t>
      </w:r>
    </w:p>
    <w:p w:rsidR="00C754FB" w:rsidRDefault="00EE521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Θέλετε να σας αναφέρω τι έχει συμβεί στους σεισμούς στη Λευκάδα, στην Κεφα</w:t>
      </w:r>
      <w:r w:rsidR="00C664F3">
        <w:rPr>
          <w:rFonts w:eastAsia="Times New Roman" w:cs="Times New Roman"/>
          <w:szCs w:val="24"/>
        </w:rPr>
        <w:t>λ</w:t>
      </w:r>
      <w:r>
        <w:rPr>
          <w:rFonts w:eastAsia="Times New Roman" w:cs="Times New Roman"/>
          <w:szCs w:val="24"/>
        </w:rPr>
        <w:t>λονιά, στον σεισμό στην Ηλεία το 2017, στη Λέσβο, στα Τρίκαλα και στην Καρδίτσα;</w:t>
      </w:r>
    </w:p>
    <w:p w:rsidR="00C754FB" w:rsidRDefault="00EE521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Σε αντίθεση, λοιπόν, με το παρελθόν, τώρα για πρώτη φορά θεσπίσαμε τη χορήγηση κρατικής αρωγής μέχρι τα εκατόν πενήντα τετραγωνικά, ανεξάρτητα -και αυτό έχει τη σημασία του, κύριε </w:t>
      </w:r>
      <w:proofErr w:type="spellStart"/>
      <w:r>
        <w:rPr>
          <w:rFonts w:eastAsia="Times New Roman" w:cs="Times New Roman"/>
          <w:szCs w:val="24"/>
        </w:rPr>
        <w:t>Κεγκέρογλου</w:t>
      </w:r>
      <w:proofErr w:type="spellEnd"/>
      <w:r>
        <w:rPr>
          <w:rFonts w:eastAsia="Times New Roman" w:cs="Times New Roman"/>
          <w:szCs w:val="24"/>
        </w:rPr>
        <w:t xml:space="preserve">- αν τα εκατόν πενήντα τετραγωνικά αφορούν περισσότερες της μίας ιδιοκτησίας. </w:t>
      </w:r>
      <w:r>
        <w:rPr>
          <w:rFonts w:eastAsia="Times New Roman" w:cs="Times New Roman"/>
          <w:szCs w:val="24"/>
        </w:rPr>
        <w:lastRenderedPageBreak/>
        <w:t xml:space="preserve">Καταργήσαμε τον σχετικό περιορισμό, κάτι που απαντά –νομίζω- και στο ερώτημά σας και για τις υπόλοιπες χορηγήθηκε και προβλέφθηκε η χορήγηση άτοκου δανείου. Και φυσικά, είναι με εγγύηση του </w:t>
      </w:r>
      <w:r w:rsidR="00C664F3">
        <w:rPr>
          <w:rFonts w:eastAsia="Times New Roman" w:cs="Times New Roman"/>
          <w:szCs w:val="24"/>
        </w:rPr>
        <w:t>ελληνικού δημοσίου</w:t>
      </w:r>
      <w:r>
        <w:rPr>
          <w:rFonts w:eastAsia="Times New Roman" w:cs="Times New Roman"/>
          <w:szCs w:val="24"/>
        </w:rPr>
        <w:t>.</w:t>
      </w:r>
    </w:p>
    <w:p w:rsidR="00C754FB" w:rsidRDefault="00EE521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Η πολιτεία ήταν από την πρώτη στιγμή εκεί πέρα. Θέλετε να θυμηθούμε πόσο γρήγορα βγήκε η ΚΥΑ με τα συναρμόδια Υπουργεία, με τα οποία προβλέφθηκε η χορήγηση εφάπαξ έκτακτης οικονομικής ενίσχυσης 14.000, 8.000, ή 3.000 ευρώ αντίστοιχα για κάθε μορφή κτηριακής εγκατάστασης, ως πρώτη αρωγή έναντι της στεγαστικής συνδρομής;</w:t>
      </w:r>
    </w:p>
    <w:p w:rsidR="00C754FB" w:rsidRDefault="00EE5215">
      <w:pPr>
        <w:shd w:val="clear" w:color="auto" w:fill="FFFFFF"/>
        <w:spacing w:line="600" w:lineRule="auto"/>
        <w:ind w:firstLine="720"/>
        <w:contextualSpacing/>
        <w:jc w:val="both"/>
        <w:rPr>
          <w:rFonts w:eastAsia="Times New Roman"/>
          <w:szCs w:val="24"/>
        </w:rPr>
      </w:pPr>
      <w:r>
        <w:rPr>
          <w:rFonts w:eastAsia="Times New Roman" w:cs="Times New Roman"/>
          <w:szCs w:val="24"/>
        </w:rPr>
        <w:t>Και θα ήθελα σε αυτό το σημείο, μιας και αναφερθήκατε και στις επιχειρήσεις και στα μαγαζιά, να πω πως οι ζημιές που δεν αφορούν τις κτηριακές εγκαταστάσεις, αλλά σε στοιχεία ενεργητικού, όπως εξοπλισμός, πρώτες ύλες, εμπορεύματα, εντάσσονται και αυτές στο πλαίσιο της κρατικής αρωγής και δικαιούνται αποζημίωση.</w:t>
      </w:r>
    </w:p>
    <w:p w:rsidR="00C754FB" w:rsidRDefault="00EE5215">
      <w:pPr>
        <w:shd w:val="clear" w:color="auto" w:fill="FFFFFF"/>
        <w:spacing w:line="600" w:lineRule="auto"/>
        <w:ind w:firstLine="720"/>
        <w:contextualSpacing/>
        <w:jc w:val="both"/>
        <w:rPr>
          <w:rFonts w:eastAsia="Times New Roman" w:cs="Times New Roman"/>
          <w:szCs w:val="24"/>
        </w:rPr>
      </w:pPr>
      <w:r w:rsidRPr="001C36E3">
        <w:rPr>
          <w:rFonts w:eastAsia="Times New Roman" w:cs="Times New Roman"/>
          <w:szCs w:val="24"/>
        </w:rPr>
        <w:t>Κ</w:t>
      </w:r>
      <w:r>
        <w:rPr>
          <w:rFonts w:eastAsia="Times New Roman" w:cs="Times New Roman"/>
          <w:szCs w:val="24"/>
        </w:rPr>
        <w:t>αι να είστε σίγουρος ότι, όσο η Κυβέρνηση του Κυριάκου Μ</w:t>
      </w:r>
      <w:r w:rsidRPr="001C36E3">
        <w:rPr>
          <w:rFonts w:eastAsia="Times New Roman" w:cs="Times New Roman"/>
          <w:szCs w:val="24"/>
        </w:rPr>
        <w:t>ητσοτάκη επιτυγχάνει τη μεγέθυνση της οικονομικής δραστηριότητας τόσο οι δυνατότητες του κράτους θα μεγαλώνουν</w:t>
      </w:r>
      <w:r>
        <w:rPr>
          <w:rFonts w:eastAsia="Times New Roman" w:cs="Times New Roman"/>
          <w:szCs w:val="24"/>
        </w:rPr>
        <w:t xml:space="preserve">, καθώς και </w:t>
      </w:r>
      <w:r w:rsidRPr="001C36E3">
        <w:rPr>
          <w:rFonts w:eastAsia="Times New Roman" w:cs="Times New Roman"/>
          <w:szCs w:val="24"/>
        </w:rPr>
        <w:t>η δυνατότητα διεύρυνσης των κοινωνικών παροχών σε τέτοιου είδους φαινόμενα</w:t>
      </w:r>
      <w:r>
        <w:rPr>
          <w:rFonts w:eastAsia="Times New Roman" w:cs="Times New Roman"/>
          <w:szCs w:val="24"/>
        </w:rPr>
        <w:t>.</w:t>
      </w:r>
      <w:r w:rsidRPr="001C36E3">
        <w:rPr>
          <w:rFonts w:eastAsia="Times New Roman" w:cs="Times New Roman"/>
          <w:szCs w:val="24"/>
        </w:rPr>
        <w:t xml:space="preserve"> Είμαστε από την πρώτη στιγμή δίπλα και θα παραμένουμε δίπλα στους πολίτες</w:t>
      </w:r>
      <w:r>
        <w:rPr>
          <w:rFonts w:eastAsia="Times New Roman" w:cs="Times New Roman"/>
          <w:szCs w:val="24"/>
        </w:rPr>
        <w:t>.</w:t>
      </w:r>
      <w:r w:rsidRPr="001C36E3">
        <w:rPr>
          <w:rFonts w:eastAsia="Times New Roman" w:cs="Times New Roman"/>
          <w:szCs w:val="24"/>
        </w:rPr>
        <w:t xml:space="preserve"> </w:t>
      </w:r>
    </w:p>
    <w:p w:rsidR="00C754FB" w:rsidRDefault="0029560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w:t>
      </w:r>
      <w:r w:rsidR="00EE5215">
        <w:rPr>
          <w:rFonts w:eastAsia="Times New Roman" w:cs="Times New Roman"/>
          <w:szCs w:val="24"/>
        </w:rPr>
        <w:t xml:space="preserve"> πολύ.</w:t>
      </w:r>
    </w:p>
    <w:p w:rsidR="00C754FB" w:rsidRDefault="00EE5215">
      <w:pPr>
        <w:shd w:val="clear" w:color="auto" w:fill="FFFFFF"/>
        <w:spacing w:line="600" w:lineRule="auto"/>
        <w:ind w:firstLine="720"/>
        <w:contextualSpacing/>
        <w:jc w:val="both"/>
        <w:rPr>
          <w:rFonts w:eastAsia="Times New Roman" w:cs="Times New Roman"/>
          <w:szCs w:val="24"/>
        </w:rPr>
      </w:pPr>
      <w:r w:rsidRPr="005B2D01">
        <w:rPr>
          <w:rFonts w:eastAsia="Times New Roman" w:cs="Times New Roman"/>
          <w:b/>
          <w:szCs w:val="24"/>
        </w:rPr>
        <w:lastRenderedPageBreak/>
        <w:t>ΠΡΟΕΔΡΕΥΟΥΣΑ (Σοφία Σακοράφα):</w:t>
      </w:r>
      <w:r w:rsidRPr="001C36E3">
        <w:rPr>
          <w:rFonts w:eastAsia="Times New Roman" w:cs="Times New Roman"/>
          <w:szCs w:val="24"/>
        </w:rPr>
        <w:t xml:space="preserve"> </w:t>
      </w:r>
      <w:r>
        <w:rPr>
          <w:rFonts w:eastAsia="Times New Roman" w:cs="Times New Roman"/>
          <w:szCs w:val="24"/>
        </w:rPr>
        <w:t>Και εγώ σας ευχαριστώ, κύριε Υ</w:t>
      </w:r>
      <w:r w:rsidRPr="001C36E3">
        <w:rPr>
          <w:rFonts w:eastAsia="Times New Roman" w:cs="Times New Roman"/>
          <w:szCs w:val="24"/>
        </w:rPr>
        <w:t>πουργέ</w:t>
      </w:r>
      <w:r>
        <w:rPr>
          <w:rFonts w:eastAsia="Times New Roman" w:cs="Times New Roman"/>
          <w:szCs w:val="24"/>
        </w:rPr>
        <w:t>.</w:t>
      </w:r>
    </w:p>
    <w:p w:rsidR="00C754FB" w:rsidRDefault="00C664F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Προχωρούμε στη</w:t>
      </w:r>
      <w:r w:rsidR="00EE5215">
        <w:rPr>
          <w:rFonts w:eastAsia="Times New Roman" w:cs="Times New Roman"/>
          <w:szCs w:val="24"/>
        </w:rPr>
        <w:t xml:space="preserve"> δεύτερη </w:t>
      </w:r>
      <w:r w:rsidR="00EE5215" w:rsidRPr="001C36E3">
        <w:rPr>
          <w:rFonts w:eastAsia="Times New Roman" w:cs="Times New Roman"/>
          <w:szCs w:val="24"/>
        </w:rPr>
        <w:t>με αριθμό 316</w:t>
      </w:r>
      <w:r w:rsidR="00EE5215">
        <w:rPr>
          <w:rFonts w:eastAsia="Times New Roman" w:cs="Times New Roman"/>
          <w:szCs w:val="24"/>
        </w:rPr>
        <w:t>/</w:t>
      </w:r>
      <w:r w:rsidR="00EE5215" w:rsidRPr="001C36E3">
        <w:rPr>
          <w:rFonts w:eastAsia="Times New Roman" w:cs="Times New Roman"/>
          <w:szCs w:val="24"/>
        </w:rPr>
        <w:t>17</w:t>
      </w:r>
      <w:r w:rsidR="00EE5215">
        <w:rPr>
          <w:rFonts w:eastAsia="Times New Roman" w:cs="Times New Roman"/>
          <w:szCs w:val="24"/>
        </w:rPr>
        <w:t>-1-2022</w:t>
      </w:r>
      <w:r w:rsidR="00EE5215" w:rsidRPr="001C36E3">
        <w:rPr>
          <w:rFonts w:eastAsia="Times New Roman" w:cs="Times New Roman"/>
          <w:szCs w:val="24"/>
        </w:rPr>
        <w:t xml:space="preserve"> επίκαιρη ερώτηση</w:t>
      </w:r>
      <w:r w:rsidR="00EE5215">
        <w:rPr>
          <w:rFonts w:eastAsia="Times New Roman" w:cs="Times New Roman"/>
          <w:szCs w:val="24"/>
        </w:rPr>
        <w:t xml:space="preserve"> πρώτου κύκλου του Βουλευτή Β΄ Θεσσαλονίκης του Κομμουνιστικού Κ</w:t>
      </w:r>
      <w:r w:rsidR="00EE5215" w:rsidRPr="001C36E3">
        <w:rPr>
          <w:rFonts w:eastAsia="Times New Roman" w:cs="Times New Roman"/>
          <w:szCs w:val="24"/>
        </w:rPr>
        <w:t xml:space="preserve">όμματος </w:t>
      </w:r>
      <w:r w:rsidR="00EE5215">
        <w:rPr>
          <w:rFonts w:eastAsia="Times New Roman" w:cs="Times New Roman"/>
          <w:szCs w:val="24"/>
        </w:rPr>
        <w:t>Ελλάδας κ. Λεωνίδα Στολτίδη προς τον Υπουργό Εργασίας και Κοινωνικών Υποθέσεων, με θέμα: «Π</w:t>
      </w:r>
      <w:r w:rsidR="00EE5215" w:rsidRPr="001C36E3">
        <w:rPr>
          <w:rFonts w:eastAsia="Times New Roman" w:cs="Times New Roman"/>
          <w:szCs w:val="24"/>
        </w:rPr>
        <w:t>ροστασία των δ</w:t>
      </w:r>
      <w:r w:rsidR="00EE5215">
        <w:rPr>
          <w:rFonts w:eastAsia="Times New Roman" w:cs="Times New Roman"/>
          <w:szCs w:val="24"/>
        </w:rPr>
        <w:t xml:space="preserve">ικαιωμάτων των εργαζομένων στα </w:t>
      </w:r>
      <w:r w:rsidR="00EE5215" w:rsidRPr="00BC1AA3">
        <w:rPr>
          <w:rFonts w:eastAsia="Times New Roman" w:cs="Times New Roman"/>
          <w:szCs w:val="24"/>
        </w:rPr>
        <w:t>“</w:t>
      </w:r>
      <w:r w:rsidR="00EE5215">
        <w:rPr>
          <w:rFonts w:eastAsia="Times New Roman" w:cs="Times New Roman"/>
          <w:szCs w:val="24"/>
        </w:rPr>
        <w:t>Πετρέλαια Κ</w:t>
      </w:r>
      <w:r w:rsidR="00EE5215" w:rsidRPr="001C36E3">
        <w:rPr>
          <w:rFonts w:eastAsia="Times New Roman" w:cs="Times New Roman"/>
          <w:szCs w:val="24"/>
        </w:rPr>
        <w:t>αβάλας</w:t>
      </w:r>
      <w:r w:rsidR="00E80736" w:rsidRPr="00BC1AA3">
        <w:rPr>
          <w:rFonts w:eastAsia="Times New Roman" w:cs="Times New Roman"/>
          <w:szCs w:val="24"/>
        </w:rPr>
        <w:t>”</w:t>
      </w:r>
      <w:r w:rsidR="00E80736">
        <w:rPr>
          <w:rFonts w:eastAsia="Times New Roman" w:cs="Times New Roman"/>
          <w:szCs w:val="24"/>
        </w:rPr>
        <w:t>. Α</w:t>
      </w:r>
      <w:r w:rsidR="00E80736" w:rsidRPr="001C36E3">
        <w:rPr>
          <w:rFonts w:eastAsia="Times New Roman" w:cs="Times New Roman"/>
          <w:szCs w:val="24"/>
        </w:rPr>
        <w:t>κύρωση</w:t>
      </w:r>
      <w:r w:rsidR="00EE5215" w:rsidRPr="001C36E3">
        <w:rPr>
          <w:rFonts w:eastAsia="Times New Roman" w:cs="Times New Roman"/>
          <w:szCs w:val="24"/>
        </w:rPr>
        <w:t xml:space="preserve"> των απολύσεων και παύση των μηνύσεων και πειθαρχικών διώξεων</w:t>
      </w:r>
      <w:r w:rsidR="00EE5215">
        <w:rPr>
          <w:rFonts w:eastAsia="Times New Roman" w:cs="Times New Roman"/>
          <w:szCs w:val="24"/>
        </w:rPr>
        <w:t>»,</w:t>
      </w:r>
      <w:r w:rsidR="00EE5215" w:rsidRPr="001C36E3">
        <w:rPr>
          <w:rFonts w:eastAsia="Times New Roman" w:cs="Times New Roman"/>
          <w:szCs w:val="24"/>
        </w:rPr>
        <w:t xml:space="preserve"> </w:t>
      </w:r>
      <w:r>
        <w:rPr>
          <w:rFonts w:eastAsia="Times New Roman" w:cs="Times New Roman"/>
          <w:szCs w:val="24"/>
        </w:rPr>
        <w:t xml:space="preserve">στην οποία </w:t>
      </w:r>
      <w:r w:rsidR="00EE5215" w:rsidRPr="001C36E3">
        <w:rPr>
          <w:rFonts w:eastAsia="Times New Roman" w:cs="Times New Roman"/>
          <w:szCs w:val="24"/>
        </w:rPr>
        <w:t xml:space="preserve">θα απαντήσει </w:t>
      </w:r>
      <w:r w:rsidR="00EE5215">
        <w:rPr>
          <w:rFonts w:eastAsia="Times New Roman" w:cs="Times New Roman"/>
          <w:szCs w:val="24"/>
        </w:rPr>
        <w:t xml:space="preserve">ο Υφυπουργός Εργασίας και Κοινωνικών Υποθέσεων </w:t>
      </w:r>
      <w:r w:rsidR="00EE5215" w:rsidRPr="001C36E3">
        <w:rPr>
          <w:rFonts w:eastAsia="Times New Roman" w:cs="Times New Roman"/>
          <w:szCs w:val="24"/>
        </w:rPr>
        <w:t>κ</w:t>
      </w:r>
      <w:r w:rsidR="00EE5215">
        <w:rPr>
          <w:rFonts w:eastAsia="Times New Roman" w:cs="Times New Roman"/>
          <w:szCs w:val="24"/>
        </w:rPr>
        <w:t>. Παναγιώτης Τ</w:t>
      </w:r>
      <w:r w:rsidR="00EE5215" w:rsidRPr="001C36E3">
        <w:rPr>
          <w:rFonts w:eastAsia="Times New Roman" w:cs="Times New Roman"/>
          <w:szCs w:val="24"/>
        </w:rPr>
        <w:t>σακλόγλου</w:t>
      </w:r>
      <w:r w:rsidR="00EE5215">
        <w:rPr>
          <w:rFonts w:eastAsia="Times New Roman" w:cs="Times New Roman"/>
          <w:szCs w:val="24"/>
        </w:rPr>
        <w:t>.</w:t>
      </w:r>
    </w:p>
    <w:p w:rsidR="00C754FB" w:rsidRDefault="00EE521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 για δύο λεπτά.</w:t>
      </w:r>
    </w:p>
    <w:p w:rsidR="00C754FB" w:rsidRDefault="00EE5215">
      <w:pPr>
        <w:shd w:val="clear" w:color="auto" w:fill="FFFFFF"/>
        <w:spacing w:line="600" w:lineRule="auto"/>
        <w:ind w:firstLine="720"/>
        <w:contextualSpacing/>
        <w:jc w:val="both"/>
        <w:rPr>
          <w:rFonts w:eastAsia="Times New Roman" w:cs="Times New Roman"/>
          <w:szCs w:val="24"/>
        </w:rPr>
      </w:pPr>
      <w:r w:rsidRPr="005B2D01">
        <w:rPr>
          <w:rFonts w:eastAsia="Times New Roman" w:cs="Times New Roman"/>
          <w:b/>
          <w:szCs w:val="24"/>
        </w:rPr>
        <w:t>ΛΕΩΝΙΔΑΣ ΣΤΟΛΤΙΔΗΣ:</w:t>
      </w:r>
      <w:r w:rsidRPr="001C36E3">
        <w:rPr>
          <w:rFonts w:eastAsia="Times New Roman" w:cs="Times New Roman"/>
          <w:szCs w:val="24"/>
        </w:rPr>
        <w:t xml:space="preserve"> </w:t>
      </w:r>
      <w:r>
        <w:rPr>
          <w:rFonts w:eastAsia="Times New Roman" w:cs="Times New Roman"/>
          <w:szCs w:val="24"/>
        </w:rPr>
        <w:t>Ευχαριστώ, κυρία Π</w:t>
      </w:r>
      <w:r w:rsidRPr="001C36E3">
        <w:rPr>
          <w:rFonts w:eastAsia="Times New Roman" w:cs="Times New Roman"/>
          <w:szCs w:val="24"/>
        </w:rPr>
        <w:t>ρόεδρε</w:t>
      </w:r>
      <w:r>
        <w:rPr>
          <w:rFonts w:eastAsia="Times New Roman" w:cs="Times New Roman"/>
          <w:szCs w:val="24"/>
        </w:rPr>
        <w:t>.</w:t>
      </w:r>
    </w:p>
    <w:p w:rsidR="00C754FB" w:rsidRDefault="00EE521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Κύριε Υ</w:t>
      </w:r>
      <w:r w:rsidRPr="001C36E3">
        <w:rPr>
          <w:rFonts w:eastAsia="Times New Roman" w:cs="Times New Roman"/>
          <w:szCs w:val="24"/>
        </w:rPr>
        <w:t>πουργέ</w:t>
      </w:r>
      <w:r>
        <w:rPr>
          <w:rFonts w:eastAsia="Times New Roman" w:cs="Times New Roman"/>
          <w:szCs w:val="24"/>
        </w:rPr>
        <w:t>, η «</w:t>
      </w:r>
      <w:r>
        <w:rPr>
          <w:rFonts w:eastAsia="Times New Roman" w:cs="Times New Roman"/>
          <w:szCs w:val="24"/>
          <w:lang w:val="en-US"/>
        </w:rPr>
        <w:t>E</w:t>
      </w:r>
      <w:r w:rsidR="00C664F3">
        <w:rPr>
          <w:rFonts w:eastAsia="Times New Roman" w:cs="Times New Roman"/>
          <w:szCs w:val="24"/>
          <w:lang w:val="en-US"/>
        </w:rPr>
        <w:t>NERGEAN</w:t>
      </w:r>
      <w:r w:rsidRPr="001C36E3">
        <w:rPr>
          <w:rFonts w:eastAsia="Times New Roman" w:cs="Times New Roman"/>
          <w:szCs w:val="24"/>
        </w:rPr>
        <w:t xml:space="preserve"> </w:t>
      </w:r>
      <w:r>
        <w:rPr>
          <w:rFonts w:eastAsia="Times New Roman" w:cs="Times New Roman"/>
          <w:szCs w:val="24"/>
          <w:lang w:val="en-US"/>
        </w:rPr>
        <w:t>O</w:t>
      </w:r>
      <w:r w:rsidR="00C664F3">
        <w:rPr>
          <w:rFonts w:eastAsia="Times New Roman" w:cs="Times New Roman"/>
          <w:szCs w:val="24"/>
          <w:lang w:val="en-US"/>
        </w:rPr>
        <w:t>IL</w:t>
      </w:r>
      <w:r>
        <w:rPr>
          <w:rFonts w:eastAsia="Times New Roman" w:cs="Times New Roman"/>
          <w:szCs w:val="24"/>
        </w:rPr>
        <w:t>» ε</w:t>
      </w:r>
      <w:r w:rsidRPr="001C36E3">
        <w:rPr>
          <w:rFonts w:eastAsia="Times New Roman" w:cs="Times New Roman"/>
          <w:szCs w:val="24"/>
        </w:rPr>
        <w:t xml:space="preserve">κμεταλλεύεται </w:t>
      </w:r>
      <w:r>
        <w:rPr>
          <w:rFonts w:eastAsia="Times New Roman" w:cs="Times New Roman"/>
          <w:szCs w:val="24"/>
        </w:rPr>
        <w:t>κοιτάσματα του Πρίνου. Μ</w:t>
      </w:r>
      <w:r w:rsidRPr="001C36E3">
        <w:rPr>
          <w:rFonts w:eastAsia="Times New Roman" w:cs="Times New Roman"/>
          <w:szCs w:val="24"/>
        </w:rPr>
        <w:t>ε πρόσχημα δυσμενείς οικονομικές συνθήκες προχωρά στην υλοποίηση του προγράμματος αναδιάρθρωσης</w:t>
      </w:r>
      <w:r w:rsidRPr="005B2D01">
        <w:rPr>
          <w:rFonts w:eastAsia="Times New Roman" w:cs="Times New Roman"/>
          <w:szCs w:val="24"/>
        </w:rPr>
        <w:t>,</w:t>
      </w:r>
      <w:r w:rsidRPr="001C36E3">
        <w:rPr>
          <w:rFonts w:eastAsia="Times New Roman" w:cs="Times New Roman"/>
          <w:szCs w:val="24"/>
        </w:rPr>
        <w:t xml:space="preserve"> με στόχο τη μείωση του επονομαζόμενου </w:t>
      </w:r>
      <w:r>
        <w:rPr>
          <w:rFonts w:eastAsia="Times New Roman" w:cs="Times New Roman"/>
          <w:szCs w:val="24"/>
        </w:rPr>
        <w:t>«</w:t>
      </w:r>
      <w:r w:rsidRPr="001C36E3">
        <w:rPr>
          <w:rFonts w:eastAsia="Times New Roman" w:cs="Times New Roman"/>
          <w:szCs w:val="24"/>
        </w:rPr>
        <w:t>εργασιακού κόστους</w:t>
      </w:r>
      <w:r>
        <w:rPr>
          <w:rFonts w:eastAsia="Times New Roman" w:cs="Times New Roman"/>
          <w:szCs w:val="24"/>
        </w:rPr>
        <w:t>»,</w:t>
      </w:r>
      <w:r w:rsidRPr="001C36E3">
        <w:rPr>
          <w:rFonts w:eastAsia="Times New Roman" w:cs="Times New Roman"/>
          <w:szCs w:val="24"/>
        </w:rPr>
        <w:t xml:space="preserve"> επιδιώκοντας να συμπιέσει ακόμα περισσότερο τα όποια εναπομείναντα δικαιώματα των εργαζομένων</w:t>
      </w:r>
      <w:r>
        <w:rPr>
          <w:rFonts w:eastAsia="Times New Roman" w:cs="Times New Roman"/>
          <w:szCs w:val="24"/>
        </w:rPr>
        <w:t>.</w:t>
      </w:r>
      <w:r w:rsidRPr="001C36E3">
        <w:rPr>
          <w:rFonts w:eastAsia="Times New Roman" w:cs="Times New Roman"/>
          <w:szCs w:val="24"/>
        </w:rPr>
        <w:t xml:space="preserve"> Γι</w:t>
      </w:r>
      <w:r>
        <w:rPr>
          <w:rFonts w:eastAsia="Times New Roman" w:cs="Times New Roman"/>
          <w:szCs w:val="24"/>
        </w:rPr>
        <w:t>’ αυτό επι</w:t>
      </w:r>
      <w:r w:rsidRPr="001C36E3">
        <w:rPr>
          <w:rFonts w:eastAsia="Times New Roman" w:cs="Times New Roman"/>
          <w:szCs w:val="24"/>
        </w:rPr>
        <w:t xml:space="preserve">δίωξε να προχωρήσει σε απολύσεις που </w:t>
      </w:r>
      <w:r>
        <w:rPr>
          <w:rFonts w:eastAsia="Times New Roman" w:cs="Times New Roman"/>
          <w:szCs w:val="24"/>
        </w:rPr>
        <w:t>τις βάφτισε</w:t>
      </w:r>
      <w:r w:rsidRPr="001C36E3">
        <w:rPr>
          <w:rFonts w:eastAsia="Times New Roman" w:cs="Times New Roman"/>
          <w:szCs w:val="24"/>
        </w:rPr>
        <w:t xml:space="preserve"> </w:t>
      </w:r>
      <w:r>
        <w:rPr>
          <w:rFonts w:eastAsia="Times New Roman" w:cs="Times New Roman"/>
          <w:szCs w:val="24"/>
        </w:rPr>
        <w:t>«</w:t>
      </w:r>
      <w:r w:rsidRPr="001C36E3">
        <w:rPr>
          <w:rFonts w:eastAsia="Times New Roman" w:cs="Times New Roman"/>
          <w:szCs w:val="24"/>
        </w:rPr>
        <w:t>εθελούσιες παραιτήσεις</w:t>
      </w:r>
      <w:r>
        <w:rPr>
          <w:rFonts w:eastAsia="Times New Roman" w:cs="Times New Roman"/>
          <w:szCs w:val="24"/>
        </w:rPr>
        <w:t>»</w:t>
      </w:r>
      <w:r w:rsidRPr="005B2D01">
        <w:rPr>
          <w:rFonts w:eastAsia="Times New Roman" w:cs="Times New Roman"/>
          <w:szCs w:val="24"/>
        </w:rPr>
        <w:t>,</w:t>
      </w:r>
      <w:r w:rsidRPr="001C36E3">
        <w:rPr>
          <w:rFonts w:eastAsia="Times New Roman" w:cs="Times New Roman"/>
          <w:szCs w:val="24"/>
        </w:rPr>
        <w:t xml:space="preserve"> με διακηρυγμένο στόχο την αντικατάσταση των παλαιότερων και έμπειρων εξειδικευμένων εργατών με νέους ευέλικτους και φθηνούς</w:t>
      </w:r>
      <w:r>
        <w:rPr>
          <w:rFonts w:eastAsia="Times New Roman" w:cs="Times New Roman"/>
          <w:szCs w:val="24"/>
        </w:rPr>
        <w:t>.</w:t>
      </w:r>
      <w:r w:rsidRPr="001C36E3">
        <w:rPr>
          <w:rFonts w:eastAsia="Times New Roman" w:cs="Times New Roman"/>
          <w:szCs w:val="24"/>
        </w:rPr>
        <w:t xml:space="preserve"> </w:t>
      </w:r>
    </w:p>
    <w:p w:rsidR="00C754FB" w:rsidRDefault="00EE521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lang w:val="en-US"/>
        </w:rPr>
        <w:lastRenderedPageBreak/>
        <w:t>O</w:t>
      </w:r>
      <w:r w:rsidRPr="005B2D01">
        <w:rPr>
          <w:rFonts w:eastAsia="Times New Roman" w:cs="Times New Roman"/>
          <w:szCs w:val="24"/>
        </w:rPr>
        <w:t xml:space="preserve"> λ</w:t>
      </w:r>
      <w:r w:rsidRPr="001C36E3">
        <w:rPr>
          <w:rFonts w:eastAsia="Times New Roman" w:cs="Times New Roman"/>
          <w:szCs w:val="24"/>
        </w:rPr>
        <w:t>όγος γίνεται γ</w:t>
      </w:r>
      <w:r>
        <w:rPr>
          <w:rFonts w:eastAsia="Times New Roman" w:cs="Times New Roman"/>
          <w:szCs w:val="24"/>
        </w:rPr>
        <w:t>ια μια εταιρεία της οποίας πρόσφατα η Β</w:t>
      </w:r>
      <w:r w:rsidRPr="001C36E3">
        <w:rPr>
          <w:rFonts w:eastAsia="Times New Roman" w:cs="Times New Roman"/>
          <w:szCs w:val="24"/>
        </w:rPr>
        <w:t>ουλή ενέκρινε τη δανειοδότηση με 90</w:t>
      </w:r>
      <w:proofErr w:type="gramStart"/>
      <w:r>
        <w:rPr>
          <w:rFonts w:eastAsia="Times New Roman" w:cs="Times New Roman"/>
          <w:szCs w:val="24"/>
        </w:rPr>
        <w:t>,5</w:t>
      </w:r>
      <w:proofErr w:type="gramEnd"/>
      <w:r w:rsidRPr="001C36E3">
        <w:rPr>
          <w:rFonts w:eastAsia="Times New Roman" w:cs="Times New Roman"/>
          <w:szCs w:val="24"/>
        </w:rPr>
        <w:t xml:space="preserve"> </w:t>
      </w:r>
      <w:r>
        <w:rPr>
          <w:rFonts w:eastAsia="Times New Roman" w:cs="Times New Roman"/>
          <w:szCs w:val="24"/>
        </w:rPr>
        <w:t>εκατομμύρια ευρώ και με δάνειο</w:t>
      </w:r>
      <w:r w:rsidRPr="001C36E3">
        <w:rPr>
          <w:rFonts w:eastAsia="Times New Roman" w:cs="Times New Roman"/>
          <w:szCs w:val="24"/>
        </w:rPr>
        <w:t xml:space="preserve"> μειωμένης εξασφάλισης ύψους </w:t>
      </w:r>
      <w:r>
        <w:rPr>
          <w:rFonts w:eastAsia="Times New Roman" w:cs="Times New Roman"/>
          <w:szCs w:val="24"/>
        </w:rPr>
        <w:t>9,5</w:t>
      </w:r>
      <w:r w:rsidRPr="001C36E3">
        <w:rPr>
          <w:rFonts w:eastAsia="Times New Roman" w:cs="Times New Roman"/>
          <w:szCs w:val="24"/>
        </w:rPr>
        <w:t xml:space="preserve"> εκατομμυρίων ευρώ από το ελληνικό κ</w:t>
      </w:r>
      <w:r>
        <w:rPr>
          <w:rFonts w:eastAsia="Times New Roman" w:cs="Times New Roman"/>
          <w:szCs w:val="24"/>
        </w:rPr>
        <w:t>ράτος κατόπιν συμφωνίας με την Ευρωπαϊκή Έ</w:t>
      </w:r>
      <w:r w:rsidRPr="001C36E3">
        <w:rPr>
          <w:rFonts w:eastAsia="Times New Roman" w:cs="Times New Roman"/>
          <w:szCs w:val="24"/>
        </w:rPr>
        <w:t>νωση</w:t>
      </w:r>
      <w:r>
        <w:rPr>
          <w:rFonts w:eastAsia="Times New Roman" w:cs="Times New Roman"/>
          <w:szCs w:val="24"/>
        </w:rPr>
        <w:t xml:space="preserve">. </w:t>
      </w:r>
    </w:p>
    <w:p w:rsidR="00C754FB" w:rsidRDefault="00EE521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Οι εργαζόμενοι δίνουν τους</w:t>
      </w:r>
      <w:r w:rsidRPr="001C36E3">
        <w:rPr>
          <w:rFonts w:eastAsia="Times New Roman" w:cs="Times New Roman"/>
          <w:szCs w:val="24"/>
        </w:rPr>
        <w:t xml:space="preserve"> τελευταίους μήνες το</w:t>
      </w:r>
      <w:r>
        <w:rPr>
          <w:rFonts w:eastAsia="Times New Roman" w:cs="Times New Roman"/>
          <w:szCs w:val="24"/>
        </w:rPr>
        <w:t>ν</w:t>
      </w:r>
      <w:r w:rsidRPr="001C36E3">
        <w:rPr>
          <w:rFonts w:eastAsia="Times New Roman" w:cs="Times New Roman"/>
          <w:szCs w:val="24"/>
        </w:rPr>
        <w:t xml:space="preserve"> δικό τους αγώνα και αντιτίθε</w:t>
      </w:r>
      <w:r>
        <w:rPr>
          <w:rFonts w:eastAsia="Times New Roman" w:cs="Times New Roman"/>
          <w:szCs w:val="24"/>
        </w:rPr>
        <w:t>νται στο σχέδιο εργολαβοποίησης</w:t>
      </w:r>
      <w:r w:rsidRPr="001C36E3">
        <w:rPr>
          <w:rFonts w:eastAsia="Times New Roman" w:cs="Times New Roman"/>
          <w:szCs w:val="24"/>
        </w:rPr>
        <w:t xml:space="preserve"> </w:t>
      </w:r>
      <w:r>
        <w:rPr>
          <w:rFonts w:eastAsia="Times New Roman" w:cs="Times New Roman"/>
          <w:szCs w:val="24"/>
        </w:rPr>
        <w:t>του Πρίνου, όπως εύστοχα έχω</w:t>
      </w:r>
      <w:r w:rsidRPr="001C36E3">
        <w:rPr>
          <w:rFonts w:eastAsia="Times New Roman" w:cs="Times New Roman"/>
          <w:szCs w:val="24"/>
        </w:rPr>
        <w:t xml:space="preserve"> χαρακτηρίσει το περιβόητο </w:t>
      </w:r>
      <w:r>
        <w:rPr>
          <w:rFonts w:eastAsia="Times New Roman" w:cs="Times New Roman"/>
          <w:szCs w:val="24"/>
        </w:rPr>
        <w:t>«</w:t>
      </w:r>
      <w:r w:rsidRPr="001C36E3">
        <w:rPr>
          <w:rFonts w:eastAsia="Times New Roman" w:cs="Times New Roman"/>
          <w:szCs w:val="24"/>
        </w:rPr>
        <w:t>σχέδιο αναδιάρθρωσης</w:t>
      </w:r>
      <w:r>
        <w:rPr>
          <w:rFonts w:eastAsia="Times New Roman" w:cs="Times New Roman"/>
          <w:szCs w:val="24"/>
        </w:rPr>
        <w:t xml:space="preserve">» της εταιρείας. </w:t>
      </w:r>
    </w:p>
    <w:p w:rsidR="00C754FB" w:rsidRDefault="00EE521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Η</w:t>
      </w:r>
      <w:r w:rsidRPr="001C36E3">
        <w:rPr>
          <w:rFonts w:eastAsia="Times New Roman" w:cs="Times New Roman"/>
          <w:szCs w:val="24"/>
        </w:rPr>
        <w:t xml:space="preserve"> εταιρεία </w:t>
      </w:r>
      <w:r>
        <w:rPr>
          <w:rFonts w:eastAsia="Times New Roman" w:cs="Times New Roman"/>
          <w:szCs w:val="24"/>
        </w:rPr>
        <w:t>κλιμάκωσε την επίθεσή της, επι</w:t>
      </w:r>
      <w:r w:rsidRPr="001C36E3">
        <w:rPr>
          <w:rFonts w:eastAsia="Times New Roman" w:cs="Times New Roman"/>
          <w:szCs w:val="24"/>
        </w:rPr>
        <w:t>βάλλοντ</w:t>
      </w:r>
      <w:r>
        <w:rPr>
          <w:rFonts w:eastAsia="Times New Roman" w:cs="Times New Roman"/>
          <w:szCs w:val="24"/>
        </w:rPr>
        <w:t xml:space="preserve">ας πρόγραμμα διαθεσιμοτήτων τον Δεκέμβρη, </w:t>
      </w:r>
      <w:r w:rsidRPr="001C36E3">
        <w:rPr>
          <w:rFonts w:eastAsia="Times New Roman" w:cs="Times New Roman"/>
          <w:szCs w:val="24"/>
        </w:rPr>
        <w:t>απολύοντας δύο εργαζόμενους</w:t>
      </w:r>
      <w:r>
        <w:rPr>
          <w:rFonts w:eastAsia="Times New Roman" w:cs="Times New Roman"/>
          <w:szCs w:val="24"/>
        </w:rPr>
        <w:t>,</w:t>
      </w:r>
      <w:r w:rsidRPr="001C36E3">
        <w:rPr>
          <w:rFonts w:eastAsia="Times New Roman" w:cs="Times New Roman"/>
          <w:szCs w:val="24"/>
        </w:rPr>
        <w:t xml:space="preserve"> επιστρατεύοντας μηνύσεις</w:t>
      </w:r>
      <w:r>
        <w:rPr>
          <w:rFonts w:eastAsia="Times New Roman" w:cs="Times New Roman"/>
          <w:szCs w:val="24"/>
        </w:rPr>
        <w:t>,</w:t>
      </w:r>
      <w:r w:rsidRPr="001C36E3">
        <w:rPr>
          <w:rFonts w:eastAsia="Times New Roman" w:cs="Times New Roman"/>
          <w:szCs w:val="24"/>
        </w:rPr>
        <w:t xml:space="preserve"> πειθαρχικές διώξεις</w:t>
      </w:r>
      <w:r>
        <w:rPr>
          <w:rFonts w:eastAsia="Times New Roman" w:cs="Times New Roman"/>
          <w:szCs w:val="24"/>
        </w:rPr>
        <w:t>, εκβιασμούς. Ε</w:t>
      </w:r>
      <w:r w:rsidRPr="001C36E3">
        <w:rPr>
          <w:rFonts w:eastAsia="Times New Roman" w:cs="Times New Roman"/>
          <w:szCs w:val="24"/>
        </w:rPr>
        <w:t xml:space="preserve">πιστράτευσε ακόμη και τα </w:t>
      </w:r>
      <w:r>
        <w:rPr>
          <w:rFonts w:eastAsia="Times New Roman" w:cs="Times New Roman"/>
          <w:szCs w:val="24"/>
        </w:rPr>
        <w:t>ΜΑΤ</w:t>
      </w:r>
      <w:r w:rsidRPr="001C36E3">
        <w:rPr>
          <w:rFonts w:eastAsia="Times New Roman" w:cs="Times New Roman"/>
          <w:szCs w:val="24"/>
        </w:rPr>
        <w:t xml:space="preserve"> αρχικά </w:t>
      </w:r>
      <w:r>
        <w:rPr>
          <w:rFonts w:eastAsia="Times New Roman" w:cs="Times New Roman"/>
          <w:szCs w:val="24"/>
        </w:rPr>
        <w:t>στις 9 Δεκέμβρη, οπότε και απετράπη η επέμβασή τους και τελικά στις 21 Δεκέμβρη</w:t>
      </w:r>
      <w:r w:rsidRPr="001C36E3">
        <w:rPr>
          <w:rFonts w:eastAsia="Times New Roman" w:cs="Times New Roman"/>
          <w:szCs w:val="24"/>
        </w:rPr>
        <w:t xml:space="preserve"> γίναμε μάρτυρες μιας πρωτοφανούς εφόδου </w:t>
      </w:r>
      <w:r>
        <w:rPr>
          <w:rFonts w:eastAsia="Times New Roman" w:cs="Times New Roman"/>
          <w:szCs w:val="24"/>
        </w:rPr>
        <w:t>ΜΑΤ</w:t>
      </w:r>
      <w:r w:rsidRPr="001C36E3">
        <w:rPr>
          <w:rFonts w:eastAsia="Times New Roman" w:cs="Times New Roman"/>
          <w:szCs w:val="24"/>
        </w:rPr>
        <w:t xml:space="preserve"> και άλλων αστυνομικών δυνάμεων σε χερσαίες πετρελαϊκές εγκαταστάσεις</w:t>
      </w:r>
      <w:r>
        <w:rPr>
          <w:rFonts w:eastAsia="Times New Roman" w:cs="Times New Roman"/>
          <w:szCs w:val="24"/>
        </w:rPr>
        <w:t>, ε</w:t>
      </w:r>
      <w:r w:rsidRPr="001C36E3">
        <w:rPr>
          <w:rFonts w:eastAsia="Times New Roman" w:cs="Times New Roman"/>
          <w:szCs w:val="24"/>
        </w:rPr>
        <w:t>πέμβαση που έβαλε σε κίνδυνο τις ζωές των εργαζομένω</w:t>
      </w:r>
      <w:r>
        <w:rPr>
          <w:rFonts w:eastAsia="Times New Roman" w:cs="Times New Roman"/>
          <w:szCs w:val="24"/>
        </w:rPr>
        <w:t>ν και την ασφάλεια της περιοχής. Σ</w:t>
      </w:r>
      <w:r w:rsidRPr="001C36E3">
        <w:rPr>
          <w:rFonts w:eastAsia="Times New Roman" w:cs="Times New Roman"/>
          <w:szCs w:val="24"/>
        </w:rPr>
        <w:t>ε συνέχεια όλων αυτών</w:t>
      </w:r>
      <w:r>
        <w:rPr>
          <w:rFonts w:eastAsia="Times New Roman" w:cs="Times New Roman"/>
          <w:szCs w:val="24"/>
        </w:rPr>
        <w:t>,</w:t>
      </w:r>
      <w:r w:rsidRPr="001C36E3">
        <w:rPr>
          <w:rFonts w:eastAsia="Times New Roman" w:cs="Times New Roman"/>
          <w:szCs w:val="24"/>
        </w:rPr>
        <w:t xml:space="preserve"> και τη </w:t>
      </w:r>
      <w:r>
        <w:rPr>
          <w:rFonts w:eastAsia="Times New Roman" w:cs="Times New Roman"/>
          <w:szCs w:val="24"/>
        </w:rPr>
        <w:t xml:space="preserve">νέα </w:t>
      </w:r>
      <w:r w:rsidRPr="001C36E3">
        <w:rPr>
          <w:rFonts w:eastAsia="Times New Roman" w:cs="Times New Roman"/>
          <w:szCs w:val="24"/>
        </w:rPr>
        <w:t xml:space="preserve">χρονιά συνέχισε να στέλνει προσωπικές εκβιαστικές επιστολές με τις οποίες καλεί τους εργαζόμενους να αποκοπούν από το σωματείο </w:t>
      </w:r>
      <w:r>
        <w:rPr>
          <w:rFonts w:eastAsia="Times New Roman" w:cs="Times New Roman"/>
          <w:szCs w:val="24"/>
        </w:rPr>
        <w:t>τους,</w:t>
      </w:r>
      <w:r w:rsidRPr="001C36E3">
        <w:rPr>
          <w:rFonts w:eastAsia="Times New Roman" w:cs="Times New Roman"/>
          <w:szCs w:val="24"/>
        </w:rPr>
        <w:t xml:space="preserve"> να σταματήσουν τις κινητοποιήσεις και</w:t>
      </w:r>
      <w:r>
        <w:rPr>
          <w:rFonts w:eastAsia="Times New Roman" w:cs="Times New Roman"/>
          <w:szCs w:val="24"/>
        </w:rPr>
        <w:t xml:space="preserve"> τις διεκδικήσεις τους και στις 11 Γενάρη</w:t>
      </w:r>
      <w:r w:rsidRPr="001C36E3">
        <w:rPr>
          <w:rFonts w:eastAsia="Times New Roman" w:cs="Times New Roman"/>
          <w:szCs w:val="24"/>
        </w:rPr>
        <w:t xml:space="preserve"> προχ</w:t>
      </w:r>
      <w:r>
        <w:rPr>
          <w:rFonts w:eastAsia="Times New Roman" w:cs="Times New Roman"/>
          <w:szCs w:val="24"/>
        </w:rPr>
        <w:t xml:space="preserve">ώρησε σε ακόμα είκοσι </w:t>
      </w:r>
      <w:r w:rsidRPr="001C36E3">
        <w:rPr>
          <w:rFonts w:eastAsia="Times New Roman" w:cs="Times New Roman"/>
          <w:szCs w:val="24"/>
        </w:rPr>
        <w:t>τέσσερις απολύσεις</w:t>
      </w:r>
      <w:r>
        <w:rPr>
          <w:rFonts w:eastAsia="Times New Roman" w:cs="Times New Roman"/>
          <w:szCs w:val="24"/>
        </w:rPr>
        <w:t>,</w:t>
      </w:r>
      <w:r w:rsidRPr="001C36E3">
        <w:rPr>
          <w:rFonts w:eastAsia="Times New Roman" w:cs="Times New Roman"/>
          <w:szCs w:val="24"/>
        </w:rPr>
        <w:t xml:space="preserve"> μεταξύ των οποίων το σύνολο του </w:t>
      </w:r>
      <w:r>
        <w:rPr>
          <w:rFonts w:eastAsia="Times New Roman" w:cs="Times New Roman"/>
          <w:szCs w:val="24"/>
        </w:rPr>
        <w:t>ΔΣ</w:t>
      </w:r>
      <w:r w:rsidRPr="001C36E3">
        <w:rPr>
          <w:rFonts w:eastAsia="Times New Roman" w:cs="Times New Roman"/>
          <w:szCs w:val="24"/>
        </w:rPr>
        <w:t xml:space="preserve"> του σωματείου αξιοποιώντας το</w:t>
      </w:r>
      <w:r w:rsidR="001E4A59">
        <w:rPr>
          <w:rFonts w:eastAsia="Times New Roman" w:cs="Times New Roman"/>
          <w:szCs w:val="24"/>
        </w:rPr>
        <w:t>ν</w:t>
      </w:r>
      <w:r w:rsidRPr="001C36E3">
        <w:rPr>
          <w:rFonts w:eastAsia="Times New Roman" w:cs="Times New Roman"/>
          <w:szCs w:val="24"/>
        </w:rPr>
        <w:t xml:space="preserve"> νόμο</w:t>
      </w:r>
      <w:r>
        <w:rPr>
          <w:rFonts w:eastAsia="Times New Roman" w:cs="Times New Roman"/>
          <w:szCs w:val="24"/>
        </w:rPr>
        <w:t xml:space="preserve"> - έκτρωμα Χα</w:t>
      </w:r>
      <w:r w:rsidRPr="001C36E3">
        <w:rPr>
          <w:rFonts w:eastAsia="Times New Roman" w:cs="Times New Roman"/>
          <w:szCs w:val="24"/>
        </w:rPr>
        <w:t>τζηδάκη</w:t>
      </w:r>
      <w:r>
        <w:rPr>
          <w:rFonts w:eastAsia="Times New Roman" w:cs="Times New Roman"/>
          <w:szCs w:val="24"/>
        </w:rPr>
        <w:t>,</w:t>
      </w:r>
      <w:r w:rsidRPr="001C36E3">
        <w:rPr>
          <w:rFonts w:eastAsia="Times New Roman" w:cs="Times New Roman"/>
          <w:szCs w:val="24"/>
        </w:rPr>
        <w:t xml:space="preserve"> που μετατρέπει τους </w:t>
      </w:r>
      <w:r w:rsidRPr="001C36E3">
        <w:rPr>
          <w:rFonts w:eastAsia="Times New Roman" w:cs="Times New Roman"/>
          <w:szCs w:val="24"/>
        </w:rPr>
        <w:lastRenderedPageBreak/>
        <w:t>χώρους δουλειάς σε γαλέρες εργοδοτικής ασυδοσίας και αυταρχισμού με κυβερνητική στήριξη</w:t>
      </w:r>
      <w:r>
        <w:rPr>
          <w:rFonts w:eastAsia="Times New Roman" w:cs="Times New Roman"/>
          <w:szCs w:val="24"/>
        </w:rPr>
        <w:t>.</w:t>
      </w:r>
      <w:r w:rsidRPr="001C36E3">
        <w:rPr>
          <w:rFonts w:eastAsia="Times New Roman" w:cs="Times New Roman"/>
          <w:szCs w:val="24"/>
        </w:rPr>
        <w:t xml:space="preserve"> </w:t>
      </w:r>
    </w:p>
    <w:p w:rsidR="00C754FB" w:rsidRDefault="00EE521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Η </w:t>
      </w:r>
      <w:r w:rsidRPr="001C36E3">
        <w:rPr>
          <w:rFonts w:eastAsia="Times New Roman" w:cs="Times New Roman"/>
          <w:szCs w:val="24"/>
        </w:rPr>
        <w:t xml:space="preserve">επίθεση ενάντια σε εργαζομένους </w:t>
      </w:r>
      <w:r>
        <w:rPr>
          <w:rFonts w:eastAsia="Times New Roman" w:cs="Times New Roman"/>
          <w:szCs w:val="24"/>
        </w:rPr>
        <w:t>στα «Πετρέλαια Κ</w:t>
      </w:r>
      <w:r w:rsidRPr="001C36E3">
        <w:rPr>
          <w:rFonts w:eastAsia="Times New Roman" w:cs="Times New Roman"/>
          <w:szCs w:val="24"/>
        </w:rPr>
        <w:t>αβάλας</w:t>
      </w:r>
      <w:r>
        <w:rPr>
          <w:rFonts w:eastAsia="Times New Roman" w:cs="Times New Roman"/>
          <w:szCs w:val="24"/>
        </w:rPr>
        <w:t>»</w:t>
      </w:r>
      <w:r w:rsidRPr="001C36E3">
        <w:rPr>
          <w:rFonts w:eastAsia="Times New Roman" w:cs="Times New Roman"/>
          <w:szCs w:val="24"/>
        </w:rPr>
        <w:t xml:space="preserve"> είναι προκλητική</w:t>
      </w:r>
      <w:r>
        <w:rPr>
          <w:rFonts w:eastAsia="Times New Roman" w:cs="Times New Roman"/>
          <w:szCs w:val="24"/>
        </w:rPr>
        <w:t>. Είναι</w:t>
      </w:r>
      <w:r w:rsidRPr="001C36E3">
        <w:rPr>
          <w:rFonts w:eastAsia="Times New Roman" w:cs="Times New Roman"/>
          <w:szCs w:val="24"/>
        </w:rPr>
        <w:t xml:space="preserve"> άνευ προηγουμένου τις τελευταίες δεκαετίες</w:t>
      </w:r>
      <w:r>
        <w:rPr>
          <w:rFonts w:eastAsia="Times New Roman" w:cs="Times New Roman"/>
          <w:szCs w:val="24"/>
        </w:rPr>
        <w:t xml:space="preserve"> η α</w:t>
      </w:r>
      <w:r w:rsidRPr="001C36E3">
        <w:rPr>
          <w:rFonts w:eastAsia="Times New Roman" w:cs="Times New Roman"/>
          <w:szCs w:val="24"/>
        </w:rPr>
        <w:t>πόλυση ενός ολόκληρου συνδικαλιστικού οργάνου</w:t>
      </w:r>
      <w:r>
        <w:rPr>
          <w:rFonts w:eastAsia="Times New Roman" w:cs="Times New Roman"/>
          <w:szCs w:val="24"/>
        </w:rPr>
        <w:t>. Ε</w:t>
      </w:r>
      <w:r w:rsidRPr="001C36E3">
        <w:rPr>
          <w:rFonts w:eastAsia="Times New Roman" w:cs="Times New Roman"/>
          <w:szCs w:val="24"/>
        </w:rPr>
        <w:t>ίναι ευθεία βολή ενάντια στους αγ</w:t>
      </w:r>
      <w:r>
        <w:rPr>
          <w:rFonts w:eastAsia="Times New Roman" w:cs="Times New Roman"/>
          <w:szCs w:val="24"/>
        </w:rPr>
        <w:t>ώνες της εργατικής τάξης και στο κατακτημένο</w:t>
      </w:r>
      <w:r w:rsidRPr="001C36E3">
        <w:rPr>
          <w:rFonts w:eastAsia="Times New Roman" w:cs="Times New Roman"/>
          <w:szCs w:val="24"/>
        </w:rPr>
        <w:t xml:space="preserve"> με αίμα δικαίωμα στη συνδ</w:t>
      </w:r>
      <w:r>
        <w:rPr>
          <w:rFonts w:eastAsia="Times New Roman" w:cs="Times New Roman"/>
          <w:szCs w:val="24"/>
        </w:rPr>
        <w:t>ικαλιστική οργάνωση και δράση.</w:t>
      </w:r>
    </w:p>
    <w:p w:rsidR="00C754FB" w:rsidRDefault="00EE521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Ερωτάσθε, κύριε Υπουργέ, πρώτον, τι προτίθεται να κάνει η Κ</w:t>
      </w:r>
      <w:r w:rsidRPr="001C36E3">
        <w:rPr>
          <w:rFonts w:eastAsia="Times New Roman" w:cs="Times New Roman"/>
          <w:szCs w:val="24"/>
        </w:rPr>
        <w:t>υβέρνηση για να ακυρωθούν αυτές οι απολύσεις και να πάψουν οι μηνύσεις και οι πειθαρχικές διώξεις</w:t>
      </w:r>
      <w:r>
        <w:rPr>
          <w:rFonts w:eastAsia="Times New Roman" w:cs="Times New Roman"/>
          <w:szCs w:val="24"/>
        </w:rPr>
        <w:t>, ν</w:t>
      </w:r>
      <w:r w:rsidRPr="001C36E3">
        <w:rPr>
          <w:rFonts w:eastAsia="Times New Roman" w:cs="Times New Roman"/>
          <w:szCs w:val="24"/>
        </w:rPr>
        <w:t>α σταματήσει κάθε μορφή τρομοκράτησης και κρατικής καταστολής και δεύτερον</w:t>
      </w:r>
      <w:r>
        <w:rPr>
          <w:rFonts w:eastAsia="Times New Roman" w:cs="Times New Roman"/>
          <w:szCs w:val="24"/>
        </w:rPr>
        <w:t>,</w:t>
      </w:r>
      <w:r w:rsidRPr="001C36E3">
        <w:rPr>
          <w:rFonts w:eastAsia="Times New Roman" w:cs="Times New Roman"/>
          <w:szCs w:val="24"/>
        </w:rPr>
        <w:t xml:space="preserve"> τι θα κάνετε για να εξασφαλιστεί η ασφαλής λειτουργία του εργοστασίου</w:t>
      </w:r>
      <w:r>
        <w:rPr>
          <w:rFonts w:eastAsia="Times New Roman" w:cs="Times New Roman"/>
          <w:szCs w:val="24"/>
        </w:rPr>
        <w:t>,</w:t>
      </w:r>
      <w:r w:rsidRPr="001C36E3">
        <w:rPr>
          <w:rFonts w:eastAsia="Times New Roman" w:cs="Times New Roman"/>
          <w:szCs w:val="24"/>
        </w:rPr>
        <w:t xml:space="preserve"> χωρίς κα</w:t>
      </w:r>
      <w:r w:rsidR="001E4A59">
        <w:rPr>
          <w:rFonts w:eastAsia="Times New Roman" w:cs="Times New Roman"/>
          <w:szCs w:val="24"/>
        </w:rPr>
        <w:t>μ</w:t>
      </w:r>
      <w:r w:rsidRPr="001C36E3">
        <w:rPr>
          <w:rFonts w:eastAsia="Times New Roman" w:cs="Times New Roman"/>
          <w:szCs w:val="24"/>
        </w:rPr>
        <w:t>μία βλαπτική μεταβολή στους όρους εργασίας των εργαζομένων</w:t>
      </w:r>
      <w:r>
        <w:rPr>
          <w:rFonts w:eastAsia="Times New Roman" w:cs="Times New Roman"/>
          <w:szCs w:val="24"/>
        </w:rPr>
        <w:t>.</w:t>
      </w:r>
    </w:p>
    <w:p w:rsidR="00C754FB" w:rsidRDefault="00EE5215">
      <w:pPr>
        <w:shd w:val="clear" w:color="auto" w:fill="FFFFFF"/>
        <w:spacing w:line="600" w:lineRule="auto"/>
        <w:ind w:firstLine="720"/>
        <w:contextualSpacing/>
        <w:jc w:val="both"/>
        <w:rPr>
          <w:rFonts w:eastAsia="Times New Roman" w:cs="Times New Roman"/>
          <w:szCs w:val="24"/>
        </w:rPr>
      </w:pPr>
      <w:r w:rsidRPr="001C36E3">
        <w:rPr>
          <w:rFonts w:eastAsia="Times New Roman" w:cs="Times New Roman"/>
          <w:szCs w:val="24"/>
        </w:rPr>
        <w:t>Ευχαριστώ</w:t>
      </w:r>
      <w:r>
        <w:rPr>
          <w:rFonts w:eastAsia="Times New Roman" w:cs="Times New Roman"/>
          <w:szCs w:val="24"/>
        </w:rPr>
        <w:t>.</w:t>
      </w:r>
    </w:p>
    <w:p w:rsidR="00C754FB" w:rsidRDefault="00EE5215">
      <w:pPr>
        <w:shd w:val="clear" w:color="auto" w:fill="FFFFFF"/>
        <w:spacing w:line="600" w:lineRule="auto"/>
        <w:ind w:firstLine="720"/>
        <w:contextualSpacing/>
        <w:jc w:val="both"/>
        <w:rPr>
          <w:rFonts w:eastAsia="Times New Roman" w:cs="Times New Roman"/>
          <w:szCs w:val="24"/>
        </w:rPr>
      </w:pPr>
      <w:r w:rsidRPr="003A45BE">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rsidR="00C754FB" w:rsidRDefault="00EE521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rsidR="00C754FB" w:rsidRDefault="00EE5215">
      <w:pPr>
        <w:shd w:val="clear" w:color="auto" w:fill="FFFFFF"/>
        <w:spacing w:line="600" w:lineRule="auto"/>
        <w:ind w:firstLine="720"/>
        <w:contextualSpacing/>
        <w:jc w:val="both"/>
        <w:rPr>
          <w:rFonts w:eastAsia="Times New Roman" w:cs="Times New Roman"/>
          <w:szCs w:val="24"/>
        </w:rPr>
      </w:pPr>
      <w:r w:rsidRPr="003A45BE">
        <w:rPr>
          <w:rFonts w:eastAsia="Times New Roman" w:cs="Times New Roman"/>
          <w:b/>
          <w:szCs w:val="24"/>
        </w:rPr>
        <w:t xml:space="preserve">ΠΑΝΑΓΙΩΤΗΣ ΤΣΑΚΛΟΓΛΟΥ (Υφυπουργός Εργασίας και Κοινωνικών </w:t>
      </w:r>
      <w:r>
        <w:rPr>
          <w:rFonts w:eastAsia="Times New Roman" w:cs="Times New Roman"/>
          <w:b/>
          <w:szCs w:val="24"/>
        </w:rPr>
        <w:t>Υποθέσεων</w:t>
      </w:r>
      <w:r w:rsidRPr="003A45BE">
        <w:rPr>
          <w:rFonts w:eastAsia="Times New Roman" w:cs="Times New Roman"/>
          <w:b/>
          <w:szCs w:val="24"/>
        </w:rPr>
        <w:t>):</w:t>
      </w:r>
      <w:r>
        <w:rPr>
          <w:rFonts w:eastAsia="Times New Roman" w:cs="Times New Roman"/>
          <w:szCs w:val="24"/>
        </w:rPr>
        <w:t xml:space="preserve"> Ευχαριστώ</w:t>
      </w:r>
      <w:r w:rsidRPr="001C36E3">
        <w:rPr>
          <w:rFonts w:eastAsia="Times New Roman" w:cs="Times New Roman"/>
          <w:szCs w:val="24"/>
        </w:rPr>
        <w:t xml:space="preserve"> πολύ</w:t>
      </w:r>
      <w:r>
        <w:rPr>
          <w:rFonts w:eastAsia="Times New Roman" w:cs="Times New Roman"/>
          <w:szCs w:val="24"/>
        </w:rPr>
        <w:t>, κυρία Π</w:t>
      </w:r>
      <w:r w:rsidRPr="001C36E3">
        <w:rPr>
          <w:rFonts w:eastAsia="Times New Roman" w:cs="Times New Roman"/>
          <w:szCs w:val="24"/>
        </w:rPr>
        <w:t>ρόεδρε</w:t>
      </w:r>
      <w:r>
        <w:rPr>
          <w:rFonts w:eastAsia="Times New Roman" w:cs="Times New Roman"/>
          <w:szCs w:val="24"/>
        </w:rPr>
        <w:t>.</w:t>
      </w:r>
    </w:p>
    <w:p w:rsidR="00C754FB" w:rsidRDefault="00EE521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Αγαπητέ κύριε Σ</w:t>
      </w:r>
      <w:r w:rsidRPr="001C36E3">
        <w:rPr>
          <w:rFonts w:eastAsia="Times New Roman" w:cs="Times New Roman"/>
          <w:szCs w:val="24"/>
        </w:rPr>
        <w:t>τολτίδη</w:t>
      </w:r>
      <w:r>
        <w:rPr>
          <w:rFonts w:eastAsia="Times New Roman" w:cs="Times New Roman"/>
          <w:szCs w:val="24"/>
        </w:rPr>
        <w:t>, η</w:t>
      </w:r>
      <w:r w:rsidRPr="001C36E3">
        <w:rPr>
          <w:rFonts w:eastAsia="Times New Roman" w:cs="Times New Roman"/>
          <w:szCs w:val="24"/>
        </w:rPr>
        <w:t xml:space="preserve"> χώρα μας διαθέτει ένα ισχυρό </w:t>
      </w:r>
      <w:r>
        <w:rPr>
          <w:rFonts w:eastAsia="Times New Roman" w:cs="Times New Roman"/>
          <w:szCs w:val="24"/>
        </w:rPr>
        <w:t>πλέγμα</w:t>
      </w:r>
      <w:r w:rsidRPr="001C36E3">
        <w:rPr>
          <w:rFonts w:eastAsia="Times New Roman" w:cs="Times New Roman"/>
          <w:szCs w:val="24"/>
        </w:rPr>
        <w:t xml:space="preserve"> νομοθετικών διατάξεων για την προστασία των εργαζομένων</w:t>
      </w:r>
      <w:r>
        <w:rPr>
          <w:rFonts w:eastAsia="Times New Roman" w:cs="Times New Roman"/>
          <w:szCs w:val="24"/>
        </w:rPr>
        <w:t>. Η Κυβέρνηση και το Υπουργείο Εργασίας και Κοινωνικών Υ</w:t>
      </w:r>
      <w:r w:rsidRPr="001C36E3">
        <w:rPr>
          <w:rFonts w:eastAsia="Times New Roman" w:cs="Times New Roman"/>
          <w:szCs w:val="24"/>
        </w:rPr>
        <w:t>ποθέσεων δίνουν ιδιαίτερη σημασία στα εργασιακά ζητήματ</w:t>
      </w:r>
      <w:r>
        <w:rPr>
          <w:rFonts w:eastAsia="Times New Roman" w:cs="Times New Roman"/>
          <w:szCs w:val="24"/>
        </w:rPr>
        <w:t>α αναπτ</w:t>
      </w:r>
      <w:r w:rsidRPr="001C36E3">
        <w:rPr>
          <w:rFonts w:eastAsia="Times New Roman" w:cs="Times New Roman"/>
          <w:szCs w:val="24"/>
        </w:rPr>
        <w:t>ύσσοντας πρωτοβουλίες και δράσεις</w:t>
      </w:r>
      <w:r>
        <w:rPr>
          <w:rFonts w:eastAsia="Times New Roman" w:cs="Times New Roman"/>
          <w:szCs w:val="24"/>
        </w:rPr>
        <w:t>,</w:t>
      </w:r>
      <w:r w:rsidRPr="001C36E3">
        <w:rPr>
          <w:rFonts w:eastAsia="Times New Roman" w:cs="Times New Roman"/>
          <w:szCs w:val="24"/>
        </w:rPr>
        <w:t xml:space="preserve"> τόσο σε νομοθετικό όσο και σε ελεγκτικό </w:t>
      </w:r>
      <w:r>
        <w:rPr>
          <w:rFonts w:eastAsia="Times New Roman" w:cs="Times New Roman"/>
          <w:szCs w:val="24"/>
        </w:rPr>
        <w:t>επίπεδο.</w:t>
      </w:r>
      <w:r w:rsidRPr="001C36E3">
        <w:rPr>
          <w:rFonts w:eastAsia="Times New Roman" w:cs="Times New Roman"/>
          <w:szCs w:val="24"/>
        </w:rPr>
        <w:t xml:space="preserve"> </w:t>
      </w:r>
    </w:p>
    <w:p w:rsidR="00C754FB" w:rsidRDefault="00EE5215">
      <w:pPr>
        <w:shd w:val="clear" w:color="auto" w:fill="FFFFFF"/>
        <w:spacing w:line="600" w:lineRule="auto"/>
        <w:ind w:firstLine="720"/>
        <w:contextualSpacing/>
        <w:jc w:val="both"/>
        <w:rPr>
          <w:rFonts w:eastAsia="Times New Roman" w:cs="Times New Roman"/>
          <w:szCs w:val="24"/>
        </w:rPr>
      </w:pPr>
      <w:r w:rsidRPr="001C36E3">
        <w:rPr>
          <w:rFonts w:eastAsia="Times New Roman" w:cs="Times New Roman"/>
          <w:szCs w:val="24"/>
        </w:rPr>
        <w:t>Κατ</w:t>
      </w:r>
      <w:r w:rsidR="001E4A59">
        <w:rPr>
          <w:rFonts w:eastAsia="Times New Roman" w:cs="Times New Roman"/>
          <w:szCs w:val="24"/>
        </w:rPr>
        <w:t xml:space="preserve">’ </w:t>
      </w:r>
      <w:r w:rsidRPr="001C36E3">
        <w:rPr>
          <w:rFonts w:eastAsia="Times New Roman" w:cs="Times New Roman"/>
          <w:szCs w:val="24"/>
        </w:rPr>
        <w:t>αρχάς</w:t>
      </w:r>
      <w:r>
        <w:rPr>
          <w:rFonts w:eastAsia="Times New Roman" w:cs="Times New Roman"/>
          <w:szCs w:val="24"/>
        </w:rPr>
        <w:t>,</w:t>
      </w:r>
      <w:r w:rsidRPr="001C36E3">
        <w:rPr>
          <w:rFonts w:eastAsia="Times New Roman" w:cs="Times New Roman"/>
          <w:szCs w:val="24"/>
        </w:rPr>
        <w:t xml:space="preserve"> θα ήθελα να περιγράψω τα βασικά σημεία του θεσμικού </w:t>
      </w:r>
      <w:r>
        <w:rPr>
          <w:rFonts w:eastAsia="Times New Roman" w:cs="Times New Roman"/>
          <w:szCs w:val="24"/>
        </w:rPr>
        <w:t xml:space="preserve">μας </w:t>
      </w:r>
      <w:r w:rsidRPr="001C36E3">
        <w:rPr>
          <w:rFonts w:eastAsia="Times New Roman" w:cs="Times New Roman"/>
          <w:szCs w:val="24"/>
        </w:rPr>
        <w:t xml:space="preserve">πλαισίου που σχετίζονται με τις απολύσεις των εργαζομένων και εν συνεχεία θα παραθέσω τα στοιχεία επί του θέματος της ερώτησής </w:t>
      </w:r>
      <w:r>
        <w:rPr>
          <w:rFonts w:eastAsia="Times New Roman" w:cs="Times New Roman"/>
          <w:szCs w:val="24"/>
        </w:rPr>
        <w:t>σας,</w:t>
      </w:r>
      <w:r w:rsidRPr="001C36E3">
        <w:rPr>
          <w:rFonts w:eastAsia="Times New Roman" w:cs="Times New Roman"/>
          <w:szCs w:val="24"/>
        </w:rPr>
        <w:t xml:space="preserve"> σύμφωνα με την ενημέρωση που </w:t>
      </w:r>
      <w:r>
        <w:rPr>
          <w:rFonts w:eastAsia="Times New Roman" w:cs="Times New Roman"/>
          <w:szCs w:val="24"/>
        </w:rPr>
        <w:t>έλαβα</w:t>
      </w:r>
      <w:r w:rsidRPr="001C36E3">
        <w:rPr>
          <w:rFonts w:eastAsia="Times New Roman" w:cs="Times New Roman"/>
          <w:szCs w:val="24"/>
        </w:rPr>
        <w:t xml:space="preserve"> από το </w:t>
      </w:r>
      <w:r>
        <w:rPr>
          <w:rFonts w:eastAsia="Times New Roman" w:cs="Times New Roman"/>
          <w:szCs w:val="24"/>
        </w:rPr>
        <w:t>ΣΕΠΕ.</w:t>
      </w:r>
      <w:r w:rsidRPr="001C36E3">
        <w:rPr>
          <w:rFonts w:eastAsia="Times New Roman" w:cs="Times New Roman"/>
          <w:szCs w:val="24"/>
        </w:rPr>
        <w:t xml:space="preserve"> </w:t>
      </w:r>
    </w:p>
    <w:p w:rsidR="00C754FB" w:rsidRDefault="00EE5215">
      <w:pPr>
        <w:shd w:val="clear" w:color="auto" w:fill="FFFFFF"/>
        <w:spacing w:line="600" w:lineRule="auto"/>
        <w:ind w:firstLine="720"/>
        <w:contextualSpacing/>
        <w:jc w:val="both"/>
        <w:rPr>
          <w:rFonts w:eastAsia="Times New Roman" w:cs="Times New Roman"/>
          <w:szCs w:val="24"/>
        </w:rPr>
      </w:pPr>
      <w:r w:rsidRPr="001C36E3">
        <w:rPr>
          <w:rFonts w:eastAsia="Times New Roman" w:cs="Times New Roman"/>
          <w:szCs w:val="24"/>
        </w:rPr>
        <w:t>Βάσει του θεσμικού</w:t>
      </w:r>
      <w:r>
        <w:rPr>
          <w:rFonts w:eastAsia="Times New Roman" w:cs="Times New Roman"/>
          <w:szCs w:val="24"/>
        </w:rPr>
        <w:t xml:space="preserve"> μας</w:t>
      </w:r>
      <w:r w:rsidRPr="001C36E3">
        <w:rPr>
          <w:rFonts w:eastAsia="Times New Roman" w:cs="Times New Roman"/>
          <w:szCs w:val="24"/>
        </w:rPr>
        <w:t xml:space="preserve"> πλαισίου</w:t>
      </w:r>
      <w:r>
        <w:rPr>
          <w:rFonts w:eastAsia="Times New Roman" w:cs="Times New Roman"/>
          <w:szCs w:val="24"/>
        </w:rPr>
        <w:t>,</w:t>
      </w:r>
      <w:r w:rsidRPr="001C36E3">
        <w:rPr>
          <w:rFonts w:eastAsia="Times New Roman" w:cs="Times New Roman"/>
          <w:szCs w:val="24"/>
        </w:rPr>
        <w:t xml:space="preserve"> η καταγγελία της σύμβασης εργασίας αορίστου χρόνου αποτελεί δικαίωμα τόσο του εργοδότη όσο και του μισθωτού</w:t>
      </w:r>
      <w:r>
        <w:rPr>
          <w:rFonts w:eastAsia="Times New Roman" w:cs="Times New Roman"/>
          <w:szCs w:val="24"/>
        </w:rPr>
        <w:t>,</w:t>
      </w:r>
      <w:r w:rsidRPr="001C36E3">
        <w:rPr>
          <w:rFonts w:eastAsia="Times New Roman" w:cs="Times New Roman"/>
          <w:szCs w:val="24"/>
        </w:rPr>
        <w:t xml:space="preserve"> και υπόκειται στον περιορισμό του άρθρου </w:t>
      </w:r>
      <w:r>
        <w:rPr>
          <w:rFonts w:eastAsia="Times New Roman" w:cs="Times New Roman"/>
          <w:szCs w:val="24"/>
        </w:rPr>
        <w:t>2</w:t>
      </w:r>
      <w:r w:rsidRPr="001C36E3">
        <w:rPr>
          <w:rFonts w:eastAsia="Times New Roman" w:cs="Times New Roman"/>
          <w:szCs w:val="24"/>
        </w:rPr>
        <w:t>81 τ</w:t>
      </w:r>
      <w:r>
        <w:rPr>
          <w:rFonts w:eastAsia="Times New Roman" w:cs="Times New Roman"/>
          <w:szCs w:val="24"/>
        </w:rPr>
        <w:t>ου Αστικού Κ</w:t>
      </w:r>
      <w:r w:rsidRPr="001C36E3">
        <w:rPr>
          <w:rFonts w:eastAsia="Times New Roman" w:cs="Times New Roman"/>
          <w:szCs w:val="24"/>
        </w:rPr>
        <w:t>ώδικα</w:t>
      </w:r>
      <w:r>
        <w:rPr>
          <w:rFonts w:eastAsia="Times New Roman" w:cs="Times New Roman"/>
          <w:szCs w:val="24"/>
        </w:rPr>
        <w:t>,</w:t>
      </w:r>
      <w:r w:rsidRPr="001C36E3">
        <w:rPr>
          <w:rFonts w:eastAsia="Times New Roman" w:cs="Times New Roman"/>
          <w:szCs w:val="24"/>
        </w:rPr>
        <w:t xml:space="preserve"> δηλαδή της μη υπέρβασης των ορίων που επιβάλλει η καλή πίστη ή τα χρηστά ήθη ή </w:t>
      </w:r>
      <w:r>
        <w:rPr>
          <w:rFonts w:eastAsia="Times New Roman" w:cs="Times New Roman"/>
          <w:szCs w:val="24"/>
        </w:rPr>
        <w:t xml:space="preserve">ο </w:t>
      </w:r>
      <w:r w:rsidRPr="001C36E3">
        <w:rPr>
          <w:rFonts w:eastAsia="Times New Roman" w:cs="Times New Roman"/>
          <w:szCs w:val="24"/>
        </w:rPr>
        <w:t>κοινωνικός</w:t>
      </w:r>
      <w:r>
        <w:rPr>
          <w:rFonts w:eastAsia="Times New Roman" w:cs="Times New Roman"/>
          <w:szCs w:val="24"/>
        </w:rPr>
        <w:t xml:space="preserve"> ή</w:t>
      </w:r>
      <w:r w:rsidRPr="001C36E3">
        <w:rPr>
          <w:rFonts w:eastAsia="Times New Roman" w:cs="Times New Roman"/>
          <w:szCs w:val="24"/>
        </w:rPr>
        <w:t xml:space="preserve"> ο οικο</w:t>
      </w:r>
      <w:r>
        <w:rPr>
          <w:rFonts w:eastAsia="Times New Roman" w:cs="Times New Roman"/>
          <w:szCs w:val="24"/>
        </w:rPr>
        <w:t>νομικός σκοπός του δικαιώματος. Η</w:t>
      </w:r>
      <w:r w:rsidRPr="001C36E3">
        <w:rPr>
          <w:rFonts w:eastAsia="Times New Roman" w:cs="Times New Roman"/>
          <w:szCs w:val="24"/>
        </w:rPr>
        <w:t xml:space="preserve"> υπέρβαση των ορίων αυτών καθιστά άκυρη την καταγγελία</w:t>
      </w:r>
      <w:r>
        <w:rPr>
          <w:rFonts w:eastAsia="Times New Roman" w:cs="Times New Roman"/>
          <w:szCs w:val="24"/>
        </w:rPr>
        <w:t xml:space="preserve"> σύμφωνα με τα άρθρα 174 και 180 του Αστικού Κώδικα. Το πότε </w:t>
      </w:r>
      <w:r w:rsidRPr="001C36E3">
        <w:rPr>
          <w:rFonts w:eastAsia="Times New Roman" w:cs="Times New Roman"/>
          <w:szCs w:val="24"/>
        </w:rPr>
        <w:t>υπάρχει τέτοιου είδους υπέρβαση το κ</w:t>
      </w:r>
      <w:r>
        <w:rPr>
          <w:rFonts w:eastAsia="Times New Roman" w:cs="Times New Roman"/>
          <w:szCs w:val="24"/>
        </w:rPr>
        <w:t>ρίνει το δικαστήριο και όχι το Υπουργείο Ε</w:t>
      </w:r>
      <w:r w:rsidRPr="001C36E3">
        <w:rPr>
          <w:rFonts w:eastAsia="Times New Roman" w:cs="Times New Roman"/>
          <w:szCs w:val="24"/>
        </w:rPr>
        <w:t xml:space="preserve">ργασίας βάσει των πραγματικών περιστατικών και των συνθηκών κάθε συγκεκριμένης </w:t>
      </w:r>
      <w:r w:rsidR="001E4A59" w:rsidRPr="001C36E3">
        <w:rPr>
          <w:rFonts w:eastAsia="Times New Roman" w:cs="Times New Roman"/>
          <w:szCs w:val="24"/>
        </w:rPr>
        <w:t>περ</w:t>
      </w:r>
      <w:r w:rsidR="001E4A59">
        <w:rPr>
          <w:rFonts w:eastAsia="Times New Roman" w:cs="Times New Roman"/>
          <w:szCs w:val="24"/>
        </w:rPr>
        <w:t>ί</w:t>
      </w:r>
      <w:r w:rsidR="001E4A59" w:rsidRPr="001C36E3">
        <w:rPr>
          <w:rFonts w:eastAsia="Times New Roman" w:cs="Times New Roman"/>
          <w:szCs w:val="24"/>
        </w:rPr>
        <w:t>πτ</w:t>
      </w:r>
      <w:r w:rsidR="001E4A59">
        <w:rPr>
          <w:rFonts w:eastAsia="Times New Roman" w:cs="Times New Roman"/>
          <w:szCs w:val="24"/>
        </w:rPr>
        <w:t>ω</w:t>
      </w:r>
      <w:r w:rsidR="001E4A59" w:rsidRPr="001C36E3">
        <w:rPr>
          <w:rFonts w:eastAsia="Times New Roman" w:cs="Times New Roman"/>
          <w:szCs w:val="24"/>
        </w:rPr>
        <w:t>σ</w:t>
      </w:r>
      <w:r w:rsidR="001E4A59">
        <w:rPr>
          <w:rFonts w:eastAsia="Times New Roman" w:cs="Times New Roman"/>
          <w:szCs w:val="24"/>
        </w:rPr>
        <w:t>η</w:t>
      </w:r>
      <w:r w:rsidR="001E4A59" w:rsidRPr="001C36E3">
        <w:rPr>
          <w:rFonts w:eastAsia="Times New Roman" w:cs="Times New Roman"/>
          <w:szCs w:val="24"/>
        </w:rPr>
        <w:t>ς</w:t>
      </w:r>
      <w:r>
        <w:rPr>
          <w:rFonts w:eastAsia="Times New Roman" w:cs="Times New Roman"/>
          <w:szCs w:val="24"/>
        </w:rPr>
        <w:t>.</w:t>
      </w:r>
      <w:r w:rsidRPr="001C36E3">
        <w:rPr>
          <w:rFonts w:eastAsia="Times New Roman" w:cs="Times New Roman"/>
          <w:szCs w:val="24"/>
        </w:rPr>
        <w:t xml:space="preserve"> </w:t>
      </w:r>
    </w:p>
    <w:p w:rsidR="003F7C67" w:rsidRPr="003F7C67" w:rsidDel="00231994" w:rsidRDefault="003F7C67">
      <w:pPr>
        <w:shd w:val="clear" w:color="auto" w:fill="FFFFFF"/>
        <w:spacing w:line="600" w:lineRule="auto"/>
        <w:ind w:firstLine="720"/>
        <w:contextualSpacing/>
        <w:jc w:val="both"/>
        <w:rPr>
          <w:del w:id="5" w:author="Μητσόπουλος Νικόλαος" w:date="2022-01-29T10:39:00Z"/>
          <w:rFonts w:eastAsia="Times New Roman" w:cs="Times New Roman"/>
          <w:color w:val="FF0000"/>
          <w:szCs w:val="24"/>
        </w:rPr>
      </w:pPr>
      <w:del w:id="6" w:author="Μητσόπουλος Νικόλαος" w:date="2022-01-29T10:39:00Z">
        <w:r w:rsidRPr="003F7C67" w:rsidDel="00231994">
          <w:rPr>
            <w:rFonts w:eastAsia="Times New Roman" w:cs="Times New Roman"/>
            <w:color w:val="FF0000"/>
            <w:szCs w:val="24"/>
          </w:rPr>
          <w:delText>ΓΚΟΥΜΑ</w:delText>
        </w:r>
      </w:del>
    </w:p>
    <w:p w:rsidR="00C754FB" w:rsidRDefault="00EE5215">
      <w:pPr>
        <w:shd w:val="clear" w:color="auto" w:fill="FFFFFF"/>
        <w:spacing w:line="600" w:lineRule="auto"/>
        <w:ind w:firstLine="720"/>
        <w:contextualSpacing/>
        <w:jc w:val="both"/>
        <w:rPr>
          <w:rFonts w:eastAsia="Times New Roman" w:cs="Times New Roman"/>
          <w:szCs w:val="24"/>
        </w:rPr>
      </w:pPr>
      <w:r w:rsidRPr="000232B5">
        <w:rPr>
          <w:rFonts w:eastAsia="Times New Roman" w:cs="Times New Roman"/>
          <w:szCs w:val="24"/>
        </w:rPr>
        <w:t>Βάσει επίσης του άρθρου 66 του προσφάτως ψηφισμένου ν.4808/2021, που αφ</w:t>
      </w:r>
      <w:r w:rsidR="000232B5">
        <w:rPr>
          <w:rFonts w:eastAsia="Times New Roman" w:cs="Times New Roman"/>
          <w:szCs w:val="24"/>
        </w:rPr>
        <w:t xml:space="preserve">’ </w:t>
      </w:r>
      <w:r w:rsidRPr="000232B5">
        <w:rPr>
          <w:rFonts w:eastAsia="Times New Roman" w:cs="Times New Roman"/>
          <w:szCs w:val="24"/>
        </w:rPr>
        <w:t>ενός κωδικοποίησε την ισχύουσα νομοθεσία και αφ</w:t>
      </w:r>
      <w:r w:rsidR="000232B5">
        <w:rPr>
          <w:rFonts w:eastAsia="Times New Roman" w:cs="Times New Roman"/>
          <w:szCs w:val="24"/>
        </w:rPr>
        <w:t xml:space="preserve">’ </w:t>
      </w:r>
      <w:r w:rsidRPr="000232B5">
        <w:rPr>
          <w:rFonts w:eastAsia="Times New Roman" w:cs="Times New Roman"/>
          <w:szCs w:val="24"/>
        </w:rPr>
        <w:t xml:space="preserve">ετέρου, αντίθετα </w:t>
      </w:r>
      <w:r w:rsidRPr="000232B5">
        <w:rPr>
          <w:rFonts w:eastAsia="Times New Roman" w:cs="Times New Roman"/>
          <w:szCs w:val="24"/>
        </w:rPr>
        <w:lastRenderedPageBreak/>
        <w:t xml:space="preserve">με ό,τι είπατε εσείς, αύξησε την προστασία των εργαζομένων, ισχύουν τα </w:t>
      </w:r>
      <w:r>
        <w:rPr>
          <w:rFonts w:eastAsia="Times New Roman" w:cs="Times New Roman"/>
          <w:szCs w:val="24"/>
        </w:rPr>
        <w:t>ακόλουθα: Η</w:t>
      </w:r>
      <w:r w:rsidRPr="001C36E3">
        <w:rPr>
          <w:rFonts w:eastAsia="Times New Roman" w:cs="Times New Roman"/>
          <w:szCs w:val="24"/>
        </w:rPr>
        <w:t xml:space="preserve"> καταγγελία της σύμβασης εξαρτημένης εργασίας</w:t>
      </w:r>
      <w:r>
        <w:rPr>
          <w:rFonts w:eastAsia="Times New Roman" w:cs="Times New Roman"/>
          <w:szCs w:val="24"/>
        </w:rPr>
        <w:t xml:space="preserve"> αορίστου χρόνου από τον εργοδότη είναι άκυρη, εφόσον είτε, πρώτον, οφείλεται σε δυσμενή διάκριση σε βάρος του εργαζομένου ή εκδικητικότητα λόγω φύλου, φυλής, χρώματος, πολιτικών φρονημάτων, θρησκευτικών ή φιλοσοφικών πεποιθήσεων, γενεαλογικών καταβολών, εθνικής ή εθνοτικής καταγωγής, γενετήσιου ή σεξουαλικού προσανατολισμού, ηλικίας, ταυτότητας ή χαρακτηριστικών φύλου, αναπηρίας ή -και το τονίζω αυτό- συμμετοχής ή μη σε συνδικαλιστική οργάνωση.</w:t>
      </w:r>
    </w:p>
    <w:p w:rsidR="00C754FB" w:rsidRDefault="00EE521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Δεύτερον, αντίκειται σε άλλη ειδική διάταξη νόμου, όπως </w:t>
      </w:r>
      <w:r w:rsidR="000232B5">
        <w:rPr>
          <w:rFonts w:eastAsia="SimSun"/>
          <w:bCs/>
          <w:szCs w:val="24"/>
          <w:shd w:val="clear" w:color="auto" w:fill="FFFFFF"/>
          <w:lang w:eastAsia="zh-CN"/>
        </w:rPr>
        <w:t>-</w:t>
      </w:r>
      <w:r>
        <w:rPr>
          <w:rFonts w:eastAsia="SimSun"/>
          <w:bCs/>
          <w:szCs w:val="24"/>
          <w:shd w:val="clear" w:color="auto" w:fill="FFFFFF"/>
          <w:lang w:eastAsia="zh-CN"/>
        </w:rPr>
        <w:t xml:space="preserve">και πάλι το τονίζω αυτό- όταν πρόκειται για απόλυση συνδικαλιστικών στελεχών, όταν δεν συντρέχει σπουδαίος λόγος, όπως αυτές ορίζονται σύμφωνα με το άρθρο 14 του ν.1264/1982. </w:t>
      </w:r>
    </w:p>
    <w:p w:rsidR="00C754FB" w:rsidRDefault="00EE521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Τρίτον, γίνεται ως αντίδραση </w:t>
      </w:r>
      <w:r w:rsidR="000232B5">
        <w:rPr>
          <w:rFonts w:eastAsia="SimSun"/>
          <w:bCs/>
          <w:szCs w:val="24"/>
          <w:shd w:val="clear" w:color="auto" w:fill="FFFFFF"/>
          <w:lang w:eastAsia="zh-CN"/>
        </w:rPr>
        <w:t>-</w:t>
      </w:r>
      <w:r>
        <w:rPr>
          <w:rFonts w:eastAsia="SimSun"/>
          <w:bCs/>
          <w:szCs w:val="24"/>
          <w:shd w:val="clear" w:color="auto" w:fill="FFFFFF"/>
          <w:lang w:eastAsia="zh-CN"/>
        </w:rPr>
        <w:t xml:space="preserve">το τονίζω και αυτό- σε ενάσκηση νομίμου δικαιώματος του εργαζομένου, όπως το συνδικαλίζεσθαι. </w:t>
      </w:r>
    </w:p>
    <w:p w:rsidR="00C754FB" w:rsidRDefault="00EE521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Η προσθήκη της αντίδρασης σε</w:t>
      </w:r>
      <w:r w:rsidRPr="00FD3838">
        <w:rPr>
          <w:rFonts w:eastAsia="SimSun"/>
          <w:bCs/>
          <w:szCs w:val="24"/>
          <w:shd w:val="clear" w:color="auto" w:fill="FFFFFF"/>
          <w:lang w:eastAsia="zh-CN"/>
        </w:rPr>
        <w:t xml:space="preserve"> </w:t>
      </w:r>
      <w:r>
        <w:rPr>
          <w:rFonts w:eastAsia="SimSun"/>
          <w:bCs/>
          <w:szCs w:val="24"/>
          <w:shd w:val="clear" w:color="auto" w:fill="FFFFFF"/>
          <w:lang w:eastAsia="zh-CN"/>
        </w:rPr>
        <w:t>εν</w:t>
      </w:r>
      <w:r w:rsidRPr="00FD3838">
        <w:rPr>
          <w:rFonts w:eastAsia="SimSun"/>
          <w:bCs/>
          <w:szCs w:val="24"/>
          <w:shd w:val="clear" w:color="auto" w:fill="FFFFFF"/>
          <w:lang w:eastAsia="zh-CN"/>
        </w:rPr>
        <w:t>άσκηση νομίμου δικ</w:t>
      </w:r>
      <w:r>
        <w:rPr>
          <w:rFonts w:eastAsia="SimSun"/>
          <w:bCs/>
          <w:szCs w:val="24"/>
          <w:shd w:val="clear" w:color="auto" w:fill="FFFFFF"/>
          <w:lang w:eastAsia="zh-CN"/>
        </w:rPr>
        <w:t>αιώματος ως λόγου που καθιστά μι</w:t>
      </w:r>
      <w:r w:rsidRPr="00FD3838">
        <w:rPr>
          <w:rFonts w:eastAsia="SimSun"/>
          <w:bCs/>
          <w:szCs w:val="24"/>
          <w:shd w:val="clear" w:color="auto" w:fill="FFFFFF"/>
          <w:lang w:eastAsia="zh-CN"/>
        </w:rPr>
        <w:t>α απόλυση άκυρη</w:t>
      </w:r>
      <w:r>
        <w:rPr>
          <w:rFonts w:eastAsia="SimSun"/>
          <w:bCs/>
          <w:szCs w:val="24"/>
          <w:shd w:val="clear" w:color="auto" w:fill="FFFFFF"/>
          <w:lang w:eastAsia="zh-CN"/>
        </w:rPr>
        <w:t>,</w:t>
      </w:r>
      <w:r w:rsidRPr="00FD3838">
        <w:rPr>
          <w:rFonts w:eastAsia="SimSun"/>
          <w:bCs/>
          <w:szCs w:val="24"/>
          <w:shd w:val="clear" w:color="auto" w:fill="FFFFFF"/>
          <w:lang w:eastAsia="zh-CN"/>
        </w:rPr>
        <w:t xml:space="preserve"> με το βάρος της </w:t>
      </w:r>
      <w:r>
        <w:rPr>
          <w:rFonts w:eastAsia="SimSun"/>
          <w:bCs/>
          <w:szCs w:val="24"/>
          <w:shd w:val="clear" w:color="auto" w:fill="FFFFFF"/>
          <w:lang w:eastAsia="zh-CN"/>
        </w:rPr>
        <w:t>αντ</w:t>
      </w:r>
      <w:r w:rsidRPr="00FD3838">
        <w:rPr>
          <w:rFonts w:eastAsia="SimSun"/>
          <w:bCs/>
          <w:szCs w:val="24"/>
          <w:shd w:val="clear" w:color="auto" w:fill="FFFFFF"/>
          <w:lang w:eastAsia="zh-CN"/>
        </w:rPr>
        <w:t>απόδειξης να μεταφέρεται από τον εργαζόμενο στον εργοδότη</w:t>
      </w:r>
      <w:r>
        <w:rPr>
          <w:rFonts w:eastAsia="SimSun"/>
          <w:bCs/>
          <w:szCs w:val="24"/>
          <w:shd w:val="clear" w:color="auto" w:fill="FFFFFF"/>
          <w:lang w:eastAsia="zh-CN"/>
        </w:rPr>
        <w:t>,</w:t>
      </w:r>
      <w:r w:rsidRPr="00FD3838">
        <w:rPr>
          <w:rFonts w:eastAsia="SimSun"/>
          <w:bCs/>
          <w:szCs w:val="24"/>
          <w:shd w:val="clear" w:color="auto" w:fill="FFFFFF"/>
          <w:lang w:eastAsia="zh-CN"/>
        </w:rPr>
        <w:t xml:space="preserve"> προσφέρει πιο διευρυμένη προστασία για τους εργαζόμενους</w:t>
      </w:r>
      <w:r>
        <w:rPr>
          <w:rFonts w:eastAsia="SimSun"/>
          <w:bCs/>
          <w:szCs w:val="24"/>
          <w:shd w:val="clear" w:color="auto" w:fill="FFFFFF"/>
          <w:lang w:eastAsia="zh-CN"/>
        </w:rPr>
        <w:t>,</w:t>
      </w:r>
      <w:r w:rsidRPr="00FD3838">
        <w:rPr>
          <w:rFonts w:eastAsia="SimSun"/>
          <w:bCs/>
          <w:szCs w:val="24"/>
          <w:shd w:val="clear" w:color="auto" w:fill="FFFFFF"/>
          <w:lang w:eastAsia="zh-CN"/>
        </w:rPr>
        <w:t xml:space="preserve"> σε σχέση με τη δυνατότητα που είχαν να </w:t>
      </w:r>
      <w:r w:rsidRPr="00FD3838">
        <w:rPr>
          <w:rFonts w:eastAsia="SimSun"/>
          <w:bCs/>
          <w:szCs w:val="24"/>
          <w:shd w:val="clear" w:color="auto" w:fill="FFFFFF"/>
          <w:lang w:eastAsia="zh-CN"/>
        </w:rPr>
        <w:lastRenderedPageBreak/>
        <w:t>αναγνωρίζεται η ακυρότητα μιας απόλυσης βάσει της προϋπάρχουσ</w:t>
      </w:r>
      <w:r>
        <w:rPr>
          <w:rFonts w:eastAsia="SimSun"/>
          <w:bCs/>
          <w:szCs w:val="24"/>
          <w:shd w:val="clear" w:color="auto" w:fill="FFFFFF"/>
          <w:lang w:eastAsia="zh-CN"/>
        </w:rPr>
        <w:t>ας νομοθεσίας</w:t>
      </w:r>
      <w:r w:rsidRPr="00FD3838">
        <w:rPr>
          <w:rFonts w:eastAsia="SimSun"/>
          <w:bCs/>
          <w:szCs w:val="24"/>
          <w:shd w:val="clear" w:color="auto" w:fill="FFFFFF"/>
          <w:lang w:eastAsia="zh-CN"/>
        </w:rPr>
        <w:t xml:space="preserve">. </w:t>
      </w:r>
    </w:p>
    <w:p w:rsidR="00C754FB" w:rsidRDefault="00EE5215">
      <w:pPr>
        <w:tabs>
          <w:tab w:val="center" w:pos="4748"/>
          <w:tab w:val="left" w:pos="6715"/>
        </w:tabs>
        <w:spacing w:line="600" w:lineRule="auto"/>
        <w:ind w:firstLine="709"/>
        <w:contextualSpacing/>
        <w:jc w:val="both"/>
        <w:rPr>
          <w:rFonts w:eastAsia="SimSun"/>
          <w:bCs/>
          <w:szCs w:val="24"/>
          <w:shd w:val="clear" w:color="auto" w:fill="FFFFFF"/>
          <w:lang w:eastAsia="zh-CN"/>
        </w:rPr>
      </w:pPr>
      <w:r w:rsidRPr="00FD3838">
        <w:rPr>
          <w:rFonts w:eastAsia="SimSun"/>
          <w:bCs/>
          <w:szCs w:val="24"/>
          <w:shd w:val="clear" w:color="auto" w:fill="FFFFFF"/>
          <w:lang w:eastAsia="zh-CN"/>
        </w:rPr>
        <w:t>Συνεπώς</w:t>
      </w:r>
      <w:r w:rsidR="0026098B">
        <w:rPr>
          <w:rFonts w:eastAsia="SimSun"/>
          <w:bCs/>
          <w:szCs w:val="24"/>
          <w:shd w:val="clear" w:color="auto" w:fill="FFFFFF"/>
          <w:lang w:eastAsia="zh-CN"/>
        </w:rPr>
        <w:t>,</w:t>
      </w:r>
      <w:r w:rsidRPr="00FD3838">
        <w:rPr>
          <w:rFonts w:eastAsia="SimSun"/>
          <w:bCs/>
          <w:szCs w:val="24"/>
          <w:shd w:val="clear" w:color="auto" w:fill="FFFFFF"/>
          <w:lang w:eastAsia="zh-CN"/>
        </w:rPr>
        <w:t xml:space="preserve"> </w:t>
      </w:r>
      <w:r w:rsidR="0026098B">
        <w:rPr>
          <w:rFonts w:eastAsia="SimSun"/>
          <w:bCs/>
          <w:szCs w:val="24"/>
          <w:shd w:val="clear" w:color="auto" w:fill="FFFFFF"/>
          <w:lang w:eastAsia="zh-CN"/>
        </w:rPr>
        <w:t>τ</w:t>
      </w:r>
      <w:r w:rsidRPr="00FD3838">
        <w:rPr>
          <w:rFonts w:eastAsia="SimSun"/>
          <w:bCs/>
          <w:szCs w:val="24"/>
          <w:shd w:val="clear" w:color="auto" w:fill="FFFFFF"/>
          <w:lang w:eastAsia="zh-CN"/>
        </w:rPr>
        <w:t>ο ολοκληρωμένο θεσμικό μας πλαίσιο και οι ελεγκτικ</w:t>
      </w:r>
      <w:r>
        <w:rPr>
          <w:rFonts w:eastAsia="SimSun"/>
          <w:bCs/>
          <w:szCs w:val="24"/>
          <w:shd w:val="clear" w:color="auto" w:fill="FFFFFF"/>
          <w:lang w:eastAsia="zh-CN"/>
        </w:rPr>
        <w:t>οί μηχανισμοί μας είναι δομημένοι</w:t>
      </w:r>
      <w:r w:rsidRPr="00FD3838">
        <w:rPr>
          <w:rFonts w:eastAsia="SimSun"/>
          <w:bCs/>
          <w:szCs w:val="24"/>
          <w:shd w:val="clear" w:color="auto" w:fill="FFFFFF"/>
          <w:lang w:eastAsia="zh-CN"/>
        </w:rPr>
        <w:t xml:space="preserve"> σε γερά θεμέλια</w:t>
      </w:r>
      <w:r>
        <w:rPr>
          <w:rFonts w:eastAsia="SimSun"/>
          <w:bCs/>
          <w:szCs w:val="24"/>
          <w:shd w:val="clear" w:color="auto" w:fill="FFFFFF"/>
          <w:lang w:eastAsia="zh-CN"/>
        </w:rPr>
        <w:t>,</w:t>
      </w:r>
      <w:r w:rsidRPr="00FD3838">
        <w:rPr>
          <w:rFonts w:eastAsia="SimSun"/>
          <w:bCs/>
          <w:szCs w:val="24"/>
          <w:shd w:val="clear" w:color="auto" w:fill="FFFFFF"/>
          <w:lang w:eastAsia="zh-CN"/>
        </w:rPr>
        <w:t xml:space="preserve"> ώστε να διασφαλίζουν τα δικαιώματα των εργαζομένων. </w:t>
      </w:r>
    </w:p>
    <w:p w:rsidR="00C754FB" w:rsidRDefault="00EE5215">
      <w:pPr>
        <w:tabs>
          <w:tab w:val="center" w:pos="4748"/>
          <w:tab w:val="left" w:pos="6715"/>
        </w:tabs>
        <w:spacing w:line="600" w:lineRule="auto"/>
        <w:ind w:firstLine="709"/>
        <w:contextualSpacing/>
        <w:jc w:val="both"/>
        <w:rPr>
          <w:rFonts w:eastAsia="SimSun"/>
          <w:bCs/>
          <w:szCs w:val="24"/>
          <w:shd w:val="clear" w:color="auto" w:fill="FFFFFF"/>
          <w:lang w:eastAsia="zh-CN"/>
        </w:rPr>
      </w:pPr>
      <w:r w:rsidRPr="00FD3838">
        <w:rPr>
          <w:rFonts w:eastAsia="SimSun"/>
          <w:bCs/>
          <w:szCs w:val="24"/>
          <w:shd w:val="clear" w:color="auto" w:fill="FFFFFF"/>
          <w:lang w:eastAsia="zh-CN"/>
        </w:rPr>
        <w:t>Τ</w:t>
      </w:r>
      <w:r>
        <w:rPr>
          <w:rFonts w:eastAsia="SimSun"/>
          <w:bCs/>
          <w:szCs w:val="24"/>
          <w:shd w:val="clear" w:color="auto" w:fill="FFFFFF"/>
          <w:lang w:eastAsia="zh-CN"/>
        </w:rPr>
        <w:t>ώρα,</w:t>
      </w:r>
      <w:r w:rsidRPr="00FD3838">
        <w:rPr>
          <w:rFonts w:eastAsia="SimSun"/>
          <w:bCs/>
          <w:szCs w:val="24"/>
          <w:shd w:val="clear" w:color="auto" w:fill="FFFFFF"/>
          <w:lang w:eastAsia="zh-CN"/>
        </w:rPr>
        <w:t xml:space="preserve"> σε ό</w:t>
      </w:r>
      <w:r>
        <w:rPr>
          <w:rFonts w:eastAsia="SimSun"/>
          <w:bCs/>
          <w:szCs w:val="24"/>
          <w:shd w:val="clear" w:color="auto" w:fill="FFFFFF"/>
          <w:lang w:eastAsia="zh-CN"/>
        </w:rPr>
        <w:t>,</w:t>
      </w:r>
      <w:r w:rsidRPr="00FD3838">
        <w:rPr>
          <w:rFonts w:eastAsia="SimSun"/>
          <w:bCs/>
          <w:szCs w:val="24"/>
          <w:shd w:val="clear" w:color="auto" w:fill="FFFFFF"/>
          <w:lang w:eastAsia="zh-CN"/>
        </w:rPr>
        <w:t>τ</w:t>
      </w:r>
      <w:r>
        <w:rPr>
          <w:rFonts w:eastAsia="SimSun"/>
          <w:bCs/>
          <w:szCs w:val="24"/>
          <w:shd w:val="clear" w:color="auto" w:fill="FFFFFF"/>
          <w:lang w:eastAsia="zh-CN"/>
        </w:rPr>
        <w:t>ι αφορά το θέμα που θίγετε στην ερώτησή</w:t>
      </w:r>
      <w:r w:rsidRPr="00FD3838">
        <w:rPr>
          <w:rFonts w:eastAsia="SimSun"/>
          <w:bCs/>
          <w:szCs w:val="24"/>
          <w:shd w:val="clear" w:color="auto" w:fill="FFFFFF"/>
          <w:lang w:eastAsia="zh-CN"/>
        </w:rPr>
        <w:t xml:space="preserve"> </w:t>
      </w:r>
      <w:r>
        <w:rPr>
          <w:rFonts w:eastAsia="SimSun"/>
          <w:bCs/>
          <w:szCs w:val="24"/>
          <w:shd w:val="clear" w:color="auto" w:fill="FFFFFF"/>
          <w:lang w:eastAsia="zh-CN"/>
        </w:rPr>
        <w:t>σας,</w:t>
      </w:r>
      <w:r w:rsidRPr="00FD3838">
        <w:rPr>
          <w:rFonts w:eastAsia="SimSun"/>
          <w:bCs/>
          <w:szCs w:val="24"/>
          <w:shd w:val="clear" w:color="auto" w:fill="FFFFFF"/>
          <w:lang w:eastAsia="zh-CN"/>
        </w:rPr>
        <w:t xml:space="preserve"> βάσει της ενημέρωσης που έλαβα από το ΣΕΠΕ</w:t>
      </w:r>
      <w:r>
        <w:rPr>
          <w:rFonts w:eastAsia="SimSun"/>
          <w:bCs/>
          <w:szCs w:val="24"/>
          <w:shd w:val="clear" w:color="auto" w:fill="FFFFFF"/>
          <w:lang w:eastAsia="zh-CN"/>
        </w:rPr>
        <w:t>,</w:t>
      </w:r>
      <w:r w:rsidRPr="00FD3838">
        <w:rPr>
          <w:rFonts w:eastAsia="SimSun"/>
          <w:bCs/>
          <w:szCs w:val="24"/>
          <w:shd w:val="clear" w:color="auto" w:fill="FFFFFF"/>
          <w:lang w:eastAsia="zh-CN"/>
        </w:rPr>
        <w:t xml:space="preserve"> τα πραγματικά γεγονότα έχουν ως εξής</w:t>
      </w:r>
      <w:r>
        <w:rPr>
          <w:rFonts w:eastAsia="SimSun"/>
          <w:bCs/>
          <w:szCs w:val="24"/>
          <w:shd w:val="clear" w:color="auto" w:fill="FFFFFF"/>
          <w:lang w:eastAsia="zh-CN"/>
        </w:rPr>
        <w:t>:</w:t>
      </w:r>
    </w:p>
    <w:p w:rsidR="00C754FB" w:rsidRDefault="00EE5215">
      <w:pPr>
        <w:tabs>
          <w:tab w:val="center" w:pos="4748"/>
          <w:tab w:val="left" w:pos="6715"/>
        </w:tabs>
        <w:spacing w:line="600" w:lineRule="auto"/>
        <w:ind w:firstLine="709"/>
        <w:contextualSpacing/>
        <w:jc w:val="both"/>
        <w:rPr>
          <w:rFonts w:eastAsia="SimSun"/>
          <w:bCs/>
          <w:szCs w:val="24"/>
          <w:shd w:val="clear" w:color="auto" w:fill="FFFFFF"/>
          <w:lang w:eastAsia="zh-CN"/>
        </w:rPr>
      </w:pPr>
      <w:r w:rsidRPr="00FD3838">
        <w:rPr>
          <w:rFonts w:eastAsia="SimSun"/>
          <w:bCs/>
          <w:szCs w:val="24"/>
          <w:shd w:val="clear" w:color="auto" w:fill="FFFFFF"/>
          <w:lang w:eastAsia="zh-CN"/>
        </w:rPr>
        <w:t>Πρώτον</w:t>
      </w:r>
      <w:r>
        <w:rPr>
          <w:rFonts w:eastAsia="SimSun"/>
          <w:bCs/>
          <w:szCs w:val="24"/>
          <w:shd w:val="clear" w:color="auto" w:fill="FFFFFF"/>
          <w:lang w:eastAsia="zh-CN"/>
        </w:rPr>
        <w:t>,</w:t>
      </w:r>
      <w:r w:rsidRPr="00FD3838">
        <w:rPr>
          <w:rFonts w:eastAsia="SimSun"/>
          <w:bCs/>
          <w:szCs w:val="24"/>
          <w:shd w:val="clear" w:color="auto" w:fill="FFFFFF"/>
          <w:lang w:eastAsia="zh-CN"/>
        </w:rPr>
        <w:t xml:space="preserve"> το αρμόδιο τμήμα της Επιθεώρησης Εργασιακών Σχέσεων Καβάλας έλαβε καταγγελία δύο εργαζομένων της </w:t>
      </w:r>
      <w:r>
        <w:rPr>
          <w:rFonts w:eastAsia="SimSun"/>
          <w:bCs/>
          <w:szCs w:val="24"/>
          <w:shd w:val="clear" w:color="auto" w:fill="FFFFFF"/>
          <w:lang w:eastAsia="zh-CN"/>
        </w:rPr>
        <w:t>«</w:t>
      </w:r>
      <w:proofErr w:type="spellStart"/>
      <w:r>
        <w:rPr>
          <w:rFonts w:eastAsia="SimSun"/>
          <w:bCs/>
          <w:szCs w:val="24"/>
          <w:shd w:val="clear" w:color="auto" w:fill="FFFFFF"/>
          <w:lang w:val="en-US" w:eastAsia="zh-CN"/>
        </w:rPr>
        <w:t>E</w:t>
      </w:r>
      <w:r w:rsidR="000232B5">
        <w:rPr>
          <w:rFonts w:eastAsia="SimSun"/>
          <w:bCs/>
          <w:szCs w:val="24"/>
          <w:shd w:val="clear" w:color="auto" w:fill="FFFFFF"/>
          <w:lang w:val="en-US" w:eastAsia="zh-CN"/>
        </w:rPr>
        <w:t>nergean</w:t>
      </w:r>
      <w:proofErr w:type="spellEnd"/>
      <w:r w:rsidRPr="00535B4C">
        <w:rPr>
          <w:rFonts w:eastAsia="SimSun"/>
          <w:bCs/>
          <w:szCs w:val="24"/>
          <w:shd w:val="clear" w:color="auto" w:fill="FFFFFF"/>
          <w:lang w:eastAsia="zh-CN"/>
        </w:rPr>
        <w:t xml:space="preserve"> </w:t>
      </w:r>
      <w:r>
        <w:rPr>
          <w:rFonts w:eastAsia="SimSun"/>
          <w:bCs/>
          <w:szCs w:val="24"/>
          <w:shd w:val="clear" w:color="auto" w:fill="FFFFFF"/>
          <w:lang w:val="en-US" w:eastAsia="zh-CN"/>
        </w:rPr>
        <w:t>O</w:t>
      </w:r>
      <w:r w:rsidR="000232B5">
        <w:rPr>
          <w:rFonts w:eastAsia="SimSun"/>
          <w:bCs/>
          <w:szCs w:val="24"/>
          <w:shd w:val="clear" w:color="auto" w:fill="FFFFFF"/>
          <w:lang w:val="en-US" w:eastAsia="zh-CN"/>
        </w:rPr>
        <w:t>il</w:t>
      </w:r>
      <w:r w:rsidRPr="00535B4C">
        <w:rPr>
          <w:rFonts w:eastAsia="SimSun"/>
          <w:bCs/>
          <w:szCs w:val="24"/>
          <w:shd w:val="clear" w:color="auto" w:fill="FFFFFF"/>
          <w:lang w:eastAsia="zh-CN"/>
        </w:rPr>
        <w:t xml:space="preserve"> &amp; </w:t>
      </w:r>
      <w:r>
        <w:rPr>
          <w:rFonts w:eastAsia="SimSun"/>
          <w:bCs/>
          <w:szCs w:val="24"/>
          <w:shd w:val="clear" w:color="auto" w:fill="FFFFFF"/>
          <w:lang w:val="en-US" w:eastAsia="zh-CN"/>
        </w:rPr>
        <w:t>G</w:t>
      </w:r>
      <w:r w:rsidR="000232B5">
        <w:rPr>
          <w:rFonts w:eastAsia="SimSun"/>
          <w:bCs/>
          <w:szCs w:val="24"/>
          <w:shd w:val="clear" w:color="auto" w:fill="FFFFFF"/>
          <w:lang w:val="en-US" w:eastAsia="zh-CN"/>
        </w:rPr>
        <w:t>as</w:t>
      </w:r>
      <w:r>
        <w:rPr>
          <w:rFonts w:eastAsia="SimSun"/>
          <w:bCs/>
          <w:szCs w:val="24"/>
          <w:shd w:val="clear" w:color="auto" w:fill="FFFFFF"/>
          <w:lang w:eastAsia="zh-CN"/>
        </w:rPr>
        <w:t xml:space="preserve"> -</w:t>
      </w:r>
      <w:r w:rsidRPr="00FD3838">
        <w:rPr>
          <w:rFonts w:eastAsia="SimSun"/>
          <w:bCs/>
          <w:szCs w:val="24"/>
          <w:shd w:val="clear" w:color="auto" w:fill="FFFFFF"/>
          <w:lang w:eastAsia="zh-CN"/>
        </w:rPr>
        <w:t xml:space="preserve"> Ενεργειακή Αιγαίου</w:t>
      </w:r>
      <w:r>
        <w:rPr>
          <w:rFonts w:eastAsia="SimSun"/>
          <w:bCs/>
          <w:szCs w:val="24"/>
          <w:shd w:val="clear" w:color="auto" w:fill="FFFFFF"/>
          <w:lang w:eastAsia="zh-CN"/>
        </w:rPr>
        <w:t>»</w:t>
      </w:r>
      <w:r w:rsidRPr="00FD3838">
        <w:rPr>
          <w:rFonts w:eastAsia="SimSun"/>
          <w:bCs/>
          <w:szCs w:val="24"/>
          <w:shd w:val="clear" w:color="auto" w:fill="FFFFFF"/>
          <w:lang w:eastAsia="zh-CN"/>
        </w:rPr>
        <w:t xml:space="preserve"> για άκυρη και καταχρηστική</w:t>
      </w:r>
      <w:r>
        <w:rPr>
          <w:rFonts w:eastAsia="SimSun"/>
          <w:bCs/>
          <w:szCs w:val="24"/>
          <w:shd w:val="clear" w:color="auto" w:fill="FFFFFF"/>
          <w:lang w:eastAsia="zh-CN"/>
        </w:rPr>
        <w:t xml:space="preserve"> απόλυση και διενήργησε στις 10-12-20</w:t>
      </w:r>
      <w:r w:rsidRPr="00FD3838">
        <w:rPr>
          <w:rFonts w:eastAsia="SimSun"/>
          <w:bCs/>
          <w:szCs w:val="24"/>
          <w:shd w:val="clear" w:color="auto" w:fill="FFFFFF"/>
          <w:lang w:eastAsia="zh-CN"/>
        </w:rPr>
        <w:t>21 εργατική διαφορά</w:t>
      </w:r>
      <w:r>
        <w:rPr>
          <w:rFonts w:eastAsia="SimSun"/>
          <w:bCs/>
          <w:szCs w:val="24"/>
          <w:shd w:val="clear" w:color="auto" w:fill="FFFFFF"/>
          <w:lang w:eastAsia="zh-CN"/>
        </w:rPr>
        <w:t>,</w:t>
      </w:r>
      <w:r w:rsidRPr="00FD3838">
        <w:rPr>
          <w:rFonts w:eastAsia="SimSun"/>
          <w:bCs/>
          <w:szCs w:val="24"/>
          <w:shd w:val="clear" w:color="auto" w:fill="FFFFFF"/>
          <w:lang w:eastAsia="zh-CN"/>
        </w:rPr>
        <w:t xml:space="preserve"> χωρίς όμως να καταστεί δυνατή η επίλυση της διαφοράς. </w:t>
      </w:r>
    </w:p>
    <w:p w:rsidR="00C754FB" w:rsidRDefault="00EE521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(Στο σημείο αυτό </w:t>
      </w:r>
      <w:r w:rsidR="000232B5">
        <w:rPr>
          <w:rFonts w:eastAsia="SimSun"/>
          <w:bCs/>
          <w:szCs w:val="24"/>
          <w:shd w:val="clear" w:color="auto" w:fill="FFFFFF"/>
          <w:lang w:eastAsia="zh-CN"/>
        </w:rPr>
        <w:t>κ</w:t>
      </w:r>
      <w:r>
        <w:rPr>
          <w:rFonts w:eastAsia="SimSun"/>
          <w:bCs/>
          <w:szCs w:val="24"/>
          <w:shd w:val="clear" w:color="auto" w:fill="FFFFFF"/>
          <w:lang w:eastAsia="zh-CN"/>
        </w:rPr>
        <w:t>τυπάει το κουδούνι λήξεως του χρόνου ομιλίας του κυρίου Υφυπουργού)</w:t>
      </w:r>
    </w:p>
    <w:p w:rsidR="00C754FB" w:rsidRDefault="00EE5215">
      <w:pPr>
        <w:tabs>
          <w:tab w:val="center" w:pos="4748"/>
          <w:tab w:val="left" w:pos="6715"/>
        </w:tabs>
        <w:spacing w:line="600" w:lineRule="auto"/>
        <w:ind w:firstLine="709"/>
        <w:contextualSpacing/>
        <w:jc w:val="both"/>
        <w:rPr>
          <w:rFonts w:eastAsia="SimSun"/>
          <w:bCs/>
          <w:szCs w:val="24"/>
          <w:shd w:val="clear" w:color="auto" w:fill="FFFFFF"/>
          <w:lang w:eastAsia="zh-CN"/>
        </w:rPr>
      </w:pPr>
      <w:r w:rsidRPr="00FD3838">
        <w:rPr>
          <w:rFonts w:eastAsia="SimSun"/>
          <w:bCs/>
          <w:szCs w:val="24"/>
          <w:shd w:val="clear" w:color="auto" w:fill="FFFFFF"/>
          <w:lang w:eastAsia="zh-CN"/>
        </w:rPr>
        <w:t>Κυρία Πρόεδρε</w:t>
      </w:r>
      <w:r>
        <w:rPr>
          <w:rFonts w:eastAsia="SimSun"/>
          <w:bCs/>
          <w:szCs w:val="24"/>
          <w:shd w:val="clear" w:color="auto" w:fill="FFFFFF"/>
          <w:lang w:eastAsia="zh-CN"/>
        </w:rPr>
        <w:t>,</w:t>
      </w:r>
      <w:r w:rsidRPr="00FD3838">
        <w:rPr>
          <w:rFonts w:eastAsia="SimSun"/>
          <w:bCs/>
          <w:szCs w:val="24"/>
          <w:shd w:val="clear" w:color="auto" w:fill="FFFFFF"/>
          <w:lang w:eastAsia="zh-CN"/>
        </w:rPr>
        <w:t xml:space="preserve"> θα χρειαστώ λίγο χρόνο </w:t>
      </w:r>
      <w:r>
        <w:rPr>
          <w:rFonts w:eastAsia="SimSun"/>
          <w:bCs/>
          <w:szCs w:val="24"/>
          <w:shd w:val="clear" w:color="auto" w:fill="FFFFFF"/>
          <w:lang w:eastAsia="zh-CN"/>
        </w:rPr>
        <w:t xml:space="preserve">από τη </w:t>
      </w:r>
      <w:r w:rsidRPr="00FD3838">
        <w:rPr>
          <w:rFonts w:eastAsia="SimSun"/>
          <w:bCs/>
          <w:szCs w:val="24"/>
          <w:shd w:val="clear" w:color="auto" w:fill="FFFFFF"/>
          <w:lang w:eastAsia="zh-CN"/>
        </w:rPr>
        <w:t xml:space="preserve">δευτερολογία </w:t>
      </w:r>
      <w:r>
        <w:rPr>
          <w:rFonts w:eastAsia="SimSun"/>
          <w:bCs/>
          <w:szCs w:val="24"/>
          <w:shd w:val="clear" w:color="auto" w:fill="FFFFFF"/>
          <w:lang w:eastAsia="zh-CN"/>
        </w:rPr>
        <w:t>μου</w:t>
      </w:r>
      <w:r w:rsidRPr="00FD3838">
        <w:rPr>
          <w:rFonts w:eastAsia="SimSun"/>
          <w:bCs/>
          <w:szCs w:val="24"/>
          <w:shd w:val="clear" w:color="auto" w:fill="FFFFFF"/>
          <w:lang w:eastAsia="zh-CN"/>
        </w:rPr>
        <w:t xml:space="preserve">. </w:t>
      </w:r>
    </w:p>
    <w:p w:rsidR="00C754FB" w:rsidRDefault="00EE5215">
      <w:pPr>
        <w:tabs>
          <w:tab w:val="center" w:pos="4748"/>
          <w:tab w:val="left" w:pos="6715"/>
        </w:tabs>
        <w:spacing w:line="600" w:lineRule="auto"/>
        <w:ind w:firstLine="709"/>
        <w:contextualSpacing/>
        <w:jc w:val="both"/>
        <w:rPr>
          <w:rFonts w:eastAsia="SimSun"/>
          <w:bCs/>
          <w:szCs w:val="24"/>
          <w:shd w:val="clear" w:color="auto" w:fill="FFFFFF"/>
          <w:lang w:eastAsia="zh-CN"/>
        </w:rPr>
      </w:pPr>
      <w:r w:rsidRPr="00FD3838">
        <w:rPr>
          <w:rFonts w:eastAsia="SimSun"/>
          <w:bCs/>
          <w:szCs w:val="24"/>
          <w:shd w:val="clear" w:color="auto" w:fill="FFFFFF"/>
          <w:lang w:eastAsia="zh-CN"/>
        </w:rPr>
        <w:t>Οι δύο εργαζόμενοι άσκησαν ποινική δίωξη στον εργοδότη και στις 2</w:t>
      </w:r>
      <w:r>
        <w:rPr>
          <w:rFonts w:eastAsia="SimSun"/>
          <w:bCs/>
          <w:szCs w:val="24"/>
          <w:shd w:val="clear" w:color="auto" w:fill="FFFFFF"/>
          <w:lang w:eastAsia="zh-CN"/>
        </w:rPr>
        <w:t>3-</w:t>
      </w:r>
      <w:r w:rsidRPr="00FD3838">
        <w:rPr>
          <w:rFonts w:eastAsia="SimSun"/>
          <w:bCs/>
          <w:szCs w:val="24"/>
          <w:shd w:val="clear" w:color="auto" w:fill="FFFFFF"/>
          <w:lang w:eastAsia="zh-CN"/>
        </w:rPr>
        <w:t>12</w:t>
      </w:r>
      <w:r>
        <w:rPr>
          <w:rFonts w:eastAsia="SimSun"/>
          <w:bCs/>
          <w:szCs w:val="24"/>
          <w:shd w:val="clear" w:color="auto" w:fill="FFFFFF"/>
          <w:lang w:eastAsia="zh-CN"/>
        </w:rPr>
        <w:t>-2021</w:t>
      </w:r>
      <w:r w:rsidR="0026098B">
        <w:rPr>
          <w:rFonts w:eastAsia="SimSun"/>
          <w:bCs/>
          <w:szCs w:val="24"/>
          <w:shd w:val="clear" w:color="auto" w:fill="FFFFFF"/>
          <w:lang w:eastAsia="zh-CN"/>
        </w:rPr>
        <w:t>,</w:t>
      </w:r>
      <w:r w:rsidRPr="00FD3838">
        <w:rPr>
          <w:rFonts w:eastAsia="SimSun"/>
          <w:bCs/>
          <w:szCs w:val="24"/>
          <w:shd w:val="clear" w:color="auto" w:fill="FFFFFF"/>
          <w:lang w:eastAsia="zh-CN"/>
        </w:rPr>
        <w:t xml:space="preserve"> η υπηρεσία υπέβαλε μηνυτήρια αναφορά στην Εισαγγελία Πλημμελειοδικών Καβάλας και</w:t>
      </w:r>
      <w:r>
        <w:rPr>
          <w:rFonts w:eastAsia="SimSun"/>
          <w:bCs/>
          <w:szCs w:val="24"/>
          <w:shd w:val="clear" w:color="auto" w:fill="FFFFFF"/>
          <w:lang w:eastAsia="zh-CN"/>
        </w:rPr>
        <w:t xml:space="preserve"> η υπόθεση βρίσκεται σε εξέλιξη. </w:t>
      </w:r>
    </w:p>
    <w:p w:rsidR="00C754FB" w:rsidRDefault="00EE521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Στις 2-12-20</w:t>
      </w:r>
      <w:r w:rsidRPr="00FD3838">
        <w:rPr>
          <w:rFonts w:eastAsia="SimSun"/>
          <w:bCs/>
          <w:szCs w:val="24"/>
          <w:shd w:val="clear" w:color="auto" w:fill="FFFFFF"/>
          <w:lang w:eastAsia="zh-CN"/>
        </w:rPr>
        <w:t xml:space="preserve">21 η ίδια επιχείρηση κατέθεσε στην τοπική υπηρεσία γνωστοποίηση αναγγελίας </w:t>
      </w:r>
      <w:r>
        <w:rPr>
          <w:rFonts w:eastAsia="SimSun"/>
          <w:bCs/>
          <w:szCs w:val="24"/>
          <w:shd w:val="clear" w:color="auto" w:fill="FFFFFF"/>
          <w:lang w:eastAsia="zh-CN"/>
        </w:rPr>
        <w:t>θέσης</w:t>
      </w:r>
      <w:r w:rsidRPr="00FD3838">
        <w:rPr>
          <w:rFonts w:eastAsia="SimSun"/>
          <w:bCs/>
          <w:szCs w:val="24"/>
          <w:shd w:val="clear" w:color="auto" w:fill="FFFFFF"/>
          <w:lang w:eastAsia="zh-CN"/>
        </w:rPr>
        <w:t xml:space="preserve"> προσωπικού σε διαθεσιμότητα εκατόν εξή</w:t>
      </w:r>
      <w:r>
        <w:rPr>
          <w:rFonts w:eastAsia="SimSun"/>
          <w:bCs/>
          <w:szCs w:val="24"/>
          <w:shd w:val="clear" w:color="auto" w:fill="FFFFFF"/>
          <w:lang w:eastAsia="zh-CN"/>
        </w:rPr>
        <w:t xml:space="preserve">ντα </w:t>
      </w:r>
      <w:r>
        <w:rPr>
          <w:rFonts w:eastAsia="SimSun"/>
          <w:bCs/>
          <w:szCs w:val="24"/>
          <w:shd w:val="clear" w:color="auto" w:fill="FFFFFF"/>
          <w:lang w:eastAsia="zh-CN"/>
        </w:rPr>
        <w:lastRenderedPageBreak/>
        <w:t>ενός εργαζομένων από τις 3</w:t>
      </w:r>
      <w:r w:rsidR="000232B5">
        <w:rPr>
          <w:rFonts w:eastAsia="SimSun"/>
          <w:bCs/>
          <w:szCs w:val="24"/>
          <w:shd w:val="clear" w:color="auto" w:fill="FFFFFF"/>
          <w:lang w:eastAsia="zh-CN"/>
        </w:rPr>
        <w:t xml:space="preserve"> Δεκεμβρίου</w:t>
      </w:r>
      <w:r w:rsidRPr="00FD3838">
        <w:rPr>
          <w:rFonts w:eastAsia="SimSun"/>
          <w:bCs/>
          <w:szCs w:val="24"/>
          <w:shd w:val="clear" w:color="auto" w:fill="FFFFFF"/>
          <w:lang w:eastAsia="zh-CN"/>
        </w:rPr>
        <w:t xml:space="preserve"> </w:t>
      </w:r>
      <w:r>
        <w:rPr>
          <w:rFonts w:eastAsia="SimSun"/>
          <w:bCs/>
          <w:szCs w:val="24"/>
          <w:shd w:val="clear" w:color="auto" w:fill="FFFFFF"/>
          <w:lang w:eastAsia="zh-CN"/>
        </w:rPr>
        <w:t>έως 31</w:t>
      </w:r>
      <w:r w:rsidR="000232B5">
        <w:rPr>
          <w:rFonts w:eastAsia="SimSun"/>
          <w:bCs/>
          <w:szCs w:val="24"/>
          <w:shd w:val="clear" w:color="auto" w:fill="FFFFFF"/>
          <w:lang w:eastAsia="zh-CN"/>
        </w:rPr>
        <w:t xml:space="preserve"> Δεκεμβρίου</w:t>
      </w:r>
      <w:r>
        <w:rPr>
          <w:rFonts w:eastAsia="SimSun"/>
          <w:bCs/>
          <w:szCs w:val="24"/>
          <w:shd w:val="clear" w:color="auto" w:fill="FFFFFF"/>
          <w:lang w:eastAsia="zh-CN"/>
        </w:rPr>
        <w:t xml:space="preserve"> του</w:t>
      </w:r>
      <w:r w:rsidRPr="00FD3838">
        <w:rPr>
          <w:rFonts w:eastAsia="SimSun"/>
          <w:bCs/>
          <w:szCs w:val="24"/>
          <w:shd w:val="clear" w:color="auto" w:fill="FFFFFF"/>
          <w:lang w:eastAsia="zh-CN"/>
        </w:rPr>
        <w:t xml:space="preserve"> </w:t>
      </w:r>
      <w:r>
        <w:rPr>
          <w:rFonts w:eastAsia="SimSun"/>
          <w:bCs/>
          <w:szCs w:val="24"/>
          <w:shd w:val="clear" w:color="auto" w:fill="FFFFFF"/>
          <w:lang w:eastAsia="zh-CN"/>
        </w:rPr>
        <w:t>20</w:t>
      </w:r>
      <w:r w:rsidRPr="00FD3838">
        <w:rPr>
          <w:rFonts w:eastAsia="SimSun"/>
          <w:bCs/>
          <w:szCs w:val="24"/>
          <w:shd w:val="clear" w:color="auto" w:fill="FFFFFF"/>
          <w:lang w:eastAsia="zh-CN"/>
        </w:rPr>
        <w:t>21</w:t>
      </w:r>
      <w:r>
        <w:rPr>
          <w:rFonts w:eastAsia="SimSun"/>
          <w:bCs/>
          <w:szCs w:val="24"/>
          <w:shd w:val="clear" w:color="auto" w:fill="FFFFFF"/>
          <w:lang w:eastAsia="zh-CN"/>
        </w:rPr>
        <w:t>,</w:t>
      </w:r>
      <w:r w:rsidRPr="00FD3838">
        <w:rPr>
          <w:rFonts w:eastAsia="SimSun"/>
          <w:bCs/>
          <w:szCs w:val="24"/>
          <w:shd w:val="clear" w:color="auto" w:fill="FFFFFF"/>
          <w:lang w:eastAsia="zh-CN"/>
        </w:rPr>
        <w:t xml:space="preserve"> με την αιτιολογία της δυσχερούς οικονομικής κατάστασης</w:t>
      </w:r>
      <w:r>
        <w:rPr>
          <w:rFonts w:eastAsia="SimSun"/>
          <w:bCs/>
          <w:szCs w:val="24"/>
          <w:shd w:val="clear" w:color="auto" w:fill="FFFFFF"/>
          <w:lang w:eastAsia="zh-CN"/>
        </w:rPr>
        <w:t>,</w:t>
      </w:r>
      <w:r w:rsidRPr="00FD3838">
        <w:rPr>
          <w:rFonts w:eastAsia="SimSun"/>
          <w:bCs/>
          <w:szCs w:val="24"/>
          <w:shd w:val="clear" w:color="auto" w:fill="FFFFFF"/>
          <w:lang w:eastAsia="zh-CN"/>
        </w:rPr>
        <w:t xml:space="preserve"> λόγω παύσης της παραγωγικής διαδικασίας</w:t>
      </w:r>
      <w:r>
        <w:rPr>
          <w:rFonts w:eastAsia="SimSun"/>
          <w:bCs/>
          <w:szCs w:val="24"/>
          <w:shd w:val="clear" w:color="auto" w:fill="FFFFFF"/>
          <w:lang w:eastAsia="zh-CN"/>
        </w:rPr>
        <w:t>,</w:t>
      </w:r>
      <w:r w:rsidRPr="00FD3838">
        <w:rPr>
          <w:rFonts w:eastAsia="SimSun"/>
          <w:bCs/>
          <w:szCs w:val="24"/>
          <w:shd w:val="clear" w:color="auto" w:fill="FFFFFF"/>
          <w:lang w:eastAsia="zh-CN"/>
        </w:rPr>
        <w:t xml:space="preserve"> καλώντας τους εργαζομένους σε διαβούλευση μέσω της επιχειρησιακής συνδικαλιστικής οργάνωσης Σωματείου Εργαζομένων Καβάλας</w:t>
      </w:r>
      <w:r w:rsidR="000232B5">
        <w:rPr>
          <w:rFonts w:eastAsia="SimSun"/>
          <w:bCs/>
          <w:szCs w:val="24"/>
          <w:shd w:val="clear" w:color="auto" w:fill="FFFFFF"/>
          <w:lang w:eastAsia="zh-CN"/>
        </w:rPr>
        <w:t>,</w:t>
      </w:r>
      <w:r w:rsidRPr="00FD3838">
        <w:rPr>
          <w:rFonts w:eastAsia="SimSun"/>
          <w:bCs/>
          <w:szCs w:val="24"/>
          <w:shd w:val="clear" w:color="auto" w:fill="FFFFFF"/>
          <w:lang w:eastAsia="zh-CN"/>
        </w:rPr>
        <w:t xml:space="preserve"> </w:t>
      </w:r>
      <w:r>
        <w:rPr>
          <w:rFonts w:eastAsia="SimSun"/>
          <w:bCs/>
          <w:szCs w:val="24"/>
          <w:shd w:val="clear" w:color="auto" w:fill="FFFFFF"/>
          <w:lang w:val="en-US" w:eastAsia="zh-CN"/>
        </w:rPr>
        <w:t>K</w:t>
      </w:r>
      <w:r w:rsidR="000232B5">
        <w:rPr>
          <w:rFonts w:eastAsia="SimSun"/>
          <w:bCs/>
          <w:szCs w:val="24"/>
          <w:shd w:val="clear" w:color="auto" w:fill="FFFFFF"/>
          <w:lang w:val="en-US" w:eastAsia="zh-CN"/>
        </w:rPr>
        <w:t>avala</w:t>
      </w:r>
      <w:r w:rsidRPr="003214F7">
        <w:rPr>
          <w:rFonts w:eastAsia="SimSun"/>
          <w:bCs/>
          <w:szCs w:val="24"/>
          <w:shd w:val="clear" w:color="auto" w:fill="FFFFFF"/>
          <w:lang w:eastAsia="zh-CN"/>
        </w:rPr>
        <w:t xml:space="preserve"> </w:t>
      </w:r>
      <w:r>
        <w:rPr>
          <w:rFonts w:eastAsia="SimSun"/>
          <w:bCs/>
          <w:szCs w:val="24"/>
          <w:shd w:val="clear" w:color="auto" w:fill="FFFFFF"/>
          <w:lang w:val="en-US" w:eastAsia="zh-CN"/>
        </w:rPr>
        <w:t>O</w:t>
      </w:r>
      <w:r w:rsidR="000232B5">
        <w:rPr>
          <w:rFonts w:eastAsia="SimSun"/>
          <w:bCs/>
          <w:szCs w:val="24"/>
          <w:shd w:val="clear" w:color="auto" w:fill="FFFFFF"/>
          <w:lang w:val="en-US" w:eastAsia="zh-CN"/>
        </w:rPr>
        <w:t>il</w:t>
      </w:r>
      <w:r w:rsidRPr="003214F7">
        <w:rPr>
          <w:rFonts w:eastAsia="SimSun"/>
          <w:bCs/>
          <w:szCs w:val="24"/>
          <w:shd w:val="clear" w:color="auto" w:fill="FFFFFF"/>
          <w:lang w:eastAsia="zh-CN"/>
        </w:rPr>
        <w:t xml:space="preserve"> </w:t>
      </w:r>
      <w:r>
        <w:rPr>
          <w:rFonts w:eastAsia="SimSun"/>
          <w:bCs/>
          <w:szCs w:val="24"/>
          <w:shd w:val="clear" w:color="auto" w:fill="FFFFFF"/>
          <w:lang w:val="en-US" w:eastAsia="zh-CN"/>
        </w:rPr>
        <w:t>A</w:t>
      </w:r>
      <w:r w:rsidR="000232B5">
        <w:rPr>
          <w:rFonts w:eastAsia="SimSun"/>
          <w:bCs/>
          <w:szCs w:val="24"/>
          <w:shd w:val="clear" w:color="auto" w:fill="FFFFFF"/>
          <w:lang w:eastAsia="zh-CN"/>
        </w:rPr>
        <w:t>.</w:t>
      </w:r>
      <w:r>
        <w:rPr>
          <w:rFonts w:eastAsia="SimSun"/>
          <w:bCs/>
          <w:szCs w:val="24"/>
          <w:shd w:val="clear" w:color="auto" w:fill="FFFFFF"/>
          <w:lang w:val="en-US" w:eastAsia="zh-CN"/>
        </w:rPr>
        <w:t>E</w:t>
      </w:r>
      <w:r w:rsidR="000232B5">
        <w:rPr>
          <w:rFonts w:eastAsia="SimSun"/>
          <w:bCs/>
          <w:szCs w:val="24"/>
          <w:shd w:val="clear" w:color="auto" w:fill="FFFFFF"/>
          <w:lang w:eastAsia="zh-CN"/>
        </w:rPr>
        <w:t>.</w:t>
      </w:r>
      <w:r>
        <w:rPr>
          <w:rFonts w:eastAsia="SimSun"/>
          <w:bCs/>
          <w:szCs w:val="24"/>
          <w:shd w:val="clear" w:color="auto" w:fill="FFFFFF"/>
          <w:lang w:eastAsia="zh-CN"/>
        </w:rPr>
        <w:t xml:space="preserve"> </w:t>
      </w:r>
      <w:r w:rsidR="009D296B">
        <w:rPr>
          <w:rFonts w:eastAsia="SimSun"/>
          <w:bCs/>
          <w:szCs w:val="24"/>
          <w:shd w:val="clear" w:color="auto" w:fill="FFFFFF"/>
          <w:lang w:eastAsia="zh-CN"/>
        </w:rPr>
        <w:t>«</w:t>
      </w:r>
      <w:r>
        <w:rPr>
          <w:rFonts w:eastAsia="SimSun"/>
          <w:bCs/>
          <w:szCs w:val="24"/>
          <w:shd w:val="clear" w:color="auto" w:fill="FFFFFF"/>
          <w:lang w:eastAsia="zh-CN"/>
        </w:rPr>
        <w:t>Το Βαρέλι</w:t>
      </w:r>
      <w:r w:rsidR="009D296B">
        <w:rPr>
          <w:rFonts w:eastAsia="SimSun"/>
          <w:bCs/>
          <w:szCs w:val="24"/>
          <w:shd w:val="clear" w:color="auto" w:fill="FFFFFF"/>
          <w:lang w:eastAsia="zh-CN"/>
        </w:rPr>
        <w:t>»</w:t>
      </w:r>
      <w:r>
        <w:rPr>
          <w:rFonts w:eastAsia="SimSun"/>
          <w:bCs/>
          <w:szCs w:val="24"/>
          <w:shd w:val="clear" w:color="auto" w:fill="FFFFFF"/>
          <w:lang w:eastAsia="zh-CN"/>
        </w:rPr>
        <w:t>. Η</w:t>
      </w:r>
      <w:r w:rsidRPr="00FD3838">
        <w:rPr>
          <w:rFonts w:eastAsia="SimSun"/>
          <w:bCs/>
          <w:szCs w:val="24"/>
          <w:shd w:val="clear" w:color="auto" w:fill="FFFFFF"/>
          <w:lang w:eastAsia="zh-CN"/>
        </w:rPr>
        <w:t xml:space="preserve"> υπηρεσία προέβη σε έλεγχο για το</w:t>
      </w:r>
      <w:r>
        <w:rPr>
          <w:rFonts w:eastAsia="SimSun"/>
          <w:bCs/>
          <w:szCs w:val="24"/>
          <w:shd w:val="clear" w:color="auto" w:fill="FFFFFF"/>
          <w:lang w:eastAsia="zh-CN"/>
        </w:rPr>
        <w:t xml:space="preserve"> νομότυπο της διαθεσιμότητας των εργαζομένων, ενώ </w:t>
      </w:r>
      <w:r w:rsidRPr="00FD3838">
        <w:rPr>
          <w:rFonts w:eastAsia="SimSun"/>
          <w:bCs/>
          <w:szCs w:val="24"/>
          <w:shd w:val="clear" w:color="auto" w:fill="FFFFFF"/>
          <w:lang w:eastAsia="zh-CN"/>
        </w:rPr>
        <w:t xml:space="preserve">μέχρι σήμερα δεν έχουν υποβληθεί καταγγελίες από εργαζόμενους για το εν λόγω ζήτημα. </w:t>
      </w:r>
    </w:p>
    <w:p w:rsidR="00C754FB" w:rsidRDefault="00EE521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Στις 24-12-20</w:t>
      </w:r>
      <w:r w:rsidRPr="00FD3838">
        <w:rPr>
          <w:rFonts w:eastAsia="SimSun"/>
          <w:bCs/>
          <w:szCs w:val="24"/>
          <w:shd w:val="clear" w:color="auto" w:fill="FFFFFF"/>
          <w:lang w:eastAsia="zh-CN"/>
        </w:rPr>
        <w:t xml:space="preserve">21 </w:t>
      </w:r>
      <w:r>
        <w:rPr>
          <w:rFonts w:eastAsia="SimSun"/>
          <w:bCs/>
          <w:szCs w:val="24"/>
          <w:shd w:val="clear" w:color="auto" w:fill="FFFFFF"/>
          <w:lang w:eastAsia="zh-CN"/>
        </w:rPr>
        <w:t>εκατόν ενενήντα επτά</w:t>
      </w:r>
      <w:r w:rsidRPr="00FD3838">
        <w:rPr>
          <w:rFonts w:eastAsia="SimSun"/>
          <w:bCs/>
          <w:szCs w:val="24"/>
          <w:shd w:val="clear" w:color="auto" w:fill="FFFFFF"/>
          <w:lang w:eastAsia="zh-CN"/>
        </w:rPr>
        <w:t xml:space="preserve"> εργαζόμενοι γνωστοποίησαν στην υπηρεσία την εξώδικη δήλωση επίσχεσης εργασίας που άσκησαν έναντι του εργοδότη</w:t>
      </w:r>
      <w:r>
        <w:rPr>
          <w:rFonts w:eastAsia="SimSun"/>
          <w:bCs/>
          <w:szCs w:val="24"/>
          <w:shd w:val="clear" w:color="auto" w:fill="FFFFFF"/>
          <w:lang w:eastAsia="zh-CN"/>
        </w:rPr>
        <w:t>, στην οποία δηλώνουν ότι από 1-1-20</w:t>
      </w:r>
      <w:r w:rsidRPr="00FD3838">
        <w:rPr>
          <w:rFonts w:eastAsia="SimSun"/>
          <w:bCs/>
          <w:szCs w:val="24"/>
          <w:shd w:val="clear" w:color="auto" w:fill="FFFFFF"/>
          <w:lang w:eastAsia="zh-CN"/>
        </w:rPr>
        <w:t>22 θα κάνουν αποχή από την εργασία τους μέχρι τη συμμόρφωση της επιχείρησης και λήψη των απαραίτητων μέτρων ασφαλείας και υγείας και κυρίως μέχρι την αποκατάσταση της ασφάλειας των χερσαίων και θαλάσσιων εγκαταστάσεων στον Πρίνο</w:t>
      </w:r>
      <w:r>
        <w:rPr>
          <w:rFonts w:eastAsia="SimSun"/>
          <w:bCs/>
          <w:szCs w:val="24"/>
          <w:shd w:val="clear" w:color="auto" w:fill="FFFFFF"/>
          <w:lang w:eastAsia="zh-CN"/>
        </w:rPr>
        <w:t>,</w:t>
      </w:r>
      <w:r w:rsidRPr="00FD3838">
        <w:rPr>
          <w:rFonts w:eastAsia="SimSun"/>
          <w:bCs/>
          <w:szCs w:val="24"/>
          <w:shd w:val="clear" w:color="auto" w:fill="FFFFFF"/>
          <w:lang w:eastAsia="zh-CN"/>
        </w:rPr>
        <w:t xml:space="preserve"> </w:t>
      </w:r>
      <w:r w:rsidR="0026098B">
        <w:rPr>
          <w:rFonts w:eastAsia="SimSun"/>
          <w:bCs/>
          <w:szCs w:val="24"/>
          <w:shd w:val="clear" w:color="auto" w:fill="FFFFFF"/>
          <w:lang w:eastAsia="zh-CN"/>
        </w:rPr>
        <w:t>ό</w:t>
      </w:r>
      <w:r w:rsidRPr="00FD3838">
        <w:rPr>
          <w:rFonts w:eastAsia="SimSun"/>
          <w:bCs/>
          <w:szCs w:val="24"/>
          <w:shd w:val="clear" w:color="auto" w:fill="FFFFFF"/>
          <w:lang w:eastAsia="zh-CN"/>
        </w:rPr>
        <w:t>που όπως δήλωσαν οι εργαζόμενοι δεν τηρούνται τα σχετικά μέτρα ασφαλείας με κίνδυνο της ζωής τους.</w:t>
      </w:r>
    </w:p>
    <w:p w:rsidR="00C754FB" w:rsidRDefault="00EE521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Στις 30-12-2021 η επιχείρηση</w:t>
      </w:r>
      <w:r w:rsidRPr="00FD3838">
        <w:rPr>
          <w:rFonts w:eastAsia="SimSun"/>
          <w:bCs/>
          <w:szCs w:val="24"/>
          <w:shd w:val="clear" w:color="auto" w:fill="FFFFFF"/>
          <w:lang w:eastAsia="zh-CN"/>
        </w:rPr>
        <w:t xml:space="preserve"> κατέθεσε στην υπηρεσία εξώδικη δήλωση προς </w:t>
      </w:r>
      <w:r>
        <w:rPr>
          <w:rFonts w:eastAsia="SimSun"/>
          <w:bCs/>
          <w:szCs w:val="24"/>
          <w:shd w:val="clear" w:color="auto" w:fill="FFFFFF"/>
          <w:lang w:eastAsia="zh-CN"/>
        </w:rPr>
        <w:t xml:space="preserve">εκατόν ενενήντα εννιά εργαζομένους, </w:t>
      </w:r>
      <w:r w:rsidRPr="00FD3838">
        <w:rPr>
          <w:rFonts w:eastAsia="SimSun"/>
          <w:bCs/>
          <w:szCs w:val="24"/>
          <w:shd w:val="clear" w:color="auto" w:fill="FFFFFF"/>
          <w:lang w:eastAsia="zh-CN"/>
        </w:rPr>
        <w:t>δηλώνοντας ότι η επίσχεση εργασίας είναι παράνομη και καταχρηστική</w:t>
      </w:r>
      <w:r>
        <w:rPr>
          <w:rFonts w:eastAsia="SimSun"/>
          <w:bCs/>
          <w:szCs w:val="24"/>
          <w:shd w:val="clear" w:color="auto" w:fill="FFFFFF"/>
          <w:lang w:eastAsia="zh-CN"/>
        </w:rPr>
        <w:t>,</w:t>
      </w:r>
      <w:r w:rsidRPr="00FD3838">
        <w:rPr>
          <w:rFonts w:eastAsia="SimSun"/>
          <w:bCs/>
          <w:szCs w:val="24"/>
          <w:shd w:val="clear" w:color="auto" w:fill="FFFFFF"/>
          <w:lang w:eastAsia="zh-CN"/>
        </w:rPr>
        <w:t xml:space="preserve"> και κάλεσε τους εργαζόμενους να προσέλθουν στην εργασία τους. Ταυτόχρονα</w:t>
      </w:r>
      <w:r>
        <w:rPr>
          <w:rFonts w:eastAsia="SimSun"/>
          <w:bCs/>
          <w:szCs w:val="24"/>
          <w:shd w:val="clear" w:color="auto" w:fill="FFFFFF"/>
          <w:lang w:eastAsia="zh-CN"/>
        </w:rPr>
        <w:t>,</w:t>
      </w:r>
      <w:r w:rsidRPr="00FD3838">
        <w:rPr>
          <w:rFonts w:eastAsia="SimSun"/>
          <w:bCs/>
          <w:szCs w:val="24"/>
          <w:shd w:val="clear" w:color="auto" w:fill="FFFFFF"/>
          <w:lang w:eastAsia="zh-CN"/>
        </w:rPr>
        <w:t xml:space="preserve"> η εταιρεία δήλωσε ότι κατά την εκτίμησή της η ενέργεια των εργαζ</w:t>
      </w:r>
      <w:r>
        <w:rPr>
          <w:rFonts w:eastAsia="SimSun"/>
          <w:bCs/>
          <w:szCs w:val="24"/>
          <w:shd w:val="clear" w:color="auto" w:fill="FFFFFF"/>
          <w:lang w:eastAsia="zh-CN"/>
        </w:rPr>
        <w:t xml:space="preserve">ομένων είναι απλώς προσχηματική. </w:t>
      </w:r>
    </w:p>
    <w:p w:rsidR="00C754FB" w:rsidRDefault="00EE521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Στις 11-1-2022 </w:t>
      </w:r>
      <w:r w:rsidRPr="00FD3838">
        <w:rPr>
          <w:rFonts w:eastAsia="SimSun"/>
          <w:bCs/>
          <w:szCs w:val="24"/>
          <w:shd w:val="clear" w:color="auto" w:fill="FFFFFF"/>
          <w:lang w:eastAsia="zh-CN"/>
        </w:rPr>
        <w:t xml:space="preserve">η επιχείρηση κατέθεσε εκ νέου εξώδικη δήλωση προς </w:t>
      </w:r>
      <w:r>
        <w:rPr>
          <w:rFonts w:eastAsia="SimSun"/>
          <w:bCs/>
          <w:szCs w:val="24"/>
          <w:shd w:val="clear" w:color="auto" w:fill="FFFFFF"/>
          <w:lang w:eastAsia="zh-CN"/>
        </w:rPr>
        <w:t>εκατόν ενενήντα εννιά</w:t>
      </w:r>
      <w:r w:rsidRPr="00FD3838">
        <w:rPr>
          <w:rFonts w:eastAsia="SimSun"/>
          <w:bCs/>
          <w:szCs w:val="24"/>
          <w:shd w:val="clear" w:color="auto" w:fill="FFFFFF"/>
          <w:lang w:eastAsia="zh-CN"/>
        </w:rPr>
        <w:t xml:space="preserve"> εργαζομένους</w:t>
      </w:r>
      <w:r>
        <w:rPr>
          <w:rFonts w:eastAsia="SimSun"/>
          <w:bCs/>
          <w:szCs w:val="24"/>
          <w:shd w:val="clear" w:color="auto" w:fill="FFFFFF"/>
          <w:lang w:eastAsia="zh-CN"/>
        </w:rPr>
        <w:t>,</w:t>
      </w:r>
      <w:r w:rsidRPr="00FD3838">
        <w:rPr>
          <w:rFonts w:eastAsia="SimSun"/>
          <w:bCs/>
          <w:szCs w:val="24"/>
          <w:shd w:val="clear" w:color="auto" w:fill="FFFFFF"/>
          <w:lang w:eastAsia="zh-CN"/>
        </w:rPr>
        <w:t xml:space="preserve"> δηλώνοντας ότι οι εργαζόμενοι πραγματοποίησαν παράνομη κατάληψη του εργοστασίου εμποδίζοντας τη διοίκηση της επιχείρησης να εισέλ</w:t>
      </w:r>
      <w:r>
        <w:rPr>
          <w:rFonts w:eastAsia="SimSun"/>
          <w:bCs/>
          <w:szCs w:val="24"/>
          <w:shd w:val="clear" w:color="auto" w:fill="FFFFFF"/>
          <w:lang w:eastAsia="zh-CN"/>
        </w:rPr>
        <w:t>θει εντός αυτού</w:t>
      </w:r>
      <w:r w:rsidRPr="00FD3838">
        <w:rPr>
          <w:rFonts w:eastAsia="SimSun"/>
          <w:bCs/>
          <w:szCs w:val="24"/>
          <w:shd w:val="clear" w:color="auto" w:fill="FFFFFF"/>
          <w:lang w:eastAsia="zh-CN"/>
        </w:rPr>
        <w:t>. Επιπλέον</w:t>
      </w:r>
      <w:r>
        <w:rPr>
          <w:rFonts w:eastAsia="SimSun"/>
          <w:bCs/>
          <w:szCs w:val="24"/>
          <w:shd w:val="clear" w:color="auto" w:fill="FFFFFF"/>
          <w:lang w:eastAsia="zh-CN"/>
        </w:rPr>
        <w:t>, κάλεσε</w:t>
      </w:r>
      <w:r w:rsidRPr="00FD3838">
        <w:rPr>
          <w:rFonts w:eastAsia="SimSun"/>
          <w:bCs/>
          <w:szCs w:val="24"/>
          <w:shd w:val="clear" w:color="auto" w:fill="FFFFFF"/>
          <w:lang w:eastAsia="zh-CN"/>
        </w:rPr>
        <w:t xml:space="preserve"> τους εργα</w:t>
      </w:r>
      <w:r>
        <w:rPr>
          <w:rFonts w:eastAsia="SimSun"/>
          <w:bCs/>
          <w:szCs w:val="24"/>
          <w:shd w:val="clear" w:color="auto" w:fill="FFFFFF"/>
          <w:lang w:eastAsia="zh-CN"/>
        </w:rPr>
        <w:t>ζομέ</w:t>
      </w:r>
      <w:r w:rsidRPr="00FD3838">
        <w:rPr>
          <w:rFonts w:eastAsia="SimSun"/>
          <w:bCs/>
          <w:szCs w:val="24"/>
          <w:shd w:val="clear" w:color="auto" w:fill="FFFFFF"/>
          <w:lang w:eastAsia="zh-CN"/>
        </w:rPr>
        <w:t xml:space="preserve">νους να επιστρέψουν στις θέσεις εργασίας </w:t>
      </w:r>
      <w:r>
        <w:rPr>
          <w:rFonts w:eastAsia="SimSun"/>
          <w:bCs/>
          <w:szCs w:val="24"/>
          <w:shd w:val="clear" w:color="auto" w:fill="FFFFFF"/>
          <w:lang w:eastAsia="zh-CN"/>
        </w:rPr>
        <w:t>τους.</w:t>
      </w:r>
      <w:r w:rsidRPr="00FD3838">
        <w:rPr>
          <w:rFonts w:eastAsia="SimSun"/>
          <w:bCs/>
          <w:szCs w:val="24"/>
          <w:shd w:val="clear" w:color="auto" w:fill="FFFFFF"/>
          <w:lang w:eastAsia="zh-CN"/>
        </w:rPr>
        <w:t xml:space="preserve"> </w:t>
      </w:r>
    </w:p>
    <w:p w:rsidR="00C754FB" w:rsidRDefault="00EE5215">
      <w:pPr>
        <w:tabs>
          <w:tab w:val="center" w:pos="4748"/>
          <w:tab w:val="left" w:pos="6715"/>
        </w:tabs>
        <w:spacing w:line="600" w:lineRule="auto"/>
        <w:ind w:firstLine="709"/>
        <w:contextualSpacing/>
        <w:jc w:val="both"/>
        <w:rPr>
          <w:rFonts w:eastAsia="SimSun"/>
          <w:bCs/>
          <w:szCs w:val="24"/>
          <w:shd w:val="clear" w:color="auto" w:fill="FFFFFF"/>
          <w:lang w:eastAsia="zh-CN"/>
        </w:rPr>
      </w:pPr>
      <w:r w:rsidRPr="00FD3838">
        <w:rPr>
          <w:rFonts w:eastAsia="SimSun"/>
          <w:bCs/>
          <w:szCs w:val="24"/>
          <w:shd w:val="clear" w:color="auto" w:fill="FFFFFF"/>
          <w:lang w:eastAsia="zh-CN"/>
        </w:rPr>
        <w:t>Έχει και συνέχεια</w:t>
      </w:r>
      <w:r>
        <w:rPr>
          <w:rFonts w:eastAsia="SimSun"/>
          <w:bCs/>
          <w:szCs w:val="24"/>
          <w:shd w:val="clear" w:color="auto" w:fill="FFFFFF"/>
          <w:lang w:eastAsia="zh-CN"/>
        </w:rPr>
        <w:t>,</w:t>
      </w:r>
      <w:r w:rsidRPr="00FD3838">
        <w:rPr>
          <w:rFonts w:eastAsia="SimSun"/>
          <w:bCs/>
          <w:szCs w:val="24"/>
          <w:shd w:val="clear" w:color="auto" w:fill="FFFFFF"/>
          <w:lang w:eastAsia="zh-CN"/>
        </w:rPr>
        <w:t xml:space="preserve"> έχω πάρει πολύ από το</w:t>
      </w:r>
      <w:r>
        <w:rPr>
          <w:rFonts w:eastAsia="SimSun"/>
          <w:bCs/>
          <w:szCs w:val="24"/>
          <w:shd w:val="clear" w:color="auto" w:fill="FFFFFF"/>
          <w:lang w:eastAsia="zh-CN"/>
        </w:rPr>
        <w:t>ν</w:t>
      </w:r>
      <w:r w:rsidRPr="00FD3838">
        <w:rPr>
          <w:rFonts w:eastAsia="SimSun"/>
          <w:bCs/>
          <w:szCs w:val="24"/>
          <w:shd w:val="clear" w:color="auto" w:fill="FFFFFF"/>
          <w:lang w:eastAsia="zh-CN"/>
        </w:rPr>
        <w:t xml:space="preserve"> χρόνο</w:t>
      </w:r>
      <w:r>
        <w:rPr>
          <w:rFonts w:eastAsia="SimSun"/>
          <w:bCs/>
          <w:szCs w:val="24"/>
          <w:shd w:val="clear" w:color="auto" w:fill="FFFFFF"/>
          <w:lang w:eastAsia="zh-CN"/>
        </w:rPr>
        <w:t>, αλλά θα επανέλθω σ</w:t>
      </w:r>
      <w:r w:rsidR="00CF0A51">
        <w:rPr>
          <w:rFonts w:eastAsia="SimSun"/>
          <w:bCs/>
          <w:szCs w:val="24"/>
          <w:shd w:val="clear" w:color="auto" w:fill="FFFFFF"/>
          <w:lang w:eastAsia="zh-CN"/>
        </w:rPr>
        <w:t>’</w:t>
      </w:r>
      <w:r>
        <w:rPr>
          <w:rFonts w:eastAsia="SimSun"/>
          <w:bCs/>
          <w:szCs w:val="24"/>
          <w:shd w:val="clear" w:color="auto" w:fill="FFFFFF"/>
          <w:lang w:eastAsia="zh-CN"/>
        </w:rPr>
        <w:t xml:space="preserve"> αυτά στη</w:t>
      </w:r>
      <w:r w:rsidRPr="00FD3838">
        <w:rPr>
          <w:rFonts w:eastAsia="SimSun"/>
          <w:bCs/>
          <w:szCs w:val="24"/>
          <w:shd w:val="clear" w:color="auto" w:fill="FFFFFF"/>
          <w:lang w:eastAsia="zh-CN"/>
        </w:rPr>
        <w:t xml:space="preserve"> δευτερολογία μου και θα πω τι μπορεί να γίνει ακριβώς. </w:t>
      </w:r>
    </w:p>
    <w:p w:rsidR="00C754FB" w:rsidRDefault="00EE521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Σας ευχαριστώ πολύ.</w:t>
      </w:r>
    </w:p>
    <w:p w:rsidR="00C754FB" w:rsidRDefault="00EE5215">
      <w:pPr>
        <w:tabs>
          <w:tab w:val="center" w:pos="4748"/>
          <w:tab w:val="left" w:pos="6715"/>
        </w:tabs>
        <w:spacing w:line="600" w:lineRule="auto"/>
        <w:ind w:firstLine="709"/>
        <w:contextualSpacing/>
        <w:jc w:val="both"/>
        <w:rPr>
          <w:rFonts w:eastAsia="SimSun"/>
          <w:bCs/>
          <w:szCs w:val="24"/>
          <w:shd w:val="clear" w:color="auto" w:fill="FFFFFF"/>
          <w:lang w:eastAsia="zh-CN"/>
        </w:rPr>
      </w:pPr>
      <w:r w:rsidRPr="00823789">
        <w:rPr>
          <w:rFonts w:eastAsia="SimSun"/>
          <w:b/>
          <w:bCs/>
          <w:szCs w:val="24"/>
          <w:shd w:val="clear" w:color="auto" w:fill="FFFFFF"/>
          <w:lang w:eastAsia="zh-CN"/>
        </w:rPr>
        <w:t>ΠΡΟΕΔΡΕΥΟΥΣΑ (Σοφία Σακοράφα):</w:t>
      </w:r>
      <w:r w:rsidRPr="00823789">
        <w:rPr>
          <w:rFonts w:eastAsia="SimSun"/>
          <w:bCs/>
          <w:szCs w:val="24"/>
          <w:shd w:val="clear" w:color="auto" w:fill="FFFFFF"/>
          <w:lang w:eastAsia="zh-CN"/>
        </w:rPr>
        <w:t xml:space="preserve"> </w:t>
      </w:r>
      <w:r>
        <w:rPr>
          <w:rFonts w:eastAsia="SimSun"/>
          <w:bCs/>
          <w:szCs w:val="24"/>
          <w:shd w:val="clear" w:color="auto" w:fill="FFFFFF"/>
          <w:lang w:eastAsia="zh-CN"/>
        </w:rPr>
        <w:t xml:space="preserve">Κι εγώ σας ευχαριστώ, κύριε Υπουργέ. </w:t>
      </w:r>
    </w:p>
    <w:p w:rsidR="00C754FB" w:rsidRDefault="00EE521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 συνάδελφε, έχετε τον λόγο.</w:t>
      </w:r>
    </w:p>
    <w:p w:rsidR="00C754FB" w:rsidRDefault="00EE5215">
      <w:pPr>
        <w:tabs>
          <w:tab w:val="center" w:pos="4748"/>
          <w:tab w:val="left" w:pos="6715"/>
        </w:tabs>
        <w:spacing w:line="600" w:lineRule="auto"/>
        <w:ind w:firstLine="709"/>
        <w:contextualSpacing/>
        <w:jc w:val="both"/>
        <w:rPr>
          <w:rFonts w:eastAsia="SimSun"/>
          <w:bCs/>
          <w:szCs w:val="24"/>
          <w:shd w:val="clear" w:color="auto" w:fill="FFFFFF"/>
          <w:lang w:eastAsia="zh-CN"/>
        </w:rPr>
      </w:pPr>
      <w:r w:rsidRPr="00823789">
        <w:rPr>
          <w:rFonts w:eastAsia="SimSun"/>
          <w:b/>
          <w:bCs/>
          <w:szCs w:val="24"/>
          <w:shd w:val="clear" w:color="auto" w:fill="FFFFFF"/>
          <w:lang w:eastAsia="zh-CN"/>
        </w:rPr>
        <w:t>ΛΕΩΝΙΔΑΣ ΣΤΟΛΤΙΔΗΣ:</w:t>
      </w:r>
      <w:r>
        <w:rPr>
          <w:rFonts w:eastAsia="SimSun"/>
          <w:bCs/>
          <w:szCs w:val="24"/>
          <w:shd w:val="clear" w:color="auto" w:fill="FFFFFF"/>
          <w:lang w:eastAsia="zh-CN"/>
        </w:rPr>
        <w:t xml:space="preserve"> Ευχαριστώ, κυρία Πρόεδρε. </w:t>
      </w:r>
    </w:p>
    <w:p w:rsidR="00C754FB" w:rsidRDefault="00EE5215">
      <w:pPr>
        <w:tabs>
          <w:tab w:val="center" w:pos="4748"/>
          <w:tab w:val="left" w:pos="6715"/>
        </w:tabs>
        <w:spacing w:line="600" w:lineRule="auto"/>
        <w:ind w:firstLine="709"/>
        <w:contextualSpacing/>
        <w:jc w:val="both"/>
        <w:rPr>
          <w:rFonts w:eastAsia="SimSun"/>
          <w:bCs/>
          <w:szCs w:val="24"/>
          <w:shd w:val="clear" w:color="auto" w:fill="FFFFFF"/>
          <w:lang w:eastAsia="zh-CN"/>
        </w:rPr>
      </w:pPr>
      <w:r w:rsidRPr="00FD3838">
        <w:rPr>
          <w:rFonts w:eastAsia="SimSun"/>
          <w:bCs/>
          <w:szCs w:val="24"/>
          <w:shd w:val="clear" w:color="auto" w:fill="FFFFFF"/>
          <w:lang w:eastAsia="zh-CN"/>
        </w:rPr>
        <w:t>Κύριε Υπουργέ</w:t>
      </w:r>
      <w:r>
        <w:rPr>
          <w:rFonts w:eastAsia="SimSun"/>
          <w:bCs/>
          <w:szCs w:val="24"/>
          <w:shd w:val="clear" w:color="auto" w:fill="FFFFFF"/>
          <w:lang w:eastAsia="zh-CN"/>
        </w:rPr>
        <w:t>,</w:t>
      </w:r>
      <w:r w:rsidRPr="00FD3838">
        <w:rPr>
          <w:rFonts w:eastAsia="SimSun"/>
          <w:bCs/>
          <w:szCs w:val="24"/>
          <w:shd w:val="clear" w:color="auto" w:fill="FFFFFF"/>
          <w:lang w:eastAsia="zh-CN"/>
        </w:rPr>
        <w:t xml:space="preserve"> εμείς σας ρωτήσαμε τι θα κάνετε για να ακυρωθούν οι απολύσεις και όχι τι θα κάνετε για να επικυρωθούν</w:t>
      </w:r>
      <w:r>
        <w:rPr>
          <w:rFonts w:eastAsia="SimSun"/>
          <w:bCs/>
          <w:szCs w:val="24"/>
          <w:shd w:val="clear" w:color="auto" w:fill="FFFFFF"/>
          <w:lang w:eastAsia="zh-CN"/>
        </w:rPr>
        <w:t>,</w:t>
      </w:r>
      <w:r w:rsidRPr="00FD3838">
        <w:rPr>
          <w:rFonts w:eastAsia="SimSun"/>
          <w:bCs/>
          <w:szCs w:val="24"/>
          <w:shd w:val="clear" w:color="auto" w:fill="FFFFFF"/>
          <w:lang w:eastAsia="zh-CN"/>
        </w:rPr>
        <w:t xml:space="preserve"> αξιοποιώντας το</w:t>
      </w:r>
      <w:r>
        <w:rPr>
          <w:rFonts w:eastAsia="SimSun"/>
          <w:bCs/>
          <w:szCs w:val="24"/>
          <w:shd w:val="clear" w:color="auto" w:fill="FFFFFF"/>
          <w:lang w:eastAsia="zh-CN"/>
        </w:rPr>
        <w:t>ν</w:t>
      </w:r>
      <w:r w:rsidRPr="00FD3838">
        <w:rPr>
          <w:rFonts w:eastAsia="SimSun"/>
          <w:bCs/>
          <w:szCs w:val="24"/>
          <w:shd w:val="clear" w:color="auto" w:fill="FFFFFF"/>
          <w:lang w:eastAsia="zh-CN"/>
        </w:rPr>
        <w:t xml:space="preserve"> </w:t>
      </w:r>
      <w:r>
        <w:rPr>
          <w:rFonts w:eastAsia="SimSun"/>
          <w:bCs/>
          <w:szCs w:val="24"/>
          <w:shd w:val="clear" w:color="auto" w:fill="FFFFFF"/>
          <w:lang w:eastAsia="zh-CN"/>
        </w:rPr>
        <w:t>ν</w:t>
      </w:r>
      <w:r w:rsidRPr="00FD3838">
        <w:rPr>
          <w:rFonts w:eastAsia="SimSun"/>
          <w:bCs/>
          <w:szCs w:val="24"/>
          <w:shd w:val="clear" w:color="auto" w:fill="FFFFFF"/>
          <w:lang w:eastAsia="zh-CN"/>
        </w:rPr>
        <w:t>όμο</w:t>
      </w:r>
      <w:r w:rsidR="00CF0A51">
        <w:rPr>
          <w:rFonts w:eastAsia="SimSun"/>
          <w:bCs/>
          <w:szCs w:val="24"/>
          <w:shd w:val="clear" w:color="auto" w:fill="FFFFFF"/>
          <w:lang w:eastAsia="zh-CN"/>
        </w:rPr>
        <w:t xml:space="preserve"> </w:t>
      </w:r>
      <w:r>
        <w:rPr>
          <w:rFonts w:eastAsia="SimSun"/>
          <w:bCs/>
          <w:szCs w:val="24"/>
          <w:shd w:val="clear" w:color="auto" w:fill="FFFFFF"/>
          <w:lang w:eastAsia="zh-CN"/>
        </w:rPr>
        <w:t>-</w:t>
      </w:r>
      <w:r w:rsidR="00CF0A51">
        <w:rPr>
          <w:rFonts w:eastAsia="SimSun"/>
          <w:bCs/>
          <w:szCs w:val="24"/>
          <w:shd w:val="clear" w:color="auto" w:fill="FFFFFF"/>
          <w:lang w:eastAsia="zh-CN"/>
        </w:rPr>
        <w:t xml:space="preserve"> </w:t>
      </w:r>
      <w:r w:rsidRPr="00FD3838">
        <w:rPr>
          <w:rFonts w:eastAsia="SimSun"/>
          <w:bCs/>
          <w:szCs w:val="24"/>
          <w:shd w:val="clear" w:color="auto" w:fill="FFFFFF"/>
          <w:lang w:eastAsia="zh-CN"/>
        </w:rPr>
        <w:t xml:space="preserve">έκτρωμα </w:t>
      </w:r>
      <w:r>
        <w:rPr>
          <w:rFonts w:eastAsia="SimSun"/>
          <w:bCs/>
          <w:szCs w:val="24"/>
          <w:shd w:val="clear" w:color="auto" w:fill="FFFFFF"/>
          <w:lang w:eastAsia="zh-CN"/>
        </w:rPr>
        <w:t>Χατζηδάκη, γιατί αυτό είναι. Α</w:t>
      </w:r>
      <w:r w:rsidRPr="00FD3838">
        <w:rPr>
          <w:rFonts w:eastAsia="SimSun"/>
          <w:bCs/>
          <w:szCs w:val="24"/>
          <w:shd w:val="clear" w:color="auto" w:fill="FFFFFF"/>
          <w:lang w:eastAsia="zh-CN"/>
        </w:rPr>
        <w:t>κόμα και στην περίπτωση της δικαίωσης από τα δικαστήρια</w:t>
      </w:r>
      <w:r>
        <w:rPr>
          <w:rFonts w:eastAsia="SimSun"/>
          <w:bCs/>
          <w:szCs w:val="24"/>
          <w:shd w:val="clear" w:color="auto" w:fill="FFFFFF"/>
          <w:lang w:eastAsia="zh-CN"/>
        </w:rPr>
        <w:t>,</w:t>
      </w:r>
      <w:r w:rsidRPr="00FD3838">
        <w:rPr>
          <w:rFonts w:eastAsia="SimSun"/>
          <w:bCs/>
          <w:szCs w:val="24"/>
          <w:shd w:val="clear" w:color="auto" w:fill="FFFFFF"/>
          <w:lang w:eastAsia="zh-CN"/>
        </w:rPr>
        <w:t xml:space="preserve"> έχει τη δυνατότητα </w:t>
      </w:r>
      <w:r>
        <w:rPr>
          <w:rFonts w:eastAsia="SimSun"/>
          <w:bCs/>
          <w:szCs w:val="24"/>
          <w:shd w:val="clear" w:color="auto" w:fill="FFFFFF"/>
          <w:lang w:eastAsia="zh-CN"/>
        </w:rPr>
        <w:t>η εργοδοσία -το ξ</w:t>
      </w:r>
      <w:r w:rsidRPr="00FD3838">
        <w:rPr>
          <w:rFonts w:eastAsia="SimSun"/>
          <w:bCs/>
          <w:szCs w:val="24"/>
          <w:shd w:val="clear" w:color="auto" w:fill="FFFFFF"/>
          <w:lang w:eastAsia="zh-CN"/>
        </w:rPr>
        <w:t>έρετε πολύ καλά</w:t>
      </w:r>
      <w:r>
        <w:rPr>
          <w:rFonts w:eastAsia="SimSun"/>
          <w:bCs/>
          <w:szCs w:val="24"/>
          <w:shd w:val="clear" w:color="auto" w:fill="FFFFFF"/>
          <w:lang w:eastAsia="zh-CN"/>
        </w:rPr>
        <w:t>-</w:t>
      </w:r>
      <w:r w:rsidRPr="00FD3838">
        <w:rPr>
          <w:rFonts w:eastAsia="SimSun"/>
          <w:bCs/>
          <w:szCs w:val="24"/>
          <w:shd w:val="clear" w:color="auto" w:fill="FFFFFF"/>
          <w:lang w:eastAsia="zh-CN"/>
        </w:rPr>
        <w:t xml:space="preserve"> ν</w:t>
      </w:r>
      <w:r>
        <w:rPr>
          <w:rFonts w:eastAsia="SimSun"/>
          <w:bCs/>
          <w:szCs w:val="24"/>
          <w:shd w:val="clear" w:color="auto" w:fill="FFFFFF"/>
          <w:lang w:eastAsia="zh-CN"/>
        </w:rPr>
        <w:t xml:space="preserve">α μην τηρήσει την επαναπρόσληψη. Δεν έχει τέτοια υποχρέωση. </w:t>
      </w:r>
    </w:p>
    <w:p w:rsidR="00C754FB" w:rsidRDefault="00EE521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Εδώ</w:t>
      </w:r>
      <w:r w:rsidRPr="00FD3838">
        <w:rPr>
          <w:rFonts w:eastAsia="SimSun"/>
          <w:bCs/>
          <w:szCs w:val="24"/>
          <w:shd w:val="clear" w:color="auto" w:fill="FFFFFF"/>
          <w:lang w:eastAsia="zh-CN"/>
        </w:rPr>
        <w:t xml:space="preserve"> πρόκειται</w:t>
      </w:r>
      <w:r>
        <w:rPr>
          <w:rFonts w:eastAsia="SimSun"/>
          <w:bCs/>
          <w:szCs w:val="24"/>
          <w:shd w:val="clear" w:color="auto" w:fill="FFFFFF"/>
          <w:lang w:eastAsia="zh-CN"/>
        </w:rPr>
        <w:t>,</w:t>
      </w:r>
      <w:r w:rsidRPr="00FD3838">
        <w:rPr>
          <w:rFonts w:eastAsia="SimSun"/>
          <w:bCs/>
          <w:szCs w:val="24"/>
          <w:shd w:val="clear" w:color="auto" w:fill="FFFFFF"/>
          <w:lang w:eastAsia="zh-CN"/>
        </w:rPr>
        <w:t xml:space="preserve"> </w:t>
      </w:r>
      <w:r>
        <w:rPr>
          <w:rFonts w:eastAsia="SimSun"/>
          <w:bCs/>
          <w:szCs w:val="24"/>
          <w:shd w:val="clear" w:color="auto" w:fill="FFFFFF"/>
          <w:lang w:eastAsia="zh-CN"/>
        </w:rPr>
        <w:t>όμως,</w:t>
      </w:r>
      <w:r w:rsidRPr="00FD3838">
        <w:rPr>
          <w:rFonts w:eastAsia="SimSun"/>
          <w:bCs/>
          <w:szCs w:val="24"/>
          <w:shd w:val="clear" w:color="auto" w:fill="FFFFFF"/>
          <w:lang w:eastAsia="zh-CN"/>
        </w:rPr>
        <w:t xml:space="preserve"> κύριε Υπουργέ</w:t>
      </w:r>
      <w:r>
        <w:rPr>
          <w:rFonts w:eastAsia="SimSun"/>
          <w:bCs/>
          <w:szCs w:val="24"/>
          <w:shd w:val="clear" w:color="auto" w:fill="FFFFFF"/>
          <w:lang w:eastAsia="zh-CN"/>
        </w:rPr>
        <w:t xml:space="preserve"> -ε</w:t>
      </w:r>
      <w:r w:rsidRPr="00FD3838">
        <w:rPr>
          <w:rFonts w:eastAsia="SimSun"/>
          <w:bCs/>
          <w:szCs w:val="24"/>
          <w:shd w:val="clear" w:color="auto" w:fill="FFFFFF"/>
          <w:lang w:eastAsia="zh-CN"/>
        </w:rPr>
        <w:t>πανέρχομαι στο ζήτημα</w:t>
      </w:r>
      <w:r>
        <w:rPr>
          <w:rFonts w:eastAsia="SimSun"/>
          <w:bCs/>
          <w:szCs w:val="24"/>
          <w:shd w:val="clear" w:color="auto" w:fill="FFFFFF"/>
          <w:lang w:eastAsia="zh-CN"/>
        </w:rPr>
        <w:t>-</w:t>
      </w:r>
      <w:r w:rsidRPr="00FD3838">
        <w:rPr>
          <w:rFonts w:eastAsia="SimSun"/>
          <w:bCs/>
          <w:szCs w:val="24"/>
          <w:shd w:val="clear" w:color="auto" w:fill="FFFFFF"/>
          <w:lang w:eastAsia="zh-CN"/>
        </w:rPr>
        <w:t xml:space="preserve"> για μια επιχείρηση με τεράστια κερδοφορία</w:t>
      </w:r>
      <w:r>
        <w:rPr>
          <w:rFonts w:eastAsia="SimSun"/>
          <w:bCs/>
          <w:szCs w:val="24"/>
          <w:shd w:val="clear" w:color="auto" w:fill="FFFFFF"/>
          <w:lang w:eastAsia="zh-CN"/>
        </w:rPr>
        <w:t>,</w:t>
      </w:r>
      <w:r w:rsidRPr="00FD3838">
        <w:rPr>
          <w:rFonts w:eastAsia="SimSun"/>
          <w:bCs/>
          <w:szCs w:val="24"/>
          <w:shd w:val="clear" w:color="auto" w:fill="FFFFFF"/>
          <w:lang w:eastAsia="zh-CN"/>
        </w:rPr>
        <w:t xml:space="preserve"> που έχει εξαπλωθεί σε πολλά μέρη του κόσμου</w:t>
      </w:r>
      <w:r>
        <w:rPr>
          <w:rFonts w:eastAsia="SimSun"/>
          <w:bCs/>
          <w:szCs w:val="24"/>
          <w:shd w:val="clear" w:color="auto" w:fill="FFFFFF"/>
          <w:lang w:eastAsia="zh-CN"/>
        </w:rPr>
        <w:t>,</w:t>
      </w:r>
      <w:r w:rsidRPr="00FD3838">
        <w:rPr>
          <w:rFonts w:eastAsia="SimSun"/>
          <w:bCs/>
          <w:szCs w:val="24"/>
          <w:shd w:val="clear" w:color="auto" w:fill="FFFFFF"/>
          <w:lang w:eastAsia="zh-CN"/>
        </w:rPr>
        <w:t xml:space="preserve"> ιδίως τώρα που εκτοξεύτηκε η τιμή του πετ</w:t>
      </w:r>
      <w:r>
        <w:rPr>
          <w:rFonts w:eastAsia="SimSun"/>
          <w:bCs/>
          <w:szCs w:val="24"/>
          <w:shd w:val="clear" w:color="auto" w:fill="FFFFFF"/>
          <w:lang w:eastAsia="zh-CN"/>
        </w:rPr>
        <w:t xml:space="preserve">ρελαίου, μια επιχείρηση </w:t>
      </w:r>
      <w:r>
        <w:rPr>
          <w:rFonts w:eastAsia="SimSun"/>
          <w:bCs/>
          <w:szCs w:val="24"/>
          <w:shd w:val="clear" w:color="auto" w:fill="FFFFFF"/>
          <w:lang w:eastAsia="zh-CN"/>
        </w:rPr>
        <w:lastRenderedPageBreak/>
        <w:t>που τη</w:t>
      </w:r>
      <w:r w:rsidRPr="00FD3838">
        <w:rPr>
          <w:rFonts w:eastAsia="SimSun"/>
          <w:bCs/>
          <w:szCs w:val="24"/>
          <w:shd w:val="clear" w:color="auto" w:fill="FFFFFF"/>
          <w:lang w:eastAsia="zh-CN"/>
        </w:rPr>
        <w:t xml:space="preserve"> δανειοδ</w:t>
      </w:r>
      <w:r>
        <w:rPr>
          <w:rFonts w:eastAsia="SimSun"/>
          <w:bCs/>
          <w:szCs w:val="24"/>
          <w:shd w:val="clear" w:color="auto" w:fill="FFFFFF"/>
          <w:lang w:eastAsia="zh-CN"/>
        </w:rPr>
        <w:t xml:space="preserve">οτήσατε </w:t>
      </w:r>
      <w:r w:rsidRPr="00FD3838">
        <w:rPr>
          <w:rFonts w:eastAsia="SimSun"/>
          <w:bCs/>
          <w:szCs w:val="24"/>
          <w:shd w:val="clear" w:color="auto" w:fill="FFFFFF"/>
          <w:lang w:eastAsia="zh-CN"/>
        </w:rPr>
        <w:t xml:space="preserve">με 100 εκατομμύρια ευρώ με τα χρήματα του λαού </w:t>
      </w:r>
      <w:r>
        <w:rPr>
          <w:rFonts w:eastAsia="SimSun"/>
          <w:bCs/>
          <w:szCs w:val="24"/>
          <w:shd w:val="clear" w:color="auto" w:fill="FFFFFF"/>
          <w:lang w:eastAsia="zh-CN"/>
        </w:rPr>
        <w:t>μας</w:t>
      </w:r>
      <w:r w:rsidRPr="00FD3838">
        <w:rPr>
          <w:rFonts w:eastAsia="SimSun"/>
          <w:bCs/>
          <w:szCs w:val="24"/>
          <w:shd w:val="clear" w:color="auto" w:fill="FFFFFF"/>
          <w:lang w:eastAsia="zh-CN"/>
        </w:rPr>
        <w:t xml:space="preserve"> και που αμέσως </w:t>
      </w:r>
      <w:r>
        <w:rPr>
          <w:rFonts w:eastAsia="SimSun"/>
          <w:bCs/>
          <w:szCs w:val="24"/>
          <w:shd w:val="clear" w:color="auto" w:fill="FFFFFF"/>
          <w:lang w:eastAsia="zh-CN"/>
        </w:rPr>
        <w:t>τα</w:t>
      </w:r>
      <w:r w:rsidRPr="00FD3838">
        <w:rPr>
          <w:rFonts w:eastAsia="SimSun"/>
          <w:bCs/>
          <w:szCs w:val="24"/>
          <w:shd w:val="clear" w:color="auto" w:fill="FFFFFF"/>
          <w:lang w:eastAsia="zh-CN"/>
        </w:rPr>
        <w:t xml:space="preserve"> αξιοποίησε για να απολύσει όλους τους </w:t>
      </w:r>
      <w:r w:rsidRPr="00FE6841">
        <w:rPr>
          <w:rFonts w:eastAsia="SimSun"/>
          <w:bCs/>
          <w:szCs w:val="24"/>
          <w:shd w:val="clear" w:color="auto" w:fill="FFFFFF"/>
          <w:lang w:eastAsia="zh-CN"/>
        </w:rPr>
        <w:t xml:space="preserve">εργαζομένους </w:t>
      </w:r>
      <w:r w:rsidRPr="00FD3838">
        <w:rPr>
          <w:rFonts w:eastAsia="SimSun"/>
          <w:bCs/>
          <w:szCs w:val="24"/>
          <w:shd w:val="clear" w:color="auto" w:fill="FFFFFF"/>
          <w:lang w:eastAsia="zh-CN"/>
        </w:rPr>
        <w:t xml:space="preserve">με στοιχειώδη αξιοπρεπή μισθό και να τους μετατρέψει σε </w:t>
      </w:r>
      <w:r>
        <w:rPr>
          <w:rFonts w:eastAsia="SimSun"/>
          <w:bCs/>
          <w:szCs w:val="24"/>
          <w:shd w:val="clear" w:color="auto" w:fill="FFFFFF"/>
          <w:lang w:eastAsia="zh-CN"/>
        </w:rPr>
        <w:t>εργολαβικούς,</w:t>
      </w:r>
      <w:r w:rsidRPr="00FD3838">
        <w:rPr>
          <w:rFonts w:eastAsia="SimSun"/>
          <w:bCs/>
          <w:szCs w:val="24"/>
          <w:shd w:val="clear" w:color="auto" w:fill="FFFFFF"/>
          <w:lang w:eastAsia="zh-CN"/>
        </w:rPr>
        <w:t xml:space="preserve"> αμειβόμενους με τον κατώτατο και χωρ</w:t>
      </w:r>
      <w:r>
        <w:rPr>
          <w:rFonts w:eastAsia="SimSun"/>
          <w:bCs/>
          <w:szCs w:val="24"/>
          <w:shd w:val="clear" w:color="auto" w:fill="FFFFFF"/>
          <w:lang w:eastAsia="zh-CN"/>
        </w:rPr>
        <w:t>ίς ίχνος εργασιακού δικαιώματος</w:t>
      </w:r>
      <w:r w:rsidRPr="00FD3838">
        <w:rPr>
          <w:rFonts w:eastAsia="SimSun"/>
          <w:bCs/>
          <w:szCs w:val="24"/>
          <w:shd w:val="clear" w:color="auto" w:fill="FFFFFF"/>
          <w:lang w:eastAsia="zh-CN"/>
        </w:rPr>
        <w:t xml:space="preserve">. </w:t>
      </w:r>
    </w:p>
    <w:p w:rsidR="00C754FB" w:rsidRDefault="00EE5215">
      <w:pPr>
        <w:tabs>
          <w:tab w:val="center" w:pos="4748"/>
          <w:tab w:val="left" w:pos="6715"/>
        </w:tabs>
        <w:spacing w:line="600" w:lineRule="auto"/>
        <w:ind w:firstLine="709"/>
        <w:contextualSpacing/>
        <w:jc w:val="both"/>
        <w:rPr>
          <w:rFonts w:eastAsia="SimSun"/>
          <w:bCs/>
          <w:szCs w:val="24"/>
          <w:shd w:val="clear" w:color="auto" w:fill="FFFFFF"/>
          <w:lang w:eastAsia="zh-CN"/>
        </w:rPr>
      </w:pPr>
      <w:r w:rsidRPr="00FD3838">
        <w:rPr>
          <w:rFonts w:eastAsia="SimSun"/>
          <w:bCs/>
          <w:szCs w:val="24"/>
          <w:shd w:val="clear" w:color="auto" w:fill="FFFFFF"/>
          <w:lang w:eastAsia="zh-CN"/>
        </w:rPr>
        <w:t>Οι εργαζόμενοι δίκαια και θαρραλέα αντιστέκονται στην επιστροφή τους σε συνθήκες δουλείας και Μεσαίωνα</w:t>
      </w:r>
      <w:r>
        <w:rPr>
          <w:rFonts w:eastAsia="SimSun"/>
          <w:bCs/>
          <w:szCs w:val="24"/>
          <w:shd w:val="clear" w:color="auto" w:fill="FFFFFF"/>
          <w:lang w:eastAsia="zh-CN"/>
        </w:rPr>
        <w:t>,</w:t>
      </w:r>
      <w:r w:rsidRPr="00FD3838">
        <w:rPr>
          <w:rFonts w:eastAsia="SimSun"/>
          <w:bCs/>
          <w:szCs w:val="24"/>
          <w:shd w:val="clear" w:color="auto" w:fill="FFFFFF"/>
          <w:lang w:eastAsia="zh-CN"/>
        </w:rPr>
        <w:t xml:space="preserve"> παλεύουν για το επίπεδο διαβίωσης συνολικά του λαού της περιοχής αλλά και για την ασφ</w:t>
      </w:r>
      <w:r>
        <w:rPr>
          <w:rFonts w:eastAsia="SimSun"/>
          <w:bCs/>
          <w:szCs w:val="24"/>
          <w:shd w:val="clear" w:color="auto" w:fill="FFFFFF"/>
          <w:lang w:eastAsia="zh-CN"/>
        </w:rPr>
        <w:t>άλειά</w:t>
      </w:r>
      <w:r w:rsidRPr="00FD3838">
        <w:rPr>
          <w:rFonts w:eastAsia="SimSun"/>
          <w:bCs/>
          <w:szCs w:val="24"/>
          <w:shd w:val="clear" w:color="auto" w:fill="FFFFFF"/>
          <w:lang w:eastAsia="zh-CN"/>
        </w:rPr>
        <w:t xml:space="preserve"> τ</w:t>
      </w:r>
      <w:r>
        <w:rPr>
          <w:rFonts w:eastAsia="SimSun"/>
          <w:bCs/>
          <w:szCs w:val="24"/>
          <w:shd w:val="clear" w:color="auto" w:fill="FFFFFF"/>
          <w:lang w:eastAsia="zh-CN"/>
        </w:rPr>
        <w:t>ου από το ενδεχόμενο βιομηχανικού ατυχήματος. Είναι μι</w:t>
      </w:r>
      <w:r w:rsidRPr="00FD3838">
        <w:rPr>
          <w:rFonts w:eastAsia="SimSun"/>
          <w:bCs/>
          <w:szCs w:val="24"/>
          <w:shd w:val="clear" w:color="auto" w:fill="FFFFFF"/>
          <w:lang w:eastAsia="zh-CN"/>
        </w:rPr>
        <w:t>α περιοχή</w:t>
      </w:r>
      <w:r>
        <w:rPr>
          <w:rFonts w:eastAsia="SimSun"/>
          <w:bCs/>
          <w:szCs w:val="24"/>
          <w:shd w:val="clear" w:color="auto" w:fill="FFFFFF"/>
          <w:lang w:eastAsia="zh-CN"/>
        </w:rPr>
        <w:t>, κύριε Υπουργέ,</w:t>
      </w:r>
      <w:r w:rsidRPr="00FD3838">
        <w:rPr>
          <w:rFonts w:eastAsia="SimSun"/>
          <w:bCs/>
          <w:szCs w:val="24"/>
          <w:shd w:val="clear" w:color="auto" w:fill="FFFFFF"/>
          <w:lang w:eastAsia="zh-CN"/>
        </w:rPr>
        <w:t xml:space="preserve"> που κατακλύζ</w:t>
      </w:r>
      <w:r>
        <w:rPr>
          <w:rFonts w:eastAsia="SimSun"/>
          <w:bCs/>
          <w:szCs w:val="24"/>
          <w:shd w:val="clear" w:color="auto" w:fill="FFFFFF"/>
          <w:lang w:eastAsia="zh-CN"/>
        </w:rPr>
        <w:t>εται από ενεργειακές πηγές γύρω-γύρω, τι</w:t>
      </w:r>
      <w:r w:rsidRPr="00FD3838">
        <w:rPr>
          <w:rFonts w:eastAsia="SimSun"/>
          <w:bCs/>
          <w:szCs w:val="24"/>
          <w:shd w:val="clear" w:color="auto" w:fill="FFFFFF"/>
          <w:lang w:eastAsia="zh-CN"/>
        </w:rPr>
        <w:t xml:space="preserve"> αγωγοί φυσικού αερίου</w:t>
      </w:r>
      <w:r>
        <w:rPr>
          <w:rFonts w:eastAsia="SimSun"/>
          <w:bCs/>
          <w:szCs w:val="24"/>
          <w:shd w:val="clear" w:color="auto" w:fill="FFFFFF"/>
          <w:lang w:eastAsia="zh-CN"/>
        </w:rPr>
        <w:t>, τι</w:t>
      </w:r>
      <w:r w:rsidRPr="00FD3838">
        <w:rPr>
          <w:rFonts w:eastAsia="SimSun"/>
          <w:bCs/>
          <w:szCs w:val="24"/>
          <w:shd w:val="clear" w:color="auto" w:fill="FFFFFF"/>
          <w:lang w:eastAsia="zh-CN"/>
        </w:rPr>
        <w:t xml:space="preserve"> </w:t>
      </w:r>
      <w:r>
        <w:rPr>
          <w:rFonts w:eastAsia="SimSun"/>
          <w:bCs/>
          <w:szCs w:val="24"/>
          <w:shd w:val="clear" w:color="auto" w:fill="FFFFFF"/>
          <w:lang w:eastAsia="zh-CN"/>
        </w:rPr>
        <w:t xml:space="preserve">πετρέλαια, τι </w:t>
      </w:r>
      <w:r>
        <w:rPr>
          <w:rFonts w:eastAsia="SimSun"/>
          <w:bCs/>
          <w:szCs w:val="24"/>
          <w:shd w:val="clear" w:color="auto" w:fill="FFFFFF"/>
          <w:lang w:val="en-US" w:eastAsia="zh-CN"/>
        </w:rPr>
        <w:t>LNG</w:t>
      </w:r>
      <w:r w:rsidRPr="00547B5F">
        <w:rPr>
          <w:rFonts w:eastAsia="SimSun"/>
          <w:bCs/>
          <w:szCs w:val="24"/>
          <w:shd w:val="clear" w:color="auto" w:fill="FFFFFF"/>
          <w:lang w:eastAsia="zh-CN"/>
        </w:rPr>
        <w:t xml:space="preserve"> </w:t>
      </w:r>
      <w:r>
        <w:rPr>
          <w:rFonts w:eastAsia="SimSun"/>
          <w:bCs/>
          <w:szCs w:val="24"/>
          <w:shd w:val="clear" w:color="auto" w:fill="FFFFFF"/>
          <w:lang w:eastAsia="zh-CN"/>
        </w:rPr>
        <w:t>και άλλα. Παρ’ όλα αυτά, είναι η περιοχή με τη</w:t>
      </w:r>
      <w:r w:rsidRPr="00FD3838">
        <w:rPr>
          <w:rFonts w:eastAsia="SimSun"/>
          <w:bCs/>
          <w:szCs w:val="24"/>
          <w:shd w:val="clear" w:color="auto" w:fill="FFFFFF"/>
          <w:lang w:eastAsia="zh-CN"/>
        </w:rPr>
        <w:t xml:space="preserve"> μεγαλύτερη ενεργειακή φτώχεια στην Ελλάδα. Είναι αυτή η ανάπτυξη η δίκαιη</w:t>
      </w:r>
      <w:r>
        <w:rPr>
          <w:rFonts w:eastAsia="SimSun"/>
          <w:bCs/>
          <w:szCs w:val="24"/>
          <w:shd w:val="clear" w:color="auto" w:fill="FFFFFF"/>
          <w:lang w:eastAsia="zh-CN"/>
        </w:rPr>
        <w:t>,</w:t>
      </w:r>
      <w:r w:rsidRPr="00FD3838">
        <w:rPr>
          <w:rFonts w:eastAsia="SimSun"/>
          <w:bCs/>
          <w:szCs w:val="24"/>
          <w:shd w:val="clear" w:color="auto" w:fill="FFFFFF"/>
          <w:lang w:eastAsia="zh-CN"/>
        </w:rPr>
        <w:t xml:space="preserve"> η ανάπτυξη για όλους</w:t>
      </w:r>
      <w:r>
        <w:rPr>
          <w:rFonts w:eastAsia="SimSun"/>
          <w:bCs/>
          <w:szCs w:val="24"/>
          <w:shd w:val="clear" w:color="auto" w:fill="FFFFFF"/>
          <w:lang w:eastAsia="zh-CN"/>
        </w:rPr>
        <w:t>,</w:t>
      </w:r>
      <w:r w:rsidRPr="00FD3838">
        <w:rPr>
          <w:rFonts w:eastAsia="SimSun"/>
          <w:bCs/>
          <w:szCs w:val="24"/>
          <w:shd w:val="clear" w:color="auto" w:fill="FFFFFF"/>
          <w:lang w:eastAsia="zh-CN"/>
        </w:rPr>
        <w:t xml:space="preserve"> που λέτε </w:t>
      </w:r>
      <w:r>
        <w:rPr>
          <w:rFonts w:eastAsia="SimSun"/>
          <w:bCs/>
          <w:szCs w:val="24"/>
          <w:shd w:val="clear" w:color="auto" w:fill="FFFFFF"/>
          <w:lang w:eastAsia="zh-CN"/>
        </w:rPr>
        <w:t>εσείς και</w:t>
      </w:r>
      <w:r w:rsidRPr="00FD3838">
        <w:rPr>
          <w:rFonts w:eastAsia="SimSun"/>
          <w:bCs/>
          <w:szCs w:val="24"/>
          <w:shd w:val="clear" w:color="auto" w:fill="FFFFFF"/>
          <w:lang w:eastAsia="zh-CN"/>
        </w:rPr>
        <w:t xml:space="preserve"> ο ΣΥΡΙΖΑ</w:t>
      </w:r>
      <w:r>
        <w:rPr>
          <w:rFonts w:eastAsia="SimSun"/>
          <w:bCs/>
          <w:szCs w:val="24"/>
          <w:shd w:val="clear" w:color="auto" w:fill="FFFFFF"/>
          <w:lang w:eastAsia="zh-CN"/>
        </w:rPr>
        <w:t>.</w:t>
      </w:r>
    </w:p>
    <w:p w:rsidR="00C754FB" w:rsidRDefault="00EE5215">
      <w:pPr>
        <w:tabs>
          <w:tab w:val="left" w:pos="2913"/>
        </w:tabs>
        <w:spacing w:line="600" w:lineRule="auto"/>
        <w:ind w:firstLine="720"/>
        <w:jc w:val="both"/>
        <w:rPr>
          <w:rFonts w:eastAsia="Times New Roman" w:cs="Times New Roman"/>
          <w:szCs w:val="24"/>
        </w:rPr>
      </w:pPr>
      <w:r>
        <w:rPr>
          <w:rFonts w:eastAsia="Times New Roman" w:cs="Times New Roman"/>
          <w:szCs w:val="24"/>
        </w:rPr>
        <w:t>Και ενώ τους τσακίσατε την υγεία με την πανδημία, ενώ τους ξαφρίσατε το εισόδημα με την ακρίβεια και πάνω στην προσπάθειά τους να διατηρήσουν όρους επιβίωσης αυτών και των οικογενειών τους, εσείς πώς απαντάτε; Με ΜΑΤ και δίκες. Στείλατε ΜΑΤ από κάθε γωνιά της Ελλάδας για κοντά διακόσιους εργαζόμενους, για να τους χτυπήσετε, για να τους συλλάβετε, για να φοβηθούν και να αποδεχθούν την καταδίκη τους, την εξαθλίωση, και με έφοδο, όπως είπαμε, μέσα σε χερσαίες πετρελαϊκές εγκαταστάσεις θέτοντας σε θανάσιμο κίνδυνο όλους στην περιοχή.</w:t>
      </w:r>
    </w:p>
    <w:p w:rsidR="00C754FB" w:rsidRDefault="00EE5215">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Κύριε Υπουργέ, φαίνεται εδώ ότι για την υπεράσπιση των κερδών μιας χούφτας μεγαλομετόχων, κοινωνικά παρασίτων στην οικονομία, είστε ικανοί -ως Κυβέρνηση εννοώ, ως πολιτικό προσωπικό- για τα πάντα, είστε αδίστακτοι.</w:t>
      </w:r>
    </w:p>
    <w:p w:rsidR="00C754FB" w:rsidRDefault="00EE521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Τσακώνεστε με τον ΣΥΡΙΖΑ για τον κατώτατο μισθό, όταν έχετε συμφωνήσει τη συντριβή του μέσου μισθού. Έχετε ενεργοποιήσει το έκτρωμα Χατζηδάκη, για να κόψετε όποιο κεφάλι σηκώνεται και διεκδικεί, αφήσατε να απολυθεί ολόκληρο το ΔΣ, βλέπετε, όμως, ότι οι φοβέρες δεν πιάνουν στους εργάτες. Σας το απέδειξαν και οι εργαζόμενοι της </w:t>
      </w:r>
      <w:r w:rsidR="00CF0A51">
        <w:rPr>
          <w:rFonts w:eastAsia="Times New Roman" w:cs="Times New Roman"/>
          <w:szCs w:val="24"/>
        </w:rPr>
        <w:t>«</w:t>
      </w:r>
      <w:r w:rsidR="00CF0A51">
        <w:rPr>
          <w:rFonts w:eastAsia="Times New Roman" w:cs="Times New Roman"/>
          <w:szCs w:val="24"/>
          <w:lang w:val="en-US"/>
        </w:rPr>
        <w:t>COSCO</w:t>
      </w:r>
      <w:r w:rsidR="00CF0A51">
        <w:rPr>
          <w:rFonts w:eastAsia="Times New Roman" w:cs="Times New Roman"/>
          <w:szCs w:val="24"/>
        </w:rPr>
        <w:t>»</w:t>
      </w:r>
      <w:r>
        <w:rPr>
          <w:rFonts w:eastAsia="Times New Roman" w:cs="Times New Roman"/>
          <w:szCs w:val="24"/>
        </w:rPr>
        <w:t xml:space="preserve"> και της </w:t>
      </w:r>
      <w:r w:rsidR="00CF0A51">
        <w:rPr>
          <w:rFonts w:eastAsia="Times New Roman" w:cs="Times New Roman"/>
          <w:szCs w:val="24"/>
        </w:rPr>
        <w:t>«</w:t>
      </w:r>
      <w:r>
        <w:rPr>
          <w:rFonts w:eastAsia="Times New Roman" w:cs="Times New Roman"/>
          <w:szCs w:val="24"/>
          <w:lang w:val="en-US"/>
        </w:rPr>
        <w:t>e</w:t>
      </w:r>
      <w:r w:rsidR="0045311C">
        <w:rPr>
          <w:rFonts w:eastAsia="Times New Roman" w:cs="Times New Roman"/>
          <w:szCs w:val="24"/>
        </w:rPr>
        <w:t xml:space="preserve"> </w:t>
      </w:r>
      <w:r w:rsidR="00CF0A51">
        <w:rPr>
          <w:rFonts w:eastAsia="Times New Roman" w:cs="Times New Roman"/>
          <w:szCs w:val="24"/>
          <w:lang w:val="en-US"/>
        </w:rPr>
        <w:t>FOOD</w:t>
      </w:r>
      <w:r w:rsidR="00CF0A51">
        <w:rPr>
          <w:rFonts w:eastAsia="Times New Roman" w:cs="Times New Roman"/>
          <w:szCs w:val="24"/>
        </w:rPr>
        <w:t>»</w:t>
      </w:r>
      <w:r>
        <w:rPr>
          <w:rFonts w:eastAsia="Times New Roman" w:cs="Times New Roman"/>
          <w:szCs w:val="24"/>
        </w:rPr>
        <w:t xml:space="preserve"> που έστειλαν τον νόμο στα σκουπίδια</w:t>
      </w:r>
      <w:r w:rsidRPr="00771965">
        <w:rPr>
          <w:rFonts w:eastAsia="Times New Roman" w:cs="Times New Roman"/>
          <w:szCs w:val="24"/>
        </w:rPr>
        <w:t>.</w:t>
      </w:r>
      <w:r>
        <w:rPr>
          <w:rFonts w:eastAsia="Times New Roman" w:cs="Times New Roman"/>
          <w:szCs w:val="24"/>
        </w:rPr>
        <w:t xml:space="preserve"> </w:t>
      </w:r>
    </w:p>
    <w:p w:rsidR="00C754FB" w:rsidRDefault="00EE521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Απολύθηκαν και οι έμπειροι εργοδηγοί για την ασφάλεια των εγκαταστάσεων, κύριε Υπουργέ. Καταγγέλλουν και σήμερα οι εργαζόμενοι ότι δεν δουλεύουν οι πυρσοί που είναι για την καύση επικίνδυνων αερίων και χρειάζεται άμεσος έλεγχος. Αλλά και η Διεύθυνση Υδρογονανθράκων του Υπουργείου έθεσε σοβαρά ζητήματα ασφάλειας στις εγκαταστάσεις. Και ρωτάμε: τι θα κάνετε για όλα αυτά; </w:t>
      </w:r>
    </w:p>
    <w:p w:rsidR="00C754FB" w:rsidRDefault="00EE5215">
      <w:pPr>
        <w:tabs>
          <w:tab w:val="left" w:pos="2913"/>
        </w:tabs>
        <w:spacing w:line="600" w:lineRule="auto"/>
        <w:ind w:firstLine="720"/>
        <w:jc w:val="both"/>
        <w:rPr>
          <w:rFonts w:eastAsia="Times New Roman" w:cs="Times New Roman"/>
          <w:szCs w:val="24"/>
        </w:rPr>
      </w:pPr>
      <w:r>
        <w:rPr>
          <w:rFonts w:eastAsia="Times New Roman" w:cs="Times New Roman"/>
          <w:szCs w:val="24"/>
        </w:rPr>
        <w:t>Η αντίστροφη μέτρηση, όμως, της απάντησης του λαού της περιοχής απέναντι σε αυτή την αισχρή πολιτική που θέλει τους εργαζόμενους δούλους και υπάκουους στους όρους εξαθλίωσής τους έχει ξεκινήσει. Τριάντα φορείς έχουν πάρει απόφαση, σωματεία, σύλλογοι της περιοχής καλούν σε κινητοποίηση υπεράσπισης των εργαζομένων και των δικαιωμάτων τους.</w:t>
      </w:r>
    </w:p>
    <w:p w:rsidR="00C754FB" w:rsidRDefault="00EE5215">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Στο προφανές συμπέρασμα, όμως, ότι το κράτος είναι στα χέρια των εργοδοτών, ότι δουλεύει γι’ αυτή την ισχνή μειοψηφία, για τις δικές τους τσέπες, οι εργαζόμενοι πρέπει να δουν καθαρά ότι μπορούν, έχουν τη δύναμη να ακυρώσουν αυτούς τους σχεδιασμούς και να δουν και το άλλο, επίσης, καθαρά ζήτημα, ότι και η οριστική λύση είναι να πάρουν το κράτος στα δικά τους χέρια.</w:t>
      </w:r>
    </w:p>
    <w:p w:rsidR="00C754FB" w:rsidRDefault="00EE5215">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w:t>
      </w:r>
    </w:p>
    <w:p w:rsidR="00C754FB" w:rsidRDefault="00EE5215">
      <w:pPr>
        <w:tabs>
          <w:tab w:val="left" w:pos="2913"/>
        </w:tabs>
        <w:spacing w:line="600" w:lineRule="auto"/>
        <w:ind w:firstLine="720"/>
        <w:jc w:val="both"/>
        <w:rPr>
          <w:rFonts w:eastAsia="Times New Roman" w:cs="Times New Roman"/>
          <w:szCs w:val="24"/>
        </w:rPr>
      </w:pPr>
      <w:r w:rsidRPr="00CE65A2">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συνάδελφε.</w:t>
      </w:r>
    </w:p>
    <w:p w:rsidR="00C754FB" w:rsidRDefault="00EE5215">
      <w:pPr>
        <w:tabs>
          <w:tab w:val="left" w:pos="2913"/>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C754FB" w:rsidRDefault="00EE5215">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ΠΑΝΑΓΙΩΤΗΣ ΤΣΑΚΛΟΓΛΟΥ (Υφυπουργός Εργασίας και Κοινωνικών Υποθέσεων):</w:t>
      </w:r>
      <w:r>
        <w:rPr>
          <w:rFonts w:eastAsia="Times New Roman" w:cs="Times New Roman"/>
          <w:szCs w:val="24"/>
        </w:rPr>
        <w:t xml:space="preserve"> Ευχαριστώ και πάλι, κυρία Πρόεδρε. </w:t>
      </w:r>
    </w:p>
    <w:p w:rsidR="00C754FB" w:rsidRDefault="00EE521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Κύριε Στολτίδη, κατ’ αρχ</w:t>
      </w:r>
      <w:r w:rsidR="00CF0A51">
        <w:rPr>
          <w:rFonts w:eastAsia="Times New Roman" w:cs="Times New Roman"/>
          <w:szCs w:val="24"/>
        </w:rPr>
        <w:t>άς</w:t>
      </w:r>
      <w:r>
        <w:rPr>
          <w:rFonts w:eastAsia="Times New Roman" w:cs="Times New Roman"/>
          <w:szCs w:val="24"/>
        </w:rPr>
        <w:t>, θα ήθελα να πω ότι το Υπουργείο Εργασίας δεν προσλαμβάνει ούτε απολύει εργαζόμενους του ιδιωτικού τομέα. Τη νομική διαδικασία για τη νόμιμη απόλυση και τα μέτρα προστασίας και αντίδρασης των εργαζομένων σας τα περιέγραψα αναλυτικά στην πρωτολογία μου και πάνω σε αυτά εδώ θα απαντήσουμε.</w:t>
      </w:r>
    </w:p>
    <w:p w:rsidR="00C754FB" w:rsidRDefault="00EE521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Για να πω συνοπτικά αυτά που είπα στην πρωτολογία μου, τα πραγματικά περιστατικά έχουν ως εξής: Αρχές Δεκεμβρίου η επιχείρηση κατέθεσε στην τοπική υπηρεσία γνωστοποίηση αναγγελίας θέσης προσωπικού σε </w:t>
      </w:r>
      <w:r>
        <w:rPr>
          <w:rFonts w:eastAsia="Times New Roman" w:cs="Times New Roman"/>
          <w:szCs w:val="24"/>
        </w:rPr>
        <w:lastRenderedPageBreak/>
        <w:t>διαθεσιμότητα εκατόν εξήντα ενός εργαζομένων. Στις 24 Δεκεμβρίου οι εργαζόμενοι γνωστοποίησαν στην υπηρεσία εξώδικη δήλωση επίσχεσης εργασίας που άσκησαν έναντι του εργοδότη και στην οποία δηλώνουν αποχή από την εργασία τους μέχρι τη λήψη απ</w:t>
      </w:r>
      <w:r w:rsidR="0026098B">
        <w:rPr>
          <w:rFonts w:eastAsia="Times New Roman" w:cs="Times New Roman"/>
          <w:szCs w:val="24"/>
        </w:rPr>
        <w:t>ό</w:t>
      </w:r>
      <w:r>
        <w:rPr>
          <w:rFonts w:eastAsia="Times New Roman" w:cs="Times New Roman"/>
          <w:szCs w:val="24"/>
        </w:rPr>
        <w:t xml:space="preserve"> την επιχείρηση των απαραίτητων μέτρων ασφαλείας και υγείας και ανταπάντησε η επιχείρηση με εξώδικη δήλωση περί προσχηματικής και καταχρηστικής ενέργειας, ενώ υπήρξε και κατάληψη των εγκαταστάσεων από τους εργαζόμενους και νέα εξώδικη δήλωση της επιχείρησης. Αυτά τα λέτε και εσείς στην ερώτησή σας.</w:t>
      </w:r>
    </w:p>
    <w:p w:rsidR="00C754FB" w:rsidRDefault="00EE521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Όμως, η τοπική υπηρεσία κατόπιν ελέγχου στο πληροφοριακό σύστημα «</w:t>
      </w:r>
      <w:r w:rsidR="00635ADA">
        <w:rPr>
          <w:rFonts w:eastAsia="Times New Roman" w:cs="Times New Roman"/>
          <w:szCs w:val="24"/>
        </w:rPr>
        <w:t>ΕΡΓΑΝΗ</w:t>
      </w:r>
      <w:r>
        <w:rPr>
          <w:rFonts w:eastAsia="Times New Roman" w:cs="Times New Roman"/>
          <w:szCs w:val="24"/>
        </w:rPr>
        <w:t>» διαπίστωσε ότι στις 17-01-2022 η επιχείρηση απέλυσε είκοσι τέσσερις εργαζόμενους. Πρόκειται για τη λεγόμενη «άτακτη καταγγελία», δηλαδή, καταγγελία σύμβασης εργασίας αορίστου χρόνου χωρίς προειδοποίηση. Όντως, μεταξύ αυτών που απολύθηκαν διαπιστώθηκε η απόλυση και συνδικαλιστικών στελεχών. Το ΣΕΠΕ παρακολουθεί στενά την υπόθεση και θα πραγματοποιήσει έλεγχο νομιμότητας των εν λόγω απολύσεων στο πλαίσιο του νόμου περί ομαδικών απολύσεων και του συνδικαλιστικού νόμου.</w:t>
      </w:r>
    </w:p>
    <w:p w:rsidR="00C754FB" w:rsidRDefault="00EE521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Κύριε Στολτίδη, το τελευταίο περιστατικό συνέβη πριν από τέσσερις μέρες μόλις και το ΣΕΠΕ ήδη το εξετάζει. Ο Υπουργός ούτε πρέπει ούτε μπορεί να επέμβει και κάτι τέτοιο θα ήταν και εξωθεσμικό και άκρως προβληματικό. </w:t>
      </w:r>
      <w:r>
        <w:rPr>
          <w:rFonts w:eastAsia="Times New Roman" w:cs="Times New Roman"/>
          <w:szCs w:val="24"/>
        </w:rPr>
        <w:lastRenderedPageBreak/>
        <w:t>Συνεπώς, τι κάνουμε εκεί πέρα; Αναμένουμε τα αποτελέσματα του ελέγχου του ΣΕΠΕ.</w:t>
      </w:r>
    </w:p>
    <w:p w:rsidR="00C754FB" w:rsidRDefault="00EE521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Παρεμπιπτόντως, θα μου επιτρέψετε στο σημείο αυτό -και θα κλείσω μ’ αυτό- να επισημάνω ότι η αναβάθμιση και η ενίσχυση του ρόλου της Επιθεώρησης Εργασίας έγινε με τη μετατροπή της με τον ν.4808/2021 σε Ανεξάρτητη Διοικητική Αρχή. Μόλις πριν από έναν μήνα, στις 21 Δεκεμβρίου, εγκρίθηκαν από την Επιτροπή Θεσμών και Διαφάνειας της Βουλής τα πέντε μέλη του διοικητικού συμβουλίου της νέας </w:t>
      </w:r>
      <w:r w:rsidR="00635ADA">
        <w:rPr>
          <w:rFonts w:eastAsia="Times New Roman" w:cs="Times New Roman"/>
          <w:szCs w:val="24"/>
        </w:rPr>
        <w:t>α</w:t>
      </w:r>
      <w:r>
        <w:rPr>
          <w:rFonts w:eastAsia="Times New Roman" w:cs="Times New Roman"/>
          <w:szCs w:val="24"/>
        </w:rPr>
        <w:t xml:space="preserve">νεξάρτητης </w:t>
      </w:r>
      <w:r w:rsidR="00635ADA">
        <w:rPr>
          <w:rFonts w:eastAsia="Times New Roman" w:cs="Times New Roman"/>
          <w:szCs w:val="24"/>
        </w:rPr>
        <w:t>α</w:t>
      </w:r>
      <w:r>
        <w:rPr>
          <w:rFonts w:eastAsia="Times New Roman" w:cs="Times New Roman"/>
          <w:szCs w:val="24"/>
        </w:rPr>
        <w:t>ρχής, ενώ πριν από δύο μέρες προκηρύχθηκε διαγωνισμός για τη θέση του διοικητή.</w:t>
      </w:r>
    </w:p>
    <w:p w:rsidR="00C754FB" w:rsidRDefault="00EE521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Επιθεώρηση Εργασίας θα διαθέτει λειτουργική ανεξαρτησία και διοικητική και οικονομική αυτοτέλεια κατά τα πρότυπα της ΑΑΔΕ και της Εθνικής Αρχής Διαφάνειας. Στόχος μας είναι να πραγματοποιεί το έργο της χωρίς πολιτικούς ελέγχους και παρεμβάσεις, ώστε να αναβαθμιστεί ο κρίσιμος ρόλος της για την τήρηση της εργατικής νομοθεσίας με επιτάχυνση των διαδικασιών, παρέχοντας ακόμα μεγαλύτερη προστασία στους εργαζόμενους. </w:t>
      </w:r>
    </w:p>
    <w:p w:rsidR="00C754FB" w:rsidRDefault="00EE521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Σας ευχαριστώ πολύ.</w:t>
      </w:r>
    </w:p>
    <w:p w:rsidR="00685B74" w:rsidRDefault="00F4483E">
      <w:pPr>
        <w:spacing w:line="600" w:lineRule="auto"/>
        <w:ind w:firstLine="720"/>
        <w:jc w:val="both"/>
        <w:rPr>
          <w:rFonts w:eastAsia="Times New Roman"/>
          <w:szCs w:val="24"/>
        </w:rPr>
      </w:pPr>
      <w:r w:rsidRPr="00C85CC0">
        <w:rPr>
          <w:rFonts w:eastAsia="Times New Roman"/>
          <w:b/>
          <w:szCs w:val="24"/>
        </w:rPr>
        <w:t xml:space="preserve">ΠΡΟΕΔΡΕΥΟΥΣΑ (Σοφία Σακοράφα): </w:t>
      </w:r>
      <w:r w:rsidRPr="00C85CC0">
        <w:rPr>
          <w:rFonts w:eastAsia="Times New Roman"/>
          <w:szCs w:val="24"/>
        </w:rPr>
        <w:t>Σας ευχαριστώ κι εγώ, κύριε Υπουργέ.</w:t>
      </w:r>
    </w:p>
    <w:p w:rsidR="00C754FB" w:rsidRDefault="00EE5215">
      <w:pPr>
        <w:spacing w:line="600" w:lineRule="auto"/>
        <w:ind w:firstLine="720"/>
        <w:jc w:val="both"/>
        <w:rPr>
          <w:rFonts w:eastAsia="Times New Roman"/>
          <w:bCs/>
          <w:szCs w:val="24"/>
        </w:rPr>
      </w:pPr>
      <w:r w:rsidRPr="00C85CC0">
        <w:rPr>
          <w:rFonts w:eastAsia="Times New Roman"/>
          <w:szCs w:val="24"/>
        </w:rPr>
        <w:t xml:space="preserve">Θα συζητηθεί η πρώτη με αριθμό 321/17-1-2022 επίκαιρη ερώτηση </w:t>
      </w:r>
      <w:r>
        <w:rPr>
          <w:rFonts w:eastAsia="Times New Roman"/>
          <w:bCs/>
          <w:szCs w:val="24"/>
        </w:rPr>
        <w:t xml:space="preserve">πρώτου κύκλου του Βουλευτή Ηρακλείου του Κινήματος Αλλαγής κ. Βασιλείου </w:t>
      </w:r>
      <w:proofErr w:type="spellStart"/>
      <w:r>
        <w:rPr>
          <w:rFonts w:eastAsia="Times New Roman"/>
          <w:bCs/>
          <w:szCs w:val="24"/>
        </w:rPr>
        <w:lastRenderedPageBreak/>
        <w:t>Κεγκέρογλου</w:t>
      </w:r>
      <w:proofErr w:type="spellEnd"/>
      <w:r>
        <w:rPr>
          <w:rFonts w:eastAsia="Times New Roman"/>
          <w:bCs/>
          <w:szCs w:val="24"/>
        </w:rPr>
        <w:t xml:space="preserve"> προς τον Υπουργό Εργασίας και Κοινωνικών Υποθέσεων, με θέμα</w:t>
      </w:r>
      <w:r w:rsidRPr="00522C33">
        <w:rPr>
          <w:rFonts w:eastAsia="Times New Roman"/>
          <w:bCs/>
          <w:szCs w:val="24"/>
        </w:rPr>
        <w:t>:</w:t>
      </w:r>
      <w:r>
        <w:rPr>
          <w:rFonts w:eastAsia="Times New Roman"/>
          <w:bCs/>
          <w:szCs w:val="24"/>
        </w:rPr>
        <w:t xml:space="preserve"> «Εφαρμογή της 317/2020 απόφασης της Ολομέλειας του Ελεγκτικού Συνεδρίου περί εξίσωσης των ορίων ηλικίας (συνταξιοδότησης) μεταξύ ανδρών και γυναικών με ανήλικα μέχρι την 31</w:t>
      </w:r>
      <w:r w:rsidR="00C85CC0">
        <w:rPr>
          <w:rFonts w:eastAsia="Times New Roman"/>
          <w:bCs/>
          <w:szCs w:val="24"/>
        </w:rPr>
        <w:t>-</w:t>
      </w:r>
      <w:r>
        <w:rPr>
          <w:rFonts w:eastAsia="Times New Roman"/>
          <w:bCs/>
          <w:szCs w:val="24"/>
        </w:rPr>
        <w:t>12</w:t>
      </w:r>
      <w:r w:rsidR="00C85CC0">
        <w:rPr>
          <w:rFonts w:eastAsia="Times New Roman"/>
          <w:bCs/>
          <w:szCs w:val="24"/>
        </w:rPr>
        <w:t>-</w:t>
      </w:r>
      <w:r>
        <w:rPr>
          <w:rFonts w:eastAsia="Times New Roman"/>
          <w:bCs/>
          <w:szCs w:val="24"/>
        </w:rPr>
        <w:t>2010 παιδιά».</w:t>
      </w:r>
    </w:p>
    <w:p w:rsidR="00C754FB" w:rsidRDefault="00EE5215">
      <w:pPr>
        <w:spacing w:line="600" w:lineRule="auto"/>
        <w:ind w:firstLine="720"/>
        <w:jc w:val="both"/>
        <w:rPr>
          <w:rFonts w:eastAsia="Times New Roman"/>
          <w:bCs/>
          <w:szCs w:val="24"/>
        </w:rPr>
      </w:pPr>
      <w:r>
        <w:rPr>
          <w:rFonts w:eastAsia="Times New Roman"/>
          <w:bCs/>
          <w:szCs w:val="24"/>
        </w:rPr>
        <w:t>Στην επίκαιρη ερώτηση του κυρίου συναδέλφου θα απαντήσει ο Υφυπουργός Εργασίας και Κοινωνικών Υποθέσεων κ. Παναγιώτης Τσακλόγλου.</w:t>
      </w:r>
    </w:p>
    <w:p w:rsidR="00C754FB" w:rsidRDefault="00EE5215">
      <w:pPr>
        <w:spacing w:line="600" w:lineRule="auto"/>
        <w:ind w:firstLine="720"/>
        <w:jc w:val="both"/>
        <w:rPr>
          <w:rFonts w:eastAsia="Times New Roman"/>
          <w:bCs/>
          <w:szCs w:val="24"/>
        </w:rPr>
      </w:pPr>
      <w:r>
        <w:rPr>
          <w:rFonts w:eastAsia="Times New Roman"/>
          <w:bCs/>
          <w:szCs w:val="24"/>
        </w:rPr>
        <w:t xml:space="preserve">Κύριε </w:t>
      </w:r>
      <w:proofErr w:type="spellStart"/>
      <w:r>
        <w:rPr>
          <w:rFonts w:eastAsia="Times New Roman"/>
          <w:bCs/>
          <w:szCs w:val="24"/>
        </w:rPr>
        <w:t>Κεγκέρογλου</w:t>
      </w:r>
      <w:proofErr w:type="spellEnd"/>
      <w:r>
        <w:rPr>
          <w:rFonts w:eastAsia="Times New Roman"/>
          <w:bCs/>
          <w:szCs w:val="24"/>
        </w:rPr>
        <w:t>, έχετε τον λόγο για δύο λεπτά.</w:t>
      </w:r>
    </w:p>
    <w:p w:rsidR="00C754FB" w:rsidRDefault="00EE5215">
      <w:pPr>
        <w:spacing w:line="600" w:lineRule="auto"/>
        <w:ind w:firstLine="720"/>
        <w:jc w:val="both"/>
        <w:rPr>
          <w:rFonts w:eastAsia="Times New Roman"/>
          <w:bCs/>
          <w:szCs w:val="24"/>
        </w:rPr>
      </w:pPr>
      <w:r w:rsidRPr="00C87261">
        <w:rPr>
          <w:rFonts w:eastAsia="Times New Roman"/>
          <w:b/>
          <w:bCs/>
          <w:szCs w:val="24"/>
        </w:rPr>
        <w:t>ΒΑΣΙΛΕΙΟΣ ΚΕΓΚΕΡΟΓΛΟΥ:</w:t>
      </w:r>
      <w:r w:rsidRPr="00522C33">
        <w:rPr>
          <w:rFonts w:eastAsia="Times New Roman"/>
          <w:bCs/>
          <w:szCs w:val="24"/>
        </w:rPr>
        <w:t xml:space="preserve"> </w:t>
      </w:r>
      <w:r>
        <w:rPr>
          <w:rFonts w:eastAsia="Times New Roman"/>
          <w:bCs/>
          <w:szCs w:val="24"/>
        </w:rPr>
        <w:t>Ευχαριστώ πολύ, κυρία Πρόεδρε.</w:t>
      </w:r>
    </w:p>
    <w:p w:rsidR="00C754FB" w:rsidRDefault="00EE5215">
      <w:pPr>
        <w:spacing w:line="600" w:lineRule="auto"/>
        <w:ind w:firstLine="720"/>
        <w:jc w:val="both"/>
        <w:rPr>
          <w:rFonts w:eastAsia="Times New Roman"/>
          <w:bCs/>
          <w:szCs w:val="24"/>
        </w:rPr>
      </w:pPr>
      <w:r>
        <w:rPr>
          <w:rFonts w:eastAsia="Times New Roman"/>
          <w:bCs/>
          <w:szCs w:val="24"/>
        </w:rPr>
        <w:t xml:space="preserve">Όπως γνωρίζετε, κύριε Υπουργέ, το Ευρωπαϊκό Δικαστήριο το 2009 είχε κρίνει ότι αντιβαίνει το </w:t>
      </w:r>
      <w:r w:rsidR="00C85CC0">
        <w:rPr>
          <w:rFonts w:eastAsia="Times New Roman"/>
          <w:bCs/>
          <w:szCs w:val="24"/>
        </w:rPr>
        <w:t>Ενωσιακό Δίκαιο</w:t>
      </w:r>
      <w:r>
        <w:rPr>
          <w:rFonts w:eastAsia="Times New Roman"/>
          <w:bCs/>
          <w:szCs w:val="24"/>
        </w:rPr>
        <w:t xml:space="preserve"> η διαφορετική μεταχείριση των φύλων στο δημόσιο ως προς την ηλικία συνταξιοδότησης και τα ελάχιστα προαπαιτούμενα σε σχέση με την υπηρεσία. </w:t>
      </w:r>
    </w:p>
    <w:p w:rsidR="00C754FB" w:rsidRDefault="00EE5215">
      <w:pPr>
        <w:spacing w:line="600" w:lineRule="auto"/>
        <w:ind w:firstLine="720"/>
        <w:jc w:val="both"/>
        <w:rPr>
          <w:rFonts w:eastAsia="Times New Roman"/>
          <w:bCs/>
          <w:szCs w:val="24"/>
        </w:rPr>
      </w:pPr>
      <w:r>
        <w:rPr>
          <w:rFonts w:eastAsia="Times New Roman"/>
          <w:bCs/>
          <w:szCs w:val="24"/>
        </w:rPr>
        <w:t xml:space="preserve">Το ελληνικό δημόσιο ήλθε με απόφαση της κυβέρνησης το 2010 να εξισώσει αυτά τα όρια με τον ν.3865 για το δημόσιο, πλην όμως η εξίσωση αυτή είχε ημερομηνία έναρξης από το 2011 και μετά. Ασφαλισμένος του δημοσίου προσέφυγε στη δικαιοσύνη και με απόφαση της </w:t>
      </w:r>
      <w:r w:rsidR="00C85CC0">
        <w:rPr>
          <w:rFonts w:eastAsia="Times New Roman"/>
          <w:bCs/>
          <w:szCs w:val="24"/>
        </w:rPr>
        <w:t xml:space="preserve">ολομέλειας </w:t>
      </w:r>
      <w:r>
        <w:rPr>
          <w:rFonts w:eastAsia="Times New Roman"/>
          <w:bCs/>
          <w:szCs w:val="24"/>
        </w:rPr>
        <w:t>του Ελεγκτικού Συνεδρίου 317/2020 δικαιώθηκε άνδρας δημόσιος υπάλληλος –αυτός που προσέφυγε- με</w:t>
      </w:r>
      <w:r w:rsidR="003056CA" w:rsidRPr="003056CA">
        <w:rPr>
          <w:rFonts w:eastAsia="Times New Roman"/>
          <w:bCs/>
          <w:szCs w:val="24"/>
        </w:rPr>
        <w:t xml:space="preserve"> </w:t>
      </w:r>
      <w:r w:rsidR="003056CA">
        <w:rPr>
          <w:rFonts w:eastAsia="Times New Roman"/>
          <w:bCs/>
          <w:szCs w:val="24"/>
        </w:rPr>
        <w:t>είκοσι πέντε</w:t>
      </w:r>
      <w:r>
        <w:rPr>
          <w:rFonts w:eastAsia="Times New Roman"/>
          <w:bCs/>
          <w:szCs w:val="24"/>
        </w:rPr>
        <w:t xml:space="preserve"> χρόνια ασφάλισης και ανήλικο τέκνο το 2010, ο </w:t>
      </w:r>
      <w:r>
        <w:rPr>
          <w:rFonts w:eastAsia="Times New Roman"/>
          <w:bCs/>
          <w:szCs w:val="24"/>
        </w:rPr>
        <w:lastRenderedPageBreak/>
        <w:t xml:space="preserve">οποίος ζητούσε να συνταξιοδοτηθεί με τις ίδιες προϋποθέσεις που ίσχυσαν με βάση τον νόμο για τις γυναίκες. </w:t>
      </w:r>
    </w:p>
    <w:p w:rsidR="00C754FB" w:rsidRDefault="00EE5215">
      <w:pPr>
        <w:spacing w:line="600" w:lineRule="auto"/>
        <w:ind w:firstLine="720"/>
        <w:jc w:val="both"/>
        <w:rPr>
          <w:rFonts w:eastAsia="Times New Roman"/>
          <w:bCs/>
          <w:szCs w:val="24"/>
        </w:rPr>
      </w:pPr>
      <w:r>
        <w:rPr>
          <w:rFonts w:eastAsia="Times New Roman"/>
          <w:bCs/>
          <w:szCs w:val="24"/>
        </w:rPr>
        <w:t xml:space="preserve">Σύμφωνα με το σκεπτικό της απόφασης του Ελεγκτικού Συνεδρίου, η διαφορετική συνταξιοδοτική μεταχείριση μεταξύ ανδρών και γυναικών όσον αφορά την ηλικία συνταξιοδότησής τους αντίκειται και στην αρχή της ισότητας αμοιβών, η οποία κατοχυρώνεται διαχρονικά στο </w:t>
      </w:r>
      <w:r w:rsidR="00C85CC0">
        <w:rPr>
          <w:rFonts w:eastAsia="Times New Roman"/>
          <w:bCs/>
          <w:szCs w:val="24"/>
        </w:rPr>
        <w:t>Ενωσιακό Δίκαιο</w:t>
      </w:r>
      <w:r>
        <w:rPr>
          <w:rFonts w:eastAsia="Times New Roman"/>
          <w:bCs/>
          <w:szCs w:val="24"/>
        </w:rPr>
        <w:t xml:space="preserve"> και απαγορεύει διακρίσεις λόγω φύλου. </w:t>
      </w:r>
    </w:p>
    <w:p w:rsidR="00C754FB" w:rsidRDefault="00EE5215">
      <w:pPr>
        <w:spacing w:line="600" w:lineRule="auto"/>
        <w:ind w:firstLine="720"/>
        <w:jc w:val="both"/>
        <w:rPr>
          <w:rFonts w:eastAsia="Times New Roman"/>
          <w:bCs/>
          <w:szCs w:val="24"/>
        </w:rPr>
      </w:pPr>
      <w:r>
        <w:rPr>
          <w:rFonts w:eastAsia="Times New Roman"/>
          <w:bCs/>
          <w:szCs w:val="24"/>
        </w:rPr>
        <w:t xml:space="preserve">Έτσι, λοιπόν, το Ελεγκτικό Συνέδριο προσαρμόστηκε στο σκεπτικό του Ευρωπαϊκού Δικαστηρίου και αυτό το οποίο ζητάμε είναι η απόφαση αυτή για το 2010 –γιατί από το 2011 και μετά ισχύει- να ισχύσει καθολικά για όλους </w:t>
      </w:r>
      <w:r w:rsidR="00C85CC0">
        <w:rPr>
          <w:rFonts w:eastAsia="Times New Roman"/>
          <w:bCs/>
          <w:szCs w:val="24"/>
        </w:rPr>
        <w:t xml:space="preserve">όσοι </w:t>
      </w:r>
      <w:r>
        <w:rPr>
          <w:rFonts w:eastAsia="Times New Roman"/>
          <w:bCs/>
          <w:szCs w:val="24"/>
        </w:rPr>
        <w:t xml:space="preserve">έχουν τις ίδιες προϋποθέσεις, δηλαδή ανήλικο τέκνο, προκειμένου να συνταξιοδοτηθούν με τους ίδιους όρους, όπως προβλέπει ο ν.3865 και γενικότερα το </w:t>
      </w:r>
      <w:r w:rsidR="00C85CC0">
        <w:rPr>
          <w:rFonts w:eastAsia="Times New Roman"/>
          <w:bCs/>
          <w:szCs w:val="24"/>
        </w:rPr>
        <w:t xml:space="preserve">Ευρωπαϊκό </w:t>
      </w:r>
      <w:r>
        <w:rPr>
          <w:rFonts w:eastAsia="Times New Roman"/>
          <w:bCs/>
          <w:szCs w:val="24"/>
        </w:rPr>
        <w:t xml:space="preserve">και το </w:t>
      </w:r>
      <w:r w:rsidR="00C85CC0">
        <w:rPr>
          <w:rFonts w:eastAsia="Times New Roman"/>
          <w:bCs/>
          <w:szCs w:val="24"/>
        </w:rPr>
        <w:t>Εθνικό Δίκαιο</w:t>
      </w:r>
      <w:r>
        <w:rPr>
          <w:rFonts w:eastAsia="Times New Roman"/>
          <w:bCs/>
          <w:szCs w:val="24"/>
        </w:rPr>
        <w:t>.</w:t>
      </w:r>
    </w:p>
    <w:p w:rsidR="00C754FB" w:rsidRDefault="00EE5215">
      <w:pPr>
        <w:spacing w:line="600" w:lineRule="auto"/>
        <w:ind w:firstLine="720"/>
        <w:jc w:val="both"/>
        <w:rPr>
          <w:rFonts w:eastAsia="Times New Roman"/>
          <w:bCs/>
          <w:szCs w:val="24"/>
        </w:rPr>
      </w:pPr>
      <w:r>
        <w:rPr>
          <w:rFonts w:eastAsia="Times New Roman"/>
          <w:bCs/>
          <w:szCs w:val="24"/>
        </w:rPr>
        <w:t>Ευχαριστώ.</w:t>
      </w:r>
    </w:p>
    <w:p w:rsidR="00C754FB" w:rsidRDefault="00EE5215">
      <w:pPr>
        <w:spacing w:line="600" w:lineRule="auto"/>
        <w:ind w:firstLine="720"/>
        <w:jc w:val="both"/>
        <w:rPr>
          <w:rFonts w:eastAsia="Times New Roman"/>
          <w:bCs/>
          <w:szCs w:val="24"/>
        </w:rPr>
      </w:pPr>
      <w:r w:rsidRPr="00C87261">
        <w:rPr>
          <w:rFonts w:eastAsia="Times New Roman"/>
          <w:b/>
          <w:bCs/>
          <w:szCs w:val="24"/>
        </w:rPr>
        <w:t>ΠΡΟΕΔΡΕΥΟΥΣΑ (Σοφία Σακοράφα):</w:t>
      </w:r>
      <w:r>
        <w:rPr>
          <w:rFonts w:eastAsia="Times New Roman"/>
          <w:bCs/>
          <w:szCs w:val="24"/>
        </w:rPr>
        <w:t xml:space="preserve"> Σας ευχαριστώ κι εγώ, κύριε </w:t>
      </w:r>
      <w:proofErr w:type="spellStart"/>
      <w:r>
        <w:rPr>
          <w:rFonts w:eastAsia="Times New Roman"/>
          <w:bCs/>
          <w:szCs w:val="24"/>
        </w:rPr>
        <w:t>Κεγκέρογλου</w:t>
      </w:r>
      <w:proofErr w:type="spellEnd"/>
      <w:r>
        <w:rPr>
          <w:rFonts w:eastAsia="Times New Roman"/>
          <w:bCs/>
          <w:szCs w:val="24"/>
        </w:rPr>
        <w:t>.</w:t>
      </w:r>
    </w:p>
    <w:p w:rsidR="00C754FB" w:rsidRDefault="00EE5215">
      <w:pPr>
        <w:spacing w:line="600" w:lineRule="auto"/>
        <w:ind w:firstLine="720"/>
        <w:jc w:val="both"/>
        <w:rPr>
          <w:rFonts w:eastAsia="Times New Roman"/>
          <w:bCs/>
          <w:szCs w:val="24"/>
        </w:rPr>
      </w:pPr>
      <w:r>
        <w:rPr>
          <w:rFonts w:eastAsia="Times New Roman"/>
          <w:bCs/>
          <w:szCs w:val="24"/>
        </w:rPr>
        <w:t>Κύριε Υπουργέ, έχετε τον λόγο.</w:t>
      </w:r>
    </w:p>
    <w:p w:rsidR="00C754FB" w:rsidRDefault="00EE5215">
      <w:pPr>
        <w:spacing w:line="600" w:lineRule="auto"/>
        <w:ind w:firstLine="720"/>
        <w:jc w:val="both"/>
        <w:rPr>
          <w:rFonts w:eastAsia="Times New Roman"/>
          <w:bCs/>
          <w:szCs w:val="24"/>
        </w:rPr>
      </w:pPr>
      <w:r w:rsidRPr="00C87261">
        <w:rPr>
          <w:rFonts w:eastAsia="Times New Roman"/>
          <w:b/>
          <w:bCs/>
          <w:szCs w:val="24"/>
        </w:rPr>
        <w:t xml:space="preserve">ΠΑΝΑΓΙΩΤΗΣ ΤΣΑΚΛΟΓΛΟΥ (Υφυπουργός Εργασίας και Κοινωνικών Υποθέσεων): </w:t>
      </w:r>
      <w:r>
        <w:rPr>
          <w:rFonts w:eastAsia="Times New Roman"/>
          <w:bCs/>
          <w:szCs w:val="24"/>
        </w:rPr>
        <w:t>Ευχαριστώ, κυρία Πρόεδρε.</w:t>
      </w:r>
    </w:p>
    <w:p w:rsidR="00C754FB" w:rsidRDefault="00EE5215">
      <w:pPr>
        <w:spacing w:line="600" w:lineRule="auto"/>
        <w:ind w:firstLine="720"/>
        <w:jc w:val="both"/>
        <w:rPr>
          <w:rFonts w:eastAsia="Times New Roman"/>
          <w:bCs/>
          <w:szCs w:val="24"/>
        </w:rPr>
      </w:pPr>
      <w:r>
        <w:rPr>
          <w:rFonts w:eastAsia="Times New Roman"/>
          <w:bCs/>
          <w:szCs w:val="24"/>
        </w:rPr>
        <w:lastRenderedPageBreak/>
        <w:t xml:space="preserve">Αγαπητέ κύριε </w:t>
      </w:r>
      <w:proofErr w:type="spellStart"/>
      <w:r>
        <w:rPr>
          <w:rFonts w:eastAsia="Times New Roman"/>
          <w:bCs/>
          <w:szCs w:val="24"/>
        </w:rPr>
        <w:t>Κεγκέρογλου</w:t>
      </w:r>
      <w:proofErr w:type="spellEnd"/>
      <w:r>
        <w:rPr>
          <w:rFonts w:eastAsia="Times New Roman"/>
          <w:bCs/>
          <w:szCs w:val="24"/>
        </w:rPr>
        <w:t>, η επίκαιρη ερώτησή σας αναδεικνύει αφ</w:t>
      </w:r>
      <w:r w:rsidR="00026AE1">
        <w:rPr>
          <w:rFonts w:eastAsia="Times New Roman"/>
          <w:bCs/>
          <w:szCs w:val="24"/>
        </w:rPr>
        <w:t xml:space="preserve">’ </w:t>
      </w:r>
      <w:r>
        <w:rPr>
          <w:rFonts w:eastAsia="Times New Roman"/>
          <w:bCs/>
          <w:szCs w:val="24"/>
        </w:rPr>
        <w:t>ενός το ζήτημα της ισότητας μεταξύ ανδρών και γυναικών -στην προκειμένη περίπτωση ως προς τα όρια ηλικίας συνταξιοδότησης- και αφ</w:t>
      </w:r>
      <w:r w:rsidR="00026AE1">
        <w:rPr>
          <w:rFonts w:eastAsia="Times New Roman"/>
          <w:bCs/>
          <w:szCs w:val="24"/>
        </w:rPr>
        <w:t xml:space="preserve">’ </w:t>
      </w:r>
      <w:r>
        <w:rPr>
          <w:rFonts w:eastAsia="Times New Roman"/>
          <w:bCs/>
          <w:szCs w:val="24"/>
        </w:rPr>
        <w:t xml:space="preserve">ετέρου το θέμα των ευνοϊκών διατάξεων συνταξιοδότησης σε περιπτώσεις γονέων με ανήλικα τέκνα. </w:t>
      </w:r>
    </w:p>
    <w:p w:rsidR="00C754FB" w:rsidRDefault="00EE5215">
      <w:pPr>
        <w:spacing w:line="600" w:lineRule="auto"/>
        <w:ind w:firstLine="720"/>
        <w:jc w:val="both"/>
        <w:rPr>
          <w:rFonts w:eastAsia="Times New Roman"/>
          <w:bCs/>
          <w:szCs w:val="24"/>
        </w:rPr>
      </w:pPr>
      <w:r>
        <w:rPr>
          <w:rFonts w:eastAsia="Times New Roman"/>
          <w:bCs/>
          <w:szCs w:val="24"/>
        </w:rPr>
        <w:t>Η Κυβέρνηση έχει αποδείξει επανειλημμένως ότι τα ζητήματα ισότητας μεταξύ ανδρών και γυναικών είναι ιδιαίτερα ψηλά στις προτεραιότητές της. Η ισότητα των φύλων αναδεικνύεται σε μια από τις σημαντικότερες σύγχρονες προκλήσεις για όλη την κοινωνία μας και νομίζω ότι είναι χρέος όλων μας να την εφαρμόζουμε στην πράξη και να διασφαλίζουμε την τήρησή της.</w:t>
      </w:r>
    </w:p>
    <w:p w:rsidR="00C754FB" w:rsidRDefault="00EE5215">
      <w:pPr>
        <w:spacing w:line="600" w:lineRule="auto"/>
        <w:ind w:firstLine="720"/>
        <w:jc w:val="both"/>
        <w:rPr>
          <w:rFonts w:eastAsia="Times New Roman"/>
          <w:bCs/>
          <w:szCs w:val="24"/>
        </w:rPr>
      </w:pPr>
      <w:r>
        <w:rPr>
          <w:rFonts w:eastAsia="Times New Roman"/>
          <w:bCs/>
          <w:szCs w:val="24"/>
        </w:rPr>
        <w:t>Η έμπρακτη διασφάλιση της ισότητας των φύλων προφανώς αφορά και τα ζητήματα ασφαλιστικού χαρακτήρα. Στο σημείο αυτό θεωρώ ότι συμφωνούμε ότι οι πρόωρες συνταξιοδοτήσεις ήταν ένα μέτρο με κοινωνικό χαρακτήρα, αλλά με πολύ σημαντικές παρενέργειες και επιπτώσεις στο ασφαλιστικό μας σύστημα. Για παράδειγμα, οι πρόωρες συνταξιοδοτήσεις δεν είχαν κα</w:t>
      </w:r>
      <w:r w:rsidR="00026AE1">
        <w:rPr>
          <w:rFonts w:eastAsia="Times New Roman"/>
          <w:bCs/>
          <w:szCs w:val="24"/>
        </w:rPr>
        <w:t>μ</w:t>
      </w:r>
      <w:r>
        <w:rPr>
          <w:rFonts w:eastAsia="Times New Roman"/>
          <w:bCs/>
          <w:szCs w:val="24"/>
        </w:rPr>
        <w:t xml:space="preserve">μία σύνδεση με την ανταποδοτικότητα των εισφορών ως προς τη σύνταξη, ενώ ταυτόχρονα οδηγούσαν στην έξοδο από την αγορά εργασίας γυναίκες που βρίσκονταν στην πιο παραγωγική τους ηλικία. Ταυτόχρονα, οι πρόωρες συνταξιοδοτήσεις, ακριβώς επειδή αφορούσαν περισσότερο τις </w:t>
      </w:r>
      <w:r>
        <w:rPr>
          <w:rFonts w:eastAsia="Times New Roman"/>
          <w:bCs/>
          <w:szCs w:val="24"/>
        </w:rPr>
        <w:lastRenderedPageBreak/>
        <w:t>γυναίκες, οδηγούσαν σε όλο και μεγαλύτερη ανισότητα συνταξιοδοτικών παροχών μεταξύ ανδρών και γυναικών.</w:t>
      </w:r>
    </w:p>
    <w:p w:rsidR="00C754FB" w:rsidRDefault="00EE5215">
      <w:pPr>
        <w:spacing w:line="600" w:lineRule="auto"/>
        <w:ind w:firstLine="720"/>
        <w:jc w:val="both"/>
        <w:rPr>
          <w:rFonts w:eastAsia="Times New Roman"/>
          <w:bCs/>
          <w:szCs w:val="24"/>
        </w:rPr>
      </w:pPr>
      <w:r>
        <w:rPr>
          <w:rFonts w:eastAsia="Times New Roman"/>
          <w:bCs/>
          <w:szCs w:val="24"/>
        </w:rPr>
        <w:t>Σ’ αυτό το σημείο θα ήθελα να επιμείνω. Ενώ θεωρητικά το μέτρο της πρόωρης συνταξιοδότησης μητέρων με ανήλικο τέκνο εμφανιζόταν ως ευνοϊκό για τις εργαζόμενες μητέρες, στην πράξη λειτουργούσε ως μηχανισμός διεύρυνσης των έμφυλων διαφορών στην αγορά εργασίας και</w:t>
      </w:r>
      <w:r w:rsidR="0026098B">
        <w:rPr>
          <w:rFonts w:eastAsia="Times New Roman"/>
          <w:bCs/>
          <w:szCs w:val="24"/>
        </w:rPr>
        <w:t>,</w:t>
      </w:r>
      <w:r>
        <w:rPr>
          <w:rFonts w:eastAsia="Times New Roman"/>
          <w:bCs/>
          <w:szCs w:val="24"/>
        </w:rPr>
        <w:t xml:space="preserve"> κατά προέκταση</w:t>
      </w:r>
      <w:r w:rsidR="0026098B">
        <w:rPr>
          <w:rFonts w:eastAsia="Times New Roman"/>
          <w:bCs/>
          <w:szCs w:val="24"/>
        </w:rPr>
        <w:t>,</w:t>
      </w:r>
      <w:r>
        <w:rPr>
          <w:rFonts w:eastAsia="Times New Roman"/>
          <w:bCs/>
          <w:szCs w:val="24"/>
        </w:rPr>
        <w:t xml:space="preserve"> στον χώρο των συντάξεων. Άλλα μέτρα ήταν αναγκαία για τη μείωση της ανισότητας ανδρών και γυναικών στην αγορά εργασίας</w:t>
      </w:r>
      <w:r w:rsidR="0026098B">
        <w:rPr>
          <w:rFonts w:eastAsia="Times New Roman"/>
          <w:bCs/>
          <w:szCs w:val="24"/>
        </w:rPr>
        <w:t>.</w:t>
      </w:r>
      <w:r>
        <w:rPr>
          <w:rFonts w:eastAsia="Times New Roman"/>
          <w:bCs/>
          <w:szCs w:val="24"/>
        </w:rPr>
        <w:t xml:space="preserve"> </w:t>
      </w:r>
      <w:r w:rsidR="0026098B">
        <w:rPr>
          <w:rFonts w:eastAsia="Times New Roman"/>
          <w:bCs/>
          <w:szCs w:val="24"/>
        </w:rPr>
        <w:t>Α</w:t>
      </w:r>
      <w:r>
        <w:rPr>
          <w:rFonts w:eastAsia="Times New Roman"/>
          <w:bCs/>
          <w:szCs w:val="24"/>
        </w:rPr>
        <w:t>πό τη διεύρυνση του δικτύου των βρεφονηπιακών σταθμών μέχρι την επέκταση των γονικών αδειών τόσο σε άνδρες όσο και σε γυναίκες. Ευτυχώς η χώρα μας έχει κινηθεί αποφασιστικά προς αυτήν την κατεύθυνση τα τελευταία χρόνια.</w:t>
      </w:r>
    </w:p>
    <w:p w:rsidR="00C754FB" w:rsidRDefault="00EE5215">
      <w:pPr>
        <w:spacing w:line="600" w:lineRule="auto"/>
        <w:ind w:firstLine="720"/>
        <w:jc w:val="both"/>
        <w:rPr>
          <w:rFonts w:eastAsia="Times New Roman"/>
          <w:bCs/>
          <w:szCs w:val="24"/>
        </w:rPr>
      </w:pPr>
      <w:r>
        <w:rPr>
          <w:rFonts w:eastAsia="Times New Roman"/>
          <w:bCs/>
          <w:szCs w:val="24"/>
        </w:rPr>
        <w:t xml:space="preserve">Ταυτόχρονα, το δημοσιονομικό αποτύπωμα της ρύθμισης πρόωρης συνταξιοδότησης ήταν βαρύ και ιδιαίτερα αρνητικό για τον προϋπολογισμό και το σύστημα κοινωνικής ασφάλισης. Μέχρι το 2010, σύμφωνα με τις διατάξεις του Κώδικα Πολιτικών και Στρατιωτικών Συντάξεων, υπήρχε η δυνατότητα συνταξιοδότησης για τις γυναίκες υπαλλήλους ανηλίκων τέκνων με τη συμπλήρωση </w:t>
      </w:r>
      <w:r w:rsidR="00026AE1">
        <w:rPr>
          <w:rFonts w:eastAsia="Times New Roman"/>
          <w:bCs/>
          <w:szCs w:val="24"/>
        </w:rPr>
        <w:t xml:space="preserve">είκοσι πέντε </w:t>
      </w:r>
      <w:r>
        <w:rPr>
          <w:rFonts w:eastAsia="Times New Roman"/>
          <w:bCs/>
          <w:szCs w:val="24"/>
        </w:rPr>
        <w:t xml:space="preserve">ετών πραγματικής συντάξιμης υπηρεσίας και του πεντηκοστού έτους της ηλικίας. Όμως, για τους άνδρες δεν υπήρχε η αντίστοιχη πρόβλεψη, με εξαίρεση μόνο την περίπτωση που είτε βρίσκονταν σε </w:t>
      </w:r>
      <w:r>
        <w:rPr>
          <w:rFonts w:eastAsia="Times New Roman"/>
          <w:bCs/>
          <w:szCs w:val="24"/>
        </w:rPr>
        <w:lastRenderedPageBreak/>
        <w:t>κατάσταση χηρείας ή ήταν διαζευγμένοι και είχαν την επιμέλεια των ανηλίκων τέκνων με δικαστική απόφαση</w:t>
      </w:r>
      <w:r w:rsidR="00026AE1">
        <w:rPr>
          <w:rFonts w:eastAsia="Times New Roman"/>
          <w:bCs/>
          <w:szCs w:val="24"/>
        </w:rPr>
        <w:t>.</w:t>
      </w:r>
    </w:p>
    <w:p w:rsidR="00685B74" w:rsidRDefault="00F4483E">
      <w:pPr>
        <w:spacing w:line="600" w:lineRule="auto"/>
        <w:ind w:firstLine="720"/>
        <w:jc w:val="both"/>
        <w:rPr>
          <w:rFonts w:eastAsia="Times New Roman"/>
          <w:szCs w:val="24"/>
        </w:rPr>
      </w:pPr>
      <w:r>
        <w:rPr>
          <w:rFonts w:eastAsia="Times New Roman"/>
          <w:szCs w:val="24"/>
        </w:rPr>
        <w:t>Οι διατάξεις αυτές, όπως είπατε κι εσείς, κρίθηκαν από το Δικαστήριο της Ευρωπαϊκής Ένωσης ως αντιβαίνουσες στην αρχή της ισότητας με αποτέλεσμα να χρ</w:t>
      </w:r>
      <w:r>
        <w:rPr>
          <w:rFonts w:eastAsia="Times New Roman"/>
          <w:szCs w:val="24"/>
        </w:rPr>
        <w:t xml:space="preserve">ειάζεται προσαρμογή της εθνικής νομοθεσίας στην απόφαση αυτή. Έτσι θεσπίστηκε ο ν.3865/2010 με τις διατάξεις του οποίου παρεχόταν η δυνατότητα και στους άντρες υπαλλήλους πατέρες ανηλίκων τέκνων να συνταξιοδοτούνται με το ίδιο ηλικιακό όριο που ισχύει για </w:t>
      </w:r>
      <w:r>
        <w:rPr>
          <w:rFonts w:eastAsia="Times New Roman"/>
          <w:szCs w:val="24"/>
        </w:rPr>
        <w:t xml:space="preserve">τις γυναίκες υπαλλήλους μητέρες ανηλίκων τέκνων. Με αυτόν τον τρόπο η Ελλάδα συμμορφώθηκε με την απόφαση του Δικαστηρίου της Ευρωπαϊκής Ένωσης και με την εξίσωση των ορίων ηλικίας συνταξιοδότησης ανδρών και γυναικών υπαλλήλων του δημοσίου καθώς και με την </w:t>
      </w:r>
      <w:r>
        <w:rPr>
          <w:rFonts w:eastAsia="Times New Roman"/>
          <w:szCs w:val="24"/>
        </w:rPr>
        <w:t>οδηγία 54/2006 των ευρωπαϊκών κοινοτήτων η οποία απαγορεύει τις διακρίσεις μεταξύ φύλων για αμοιβή όμοιας εργασίας ή για εργασία της αυτής αξίας. Και ως αμοιβή νοείται και η σύνταξη.</w:t>
      </w:r>
    </w:p>
    <w:p w:rsidR="00C754FB" w:rsidRDefault="00EE5215">
      <w:pPr>
        <w:spacing w:line="600" w:lineRule="auto"/>
        <w:ind w:firstLine="720"/>
        <w:jc w:val="both"/>
        <w:rPr>
          <w:rFonts w:eastAsia="Times New Roman"/>
          <w:szCs w:val="24"/>
        </w:rPr>
      </w:pPr>
      <w:r>
        <w:rPr>
          <w:rFonts w:eastAsia="Times New Roman"/>
          <w:szCs w:val="24"/>
        </w:rPr>
        <w:t xml:space="preserve">(Στο σημείο αυτό </w:t>
      </w:r>
      <w:r w:rsidR="00C6579A">
        <w:rPr>
          <w:rFonts w:eastAsia="Times New Roman"/>
          <w:szCs w:val="24"/>
        </w:rPr>
        <w:t xml:space="preserve">κτυπάει </w:t>
      </w:r>
      <w:r>
        <w:rPr>
          <w:rFonts w:eastAsia="Times New Roman"/>
          <w:szCs w:val="24"/>
        </w:rPr>
        <w:t xml:space="preserve">το κουδούνι </w:t>
      </w:r>
      <w:r w:rsidR="00C6579A">
        <w:rPr>
          <w:rFonts w:eastAsia="Times New Roman"/>
          <w:szCs w:val="24"/>
        </w:rPr>
        <w:t xml:space="preserve">λήξεως του χρόνου ομιλίας </w:t>
      </w:r>
      <w:r>
        <w:rPr>
          <w:rFonts w:eastAsia="Times New Roman"/>
          <w:szCs w:val="24"/>
        </w:rPr>
        <w:t xml:space="preserve">του κυρίου Υφυπουργού) </w:t>
      </w:r>
    </w:p>
    <w:p w:rsidR="00C754FB" w:rsidRDefault="00EE5215">
      <w:pPr>
        <w:spacing w:line="600" w:lineRule="auto"/>
        <w:ind w:firstLine="720"/>
        <w:jc w:val="both"/>
        <w:rPr>
          <w:rFonts w:eastAsia="Times New Roman"/>
          <w:szCs w:val="24"/>
        </w:rPr>
      </w:pPr>
      <w:r w:rsidRPr="009D2F76">
        <w:rPr>
          <w:rFonts w:eastAsia="Times New Roman"/>
          <w:szCs w:val="24"/>
        </w:rPr>
        <w:t>Τα τελευταία χρόνια</w:t>
      </w:r>
      <w:r>
        <w:rPr>
          <w:rFonts w:eastAsia="Times New Roman"/>
          <w:szCs w:val="24"/>
        </w:rPr>
        <w:t>,</w:t>
      </w:r>
      <w:r w:rsidRPr="009D2F76">
        <w:rPr>
          <w:rFonts w:eastAsia="Times New Roman"/>
          <w:szCs w:val="24"/>
        </w:rPr>
        <w:t xml:space="preserve"> ωστόσο</w:t>
      </w:r>
      <w:r>
        <w:rPr>
          <w:rFonts w:eastAsia="Times New Roman"/>
          <w:szCs w:val="24"/>
        </w:rPr>
        <w:t>,</w:t>
      </w:r>
      <w:r w:rsidRPr="009D2F76">
        <w:rPr>
          <w:rFonts w:eastAsia="Times New Roman"/>
          <w:szCs w:val="24"/>
        </w:rPr>
        <w:t xml:space="preserve"> έχουν γίνει σημαντικά βήματα</w:t>
      </w:r>
      <w:r>
        <w:rPr>
          <w:rFonts w:eastAsia="Times New Roman"/>
          <w:szCs w:val="24"/>
        </w:rPr>
        <w:t>,</w:t>
      </w:r>
      <w:r w:rsidRPr="009D2F76">
        <w:rPr>
          <w:rFonts w:eastAsia="Times New Roman"/>
          <w:szCs w:val="24"/>
        </w:rPr>
        <w:t xml:space="preserve"> προκειμένου να κλείσει το χάσμα μεταξύ ανδρών και γυναικών και ταυτόχρονα να προαχθεί και </w:t>
      </w:r>
      <w:r>
        <w:rPr>
          <w:rFonts w:eastAsia="Times New Roman"/>
          <w:szCs w:val="24"/>
        </w:rPr>
        <w:t xml:space="preserve">να </w:t>
      </w:r>
      <w:r w:rsidRPr="009D2F76">
        <w:rPr>
          <w:rFonts w:eastAsia="Times New Roman"/>
          <w:szCs w:val="24"/>
        </w:rPr>
        <w:t>διασφαλιστεί η βιωσιμότητα του ασφαλιστικού μας συστήματος</w:t>
      </w:r>
      <w:r>
        <w:rPr>
          <w:rFonts w:eastAsia="Times New Roman"/>
          <w:szCs w:val="24"/>
        </w:rPr>
        <w:t xml:space="preserve">. </w:t>
      </w:r>
    </w:p>
    <w:p w:rsidR="00C754FB" w:rsidRDefault="00EE5215">
      <w:pPr>
        <w:spacing w:line="600" w:lineRule="auto"/>
        <w:ind w:firstLine="720"/>
        <w:jc w:val="both"/>
        <w:rPr>
          <w:rFonts w:eastAsia="Times New Roman"/>
          <w:szCs w:val="24"/>
        </w:rPr>
      </w:pPr>
      <w:r>
        <w:rPr>
          <w:rFonts w:eastAsia="Times New Roman"/>
          <w:szCs w:val="24"/>
        </w:rPr>
        <w:lastRenderedPageBreak/>
        <w:t xml:space="preserve">Έχω περάσει και πάλι τον χρόνο μου. Στη δευτερολογία μου θα τοποθετηθώ συγκεκριμένα στο ζήτημα των ορίων ηλικίας και το πώς διαμορφώνονται πλέον. </w:t>
      </w:r>
    </w:p>
    <w:p w:rsidR="00C754FB" w:rsidRDefault="00EE5215">
      <w:pPr>
        <w:spacing w:line="600" w:lineRule="auto"/>
        <w:ind w:firstLine="720"/>
        <w:jc w:val="both"/>
        <w:rPr>
          <w:rFonts w:eastAsia="Times New Roman"/>
          <w:szCs w:val="24"/>
        </w:rPr>
      </w:pPr>
      <w:r>
        <w:rPr>
          <w:rFonts w:eastAsia="Times New Roman"/>
          <w:szCs w:val="24"/>
        </w:rPr>
        <w:t>Ευχαριστώ.</w:t>
      </w:r>
    </w:p>
    <w:p w:rsidR="00C754FB" w:rsidRDefault="00EE5215">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Κι εγώ, κύριε Υπουργέ. </w:t>
      </w:r>
    </w:p>
    <w:p w:rsidR="00C754FB" w:rsidRDefault="00EE5215">
      <w:pPr>
        <w:spacing w:line="600" w:lineRule="auto"/>
        <w:ind w:firstLine="720"/>
        <w:jc w:val="both"/>
        <w:rPr>
          <w:rFonts w:eastAsia="Times New Roman"/>
          <w:szCs w:val="24"/>
        </w:rPr>
      </w:pPr>
      <w:r>
        <w:rPr>
          <w:rFonts w:eastAsia="Times New Roman"/>
          <w:szCs w:val="24"/>
        </w:rPr>
        <w:t>Κύριε συνάδελφε, έχετε τον λόγο.</w:t>
      </w:r>
    </w:p>
    <w:p w:rsidR="00C754FB" w:rsidRDefault="00EE5215">
      <w:pPr>
        <w:spacing w:line="600" w:lineRule="auto"/>
        <w:ind w:firstLine="720"/>
        <w:jc w:val="both"/>
        <w:rPr>
          <w:rFonts w:eastAsia="Times New Roman"/>
          <w:szCs w:val="24"/>
        </w:rPr>
      </w:pPr>
      <w:r>
        <w:rPr>
          <w:rFonts w:eastAsia="Times New Roman"/>
          <w:b/>
          <w:bCs/>
          <w:szCs w:val="24"/>
        </w:rPr>
        <w:t>ΒΑΣΙΛΕΙΟΣ ΚΕΓΚΕΡΟΓΛΟΥ:</w:t>
      </w:r>
      <w:r>
        <w:rPr>
          <w:rFonts w:eastAsia="Times New Roman"/>
          <w:szCs w:val="24"/>
        </w:rPr>
        <w:t xml:space="preserve"> Αν ήταν, κύριε Υπουργέ, να συζητήσουμε ευρύτερα το</w:t>
      </w:r>
      <w:r w:rsidRPr="009D2F76">
        <w:rPr>
          <w:rFonts w:eastAsia="Times New Roman"/>
          <w:szCs w:val="24"/>
        </w:rPr>
        <w:t xml:space="preserve"> θέμα της ισότητας θα είχα προφανώς άλλο περιεχόμενο στην ερώτησή μου</w:t>
      </w:r>
      <w:r>
        <w:rPr>
          <w:rFonts w:eastAsia="Times New Roman"/>
          <w:szCs w:val="24"/>
        </w:rPr>
        <w:t>.</w:t>
      </w:r>
      <w:r w:rsidRPr="009D2F76">
        <w:rPr>
          <w:rFonts w:eastAsia="Times New Roman"/>
          <w:szCs w:val="24"/>
        </w:rPr>
        <w:t xml:space="preserve"> </w:t>
      </w:r>
    </w:p>
    <w:p w:rsidR="00C754FB" w:rsidRDefault="00EE5215">
      <w:pPr>
        <w:spacing w:line="600" w:lineRule="auto"/>
        <w:ind w:firstLine="720"/>
        <w:jc w:val="both"/>
        <w:rPr>
          <w:rFonts w:eastAsia="Times New Roman"/>
          <w:szCs w:val="24"/>
        </w:rPr>
      </w:pPr>
      <w:r>
        <w:rPr>
          <w:rFonts w:eastAsia="Times New Roman"/>
          <w:szCs w:val="24"/>
        </w:rPr>
        <w:t>Π</w:t>
      </w:r>
      <w:r w:rsidRPr="009D2F76">
        <w:rPr>
          <w:rFonts w:eastAsia="Times New Roman"/>
          <w:szCs w:val="24"/>
        </w:rPr>
        <w:t xml:space="preserve">ολλά </w:t>
      </w:r>
      <w:r>
        <w:rPr>
          <w:rFonts w:eastAsia="Times New Roman"/>
          <w:szCs w:val="24"/>
        </w:rPr>
        <w:t xml:space="preserve">τα </w:t>
      </w:r>
      <w:r w:rsidRPr="009D2F76">
        <w:rPr>
          <w:rFonts w:eastAsia="Times New Roman"/>
          <w:szCs w:val="24"/>
        </w:rPr>
        <w:t xml:space="preserve">θέματα </w:t>
      </w:r>
      <w:r>
        <w:rPr>
          <w:rFonts w:eastAsia="Times New Roman"/>
          <w:szCs w:val="24"/>
        </w:rPr>
        <w:t xml:space="preserve">που </w:t>
      </w:r>
      <w:r w:rsidRPr="009D2F76">
        <w:rPr>
          <w:rFonts w:eastAsia="Times New Roman"/>
          <w:szCs w:val="24"/>
        </w:rPr>
        <w:t>εξελίχθηκαν στην χώρα μας τις τελευταίες δεκαετίες</w:t>
      </w:r>
      <w:r>
        <w:rPr>
          <w:rFonts w:eastAsia="Times New Roman"/>
          <w:szCs w:val="24"/>
        </w:rPr>
        <w:t>.</w:t>
      </w:r>
      <w:r w:rsidRPr="009D2F76">
        <w:rPr>
          <w:rFonts w:eastAsia="Times New Roman"/>
          <w:szCs w:val="24"/>
        </w:rPr>
        <w:t xml:space="preserve"> </w:t>
      </w:r>
      <w:r>
        <w:rPr>
          <w:rFonts w:eastAsia="Times New Roman"/>
          <w:szCs w:val="24"/>
        </w:rPr>
        <w:t>Όμως,</w:t>
      </w:r>
      <w:r w:rsidRPr="009D2F76">
        <w:rPr>
          <w:rFonts w:eastAsia="Times New Roman"/>
          <w:szCs w:val="24"/>
        </w:rPr>
        <w:t xml:space="preserve"> εδώ έχουμε κάτι συγκεκριμένο</w:t>
      </w:r>
      <w:r>
        <w:rPr>
          <w:rFonts w:eastAsia="Times New Roman"/>
          <w:szCs w:val="24"/>
        </w:rPr>
        <w:t>. Δ</w:t>
      </w:r>
      <w:r w:rsidRPr="009D2F76">
        <w:rPr>
          <w:rFonts w:eastAsia="Times New Roman"/>
          <w:szCs w:val="24"/>
        </w:rPr>
        <w:t>υστυχώς</w:t>
      </w:r>
      <w:r>
        <w:rPr>
          <w:rFonts w:eastAsia="Times New Roman"/>
          <w:szCs w:val="24"/>
        </w:rPr>
        <w:t>,</w:t>
      </w:r>
      <w:r w:rsidRPr="009D2F76">
        <w:rPr>
          <w:rFonts w:eastAsia="Times New Roman"/>
          <w:szCs w:val="24"/>
        </w:rPr>
        <w:t xml:space="preserve"> δεν το κάνετε μόνο εσείς</w:t>
      </w:r>
      <w:r>
        <w:rPr>
          <w:rFonts w:eastAsia="Times New Roman"/>
          <w:szCs w:val="24"/>
        </w:rPr>
        <w:t>.</w:t>
      </w:r>
      <w:r w:rsidRPr="009D2F76">
        <w:rPr>
          <w:rFonts w:eastAsia="Times New Roman"/>
          <w:szCs w:val="24"/>
        </w:rPr>
        <w:t xml:space="preserve"> </w:t>
      </w:r>
      <w:r>
        <w:rPr>
          <w:rFonts w:eastAsia="Times New Roman"/>
          <w:szCs w:val="24"/>
        </w:rPr>
        <w:t>Όλοι οι Υπουργοί, όταν</w:t>
      </w:r>
      <w:r w:rsidRPr="009D2F76">
        <w:rPr>
          <w:rFonts w:eastAsia="Times New Roman"/>
          <w:szCs w:val="24"/>
        </w:rPr>
        <w:t xml:space="preserve"> </w:t>
      </w:r>
      <w:r>
        <w:rPr>
          <w:rFonts w:eastAsia="Times New Roman"/>
          <w:szCs w:val="24"/>
        </w:rPr>
        <w:t>έχου</w:t>
      </w:r>
      <w:r w:rsidRPr="009D2F76">
        <w:rPr>
          <w:rFonts w:eastAsia="Times New Roman"/>
          <w:szCs w:val="24"/>
        </w:rPr>
        <w:t xml:space="preserve">με συγκεκριμένες ερωτήσεις </w:t>
      </w:r>
      <w:r>
        <w:rPr>
          <w:rFonts w:eastAsia="Times New Roman"/>
          <w:szCs w:val="24"/>
        </w:rPr>
        <w:t xml:space="preserve">και </w:t>
      </w:r>
      <w:r w:rsidRPr="009D2F76">
        <w:rPr>
          <w:rFonts w:eastAsia="Times New Roman"/>
          <w:szCs w:val="24"/>
        </w:rPr>
        <w:t>πρέπει να δώσε</w:t>
      </w:r>
      <w:r>
        <w:rPr>
          <w:rFonts w:eastAsia="Times New Roman"/>
          <w:szCs w:val="24"/>
        </w:rPr>
        <w:t xml:space="preserve">τε συγκεκριμένες </w:t>
      </w:r>
      <w:r w:rsidRPr="009D2F76">
        <w:rPr>
          <w:rFonts w:eastAsia="Times New Roman"/>
          <w:szCs w:val="24"/>
        </w:rPr>
        <w:t>απαντήσεις</w:t>
      </w:r>
      <w:r w:rsidRPr="003270F2">
        <w:rPr>
          <w:rFonts w:eastAsia="Times New Roman"/>
          <w:szCs w:val="24"/>
        </w:rPr>
        <w:t>,</w:t>
      </w:r>
      <w:r w:rsidRPr="009D2F76">
        <w:rPr>
          <w:rFonts w:eastAsia="Times New Roman"/>
          <w:szCs w:val="24"/>
        </w:rPr>
        <w:t xml:space="preserve"> αφού αναπτύξετε ένα μεγάλο σκεπτικό στην πρωτο</w:t>
      </w:r>
      <w:r>
        <w:rPr>
          <w:rFonts w:eastAsia="Times New Roman"/>
          <w:szCs w:val="24"/>
        </w:rPr>
        <w:t>λογία</w:t>
      </w:r>
      <w:r w:rsidRPr="009D2F76">
        <w:rPr>
          <w:rFonts w:eastAsia="Times New Roman"/>
          <w:szCs w:val="24"/>
        </w:rPr>
        <w:t xml:space="preserve"> σας επί της θεωρίας</w:t>
      </w:r>
      <w:r w:rsidRPr="003270F2">
        <w:rPr>
          <w:rFonts w:eastAsia="Times New Roman"/>
          <w:szCs w:val="24"/>
        </w:rPr>
        <w:t>,</w:t>
      </w:r>
      <w:r w:rsidRPr="009D2F76">
        <w:rPr>
          <w:rFonts w:eastAsia="Times New Roman"/>
          <w:szCs w:val="24"/>
        </w:rPr>
        <w:t xml:space="preserve"> αφήνετε την όποια απάντηση </w:t>
      </w:r>
      <w:r>
        <w:rPr>
          <w:rFonts w:eastAsia="Times New Roman"/>
          <w:szCs w:val="24"/>
        </w:rPr>
        <w:t xml:space="preserve">για τη </w:t>
      </w:r>
      <w:r w:rsidRPr="009D2F76">
        <w:rPr>
          <w:rFonts w:eastAsia="Times New Roman"/>
          <w:szCs w:val="24"/>
        </w:rPr>
        <w:t xml:space="preserve">δευτερολογία </w:t>
      </w:r>
      <w:r>
        <w:rPr>
          <w:rFonts w:eastAsia="Times New Roman"/>
          <w:szCs w:val="24"/>
        </w:rPr>
        <w:t xml:space="preserve">για </w:t>
      </w:r>
      <w:r w:rsidRPr="009D2F76">
        <w:rPr>
          <w:rFonts w:eastAsia="Times New Roman"/>
          <w:szCs w:val="24"/>
        </w:rPr>
        <w:t>να γίνει ουσιαστικός διάλογος</w:t>
      </w:r>
      <w:r>
        <w:rPr>
          <w:rFonts w:eastAsia="Times New Roman"/>
          <w:szCs w:val="24"/>
        </w:rPr>
        <w:t>.</w:t>
      </w:r>
      <w:r w:rsidRPr="009D2F76">
        <w:rPr>
          <w:rFonts w:eastAsia="Times New Roman"/>
          <w:szCs w:val="24"/>
        </w:rPr>
        <w:t xml:space="preserve"> Δεν λέω </w:t>
      </w:r>
      <w:r>
        <w:rPr>
          <w:rFonts w:eastAsia="Times New Roman"/>
          <w:szCs w:val="24"/>
        </w:rPr>
        <w:t xml:space="preserve">ότι γίνεται </w:t>
      </w:r>
      <w:r w:rsidRPr="009D2F76">
        <w:rPr>
          <w:rFonts w:eastAsia="Times New Roman"/>
          <w:szCs w:val="24"/>
        </w:rPr>
        <w:t>από σκοπιμότητα</w:t>
      </w:r>
      <w:r>
        <w:rPr>
          <w:rFonts w:eastAsia="Times New Roman"/>
          <w:szCs w:val="24"/>
        </w:rPr>
        <w:t>,</w:t>
      </w:r>
      <w:r w:rsidRPr="009D2F76">
        <w:rPr>
          <w:rFonts w:eastAsia="Times New Roman"/>
          <w:szCs w:val="24"/>
        </w:rPr>
        <w:t xml:space="preserve"> σε κα</w:t>
      </w:r>
      <w:r w:rsidR="00C6579A">
        <w:rPr>
          <w:rFonts w:eastAsia="Times New Roman"/>
          <w:szCs w:val="24"/>
        </w:rPr>
        <w:t>μ</w:t>
      </w:r>
      <w:r w:rsidRPr="009D2F76">
        <w:rPr>
          <w:rFonts w:eastAsia="Times New Roman"/>
          <w:szCs w:val="24"/>
        </w:rPr>
        <w:t>μία περίπτωση</w:t>
      </w:r>
      <w:r>
        <w:rPr>
          <w:rFonts w:eastAsia="Times New Roman"/>
          <w:szCs w:val="24"/>
        </w:rPr>
        <w:t>,</w:t>
      </w:r>
      <w:r w:rsidRPr="009D2F76">
        <w:rPr>
          <w:rFonts w:eastAsia="Times New Roman"/>
          <w:szCs w:val="24"/>
        </w:rPr>
        <w:t xml:space="preserve"> αλλά </w:t>
      </w:r>
      <w:r>
        <w:rPr>
          <w:rFonts w:eastAsia="Times New Roman"/>
          <w:szCs w:val="24"/>
        </w:rPr>
        <w:t>έτσι</w:t>
      </w:r>
      <w:r w:rsidRPr="009D2F76">
        <w:rPr>
          <w:rFonts w:eastAsia="Times New Roman"/>
          <w:szCs w:val="24"/>
        </w:rPr>
        <w:t xml:space="preserve"> βολεύει όταν δεν υπάρχουν σαφείς απαντήσεις</w:t>
      </w:r>
      <w:r>
        <w:rPr>
          <w:rFonts w:eastAsia="Times New Roman"/>
          <w:szCs w:val="24"/>
        </w:rPr>
        <w:t>,</w:t>
      </w:r>
      <w:r w:rsidRPr="009D2F76">
        <w:rPr>
          <w:rFonts w:eastAsia="Times New Roman"/>
          <w:szCs w:val="24"/>
        </w:rPr>
        <w:t xml:space="preserve"> όταν δεν υπάρχουν σαφείς τοποθετήσεις ή όταν δεν θέλ</w:t>
      </w:r>
      <w:r>
        <w:rPr>
          <w:rFonts w:eastAsia="Times New Roman"/>
          <w:szCs w:val="24"/>
        </w:rPr>
        <w:t xml:space="preserve">ει ο Βουλευτής </w:t>
      </w:r>
      <w:r w:rsidRPr="009D2F76">
        <w:rPr>
          <w:rFonts w:eastAsia="Times New Roman"/>
          <w:szCs w:val="24"/>
        </w:rPr>
        <w:t xml:space="preserve">να </w:t>
      </w:r>
      <w:r>
        <w:rPr>
          <w:rFonts w:eastAsia="Times New Roman"/>
          <w:szCs w:val="24"/>
        </w:rPr>
        <w:t>κάνει</w:t>
      </w:r>
      <w:r w:rsidRPr="009D2F76">
        <w:rPr>
          <w:rFonts w:eastAsia="Times New Roman"/>
          <w:szCs w:val="24"/>
        </w:rPr>
        <w:t xml:space="preserve"> πραγματικά </w:t>
      </w:r>
      <w:r>
        <w:rPr>
          <w:rFonts w:eastAsia="Times New Roman"/>
          <w:szCs w:val="24"/>
        </w:rPr>
        <w:t>τη δική του τοποθέτηση, το δικό του σχόλιο με το δικαίωμα της δευτερολογίας που του δίνει</w:t>
      </w:r>
      <w:r w:rsidRPr="009D2F76">
        <w:rPr>
          <w:rFonts w:eastAsia="Times New Roman"/>
          <w:szCs w:val="24"/>
        </w:rPr>
        <w:t xml:space="preserve"> ο </w:t>
      </w:r>
      <w:r>
        <w:rPr>
          <w:rFonts w:eastAsia="Times New Roman"/>
          <w:szCs w:val="24"/>
        </w:rPr>
        <w:t>Κ</w:t>
      </w:r>
      <w:r w:rsidRPr="009D2F76">
        <w:rPr>
          <w:rFonts w:eastAsia="Times New Roman"/>
          <w:szCs w:val="24"/>
        </w:rPr>
        <w:t>ανονισμός</w:t>
      </w:r>
      <w:r>
        <w:rPr>
          <w:rFonts w:eastAsia="Times New Roman"/>
          <w:szCs w:val="24"/>
        </w:rPr>
        <w:t xml:space="preserve">. Αυτό είναι κάτι </w:t>
      </w:r>
      <w:r>
        <w:rPr>
          <w:rFonts w:eastAsia="Times New Roman"/>
          <w:szCs w:val="24"/>
        </w:rPr>
        <w:lastRenderedPageBreak/>
        <w:t xml:space="preserve">γενικότερο. Δεν αφορά μόνο εσάς. Όλοι οι Υπουργοί το ίδιο κάνετε στον κοινοβουλευτικό έλεγχο. </w:t>
      </w:r>
      <w:r w:rsidRPr="009D2F76">
        <w:rPr>
          <w:rFonts w:eastAsia="Times New Roman"/>
          <w:szCs w:val="24"/>
        </w:rPr>
        <w:t>Επομένως</w:t>
      </w:r>
      <w:r w:rsidRPr="00B7633D">
        <w:rPr>
          <w:rFonts w:eastAsia="Times New Roman"/>
          <w:szCs w:val="24"/>
        </w:rPr>
        <w:t>,</w:t>
      </w:r>
      <w:r w:rsidRPr="009D2F76">
        <w:rPr>
          <w:rFonts w:eastAsia="Times New Roman"/>
          <w:szCs w:val="24"/>
        </w:rPr>
        <w:t xml:space="preserve"> η ερώτηση παραμένει</w:t>
      </w:r>
      <w:r>
        <w:rPr>
          <w:rFonts w:eastAsia="Times New Roman"/>
          <w:szCs w:val="24"/>
        </w:rPr>
        <w:t>.</w:t>
      </w:r>
      <w:r w:rsidRPr="009D2F76">
        <w:rPr>
          <w:rFonts w:eastAsia="Times New Roman"/>
          <w:szCs w:val="24"/>
        </w:rPr>
        <w:t xml:space="preserve"> </w:t>
      </w:r>
    </w:p>
    <w:p w:rsidR="00C754FB" w:rsidRDefault="00EE5215">
      <w:pPr>
        <w:spacing w:line="600" w:lineRule="auto"/>
        <w:ind w:firstLine="720"/>
        <w:jc w:val="both"/>
        <w:rPr>
          <w:rFonts w:eastAsia="Times New Roman"/>
          <w:szCs w:val="24"/>
        </w:rPr>
      </w:pPr>
      <w:r>
        <w:rPr>
          <w:rFonts w:eastAsia="Times New Roman"/>
          <w:szCs w:val="24"/>
        </w:rPr>
        <w:t>Ν</w:t>
      </w:r>
      <w:r w:rsidRPr="009D2F76">
        <w:rPr>
          <w:rFonts w:eastAsia="Times New Roman"/>
          <w:szCs w:val="24"/>
        </w:rPr>
        <w:t>α κάνω κριτική σε αυτά που είπα</w:t>
      </w:r>
      <w:r>
        <w:rPr>
          <w:rFonts w:eastAsia="Times New Roman"/>
          <w:szCs w:val="24"/>
        </w:rPr>
        <w:t>τε</w:t>
      </w:r>
      <w:r w:rsidRPr="009D2F76">
        <w:rPr>
          <w:rFonts w:eastAsia="Times New Roman"/>
          <w:szCs w:val="24"/>
        </w:rPr>
        <w:t xml:space="preserve"> </w:t>
      </w:r>
      <w:r>
        <w:rPr>
          <w:rFonts w:eastAsia="Times New Roman"/>
          <w:szCs w:val="24"/>
        </w:rPr>
        <w:t>γενικά για</w:t>
      </w:r>
      <w:r w:rsidRPr="009D2F76">
        <w:rPr>
          <w:rFonts w:eastAsia="Times New Roman"/>
          <w:szCs w:val="24"/>
        </w:rPr>
        <w:t xml:space="preserve"> την ισότητα</w:t>
      </w:r>
      <w:r>
        <w:rPr>
          <w:rFonts w:eastAsia="Times New Roman"/>
          <w:szCs w:val="24"/>
        </w:rPr>
        <w:t>;</w:t>
      </w:r>
      <w:r w:rsidRPr="009D2F76">
        <w:rPr>
          <w:rFonts w:eastAsia="Times New Roman"/>
          <w:szCs w:val="24"/>
        </w:rPr>
        <w:t xml:space="preserve"> </w:t>
      </w:r>
      <w:r>
        <w:rPr>
          <w:rFonts w:eastAsia="Times New Roman"/>
          <w:szCs w:val="24"/>
        </w:rPr>
        <w:t>Εδώ</w:t>
      </w:r>
      <w:r w:rsidRPr="009D2F76">
        <w:rPr>
          <w:rFonts w:eastAsia="Times New Roman"/>
          <w:szCs w:val="24"/>
        </w:rPr>
        <w:t xml:space="preserve"> έχουμε ένα συγκεκριμένο θέμα που αφορά την εξίσωση</w:t>
      </w:r>
      <w:r>
        <w:rPr>
          <w:rFonts w:eastAsia="Times New Roman"/>
          <w:szCs w:val="24"/>
        </w:rPr>
        <w:t>,</w:t>
      </w:r>
      <w:r w:rsidRPr="009D2F76">
        <w:rPr>
          <w:rFonts w:eastAsia="Times New Roman"/>
          <w:szCs w:val="24"/>
        </w:rPr>
        <w:t xml:space="preserve"> την ίση αντιμετώπιση των ανδρών </w:t>
      </w:r>
      <w:r>
        <w:rPr>
          <w:rFonts w:eastAsia="Times New Roman"/>
          <w:szCs w:val="24"/>
        </w:rPr>
        <w:t>σ</w:t>
      </w:r>
      <w:r w:rsidRPr="009D2F76">
        <w:rPr>
          <w:rFonts w:eastAsia="Times New Roman"/>
          <w:szCs w:val="24"/>
        </w:rPr>
        <w:t>την περίπτωση του ν</w:t>
      </w:r>
      <w:r>
        <w:rPr>
          <w:rFonts w:eastAsia="Times New Roman"/>
          <w:szCs w:val="24"/>
        </w:rPr>
        <w:t>.</w:t>
      </w:r>
      <w:r w:rsidRPr="009D2F76">
        <w:rPr>
          <w:rFonts w:eastAsia="Times New Roman"/>
          <w:szCs w:val="24"/>
        </w:rPr>
        <w:t>3865</w:t>
      </w:r>
      <w:r w:rsidRPr="00CD4609">
        <w:rPr>
          <w:rFonts w:eastAsia="Times New Roman"/>
          <w:szCs w:val="24"/>
        </w:rPr>
        <w:t>,</w:t>
      </w:r>
      <w:r w:rsidRPr="009D2F76">
        <w:rPr>
          <w:rFonts w:eastAsia="Times New Roman"/>
          <w:szCs w:val="24"/>
        </w:rPr>
        <w:t xml:space="preserve"> </w:t>
      </w:r>
      <w:r>
        <w:rPr>
          <w:rFonts w:eastAsia="Times New Roman"/>
          <w:szCs w:val="24"/>
        </w:rPr>
        <w:t>ο ο</w:t>
      </w:r>
      <w:r w:rsidRPr="009D2F76">
        <w:rPr>
          <w:rFonts w:eastAsia="Times New Roman"/>
          <w:szCs w:val="24"/>
        </w:rPr>
        <w:t>ποίος συμμορφώθηκε με</w:t>
      </w:r>
      <w:r>
        <w:rPr>
          <w:rFonts w:eastAsia="Times New Roman"/>
          <w:szCs w:val="24"/>
        </w:rPr>
        <w:t>ν με</w:t>
      </w:r>
      <w:r w:rsidRPr="009D2F76">
        <w:rPr>
          <w:rFonts w:eastAsia="Times New Roman"/>
          <w:szCs w:val="24"/>
        </w:rPr>
        <w:t xml:space="preserve"> την απόφαση του </w:t>
      </w:r>
      <w:r>
        <w:rPr>
          <w:rFonts w:eastAsia="Times New Roman"/>
          <w:szCs w:val="24"/>
        </w:rPr>
        <w:t>Ευρ</w:t>
      </w:r>
      <w:r w:rsidRPr="009D2F76">
        <w:rPr>
          <w:rFonts w:eastAsia="Times New Roman"/>
          <w:szCs w:val="24"/>
        </w:rPr>
        <w:t xml:space="preserve">ωπαϊκού </w:t>
      </w:r>
      <w:r>
        <w:rPr>
          <w:rFonts w:eastAsia="Times New Roman"/>
          <w:szCs w:val="24"/>
        </w:rPr>
        <w:t>Δ</w:t>
      </w:r>
      <w:r w:rsidRPr="009D2F76">
        <w:rPr>
          <w:rFonts w:eastAsia="Times New Roman"/>
          <w:szCs w:val="24"/>
        </w:rPr>
        <w:t>ικαστηρίου</w:t>
      </w:r>
      <w:r>
        <w:rPr>
          <w:rFonts w:eastAsia="Times New Roman"/>
          <w:szCs w:val="24"/>
        </w:rPr>
        <w:t>,</w:t>
      </w:r>
      <w:r w:rsidRPr="009D2F76">
        <w:rPr>
          <w:rFonts w:eastAsia="Times New Roman"/>
          <w:szCs w:val="24"/>
        </w:rPr>
        <w:t xml:space="preserve"> αλλά δεν συμπεριέλαβε το 201</w:t>
      </w:r>
      <w:r>
        <w:rPr>
          <w:rFonts w:eastAsia="Times New Roman"/>
          <w:szCs w:val="24"/>
        </w:rPr>
        <w:t>0.</w:t>
      </w:r>
      <w:r w:rsidRPr="009D2F76">
        <w:rPr>
          <w:rFonts w:eastAsia="Times New Roman"/>
          <w:szCs w:val="24"/>
        </w:rPr>
        <w:t xml:space="preserve"> </w:t>
      </w:r>
      <w:r>
        <w:rPr>
          <w:rFonts w:eastAsia="Times New Roman"/>
          <w:szCs w:val="24"/>
        </w:rPr>
        <w:t>Έ</w:t>
      </w:r>
      <w:r w:rsidRPr="009D2F76">
        <w:rPr>
          <w:rFonts w:eastAsia="Times New Roman"/>
          <w:szCs w:val="24"/>
        </w:rPr>
        <w:t xml:space="preserve">χουμε μία απόφαση του ανώτατου οργάνου που αφορά το δημόσιο </w:t>
      </w:r>
      <w:r>
        <w:rPr>
          <w:rFonts w:eastAsia="Times New Roman"/>
          <w:szCs w:val="24"/>
        </w:rPr>
        <w:t xml:space="preserve">που είναι </w:t>
      </w:r>
      <w:r w:rsidRPr="009D2F76">
        <w:rPr>
          <w:rFonts w:eastAsia="Times New Roman"/>
          <w:szCs w:val="24"/>
        </w:rPr>
        <w:t xml:space="preserve">το </w:t>
      </w:r>
      <w:r>
        <w:rPr>
          <w:rFonts w:eastAsia="Times New Roman"/>
          <w:szCs w:val="24"/>
        </w:rPr>
        <w:t>Ε</w:t>
      </w:r>
      <w:r w:rsidRPr="009D2F76">
        <w:rPr>
          <w:rFonts w:eastAsia="Times New Roman"/>
          <w:szCs w:val="24"/>
        </w:rPr>
        <w:t xml:space="preserve">λεγκτικό </w:t>
      </w:r>
      <w:r>
        <w:rPr>
          <w:rFonts w:eastAsia="Times New Roman"/>
          <w:szCs w:val="24"/>
        </w:rPr>
        <w:t>Σ</w:t>
      </w:r>
      <w:r w:rsidRPr="009D2F76">
        <w:rPr>
          <w:rFonts w:eastAsia="Times New Roman"/>
          <w:szCs w:val="24"/>
        </w:rPr>
        <w:t>υνέδριο</w:t>
      </w:r>
      <w:r>
        <w:rPr>
          <w:rFonts w:eastAsia="Times New Roman"/>
          <w:szCs w:val="24"/>
        </w:rPr>
        <w:t>.</w:t>
      </w:r>
      <w:r w:rsidRPr="009D2F76">
        <w:rPr>
          <w:rFonts w:eastAsia="Times New Roman"/>
          <w:szCs w:val="24"/>
        </w:rPr>
        <w:t xml:space="preserve"> </w:t>
      </w:r>
      <w:r>
        <w:rPr>
          <w:rFonts w:eastAsia="Times New Roman"/>
          <w:szCs w:val="24"/>
        </w:rPr>
        <w:t>Τ</w:t>
      </w:r>
      <w:r w:rsidRPr="009D2F76">
        <w:rPr>
          <w:rFonts w:eastAsia="Times New Roman"/>
          <w:szCs w:val="24"/>
        </w:rPr>
        <w:t xml:space="preserve">ο ανώτατο όργανο της δικαιοσύνης </w:t>
      </w:r>
      <w:r>
        <w:rPr>
          <w:rFonts w:eastAsia="Times New Roman"/>
          <w:szCs w:val="24"/>
        </w:rPr>
        <w:t xml:space="preserve">τι </w:t>
      </w:r>
      <w:r w:rsidRPr="009D2F76">
        <w:rPr>
          <w:rFonts w:eastAsia="Times New Roman"/>
          <w:szCs w:val="24"/>
        </w:rPr>
        <w:t>μας λέ</w:t>
      </w:r>
      <w:r>
        <w:rPr>
          <w:rFonts w:eastAsia="Times New Roman"/>
          <w:szCs w:val="24"/>
        </w:rPr>
        <w:t>ει; Ό</w:t>
      </w:r>
      <w:r w:rsidRPr="009D2F76">
        <w:rPr>
          <w:rFonts w:eastAsia="Times New Roman"/>
          <w:szCs w:val="24"/>
        </w:rPr>
        <w:t xml:space="preserve">τι </w:t>
      </w:r>
      <w:r>
        <w:rPr>
          <w:rFonts w:eastAsia="Times New Roman"/>
          <w:szCs w:val="24"/>
        </w:rPr>
        <w:t xml:space="preserve">και για το 2010 </w:t>
      </w:r>
      <w:r w:rsidRPr="009D2F76">
        <w:rPr>
          <w:rFonts w:eastAsia="Times New Roman"/>
          <w:szCs w:val="24"/>
        </w:rPr>
        <w:t>θα πρέπει να εφαρμόσετε το</w:t>
      </w:r>
      <w:r>
        <w:rPr>
          <w:rFonts w:eastAsia="Times New Roman"/>
          <w:szCs w:val="24"/>
        </w:rPr>
        <w:t>ν</w:t>
      </w:r>
      <w:r w:rsidRPr="009D2F76">
        <w:rPr>
          <w:rFonts w:eastAsia="Times New Roman"/>
          <w:szCs w:val="24"/>
        </w:rPr>
        <w:t xml:space="preserve"> νόμο που ισχύει από το </w:t>
      </w:r>
      <w:r>
        <w:rPr>
          <w:rFonts w:eastAsia="Times New Roman"/>
          <w:szCs w:val="24"/>
        </w:rPr>
        <w:t>20</w:t>
      </w:r>
      <w:r w:rsidRPr="009D2F76">
        <w:rPr>
          <w:rFonts w:eastAsia="Times New Roman"/>
          <w:szCs w:val="24"/>
        </w:rPr>
        <w:t>11 και μετά</w:t>
      </w:r>
      <w:r>
        <w:rPr>
          <w:rFonts w:eastAsia="Times New Roman"/>
          <w:szCs w:val="24"/>
        </w:rPr>
        <w:t>. Ευρύτερα</w:t>
      </w:r>
      <w:r w:rsidRPr="009D2F76">
        <w:rPr>
          <w:rFonts w:eastAsia="Times New Roman"/>
          <w:szCs w:val="24"/>
        </w:rPr>
        <w:t xml:space="preserve"> η ενοποίηση όλων στον </w:t>
      </w:r>
      <w:r>
        <w:rPr>
          <w:rFonts w:eastAsia="Times New Roman"/>
          <w:szCs w:val="24"/>
        </w:rPr>
        <w:t>ΕΦΚΑ</w:t>
      </w:r>
      <w:r w:rsidRPr="009D2F76">
        <w:rPr>
          <w:rFonts w:eastAsia="Times New Roman"/>
          <w:szCs w:val="24"/>
        </w:rPr>
        <w:t xml:space="preserve"> </w:t>
      </w:r>
      <w:r>
        <w:rPr>
          <w:rFonts w:eastAsia="Times New Roman"/>
          <w:szCs w:val="24"/>
        </w:rPr>
        <w:t xml:space="preserve">λέει </w:t>
      </w:r>
      <w:r w:rsidRPr="009D2F76">
        <w:rPr>
          <w:rFonts w:eastAsia="Times New Roman"/>
          <w:szCs w:val="24"/>
        </w:rPr>
        <w:t>ότι θα πρέπει στο πλαίσιο της υποχρέωσης της διοίκησης να συμμορφώνεται με τις αποφάσεις των ανωτάτων δικαστηρίων</w:t>
      </w:r>
      <w:r>
        <w:rPr>
          <w:rFonts w:eastAsia="Times New Roman"/>
          <w:szCs w:val="24"/>
        </w:rPr>
        <w:t xml:space="preserve"> να συμμορφωθεί και εν προκειμένω κι έτσι να ισχύσει γενικά και ανεξάρτητα από τη σχέση εργασίας</w:t>
      </w:r>
      <w:r w:rsidRPr="009D2F76">
        <w:rPr>
          <w:rFonts w:eastAsia="Times New Roman"/>
          <w:szCs w:val="24"/>
        </w:rPr>
        <w:t xml:space="preserve"> αυτό το οποίο λέει η </w:t>
      </w:r>
      <w:r>
        <w:rPr>
          <w:rFonts w:eastAsia="Times New Roman"/>
          <w:szCs w:val="24"/>
        </w:rPr>
        <w:t>Ε</w:t>
      </w:r>
      <w:r w:rsidRPr="009D2F76">
        <w:rPr>
          <w:rFonts w:eastAsia="Times New Roman"/>
          <w:szCs w:val="24"/>
        </w:rPr>
        <w:t xml:space="preserve">υρωπαϊκή </w:t>
      </w:r>
      <w:r>
        <w:rPr>
          <w:rFonts w:eastAsia="Times New Roman"/>
          <w:szCs w:val="24"/>
        </w:rPr>
        <w:t>Ε</w:t>
      </w:r>
      <w:r w:rsidRPr="009D2F76">
        <w:rPr>
          <w:rFonts w:eastAsia="Times New Roman"/>
          <w:szCs w:val="24"/>
        </w:rPr>
        <w:t>πιτροπή</w:t>
      </w:r>
      <w:r>
        <w:rPr>
          <w:rFonts w:eastAsia="Times New Roman"/>
          <w:szCs w:val="24"/>
        </w:rPr>
        <w:t>, τ</w:t>
      </w:r>
      <w:r w:rsidRPr="009D2F76">
        <w:rPr>
          <w:rFonts w:eastAsia="Times New Roman"/>
          <w:szCs w:val="24"/>
        </w:rPr>
        <w:t xml:space="preserve">ο </w:t>
      </w:r>
      <w:r>
        <w:rPr>
          <w:rFonts w:eastAsia="Times New Roman"/>
          <w:szCs w:val="24"/>
        </w:rPr>
        <w:t>Ευ</w:t>
      </w:r>
      <w:r w:rsidRPr="009D2F76">
        <w:rPr>
          <w:rFonts w:eastAsia="Times New Roman"/>
          <w:szCs w:val="24"/>
        </w:rPr>
        <w:t>ρωπαϊκό</w:t>
      </w:r>
      <w:r>
        <w:rPr>
          <w:rFonts w:eastAsia="Times New Roman"/>
          <w:szCs w:val="24"/>
        </w:rPr>
        <w:t xml:space="preserve"> Δ</w:t>
      </w:r>
      <w:r w:rsidRPr="009D2F76">
        <w:rPr>
          <w:rFonts w:eastAsia="Times New Roman"/>
          <w:szCs w:val="24"/>
        </w:rPr>
        <w:t>ικαστήριο</w:t>
      </w:r>
      <w:r>
        <w:rPr>
          <w:rFonts w:eastAsia="Times New Roman"/>
          <w:szCs w:val="24"/>
        </w:rPr>
        <w:t>,</w:t>
      </w:r>
      <w:r w:rsidRPr="009D2F76">
        <w:rPr>
          <w:rFonts w:eastAsia="Times New Roman"/>
          <w:szCs w:val="24"/>
        </w:rPr>
        <w:t xml:space="preserve"> </w:t>
      </w:r>
      <w:r>
        <w:rPr>
          <w:rFonts w:eastAsia="Times New Roman"/>
          <w:szCs w:val="24"/>
        </w:rPr>
        <w:t>η</w:t>
      </w:r>
      <w:r w:rsidRPr="009D2F76">
        <w:rPr>
          <w:rFonts w:eastAsia="Times New Roman"/>
          <w:szCs w:val="24"/>
        </w:rPr>
        <w:t xml:space="preserve"> ολομέλεια του</w:t>
      </w:r>
      <w:r>
        <w:rPr>
          <w:rFonts w:eastAsia="Times New Roman"/>
          <w:szCs w:val="24"/>
        </w:rPr>
        <w:t xml:space="preserve"> Ε</w:t>
      </w:r>
      <w:r w:rsidRPr="009D2F76">
        <w:rPr>
          <w:rFonts w:eastAsia="Times New Roman"/>
          <w:szCs w:val="24"/>
        </w:rPr>
        <w:t xml:space="preserve">λεγκτικού </w:t>
      </w:r>
      <w:r>
        <w:rPr>
          <w:rFonts w:eastAsia="Times New Roman"/>
          <w:szCs w:val="24"/>
        </w:rPr>
        <w:t>Σ</w:t>
      </w:r>
      <w:r w:rsidRPr="009D2F76">
        <w:rPr>
          <w:rFonts w:eastAsia="Times New Roman"/>
          <w:szCs w:val="24"/>
        </w:rPr>
        <w:t>υνεδρίου</w:t>
      </w:r>
      <w:r>
        <w:rPr>
          <w:rFonts w:eastAsia="Times New Roman"/>
          <w:szCs w:val="24"/>
        </w:rPr>
        <w:t>.</w:t>
      </w:r>
      <w:r w:rsidRPr="009D2F76">
        <w:rPr>
          <w:rFonts w:eastAsia="Times New Roman"/>
          <w:szCs w:val="24"/>
        </w:rPr>
        <w:t xml:space="preserve"> </w:t>
      </w:r>
      <w:r>
        <w:rPr>
          <w:rFonts w:eastAsia="Times New Roman"/>
          <w:szCs w:val="24"/>
        </w:rPr>
        <w:t>Ό</w:t>
      </w:r>
      <w:r w:rsidRPr="009D2F76">
        <w:rPr>
          <w:rFonts w:eastAsia="Times New Roman"/>
          <w:szCs w:val="24"/>
        </w:rPr>
        <w:t xml:space="preserve">λοι το λένε </w:t>
      </w:r>
      <w:r>
        <w:rPr>
          <w:rFonts w:eastAsia="Times New Roman"/>
          <w:szCs w:val="24"/>
        </w:rPr>
        <w:t>πλην της Κ</w:t>
      </w:r>
      <w:r w:rsidRPr="009D2F76">
        <w:rPr>
          <w:rFonts w:eastAsia="Times New Roman"/>
          <w:szCs w:val="24"/>
        </w:rPr>
        <w:t>υβερνήσεως</w:t>
      </w:r>
      <w:r>
        <w:rPr>
          <w:rFonts w:eastAsia="Times New Roman"/>
          <w:szCs w:val="24"/>
        </w:rPr>
        <w:t>, τουλάχιστον</w:t>
      </w:r>
      <w:r w:rsidRPr="009D2F76">
        <w:rPr>
          <w:rFonts w:eastAsia="Times New Roman"/>
          <w:szCs w:val="24"/>
        </w:rPr>
        <w:t xml:space="preserve"> μέχρι τώρα</w:t>
      </w:r>
      <w:r>
        <w:rPr>
          <w:rFonts w:eastAsia="Times New Roman"/>
          <w:szCs w:val="24"/>
        </w:rPr>
        <w:t>. Α</w:t>
      </w:r>
      <w:r w:rsidRPr="009D2F76">
        <w:rPr>
          <w:rFonts w:eastAsia="Times New Roman"/>
          <w:szCs w:val="24"/>
        </w:rPr>
        <w:t>ναμένουμε την απάντησή σας</w:t>
      </w:r>
      <w:r>
        <w:rPr>
          <w:rFonts w:eastAsia="Times New Roman"/>
          <w:szCs w:val="24"/>
        </w:rPr>
        <w:t>.</w:t>
      </w:r>
      <w:r w:rsidRPr="009D2F76">
        <w:rPr>
          <w:rFonts w:eastAsia="Times New Roman"/>
          <w:szCs w:val="24"/>
        </w:rPr>
        <w:t xml:space="preserve"> </w:t>
      </w:r>
    </w:p>
    <w:p w:rsidR="00C754FB" w:rsidRDefault="00EE5215">
      <w:pPr>
        <w:spacing w:line="600" w:lineRule="auto"/>
        <w:ind w:firstLine="720"/>
        <w:jc w:val="both"/>
        <w:rPr>
          <w:rFonts w:eastAsia="Times New Roman"/>
          <w:szCs w:val="24"/>
        </w:rPr>
      </w:pPr>
      <w:r w:rsidRPr="009D2F76">
        <w:rPr>
          <w:rFonts w:eastAsia="Times New Roman"/>
          <w:szCs w:val="24"/>
        </w:rPr>
        <w:t>Θα ήθελα</w:t>
      </w:r>
      <w:r>
        <w:rPr>
          <w:rFonts w:eastAsia="Times New Roman"/>
          <w:szCs w:val="24"/>
        </w:rPr>
        <w:t>,</w:t>
      </w:r>
      <w:r w:rsidRPr="009D2F76">
        <w:rPr>
          <w:rFonts w:eastAsia="Times New Roman"/>
          <w:szCs w:val="24"/>
        </w:rPr>
        <w:t xml:space="preserve"> λοιπόν</w:t>
      </w:r>
      <w:r>
        <w:rPr>
          <w:rFonts w:eastAsia="Times New Roman"/>
          <w:szCs w:val="24"/>
        </w:rPr>
        <w:t>,</w:t>
      </w:r>
      <w:r w:rsidRPr="009D2F76">
        <w:rPr>
          <w:rFonts w:eastAsia="Times New Roman"/>
          <w:szCs w:val="24"/>
        </w:rPr>
        <w:t xml:space="preserve"> μια σαφή απάντηση </w:t>
      </w:r>
      <w:r>
        <w:rPr>
          <w:rFonts w:eastAsia="Times New Roman"/>
          <w:szCs w:val="24"/>
        </w:rPr>
        <w:t xml:space="preserve">γι’ αυτό </w:t>
      </w:r>
      <w:r w:rsidRPr="009D2F76">
        <w:rPr>
          <w:rFonts w:eastAsia="Times New Roman"/>
          <w:szCs w:val="24"/>
        </w:rPr>
        <w:t>λέγοντας ότι τα θέματα ισότητας</w:t>
      </w:r>
      <w:r>
        <w:rPr>
          <w:rFonts w:eastAsia="Times New Roman"/>
          <w:szCs w:val="24"/>
        </w:rPr>
        <w:t>,</w:t>
      </w:r>
      <w:r w:rsidRPr="009D2F76">
        <w:rPr>
          <w:rFonts w:eastAsia="Times New Roman"/>
          <w:szCs w:val="24"/>
        </w:rPr>
        <w:t xml:space="preserve"> όπως διαπιστώνεται </w:t>
      </w:r>
      <w:r>
        <w:rPr>
          <w:rFonts w:eastAsia="Times New Roman"/>
          <w:szCs w:val="24"/>
        </w:rPr>
        <w:t xml:space="preserve">από </w:t>
      </w:r>
      <w:r w:rsidRPr="009D2F76">
        <w:rPr>
          <w:rFonts w:eastAsia="Times New Roman"/>
          <w:szCs w:val="24"/>
        </w:rPr>
        <w:t>το συγκεκριμένο θέμα</w:t>
      </w:r>
      <w:r>
        <w:rPr>
          <w:rFonts w:eastAsia="Times New Roman"/>
          <w:szCs w:val="24"/>
        </w:rPr>
        <w:t>,</w:t>
      </w:r>
      <w:r w:rsidRPr="009D2F76">
        <w:rPr>
          <w:rFonts w:eastAsia="Times New Roman"/>
          <w:szCs w:val="24"/>
        </w:rPr>
        <w:t xml:space="preserve"> δεν </w:t>
      </w:r>
      <w:r>
        <w:rPr>
          <w:rFonts w:eastAsia="Times New Roman"/>
          <w:szCs w:val="24"/>
        </w:rPr>
        <w:t>ισχύουν</w:t>
      </w:r>
      <w:r w:rsidRPr="009D2F76">
        <w:rPr>
          <w:rFonts w:eastAsia="Times New Roman"/>
          <w:szCs w:val="24"/>
        </w:rPr>
        <w:t xml:space="preserve"> πάντα</w:t>
      </w:r>
      <w:r>
        <w:rPr>
          <w:rFonts w:eastAsia="Times New Roman"/>
          <w:szCs w:val="24"/>
        </w:rPr>
        <w:t>.</w:t>
      </w:r>
      <w:r w:rsidRPr="009D2F76">
        <w:rPr>
          <w:rFonts w:eastAsia="Times New Roman"/>
          <w:szCs w:val="24"/>
        </w:rPr>
        <w:t xml:space="preserve"> </w:t>
      </w:r>
      <w:r>
        <w:rPr>
          <w:rFonts w:eastAsia="Times New Roman"/>
          <w:szCs w:val="24"/>
        </w:rPr>
        <w:t>Κ</w:t>
      </w:r>
      <w:r w:rsidRPr="009D2F76">
        <w:rPr>
          <w:rFonts w:eastAsia="Times New Roman"/>
          <w:szCs w:val="24"/>
        </w:rPr>
        <w:t xml:space="preserve">ατά τεκμήριο </w:t>
      </w:r>
      <w:r>
        <w:rPr>
          <w:rFonts w:eastAsia="Times New Roman"/>
          <w:szCs w:val="24"/>
        </w:rPr>
        <w:t>ισχύει</w:t>
      </w:r>
      <w:r w:rsidRPr="009D2F76">
        <w:rPr>
          <w:rFonts w:eastAsia="Times New Roman"/>
          <w:szCs w:val="24"/>
        </w:rPr>
        <w:t xml:space="preserve"> η ισότητα των γυναικών με αυτά που ισχύουν για τους άνδρες </w:t>
      </w:r>
      <w:r>
        <w:rPr>
          <w:rFonts w:eastAsia="Times New Roman"/>
          <w:szCs w:val="24"/>
        </w:rPr>
        <w:t>ή τουλάχιστον έτσι ήταν. Υπάρχουν</w:t>
      </w:r>
      <w:r w:rsidRPr="009D2F76">
        <w:rPr>
          <w:rFonts w:eastAsia="Times New Roman"/>
          <w:szCs w:val="24"/>
        </w:rPr>
        <w:t xml:space="preserve"> όμως </w:t>
      </w:r>
      <w:r>
        <w:rPr>
          <w:rFonts w:eastAsia="Times New Roman"/>
          <w:szCs w:val="24"/>
        </w:rPr>
        <w:t>και</w:t>
      </w:r>
      <w:r w:rsidRPr="009D2F76">
        <w:rPr>
          <w:rFonts w:eastAsia="Times New Roman"/>
          <w:szCs w:val="24"/>
        </w:rPr>
        <w:t xml:space="preserve"> άλλες περιπτώσεις</w:t>
      </w:r>
      <w:r>
        <w:rPr>
          <w:rFonts w:eastAsia="Times New Roman"/>
          <w:szCs w:val="24"/>
        </w:rPr>
        <w:t>.</w:t>
      </w:r>
      <w:r w:rsidRPr="009D2F76">
        <w:rPr>
          <w:rFonts w:eastAsia="Times New Roman"/>
          <w:szCs w:val="24"/>
        </w:rPr>
        <w:t xml:space="preserve"> </w:t>
      </w:r>
      <w:r>
        <w:rPr>
          <w:rFonts w:eastAsia="Times New Roman"/>
          <w:szCs w:val="24"/>
        </w:rPr>
        <w:t>Δ</w:t>
      </w:r>
      <w:r w:rsidRPr="009D2F76">
        <w:rPr>
          <w:rFonts w:eastAsia="Times New Roman"/>
          <w:szCs w:val="24"/>
        </w:rPr>
        <w:t xml:space="preserve">εν </w:t>
      </w:r>
      <w:r w:rsidRPr="009D2F76">
        <w:rPr>
          <w:rFonts w:eastAsia="Times New Roman"/>
          <w:szCs w:val="24"/>
        </w:rPr>
        <w:lastRenderedPageBreak/>
        <w:t>έχει κα</w:t>
      </w:r>
      <w:r w:rsidR="00C6579A">
        <w:rPr>
          <w:rFonts w:eastAsia="Times New Roman"/>
          <w:szCs w:val="24"/>
        </w:rPr>
        <w:t>μ</w:t>
      </w:r>
      <w:r w:rsidRPr="009D2F76">
        <w:rPr>
          <w:rFonts w:eastAsia="Times New Roman"/>
          <w:szCs w:val="24"/>
        </w:rPr>
        <w:t>μία σημασία</w:t>
      </w:r>
      <w:r>
        <w:rPr>
          <w:rFonts w:eastAsia="Times New Roman"/>
          <w:szCs w:val="24"/>
        </w:rPr>
        <w:t>.</w:t>
      </w:r>
      <w:r w:rsidRPr="009D2F76">
        <w:rPr>
          <w:rFonts w:eastAsia="Times New Roman"/>
          <w:szCs w:val="24"/>
        </w:rPr>
        <w:t xml:space="preserve"> Θα πρέπει να το δούμε ως μία διάκριση </w:t>
      </w:r>
      <w:r>
        <w:rPr>
          <w:rFonts w:eastAsia="Times New Roman"/>
          <w:szCs w:val="24"/>
        </w:rPr>
        <w:t>για</w:t>
      </w:r>
      <w:r w:rsidRPr="009D2F76">
        <w:rPr>
          <w:rFonts w:eastAsia="Times New Roman"/>
          <w:szCs w:val="24"/>
        </w:rPr>
        <w:t xml:space="preserve"> ένα συγκεκριμένο θέμα</w:t>
      </w:r>
      <w:r>
        <w:rPr>
          <w:rFonts w:eastAsia="Times New Roman"/>
          <w:szCs w:val="24"/>
        </w:rPr>
        <w:t>,</w:t>
      </w:r>
      <w:r w:rsidRPr="009D2F76">
        <w:rPr>
          <w:rFonts w:eastAsia="Times New Roman"/>
          <w:szCs w:val="24"/>
        </w:rPr>
        <w:t xml:space="preserve"> </w:t>
      </w:r>
      <w:r>
        <w:rPr>
          <w:rFonts w:eastAsia="Times New Roman"/>
          <w:szCs w:val="24"/>
        </w:rPr>
        <w:t>η</w:t>
      </w:r>
      <w:r w:rsidRPr="009D2F76">
        <w:rPr>
          <w:rFonts w:eastAsia="Times New Roman"/>
          <w:szCs w:val="24"/>
        </w:rPr>
        <w:t xml:space="preserve"> οποί</w:t>
      </w:r>
      <w:r>
        <w:rPr>
          <w:rFonts w:eastAsia="Times New Roman"/>
          <w:szCs w:val="24"/>
        </w:rPr>
        <w:t>α</w:t>
      </w:r>
      <w:r w:rsidRPr="009D2F76">
        <w:rPr>
          <w:rFonts w:eastAsia="Times New Roman"/>
          <w:szCs w:val="24"/>
        </w:rPr>
        <w:t xml:space="preserve"> πρέπει να διορθωθεί</w:t>
      </w:r>
      <w:r>
        <w:rPr>
          <w:rFonts w:eastAsia="Times New Roman"/>
          <w:szCs w:val="24"/>
        </w:rPr>
        <w:t>.</w:t>
      </w:r>
      <w:r w:rsidRPr="009D2F76">
        <w:rPr>
          <w:rFonts w:eastAsia="Times New Roman"/>
          <w:szCs w:val="24"/>
        </w:rPr>
        <w:t xml:space="preserve"> Περιμένω </w:t>
      </w:r>
      <w:r>
        <w:rPr>
          <w:rFonts w:eastAsia="Times New Roman"/>
          <w:szCs w:val="24"/>
        </w:rPr>
        <w:t xml:space="preserve">τη θετική σας απάντηση, κύριε Υπουργέ. </w:t>
      </w:r>
    </w:p>
    <w:p w:rsidR="00C754FB" w:rsidRDefault="00EE5215">
      <w:pPr>
        <w:spacing w:line="600" w:lineRule="auto"/>
        <w:ind w:firstLine="720"/>
        <w:jc w:val="both"/>
        <w:rPr>
          <w:rFonts w:eastAsia="Times New Roman"/>
          <w:szCs w:val="24"/>
        </w:rPr>
      </w:pPr>
      <w:r>
        <w:rPr>
          <w:rFonts w:eastAsia="Times New Roman"/>
          <w:szCs w:val="24"/>
        </w:rPr>
        <w:t xml:space="preserve">Ευχαριστώ. </w:t>
      </w:r>
    </w:p>
    <w:p w:rsidR="00C754FB" w:rsidRDefault="00EE5215">
      <w:pPr>
        <w:spacing w:line="600" w:lineRule="auto"/>
        <w:ind w:firstLine="720"/>
        <w:jc w:val="both"/>
        <w:rPr>
          <w:rFonts w:eastAsia="Times New Roman"/>
          <w:szCs w:val="24"/>
        </w:rPr>
      </w:pPr>
      <w:r>
        <w:rPr>
          <w:rFonts w:eastAsia="Times New Roman"/>
          <w:b/>
          <w:bCs/>
          <w:szCs w:val="24"/>
        </w:rPr>
        <w:t xml:space="preserve">ΠΡΟΕΔΡΕΥΟΥΣΑ (Σοφία Σακοράφα): </w:t>
      </w:r>
      <w:r>
        <w:rPr>
          <w:rFonts w:eastAsia="Times New Roman"/>
          <w:szCs w:val="24"/>
        </w:rPr>
        <w:t xml:space="preserve">Κι εμείς ευχαριστούμε, κύριε συνάδελφε. </w:t>
      </w:r>
    </w:p>
    <w:p w:rsidR="00C754FB" w:rsidRDefault="00EE5215">
      <w:pPr>
        <w:spacing w:line="600" w:lineRule="auto"/>
        <w:ind w:firstLine="720"/>
        <w:jc w:val="both"/>
        <w:rPr>
          <w:rFonts w:eastAsia="Times New Roman"/>
          <w:szCs w:val="24"/>
        </w:rPr>
      </w:pPr>
      <w:r>
        <w:rPr>
          <w:rFonts w:eastAsia="Times New Roman"/>
          <w:szCs w:val="24"/>
        </w:rPr>
        <w:t xml:space="preserve">Κύριε Υπουργέ, έχετε τον λόγο. </w:t>
      </w:r>
    </w:p>
    <w:p w:rsidR="00C754FB" w:rsidRDefault="00EE5215">
      <w:pPr>
        <w:spacing w:line="600" w:lineRule="auto"/>
        <w:ind w:firstLine="720"/>
        <w:jc w:val="both"/>
        <w:rPr>
          <w:rFonts w:eastAsia="Times New Roman"/>
          <w:szCs w:val="24"/>
        </w:rPr>
      </w:pPr>
      <w:r w:rsidRPr="002F7374">
        <w:rPr>
          <w:rFonts w:eastAsia="Times New Roman"/>
          <w:b/>
          <w:szCs w:val="24"/>
        </w:rPr>
        <w:t xml:space="preserve">ΠΑΝΑΓΙΩΤΗΣ ΤΣΑΚΛΟΓΛΟΥ (Υφυπουργός Εργασίας και Κοινωνικών Υποθέσεων): </w:t>
      </w:r>
      <w:r>
        <w:rPr>
          <w:rFonts w:eastAsia="Times New Roman"/>
          <w:bCs/>
          <w:szCs w:val="24"/>
        </w:rPr>
        <w:t xml:space="preserve">Κύριε </w:t>
      </w:r>
      <w:proofErr w:type="spellStart"/>
      <w:r>
        <w:rPr>
          <w:rFonts w:eastAsia="Times New Roman"/>
          <w:bCs/>
          <w:szCs w:val="24"/>
        </w:rPr>
        <w:t>Κεγκέρογλου</w:t>
      </w:r>
      <w:proofErr w:type="spellEnd"/>
      <w:r>
        <w:rPr>
          <w:rFonts w:eastAsia="Times New Roman"/>
          <w:bCs/>
          <w:szCs w:val="24"/>
        </w:rPr>
        <w:t>, για το διαδικαστικό το οποίο αναφέρατε, οι διάφορες ερωτήσεις δεν τίθενται</w:t>
      </w:r>
      <w:r w:rsidRPr="009D2F76">
        <w:rPr>
          <w:rFonts w:eastAsia="Times New Roman"/>
          <w:szCs w:val="24"/>
        </w:rPr>
        <w:t xml:space="preserve"> σε κενό αέρος</w:t>
      </w:r>
      <w:r>
        <w:rPr>
          <w:rFonts w:eastAsia="Times New Roman"/>
          <w:szCs w:val="24"/>
        </w:rPr>
        <w:t>.</w:t>
      </w:r>
      <w:r w:rsidRPr="009D2F76">
        <w:rPr>
          <w:rFonts w:eastAsia="Times New Roman"/>
          <w:szCs w:val="24"/>
        </w:rPr>
        <w:t xml:space="preserve"> </w:t>
      </w:r>
      <w:r>
        <w:rPr>
          <w:rFonts w:eastAsia="Times New Roman"/>
          <w:szCs w:val="24"/>
        </w:rPr>
        <w:t>Ε</w:t>
      </w:r>
      <w:r w:rsidRPr="009D2F76">
        <w:rPr>
          <w:rFonts w:eastAsia="Times New Roman"/>
          <w:szCs w:val="24"/>
        </w:rPr>
        <w:t>ί</w:t>
      </w:r>
      <w:r>
        <w:rPr>
          <w:rFonts w:eastAsia="Times New Roman"/>
          <w:szCs w:val="24"/>
        </w:rPr>
        <w:t>ν</w:t>
      </w:r>
      <w:r w:rsidRPr="009D2F76">
        <w:rPr>
          <w:rFonts w:eastAsia="Times New Roman"/>
          <w:szCs w:val="24"/>
        </w:rPr>
        <w:t>αι σε ένα συγκεκριμένο πλαίσιο</w:t>
      </w:r>
      <w:r>
        <w:rPr>
          <w:rFonts w:eastAsia="Times New Roman"/>
          <w:szCs w:val="24"/>
        </w:rPr>
        <w:t>.</w:t>
      </w:r>
      <w:r w:rsidRPr="009D2F76">
        <w:rPr>
          <w:rFonts w:eastAsia="Times New Roman"/>
          <w:szCs w:val="24"/>
        </w:rPr>
        <w:t xml:space="preserve"> Αυτά αντανακλούν και μία συγκεκριμένη </w:t>
      </w:r>
      <w:r>
        <w:rPr>
          <w:rFonts w:eastAsia="Times New Roman"/>
          <w:szCs w:val="24"/>
        </w:rPr>
        <w:t>θεώρηση. Α</w:t>
      </w:r>
      <w:r w:rsidRPr="009D2F76">
        <w:rPr>
          <w:rFonts w:eastAsia="Times New Roman"/>
          <w:szCs w:val="24"/>
        </w:rPr>
        <w:t xml:space="preserve">υτή τη θεώρηση νομίζω ότι οφείλει να την </w:t>
      </w:r>
      <w:r>
        <w:rPr>
          <w:rFonts w:eastAsia="Times New Roman"/>
          <w:szCs w:val="24"/>
        </w:rPr>
        <w:t>εκθέτει</w:t>
      </w:r>
      <w:r w:rsidRPr="009D2F76">
        <w:rPr>
          <w:rFonts w:eastAsia="Times New Roman"/>
          <w:szCs w:val="24"/>
        </w:rPr>
        <w:t xml:space="preserve"> ο ερωτώμενος κάθε φορά</w:t>
      </w:r>
      <w:r>
        <w:rPr>
          <w:rFonts w:eastAsia="Times New Roman"/>
          <w:szCs w:val="24"/>
        </w:rPr>
        <w:t>.</w:t>
      </w:r>
      <w:r w:rsidRPr="009D2F76">
        <w:rPr>
          <w:rFonts w:eastAsia="Times New Roman"/>
          <w:szCs w:val="24"/>
        </w:rPr>
        <w:t xml:space="preserve"> </w:t>
      </w:r>
      <w:r>
        <w:rPr>
          <w:rFonts w:eastAsia="Times New Roman"/>
          <w:szCs w:val="24"/>
        </w:rPr>
        <w:t>Κ</w:t>
      </w:r>
      <w:r w:rsidRPr="009D2F76">
        <w:rPr>
          <w:rFonts w:eastAsia="Times New Roman"/>
          <w:szCs w:val="24"/>
        </w:rPr>
        <w:t>αι αυτό νομίζω ότι κάνουμε</w:t>
      </w:r>
      <w:r>
        <w:rPr>
          <w:rFonts w:eastAsia="Times New Roman"/>
          <w:szCs w:val="24"/>
        </w:rPr>
        <w:t>.</w:t>
      </w:r>
      <w:r w:rsidRPr="009D2F76">
        <w:rPr>
          <w:rFonts w:eastAsia="Times New Roman"/>
          <w:szCs w:val="24"/>
        </w:rPr>
        <w:t xml:space="preserve"> </w:t>
      </w:r>
      <w:r>
        <w:rPr>
          <w:rFonts w:eastAsia="Times New Roman"/>
          <w:szCs w:val="24"/>
        </w:rPr>
        <w:t>Κ</w:t>
      </w:r>
      <w:r w:rsidRPr="009D2F76">
        <w:rPr>
          <w:rFonts w:eastAsia="Times New Roman"/>
          <w:szCs w:val="24"/>
        </w:rPr>
        <w:t>αι σωστό</w:t>
      </w:r>
      <w:r>
        <w:rPr>
          <w:rFonts w:eastAsia="Times New Roman"/>
          <w:szCs w:val="24"/>
        </w:rPr>
        <w:t xml:space="preserve"> είναι.</w:t>
      </w:r>
      <w:r w:rsidRPr="009D2F76">
        <w:rPr>
          <w:rFonts w:eastAsia="Times New Roman"/>
          <w:szCs w:val="24"/>
        </w:rPr>
        <w:t xml:space="preserve"> </w:t>
      </w:r>
    </w:p>
    <w:p w:rsidR="00C754FB" w:rsidRDefault="00EE5215">
      <w:pPr>
        <w:tabs>
          <w:tab w:val="left" w:pos="3020"/>
        </w:tabs>
        <w:spacing w:line="600" w:lineRule="auto"/>
        <w:ind w:firstLine="720"/>
        <w:jc w:val="both"/>
        <w:rPr>
          <w:rFonts w:eastAsia="Times New Roman" w:cs="Times New Roman"/>
          <w:szCs w:val="24"/>
        </w:rPr>
      </w:pPr>
      <w:r>
        <w:rPr>
          <w:rFonts w:eastAsia="Times New Roman" w:cs="Times New Roman"/>
          <w:szCs w:val="24"/>
        </w:rPr>
        <w:t>Για το συγκεκριμένο: Με τις διατάξεις του ν.3865/2010 και τις τροποποιήσεις των νόμων 2064/2012 και 4336/2015 θεσπίστηκαν μεταβατικά όρια ηλικίας, τα οποία εξαρτώνται από το έτος θεμελίωσης του δικαιώματος συνταξιοδότησης για όσους είχαν ανήλικο τέκνο. Τα όρια αυτά είναι πλέον κοινά για άνδρες και γυναίκες. Επιπλέον, για όσους θεμελίωσαν συνταξιοδοτικό δικαίωμα από 1</w:t>
      </w:r>
      <w:r w:rsidR="00C6579A">
        <w:rPr>
          <w:rFonts w:eastAsia="Times New Roman" w:cs="Times New Roman"/>
          <w:szCs w:val="24"/>
        </w:rPr>
        <w:t>-</w:t>
      </w:r>
      <w:r>
        <w:rPr>
          <w:rFonts w:eastAsia="Times New Roman" w:cs="Times New Roman"/>
          <w:szCs w:val="24"/>
        </w:rPr>
        <w:t>1</w:t>
      </w:r>
      <w:r w:rsidR="00C6579A">
        <w:rPr>
          <w:rFonts w:eastAsia="Times New Roman" w:cs="Times New Roman"/>
          <w:szCs w:val="24"/>
        </w:rPr>
        <w:t>-</w:t>
      </w:r>
      <w:r>
        <w:rPr>
          <w:rFonts w:eastAsia="Times New Roman" w:cs="Times New Roman"/>
          <w:szCs w:val="24"/>
        </w:rPr>
        <w:t xml:space="preserve">2013 και μετά, σταμάτησε η ευνοϊκότερη συνταξιοδοτική </w:t>
      </w:r>
      <w:r>
        <w:rPr>
          <w:rFonts w:eastAsia="Times New Roman" w:cs="Times New Roman"/>
          <w:szCs w:val="24"/>
        </w:rPr>
        <w:lastRenderedPageBreak/>
        <w:t>μεταχείριση ανδρών και γυναικών υπαλλήλων με ανήλικο τέκνο, σε σχέση με τους υπόλοιπους εργαζόμενους. Τώρα πλέον το όριο ηλικίας συνταξιοδότησης είναι ενιαίο στα εξήντα επτά χρόνια. Μοναδική εξαίρεση στο όριο αυτό αποτελούν οι άνδρες και οι γυναίκες που έχουν παιδί άγαμο και ανίκανο για άσκηση κάθε βιοποριστικού επαγγέλματος</w:t>
      </w:r>
      <w:r w:rsidRPr="008D4125">
        <w:rPr>
          <w:rFonts w:eastAsia="Times New Roman" w:cs="Times New Roman"/>
          <w:szCs w:val="24"/>
        </w:rPr>
        <w:t xml:space="preserve"> -</w:t>
      </w:r>
      <w:r>
        <w:rPr>
          <w:rFonts w:eastAsia="Times New Roman" w:cs="Times New Roman"/>
          <w:szCs w:val="24"/>
        </w:rPr>
        <w:t>γνωρίζω ότι ο όρος αυτός ίσως να μην είναι δόκιμος, αλλά αυτό</w:t>
      </w:r>
      <w:r w:rsidR="0026098B">
        <w:rPr>
          <w:rFonts w:eastAsia="Times New Roman" w:cs="Times New Roman"/>
          <w:szCs w:val="24"/>
        </w:rPr>
        <w:t>ν</w:t>
      </w:r>
      <w:r>
        <w:rPr>
          <w:rFonts w:eastAsia="Times New Roman" w:cs="Times New Roman"/>
          <w:szCs w:val="24"/>
        </w:rPr>
        <w:t xml:space="preserve"> χρησιμοποιεί η νομοθεσία μας- κατά ποσοστό 67% και άνω. </w:t>
      </w:r>
    </w:p>
    <w:p w:rsidR="00C754FB" w:rsidRDefault="00EE5215">
      <w:pPr>
        <w:tabs>
          <w:tab w:val="left" w:pos="3020"/>
        </w:tabs>
        <w:spacing w:line="600" w:lineRule="auto"/>
        <w:ind w:firstLine="720"/>
        <w:jc w:val="both"/>
        <w:rPr>
          <w:rFonts w:eastAsia="Times New Roman" w:cs="Times New Roman"/>
          <w:szCs w:val="24"/>
        </w:rPr>
      </w:pPr>
      <w:r>
        <w:rPr>
          <w:rFonts w:eastAsia="Times New Roman" w:cs="Times New Roman"/>
          <w:szCs w:val="24"/>
        </w:rPr>
        <w:t>Ως προς τις αποφάσεις του Ελεγκτικού Συνεδρίου, πράγματι, έχουν εκδοθεί αποφάσεις που δικαιώνουν άνδρες γονείς ανήλικων τέκνων που θεμελίωσαν συνταξιοδοτικό δικαίωμα μέχρι τις 31</w:t>
      </w:r>
      <w:r w:rsidR="00C6579A">
        <w:rPr>
          <w:rFonts w:eastAsia="Times New Roman" w:cs="Times New Roman"/>
          <w:szCs w:val="24"/>
        </w:rPr>
        <w:t>-</w:t>
      </w:r>
      <w:r>
        <w:rPr>
          <w:rFonts w:eastAsia="Times New Roman" w:cs="Times New Roman"/>
          <w:szCs w:val="24"/>
        </w:rPr>
        <w:t>12</w:t>
      </w:r>
      <w:r w:rsidR="00C6579A">
        <w:rPr>
          <w:rFonts w:eastAsia="Times New Roman" w:cs="Times New Roman"/>
          <w:szCs w:val="24"/>
        </w:rPr>
        <w:t>-</w:t>
      </w:r>
      <w:r>
        <w:rPr>
          <w:rFonts w:eastAsia="Times New Roman" w:cs="Times New Roman"/>
          <w:szCs w:val="24"/>
        </w:rPr>
        <w:t xml:space="preserve">2010 με τις ίδιες προϋποθέσεις για τις γυναίκες υπαλλήλους, δηλαδή του </w:t>
      </w:r>
      <w:r w:rsidR="00C6579A">
        <w:rPr>
          <w:rFonts w:eastAsia="Times New Roman" w:cs="Times New Roman"/>
          <w:szCs w:val="24"/>
        </w:rPr>
        <w:t xml:space="preserve">πεντηκοστού </w:t>
      </w:r>
      <w:r>
        <w:rPr>
          <w:rFonts w:eastAsia="Times New Roman" w:cs="Times New Roman"/>
          <w:szCs w:val="24"/>
        </w:rPr>
        <w:t xml:space="preserve">έτους ηλικίας και είκοσι πέντε έτη ασφάλισης. Σύμφωνα, όμως, με τις ίδιες αποφάσεις, αυτές αφορούν μόνο τους διαδίκους και δεν αποτελούν δέσμευση για γενική εφαρμογή για τον </w:t>
      </w:r>
      <w:r>
        <w:rPr>
          <w:rFonts w:eastAsia="Times New Roman" w:cs="Times New Roman"/>
          <w:szCs w:val="24"/>
          <w:lang w:val="en-US"/>
        </w:rPr>
        <w:t>e</w:t>
      </w:r>
      <w:r w:rsidRPr="00A35402">
        <w:rPr>
          <w:rFonts w:eastAsia="Times New Roman" w:cs="Times New Roman"/>
          <w:szCs w:val="24"/>
        </w:rPr>
        <w:t>-</w:t>
      </w:r>
      <w:r>
        <w:rPr>
          <w:rFonts w:eastAsia="Times New Roman" w:cs="Times New Roman"/>
          <w:szCs w:val="24"/>
        </w:rPr>
        <w:t xml:space="preserve">ΕΦΚΑ. Άλλωστε, όπως ανέφερα προηγουμένως, η γενικότερη κατεύθυνση ήταν η κατάργηση των ευνοϊκών διατάξεων πρόωρης συνταξιοδότησης που επιβάρυναν υπέρμετρα τον προϋπολογισμό και γι’ αυτόν τον λόγο επελέγη η σταδιακή εξίσωση των ορίων ηλικίας των εργαζομένων με ανήλικο τέκνο με το γενικό όριο ηλικίας. </w:t>
      </w:r>
    </w:p>
    <w:p w:rsidR="00C754FB" w:rsidRDefault="00EE5215">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Οφείλουμε ακόμα να ξεκαθαρίσουμε ότι, προφανώς, οι ευνοϊκές αυτές διατάξεις δεν θα μπορούσαν να έχουν εφαρμογή σε περιπτώσεις αιτήσεων συνταξιοδότησης οι οποίες υπεβλήθησαν μετά την κατάργηση των διατάξεων.</w:t>
      </w:r>
    </w:p>
    <w:p w:rsidR="00C754FB" w:rsidRDefault="00EE521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επισημάνω ότι όλες οι παρεμβάσεις στο ασφαλιστικό σύστημα, όποια πτυχή του και αν αφορούν, θα πρέπει να γίνονται με κριτήριο τη διασφάλιση και την ενίσχυση της βιωσιμότητας του συστήματος. Το ασφαλιστικό σύστημα δοκιμάστηκε ιδιαίτερα κατά τα χρόνια της κρίσης της προηγούμενης δεκαετίας, αλλά σημαντικότατες προκλήσεις, όπως είναι η δημογραφική γήρανση για παράδειγμα, όχι μόνο παραμένουν αλλά αυξάνουν κιόλας. </w:t>
      </w:r>
    </w:p>
    <w:p w:rsidR="00C754FB" w:rsidRDefault="00EE521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Οι παρεμβάσεις της σημερινής Κυβέρνησης στο ασφαλιστικό τα τελευταία δυόμισι χρόνια, νομίζω ότι, έχουν αποδείξει ότι η Κυβέρνηση στόχευε πάντα σε ένα πιο ισχυρό ασφαλιστικό σύστημα, με απώτερο στόχο υψηλότερες συντάξεις και καλύτερες συνθήκες διαβίωσης για τους εργαζομένους. </w:t>
      </w:r>
    </w:p>
    <w:p w:rsidR="00C754FB" w:rsidRDefault="00EE521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C754FB" w:rsidRDefault="00EE5215">
      <w:pPr>
        <w:tabs>
          <w:tab w:val="left" w:pos="3020"/>
        </w:tabs>
        <w:spacing w:line="600" w:lineRule="auto"/>
        <w:ind w:firstLine="720"/>
        <w:jc w:val="both"/>
        <w:rPr>
          <w:rFonts w:eastAsia="Times New Roman" w:cs="Times New Roman"/>
          <w:szCs w:val="24"/>
        </w:rPr>
      </w:pPr>
      <w:r w:rsidRPr="00A35402">
        <w:rPr>
          <w:rFonts w:eastAsia="Times New Roman" w:cs="Times New Roman"/>
          <w:b/>
          <w:szCs w:val="24"/>
        </w:rPr>
        <w:t>ΠΡΟΕΔΡΕΥΟΥΣΑ (Σοφία Σακοράφα):</w:t>
      </w:r>
      <w:r>
        <w:rPr>
          <w:rFonts w:eastAsia="Times New Roman" w:cs="Times New Roman"/>
          <w:szCs w:val="24"/>
        </w:rPr>
        <w:t xml:space="preserve"> Ευχαριστώ πολύ, κύριε Υπουργέ.</w:t>
      </w:r>
    </w:p>
    <w:p w:rsidR="00C754FB" w:rsidRPr="00F41D5C" w:rsidRDefault="00632C9A">
      <w:pPr>
        <w:spacing w:after="0" w:line="600" w:lineRule="auto"/>
        <w:ind w:firstLine="720"/>
        <w:jc w:val="both"/>
        <w:rPr>
          <w:rFonts w:eastAsia="Times New Roman" w:cs="Times New Roman"/>
          <w:color w:val="000000" w:themeColor="text1"/>
          <w:szCs w:val="24"/>
        </w:rPr>
      </w:pPr>
      <w:r w:rsidRPr="00F41D5C">
        <w:rPr>
          <w:rFonts w:eastAsia="Times New Roman" w:cs="Times New Roman"/>
          <w:color w:val="000000" w:themeColor="text1"/>
          <w:szCs w:val="24"/>
        </w:rPr>
        <w:t>Προχωρούμε</w:t>
      </w:r>
      <w:r w:rsidR="00EE5215" w:rsidRPr="00F41D5C">
        <w:rPr>
          <w:rFonts w:eastAsia="Times New Roman" w:cs="Times New Roman"/>
          <w:color w:val="000000" w:themeColor="text1"/>
          <w:szCs w:val="24"/>
        </w:rPr>
        <w:t xml:space="preserve"> τώρα στην τελευταία ερώτηση που θα απαντήσει ο κ. Τσακλόγλου, </w:t>
      </w:r>
      <w:r w:rsidR="00442474" w:rsidRPr="00F41D5C">
        <w:rPr>
          <w:rFonts w:eastAsia="Times New Roman" w:cs="Times New Roman"/>
          <w:color w:val="000000" w:themeColor="text1"/>
          <w:szCs w:val="24"/>
        </w:rPr>
        <w:t xml:space="preserve">η οποία είναι η </w:t>
      </w:r>
      <w:r w:rsidR="00EE5215" w:rsidRPr="00F41D5C">
        <w:rPr>
          <w:rFonts w:eastAsia="Times New Roman" w:cs="Times New Roman"/>
          <w:color w:val="000000" w:themeColor="text1"/>
          <w:szCs w:val="24"/>
        </w:rPr>
        <w:t xml:space="preserve">τρίτη με αριθμό 1632/1-12-2021 ερώτηση του </w:t>
      </w:r>
      <w:r w:rsidR="00C95229" w:rsidRPr="00F41D5C">
        <w:rPr>
          <w:rFonts w:eastAsia="Times New Roman" w:cs="Times New Roman"/>
          <w:color w:val="000000" w:themeColor="text1"/>
          <w:szCs w:val="24"/>
        </w:rPr>
        <w:lastRenderedPageBreak/>
        <w:t>κύκλου αναφορών και ερωτήσεων</w:t>
      </w:r>
      <w:r w:rsidR="00F87C52" w:rsidRPr="00F41D5C">
        <w:rPr>
          <w:rFonts w:eastAsia="Times New Roman" w:cs="Times New Roman"/>
          <w:color w:val="000000" w:themeColor="text1"/>
          <w:szCs w:val="24"/>
        </w:rPr>
        <w:t xml:space="preserve"> του </w:t>
      </w:r>
      <w:r w:rsidR="00EE5215" w:rsidRPr="00F41D5C">
        <w:rPr>
          <w:rFonts w:eastAsia="Times New Roman" w:cs="Times New Roman"/>
          <w:color w:val="000000" w:themeColor="text1"/>
          <w:szCs w:val="24"/>
        </w:rPr>
        <w:t xml:space="preserve">Βουλευτή Ηρακλείου του Κινήματος Αλλαγής κ. Βασίλειου </w:t>
      </w:r>
      <w:proofErr w:type="spellStart"/>
      <w:r w:rsidR="00EE5215" w:rsidRPr="00F41D5C">
        <w:rPr>
          <w:rFonts w:eastAsia="Times New Roman" w:cs="Times New Roman"/>
          <w:color w:val="000000" w:themeColor="text1"/>
          <w:szCs w:val="24"/>
        </w:rPr>
        <w:t>Κεγκέρογλου</w:t>
      </w:r>
      <w:proofErr w:type="spellEnd"/>
      <w:r w:rsidR="00EE5215" w:rsidRPr="00F41D5C">
        <w:rPr>
          <w:rFonts w:eastAsia="Times New Roman" w:cs="Times New Roman"/>
          <w:color w:val="000000" w:themeColor="text1"/>
          <w:szCs w:val="24"/>
        </w:rPr>
        <w:t xml:space="preserve"> προς τον Υπουργό Εργασίας και Κοινωνικών Υποθέσεων</w:t>
      </w:r>
      <w:r w:rsidR="00F87C52" w:rsidRPr="00F41D5C">
        <w:rPr>
          <w:rFonts w:eastAsia="Times New Roman" w:cs="Times New Roman"/>
          <w:color w:val="000000" w:themeColor="text1"/>
          <w:szCs w:val="24"/>
        </w:rPr>
        <w:t xml:space="preserve"> </w:t>
      </w:r>
      <w:r w:rsidR="00EE5215" w:rsidRPr="00F41D5C">
        <w:rPr>
          <w:rFonts w:eastAsia="Times New Roman" w:cs="Times New Roman"/>
          <w:color w:val="000000" w:themeColor="text1"/>
          <w:szCs w:val="24"/>
        </w:rPr>
        <w:t xml:space="preserve">με θέμα: «Μέτρα στήριξης για το σύνολο των </w:t>
      </w:r>
      <w:r w:rsidR="006A0612" w:rsidRPr="00F41D5C">
        <w:rPr>
          <w:rFonts w:eastAsia="Times New Roman" w:cs="Times New Roman"/>
          <w:color w:val="000000" w:themeColor="text1"/>
          <w:szCs w:val="24"/>
        </w:rPr>
        <w:t>εποχικώ</w:t>
      </w:r>
      <w:r w:rsidR="00F87C52" w:rsidRPr="00F41D5C">
        <w:rPr>
          <w:rFonts w:eastAsia="Times New Roman" w:cs="Times New Roman"/>
          <w:color w:val="000000" w:themeColor="text1"/>
          <w:szCs w:val="24"/>
        </w:rPr>
        <w:t>ς</w:t>
      </w:r>
      <w:r w:rsidR="00EE5215" w:rsidRPr="00F41D5C">
        <w:rPr>
          <w:rFonts w:eastAsia="Times New Roman" w:cs="Times New Roman"/>
          <w:color w:val="000000" w:themeColor="text1"/>
          <w:szCs w:val="24"/>
        </w:rPr>
        <w:t xml:space="preserve"> εργαζομένων στα </w:t>
      </w:r>
      <w:r w:rsidR="00F87C52" w:rsidRPr="00F41D5C">
        <w:rPr>
          <w:rFonts w:eastAsia="Times New Roman" w:cs="Times New Roman"/>
          <w:color w:val="000000" w:themeColor="text1"/>
          <w:szCs w:val="24"/>
        </w:rPr>
        <w:t>καταστήματα αφορολόγητων ειδών</w:t>
      </w:r>
      <w:r w:rsidR="00EE5215" w:rsidRPr="00F41D5C">
        <w:rPr>
          <w:rFonts w:eastAsia="Times New Roman" w:cs="Times New Roman"/>
          <w:color w:val="000000" w:themeColor="text1"/>
          <w:szCs w:val="24"/>
        </w:rPr>
        <w:t>».</w:t>
      </w:r>
    </w:p>
    <w:p w:rsidR="00C754FB" w:rsidRPr="00F41D5C" w:rsidRDefault="00EE5215">
      <w:pPr>
        <w:spacing w:after="0" w:line="600" w:lineRule="auto"/>
        <w:ind w:firstLine="720"/>
        <w:jc w:val="both"/>
        <w:rPr>
          <w:rFonts w:eastAsia="Times New Roman" w:cs="Times New Roman"/>
          <w:color w:val="000000" w:themeColor="text1"/>
          <w:szCs w:val="24"/>
        </w:rPr>
      </w:pPr>
      <w:r w:rsidRPr="00F41D5C">
        <w:rPr>
          <w:rFonts w:eastAsia="Times New Roman" w:cs="Times New Roman"/>
          <w:color w:val="000000" w:themeColor="text1"/>
          <w:szCs w:val="24"/>
        </w:rPr>
        <w:t>Ορίστε, κύριε συνάδελφε, έχετε τον λόγο για δύο λεπτά.</w:t>
      </w:r>
    </w:p>
    <w:p w:rsidR="00C754FB" w:rsidRDefault="00EE5215">
      <w:pPr>
        <w:spacing w:after="0" w:line="600" w:lineRule="auto"/>
        <w:ind w:firstLine="720"/>
        <w:jc w:val="both"/>
        <w:rPr>
          <w:rFonts w:eastAsia="Times New Roman" w:cs="Times New Roman"/>
          <w:szCs w:val="24"/>
        </w:rPr>
      </w:pPr>
      <w:r w:rsidRPr="00A35402">
        <w:rPr>
          <w:rFonts w:eastAsia="Times New Roman" w:cs="Times New Roman"/>
          <w:b/>
          <w:szCs w:val="24"/>
        </w:rPr>
        <w:t>ΒΑΣΙΛΕΙΟΣ ΚΕΓΚΕΡΟΓΛΟΥ:</w:t>
      </w:r>
      <w:r>
        <w:rPr>
          <w:rFonts w:eastAsia="Times New Roman" w:cs="Times New Roman"/>
          <w:szCs w:val="24"/>
        </w:rPr>
        <w:t xml:space="preserve"> </w:t>
      </w:r>
      <w:r w:rsidRPr="00A35402">
        <w:rPr>
          <w:rFonts w:eastAsia="Times New Roman" w:cs="Times New Roman"/>
          <w:szCs w:val="24"/>
        </w:rPr>
        <w:t>Τώρα</w:t>
      </w:r>
      <w:r>
        <w:rPr>
          <w:rFonts w:eastAsia="Times New Roman" w:cs="Times New Roman"/>
          <w:szCs w:val="24"/>
        </w:rPr>
        <w:t xml:space="preserve">, κύριε Υπουργέ, </w:t>
      </w:r>
      <w:r w:rsidRPr="00A35402">
        <w:rPr>
          <w:rFonts w:eastAsia="Times New Roman" w:cs="Times New Roman"/>
          <w:szCs w:val="24"/>
        </w:rPr>
        <w:t>έχουμε μια</w:t>
      </w:r>
      <w:r>
        <w:rPr>
          <w:rFonts w:eastAsia="Times New Roman" w:cs="Times New Roman"/>
          <w:szCs w:val="24"/>
        </w:rPr>
        <w:t xml:space="preserve"> ερώτηση που δεν χρειάζεται και πολλή</w:t>
      </w:r>
      <w:r w:rsidRPr="00A35402">
        <w:rPr>
          <w:rFonts w:eastAsia="Times New Roman" w:cs="Times New Roman"/>
          <w:szCs w:val="24"/>
        </w:rPr>
        <w:t xml:space="preserve"> θεώρηση</w:t>
      </w:r>
      <w:r>
        <w:rPr>
          <w:rFonts w:eastAsia="Times New Roman" w:cs="Times New Roman"/>
          <w:szCs w:val="24"/>
        </w:rPr>
        <w:t>,</w:t>
      </w:r>
      <w:r w:rsidRPr="00A35402">
        <w:rPr>
          <w:rFonts w:eastAsia="Times New Roman" w:cs="Times New Roman"/>
          <w:szCs w:val="24"/>
        </w:rPr>
        <w:t xml:space="preserve"> οπότε </w:t>
      </w:r>
      <w:r>
        <w:rPr>
          <w:rFonts w:eastAsia="Times New Roman" w:cs="Times New Roman"/>
          <w:szCs w:val="24"/>
        </w:rPr>
        <w:t>ελπίζω στην πρωτολογία να μου πείτε την άποψη του Υπουργείου.</w:t>
      </w:r>
    </w:p>
    <w:p w:rsidR="00C754FB" w:rsidRDefault="00EE5215">
      <w:pPr>
        <w:spacing w:after="0" w:line="600" w:lineRule="auto"/>
        <w:ind w:firstLine="720"/>
        <w:jc w:val="both"/>
        <w:rPr>
          <w:rFonts w:eastAsia="Times New Roman" w:cs="Times New Roman"/>
          <w:szCs w:val="24"/>
        </w:rPr>
      </w:pPr>
      <w:r>
        <w:rPr>
          <w:rFonts w:eastAsia="Times New Roman" w:cs="Times New Roman"/>
          <w:szCs w:val="24"/>
        </w:rPr>
        <w:t>Έ</w:t>
      </w:r>
      <w:r w:rsidRPr="00A35402">
        <w:rPr>
          <w:rFonts w:eastAsia="Times New Roman" w:cs="Times New Roman"/>
          <w:szCs w:val="24"/>
        </w:rPr>
        <w:t>χουμε διαπιστώσει ότι το 2020 και το 2021</w:t>
      </w:r>
      <w:r w:rsidR="00F413C6">
        <w:rPr>
          <w:rFonts w:eastAsia="Times New Roman" w:cs="Times New Roman"/>
          <w:szCs w:val="24"/>
        </w:rPr>
        <w:t>,</w:t>
      </w:r>
      <w:r w:rsidRPr="00A35402">
        <w:rPr>
          <w:rFonts w:eastAsia="Times New Roman" w:cs="Times New Roman"/>
          <w:szCs w:val="24"/>
        </w:rPr>
        <w:t xml:space="preserve"> λόγω πανδημίας</w:t>
      </w:r>
      <w:r w:rsidR="00F413C6">
        <w:rPr>
          <w:rFonts w:eastAsia="Times New Roman" w:cs="Times New Roman"/>
          <w:szCs w:val="24"/>
        </w:rPr>
        <w:t>,</w:t>
      </w:r>
      <w:r w:rsidRPr="00A35402">
        <w:rPr>
          <w:rFonts w:eastAsia="Times New Roman" w:cs="Times New Roman"/>
          <w:szCs w:val="24"/>
        </w:rPr>
        <w:t xml:space="preserve"> έχουν ανατραπεί οι ισορροπίες που υπήρχαν στην οικονομικοκοινωνική ζωή πριν από αυτή την πανδημία που έπληξε τον τόπο </w:t>
      </w:r>
      <w:r>
        <w:rPr>
          <w:rFonts w:eastAsia="Times New Roman" w:cs="Times New Roman"/>
          <w:szCs w:val="24"/>
        </w:rPr>
        <w:t>μας και</w:t>
      </w:r>
      <w:r w:rsidRPr="00A35402">
        <w:rPr>
          <w:rFonts w:eastAsia="Times New Roman" w:cs="Times New Roman"/>
          <w:szCs w:val="24"/>
        </w:rPr>
        <w:t xml:space="preserve"> όχι μόνο </w:t>
      </w:r>
      <w:r>
        <w:rPr>
          <w:rFonts w:eastAsia="Times New Roman" w:cs="Times New Roman"/>
          <w:szCs w:val="24"/>
        </w:rPr>
        <w:t xml:space="preserve">τον τόπο μας αλλά </w:t>
      </w:r>
      <w:r w:rsidRPr="00A35402">
        <w:rPr>
          <w:rFonts w:eastAsia="Times New Roman" w:cs="Times New Roman"/>
          <w:szCs w:val="24"/>
        </w:rPr>
        <w:t xml:space="preserve">την </w:t>
      </w:r>
      <w:r>
        <w:rPr>
          <w:rFonts w:eastAsia="Times New Roman" w:cs="Times New Roman"/>
          <w:szCs w:val="24"/>
        </w:rPr>
        <w:t>Ε</w:t>
      </w:r>
      <w:r w:rsidRPr="00A35402">
        <w:rPr>
          <w:rFonts w:eastAsia="Times New Roman" w:cs="Times New Roman"/>
          <w:szCs w:val="24"/>
        </w:rPr>
        <w:t>υρώπη και τον κόσμο.</w:t>
      </w:r>
    </w:p>
    <w:p w:rsidR="00C754FB" w:rsidRDefault="00EE5215">
      <w:pPr>
        <w:spacing w:after="0" w:line="600" w:lineRule="auto"/>
        <w:ind w:firstLine="720"/>
        <w:jc w:val="both"/>
        <w:rPr>
          <w:rFonts w:eastAsia="Times New Roman" w:cs="Times New Roman"/>
          <w:szCs w:val="24"/>
        </w:rPr>
      </w:pPr>
      <w:r w:rsidRPr="00A35402">
        <w:rPr>
          <w:rFonts w:eastAsia="Times New Roman" w:cs="Times New Roman"/>
          <w:szCs w:val="24"/>
        </w:rPr>
        <w:t>Το συγκεκριμένο πρόβλημα</w:t>
      </w:r>
      <w:r>
        <w:rPr>
          <w:rFonts w:eastAsia="Times New Roman" w:cs="Times New Roman"/>
          <w:szCs w:val="24"/>
        </w:rPr>
        <w:t>,</w:t>
      </w:r>
      <w:r w:rsidRPr="00A35402">
        <w:rPr>
          <w:rFonts w:eastAsia="Times New Roman" w:cs="Times New Roman"/>
          <w:szCs w:val="24"/>
        </w:rPr>
        <w:t xml:space="preserve"> με το δικαίωμα των εργαζομένων για επίδομα τακτικής ανεργίας</w:t>
      </w:r>
      <w:r>
        <w:rPr>
          <w:rFonts w:eastAsia="Times New Roman" w:cs="Times New Roman"/>
          <w:szCs w:val="24"/>
        </w:rPr>
        <w:t>,</w:t>
      </w:r>
      <w:r w:rsidRPr="00A35402">
        <w:rPr>
          <w:rFonts w:eastAsia="Times New Roman" w:cs="Times New Roman"/>
          <w:szCs w:val="24"/>
        </w:rPr>
        <w:t xml:space="preserve"> εφόσον </w:t>
      </w:r>
      <w:r>
        <w:rPr>
          <w:rFonts w:eastAsia="Times New Roman" w:cs="Times New Roman"/>
          <w:szCs w:val="24"/>
        </w:rPr>
        <w:t>η επιχείρηση</w:t>
      </w:r>
      <w:r w:rsidRPr="00A35402">
        <w:rPr>
          <w:rFonts w:eastAsia="Times New Roman" w:cs="Times New Roman"/>
          <w:szCs w:val="24"/>
        </w:rPr>
        <w:t xml:space="preserve"> θεωρείται</w:t>
      </w:r>
      <w:r>
        <w:rPr>
          <w:rFonts w:eastAsia="Times New Roman" w:cs="Times New Roman"/>
          <w:szCs w:val="24"/>
        </w:rPr>
        <w:t xml:space="preserve"> εποχική,</w:t>
      </w:r>
      <w:r w:rsidRPr="00A35402">
        <w:rPr>
          <w:rFonts w:eastAsia="Times New Roman" w:cs="Times New Roman"/>
          <w:szCs w:val="24"/>
        </w:rPr>
        <w:t xml:space="preserve"> έχει προκύψει</w:t>
      </w:r>
      <w:r>
        <w:rPr>
          <w:rFonts w:eastAsia="Times New Roman" w:cs="Times New Roman"/>
          <w:szCs w:val="24"/>
        </w:rPr>
        <w:t>,</w:t>
      </w:r>
      <w:r w:rsidRPr="00A35402">
        <w:rPr>
          <w:rFonts w:eastAsia="Times New Roman" w:cs="Times New Roman"/>
          <w:szCs w:val="24"/>
        </w:rPr>
        <w:t xml:space="preserve"> γιατί υπήρξε</w:t>
      </w:r>
      <w:r>
        <w:rPr>
          <w:rFonts w:eastAsia="Times New Roman" w:cs="Times New Roman"/>
          <w:szCs w:val="24"/>
        </w:rPr>
        <w:t xml:space="preserve"> μείωση των εργαζομένων κατά τη θερινή</w:t>
      </w:r>
      <w:r w:rsidRPr="00A35402">
        <w:rPr>
          <w:rFonts w:eastAsia="Times New Roman" w:cs="Times New Roman"/>
          <w:szCs w:val="24"/>
        </w:rPr>
        <w:t xml:space="preserve"> περίοδο και τη χειμερινή περίοδο το ποσοστό που </w:t>
      </w:r>
      <w:r>
        <w:rPr>
          <w:rFonts w:eastAsia="Times New Roman" w:cs="Times New Roman"/>
          <w:szCs w:val="24"/>
        </w:rPr>
        <w:t>έπρεπε να είναι</w:t>
      </w:r>
      <w:r w:rsidRPr="00A35402">
        <w:rPr>
          <w:rFonts w:eastAsia="Times New Roman" w:cs="Times New Roman"/>
          <w:szCs w:val="24"/>
        </w:rPr>
        <w:t xml:space="preserve"> κάτω από 25%</w:t>
      </w:r>
      <w:r>
        <w:rPr>
          <w:rFonts w:eastAsia="Times New Roman" w:cs="Times New Roman"/>
          <w:szCs w:val="24"/>
        </w:rPr>
        <w:t>,</w:t>
      </w:r>
      <w:r w:rsidRPr="00A35402">
        <w:rPr>
          <w:rFonts w:eastAsia="Times New Roman" w:cs="Times New Roman"/>
          <w:szCs w:val="24"/>
        </w:rPr>
        <w:t xml:space="preserve"> </w:t>
      </w:r>
      <w:r>
        <w:rPr>
          <w:rFonts w:eastAsia="Times New Roman" w:cs="Times New Roman"/>
          <w:szCs w:val="24"/>
        </w:rPr>
        <w:t xml:space="preserve">δεν </w:t>
      </w:r>
      <w:r w:rsidRPr="00A35402">
        <w:rPr>
          <w:rFonts w:eastAsia="Times New Roman" w:cs="Times New Roman"/>
          <w:szCs w:val="24"/>
        </w:rPr>
        <w:t>ήταν προκειμένου να μπορούν να λάβουν αυτή την επιδότηση.</w:t>
      </w:r>
    </w:p>
    <w:p w:rsidR="00685B74" w:rsidRDefault="00F4483E">
      <w:pPr>
        <w:spacing w:after="0" w:line="600" w:lineRule="auto"/>
        <w:ind w:firstLine="720"/>
        <w:jc w:val="both"/>
        <w:rPr>
          <w:rFonts w:eastAsia="Times New Roman"/>
          <w:szCs w:val="24"/>
        </w:rPr>
      </w:pPr>
      <w:r w:rsidRPr="00A35402">
        <w:rPr>
          <w:rFonts w:eastAsia="Times New Roman" w:cs="Times New Roman"/>
          <w:szCs w:val="24"/>
        </w:rPr>
        <w:t>Με αφορμή τα καταστήματα αφορολογήτων ειδών</w:t>
      </w:r>
      <w:r>
        <w:rPr>
          <w:rFonts w:eastAsia="Times New Roman" w:cs="Times New Roman"/>
          <w:szCs w:val="24"/>
        </w:rPr>
        <w:t xml:space="preserve"> -αλλά υπάρχουν και κάποιες</w:t>
      </w:r>
      <w:r w:rsidRPr="00A35402">
        <w:rPr>
          <w:rFonts w:eastAsia="Times New Roman" w:cs="Times New Roman"/>
          <w:szCs w:val="24"/>
        </w:rPr>
        <w:t xml:space="preserve"> άλλες επιχειρήσεις</w:t>
      </w:r>
      <w:r>
        <w:rPr>
          <w:rFonts w:eastAsia="Times New Roman" w:cs="Times New Roman"/>
          <w:szCs w:val="24"/>
        </w:rPr>
        <w:t>,</w:t>
      </w:r>
      <w:r w:rsidRPr="00A35402">
        <w:rPr>
          <w:rFonts w:eastAsia="Times New Roman" w:cs="Times New Roman"/>
          <w:szCs w:val="24"/>
        </w:rPr>
        <w:t xml:space="preserve"> πιθανόν</w:t>
      </w:r>
      <w:r>
        <w:rPr>
          <w:rFonts w:eastAsia="Times New Roman" w:cs="Times New Roman"/>
          <w:szCs w:val="24"/>
        </w:rPr>
        <w:t>,</w:t>
      </w:r>
      <w:r w:rsidRPr="00A35402">
        <w:rPr>
          <w:rFonts w:eastAsia="Times New Roman" w:cs="Times New Roman"/>
          <w:szCs w:val="24"/>
        </w:rPr>
        <w:t xml:space="preserve"> που έχουν το ίδιο πρόβλημα</w:t>
      </w:r>
      <w:r>
        <w:rPr>
          <w:rFonts w:eastAsia="Times New Roman" w:cs="Times New Roman"/>
          <w:szCs w:val="24"/>
        </w:rPr>
        <w:t>-</w:t>
      </w:r>
      <w:r w:rsidRPr="00A35402">
        <w:rPr>
          <w:rFonts w:eastAsia="Times New Roman" w:cs="Times New Roman"/>
          <w:szCs w:val="24"/>
        </w:rPr>
        <w:t xml:space="preserve"> </w:t>
      </w:r>
      <w:r>
        <w:rPr>
          <w:rFonts w:eastAsia="Times New Roman" w:cs="Times New Roman"/>
          <w:szCs w:val="24"/>
        </w:rPr>
        <w:t>είχαμε</w:t>
      </w:r>
      <w:r w:rsidRPr="00A35402">
        <w:rPr>
          <w:rFonts w:eastAsia="Times New Roman" w:cs="Times New Roman"/>
          <w:szCs w:val="24"/>
        </w:rPr>
        <w:t xml:space="preserve"> την ανακοίνωση της ΓΣΕΕ που έ</w:t>
      </w:r>
      <w:r>
        <w:rPr>
          <w:rFonts w:eastAsia="Times New Roman" w:cs="Times New Roman"/>
          <w:szCs w:val="24"/>
        </w:rPr>
        <w:t>θετε</w:t>
      </w:r>
      <w:r w:rsidRPr="00A35402">
        <w:rPr>
          <w:rFonts w:eastAsia="Times New Roman" w:cs="Times New Roman"/>
          <w:szCs w:val="24"/>
        </w:rPr>
        <w:t xml:space="preserve"> το </w:t>
      </w:r>
      <w:r>
        <w:rPr>
          <w:rFonts w:eastAsia="Times New Roman" w:cs="Times New Roman"/>
          <w:szCs w:val="24"/>
        </w:rPr>
        <w:t>συγκεκριμέν</w:t>
      </w:r>
      <w:r w:rsidRPr="00A35402">
        <w:rPr>
          <w:rFonts w:eastAsia="Times New Roman" w:cs="Times New Roman"/>
          <w:szCs w:val="24"/>
        </w:rPr>
        <w:t>ο θέμα και έχουμε και</w:t>
      </w:r>
      <w:r w:rsidRPr="00A35402">
        <w:rPr>
          <w:rFonts w:eastAsia="Times New Roman" w:cs="Times New Roman"/>
          <w:szCs w:val="24"/>
        </w:rPr>
        <w:t xml:space="preserve"> των </w:t>
      </w:r>
      <w:r w:rsidRPr="00A35402">
        <w:rPr>
          <w:rFonts w:eastAsia="Times New Roman" w:cs="Times New Roman"/>
          <w:szCs w:val="24"/>
        </w:rPr>
        <w:lastRenderedPageBreak/>
        <w:t>εργαζομένων τη διαμαρτυρία</w:t>
      </w:r>
      <w:r w:rsidR="00E91518">
        <w:rPr>
          <w:rFonts w:eastAsia="Times New Roman" w:cs="Times New Roman"/>
          <w:szCs w:val="24"/>
        </w:rPr>
        <w:t>,</w:t>
      </w:r>
      <w:r w:rsidRPr="00A35402">
        <w:rPr>
          <w:rFonts w:eastAsia="Times New Roman" w:cs="Times New Roman"/>
          <w:szCs w:val="24"/>
        </w:rPr>
        <w:t xml:space="preserve"> που δεν εντάσσονται στο επίδομα τακτικής ανεργίας</w:t>
      </w:r>
      <w:r>
        <w:rPr>
          <w:rFonts w:eastAsia="Times New Roman" w:cs="Times New Roman"/>
          <w:szCs w:val="24"/>
        </w:rPr>
        <w:t xml:space="preserve"> ε</w:t>
      </w:r>
      <w:r w:rsidRPr="00A35402">
        <w:rPr>
          <w:rFonts w:eastAsia="Times New Roman" w:cs="Times New Roman"/>
          <w:szCs w:val="24"/>
        </w:rPr>
        <w:t>ξ</w:t>
      </w:r>
      <w:r>
        <w:rPr>
          <w:rFonts w:eastAsia="Times New Roman" w:cs="Times New Roman"/>
          <w:szCs w:val="24"/>
        </w:rPr>
        <w:t>αιτίας</w:t>
      </w:r>
      <w:r w:rsidRPr="00A35402">
        <w:rPr>
          <w:rFonts w:eastAsia="Times New Roman" w:cs="Times New Roman"/>
          <w:szCs w:val="24"/>
        </w:rPr>
        <w:t xml:space="preserve"> αυτού του προβλήματος</w:t>
      </w:r>
      <w:r>
        <w:rPr>
          <w:rFonts w:eastAsia="Times New Roman" w:cs="Times New Roman"/>
          <w:szCs w:val="24"/>
        </w:rPr>
        <w:t>. Υ</w:t>
      </w:r>
      <w:r w:rsidRPr="00A35402">
        <w:rPr>
          <w:rFonts w:eastAsia="Times New Roman" w:cs="Times New Roman"/>
          <w:szCs w:val="24"/>
        </w:rPr>
        <w:t>πάρχει</w:t>
      </w:r>
      <w:r>
        <w:rPr>
          <w:rFonts w:eastAsia="Times New Roman" w:cs="Times New Roman"/>
          <w:szCs w:val="24"/>
        </w:rPr>
        <w:t>,</w:t>
      </w:r>
      <w:r w:rsidRPr="00A35402">
        <w:rPr>
          <w:rFonts w:eastAsia="Times New Roman" w:cs="Times New Roman"/>
          <w:szCs w:val="24"/>
        </w:rPr>
        <w:t xml:space="preserve"> δηλαδή</w:t>
      </w:r>
      <w:r>
        <w:rPr>
          <w:rFonts w:eastAsia="Times New Roman" w:cs="Times New Roman"/>
          <w:szCs w:val="24"/>
        </w:rPr>
        <w:t>,</w:t>
      </w:r>
      <w:r w:rsidRPr="00A35402">
        <w:rPr>
          <w:rFonts w:eastAsia="Times New Roman" w:cs="Times New Roman"/>
          <w:szCs w:val="24"/>
        </w:rPr>
        <w:t xml:space="preserve"> ένας όρος ότι οι εργαζόμενοι θα πρέπει να είναι αυτό το ποσοστό στην υπόλοιπη περίο</w:t>
      </w:r>
      <w:r>
        <w:rPr>
          <w:rFonts w:eastAsia="Times New Roman" w:cs="Times New Roman"/>
          <w:szCs w:val="24"/>
        </w:rPr>
        <w:t>δο του συνόλου των εργαζομένων και α</w:t>
      </w:r>
      <w:r w:rsidRPr="00A35402">
        <w:rPr>
          <w:rFonts w:eastAsia="Times New Roman" w:cs="Times New Roman"/>
          <w:szCs w:val="24"/>
        </w:rPr>
        <w:t xml:space="preserve">υτό </w:t>
      </w:r>
      <w:r>
        <w:rPr>
          <w:rFonts w:eastAsia="Times New Roman" w:cs="Times New Roman"/>
          <w:szCs w:val="24"/>
        </w:rPr>
        <w:t>τ</w:t>
      </w:r>
      <w:r>
        <w:rPr>
          <w:rFonts w:eastAsia="Times New Roman" w:cs="Times New Roman"/>
          <w:szCs w:val="24"/>
        </w:rPr>
        <w:t>ο ποσοστό το υπερβαίνει, οπότε</w:t>
      </w:r>
      <w:r w:rsidRPr="00A35402">
        <w:rPr>
          <w:rFonts w:eastAsia="Times New Roman" w:cs="Times New Roman"/>
          <w:szCs w:val="24"/>
        </w:rPr>
        <w:t xml:space="preserve"> η επιχείρηση </w:t>
      </w:r>
      <w:r>
        <w:rPr>
          <w:rFonts w:eastAsia="Times New Roman" w:cs="Times New Roman"/>
          <w:szCs w:val="24"/>
        </w:rPr>
        <w:t xml:space="preserve">ή </w:t>
      </w:r>
      <w:r w:rsidRPr="00A35402">
        <w:rPr>
          <w:rFonts w:eastAsia="Times New Roman" w:cs="Times New Roman"/>
          <w:szCs w:val="24"/>
        </w:rPr>
        <w:t>θα πρέπει να απολύσει και να έχει ακόμα λιγότερους το</w:t>
      </w:r>
      <w:r>
        <w:rPr>
          <w:rFonts w:eastAsia="Times New Roman" w:cs="Times New Roman"/>
          <w:szCs w:val="24"/>
        </w:rPr>
        <w:t>ν</w:t>
      </w:r>
      <w:r w:rsidRPr="00A35402">
        <w:rPr>
          <w:rFonts w:eastAsia="Times New Roman" w:cs="Times New Roman"/>
          <w:szCs w:val="24"/>
        </w:rPr>
        <w:t xml:space="preserve"> χειμώνα </w:t>
      </w:r>
      <w:r>
        <w:rPr>
          <w:rFonts w:eastAsia="Times New Roman" w:cs="Times New Roman"/>
          <w:szCs w:val="24"/>
        </w:rPr>
        <w:t>ή αναδρομικά θα πρέπει να αυξήσει</w:t>
      </w:r>
      <w:r w:rsidRPr="00A35402">
        <w:rPr>
          <w:rFonts w:eastAsia="Times New Roman" w:cs="Times New Roman"/>
          <w:szCs w:val="24"/>
        </w:rPr>
        <w:t xml:space="preserve"> τους εργαζόμενους </w:t>
      </w:r>
      <w:r>
        <w:rPr>
          <w:rFonts w:eastAsia="Times New Roman" w:cs="Times New Roman"/>
          <w:szCs w:val="24"/>
        </w:rPr>
        <w:t>για το καλοκαίρι</w:t>
      </w:r>
      <w:r w:rsidRPr="00A35402">
        <w:rPr>
          <w:rFonts w:eastAsia="Times New Roman" w:cs="Times New Roman"/>
          <w:szCs w:val="24"/>
        </w:rPr>
        <w:t>.</w:t>
      </w:r>
    </w:p>
    <w:p w:rsidR="00C754FB" w:rsidRDefault="00EE5215">
      <w:pPr>
        <w:spacing w:after="0" w:line="600" w:lineRule="auto"/>
        <w:ind w:firstLine="720"/>
        <w:jc w:val="both"/>
        <w:rPr>
          <w:rFonts w:eastAsia="Times New Roman" w:cs="Times New Roman"/>
          <w:szCs w:val="24"/>
        </w:rPr>
      </w:pPr>
      <w:r>
        <w:rPr>
          <w:rFonts w:eastAsia="Times New Roman" w:cs="Times New Roman"/>
          <w:szCs w:val="24"/>
        </w:rPr>
        <w:t xml:space="preserve">Αυτό δεν γίνεται και επομένως ζητάμε </w:t>
      </w:r>
      <w:r w:rsidR="00C20019">
        <w:rPr>
          <w:rFonts w:eastAsia="Times New Roman" w:cs="Times New Roman"/>
          <w:szCs w:val="24"/>
        </w:rPr>
        <w:t>τη</w:t>
      </w:r>
      <w:r>
        <w:rPr>
          <w:rFonts w:eastAsia="Times New Roman" w:cs="Times New Roman"/>
          <w:szCs w:val="24"/>
        </w:rPr>
        <w:t xml:space="preserve"> ρύθμιση του θέματος </w:t>
      </w:r>
      <w:r w:rsidR="00C20019">
        <w:rPr>
          <w:rFonts w:eastAsia="Times New Roman" w:cs="Times New Roman"/>
          <w:szCs w:val="24"/>
        </w:rPr>
        <w:t>ή</w:t>
      </w:r>
      <w:r>
        <w:rPr>
          <w:rFonts w:eastAsia="Times New Roman" w:cs="Times New Roman"/>
          <w:szCs w:val="24"/>
        </w:rPr>
        <w:t xml:space="preserve"> με </w:t>
      </w:r>
      <w:r w:rsidR="00C20019">
        <w:rPr>
          <w:rFonts w:eastAsia="Times New Roman" w:cs="Times New Roman"/>
          <w:szCs w:val="24"/>
        </w:rPr>
        <w:t xml:space="preserve">σχετική </w:t>
      </w:r>
      <w:r>
        <w:rPr>
          <w:rFonts w:eastAsia="Times New Roman" w:cs="Times New Roman"/>
          <w:szCs w:val="24"/>
        </w:rPr>
        <w:t xml:space="preserve">απόφαση </w:t>
      </w:r>
      <w:r w:rsidR="00C20019">
        <w:rPr>
          <w:rFonts w:eastAsia="Times New Roman" w:cs="Times New Roman"/>
          <w:szCs w:val="24"/>
        </w:rPr>
        <w:t>ή με κάποια</w:t>
      </w:r>
      <w:r>
        <w:rPr>
          <w:rFonts w:eastAsia="Times New Roman" w:cs="Times New Roman"/>
          <w:szCs w:val="24"/>
        </w:rPr>
        <w:t xml:space="preserve"> νομοθετική</w:t>
      </w:r>
      <w:r w:rsidR="00E91518">
        <w:rPr>
          <w:rFonts w:eastAsia="Times New Roman" w:cs="Times New Roman"/>
          <w:szCs w:val="24"/>
        </w:rPr>
        <w:t xml:space="preserve"> ρύθμιση</w:t>
      </w:r>
      <w:r>
        <w:rPr>
          <w:rFonts w:eastAsia="Times New Roman" w:cs="Times New Roman"/>
          <w:szCs w:val="24"/>
        </w:rPr>
        <w:t>, η οποία να δίνει τη δυνατότητα στους εργαζομένους που δεν δουλεύουν τη χειμερινή περίοδο να είναι δικαιούχοι του επιδόματος τακτικής ανεργίας και όχι μόνο του εποχικού, που είναι περιορισμένο και μικρό. Είναι μια αδικία πάρα πολύ σημαντική και εντοπίζεται σε εργαζομένους συγκεκριμένων επιχειρήσεων που έχουν αυτή την ιδιαιτερότητα σε σχέση με την απασχόληση και τον τουρισμό, όπως διαμορφώθηκε σε μη κανονικές συνθήκες τα δύο τελευταία χρόνια.</w:t>
      </w:r>
    </w:p>
    <w:p w:rsidR="00C754FB" w:rsidRDefault="00EE5215">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C754FB" w:rsidRDefault="00EE5215">
      <w:pPr>
        <w:spacing w:after="0" w:line="600" w:lineRule="auto"/>
        <w:ind w:firstLine="720"/>
        <w:jc w:val="both"/>
        <w:rPr>
          <w:rFonts w:eastAsia="Times New Roman" w:cs="Times New Roman"/>
          <w:szCs w:val="24"/>
        </w:rPr>
      </w:pPr>
      <w:r w:rsidRPr="0034428E">
        <w:rPr>
          <w:rFonts w:eastAsia="Times New Roman" w:cs="Times New Roman"/>
          <w:b/>
          <w:szCs w:val="24"/>
        </w:rPr>
        <w:t>ΠΡΟΕΔΡΕ</w:t>
      </w:r>
      <w:r>
        <w:rPr>
          <w:rFonts w:eastAsia="Times New Roman" w:cs="Times New Roman"/>
          <w:b/>
          <w:szCs w:val="24"/>
        </w:rPr>
        <w:t>Υ</w:t>
      </w:r>
      <w:r w:rsidRPr="0034428E">
        <w:rPr>
          <w:rFonts w:eastAsia="Times New Roman" w:cs="Times New Roman"/>
          <w:b/>
          <w:szCs w:val="24"/>
        </w:rPr>
        <w:t>ΟΥΣΑ (Σοφία Σακοράφα):</w:t>
      </w:r>
      <w:r>
        <w:rPr>
          <w:rFonts w:eastAsia="Times New Roman" w:cs="Times New Roman"/>
          <w:szCs w:val="24"/>
        </w:rPr>
        <w:t xml:space="preserve"> Και εγώ σας ευχαριστώ, κύριε συνάδελφε.</w:t>
      </w:r>
    </w:p>
    <w:p w:rsidR="00C754FB" w:rsidRDefault="00EE5215">
      <w:pPr>
        <w:spacing w:after="0" w:line="600" w:lineRule="auto"/>
        <w:ind w:firstLine="720"/>
        <w:jc w:val="both"/>
        <w:rPr>
          <w:rFonts w:eastAsia="Times New Roman" w:cs="Times New Roman"/>
          <w:szCs w:val="24"/>
        </w:rPr>
      </w:pPr>
      <w:r>
        <w:rPr>
          <w:rFonts w:eastAsia="Times New Roman" w:cs="Times New Roman"/>
          <w:szCs w:val="24"/>
        </w:rPr>
        <w:t xml:space="preserve">Κύριε </w:t>
      </w:r>
      <w:r w:rsidR="006A0612">
        <w:rPr>
          <w:rFonts w:eastAsia="Times New Roman" w:cs="Times New Roman"/>
          <w:szCs w:val="24"/>
        </w:rPr>
        <w:t>Υ</w:t>
      </w:r>
      <w:r w:rsidR="000C33B6">
        <w:rPr>
          <w:rFonts w:eastAsia="Times New Roman" w:cs="Times New Roman"/>
          <w:szCs w:val="24"/>
        </w:rPr>
        <w:t>φυ</w:t>
      </w:r>
      <w:r w:rsidR="006A0612">
        <w:rPr>
          <w:rFonts w:eastAsia="Times New Roman" w:cs="Times New Roman"/>
          <w:szCs w:val="24"/>
        </w:rPr>
        <w:t>πουργέ</w:t>
      </w:r>
      <w:r>
        <w:rPr>
          <w:rFonts w:eastAsia="Times New Roman" w:cs="Times New Roman"/>
          <w:szCs w:val="24"/>
        </w:rPr>
        <w:t>, έχετε τον λόγο.</w:t>
      </w:r>
    </w:p>
    <w:p w:rsidR="00C754FB" w:rsidRDefault="00EE5215">
      <w:pPr>
        <w:spacing w:after="0" w:line="600" w:lineRule="auto"/>
        <w:ind w:firstLine="720"/>
        <w:jc w:val="both"/>
        <w:rPr>
          <w:rFonts w:eastAsia="Times New Roman" w:cs="Times New Roman"/>
          <w:szCs w:val="24"/>
        </w:rPr>
      </w:pPr>
      <w:r w:rsidRPr="0034428E">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Σας ευχαριστώ, κυρία Πρόεδρε.</w:t>
      </w:r>
    </w:p>
    <w:p w:rsidR="00C754FB" w:rsidRDefault="00EE52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Αξιότιμε κύριε </w:t>
      </w:r>
      <w:proofErr w:type="spellStart"/>
      <w:r>
        <w:rPr>
          <w:rFonts w:eastAsia="Times New Roman" w:cs="Times New Roman"/>
          <w:szCs w:val="24"/>
        </w:rPr>
        <w:t>Κεγκέρογλου</w:t>
      </w:r>
      <w:proofErr w:type="spellEnd"/>
      <w:r>
        <w:rPr>
          <w:rFonts w:eastAsia="Times New Roman" w:cs="Times New Roman"/>
          <w:szCs w:val="24"/>
        </w:rPr>
        <w:t xml:space="preserve">, θα μου επιτρέψετε πάλι να ξεκινήσω από </w:t>
      </w:r>
      <w:r w:rsidR="0026098B">
        <w:rPr>
          <w:rFonts w:eastAsia="Times New Roman" w:cs="Times New Roman"/>
          <w:szCs w:val="24"/>
        </w:rPr>
        <w:t xml:space="preserve">τα </w:t>
      </w:r>
      <w:r>
        <w:rPr>
          <w:rFonts w:eastAsia="Times New Roman" w:cs="Times New Roman"/>
          <w:szCs w:val="24"/>
        </w:rPr>
        <w:t>γενικά. Θα πάω όμως στο συγκεκριμένο ερώτημά σας σε λίγο.</w:t>
      </w:r>
    </w:p>
    <w:p w:rsidR="00C754FB" w:rsidRDefault="00EE5215">
      <w:pPr>
        <w:spacing w:after="0" w:line="600" w:lineRule="auto"/>
        <w:ind w:firstLine="720"/>
        <w:jc w:val="both"/>
        <w:rPr>
          <w:rFonts w:eastAsia="Times New Roman" w:cs="Times New Roman"/>
          <w:szCs w:val="24"/>
        </w:rPr>
      </w:pPr>
      <w:r>
        <w:rPr>
          <w:rFonts w:eastAsia="Times New Roman" w:cs="Times New Roman"/>
          <w:szCs w:val="24"/>
        </w:rPr>
        <w:t xml:space="preserve">Με αφορμή το ερώτημά σας, που αφορά τα καταστήματα αφορολογήτων ειδών, </w:t>
      </w:r>
      <w:r w:rsidR="006A0612">
        <w:rPr>
          <w:rFonts w:eastAsia="Times New Roman" w:cs="Times New Roman"/>
          <w:szCs w:val="24"/>
        </w:rPr>
        <w:t>κατ</w:t>
      </w:r>
      <w:r w:rsidR="005A75FF">
        <w:rPr>
          <w:rFonts w:eastAsia="Times New Roman" w:cs="Times New Roman"/>
          <w:szCs w:val="24"/>
        </w:rPr>
        <w:t xml:space="preserve">’ </w:t>
      </w:r>
      <w:r w:rsidR="006A0612">
        <w:rPr>
          <w:rFonts w:eastAsia="Times New Roman" w:cs="Times New Roman"/>
          <w:szCs w:val="24"/>
        </w:rPr>
        <w:t>αρχ</w:t>
      </w:r>
      <w:r w:rsidR="005A75FF">
        <w:rPr>
          <w:rFonts w:eastAsia="Times New Roman" w:cs="Times New Roman"/>
          <w:szCs w:val="24"/>
        </w:rPr>
        <w:t>άς</w:t>
      </w:r>
      <w:r>
        <w:rPr>
          <w:rFonts w:eastAsia="Times New Roman" w:cs="Times New Roman"/>
          <w:szCs w:val="24"/>
        </w:rPr>
        <w:t xml:space="preserve"> θα ήθελα να τονίσω ότι παρά το εξαιρετικά υψηλό δημόσιο χρέος, </w:t>
      </w:r>
      <w:r w:rsidR="0026098B">
        <w:rPr>
          <w:rFonts w:eastAsia="Times New Roman" w:cs="Times New Roman"/>
          <w:szCs w:val="24"/>
        </w:rPr>
        <w:t>οι</w:t>
      </w:r>
      <w:r>
        <w:rPr>
          <w:rFonts w:eastAsia="Times New Roman" w:cs="Times New Roman"/>
          <w:szCs w:val="24"/>
        </w:rPr>
        <w:t xml:space="preserve"> πολιτικές παρεμβάσεις και δράσεις της Κυβέρνησης συνεχίζονται ασταμάτητα, καθ’ όλη την περίοδο της πανδημίας, με το συνολικό ποσό που έχει ήδη δαπανηθεί έως σήμερα για την αντιμετώπιση των επιπτώσεων της πανδημίας να έχει ήδη ξεπεράσει τα 43 δισεκατομμύρια ευρώ.</w:t>
      </w:r>
    </w:p>
    <w:p w:rsidR="00C754FB" w:rsidRDefault="00EE5215">
      <w:pPr>
        <w:spacing w:after="0" w:line="600" w:lineRule="auto"/>
        <w:ind w:firstLine="720"/>
        <w:jc w:val="both"/>
        <w:rPr>
          <w:rFonts w:eastAsia="Times New Roman" w:cs="Times New Roman"/>
          <w:szCs w:val="24"/>
        </w:rPr>
      </w:pPr>
      <w:r>
        <w:rPr>
          <w:rFonts w:eastAsia="Times New Roman" w:cs="Times New Roman"/>
          <w:szCs w:val="24"/>
        </w:rPr>
        <w:t>Ειδικότερα σε ό,τι αφορά την ενίσχυση εργαζομένων και την προστασία της εργασίας, που αναμφισβήτητα αποτελεί τον νούμερο ένα στόχο μας, κατά τη διετία του 2020-2021 το Υπουργείο Εργασίας και Κοινωνικών Υποθέσεων έχει πραγματοποιήσει παρεμβάσεις συνολικού ύψους άνω των 9 δισεκατομμυρίων ευρώ. Εξ αυτών μόνο για αναστολές συμβάσεων εργασίας έχουν καταβληθεί στους δικαιούχους 3,3 δισεκατομμύρια ευρώ</w:t>
      </w:r>
      <w:r w:rsidR="009D231B">
        <w:rPr>
          <w:rFonts w:eastAsia="Times New Roman" w:cs="Times New Roman"/>
          <w:szCs w:val="24"/>
        </w:rPr>
        <w:t>,</w:t>
      </w:r>
      <w:r>
        <w:rPr>
          <w:rFonts w:eastAsia="Times New Roman" w:cs="Times New Roman"/>
          <w:szCs w:val="24"/>
        </w:rPr>
        <w:t xml:space="preserve"> ενώ για την κάλυψη ασφαλιστικών εισφορών περίπου 2 δισεκατομμύρια. Δεν είναι μικρά ποσά αυτά. Είναι πολύ σοβαρά ποσά. Και</w:t>
      </w:r>
      <w:r w:rsidR="009D231B">
        <w:rPr>
          <w:rFonts w:eastAsia="Times New Roman" w:cs="Times New Roman"/>
          <w:szCs w:val="24"/>
        </w:rPr>
        <w:t>,</w:t>
      </w:r>
      <w:r>
        <w:rPr>
          <w:rFonts w:eastAsia="Times New Roman" w:cs="Times New Roman"/>
          <w:szCs w:val="24"/>
        </w:rPr>
        <w:t xml:space="preserve"> ιδιαίτερα, δεν είναι μικρά ποσά για μία χώρα η οποία βρίσκεται στη δημοσιονομική κατάσταση στην οποία βρίσκεται η Ελλάδα.</w:t>
      </w:r>
    </w:p>
    <w:p w:rsidR="00C754FB" w:rsidRDefault="00EE5215">
      <w:pPr>
        <w:spacing w:after="0" w:line="600" w:lineRule="auto"/>
        <w:ind w:firstLine="720"/>
        <w:jc w:val="both"/>
        <w:rPr>
          <w:rFonts w:eastAsia="Times New Roman" w:cs="Times New Roman"/>
          <w:szCs w:val="24"/>
        </w:rPr>
      </w:pPr>
      <w:r>
        <w:rPr>
          <w:rFonts w:eastAsia="Times New Roman" w:cs="Times New Roman"/>
          <w:szCs w:val="24"/>
        </w:rPr>
        <w:t xml:space="preserve">Τα μέτρα στήριξης των εργαζομένων και των επιχειρήσεων συνεχίζονται και το 2022. Πριν από λίγες ημέρες ανακοινώσαμε μία δέσμη τριών επιπλέον </w:t>
      </w:r>
      <w:r>
        <w:rPr>
          <w:rFonts w:eastAsia="Times New Roman" w:cs="Times New Roman"/>
          <w:szCs w:val="24"/>
        </w:rPr>
        <w:lastRenderedPageBreak/>
        <w:t>μέτρων στήριξης για την αντιμετώπιση των οικονομικών επιπτώσεων της πανδημίας του κορωνοϊού συνολικού ύψους 80 εκατομμυρίων ευρώ.</w:t>
      </w:r>
    </w:p>
    <w:p w:rsidR="00C754FB" w:rsidRDefault="00EE5215">
      <w:pPr>
        <w:spacing w:after="0" w:line="600" w:lineRule="auto"/>
        <w:ind w:firstLine="720"/>
        <w:jc w:val="both"/>
        <w:rPr>
          <w:rFonts w:eastAsia="Times New Roman" w:cs="Times New Roman"/>
          <w:szCs w:val="24"/>
        </w:rPr>
      </w:pPr>
      <w:r>
        <w:rPr>
          <w:rFonts w:eastAsia="Times New Roman" w:cs="Times New Roman"/>
          <w:szCs w:val="24"/>
        </w:rPr>
        <w:t>Το πρώτο μέτρο στήριξης είναι η επέκταση των προσωρινών αναστολών εργασίας εργαζομένων με αποζημίωση ειδικού σκοπού για τους κλάδους νυκτερινών κέντρων, μπαρ, αιθουσών συναυλιών και συναφών επαγγελμάτων, όπως και για τα θέατρα, τους χώρους εκδηλώσεων και θεαμάτων και τους παιδότοπους. Από 14</w:t>
      </w:r>
      <w:r w:rsidR="00602220">
        <w:rPr>
          <w:rFonts w:eastAsia="Times New Roman" w:cs="Times New Roman"/>
          <w:szCs w:val="24"/>
        </w:rPr>
        <w:t xml:space="preserve"> Ιανουαρίου</w:t>
      </w:r>
      <w:r>
        <w:rPr>
          <w:rFonts w:eastAsia="Times New Roman" w:cs="Times New Roman"/>
          <w:szCs w:val="24"/>
        </w:rPr>
        <w:t xml:space="preserve"> έως 31</w:t>
      </w:r>
      <w:r w:rsidR="00602220">
        <w:rPr>
          <w:rFonts w:eastAsia="Times New Roman" w:cs="Times New Roman"/>
          <w:szCs w:val="24"/>
        </w:rPr>
        <w:t xml:space="preserve"> Ιανουαρίου </w:t>
      </w:r>
      <w:r>
        <w:rPr>
          <w:rFonts w:eastAsia="Times New Roman" w:cs="Times New Roman"/>
          <w:szCs w:val="24"/>
        </w:rPr>
        <w:t xml:space="preserve">2022 επεκτείνεται και η δυνατότητα να θέτουν σε αναστολή ως το 25% των εργαζομένων και τουλάχιστον έναν εργαζόμενο οι επιχειρήσεις σε μία σειρά κλάδων </w:t>
      </w:r>
      <w:r w:rsidR="00C22837">
        <w:rPr>
          <w:rFonts w:eastAsia="Times New Roman" w:cs="Times New Roman"/>
          <w:szCs w:val="24"/>
        </w:rPr>
        <w:t>ό</w:t>
      </w:r>
      <w:r>
        <w:rPr>
          <w:rFonts w:eastAsia="Times New Roman" w:cs="Times New Roman"/>
          <w:szCs w:val="24"/>
        </w:rPr>
        <w:t>π</w:t>
      </w:r>
      <w:r w:rsidR="00C22837">
        <w:rPr>
          <w:rFonts w:eastAsia="Times New Roman" w:cs="Times New Roman"/>
          <w:szCs w:val="24"/>
        </w:rPr>
        <w:t>ως</w:t>
      </w:r>
      <w:r>
        <w:rPr>
          <w:rFonts w:eastAsia="Times New Roman" w:cs="Times New Roman"/>
          <w:szCs w:val="24"/>
        </w:rPr>
        <w:t xml:space="preserve"> είναι</w:t>
      </w:r>
      <w:r w:rsidR="00C22837">
        <w:rPr>
          <w:rFonts w:eastAsia="Times New Roman" w:cs="Times New Roman"/>
          <w:szCs w:val="24"/>
        </w:rPr>
        <w:t xml:space="preserve"> </w:t>
      </w:r>
      <w:r>
        <w:rPr>
          <w:rFonts w:eastAsia="Times New Roman" w:cs="Times New Roman"/>
          <w:szCs w:val="24"/>
        </w:rPr>
        <w:t>εστίαση, υπηρεσίες τροφοδοσίας, ξενοδοχεία, ταξιδιωτικά γραφεία, κινηματογράφοι, οργάνωση συνεδρίων, γυμναστήρια, αθλητική εκπαίδευση, σχολές χορού, φυσική ευεξία, πάρκα αναψυχής, καζίνο και ούτω καθεξής.</w:t>
      </w:r>
    </w:p>
    <w:p w:rsidR="00C754FB" w:rsidRDefault="00EE5215">
      <w:pPr>
        <w:spacing w:after="0" w:line="600" w:lineRule="auto"/>
        <w:ind w:firstLine="720"/>
        <w:jc w:val="both"/>
        <w:rPr>
          <w:rFonts w:eastAsia="Times New Roman" w:cs="Times New Roman"/>
          <w:szCs w:val="24"/>
        </w:rPr>
      </w:pPr>
      <w:r>
        <w:rPr>
          <w:rFonts w:eastAsia="Times New Roman" w:cs="Times New Roman"/>
          <w:szCs w:val="24"/>
        </w:rPr>
        <w:t>Το δεύτερο μέτρο είναι το Ειδικό Πρόγραμμα Ενίσχυσης Επιχειρήσεων Επιλεγμένων Κλάδων που πλήττονται σημαντικά. Σε μεγάλο βαθμό είναι οι κλάδοι που προανέφερα προηγουμένως. Προϋπόθεση εφαρμογής αποτελεί η μείωση του τζίρου μεταξύ 2019 και 2020, δηλαδή πριν από την πανδημία και μετά, άνω του 50%.</w:t>
      </w:r>
    </w:p>
    <w:p w:rsidR="00C754FB" w:rsidRDefault="00EE5215">
      <w:pPr>
        <w:spacing w:after="0" w:line="600" w:lineRule="auto"/>
        <w:ind w:firstLine="720"/>
        <w:jc w:val="both"/>
        <w:rPr>
          <w:rFonts w:eastAsia="Times New Roman" w:cs="Times New Roman"/>
          <w:szCs w:val="24"/>
        </w:rPr>
      </w:pPr>
      <w:r>
        <w:rPr>
          <w:rFonts w:eastAsia="Times New Roman" w:cs="Times New Roman"/>
          <w:szCs w:val="24"/>
        </w:rPr>
        <w:t xml:space="preserve">Τέλος, το τρίτο μέτρο στήριξης αποτελεί η αναστολή καταβολής της δόσης Ιανουαρίου του 2022 ρυθμισμένων οφειλών στη φορολογική διοίκηση </w:t>
      </w:r>
      <w:r w:rsidR="00C22837">
        <w:rPr>
          <w:rFonts w:eastAsia="Times New Roman" w:cs="Times New Roman"/>
          <w:szCs w:val="24"/>
        </w:rPr>
        <w:lastRenderedPageBreak/>
        <w:t xml:space="preserve">των </w:t>
      </w:r>
      <w:r>
        <w:rPr>
          <w:rFonts w:eastAsia="Times New Roman" w:cs="Times New Roman"/>
          <w:szCs w:val="24"/>
        </w:rPr>
        <w:t>επιχειρήσεων που πλήττονται σημαντικά και εργαζομένων των οποίων η σύμβαση εργασίας τίθεται προσωρινά σε αναστολή.</w:t>
      </w:r>
    </w:p>
    <w:p w:rsidR="00C754FB" w:rsidRDefault="00EE5215">
      <w:pPr>
        <w:spacing w:after="0" w:line="600" w:lineRule="auto"/>
        <w:ind w:firstLine="720"/>
        <w:jc w:val="both"/>
        <w:rPr>
          <w:rFonts w:eastAsia="Times New Roman" w:cs="Times New Roman"/>
          <w:szCs w:val="24"/>
        </w:rPr>
      </w:pPr>
      <w:r>
        <w:rPr>
          <w:rFonts w:eastAsia="Times New Roman" w:cs="Times New Roman"/>
          <w:szCs w:val="24"/>
        </w:rPr>
        <w:t>Τώρα, για να έρθω στην υποστήριξη της εποχικής απασχόλησης, στο πλαίσιο των παρεμβάσεων της Κυβέρνησης για την οικονομική ενίσχυση των εποχικά απασχολούμενων έχουμε προχωρήσει κατά το διάστημα της πανδημίας σε τρεις διαδοχικές δράσεις.</w:t>
      </w:r>
    </w:p>
    <w:p w:rsidR="00C754FB" w:rsidRDefault="00EE5215">
      <w:pPr>
        <w:spacing w:after="0" w:line="600" w:lineRule="auto"/>
        <w:ind w:firstLine="720"/>
        <w:jc w:val="both"/>
        <w:rPr>
          <w:rFonts w:eastAsia="Times New Roman" w:cs="Times New Roman"/>
          <w:szCs w:val="24"/>
        </w:rPr>
      </w:pPr>
      <w:r>
        <w:rPr>
          <w:rFonts w:eastAsia="Times New Roman" w:cs="Times New Roman"/>
          <w:szCs w:val="24"/>
        </w:rPr>
        <w:t>Πρώτον, ο αριθμός των απαιτούμενων ημερών ασφάλισης για το επίδομα ανεργίας όλων των εποχικών υπαλλήλων μειώθηκε από εκατό σε πενήντα για το έτος 2020.</w:t>
      </w:r>
    </w:p>
    <w:p w:rsidR="00C754FB" w:rsidRDefault="00EE5215">
      <w:pPr>
        <w:spacing w:after="0" w:line="600" w:lineRule="auto"/>
        <w:ind w:firstLine="720"/>
        <w:jc w:val="both"/>
        <w:rPr>
          <w:rFonts w:eastAsia="Times New Roman" w:cs="Times New Roman"/>
          <w:szCs w:val="24"/>
        </w:rPr>
      </w:pPr>
      <w:r>
        <w:rPr>
          <w:rFonts w:eastAsia="Times New Roman" w:cs="Times New Roman"/>
          <w:szCs w:val="24"/>
        </w:rPr>
        <w:t>Δεύτερον, η ρύθμιση αυτή αρχικά επεκτάθηκε και το 2021 ειδικά για τους ασφαλισμένους του τουριστικού και επισιτιστικού κλάδου.</w:t>
      </w:r>
    </w:p>
    <w:p w:rsidR="00C754FB" w:rsidRDefault="00EE5215">
      <w:pPr>
        <w:spacing w:after="0" w:line="600" w:lineRule="auto"/>
        <w:ind w:firstLine="720"/>
        <w:jc w:val="both"/>
        <w:rPr>
          <w:rFonts w:eastAsia="Times New Roman" w:cs="Times New Roman"/>
          <w:szCs w:val="24"/>
        </w:rPr>
      </w:pPr>
      <w:r>
        <w:rPr>
          <w:rFonts w:eastAsia="Times New Roman" w:cs="Times New Roman"/>
          <w:szCs w:val="24"/>
        </w:rPr>
        <w:t>Τρίτον, κατόπιν η ευνοϊκή αυτή ρύθμιση επεκτάθηκε για το 2021 και σε εποχικά εργαζόμενους στην κονσερβοποιία, σε διαλογητήρια και στα λοιπά επαγγέλματα που συνδέονται με τη γεωργία και τη μεταποίηση των αγροτικών προϊόντων.</w:t>
      </w:r>
    </w:p>
    <w:p w:rsidR="00C754FB" w:rsidRDefault="00EE5215">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rsidR="00C754FB" w:rsidRDefault="00EE5215">
      <w:pPr>
        <w:spacing w:after="0" w:line="600" w:lineRule="auto"/>
        <w:ind w:firstLine="720"/>
        <w:jc w:val="both"/>
        <w:rPr>
          <w:rFonts w:eastAsia="Times New Roman" w:cs="Times New Roman"/>
          <w:szCs w:val="24"/>
        </w:rPr>
      </w:pPr>
      <w:r>
        <w:rPr>
          <w:rFonts w:eastAsia="Times New Roman" w:cs="Times New Roman"/>
          <w:szCs w:val="24"/>
        </w:rPr>
        <w:t>Θα σταματήσω εδώ και θα συνεχίσω μετά με το συγκεκριμένο περί εποχικότητας και ποιοι είναι οι ορισμοί και γιατί το δικό σας μέτρο, έτσι όπως το λέτε, έχει πάρα πολύ μεγάλο δημοσιονομικό κόστος.</w:t>
      </w:r>
    </w:p>
    <w:p w:rsidR="00C754FB" w:rsidRDefault="00EE5215">
      <w:pPr>
        <w:spacing w:after="0" w:line="600" w:lineRule="auto"/>
        <w:ind w:firstLine="720"/>
        <w:jc w:val="both"/>
        <w:rPr>
          <w:rFonts w:eastAsia="Times New Roman" w:cs="Times New Roman"/>
          <w:szCs w:val="24"/>
        </w:rPr>
      </w:pPr>
      <w:r w:rsidRPr="00DE4BD3">
        <w:rPr>
          <w:rFonts w:eastAsia="Times New Roman" w:cs="Times New Roman"/>
          <w:b/>
          <w:szCs w:val="24"/>
        </w:rPr>
        <w:lastRenderedPageBreak/>
        <w:t>ΠΡΟΕΔΡΕΥΟΥΣΑ (Σοφία Σακοράφα):</w:t>
      </w:r>
      <w:r>
        <w:rPr>
          <w:rFonts w:eastAsia="Times New Roman" w:cs="Times New Roman"/>
          <w:szCs w:val="24"/>
        </w:rPr>
        <w:t xml:space="preserve"> Ευχαριστώ, κύριε Υπουργέ.</w:t>
      </w:r>
    </w:p>
    <w:p w:rsidR="00C754FB" w:rsidRDefault="00EE5215">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C754FB" w:rsidRDefault="00EE5215">
      <w:pPr>
        <w:spacing w:after="0" w:line="600" w:lineRule="auto"/>
        <w:ind w:firstLine="720"/>
        <w:jc w:val="both"/>
        <w:rPr>
          <w:rFonts w:eastAsia="Times New Roman" w:cs="Times New Roman"/>
          <w:szCs w:val="24"/>
        </w:rPr>
      </w:pPr>
      <w:r w:rsidRPr="00DE4BD3">
        <w:rPr>
          <w:rFonts w:eastAsia="Times New Roman" w:cs="Times New Roman"/>
          <w:b/>
          <w:szCs w:val="24"/>
        </w:rPr>
        <w:t>ΒΑΣΙΛΕΙΟΣ ΚΕΓΚΕΡΟΓΛΟΥ:</w:t>
      </w:r>
      <w:r>
        <w:rPr>
          <w:rFonts w:eastAsia="Times New Roman" w:cs="Times New Roman"/>
          <w:szCs w:val="24"/>
        </w:rPr>
        <w:t xml:space="preserve"> Ευχαριστώ πολύ, κυρία Πρόεδρε.</w:t>
      </w:r>
    </w:p>
    <w:p w:rsidR="00C754FB" w:rsidRDefault="00EE5215">
      <w:pPr>
        <w:spacing w:after="0" w:line="600" w:lineRule="auto"/>
        <w:ind w:firstLine="720"/>
        <w:jc w:val="both"/>
        <w:rPr>
          <w:rFonts w:eastAsia="Times New Roman" w:cs="Times New Roman"/>
          <w:szCs w:val="24"/>
        </w:rPr>
      </w:pPr>
      <w:r>
        <w:rPr>
          <w:rFonts w:eastAsia="Times New Roman" w:cs="Times New Roman"/>
          <w:szCs w:val="24"/>
        </w:rPr>
        <w:t>Δεν ήταν θεωρία αυτά που μας είπατε. Ήταν άσχετα, ήταν για άλλο θέμα. Το άλλο θέμα έχει τίτλο «Τι διέθεσε η Κυβέρνηση συνολικά για την πανδημία». Αυτά μας είπατε. Η Κυβέρνηση, λοιπόν, διέθεσε 44 δισεκατομμύρια πράγματι για την πανδημία. Είναι μέσα στις τρεις πρώτες χώρες της Ευρωπαϊκής Ένωσης ως ποσοστό του ΑΕΠ, αλλά στην αποτελεσματικότητα, στην αποκατάσταση της οικονομικής και κοινωνικής ζωής είναι στις τρεις τελευταίες. Άρα, από ποσότητα χρημάτων δώσατε αλλά από αποτελεσματικότητα</w:t>
      </w:r>
      <w:r w:rsidR="000B7381">
        <w:rPr>
          <w:rFonts w:eastAsia="Times New Roman" w:cs="Times New Roman"/>
          <w:szCs w:val="24"/>
        </w:rPr>
        <w:t>,</w:t>
      </w:r>
      <w:r>
        <w:rPr>
          <w:rFonts w:eastAsia="Times New Roman" w:cs="Times New Roman"/>
          <w:szCs w:val="24"/>
        </w:rPr>
        <w:t xml:space="preserve"> χάσατε. Και δεν χάσατε εσείς, αλλά έχασε η Ελλάδα, έχασαν οι Έλληνες, έχασε η ελληνική οικονομία και η κοινωνία συνολικά.</w:t>
      </w:r>
    </w:p>
    <w:p w:rsidR="00C754FB" w:rsidRDefault="00EE5215">
      <w:pPr>
        <w:spacing w:line="600" w:lineRule="auto"/>
        <w:ind w:firstLine="720"/>
        <w:jc w:val="both"/>
        <w:rPr>
          <w:rFonts w:eastAsia="Times New Roman"/>
          <w:szCs w:val="24"/>
        </w:rPr>
      </w:pPr>
      <w:r w:rsidRPr="003F350B">
        <w:rPr>
          <w:rFonts w:eastAsia="Times New Roman"/>
          <w:szCs w:val="24"/>
        </w:rPr>
        <w:t>Πάμε στο θέμα μας. Το θέμα είναι εάν μέσα στο πλαίσιο, που ίσχυε όλα τα χρόνια της κανονικότητας, για να δοθεί επίδομα ανεργίας στους εποχικά εργαζόμενους υπήρξε κάποια διαταραχή. Και αν δεν καλύπτονται οι άνθρωποι, οι οποίοι αναφέρονται στις συγκεκριμένες περιπτώσεις, στα καταστήματα αφορολογήτων ειδών.</w:t>
      </w:r>
    </w:p>
    <w:p w:rsidR="00C754FB" w:rsidRDefault="00EE5215">
      <w:pPr>
        <w:spacing w:line="600" w:lineRule="auto"/>
        <w:ind w:firstLine="720"/>
        <w:jc w:val="both"/>
        <w:rPr>
          <w:rFonts w:eastAsia="Times New Roman"/>
          <w:szCs w:val="24"/>
        </w:rPr>
      </w:pPr>
      <w:r w:rsidRPr="003F350B">
        <w:rPr>
          <w:rFonts w:eastAsia="Times New Roman"/>
          <w:szCs w:val="24"/>
        </w:rPr>
        <w:t>Αυτό είναι το πρόβλημα, συγκεκριμένο. Δεν έχει μεγάλο δημοσιονομικό κόστος, κάνετε λάθος. Δεν σας τα είπαν σωστά.</w:t>
      </w:r>
    </w:p>
    <w:p w:rsidR="00C754FB" w:rsidRDefault="00EE5215">
      <w:pPr>
        <w:spacing w:line="600" w:lineRule="auto"/>
        <w:ind w:firstLine="720"/>
        <w:jc w:val="both"/>
        <w:rPr>
          <w:rFonts w:eastAsia="Times New Roman"/>
          <w:szCs w:val="24"/>
        </w:rPr>
      </w:pPr>
      <w:r w:rsidRPr="003F350B">
        <w:rPr>
          <w:rFonts w:eastAsia="Times New Roman"/>
          <w:szCs w:val="24"/>
        </w:rPr>
        <w:lastRenderedPageBreak/>
        <w:t>Θα πρέπει να σας πω ότι το 2013 σε συνεργασία με τον Υπουργό Οικονομικών, τότε, τον Γιάννη Στουρνάρα, τροποποιήσ</w:t>
      </w:r>
      <w:r>
        <w:rPr>
          <w:rFonts w:eastAsia="Times New Roman"/>
          <w:szCs w:val="24"/>
        </w:rPr>
        <w:t>α</w:t>
      </w:r>
      <w:r w:rsidRPr="003F350B">
        <w:rPr>
          <w:rFonts w:eastAsia="Times New Roman"/>
          <w:szCs w:val="24"/>
        </w:rPr>
        <w:t>με τον μνημονιακό νόμο που αφορούσε την εργασία και θεσπίσαμε χωριστό καθεστώς για τους εποχικά εργαζόμενους. Τι είπαμε, δηλαδή; Όποιοι εργάζονται μέχρι τον Σεπτέμβρη</w:t>
      </w:r>
      <w:r w:rsidR="00E77B8C">
        <w:rPr>
          <w:rFonts w:eastAsia="Times New Roman"/>
          <w:szCs w:val="24"/>
        </w:rPr>
        <w:t xml:space="preserve"> </w:t>
      </w:r>
      <w:r w:rsidRPr="003F350B">
        <w:rPr>
          <w:rFonts w:eastAsia="Times New Roman"/>
          <w:szCs w:val="24"/>
        </w:rPr>
        <w:t xml:space="preserve">- Οκτώβρη, από τον Μάρτιο και κάνουν </w:t>
      </w:r>
      <w:r w:rsidR="006A0612" w:rsidRPr="003F350B">
        <w:rPr>
          <w:rFonts w:eastAsia="Times New Roman"/>
          <w:szCs w:val="24"/>
        </w:rPr>
        <w:t>ένα</w:t>
      </w:r>
      <w:r w:rsidR="00E77B8C">
        <w:rPr>
          <w:rFonts w:eastAsia="Times New Roman"/>
          <w:szCs w:val="24"/>
        </w:rPr>
        <w:t>ν</w:t>
      </w:r>
      <w:r w:rsidRPr="003F350B">
        <w:rPr>
          <w:rFonts w:eastAsia="Times New Roman"/>
          <w:szCs w:val="24"/>
        </w:rPr>
        <w:t xml:space="preserve"> συγκεκριμένο αριθμό ημερομισθίων, ελάχιστο και ανώτερο σε εποχικές εργασίες, δικαιούνται τρεισήμισι μήνες συνολικά</w:t>
      </w:r>
      <w:r>
        <w:rPr>
          <w:rFonts w:eastAsia="Times New Roman"/>
          <w:szCs w:val="24"/>
        </w:rPr>
        <w:t>,</w:t>
      </w:r>
      <w:r w:rsidRPr="003F350B">
        <w:rPr>
          <w:rFonts w:eastAsia="Times New Roman"/>
          <w:szCs w:val="24"/>
        </w:rPr>
        <w:t xml:space="preserve"> επίδομα ανεργίας τον χειμώνα.</w:t>
      </w:r>
    </w:p>
    <w:p w:rsidR="00C754FB" w:rsidRDefault="00EE5215">
      <w:pPr>
        <w:spacing w:line="600" w:lineRule="auto"/>
        <w:ind w:firstLine="720"/>
        <w:jc w:val="both"/>
        <w:rPr>
          <w:rFonts w:eastAsia="Times New Roman"/>
          <w:szCs w:val="24"/>
        </w:rPr>
      </w:pPr>
      <w:r w:rsidRPr="003F350B">
        <w:rPr>
          <w:rFonts w:eastAsia="Times New Roman"/>
          <w:szCs w:val="24"/>
        </w:rPr>
        <w:t>Αυτή είναι η ρύθμιση, η συγκεκριμένη, που ισχύει για τους εποχικά εργαζόμενους. Όσοι δεν έχουν αυτές τις προϋποθέσεις παίρνουν ένα εποχικό επίδομα, το οποίο είναι πολύ μικρότερο. Εδώ, λοιπόν, θα πάρουν αυτοί κάποιο εποχικό επίδομα, ενδεχομένως, αλλά όχι όλοι. Το θέμα είναι αν έχουμε για τους εργαζόμενους δικαιοσύνη, χωρίς διακρίσεις.</w:t>
      </w:r>
    </w:p>
    <w:p w:rsidR="00C754FB" w:rsidRDefault="00EE5215">
      <w:pPr>
        <w:spacing w:line="600" w:lineRule="auto"/>
        <w:ind w:firstLine="720"/>
        <w:jc w:val="both"/>
        <w:rPr>
          <w:rFonts w:eastAsia="Times New Roman"/>
          <w:szCs w:val="24"/>
        </w:rPr>
      </w:pPr>
      <w:r w:rsidRPr="003F350B">
        <w:rPr>
          <w:rFonts w:eastAsia="Times New Roman"/>
          <w:szCs w:val="24"/>
        </w:rPr>
        <w:t xml:space="preserve">Εδώ, λοιπόν, αυτοί έχουν κάνει τα εκατό μεροκάματα. Δεν χρειαζόταν η συγκεκριμένη ρύθμιση να μειωθούν στα πενήντα. Το έχουν κάνει. Η επιχείρηση, όμως, </w:t>
      </w:r>
      <w:r w:rsidR="0064202B">
        <w:rPr>
          <w:rFonts w:eastAsia="Times New Roman"/>
          <w:szCs w:val="24"/>
        </w:rPr>
        <w:t>«Κ</w:t>
      </w:r>
      <w:r w:rsidR="006A0612" w:rsidRPr="003F350B">
        <w:rPr>
          <w:rFonts w:eastAsia="Times New Roman"/>
          <w:szCs w:val="24"/>
        </w:rPr>
        <w:t xml:space="preserve">αταστήματα </w:t>
      </w:r>
      <w:r w:rsidR="0064202B">
        <w:rPr>
          <w:rFonts w:eastAsia="Times New Roman"/>
          <w:szCs w:val="24"/>
        </w:rPr>
        <w:t>Α</w:t>
      </w:r>
      <w:r w:rsidR="006A0612" w:rsidRPr="003F350B">
        <w:rPr>
          <w:rFonts w:eastAsia="Times New Roman"/>
          <w:szCs w:val="24"/>
        </w:rPr>
        <w:t xml:space="preserve">φορολογήτων </w:t>
      </w:r>
      <w:r w:rsidR="0064202B">
        <w:rPr>
          <w:rFonts w:eastAsia="Times New Roman"/>
          <w:szCs w:val="24"/>
        </w:rPr>
        <w:t>Ε</w:t>
      </w:r>
      <w:r w:rsidR="006A0612" w:rsidRPr="003F350B">
        <w:rPr>
          <w:rFonts w:eastAsia="Times New Roman"/>
          <w:szCs w:val="24"/>
        </w:rPr>
        <w:t>ιδών</w:t>
      </w:r>
      <w:r w:rsidR="0064202B">
        <w:rPr>
          <w:rFonts w:eastAsia="Times New Roman"/>
          <w:szCs w:val="24"/>
        </w:rPr>
        <w:t>»</w:t>
      </w:r>
      <w:r w:rsidR="006A0612" w:rsidRPr="003F350B">
        <w:rPr>
          <w:rFonts w:eastAsia="Times New Roman"/>
          <w:szCs w:val="24"/>
        </w:rPr>
        <w:t>,</w:t>
      </w:r>
      <w:r w:rsidRPr="003F350B">
        <w:rPr>
          <w:rFonts w:eastAsia="Times New Roman"/>
          <w:szCs w:val="24"/>
        </w:rPr>
        <w:t xml:space="preserve"> την περίοδο την καλοκαιρινή είχε λιγότερους εργαζόμενους σε σχέση με τα προηγούμενα χρόνια και επειδή κράτησε ένα σημαντικό ποσοστό εργαζομένων για τον χειμώνα, γιατί κάτω από ένα ποσοστό δεν μπορεί να έχει, προκειμένου να λειτουργούν στοιχειωδώς τα καταστήματα στα αεροδρόμια, στα λιμάνια και τα λοιπά, έχει αλλάξει το ποσοστό απασχολουμένων κατά τον χειμώνα και πετάει </w:t>
      </w:r>
      <w:r w:rsidRPr="003F350B">
        <w:rPr>
          <w:rFonts w:eastAsia="Times New Roman"/>
          <w:szCs w:val="24"/>
        </w:rPr>
        <w:lastRenderedPageBreak/>
        <w:t xml:space="preserve">έξω τους εργαζόμενους, όχι τις επιχειρήσεις. Εγώ δεν ζητάω ούτε για την επιχείρηση τίποτα ούτε για τη διεύρυνση. Είναι συγκεκριμένο το πρόβλημα στα καταστήματα αφορολογήτων ειδών. Και επειδή έχουν έρθει από την Κυβέρνηση ρυθμίσεις, σωστά είπατε διεύρυνση στην κονσερβοποιία. Έχει έρθει ρύθμιση για </w:t>
      </w:r>
      <w:r w:rsidR="006A0612" w:rsidRPr="003F350B">
        <w:rPr>
          <w:rFonts w:eastAsia="Times New Roman"/>
          <w:szCs w:val="24"/>
        </w:rPr>
        <w:t>το</w:t>
      </w:r>
      <w:r w:rsidR="0064202B">
        <w:rPr>
          <w:rFonts w:eastAsia="Times New Roman"/>
          <w:szCs w:val="24"/>
        </w:rPr>
        <w:t>ν</w:t>
      </w:r>
      <w:r w:rsidRPr="003F350B">
        <w:rPr>
          <w:rFonts w:eastAsia="Times New Roman"/>
          <w:szCs w:val="24"/>
        </w:rPr>
        <w:t xml:space="preserve"> ΦΠΑ στα καταστήματα αφορολογήτων ειδών, με μια γενικότερη ονομασία, καταστήματα που είναι πραγματικά κάτω από ειδικό καθεστώς ΦΠΑ. Λειτουργούν κάτω από καθεστώς ΦΠΑ στις πύλες εισόδου και εξόδου της χώρας. Είναι συγκεκριμένες οι επιχειρήσεις. Είναι αυτή, δεν ξέρω αν υπάρχει άλλη. Αλλά οι εργαζόμενοι είναι πολλοί και δεν έχουν διαπράξει κανένα αδίκημα για να τους αφαιρείται το επίδομα ανεργίας, λόγω του ότι η επιχείρηση κράτησε παραπάνω εργαζόμενους το χειμώνα, το καταλαβαίνετε.</w:t>
      </w:r>
    </w:p>
    <w:p w:rsidR="00C754FB" w:rsidRDefault="00EE5215">
      <w:pPr>
        <w:spacing w:line="600" w:lineRule="auto"/>
        <w:ind w:firstLine="720"/>
        <w:jc w:val="both"/>
        <w:rPr>
          <w:rFonts w:eastAsia="Times New Roman"/>
          <w:szCs w:val="24"/>
        </w:rPr>
      </w:pPr>
      <w:r w:rsidRPr="003F350B">
        <w:rPr>
          <w:rFonts w:eastAsia="Times New Roman"/>
          <w:szCs w:val="24"/>
        </w:rPr>
        <w:t>Στην ουσία ούτε στην επιχείρηση μπορούμε να επιβάλουμε να μειώσει τους εργαζόμενους τον χειμώνα για να πιάσει το όριο που ήταν πριν την πανδημία ούτε</w:t>
      </w:r>
      <w:r w:rsidR="00A15684">
        <w:rPr>
          <w:rFonts w:eastAsia="Times New Roman"/>
          <w:szCs w:val="24"/>
        </w:rPr>
        <w:t>,</w:t>
      </w:r>
      <w:r w:rsidRPr="003F350B">
        <w:rPr>
          <w:rFonts w:eastAsia="Times New Roman"/>
          <w:szCs w:val="24"/>
        </w:rPr>
        <w:t xml:space="preserve"> βεβαίως</w:t>
      </w:r>
      <w:r w:rsidR="00A15684">
        <w:rPr>
          <w:rFonts w:eastAsia="Times New Roman"/>
          <w:szCs w:val="24"/>
        </w:rPr>
        <w:t>,</w:t>
      </w:r>
      <w:r w:rsidRPr="003F350B">
        <w:rPr>
          <w:rFonts w:eastAsia="Times New Roman"/>
          <w:szCs w:val="24"/>
        </w:rPr>
        <w:t xml:space="preserve"> στους εργαζόμενους να πούμε «αλλάξτε επιχείρηση, γιατί η επιχείρηση αυτή έχει αυτό το τυπικό κ</w:t>
      </w:r>
      <w:r>
        <w:rPr>
          <w:rFonts w:eastAsia="Times New Roman"/>
          <w:szCs w:val="24"/>
        </w:rPr>
        <w:t>ώλυμα</w:t>
      </w:r>
      <w:r w:rsidRPr="003F350B">
        <w:rPr>
          <w:rFonts w:eastAsia="Times New Roman"/>
          <w:szCs w:val="24"/>
        </w:rPr>
        <w:t xml:space="preserve">». Νομίζω ότι μπορείτε να το λύσετε. Είναι η επιχείρηση που εργάζονται στο καθεστώς αφορολόγητων ειδών με ειδικό καθεστώς ΦΠΑ και με μία νομοθετική ρύθμιση μπορεί να λυθεί. Αφορά τριακόσιους εργαζόμενους ή και μέχρι χίλιους. Αλλά και πέντε χιλιάδες να ήταν, το εποχικό επίδομα τριών μηνών είναι το δυσθεώρητο δημοσιονομικό κόστος; Προς </w:t>
      </w:r>
      <w:r w:rsidR="00F41D5C">
        <w:rPr>
          <w:rFonts w:eastAsia="Times New Roman"/>
          <w:szCs w:val="24"/>
        </w:rPr>
        <w:t>θ</w:t>
      </w:r>
      <w:r w:rsidRPr="003F350B">
        <w:rPr>
          <w:rFonts w:eastAsia="Times New Roman"/>
          <w:szCs w:val="24"/>
        </w:rPr>
        <w:t xml:space="preserve">εού! </w:t>
      </w:r>
    </w:p>
    <w:p w:rsidR="00C754FB" w:rsidRPr="00C2233E" w:rsidRDefault="00EE5215">
      <w:pPr>
        <w:spacing w:line="600" w:lineRule="auto"/>
        <w:ind w:firstLine="720"/>
        <w:jc w:val="both"/>
        <w:rPr>
          <w:rFonts w:eastAsia="Times New Roman"/>
          <w:color w:val="000000" w:themeColor="text1"/>
          <w:szCs w:val="24"/>
        </w:rPr>
      </w:pPr>
      <w:r w:rsidRPr="003F350B">
        <w:rPr>
          <w:rFonts w:eastAsia="Times New Roman"/>
          <w:szCs w:val="24"/>
        </w:rPr>
        <w:lastRenderedPageBreak/>
        <w:t>Καλύτερα πρέπει να ερευνηθεί η υπόθεση και να το δείτε. Εγώ θα είμαι ικανοποιημένος αν πείτε σήμερα -πέρα από θετική απάντηση εάν έχετε σκοπό να πείτε- ότι θα το ερευνήσουμε παραπέρα. Άλλως θεωρώ ότι δεν έχει γίνει σω</w:t>
      </w:r>
      <w:r w:rsidRPr="00C2233E">
        <w:rPr>
          <w:rFonts w:eastAsia="Times New Roman"/>
          <w:color w:val="000000" w:themeColor="text1"/>
          <w:szCs w:val="24"/>
        </w:rPr>
        <w:t xml:space="preserve">στή δουλειά. </w:t>
      </w:r>
    </w:p>
    <w:p w:rsidR="00C754FB" w:rsidRPr="00C2233E" w:rsidRDefault="00EE5215">
      <w:pPr>
        <w:spacing w:line="600" w:lineRule="auto"/>
        <w:ind w:firstLine="720"/>
        <w:jc w:val="both"/>
        <w:rPr>
          <w:rFonts w:eastAsia="Times New Roman"/>
          <w:color w:val="000000" w:themeColor="text1"/>
          <w:szCs w:val="24"/>
        </w:rPr>
      </w:pPr>
      <w:r w:rsidRPr="00C2233E">
        <w:rPr>
          <w:rFonts w:eastAsia="Times New Roman"/>
          <w:color w:val="000000" w:themeColor="text1"/>
          <w:szCs w:val="24"/>
        </w:rPr>
        <w:t xml:space="preserve">Ευχαριστώ. </w:t>
      </w:r>
    </w:p>
    <w:p w:rsidR="00C754FB" w:rsidRPr="00C2233E" w:rsidRDefault="00EE5215">
      <w:pPr>
        <w:spacing w:line="600" w:lineRule="auto"/>
        <w:ind w:firstLine="720"/>
        <w:jc w:val="both"/>
        <w:rPr>
          <w:rFonts w:eastAsia="Times New Roman"/>
          <w:color w:val="000000" w:themeColor="text1"/>
          <w:szCs w:val="24"/>
        </w:rPr>
      </w:pPr>
      <w:r w:rsidRPr="00C2233E">
        <w:rPr>
          <w:rFonts w:eastAsia="Times New Roman"/>
          <w:b/>
          <w:color w:val="000000" w:themeColor="text1"/>
          <w:szCs w:val="24"/>
        </w:rPr>
        <w:t xml:space="preserve">ΠΡΟΕΔΡΕΥΟΥΣΑ (Σοφία Σακοράφα): </w:t>
      </w:r>
      <w:r w:rsidRPr="00C2233E">
        <w:rPr>
          <w:rFonts w:eastAsia="Times New Roman"/>
          <w:color w:val="000000" w:themeColor="text1"/>
          <w:szCs w:val="24"/>
        </w:rPr>
        <w:t>Ευχαριστούμε πολύ, κύριε συνάδελφε.</w:t>
      </w:r>
    </w:p>
    <w:p w:rsidR="00C754FB" w:rsidRPr="00C2233E" w:rsidRDefault="00EE5215">
      <w:pPr>
        <w:spacing w:line="600" w:lineRule="auto"/>
        <w:ind w:firstLine="720"/>
        <w:jc w:val="both"/>
        <w:rPr>
          <w:rFonts w:eastAsia="Times New Roman"/>
          <w:color w:val="000000" w:themeColor="text1"/>
          <w:szCs w:val="24"/>
        </w:rPr>
      </w:pPr>
      <w:r w:rsidRPr="00C2233E">
        <w:rPr>
          <w:rFonts w:eastAsia="Times New Roman"/>
          <w:color w:val="000000" w:themeColor="text1"/>
          <w:szCs w:val="24"/>
        </w:rPr>
        <w:t xml:space="preserve">Κύριε </w:t>
      </w:r>
      <w:r w:rsidR="006A0612" w:rsidRPr="00C2233E">
        <w:rPr>
          <w:rFonts w:eastAsia="Times New Roman"/>
          <w:color w:val="000000" w:themeColor="text1"/>
          <w:szCs w:val="24"/>
        </w:rPr>
        <w:t>Υ</w:t>
      </w:r>
      <w:r w:rsidR="00F41D5C" w:rsidRPr="00C2233E">
        <w:rPr>
          <w:rFonts w:eastAsia="Times New Roman"/>
          <w:color w:val="000000" w:themeColor="text1"/>
          <w:szCs w:val="24"/>
        </w:rPr>
        <w:t>φυ</w:t>
      </w:r>
      <w:r w:rsidR="006A0612" w:rsidRPr="00C2233E">
        <w:rPr>
          <w:rFonts w:eastAsia="Times New Roman"/>
          <w:color w:val="000000" w:themeColor="text1"/>
          <w:szCs w:val="24"/>
        </w:rPr>
        <w:t>πουργέ</w:t>
      </w:r>
      <w:r w:rsidRPr="00C2233E">
        <w:rPr>
          <w:rFonts w:eastAsia="Times New Roman"/>
          <w:color w:val="000000" w:themeColor="text1"/>
          <w:szCs w:val="24"/>
        </w:rPr>
        <w:t>, έχετε τον λόγο.</w:t>
      </w:r>
    </w:p>
    <w:p w:rsidR="00C754FB" w:rsidRPr="00C2233E" w:rsidRDefault="00EE5215">
      <w:pPr>
        <w:shd w:val="clear" w:color="auto" w:fill="FFFFFF"/>
        <w:spacing w:after="0" w:line="600" w:lineRule="auto"/>
        <w:ind w:left="-142" w:firstLine="720"/>
        <w:contextualSpacing/>
        <w:jc w:val="both"/>
        <w:rPr>
          <w:rFonts w:eastAsia="SimSun"/>
          <w:color w:val="000000" w:themeColor="text1"/>
          <w:szCs w:val="24"/>
          <w:lang w:eastAsia="zh-CN"/>
        </w:rPr>
      </w:pPr>
      <w:r w:rsidRPr="00C2233E">
        <w:rPr>
          <w:rFonts w:eastAsia="Times New Roman"/>
          <w:b/>
          <w:color w:val="000000" w:themeColor="text1"/>
          <w:szCs w:val="24"/>
        </w:rPr>
        <w:t xml:space="preserve">ΠΑΝΑΓΙΩΤΗΣ ΤΣΑΚΛΟΓΛΟΥ (Υφυπουργός Εργασίας και Κοινωνικών Υποθέσεων): </w:t>
      </w:r>
      <w:r w:rsidRPr="00C2233E">
        <w:rPr>
          <w:rFonts w:eastAsia="SimSun"/>
          <w:color w:val="000000" w:themeColor="text1"/>
          <w:szCs w:val="24"/>
          <w:lang w:eastAsia="zh-CN"/>
        </w:rPr>
        <w:t>Για πολλοστή φορά σας ευχαριστώ, κυρία Πρόεδρε.</w:t>
      </w:r>
    </w:p>
    <w:p w:rsidR="00C754FB" w:rsidRPr="000A2BB8" w:rsidRDefault="00EE5215">
      <w:pPr>
        <w:shd w:val="clear" w:color="auto" w:fill="FFFFFF"/>
        <w:spacing w:after="0" w:line="600" w:lineRule="auto"/>
        <w:ind w:left="-142" w:firstLine="720"/>
        <w:contextualSpacing/>
        <w:jc w:val="both"/>
        <w:rPr>
          <w:rFonts w:eastAsia="Times New Roman" w:cs="Times New Roman"/>
          <w:color w:val="000000" w:themeColor="text1"/>
          <w:szCs w:val="24"/>
        </w:rPr>
      </w:pPr>
      <w:r w:rsidRPr="00C2233E">
        <w:rPr>
          <w:rFonts w:eastAsia="SimSun"/>
          <w:color w:val="000000" w:themeColor="text1"/>
          <w:szCs w:val="24"/>
          <w:lang w:eastAsia="zh-CN"/>
        </w:rPr>
        <w:t xml:space="preserve">Κύριε </w:t>
      </w:r>
      <w:proofErr w:type="spellStart"/>
      <w:r w:rsidRPr="00C2233E">
        <w:rPr>
          <w:rFonts w:eastAsia="SimSun"/>
          <w:color w:val="000000" w:themeColor="text1"/>
          <w:szCs w:val="24"/>
          <w:lang w:eastAsia="zh-CN"/>
        </w:rPr>
        <w:t>Κεγκέρογλου</w:t>
      </w:r>
      <w:proofErr w:type="spellEnd"/>
      <w:r w:rsidRPr="00C2233E">
        <w:rPr>
          <w:rFonts w:eastAsia="SimSun"/>
          <w:color w:val="000000" w:themeColor="text1"/>
          <w:szCs w:val="24"/>
          <w:lang w:eastAsia="zh-CN"/>
        </w:rPr>
        <w:t xml:space="preserve">, σύμφωνα με την ισχύουσα νομοθεσία μία επιχείρηση χαρακτηρίζεται ως εποχική λόγω των ιδιαίτερων συνθηκών που χαρακτηρίζουν τη φύση της παρεχόμενης εργασίας σε </w:t>
      </w:r>
      <w:r w:rsidRPr="000A2BB8">
        <w:rPr>
          <w:rFonts w:eastAsia="SimSun"/>
          <w:color w:val="000000" w:themeColor="text1"/>
          <w:szCs w:val="24"/>
          <w:lang w:eastAsia="zh-CN"/>
        </w:rPr>
        <w:t>αυτή.</w:t>
      </w:r>
    </w:p>
    <w:p w:rsidR="00A014B2" w:rsidRPr="00A014B2" w:rsidDel="00231994" w:rsidRDefault="00A014B2">
      <w:pPr>
        <w:spacing w:line="600" w:lineRule="auto"/>
        <w:ind w:firstLine="720"/>
        <w:jc w:val="both"/>
        <w:rPr>
          <w:del w:id="7" w:author="Μητσόπουλος Νικόλαος" w:date="2022-01-29T10:39:00Z"/>
          <w:rFonts w:eastAsia="Times New Roman" w:cs="Times New Roman"/>
          <w:color w:val="FF0000"/>
          <w:szCs w:val="24"/>
        </w:rPr>
      </w:pPr>
      <w:del w:id="8" w:author="Μητσόπουλος Νικόλαος" w:date="2022-01-29T10:39:00Z">
        <w:r w:rsidRPr="00A014B2" w:rsidDel="00231994">
          <w:rPr>
            <w:rFonts w:eastAsia="Times New Roman" w:cs="Times New Roman"/>
            <w:color w:val="FF0000"/>
            <w:szCs w:val="24"/>
          </w:rPr>
          <w:delText>ΧΑΛΟΥ</w:delText>
        </w:r>
      </w:del>
    </w:p>
    <w:p w:rsidR="00C754FB" w:rsidRDefault="00EE5215">
      <w:pPr>
        <w:spacing w:line="600" w:lineRule="auto"/>
        <w:ind w:firstLine="720"/>
        <w:jc w:val="both"/>
        <w:rPr>
          <w:rFonts w:eastAsia="Times New Roman" w:cs="Times New Roman"/>
          <w:szCs w:val="24"/>
        </w:rPr>
      </w:pPr>
      <w:r w:rsidRPr="00A36956">
        <w:rPr>
          <w:rFonts w:eastAsia="Times New Roman" w:cs="Times New Roman"/>
          <w:szCs w:val="24"/>
        </w:rPr>
        <w:t xml:space="preserve">Υπάρχουν δύο κριτήρια: Είτε η επιχείρηση λειτουργεί από δύο έως εννέα μήνες τον χρόνο είτε λειτουργεί όλο το έτος, αλλά με διακυμάνσεις περιόδων </w:t>
      </w:r>
      <w:r>
        <w:rPr>
          <w:rFonts w:eastAsia="Times New Roman" w:cs="Times New Roman"/>
          <w:szCs w:val="24"/>
        </w:rPr>
        <w:t>αιχμής και ύφεσης και ενώ στις περιόδους ύφεσης το απασχολούμενο προσωπικό κατά μέσο όρο δεν υπερβαίνει το 25% του μέσου όρου του απασχολούμενου στις περιόδους αιχμής προσωπικό, αυτό που αναφέρατε, δηλαδή, και εσείς προηγουμένως.</w:t>
      </w:r>
    </w:p>
    <w:p w:rsidR="00C754FB" w:rsidRDefault="00EE5215">
      <w:pPr>
        <w:spacing w:line="600" w:lineRule="auto"/>
        <w:ind w:firstLine="720"/>
        <w:jc w:val="both"/>
        <w:rPr>
          <w:rFonts w:eastAsia="Times New Roman" w:cs="Times New Roman"/>
          <w:szCs w:val="24"/>
        </w:rPr>
      </w:pPr>
      <w:r>
        <w:rPr>
          <w:rFonts w:eastAsia="Times New Roman" w:cs="Times New Roman"/>
          <w:szCs w:val="24"/>
        </w:rPr>
        <w:lastRenderedPageBreak/>
        <w:t>Νομίζω ότι αντιλαμβανόμαστε όλοι ότι η αλλαγή του ορισμού της εποχικής επιχείρησης στο υφιστάμενο πλαίσιο, διότι ουσιαστικά αυτό ζητάτε με την ερώτησή σας, έχει σοβαρές δημοσιονομικές επιπτώσεις. Δεν είναι κάτι που μπορεί εύκολα να γίνει ούτε ασφαλώς μπορεί να ισχύει διαφορετικός ορισμός για έναν μόνο κλάδο οικονομικής δραστηριότητας ούτε</w:t>
      </w:r>
      <w:r w:rsidR="00A36956">
        <w:rPr>
          <w:rFonts w:eastAsia="Times New Roman" w:cs="Times New Roman"/>
          <w:szCs w:val="24"/>
        </w:rPr>
        <w:t>,</w:t>
      </w:r>
      <w:r>
        <w:rPr>
          <w:rFonts w:eastAsia="Times New Roman" w:cs="Times New Roman"/>
          <w:szCs w:val="24"/>
        </w:rPr>
        <w:t xml:space="preserve"> πολύ περισσότερο, έτσι όπως υπαινιχθήκατε εσείς στο τέλος, για μ</w:t>
      </w:r>
      <w:r w:rsidR="00A65E6F">
        <w:rPr>
          <w:rFonts w:eastAsia="Times New Roman" w:cs="Times New Roman"/>
          <w:szCs w:val="24"/>
        </w:rPr>
        <w:t>ί</w:t>
      </w:r>
      <w:r>
        <w:rPr>
          <w:rFonts w:eastAsia="Times New Roman" w:cs="Times New Roman"/>
          <w:szCs w:val="24"/>
        </w:rPr>
        <w:t xml:space="preserve">α μόνο συγκεκριμένη επιχείρηση. </w:t>
      </w:r>
    </w:p>
    <w:p w:rsidR="00C754FB" w:rsidRDefault="00EE5215">
      <w:pPr>
        <w:spacing w:line="600" w:lineRule="auto"/>
        <w:ind w:firstLine="720"/>
        <w:jc w:val="both"/>
        <w:rPr>
          <w:rFonts w:eastAsia="Times New Roman" w:cs="Times New Roman"/>
          <w:szCs w:val="24"/>
        </w:rPr>
      </w:pPr>
      <w:r>
        <w:rPr>
          <w:rFonts w:eastAsia="Times New Roman" w:cs="Times New Roman"/>
          <w:szCs w:val="24"/>
        </w:rPr>
        <w:t>Να σημειώσω ότι όσοι άνεργοι δεν πληρούν τις περί εποχικότητας διατάξεις δεν μένουν ακάλυπτοι, απλώς δεν αντιμετωπίζονται ως εποχικοί, αλλά ως κοινοί άνεργοι.</w:t>
      </w:r>
    </w:p>
    <w:p w:rsidR="00C754FB" w:rsidRDefault="00EE5215">
      <w:pPr>
        <w:spacing w:line="600" w:lineRule="auto"/>
        <w:ind w:firstLine="720"/>
        <w:jc w:val="both"/>
        <w:rPr>
          <w:rFonts w:eastAsia="Times New Roman" w:cs="Times New Roman"/>
          <w:szCs w:val="24"/>
        </w:rPr>
      </w:pPr>
      <w:r>
        <w:rPr>
          <w:rFonts w:eastAsia="Times New Roman" w:cs="Times New Roman"/>
          <w:szCs w:val="24"/>
        </w:rPr>
        <w:t>Για να έρθω ειδικότερα στους εργαζόμενους στα καταστήματα αφορολογήτων ειδών, το μέτρο της αναστολής των συμβάσεων εργασίας τους ίσχυσε για ένα πολύ μεγάλο χρονικό διάστημα, από την έναρξη των περιοριστικών μέτρων έως και τον Ιούλιο του 2021. Οι εργαζόμενοι των οποίων οι συμβάσεις εργασίας τέθηκαν σε αναστολή ήταν δικαιούχοι αποζημίωσης ειδικού σκοπού κατ’ αναλογία των ημερών διάρκειας της αναστολής των συμβάσεων εργασίας με βάση υπολογισμού τα 534</w:t>
      </w:r>
      <w:r w:rsidR="000F1653">
        <w:rPr>
          <w:rFonts w:eastAsia="Times New Roman" w:cs="Times New Roman"/>
          <w:szCs w:val="24"/>
        </w:rPr>
        <w:t xml:space="preserve"> ευρώ</w:t>
      </w:r>
      <w:r>
        <w:rPr>
          <w:rFonts w:eastAsia="Times New Roman" w:cs="Times New Roman"/>
          <w:szCs w:val="24"/>
        </w:rPr>
        <w:t xml:space="preserve">, ενώ για όλο αυτό το διάστημα τους καταβλήθηκαν ασφαλιστικές εισφορές πάνω στον ονομαστικό μισθό και όχι στα 534 ευρώ. </w:t>
      </w:r>
    </w:p>
    <w:p w:rsidR="00C754FB" w:rsidRDefault="00EE5215">
      <w:pPr>
        <w:spacing w:line="600" w:lineRule="auto"/>
        <w:ind w:firstLine="720"/>
        <w:jc w:val="both"/>
        <w:rPr>
          <w:rFonts w:eastAsia="Times New Roman" w:cs="Times New Roman"/>
          <w:szCs w:val="24"/>
        </w:rPr>
      </w:pPr>
      <w:r>
        <w:rPr>
          <w:rFonts w:eastAsia="Times New Roman" w:cs="Times New Roman"/>
          <w:szCs w:val="24"/>
        </w:rPr>
        <w:t xml:space="preserve">Στόχος της Κυβέρνησης, όπως έχω τονίσει πολλές φορές από το Βήμα της Βουλής, είναι να στηρίξει εργαζόμενους και ανέργους όσο γίνεται </w:t>
      </w:r>
      <w:r>
        <w:rPr>
          <w:rFonts w:eastAsia="Times New Roman" w:cs="Times New Roman"/>
          <w:szCs w:val="24"/>
        </w:rPr>
        <w:lastRenderedPageBreak/>
        <w:t xml:space="preserve">περισσότερο, αλλά πάντα με δεδομένους τους δημοσιονομικούς περιορισμούς και αυτό είναι κάτι το οποίο υπηρετούμε και αποδεικνύουμε καθημερινά στην πράξη. </w:t>
      </w:r>
    </w:p>
    <w:p w:rsidR="00C754FB" w:rsidRDefault="00EE5215">
      <w:pPr>
        <w:spacing w:line="600" w:lineRule="auto"/>
        <w:ind w:firstLine="720"/>
        <w:jc w:val="both"/>
        <w:rPr>
          <w:rFonts w:eastAsia="Times New Roman" w:cs="Times New Roman"/>
          <w:szCs w:val="24"/>
        </w:rPr>
      </w:pPr>
      <w:r>
        <w:rPr>
          <w:rFonts w:eastAsia="Times New Roman" w:cs="Times New Roman"/>
          <w:szCs w:val="24"/>
        </w:rPr>
        <w:t xml:space="preserve">Εργαζόμενοι, άνεργοι και επιχειρήσεις δέχονται και θα εξακολουθήσουν να δέχονται τη στήριξη της πολιτείας για όσο διάστημα διαρκεί η κρίση. Όμως, όπως όλοι γνωρίζουμε πολύ καλά, οι πόροι δεν είναι ανεξάντλητοι. Ήδη τόσο σαν αποτέλεσμα των μέτρων στήριξης της οικονομίας, αλλά και της μείωσης της οικονομικής δραστηριότητας, ο λόγος δημοσίου χρέους προς ΑΕΠ το 2020 ξεπέρασε το 200%, ενώ τα πρωτογενή πλεονάσματα μετατράπηκαν σε μεγάλα ελλείμματα. </w:t>
      </w:r>
    </w:p>
    <w:p w:rsidR="00C754FB" w:rsidRDefault="00EE5215">
      <w:pPr>
        <w:spacing w:line="600" w:lineRule="auto"/>
        <w:ind w:firstLine="720"/>
        <w:jc w:val="both"/>
        <w:rPr>
          <w:rFonts w:eastAsia="Times New Roman" w:cs="Times New Roman"/>
          <w:szCs w:val="24"/>
        </w:rPr>
      </w:pPr>
      <w:r>
        <w:rPr>
          <w:rFonts w:eastAsia="Times New Roman" w:cs="Times New Roman"/>
          <w:szCs w:val="24"/>
        </w:rPr>
        <w:t xml:space="preserve">Όμως, </w:t>
      </w:r>
      <w:r w:rsidR="00C22837">
        <w:rPr>
          <w:rFonts w:eastAsia="Times New Roman" w:cs="Times New Roman"/>
          <w:szCs w:val="24"/>
        </w:rPr>
        <w:t xml:space="preserve">ως προς </w:t>
      </w:r>
      <w:r>
        <w:rPr>
          <w:rFonts w:eastAsia="Times New Roman" w:cs="Times New Roman"/>
          <w:szCs w:val="24"/>
        </w:rPr>
        <w:t>την αποτελεσματικότητα τα πράγματα είναι τα εντελώς αντίθετα από αυτά τα οποία παραθέσατε εδώ εσείς προηγουμένως. Η ανάκαμψη την οποία είχε το 2021 το ΑΕΠ στην Ελλάδα ήταν από τις υψηλότερες στις χώρες της Ευρωπαϊκής Ένωσης, η δε μείωση της ανεργίας ήταν η μεγαλύτερη στην Ευρωπαϊκή Ένωση, αν δεν κάνω λάθος. Αυτή η ανάκαμψη πιστεύω ότι θα συνεχιστεί και τα επόμενα χρόνια</w:t>
      </w:r>
      <w:r w:rsidR="00CB76A6">
        <w:rPr>
          <w:rFonts w:eastAsia="Times New Roman" w:cs="Times New Roman"/>
          <w:szCs w:val="24"/>
        </w:rPr>
        <w:t>,</w:t>
      </w:r>
      <w:r>
        <w:rPr>
          <w:rFonts w:eastAsia="Times New Roman" w:cs="Times New Roman"/>
          <w:szCs w:val="24"/>
        </w:rPr>
        <w:t xml:space="preserve"> σαν αποτέλεσμα τόσο των υλοποιούμενων διαρθρωτικών μεταρρυθμίσεων όσο και της αύξησης των επενδύσεων</w:t>
      </w:r>
      <w:r w:rsidR="00E32D14">
        <w:rPr>
          <w:rFonts w:eastAsia="Times New Roman" w:cs="Times New Roman"/>
          <w:szCs w:val="24"/>
        </w:rPr>
        <w:t>,</w:t>
      </w:r>
      <w:r>
        <w:rPr>
          <w:rFonts w:eastAsia="Times New Roman" w:cs="Times New Roman"/>
          <w:szCs w:val="24"/>
        </w:rPr>
        <w:t xml:space="preserve"> με τη βοήθεια και των πόρων του Ταμείου Ανάκαμψης και του ΕΣΠΑ. </w:t>
      </w:r>
    </w:p>
    <w:p w:rsidR="00C754FB" w:rsidRDefault="00EE5215">
      <w:pPr>
        <w:spacing w:line="600" w:lineRule="auto"/>
        <w:ind w:firstLine="720"/>
        <w:jc w:val="both"/>
        <w:rPr>
          <w:rFonts w:eastAsia="Times New Roman" w:cs="Times New Roman"/>
          <w:szCs w:val="24"/>
        </w:rPr>
      </w:pPr>
      <w:r>
        <w:rPr>
          <w:rFonts w:eastAsia="Times New Roman" w:cs="Times New Roman"/>
          <w:szCs w:val="24"/>
        </w:rPr>
        <w:lastRenderedPageBreak/>
        <w:t>Όμως, σε κάθε περίπτωση</w:t>
      </w:r>
      <w:r w:rsidR="006E45C7">
        <w:rPr>
          <w:rFonts w:eastAsia="Times New Roman" w:cs="Times New Roman"/>
          <w:szCs w:val="24"/>
        </w:rPr>
        <w:t>,</w:t>
      </w:r>
      <w:r>
        <w:rPr>
          <w:rFonts w:eastAsia="Times New Roman" w:cs="Times New Roman"/>
          <w:szCs w:val="24"/>
        </w:rPr>
        <w:t xml:space="preserve"> η οικονομία μας πρέπει σύντομα να επιστρέψει στη δημιουργία πρωτογενών πλεονασμάτων. Σε αυτό το πλαίσιο η συνετή και η χρηστή διαχείριση των δημοσίων πόρων είναι εκ των ων ουκ άνευ και, όπως απάντησα και προηγουμένως, δεν μένει κανένας ακάλυπτος. </w:t>
      </w:r>
    </w:p>
    <w:p w:rsidR="00C754FB" w:rsidRDefault="00EE5215">
      <w:pPr>
        <w:spacing w:line="600" w:lineRule="auto"/>
        <w:ind w:firstLine="720"/>
        <w:jc w:val="both"/>
        <w:rPr>
          <w:rFonts w:eastAsia="Times New Roman" w:cs="Times New Roman"/>
          <w:szCs w:val="24"/>
        </w:rPr>
      </w:pPr>
      <w:r>
        <w:rPr>
          <w:rFonts w:eastAsia="Times New Roman" w:cs="Times New Roman"/>
          <w:szCs w:val="24"/>
        </w:rPr>
        <w:t>Ευχαριστώ πολύ.</w:t>
      </w:r>
    </w:p>
    <w:p w:rsidR="00C754FB" w:rsidRDefault="00EE5215">
      <w:pPr>
        <w:spacing w:line="600" w:lineRule="auto"/>
        <w:ind w:firstLine="720"/>
        <w:jc w:val="both"/>
        <w:rPr>
          <w:rFonts w:eastAsia="Times New Roman" w:cs="Times New Roman"/>
          <w:szCs w:val="24"/>
        </w:rPr>
      </w:pPr>
      <w:r w:rsidRPr="00A82A2D">
        <w:rPr>
          <w:rFonts w:eastAsia="Times New Roman" w:cs="Times New Roman"/>
          <w:b/>
          <w:szCs w:val="24"/>
        </w:rPr>
        <w:t>ΠΡΟΕΔΡΕΥΟΥΣΑ (Σοφία Σακοράφα):</w:t>
      </w:r>
      <w:r>
        <w:rPr>
          <w:rFonts w:eastAsia="Times New Roman" w:cs="Times New Roman"/>
          <w:szCs w:val="24"/>
        </w:rPr>
        <w:t xml:space="preserve"> Κυρίες και κύριοι συνάδελφοι, θα κάνουμε μια ολιγόλεπτη διακοπή, γιατί ο Υφυπουργός Πολιτισμού και Αθλητισμού, ο κ. Αυγενάκης, θα καθυστερήσει λόγω κίνησης.</w:t>
      </w:r>
    </w:p>
    <w:p w:rsidR="00C754FB" w:rsidRDefault="00EE5215">
      <w:pPr>
        <w:spacing w:line="600" w:lineRule="auto"/>
        <w:ind w:firstLine="720"/>
        <w:jc w:val="center"/>
        <w:rPr>
          <w:rFonts w:eastAsia="Times New Roman" w:cs="Times New Roman"/>
          <w:szCs w:val="24"/>
        </w:rPr>
      </w:pPr>
      <w:r>
        <w:rPr>
          <w:rFonts w:eastAsia="Times New Roman" w:cs="Times New Roman"/>
          <w:szCs w:val="24"/>
        </w:rPr>
        <w:t>(ΔΙΑΚΟΠΗ)</w:t>
      </w:r>
    </w:p>
    <w:p w:rsidR="00C754FB" w:rsidRDefault="00EE5215">
      <w:pPr>
        <w:spacing w:line="600" w:lineRule="auto"/>
        <w:ind w:firstLine="720"/>
        <w:jc w:val="center"/>
        <w:rPr>
          <w:rFonts w:eastAsia="Times New Roman" w:cs="Times New Roman"/>
        </w:rPr>
      </w:pPr>
      <w:r>
        <w:rPr>
          <w:rFonts w:eastAsia="Times New Roman" w:cs="Times New Roman"/>
        </w:rPr>
        <w:t>(ΜΕΤΑ ΤΗ ΔΙΑΚΟΠΗ)</w:t>
      </w:r>
    </w:p>
    <w:p w:rsidR="00C754FB" w:rsidRDefault="00EE5215">
      <w:pPr>
        <w:spacing w:line="600" w:lineRule="auto"/>
        <w:ind w:firstLine="720"/>
        <w:jc w:val="both"/>
        <w:rPr>
          <w:rFonts w:eastAsia="Times New Roman" w:cs="Times New Roman"/>
        </w:rPr>
      </w:pPr>
      <w:r w:rsidRPr="0083651A">
        <w:rPr>
          <w:rFonts w:eastAsia="Times New Roman"/>
          <w:b/>
          <w:shd w:val="clear" w:color="auto" w:fill="FFFFFF"/>
        </w:rPr>
        <w:t xml:space="preserve">ΠΡΟΕΔΡΕΥΟΥΣΑ (Σοφία Σακοράφα): </w:t>
      </w:r>
      <w:r>
        <w:rPr>
          <w:rFonts w:eastAsia="Times New Roman" w:cs="Times New Roman"/>
        </w:rPr>
        <w:t xml:space="preserve">Κυρίες και κύριοι συνάδελφοι, </w:t>
      </w:r>
      <w:r w:rsidR="0079365A">
        <w:rPr>
          <w:rFonts w:eastAsia="Times New Roman" w:cs="Times New Roman"/>
        </w:rPr>
        <w:t>συνεχίζ</w:t>
      </w:r>
      <w:r>
        <w:rPr>
          <w:rFonts w:eastAsia="Times New Roman" w:cs="Times New Roman"/>
        </w:rPr>
        <w:t xml:space="preserve">εται η συνεδρίαση. </w:t>
      </w:r>
    </w:p>
    <w:p w:rsidR="00C754FB" w:rsidRDefault="0079365A">
      <w:pPr>
        <w:spacing w:line="600" w:lineRule="auto"/>
        <w:ind w:firstLine="720"/>
        <w:jc w:val="both"/>
        <w:rPr>
          <w:rFonts w:eastAsia="Times New Roman" w:cs="Times New Roman"/>
          <w:szCs w:val="24"/>
        </w:rPr>
      </w:pPr>
      <w:r>
        <w:rPr>
          <w:rFonts w:eastAsia="Times New Roman" w:cs="Times New Roman"/>
        </w:rPr>
        <w:t xml:space="preserve">Προχωρούμε </w:t>
      </w:r>
      <w:r w:rsidR="00EE5215">
        <w:rPr>
          <w:rFonts w:eastAsia="Times New Roman" w:cs="Times New Roman"/>
        </w:rPr>
        <w:t xml:space="preserve">με την πρώτη </w:t>
      </w:r>
      <w:r w:rsidR="00EE5215" w:rsidRPr="004C1246">
        <w:rPr>
          <w:rFonts w:eastAsia="Times New Roman" w:cs="Times New Roman"/>
          <w:szCs w:val="24"/>
        </w:rPr>
        <w:t xml:space="preserve">με αριθμό 317/17-1-2022 </w:t>
      </w:r>
      <w:r w:rsidR="00EE5215">
        <w:rPr>
          <w:rFonts w:eastAsia="Times New Roman" w:cs="Times New Roman"/>
          <w:szCs w:val="24"/>
        </w:rPr>
        <w:t>επίκαιρη ερώτηση δε</w:t>
      </w:r>
      <w:r>
        <w:rPr>
          <w:rFonts w:eastAsia="Times New Roman" w:cs="Times New Roman"/>
          <w:szCs w:val="24"/>
        </w:rPr>
        <w:t>υτέ</w:t>
      </w:r>
      <w:r w:rsidR="00EE5215">
        <w:rPr>
          <w:rFonts w:eastAsia="Times New Roman" w:cs="Times New Roman"/>
          <w:szCs w:val="24"/>
        </w:rPr>
        <w:t xml:space="preserve">ρου κύκλου </w:t>
      </w:r>
      <w:r w:rsidR="00EE5215" w:rsidRPr="004C1246">
        <w:rPr>
          <w:rFonts w:eastAsia="Times New Roman" w:cs="Times New Roman"/>
          <w:szCs w:val="24"/>
        </w:rPr>
        <w:t>του Βουλευτή Ηρακλείου του Κομμουνιστικού Κόμματος Ελλάδ</w:t>
      </w:r>
      <w:r>
        <w:rPr>
          <w:rFonts w:eastAsia="Times New Roman" w:cs="Times New Roman"/>
          <w:szCs w:val="24"/>
        </w:rPr>
        <w:t>α</w:t>
      </w:r>
      <w:r w:rsidR="00EE5215" w:rsidRPr="004C1246">
        <w:rPr>
          <w:rFonts w:eastAsia="Times New Roman" w:cs="Times New Roman"/>
          <w:szCs w:val="24"/>
        </w:rPr>
        <w:t>ς κ.</w:t>
      </w:r>
      <w:r>
        <w:rPr>
          <w:rFonts w:eastAsia="Times New Roman" w:cs="Times New Roman"/>
          <w:szCs w:val="24"/>
        </w:rPr>
        <w:t xml:space="preserve"> </w:t>
      </w:r>
      <w:r w:rsidR="00EE5215" w:rsidRPr="0083651A">
        <w:rPr>
          <w:rFonts w:eastAsia="Times New Roman" w:cs="Times New Roman"/>
          <w:bCs/>
          <w:szCs w:val="24"/>
        </w:rPr>
        <w:t>Εμμανουήλ Συντυχάκη</w:t>
      </w:r>
      <w:r>
        <w:rPr>
          <w:rFonts w:eastAsia="Times New Roman" w:cs="Times New Roman"/>
          <w:b/>
          <w:bCs/>
          <w:szCs w:val="24"/>
        </w:rPr>
        <w:t xml:space="preserve"> </w:t>
      </w:r>
      <w:r w:rsidR="00EE5215" w:rsidRPr="004C1246">
        <w:rPr>
          <w:rFonts w:eastAsia="Times New Roman" w:cs="Times New Roman"/>
          <w:szCs w:val="24"/>
        </w:rPr>
        <w:t>προς την Υπουργό</w:t>
      </w:r>
      <w:r>
        <w:rPr>
          <w:rFonts w:eastAsia="Times New Roman" w:cs="Times New Roman"/>
          <w:szCs w:val="24"/>
        </w:rPr>
        <w:t xml:space="preserve"> </w:t>
      </w:r>
      <w:r w:rsidR="00EE5215" w:rsidRPr="0083651A">
        <w:rPr>
          <w:rFonts w:eastAsia="Times New Roman" w:cs="Times New Roman"/>
          <w:bCs/>
          <w:szCs w:val="24"/>
        </w:rPr>
        <w:t>Πολιτισμού και Αθλητισμού,</w:t>
      </w:r>
      <w:r>
        <w:rPr>
          <w:rFonts w:eastAsia="Times New Roman" w:cs="Times New Roman"/>
          <w:szCs w:val="24"/>
        </w:rPr>
        <w:t xml:space="preserve"> </w:t>
      </w:r>
      <w:r w:rsidR="00EE5215" w:rsidRPr="004C1246">
        <w:rPr>
          <w:rFonts w:eastAsia="Times New Roman" w:cs="Times New Roman"/>
          <w:szCs w:val="24"/>
        </w:rPr>
        <w:t>με θέμα: «Την απαξίωση των αθλητικών εγκαταστάσεων του Εθνικού Αθλητικού Κέντρου Νεότητας (ΕΑΚΝ) Αγίου Κοσμά».</w:t>
      </w:r>
    </w:p>
    <w:p w:rsidR="00C754FB" w:rsidRDefault="00EE5215">
      <w:pPr>
        <w:spacing w:line="600" w:lineRule="auto"/>
        <w:ind w:firstLine="720"/>
        <w:jc w:val="both"/>
        <w:rPr>
          <w:rFonts w:eastAsia="Times New Roman" w:cs="Times New Roman"/>
          <w:szCs w:val="24"/>
        </w:rPr>
      </w:pPr>
      <w:r>
        <w:rPr>
          <w:rFonts w:eastAsia="Times New Roman" w:cs="Times New Roman"/>
          <w:szCs w:val="24"/>
        </w:rPr>
        <w:t xml:space="preserve">Στην </w:t>
      </w:r>
      <w:r w:rsidR="0079365A">
        <w:rPr>
          <w:rFonts w:eastAsia="Times New Roman" w:cs="Times New Roman"/>
          <w:szCs w:val="24"/>
        </w:rPr>
        <w:t xml:space="preserve">επίκαιρη </w:t>
      </w:r>
      <w:r>
        <w:rPr>
          <w:rFonts w:eastAsia="Times New Roman" w:cs="Times New Roman"/>
          <w:szCs w:val="24"/>
        </w:rPr>
        <w:t xml:space="preserve">ερώτηση θα απαντήσει ο Υφυπουργός Πολιτισμού και Αθλητισμού κ. Ελευθέριος Αυγενάκης. </w:t>
      </w:r>
    </w:p>
    <w:p w:rsidR="00C754FB" w:rsidRDefault="00EE5215">
      <w:pPr>
        <w:spacing w:line="600" w:lineRule="auto"/>
        <w:ind w:firstLine="720"/>
        <w:jc w:val="both"/>
        <w:rPr>
          <w:rFonts w:eastAsia="Times New Roman" w:cs="Times New Roman"/>
          <w:szCs w:val="24"/>
        </w:rPr>
      </w:pPr>
      <w:r>
        <w:rPr>
          <w:rFonts w:eastAsia="Times New Roman" w:cs="Times New Roman"/>
          <w:szCs w:val="24"/>
        </w:rPr>
        <w:lastRenderedPageBreak/>
        <w:t>Κύριε Συντυχάκη, έχετε το</w:t>
      </w:r>
      <w:r w:rsidR="0079365A">
        <w:rPr>
          <w:rFonts w:eastAsia="Times New Roman" w:cs="Times New Roman"/>
          <w:szCs w:val="24"/>
        </w:rPr>
        <w:t>ν</w:t>
      </w:r>
      <w:r>
        <w:rPr>
          <w:rFonts w:eastAsia="Times New Roman" w:cs="Times New Roman"/>
          <w:szCs w:val="24"/>
        </w:rPr>
        <w:t xml:space="preserve"> λόγο. </w:t>
      </w:r>
    </w:p>
    <w:p w:rsidR="00C754FB" w:rsidRDefault="00EE5215">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Ευχαριστώ</w:t>
      </w:r>
      <w:r w:rsidRPr="002B0BA0">
        <w:rPr>
          <w:rFonts w:eastAsia="Times New Roman" w:cs="Times New Roman"/>
          <w:szCs w:val="24"/>
        </w:rPr>
        <w:t xml:space="preserve"> </w:t>
      </w:r>
      <w:r>
        <w:rPr>
          <w:rFonts w:eastAsia="Times New Roman" w:cs="Times New Roman"/>
          <w:szCs w:val="24"/>
        </w:rPr>
        <w:t>πολύ, κυρία Πρόεδρε.</w:t>
      </w:r>
    </w:p>
    <w:p w:rsidR="00C754FB" w:rsidRDefault="00EE5215">
      <w:pPr>
        <w:spacing w:line="600" w:lineRule="auto"/>
        <w:ind w:firstLine="720"/>
        <w:jc w:val="both"/>
        <w:rPr>
          <w:rFonts w:eastAsia="Times New Roman" w:cs="Times New Roman"/>
          <w:szCs w:val="24"/>
        </w:rPr>
      </w:pPr>
      <w:r>
        <w:rPr>
          <w:rFonts w:eastAsia="Times New Roman" w:cs="Times New Roman"/>
          <w:szCs w:val="24"/>
        </w:rPr>
        <w:t xml:space="preserve">Κύριε Υπουργέ, θα ξεκινήσω με ορισμένες διαπιστώσεις. Δυστυχώς, το ΕΑΚΝ Αγίου Κοσμά αποτελεί άλλο ένα παράδειγμα για το πώς τα συμφέροντα των επιχειρηματικών ομίλων και οι ανάγκες του λαού στην άθληση και στη φυσική αγωγή δεν χωράνε στο ίδιο γήπεδο. Και αυτό το λέω, διότι θυμάστε την κύρωση της σύμβασης για την παράδοση του Ελληνικού στα επιχειρηματικά συμφέροντα και του Αγίου Κοσμά, που από κοινού ψηφίσατε ως Κυβέρνηση </w:t>
      </w:r>
      <w:r w:rsidR="0091609C">
        <w:rPr>
          <w:rFonts w:eastAsia="Times New Roman" w:cs="Times New Roman"/>
          <w:szCs w:val="24"/>
        </w:rPr>
        <w:t>εσείς,</w:t>
      </w:r>
      <w:r>
        <w:rPr>
          <w:rFonts w:eastAsia="Times New Roman" w:cs="Times New Roman"/>
          <w:szCs w:val="24"/>
        </w:rPr>
        <w:t xml:space="preserve"> η Νέα Δημοκρατία</w:t>
      </w:r>
      <w:r w:rsidR="0091609C">
        <w:rPr>
          <w:rFonts w:eastAsia="Times New Roman" w:cs="Times New Roman"/>
          <w:szCs w:val="24"/>
        </w:rPr>
        <w:t>,</w:t>
      </w:r>
      <w:r>
        <w:rPr>
          <w:rFonts w:eastAsia="Times New Roman" w:cs="Times New Roman"/>
          <w:szCs w:val="24"/>
        </w:rPr>
        <w:t xml:space="preserve"> με τον ΣΥΡΙΖΑ και το Κίνημα Αλλαγής αυτόν τον εγκληματικό νόμο. </w:t>
      </w:r>
    </w:p>
    <w:p w:rsidR="00C754FB" w:rsidRDefault="00EE5215">
      <w:pPr>
        <w:spacing w:line="600" w:lineRule="auto"/>
        <w:ind w:firstLine="720"/>
        <w:jc w:val="both"/>
        <w:rPr>
          <w:rFonts w:eastAsia="Times New Roman" w:cs="Times New Roman"/>
          <w:szCs w:val="24"/>
        </w:rPr>
      </w:pPr>
      <w:r>
        <w:rPr>
          <w:rFonts w:eastAsia="Times New Roman" w:cs="Times New Roman"/>
          <w:szCs w:val="24"/>
        </w:rPr>
        <w:t>Επίσης, εδώ και μια τετραετία ετοιμάζετε το ξήλωμα των εγκαταστάσεων απαξιώνοντάς τ</w:t>
      </w:r>
      <w:r w:rsidR="0091609C">
        <w:rPr>
          <w:rFonts w:eastAsia="Times New Roman" w:cs="Times New Roman"/>
          <w:szCs w:val="24"/>
        </w:rPr>
        <w:t>ε</w:t>
      </w:r>
      <w:r>
        <w:rPr>
          <w:rFonts w:eastAsia="Times New Roman" w:cs="Times New Roman"/>
          <w:szCs w:val="24"/>
        </w:rPr>
        <w:t xml:space="preserve">ς, με αποτέλεσμα να έχουμε τραυματισμούς αθλητών. Είναι γνωστός ο τραυματισμός αθλήτριας όταν κατέρρευσαν οι δοκοί του δίζυγου. Γνωστό, επίσης, το περιστατικό του </w:t>
      </w:r>
      <w:proofErr w:type="spellStart"/>
      <w:r>
        <w:rPr>
          <w:rFonts w:eastAsia="Times New Roman" w:cs="Times New Roman"/>
          <w:szCs w:val="24"/>
        </w:rPr>
        <w:t>Πετρούνια</w:t>
      </w:r>
      <w:proofErr w:type="spellEnd"/>
      <w:r>
        <w:rPr>
          <w:rFonts w:eastAsia="Times New Roman" w:cs="Times New Roman"/>
          <w:szCs w:val="24"/>
        </w:rPr>
        <w:t>. Οι καταγγελίες είναι αμέτρητες από αθλητές και προπονητές.</w:t>
      </w:r>
    </w:p>
    <w:p w:rsidR="00C754FB" w:rsidRDefault="00EE5215">
      <w:pPr>
        <w:spacing w:line="600" w:lineRule="auto"/>
        <w:ind w:firstLine="720"/>
        <w:jc w:val="both"/>
        <w:rPr>
          <w:rFonts w:eastAsia="Times New Roman" w:cs="Times New Roman"/>
          <w:szCs w:val="24"/>
        </w:rPr>
      </w:pPr>
      <w:r>
        <w:rPr>
          <w:rFonts w:eastAsia="Times New Roman" w:cs="Times New Roman"/>
          <w:szCs w:val="24"/>
        </w:rPr>
        <w:t xml:space="preserve">Το πιο επικίνδυνο από όλα είναι ότι η υπόσχεσή σας για την εξεύρεση νέου χώρου μετεγκατάστασης του </w:t>
      </w:r>
      <w:r w:rsidR="000870BC">
        <w:rPr>
          <w:rFonts w:eastAsia="Times New Roman" w:cs="Times New Roman"/>
          <w:szCs w:val="24"/>
        </w:rPr>
        <w:t>α</w:t>
      </w:r>
      <w:r>
        <w:rPr>
          <w:rFonts w:eastAsia="Times New Roman" w:cs="Times New Roman"/>
          <w:szCs w:val="24"/>
        </w:rPr>
        <w:t xml:space="preserve">θλητικού </w:t>
      </w:r>
      <w:r w:rsidR="000870BC">
        <w:rPr>
          <w:rFonts w:eastAsia="Times New Roman" w:cs="Times New Roman"/>
          <w:szCs w:val="24"/>
        </w:rPr>
        <w:t>κ</w:t>
      </w:r>
      <w:r>
        <w:rPr>
          <w:rFonts w:eastAsia="Times New Roman" w:cs="Times New Roman"/>
          <w:szCs w:val="24"/>
        </w:rPr>
        <w:t xml:space="preserve">έντρου ακυρώνει, αναστέλλει κάθε έργο ενίσχυσης των εγκαταστάσεων, με ό,τι αυτό συνεπάγεται για την ασφάλεια των αθλητών. Η υπόσχεση για μετεγκατάσταση θα έπρεπε να </w:t>
      </w:r>
      <w:r>
        <w:rPr>
          <w:rFonts w:eastAsia="Times New Roman" w:cs="Times New Roman"/>
          <w:szCs w:val="24"/>
        </w:rPr>
        <w:lastRenderedPageBreak/>
        <w:t xml:space="preserve">συνοδεύεται με την εξεύρεση νέου χώρου, με ακριβές χρονοδιάγραμμα, ενημέρωση για το τι πρόκειται να γίνει στο μέλλον. </w:t>
      </w:r>
    </w:p>
    <w:p w:rsidR="00C754FB" w:rsidRDefault="00EE5215">
      <w:pPr>
        <w:spacing w:line="600" w:lineRule="auto"/>
        <w:ind w:firstLine="720"/>
        <w:jc w:val="both"/>
        <w:rPr>
          <w:rFonts w:eastAsia="Times New Roman" w:cs="Times New Roman"/>
          <w:szCs w:val="24"/>
        </w:rPr>
      </w:pPr>
      <w:r>
        <w:rPr>
          <w:rFonts w:eastAsia="Times New Roman" w:cs="Times New Roman"/>
          <w:szCs w:val="24"/>
        </w:rPr>
        <w:t xml:space="preserve">Η κατάσταση αυτή ανησυχεί δικαιολογημένα τους εργαζόμενους, τα αθλητικά σωματεία που κάνουν χρήση των χώρων αυτών. Οι εργαζόμενοι βρίσκονται στον αέρα, με δεδομένο τη μη ανανέωση της σύμβασης παραχώρησης που υπήρχε τα προηγούμενα χρόνια με την εταιρεία του </w:t>
      </w:r>
      <w:r w:rsidR="005E2174">
        <w:rPr>
          <w:rFonts w:eastAsia="Times New Roman" w:cs="Times New Roman"/>
          <w:szCs w:val="24"/>
        </w:rPr>
        <w:t>δ</w:t>
      </w:r>
      <w:r>
        <w:rPr>
          <w:rFonts w:eastAsia="Times New Roman" w:cs="Times New Roman"/>
          <w:szCs w:val="24"/>
        </w:rPr>
        <w:t xml:space="preserve">ημοσίου. Και ενώ έχει γίνει η μεταβίβαση στην ιδιωτική εταιρεία, δεν υπάρχει τίποτα που να τους κατοχυρώνει. </w:t>
      </w:r>
    </w:p>
    <w:p w:rsidR="00C754FB" w:rsidRDefault="00EE5215">
      <w:pPr>
        <w:spacing w:line="600" w:lineRule="auto"/>
        <w:ind w:firstLine="720"/>
        <w:jc w:val="both"/>
        <w:rPr>
          <w:rFonts w:eastAsia="Times New Roman" w:cs="Times New Roman"/>
          <w:szCs w:val="24"/>
        </w:rPr>
      </w:pPr>
      <w:r>
        <w:rPr>
          <w:rFonts w:eastAsia="Times New Roman" w:cs="Times New Roman"/>
          <w:szCs w:val="24"/>
        </w:rPr>
        <w:t>Ανασφάλεια επικρατεί και στα αθλητικά σωματεία που αξιοποιούν τις εγκαταστάσεις</w:t>
      </w:r>
      <w:r w:rsidR="00EF1E52">
        <w:rPr>
          <w:rFonts w:eastAsia="Times New Roman" w:cs="Times New Roman"/>
          <w:szCs w:val="24"/>
        </w:rPr>
        <w:t>,</w:t>
      </w:r>
      <w:r>
        <w:rPr>
          <w:rFonts w:eastAsia="Times New Roman" w:cs="Times New Roman"/>
          <w:szCs w:val="24"/>
        </w:rPr>
        <w:t xml:space="preserve"> τόσο των κλειστών και ανοιχτών χώρων όσο και τις παραθαλάσσιες</w:t>
      </w:r>
      <w:r w:rsidR="00EF1E52">
        <w:rPr>
          <w:rFonts w:eastAsia="Times New Roman" w:cs="Times New Roman"/>
          <w:szCs w:val="24"/>
        </w:rPr>
        <w:t>,</w:t>
      </w:r>
      <w:r>
        <w:rPr>
          <w:rFonts w:eastAsia="Times New Roman" w:cs="Times New Roman"/>
          <w:szCs w:val="24"/>
        </w:rPr>
        <w:t xml:space="preserve"> που αφορούν τους ναυταθλητικούς συλλόγους, με όλο τον εξοπλισμό και τα σκάφη τους. </w:t>
      </w:r>
    </w:p>
    <w:p w:rsidR="00C754FB" w:rsidRDefault="00EE5215">
      <w:pPr>
        <w:spacing w:line="600" w:lineRule="auto"/>
        <w:ind w:firstLine="720"/>
        <w:jc w:val="both"/>
        <w:rPr>
          <w:rFonts w:eastAsia="Times New Roman" w:cs="Times New Roman"/>
        </w:rPr>
      </w:pPr>
      <w:r>
        <w:rPr>
          <w:rFonts w:eastAsia="Times New Roman" w:cs="Times New Roman"/>
          <w:szCs w:val="24"/>
        </w:rPr>
        <w:t xml:space="preserve">Την ίδια ώρα πρέπει να αντιμετωπιστούν ελλείψεις στο προσωπικό, να πραγματοποιηθούν οι επισκευές και οι συντηρήσεις που αφορούν την ασφάλεια των εγκαταστάσεων. </w:t>
      </w:r>
    </w:p>
    <w:p w:rsidR="00685B74" w:rsidRDefault="00F4483E">
      <w:pPr>
        <w:spacing w:line="600" w:lineRule="auto"/>
        <w:ind w:firstLine="720"/>
        <w:jc w:val="both"/>
        <w:rPr>
          <w:rFonts w:eastAsia="Times New Roman"/>
          <w:szCs w:val="24"/>
        </w:rPr>
      </w:pPr>
      <w:r>
        <w:rPr>
          <w:rFonts w:eastAsia="Times New Roman"/>
          <w:szCs w:val="24"/>
        </w:rPr>
        <w:t xml:space="preserve">Και για όλα αυτά, βέβαια, χρειάζεται γενναία οικονομική στήριξη, </w:t>
      </w:r>
      <w:r>
        <w:rPr>
          <w:rFonts w:eastAsia="Times New Roman"/>
          <w:szCs w:val="24"/>
        </w:rPr>
        <w:t>να γίνουν εργασίες που θα αναβαθμίσουν το κέντρο, έτσι ώστε με ασφάλεια οι αθλητές και οι αθλήτριες να μπορούν να προπονούνται.</w:t>
      </w:r>
    </w:p>
    <w:p w:rsidR="00C754FB" w:rsidRDefault="00EE5215">
      <w:pPr>
        <w:spacing w:line="600" w:lineRule="auto"/>
        <w:ind w:firstLine="720"/>
        <w:jc w:val="both"/>
        <w:rPr>
          <w:rFonts w:eastAsia="Times New Roman"/>
          <w:szCs w:val="24"/>
        </w:rPr>
      </w:pPr>
      <w:r>
        <w:rPr>
          <w:rFonts w:eastAsia="Times New Roman"/>
          <w:szCs w:val="24"/>
        </w:rPr>
        <w:lastRenderedPageBreak/>
        <w:t>Τα παραπάνω, βέβαια, αφορούν πριν από όλα αθλητές υψηλού επιπέδου, αθλητές εθνικών ομάδων</w:t>
      </w:r>
      <w:r w:rsidR="00EF082F">
        <w:rPr>
          <w:rFonts w:eastAsia="Times New Roman"/>
          <w:szCs w:val="24"/>
        </w:rPr>
        <w:t>,</w:t>
      </w:r>
      <w:r>
        <w:rPr>
          <w:rFonts w:eastAsia="Times New Roman"/>
          <w:szCs w:val="24"/>
        </w:rPr>
        <w:t xml:space="preserve"> που αξιοποιούν το κέντρο για την προετοιμασία τους και</w:t>
      </w:r>
      <w:r w:rsidR="00EF082F">
        <w:rPr>
          <w:rFonts w:eastAsia="Times New Roman"/>
          <w:szCs w:val="24"/>
        </w:rPr>
        <w:t>,</w:t>
      </w:r>
      <w:r>
        <w:rPr>
          <w:rFonts w:eastAsia="Times New Roman"/>
          <w:szCs w:val="24"/>
        </w:rPr>
        <w:t xml:space="preserve"> φυσικά, αφορ</w:t>
      </w:r>
      <w:r w:rsidR="00EF082F">
        <w:rPr>
          <w:rFonts w:eastAsia="Times New Roman"/>
          <w:szCs w:val="24"/>
        </w:rPr>
        <w:t>ούν</w:t>
      </w:r>
      <w:r>
        <w:rPr>
          <w:rFonts w:eastAsia="Times New Roman"/>
          <w:szCs w:val="24"/>
        </w:rPr>
        <w:t xml:space="preserve"> και όλο τον λαό και τη νεολαία της περιοχής και της ευρύτερης περιοχής που το επισκέπτονται.</w:t>
      </w:r>
    </w:p>
    <w:p w:rsidR="00C754FB" w:rsidRDefault="00EE5215">
      <w:pPr>
        <w:spacing w:line="600" w:lineRule="auto"/>
        <w:ind w:firstLine="720"/>
        <w:jc w:val="both"/>
        <w:rPr>
          <w:rFonts w:eastAsia="Times New Roman" w:cs="Times New Roman"/>
          <w:szCs w:val="24"/>
        </w:rPr>
      </w:pPr>
      <w:r>
        <w:rPr>
          <w:rFonts w:eastAsia="Times New Roman"/>
          <w:szCs w:val="24"/>
        </w:rPr>
        <w:t xml:space="preserve">Οι διάφορες γενικές υποσχέσεις για </w:t>
      </w:r>
      <w:r>
        <w:rPr>
          <w:rFonts w:eastAsia="Times New Roman" w:cs="Times New Roman"/>
          <w:szCs w:val="24"/>
        </w:rPr>
        <w:t>τη μετεγκατάσταση, η οποία θα είναι δήθεν, καλύτερη, χωρίς, όμως, να διευκρινίζεται ακριβώς το μέρος, η διαδικασία, το καθεστώς που θα επικρατεί, είναι -επιτρέψτε μου την έκφραση- λόγια του αέρα, τα οποία δεν έχουν κανένα απολύτως αντίκρισμα. Μάλιστα, στα παραπάνω προστίθεται και το απροειδοποίητο ξήλωμα των εγκαταστάσεων από τον επενδυτή.</w:t>
      </w:r>
    </w:p>
    <w:p w:rsidR="00C754FB" w:rsidRDefault="00EE5215">
      <w:pPr>
        <w:spacing w:line="600" w:lineRule="auto"/>
        <w:ind w:firstLine="720"/>
        <w:jc w:val="both"/>
        <w:rPr>
          <w:rFonts w:eastAsia="Times New Roman" w:cs="Times New Roman"/>
          <w:szCs w:val="24"/>
        </w:rPr>
      </w:pPr>
      <w:r>
        <w:rPr>
          <w:rFonts w:eastAsia="Times New Roman" w:cs="Times New Roman"/>
          <w:szCs w:val="24"/>
        </w:rPr>
        <w:t>Με βάση, λοιπόν, αυτά</w:t>
      </w:r>
      <w:r w:rsidR="0063641E">
        <w:rPr>
          <w:rFonts w:eastAsia="Times New Roman" w:cs="Times New Roman"/>
          <w:szCs w:val="24"/>
        </w:rPr>
        <w:t>,</w:t>
      </w:r>
      <w:r>
        <w:rPr>
          <w:rFonts w:eastAsia="Times New Roman" w:cs="Times New Roman"/>
          <w:szCs w:val="24"/>
        </w:rPr>
        <w:t xml:space="preserve"> θα θέλαμε να σας ρωτήσουμε τι μέτρα έχετε πάρει ή θα πάρετε, έτσι ώστε, πρώτον, να διασφαλιστούν οι εργαζόμενοι και να διευκρινιστεί το θέμα της </w:t>
      </w:r>
      <w:r w:rsidR="0063641E">
        <w:rPr>
          <w:rFonts w:eastAsia="Times New Roman" w:cs="Times New Roman"/>
          <w:szCs w:val="24"/>
        </w:rPr>
        <w:t>σ</w:t>
      </w:r>
      <w:r>
        <w:rPr>
          <w:rFonts w:eastAsia="Times New Roman" w:cs="Times New Roman"/>
          <w:szCs w:val="24"/>
        </w:rPr>
        <w:t xml:space="preserve">ύμβασης </w:t>
      </w:r>
      <w:r w:rsidR="0063641E">
        <w:rPr>
          <w:rFonts w:eastAsia="Times New Roman" w:cs="Times New Roman"/>
          <w:szCs w:val="24"/>
        </w:rPr>
        <w:t>π</w:t>
      </w:r>
      <w:r>
        <w:rPr>
          <w:rFonts w:eastAsia="Times New Roman" w:cs="Times New Roman"/>
          <w:szCs w:val="24"/>
        </w:rPr>
        <w:t>αραχώρησης</w:t>
      </w:r>
      <w:r w:rsidR="0063641E">
        <w:rPr>
          <w:rFonts w:eastAsia="Times New Roman" w:cs="Times New Roman"/>
          <w:szCs w:val="24"/>
        </w:rPr>
        <w:t>,</w:t>
      </w:r>
      <w:r>
        <w:rPr>
          <w:rFonts w:eastAsia="Times New Roman" w:cs="Times New Roman"/>
          <w:szCs w:val="24"/>
        </w:rPr>
        <w:t xml:space="preserve"> που μέχρι σήμερα δεν έχει ανανεωθεί, δεύτερον, να δοθεί η απαραίτητη χρηματοδότηση και να προχωρήσουν τα έργα που αφορούν τη συντήρηση και την επισκευή των εγκαταστάσεων και</w:t>
      </w:r>
      <w:r w:rsidR="0063641E">
        <w:rPr>
          <w:rFonts w:eastAsia="Times New Roman" w:cs="Times New Roman"/>
          <w:szCs w:val="24"/>
        </w:rPr>
        <w:t>,</w:t>
      </w:r>
      <w:r>
        <w:rPr>
          <w:rFonts w:eastAsia="Times New Roman" w:cs="Times New Roman"/>
          <w:szCs w:val="24"/>
        </w:rPr>
        <w:t xml:space="preserve"> τρίτον, να ενημερωθούν οι εργαζόμενοι σχετικά με το μέλλον των εγκαταστάσεων αλλά και των ίδιων σε περίπτωση μετεγκατάστασης, παρέχοντάς τους όλες τις απαραίτητες πληροφορίες για τη διαδικασία και το χρονοδιάγραμμα.</w:t>
      </w:r>
    </w:p>
    <w:p w:rsidR="00C754FB" w:rsidRDefault="00EE5215">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rsidR="00C754FB" w:rsidRDefault="00EE5215">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lastRenderedPageBreak/>
        <w:t xml:space="preserve">ΠΡΟΕΔΡΕΥΟΥΣΑ (Σοφία Σακοράφα): </w:t>
      </w:r>
      <w:r>
        <w:rPr>
          <w:rFonts w:eastAsia="Times New Roman" w:cs="Times New Roman"/>
          <w:szCs w:val="24"/>
        </w:rPr>
        <w:t>Και εγώ σας ευχαριστώ, κύριε συνάδελφε.</w:t>
      </w:r>
    </w:p>
    <w:p w:rsidR="00C754FB" w:rsidRDefault="00EE5215">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C754FB" w:rsidRDefault="00EE5215">
      <w:pPr>
        <w:shd w:val="clear" w:color="auto" w:fill="FFFFFF"/>
        <w:spacing w:line="600" w:lineRule="auto"/>
        <w:ind w:firstLine="720"/>
        <w:contextualSpacing/>
        <w:jc w:val="both"/>
        <w:rPr>
          <w:rFonts w:eastAsia="Times New Roman"/>
          <w:b/>
          <w:color w:val="111111"/>
          <w:szCs w:val="24"/>
        </w:rPr>
      </w:pPr>
      <w:r w:rsidRPr="00AB6FE3">
        <w:rPr>
          <w:rFonts w:eastAsia="Times New Roman"/>
          <w:b/>
          <w:color w:val="111111"/>
          <w:szCs w:val="24"/>
        </w:rPr>
        <w:t xml:space="preserve">ΕΛΕΥΘΕΡΙΟΣ ΑΥΓΕΝΑΚΗΣ (Υφυπουργός Πολιτισμού και Αθλητισμού): </w:t>
      </w:r>
    </w:p>
    <w:p w:rsidR="00C754FB" w:rsidRDefault="00EE5215">
      <w:pPr>
        <w:spacing w:line="600" w:lineRule="auto"/>
        <w:ind w:firstLine="720"/>
        <w:jc w:val="both"/>
        <w:rPr>
          <w:rFonts w:eastAsia="Times New Roman" w:cs="Times New Roman"/>
          <w:szCs w:val="24"/>
        </w:rPr>
      </w:pPr>
      <w:r>
        <w:rPr>
          <w:rFonts w:eastAsia="Times New Roman" w:cs="Times New Roman"/>
          <w:szCs w:val="24"/>
        </w:rPr>
        <w:t>Σας ευχαριστώ πολύ, κυρία Πρόεδρε.</w:t>
      </w:r>
    </w:p>
    <w:p w:rsidR="00C754FB" w:rsidRDefault="00EE5215">
      <w:pPr>
        <w:spacing w:line="600" w:lineRule="auto"/>
        <w:ind w:firstLine="720"/>
        <w:jc w:val="both"/>
        <w:rPr>
          <w:rFonts w:eastAsia="Times New Roman" w:cs="Times New Roman"/>
          <w:szCs w:val="24"/>
        </w:rPr>
      </w:pPr>
      <w:r>
        <w:rPr>
          <w:rFonts w:eastAsia="Times New Roman" w:cs="Times New Roman"/>
          <w:szCs w:val="24"/>
        </w:rPr>
        <w:t xml:space="preserve">Κύριε συνάδελφε, να ευχαριστήσω ειλικρινά για την </w:t>
      </w:r>
      <w:r w:rsidR="00997BDE">
        <w:rPr>
          <w:rFonts w:eastAsia="Times New Roman" w:cs="Times New Roman"/>
          <w:szCs w:val="24"/>
        </w:rPr>
        <w:t xml:space="preserve">επίκαιρη </w:t>
      </w:r>
      <w:r>
        <w:rPr>
          <w:rFonts w:eastAsia="Times New Roman" w:cs="Times New Roman"/>
          <w:szCs w:val="24"/>
        </w:rPr>
        <w:t xml:space="preserve">ερώτηση την οποία μου καταθέσατε και συζητούμε σήμερα και αφορά τις αθλητικές εγκαταστάσεις του Εθνικού Αθλητικού Κέντρου Νεότητας </w:t>
      </w:r>
      <w:r w:rsidR="00997BDE">
        <w:rPr>
          <w:rFonts w:eastAsia="Times New Roman" w:cs="Times New Roman"/>
          <w:szCs w:val="24"/>
        </w:rPr>
        <w:t>Α</w:t>
      </w:r>
      <w:r>
        <w:rPr>
          <w:rFonts w:eastAsia="Times New Roman" w:cs="Times New Roman"/>
          <w:szCs w:val="24"/>
        </w:rPr>
        <w:t>γ</w:t>
      </w:r>
      <w:r w:rsidR="00997BDE">
        <w:rPr>
          <w:rFonts w:eastAsia="Times New Roman" w:cs="Times New Roman"/>
          <w:szCs w:val="24"/>
        </w:rPr>
        <w:t>ί</w:t>
      </w:r>
      <w:r>
        <w:rPr>
          <w:rFonts w:eastAsia="Times New Roman" w:cs="Times New Roman"/>
          <w:szCs w:val="24"/>
        </w:rPr>
        <w:t>ο</w:t>
      </w:r>
      <w:r w:rsidR="00997BDE">
        <w:rPr>
          <w:rFonts w:eastAsia="Times New Roman" w:cs="Times New Roman"/>
          <w:szCs w:val="24"/>
        </w:rPr>
        <w:t>υ</w:t>
      </w:r>
      <w:r>
        <w:rPr>
          <w:rFonts w:eastAsia="Times New Roman" w:cs="Times New Roman"/>
          <w:szCs w:val="24"/>
        </w:rPr>
        <w:t xml:space="preserve"> Κοσμά. Μου δίνετε την ευκαιρία να ενημερώσω από το επίσημο Βήμα της Βουλής, της Ολομέλειας</w:t>
      </w:r>
      <w:r w:rsidR="00997BDE">
        <w:rPr>
          <w:rFonts w:eastAsia="Times New Roman" w:cs="Times New Roman"/>
          <w:szCs w:val="24"/>
        </w:rPr>
        <w:t>,</w:t>
      </w:r>
      <w:r>
        <w:rPr>
          <w:rFonts w:eastAsia="Times New Roman" w:cs="Times New Roman"/>
          <w:szCs w:val="24"/>
        </w:rPr>
        <w:t xml:space="preserve"> για τον σχεδιασμό και την υλοποίηση του απαιτητικού σχεδίου της μετεγκατάστασης των αθλητικών εγκαταστάσεων του ΕΑΚΝ Αγίου Κοσμά.</w:t>
      </w:r>
    </w:p>
    <w:p w:rsidR="00C754FB" w:rsidRDefault="00EE5215">
      <w:pPr>
        <w:spacing w:line="600" w:lineRule="auto"/>
        <w:ind w:firstLine="720"/>
        <w:jc w:val="both"/>
        <w:rPr>
          <w:rFonts w:eastAsia="Times New Roman" w:cs="Times New Roman"/>
          <w:szCs w:val="24"/>
        </w:rPr>
      </w:pPr>
      <w:r>
        <w:rPr>
          <w:rFonts w:eastAsia="Times New Roman" w:cs="Times New Roman"/>
          <w:szCs w:val="24"/>
        </w:rPr>
        <w:t xml:space="preserve">Και θα ήθελα να διορθώσω τον τίτλο της </w:t>
      </w:r>
      <w:r w:rsidR="0002467B">
        <w:rPr>
          <w:rFonts w:eastAsia="Times New Roman" w:cs="Times New Roman"/>
          <w:szCs w:val="24"/>
        </w:rPr>
        <w:t xml:space="preserve">επίκαιρης </w:t>
      </w:r>
      <w:r>
        <w:rPr>
          <w:rFonts w:eastAsia="Times New Roman" w:cs="Times New Roman"/>
          <w:szCs w:val="24"/>
        </w:rPr>
        <w:t>ερώτησής σας, αγαπητέ συνάδελφε, περί απαξίωσης. Όχι μόνο δεν απαξιώνουμε τις εν λόγω αθλητικές εγκαταστάσεις, αλλά με την ευκαιρία της μετεγκατάστασης και τις εκσυγχρονίζουμε και κάποιες τις αναβαθμίζουμε κιόλας.</w:t>
      </w:r>
    </w:p>
    <w:p w:rsidR="00C754FB" w:rsidRDefault="00EE5215">
      <w:pPr>
        <w:spacing w:line="600" w:lineRule="auto"/>
        <w:ind w:firstLine="720"/>
        <w:jc w:val="both"/>
        <w:rPr>
          <w:rFonts w:eastAsia="Times New Roman" w:cs="Times New Roman"/>
          <w:szCs w:val="24"/>
        </w:rPr>
      </w:pPr>
      <w:r>
        <w:rPr>
          <w:rFonts w:eastAsia="Times New Roman" w:cs="Times New Roman"/>
          <w:szCs w:val="24"/>
        </w:rPr>
        <w:t xml:space="preserve">Επιτρέψτε μου να ξεκινήσω από το θέμα των εργαζομένων, μιας και το θέσατε </w:t>
      </w:r>
      <w:r w:rsidR="0002467B">
        <w:rPr>
          <w:rFonts w:eastAsia="Times New Roman" w:cs="Times New Roman"/>
          <w:szCs w:val="24"/>
        </w:rPr>
        <w:t>-</w:t>
      </w:r>
      <w:r>
        <w:rPr>
          <w:rFonts w:eastAsia="Times New Roman" w:cs="Times New Roman"/>
          <w:szCs w:val="24"/>
        </w:rPr>
        <w:t xml:space="preserve">έτσι- πολύ δυναμικά. Αναφερθήκατε σε ανησυχία των εργαζομένων και </w:t>
      </w:r>
      <w:r>
        <w:rPr>
          <w:rFonts w:eastAsia="Times New Roman" w:cs="Times New Roman"/>
          <w:szCs w:val="24"/>
        </w:rPr>
        <w:lastRenderedPageBreak/>
        <w:t>αναφέρατε ότι οι εργαζόμενοι βρίσκονται στον αέρα και άλλα τέτοια</w:t>
      </w:r>
      <w:r w:rsidR="000870BC">
        <w:rPr>
          <w:rFonts w:eastAsia="Times New Roman" w:cs="Times New Roman"/>
          <w:szCs w:val="24"/>
        </w:rPr>
        <w:t>,</w:t>
      </w:r>
      <w:r>
        <w:rPr>
          <w:rFonts w:eastAsia="Times New Roman" w:cs="Times New Roman"/>
          <w:szCs w:val="24"/>
        </w:rPr>
        <w:t xml:space="preserve"> ανυπόστατα πέρα για πέρα.</w:t>
      </w:r>
    </w:p>
    <w:p w:rsidR="00C754FB" w:rsidRDefault="00EE5215">
      <w:pPr>
        <w:spacing w:line="600" w:lineRule="auto"/>
        <w:ind w:firstLine="720"/>
        <w:jc w:val="both"/>
        <w:rPr>
          <w:rFonts w:eastAsia="Times New Roman" w:cs="Times New Roman"/>
          <w:szCs w:val="24"/>
        </w:rPr>
      </w:pPr>
      <w:r>
        <w:rPr>
          <w:rFonts w:eastAsia="Times New Roman" w:cs="Times New Roman"/>
          <w:szCs w:val="24"/>
        </w:rPr>
        <w:t xml:space="preserve">Μα, καλά, δεν θυμάσαι, αγαπητέ συνάδελφε και φίλε Μανώλη, ότι πριν από έναν χρόνο περίπου συζητούσαμε αυτό το θέμα σε αυτή την Αίθουσα; Τότε δεν είχα παρουσιάσει την πέμπτη ενότητα του τότε σχεδίου νόμου, όπου έκανα πρόβλεψη για το προσωπικό του Αθλητικού Κέντρου </w:t>
      </w:r>
      <w:r w:rsidR="008075D1">
        <w:rPr>
          <w:rFonts w:eastAsia="Times New Roman" w:cs="Times New Roman"/>
          <w:szCs w:val="24"/>
        </w:rPr>
        <w:t>Α</w:t>
      </w:r>
      <w:r>
        <w:rPr>
          <w:rFonts w:eastAsia="Times New Roman" w:cs="Times New Roman"/>
          <w:szCs w:val="24"/>
        </w:rPr>
        <w:t>γ</w:t>
      </w:r>
      <w:r w:rsidR="008075D1">
        <w:rPr>
          <w:rFonts w:eastAsia="Times New Roman" w:cs="Times New Roman"/>
          <w:szCs w:val="24"/>
        </w:rPr>
        <w:t>ίου</w:t>
      </w:r>
      <w:r>
        <w:rPr>
          <w:rFonts w:eastAsia="Times New Roman" w:cs="Times New Roman"/>
          <w:szCs w:val="24"/>
        </w:rPr>
        <w:t xml:space="preserve"> Κοσμά; Όπως είχα πει και τότε, διασφαλίζουμε πλήρως </w:t>
      </w:r>
      <w:r w:rsidR="008075D1">
        <w:rPr>
          <w:rFonts w:eastAsia="Times New Roman" w:cs="Times New Roman"/>
          <w:szCs w:val="24"/>
        </w:rPr>
        <w:t>-</w:t>
      </w:r>
      <w:r>
        <w:rPr>
          <w:rFonts w:eastAsia="Times New Roman" w:cs="Times New Roman"/>
          <w:szCs w:val="24"/>
        </w:rPr>
        <w:t>και στη συνέχεια το ψηφίσαμε</w:t>
      </w:r>
      <w:r w:rsidR="008075D1">
        <w:rPr>
          <w:rFonts w:eastAsia="Times New Roman" w:cs="Times New Roman"/>
          <w:szCs w:val="24"/>
        </w:rPr>
        <w:t>,</w:t>
      </w:r>
      <w:r>
        <w:rPr>
          <w:rFonts w:eastAsia="Times New Roman" w:cs="Times New Roman"/>
          <w:szCs w:val="24"/>
        </w:rPr>
        <w:t xml:space="preserve"> δηλαδή- τους εργαζόμενους στον Άγιο Κοσμά. Η επένδυση στο Ελληνικό προχωρά ακάθεκτα, ενώ παράλληλα εξασφαλίσαμε τα εργασιακά δικαιώματα του συνόλου -του συνόλου!- των εργαζομένων που απασχολούνται στο </w:t>
      </w:r>
      <w:r w:rsidR="008075D1">
        <w:rPr>
          <w:rFonts w:eastAsia="Times New Roman" w:cs="Times New Roman"/>
          <w:szCs w:val="24"/>
        </w:rPr>
        <w:t>ν</w:t>
      </w:r>
      <w:r>
        <w:rPr>
          <w:rFonts w:eastAsia="Times New Roman" w:cs="Times New Roman"/>
          <w:szCs w:val="24"/>
        </w:rPr>
        <w:t xml:space="preserve">ομικό </w:t>
      </w:r>
      <w:r w:rsidR="008075D1">
        <w:rPr>
          <w:rFonts w:eastAsia="Times New Roman" w:cs="Times New Roman"/>
          <w:szCs w:val="24"/>
        </w:rPr>
        <w:t>π</w:t>
      </w:r>
      <w:r>
        <w:rPr>
          <w:rFonts w:eastAsia="Times New Roman" w:cs="Times New Roman"/>
          <w:szCs w:val="24"/>
        </w:rPr>
        <w:t xml:space="preserve">ρόσωπο </w:t>
      </w:r>
      <w:r w:rsidR="008075D1">
        <w:rPr>
          <w:rFonts w:eastAsia="Times New Roman" w:cs="Times New Roman"/>
          <w:szCs w:val="24"/>
        </w:rPr>
        <w:t>δ</w:t>
      </w:r>
      <w:r>
        <w:rPr>
          <w:rFonts w:eastAsia="Times New Roman" w:cs="Times New Roman"/>
          <w:szCs w:val="24"/>
        </w:rPr>
        <w:t xml:space="preserve">ημοσίου </w:t>
      </w:r>
      <w:r w:rsidR="008075D1">
        <w:rPr>
          <w:rFonts w:eastAsia="Times New Roman" w:cs="Times New Roman"/>
          <w:szCs w:val="24"/>
        </w:rPr>
        <w:t>δ</w:t>
      </w:r>
      <w:r>
        <w:rPr>
          <w:rFonts w:eastAsia="Times New Roman" w:cs="Times New Roman"/>
          <w:szCs w:val="24"/>
        </w:rPr>
        <w:t xml:space="preserve">ικαίου «Εθνικό Αθλητικό Κέντρο Νεότητας </w:t>
      </w:r>
      <w:r w:rsidR="008075D1">
        <w:rPr>
          <w:rFonts w:eastAsia="Times New Roman" w:cs="Times New Roman"/>
          <w:szCs w:val="24"/>
        </w:rPr>
        <w:t>Α</w:t>
      </w:r>
      <w:r>
        <w:rPr>
          <w:rFonts w:eastAsia="Times New Roman" w:cs="Times New Roman"/>
          <w:szCs w:val="24"/>
        </w:rPr>
        <w:t>γ</w:t>
      </w:r>
      <w:r w:rsidR="008075D1">
        <w:rPr>
          <w:rFonts w:eastAsia="Times New Roman" w:cs="Times New Roman"/>
          <w:szCs w:val="24"/>
        </w:rPr>
        <w:t>ίου</w:t>
      </w:r>
      <w:r>
        <w:rPr>
          <w:rFonts w:eastAsia="Times New Roman" w:cs="Times New Roman"/>
          <w:szCs w:val="24"/>
        </w:rPr>
        <w:t xml:space="preserve"> Κοσμά».</w:t>
      </w:r>
    </w:p>
    <w:p w:rsidR="00C754FB" w:rsidRDefault="00EE5215">
      <w:pPr>
        <w:spacing w:line="600" w:lineRule="auto"/>
        <w:ind w:firstLine="720"/>
        <w:jc w:val="both"/>
        <w:rPr>
          <w:rFonts w:eastAsia="Times New Roman" w:cs="Times New Roman"/>
          <w:szCs w:val="24"/>
        </w:rPr>
      </w:pPr>
      <w:r>
        <w:rPr>
          <w:rFonts w:eastAsia="Times New Roman" w:cs="Times New Roman"/>
          <w:szCs w:val="24"/>
        </w:rPr>
        <w:t>Μάλιστα, οι σύλλογοι εργαζομένων</w:t>
      </w:r>
      <w:r w:rsidR="00FA60F2">
        <w:rPr>
          <w:rFonts w:eastAsia="Times New Roman" w:cs="Times New Roman"/>
          <w:szCs w:val="24"/>
        </w:rPr>
        <w:t>,</w:t>
      </w:r>
      <w:r>
        <w:rPr>
          <w:rFonts w:eastAsia="Times New Roman" w:cs="Times New Roman"/>
          <w:szCs w:val="24"/>
        </w:rPr>
        <w:t xml:space="preserve"> τόσο της Γενικής Γραμματείας Αθλητισμού όσο του ΟΑΚΑ, όσο του Αγίου Κοσμά, όσο του ΣΕΦ, όσο και του </w:t>
      </w:r>
      <w:proofErr w:type="spellStart"/>
      <w:r>
        <w:rPr>
          <w:rFonts w:eastAsia="Times New Roman" w:cs="Times New Roman"/>
          <w:szCs w:val="24"/>
        </w:rPr>
        <w:t>Καυτανζογλείου</w:t>
      </w:r>
      <w:proofErr w:type="spellEnd"/>
      <w:r>
        <w:rPr>
          <w:rFonts w:eastAsia="Times New Roman" w:cs="Times New Roman"/>
          <w:szCs w:val="24"/>
        </w:rPr>
        <w:t>, όλοι έχουν εκφράσει την ικανοποίησή τους όχι μόνο για την εν λόγω ρύθμιση, αλλά και διότι βλέπουν μια ηγεσία που κινείται και</w:t>
      </w:r>
      <w:r w:rsidR="00FA60F2">
        <w:rPr>
          <w:rFonts w:eastAsia="Times New Roman" w:cs="Times New Roman"/>
          <w:szCs w:val="24"/>
        </w:rPr>
        <w:t>,</w:t>
      </w:r>
      <w:r>
        <w:rPr>
          <w:rFonts w:eastAsia="Times New Roman" w:cs="Times New Roman"/>
          <w:szCs w:val="24"/>
        </w:rPr>
        <w:t xml:space="preserve"> φυσικά, που τους ακούει.</w:t>
      </w:r>
    </w:p>
    <w:p w:rsidR="00C754FB" w:rsidRDefault="00EE5215">
      <w:pPr>
        <w:spacing w:line="600" w:lineRule="auto"/>
        <w:ind w:firstLine="720"/>
        <w:jc w:val="both"/>
        <w:rPr>
          <w:rFonts w:eastAsia="Times New Roman" w:cs="Times New Roman"/>
          <w:szCs w:val="24"/>
        </w:rPr>
      </w:pPr>
      <w:r>
        <w:rPr>
          <w:rFonts w:eastAsia="Times New Roman" w:cs="Times New Roman"/>
          <w:szCs w:val="24"/>
        </w:rPr>
        <w:t xml:space="preserve">Να σας θυμίσω τι ψηφίσατε και εσείς ως κόμμα πέρυσι τον Σεπτέμβριο σε αυτή την Αίθουσα; Αναφέρομαι στο άρθρο 23 του ν.4726/2020, το οποίο ορίζει τα εξής: Από την οριστική μεταφορά των εγκαταστάσεων και την κατάργηση του </w:t>
      </w:r>
      <w:r w:rsidR="00ED37B0">
        <w:rPr>
          <w:rFonts w:eastAsia="Times New Roman" w:cs="Times New Roman"/>
          <w:szCs w:val="24"/>
        </w:rPr>
        <w:t>ν</w:t>
      </w:r>
      <w:r>
        <w:rPr>
          <w:rFonts w:eastAsia="Times New Roman" w:cs="Times New Roman"/>
          <w:szCs w:val="24"/>
        </w:rPr>
        <w:t xml:space="preserve">ομικού </w:t>
      </w:r>
      <w:r w:rsidR="00ED37B0">
        <w:rPr>
          <w:rFonts w:eastAsia="Times New Roman" w:cs="Times New Roman"/>
          <w:szCs w:val="24"/>
        </w:rPr>
        <w:t>π</w:t>
      </w:r>
      <w:r>
        <w:rPr>
          <w:rFonts w:eastAsia="Times New Roman" w:cs="Times New Roman"/>
          <w:szCs w:val="24"/>
        </w:rPr>
        <w:t xml:space="preserve">ροσώπου </w:t>
      </w:r>
      <w:r w:rsidR="00ED37B0">
        <w:rPr>
          <w:rFonts w:eastAsia="Times New Roman" w:cs="Times New Roman"/>
          <w:szCs w:val="24"/>
        </w:rPr>
        <w:t>δ</w:t>
      </w:r>
      <w:r>
        <w:rPr>
          <w:rFonts w:eastAsia="Times New Roman" w:cs="Times New Roman"/>
          <w:szCs w:val="24"/>
        </w:rPr>
        <w:t>ημοσίου</w:t>
      </w:r>
      <w:r w:rsidR="00ED37B0">
        <w:rPr>
          <w:rFonts w:eastAsia="Times New Roman" w:cs="Times New Roman"/>
          <w:szCs w:val="24"/>
        </w:rPr>
        <w:t xml:space="preserve"> δ</w:t>
      </w:r>
      <w:r>
        <w:rPr>
          <w:rFonts w:eastAsia="Times New Roman" w:cs="Times New Roman"/>
          <w:szCs w:val="24"/>
        </w:rPr>
        <w:t xml:space="preserve">ικαίου με την επωνυμία «Εθνικό </w:t>
      </w:r>
      <w:r>
        <w:rPr>
          <w:rFonts w:eastAsia="Times New Roman" w:cs="Times New Roman"/>
          <w:szCs w:val="24"/>
        </w:rPr>
        <w:lastRenderedPageBreak/>
        <w:t xml:space="preserve">Αθλητικό Κέντρο Νεότητας </w:t>
      </w:r>
      <w:r w:rsidR="00ED37B0">
        <w:rPr>
          <w:rFonts w:eastAsia="Times New Roman" w:cs="Times New Roman"/>
          <w:szCs w:val="24"/>
        </w:rPr>
        <w:t>Α</w:t>
      </w:r>
      <w:r>
        <w:rPr>
          <w:rFonts w:eastAsia="Times New Roman" w:cs="Times New Roman"/>
          <w:szCs w:val="24"/>
        </w:rPr>
        <w:t>γ</w:t>
      </w:r>
      <w:r w:rsidR="00ED37B0">
        <w:rPr>
          <w:rFonts w:eastAsia="Times New Roman" w:cs="Times New Roman"/>
          <w:szCs w:val="24"/>
        </w:rPr>
        <w:t>ί</w:t>
      </w:r>
      <w:r>
        <w:rPr>
          <w:rFonts w:eastAsia="Times New Roman" w:cs="Times New Roman"/>
          <w:szCs w:val="24"/>
        </w:rPr>
        <w:t>ο</w:t>
      </w:r>
      <w:r w:rsidR="00ED37B0">
        <w:rPr>
          <w:rFonts w:eastAsia="Times New Roman" w:cs="Times New Roman"/>
          <w:szCs w:val="24"/>
        </w:rPr>
        <w:t>υ</w:t>
      </w:r>
      <w:r>
        <w:rPr>
          <w:rFonts w:eastAsia="Times New Roman" w:cs="Times New Roman"/>
          <w:szCs w:val="24"/>
        </w:rPr>
        <w:t xml:space="preserve"> Κοσμά» όλοι οι εργαζόμενοι σε αυτό σε σχέση εργασίας είτε δημοσίου είτε ιδιωτικού δικαίου κατά παρέκκλιση οποιασδήποτε άλλης γενικής ή ειδικής διατάξεως μετατάσσονται με την ίδια σχέση εργασίας στη Γενική Γραμματεία Αθλητισμού. Μετατάσσονται σε κενές οργανικές θέσεις αντίστοιχης κατηγορίας και κλάδου ή εκπαιδευτικής βαθμίδας και ειδικότητας με αυτές που κατέχουν μέχρι και σήμερα.</w:t>
      </w:r>
    </w:p>
    <w:p w:rsidR="00C754FB" w:rsidRDefault="00EE5215">
      <w:pPr>
        <w:spacing w:line="600" w:lineRule="auto"/>
        <w:ind w:firstLine="720"/>
        <w:jc w:val="both"/>
        <w:rPr>
          <w:rFonts w:eastAsia="Times New Roman"/>
          <w:szCs w:val="24"/>
        </w:rPr>
      </w:pPr>
      <w:r>
        <w:rPr>
          <w:rFonts w:eastAsia="Times New Roman" w:cs="Times New Roman"/>
          <w:szCs w:val="24"/>
        </w:rPr>
        <w:t>Επίσης, προβλέψαμε ότι</w:t>
      </w:r>
      <w:r w:rsidR="009C3638">
        <w:rPr>
          <w:rFonts w:eastAsia="Times New Roman" w:cs="Times New Roman"/>
          <w:szCs w:val="24"/>
        </w:rPr>
        <w:t>,</w:t>
      </w:r>
      <w:r>
        <w:rPr>
          <w:rFonts w:eastAsia="Times New Roman" w:cs="Times New Roman"/>
          <w:szCs w:val="24"/>
        </w:rPr>
        <w:t xml:space="preserve"> αν δεν υπάρχουν στη Γενική Γραμματεία Αθλητισμού αντίστοιχες θέσεις, τότε μετατάσσονται σε θέσεις αντίστοιχες των τυπικών τους προσόντων κατόπιν απόφασης του αρμοδίου οργάνου του Υπουργείου Πολιτισμού και Αθλητισμού.</w:t>
      </w:r>
    </w:p>
    <w:p w:rsidR="00A014B2" w:rsidRPr="00A014B2" w:rsidDel="00231994" w:rsidRDefault="00A014B2">
      <w:pPr>
        <w:shd w:val="clear" w:color="auto" w:fill="FFFFFF"/>
        <w:spacing w:line="600" w:lineRule="auto"/>
        <w:contextualSpacing/>
        <w:jc w:val="both"/>
        <w:rPr>
          <w:del w:id="9" w:author="Μητσόπουλος Νικόλαος" w:date="2022-01-29T10:39:00Z"/>
          <w:rFonts w:eastAsia="Times New Roman" w:cs="Times New Roman"/>
          <w:color w:val="FF0000"/>
          <w:szCs w:val="24"/>
        </w:rPr>
      </w:pPr>
      <w:del w:id="10" w:author="Μητσόπουλος Νικόλαος" w:date="2022-01-29T10:39:00Z">
        <w:r w:rsidRPr="00A014B2" w:rsidDel="00231994">
          <w:rPr>
            <w:rFonts w:eastAsia="Times New Roman" w:cs="Times New Roman"/>
            <w:color w:val="FF0000"/>
            <w:szCs w:val="24"/>
          </w:rPr>
          <w:delText>ΜΑΡΙΝΗ</w:delText>
        </w:r>
      </w:del>
    </w:p>
    <w:p w:rsidR="00C754FB" w:rsidRPr="001C2DC7" w:rsidRDefault="00EE5215" w:rsidP="00295606">
      <w:pPr>
        <w:shd w:val="clear" w:color="auto" w:fill="FFFFFF"/>
        <w:spacing w:line="600" w:lineRule="auto"/>
        <w:ind w:firstLine="720"/>
        <w:contextualSpacing/>
        <w:jc w:val="both"/>
        <w:rPr>
          <w:rFonts w:eastAsia="Times New Roman" w:cs="Times New Roman"/>
          <w:szCs w:val="24"/>
        </w:rPr>
      </w:pPr>
      <w:r w:rsidRPr="001C2DC7">
        <w:rPr>
          <w:rFonts w:eastAsia="Times New Roman" w:cs="Times New Roman"/>
          <w:szCs w:val="24"/>
        </w:rPr>
        <w:t xml:space="preserve">Σε περίπτωση που δεν υπάρχει κενή οργανική θέση, μετατάσσονται, όπως είπα πριν, με απόφαση του αρμοδίου οργάνου και έτσι εξασφαλίζονται πλήρως χωρίς </w:t>
      </w:r>
      <w:r w:rsidR="006A0612" w:rsidRPr="001C2DC7">
        <w:rPr>
          <w:rFonts w:eastAsia="Times New Roman" w:cs="Times New Roman"/>
          <w:szCs w:val="24"/>
        </w:rPr>
        <w:t>κα</w:t>
      </w:r>
      <w:r w:rsidR="001C2DC7">
        <w:rPr>
          <w:rFonts w:eastAsia="Times New Roman" w:cs="Times New Roman"/>
          <w:szCs w:val="24"/>
        </w:rPr>
        <w:t>μ</w:t>
      </w:r>
      <w:r w:rsidR="006A0612" w:rsidRPr="001C2DC7">
        <w:rPr>
          <w:rFonts w:eastAsia="Times New Roman" w:cs="Times New Roman"/>
          <w:szCs w:val="24"/>
        </w:rPr>
        <w:t>μία</w:t>
      </w:r>
      <w:r w:rsidRPr="001C2DC7">
        <w:rPr>
          <w:rFonts w:eastAsia="Times New Roman" w:cs="Times New Roman"/>
          <w:szCs w:val="24"/>
        </w:rPr>
        <w:t xml:space="preserve"> ανησυχία και χωρίς κανένα πρόβλημα. </w:t>
      </w:r>
    </w:p>
    <w:p w:rsidR="00C754FB" w:rsidRDefault="00EE521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Οι δικηγόροι που υπηρετούν στον Άγιο Κ</w:t>
      </w:r>
      <w:r w:rsidRPr="00AC58FF">
        <w:rPr>
          <w:rFonts w:eastAsia="Times New Roman" w:cs="Times New Roman"/>
          <w:szCs w:val="24"/>
        </w:rPr>
        <w:t>οσμά με σχέση έμμισθης εντολής</w:t>
      </w:r>
      <w:r>
        <w:rPr>
          <w:rFonts w:eastAsia="Times New Roman" w:cs="Times New Roman"/>
          <w:szCs w:val="24"/>
        </w:rPr>
        <w:t xml:space="preserve"> μ</w:t>
      </w:r>
      <w:r w:rsidRPr="00AC58FF">
        <w:rPr>
          <w:rFonts w:eastAsia="Times New Roman" w:cs="Times New Roman"/>
          <w:szCs w:val="24"/>
        </w:rPr>
        <w:t>εταφέρονται ακόμα και αυτοί κατά παρέκκλιση οποιασδήποτε άλλης γενικής</w:t>
      </w:r>
      <w:r>
        <w:rPr>
          <w:rFonts w:eastAsia="Times New Roman" w:cs="Times New Roman"/>
          <w:szCs w:val="24"/>
        </w:rPr>
        <w:t xml:space="preserve"> ή</w:t>
      </w:r>
      <w:r w:rsidRPr="00AC58FF">
        <w:rPr>
          <w:rFonts w:eastAsia="Times New Roman" w:cs="Times New Roman"/>
          <w:szCs w:val="24"/>
        </w:rPr>
        <w:t xml:space="preserve"> ειδικής διάταξης σε φορέα που </w:t>
      </w:r>
      <w:r>
        <w:rPr>
          <w:rFonts w:eastAsia="Times New Roman" w:cs="Times New Roman"/>
          <w:szCs w:val="24"/>
        </w:rPr>
        <w:t>εποπτεύεται από τη Γενική Γραμματεία Αθλητισμού μετά από απόφαση</w:t>
      </w:r>
      <w:r w:rsidRPr="00AC58FF">
        <w:rPr>
          <w:rFonts w:eastAsia="Times New Roman" w:cs="Times New Roman"/>
          <w:szCs w:val="24"/>
        </w:rPr>
        <w:t xml:space="preserve"> του αρμόδιου οργάνου το</w:t>
      </w:r>
      <w:r>
        <w:rPr>
          <w:rFonts w:eastAsia="Times New Roman" w:cs="Times New Roman"/>
          <w:szCs w:val="24"/>
        </w:rPr>
        <w:t>υ Υπουργείου Πολιτισμού και Α</w:t>
      </w:r>
      <w:r w:rsidRPr="00AC58FF">
        <w:rPr>
          <w:rFonts w:eastAsia="Times New Roman" w:cs="Times New Roman"/>
          <w:szCs w:val="24"/>
        </w:rPr>
        <w:t>θλητισμού</w:t>
      </w:r>
      <w:r>
        <w:rPr>
          <w:rFonts w:eastAsia="Times New Roman" w:cs="Times New Roman"/>
          <w:szCs w:val="24"/>
        </w:rPr>
        <w:t>.</w:t>
      </w:r>
      <w:r w:rsidRPr="00AC58FF">
        <w:rPr>
          <w:rFonts w:eastAsia="Times New Roman" w:cs="Times New Roman"/>
          <w:szCs w:val="24"/>
        </w:rPr>
        <w:t xml:space="preserve"> Μεταφέρονται με την ίδια σχέση</w:t>
      </w:r>
      <w:r>
        <w:rPr>
          <w:rFonts w:eastAsia="Times New Roman" w:cs="Times New Roman"/>
          <w:szCs w:val="24"/>
        </w:rPr>
        <w:t>,</w:t>
      </w:r>
      <w:r w:rsidRPr="00AC58FF">
        <w:rPr>
          <w:rFonts w:eastAsia="Times New Roman" w:cs="Times New Roman"/>
          <w:szCs w:val="24"/>
        </w:rPr>
        <w:t xml:space="preserve"> βαθμό και μισθολογικό κλιμάκιο που κατέχουν κατά το</w:t>
      </w:r>
      <w:r>
        <w:rPr>
          <w:rFonts w:eastAsia="Times New Roman" w:cs="Times New Roman"/>
          <w:szCs w:val="24"/>
        </w:rPr>
        <w:t>ν</w:t>
      </w:r>
      <w:r w:rsidRPr="00AC58FF">
        <w:rPr>
          <w:rFonts w:eastAsia="Times New Roman" w:cs="Times New Roman"/>
          <w:szCs w:val="24"/>
        </w:rPr>
        <w:t xml:space="preserve"> χρόνο μεταφοράς είτε σε κενή </w:t>
      </w:r>
      <w:r w:rsidRPr="00AC58FF">
        <w:rPr>
          <w:rFonts w:eastAsia="Times New Roman" w:cs="Times New Roman"/>
          <w:szCs w:val="24"/>
        </w:rPr>
        <w:lastRenderedPageBreak/>
        <w:t>οργανική θέση είτε σε προσωποπαγή θέση που συστήνεται με την ίδια απόφαση</w:t>
      </w:r>
      <w:r>
        <w:rPr>
          <w:rFonts w:eastAsia="Times New Roman" w:cs="Times New Roman"/>
          <w:szCs w:val="24"/>
        </w:rPr>
        <w:t>.</w:t>
      </w:r>
      <w:r w:rsidRPr="00AC58FF">
        <w:rPr>
          <w:rFonts w:eastAsia="Times New Roman" w:cs="Times New Roman"/>
          <w:szCs w:val="24"/>
        </w:rPr>
        <w:t xml:space="preserve"> </w:t>
      </w:r>
    </w:p>
    <w:p w:rsidR="00C754FB" w:rsidRDefault="00EE5215">
      <w:pPr>
        <w:shd w:val="clear" w:color="auto" w:fill="FFFFFF"/>
        <w:spacing w:line="600" w:lineRule="auto"/>
        <w:ind w:firstLine="720"/>
        <w:contextualSpacing/>
        <w:jc w:val="both"/>
        <w:rPr>
          <w:rFonts w:eastAsia="Times New Roman" w:cs="Times New Roman"/>
          <w:szCs w:val="24"/>
        </w:rPr>
      </w:pPr>
      <w:r w:rsidRPr="00AC58FF">
        <w:rPr>
          <w:rFonts w:eastAsia="Times New Roman" w:cs="Times New Roman"/>
          <w:szCs w:val="24"/>
        </w:rPr>
        <w:t>Μάλιστα</w:t>
      </w:r>
      <w:r>
        <w:rPr>
          <w:rFonts w:eastAsia="Times New Roman" w:cs="Times New Roman"/>
          <w:szCs w:val="24"/>
        </w:rPr>
        <w:t>,</w:t>
      </w:r>
      <w:r w:rsidRPr="00AC58FF">
        <w:rPr>
          <w:rFonts w:eastAsia="Times New Roman" w:cs="Times New Roman"/>
          <w:szCs w:val="24"/>
        </w:rPr>
        <w:t xml:space="preserve"> έχουμε ορίσει στο</w:t>
      </w:r>
      <w:r>
        <w:rPr>
          <w:rFonts w:eastAsia="Times New Roman" w:cs="Times New Roman"/>
          <w:szCs w:val="24"/>
        </w:rPr>
        <w:t>ν</w:t>
      </w:r>
      <w:r w:rsidRPr="00AC58FF">
        <w:rPr>
          <w:rFonts w:eastAsia="Times New Roman" w:cs="Times New Roman"/>
          <w:szCs w:val="24"/>
        </w:rPr>
        <w:t xml:space="preserve"> νόμο ότι οι α</w:t>
      </w:r>
      <w:r>
        <w:rPr>
          <w:rFonts w:eastAsia="Times New Roman" w:cs="Times New Roman"/>
          <w:szCs w:val="24"/>
        </w:rPr>
        <w:t>ποφάσεις αυτές για τους εργαζομέ</w:t>
      </w:r>
      <w:r w:rsidRPr="00AC58FF">
        <w:rPr>
          <w:rFonts w:eastAsia="Times New Roman" w:cs="Times New Roman"/>
          <w:szCs w:val="24"/>
        </w:rPr>
        <w:t xml:space="preserve">νους εκδίδονται με αποκλειστική προθεσμία </w:t>
      </w:r>
      <w:r>
        <w:rPr>
          <w:rFonts w:eastAsia="Times New Roman" w:cs="Times New Roman"/>
          <w:szCs w:val="24"/>
        </w:rPr>
        <w:t>ενός μηνός από την οριστική κατάρ</w:t>
      </w:r>
      <w:r w:rsidRPr="00AC58FF">
        <w:rPr>
          <w:rFonts w:eastAsia="Times New Roman" w:cs="Times New Roman"/>
          <w:szCs w:val="24"/>
        </w:rPr>
        <w:t>γηση του νομικού προσώπου και βεβαίως τα αποτελέσματά τους ανατρέχουν στην ημερομηνία κατάργησης</w:t>
      </w:r>
      <w:r>
        <w:rPr>
          <w:rFonts w:eastAsia="Times New Roman" w:cs="Times New Roman"/>
          <w:szCs w:val="24"/>
        </w:rPr>
        <w:t>.</w:t>
      </w:r>
      <w:r w:rsidRPr="00AC58FF">
        <w:rPr>
          <w:rFonts w:eastAsia="Times New Roman" w:cs="Times New Roman"/>
          <w:szCs w:val="24"/>
        </w:rPr>
        <w:t xml:space="preserve"> </w:t>
      </w:r>
      <w:r>
        <w:rPr>
          <w:rFonts w:eastAsia="Times New Roman" w:cs="Times New Roman"/>
          <w:szCs w:val="24"/>
        </w:rPr>
        <w:t>Επίσης,</w:t>
      </w:r>
      <w:r w:rsidRPr="00AC58FF">
        <w:rPr>
          <w:rFonts w:eastAsia="Times New Roman" w:cs="Times New Roman"/>
          <w:szCs w:val="24"/>
        </w:rPr>
        <w:t xml:space="preserve"> το χρονικό διάστημα έως την κοινοποίηση των μετατάξεων και την ανάληψη υπηρεσίας του προσωπικού θεωρείται </w:t>
      </w:r>
      <w:r>
        <w:rPr>
          <w:rFonts w:eastAsia="Times New Roman" w:cs="Times New Roman"/>
          <w:szCs w:val="24"/>
        </w:rPr>
        <w:t>-</w:t>
      </w:r>
      <w:r w:rsidRPr="00AC58FF">
        <w:rPr>
          <w:rFonts w:eastAsia="Times New Roman" w:cs="Times New Roman"/>
          <w:szCs w:val="24"/>
        </w:rPr>
        <w:t>το έχουμε προβλέψει</w:t>
      </w:r>
      <w:r>
        <w:rPr>
          <w:rFonts w:eastAsia="Times New Roman" w:cs="Times New Roman"/>
          <w:szCs w:val="24"/>
        </w:rPr>
        <w:t>-</w:t>
      </w:r>
      <w:r w:rsidRPr="00AC58FF">
        <w:rPr>
          <w:rFonts w:eastAsia="Times New Roman" w:cs="Times New Roman"/>
          <w:szCs w:val="24"/>
        </w:rPr>
        <w:t xml:space="preserve"> ως χρόνος πραγματικής υπηρεσίας τους στον φορέα υποδοχής που καταβάλλει και τις αντίστοιχες αποδοχές τους για το διάστημα αυτό</w:t>
      </w:r>
      <w:r>
        <w:rPr>
          <w:rFonts w:eastAsia="Times New Roman" w:cs="Times New Roman"/>
          <w:szCs w:val="24"/>
        </w:rPr>
        <w:t>.</w:t>
      </w:r>
      <w:r w:rsidRPr="00AC58FF">
        <w:rPr>
          <w:rFonts w:eastAsia="Times New Roman" w:cs="Times New Roman"/>
          <w:szCs w:val="24"/>
        </w:rPr>
        <w:t xml:space="preserve"> Μάλιστα</w:t>
      </w:r>
      <w:r>
        <w:rPr>
          <w:rFonts w:eastAsia="Times New Roman" w:cs="Times New Roman"/>
          <w:szCs w:val="24"/>
        </w:rPr>
        <w:t>,</w:t>
      </w:r>
      <w:r w:rsidRPr="00AC58FF">
        <w:rPr>
          <w:rFonts w:eastAsia="Times New Roman" w:cs="Times New Roman"/>
          <w:szCs w:val="24"/>
        </w:rPr>
        <w:t xml:space="preserve"> το συγκεκριμένο άρθρο</w:t>
      </w:r>
      <w:r>
        <w:rPr>
          <w:rFonts w:eastAsia="Times New Roman" w:cs="Times New Roman"/>
          <w:szCs w:val="24"/>
        </w:rPr>
        <w:t>,</w:t>
      </w:r>
      <w:r w:rsidRPr="00AC58FF">
        <w:rPr>
          <w:rFonts w:eastAsia="Times New Roman" w:cs="Times New Roman"/>
          <w:szCs w:val="24"/>
        </w:rPr>
        <w:t xml:space="preserve"> όπως ανέφερα</w:t>
      </w:r>
      <w:r>
        <w:rPr>
          <w:rFonts w:eastAsia="Times New Roman" w:cs="Times New Roman"/>
          <w:szCs w:val="24"/>
        </w:rPr>
        <w:t>,</w:t>
      </w:r>
      <w:r w:rsidRPr="00AC58FF">
        <w:rPr>
          <w:rFonts w:eastAsia="Times New Roman" w:cs="Times New Roman"/>
          <w:szCs w:val="24"/>
        </w:rPr>
        <w:t xml:space="preserve"> το έχετε ψηφίσει και </w:t>
      </w:r>
      <w:r>
        <w:rPr>
          <w:rFonts w:eastAsia="Times New Roman" w:cs="Times New Roman"/>
          <w:szCs w:val="24"/>
        </w:rPr>
        <w:t xml:space="preserve">εσείς και </w:t>
      </w:r>
      <w:r w:rsidRPr="00AC58FF">
        <w:rPr>
          <w:rFonts w:eastAsia="Times New Roman" w:cs="Times New Roman"/>
          <w:szCs w:val="24"/>
        </w:rPr>
        <w:t>επειδή μπορεί να</w:t>
      </w:r>
      <w:r>
        <w:rPr>
          <w:rFonts w:eastAsia="Times New Roman" w:cs="Times New Roman"/>
          <w:szCs w:val="24"/>
        </w:rPr>
        <w:t xml:space="preserve"> μην</w:t>
      </w:r>
      <w:r w:rsidRPr="00AC58FF">
        <w:rPr>
          <w:rFonts w:eastAsia="Times New Roman" w:cs="Times New Roman"/>
          <w:szCs w:val="24"/>
        </w:rPr>
        <w:t xml:space="preserve"> το θυμάστε</w:t>
      </w:r>
      <w:r>
        <w:rPr>
          <w:rFonts w:eastAsia="Times New Roman" w:cs="Times New Roman"/>
          <w:szCs w:val="24"/>
        </w:rPr>
        <w:t>,</w:t>
      </w:r>
      <w:r w:rsidRPr="00AC58FF">
        <w:rPr>
          <w:rFonts w:eastAsia="Times New Roman" w:cs="Times New Roman"/>
          <w:szCs w:val="24"/>
        </w:rPr>
        <w:t xml:space="preserve"> το καταθέτω στα </w:t>
      </w:r>
      <w:r>
        <w:rPr>
          <w:rFonts w:eastAsia="Times New Roman" w:cs="Times New Roman"/>
          <w:szCs w:val="24"/>
        </w:rPr>
        <w:t>Π</w:t>
      </w:r>
      <w:r w:rsidRPr="00AC58FF">
        <w:rPr>
          <w:rFonts w:eastAsia="Times New Roman" w:cs="Times New Roman"/>
          <w:szCs w:val="24"/>
        </w:rPr>
        <w:t xml:space="preserve">ρακτικά και είναι στη διάθεσή </w:t>
      </w:r>
      <w:r>
        <w:rPr>
          <w:rFonts w:eastAsia="Times New Roman" w:cs="Times New Roman"/>
          <w:szCs w:val="24"/>
        </w:rPr>
        <w:t>σας.</w:t>
      </w:r>
    </w:p>
    <w:p w:rsidR="00C754FB" w:rsidRDefault="00EE5215">
      <w:pPr>
        <w:shd w:val="clear" w:color="auto" w:fill="FFFFFF"/>
        <w:spacing w:line="600" w:lineRule="auto"/>
        <w:ind w:firstLine="720"/>
        <w:contextualSpacing/>
        <w:jc w:val="both"/>
        <w:rPr>
          <w:rFonts w:eastAsia="Times New Roman" w:cs="Times New Roman"/>
          <w:szCs w:val="24"/>
        </w:rPr>
      </w:pPr>
      <w:r w:rsidRPr="00AC58FF">
        <w:rPr>
          <w:rFonts w:eastAsia="Times New Roman" w:cs="Times New Roman"/>
          <w:szCs w:val="24"/>
        </w:rPr>
        <w:t xml:space="preserve">(Στο σημείο αυτό ο </w:t>
      </w:r>
      <w:r>
        <w:rPr>
          <w:rFonts w:eastAsia="Times New Roman" w:cs="Times New Roman"/>
          <w:szCs w:val="24"/>
        </w:rPr>
        <w:t>Υφυπουργός Πολιτισμού και Αθλητισμού</w:t>
      </w:r>
      <w:r w:rsidRPr="00AC58FF">
        <w:rPr>
          <w:rFonts w:eastAsia="Times New Roman" w:cs="Times New Roman"/>
          <w:szCs w:val="24"/>
        </w:rPr>
        <w:t xml:space="preserve"> </w:t>
      </w:r>
      <w:r>
        <w:rPr>
          <w:rFonts w:eastAsia="Times New Roman" w:cs="Times New Roman"/>
          <w:szCs w:val="24"/>
        </w:rPr>
        <w:t>κ. Ελευθέριος Αυγενάκης καταθέτει για τα Πρακτικά το προαναφερθέν έγγραφο,</w:t>
      </w:r>
      <w:r w:rsidRPr="00AC58FF">
        <w:rPr>
          <w:rFonts w:eastAsia="Times New Roman" w:cs="Times New Roman"/>
          <w:szCs w:val="24"/>
        </w:rPr>
        <w:t xml:space="preserve"> </w:t>
      </w:r>
      <w:r>
        <w:rPr>
          <w:rFonts w:eastAsia="Times New Roman" w:cs="Times New Roman"/>
          <w:szCs w:val="24"/>
        </w:rPr>
        <w:t>το οποίο βρίσκεται</w:t>
      </w:r>
      <w:r w:rsidRPr="00AC58FF">
        <w:rPr>
          <w:rFonts w:eastAsia="Times New Roman" w:cs="Times New Roman"/>
          <w:szCs w:val="24"/>
        </w:rPr>
        <w:t xml:space="preserve"> στο </w:t>
      </w:r>
      <w:r w:rsidR="001C2DC7">
        <w:rPr>
          <w:rFonts w:eastAsia="Times New Roman" w:cs="Times New Roman"/>
          <w:szCs w:val="24"/>
        </w:rPr>
        <w:t>α</w:t>
      </w:r>
      <w:r w:rsidRPr="00AC58FF">
        <w:rPr>
          <w:rFonts w:eastAsia="Times New Roman" w:cs="Times New Roman"/>
          <w:szCs w:val="24"/>
        </w:rPr>
        <w:t>ρχείο του Τμήματος Γραμματείας της Διεύθυνσης Στενογραφίας και Πρακτικών της Βουλής)</w:t>
      </w:r>
    </w:p>
    <w:p w:rsidR="00C754FB" w:rsidRDefault="00EE521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Έ</w:t>
      </w:r>
      <w:r w:rsidRPr="00AC58FF">
        <w:rPr>
          <w:rFonts w:eastAsia="Times New Roman" w:cs="Times New Roman"/>
          <w:szCs w:val="24"/>
        </w:rPr>
        <w:t>τσι</w:t>
      </w:r>
      <w:r>
        <w:rPr>
          <w:rFonts w:eastAsia="Times New Roman" w:cs="Times New Roman"/>
          <w:szCs w:val="24"/>
        </w:rPr>
        <w:t>,</w:t>
      </w:r>
      <w:r w:rsidRPr="00AC58FF">
        <w:rPr>
          <w:rFonts w:eastAsia="Times New Roman" w:cs="Times New Roman"/>
          <w:szCs w:val="24"/>
        </w:rPr>
        <w:t xml:space="preserve"> σε συνεργασία με τον σύλλογο εργα</w:t>
      </w:r>
      <w:r>
        <w:rPr>
          <w:rFonts w:eastAsia="Times New Roman" w:cs="Times New Roman"/>
          <w:szCs w:val="24"/>
        </w:rPr>
        <w:t>ζομένων και με τη διοίκηση του Αγίου Κ</w:t>
      </w:r>
      <w:r w:rsidRPr="00AC58FF">
        <w:rPr>
          <w:rFonts w:eastAsia="Times New Roman" w:cs="Times New Roman"/>
          <w:szCs w:val="24"/>
        </w:rPr>
        <w:t>οσμά</w:t>
      </w:r>
      <w:r>
        <w:rPr>
          <w:rFonts w:eastAsia="Times New Roman" w:cs="Times New Roman"/>
          <w:szCs w:val="24"/>
        </w:rPr>
        <w:t>, κ</w:t>
      </w:r>
      <w:r w:rsidRPr="00AC58FF">
        <w:rPr>
          <w:rFonts w:eastAsia="Times New Roman" w:cs="Times New Roman"/>
          <w:szCs w:val="24"/>
        </w:rPr>
        <w:t>αλύψαμε όλα τα ενδεχόμενα και όλες τις πιθανές περιπτώσεις διασφαλίζοντας πλήρως όλα τα εργασιακά</w:t>
      </w:r>
      <w:r>
        <w:rPr>
          <w:rFonts w:eastAsia="Times New Roman" w:cs="Times New Roman"/>
          <w:szCs w:val="24"/>
        </w:rPr>
        <w:t xml:space="preserve"> δικαιώματα του </w:t>
      </w:r>
      <w:r>
        <w:rPr>
          <w:rFonts w:eastAsia="Times New Roman" w:cs="Times New Roman"/>
          <w:szCs w:val="24"/>
        </w:rPr>
        <w:lastRenderedPageBreak/>
        <w:t>προσωπικού του Αγίου Κ</w:t>
      </w:r>
      <w:r w:rsidRPr="00AC58FF">
        <w:rPr>
          <w:rFonts w:eastAsia="Times New Roman" w:cs="Times New Roman"/>
          <w:szCs w:val="24"/>
        </w:rPr>
        <w:t>οσμά</w:t>
      </w:r>
      <w:r>
        <w:rPr>
          <w:rFonts w:eastAsia="Times New Roman" w:cs="Times New Roman"/>
          <w:szCs w:val="24"/>
        </w:rPr>
        <w:t>.</w:t>
      </w:r>
      <w:r w:rsidRPr="00AC58FF">
        <w:rPr>
          <w:rFonts w:eastAsia="Times New Roman" w:cs="Times New Roman"/>
          <w:szCs w:val="24"/>
        </w:rPr>
        <w:t xml:space="preserve"> Δεν</w:t>
      </w:r>
      <w:r>
        <w:rPr>
          <w:rFonts w:eastAsia="Times New Roman" w:cs="Times New Roman"/>
          <w:szCs w:val="24"/>
        </w:rPr>
        <w:t xml:space="preserve"> υπάρχει </w:t>
      </w:r>
      <w:r w:rsidR="006A0612">
        <w:rPr>
          <w:rFonts w:eastAsia="Times New Roman" w:cs="Times New Roman"/>
          <w:szCs w:val="24"/>
        </w:rPr>
        <w:t>κα</w:t>
      </w:r>
      <w:r w:rsidR="006758DD">
        <w:rPr>
          <w:rFonts w:eastAsia="Times New Roman" w:cs="Times New Roman"/>
          <w:szCs w:val="24"/>
        </w:rPr>
        <w:t>μ</w:t>
      </w:r>
      <w:r w:rsidR="006A0612">
        <w:rPr>
          <w:rFonts w:eastAsia="Times New Roman" w:cs="Times New Roman"/>
          <w:szCs w:val="24"/>
        </w:rPr>
        <w:t>μία</w:t>
      </w:r>
      <w:r>
        <w:rPr>
          <w:rFonts w:eastAsia="Times New Roman" w:cs="Times New Roman"/>
          <w:szCs w:val="24"/>
        </w:rPr>
        <w:t xml:space="preserve"> ανησυχία λοιπόν. Δ</w:t>
      </w:r>
      <w:r w:rsidRPr="00AC58FF">
        <w:rPr>
          <w:rFonts w:eastAsia="Times New Roman" w:cs="Times New Roman"/>
          <w:szCs w:val="24"/>
        </w:rPr>
        <w:t xml:space="preserve">εν </w:t>
      </w:r>
      <w:r>
        <w:rPr>
          <w:rFonts w:eastAsia="Times New Roman" w:cs="Times New Roman"/>
          <w:szCs w:val="24"/>
        </w:rPr>
        <w:t>βρίσκεται</w:t>
      </w:r>
      <w:r w:rsidRPr="00AC58FF">
        <w:rPr>
          <w:rFonts w:eastAsia="Times New Roman" w:cs="Times New Roman"/>
          <w:szCs w:val="24"/>
        </w:rPr>
        <w:t xml:space="preserve"> κανένας στον </w:t>
      </w:r>
      <w:r>
        <w:rPr>
          <w:rFonts w:eastAsia="Times New Roman" w:cs="Times New Roman"/>
          <w:szCs w:val="24"/>
        </w:rPr>
        <w:t>«</w:t>
      </w:r>
      <w:r w:rsidRPr="00AC58FF">
        <w:rPr>
          <w:rFonts w:eastAsia="Times New Roman" w:cs="Times New Roman"/>
          <w:szCs w:val="24"/>
        </w:rPr>
        <w:t>αέρα</w:t>
      </w:r>
      <w:r>
        <w:rPr>
          <w:rFonts w:eastAsia="Times New Roman" w:cs="Times New Roman"/>
          <w:szCs w:val="24"/>
        </w:rPr>
        <w:t>».</w:t>
      </w:r>
    </w:p>
    <w:p w:rsidR="00C754FB" w:rsidRDefault="00EE521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Κύριε Συντυχάκη, ή</w:t>
      </w:r>
      <w:r w:rsidRPr="00AC58FF">
        <w:rPr>
          <w:rFonts w:eastAsia="Times New Roman" w:cs="Times New Roman"/>
          <w:szCs w:val="24"/>
        </w:rPr>
        <w:t xml:space="preserve"> δεν θυμάστε τι ψηφίσατε πριν από μερικούς μήνες ή προσπαθείτε να δημιουργήσετε εντυπώσεις για θ</w:t>
      </w:r>
      <w:r>
        <w:rPr>
          <w:rFonts w:eastAsia="Times New Roman" w:cs="Times New Roman"/>
          <w:szCs w:val="24"/>
        </w:rPr>
        <w:t>έματα που πραγματικά δεν υφίσταντ</w:t>
      </w:r>
      <w:r w:rsidRPr="00AC58FF">
        <w:rPr>
          <w:rFonts w:eastAsia="Times New Roman" w:cs="Times New Roman"/>
          <w:szCs w:val="24"/>
        </w:rPr>
        <w:t>αι</w:t>
      </w:r>
      <w:r>
        <w:rPr>
          <w:rFonts w:eastAsia="Times New Roman" w:cs="Times New Roman"/>
          <w:szCs w:val="24"/>
        </w:rPr>
        <w:t>.</w:t>
      </w:r>
      <w:r w:rsidRPr="00AC58FF">
        <w:rPr>
          <w:rFonts w:eastAsia="Times New Roman" w:cs="Times New Roman"/>
          <w:szCs w:val="24"/>
        </w:rPr>
        <w:t xml:space="preserve"> Για τα υπόλοιπα </w:t>
      </w:r>
      <w:r>
        <w:rPr>
          <w:rFonts w:eastAsia="Times New Roman" w:cs="Times New Roman"/>
          <w:szCs w:val="24"/>
        </w:rPr>
        <w:t>που ρωτήσατε θα απαντήσω</w:t>
      </w:r>
      <w:r w:rsidRPr="00AC58FF">
        <w:rPr>
          <w:rFonts w:eastAsia="Times New Roman" w:cs="Times New Roman"/>
          <w:szCs w:val="24"/>
        </w:rPr>
        <w:t xml:space="preserve"> στη δευτερολογία</w:t>
      </w:r>
      <w:r>
        <w:rPr>
          <w:rFonts w:eastAsia="Times New Roman" w:cs="Times New Roman"/>
          <w:szCs w:val="24"/>
        </w:rPr>
        <w:t xml:space="preserve"> μου.</w:t>
      </w:r>
    </w:p>
    <w:p w:rsidR="00C754FB" w:rsidRDefault="00EE521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C754FB" w:rsidRDefault="00EE5215">
      <w:pPr>
        <w:shd w:val="clear" w:color="auto" w:fill="FFFFFF"/>
        <w:spacing w:line="600" w:lineRule="auto"/>
        <w:ind w:firstLine="720"/>
        <w:contextualSpacing/>
        <w:jc w:val="both"/>
        <w:rPr>
          <w:rFonts w:eastAsia="Times New Roman" w:cs="Times New Roman"/>
          <w:szCs w:val="24"/>
        </w:rPr>
      </w:pPr>
      <w:r w:rsidRPr="00227EDD">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Υ</w:t>
      </w:r>
      <w:r w:rsidRPr="00AC58FF">
        <w:rPr>
          <w:rFonts w:eastAsia="Times New Roman" w:cs="Times New Roman"/>
          <w:szCs w:val="24"/>
        </w:rPr>
        <w:t>πουργέ</w:t>
      </w:r>
      <w:r>
        <w:rPr>
          <w:rFonts w:eastAsia="Times New Roman" w:cs="Times New Roman"/>
          <w:szCs w:val="24"/>
        </w:rPr>
        <w:t>.</w:t>
      </w:r>
    </w:p>
    <w:p w:rsidR="00C754FB" w:rsidRDefault="00EE521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rsidR="00C754FB" w:rsidRDefault="00EE5215">
      <w:pPr>
        <w:shd w:val="clear" w:color="auto" w:fill="FFFFFF"/>
        <w:spacing w:line="600" w:lineRule="auto"/>
        <w:ind w:firstLine="720"/>
        <w:contextualSpacing/>
        <w:jc w:val="both"/>
        <w:rPr>
          <w:rFonts w:eastAsia="Times New Roman" w:cs="Times New Roman"/>
          <w:szCs w:val="24"/>
        </w:rPr>
      </w:pPr>
      <w:r w:rsidRPr="00227EDD">
        <w:rPr>
          <w:rFonts w:eastAsia="Times New Roman" w:cs="Times New Roman"/>
          <w:b/>
          <w:szCs w:val="24"/>
        </w:rPr>
        <w:t>ΕΜΜΑΝΟΥΗΛ ΣΥΝΤΥΧΑΚΗΣ:</w:t>
      </w:r>
      <w:r w:rsidRPr="00AC58FF">
        <w:rPr>
          <w:rFonts w:eastAsia="Times New Roman" w:cs="Times New Roman"/>
          <w:szCs w:val="24"/>
        </w:rPr>
        <w:t xml:space="preserve"> </w:t>
      </w:r>
      <w:r>
        <w:rPr>
          <w:rFonts w:eastAsia="Times New Roman" w:cs="Times New Roman"/>
          <w:szCs w:val="24"/>
        </w:rPr>
        <w:t>Κύριε Υπουργέ, δύο σκέλη είχε</w:t>
      </w:r>
      <w:r w:rsidRPr="00AC58FF">
        <w:rPr>
          <w:rFonts w:eastAsia="Times New Roman" w:cs="Times New Roman"/>
          <w:szCs w:val="24"/>
        </w:rPr>
        <w:t xml:space="preserve"> η </w:t>
      </w:r>
      <w:r>
        <w:rPr>
          <w:rFonts w:eastAsia="Times New Roman" w:cs="Times New Roman"/>
          <w:szCs w:val="24"/>
        </w:rPr>
        <w:t>απάντησή σας.</w:t>
      </w:r>
      <w:r w:rsidRPr="00AC58FF">
        <w:rPr>
          <w:rFonts w:eastAsia="Times New Roman" w:cs="Times New Roman"/>
          <w:szCs w:val="24"/>
        </w:rPr>
        <w:t xml:space="preserve"> Το θέμα</w:t>
      </w:r>
      <w:r>
        <w:rPr>
          <w:rFonts w:eastAsia="Times New Roman" w:cs="Times New Roman"/>
          <w:szCs w:val="24"/>
        </w:rPr>
        <w:t xml:space="preserve"> της αναβάθμισης των εγκαταστάσεων το προσπεράσατε</w:t>
      </w:r>
      <w:r w:rsidRPr="00AC58FF">
        <w:rPr>
          <w:rFonts w:eastAsia="Times New Roman" w:cs="Times New Roman"/>
          <w:szCs w:val="24"/>
        </w:rPr>
        <w:t xml:space="preserve"> λέγοντας ότι εμείς </w:t>
      </w:r>
      <w:r>
        <w:rPr>
          <w:rFonts w:eastAsia="Times New Roman" w:cs="Times New Roman"/>
          <w:szCs w:val="24"/>
        </w:rPr>
        <w:t>«</w:t>
      </w:r>
      <w:r w:rsidRPr="00AC58FF">
        <w:rPr>
          <w:rFonts w:eastAsia="Times New Roman" w:cs="Times New Roman"/>
          <w:szCs w:val="24"/>
        </w:rPr>
        <w:t>δεν τις</w:t>
      </w:r>
      <w:r>
        <w:rPr>
          <w:rFonts w:eastAsia="Times New Roman" w:cs="Times New Roman"/>
          <w:szCs w:val="24"/>
        </w:rPr>
        <w:t xml:space="preserve"> απαξιώνουμε,</w:t>
      </w:r>
      <w:r w:rsidRPr="00AC58FF">
        <w:rPr>
          <w:rFonts w:eastAsia="Times New Roman" w:cs="Times New Roman"/>
          <w:szCs w:val="24"/>
        </w:rPr>
        <w:t xml:space="preserve"> αλλά τις αναβαθμίζουμε</w:t>
      </w:r>
      <w:r>
        <w:rPr>
          <w:rFonts w:eastAsia="Times New Roman" w:cs="Times New Roman"/>
          <w:szCs w:val="24"/>
        </w:rPr>
        <w:t>». Ε</w:t>
      </w:r>
      <w:r w:rsidRPr="00AC58FF">
        <w:rPr>
          <w:rFonts w:eastAsia="Times New Roman" w:cs="Times New Roman"/>
          <w:szCs w:val="24"/>
        </w:rPr>
        <w:t>ίναι τρελοί όλοι</w:t>
      </w:r>
      <w:r>
        <w:rPr>
          <w:rFonts w:eastAsia="Times New Roman" w:cs="Times New Roman"/>
          <w:szCs w:val="24"/>
        </w:rPr>
        <w:t>,</w:t>
      </w:r>
      <w:r w:rsidRPr="00AC58FF">
        <w:rPr>
          <w:rFonts w:eastAsia="Times New Roman" w:cs="Times New Roman"/>
          <w:szCs w:val="24"/>
        </w:rPr>
        <w:t xml:space="preserve"> είναι χαζοί όλοι τους εκεί μέσα που βάζουν το ζήτημα ότι υπάρχει κίνδυνος για τους αθλητές</w:t>
      </w:r>
      <w:r>
        <w:rPr>
          <w:rFonts w:eastAsia="Times New Roman" w:cs="Times New Roman"/>
          <w:szCs w:val="24"/>
        </w:rPr>
        <w:t>! Υ</w:t>
      </w:r>
      <w:r w:rsidRPr="00AC58FF">
        <w:rPr>
          <w:rFonts w:eastAsia="Times New Roman" w:cs="Times New Roman"/>
          <w:szCs w:val="24"/>
        </w:rPr>
        <w:t>πάρχει κίνδυνος</w:t>
      </w:r>
      <w:r>
        <w:rPr>
          <w:rFonts w:eastAsia="Times New Roman" w:cs="Times New Roman"/>
          <w:szCs w:val="24"/>
        </w:rPr>
        <w:t>.</w:t>
      </w:r>
      <w:r w:rsidRPr="00AC58FF">
        <w:rPr>
          <w:rFonts w:eastAsia="Times New Roman" w:cs="Times New Roman"/>
          <w:szCs w:val="24"/>
        </w:rPr>
        <w:t xml:space="preserve"> </w:t>
      </w:r>
      <w:r>
        <w:rPr>
          <w:rFonts w:eastAsia="Times New Roman" w:cs="Times New Roman"/>
          <w:szCs w:val="24"/>
        </w:rPr>
        <w:t>Δεν έχετε</w:t>
      </w:r>
      <w:r w:rsidRPr="00AC58FF">
        <w:rPr>
          <w:rFonts w:eastAsia="Times New Roman" w:cs="Times New Roman"/>
          <w:szCs w:val="24"/>
        </w:rPr>
        <w:t xml:space="preserve"> δει τα περιστατικά που έχουν συμβεί</w:t>
      </w:r>
      <w:r>
        <w:rPr>
          <w:rFonts w:eastAsia="Times New Roman" w:cs="Times New Roman"/>
          <w:szCs w:val="24"/>
        </w:rPr>
        <w:t>; Τι έχετε να πείτε γι’</w:t>
      </w:r>
      <w:r w:rsidRPr="00AC58FF">
        <w:rPr>
          <w:rFonts w:eastAsia="Times New Roman" w:cs="Times New Roman"/>
          <w:szCs w:val="24"/>
        </w:rPr>
        <w:t xml:space="preserve"> αυτά</w:t>
      </w:r>
      <w:r>
        <w:rPr>
          <w:rFonts w:eastAsia="Times New Roman" w:cs="Times New Roman"/>
          <w:szCs w:val="24"/>
        </w:rPr>
        <w:t>;</w:t>
      </w:r>
      <w:r w:rsidRPr="00AC58FF">
        <w:rPr>
          <w:rFonts w:eastAsia="Times New Roman" w:cs="Times New Roman"/>
          <w:szCs w:val="24"/>
        </w:rPr>
        <w:t xml:space="preserve"> </w:t>
      </w:r>
    </w:p>
    <w:p w:rsidR="00C754FB" w:rsidRDefault="00EE5215">
      <w:pPr>
        <w:shd w:val="clear" w:color="auto" w:fill="FFFFFF"/>
        <w:spacing w:line="600" w:lineRule="auto"/>
        <w:ind w:firstLine="720"/>
        <w:contextualSpacing/>
        <w:jc w:val="both"/>
        <w:rPr>
          <w:rFonts w:eastAsia="Times New Roman" w:cs="Times New Roman"/>
          <w:szCs w:val="24"/>
        </w:rPr>
      </w:pPr>
      <w:r w:rsidRPr="00AC58FF">
        <w:rPr>
          <w:rFonts w:eastAsia="Times New Roman" w:cs="Times New Roman"/>
          <w:szCs w:val="24"/>
        </w:rPr>
        <w:t>Οι αθλητικές εγκαταστάσεις αποτελούν ένα σημαντικό κομμάτι για την προπόνηση των εθνικών ομάδων</w:t>
      </w:r>
      <w:r>
        <w:rPr>
          <w:rFonts w:eastAsia="Times New Roman" w:cs="Times New Roman"/>
          <w:szCs w:val="24"/>
        </w:rPr>
        <w:t>.</w:t>
      </w:r>
      <w:r w:rsidRPr="00AC58FF">
        <w:rPr>
          <w:rFonts w:eastAsia="Times New Roman" w:cs="Times New Roman"/>
          <w:szCs w:val="24"/>
        </w:rPr>
        <w:t xml:space="preserve"> Είναι πόλος έλξης για τους κατοίκους των νοτίων προαστίων και όχι μόνο</w:t>
      </w:r>
      <w:r>
        <w:rPr>
          <w:rFonts w:eastAsia="Times New Roman" w:cs="Times New Roman"/>
          <w:szCs w:val="24"/>
        </w:rPr>
        <w:t>.</w:t>
      </w:r>
      <w:r w:rsidRPr="00AC58FF">
        <w:rPr>
          <w:rFonts w:eastAsia="Times New Roman" w:cs="Times New Roman"/>
          <w:szCs w:val="24"/>
        </w:rPr>
        <w:t xml:space="preserve"> Μ</w:t>
      </w:r>
      <w:r>
        <w:rPr>
          <w:rFonts w:eastAsia="Times New Roman" w:cs="Times New Roman"/>
          <w:szCs w:val="24"/>
        </w:rPr>
        <w:t>άλιστα, σε όλη αυτή την περιοχή -Βουλιαγμένη, Β</w:t>
      </w:r>
      <w:r w:rsidRPr="00AC58FF">
        <w:rPr>
          <w:rFonts w:eastAsia="Times New Roman" w:cs="Times New Roman"/>
          <w:szCs w:val="24"/>
        </w:rPr>
        <w:t>άρκιζα</w:t>
      </w:r>
      <w:r>
        <w:rPr>
          <w:rFonts w:eastAsia="Times New Roman" w:cs="Times New Roman"/>
          <w:szCs w:val="24"/>
        </w:rPr>
        <w:t xml:space="preserve"> κ</w:t>
      </w:r>
      <w:r w:rsidRPr="00AC58FF">
        <w:rPr>
          <w:rFonts w:eastAsia="Times New Roman" w:cs="Times New Roman"/>
          <w:szCs w:val="24"/>
        </w:rPr>
        <w:t>αι πάει λέγοντας</w:t>
      </w:r>
      <w:r>
        <w:rPr>
          <w:rFonts w:eastAsia="Times New Roman" w:cs="Times New Roman"/>
          <w:szCs w:val="24"/>
        </w:rPr>
        <w:t>-</w:t>
      </w:r>
      <w:r w:rsidRPr="00AC58FF">
        <w:rPr>
          <w:rFonts w:eastAsia="Times New Roman" w:cs="Times New Roman"/>
          <w:szCs w:val="24"/>
        </w:rPr>
        <w:t xml:space="preserve"> δεν υπάρχουν </w:t>
      </w:r>
      <w:r>
        <w:rPr>
          <w:rFonts w:eastAsia="Times New Roman" w:cs="Times New Roman"/>
          <w:szCs w:val="24"/>
        </w:rPr>
        <w:t xml:space="preserve">κολυμβητικές </w:t>
      </w:r>
      <w:r w:rsidRPr="00AC58FF">
        <w:rPr>
          <w:rFonts w:eastAsia="Times New Roman" w:cs="Times New Roman"/>
          <w:szCs w:val="24"/>
        </w:rPr>
        <w:lastRenderedPageBreak/>
        <w:t>υποδομές</w:t>
      </w:r>
      <w:r>
        <w:rPr>
          <w:rFonts w:eastAsia="Times New Roman" w:cs="Times New Roman"/>
          <w:szCs w:val="24"/>
        </w:rPr>
        <w:t>.</w:t>
      </w:r>
      <w:r w:rsidRPr="00AC58FF">
        <w:rPr>
          <w:rFonts w:eastAsia="Times New Roman" w:cs="Times New Roman"/>
          <w:szCs w:val="24"/>
        </w:rPr>
        <w:t xml:space="preserve"> Σας το έχουν πει</w:t>
      </w:r>
      <w:r>
        <w:rPr>
          <w:rFonts w:eastAsia="Times New Roman" w:cs="Times New Roman"/>
          <w:szCs w:val="24"/>
        </w:rPr>
        <w:t>, έχουν απευθυνθεί στο Υ</w:t>
      </w:r>
      <w:r w:rsidRPr="00AC58FF">
        <w:rPr>
          <w:rFonts w:eastAsia="Times New Roman" w:cs="Times New Roman"/>
          <w:szCs w:val="24"/>
        </w:rPr>
        <w:t>πουργείο και είναι ζητούμενο</w:t>
      </w:r>
      <w:r>
        <w:rPr>
          <w:rFonts w:eastAsia="Times New Roman" w:cs="Times New Roman"/>
          <w:szCs w:val="24"/>
        </w:rPr>
        <w:t>.</w:t>
      </w:r>
      <w:r w:rsidRPr="00AC58FF">
        <w:rPr>
          <w:rFonts w:eastAsia="Times New Roman" w:cs="Times New Roman"/>
          <w:szCs w:val="24"/>
        </w:rPr>
        <w:t xml:space="preserve"> Προτάσεις έχουν γίνει</w:t>
      </w:r>
      <w:r>
        <w:rPr>
          <w:rFonts w:eastAsia="Times New Roman" w:cs="Times New Roman"/>
          <w:szCs w:val="24"/>
        </w:rPr>
        <w:t>.</w:t>
      </w:r>
      <w:r w:rsidRPr="00AC58FF">
        <w:rPr>
          <w:rFonts w:eastAsia="Times New Roman" w:cs="Times New Roman"/>
          <w:szCs w:val="24"/>
        </w:rPr>
        <w:t xml:space="preserve"> Σας έχουν κάνει </w:t>
      </w:r>
      <w:r>
        <w:rPr>
          <w:rFonts w:eastAsia="Times New Roman" w:cs="Times New Roman"/>
          <w:szCs w:val="24"/>
        </w:rPr>
        <w:t>προτάσεις</w:t>
      </w:r>
      <w:r w:rsidRPr="00AC58FF">
        <w:rPr>
          <w:rFonts w:eastAsia="Times New Roman" w:cs="Times New Roman"/>
          <w:szCs w:val="24"/>
        </w:rPr>
        <w:t xml:space="preserve"> να αξιοποιηθεί το </w:t>
      </w:r>
      <w:r>
        <w:rPr>
          <w:rFonts w:eastAsia="Times New Roman" w:cs="Times New Roman"/>
          <w:szCs w:val="24"/>
          <w:lang w:val="en-US"/>
        </w:rPr>
        <w:t>beach</w:t>
      </w:r>
      <w:r w:rsidRPr="00BF0112">
        <w:rPr>
          <w:rFonts w:eastAsia="Times New Roman" w:cs="Times New Roman"/>
          <w:szCs w:val="24"/>
        </w:rPr>
        <w:t xml:space="preserve"> </w:t>
      </w:r>
      <w:r>
        <w:rPr>
          <w:rFonts w:eastAsia="Times New Roman" w:cs="Times New Roman"/>
          <w:szCs w:val="24"/>
          <w:lang w:val="en-US"/>
        </w:rPr>
        <w:t>volley</w:t>
      </w:r>
      <w:r>
        <w:rPr>
          <w:rFonts w:eastAsia="Times New Roman" w:cs="Times New Roman"/>
          <w:szCs w:val="24"/>
        </w:rPr>
        <w:t>,</w:t>
      </w:r>
      <w:r w:rsidRPr="00AC58FF">
        <w:rPr>
          <w:rFonts w:eastAsia="Times New Roman" w:cs="Times New Roman"/>
          <w:szCs w:val="24"/>
        </w:rPr>
        <w:t xml:space="preserve"> που είναι εγκαταλελειμμένο από το 2004 και </w:t>
      </w:r>
      <w:r>
        <w:rPr>
          <w:rFonts w:eastAsia="Times New Roman" w:cs="Times New Roman"/>
          <w:szCs w:val="24"/>
        </w:rPr>
        <w:t>λεηλατείται</w:t>
      </w:r>
      <w:r w:rsidRPr="00AC58FF">
        <w:rPr>
          <w:rFonts w:eastAsia="Times New Roman" w:cs="Times New Roman"/>
          <w:szCs w:val="24"/>
        </w:rPr>
        <w:t xml:space="preserve"> και δεν έχ</w:t>
      </w:r>
      <w:r>
        <w:rPr>
          <w:rFonts w:eastAsia="Times New Roman" w:cs="Times New Roman"/>
          <w:szCs w:val="24"/>
        </w:rPr>
        <w:t>ετε κάνει τίποτα απολύτως γι’ αυτό.</w:t>
      </w:r>
    </w:p>
    <w:p w:rsidR="00C754FB" w:rsidRDefault="00EE521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Εδώ και δεκαπέντε</w:t>
      </w:r>
      <w:r w:rsidRPr="00AC58FF">
        <w:rPr>
          <w:rFonts w:eastAsia="Times New Roman" w:cs="Times New Roman"/>
          <w:szCs w:val="24"/>
        </w:rPr>
        <w:t xml:space="preserve"> χρόνια χρησιμοποιούνται οι εγ</w:t>
      </w:r>
      <w:r>
        <w:rPr>
          <w:rFonts w:eastAsia="Times New Roman" w:cs="Times New Roman"/>
          <w:szCs w:val="24"/>
        </w:rPr>
        <w:t>καταστάσεις για την προπόνηση δεκαπέντε</w:t>
      </w:r>
      <w:r w:rsidRPr="00AC58FF">
        <w:rPr>
          <w:rFonts w:eastAsia="Times New Roman" w:cs="Times New Roman"/>
          <w:szCs w:val="24"/>
        </w:rPr>
        <w:t xml:space="preserve"> εθνικών ομάδων διαφόρων αθλημάτων</w:t>
      </w:r>
      <w:r>
        <w:rPr>
          <w:rFonts w:eastAsia="Times New Roman" w:cs="Times New Roman"/>
          <w:szCs w:val="24"/>
        </w:rPr>
        <w:t>,</w:t>
      </w:r>
      <w:r w:rsidRPr="00AC58FF">
        <w:rPr>
          <w:rFonts w:eastAsia="Times New Roman" w:cs="Times New Roman"/>
          <w:szCs w:val="24"/>
        </w:rPr>
        <w:t xml:space="preserve"> αλλά και από εκατοντάδες</w:t>
      </w:r>
      <w:r>
        <w:rPr>
          <w:rFonts w:eastAsia="Times New Roman" w:cs="Times New Roman"/>
          <w:szCs w:val="24"/>
        </w:rPr>
        <w:t xml:space="preserve"> κόσμου που το επισκέπτεται τα Σ</w:t>
      </w:r>
      <w:r w:rsidRPr="00AC58FF">
        <w:rPr>
          <w:rFonts w:eastAsia="Times New Roman" w:cs="Times New Roman"/>
          <w:szCs w:val="24"/>
        </w:rPr>
        <w:t>αββατοκύριακα</w:t>
      </w:r>
      <w:r>
        <w:rPr>
          <w:rFonts w:eastAsia="Times New Roman" w:cs="Times New Roman"/>
          <w:szCs w:val="24"/>
        </w:rPr>
        <w:t>.</w:t>
      </w:r>
      <w:r w:rsidRPr="00AC58FF">
        <w:rPr>
          <w:rFonts w:eastAsia="Times New Roman" w:cs="Times New Roman"/>
          <w:szCs w:val="24"/>
        </w:rPr>
        <w:t xml:space="preserve"> </w:t>
      </w:r>
      <w:r>
        <w:rPr>
          <w:rFonts w:eastAsia="Times New Roman" w:cs="Times New Roman"/>
          <w:szCs w:val="24"/>
        </w:rPr>
        <w:t xml:space="preserve">Η μοίρα του ποια είναι τα </w:t>
      </w:r>
      <w:r w:rsidRPr="00AC58FF">
        <w:rPr>
          <w:rFonts w:eastAsia="Times New Roman" w:cs="Times New Roman"/>
          <w:szCs w:val="24"/>
        </w:rPr>
        <w:t>τ</w:t>
      </w:r>
      <w:r>
        <w:rPr>
          <w:rFonts w:eastAsia="Times New Roman" w:cs="Times New Roman"/>
          <w:szCs w:val="24"/>
        </w:rPr>
        <w:t>ελευταία δεκαπέντε χρόνια; Δ</w:t>
      </w:r>
      <w:r w:rsidRPr="00AC58FF">
        <w:rPr>
          <w:rFonts w:eastAsia="Times New Roman" w:cs="Times New Roman"/>
          <w:szCs w:val="24"/>
        </w:rPr>
        <w:t>εν διαφέρει σε τίποτα από τα άλλα ολυμπιακά κέντρα</w:t>
      </w:r>
      <w:r>
        <w:rPr>
          <w:rFonts w:eastAsia="Times New Roman" w:cs="Times New Roman"/>
          <w:szCs w:val="24"/>
        </w:rPr>
        <w:t>,</w:t>
      </w:r>
      <w:r w:rsidRPr="00AC58FF">
        <w:rPr>
          <w:rFonts w:eastAsia="Times New Roman" w:cs="Times New Roman"/>
          <w:szCs w:val="24"/>
        </w:rPr>
        <w:t xml:space="preserve"> </w:t>
      </w:r>
      <w:r>
        <w:rPr>
          <w:rFonts w:eastAsia="Times New Roman" w:cs="Times New Roman"/>
          <w:szCs w:val="24"/>
        </w:rPr>
        <w:t>από</w:t>
      </w:r>
      <w:r w:rsidRPr="00AC58FF">
        <w:rPr>
          <w:rFonts w:eastAsia="Times New Roman" w:cs="Times New Roman"/>
          <w:szCs w:val="24"/>
        </w:rPr>
        <w:t xml:space="preserve"> τις άλλες ολυμπιακές εγκαταστάσεις</w:t>
      </w:r>
      <w:r>
        <w:rPr>
          <w:rFonts w:eastAsia="Times New Roman" w:cs="Times New Roman"/>
          <w:szCs w:val="24"/>
        </w:rPr>
        <w:t>.</w:t>
      </w:r>
      <w:r w:rsidRPr="00AC58FF">
        <w:rPr>
          <w:rFonts w:eastAsia="Times New Roman" w:cs="Times New Roman"/>
          <w:szCs w:val="24"/>
        </w:rPr>
        <w:t xml:space="preserve"> Γνωρίζετε βέβαια ότι η θέληση</w:t>
      </w:r>
      <w:r>
        <w:rPr>
          <w:rFonts w:eastAsia="Times New Roman" w:cs="Times New Roman"/>
          <w:szCs w:val="24"/>
        </w:rPr>
        <w:t>,</w:t>
      </w:r>
      <w:r w:rsidRPr="00AC58FF">
        <w:rPr>
          <w:rFonts w:eastAsia="Times New Roman" w:cs="Times New Roman"/>
          <w:szCs w:val="24"/>
        </w:rPr>
        <w:t xml:space="preserve"> η άποψη του αθλητικού κόσμου</w:t>
      </w:r>
      <w:r>
        <w:rPr>
          <w:rFonts w:eastAsia="Times New Roman" w:cs="Times New Roman"/>
          <w:szCs w:val="24"/>
        </w:rPr>
        <w:t>,</w:t>
      </w:r>
      <w:r w:rsidRPr="00AC58FF">
        <w:rPr>
          <w:rFonts w:eastAsia="Times New Roman" w:cs="Times New Roman"/>
          <w:szCs w:val="24"/>
        </w:rPr>
        <w:t xml:space="preserve"> του λαού γενικότερα είναι η παραμονή των αθλητικών εγκαταστάσεων</w:t>
      </w:r>
      <w:r>
        <w:rPr>
          <w:rFonts w:eastAsia="Times New Roman" w:cs="Times New Roman"/>
          <w:szCs w:val="24"/>
        </w:rPr>
        <w:t>,</w:t>
      </w:r>
      <w:r w:rsidRPr="00AC58FF">
        <w:rPr>
          <w:rFonts w:eastAsia="Times New Roman" w:cs="Times New Roman"/>
          <w:szCs w:val="24"/>
        </w:rPr>
        <w:t xml:space="preserve"> η αναβάθμιση και η ενίσχυσή </w:t>
      </w:r>
      <w:r>
        <w:rPr>
          <w:rFonts w:eastAsia="Times New Roman" w:cs="Times New Roman"/>
          <w:szCs w:val="24"/>
        </w:rPr>
        <w:t>τους,</w:t>
      </w:r>
      <w:r w:rsidRPr="00AC58FF">
        <w:rPr>
          <w:rFonts w:eastAsia="Times New Roman" w:cs="Times New Roman"/>
          <w:szCs w:val="24"/>
        </w:rPr>
        <w:t xml:space="preserve"> ώστε να μπορέσουν να προπονηθούν</w:t>
      </w:r>
      <w:r>
        <w:rPr>
          <w:rFonts w:eastAsia="Times New Roman" w:cs="Times New Roman"/>
          <w:szCs w:val="24"/>
        </w:rPr>
        <w:t>,</w:t>
      </w:r>
      <w:r w:rsidRPr="00AC58FF">
        <w:rPr>
          <w:rFonts w:eastAsia="Times New Roman" w:cs="Times New Roman"/>
          <w:szCs w:val="24"/>
        </w:rPr>
        <w:t xml:space="preserve"> να αθληθούν όπως αξίζει πραγματικά στους αθλητές </w:t>
      </w:r>
      <w:r>
        <w:rPr>
          <w:rFonts w:eastAsia="Times New Roman" w:cs="Times New Roman"/>
          <w:szCs w:val="24"/>
        </w:rPr>
        <w:t>μας, και να μείνουν</w:t>
      </w:r>
      <w:r w:rsidRPr="00AC58FF">
        <w:rPr>
          <w:rFonts w:eastAsia="Times New Roman" w:cs="Times New Roman"/>
          <w:szCs w:val="24"/>
        </w:rPr>
        <w:t xml:space="preserve"> στο</w:t>
      </w:r>
      <w:r>
        <w:rPr>
          <w:rFonts w:eastAsia="Times New Roman" w:cs="Times New Roman"/>
          <w:szCs w:val="24"/>
        </w:rPr>
        <w:t>ν</w:t>
      </w:r>
      <w:r w:rsidRPr="00AC58FF">
        <w:rPr>
          <w:rFonts w:eastAsia="Times New Roman" w:cs="Times New Roman"/>
          <w:szCs w:val="24"/>
        </w:rPr>
        <w:t xml:space="preserve"> χώρο οι αθλητικοί σύλλογοι</w:t>
      </w:r>
      <w:r>
        <w:rPr>
          <w:rFonts w:eastAsia="Times New Roman" w:cs="Times New Roman"/>
          <w:szCs w:val="24"/>
        </w:rPr>
        <w:t>,</w:t>
      </w:r>
      <w:r w:rsidRPr="00AC58FF">
        <w:rPr>
          <w:rFonts w:eastAsia="Times New Roman" w:cs="Times New Roman"/>
          <w:szCs w:val="24"/>
        </w:rPr>
        <w:t xml:space="preserve"> οι αθλητικές ομοσπονδίες</w:t>
      </w:r>
      <w:r>
        <w:rPr>
          <w:rFonts w:eastAsia="Times New Roman" w:cs="Times New Roman"/>
          <w:szCs w:val="24"/>
        </w:rPr>
        <w:t>,</w:t>
      </w:r>
      <w:r w:rsidRPr="00AC58FF">
        <w:rPr>
          <w:rFonts w:eastAsia="Times New Roman" w:cs="Times New Roman"/>
          <w:szCs w:val="24"/>
        </w:rPr>
        <w:t xml:space="preserve"> χωρίς</w:t>
      </w:r>
      <w:r>
        <w:rPr>
          <w:rFonts w:eastAsia="Times New Roman" w:cs="Times New Roman"/>
          <w:szCs w:val="24"/>
        </w:rPr>
        <w:t xml:space="preserve"> να γίνει </w:t>
      </w:r>
      <w:r w:rsidR="006A0612">
        <w:rPr>
          <w:rFonts w:eastAsia="Times New Roman" w:cs="Times New Roman"/>
          <w:szCs w:val="24"/>
        </w:rPr>
        <w:t>κα</w:t>
      </w:r>
      <w:r w:rsidR="001C2DC7">
        <w:rPr>
          <w:rFonts w:eastAsia="Times New Roman" w:cs="Times New Roman"/>
          <w:szCs w:val="24"/>
        </w:rPr>
        <w:t>μ</w:t>
      </w:r>
      <w:r w:rsidR="006A0612">
        <w:rPr>
          <w:rFonts w:eastAsia="Times New Roman" w:cs="Times New Roman"/>
          <w:szCs w:val="24"/>
        </w:rPr>
        <w:t>μία</w:t>
      </w:r>
      <w:r>
        <w:rPr>
          <w:rFonts w:eastAsia="Times New Roman" w:cs="Times New Roman"/>
          <w:szCs w:val="24"/>
        </w:rPr>
        <w:t xml:space="preserve"> μετεγκατάσταση.</w:t>
      </w:r>
    </w:p>
    <w:p w:rsidR="00C754FB" w:rsidRDefault="00EE521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w:t>
      </w:r>
      <w:r w:rsidRPr="00AC58FF">
        <w:rPr>
          <w:rFonts w:eastAsia="Times New Roman" w:cs="Times New Roman"/>
          <w:szCs w:val="24"/>
        </w:rPr>
        <w:t xml:space="preserve">ίναι απορίας άξιον να σας καταγγέλλουν ότι δεν κάνετε τίποτα για να </w:t>
      </w:r>
      <w:r>
        <w:rPr>
          <w:rFonts w:eastAsia="Times New Roman" w:cs="Times New Roman"/>
          <w:szCs w:val="24"/>
        </w:rPr>
        <w:t>επισκευάσετε και να συντηρήσετε τις εγκαταστάσεις του Αγίου Κ</w:t>
      </w:r>
      <w:r w:rsidRPr="00AC58FF">
        <w:rPr>
          <w:rFonts w:eastAsia="Times New Roman" w:cs="Times New Roman"/>
          <w:szCs w:val="24"/>
        </w:rPr>
        <w:t xml:space="preserve">οσμά και εσείς να λέτε ότι </w:t>
      </w:r>
      <w:r>
        <w:rPr>
          <w:rFonts w:eastAsia="Times New Roman" w:cs="Times New Roman"/>
          <w:szCs w:val="24"/>
        </w:rPr>
        <w:t>τις αναβαθμίζετε.</w:t>
      </w:r>
      <w:r w:rsidRPr="00AC58FF">
        <w:rPr>
          <w:rFonts w:eastAsia="Times New Roman" w:cs="Times New Roman"/>
          <w:szCs w:val="24"/>
        </w:rPr>
        <w:t xml:space="preserve"> Δηλαδή αν προκύψει κάποιο σοβαρό ατύχημα </w:t>
      </w:r>
      <w:r>
        <w:rPr>
          <w:rFonts w:eastAsia="Times New Roman" w:cs="Times New Roman"/>
          <w:szCs w:val="24"/>
        </w:rPr>
        <w:t>-</w:t>
      </w:r>
      <w:r w:rsidRPr="00AC58FF">
        <w:rPr>
          <w:rFonts w:eastAsia="Times New Roman" w:cs="Times New Roman"/>
          <w:szCs w:val="24"/>
        </w:rPr>
        <w:t>χτύπα ξύλο</w:t>
      </w:r>
      <w:r>
        <w:rPr>
          <w:rFonts w:eastAsia="Times New Roman" w:cs="Times New Roman"/>
          <w:szCs w:val="24"/>
        </w:rPr>
        <w:t>!-</w:t>
      </w:r>
      <w:r w:rsidRPr="00AC58FF">
        <w:rPr>
          <w:rFonts w:eastAsia="Times New Roman" w:cs="Times New Roman"/>
          <w:szCs w:val="24"/>
        </w:rPr>
        <w:t xml:space="preserve"> και έχουμε το μοιραίο</w:t>
      </w:r>
      <w:r>
        <w:rPr>
          <w:rFonts w:eastAsia="Times New Roman" w:cs="Times New Roman"/>
          <w:szCs w:val="24"/>
        </w:rPr>
        <w:t>,</w:t>
      </w:r>
      <w:r w:rsidRPr="00AC58FF">
        <w:rPr>
          <w:rFonts w:eastAsia="Times New Roman" w:cs="Times New Roman"/>
          <w:szCs w:val="24"/>
        </w:rPr>
        <w:t xml:space="preserve"> ποιος θα αναλάβει την ευθύνη</w:t>
      </w:r>
      <w:r>
        <w:rPr>
          <w:rFonts w:eastAsia="Times New Roman" w:cs="Times New Roman"/>
          <w:szCs w:val="24"/>
        </w:rPr>
        <w:t>; Δ</w:t>
      </w:r>
      <w:r w:rsidRPr="00AC58FF">
        <w:rPr>
          <w:rFonts w:eastAsia="Times New Roman" w:cs="Times New Roman"/>
          <w:szCs w:val="24"/>
        </w:rPr>
        <w:t xml:space="preserve">εν θα την αναλάβετε </w:t>
      </w:r>
      <w:r>
        <w:rPr>
          <w:rFonts w:eastAsia="Times New Roman" w:cs="Times New Roman"/>
          <w:szCs w:val="24"/>
        </w:rPr>
        <w:t xml:space="preserve">εσείς; </w:t>
      </w:r>
      <w:r w:rsidRPr="00AC58FF">
        <w:rPr>
          <w:rFonts w:eastAsia="Times New Roman" w:cs="Times New Roman"/>
          <w:szCs w:val="24"/>
        </w:rPr>
        <w:t>Αυτές λοιπόν οι εγκαταστάσεις</w:t>
      </w:r>
      <w:r>
        <w:rPr>
          <w:rFonts w:eastAsia="Times New Roman" w:cs="Times New Roman"/>
          <w:szCs w:val="24"/>
        </w:rPr>
        <w:t>, αυτός</w:t>
      </w:r>
      <w:r w:rsidRPr="00AC58FF">
        <w:rPr>
          <w:rFonts w:eastAsia="Times New Roman" w:cs="Times New Roman"/>
          <w:szCs w:val="24"/>
        </w:rPr>
        <w:t xml:space="preserve"> ο χώρος πρέπει να </w:t>
      </w:r>
      <w:r w:rsidRPr="00AC58FF">
        <w:rPr>
          <w:rFonts w:eastAsia="Times New Roman" w:cs="Times New Roman"/>
          <w:szCs w:val="24"/>
        </w:rPr>
        <w:lastRenderedPageBreak/>
        <w:t xml:space="preserve">επισκευαστεί και να αξιοποιηθεί από </w:t>
      </w:r>
      <w:r>
        <w:rPr>
          <w:rFonts w:eastAsia="Times New Roman" w:cs="Times New Roman"/>
          <w:szCs w:val="24"/>
        </w:rPr>
        <w:t>εδώ και πέρα. Ε</w:t>
      </w:r>
      <w:r w:rsidRPr="00AC58FF">
        <w:rPr>
          <w:rFonts w:eastAsia="Times New Roman" w:cs="Times New Roman"/>
          <w:szCs w:val="24"/>
        </w:rPr>
        <w:t>μείς συμμεριζόμαστε τις ανησυχίες του αθλητικού κόσμου και στεκόμαστε στο πλευρό του</w:t>
      </w:r>
      <w:r>
        <w:rPr>
          <w:rFonts w:eastAsia="Times New Roman" w:cs="Times New Roman"/>
          <w:szCs w:val="24"/>
        </w:rPr>
        <w:t>.</w:t>
      </w:r>
    </w:p>
    <w:p w:rsidR="00C754FB" w:rsidRDefault="00EE5215">
      <w:pPr>
        <w:shd w:val="clear" w:color="auto" w:fill="FFFFFF"/>
        <w:spacing w:line="600" w:lineRule="auto"/>
        <w:ind w:firstLine="720"/>
        <w:contextualSpacing/>
        <w:jc w:val="both"/>
        <w:rPr>
          <w:rFonts w:eastAsia="Times New Roman" w:cs="Times New Roman"/>
          <w:szCs w:val="24"/>
        </w:rPr>
      </w:pPr>
      <w:r w:rsidRPr="00AC58FF">
        <w:rPr>
          <w:rFonts w:eastAsia="Times New Roman" w:cs="Times New Roman"/>
          <w:szCs w:val="24"/>
        </w:rPr>
        <w:t>Από εκεί και μετά</w:t>
      </w:r>
      <w:r>
        <w:rPr>
          <w:rFonts w:eastAsia="Times New Roman" w:cs="Times New Roman"/>
          <w:szCs w:val="24"/>
        </w:rPr>
        <w:t>,</w:t>
      </w:r>
      <w:r w:rsidRPr="00AC58FF">
        <w:rPr>
          <w:rFonts w:eastAsia="Times New Roman" w:cs="Times New Roman"/>
          <w:szCs w:val="24"/>
        </w:rPr>
        <w:t xml:space="preserve"> σε σχέση με τους εργαζόμενους</w:t>
      </w:r>
      <w:r>
        <w:rPr>
          <w:rFonts w:eastAsia="Times New Roman" w:cs="Times New Roman"/>
          <w:szCs w:val="24"/>
        </w:rPr>
        <w:t xml:space="preserve">, </w:t>
      </w:r>
      <w:r w:rsidR="006A0612">
        <w:rPr>
          <w:rFonts w:eastAsia="Times New Roman" w:cs="Times New Roman"/>
          <w:szCs w:val="24"/>
        </w:rPr>
        <w:t>κ</w:t>
      </w:r>
      <w:r w:rsidR="006A0612" w:rsidRPr="00AC58FF">
        <w:rPr>
          <w:rFonts w:eastAsia="Times New Roman" w:cs="Times New Roman"/>
          <w:szCs w:val="24"/>
        </w:rPr>
        <w:t>ατ</w:t>
      </w:r>
      <w:r w:rsidR="001C2DC7">
        <w:rPr>
          <w:rFonts w:eastAsia="Times New Roman" w:cs="Times New Roman"/>
          <w:szCs w:val="24"/>
        </w:rPr>
        <w:t xml:space="preserve">’ </w:t>
      </w:r>
      <w:r w:rsidR="006A0612" w:rsidRPr="00AC58FF">
        <w:rPr>
          <w:rFonts w:eastAsia="Times New Roman" w:cs="Times New Roman"/>
          <w:szCs w:val="24"/>
        </w:rPr>
        <w:t>αρχ</w:t>
      </w:r>
      <w:r w:rsidR="001C2DC7">
        <w:rPr>
          <w:rFonts w:eastAsia="Times New Roman" w:cs="Times New Roman"/>
          <w:szCs w:val="24"/>
        </w:rPr>
        <w:t>άς</w:t>
      </w:r>
      <w:r w:rsidRPr="00AC58FF">
        <w:rPr>
          <w:rFonts w:eastAsia="Times New Roman" w:cs="Times New Roman"/>
          <w:szCs w:val="24"/>
        </w:rPr>
        <w:t xml:space="preserve"> </w:t>
      </w:r>
      <w:r>
        <w:rPr>
          <w:rFonts w:eastAsia="Times New Roman" w:cs="Times New Roman"/>
          <w:szCs w:val="24"/>
        </w:rPr>
        <w:t>υ</w:t>
      </w:r>
      <w:r w:rsidRPr="00AC58FF">
        <w:rPr>
          <w:rFonts w:eastAsia="Times New Roman" w:cs="Times New Roman"/>
          <w:szCs w:val="24"/>
        </w:rPr>
        <w:t>πάρχει το θέμα της έλλειψης του προσωπικού</w:t>
      </w:r>
      <w:r>
        <w:rPr>
          <w:rFonts w:eastAsia="Times New Roman" w:cs="Times New Roman"/>
          <w:szCs w:val="24"/>
        </w:rPr>
        <w:t>.</w:t>
      </w:r>
      <w:r w:rsidRPr="00AC58FF">
        <w:rPr>
          <w:rFonts w:eastAsia="Times New Roman" w:cs="Times New Roman"/>
          <w:szCs w:val="24"/>
        </w:rPr>
        <w:t xml:space="preserve"> Δεν ξέρω αν έχετε κάνει κάτ</w:t>
      </w:r>
      <w:r>
        <w:rPr>
          <w:rFonts w:eastAsia="Times New Roman" w:cs="Times New Roman"/>
          <w:szCs w:val="24"/>
        </w:rPr>
        <w:t>ι για τις ελλείψεις προσωπικού. Δ</w:t>
      </w:r>
      <w:r w:rsidRPr="00AC58FF">
        <w:rPr>
          <w:rFonts w:eastAsia="Times New Roman" w:cs="Times New Roman"/>
          <w:szCs w:val="24"/>
        </w:rPr>
        <w:t>εν έχετε κάνει απολύτως τίποτα</w:t>
      </w:r>
      <w:r>
        <w:rPr>
          <w:rFonts w:eastAsia="Times New Roman" w:cs="Times New Roman"/>
          <w:szCs w:val="24"/>
        </w:rPr>
        <w:t>.</w:t>
      </w:r>
      <w:r w:rsidRPr="00AC58FF">
        <w:rPr>
          <w:rFonts w:eastAsia="Times New Roman" w:cs="Times New Roman"/>
          <w:szCs w:val="24"/>
        </w:rPr>
        <w:t xml:space="preserve"> Οι ανάγκες είναι πολύ μεγαλύτερες</w:t>
      </w:r>
      <w:r>
        <w:rPr>
          <w:rFonts w:eastAsia="Times New Roman" w:cs="Times New Roman"/>
          <w:szCs w:val="24"/>
        </w:rPr>
        <w:t>.</w:t>
      </w:r>
      <w:r w:rsidRPr="00AC58FF">
        <w:rPr>
          <w:rFonts w:eastAsia="Times New Roman" w:cs="Times New Roman"/>
          <w:szCs w:val="24"/>
        </w:rPr>
        <w:t xml:space="preserve"> Δεν είπατε κουβέντα γι</w:t>
      </w:r>
      <w:r>
        <w:rPr>
          <w:rFonts w:eastAsia="Times New Roman" w:cs="Times New Roman"/>
          <w:szCs w:val="24"/>
        </w:rPr>
        <w:t>’</w:t>
      </w:r>
      <w:r w:rsidRPr="00AC58FF">
        <w:rPr>
          <w:rFonts w:eastAsia="Times New Roman" w:cs="Times New Roman"/>
          <w:szCs w:val="24"/>
        </w:rPr>
        <w:t xml:space="preserve"> αυτό</w:t>
      </w:r>
      <w:r>
        <w:rPr>
          <w:rFonts w:eastAsia="Times New Roman" w:cs="Times New Roman"/>
          <w:szCs w:val="24"/>
        </w:rPr>
        <w:t>.</w:t>
      </w:r>
    </w:p>
    <w:p w:rsidR="00C754FB" w:rsidRDefault="00EE521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Δεύτερον, υπάρχουν τα αθλητικά σωματεία, που δουλεύουν πάρα πολλοί εργαζόμενοι. Είπατε κάτι σε σχέση με αυτούς; Διότι θα απαξιωθούν. Εάν απαξιωθούν λοιπόν, τι θα γίνει με αυτούς τους εργαζομένους; Και λέτε ότι θα του</w:t>
      </w:r>
      <w:r w:rsidRPr="00C02510">
        <w:rPr>
          <w:rFonts w:eastAsia="SimSun"/>
          <w:bCs/>
          <w:szCs w:val="24"/>
          <w:shd w:val="clear" w:color="auto" w:fill="FFFFFF"/>
          <w:lang w:eastAsia="zh-CN"/>
        </w:rPr>
        <w:t>ς</w:t>
      </w:r>
      <w:r>
        <w:rPr>
          <w:rFonts w:eastAsia="SimSun"/>
          <w:bCs/>
          <w:szCs w:val="24"/>
          <w:shd w:val="clear" w:color="auto" w:fill="FFFFFF"/>
          <w:lang w:eastAsia="zh-CN"/>
        </w:rPr>
        <w:t xml:space="preserve"> απορροφήσει η Γενική Γραμματεία Αθλητισμού και κάποιες άλλες περιπτώσεις που είπατε. Θα διαβάσω το κείμενο που έχετε καταθέσει στα Πρακτικά από τη συζήτηση.</w:t>
      </w:r>
      <w:r w:rsidRPr="001314F2">
        <w:rPr>
          <w:rFonts w:eastAsia="SimSun"/>
          <w:bCs/>
          <w:szCs w:val="24"/>
          <w:shd w:val="clear" w:color="auto" w:fill="FFFFFF"/>
          <w:lang w:eastAsia="zh-CN"/>
        </w:rPr>
        <w:t xml:space="preserve"> </w:t>
      </w:r>
      <w:r>
        <w:rPr>
          <w:rFonts w:eastAsia="SimSun"/>
          <w:bCs/>
          <w:szCs w:val="24"/>
          <w:shd w:val="clear" w:color="auto" w:fill="FFFFFF"/>
          <w:lang w:eastAsia="zh-CN"/>
        </w:rPr>
        <w:t>«</w:t>
      </w:r>
      <w:r w:rsidRPr="001314F2">
        <w:rPr>
          <w:rFonts w:eastAsia="SimSun"/>
          <w:bCs/>
          <w:szCs w:val="24"/>
          <w:shd w:val="clear" w:color="auto" w:fill="FFFFFF"/>
          <w:lang w:eastAsia="zh-CN"/>
        </w:rPr>
        <w:t>Σε περίπτωση</w:t>
      </w:r>
      <w:r>
        <w:rPr>
          <w:rFonts w:eastAsia="SimSun"/>
          <w:bCs/>
          <w:szCs w:val="24"/>
          <w:shd w:val="clear" w:color="auto" w:fill="FFFFFF"/>
          <w:lang w:eastAsia="zh-CN"/>
        </w:rPr>
        <w:t>»,</w:t>
      </w:r>
      <w:r w:rsidRPr="001314F2">
        <w:rPr>
          <w:rFonts w:eastAsia="SimSun"/>
          <w:bCs/>
          <w:szCs w:val="24"/>
          <w:shd w:val="clear" w:color="auto" w:fill="FFFFFF"/>
          <w:lang w:eastAsia="zh-CN"/>
        </w:rPr>
        <w:t xml:space="preserve"> λέτε</w:t>
      </w:r>
      <w:r>
        <w:rPr>
          <w:rFonts w:eastAsia="SimSun"/>
          <w:bCs/>
          <w:szCs w:val="24"/>
          <w:shd w:val="clear" w:color="auto" w:fill="FFFFFF"/>
          <w:lang w:eastAsia="zh-CN"/>
        </w:rPr>
        <w:t>,</w:t>
      </w:r>
      <w:r w:rsidRPr="001314F2">
        <w:rPr>
          <w:rFonts w:eastAsia="SimSun"/>
          <w:bCs/>
          <w:szCs w:val="24"/>
          <w:shd w:val="clear" w:color="auto" w:fill="FFFFFF"/>
          <w:lang w:eastAsia="zh-CN"/>
        </w:rPr>
        <w:t xml:space="preserve"> </w:t>
      </w:r>
      <w:r>
        <w:rPr>
          <w:rFonts w:eastAsia="SimSun"/>
          <w:bCs/>
          <w:szCs w:val="24"/>
          <w:shd w:val="clear" w:color="auto" w:fill="FFFFFF"/>
          <w:lang w:eastAsia="zh-CN"/>
        </w:rPr>
        <w:t>«π</w:t>
      </w:r>
      <w:r w:rsidRPr="001314F2">
        <w:rPr>
          <w:rFonts w:eastAsia="SimSun"/>
          <w:bCs/>
          <w:szCs w:val="24"/>
          <w:shd w:val="clear" w:color="auto" w:fill="FFFFFF"/>
          <w:lang w:eastAsia="zh-CN"/>
        </w:rPr>
        <w:t>ου δεν υ</w:t>
      </w:r>
      <w:r>
        <w:rPr>
          <w:rFonts w:eastAsia="SimSun"/>
          <w:bCs/>
          <w:szCs w:val="24"/>
          <w:shd w:val="clear" w:color="auto" w:fill="FFFFFF"/>
          <w:lang w:eastAsia="zh-CN"/>
        </w:rPr>
        <w:t>πάρχουν άλλες οργανικές θέσεις». Και σ</w:t>
      </w:r>
      <w:r w:rsidRPr="001314F2">
        <w:rPr>
          <w:rFonts w:eastAsia="SimSun"/>
          <w:bCs/>
          <w:szCs w:val="24"/>
          <w:shd w:val="clear" w:color="auto" w:fill="FFFFFF"/>
          <w:lang w:eastAsia="zh-CN"/>
        </w:rPr>
        <w:t>ε περίπτωση λοιπόν που δεν υπάρχουν άλλες οργανικές θέσεις</w:t>
      </w:r>
      <w:r>
        <w:rPr>
          <w:rFonts w:eastAsia="SimSun"/>
          <w:bCs/>
          <w:szCs w:val="24"/>
          <w:shd w:val="clear" w:color="auto" w:fill="FFFFFF"/>
          <w:lang w:eastAsia="zh-CN"/>
        </w:rPr>
        <w:t xml:space="preserve">, τι θα γίνει </w:t>
      </w:r>
      <w:r w:rsidR="006A0612">
        <w:rPr>
          <w:rFonts w:eastAsia="SimSun"/>
          <w:bCs/>
          <w:szCs w:val="24"/>
          <w:shd w:val="clear" w:color="auto" w:fill="FFFFFF"/>
          <w:lang w:eastAsia="zh-CN"/>
        </w:rPr>
        <w:t>σ</w:t>
      </w:r>
      <w:r w:rsidR="006758DD">
        <w:rPr>
          <w:rFonts w:eastAsia="SimSun"/>
          <w:bCs/>
          <w:szCs w:val="24"/>
          <w:shd w:val="clear" w:color="auto" w:fill="FFFFFF"/>
          <w:lang w:eastAsia="zh-CN"/>
        </w:rPr>
        <w:t>ε</w:t>
      </w:r>
      <w:r>
        <w:rPr>
          <w:rFonts w:eastAsia="SimSun"/>
          <w:bCs/>
          <w:szCs w:val="24"/>
          <w:shd w:val="clear" w:color="auto" w:fill="FFFFFF"/>
          <w:lang w:eastAsia="zh-CN"/>
        </w:rPr>
        <w:t xml:space="preserve"> </w:t>
      </w:r>
      <w:r w:rsidRPr="001314F2">
        <w:rPr>
          <w:rFonts w:eastAsia="SimSun"/>
          <w:bCs/>
          <w:szCs w:val="24"/>
          <w:shd w:val="clear" w:color="auto" w:fill="FFFFFF"/>
          <w:lang w:eastAsia="zh-CN"/>
        </w:rPr>
        <w:t>αυτήν την περίπτωση</w:t>
      </w:r>
      <w:r>
        <w:rPr>
          <w:rFonts w:eastAsia="SimSun"/>
          <w:bCs/>
          <w:szCs w:val="24"/>
          <w:shd w:val="clear" w:color="auto" w:fill="FFFFFF"/>
          <w:lang w:eastAsia="zh-CN"/>
        </w:rPr>
        <w:t>;</w:t>
      </w:r>
      <w:r w:rsidRPr="001314F2">
        <w:rPr>
          <w:rFonts w:eastAsia="SimSun"/>
          <w:bCs/>
          <w:szCs w:val="24"/>
          <w:shd w:val="clear" w:color="auto" w:fill="FFFFFF"/>
          <w:lang w:eastAsia="zh-CN"/>
        </w:rPr>
        <w:t xml:space="preserve"> </w:t>
      </w:r>
    </w:p>
    <w:p w:rsidR="00C754FB" w:rsidRDefault="00EE5215">
      <w:pPr>
        <w:tabs>
          <w:tab w:val="center" w:pos="4748"/>
          <w:tab w:val="left" w:pos="6715"/>
        </w:tabs>
        <w:spacing w:line="600" w:lineRule="auto"/>
        <w:ind w:firstLine="709"/>
        <w:contextualSpacing/>
        <w:jc w:val="both"/>
        <w:rPr>
          <w:rFonts w:eastAsia="SimSun"/>
          <w:bCs/>
          <w:szCs w:val="24"/>
          <w:shd w:val="clear" w:color="auto" w:fill="FFFFFF"/>
          <w:lang w:eastAsia="zh-CN"/>
        </w:rPr>
      </w:pPr>
      <w:r w:rsidRPr="001314F2">
        <w:rPr>
          <w:rFonts w:eastAsia="SimSun"/>
          <w:bCs/>
          <w:szCs w:val="24"/>
          <w:shd w:val="clear" w:color="auto" w:fill="FFFFFF"/>
          <w:lang w:eastAsia="zh-CN"/>
        </w:rPr>
        <w:t>Αλλά εδώ μιλάμε για μ</w:t>
      </w:r>
      <w:r>
        <w:rPr>
          <w:rFonts w:eastAsia="SimSun"/>
          <w:bCs/>
          <w:szCs w:val="24"/>
          <w:shd w:val="clear" w:color="auto" w:fill="FFFFFF"/>
          <w:lang w:eastAsia="zh-CN"/>
        </w:rPr>
        <w:t>ι</w:t>
      </w:r>
      <w:r w:rsidRPr="001314F2">
        <w:rPr>
          <w:rFonts w:eastAsia="SimSun"/>
          <w:bCs/>
          <w:szCs w:val="24"/>
          <w:shd w:val="clear" w:color="auto" w:fill="FFFFFF"/>
          <w:lang w:eastAsia="zh-CN"/>
        </w:rPr>
        <w:t>α σύμβαση παραχώρησης</w:t>
      </w:r>
      <w:r>
        <w:rPr>
          <w:rFonts w:eastAsia="SimSun"/>
          <w:bCs/>
          <w:szCs w:val="24"/>
          <w:shd w:val="clear" w:color="auto" w:fill="FFFFFF"/>
          <w:lang w:eastAsia="zh-CN"/>
        </w:rPr>
        <w:t>, η</w:t>
      </w:r>
      <w:r w:rsidRPr="001314F2">
        <w:rPr>
          <w:rFonts w:eastAsia="SimSun"/>
          <w:bCs/>
          <w:szCs w:val="24"/>
          <w:shd w:val="clear" w:color="auto" w:fill="FFFFFF"/>
          <w:lang w:eastAsia="zh-CN"/>
        </w:rPr>
        <w:t xml:space="preserve"> οποία ακόμα δεν υφίσταται. Έχει φύγει από την ευθύνη του δημοσίου. Οι εργαζόμενοι λοιπόν που ήταν στην ευθύνη του δημοσίου και αφού δεν έχει γίνει ακόμα η σύμβαση παραχώρησης</w:t>
      </w:r>
      <w:r>
        <w:rPr>
          <w:rFonts w:eastAsia="SimSun"/>
          <w:bCs/>
          <w:szCs w:val="24"/>
          <w:shd w:val="clear" w:color="auto" w:fill="FFFFFF"/>
          <w:lang w:eastAsia="zh-CN"/>
        </w:rPr>
        <w:t xml:space="preserve">, δεν είναι ξεκρέμαστοι; Τι απάντηση δίνετε </w:t>
      </w:r>
      <w:r w:rsidRPr="001314F2">
        <w:rPr>
          <w:rFonts w:eastAsia="SimSun"/>
          <w:bCs/>
          <w:szCs w:val="24"/>
          <w:shd w:val="clear" w:color="auto" w:fill="FFFFFF"/>
          <w:lang w:eastAsia="zh-CN"/>
        </w:rPr>
        <w:t>σε σχέση με αυτό</w:t>
      </w:r>
      <w:r>
        <w:rPr>
          <w:rFonts w:eastAsia="SimSun"/>
          <w:bCs/>
          <w:szCs w:val="24"/>
          <w:shd w:val="clear" w:color="auto" w:fill="FFFFFF"/>
          <w:lang w:eastAsia="zh-CN"/>
        </w:rPr>
        <w:t>;</w:t>
      </w:r>
      <w:r w:rsidRPr="001314F2">
        <w:rPr>
          <w:rFonts w:eastAsia="SimSun"/>
          <w:bCs/>
          <w:szCs w:val="24"/>
          <w:shd w:val="clear" w:color="auto" w:fill="FFFFFF"/>
          <w:lang w:eastAsia="zh-CN"/>
        </w:rPr>
        <w:t xml:space="preserve"> Ή θα τους απορροφήσει η Γενική Γραμματεία Αθλητισμού </w:t>
      </w:r>
      <w:r>
        <w:rPr>
          <w:rFonts w:eastAsia="SimSun"/>
          <w:bCs/>
          <w:szCs w:val="24"/>
          <w:shd w:val="clear" w:color="auto" w:fill="FFFFFF"/>
          <w:lang w:eastAsia="zh-CN"/>
        </w:rPr>
        <w:t>έτσι, μ</w:t>
      </w:r>
      <w:r w:rsidRPr="001314F2">
        <w:rPr>
          <w:rFonts w:eastAsia="SimSun"/>
          <w:bCs/>
          <w:szCs w:val="24"/>
          <w:shd w:val="clear" w:color="auto" w:fill="FFFFFF"/>
          <w:lang w:eastAsia="zh-CN"/>
        </w:rPr>
        <w:t xml:space="preserve">ε μια </w:t>
      </w:r>
      <w:r>
        <w:rPr>
          <w:rFonts w:eastAsia="SimSun"/>
          <w:bCs/>
          <w:szCs w:val="24"/>
          <w:shd w:val="clear" w:color="auto" w:fill="FFFFFF"/>
          <w:lang w:eastAsia="zh-CN"/>
        </w:rPr>
        <w:lastRenderedPageBreak/>
        <w:t>μονοκοντυλιά;</w:t>
      </w:r>
      <w:r w:rsidRPr="001314F2">
        <w:rPr>
          <w:rFonts w:eastAsia="SimSun"/>
          <w:bCs/>
          <w:szCs w:val="24"/>
          <w:shd w:val="clear" w:color="auto" w:fill="FFFFFF"/>
          <w:lang w:eastAsia="zh-CN"/>
        </w:rPr>
        <w:t xml:space="preserve"> Για όλα αυτά λοιπόν θα πρέπει να δώσετε συγκεκριμένες απαντήσεις. </w:t>
      </w:r>
    </w:p>
    <w:p w:rsidR="00C754FB" w:rsidRDefault="00EE5215">
      <w:pPr>
        <w:tabs>
          <w:tab w:val="center" w:pos="4748"/>
          <w:tab w:val="left" w:pos="6715"/>
        </w:tabs>
        <w:spacing w:line="600" w:lineRule="auto"/>
        <w:ind w:firstLine="709"/>
        <w:contextualSpacing/>
        <w:jc w:val="both"/>
        <w:rPr>
          <w:rFonts w:eastAsia="SimSun"/>
          <w:bCs/>
          <w:szCs w:val="24"/>
          <w:shd w:val="clear" w:color="auto" w:fill="FFFFFF"/>
          <w:lang w:eastAsia="zh-CN"/>
        </w:rPr>
      </w:pPr>
      <w:r w:rsidRPr="001314F2">
        <w:rPr>
          <w:rFonts w:eastAsia="SimSun"/>
          <w:bCs/>
          <w:szCs w:val="24"/>
          <w:shd w:val="clear" w:color="auto" w:fill="FFFFFF"/>
          <w:lang w:eastAsia="zh-CN"/>
        </w:rPr>
        <w:t>Εμείς επανερχόμαστε στα συγκεκριμένα ερωτή</w:t>
      </w:r>
      <w:r>
        <w:rPr>
          <w:rFonts w:eastAsia="SimSun"/>
          <w:bCs/>
          <w:szCs w:val="24"/>
          <w:shd w:val="clear" w:color="auto" w:fill="FFFFFF"/>
          <w:lang w:eastAsia="zh-CN"/>
        </w:rPr>
        <w:t>ματα που βάλαμε στην πρωτολογία</w:t>
      </w:r>
      <w:r w:rsidRPr="001314F2">
        <w:rPr>
          <w:rFonts w:eastAsia="SimSun"/>
          <w:bCs/>
          <w:szCs w:val="24"/>
          <w:shd w:val="clear" w:color="auto" w:fill="FFFFFF"/>
          <w:lang w:eastAsia="zh-CN"/>
        </w:rPr>
        <w:t>. Ζητάμε ολοκληρωμένη απάντηση. Κρατάμε μικρό καλάθι σ</w:t>
      </w:r>
      <w:r>
        <w:rPr>
          <w:rFonts w:eastAsia="SimSun"/>
          <w:bCs/>
          <w:szCs w:val="24"/>
          <w:shd w:val="clear" w:color="auto" w:fill="FFFFFF"/>
          <w:lang w:eastAsia="zh-CN"/>
        </w:rPr>
        <w:t xml:space="preserve">τις διάφορες γενικές υποσχέσεις. Ποιες </w:t>
      </w:r>
      <w:r w:rsidRPr="001314F2">
        <w:rPr>
          <w:rFonts w:eastAsia="SimSun"/>
          <w:bCs/>
          <w:szCs w:val="24"/>
          <w:shd w:val="clear" w:color="auto" w:fill="FFFFFF"/>
          <w:lang w:eastAsia="zh-CN"/>
        </w:rPr>
        <w:t>υποσχέσεις</w:t>
      </w:r>
      <w:r>
        <w:rPr>
          <w:rFonts w:eastAsia="SimSun"/>
          <w:bCs/>
          <w:szCs w:val="24"/>
          <w:shd w:val="clear" w:color="auto" w:fill="FFFFFF"/>
          <w:lang w:eastAsia="zh-CN"/>
        </w:rPr>
        <w:t>; Δηλαδή στην</w:t>
      </w:r>
      <w:r w:rsidRPr="001314F2">
        <w:rPr>
          <w:rFonts w:eastAsia="SimSun"/>
          <w:bCs/>
          <w:szCs w:val="24"/>
          <w:shd w:val="clear" w:color="auto" w:fill="FFFFFF"/>
          <w:lang w:eastAsia="zh-CN"/>
        </w:rPr>
        <w:t xml:space="preserve"> πρωτολογία δεν είπατε τίποτα</w:t>
      </w:r>
      <w:r>
        <w:rPr>
          <w:rFonts w:eastAsia="SimSun"/>
          <w:bCs/>
          <w:szCs w:val="24"/>
          <w:shd w:val="clear" w:color="auto" w:fill="FFFFFF"/>
          <w:lang w:eastAsia="zh-CN"/>
        </w:rPr>
        <w:t>.</w:t>
      </w:r>
      <w:r w:rsidRPr="001314F2">
        <w:rPr>
          <w:rFonts w:eastAsia="SimSun"/>
          <w:bCs/>
          <w:szCs w:val="24"/>
          <w:shd w:val="clear" w:color="auto" w:fill="FFFFFF"/>
          <w:lang w:eastAsia="zh-CN"/>
        </w:rPr>
        <w:t xml:space="preserve"> Τελικά θα μετεγκατασταθεί</w:t>
      </w:r>
      <w:r>
        <w:rPr>
          <w:rFonts w:eastAsia="SimSun"/>
          <w:bCs/>
          <w:szCs w:val="24"/>
          <w:shd w:val="clear" w:color="auto" w:fill="FFFFFF"/>
          <w:lang w:eastAsia="zh-CN"/>
        </w:rPr>
        <w:t>;</w:t>
      </w:r>
      <w:r w:rsidRPr="001314F2">
        <w:rPr>
          <w:rFonts w:eastAsia="SimSun"/>
          <w:bCs/>
          <w:szCs w:val="24"/>
          <w:shd w:val="clear" w:color="auto" w:fill="FFFFFF"/>
          <w:lang w:eastAsia="zh-CN"/>
        </w:rPr>
        <w:t xml:space="preserve"> Πότε</w:t>
      </w:r>
      <w:r>
        <w:rPr>
          <w:rFonts w:eastAsia="SimSun"/>
          <w:bCs/>
          <w:szCs w:val="24"/>
          <w:shd w:val="clear" w:color="auto" w:fill="FFFFFF"/>
          <w:lang w:eastAsia="zh-CN"/>
        </w:rPr>
        <w:t>;</w:t>
      </w:r>
      <w:r w:rsidRPr="001314F2">
        <w:rPr>
          <w:rFonts w:eastAsia="SimSun"/>
          <w:bCs/>
          <w:szCs w:val="24"/>
          <w:shd w:val="clear" w:color="auto" w:fill="FFFFFF"/>
          <w:lang w:eastAsia="zh-CN"/>
        </w:rPr>
        <w:t xml:space="preserve"> Με ποιο χρονοδιάγραμμα</w:t>
      </w:r>
      <w:r>
        <w:rPr>
          <w:rFonts w:eastAsia="SimSun"/>
          <w:bCs/>
          <w:szCs w:val="24"/>
          <w:shd w:val="clear" w:color="auto" w:fill="FFFFFF"/>
          <w:lang w:eastAsia="zh-CN"/>
        </w:rPr>
        <w:t>;</w:t>
      </w:r>
      <w:r w:rsidRPr="001314F2">
        <w:rPr>
          <w:rFonts w:eastAsia="SimSun"/>
          <w:bCs/>
          <w:szCs w:val="24"/>
          <w:shd w:val="clear" w:color="auto" w:fill="FFFFFF"/>
          <w:lang w:eastAsia="zh-CN"/>
        </w:rPr>
        <w:t xml:space="preserve"> </w:t>
      </w:r>
      <w:r>
        <w:rPr>
          <w:rFonts w:eastAsia="SimSun"/>
          <w:bCs/>
          <w:szCs w:val="24"/>
          <w:shd w:val="clear" w:color="auto" w:fill="FFFFFF"/>
          <w:lang w:eastAsia="zh-CN"/>
        </w:rPr>
        <w:t>Πού θα πάνε;</w:t>
      </w:r>
      <w:r w:rsidRPr="001314F2">
        <w:rPr>
          <w:rFonts w:eastAsia="SimSun"/>
          <w:bCs/>
          <w:szCs w:val="24"/>
          <w:shd w:val="clear" w:color="auto" w:fill="FFFFFF"/>
          <w:lang w:eastAsia="zh-CN"/>
        </w:rPr>
        <w:t xml:space="preserve"> Δεν </w:t>
      </w:r>
      <w:r>
        <w:rPr>
          <w:rFonts w:eastAsia="SimSun"/>
          <w:bCs/>
          <w:szCs w:val="24"/>
          <w:shd w:val="clear" w:color="auto" w:fill="FFFFFF"/>
          <w:lang w:eastAsia="zh-CN"/>
        </w:rPr>
        <w:t>διευκρινίζετε τίποτα από όλα αυτά</w:t>
      </w:r>
      <w:r w:rsidRPr="001314F2">
        <w:rPr>
          <w:rFonts w:eastAsia="SimSun"/>
          <w:bCs/>
          <w:szCs w:val="24"/>
          <w:shd w:val="clear" w:color="auto" w:fill="FFFFFF"/>
          <w:lang w:eastAsia="zh-CN"/>
        </w:rPr>
        <w:t xml:space="preserve">. Εάν δεν εξασφαλιστεί </w:t>
      </w:r>
      <w:r>
        <w:rPr>
          <w:rFonts w:eastAsia="SimSun"/>
          <w:bCs/>
          <w:szCs w:val="24"/>
          <w:shd w:val="clear" w:color="auto" w:fill="FFFFFF"/>
          <w:lang w:eastAsia="zh-CN"/>
        </w:rPr>
        <w:t xml:space="preserve">ο </w:t>
      </w:r>
      <w:r w:rsidRPr="001314F2">
        <w:rPr>
          <w:rFonts w:eastAsia="SimSun"/>
          <w:bCs/>
          <w:szCs w:val="24"/>
          <w:shd w:val="clear" w:color="auto" w:fill="FFFFFF"/>
          <w:lang w:eastAsia="zh-CN"/>
        </w:rPr>
        <w:t>χώρος όπου θα μεταφερθούν οι εγκαταστάσεις</w:t>
      </w:r>
      <w:r>
        <w:rPr>
          <w:rFonts w:eastAsia="SimSun"/>
          <w:bCs/>
          <w:szCs w:val="24"/>
          <w:shd w:val="clear" w:color="auto" w:fill="FFFFFF"/>
          <w:lang w:eastAsia="zh-CN"/>
        </w:rPr>
        <w:t>, πότε</w:t>
      </w:r>
      <w:r w:rsidRPr="001314F2">
        <w:rPr>
          <w:rFonts w:eastAsia="SimSun"/>
          <w:bCs/>
          <w:szCs w:val="24"/>
          <w:shd w:val="clear" w:color="auto" w:fill="FFFFFF"/>
          <w:lang w:eastAsia="zh-CN"/>
        </w:rPr>
        <w:t xml:space="preserve"> θα πάνε</w:t>
      </w:r>
      <w:r>
        <w:rPr>
          <w:rFonts w:eastAsia="SimSun"/>
          <w:bCs/>
          <w:szCs w:val="24"/>
          <w:shd w:val="clear" w:color="auto" w:fill="FFFFFF"/>
          <w:lang w:eastAsia="zh-CN"/>
        </w:rPr>
        <w:t>, μ</w:t>
      </w:r>
      <w:r w:rsidRPr="001314F2">
        <w:rPr>
          <w:rFonts w:eastAsia="SimSun"/>
          <w:bCs/>
          <w:szCs w:val="24"/>
          <w:shd w:val="clear" w:color="auto" w:fill="FFFFFF"/>
          <w:lang w:eastAsia="zh-CN"/>
        </w:rPr>
        <w:t>ε ποια διαδικασία</w:t>
      </w:r>
      <w:r>
        <w:rPr>
          <w:rFonts w:eastAsia="SimSun"/>
          <w:bCs/>
          <w:szCs w:val="24"/>
          <w:shd w:val="clear" w:color="auto" w:fill="FFFFFF"/>
          <w:lang w:eastAsia="zh-CN"/>
        </w:rPr>
        <w:t>,</w:t>
      </w:r>
      <w:r w:rsidRPr="001314F2">
        <w:rPr>
          <w:rFonts w:eastAsia="SimSun"/>
          <w:bCs/>
          <w:szCs w:val="24"/>
          <w:shd w:val="clear" w:color="auto" w:fill="FFFFFF"/>
          <w:lang w:eastAsia="zh-CN"/>
        </w:rPr>
        <w:t xml:space="preserve"> με ποια σύμβαση παραχώρησης</w:t>
      </w:r>
      <w:r>
        <w:rPr>
          <w:rFonts w:eastAsia="SimSun"/>
          <w:bCs/>
          <w:szCs w:val="24"/>
          <w:shd w:val="clear" w:color="auto" w:fill="FFFFFF"/>
          <w:lang w:eastAsia="zh-CN"/>
        </w:rPr>
        <w:t>, κ</w:t>
      </w:r>
      <w:r w:rsidRPr="001314F2">
        <w:rPr>
          <w:rFonts w:eastAsia="SimSun"/>
          <w:bCs/>
          <w:szCs w:val="24"/>
          <w:shd w:val="clear" w:color="auto" w:fill="FFFFFF"/>
          <w:lang w:eastAsia="zh-CN"/>
        </w:rPr>
        <w:t xml:space="preserve">ατά την άποψή μας δεν πρέπει να γίνει </w:t>
      </w:r>
      <w:r w:rsidR="006A0612" w:rsidRPr="001314F2">
        <w:rPr>
          <w:rFonts w:eastAsia="SimSun"/>
          <w:bCs/>
          <w:szCs w:val="24"/>
          <w:shd w:val="clear" w:color="auto" w:fill="FFFFFF"/>
          <w:lang w:eastAsia="zh-CN"/>
        </w:rPr>
        <w:t>καμ</w:t>
      </w:r>
      <w:r w:rsidR="006758DD">
        <w:rPr>
          <w:rFonts w:eastAsia="SimSun"/>
          <w:bCs/>
          <w:szCs w:val="24"/>
          <w:shd w:val="clear" w:color="auto" w:fill="FFFFFF"/>
          <w:lang w:eastAsia="zh-CN"/>
        </w:rPr>
        <w:t>μ</w:t>
      </w:r>
      <w:r w:rsidR="006A0612" w:rsidRPr="001314F2">
        <w:rPr>
          <w:rFonts w:eastAsia="SimSun"/>
          <w:bCs/>
          <w:szCs w:val="24"/>
          <w:shd w:val="clear" w:color="auto" w:fill="FFFFFF"/>
          <w:lang w:eastAsia="zh-CN"/>
        </w:rPr>
        <w:t>ία</w:t>
      </w:r>
      <w:r w:rsidRPr="001314F2">
        <w:rPr>
          <w:rFonts w:eastAsia="SimSun"/>
          <w:bCs/>
          <w:szCs w:val="24"/>
          <w:shd w:val="clear" w:color="auto" w:fill="FFFFFF"/>
          <w:lang w:eastAsia="zh-CN"/>
        </w:rPr>
        <w:t xml:space="preserve"> κατεδάφιση εγκατάστασης του</w:t>
      </w:r>
      <w:r>
        <w:rPr>
          <w:rFonts w:eastAsia="SimSun"/>
          <w:bCs/>
          <w:szCs w:val="24"/>
          <w:shd w:val="clear" w:color="auto" w:fill="FFFFFF"/>
          <w:lang w:eastAsia="zh-CN"/>
        </w:rPr>
        <w:t xml:space="preserve"> ΕΑΚΝ</w:t>
      </w:r>
      <w:r w:rsidRPr="001314F2">
        <w:rPr>
          <w:rFonts w:eastAsia="SimSun"/>
          <w:bCs/>
          <w:szCs w:val="24"/>
          <w:shd w:val="clear" w:color="auto" w:fill="FFFFFF"/>
          <w:lang w:eastAsia="zh-CN"/>
        </w:rPr>
        <w:t xml:space="preserve">. </w:t>
      </w:r>
    </w:p>
    <w:p w:rsidR="00C754FB" w:rsidRDefault="00EE5215">
      <w:pPr>
        <w:tabs>
          <w:tab w:val="center" w:pos="4748"/>
          <w:tab w:val="left" w:pos="6715"/>
        </w:tabs>
        <w:spacing w:line="600" w:lineRule="auto"/>
        <w:ind w:firstLine="709"/>
        <w:contextualSpacing/>
        <w:jc w:val="both"/>
        <w:rPr>
          <w:rFonts w:eastAsia="SimSun"/>
          <w:bCs/>
          <w:szCs w:val="24"/>
          <w:shd w:val="clear" w:color="auto" w:fill="FFFFFF"/>
          <w:lang w:eastAsia="zh-CN"/>
        </w:rPr>
      </w:pPr>
      <w:r w:rsidRPr="001314F2">
        <w:rPr>
          <w:rFonts w:eastAsia="SimSun"/>
          <w:bCs/>
          <w:szCs w:val="24"/>
          <w:shd w:val="clear" w:color="auto" w:fill="FFFFFF"/>
          <w:lang w:eastAsia="zh-CN"/>
        </w:rPr>
        <w:t>Από α</w:t>
      </w:r>
      <w:r>
        <w:rPr>
          <w:rFonts w:eastAsia="SimSun"/>
          <w:bCs/>
          <w:szCs w:val="24"/>
          <w:shd w:val="clear" w:color="auto" w:fill="FFFFFF"/>
          <w:lang w:eastAsia="zh-CN"/>
        </w:rPr>
        <w:t>υτή την άποψη λοιπόν εμείς ως ΚΚΕ θ</w:t>
      </w:r>
      <w:r w:rsidRPr="001314F2">
        <w:rPr>
          <w:rFonts w:eastAsia="SimSun"/>
          <w:bCs/>
          <w:szCs w:val="24"/>
          <w:shd w:val="clear" w:color="auto" w:fill="FFFFFF"/>
          <w:lang w:eastAsia="zh-CN"/>
        </w:rPr>
        <w:t xml:space="preserve">α παλέψουμε μαζί με τους </w:t>
      </w:r>
      <w:r>
        <w:rPr>
          <w:rFonts w:eastAsia="SimSun"/>
          <w:bCs/>
          <w:szCs w:val="24"/>
          <w:shd w:val="clear" w:color="auto" w:fill="FFFFFF"/>
          <w:lang w:eastAsia="zh-CN"/>
        </w:rPr>
        <w:t xml:space="preserve">εργαζομένους, </w:t>
      </w:r>
      <w:r w:rsidRPr="001314F2">
        <w:rPr>
          <w:rFonts w:eastAsia="SimSun"/>
          <w:bCs/>
          <w:szCs w:val="24"/>
          <w:shd w:val="clear" w:color="auto" w:fill="FFFFFF"/>
          <w:lang w:eastAsia="zh-CN"/>
        </w:rPr>
        <w:t>με όλο τον αθλητικό κόσμο</w:t>
      </w:r>
      <w:r>
        <w:rPr>
          <w:rFonts w:eastAsia="SimSun"/>
          <w:bCs/>
          <w:szCs w:val="24"/>
          <w:shd w:val="clear" w:color="auto" w:fill="FFFFFF"/>
          <w:lang w:eastAsia="zh-CN"/>
        </w:rPr>
        <w:t>,</w:t>
      </w:r>
      <w:r w:rsidRPr="001314F2">
        <w:rPr>
          <w:rFonts w:eastAsia="SimSun"/>
          <w:bCs/>
          <w:szCs w:val="24"/>
          <w:shd w:val="clear" w:color="auto" w:fill="FFFFFF"/>
          <w:lang w:eastAsia="zh-CN"/>
        </w:rPr>
        <w:t xml:space="preserve"> μαζί με τα σωματεία</w:t>
      </w:r>
      <w:r>
        <w:rPr>
          <w:rFonts w:eastAsia="SimSun"/>
          <w:bCs/>
          <w:szCs w:val="24"/>
          <w:shd w:val="clear" w:color="auto" w:fill="FFFFFF"/>
          <w:lang w:eastAsia="zh-CN"/>
        </w:rPr>
        <w:t>,</w:t>
      </w:r>
      <w:r w:rsidRPr="001314F2">
        <w:rPr>
          <w:rFonts w:eastAsia="SimSun"/>
          <w:bCs/>
          <w:szCs w:val="24"/>
          <w:shd w:val="clear" w:color="auto" w:fill="FFFFFF"/>
          <w:lang w:eastAsia="zh-CN"/>
        </w:rPr>
        <w:t xml:space="preserve"> έτσι ώστε να διεκδικήσουν το αυτονόητο</w:t>
      </w:r>
      <w:r>
        <w:rPr>
          <w:rFonts w:eastAsia="SimSun"/>
          <w:bCs/>
          <w:szCs w:val="24"/>
          <w:shd w:val="clear" w:color="auto" w:fill="FFFFFF"/>
          <w:lang w:eastAsia="zh-CN"/>
        </w:rPr>
        <w:t>,</w:t>
      </w:r>
      <w:r w:rsidRPr="001314F2">
        <w:rPr>
          <w:rFonts w:eastAsia="SimSun"/>
          <w:bCs/>
          <w:szCs w:val="24"/>
          <w:shd w:val="clear" w:color="auto" w:fill="FFFFFF"/>
          <w:lang w:eastAsia="zh-CN"/>
        </w:rPr>
        <w:t xml:space="preserve"> να υπάρχουν σύγχρονες αθλητικές εγκαταστ</w:t>
      </w:r>
      <w:r>
        <w:rPr>
          <w:rFonts w:eastAsia="SimSun"/>
          <w:bCs/>
          <w:szCs w:val="24"/>
          <w:shd w:val="clear" w:color="auto" w:fill="FFFFFF"/>
          <w:lang w:eastAsia="zh-CN"/>
        </w:rPr>
        <w:t>άσεις που να καλύψουν στο σύνολο</w:t>
      </w:r>
      <w:r w:rsidRPr="001314F2">
        <w:rPr>
          <w:rFonts w:eastAsia="SimSun"/>
          <w:bCs/>
          <w:szCs w:val="24"/>
          <w:shd w:val="clear" w:color="auto" w:fill="FFFFFF"/>
          <w:lang w:eastAsia="zh-CN"/>
        </w:rPr>
        <w:t xml:space="preserve"> τις πραγματικές αθλητικές ανάγκες για την εκγύμναση των νέων ανθρώπων σε όλη την ευρύτερη περιοχή. </w:t>
      </w:r>
    </w:p>
    <w:p w:rsidR="00C754FB" w:rsidRDefault="00EE5215">
      <w:pPr>
        <w:tabs>
          <w:tab w:val="center" w:pos="4748"/>
          <w:tab w:val="left" w:pos="6715"/>
        </w:tabs>
        <w:spacing w:line="600" w:lineRule="auto"/>
        <w:ind w:firstLine="709"/>
        <w:contextualSpacing/>
        <w:jc w:val="both"/>
        <w:rPr>
          <w:rFonts w:eastAsia="SimSun"/>
          <w:bCs/>
          <w:szCs w:val="24"/>
          <w:shd w:val="clear" w:color="auto" w:fill="FFFFFF"/>
          <w:lang w:eastAsia="zh-CN"/>
        </w:rPr>
      </w:pPr>
      <w:r w:rsidRPr="00016015">
        <w:rPr>
          <w:rFonts w:eastAsia="SimSun"/>
          <w:b/>
          <w:bCs/>
          <w:szCs w:val="24"/>
          <w:shd w:val="clear" w:color="auto" w:fill="FFFFFF"/>
          <w:lang w:eastAsia="zh-CN"/>
        </w:rPr>
        <w:t>ΠΡΟΕΔΡΕΥΟΥΣΑ (Σοφία Σακοράφα):</w:t>
      </w:r>
      <w:r w:rsidRPr="00016015">
        <w:rPr>
          <w:rFonts w:eastAsia="SimSun"/>
          <w:bCs/>
          <w:szCs w:val="24"/>
          <w:shd w:val="clear" w:color="auto" w:fill="FFFFFF"/>
          <w:lang w:eastAsia="zh-CN"/>
        </w:rPr>
        <w:t xml:space="preserve"> </w:t>
      </w:r>
      <w:r>
        <w:rPr>
          <w:rFonts w:eastAsia="SimSun"/>
          <w:bCs/>
          <w:szCs w:val="24"/>
          <w:shd w:val="clear" w:color="auto" w:fill="FFFFFF"/>
          <w:lang w:eastAsia="zh-CN"/>
        </w:rPr>
        <w:t xml:space="preserve">Ευχαριστώ πολύ, κύριε συνάδελφε. </w:t>
      </w:r>
    </w:p>
    <w:p w:rsidR="00C754FB" w:rsidRDefault="00EE521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Κύριε Υπουργέ, έχετε τον λόγο. </w:t>
      </w:r>
    </w:p>
    <w:p w:rsidR="00C754FB" w:rsidRDefault="00EE521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ΕΛΕΥΘΕΡΙΟΣ ΑΥΓΕΝΑΚΗΣ (Υφυπουργός Πολιτισμού και Αθλητισμού): </w:t>
      </w:r>
      <w:r>
        <w:rPr>
          <w:rFonts w:eastAsia="SimSun"/>
          <w:bCs/>
          <w:szCs w:val="24"/>
          <w:shd w:val="clear" w:color="auto" w:fill="FFFFFF"/>
          <w:lang w:eastAsia="zh-CN"/>
        </w:rPr>
        <w:t xml:space="preserve">Ευχαριστώ, κυρία Πρόεδρε. </w:t>
      </w:r>
    </w:p>
    <w:p w:rsidR="00C754FB" w:rsidRDefault="00EE521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Αγ</w:t>
      </w:r>
      <w:r w:rsidRPr="001314F2">
        <w:rPr>
          <w:rFonts w:eastAsia="SimSun"/>
          <w:bCs/>
          <w:szCs w:val="24"/>
          <w:shd w:val="clear" w:color="auto" w:fill="FFFFFF"/>
          <w:lang w:eastAsia="zh-CN"/>
        </w:rPr>
        <w:t xml:space="preserve">απητέ κύριε </w:t>
      </w:r>
      <w:r>
        <w:rPr>
          <w:rFonts w:eastAsia="SimSun"/>
          <w:bCs/>
          <w:szCs w:val="24"/>
          <w:shd w:val="clear" w:color="auto" w:fill="FFFFFF"/>
          <w:lang w:eastAsia="zh-CN"/>
        </w:rPr>
        <w:t>Συντυχάκη,</w:t>
      </w:r>
      <w:r w:rsidRPr="001314F2">
        <w:rPr>
          <w:rFonts w:eastAsia="SimSun"/>
          <w:bCs/>
          <w:szCs w:val="24"/>
          <w:shd w:val="clear" w:color="auto" w:fill="FFFFFF"/>
          <w:lang w:eastAsia="zh-CN"/>
        </w:rPr>
        <w:t xml:space="preserve"> στην πρωτολογία μου αναφέρθηκα στα των εργαζομένων</w:t>
      </w:r>
      <w:r>
        <w:rPr>
          <w:rFonts w:eastAsia="SimSun"/>
          <w:bCs/>
          <w:szCs w:val="24"/>
          <w:shd w:val="clear" w:color="auto" w:fill="FFFFFF"/>
          <w:lang w:eastAsia="zh-CN"/>
        </w:rPr>
        <w:t xml:space="preserve"> και σ</w:t>
      </w:r>
      <w:r w:rsidRPr="001314F2">
        <w:rPr>
          <w:rFonts w:eastAsia="SimSun"/>
          <w:bCs/>
          <w:szCs w:val="24"/>
          <w:shd w:val="clear" w:color="auto" w:fill="FFFFFF"/>
          <w:lang w:eastAsia="zh-CN"/>
        </w:rPr>
        <w:t xml:space="preserve">ε αυτό που </w:t>
      </w:r>
      <w:r>
        <w:rPr>
          <w:rFonts w:eastAsia="SimSun"/>
          <w:bCs/>
          <w:szCs w:val="24"/>
          <w:shd w:val="clear" w:color="auto" w:fill="FFFFFF"/>
          <w:lang w:eastAsia="zh-CN"/>
        </w:rPr>
        <w:t xml:space="preserve">κι εσείς ψηφίσατε. </w:t>
      </w:r>
      <w:r w:rsidRPr="001314F2">
        <w:rPr>
          <w:rFonts w:eastAsia="SimSun"/>
          <w:bCs/>
          <w:szCs w:val="24"/>
          <w:shd w:val="clear" w:color="auto" w:fill="FFFFFF"/>
          <w:lang w:eastAsia="zh-CN"/>
        </w:rPr>
        <w:t xml:space="preserve">Δεν ξέρατε </w:t>
      </w:r>
      <w:r>
        <w:rPr>
          <w:rFonts w:eastAsia="SimSun"/>
          <w:bCs/>
          <w:szCs w:val="24"/>
          <w:shd w:val="clear" w:color="auto" w:fill="FFFFFF"/>
          <w:lang w:eastAsia="zh-CN"/>
        </w:rPr>
        <w:t>τι</w:t>
      </w:r>
      <w:r w:rsidRPr="001314F2">
        <w:rPr>
          <w:rFonts w:eastAsia="SimSun"/>
          <w:bCs/>
          <w:szCs w:val="24"/>
          <w:shd w:val="clear" w:color="auto" w:fill="FFFFFF"/>
          <w:lang w:eastAsia="zh-CN"/>
        </w:rPr>
        <w:t xml:space="preserve"> ψηφίζατε</w:t>
      </w:r>
      <w:r>
        <w:rPr>
          <w:rFonts w:eastAsia="SimSun"/>
          <w:bCs/>
          <w:szCs w:val="24"/>
          <w:shd w:val="clear" w:color="auto" w:fill="FFFFFF"/>
          <w:lang w:eastAsia="zh-CN"/>
        </w:rPr>
        <w:t>;</w:t>
      </w:r>
      <w:r w:rsidRPr="001314F2">
        <w:rPr>
          <w:rFonts w:eastAsia="SimSun"/>
          <w:bCs/>
          <w:szCs w:val="24"/>
          <w:shd w:val="clear" w:color="auto" w:fill="FFFFFF"/>
          <w:lang w:eastAsia="zh-CN"/>
        </w:rPr>
        <w:t xml:space="preserve"> Αν λοιπόν δεν ξέρετε</w:t>
      </w:r>
      <w:r>
        <w:rPr>
          <w:rFonts w:eastAsia="SimSun"/>
          <w:bCs/>
          <w:szCs w:val="24"/>
          <w:shd w:val="clear" w:color="auto" w:fill="FFFFFF"/>
          <w:lang w:eastAsia="zh-CN"/>
        </w:rPr>
        <w:t>, εγώ</w:t>
      </w:r>
      <w:r w:rsidRPr="001314F2">
        <w:rPr>
          <w:rFonts w:eastAsia="SimSun"/>
          <w:bCs/>
          <w:szCs w:val="24"/>
          <w:shd w:val="clear" w:color="auto" w:fill="FFFFFF"/>
          <w:lang w:eastAsia="zh-CN"/>
        </w:rPr>
        <w:t xml:space="preserve"> έχω καταθέσει τα Πρακτικά </w:t>
      </w:r>
      <w:r>
        <w:rPr>
          <w:rFonts w:eastAsia="SimSun"/>
          <w:bCs/>
          <w:szCs w:val="24"/>
          <w:shd w:val="clear" w:color="auto" w:fill="FFFFFF"/>
          <w:lang w:eastAsia="zh-CN"/>
        </w:rPr>
        <w:t>αυτό το οποίο περιλαμβάνουν οι</w:t>
      </w:r>
      <w:r w:rsidRPr="001314F2">
        <w:rPr>
          <w:rFonts w:eastAsia="SimSun"/>
          <w:bCs/>
          <w:szCs w:val="24"/>
          <w:shd w:val="clear" w:color="auto" w:fill="FFFFFF"/>
          <w:lang w:eastAsia="zh-CN"/>
        </w:rPr>
        <w:t xml:space="preserve"> διατάξεις </w:t>
      </w:r>
      <w:r>
        <w:rPr>
          <w:rFonts w:eastAsia="SimSun"/>
          <w:bCs/>
          <w:szCs w:val="24"/>
          <w:shd w:val="clear" w:color="auto" w:fill="FFFFFF"/>
          <w:lang w:eastAsia="zh-CN"/>
        </w:rPr>
        <w:t>τις</w:t>
      </w:r>
      <w:r w:rsidRPr="001314F2">
        <w:rPr>
          <w:rFonts w:eastAsia="SimSun"/>
          <w:bCs/>
          <w:szCs w:val="24"/>
          <w:shd w:val="clear" w:color="auto" w:fill="FFFFFF"/>
          <w:lang w:eastAsia="zh-CN"/>
        </w:rPr>
        <w:t xml:space="preserve"> οποίες περιέγραψα νωρίτερα και ενημερωθείτε τι ψηφίσατε</w:t>
      </w:r>
      <w:r>
        <w:rPr>
          <w:rFonts w:eastAsia="SimSun"/>
          <w:bCs/>
          <w:szCs w:val="24"/>
          <w:shd w:val="clear" w:color="auto" w:fill="FFFFFF"/>
          <w:lang w:eastAsia="zh-CN"/>
        </w:rPr>
        <w:t>,</w:t>
      </w:r>
      <w:r w:rsidRPr="001314F2">
        <w:rPr>
          <w:rFonts w:eastAsia="SimSun"/>
          <w:bCs/>
          <w:szCs w:val="24"/>
          <w:shd w:val="clear" w:color="auto" w:fill="FFFFFF"/>
          <w:lang w:eastAsia="zh-CN"/>
        </w:rPr>
        <w:t xml:space="preserve"> σε τι </w:t>
      </w:r>
      <w:r>
        <w:rPr>
          <w:rFonts w:eastAsia="SimSun"/>
          <w:bCs/>
          <w:szCs w:val="24"/>
          <w:shd w:val="clear" w:color="auto" w:fill="FFFFFF"/>
          <w:lang w:eastAsia="zh-CN"/>
        </w:rPr>
        <w:t>συμφωνήσατε</w:t>
      </w:r>
      <w:r w:rsidRPr="001314F2">
        <w:rPr>
          <w:rFonts w:eastAsia="SimSun"/>
          <w:bCs/>
          <w:szCs w:val="24"/>
          <w:shd w:val="clear" w:color="auto" w:fill="FFFFFF"/>
          <w:lang w:eastAsia="zh-CN"/>
        </w:rPr>
        <w:t xml:space="preserve"> και που σήμερα</w:t>
      </w:r>
      <w:r>
        <w:rPr>
          <w:rFonts w:eastAsia="SimSun"/>
          <w:bCs/>
          <w:szCs w:val="24"/>
          <w:shd w:val="clear" w:color="auto" w:fill="FFFFFF"/>
          <w:lang w:eastAsia="zh-CN"/>
        </w:rPr>
        <w:t>,</w:t>
      </w:r>
      <w:r w:rsidRPr="001314F2">
        <w:rPr>
          <w:rFonts w:eastAsia="SimSun"/>
          <w:bCs/>
          <w:szCs w:val="24"/>
          <w:shd w:val="clear" w:color="auto" w:fill="FFFFFF"/>
          <w:lang w:eastAsia="zh-CN"/>
        </w:rPr>
        <w:t xml:space="preserve"> αν έχω καταλάβει σωστά</w:t>
      </w:r>
      <w:r>
        <w:rPr>
          <w:rFonts w:eastAsia="SimSun"/>
          <w:bCs/>
          <w:szCs w:val="24"/>
          <w:shd w:val="clear" w:color="auto" w:fill="FFFFFF"/>
          <w:lang w:eastAsia="zh-CN"/>
        </w:rPr>
        <w:t>,</w:t>
      </w:r>
      <w:r w:rsidRPr="001314F2">
        <w:rPr>
          <w:rFonts w:eastAsia="SimSun"/>
          <w:bCs/>
          <w:szCs w:val="24"/>
          <w:shd w:val="clear" w:color="auto" w:fill="FFFFFF"/>
          <w:lang w:eastAsia="zh-CN"/>
        </w:rPr>
        <w:t xml:space="preserve"> το αμφ</w:t>
      </w:r>
      <w:r>
        <w:rPr>
          <w:rFonts w:eastAsia="SimSun"/>
          <w:bCs/>
          <w:szCs w:val="24"/>
          <w:shd w:val="clear" w:color="auto" w:fill="FFFFFF"/>
          <w:lang w:eastAsia="zh-CN"/>
        </w:rPr>
        <w:t>ισβητείτε</w:t>
      </w:r>
      <w:r w:rsidRPr="001314F2">
        <w:rPr>
          <w:rFonts w:eastAsia="SimSun"/>
          <w:bCs/>
          <w:szCs w:val="24"/>
          <w:shd w:val="clear" w:color="auto" w:fill="FFFFFF"/>
          <w:lang w:eastAsia="zh-CN"/>
        </w:rPr>
        <w:t xml:space="preserve"> ή </w:t>
      </w:r>
      <w:r w:rsidR="006A0612">
        <w:rPr>
          <w:rFonts w:eastAsia="SimSun"/>
          <w:bCs/>
          <w:szCs w:val="24"/>
          <w:shd w:val="clear" w:color="auto" w:fill="FFFFFF"/>
          <w:lang w:eastAsia="zh-CN"/>
        </w:rPr>
        <w:t>τ</w:t>
      </w:r>
      <w:r w:rsidR="001C2DC7">
        <w:rPr>
          <w:rFonts w:eastAsia="SimSun"/>
          <w:bCs/>
          <w:szCs w:val="24"/>
          <w:shd w:val="clear" w:color="auto" w:fill="FFFFFF"/>
          <w:lang w:eastAsia="zh-CN"/>
        </w:rPr>
        <w:t>έ</w:t>
      </w:r>
      <w:r w:rsidR="006A0612">
        <w:rPr>
          <w:rFonts w:eastAsia="SimSun"/>
          <w:bCs/>
          <w:szCs w:val="24"/>
          <w:shd w:val="clear" w:color="auto" w:fill="FFFFFF"/>
          <w:lang w:eastAsia="zh-CN"/>
        </w:rPr>
        <w:t>λο</w:t>
      </w:r>
      <w:r w:rsidR="001C2DC7">
        <w:rPr>
          <w:rFonts w:eastAsia="SimSun"/>
          <w:bCs/>
          <w:szCs w:val="24"/>
          <w:shd w:val="clear" w:color="auto" w:fill="FFFFFF"/>
          <w:lang w:eastAsia="zh-CN"/>
        </w:rPr>
        <w:t xml:space="preserve">ς </w:t>
      </w:r>
      <w:r w:rsidR="006A0612" w:rsidRPr="001314F2">
        <w:rPr>
          <w:rFonts w:eastAsia="SimSun"/>
          <w:bCs/>
          <w:szCs w:val="24"/>
          <w:shd w:val="clear" w:color="auto" w:fill="FFFFFF"/>
          <w:lang w:eastAsia="zh-CN"/>
        </w:rPr>
        <w:t>πάντων</w:t>
      </w:r>
      <w:r w:rsidRPr="001314F2">
        <w:rPr>
          <w:rFonts w:eastAsia="SimSun"/>
          <w:bCs/>
          <w:szCs w:val="24"/>
          <w:shd w:val="clear" w:color="auto" w:fill="FFFFFF"/>
          <w:lang w:eastAsia="zh-CN"/>
        </w:rPr>
        <w:t xml:space="preserve"> δε</w:t>
      </w:r>
      <w:r>
        <w:rPr>
          <w:rFonts w:eastAsia="SimSun"/>
          <w:bCs/>
          <w:szCs w:val="24"/>
          <w:shd w:val="clear" w:color="auto" w:fill="FFFFFF"/>
          <w:lang w:eastAsia="zh-CN"/>
        </w:rPr>
        <w:t xml:space="preserve">ν ξέρετε ακριβώς τι να πείτε και μιλάτε γενικόλογα. </w:t>
      </w:r>
      <w:r w:rsidRPr="001314F2">
        <w:rPr>
          <w:rFonts w:eastAsia="SimSun"/>
          <w:bCs/>
          <w:szCs w:val="24"/>
          <w:shd w:val="clear" w:color="auto" w:fill="FFFFFF"/>
          <w:lang w:eastAsia="zh-CN"/>
        </w:rPr>
        <w:t xml:space="preserve">Εγώ είμαι στη διάθεσή </w:t>
      </w:r>
      <w:r>
        <w:rPr>
          <w:rFonts w:eastAsia="SimSun"/>
          <w:bCs/>
          <w:szCs w:val="24"/>
          <w:shd w:val="clear" w:color="auto" w:fill="FFFFFF"/>
          <w:lang w:eastAsia="zh-CN"/>
        </w:rPr>
        <w:t xml:space="preserve">σας, αν δεν καταλαβαίνετε κάτι, ευχαρίστως </w:t>
      </w:r>
      <w:r w:rsidRPr="001314F2">
        <w:rPr>
          <w:rFonts w:eastAsia="SimSun"/>
          <w:bCs/>
          <w:szCs w:val="24"/>
          <w:shd w:val="clear" w:color="auto" w:fill="FFFFFF"/>
          <w:lang w:eastAsia="zh-CN"/>
        </w:rPr>
        <w:t xml:space="preserve">να </w:t>
      </w:r>
      <w:r>
        <w:rPr>
          <w:rFonts w:eastAsia="SimSun"/>
          <w:bCs/>
          <w:szCs w:val="24"/>
          <w:shd w:val="clear" w:color="auto" w:fill="FFFFFF"/>
          <w:lang w:eastAsia="zh-CN"/>
        </w:rPr>
        <w:t>σας το</w:t>
      </w:r>
      <w:r w:rsidRPr="001314F2">
        <w:rPr>
          <w:rFonts w:eastAsia="SimSun"/>
          <w:bCs/>
          <w:szCs w:val="24"/>
          <w:shd w:val="clear" w:color="auto" w:fill="FFFFFF"/>
          <w:lang w:eastAsia="zh-CN"/>
        </w:rPr>
        <w:t xml:space="preserve"> εξηγήσω </w:t>
      </w:r>
      <w:r>
        <w:rPr>
          <w:rFonts w:eastAsia="SimSun"/>
          <w:bCs/>
          <w:szCs w:val="24"/>
          <w:shd w:val="clear" w:color="auto" w:fill="FFFFFF"/>
          <w:lang w:eastAsia="zh-CN"/>
        </w:rPr>
        <w:t xml:space="preserve">κι </w:t>
      </w:r>
      <w:r w:rsidRPr="001314F2">
        <w:rPr>
          <w:rFonts w:eastAsia="SimSun"/>
          <w:bCs/>
          <w:szCs w:val="24"/>
          <w:shd w:val="clear" w:color="auto" w:fill="FFFFFF"/>
          <w:lang w:eastAsia="zh-CN"/>
        </w:rPr>
        <w:t>από κοντά</w:t>
      </w:r>
      <w:r>
        <w:rPr>
          <w:rFonts w:eastAsia="SimSun"/>
          <w:bCs/>
          <w:szCs w:val="24"/>
          <w:shd w:val="clear" w:color="auto" w:fill="FFFFFF"/>
          <w:lang w:eastAsia="zh-CN"/>
        </w:rPr>
        <w:t>.</w:t>
      </w:r>
    </w:p>
    <w:p w:rsidR="00C754FB" w:rsidRDefault="00EE5215">
      <w:pPr>
        <w:tabs>
          <w:tab w:val="center" w:pos="4748"/>
          <w:tab w:val="left" w:pos="6715"/>
        </w:tabs>
        <w:spacing w:line="600" w:lineRule="auto"/>
        <w:ind w:firstLine="709"/>
        <w:contextualSpacing/>
        <w:jc w:val="both"/>
        <w:rPr>
          <w:rFonts w:eastAsia="SimSun"/>
          <w:bCs/>
          <w:szCs w:val="24"/>
          <w:shd w:val="clear" w:color="auto" w:fill="FFFFFF"/>
          <w:lang w:eastAsia="zh-CN"/>
        </w:rPr>
      </w:pPr>
      <w:r w:rsidRPr="001314F2">
        <w:rPr>
          <w:rFonts w:eastAsia="SimSun"/>
          <w:bCs/>
          <w:szCs w:val="24"/>
          <w:shd w:val="clear" w:color="auto" w:fill="FFFFFF"/>
          <w:lang w:eastAsia="zh-CN"/>
        </w:rPr>
        <w:t>Σε ό</w:t>
      </w:r>
      <w:r>
        <w:rPr>
          <w:rFonts w:eastAsia="SimSun"/>
          <w:bCs/>
          <w:szCs w:val="24"/>
          <w:shd w:val="clear" w:color="auto" w:fill="FFFFFF"/>
          <w:lang w:eastAsia="zh-CN"/>
        </w:rPr>
        <w:t>,</w:t>
      </w:r>
      <w:r w:rsidRPr="001314F2">
        <w:rPr>
          <w:rFonts w:eastAsia="SimSun"/>
          <w:bCs/>
          <w:szCs w:val="24"/>
          <w:shd w:val="clear" w:color="auto" w:fill="FFFFFF"/>
          <w:lang w:eastAsia="zh-CN"/>
        </w:rPr>
        <w:t xml:space="preserve">τι αφορά το </w:t>
      </w:r>
      <w:r>
        <w:rPr>
          <w:rFonts w:eastAsia="SimSun"/>
          <w:bCs/>
          <w:szCs w:val="24"/>
          <w:shd w:val="clear" w:color="auto" w:fill="FFFFFF"/>
          <w:lang w:val="en-US" w:eastAsia="zh-CN"/>
        </w:rPr>
        <w:t>beach</w:t>
      </w:r>
      <w:r w:rsidRPr="008168EA">
        <w:rPr>
          <w:rFonts w:eastAsia="SimSun"/>
          <w:bCs/>
          <w:szCs w:val="24"/>
          <w:shd w:val="clear" w:color="auto" w:fill="FFFFFF"/>
          <w:lang w:eastAsia="zh-CN"/>
        </w:rPr>
        <w:t xml:space="preserve"> </w:t>
      </w:r>
      <w:r>
        <w:rPr>
          <w:rFonts w:eastAsia="SimSun"/>
          <w:bCs/>
          <w:szCs w:val="24"/>
          <w:shd w:val="clear" w:color="auto" w:fill="FFFFFF"/>
          <w:lang w:val="en-US" w:eastAsia="zh-CN"/>
        </w:rPr>
        <w:t>volley</w:t>
      </w:r>
      <w:r>
        <w:rPr>
          <w:rFonts w:eastAsia="SimSun"/>
          <w:bCs/>
          <w:szCs w:val="24"/>
          <w:shd w:val="clear" w:color="auto" w:fill="FFFFFF"/>
          <w:lang w:eastAsia="zh-CN"/>
        </w:rPr>
        <w:t>, επειδή</w:t>
      </w:r>
      <w:r w:rsidRPr="001314F2">
        <w:rPr>
          <w:rFonts w:eastAsia="SimSun"/>
          <w:bCs/>
          <w:szCs w:val="24"/>
          <w:shd w:val="clear" w:color="auto" w:fill="FFFFFF"/>
          <w:lang w:eastAsia="zh-CN"/>
        </w:rPr>
        <w:t xml:space="preserve"> </w:t>
      </w:r>
      <w:r>
        <w:rPr>
          <w:rFonts w:eastAsia="SimSun"/>
          <w:bCs/>
          <w:szCs w:val="24"/>
          <w:shd w:val="clear" w:color="auto" w:fill="FFFFFF"/>
          <w:lang w:eastAsia="zh-CN"/>
        </w:rPr>
        <w:t>αναφερθήκατε και σε αυτό,</w:t>
      </w:r>
      <w:r w:rsidRPr="001314F2">
        <w:rPr>
          <w:rFonts w:eastAsia="SimSun"/>
          <w:bCs/>
          <w:szCs w:val="24"/>
          <w:shd w:val="clear" w:color="auto" w:fill="FFFFFF"/>
          <w:lang w:eastAsia="zh-CN"/>
        </w:rPr>
        <w:t xml:space="preserve"> κύριε </w:t>
      </w:r>
      <w:r>
        <w:rPr>
          <w:rFonts w:eastAsia="SimSun"/>
          <w:bCs/>
          <w:szCs w:val="24"/>
          <w:shd w:val="clear" w:color="auto" w:fill="FFFFFF"/>
          <w:lang w:eastAsia="zh-CN"/>
        </w:rPr>
        <w:t>Συντυχάκη,</w:t>
      </w:r>
      <w:r w:rsidRPr="001314F2">
        <w:rPr>
          <w:rFonts w:eastAsia="SimSun"/>
          <w:bCs/>
          <w:szCs w:val="24"/>
          <w:shd w:val="clear" w:color="auto" w:fill="FFFFFF"/>
          <w:lang w:eastAsia="zh-CN"/>
        </w:rPr>
        <w:t xml:space="preserve"> </w:t>
      </w:r>
      <w:r>
        <w:rPr>
          <w:rFonts w:eastAsia="SimSun"/>
          <w:bCs/>
          <w:szCs w:val="24"/>
          <w:shd w:val="clear" w:color="auto" w:fill="FFFFFF"/>
          <w:lang w:eastAsia="zh-CN"/>
        </w:rPr>
        <w:t xml:space="preserve">πείτε </w:t>
      </w:r>
      <w:r w:rsidRPr="001314F2">
        <w:rPr>
          <w:rFonts w:eastAsia="SimSun"/>
          <w:bCs/>
          <w:szCs w:val="24"/>
          <w:shd w:val="clear" w:color="auto" w:fill="FFFFFF"/>
          <w:lang w:eastAsia="zh-CN"/>
        </w:rPr>
        <w:t xml:space="preserve">στους συνεργάτες σας </w:t>
      </w:r>
      <w:r>
        <w:rPr>
          <w:rFonts w:eastAsia="SimSun"/>
          <w:bCs/>
          <w:szCs w:val="24"/>
          <w:shd w:val="clear" w:color="auto" w:fill="FFFFFF"/>
          <w:lang w:eastAsia="zh-CN"/>
        </w:rPr>
        <w:t>να σας ενημερώνουν</w:t>
      </w:r>
      <w:r w:rsidRPr="001314F2">
        <w:rPr>
          <w:rFonts w:eastAsia="SimSun"/>
          <w:bCs/>
          <w:szCs w:val="24"/>
          <w:shd w:val="clear" w:color="auto" w:fill="FFFFFF"/>
          <w:lang w:eastAsia="zh-CN"/>
        </w:rPr>
        <w:t xml:space="preserve"> σωστά</w:t>
      </w:r>
      <w:r>
        <w:rPr>
          <w:rFonts w:eastAsia="SimSun"/>
          <w:bCs/>
          <w:szCs w:val="24"/>
          <w:shd w:val="clear" w:color="auto" w:fill="FFFFFF"/>
          <w:lang w:eastAsia="zh-CN"/>
        </w:rPr>
        <w:t>.</w:t>
      </w:r>
      <w:r w:rsidRPr="001314F2">
        <w:rPr>
          <w:rFonts w:eastAsia="SimSun"/>
          <w:bCs/>
          <w:szCs w:val="24"/>
          <w:shd w:val="clear" w:color="auto" w:fill="FFFFFF"/>
          <w:lang w:eastAsia="zh-CN"/>
        </w:rPr>
        <w:t xml:space="preserve"> Δεν ανήκει στο Υπουργείο Αθλητισμού. Παρ</w:t>
      </w:r>
      <w:r>
        <w:rPr>
          <w:rFonts w:eastAsia="SimSun"/>
          <w:bCs/>
          <w:szCs w:val="24"/>
          <w:shd w:val="clear" w:color="auto" w:fill="FFFFFF"/>
          <w:lang w:eastAsia="zh-CN"/>
        </w:rPr>
        <w:t>’</w:t>
      </w:r>
      <w:r w:rsidRPr="001314F2">
        <w:rPr>
          <w:rFonts w:eastAsia="SimSun"/>
          <w:bCs/>
          <w:szCs w:val="24"/>
          <w:shd w:val="clear" w:color="auto" w:fill="FFFFFF"/>
          <w:lang w:eastAsia="zh-CN"/>
        </w:rPr>
        <w:t xml:space="preserve"> όλα αυτά </w:t>
      </w:r>
      <w:r>
        <w:rPr>
          <w:rFonts w:eastAsia="SimSun"/>
          <w:bCs/>
          <w:szCs w:val="24"/>
          <w:shd w:val="clear" w:color="auto" w:fill="FFFFFF"/>
          <w:lang w:eastAsia="zh-CN"/>
        </w:rPr>
        <w:t>όμως,</w:t>
      </w:r>
      <w:r w:rsidRPr="001314F2">
        <w:rPr>
          <w:rFonts w:eastAsia="SimSun"/>
          <w:bCs/>
          <w:szCs w:val="24"/>
          <w:shd w:val="clear" w:color="auto" w:fill="FFFFFF"/>
          <w:lang w:eastAsia="zh-CN"/>
        </w:rPr>
        <w:t xml:space="preserve"> έχουμε ήδη κινήσει διαδικασίες</w:t>
      </w:r>
      <w:r>
        <w:rPr>
          <w:rFonts w:eastAsia="SimSun"/>
          <w:bCs/>
          <w:szCs w:val="24"/>
          <w:shd w:val="clear" w:color="auto" w:fill="FFFFFF"/>
          <w:lang w:eastAsia="zh-CN"/>
        </w:rPr>
        <w:t>, χωρίς να είναι αρμοδιότητά</w:t>
      </w:r>
      <w:r w:rsidRPr="001314F2">
        <w:rPr>
          <w:rFonts w:eastAsia="SimSun"/>
          <w:bCs/>
          <w:szCs w:val="24"/>
          <w:shd w:val="clear" w:color="auto" w:fill="FFFFFF"/>
          <w:lang w:eastAsia="zh-CN"/>
        </w:rPr>
        <w:t xml:space="preserve"> </w:t>
      </w:r>
      <w:r>
        <w:rPr>
          <w:rFonts w:eastAsia="SimSun"/>
          <w:bCs/>
          <w:szCs w:val="24"/>
          <w:shd w:val="clear" w:color="auto" w:fill="FFFFFF"/>
          <w:lang w:eastAsia="zh-CN"/>
        </w:rPr>
        <w:t>μας,</w:t>
      </w:r>
      <w:r w:rsidRPr="001314F2">
        <w:rPr>
          <w:rFonts w:eastAsia="SimSun"/>
          <w:bCs/>
          <w:szCs w:val="24"/>
          <w:shd w:val="clear" w:color="auto" w:fill="FFFFFF"/>
          <w:lang w:eastAsia="zh-CN"/>
        </w:rPr>
        <w:t xml:space="preserve"> </w:t>
      </w:r>
      <w:r>
        <w:rPr>
          <w:rFonts w:eastAsia="SimSun"/>
          <w:bCs/>
          <w:szCs w:val="24"/>
          <w:shd w:val="clear" w:color="auto" w:fill="FFFFFF"/>
          <w:lang w:eastAsia="zh-CN"/>
        </w:rPr>
        <w:t>χωρίς</w:t>
      </w:r>
      <w:r w:rsidRPr="001314F2">
        <w:rPr>
          <w:rFonts w:eastAsia="SimSun"/>
          <w:bCs/>
          <w:szCs w:val="24"/>
          <w:shd w:val="clear" w:color="auto" w:fill="FFFFFF"/>
          <w:lang w:eastAsia="zh-CN"/>
        </w:rPr>
        <w:t xml:space="preserve"> στον τομέα ευθύνης </w:t>
      </w:r>
      <w:r>
        <w:rPr>
          <w:rFonts w:eastAsia="SimSun"/>
          <w:bCs/>
          <w:szCs w:val="24"/>
          <w:shd w:val="clear" w:color="auto" w:fill="FFFFFF"/>
          <w:lang w:eastAsia="zh-CN"/>
        </w:rPr>
        <w:t>μας,</w:t>
      </w:r>
      <w:r w:rsidRPr="001314F2">
        <w:rPr>
          <w:rFonts w:eastAsia="SimSun"/>
          <w:bCs/>
          <w:szCs w:val="24"/>
          <w:shd w:val="clear" w:color="auto" w:fill="FFFFFF"/>
          <w:lang w:eastAsia="zh-CN"/>
        </w:rPr>
        <w:t xml:space="preserve"> χωρίς να </w:t>
      </w:r>
      <w:r>
        <w:rPr>
          <w:rFonts w:eastAsia="SimSun"/>
          <w:bCs/>
          <w:szCs w:val="24"/>
          <w:shd w:val="clear" w:color="auto" w:fill="FFFFFF"/>
          <w:lang w:eastAsia="zh-CN"/>
        </w:rPr>
        <w:t>ανήκει</w:t>
      </w:r>
      <w:r w:rsidRPr="001314F2">
        <w:rPr>
          <w:rFonts w:eastAsia="SimSun"/>
          <w:bCs/>
          <w:szCs w:val="24"/>
          <w:shd w:val="clear" w:color="auto" w:fill="FFFFFF"/>
          <w:lang w:eastAsia="zh-CN"/>
        </w:rPr>
        <w:t xml:space="preserve"> στον Άγιο Κοσμά</w:t>
      </w:r>
      <w:r>
        <w:rPr>
          <w:rFonts w:eastAsia="SimSun"/>
          <w:bCs/>
          <w:szCs w:val="24"/>
          <w:shd w:val="clear" w:color="auto" w:fill="FFFFFF"/>
          <w:lang w:eastAsia="zh-CN"/>
        </w:rPr>
        <w:t>,</w:t>
      </w:r>
      <w:r w:rsidRPr="001314F2">
        <w:rPr>
          <w:rFonts w:eastAsia="SimSun"/>
          <w:bCs/>
          <w:szCs w:val="24"/>
          <w:shd w:val="clear" w:color="auto" w:fill="FFFFFF"/>
          <w:lang w:eastAsia="zh-CN"/>
        </w:rPr>
        <w:t xml:space="preserve"> όπως το είπατε νωρίτερα</w:t>
      </w:r>
      <w:r>
        <w:rPr>
          <w:rFonts w:eastAsia="SimSun"/>
          <w:bCs/>
          <w:szCs w:val="24"/>
          <w:shd w:val="clear" w:color="auto" w:fill="FFFFFF"/>
          <w:lang w:eastAsia="zh-CN"/>
        </w:rPr>
        <w:t xml:space="preserve">. </w:t>
      </w:r>
      <w:r w:rsidRPr="001314F2">
        <w:rPr>
          <w:rFonts w:eastAsia="SimSun"/>
          <w:bCs/>
          <w:szCs w:val="24"/>
          <w:shd w:val="clear" w:color="auto" w:fill="FFFFFF"/>
          <w:lang w:eastAsia="zh-CN"/>
        </w:rPr>
        <w:t>Έχουμε ήδη κινήσει διαδικασίες στη διοίκηση του Αγίου Κοσμά</w:t>
      </w:r>
      <w:r>
        <w:rPr>
          <w:rFonts w:eastAsia="SimSun"/>
          <w:bCs/>
          <w:szCs w:val="24"/>
          <w:shd w:val="clear" w:color="auto" w:fill="FFFFFF"/>
          <w:lang w:eastAsia="zh-CN"/>
        </w:rPr>
        <w:t>,</w:t>
      </w:r>
      <w:r w:rsidRPr="001314F2">
        <w:rPr>
          <w:rFonts w:eastAsia="SimSun"/>
          <w:bCs/>
          <w:szCs w:val="24"/>
          <w:shd w:val="clear" w:color="auto" w:fill="FFFFFF"/>
          <w:lang w:eastAsia="zh-CN"/>
        </w:rPr>
        <w:t xml:space="preserve"> σε συνεργασία με τους Αντιπεριφερειάρχες της Περιφέρειας Αττικής για να αναζητήσουμε το καθεστώς το ιδιοκ</w:t>
      </w:r>
      <w:r>
        <w:rPr>
          <w:rFonts w:eastAsia="SimSun"/>
          <w:bCs/>
          <w:szCs w:val="24"/>
          <w:shd w:val="clear" w:color="auto" w:fill="FFFFFF"/>
          <w:lang w:eastAsia="zh-CN"/>
        </w:rPr>
        <w:t>τησιακό, σε ποιο επίπεδο υπάρχει, πού</w:t>
      </w:r>
      <w:r w:rsidRPr="001314F2">
        <w:rPr>
          <w:rFonts w:eastAsia="SimSun"/>
          <w:bCs/>
          <w:szCs w:val="24"/>
          <w:shd w:val="clear" w:color="auto" w:fill="FFFFFF"/>
          <w:lang w:eastAsia="zh-CN"/>
        </w:rPr>
        <w:t xml:space="preserve"> βρίσκεται</w:t>
      </w:r>
      <w:r>
        <w:rPr>
          <w:rFonts w:eastAsia="SimSun"/>
          <w:bCs/>
          <w:szCs w:val="24"/>
          <w:shd w:val="clear" w:color="auto" w:fill="FFFFFF"/>
          <w:lang w:eastAsia="zh-CN"/>
        </w:rPr>
        <w:t>,</w:t>
      </w:r>
      <w:r w:rsidRPr="001314F2">
        <w:rPr>
          <w:rFonts w:eastAsia="SimSun"/>
          <w:bCs/>
          <w:szCs w:val="24"/>
          <w:shd w:val="clear" w:color="auto" w:fill="FFFFFF"/>
          <w:lang w:eastAsia="zh-CN"/>
        </w:rPr>
        <w:t xml:space="preserve"> σε ποια φάση είναι</w:t>
      </w:r>
      <w:r>
        <w:rPr>
          <w:rFonts w:eastAsia="SimSun"/>
          <w:bCs/>
          <w:szCs w:val="24"/>
          <w:shd w:val="clear" w:color="auto" w:fill="FFFFFF"/>
          <w:lang w:eastAsia="zh-CN"/>
        </w:rPr>
        <w:t>,</w:t>
      </w:r>
      <w:r w:rsidRPr="001314F2">
        <w:rPr>
          <w:rFonts w:eastAsia="SimSun"/>
          <w:bCs/>
          <w:szCs w:val="24"/>
          <w:shd w:val="clear" w:color="auto" w:fill="FFFFFF"/>
          <w:lang w:eastAsia="zh-CN"/>
        </w:rPr>
        <w:t xml:space="preserve"> έτσι ώστε να κάνουμε κινήσεις αξιοποίησης</w:t>
      </w:r>
      <w:r>
        <w:rPr>
          <w:rFonts w:eastAsia="SimSun"/>
          <w:bCs/>
          <w:szCs w:val="24"/>
          <w:shd w:val="clear" w:color="auto" w:fill="FFFFFF"/>
          <w:lang w:eastAsia="zh-CN"/>
        </w:rPr>
        <w:t>. Διότι ναι,</w:t>
      </w:r>
      <w:r w:rsidRPr="001314F2">
        <w:rPr>
          <w:rFonts w:eastAsia="SimSun"/>
          <w:bCs/>
          <w:szCs w:val="24"/>
          <w:shd w:val="clear" w:color="auto" w:fill="FFFFFF"/>
          <w:lang w:eastAsia="zh-CN"/>
        </w:rPr>
        <w:t xml:space="preserve"> όντως</w:t>
      </w:r>
      <w:r>
        <w:rPr>
          <w:rFonts w:eastAsia="SimSun"/>
          <w:bCs/>
          <w:szCs w:val="24"/>
          <w:shd w:val="clear" w:color="auto" w:fill="FFFFFF"/>
          <w:lang w:eastAsia="zh-CN"/>
        </w:rPr>
        <w:t>,</w:t>
      </w:r>
      <w:r w:rsidRPr="001314F2">
        <w:rPr>
          <w:rFonts w:eastAsia="SimSun"/>
          <w:bCs/>
          <w:szCs w:val="24"/>
          <w:shd w:val="clear" w:color="auto" w:fill="FFFFFF"/>
          <w:lang w:eastAsia="zh-CN"/>
        </w:rPr>
        <w:t xml:space="preserve"> είναι μία ακόμα ολυμπιακή εγκατάστασ</w:t>
      </w:r>
      <w:r>
        <w:rPr>
          <w:rFonts w:eastAsia="SimSun"/>
          <w:bCs/>
          <w:szCs w:val="24"/>
          <w:shd w:val="clear" w:color="auto" w:fill="FFFFFF"/>
          <w:lang w:eastAsia="zh-CN"/>
        </w:rPr>
        <w:t>η η οποία πρέπει να αξιοποιηθεί</w:t>
      </w:r>
      <w:r w:rsidRPr="001314F2">
        <w:rPr>
          <w:rFonts w:eastAsia="SimSun"/>
          <w:bCs/>
          <w:szCs w:val="24"/>
          <w:shd w:val="clear" w:color="auto" w:fill="FFFFFF"/>
          <w:lang w:eastAsia="zh-CN"/>
        </w:rPr>
        <w:t xml:space="preserve">. </w:t>
      </w:r>
    </w:p>
    <w:p w:rsidR="00C754FB" w:rsidRDefault="00EE5215">
      <w:pPr>
        <w:tabs>
          <w:tab w:val="center" w:pos="4748"/>
          <w:tab w:val="left" w:pos="6715"/>
        </w:tabs>
        <w:spacing w:line="600" w:lineRule="auto"/>
        <w:ind w:firstLine="709"/>
        <w:contextualSpacing/>
        <w:jc w:val="both"/>
        <w:rPr>
          <w:rFonts w:eastAsia="SimSun"/>
          <w:bCs/>
          <w:szCs w:val="24"/>
          <w:shd w:val="clear" w:color="auto" w:fill="FFFFFF"/>
          <w:lang w:eastAsia="zh-CN"/>
        </w:rPr>
      </w:pPr>
      <w:r w:rsidRPr="001314F2">
        <w:rPr>
          <w:rFonts w:eastAsia="SimSun"/>
          <w:bCs/>
          <w:szCs w:val="24"/>
          <w:shd w:val="clear" w:color="auto" w:fill="FFFFFF"/>
          <w:lang w:eastAsia="zh-CN"/>
        </w:rPr>
        <w:t>Λυπάμαι</w:t>
      </w:r>
      <w:r>
        <w:rPr>
          <w:rFonts w:eastAsia="SimSun"/>
          <w:bCs/>
          <w:szCs w:val="24"/>
          <w:shd w:val="clear" w:color="auto" w:fill="FFFFFF"/>
          <w:lang w:eastAsia="zh-CN"/>
        </w:rPr>
        <w:t>,</w:t>
      </w:r>
      <w:r w:rsidRPr="001314F2">
        <w:rPr>
          <w:rFonts w:eastAsia="SimSun"/>
          <w:bCs/>
          <w:szCs w:val="24"/>
          <w:shd w:val="clear" w:color="auto" w:fill="FFFFFF"/>
          <w:lang w:eastAsia="zh-CN"/>
        </w:rPr>
        <w:t xml:space="preserve"> αλλά μετά από </w:t>
      </w:r>
      <w:r>
        <w:rPr>
          <w:rFonts w:eastAsia="SimSun"/>
          <w:bCs/>
          <w:szCs w:val="24"/>
          <w:shd w:val="clear" w:color="auto" w:fill="FFFFFF"/>
          <w:lang w:eastAsia="zh-CN"/>
        </w:rPr>
        <w:t>δεκαεπτά</w:t>
      </w:r>
      <w:r w:rsidRPr="001314F2">
        <w:rPr>
          <w:rFonts w:eastAsia="SimSun"/>
          <w:bCs/>
          <w:szCs w:val="24"/>
          <w:shd w:val="clear" w:color="auto" w:fill="FFFFFF"/>
          <w:lang w:eastAsia="zh-CN"/>
        </w:rPr>
        <w:t xml:space="preserve"> ολόκληρα χρόνια το σύνολο των ολυμπιακών εγκαταστάσεων παίρνει το</w:t>
      </w:r>
      <w:r>
        <w:rPr>
          <w:rFonts w:eastAsia="SimSun"/>
          <w:bCs/>
          <w:szCs w:val="24"/>
          <w:shd w:val="clear" w:color="auto" w:fill="FFFFFF"/>
          <w:lang w:eastAsia="zh-CN"/>
        </w:rPr>
        <w:t>ν</w:t>
      </w:r>
      <w:r w:rsidRPr="001314F2">
        <w:rPr>
          <w:rFonts w:eastAsia="SimSun"/>
          <w:bCs/>
          <w:szCs w:val="24"/>
          <w:shd w:val="clear" w:color="auto" w:fill="FFFFFF"/>
          <w:lang w:eastAsia="zh-CN"/>
        </w:rPr>
        <w:t xml:space="preserve"> δρόμο του</w:t>
      </w:r>
      <w:r>
        <w:rPr>
          <w:rFonts w:eastAsia="SimSun"/>
          <w:bCs/>
          <w:szCs w:val="24"/>
          <w:shd w:val="clear" w:color="auto" w:fill="FFFFFF"/>
          <w:lang w:eastAsia="zh-CN"/>
        </w:rPr>
        <w:t>,</w:t>
      </w:r>
      <w:r w:rsidRPr="001314F2">
        <w:rPr>
          <w:rFonts w:eastAsia="SimSun"/>
          <w:bCs/>
          <w:szCs w:val="24"/>
          <w:shd w:val="clear" w:color="auto" w:fill="FFFFFF"/>
          <w:lang w:eastAsia="zh-CN"/>
        </w:rPr>
        <w:t xml:space="preserve"> με πολύ κόπο και φυσικά </w:t>
      </w:r>
      <w:r w:rsidRPr="001314F2">
        <w:rPr>
          <w:rFonts w:eastAsia="SimSun"/>
          <w:bCs/>
          <w:szCs w:val="24"/>
          <w:shd w:val="clear" w:color="auto" w:fill="FFFFFF"/>
          <w:lang w:eastAsia="zh-CN"/>
        </w:rPr>
        <w:lastRenderedPageBreak/>
        <w:t xml:space="preserve">με εντελώς διαφορετικά δεδομένα πριν </w:t>
      </w:r>
      <w:r>
        <w:rPr>
          <w:rFonts w:eastAsia="SimSun"/>
          <w:bCs/>
          <w:szCs w:val="24"/>
          <w:shd w:val="clear" w:color="auto" w:fill="FFFFFF"/>
          <w:lang w:eastAsia="zh-CN"/>
        </w:rPr>
        <w:t>από αρκετά χρόνια</w:t>
      </w:r>
      <w:r w:rsidRPr="001314F2">
        <w:rPr>
          <w:rFonts w:eastAsia="SimSun"/>
          <w:bCs/>
          <w:szCs w:val="24"/>
          <w:shd w:val="clear" w:color="auto" w:fill="FFFFFF"/>
          <w:lang w:eastAsia="zh-CN"/>
        </w:rPr>
        <w:t>. Και το κάνουμε εμείς</w:t>
      </w:r>
      <w:r>
        <w:rPr>
          <w:rFonts w:eastAsia="SimSun"/>
          <w:bCs/>
          <w:szCs w:val="24"/>
          <w:shd w:val="clear" w:color="auto" w:fill="FFFFFF"/>
          <w:lang w:eastAsia="zh-CN"/>
        </w:rPr>
        <w:t>, η</w:t>
      </w:r>
      <w:r w:rsidRPr="001314F2">
        <w:rPr>
          <w:rFonts w:eastAsia="SimSun"/>
          <w:bCs/>
          <w:szCs w:val="24"/>
          <w:shd w:val="clear" w:color="auto" w:fill="FFFFFF"/>
          <w:lang w:eastAsia="zh-CN"/>
        </w:rPr>
        <w:t xml:space="preserve"> Κυβέρνησή </w:t>
      </w:r>
      <w:r>
        <w:rPr>
          <w:rFonts w:eastAsia="SimSun"/>
          <w:bCs/>
          <w:szCs w:val="24"/>
          <w:shd w:val="clear" w:color="auto" w:fill="FFFFFF"/>
          <w:lang w:eastAsia="zh-CN"/>
        </w:rPr>
        <w:t>μας,</w:t>
      </w:r>
      <w:r w:rsidRPr="001314F2">
        <w:rPr>
          <w:rFonts w:eastAsia="SimSun"/>
          <w:bCs/>
          <w:szCs w:val="24"/>
          <w:shd w:val="clear" w:color="auto" w:fill="FFFFFF"/>
          <w:lang w:eastAsia="zh-CN"/>
        </w:rPr>
        <w:t xml:space="preserve"> η Κυβέρνηση του Κυριάκου </w:t>
      </w:r>
      <w:r>
        <w:rPr>
          <w:rFonts w:eastAsia="SimSun"/>
          <w:bCs/>
          <w:szCs w:val="24"/>
          <w:shd w:val="clear" w:color="auto" w:fill="FFFFFF"/>
          <w:lang w:eastAsia="zh-CN"/>
        </w:rPr>
        <w:t>Μητσοτάκη. Μη μας ψέγετε</w:t>
      </w:r>
      <w:r w:rsidRPr="001314F2">
        <w:rPr>
          <w:rFonts w:eastAsia="SimSun"/>
          <w:bCs/>
          <w:szCs w:val="24"/>
          <w:shd w:val="clear" w:color="auto" w:fill="FFFFFF"/>
          <w:lang w:eastAsia="zh-CN"/>
        </w:rPr>
        <w:t xml:space="preserve"> λοιπόν για κάτ</w:t>
      </w:r>
      <w:r>
        <w:rPr>
          <w:rFonts w:eastAsia="SimSun"/>
          <w:bCs/>
          <w:szCs w:val="24"/>
          <w:shd w:val="clear" w:color="auto" w:fill="FFFFFF"/>
          <w:lang w:eastAsia="zh-CN"/>
        </w:rPr>
        <w:t>ι το οποίο δεν είναι αρμοδιότητά</w:t>
      </w:r>
      <w:r w:rsidRPr="001314F2">
        <w:rPr>
          <w:rFonts w:eastAsia="SimSun"/>
          <w:bCs/>
          <w:szCs w:val="24"/>
          <w:shd w:val="clear" w:color="auto" w:fill="FFFFFF"/>
          <w:lang w:eastAsia="zh-CN"/>
        </w:rPr>
        <w:t xml:space="preserve"> </w:t>
      </w:r>
      <w:r>
        <w:rPr>
          <w:rFonts w:eastAsia="SimSun"/>
          <w:bCs/>
          <w:szCs w:val="24"/>
          <w:shd w:val="clear" w:color="auto" w:fill="FFFFFF"/>
          <w:lang w:eastAsia="zh-CN"/>
        </w:rPr>
        <w:t>μας, παρ’ όλα αυτά όμως το κάνουμε, γιατί  καταλαβαίνουμε</w:t>
      </w:r>
      <w:r w:rsidRPr="001314F2">
        <w:rPr>
          <w:rFonts w:eastAsia="SimSun"/>
          <w:bCs/>
          <w:szCs w:val="24"/>
          <w:shd w:val="clear" w:color="auto" w:fill="FFFFFF"/>
          <w:lang w:eastAsia="zh-CN"/>
        </w:rPr>
        <w:t xml:space="preserve"> την αξία του. </w:t>
      </w:r>
    </w:p>
    <w:p w:rsidR="00C754FB" w:rsidRDefault="00EE5215">
      <w:pPr>
        <w:tabs>
          <w:tab w:val="center" w:pos="4748"/>
          <w:tab w:val="left" w:pos="6715"/>
        </w:tabs>
        <w:spacing w:line="600" w:lineRule="auto"/>
        <w:ind w:firstLine="709"/>
        <w:contextualSpacing/>
        <w:jc w:val="both"/>
        <w:rPr>
          <w:rFonts w:eastAsia="SimSun"/>
          <w:bCs/>
          <w:szCs w:val="24"/>
          <w:shd w:val="clear" w:color="auto" w:fill="FFFFFF"/>
          <w:lang w:eastAsia="zh-CN"/>
        </w:rPr>
      </w:pPr>
      <w:r w:rsidRPr="001314F2">
        <w:rPr>
          <w:rFonts w:eastAsia="SimSun"/>
          <w:bCs/>
          <w:szCs w:val="24"/>
          <w:shd w:val="clear" w:color="auto" w:fill="FFFFFF"/>
          <w:lang w:eastAsia="zh-CN"/>
        </w:rPr>
        <w:t>Σε ό</w:t>
      </w:r>
      <w:r>
        <w:rPr>
          <w:rFonts w:eastAsia="SimSun"/>
          <w:bCs/>
          <w:szCs w:val="24"/>
          <w:shd w:val="clear" w:color="auto" w:fill="FFFFFF"/>
          <w:lang w:eastAsia="zh-CN"/>
        </w:rPr>
        <w:t>,</w:t>
      </w:r>
      <w:r w:rsidRPr="001314F2">
        <w:rPr>
          <w:rFonts w:eastAsia="SimSun"/>
          <w:bCs/>
          <w:szCs w:val="24"/>
          <w:shd w:val="clear" w:color="auto" w:fill="FFFFFF"/>
          <w:lang w:eastAsia="zh-CN"/>
        </w:rPr>
        <w:t>τι αφορά τη συντήρηση</w:t>
      </w:r>
      <w:r>
        <w:rPr>
          <w:rFonts w:eastAsia="SimSun"/>
          <w:bCs/>
          <w:szCs w:val="24"/>
          <w:shd w:val="clear" w:color="auto" w:fill="FFFFFF"/>
          <w:lang w:eastAsia="zh-CN"/>
        </w:rPr>
        <w:t>,</w:t>
      </w:r>
      <w:r w:rsidRPr="001314F2">
        <w:rPr>
          <w:rFonts w:eastAsia="SimSun"/>
          <w:bCs/>
          <w:szCs w:val="24"/>
          <w:shd w:val="clear" w:color="auto" w:fill="FFFFFF"/>
          <w:lang w:eastAsia="zh-CN"/>
        </w:rPr>
        <w:t xml:space="preserve"> αναβάθμιση και αξιοποίηση των ολυμπιακών εγκαταστάσεων</w:t>
      </w:r>
      <w:r>
        <w:rPr>
          <w:rFonts w:eastAsia="SimSun"/>
          <w:bCs/>
          <w:szCs w:val="24"/>
          <w:shd w:val="clear" w:color="auto" w:fill="FFFFFF"/>
          <w:lang w:eastAsia="zh-CN"/>
        </w:rPr>
        <w:t>,</w:t>
      </w:r>
      <w:r w:rsidRPr="001314F2">
        <w:rPr>
          <w:rFonts w:eastAsia="SimSun"/>
          <w:bCs/>
          <w:szCs w:val="24"/>
          <w:shd w:val="clear" w:color="auto" w:fill="FFFFFF"/>
          <w:lang w:eastAsia="zh-CN"/>
        </w:rPr>
        <w:t xml:space="preserve"> σας λέμε και πάλι </w:t>
      </w:r>
      <w:r>
        <w:rPr>
          <w:rFonts w:eastAsia="SimSun"/>
          <w:bCs/>
          <w:szCs w:val="24"/>
          <w:shd w:val="clear" w:color="auto" w:fill="FFFFFF"/>
          <w:lang w:eastAsia="zh-CN"/>
        </w:rPr>
        <w:t xml:space="preserve">ότι </w:t>
      </w:r>
      <w:r w:rsidRPr="001314F2">
        <w:rPr>
          <w:rFonts w:eastAsia="SimSun"/>
          <w:bCs/>
          <w:szCs w:val="24"/>
          <w:shd w:val="clear" w:color="auto" w:fill="FFFFFF"/>
          <w:lang w:eastAsia="zh-CN"/>
        </w:rPr>
        <w:t xml:space="preserve">είναι βασικός πυλώνας της πολιτικής μας συνολικότερα και ειδικότερα του Αγίου </w:t>
      </w:r>
      <w:r>
        <w:rPr>
          <w:rFonts w:eastAsia="SimSun"/>
          <w:bCs/>
          <w:szCs w:val="24"/>
          <w:shd w:val="clear" w:color="auto" w:fill="FFFFFF"/>
          <w:lang w:eastAsia="zh-CN"/>
        </w:rPr>
        <w:t>Κοσμά</w:t>
      </w:r>
      <w:r w:rsidRPr="001314F2">
        <w:rPr>
          <w:rFonts w:eastAsia="SimSun"/>
          <w:bCs/>
          <w:szCs w:val="24"/>
          <w:shd w:val="clear" w:color="auto" w:fill="FFFFFF"/>
          <w:lang w:eastAsia="zh-CN"/>
        </w:rPr>
        <w:t xml:space="preserve">. Εργαζόμαστε μαζί με τους </w:t>
      </w:r>
      <w:r>
        <w:rPr>
          <w:rFonts w:eastAsia="SimSun"/>
          <w:bCs/>
          <w:szCs w:val="24"/>
          <w:shd w:val="clear" w:color="auto" w:fill="FFFFFF"/>
          <w:lang w:eastAsia="zh-CN"/>
        </w:rPr>
        <w:t>εργαζομένους,</w:t>
      </w:r>
      <w:r w:rsidRPr="001314F2">
        <w:rPr>
          <w:rFonts w:eastAsia="SimSun"/>
          <w:bCs/>
          <w:szCs w:val="24"/>
          <w:shd w:val="clear" w:color="auto" w:fill="FFFFFF"/>
          <w:lang w:eastAsia="zh-CN"/>
        </w:rPr>
        <w:t xml:space="preserve"> όχι απέναντι</w:t>
      </w:r>
      <w:r>
        <w:rPr>
          <w:rFonts w:eastAsia="SimSun"/>
          <w:bCs/>
          <w:szCs w:val="24"/>
          <w:shd w:val="clear" w:color="auto" w:fill="FFFFFF"/>
          <w:lang w:eastAsia="zh-CN"/>
        </w:rPr>
        <w:t>,</w:t>
      </w:r>
      <w:r w:rsidRPr="001314F2">
        <w:rPr>
          <w:rFonts w:eastAsia="SimSun"/>
          <w:bCs/>
          <w:szCs w:val="24"/>
          <w:shd w:val="clear" w:color="auto" w:fill="FFFFFF"/>
          <w:lang w:eastAsia="zh-CN"/>
        </w:rPr>
        <w:t xml:space="preserve"> όχι </w:t>
      </w:r>
      <w:r>
        <w:rPr>
          <w:rFonts w:eastAsia="SimSun"/>
          <w:bCs/>
          <w:szCs w:val="24"/>
          <w:shd w:val="clear" w:color="auto" w:fill="FFFFFF"/>
          <w:lang w:eastAsia="zh-CN"/>
        </w:rPr>
        <w:t>αλλού αυτοί, αλλού</w:t>
      </w:r>
      <w:r w:rsidRPr="001314F2">
        <w:rPr>
          <w:rFonts w:eastAsia="SimSun"/>
          <w:bCs/>
          <w:szCs w:val="24"/>
          <w:shd w:val="clear" w:color="auto" w:fill="FFFFFF"/>
          <w:lang w:eastAsia="zh-CN"/>
        </w:rPr>
        <w:t xml:space="preserve"> εμείς</w:t>
      </w:r>
      <w:r>
        <w:rPr>
          <w:rFonts w:eastAsia="SimSun"/>
          <w:bCs/>
          <w:szCs w:val="24"/>
          <w:shd w:val="clear" w:color="auto" w:fill="FFFFFF"/>
          <w:lang w:eastAsia="zh-CN"/>
        </w:rPr>
        <w:t>,</w:t>
      </w:r>
      <w:r w:rsidRPr="001314F2">
        <w:rPr>
          <w:rFonts w:eastAsia="SimSun"/>
          <w:bCs/>
          <w:szCs w:val="24"/>
          <w:shd w:val="clear" w:color="auto" w:fill="FFFFFF"/>
          <w:lang w:eastAsia="zh-CN"/>
        </w:rPr>
        <w:t xml:space="preserve"> </w:t>
      </w:r>
      <w:r w:rsidR="006A0612" w:rsidRPr="001314F2">
        <w:rPr>
          <w:rFonts w:eastAsia="SimSun"/>
          <w:bCs/>
          <w:szCs w:val="24"/>
          <w:shd w:val="clear" w:color="auto" w:fill="FFFFFF"/>
          <w:lang w:eastAsia="zh-CN"/>
        </w:rPr>
        <w:t>καμ</w:t>
      </w:r>
      <w:r w:rsidR="001C2DC7">
        <w:rPr>
          <w:rFonts w:eastAsia="SimSun"/>
          <w:bCs/>
          <w:szCs w:val="24"/>
          <w:shd w:val="clear" w:color="auto" w:fill="FFFFFF"/>
          <w:lang w:eastAsia="zh-CN"/>
        </w:rPr>
        <w:t>μ</w:t>
      </w:r>
      <w:r w:rsidR="006A0612" w:rsidRPr="001314F2">
        <w:rPr>
          <w:rFonts w:eastAsia="SimSun"/>
          <w:bCs/>
          <w:szCs w:val="24"/>
          <w:shd w:val="clear" w:color="auto" w:fill="FFFFFF"/>
          <w:lang w:eastAsia="zh-CN"/>
        </w:rPr>
        <w:t>ία</w:t>
      </w:r>
      <w:r w:rsidRPr="001314F2">
        <w:rPr>
          <w:rFonts w:eastAsia="SimSun"/>
          <w:bCs/>
          <w:szCs w:val="24"/>
          <w:shd w:val="clear" w:color="auto" w:fill="FFFFFF"/>
          <w:lang w:eastAsia="zh-CN"/>
        </w:rPr>
        <w:t xml:space="preserve"> σχέση</w:t>
      </w:r>
      <w:r>
        <w:rPr>
          <w:rFonts w:eastAsia="SimSun"/>
          <w:bCs/>
          <w:szCs w:val="24"/>
          <w:shd w:val="clear" w:color="auto" w:fill="FFFFFF"/>
          <w:lang w:eastAsia="zh-CN"/>
        </w:rPr>
        <w:t>.</w:t>
      </w:r>
      <w:r w:rsidRPr="001314F2">
        <w:rPr>
          <w:rFonts w:eastAsia="SimSun"/>
          <w:bCs/>
          <w:szCs w:val="24"/>
          <w:shd w:val="clear" w:color="auto" w:fill="FFFFFF"/>
          <w:lang w:eastAsia="zh-CN"/>
        </w:rPr>
        <w:t xml:space="preserve"> Είμαστε μαζί με τους </w:t>
      </w:r>
      <w:r>
        <w:rPr>
          <w:rFonts w:eastAsia="SimSun"/>
          <w:bCs/>
          <w:szCs w:val="24"/>
          <w:shd w:val="clear" w:color="auto" w:fill="FFFFFF"/>
          <w:lang w:eastAsia="zh-CN"/>
        </w:rPr>
        <w:t xml:space="preserve">εργαζομένους </w:t>
      </w:r>
      <w:r w:rsidRPr="001314F2">
        <w:rPr>
          <w:rFonts w:eastAsia="SimSun"/>
          <w:bCs/>
          <w:szCs w:val="24"/>
          <w:shd w:val="clear" w:color="auto" w:fill="FFFFFF"/>
          <w:lang w:eastAsia="zh-CN"/>
        </w:rPr>
        <w:t>και εργαζόμαστε για την αξιοποίηση των ολυμπιακών εγκαταστάσεων</w:t>
      </w:r>
      <w:r>
        <w:rPr>
          <w:rFonts w:eastAsia="SimSun"/>
          <w:bCs/>
          <w:szCs w:val="24"/>
          <w:shd w:val="clear" w:color="auto" w:fill="FFFFFF"/>
          <w:lang w:eastAsia="zh-CN"/>
        </w:rPr>
        <w:t>,</w:t>
      </w:r>
      <w:r w:rsidRPr="001314F2">
        <w:rPr>
          <w:rFonts w:eastAsia="SimSun"/>
          <w:bCs/>
          <w:szCs w:val="24"/>
          <w:shd w:val="clear" w:color="auto" w:fill="FFFFFF"/>
          <w:lang w:eastAsia="zh-CN"/>
        </w:rPr>
        <w:t xml:space="preserve"> όπως για παράδειγμα το Ολυμπιακό Χωριό</w:t>
      </w:r>
      <w:r>
        <w:rPr>
          <w:rFonts w:eastAsia="SimSun"/>
          <w:bCs/>
          <w:szCs w:val="24"/>
          <w:shd w:val="clear" w:color="auto" w:fill="FFFFFF"/>
          <w:lang w:eastAsia="zh-CN"/>
        </w:rPr>
        <w:t>.</w:t>
      </w:r>
      <w:r w:rsidRPr="001314F2">
        <w:rPr>
          <w:rFonts w:eastAsia="SimSun"/>
          <w:bCs/>
          <w:szCs w:val="24"/>
          <w:shd w:val="clear" w:color="auto" w:fill="FFFFFF"/>
          <w:lang w:eastAsia="zh-CN"/>
        </w:rPr>
        <w:t xml:space="preserve"> Σας ξεφεύγει</w:t>
      </w:r>
      <w:r>
        <w:rPr>
          <w:rFonts w:eastAsia="SimSun"/>
          <w:bCs/>
          <w:szCs w:val="24"/>
          <w:shd w:val="clear" w:color="auto" w:fill="FFFFFF"/>
          <w:lang w:eastAsia="zh-CN"/>
        </w:rPr>
        <w:t>,</w:t>
      </w:r>
      <w:r w:rsidRPr="001314F2">
        <w:rPr>
          <w:rFonts w:eastAsia="SimSun"/>
          <w:bCs/>
          <w:szCs w:val="24"/>
          <w:shd w:val="clear" w:color="auto" w:fill="FFFFFF"/>
          <w:lang w:eastAsia="zh-CN"/>
        </w:rPr>
        <w:t xml:space="preserve"> </w:t>
      </w:r>
      <w:r>
        <w:rPr>
          <w:rFonts w:eastAsia="SimSun"/>
          <w:bCs/>
          <w:szCs w:val="24"/>
          <w:shd w:val="clear" w:color="auto" w:fill="FFFFFF"/>
          <w:lang w:eastAsia="zh-CN"/>
        </w:rPr>
        <w:t>αλλά δεκαεπτά</w:t>
      </w:r>
      <w:r w:rsidRPr="001314F2">
        <w:rPr>
          <w:rFonts w:eastAsia="SimSun"/>
          <w:bCs/>
          <w:szCs w:val="24"/>
          <w:shd w:val="clear" w:color="auto" w:fill="FFFFFF"/>
          <w:lang w:eastAsia="zh-CN"/>
        </w:rPr>
        <w:t xml:space="preserve"> χρόνια </w:t>
      </w:r>
      <w:r>
        <w:rPr>
          <w:rFonts w:eastAsia="SimSun"/>
          <w:bCs/>
          <w:szCs w:val="24"/>
          <w:shd w:val="clear" w:color="auto" w:fill="FFFFFF"/>
          <w:lang w:eastAsia="zh-CN"/>
        </w:rPr>
        <w:t>ήταν ξεχασμένο</w:t>
      </w:r>
      <w:r w:rsidRPr="001314F2">
        <w:rPr>
          <w:rFonts w:eastAsia="SimSun"/>
          <w:bCs/>
          <w:szCs w:val="24"/>
          <w:shd w:val="clear" w:color="auto" w:fill="FFFFFF"/>
          <w:lang w:eastAsia="zh-CN"/>
        </w:rPr>
        <w:t xml:space="preserve"> </w:t>
      </w:r>
      <w:r>
        <w:rPr>
          <w:rFonts w:eastAsia="SimSun"/>
          <w:bCs/>
          <w:szCs w:val="24"/>
          <w:shd w:val="clear" w:color="auto" w:fill="FFFFFF"/>
          <w:lang w:eastAsia="zh-CN"/>
        </w:rPr>
        <w:t>στον ΟΑΕΔ</w:t>
      </w:r>
      <w:r w:rsidRPr="001314F2">
        <w:rPr>
          <w:rFonts w:eastAsia="SimSun"/>
          <w:bCs/>
          <w:szCs w:val="24"/>
          <w:shd w:val="clear" w:color="auto" w:fill="FFFFFF"/>
          <w:lang w:eastAsia="zh-CN"/>
        </w:rPr>
        <w:t>. Εμείς</w:t>
      </w:r>
      <w:r>
        <w:rPr>
          <w:rFonts w:eastAsia="SimSun"/>
          <w:bCs/>
          <w:szCs w:val="24"/>
          <w:shd w:val="clear" w:color="auto" w:fill="FFFFFF"/>
          <w:lang w:eastAsia="zh-CN"/>
        </w:rPr>
        <w:t xml:space="preserve"> και</w:t>
      </w:r>
      <w:r w:rsidRPr="001314F2">
        <w:rPr>
          <w:rFonts w:eastAsia="SimSun"/>
          <w:bCs/>
          <w:szCs w:val="24"/>
          <w:shd w:val="clear" w:color="auto" w:fill="FFFFFF"/>
          <w:lang w:eastAsia="zh-CN"/>
        </w:rPr>
        <w:t xml:space="preserve"> το πήραμε και </w:t>
      </w:r>
      <w:r>
        <w:rPr>
          <w:rFonts w:eastAsia="SimSun"/>
          <w:bCs/>
          <w:szCs w:val="24"/>
          <w:shd w:val="clear" w:color="auto" w:fill="FFFFFF"/>
          <w:lang w:eastAsia="zh-CN"/>
        </w:rPr>
        <w:t>συστήσαμε</w:t>
      </w:r>
      <w:r w:rsidRPr="001314F2">
        <w:rPr>
          <w:rFonts w:eastAsia="SimSun"/>
          <w:bCs/>
          <w:szCs w:val="24"/>
          <w:shd w:val="clear" w:color="auto" w:fill="FFFFFF"/>
          <w:lang w:eastAsia="zh-CN"/>
        </w:rPr>
        <w:t xml:space="preserve"> νομικό πρόσωπο και έχουμε ήδη ξεκινήσει διαδικασίες συντήρησης και ένα πρόγραμμα εξαιρετικά σημαντικό</w:t>
      </w:r>
      <w:r>
        <w:rPr>
          <w:rFonts w:eastAsia="SimSun"/>
          <w:bCs/>
          <w:szCs w:val="24"/>
          <w:shd w:val="clear" w:color="auto" w:fill="FFFFFF"/>
          <w:lang w:eastAsia="zh-CN"/>
        </w:rPr>
        <w:t>,</w:t>
      </w:r>
      <w:r w:rsidRPr="001314F2">
        <w:rPr>
          <w:rFonts w:eastAsia="SimSun"/>
          <w:bCs/>
          <w:szCs w:val="24"/>
          <w:shd w:val="clear" w:color="auto" w:fill="FFFFFF"/>
          <w:lang w:eastAsia="zh-CN"/>
        </w:rPr>
        <w:t xml:space="preserve"> που ευχαρίστως αν με ρωτήσετε να </w:t>
      </w:r>
      <w:r>
        <w:rPr>
          <w:rFonts w:eastAsia="SimSun"/>
          <w:bCs/>
          <w:szCs w:val="24"/>
          <w:shd w:val="clear" w:color="auto" w:fill="FFFFFF"/>
          <w:lang w:eastAsia="zh-CN"/>
        </w:rPr>
        <w:t xml:space="preserve">σας το </w:t>
      </w:r>
      <w:r w:rsidRPr="001314F2">
        <w:rPr>
          <w:rFonts w:eastAsia="SimSun"/>
          <w:bCs/>
          <w:szCs w:val="24"/>
          <w:shd w:val="clear" w:color="auto" w:fill="FFFFFF"/>
          <w:lang w:eastAsia="zh-CN"/>
        </w:rPr>
        <w:t>ανακοινώσω</w:t>
      </w:r>
      <w:r>
        <w:rPr>
          <w:rFonts w:eastAsia="SimSun"/>
          <w:bCs/>
          <w:szCs w:val="24"/>
          <w:shd w:val="clear" w:color="auto" w:fill="FFFFFF"/>
          <w:lang w:eastAsia="zh-CN"/>
        </w:rPr>
        <w:t xml:space="preserve"> σε αυτήν εδώ</w:t>
      </w:r>
      <w:r w:rsidRPr="001314F2">
        <w:rPr>
          <w:rFonts w:eastAsia="SimSun"/>
          <w:bCs/>
          <w:szCs w:val="24"/>
          <w:shd w:val="clear" w:color="auto" w:fill="FFFFFF"/>
          <w:lang w:eastAsia="zh-CN"/>
        </w:rPr>
        <w:t xml:space="preserve"> την Αίθουσα</w:t>
      </w:r>
      <w:r>
        <w:rPr>
          <w:rFonts w:eastAsia="SimSun"/>
          <w:bCs/>
          <w:szCs w:val="24"/>
          <w:shd w:val="clear" w:color="auto" w:fill="FFFFFF"/>
          <w:lang w:eastAsia="zh-CN"/>
        </w:rPr>
        <w:t>.</w:t>
      </w:r>
      <w:r w:rsidRPr="001314F2">
        <w:rPr>
          <w:rFonts w:eastAsia="SimSun"/>
          <w:bCs/>
          <w:szCs w:val="24"/>
          <w:shd w:val="clear" w:color="auto" w:fill="FFFFFF"/>
          <w:lang w:eastAsia="zh-CN"/>
        </w:rPr>
        <w:t xml:space="preserve"> Για την Παιανία </w:t>
      </w:r>
      <w:r>
        <w:rPr>
          <w:rFonts w:eastAsia="SimSun"/>
          <w:bCs/>
          <w:szCs w:val="24"/>
          <w:shd w:val="clear" w:color="auto" w:fill="FFFFFF"/>
          <w:lang w:eastAsia="zh-CN"/>
        </w:rPr>
        <w:t>δεκαεπτά</w:t>
      </w:r>
      <w:r w:rsidRPr="001314F2">
        <w:rPr>
          <w:rFonts w:eastAsia="SimSun"/>
          <w:bCs/>
          <w:szCs w:val="24"/>
          <w:shd w:val="clear" w:color="auto" w:fill="FFFFFF"/>
          <w:lang w:eastAsia="zh-CN"/>
        </w:rPr>
        <w:t xml:space="preserve"> ολόκληρα χρόνια</w:t>
      </w:r>
      <w:r>
        <w:rPr>
          <w:rFonts w:eastAsia="SimSun"/>
          <w:bCs/>
          <w:szCs w:val="24"/>
          <w:shd w:val="clear" w:color="auto" w:fill="FFFFFF"/>
          <w:lang w:eastAsia="zh-CN"/>
        </w:rPr>
        <w:t>,</w:t>
      </w:r>
      <w:r w:rsidRPr="001314F2">
        <w:rPr>
          <w:rFonts w:eastAsia="SimSun"/>
          <w:bCs/>
          <w:szCs w:val="24"/>
          <w:shd w:val="clear" w:color="auto" w:fill="FFFFFF"/>
          <w:lang w:eastAsia="zh-CN"/>
        </w:rPr>
        <w:t xml:space="preserve"> το Σπίτι του Στίβου</w:t>
      </w:r>
      <w:r>
        <w:rPr>
          <w:rFonts w:eastAsia="SimSun"/>
          <w:bCs/>
          <w:szCs w:val="24"/>
          <w:shd w:val="clear" w:color="auto" w:fill="FFFFFF"/>
          <w:lang w:eastAsia="zh-CN"/>
        </w:rPr>
        <w:t>,</w:t>
      </w:r>
      <w:r w:rsidRPr="001314F2">
        <w:rPr>
          <w:rFonts w:eastAsia="SimSun"/>
          <w:bCs/>
          <w:szCs w:val="24"/>
          <w:shd w:val="clear" w:color="auto" w:fill="FFFFFF"/>
          <w:lang w:eastAsia="zh-CN"/>
        </w:rPr>
        <w:t xml:space="preserve"> το Σπίτι του </w:t>
      </w:r>
      <w:r>
        <w:rPr>
          <w:rFonts w:eastAsia="SimSun"/>
          <w:bCs/>
          <w:szCs w:val="24"/>
          <w:shd w:val="clear" w:color="auto" w:fill="FFFFFF"/>
          <w:lang w:eastAsia="zh-CN"/>
        </w:rPr>
        <w:t>Βόλεϊ,</w:t>
      </w:r>
      <w:r w:rsidRPr="001314F2">
        <w:rPr>
          <w:rFonts w:eastAsia="SimSun"/>
          <w:bCs/>
          <w:szCs w:val="24"/>
          <w:shd w:val="clear" w:color="auto" w:fill="FFFFFF"/>
          <w:lang w:eastAsia="zh-CN"/>
        </w:rPr>
        <w:t xml:space="preserve"> ξεχασμένα</w:t>
      </w:r>
      <w:r>
        <w:rPr>
          <w:rFonts w:eastAsia="SimSun"/>
          <w:bCs/>
          <w:szCs w:val="24"/>
          <w:shd w:val="clear" w:color="auto" w:fill="FFFFFF"/>
          <w:lang w:eastAsia="zh-CN"/>
        </w:rPr>
        <w:t>.</w:t>
      </w:r>
      <w:r w:rsidRPr="001314F2">
        <w:rPr>
          <w:rFonts w:eastAsia="SimSun"/>
          <w:bCs/>
          <w:szCs w:val="24"/>
          <w:shd w:val="clear" w:color="auto" w:fill="FFFFFF"/>
          <w:lang w:eastAsia="zh-CN"/>
        </w:rPr>
        <w:t xml:space="preserve"> </w:t>
      </w:r>
      <w:r>
        <w:rPr>
          <w:rFonts w:eastAsia="SimSun"/>
          <w:bCs/>
          <w:szCs w:val="24"/>
          <w:shd w:val="clear" w:color="auto" w:fill="FFFFFF"/>
          <w:lang w:eastAsia="zh-CN"/>
        </w:rPr>
        <w:t>Ολοκληρώσαμε</w:t>
      </w:r>
      <w:r w:rsidRPr="001314F2">
        <w:rPr>
          <w:rFonts w:eastAsia="SimSun"/>
          <w:bCs/>
          <w:szCs w:val="24"/>
          <w:shd w:val="clear" w:color="auto" w:fill="FFFFFF"/>
          <w:lang w:eastAsia="zh-CN"/>
        </w:rPr>
        <w:t xml:space="preserve"> μαζί με την </w:t>
      </w:r>
      <w:r w:rsidR="001C2DC7">
        <w:rPr>
          <w:rFonts w:eastAsia="SimSun"/>
          <w:bCs/>
          <w:szCs w:val="24"/>
          <w:shd w:val="clear" w:color="auto" w:fill="FFFFFF"/>
          <w:lang w:eastAsia="zh-CN"/>
        </w:rPr>
        <w:t>π</w:t>
      </w:r>
      <w:r w:rsidRPr="001314F2">
        <w:rPr>
          <w:rFonts w:eastAsia="SimSun"/>
          <w:bCs/>
          <w:szCs w:val="24"/>
          <w:shd w:val="clear" w:color="auto" w:fill="FFFFFF"/>
          <w:lang w:eastAsia="zh-CN"/>
        </w:rPr>
        <w:t>εριφέρεια και το</w:t>
      </w:r>
      <w:r>
        <w:rPr>
          <w:rFonts w:eastAsia="SimSun"/>
          <w:bCs/>
          <w:szCs w:val="24"/>
          <w:shd w:val="clear" w:color="auto" w:fill="FFFFFF"/>
          <w:lang w:eastAsia="zh-CN"/>
        </w:rPr>
        <w:t>ν</w:t>
      </w:r>
      <w:r w:rsidRPr="001314F2">
        <w:rPr>
          <w:rFonts w:eastAsia="SimSun"/>
          <w:bCs/>
          <w:szCs w:val="24"/>
          <w:shd w:val="clear" w:color="auto" w:fill="FFFFFF"/>
          <w:lang w:eastAsia="zh-CN"/>
        </w:rPr>
        <w:t xml:space="preserve"> </w:t>
      </w:r>
      <w:r w:rsidR="001C2DC7">
        <w:rPr>
          <w:rFonts w:eastAsia="SimSun"/>
          <w:bCs/>
          <w:szCs w:val="24"/>
          <w:shd w:val="clear" w:color="auto" w:fill="FFFFFF"/>
          <w:lang w:eastAsia="zh-CN"/>
        </w:rPr>
        <w:t>δ</w:t>
      </w:r>
      <w:r w:rsidRPr="001314F2">
        <w:rPr>
          <w:rFonts w:eastAsia="SimSun"/>
          <w:bCs/>
          <w:szCs w:val="24"/>
          <w:shd w:val="clear" w:color="auto" w:fill="FFFFFF"/>
          <w:lang w:eastAsia="zh-CN"/>
        </w:rPr>
        <w:t>ήμο τις μελέτες</w:t>
      </w:r>
      <w:r>
        <w:rPr>
          <w:rFonts w:eastAsia="SimSun"/>
          <w:bCs/>
          <w:szCs w:val="24"/>
          <w:shd w:val="clear" w:color="auto" w:fill="FFFFFF"/>
          <w:lang w:eastAsia="zh-CN"/>
        </w:rPr>
        <w:t>. Μάλιστα έχουμε ολοκληρώσει</w:t>
      </w:r>
      <w:r w:rsidRPr="001314F2">
        <w:rPr>
          <w:rFonts w:eastAsia="SimSun"/>
          <w:bCs/>
          <w:szCs w:val="24"/>
          <w:shd w:val="clear" w:color="auto" w:fill="FFFFFF"/>
          <w:lang w:eastAsia="zh-CN"/>
        </w:rPr>
        <w:t xml:space="preserve"> και τα τεύχη δημοπράτησης</w:t>
      </w:r>
      <w:r>
        <w:rPr>
          <w:rFonts w:eastAsia="SimSun"/>
          <w:bCs/>
          <w:szCs w:val="24"/>
          <w:shd w:val="clear" w:color="auto" w:fill="FFFFFF"/>
          <w:lang w:eastAsia="zh-CN"/>
        </w:rPr>
        <w:t>,</w:t>
      </w:r>
      <w:r w:rsidRPr="001314F2">
        <w:rPr>
          <w:rFonts w:eastAsia="SimSun"/>
          <w:bCs/>
          <w:szCs w:val="24"/>
          <w:shd w:val="clear" w:color="auto" w:fill="FFFFFF"/>
          <w:lang w:eastAsia="zh-CN"/>
        </w:rPr>
        <w:t xml:space="preserve"> </w:t>
      </w:r>
      <w:r>
        <w:rPr>
          <w:rFonts w:eastAsia="SimSun"/>
          <w:bCs/>
          <w:szCs w:val="24"/>
          <w:shd w:val="clear" w:color="auto" w:fill="FFFFFF"/>
          <w:lang w:eastAsia="zh-CN"/>
        </w:rPr>
        <w:t xml:space="preserve">Επίσης, </w:t>
      </w:r>
      <w:r w:rsidRPr="001314F2">
        <w:rPr>
          <w:rFonts w:eastAsia="SimSun"/>
          <w:bCs/>
          <w:szCs w:val="24"/>
          <w:shd w:val="clear" w:color="auto" w:fill="FFFFFF"/>
          <w:lang w:eastAsia="zh-CN"/>
        </w:rPr>
        <w:t>Σχιστό</w:t>
      </w:r>
      <w:r>
        <w:rPr>
          <w:rFonts w:eastAsia="SimSun"/>
          <w:bCs/>
          <w:szCs w:val="24"/>
          <w:shd w:val="clear" w:color="auto" w:fill="FFFFFF"/>
          <w:lang w:eastAsia="zh-CN"/>
        </w:rPr>
        <w:t>.</w:t>
      </w:r>
    </w:p>
    <w:p w:rsidR="00C754FB" w:rsidRDefault="00EE5215">
      <w:pPr>
        <w:tabs>
          <w:tab w:val="center" w:pos="4748"/>
          <w:tab w:val="left" w:pos="6715"/>
        </w:tabs>
        <w:spacing w:line="600" w:lineRule="auto"/>
        <w:ind w:firstLine="709"/>
        <w:contextualSpacing/>
        <w:jc w:val="both"/>
        <w:rPr>
          <w:rFonts w:eastAsia="SimSun"/>
          <w:bCs/>
          <w:szCs w:val="24"/>
          <w:shd w:val="clear" w:color="auto" w:fill="FFFFFF"/>
          <w:lang w:eastAsia="zh-CN"/>
        </w:rPr>
      </w:pPr>
      <w:r w:rsidRPr="001314F2">
        <w:rPr>
          <w:rFonts w:eastAsia="SimSun"/>
          <w:bCs/>
          <w:szCs w:val="24"/>
          <w:shd w:val="clear" w:color="auto" w:fill="FFFFFF"/>
          <w:lang w:eastAsia="zh-CN"/>
        </w:rPr>
        <w:t>Πάμε στον Άγιο Κοσμά. Σας το έχω ξαναπεί</w:t>
      </w:r>
      <w:r>
        <w:rPr>
          <w:rFonts w:eastAsia="SimSun"/>
          <w:bCs/>
          <w:szCs w:val="24"/>
          <w:shd w:val="clear" w:color="auto" w:fill="FFFFFF"/>
          <w:lang w:eastAsia="zh-CN"/>
        </w:rPr>
        <w:t>,</w:t>
      </w:r>
      <w:r w:rsidRPr="001314F2">
        <w:rPr>
          <w:rFonts w:eastAsia="SimSun"/>
          <w:bCs/>
          <w:szCs w:val="24"/>
          <w:shd w:val="clear" w:color="auto" w:fill="FFFFFF"/>
          <w:lang w:eastAsia="zh-CN"/>
        </w:rPr>
        <w:t xml:space="preserve"> δεν με ακούτε</w:t>
      </w:r>
      <w:r>
        <w:rPr>
          <w:rFonts w:eastAsia="SimSun"/>
          <w:bCs/>
          <w:szCs w:val="24"/>
          <w:shd w:val="clear" w:color="auto" w:fill="FFFFFF"/>
          <w:lang w:eastAsia="zh-CN"/>
        </w:rPr>
        <w:t xml:space="preserve">, δεν πειράζει, θα </w:t>
      </w:r>
      <w:r w:rsidRPr="001314F2">
        <w:rPr>
          <w:rFonts w:eastAsia="SimSun"/>
          <w:bCs/>
          <w:szCs w:val="24"/>
          <w:shd w:val="clear" w:color="auto" w:fill="FFFFFF"/>
          <w:lang w:eastAsia="zh-CN"/>
        </w:rPr>
        <w:t>το επαναλάβουμε</w:t>
      </w:r>
      <w:r>
        <w:rPr>
          <w:rFonts w:eastAsia="SimSun"/>
          <w:bCs/>
          <w:szCs w:val="24"/>
          <w:shd w:val="clear" w:color="auto" w:fill="FFFFFF"/>
          <w:lang w:eastAsia="zh-CN"/>
        </w:rPr>
        <w:t>.</w:t>
      </w:r>
      <w:r w:rsidRPr="001314F2">
        <w:rPr>
          <w:rFonts w:eastAsia="SimSun"/>
          <w:bCs/>
          <w:szCs w:val="24"/>
          <w:shd w:val="clear" w:color="auto" w:fill="FFFFFF"/>
          <w:lang w:eastAsia="zh-CN"/>
        </w:rPr>
        <w:t xml:space="preserve"> Μια </w:t>
      </w:r>
      <w:r>
        <w:rPr>
          <w:rFonts w:eastAsia="SimSun"/>
          <w:bCs/>
          <w:szCs w:val="24"/>
          <w:shd w:val="clear" w:color="auto" w:fill="FFFFFF"/>
          <w:lang w:eastAsia="zh-CN"/>
        </w:rPr>
        <w:t>χαρά είναι, γιατί εμένα με βολεύει</w:t>
      </w:r>
      <w:r w:rsidRPr="001314F2">
        <w:rPr>
          <w:rFonts w:eastAsia="SimSun"/>
          <w:bCs/>
          <w:szCs w:val="24"/>
          <w:shd w:val="clear" w:color="auto" w:fill="FFFFFF"/>
          <w:lang w:eastAsia="zh-CN"/>
        </w:rPr>
        <w:t xml:space="preserve"> να μαθαίνει ο κόσμος και να ακούει κ</w:t>
      </w:r>
      <w:r>
        <w:rPr>
          <w:rFonts w:eastAsia="SimSun"/>
          <w:bCs/>
          <w:szCs w:val="24"/>
          <w:shd w:val="clear" w:color="auto" w:fill="FFFFFF"/>
          <w:lang w:eastAsia="zh-CN"/>
        </w:rPr>
        <w:t>ι αυτό</w:t>
      </w:r>
      <w:r w:rsidRPr="001314F2">
        <w:rPr>
          <w:rFonts w:eastAsia="SimSun"/>
          <w:bCs/>
          <w:szCs w:val="24"/>
          <w:shd w:val="clear" w:color="auto" w:fill="FFFFFF"/>
          <w:lang w:eastAsia="zh-CN"/>
        </w:rPr>
        <w:t xml:space="preserve">ς που </w:t>
      </w:r>
      <w:r>
        <w:rPr>
          <w:rFonts w:eastAsia="SimSun"/>
          <w:bCs/>
          <w:szCs w:val="24"/>
          <w:shd w:val="clear" w:color="auto" w:fill="FFFFFF"/>
          <w:lang w:eastAsia="zh-CN"/>
        </w:rPr>
        <w:t xml:space="preserve">δεν </w:t>
      </w:r>
      <w:r w:rsidRPr="001314F2">
        <w:rPr>
          <w:rFonts w:eastAsia="SimSun"/>
          <w:bCs/>
          <w:szCs w:val="24"/>
          <w:shd w:val="clear" w:color="auto" w:fill="FFFFFF"/>
          <w:lang w:eastAsia="zh-CN"/>
        </w:rPr>
        <w:t xml:space="preserve">έχει ακούσει προηγούμενες συζητήσεις </w:t>
      </w:r>
      <w:r>
        <w:rPr>
          <w:rFonts w:eastAsia="SimSun"/>
          <w:bCs/>
          <w:szCs w:val="24"/>
          <w:shd w:val="clear" w:color="auto" w:fill="FFFFFF"/>
          <w:lang w:eastAsia="zh-CN"/>
        </w:rPr>
        <w:lastRenderedPageBreak/>
        <w:t>μας.</w:t>
      </w:r>
      <w:r w:rsidRPr="001314F2">
        <w:rPr>
          <w:rFonts w:eastAsia="SimSun"/>
          <w:bCs/>
          <w:szCs w:val="24"/>
          <w:shd w:val="clear" w:color="auto" w:fill="FFFFFF"/>
          <w:lang w:eastAsia="zh-CN"/>
        </w:rPr>
        <w:t xml:space="preserve"> Σε ό</w:t>
      </w:r>
      <w:r>
        <w:rPr>
          <w:rFonts w:eastAsia="SimSun"/>
          <w:bCs/>
          <w:szCs w:val="24"/>
          <w:shd w:val="clear" w:color="auto" w:fill="FFFFFF"/>
          <w:lang w:eastAsia="zh-CN"/>
        </w:rPr>
        <w:t>,</w:t>
      </w:r>
      <w:r w:rsidRPr="001314F2">
        <w:rPr>
          <w:rFonts w:eastAsia="SimSun"/>
          <w:bCs/>
          <w:szCs w:val="24"/>
          <w:shd w:val="clear" w:color="auto" w:fill="FFFFFF"/>
          <w:lang w:eastAsia="zh-CN"/>
        </w:rPr>
        <w:t>τι αφορά τον Άγιο Κοσμά</w:t>
      </w:r>
      <w:r>
        <w:rPr>
          <w:rFonts w:eastAsia="SimSun"/>
          <w:bCs/>
          <w:szCs w:val="24"/>
          <w:shd w:val="clear" w:color="auto" w:fill="FFFFFF"/>
          <w:lang w:eastAsia="zh-CN"/>
        </w:rPr>
        <w:t>,</w:t>
      </w:r>
      <w:r w:rsidRPr="001314F2">
        <w:rPr>
          <w:rFonts w:eastAsia="SimSun"/>
          <w:bCs/>
          <w:szCs w:val="24"/>
          <w:shd w:val="clear" w:color="auto" w:fill="FFFFFF"/>
          <w:lang w:eastAsia="zh-CN"/>
        </w:rPr>
        <w:t xml:space="preserve"> έχουμε υπογράψει μνημόνιο συνεργασίας με τη </w:t>
      </w:r>
      <w:r w:rsidR="001C2DC7">
        <w:rPr>
          <w:rFonts w:eastAsia="SimSun"/>
          <w:bCs/>
          <w:szCs w:val="24"/>
          <w:shd w:val="clear" w:color="auto" w:fill="FFFFFF"/>
          <w:lang w:eastAsia="zh-CN"/>
        </w:rPr>
        <w:t>«</w:t>
      </w:r>
      <w:r>
        <w:rPr>
          <w:rFonts w:eastAsia="SimSun"/>
          <w:bCs/>
          <w:szCs w:val="24"/>
          <w:shd w:val="clear" w:color="auto" w:fill="FFFFFF"/>
          <w:lang w:val="en-US" w:eastAsia="zh-CN"/>
        </w:rPr>
        <w:t>LAMDA</w:t>
      </w:r>
      <w:r w:rsidRPr="00816C86">
        <w:rPr>
          <w:rFonts w:eastAsia="SimSun"/>
          <w:bCs/>
          <w:szCs w:val="24"/>
          <w:shd w:val="clear" w:color="auto" w:fill="FFFFFF"/>
          <w:lang w:eastAsia="zh-CN"/>
        </w:rPr>
        <w:t xml:space="preserve"> </w:t>
      </w:r>
      <w:r>
        <w:rPr>
          <w:rFonts w:eastAsia="SimSun"/>
          <w:bCs/>
          <w:szCs w:val="24"/>
          <w:shd w:val="clear" w:color="auto" w:fill="FFFFFF"/>
          <w:lang w:val="en-US" w:eastAsia="zh-CN"/>
        </w:rPr>
        <w:t>DEVELOPMENT</w:t>
      </w:r>
      <w:r w:rsidR="001C2DC7">
        <w:rPr>
          <w:rFonts w:eastAsia="SimSun"/>
          <w:bCs/>
          <w:szCs w:val="24"/>
          <w:shd w:val="clear" w:color="auto" w:fill="FFFFFF"/>
          <w:lang w:eastAsia="zh-CN"/>
        </w:rPr>
        <w:t>»</w:t>
      </w:r>
      <w:r w:rsidRPr="001314F2">
        <w:rPr>
          <w:rFonts w:eastAsia="SimSun"/>
          <w:bCs/>
          <w:szCs w:val="24"/>
          <w:shd w:val="clear" w:color="auto" w:fill="FFFFFF"/>
          <w:lang w:eastAsia="zh-CN"/>
        </w:rPr>
        <w:t xml:space="preserve"> για τη μεταφορά των αθλητικών εγκαταστάσεων από τον Άγιο Κοσμά στο Ελληνικό.</w:t>
      </w:r>
    </w:p>
    <w:p w:rsidR="00C754FB" w:rsidRDefault="00EE5215">
      <w:pPr>
        <w:tabs>
          <w:tab w:val="left" w:pos="1215"/>
        </w:tabs>
        <w:spacing w:line="600" w:lineRule="auto"/>
        <w:ind w:firstLine="720"/>
        <w:jc w:val="both"/>
        <w:rPr>
          <w:rFonts w:eastAsia="Times New Roman" w:cs="Times New Roman"/>
          <w:szCs w:val="24"/>
        </w:rPr>
      </w:pPr>
      <w:r>
        <w:rPr>
          <w:rFonts w:eastAsia="Times New Roman" w:cs="Times New Roman"/>
          <w:szCs w:val="24"/>
        </w:rPr>
        <w:t xml:space="preserve">Προβλέψαμε ότι δεν θα παραδίδουμε </w:t>
      </w:r>
      <w:r w:rsidR="006A0612">
        <w:rPr>
          <w:rFonts w:eastAsia="Times New Roman" w:cs="Times New Roman"/>
          <w:szCs w:val="24"/>
        </w:rPr>
        <w:t>καμ</w:t>
      </w:r>
      <w:r w:rsidR="006758DD">
        <w:rPr>
          <w:rFonts w:eastAsia="Times New Roman" w:cs="Times New Roman"/>
          <w:szCs w:val="24"/>
        </w:rPr>
        <w:t>μ</w:t>
      </w:r>
      <w:r w:rsidR="006A0612">
        <w:rPr>
          <w:rFonts w:eastAsia="Times New Roman" w:cs="Times New Roman"/>
          <w:szCs w:val="24"/>
        </w:rPr>
        <w:t>ία</w:t>
      </w:r>
      <w:r>
        <w:rPr>
          <w:rFonts w:eastAsia="Times New Roman" w:cs="Times New Roman"/>
          <w:szCs w:val="24"/>
        </w:rPr>
        <w:t xml:space="preserve"> εγκατάσταση, εάν δεν παραλαμβάνουμε νωρίτερα την αντίστοιχη εγκατάσταση στον χώρο του Ελληνικού ή αν δεν αξιοποιείται άλλη ολυμπιακή εγκατάσταση αντισταθμιστικά, όπως για παράδειγμα, γίνεται με τις πισίνες, με το μεγαλύτερο κολυμβητικό συγκρότημα στο ΟΑΚΑ που ολοκληρώνεται εντός ολίγων εβδομάδων με χρηματοδότηση από τη </w:t>
      </w:r>
      <w:r w:rsidR="001C2DC7">
        <w:rPr>
          <w:rFonts w:eastAsia="Times New Roman" w:cs="Times New Roman"/>
          <w:szCs w:val="24"/>
        </w:rPr>
        <w:t>«</w:t>
      </w:r>
      <w:r w:rsidR="001C2DC7">
        <w:rPr>
          <w:rFonts w:eastAsia="Times New Roman" w:cs="Times New Roman"/>
          <w:szCs w:val="24"/>
          <w:lang w:val="en-US"/>
        </w:rPr>
        <w:t>LAMDA</w:t>
      </w:r>
      <w:r w:rsidR="001C2DC7" w:rsidRPr="00A3193C">
        <w:rPr>
          <w:rFonts w:eastAsia="Times New Roman" w:cs="Times New Roman"/>
          <w:szCs w:val="24"/>
        </w:rPr>
        <w:t xml:space="preserve"> </w:t>
      </w:r>
      <w:r w:rsidR="001C2DC7">
        <w:rPr>
          <w:rFonts w:eastAsia="Times New Roman" w:cs="Times New Roman"/>
          <w:szCs w:val="24"/>
          <w:lang w:val="en-US"/>
        </w:rPr>
        <w:t>DEVELOPMENT</w:t>
      </w:r>
      <w:r w:rsidR="001C2DC7">
        <w:rPr>
          <w:rFonts w:eastAsia="Times New Roman" w:cs="Times New Roman"/>
          <w:szCs w:val="24"/>
        </w:rPr>
        <w:t>»</w:t>
      </w:r>
      <w:r>
        <w:rPr>
          <w:rFonts w:eastAsia="Times New Roman" w:cs="Times New Roman"/>
          <w:szCs w:val="24"/>
        </w:rPr>
        <w:t xml:space="preserve"> και μετά από στενή συνεργασία και μνημόνιο και συμφωνητικά τα οποία έχουμε υπογράψει με απόλυτη διαφάνεια.</w:t>
      </w:r>
    </w:p>
    <w:p w:rsidR="00C754FB" w:rsidRDefault="00EE5215">
      <w:pPr>
        <w:tabs>
          <w:tab w:val="left" w:pos="1215"/>
        </w:tabs>
        <w:spacing w:line="600" w:lineRule="auto"/>
        <w:ind w:firstLine="720"/>
        <w:jc w:val="both"/>
        <w:rPr>
          <w:rFonts w:eastAsia="Times New Roman" w:cs="Times New Roman"/>
          <w:szCs w:val="24"/>
        </w:rPr>
      </w:pPr>
      <w:r>
        <w:rPr>
          <w:rFonts w:eastAsia="Times New Roman" w:cs="Times New Roman"/>
          <w:szCs w:val="24"/>
        </w:rPr>
        <w:t>Παράλληλα</w:t>
      </w:r>
      <w:r w:rsidRPr="00A3193C">
        <w:rPr>
          <w:rFonts w:eastAsia="Times New Roman" w:cs="Times New Roman"/>
          <w:szCs w:val="24"/>
        </w:rPr>
        <w:t>,</w:t>
      </w:r>
      <w:r>
        <w:rPr>
          <w:rFonts w:eastAsia="Times New Roman" w:cs="Times New Roman"/>
          <w:szCs w:val="24"/>
        </w:rPr>
        <w:t xml:space="preserve"> όμως</w:t>
      </w:r>
      <w:r w:rsidRPr="00A3193C">
        <w:rPr>
          <w:rFonts w:eastAsia="Times New Roman" w:cs="Times New Roman"/>
          <w:szCs w:val="24"/>
        </w:rPr>
        <w:t>,</w:t>
      </w:r>
      <w:r>
        <w:rPr>
          <w:rFonts w:eastAsia="Times New Roman" w:cs="Times New Roman"/>
          <w:szCs w:val="24"/>
        </w:rPr>
        <w:t xml:space="preserve"> υλοποιούμε έργα επισκευής και συντήρησης των αθλητικών εγκαταστάσεων του Αγίου Κοσμά για την άρτια και ασφαλή λειτουργία τους. Συνοπτικά, σας αναφέρω τις κυριότερες εργασίες που έχουν γίνει για επισκευές, συντήρηση, καθώς και αγορές προμήθειας στον Άγιο Κοσμά: </w:t>
      </w:r>
    </w:p>
    <w:p w:rsidR="00C754FB" w:rsidRDefault="00EE5215">
      <w:pPr>
        <w:tabs>
          <w:tab w:val="left" w:pos="1215"/>
        </w:tabs>
        <w:spacing w:line="600" w:lineRule="auto"/>
        <w:ind w:firstLine="720"/>
        <w:jc w:val="both"/>
        <w:rPr>
          <w:rFonts w:eastAsia="Times New Roman" w:cs="Times New Roman"/>
          <w:szCs w:val="24"/>
        </w:rPr>
      </w:pPr>
      <w:r>
        <w:rPr>
          <w:rFonts w:eastAsia="Times New Roman" w:cs="Times New Roman"/>
          <w:szCs w:val="24"/>
        </w:rPr>
        <w:t xml:space="preserve">Πρώτον, στις κεντρικές εγκαταστάσεις μετά από δεκαοχτώ χρόνια πραγματοποιήθηκαν εργασίες επισκευής των σκεπών και των υδρορροών στις οροφές όλων των αθλητικών εγκαταστάσεων των κλειστών προπονητηρίων, </w:t>
      </w:r>
      <w:r>
        <w:rPr>
          <w:rFonts w:eastAsia="Times New Roman" w:cs="Times New Roman"/>
          <w:szCs w:val="24"/>
        </w:rPr>
        <w:lastRenderedPageBreak/>
        <w:t xml:space="preserve">ενώ ταυτόχρονα αναβαθμίστηκε το επίπεδο άνεσης φωτισμού και είχαμε πλήρη αντικατάσταση λαμπτήρων. </w:t>
      </w:r>
    </w:p>
    <w:p w:rsidR="00C754FB" w:rsidRDefault="00EE5215">
      <w:pPr>
        <w:tabs>
          <w:tab w:val="left" w:pos="1215"/>
        </w:tabs>
        <w:spacing w:line="600" w:lineRule="auto"/>
        <w:ind w:firstLine="720"/>
        <w:jc w:val="both"/>
        <w:rPr>
          <w:rFonts w:eastAsia="Times New Roman" w:cs="Times New Roman"/>
          <w:szCs w:val="24"/>
        </w:rPr>
      </w:pPr>
      <w:r>
        <w:rPr>
          <w:rFonts w:eastAsia="Times New Roman" w:cs="Times New Roman"/>
          <w:szCs w:val="24"/>
        </w:rPr>
        <w:t xml:space="preserve">Επισκευάστηκαν οι σάουνες μετά από πάρα πολλά χρόνια στο κλειστό προπονητήριο γυμναστικής και στο κλειστό προπονητήριο άρσης βαρών. Έχουν γίνει εργασίες συντήρησης και επισκευής των κλιματιστικών μονάδων τόσο στις αθλητικές εγκαταστάσεις, όσο και στα συγκροτήματα του ξενώνα, όπου φιλοξενούνται οι αθλήτριες και οι αθλητές των εθνικών ομάδων. Παράλληλα, προκειμένου οι αθλητές να προπονούνται σε αξιοπρεπείς συνθήκες, μετά από δεκαοχτώ χρόνια εγκατάλειψης, αγοράστηκαν και τοποθετήθηκαν είκοσι έξι κλιματιστικά τύπου ντουλάπας στα κλειστά προπονητήρια και τριάντα έξι κλιματιστικά τύπου </w:t>
      </w:r>
      <w:r>
        <w:rPr>
          <w:rFonts w:eastAsia="Times New Roman" w:cs="Times New Roman"/>
          <w:szCs w:val="24"/>
          <w:lang w:val="en-US"/>
        </w:rPr>
        <w:t>split</w:t>
      </w:r>
      <w:r>
        <w:rPr>
          <w:rFonts w:eastAsia="Times New Roman" w:cs="Times New Roman"/>
          <w:szCs w:val="24"/>
        </w:rPr>
        <w:t xml:space="preserve"> στο συγκρότημα των ξενώνων. </w:t>
      </w:r>
    </w:p>
    <w:p w:rsidR="00C754FB" w:rsidRDefault="00EE5215">
      <w:pPr>
        <w:tabs>
          <w:tab w:val="left" w:pos="1215"/>
        </w:tabs>
        <w:spacing w:line="600" w:lineRule="auto"/>
        <w:ind w:firstLine="720"/>
        <w:jc w:val="both"/>
        <w:rPr>
          <w:rFonts w:eastAsia="Times New Roman" w:cs="Times New Roman"/>
          <w:szCs w:val="24"/>
        </w:rPr>
      </w:pPr>
      <w:r>
        <w:rPr>
          <w:rFonts w:eastAsia="Times New Roman" w:cs="Times New Roman"/>
          <w:szCs w:val="24"/>
        </w:rPr>
        <w:t xml:space="preserve">Έγιναν εργασίες μόνωσης των ορόφων του συγκροτήματος των ξενώνων, προμήθεια ηλιακών θερμοσιφώνων και εργασίες συντήρησης. Ικανοποιήθηκε ένα πάγιο αίτημα των αθλητών και αθλητριών που διαμένουν στους ξενώνες για τη δωρεάν πρόσβαση στο διαδίκτυο στο συγκρότημα του ξενώνα, καθώς και στα γραφεία διοίκησης του ΕΑΚΝ Αγίου Κοσμά. Πραγματοποιήθηκαν εργασίες για την αποκατάσταση των εξεδρών του ανοιχτού προπονητηρίου στίβου, την τοποθέτηση σκιάστρου σε αυτές, καθώς </w:t>
      </w:r>
      <w:r>
        <w:rPr>
          <w:rFonts w:eastAsia="Times New Roman" w:cs="Times New Roman"/>
          <w:szCs w:val="24"/>
        </w:rPr>
        <w:lastRenderedPageBreak/>
        <w:t xml:space="preserve">και τον επαναχρωματισμό των υποστηρικτικών χώρων των αθλητικών εγκαταστάσεων του Αγίου Κοσμά. </w:t>
      </w:r>
    </w:p>
    <w:p w:rsidR="00C754FB" w:rsidRDefault="00EE5215">
      <w:pPr>
        <w:tabs>
          <w:tab w:val="left" w:pos="1215"/>
        </w:tabs>
        <w:spacing w:line="600" w:lineRule="auto"/>
        <w:ind w:firstLine="720"/>
        <w:jc w:val="both"/>
        <w:rPr>
          <w:rFonts w:eastAsia="Times New Roman" w:cs="Times New Roman"/>
          <w:szCs w:val="24"/>
        </w:rPr>
      </w:pPr>
      <w:r>
        <w:rPr>
          <w:rFonts w:eastAsia="Times New Roman" w:cs="Times New Roman"/>
          <w:szCs w:val="24"/>
        </w:rPr>
        <w:t xml:space="preserve">Τοποθετήθηκε τεχνητός χλοοτάπητας στα γήπεδα ποδοσφαίρου και προστατευτικό πάνελ που δεν υπήρχε για πάρα πολλά χρόνια. Είχαμε την προμήθεια αθλητικού υλικού και όργανα γυμναστικής, τα οποία τοποθετήθηκαν εντός των κλειστών προπονητηρίων για χρήση από τους αθλητές και τις αθλήτριες -για πολλά χρόνια ήταν αίτημά τους και κανένας δεν το είχε ικανοποιήσει μέχρι σήμερα. </w:t>
      </w:r>
    </w:p>
    <w:p w:rsidR="00EE5215" w:rsidRPr="00EE5215" w:rsidDel="00067246" w:rsidRDefault="00EE5215">
      <w:pPr>
        <w:tabs>
          <w:tab w:val="left" w:pos="1215"/>
        </w:tabs>
        <w:spacing w:line="600" w:lineRule="auto"/>
        <w:ind w:firstLine="720"/>
        <w:jc w:val="both"/>
        <w:rPr>
          <w:del w:id="11" w:author="Μητσόπουλος Νικόλαος" w:date="2022-01-29T10:42:00Z"/>
          <w:rFonts w:eastAsia="Times New Roman" w:cs="Times New Roman"/>
          <w:color w:val="FF0000"/>
          <w:szCs w:val="24"/>
        </w:rPr>
      </w:pPr>
      <w:del w:id="12" w:author="Μητσόπουλος Νικόλαος" w:date="2022-01-29T10:42:00Z">
        <w:r w:rsidRPr="00EE5215" w:rsidDel="00067246">
          <w:rPr>
            <w:rFonts w:eastAsia="Times New Roman" w:cs="Times New Roman"/>
            <w:color w:val="FF0000"/>
            <w:szCs w:val="24"/>
          </w:rPr>
          <w:delText>ΑΡΑΠΗ</w:delText>
        </w:r>
      </w:del>
    </w:p>
    <w:p w:rsidR="00C754FB" w:rsidRDefault="00EE5215">
      <w:pPr>
        <w:tabs>
          <w:tab w:val="left" w:pos="1215"/>
        </w:tabs>
        <w:spacing w:line="600" w:lineRule="auto"/>
        <w:ind w:firstLine="720"/>
        <w:jc w:val="both"/>
        <w:rPr>
          <w:rFonts w:eastAsia="Times New Roman" w:cs="Times New Roman"/>
          <w:szCs w:val="24"/>
        </w:rPr>
      </w:pPr>
      <w:r>
        <w:rPr>
          <w:rFonts w:eastAsia="Times New Roman" w:cs="Times New Roman"/>
          <w:szCs w:val="24"/>
        </w:rPr>
        <w:t xml:space="preserve">Έχουμε την ολική ανακαίνιση στο ανοικτό γήπεδο αντισφαίρισης, εργασίες συντήρησης στον τάπητα, αντικατάσταση φιλέ και τοίχου εκμάθησης. Στο κλειστό προπονητήριο πυγμαχίας αντικαταστάθηκε το φθαρμένο τμήμα της οροφής, τοποθετήθηκε τέντα που ζήτησαν οι αθλητές και </w:t>
      </w:r>
      <w:r w:rsidR="00432538">
        <w:rPr>
          <w:rFonts w:eastAsia="Times New Roman" w:cs="Times New Roman"/>
          <w:szCs w:val="24"/>
        </w:rPr>
        <w:t xml:space="preserve">οι </w:t>
      </w:r>
      <w:r>
        <w:rPr>
          <w:rFonts w:eastAsia="Times New Roman" w:cs="Times New Roman"/>
          <w:szCs w:val="24"/>
        </w:rPr>
        <w:t xml:space="preserve">αθλήτριες και πραγματοποιήθηκε ολική αντικατάσταση του ξύλινου δαπέδου. Το προπονητήριο κατέστη λειτουργικό, για να καλύψει τις αυξημένες ανάγκες αθλητών και αθλητριών των εθνικών ομάδων πυγμαχίας. </w:t>
      </w:r>
    </w:p>
    <w:p w:rsidR="00C754FB" w:rsidRDefault="00EE5215">
      <w:pPr>
        <w:tabs>
          <w:tab w:val="left" w:pos="1215"/>
        </w:tabs>
        <w:spacing w:line="600" w:lineRule="auto"/>
        <w:ind w:firstLine="720"/>
        <w:jc w:val="both"/>
        <w:rPr>
          <w:rFonts w:eastAsia="Times New Roman" w:cs="Times New Roman"/>
          <w:szCs w:val="24"/>
        </w:rPr>
      </w:pPr>
      <w:r>
        <w:rPr>
          <w:rFonts w:eastAsia="Times New Roman" w:cs="Times New Roman"/>
          <w:szCs w:val="24"/>
        </w:rPr>
        <w:t xml:space="preserve">Πραγματοποιήθηκαν εργασίες για την αντικατάσταση και επισκευή των πλατό στο κλειστό προπονητήριο της άρσης βαρών. Πραγματοποιήθηκαν εργασίες συντήρησης των σωληνώσεων, των φίλτρων καθαρισμού, καθώς και συντήρησης των αντλιών και των καυστήρων του συγκροτήματος των κολυμβητηρίων, στο λεβητοστάσιο, την υπαίθρια δεξαμενή και στο κλειστό </w:t>
      </w:r>
      <w:r>
        <w:rPr>
          <w:rFonts w:eastAsia="Times New Roman" w:cs="Times New Roman"/>
          <w:szCs w:val="24"/>
        </w:rPr>
        <w:lastRenderedPageBreak/>
        <w:t xml:space="preserve">καταδυτήριο -και αναφέρομαι σε αυτές που λειτουργούν, στη μία που λειτουργεί σταθερά και στη δεύτερη που έχει πάρα πολλά χρόνια με προβλήματα και άλλοτε λειτουργεί και άλλοτε όχι- και οι δύο είναι κλειστές. Παρ’ όλα αυτά, ολοκληρώνονται δώδεκα κολυμβητικές πισίνες αντισταθμιστικά από την </w:t>
      </w:r>
      <w:r w:rsidR="00432538">
        <w:rPr>
          <w:rFonts w:eastAsia="Times New Roman" w:cs="Times New Roman"/>
          <w:szCs w:val="24"/>
        </w:rPr>
        <w:t>«</w:t>
      </w:r>
      <w:r w:rsidR="00FC3059">
        <w:rPr>
          <w:rFonts w:eastAsia="Times New Roman" w:cs="Times New Roman"/>
          <w:szCs w:val="24"/>
          <w:lang w:val="en-US"/>
        </w:rPr>
        <w:t>LAMDA</w:t>
      </w:r>
      <w:r w:rsidR="00FC3059">
        <w:rPr>
          <w:rFonts w:eastAsia="Times New Roman" w:cs="Times New Roman"/>
          <w:szCs w:val="24"/>
        </w:rPr>
        <w:t xml:space="preserve"> </w:t>
      </w:r>
      <w:r w:rsidR="00FC3059">
        <w:rPr>
          <w:rFonts w:eastAsia="Times New Roman" w:cs="Times New Roman"/>
          <w:szCs w:val="24"/>
          <w:lang w:val="en-US"/>
        </w:rPr>
        <w:t>DEVELOPMENT</w:t>
      </w:r>
      <w:r w:rsidR="00432538">
        <w:rPr>
          <w:rFonts w:eastAsia="Times New Roman" w:cs="Times New Roman"/>
          <w:szCs w:val="24"/>
        </w:rPr>
        <w:t>»</w:t>
      </w:r>
      <w:r>
        <w:rPr>
          <w:rFonts w:eastAsia="Times New Roman" w:cs="Times New Roman"/>
          <w:szCs w:val="24"/>
        </w:rPr>
        <w:t xml:space="preserve"> στο ΟΑΚΑ. </w:t>
      </w:r>
    </w:p>
    <w:p w:rsidR="00C754FB" w:rsidRDefault="00EE5215">
      <w:pPr>
        <w:tabs>
          <w:tab w:val="left" w:pos="1215"/>
        </w:tabs>
        <w:spacing w:line="600" w:lineRule="auto"/>
        <w:ind w:firstLine="720"/>
        <w:jc w:val="both"/>
        <w:rPr>
          <w:rFonts w:eastAsia="Times New Roman" w:cs="Times New Roman"/>
          <w:szCs w:val="24"/>
        </w:rPr>
      </w:pPr>
      <w:r>
        <w:rPr>
          <w:rFonts w:eastAsia="Times New Roman" w:cs="Times New Roman"/>
          <w:szCs w:val="24"/>
        </w:rPr>
        <w:t xml:space="preserve">Έγιναν, επίσης, όλες οι εργασίες συντήρησης στα όργανα της παιδικής χαράς του αθλητικού κέντρου που έχει μεγάλη επισκεψιμότητα και πραγματοποιήθηκαν οι απαραίτητες ενέργειες για την πιστοποίηση από εγκεκριμένο φορέα πιστοποίησης. </w:t>
      </w:r>
    </w:p>
    <w:p w:rsidR="00C754FB" w:rsidRDefault="00EE5215">
      <w:pPr>
        <w:tabs>
          <w:tab w:val="left" w:pos="1215"/>
        </w:tabs>
        <w:spacing w:line="600" w:lineRule="auto"/>
        <w:ind w:firstLine="720"/>
        <w:jc w:val="both"/>
        <w:rPr>
          <w:rFonts w:eastAsia="Times New Roman" w:cs="Times New Roman"/>
          <w:szCs w:val="24"/>
        </w:rPr>
      </w:pPr>
      <w:r>
        <w:rPr>
          <w:rFonts w:eastAsia="Times New Roman" w:cs="Times New Roman"/>
          <w:szCs w:val="24"/>
        </w:rPr>
        <w:t xml:space="preserve">Και πάμε στο κλειστό κολυμβητήριο Πειραιά </w:t>
      </w:r>
      <w:r w:rsidR="00A124B3">
        <w:rPr>
          <w:rFonts w:eastAsia="Times New Roman" w:cs="Times New Roman"/>
          <w:szCs w:val="24"/>
        </w:rPr>
        <w:t xml:space="preserve">«Πέτρος </w:t>
      </w:r>
      <w:proofErr w:type="spellStart"/>
      <w:r w:rsidR="00A124B3">
        <w:rPr>
          <w:rFonts w:eastAsia="Times New Roman" w:cs="Times New Roman"/>
          <w:szCs w:val="24"/>
        </w:rPr>
        <w:t>Καπαγέρωφ</w:t>
      </w:r>
      <w:proofErr w:type="spellEnd"/>
      <w:r w:rsidR="00A124B3">
        <w:rPr>
          <w:rFonts w:eastAsia="Times New Roman" w:cs="Times New Roman"/>
          <w:szCs w:val="24"/>
        </w:rPr>
        <w:t>»</w:t>
      </w:r>
      <w:r>
        <w:rPr>
          <w:rFonts w:eastAsia="Times New Roman" w:cs="Times New Roman"/>
          <w:szCs w:val="24"/>
        </w:rPr>
        <w:t xml:space="preserve">. Έγινε ολική αντικατάσταση των σωληνώσεων κυκλοφορίας του νερού, του λεβητοστάσιου του κολυμβητηρίου και συντήρηση των αντλιών και των καυστήρων του κολυμβητηρίου μετά από πενήντα χρόνια. Όπως το ακούσατε, μετά από πενήντα ολόκληρα χρόνια! </w:t>
      </w:r>
    </w:p>
    <w:p w:rsidR="00C754FB" w:rsidRDefault="00EE5215">
      <w:pPr>
        <w:tabs>
          <w:tab w:val="left" w:pos="1215"/>
        </w:tabs>
        <w:spacing w:line="600" w:lineRule="auto"/>
        <w:ind w:firstLine="720"/>
        <w:jc w:val="both"/>
        <w:rPr>
          <w:rFonts w:eastAsia="Times New Roman" w:cs="Times New Roman"/>
          <w:szCs w:val="24"/>
        </w:rPr>
      </w:pPr>
      <w:r>
        <w:rPr>
          <w:rFonts w:eastAsia="Times New Roman" w:cs="Times New Roman"/>
          <w:szCs w:val="24"/>
        </w:rPr>
        <w:t>Ξεκίνησε τον Δεκέμβριο η διαγωνιστική διαδικασία για την προμήθεια πίνακα αποτελεσμάτων και αμέσως μετά, βατήρων εκκίνησης, πάγιο αίτημα και της εθνικής μας ομάδας.</w:t>
      </w:r>
    </w:p>
    <w:p w:rsidR="00C754FB" w:rsidRDefault="00EE5215">
      <w:pPr>
        <w:tabs>
          <w:tab w:val="left" w:pos="1215"/>
        </w:tabs>
        <w:spacing w:line="600" w:lineRule="auto"/>
        <w:ind w:firstLine="720"/>
        <w:jc w:val="both"/>
        <w:rPr>
          <w:rFonts w:eastAsia="Times New Roman" w:cs="Times New Roman"/>
          <w:szCs w:val="24"/>
        </w:rPr>
      </w:pPr>
      <w:r>
        <w:rPr>
          <w:rFonts w:eastAsia="Times New Roman" w:cs="Times New Roman"/>
          <w:szCs w:val="24"/>
        </w:rPr>
        <w:t>Ολοκληρώνεται εντός των ημερών η προμήθεια αθλητικού υλικού, αντικυματικοί διάδρομοι κολύμβησης του κολυμβητηρίου.</w:t>
      </w:r>
    </w:p>
    <w:p w:rsidR="00C754FB" w:rsidRDefault="00EE5215">
      <w:pPr>
        <w:tabs>
          <w:tab w:val="left" w:pos="1215"/>
        </w:tabs>
        <w:spacing w:line="600" w:lineRule="auto"/>
        <w:ind w:firstLine="720"/>
        <w:jc w:val="both"/>
        <w:rPr>
          <w:rFonts w:eastAsia="Times New Roman" w:cs="Times New Roman"/>
          <w:szCs w:val="24"/>
        </w:rPr>
      </w:pPr>
      <w:r>
        <w:rPr>
          <w:rFonts w:eastAsia="Times New Roman" w:cs="Times New Roman"/>
          <w:szCs w:val="24"/>
        </w:rPr>
        <w:lastRenderedPageBreak/>
        <w:t xml:space="preserve">Δημιουργήθηκε αίθουσα συναντήσεων των αθλητών και προπονητών που θα καλύπτει τις ανάγκες των εθνικών ομάδων πόλο και κολύμβησης, καθώς και των σωματείων. </w:t>
      </w:r>
    </w:p>
    <w:p w:rsidR="00C754FB" w:rsidRDefault="00EE5215">
      <w:pPr>
        <w:tabs>
          <w:tab w:val="left" w:pos="1215"/>
        </w:tabs>
        <w:spacing w:line="600" w:lineRule="auto"/>
        <w:ind w:firstLine="720"/>
        <w:jc w:val="both"/>
        <w:rPr>
          <w:rFonts w:eastAsia="Times New Roman" w:cs="Times New Roman"/>
          <w:szCs w:val="24"/>
        </w:rPr>
      </w:pPr>
      <w:r>
        <w:rPr>
          <w:rFonts w:eastAsia="Times New Roman" w:cs="Times New Roman"/>
          <w:szCs w:val="24"/>
        </w:rPr>
        <w:t>Ξεκίνησαν οι εργασίες σχετικά με την εκπόνηση μελέτης για τη συνολική ενεργειακή αναβάθμιση του κλειστού κολυμβητηρίου.</w:t>
      </w:r>
    </w:p>
    <w:p w:rsidR="00C754FB" w:rsidRDefault="00EE5215">
      <w:pPr>
        <w:tabs>
          <w:tab w:val="left" w:pos="1215"/>
        </w:tabs>
        <w:spacing w:line="600" w:lineRule="auto"/>
        <w:ind w:firstLine="720"/>
        <w:jc w:val="both"/>
        <w:rPr>
          <w:rFonts w:eastAsia="Times New Roman" w:cs="Times New Roman"/>
          <w:szCs w:val="24"/>
        </w:rPr>
      </w:pPr>
      <w:r>
        <w:rPr>
          <w:rFonts w:eastAsia="Times New Roman" w:cs="Times New Roman"/>
          <w:szCs w:val="24"/>
        </w:rPr>
        <w:t xml:space="preserve">Και πάμε τελευταία στον ναυταθλητικό λιμένα Μικρολίμανο -που και αυτό ανήκει στον Άγιο Κοσμά-, όπου είχαμε προγραμματικές εργασίες για τη συντήρηση του </w:t>
      </w:r>
      <w:r w:rsidR="00A124B3">
        <w:rPr>
          <w:rFonts w:eastAsia="Times New Roman" w:cs="Times New Roman"/>
          <w:szCs w:val="24"/>
        </w:rPr>
        <w:t xml:space="preserve">κτηρίου </w:t>
      </w:r>
      <w:r>
        <w:rPr>
          <w:rFonts w:eastAsia="Times New Roman" w:cs="Times New Roman"/>
          <w:szCs w:val="24"/>
        </w:rPr>
        <w:t xml:space="preserve">του πρώην ΕΚΙΠ, μετά </w:t>
      </w:r>
      <w:r w:rsidR="00A124B3">
        <w:rPr>
          <w:rFonts w:eastAsia="Times New Roman" w:cs="Times New Roman"/>
          <w:szCs w:val="24"/>
        </w:rPr>
        <w:t xml:space="preserve">από </w:t>
      </w:r>
      <w:r>
        <w:rPr>
          <w:rFonts w:eastAsia="Times New Roman" w:cs="Times New Roman"/>
          <w:szCs w:val="24"/>
        </w:rPr>
        <w:t>το πέρας της ανάπλασης του χώρου από τον Δήμο Πειραιά.</w:t>
      </w:r>
    </w:p>
    <w:p w:rsidR="00C754FB" w:rsidRDefault="00EE5215">
      <w:pPr>
        <w:tabs>
          <w:tab w:val="left" w:pos="1215"/>
        </w:tabs>
        <w:spacing w:line="600" w:lineRule="auto"/>
        <w:ind w:firstLine="720"/>
        <w:jc w:val="both"/>
        <w:rPr>
          <w:rFonts w:eastAsia="Times New Roman" w:cs="Times New Roman"/>
          <w:szCs w:val="24"/>
        </w:rPr>
      </w:pPr>
      <w:r>
        <w:rPr>
          <w:rFonts w:eastAsia="Times New Roman" w:cs="Times New Roman"/>
          <w:szCs w:val="24"/>
        </w:rPr>
        <w:t xml:space="preserve">Κύριε Συντυχάκη, οι συνολικές δαπάνες των δύο τελευταίων ετών για τη συντήρηση των εγκαταστάσεων του Αγίου Κοσμά ξεπερνούν τις 500.000 ευρώ και στο ποσό αυτό δεν υπολογίζουμε τις δαπάνες για τους διαγωνισμούς που είναι σε εξέλιξη, όπου και εκεί ξεπερνούν </w:t>
      </w:r>
      <w:r w:rsidR="00A124B3">
        <w:rPr>
          <w:rFonts w:eastAsia="Times New Roman" w:cs="Times New Roman"/>
          <w:szCs w:val="24"/>
        </w:rPr>
        <w:t xml:space="preserve">τις </w:t>
      </w:r>
      <w:r>
        <w:rPr>
          <w:rFonts w:eastAsia="Times New Roman" w:cs="Times New Roman"/>
          <w:szCs w:val="24"/>
        </w:rPr>
        <w:t xml:space="preserve">500.000 ευρώ τα χρήματα που έχουν </w:t>
      </w:r>
      <w:r w:rsidRPr="00054151">
        <w:rPr>
          <w:rFonts w:eastAsia="Times New Roman" w:cs="Times New Roman"/>
          <w:szCs w:val="24"/>
        </w:rPr>
        <w:t>δαπανηθεί</w:t>
      </w:r>
      <w:r w:rsidRPr="00A92509">
        <w:rPr>
          <w:rFonts w:eastAsia="Times New Roman" w:cs="Times New Roman"/>
          <w:b/>
          <w:szCs w:val="24"/>
        </w:rPr>
        <w:t xml:space="preserve"> </w:t>
      </w:r>
      <w:r>
        <w:rPr>
          <w:rFonts w:eastAsia="Times New Roman" w:cs="Times New Roman"/>
          <w:szCs w:val="24"/>
        </w:rPr>
        <w:t>για όλους τους διαγωνισμούς αυτούς.</w:t>
      </w:r>
    </w:p>
    <w:p w:rsidR="00C754FB" w:rsidRDefault="00EE5215">
      <w:pPr>
        <w:spacing w:line="600" w:lineRule="auto"/>
        <w:ind w:firstLine="720"/>
        <w:jc w:val="both"/>
        <w:rPr>
          <w:rFonts w:eastAsia="Times New Roman"/>
          <w:bCs/>
          <w:szCs w:val="24"/>
        </w:rPr>
      </w:pPr>
      <w:r>
        <w:rPr>
          <w:rFonts w:eastAsia="Times New Roman"/>
          <w:bCs/>
          <w:szCs w:val="24"/>
        </w:rPr>
        <w:t>Το έχω ξαναπεί και το λέω για άλλη μια φορά απ’ αυτό το Βήμα</w:t>
      </w:r>
      <w:r w:rsidRPr="00FF7BDE">
        <w:rPr>
          <w:rFonts w:eastAsia="Times New Roman"/>
          <w:bCs/>
          <w:szCs w:val="24"/>
        </w:rPr>
        <w:t xml:space="preserve">: </w:t>
      </w:r>
      <w:r>
        <w:rPr>
          <w:rFonts w:eastAsia="Times New Roman"/>
          <w:bCs/>
          <w:szCs w:val="24"/>
        </w:rPr>
        <w:t xml:space="preserve">Είμαι υπερήφανος για το έργο που έχει γίνει για τη συντήρηση και την αναβάθμιση των αθλητικών υποδομών την περίοδο της θητείας μας, μόλις σε τριάντα μήνες. Παραλάβαμε εγκαταλειμμένες και κατεστραμμένες σε πολύ μεγάλο βαθμό εγκαταστάσεις. Δουλεύουμε, όμως, όλοι, εργαζόμενοι, διοικήσεις, Υπουργείο, </w:t>
      </w:r>
      <w:r>
        <w:rPr>
          <w:rFonts w:eastAsia="Times New Roman"/>
          <w:bCs/>
          <w:szCs w:val="24"/>
        </w:rPr>
        <w:lastRenderedPageBreak/>
        <w:t>στελέχη του Υπουργείου για να κάνουμε το καλύτερο στον λιγότερο χρόνο που μπορούμε, δηλαδή να παραδώσουμε συνολικά όχι μόνο εγκαταστάσεις που ανήκουν σε εμάς, αλλά εγκαταστάσεις που ανήκουν και στους δήμους και που μέσα από τα προγράμματα, είτε το «</w:t>
      </w:r>
      <w:r w:rsidR="00A124B3">
        <w:rPr>
          <w:rFonts w:eastAsia="Times New Roman"/>
          <w:bCs/>
          <w:szCs w:val="24"/>
        </w:rPr>
        <w:t>ΦΙΛΟΔΗΜΟΣ</w:t>
      </w:r>
      <w:r>
        <w:rPr>
          <w:rFonts w:eastAsia="Times New Roman"/>
          <w:bCs/>
          <w:szCs w:val="24"/>
        </w:rPr>
        <w:t xml:space="preserve"> </w:t>
      </w:r>
      <w:r>
        <w:rPr>
          <w:rFonts w:eastAsia="Times New Roman"/>
          <w:bCs/>
          <w:szCs w:val="24"/>
          <w:lang w:val="en-US"/>
        </w:rPr>
        <w:t>II</w:t>
      </w:r>
      <w:r>
        <w:rPr>
          <w:rFonts w:eastAsia="Times New Roman"/>
          <w:bCs/>
          <w:szCs w:val="24"/>
        </w:rPr>
        <w:t>» είτε το «</w:t>
      </w:r>
      <w:r w:rsidR="00A124B3">
        <w:rPr>
          <w:rFonts w:eastAsia="Times New Roman"/>
          <w:bCs/>
          <w:szCs w:val="24"/>
        </w:rPr>
        <w:t>ΑΝΤΩΝΗΣ ΤΡΙΤΣΗΣ</w:t>
      </w:r>
      <w:r>
        <w:rPr>
          <w:rFonts w:eastAsia="Times New Roman"/>
          <w:bCs/>
          <w:szCs w:val="24"/>
        </w:rPr>
        <w:t>», σε συνεργασία με το Υπουργείο Εσωτερικών, να χρηματοδοτήσουμε όσο το δυνατόν περισσότερες εγκαταστάσεις για να παρέχουμε όσο το δυνατόν περισσότερες ασφαλείς, σύγχρονες και προσβάσιμες αθλητικές εγκαταστάσεις.</w:t>
      </w:r>
    </w:p>
    <w:p w:rsidR="00C754FB" w:rsidRDefault="00EE5215">
      <w:pPr>
        <w:spacing w:line="600" w:lineRule="auto"/>
        <w:ind w:firstLine="720"/>
        <w:jc w:val="both"/>
        <w:rPr>
          <w:rFonts w:eastAsia="Times New Roman"/>
          <w:bCs/>
          <w:szCs w:val="24"/>
        </w:rPr>
      </w:pPr>
      <w:r>
        <w:rPr>
          <w:rFonts w:eastAsia="Times New Roman"/>
          <w:bCs/>
          <w:szCs w:val="24"/>
        </w:rPr>
        <w:t>Και κάτι τελευταίο</w:t>
      </w:r>
      <w:r w:rsidRPr="00FF7BDE">
        <w:rPr>
          <w:rFonts w:eastAsia="Times New Roman"/>
          <w:bCs/>
          <w:szCs w:val="24"/>
        </w:rPr>
        <w:t>:</w:t>
      </w:r>
      <w:r>
        <w:rPr>
          <w:rFonts w:eastAsia="Times New Roman"/>
          <w:bCs/>
          <w:szCs w:val="24"/>
        </w:rPr>
        <w:t xml:space="preserve"> Ξέρατε ότι στην Ελλάδα δεν </w:t>
      </w:r>
      <w:r w:rsidR="00BE1F19">
        <w:rPr>
          <w:rFonts w:eastAsia="Times New Roman"/>
          <w:bCs/>
          <w:szCs w:val="24"/>
        </w:rPr>
        <w:t xml:space="preserve">γνωρίζαμε </w:t>
      </w:r>
      <w:r>
        <w:rPr>
          <w:rFonts w:eastAsia="Times New Roman"/>
          <w:bCs/>
          <w:szCs w:val="24"/>
        </w:rPr>
        <w:t>μέχρι πρότινος τι εγκαταστάσεις έχουμε; Φαντάζομαι ότι το ξέρατε ή αν δεν το ξέρατε, κακώς δεν το ξέρατε. Έπρεπε να ρωτήσετε τους συνεργάτες σας. Κι</w:t>
      </w:r>
      <w:r w:rsidR="00BE1F19">
        <w:rPr>
          <w:rFonts w:eastAsia="Times New Roman"/>
          <w:bCs/>
          <w:szCs w:val="24"/>
        </w:rPr>
        <w:t>,</w:t>
      </w:r>
      <w:r>
        <w:rPr>
          <w:rFonts w:eastAsia="Times New Roman"/>
          <w:bCs/>
          <w:szCs w:val="24"/>
        </w:rPr>
        <w:t xml:space="preserve"> </w:t>
      </w:r>
      <w:r w:rsidR="00BE1F19">
        <w:rPr>
          <w:rFonts w:eastAsia="Times New Roman"/>
          <w:bCs/>
          <w:szCs w:val="24"/>
        </w:rPr>
        <w:t>όμως,</w:t>
      </w:r>
      <w:r>
        <w:rPr>
          <w:rFonts w:eastAsia="Times New Roman"/>
          <w:bCs/>
          <w:szCs w:val="24"/>
        </w:rPr>
        <w:t xml:space="preserve"> η συγκεκριμένη ηγεσία του Υπουργείου δουλέψαμε με την ΚΕΔΕ, φτιάξαμε την πλατφόρμα «Πέλοπας» και έχουμε</w:t>
      </w:r>
      <w:r w:rsidR="00BE1F19">
        <w:rPr>
          <w:rFonts w:eastAsia="Times New Roman"/>
          <w:bCs/>
          <w:szCs w:val="24"/>
        </w:rPr>
        <w:t>,</w:t>
      </w:r>
      <w:r>
        <w:rPr>
          <w:rFonts w:eastAsia="Times New Roman"/>
          <w:bCs/>
          <w:szCs w:val="24"/>
        </w:rPr>
        <w:t xml:space="preserve"> περίπου στο 80% και πλέον</w:t>
      </w:r>
      <w:r w:rsidR="00BE1F19">
        <w:rPr>
          <w:rFonts w:eastAsia="Times New Roman"/>
          <w:bCs/>
          <w:szCs w:val="24"/>
        </w:rPr>
        <w:t>,</w:t>
      </w:r>
      <w:r>
        <w:rPr>
          <w:rFonts w:eastAsia="Times New Roman"/>
          <w:bCs/>
          <w:szCs w:val="24"/>
        </w:rPr>
        <w:t xml:space="preserve"> εικόνα των εγκαταστάσεων που διαθέτουν οι δήμοι στη χώρα μας, πέρα από τις εγκαταστάσεις που καταγράψαμε </w:t>
      </w:r>
      <w:r w:rsidR="00BE1F19">
        <w:rPr>
          <w:rFonts w:eastAsia="Times New Roman"/>
          <w:bCs/>
          <w:szCs w:val="24"/>
        </w:rPr>
        <w:t xml:space="preserve">με </w:t>
      </w:r>
      <w:r>
        <w:rPr>
          <w:rFonts w:eastAsia="Times New Roman"/>
          <w:bCs/>
          <w:szCs w:val="24"/>
        </w:rPr>
        <w:t>πλήρη ανάλυση και που διαθέτει το Υπουργείο Αθλητισμού, που δεν είχαμε ακριβή εικόνα των εγκαταστάσεων που διέθετε το Υπουργείο Αθλητισμού, ούτε προσβασιμότητα ούτε αδειοδοτήσεις, αν υπάρχουν. Τα ενεργειακά κ.λπ. ήταν δευτερευούσης σημασίας, όπως φάνηκε, γιατί δεν υπήρχε τίποτα. Πλέον έχουμε πλήρη εικόνα. Αντίστοιχη δουλειά</w:t>
      </w:r>
      <w:r w:rsidR="00BE1F19">
        <w:rPr>
          <w:rFonts w:eastAsia="Times New Roman"/>
          <w:bCs/>
          <w:szCs w:val="24"/>
        </w:rPr>
        <w:t>,</w:t>
      </w:r>
      <w:r>
        <w:rPr>
          <w:rFonts w:eastAsia="Times New Roman"/>
          <w:bCs/>
          <w:szCs w:val="24"/>
        </w:rPr>
        <w:t xml:space="preserve"> </w:t>
      </w:r>
      <w:r w:rsidR="00BE1F19">
        <w:rPr>
          <w:rFonts w:eastAsia="Times New Roman"/>
          <w:bCs/>
          <w:szCs w:val="24"/>
        </w:rPr>
        <w:t>μέσα από τον «Πέλοπα»,</w:t>
      </w:r>
      <w:r>
        <w:rPr>
          <w:rFonts w:eastAsia="Times New Roman"/>
          <w:bCs/>
          <w:szCs w:val="24"/>
        </w:rPr>
        <w:t xml:space="preserve"> γίνεται και στις εγκαταστάσεις που ανήκουν </w:t>
      </w:r>
      <w:r>
        <w:rPr>
          <w:rFonts w:eastAsia="Times New Roman"/>
          <w:bCs/>
          <w:szCs w:val="24"/>
        </w:rPr>
        <w:lastRenderedPageBreak/>
        <w:t>στους δήμους. Έχουμε ήδη απαντήσει σε ερώτηση</w:t>
      </w:r>
      <w:r w:rsidR="00BE1F19">
        <w:rPr>
          <w:rFonts w:eastAsia="Times New Roman"/>
          <w:bCs/>
          <w:szCs w:val="24"/>
        </w:rPr>
        <w:t>,</w:t>
      </w:r>
      <w:r>
        <w:rPr>
          <w:rFonts w:eastAsia="Times New Roman"/>
          <w:bCs/>
          <w:szCs w:val="24"/>
        </w:rPr>
        <w:t xml:space="preserve"> σε προηγούμενο χρόνο</w:t>
      </w:r>
      <w:r w:rsidR="00BE1F19">
        <w:rPr>
          <w:rFonts w:eastAsia="Times New Roman"/>
          <w:bCs/>
          <w:szCs w:val="24"/>
        </w:rPr>
        <w:t>,</w:t>
      </w:r>
      <w:r>
        <w:rPr>
          <w:rFonts w:eastAsia="Times New Roman"/>
          <w:bCs/>
          <w:szCs w:val="24"/>
        </w:rPr>
        <w:t xml:space="preserve"> στη Βουλή με στοιχεία τα οποία διαρκώς επικαιροποιούνται. </w:t>
      </w:r>
    </w:p>
    <w:p w:rsidR="00C754FB" w:rsidRDefault="00EE5215">
      <w:pPr>
        <w:spacing w:line="600" w:lineRule="auto"/>
        <w:ind w:firstLine="720"/>
        <w:jc w:val="both"/>
        <w:rPr>
          <w:rFonts w:eastAsia="Times New Roman"/>
          <w:bCs/>
          <w:szCs w:val="24"/>
        </w:rPr>
      </w:pPr>
      <w:r>
        <w:rPr>
          <w:rFonts w:eastAsia="Times New Roman"/>
          <w:bCs/>
          <w:szCs w:val="24"/>
        </w:rPr>
        <w:t xml:space="preserve">Είμαστε στη διάθεσή σας, αν το επιθυμείτε, να έλθουμε εδώ πέρα, να καταθέσετε μια ερώτηση και να σας καταθέσω όλα τα στοιχεία που προκύπτουν μέσα από τον «Πέλοπα», δηλαδή τι εγκαταστάσεις έχουμε, σε τι άθλημα, σε τι κατάσταση, με τι παλαιότητα, ποιες είναι προσβάσιμες και ποιες όχι, ποιες είναι ενεργειακά αναβαθμισμένες. Αποκτάμε, δηλαδή, ένα εκπληκτικό εργαλείο και για το Υπουργείο Αθλητισμού και για το Υπουργείο Εσωτερικών και για το Υπουργείο Περιβάλλοντος, αλλά και γενικότερα για όλους τους εμπλεκόμενους στην αυτοδιοίκηση </w:t>
      </w:r>
      <w:r w:rsidR="00BE1F19">
        <w:rPr>
          <w:rFonts w:eastAsia="Times New Roman"/>
          <w:bCs/>
          <w:szCs w:val="24"/>
        </w:rPr>
        <w:t xml:space="preserve">Α΄ </w:t>
      </w:r>
      <w:r>
        <w:rPr>
          <w:rFonts w:eastAsia="Times New Roman"/>
          <w:bCs/>
          <w:szCs w:val="24"/>
        </w:rPr>
        <w:t xml:space="preserve">και </w:t>
      </w:r>
      <w:r w:rsidR="00BE1F19">
        <w:rPr>
          <w:rFonts w:eastAsia="Times New Roman"/>
          <w:bCs/>
          <w:szCs w:val="24"/>
        </w:rPr>
        <w:t>Β΄</w:t>
      </w:r>
      <w:r>
        <w:rPr>
          <w:rFonts w:eastAsia="Times New Roman"/>
          <w:bCs/>
          <w:szCs w:val="24"/>
        </w:rPr>
        <w:t xml:space="preserve"> βαθμού, διότι έτσι ξέρουμε άπαντες τι έχουμε, Αν θέλουμε να κάνουμε στρατηγική ανάπτυξης κάποιου αθλήματος, θα έχουμε εικόνα των εγκαταστάσεων και δεν θα λειτουργεί το «μου είπαν, σου είπαν, του είπαν» ή ο βαθμός συμπάθειας που μπορεί να έχει ένας Υπουργός μ’ έναν δήμο. Όχι, θέλουμε να κάνουμε πραγματική ανάπτυξη και φυσικά τα στοιχεία του «Πέλοπα» θα είναι προσβάσιμα σε όλους. </w:t>
      </w:r>
    </w:p>
    <w:p w:rsidR="00C754FB" w:rsidRDefault="00EE5215">
      <w:pPr>
        <w:spacing w:line="600" w:lineRule="auto"/>
        <w:ind w:firstLine="720"/>
        <w:jc w:val="both"/>
        <w:rPr>
          <w:rFonts w:eastAsia="Times New Roman"/>
          <w:bCs/>
          <w:szCs w:val="24"/>
        </w:rPr>
      </w:pPr>
      <w:r>
        <w:rPr>
          <w:rFonts w:eastAsia="Times New Roman"/>
          <w:bCs/>
          <w:szCs w:val="24"/>
        </w:rPr>
        <w:t>Μη βιαστείτε να πείτε ότι είναι δικό μου εργαλείο. Το έχετε ξαναπεί για το μητρώο ερασιτεχνικών σωματείων –το θυμάστε- και «την πατήσατε», διότι το μητρώο ερασιτεχνικών σωματείων έχει αγκαλιαστεί απ’ όλους τους υγιείς και νοικοκύρηδες εκπροσώπους των σωματείων. Τότε μας αμφισβητήσατε. Τότε είπατε βαριές κουβέντες. Κι</w:t>
      </w:r>
      <w:r w:rsidR="00BE1F19">
        <w:rPr>
          <w:rFonts w:eastAsia="Times New Roman"/>
          <w:bCs/>
          <w:szCs w:val="24"/>
        </w:rPr>
        <w:t>,</w:t>
      </w:r>
      <w:r>
        <w:rPr>
          <w:rFonts w:eastAsia="Times New Roman"/>
          <w:bCs/>
          <w:szCs w:val="24"/>
        </w:rPr>
        <w:t xml:space="preserve"> </w:t>
      </w:r>
      <w:r w:rsidR="00BE1F19">
        <w:rPr>
          <w:rFonts w:eastAsia="Times New Roman"/>
          <w:bCs/>
          <w:szCs w:val="24"/>
        </w:rPr>
        <w:t>όμως,</w:t>
      </w:r>
      <w:r>
        <w:rPr>
          <w:rFonts w:eastAsia="Times New Roman"/>
          <w:bCs/>
          <w:szCs w:val="24"/>
        </w:rPr>
        <w:t xml:space="preserve"> σήμερα η υγιής αθλητική κοινότητα το </w:t>
      </w:r>
      <w:r>
        <w:rPr>
          <w:rFonts w:eastAsia="Times New Roman"/>
          <w:bCs/>
          <w:szCs w:val="24"/>
        </w:rPr>
        <w:lastRenderedPageBreak/>
        <w:t xml:space="preserve">επικροτεί, στηρίζεται από την πολιτεία και με οικονομική ενίσχυση και συν τοις άλλοις οι νοικοκύρηδες απέκτησαν λόγο και ρόλο και το χαιρόμαστε αυτό και βοηθάμε με κάθε τρόπο να αυξηθεί ο αριθμός των τακτοποιημένων ενεργών ερασιτεχνικών σωματείων που γράφονται στο μητρώο. </w:t>
      </w:r>
    </w:p>
    <w:p w:rsidR="00C754FB" w:rsidRDefault="00EE5215">
      <w:pPr>
        <w:spacing w:line="600" w:lineRule="auto"/>
        <w:ind w:firstLine="720"/>
        <w:jc w:val="both"/>
        <w:rPr>
          <w:rFonts w:eastAsia="Times New Roman"/>
          <w:bCs/>
          <w:szCs w:val="24"/>
        </w:rPr>
      </w:pPr>
      <w:r>
        <w:rPr>
          <w:rFonts w:eastAsia="Times New Roman"/>
          <w:bCs/>
          <w:szCs w:val="24"/>
        </w:rPr>
        <w:t>Βεβαίως</w:t>
      </w:r>
      <w:r w:rsidR="00BE1F19">
        <w:rPr>
          <w:rFonts w:eastAsia="Times New Roman"/>
          <w:bCs/>
          <w:szCs w:val="24"/>
        </w:rPr>
        <w:t>,</w:t>
      </w:r>
      <w:r>
        <w:rPr>
          <w:rFonts w:eastAsia="Times New Roman"/>
          <w:bCs/>
          <w:szCs w:val="24"/>
        </w:rPr>
        <w:t xml:space="preserve"> είμαι στη διάθεσή σας οποτεδήποτε χρειαστεί, κύριε συνάδελφε. Οποιαδήποτε στιγμή καταθέσετε εκ νέου ερώτηση για οποιοδήποτε άλλο θέμα, είμαστε εδώ να απαντήσουμε και σε εσάς, αλλά και σ’ όσους μας παρακολουθούν.</w:t>
      </w:r>
    </w:p>
    <w:p w:rsidR="00C754FB" w:rsidRDefault="00EE5215">
      <w:pPr>
        <w:spacing w:line="600" w:lineRule="auto"/>
        <w:ind w:firstLine="720"/>
        <w:jc w:val="both"/>
        <w:rPr>
          <w:rFonts w:eastAsia="Times New Roman"/>
          <w:bCs/>
          <w:szCs w:val="24"/>
        </w:rPr>
      </w:pPr>
      <w:r>
        <w:rPr>
          <w:rFonts w:eastAsia="Times New Roman"/>
          <w:bCs/>
          <w:szCs w:val="24"/>
        </w:rPr>
        <w:t>Σας ευχαριστώ πολύ, κυρία Πρόεδρε.</w:t>
      </w:r>
    </w:p>
    <w:p w:rsidR="00C754FB" w:rsidRDefault="00EE5215">
      <w:pPr>
        <w:spacing w:line="600" w:lineRule="auto"/>
        <w:ind w:firstLine="720"/>
        <w:jc w:val="both"/>
        <w:rPr>
          <w:rFonts w:eastAsia="Times New Roman"/>
          <w:bCs/>
          <w:szCs w:val="24"/>
        </w:rPr>
      </w:pPr>
      <w:r w:rsidRPr="00FF7BDE">
        <w:rPr>
          <w:rFonts w:eastAsia="Times New Roman"/>
          <w:b/>
          <w:bCs/>
          <w:szCs w:val="24"/>
        </w:rPr>
        <w:t>ΠΡΟΕΔΡΕΥΟΥΣΑ (Σοφία Σακοράφα)</w:t>
      </w:r>
      <w:r w:rsidRPr="00A6132D">
        <w:rPr>
          <w:rFonts w:eastAsia="Times New Roman"/>
          <w:b/>
          <w:bCs/>
          <w:szCs w:val="24"/>
        </w:rPr>
        <w:t>:</w:t>
      </w:r>
      <w:r>
        <w:rPr>
          <w:rFonts w:eastAsia="Times New Roman"/>
          <w:b/>
          <w:bCs/>
          <w:szCs w:val="24"/>
        </w:rPr>
        <w:t xml:space="preserve"> </w:t>
      </w:r>
      <w:r>
        <w:rPr>
          <w:rFonts w:eastAsia="Times New Roman"/>
          <w:bCs/>
          <w:szCs w:val="24"/>
        </w:rPr>
        <w:t>Ευχαριστώ κι εγώ.</w:t>
      </w:r>
    </w:p>
    <w:p w:rsidR="00C754FB" w:rsidRDefault="00EE5215">
      <w:pPr>
        <w:spacing w:line="600" w:lineRule="auto"/>
        <w:ind w:firstLine="720"/>
        <w:jc w:val="both"/>
        <w:rPr>
          <w:rFonts w:eastAsia="Times New Roman"/>
          <w:bCs/>
          <w:szCs w:val="24"/>
        </w:rPr>
      </w:pPr>
      <w:r w:rsidRPr="00FF7BDE">
        <w:rPr>
          <w:rFonts w:eastAsia="Times New Roman"/>
          <w:b/>
          <w:bCs/>
          <w:szCs w:val="24"/>
        </w:rPr>
        <w:t>ΕΜΜΑΝΟΥΗΛ ΣΥΝΤΥΧΑΚΗΣ</w:t>
      </w:r>
      <w:r w:rsidRPr="00A6132D">
        <w:rPr>
          <w:rFonts w:eastAsia="Times New Roman"/>
          <w:b/>
          <w:bCs/>
          <w:szCs w:val="24"/>
        </w:rPr>
        <w:t>:</w:t>
      </w:r>
      <w:r>
        <w:rPr>
          <w:rFonts w:eastAsia="Times New Roman"/>
          <w:b/>
          <w:bCs/>
          <w:szCs w:val="24"/>
        </w:rPr>
        <w:t xml:space="preserve"> </w:t>
      </w:r>
      <w:r>
        <w:rPr>
          <w:rFonts w:eastAsia="Times New Roman"/>
          <w:bCs/>
          <w:szCs w:val="24"/>
        </w:rPr>
        <w:t>Κυρία Πρόεδρε, υπήρξε πιθανά μια σημαντική παραποίηση από την πλευρά του Υπουργού. Κατέθεσε στα Πρακτικά …</w:t>
      </w:r>
    </w:p>
    <w:p w:rsidR="00C754FB" w:rsidRDefault="00EE5215">
      <w:pPr>
        <w:spacing w:line="600" w:lineRule="auto"/>
        <w:ind w:firstLine="720"/>
        <w:jc w:val="both"/>
        <w:rPr>
          <w:rFonts w:eastAsia="Times New Roman"/>
          <w:bCs/>
          <w:szCs w:val="24"/>
        </w:rPr>
      </w:pPr>
      <w:r w:rsidRPr="00FF7BDE">
        <w:rPr>
          <w:rFonts w:eastAsia="Times New Roman"/>
          <w:b/>
          <w:bCs/>
          <w:szCs w:val="24"/>
        </w:rPr>
        <w:t>ΠΡΟΕΔΡΕΥΟΥΣΑ (Σοφία Σακοράφα)</w:t>
      </w:r>
      <w:r w:rsidRPr="00A6132D">
        <w:rPr>
          <w:rFonts w:eastAsia="Times New Roman"/>
          <w:b/>
          <w:bCs/>
          <w:szCs w:val="24"/>
        </w:rPr>
        <w:t>:</w:t>
      </w:r>
      <w:r>
        <w:rPr>
          <w:rFonts w:eastAsia="Times New Roman"/>
          <w:b/>
          <w:bCs/>
          <w:szCs w:val="24"/>
        </w:rPr>
        <w:t xml:space="preserve"> </w:t>
      </w:r>
      <w:r>
        <w:rPr>
          <w:rFonts w:eastAsia="Times New Roman"/>
          <w:bCs/>
          <w:szCs w:val="24"/>
        </w:rPr>
        <w:t>Κύριε συνάδελφε, αυτό δεν επιτρέπεται, το ξέρετε πολύ καλά. Θα σας δώσω, όμως, για μισό λεπτό τον λόγο, σας παρακαλώ.</w:t>
      </w:r>
    </w:p>
    <w:p w:rsidR="00C754FB" w:rsidRDefault="00EE5215">
      <w:pPr>
        <w:spacing w:line="600" w:lineRule="auto"/>
        <w:ind w:firstLine="720"/>
        <w:jc w:val="both"/>
        <w:rPr>
          <w:rFonts w:eastAsia="Times New Roman"/>
          <w:bCs/>
          <w:szCs w:val="24"/>
        </w:rPr>
      </w:pPr>
      <w:r w:rsidRPr="00FF7BDE">
        <w:rPr>
          <w:rFonts w:eastAsia="Times New Roman"/>
          <w:b/>
          <w:bCs/>
          <w:szCs w:val="24"/>
        </w:rPr>
        <w:t>ΕΜΜΑΝΟΥΗΛ ΣΥΝΤΥΧΑΚΗΣ</w:t>
      </w:r>
      <w:r w:rsidRPr="00A6132D">
        <w:rPr>
          <w:rFonts w:eastAsia="Times New Roman"/>
          <w:b/>
          <w:bCs/>
          <w:szCs w:val="24"/>
        </w:rPr>
        <w:t>:</w:t>
      </w:r>
      <w:r>
        <w:rPr>
          <w:rFonts w:eastAsia="Times New Roman"/>
          <w:b/>
          <w:bCs/>
          <w:szCs w:val="24"/>
        </w:rPr>
        <w:t xml:space="preserve"> </w:t>
      </w:r>
      <w:r>
        <w:rPr>
          <w:rFonts w:eastAsia="Times New Roman"/>
          <w:bCs/>
          <w:szCs w:val="24"/>
        </w:rPr>
        <w:t xml:space="preserve">Μια ερώτηση στον Υπουργό, όχι τίποτα περισσότερο. </w:t>
      </w:r>
    </w:p>
    <w:p w:rsidR="00C754FB" w:rsidRDefault="00EE5215">
      <w:pPr>
        <w:spacing w:line="600" w:lineRule="auto"/>
        <w:ind w:firstLine="720"/>
        <w:jc w:val="both"/>
        <w:rPr>
          <w:rFonts w:eastAsia="Times New Roman"/>
          <w:bCs/>
          <w:szCs w:val="24"/>
        </w:rPr>
      </w:pPr>
      <w:r w:rsidRPr="00FF7BDE">
        <w:rPr>
          <w:rFonts w:eastAsia="Times New Roman"/>
          <w:b/>
          <w:bCs/>
          <w:szCs w:val="24"/>
        </w:rPr>
        <w:lastRenderedPageBreak/>
        <w:t>ΠΡΟΕΔΡΕΥΟΥΣΑ (Σοφία Σακοράφα)</w:t>
      </w:r>
      <w:r w:rsidRPr="00A6132D">
        <w:rPr>
          <w:rFonts w:eastAsia="Times New Roman"/>
          <w:b/>
          <w:bCs/>
          <w:szCs w:val="24"/>
        </w:rPr>
        <w:t>:</w:t>
      </w:r>
      <w:r>
        <w:rPr>
          <w:rFonts w:eastAsia="Times New Roman"/>
          <w:b/>
          <w:bCs/>
          <w:szCs w:val="24"/>
        </w:rPr>
        <w:t xml:space="preserve"> </w:t>
      </w:r>
      <w:r>
        <w:rPr>
          <w:rFonts w:eastAsia="Times New Roman"/>
          <w:bCs/>
          <w:szCs w:val="24"/>
        </w:rPr>
        <w:t>Ωραία, κάντε την ερώτηση στον Υπουργό. Δεν ξέρω αν θέλει ο ίδιος να απαντήσει.</w:t>
      </w:r>
    </w:p>
    <w:p w:rsidR="00C754FB" w:rsidRDefault="00EE5215">
      <w:pPr>
        <w:spacing w:line="600" w:lineRule="auto"/>
        <w:ind w:firstLine="720"/>
        <w:jc w:val="both"/>
        <w:rPr>
          <w:rFonts w:eastAsia="Times New Roman"/>
          <w:bCs/>
          <w:szCs w:val="24"/>
        </w:rPr>
      </w:pPr>
      <w:r w:rsidRPr="00FF7BDE">
        <w:rPr>
          <w:rFonts w:eastAsia="Times New Roman"/>
          <w:b/>
          <w:bCs/>
          <w:szCs w:val="24"/>
        </w:rPr>
        <w:t>ΕΜΜΑΝΟΥΗΛ ΣΥΝΤΥΧΑΚΗΣ</w:t>
      </w:r>
      <w:r w:rsidRPr="00211CB9">
        <w:rPr>
          <w:rFonts w:eastAsia="Times New Roman"/>
          <w:b/>
          <w:bCs/>
          <w:szCs w:val="24"/>
        </w:rPr>
        <w:t>:</w:t>
      </w:r>
      <w:r>
        <w:rPr>
          <w:rFonts w:eastAsia="Times New Roman"/>
          <w:b/>
          <w:bCs/>
          <w:szCs w:val="24"/>
        </w:rPr>
        <w:t xml:space="preserve"> </w:t>
      </w:r>
      <w:r>
        <w:rPr>
          <w:rFonts w:eastAsia="Times New Roman"/>
          <w:bCs/>
          <w:szCs w:val="24"/>
        </w:rPr>
        <w:t>Εάν το ΚΚΕ καταψήφισε επί της αρχής το σχέδιο νόμου ή εκτός από την καταψήφιση επί της αρχής του σχεδίου νόμου καταψήφισε και τη συγκεκριμένη διάταξη για τη μετάταξη των εργαζομένων στη Γενική Γραμματεία Αθλητισμού. Μια απάντηση από τον Υπουργό μόνο γι’ αυτό.</w:t>
      </w:r>
    </w:p>
    <w:p w:rsidR="00C754FB" w:rsidRDefault="00EE5215">
      <w:pPr>
        <w:spacing w:line="600" w:lineRule="auto"/>
        <w:ind w:firstLine="720"/>
        <w:jc w:val="both"/>
        <w:rPr>
          <w:rFonts w:eastAsia="Times New Roman"/>
          <w:bCs/>
          <w:szCs w:val="24"/>
        </w:rPr>
      </w:pPr>
      <w:r>
        <w:rPr>
          <w:rFonts w:eastAsia="Times New Roman"/>
          <w:bCs/>
          <w:szCs w:val="24"/>
        </w:rPr>
        <w:t>Επαναλαμβάνω</w:t>
      </w:r>
      <w:r w:rsidRPr="00211CB9">
        <w:rPr>
          <w:rFonts w:eastAsia="Times New Roman"/>
          <w:bCs/>
          <w:szCs w:val="24"/>
        </w:rPr>
        <w:t xml:space="preserve">: </w:t>
      </w:r>
      <w:r>
        <w:rPr>
          <w:rFonts w:eastAsia="Times New Roman"/>
          <w:bCs/>
          <w:szCs w:val="24"/>
        </w:rPr>
        <w:t>Από την απάντηση του κυρίου Υπουργού θα καθοριστεί εάν πρόκειται για παραποίηση ή όχι των λεγομένων μου.</w:t>
      </w:r>
    </w:p>
    <w:p w:rsidR="00C754FB" w:rsidRDefault="00EE5215">
      <w:pPr>
        <w:spacing w:line="600" w:lineRule="auto"/>
        <w:ind w:firstLine="720"/>
        <w:jc w:val="both"/>
        <w:rPr>
          <w:rFonts w:eastAsia="Times New Roman"/>
          <w:bCs/>
          <w:szCs w:val="24"/>
        </w:rPr>
      </w:pPr>
      <w:r w:rsidRPr="00FF7BDE">
        <w:rPr>
          <w:rFonts w:eastAsia="Times New Roman"/>
          <w:b/>
          <w:bCs/>
          <w:szCs w:val="24"/>
        </w:rPr>
        <w:t>ΠΡΟΕΔΡΕΥΟΥΣΑ (Σοφία Σακοράφα)</w:t>
      </w:r>
      <w:r w:rsidRPr="00211CB9">
        <w:rPr>
          <w:rFonts w:eastAsia="Times New Roman"/>
          <w:b/>
          <w:bCs/>
          <w:szCs w:val="24"/>
        </w:rPr>
        <w:t>:</w:t>
      </w:r>
      <w:r>
        <w:rPr>
          <w:rFonts w:eastAsia="Times New Roman"/>
          <w:b/>
          <w:bCs/>
          <w:szCs w:val="24"/>
        </w:rPr>
        <w:t xml:space="preserve"> </w:t>
      </w:r>
      <w:r>
        <w:rPr>
          <w:rFonts w:eastAsia="Times New Roman"/>
          <w:bCs/>
          <w:szCs w:val="24"/>
        </w:rPr>
        <w:t>Κύριε Υπουργέ, μόνο σ’ αυτό θα απαντήσετε, σας παρακαλώ.</w:t>
      </w:r>
    </w:p>
    <w:p w:rsidR="00C754FB" w:rsidRDefault="00EE5215">
      <w:pPr>
        <w:spacing w:line="600" w:lineRule="auto"/>
        <w:ind w:firstLine="720"/>
        <w:jc w:val="both"/>
        <w:rPr>
          <w:rFonts w:eastAsia="Times New Roman"/>
          <w:bCs/>
          <w:szCs w:val="24"/>
        </w:rPr>
      </w:pPr>
      <w:r w:rsidRPr="00FF7BDE">
        <w:rPr>
          <w:rFonts w:eastAsia="Times New Roman"/>
          <w:b/>
          <w:bCs/>
          <w:szCs w:val="24"/>
        </w:rPr>
        <w:t>ΕΛΕΥΘΕΡΙΟΣ ΑΥΓΕΝΑΚΗΣ (Υφυπουργός Πολιτισμού και Αθλητισμού):</w:t>
      </w:r>
      <w:r>
        <w:rPr>
          <w:rFonts w:eastAsia="Times New Roman"/>
          <w:b/>
          <w:bCs/>
          <w:szCs w:val="24"/>
        </w:rPr>
        <w:t xml:space="preserve"> </w:t>
      </w:r>
      <w:r>
        <w:rPr>
          <w:rFonts w:eastAsia="Times New Roman"/>
          <w:bCs/>
          <w:szCs w:val="24"/>
        </w:rPr>
        <w:t xml:space="preserve">Κύριε Συντυχάκη, άρθρο 23 ν.4726/2020. Έχει ψηφιστεί από το ΚΚΕ. Δεν λέω επί της αρχής, λέω για το συγκεκριμένο άρθρο. Μάλιστα, είχατε εκφραστεί και θετικά για την αποκατάσταση των εργαζομένων. Δείτε καλύτερα, σας παρακαλώ, τα Πρακτικά εκείνης της περιόδου, τι είχατε πει, τι είχατε καταθέσει και τι ψηφίσατε. </w:t>
      </w:r>
    </w:p>
    <w:p w:rsidR="00C754FB" w:rsidRDefault="00EE5215">
      <w:pPr>
        <w:spacing w:line="600" w:lineRule="auto"/>
        <w:ind w:firstLine="720"/>
        <w:jc w:val="both"/>
        <w:rPr>
          <w:rFonts w:eastAsia="Times New Roman"/>
          <w:bCs/>
          <w:szCs w:val="24"/>
        </w:rPr>
      </w:pPr>
      <w:r w:rsidRPr="00FF7BDE">
        <w:rPr>
          <w:rFonts w:eastAsia="Times New Roman"/>
          <w:b/>
          <w:bCs/>
          <w:szCs w:val="24"/>
        </w:rPr>
        <w:t>ΕΜΜΑΝΟΥΗΛ ΣΥΝΤΥΧΑΚΗΣ</w:t>
      </w:r>
      <w:r w:rsidRPr="00211CB9">
        <w:rPr>
          <w:rFonts w:eastAsia="Times New Roman"/>
          <w:b/>
          <w:bCs/>
          <w:szCs w:val="24"/>
        </w:rPr>
        <w:t>:</w:t>
      </w:r>
      <w:r>
        <w:rPr>
          <w:rFonts w:eastAsia="Times New Roman"/>
          <w:b/>
          <w:bCs/>
          <w:szCs w:val="24"/>
        </w:rPr>
        <w:t xml:space="preserve"> </w:t>
      </w:r>
      <w:r>
        <w:rPr>
          <w:rFonts w:eastAsia="Times New Roman"/>
          <w:bCs/>
          <w:szCs w:val="24"/>
        </w:rPr>
        <w:t xml:space="preserve">Να λέμε, </w:t>
      </w:r>
      <w:r w:rsidR="00BE1F19">
        <w:rPr>
          <w:rFonts w:eastAsia="Times New Roman"/>
          <w:bCs/>
          <w:szCs w:val="24"/>
        </w:rPr>
        <w:t>όμως,</w:t>
      </w:r>
      <w:r>
        <w:rPr>
          <w:rFonts w:eastAsia="Times New Roman"/>
          <w:bCs/>
          <w:szCs w:val="24"/>
        </w:rPr>
        <w:t xml:space="preserve"> την αλήθεια, έτσι; Για τους εργαζόμενους τη διάταξη την είχαμε ψηφίσει. Είχαμε καταψηφίσει επί της αρχής το σχέδιο νόμου. Το να καταψηφίσεις επί της αρχής ένα σχέδιο νόμου </w:t>
      </w:r>
      <w:r>
        <w:rPr>
          <w:rFonts w:eastAsia="Times New Roman"/>
          <w:bCs/>
          <w:szCs w:val="24"/>
        </w:rPr>
        <w:lastRenderedPageBreak/>
        <w:t>που είναι αντιαθλητικό δεν σημαίνει ότι σε επιμέρους άρθρα δεν μπορεί να υπάρξει συμφωνία. Στη συγκεκριμένη διάταξη το ΚΚΕ ψήφισε, άρα να μην παραποιείτε την αλήθεια.</w:t>
      </w:r>
    </w:p>
    <w:p w:rsidR="00C754FB" w:rsidRDefault="00EE5215">
      <w:pPr>
        <w:spacing w:line="600" w:lineRule="auto"/>
        <w:ind w:firstLine="720"/>
        <w:jc w:val="both"/>
        <w:rPr>
          <w:rFonts w:eastAsia="Times New Roman"/>
          <w:bCs/>
          <w:szCs w:val="24"/>
        </w:rPr>
      </w:pPr>
      <w:r w:rsidRPr="00FF7BDE">
        <w:rPr>
          <w:rFonts w:eastAsia="Times New Roman"/>
          <w:b/>
          <w:bCs/>
          <w:szCs w:val="24"/>
        </w:rPr>
        <w:t>ΕΛΕΥΘΕΡΙΟΣ ΑΥΓΕΝΑΚΗΣ (Υφυπουργός Πολιτισμού και Αθλητισμού):</w:t>
      </w:r>
      <w:r>
        <w:rPr>
          <w:rFonts w:eastAsia="Times New Roman"/>
          <w:b/>
          <w:bCs/>
          <w:szCs w:val="24"/>
        </w:rPr>
        <w:t xml:space="preserve"> </w:t>
      </w:r>
      <w:r>
        <w:rPr>
          <w:rFonts w:eastAsia="Times New Roman"/>
          <w:bCs/>
          <w:szCs w:val="24"/>
        </w:rPr>
        <w:t>Κυρία Σακοράφα, θα αναγκαστώ να απαντήσω.</w:t>
      </w:r>
    </w:p>
    <w:p w:rsidR="00C754FB" w:rsidRDefault="00EE5215">
      <w:pPr>
        <w:spacing w:line="600" w:lineRule="auto"/>
        <w:ind w:firstLine="720"/>
        <w:jc w:val="both"/>
        <w:rPr>
          <w:rFonts w:eastAsia="Times New Roman"/>
          <w:bCs/>
          <w:szCs w:val="24"/>
        </w:rPr>
      </w:pPr>
      <w:r w:rsidRPr="00FF7BDE">
        <w:rPr>
          <w:rFonts w:eastAsia="Times New Roman"/>
          <w:b/>
          <w:bCs/>
          <w:szCs w:val="24"/>
        </w:rPr>
        <w:t>ΠΡΟΕΔΡΕΥΟΥΣΑ (Σοφία Σακοράφα)</w:t>
      </w:r>
      <w:r w:rsidRPr="009D24D1">
        <w:rPr>
          <w:rFonts w:eastAsia="Times New Roman"/>
          <w:b/>
          <w:bCs/>
          <w:szCs w:val="24"/>
        </w:rPr>
        <w:t>:</w:t>
      </w:r>
      <w:r>
        <w:rPr>
          <w:rFonts w:eastAsia="Times New Roman"/>
          <w:b/>
          <w:bCs/>
          <w:szCs w:val="24"/>
        </w:rPr>
        <w:t xml:space="preserve"> </w:t>
      </w:r>
      <w:r>
        <w:rPr>
          <w:rFonts w:eastAsia="Times New Roman"/>
          <w:bCs/>
          <w:szCs w:val="24"/>
        </w:rPr>
        <w:t>Κύριε Υπουργέ, κλείνουμε μ’ αυτό, σας παρακαλώ.</w:t>
      </w:r>
    </w:p>
    <w:p w:rsidR="00C754FB" w:rsidRDefault="00EE5215">
      <w:pPr>
        <w:spacing w:line="600" w:lineRule="auto"/>
        <w:ind w:firstLine="720"/>
        <w:jc w:val="both"/>
        <w:rPr>
          <w:rFonts w:eastAsia="Times New Roman"/>
          <w:bCs/>
          <w:szCs w:val="24"/>
        </w:rPr>
      </w:pPr>
      <w:r w:rsidRPr="00FF7BDE">
        <w:rPr>
          <w:rFonts w:eastAsia="Times New Roman"/>
          <w:b/>
          <w:bCs/>
          <w:szCs w:val="24"/>
        </w:rPr>
        <w:t>ΕΛΕΥΘΕΡΙΟΣ ΑΥΓΕΝΑΚΗΣ (Υφυπουργός Πολιτισμού και Αθλητισμού):</w:t>
      </w:r>
      <w:r>
        <w:rPr>
          <w:rFonts w:eastAsia="Times New Roman"/>
          <w:b/>
          <w:bCs/>
          <w:szCs w:val="24"/>
        </w:rPr>
        <w:t xml:space="preserve"> </w:t>
      </w:r>
      <w:r>
        <w:rPr>
          <w:rFonts w:eastAsia="Times New Roman"/>
          <w:bCs/>
          <w:szCs w:val="24"/>
        </w:rPr>
        <w:t>Σας ευχαριστώ για τον χρόνο.</w:t>
      </w:r>
    </w:p>
    <w:p w:rsidR="00685B74" w:rsidRDefault="00F4483E">
      <w:pPr>
        <w:spacing w:line="600" w:lineRule="auto"/>
        <w:ind w:firstLine="720"/>
        <w:jc w:val="both"/>
        <w:rPr>
          <w:rFonts w:eastAsia="Times New Roman"/>
          <w:bCs/>
          <w:szCs w:val="24"/>
        </w:rPr>
      </w:pPr>
      <w:r>
        <w:rPr>
          <w:rFonts w:eastAsia="Times New Roman"/>
          <w:bCs/>
          <w:szCs w:val="24"/>
        </w:rPr>
        <w:t>Κύριε Συντυχάκη, ήμουν πολύ σαφής. Το ΚΚΕ συντάχθηκε μ’ αυτήν τη διάταξη που αποκαθιστά πλήρως τους εργαζόμενους στον Άγιο Κοσμά. Αυτό είπα στην πρωτολογία μου, αυτό επαναλαμβάνω και τώρα. Πού καταλάβατε το λάθος; Μάλλον δεν καταλάβατε εσείς τι ψ</w:t>
      </w:r>
      <w:r>
        <w:rPr>
          <w:rFonts w:eastAsia="Times New Roman"/>
          <w:bCs/>
          <w:szCs w:val="24"/>
        </w:rPr>
        <w:t>ηφίσατε τώρα και προσπαθείτε «να τα γυρίσετε».</w:t>
      </w:r>
    </w:p>
    <w:p w:rsidR="00685B74" w:rsidRDefault="00F4483E">
      <w:pPr>
        <w:spacing w:line="600" w:lineRule="auto"/>
        <w:ind w:firstLine="720"/>
        <w:jc w:val="both"/>
        <w:rPr>
          <w:rFonts w:eastAsia="Times New Roman"/>
          <w:szCs w:val="24"/>
        </w:rPr>
      </w:pPr>
      <w:r>
        <w:rPr>
          <w:rFonts w:eastAsia="Times New Roman"/>
          <w:szCs w:val="24"/>
        </w:rPr>
        <w:t>Ψηφίσατε υπέρ μιας διατάξεως με την οποία η πολιτεία και η Κυβέρνησή μας προέβλεψε την πλήρη αποκατάσταση όλων των εργαζομένων, όλων των βαθμίδων με όποια σχέση, την επόμενη μέρα που ο Άγιος Κοσμάς θα μετεξελι</w:t>
      </w:r>
      <w:r>
        <w:rPr>
          <w:rFonts w:eastAsia="Times New Roman"/>
          <w:szCs w:val="24"/>
        </w:rPr>
        <w:t xml:space="preserve">χθεί. Είμαστε σαφείς. Κι εσείς αυτή τη διάταξη την υπερψηφίσατε. Τι δεν καταλάβατε; Το «επί της αρχής» ή «για άλλες διατάξεις»; Εγώ αναφέρθηκα </w:t>
      </w:r>
      <w:r>
        <w:rPr>
          <w:rFonts w:eastAsia="Times New Roman"/>
          <w:szCs w:val="24"/>
        </w:rPr>
        <w:lastRenderedPageBreak/>
        <w:t>συγκεκριμένα στο άρθρο 23 του ν.4726. Το ΚΚΕ τότε συντάχθηκε κι εσείς ήσασταν υπέρ. Σήμερα μας ψέγετε γιατί δεν έ</w:t>
      </w:r>
      <w:r>
        <w:rPr>
          <w:rFonts w:eastAsia="Times New Roman"/>
          <w:szCs w:val="24"/>
        </w:rPr>
        <w:t>χουμε προβλέψει. Μάλλον δεν καταλάβατε τι ψηφίσατε. Παρ’ όλα αυτά, δεν πειράζει, έστω και με ένα</w:t>
      </w:r>
      <w:r w:rsidR="00A14CCB">
        <w:rPr>
          <w:rFonts w:eastAsia="Times New Roman"/>
          <w:szCs w:val="24"/>
        </w:rPr>
        <w:t>ν</w:t>
      </w:r>
      <w:r>
        <w:rPr>
          <w:rFonts w:eastAsia="Times New Roman"/>
          <w:szCs w:val="24"/>
        </w:rPr>
        <w:t xml:space="preserve"> χρόνο καθυστέρηση καλό είναι που το καταλάβατε. </w:t>
      </w:r>
    </w:p>
    <w:p w:rsidR="00C754FB" w:rsidRDefault="00EE5215">
      <w:pPr>
        <w:spacing w:line="600" w:lineRule="auto"/>
        <w:ind w:firstLine="720"/>
        <w:jc w:val="both"/>
        <w:rPr>
          <w:rFonts w:eastAsia="Times New Roman"/>
          <w:szCs w:val="24"/>
        </w:rPr>
      </w:pPr>
      <w:r>
        <w:rPr>
          <w:rFonts w:eastAsia="Times New Roman"/>
          <w:b/>
          <w:bCs/>
          <w:szCs w:val="24"/>
        </w:rPr>
        <w:t>ΕΜΜΑΝΟΥΗΛ ΣΥΝΤΥΧΑΚΗΣ:</w:t>
      </w:r>
      <w:r>
        <w:rPr>
          <w:rFonts w:eastAsia="Times New Roman"/>
          <w:szCs w:val="24"/>
        </w:rPr>
        <w:t xml:space="preserve"> Στην αρχή είπατε ότι…</w:t>
      </w:r>
    </w:p>
    <w:p w:rsidR="00C754FB" w:rsidRDefault="00EE5215">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w:t>
      </w:r>
      <w:r w:rsidRPr="00064BD9">
        <w:rPr>
          <w:rFonts w:eastAsia="SimSun"/>
          <w:szCs w:val="24"/>
          <w:lang w:eastAsia="zh-CN"/>
        </w:rPr>
        <w:t xml:space="preserve">Κύριοι συνάδελφοι, </w:t>
      </w:r>
      <w:r>
        <w:rPr>
          <w:rFonts w:eastAsia="SimSun"/>
          <w:szCs w:val="24"/>
          <w:lang w:eastAsia="zh-CN"/>
        </w:rPr>
        <w:t>ολοκληρώθηκε η συζήτηση των επικαίρων ερωτήσεων.</w:t>
      </w:r>
    </w:p>
    <w:p w:rsidR="00C754FB" w:rsidRDefault="00EE5215">
      <w:pPr>
        <w:autoSpaceDE w:val="0"/>
        <w:autoSpaceDN w:val="0"/>
        <w:adjustRightInd w:val="0"/>
        <w:spacing w:line="600" w:lineRule="auto"/>
        <w:ind w:firstLine="720"/>
        <w:jc w:val="both"/>
        <w:rPr>
          <w:rFonts w:eastAsia="SimSun"/>
          <w:szCs w:val="24"/>
          <w:lang w:eastAsia="zh-CN"/>
        </w:rPr>
      </w:pPr>
      <w:r>
        <w:rPr>
          <w:rFonts w:eastAsia="SimSun"/>
          <w:szCs w:val="24"/>
          <w:lang w:eastAsia="zh-CN"/>
        </w:rPr>
        <w:t>Δ</w:t>
      </w:r>
      <w:r w:rsidRPr="00064BD9">
        <w:rPr>
          <w:rFonts w:eastAsia="SimSun"/>
          <w:szCs w:val="24"/>
          <w:lang w:eastAsia="zh-CN"/>
        </w:rPr>
        <w:t>έχεστε στο σημείο αυτό να λύσουμε τη συνεδρίαση;</w:t>
      </w:r>
    </w:p>
    <w:p w:rsidR="00C754FB" w:rsidRDefault="00EE5215">
      <w:pPr>
        <w:autoSpaceDE w:val="0"/>
        <w:autoSpaceDN w:val="0"/>
        <w:adjustRightInd w:val="0"/>
        <w:spacing w:line="600" w:lineRule="auto"/>
        <w:ind w:firstLine="720"/>
        <w:jc w:val="both"/>
        <w:rPr>
          <w:rFonts w:eastAsia="SimSun"/>
          <w:szCs w:val="24"/>
          <w:lang w:eastAsia="zh-CN"/>
        </w:rPr>
      </w:pPr>
      <w:r w:rsidRPr="00064BD9">
        <w:rPr>
          <w:rFonts w:eastAsia="SimSun"/>
          <w:b/>
          <w:bCs/>
          <w:szCs w:val="24"/>
          <w:lang w:eastAsia="zh-CN"/>
        </w:rPr>
        <w:t xml:space="preserve">ΟΛΟΙ ΟΙ ΒΟΥΛΕΥΤΕΣ: </w:t>
      </w:r>
      <w:r w:rsidRPr="00064BD9">
        <w:rPr>
          <w:rFonts w:eastAsia="SimSun"/>
          <w:szCs w:val="24"/>
          <w:lang w:eastAsia="zh-CN"/>
        </w:rPr>
        <w:t>Μάλιστα, μάλιστα.</w:t>
      </w:r>
    </w:p>
    <w:p w:rsidR="00C754FB" w:rsidRDefault="00EE5215">
      <w:pPr>
        <w:tabs>
          <w:tab w:val="left" w:pos="2738"/>
          <w:tab w:val="center" w:pos="4753"/>
          <w:tab w:val="left" w:pos="5723"/>
        </w:tabs>
        <w:autoSpaceDE w:val="0"/>
        <w:autoSpaceDN w:val="0"/>
        <w:adjustRightInd w:val="0"/>
        <w:spacing w:line="600" w:lineRule="auto"/>
        <w:ind w:firstLine="720"/>
        <w:jc w:val="both"/>
        <w:rPr>
          <w:rFonts w:eastAsia="SimSun"/>
          <w:szCs w:val="24"/>
          <w:lang w:eastAsia="zh-CN"/>
        </w:rPr>
      </w:pPr>
      <w:r>
        <w:rPr>
          <w:rFonts w:eastAsia="Times New Roman"/>
          <w:b/>
          <w:bCs/>
          <w:szCs w:val="24"/>
        </w:rPr>
        <w:t>ΠΡΟΕΔΡΕΥΟΥΣΑ (Σοφία Σακοράφα):</w:t>
      </w:r>
      <w:r>
        <w:rPr>
          <w:rFonts w:eastAsia="Times New Roman"/>
          <w:szCs w:val="24"/>
        </w:rPr>
        <w:t xml:space="preserve"> </w:t>
      </w:r>
      <w:r w:rsidRPr="00064BD9">
        <w:rPr>
          <w:rFonts w:eastAsia="SimSun"/>
          <w:szCs w:val="24"/>
          <w:lang w:eastAsia="zh-CN"/>
        </w:rPr>
        <w:t>Με τη συναίνεση του Σώματος και ώρα 1</w:t>
      </w:r>
      <w:r>
        <w:rPr>
          <w:rFonts w:eastAsia="SimSun"/>
          <w:szCs w:val="24"/>
          <w:lang w:eastAsia="zh-CN"/>
        </w:rPr>
        <w:t>1</w:t>
      </w:r>
      <w:r w:rsidRPr="00064BD9">
        <w:rPr>
          <w:rFonts w:eastAsia="SimSun"/>
          <w:szCs w:val="24"/>
          <w:lang w:eastAsia="zh-CN"/>
        </w:rPr>
        <w:t>.</w:t>
      </w:r>
      <w:r>
        <w:rPr>
          <w:rFonts w:eastAsia="SimSun"/>
          <w:szCs w:val="24"/>
          <w:lang w:eastAsia="zh-CN"/>
        </w:rPr>
        <w:t>00</w:t>
      </w:r>
      <w:r w:rsidRPr="00064BD9">
        <w:rPr>
          <w:rFonts w:eastAsia="SimSun"/>
          <w:szCs w:val="24"/>
          <w:lang w:eastAsia="zh-CN"/>
        </w:rPr>
        <w:t xml:space="preserve">΄ λύεται η συνεδρίαση για </w:t>
      </w:r>
      <w:r>
        <w:rPr>
          <w:rFonts w:eastAsia="SimSun"/>
          <w:szCs w:val="24"/>
          <w:lang w:eastAsia="zh-CN"/>
        </w:rPr>
        <w:t xml:space="preserve">τη Δευτέρα 24 Ιανουαρίου 2022 και ώρα 14:00΄, </w:t>
      </w:r>
      <w:r w:rsidRPr="00064BD9">
        <w:rPr>
          <w:rFonts w:eastAsia="SimSun"/>
          <w:szCs w:val="24"/>
          <w:lang w:eastAsia="zh-CN"/>
        </w:rPr>
        <w:t>με α</w:t>
      </w:r>
      <w:r>
        <w:rPr>
          <w:rFonts w:eastAsia="SimSun"/>
          <w:szCs w:val="24"/>
          <w:lang w:eastAsia="zh-CN"/>
        </w:rPr>
        <w:t>ντικείμενο εργασιών του Σώματος</w:t>
      </w:r>
      <w:r w:rsidR="004E3D6D">
        <w:rPr>
          <w:rFonts w:eastAsia="SimSun"/>
          <w:szCs w:val="24"/>
          <w:lang w:eastAsia="zh-CN"/>
        </w:rPr>
        <w:t>,</w:t>
      </w:r>
      <w:r w:rsidRPr="00064BD9">
        <w:rPr>
          <w:rFonts w:eastAsia="SimSun"/>
          <w:szCs w:val="24"/>
          <w:lang w:eastAsia="zh-CN"/>
        </w:rPr>
        <w:t xml:space="preserve"> κοινοβουλευτικό έλεγχο</w:t>
      </w:r>
      <w:r>
        <w:rPr>
          <w:rFonts w:eastAsia="SimSun"/>
          <w:szCs w:val="24"/>
          <w:lang w:eastAsia="zh-CN"/>
        </w:rPr>
        <w:t xml:space="preserve">: α) συζήτηση της με αριθμό 7/4 29-12-2021 επίκαιρης επερώτησης της Κοινοβουλευτικής Ομάδας του Κινήματος Αλλαγής προς τους Υπουργούς Οικονομικών, Ανάπτυξης και Επενδύσεων, Περιβάλλοντος και Ενέργειας, Αγροτικής Ανάπτυξης και Τροφίμων, Εργασίας και Κοινωνικών Υποθέσεων, με θέμα «Πλήρης απραξία της Κυβέρνησης μπροστά στο </w:t>
      </w:r>
      <w:r w:rsidR="00A14CCB" w:rsidRPr="00255047">
        <w:rPr>
          <w:rFonts w:eastAsia="SimSun"/>
          <w:szCs w:val="24"/>
          <w:lang w:eastAsia="zh-CN"/>
        </w:rPr>
        <w:t>“</w:t>
      </w:r>
      <w:r>
        <w:rPr>
          <w:rFonts w:eastAsia="SimSun"/>
          <w:szCs w:val="24"/>
          <w:lang w:eastAsia="zh-CN"/>
        </w:rPr>
        <w:t>τσουνάμι</w:t>
      </w:r>
      <w:r w:rsidR="00A14CCB" w:rsidRPr="00255047">
        <w:rPr>
          <w:rFonts w:eastAsia="SimSun"/>
          <w:szCs w:val="24"/>
          <w:lang w:eastAsia="zh-CN"/>
        </w:rPr>
        <w:t>”</w:t>
      </w:r>
      <w:r w:rsidR="00A14CCB">
        <w:rPr>
          <w:rFonts w:eastAsia="SimSun"/>
          <w:szCs w:val="24"/>
          <w:lang w:eastAsia="zh-CN"/>
        </w:rPr>
        <w:t xml:space="preserve"> </w:t>
      </w:r>
      <w:r>
        <w:rPr>
          <w:rFonts w:eastAsia="SimSun"/>
          <w:szCs w:val="24"/>
          <w:lang w:eastAsia="zh-CN"/>
        </w:rPr>
        <w:t xml:space="preserve">της ακρίβειας και της αισχροκέρδειας» και </w:t>
      </w:r>
      <w:r w:rsidRPr="00064BD9">
        <w:rPr>
          <w:rFonts w:eastAsia="SimSun"/>
          <w:szCs w:val="24"/>
          <w:lang w:eastAsia="zh-CN"/>
        </w:rPr>
        <w:t>β) συζήτηση επικαίρων ερωτήσεων</w:t>
      </w:r>
      <w:r>
        <w:rPr>
          <w:rFonts w:eastAsia="SimSun"/>
          <w:szCs w:val="24"/>
          <w:lang w:eastAsia="zh-CN"/>
        </w:rPr>
        <w:t>.</w:t>
      </w:r>
    </w:p>
    <w:p w:rsidR="00685B74" w:rsidRDefault="00F4483E">
      <w:pPr>
        <w:spacing w:line="600" w:lineRule="auto"/>
        <w:jc w:val="center"/>
        <w:rPr>
          <w:rFonts w:eastAsia="Times New Roman"/>
          <w:szCs w:val="24"/>
        </w:rPr>
      </w:pPr>
      <w:r w:rsidRPr="00064BD9">
        <w:rPr>
          <w:rFonts w:eastAsia="SimSun"/>
          <w:b/>
          <w:bCs/>
          <w:szCs w:val="24"/>
          <w:lang w:eastAsia="zh-CN"/>
        </w:rPr>
        <w:t>Ο ΠΡΟΕΔΡΟΣ                                                       ΟΙ ΓΡΑΜΜΑΤΕΙΣ</w:t>
      </w:r>
    </w:p>
    <w:sectPr w:rsidR="00685B7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ητσόπουλος Νικόλαος">
    <w15:presenceInfo w15:providerId="AD" w15:userId="S-1-5-21-448539723-1004336348-682003330-8425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trackRevisions/>
  <w:documentProtection w:edit="trackedChanges" w:enforcement="1" w:cryptProviderType="rsaFull" w:cryptAlgorithmClass="hash" w:cryptAlgorithmType="typeAny" w:cryptAlgorithmSid="4" w:cryptSpinCount="50000" w:hash="h0cPpBJR5VeCHygvKq/OhJbbv7I=" w:salt="6BELtUfdrLqjtxGPevG0A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4FB"/>
    <w:rsid w:val="000232B5"/>
    <w:rsid w:val="0002467B"/>
    <w:rsid w:val="00026AE1"/>
    <w:rsid w:val="0004709F"/>
    <w:rsid w:val="0006170D"/>
    <w:rsid w:val="00067246"/>
    <w:rsid w:val="000729ED"/>
    <w:rsid w:val="000870BC"/>
    <w:rsid w:val="000A2BB8"/>
    <w:rsid w:val="000B7381"/>
    <w:rsid w:val="000C33B6"/>
    <w:rsid w:val="000F1653"/>
    <w:rsid w:val="00103532"/>
    <w:rsid w:val="00106636"/>
    <w:rsid w:val="001127E1"/>
    <w:rsid w:val="0018242F"/>
    <w:rsid w:val="001B0762"/>
    <w:rsid w:val="001C2DC7"/>
    <w:rsid w:val="001D6CF4"/>
    <w:rsid w:val="001E4A59"/>
    <w:rsid w:val="001E54F1"/>
    <w:rsid w:val="00211662"/>
    <w:rsid w:val="00231994"/>
    <w:rsid w:val="00237147"/>
    <w:rsid w:val="00246B5A"/>
    <w:rsid w:val="00255047"/>
    <w:rsid w:val="00257E3F"/>
    <w:rsid w:val="0026098B"/>
    <w:rsid w:val="002831EA"/>
    <w:rsid w:val="00295606"/>
    <w:rsid w:val="002C1FE7"/>
    <w:rsid w:val="002C6BBA"/>
    <w:rsid w:val="002F54DA"/>
    <w:rsid w:val="0030045E"/>
    <w:rsid w:val="003056CA"/>
    <w:rsid w:val="0033613E"/>
    <w:rsid w:val="00343B78"/>
    <w:rsid w:val="00357537"/>
    <w:rsid w:val="00366F45"/>
    <w:rsid w:val="00380196"/>
    <w:rsid w:val="003A02DF"/>
    <w:rsid w:val="003A652B"/>
    <w:rsid w:val="003A66FD"/>
    <w:rsid w:val="003B0F64"/>
    <w:rsid w:val="003C2298"/>
    <w:rsid w:val="003D18D4"/>
    <w:rsid w:val="003F7C67"/>
    <w:rsid w:val="004151F2"/>
    <w:rsid w:val="00416699"/>
    <w:rsid w:val="00432538"/>
    <w:rsid w:val="00435E49"/>
    <w:rsid w:val="00442474"/>
    <w:rsid w:val="00442CA8"/>
    <w:rsid w:val="0045311C"/>
    <w:rsid w:val="004545A8"/>
    <w:rsid w:val="004572AF"/>
    <w:rsid w:val="0048761F"/>
    <w:rsid w:val="004925F2"/>
    <w:rsid w:val="00496451"/>
    <w:rsid w:val="004B097E"/>
    <w:rsid w:val="004C78E7"/>
    <w:rsid w:val="004E3D6D"/>
    <w:rsid w:val="004E4689"/>
    <w:rsid w:val="005A75FF"/>
    <w:rsid w:val="005D2D10"/>
    <w:rsid w:val="005E2174"/>
    <w:rsid w:val="005E4A6B"/>
    <w:rsid w:val="00602220"/>
    <w:rsid w:val="006076CF"/>
    <w:rsid w:val="00616809"/>
    <w:rsid w:val="00632C9A"/>
    <w:rsid w:val="00632E8A"/>
    <w:rsid w:val="00635ADA"/>
    <w:rsid w:val="0063641E"/>
    <w:rsid w:val="0064202B"/>
    <w:rsid w:val="006758DD"/>
    <w:rsid w:val="00685B74"/>
    <w:rsid w:val="006A0612"/>
    <w:rsid w:val="006A7D61"/>
    <w:rsid w:val="006B7286"/>
    <w:rsid w:val="006C7E04"/>
    <w:rsid w:val="006D44EB"/>
    <w:rsid w:val="006E45C7"/>
    <w:rsid w:val="0071097E"/>
    <w:rsid w:val="00731297"/>
    <w:rsid w:val="00790B32"/>
    <w:rsid w:val="0079365A"/>
    <w:rsid w:val="007C7F28"/>
    <w:rsid w:val="007D3A54"/>
    <w:rsid w:val="007E274A"/>
    <w:rsid w:val="007E7D16"/>
    <w:rsid w:val="008075D1"/>
    <w:rsid w:val="00810686"/>
    <w:rsid w:val="00811E35"/>
    <w:rsid w:val="00867415"/>
    <w:rsid w:val="00877A95"/>
    <w:rsid w:val="0089049C"/>
    <w:rsid w:val="008A2CA1"/>
    <w:rsid w:val="008B3BEA"/>
    <w:rsid w:val="008B4050"/>
    <w:rsid w:val="008C20C7"/>
    <w:rsid w:val="008D3A12"/>
    <w:rsid w:val="008D649C"/>
    <w:rsid w:val="008F3F6A"/>
    <w:rsid w:val="00906001"/>
    <w:rsid w:val="0091609C"/>
    <w:rsid w:val="0095044F"/>
    <w:rsid w:val="00951609"/>
    <w:rsid w:val="00951865"/>
    <w:rsid w:val="0097210E"/>
    <w:rsid w:val="00997BDE"/>
    <w:rsid w:val="009B363E"/>
    <w:rsid w:val="009C18EB"/>
    <w:rsid w:val="009C3638"/>
    <w:rsid w:val="009D0DFA"/>
    <w:rsid w:val="009D231B"/>
    <w:rsid w:val="009D296B"/>
    <w:rsid w:val="009E035D"/>
    <w:rsid w:val="00A014B2"/>
    <w:rsid w:val="00A124B3"/>
    <w:rsid w:val="00A14CCB"/>
    <w:rsid w:val="00A15684"/>
    <w:rsid w:val="00A36956"/>
    <w:rsid w:val="00A5495B"/>
    <w:rsid w:val="00A65E6F"/>
    <w:rsid w:val="00A671C1"/>
    <w:rsid w:val="00A751A6"/>
    <w:rsid w:val="00A765A3"/>
    <w:rsid w:val="00A76A6C"/>
    <w:rsid w:val="00A92BF7"/>
    <w:rsid w:val="00B10E26"/>
    <w:rsid w:val="00B22650"/>
    <w:rsid w:val="00B34219"/>
    <w:rsid w:val="00B54095"/>
    <w:rsid w:val="00BB709F"/>
    <w:rsid w:val="00BE1F19"/>
    <w:rsid w:val="00C20019"/>
    <w:rsid w:val="00C2233E"/>
    <w:rsid w:val="00C22837"/>
    <w:rsid w:val="00C337B5"/>
    <w:rsid w:val="00C4105B"/>
    <w:rsid w:val="00C630C2"/>
    <w:rsid w:val="00C6579A"/>
    <w:rsid w:val="00C664F3"/>
    <w:rsid w:val="00C754FB"/>
    <w:rsid w:val="00C820D7"/>
    <w:rsid w:val="00C85CC0"/>
    <w:rsid w:val="00C921A5"/>
    <w:rsid w:val="00C93603"/>
    <w:rsid w:val="00C95229"/>
    <w:rsid w:val="00CB76A6"/>
    <w:rsid w:val="00CF0A51"/>
    <w:rsid w:val="00D0709B"/>
    <w:rsid w:val="00D757EF"/>
    <w:rsid w:val="00D8226F"/>
    <w:rsid w:val="00DA4F38"/>
    <w:rsid w:val="00DC7D1B"/>
    <w:rsid w:val="00DD1EBA"/>
    <w:rsid w:val="00DD2C59"/>
    <w:rsid w:val="00E32D14"/>
    <w:rsid w:val="00E513E9"/>
    <w:rsid w:val="00E7368D"/>
    <w:rsid w:val="00E77B8C"/>
    <w:rsid w:val="00E80736"/>
    <w:rsid w:val="00E91518"/>
    <w:rsid w:val="00E97762"/>
    <w:rsid w:val="00EB79FA"/>
    <w:rsid w:val="00EC73AA"/>
    <w:rsid w:val="00ED37B0"/>
    <w:rsid w:val="00EE5215"/>
    <w:rsid w:val="00EF082F"/>
    <w:rsid w:val="00EF1E52"/>
    <w:rsid w:val="00F356B6"/>
    <w:rsid w:val="00F413C6"/>
    <w:rsid w:val="00F41D5C"/>
    <w:rsid w:val="00F4483E"/>
    <w:rsid w:val="00F45127"/>
    <w:rsid w:val="00F759F1"/>
    <w:rsid w:val="00F87C52"/>
    <w:rsid w:val="00F91E93"/>
    <w:rsid w:val="00F925CC"/>
    <w:rsid w:val="00F92E74"/>
    <w:rsid w:val="00FA60F2"/>
    <w:rsid w:val="00FB3708"/>
    <w:rsid w:val="00FC3059"/>
    <w:rsid w:val="00FD5C76"/>
    <w:rsid w:val="00FE3B3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123C5C-7970-4BD5-AFEA-9355E7E0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35E4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35E49"/>
    <w:rPr>
      <w:rFonts w:ascii="Segoe UI" w:hAnsi="Segoe UI" w:cs="Segoe UI"/>
      <w:sz w:val="18"/>
      <w:szCs w:val="18"/>
    </w:rPr>
  </w:style>
  <w:style w:type="paragraph" w:styleId="a4">
    <w:name w:val="Revision"/>
    <w:hidden/>
    <w:uiPriority w:val="99"/>
    <w:semiHidden/>
    <w:rsid w:val="00D822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https://intra-new.parliament.gr/praktika/Lists/Incoming_Metadata/EditForm.aspx?ID=1336&amp;Source=/praktika/MergedMinutes/Forms/AllItems.aspx</Url>
      <Description>Έγιναν επισημάνσεις</Description>
    </Status>
    <MetadataID xmlns="ae387081-d271-40f6-acab-ed2331aeb73b">1336</MetadataID>
    <Meeting xmlns="ae387081-d271-40f6-acab-ed2331aeb73b">ΝΗ´</Meeting>
    <Period xmlns="ae387081-d271-40f6-acab-ed2331aeb73b">ΙΗ´</Period>
    <Recordings xmlns="ae387081-d271-40f6-acab-ed2331aeb73b">1</Recordings>
    <Session xmlns="ae387081-d271-40f6-acab-ed2331aeb73b">Γ´</Session>
    <Date xmlns="ae387081-d271-40f6-acab-ed2331aeb73b">2022-01-20T22:00:00+00:00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74F74E-FC51-4CD1-BAC6-38DB08BFBA05}">
  <ds:schemaRefs>
    <ds:schemaRef ds:uri="http://schemas.microsoft.com/office/2006/metadata/properties"/>
    <ds:schemaRef ds:uri="http://schemas.microsoft.com/office/infopath/2007/PartnerControls"/>
    <ds:schemaRef ds:uri="ae387081-d271-40f6-acab-ed2331aeb73b"/>
  </ds:schemaRefs>
</ds:datastoreItem>
</file>

<file path=customXml/itemProps2.xml><?xml version="1.0" encoding="utf-8"?>
<ds:datastoreItem xmlns:ds="http://schemas.openxmlformats.org/officeDocument/2006/customXml" ds:itemID="{91E62B92-FDDA-4B76-8BEE-3A3928C21EF1}">
  <ds:schemaRefs>
    <ds:schemaRef ds:uri="http://schemas.microsoft.com/sharepoint/v3/contenttype/forms"/>
  </ds:schemaRefs>
</ds:datastoreItem>
</file>

<file path=customXml/itemProps3.xml><?xml version="1.0" encoding="utf-8"?>
<ds:datastoreItem xmlns:ds="http://schemas.openxmlformats.org/officeDocument/2006/customXml" ds:itemID="{8A28066B-5A9E-4C89-BA2B-2175A03075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92</Pages>
  <Words>17139</Words>
  <Characters>92556</Characters>
  <Application>Microsoft Office Word</Application>
  <DocSecurity>0</DocSecurity>
  <Lines>771</Lines>
  <Paragraphs>218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109477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Μητσόπουλος Νικόλαος</cp:lastModifiedBy>
  <cp:revision>44</cp:revision>
  <dcterms:created xsi:type="dcterms:W3CDTF">2022-01-24T07:32:00Z</dcterms:created>
  <dcterms:modified xsi:type="dcterms:W3CDTF">2022-01-29T08:44:00Z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