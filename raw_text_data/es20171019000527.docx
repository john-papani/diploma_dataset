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F1D96" w14:textId="77777777" w:rsidR="001903D8" w:rsidRPr="001903D8" w:rsidRDefault="001903D8" w:rsidP="001903D8">
      <w:pPr>
        <w:spacing w:after="0" w:line="360" w:lineRule="auto"/>
        <w:rPr>
          <w:ins w:id="0" w:author="Φλούδα Χριστίνα" w:date="2017-10-24T12:54:00Z"/>
          <w:rFonts w:eastAsia="Times New Roman"/>
          <w:szCs w:val="24"/>
          <w:lang w:eastAsia="en-US"/>
        </w:rPr>
      </w:pPr>
      <w:bookmarkStart w:id="1" w:name="_GoBack"/>
      <w:bookmarkEnd w:id="1"/>
      <w:ins w:id="2" w:author="Φλούδα Χριστίνα" w:date="2017-10-24T12:54:00Z">
        <w:r w:rsidRPr="001903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78ECC2B" w14:textId="77777777" w:rsidR="001903D8" w:rsidRPr="001903D8" w:rsidRDefault="001903D8" w:rsidP="001903D8">
      <w:pPr>
        <w:spacing w:after="0" w:line="360" w:lineRule="auto"/>
        <w:rPr>
          <w:ins w:id="3" w:author="Φλούδα Χριστίνα" w:date="2017-10-24T12:54:00Z"/>
          <w:rFonts w:eastAsia="Times New Roman"/>
          <w:szCs w:val="24"/>
          <w:lang w:eastAsia="en-US"/>
        </w:rPr>
      </w:pPr>
    </w:p>
    <w:p w14:paraId="3C3B952B" w14:textId="77777777" w:rsidR="001903D8" w:rsidRPr="001903D8" w:rsidRDefault="001903D8" w:rsidP="001903D8">
      <w:pPr>
        <w:spacing w:after="0" w:line="360" w:lineRule="auto"/>
        <w:rPr>
          <w:ins w:id="4" w:author="Φλούδα Χριστίνα" w:date="2017-10-24T12:54:00Z"/>
          <w:rFonts w:eastAsia="Times New Roman"/>
          <w:szCs w:val="24"/>
          <w:lang w:eastAsia="en-US"/>
        </w:rPr>
      </w:pPr>
      <w:ins w:id="5" w:author="Φλούδα Χριστίνα" w:date="2017-10-24T12:54:00Z">
        <w:r w:rsidRPr="001903D8">
          <w:rPr>
            <w:rFonts w:eastAsia="Times New Roman"/>
            <w:szCs w:val="24"/>
            <w:lang w:eastAsia="en-US"/>
          </w:rPr>
          <w:t>ΠΙΝΑΚΑΣ ΠΕΡΙΕΧΟΜΕΝΩΝ</w:t>
        </w:r>
      </w:ins>
    </w:p>
    <w:p w14:paraId="54D65CB9" w14:textId="77777777" w:rsidR="001903D8" w:rsidRPr="001903D8" w:rsidRDefault="001903D8" w:rsidP="001903D8">
      <w:pPr>
        <w:spacing w:after="0" w:line="360" w:lineRule="auto"/>
        <w:rPr>
          <w:ins w:id="6" w:author="Φλούδα Χριστίνα" w:date="2017-10-24T12:54:00Z"/>
          <w:rFonts w:eastAsia="Times New Roman"/>
          <w:szCs w:val="24"/>
          <w:lang w:eastAsia="en-US"/>
        </w:rPr>
      </w:pPr>
      <w:ins w:id="7" w:author="Φλούδα Χριστίνα" w:date="2017-10-24T12:54:00Z">
        <w:r w:rsidRPr="001903D8">
          <w:rPr>
            <w:rFonts w:eastAsia="Times New Roman"/>
            <w:szCs w:val="24"/>
            <w:lang w:eastAsia="en-US"/>
          </w:rPr>
          <w:t xml:space="preserve">ΙΖ΄ ΠΕΡΙΟΔΟΣ </w:t>
        </w:r>
      </w:ins>
    </w:p>
    <w:p w14:paraId="3EB017B3" w14:textId="77777777" w:rsidR="001903D8" w:rsidRPr="001903D8" w:rsidRDefault="001903D8" w:rsidP="001903D8">
      <w:pPr>
        <w:spacing w:after="0" w:line="360" w:lineRule="auto"/>
        <w:rPr>
          <w:ins w:id="8" w:author="Φλούδα Χριστίνα" w:date="2017-10-24T12:54:00Z"/>
          <w:rFonts w:eastAsia="Times New Roman"/>
          <w:szCs w:val="24"/>
          <w:lang w:eastAsia="en-US"/>
        </w:rPr>
      </w:pPr>
      <w:ins w:id="9" w:author="Φλούδα Χριστίνα" w:date="2017-10-24T12:54:00Z">
        <w:r w:rsidRPr="001903D8">
          <w:rPr>
            <w:rFonts w:eastAsia="Times New Roman"/>
            <w:szCs w:val="24"/>
            <w:lang w:eastAsia="en-US"/>
          </w:rPr>
          <w:t>ΠΡΟΕΔΡΕΥΟΜΕΝΗΣ ΚΟΙΝΟΒΟΥΛΕΥΤΙΚΗΣ ΔΗΜΟΚΡΑΤΙΑΣ</w:t>
        </w:r>
      </w:ins>
    </w:p>
    <w:p w14:paraId="0489F67D" w14:textId="77777777" w:rsidR="001903D8" w:rsidRPr="001903D8" w:rsidRDefault="001903D8" w:rsidP="001903D8">
      <w:pPr>
        <w:spacing w:after="0" w:line="360" w:lineRule="auto"/>
        <w:rPr>
          <w:ins w:id="10" w:author="Φλούδα Χριστίνα" w:date="2017-10-24T12:54:00Z"/>
          <w:rFonts w:eastAsia="Times New Roman"/>
          <w:szCs w:val="24"/>
          <w:lang w:eastAsia="en-US"/>
        </w:rPr>
      </w:pPr>
      <w:ins w:id="11" w:author="Φλούδα Χριστίνα" w:date="2017-10-24T12:54:00Z">
        <w:r w:rsidRPr="001903D8">
          <w:rPr>
            <w:rFonts w:eastAsia="Times New Roman"/>
            <w:szCs w:val="24"/>
            <w:lang w:eastAsia="en-US"/>
          </w:rPr>
          <w:t>ΣΥΝΟΔΟΣ Γ΄</w:t>
        </w:r>
      </w:ins>
    </w:p>
    <w:p w14:paraId="3BC1BF53" w14:textId="77777777" w:rsidR="001903D8" w:rsidRPr="001903D8" w:rsidRDefault="001903D8" w:rsidP="001903D8">
      <w:pPr>
        <w:spacing w:after="0" w:line="360" w:lineRule="auto"/>
        <w:rPr>
          <w:ins w:id="12" w:author="Φλούδα Χριστίνα" w:date="2017-10-24T12:54:00Z"/>
          <w:rFonts w:eastAsia="Times New Roman"/>
          <w:szCs w:val="24"/>
          <w:lang w:eastAsia="en-US"/>
        </w:rPr>
      </w:pPr>
    </w:p>
    <w:p w14:paraId="12D5A98C" w14:textId="77777777" w:rsidR="001903D8" w:rsidRPr="001903D8" w:rsidRDefault="001903D8" w:rsidP="001903D8">
      <w:pPr>
        <w:spacing w:after="0" w:line="360" w:lineRule="auto"/>
        <w:rPr>
          <w:ins w:id="13" w:author="Φλούδα Χριστίνα" w:date="2017-10-24T12:54:00Z"/>
          <w:rFonts w:eastAsia="Times New Roman"/>
          <w:szCs w:val="24"/>
          <w:lang w:eastAsia="en-US"/>
        </w:rPr>
      </w:pPr>
      <w:ins w:id="14" w:author="Φλούδα Χριστίνα" w:date="2017-10-24T12:54:00Z">
        <w:r w:rsidRPr="001903D8">
          <w:rPr>
            <w:rFonts w:eastAsia="Times New Roman"/>
            <w:szCs w:val="24"/>
            <w:lang w:eastAsia="en-US"/>
          </w:rPr>
          <w:t>ΣΥΝΕΔΡΙΑΣΗ ΙΓ΄</w:t>
        </w:r>
      </w:ins>
    </w:p>
    <w:p w14:paraId="29D623E5" w14:textId="77777777" w:rsidR="001903D8" w:rsidRPr="001903D8" w:rsidRDefault="001903D8" w:rsidP="001903D8">
      <w:pPr>
        <w:spacing w:after="0" w:line="360" w:lineRule="auto"/>
        <w:rPr>
          <w:ins w:id="15" w:author="Φλούδα Χριστίνα" w:date="2017-10-24T12:54:00Z"/>
          <w:rFonts w:eastAsia="Times New Roman"/>
          <w:szCs w:val="24"/>
          <w:lang w:eastAsia="en-US"/>
        </w:rPr>
      </w:pPr>
      <w:ins w:id="16" w:author="Φλούδα Χριστίνα" w:date="2017-10-24T12:54:00Z">
        <w:r w:rsidRPr="001903D8">
          <w:rPr>
            <w:rFonts w:eastAsia="Times New Roman"/>
            <w:szCs w:val="24"/>
            <w:lang w:eastAsia="en-US"/>
          </w:rPr>
          <w:t>Πέμπτη  19 Οκτωβρίου 2017</w:t>
        </w:r>
      </w:ins>
    </w:p>
    <w:p w14:paraId="172BDF56" w14:textId="77777777" w:rsidR="001903D8" w:rsidRPr="001903D8" w:rsidRDefault="001903D8" w:rsidP="001903D8">
      <w:pPr>
        <w:spacing w:after="0" w:line="360" w:lineRule="auto"/>
        <w:rPr>
          <w:ins w:id="17" w:author="Φλούδα Χριστίνα" w:date="2017-10-24T12:54:00Z"/>
          <w:rFonts w:eastAsia="Times New Roman"/>
          <w:szCs w:val="24"/>
          <w:lang w:eastAsia="en-US"/>
        </w:rPr>
      </w:pPr>
    </w:p>
    <w:p w14:paraId="0923A33D" w14:textId="77777777" w:rsidR="001903D8" w:rsidRPr="001903D8" w:rsidRDefault="001903D8" w:rsidP="001903D8">
      <w:pPr>
        <w:spacing w:after="0" w:line="360" w:lineRule="auto"/>
        <w:rPr>
          <w:ins w:id="18" w:author="Φλούδα Χριστίνα" w:date="2017-10-24T12:54:00Z"/>
          <w:rFonts w:eastAsia="Times New Roman"/>
          <w:szCs w:val="24"/>
          <w:lang w:eastAsia="en-US"/>
        </w:rPr>
      </w:pPr>
      <w:ins w:id="19" w:author="Φλούδα Χριστίνα" w:date="2017-10-24T12:54:00Z">
        <w:r w:rsidRPr="001903D8">
          <w:rPr>
            <w:rFonts w:eastAsia="Times New Roman"/>
            <w:szCs w:val="24"/>
            <w:lang w:eastAsia="en-US"/>
          </w:rPr>
          <w:t>ΘΕΜΑΤΑ</w:t>
        </w:r>
      </w:ins>
    </w:p>
    <w:p w14:paraId="373A0918" w14:textId="77777777" w:rsidR="001903D8" w:rsidRPr="001903D8" w:rsidRDefault="001903D8" w:rsidP="001903D8">
      <w:pPr>
        <w:spacing w:after="0" w:line="360" w:lineRule="auto"/>
        <w:rPr>
          <w:ins w:id="20" w:author="Φλούδα Χριστίνα" w:date="2017-10-24T12:54:00Z"/>
          <w:rFonts w:eastAsia="Times New Roman"/>
          <w:szCs w:val="24"/>
          <w:lang w:eastAsia="en-US"/>
        </w:rPr>
      </w:pPr>
      <w:ins w:id="21" w:author="Φλούδα Χριστίνα" w:date="2017-10-24T12:54:00Z">
        <w:r w:rsidRPr="001903D8">
          <w:rPr>
            <w:rFonts w:eastAsia="Times New Roman"/>
            <w:szCs w:val="24"/>
            <w:lang w:eastAsia="en-US"/>
          </w:rPr>
          <w:t xml:space="preserve"> </w:t>
        </w:r>
        <w:r w:rsidRPr="001903D8">
          <w:rPr>
            <w:rFonts w:eastAsia="Times New Roman"/>
            <w:szCs w:val="24"/>
            <w:lang w:eastAsia="en-US"/>
          </w:rPr>
          <w:br/>
          <w:t xml:space="preserve">Α. ΕΙΔΙΚΑ ΘΕΜΑΤΑ </w:t>
        </w:r>
        <w:r w:rsidRPr="001903D8">
          <w:rPr>
            <w:rFonts w:eastAsia="Times New Roman"/>
            <w:szCs w:val="24"/>
            <w:lang w:eastAsia="en-US"/>
          </w:rPr>
          <w:br/>
          <w:t xml:space="preserve">1. Επικύρωση Πρακτικών, σελ. </w:t>
        </w:r>
        <w:r w:rsidRPr="001903D8">
          <w:rPr>
            <w:rFonts w:eastAsia="Times New Roman"/>
            <w:szCs w:val="24"/>
            <w:lang w:eastAsia="en-US"/>
          </w:rPr>
          <w:br/>
          <w:t xml:space="preserve">2. Ανακοινώνεται ότι τη συνεδρίαση παρακολουθούν μαθητές από το 1ο Δημοτικό Σχολείο Χολαργού, το 5ο Γυμνάσιο Αμαρουσίου και το 1ο Δημοτικό Σχολείο </w:t>
        </w:r>
        <w:proofErr w:type="spellStart"/>
        <w:r w:rsidRPr="001903D8">
          <w:rPr>
            <w:rFonts w:eastAsia="Times New Roman"/>
            <w:szCs w:val="24"/>
            <w:lang w:eastAsia="en-US"/>
          </w:rPr>
          <w:t>Ζεφυρίου</w:t>
        </w:r>
        <w:proofErr w:type="spellEnd"/>
        <w:r w:rsidRPr="001903D8">
          <w:rPr>
            <w:rFonts w:eastAsia="Times New Roman"/>
            <w:szCs w:val="24"/>
            <w:lang w:eastAsia="en-US"/>
          </w:rPr>
          <w:t xml:space="preserve">, σελ. </w:t>
        </w:r>
        <w:r w:rsidRPr="001903D8">
          <w:rPr>
            <w:rFonts w:eastAsia="Times New Roman"/>
            <w:szCs w:val="24"/>
            <w:lang w:eastAsia="en-US"/>
          </w:rPr>
          <w:br/>
          <w:t xml:space="preserve">3. Επί διαδικαστικού θέματος, σελ. </w:t>
        </w:r>
        <w:r w:rsidRPr="001903D8">
          <w:rPr>
            <w:rFonts w:eastAsia="Times New Roman"/>
            <w:szCs w:val="24"/>
            <w:lang w:eastAsia="en-US"/>
          </w:rPr>
          <w:br/>
          <w:t xml:space="preserve">4. Ανακοινώνεται ότι η Διακομματική Κοινοβουλευτική Επιτροπή για το Δημογραφικό, που έχει συσταθεί σύμφωνα με τα άρθρα 44 και 45 του Κανονισμού της Βουλής και για την οποία η Ολομέλεια της Βουλής έχει ορίσει προθεσμία υποβολής της έκθεσής της την 31η Οκτωβρίου 2017, ζητεί τρίμηνη παράταση της λειτουργίας της μέχρι την 31η Ιανουαρίου του 2018 και έγκριση αυτής, σελ. </w:t>
        </w:r>
        <w:r w:rsidRPr="001903D8">
          <w:rPr>
            <w:rFonts w:eastAsia="Times New Roman"/>
            <w:szCs w:val="24"/>
            <w:lang w:eastAsia="en-US"/>
          </w:rPr>
          <w:br/>
          <w:t xml:space="preserve">5. Ανακοινώνεται ότι η Εξεταστική Επιτροπή για τη διερεύνηση σκανδάλων στον χώρο της υγείας κατά τα έτη 1997-2014, που έχει συσταθεί σύμφωνα με τα άρθρα 144 και </w:t>
        </w:r>
        <w:proofErr w:type="spellStart"/>
        <w:r w:rsidRPr="001903D8">
          <w:rPr>
            <w:rFonts w:eastAsia="Times New Roman"/>
            <w:szCs w:val="24"/>
            <w:lang w:eastAsia="en-US"/>
          </w:rPr>
          <w:t>επ</w:t>
        </w:r>
        <w:proofErr w:type="spellEnd"/>
        <w:r w:rsidRPr="001903D8">
          <w:rPr>
            <w:rFonts w:eastAsia="Times New Roman"/>
            <w:szCs w:val="24"/>
            <w:lang w:eastAsia="en-US"/>
          </w:rPr>
          <w:t xml:space="preserve">. του Κανονισμού της Βουλής και για την οποία η Ολομέλεια της Βουλής έχει ορίσει προθεσμία υποβολής του πορίσματός της την 21η Οκτωβρίου 2017, ζητεί τρίμηνη παράταση της λειτουργίας της μέχρι την 21η Ιανουαρίου 2018 και έγκριση αυτής, σελ. </w:t>
        </w:r>
        <w:r w:rsidRPr="001903D8">
          <w:rPr>
            <w:rFonts w:eastAsia="Times New Roman"/>
            <w:szCs w:val="24"/>
            <w:lang w:eastAsia="en-US"/>
          </w:rPr>
          <w:br/>
          <w:t xml:space="preserve"> </w:t>
        </w:r>
        <w:r w:rsidRPr="001903D8">
          <w:rPr>
            <w:rFonts w:eastAsia="Times New Roman"/>
            <w:szCs w:val="24"/>
            <w:lang w:eastAsia="en-US"/>
          </w:rPr>
          <w:br/>
          <w:t xml:space="preserve">Β. ΚΟΙΝΟΒΟΥΛΕΥΤΙΚΟΣ ΕΛΕΓΧΟΣ </w:t>
        </w:r>
        <w:r w:rsidRPr="001903D8">
          <w:rPr>
            <w:rFonts w:eastAsia="Times New Roman"/>
            <w:szCs w:val="24"/>
            <w:lang w:eastAsia="en-US"/>
          </w:rPr>
          <w:br/>
          <w:t xml:space="preserve">1. Ανακοίνωση του δελτίου επικαίρων ερωτήσεων της Παρασκευής 20 Οκτωβρίου 2017, σελ. </w:t>
        </w:r>
        <w:r w:rsidRPr="001903D8">
          <w:rPr>
            <w:rFonts w:eastAsia="Times New Roman"/>
            <w:szCs w:val="24"/>
            <w:lang w:eastAsia="en-US"/>
          </w:rPr>
          <w:br/>
          <w:t>2. Συζήτηση επικαίρων ερωτήσεων:</w:t>
        </w:r>
        <w:r w:rsidRPr="001903D8">
          <w:rPr>
            <w:rFonts w:eastAsia="Times New Roman"/>
            <w:szCs w:val="24"/>
            <w:lang w:eastAsia="en-US"/>
          </w:rPr>
          <w:br/>
          <w:t xml:space="preserve">    α) Προς τον Υπουργό Εσωτερικών:</w:t>
        </w:r>
        <w:r w:rsidRPr="001903D8">
          <w:rPr>
            <w:rFonts w:eastAsia="Times New Roman"/>
            <w:szCs w:val="24"/>
            <w:lang w:eastAsia="en-US"/>
          </w:rPr>
          <w:br/>
          <w:t xml:space="preserve">        i. με θέμα: «Να επαναπροσληφθούν οι αυθαίρετα απολυμένες σχολικές καθαρίστριες στον Δήμο </w:t>
        </w:r>
        <w:proofErr w:type="spellStart"/>
        <w:r w:rsidRPr="001903D8">
          <w:rPr>
            <w:rFonts w:eastAsia="Times New Roman"/>
            <w:szCs w:val="24"/>
            <w:lang w:eastAsia="en-US"/>
          </w:rPr>
          <w:t>Ζίτσας</w:t>
        </w:r>
        <w:proofErr w:type="spellEnd"/>
        <w:r w:rsidRPr="001903D8">
          <w:rPr>
            <w:rFonts w:eastAsia="Times New Roman"/>
            <w:szCs w:val="24"/>
            <w:lang w:eastAsia="en-US"/>
          </w:rPr>
          <w:t xml:space="preserve"> του Νομού Ιωαννίνων», σελ. </w:t>
        </w:r>
        <w:r w:rsidRPr="001903D8">
          <w:rPr>
            <w:rFonts w:eastAsia="Times New Roman"/>
            <w:szCs w:val="24"/>
            <w:lang w:eastAsia="en-US"/>
          </w:rPr>
          <w:br/>
          <w:t xml:space="preserve">        </w:t>
        </w:r>
        <w:proofErr w:type="spellStart"/>
        <w:r w:rsidRPr="001903D8">
          <w:rPr>
            <w:rFonts w:eastAsia="Times New Roman"/>
            <w:szCs w:val="24"/>
            <w:lang w:eastAsia="en-US"/>
          </w:rPr>
          <w:t>ii</w:t>
        </w:r>
        <w:proofErr w:type="spellEnd"/>
        <w:r w:rsidRPr="001903D8">
          <w:rPr>
            <w:rFonts w:eastAsia="Times New Roman"/>
            <w:szCs w:val="24"/>
            <w:lang w:eastAsia="en-US"/>
          </w:rPr>
          <w:t xml:space="preserve">. με θέμα: «Υπολειτουργία της Αστυνομίας Ρόδου λόγω ακινητοποίησης των περιπολικών», σελ. </w:t>
        </w:r>
        <w:r w:rsidRPr="001903D8">
          <w:rPr>
            <w:rFonts w:eastAsia="Times New Roman"/>
            <w:szCs w:val="24"/>
            <w:lang w:eastAsia="en-US"/>
          </w:rPr>
          <w:br/>
          <w:t xml:space="preserve">        </w:t>
        </w:r>
        <w:proofErr w:type="spellStart"/>
        <w:r w:rsidRPr="001903D8">
          <w:rPr>
            <w:rFonts w:eastAsia="Times New Roman"/>
            <w:szCs w:val="24"/>
            <w:lang w:eastAsia="en-US"/>
          </w:rPr>
          <w:t>iii</w:t>
        </w:r>
        <w:proofErr w:type="spellEnd"/>
        <w:r w:rsidRPr="001903D8">
          <w:rPr>
            <w:rFonts w:eastAsia="Times New Roman"/>
            <w:szCs w:val="24"/>
            <w:lang w:eastAsia="en-US"/>
          </w:rPr>
          <w:t xml:space="preserve">. σχετικά με τη λήψη μέτρων για την άμεση αποζημίωση των πλημμυροπαθών και την αποκατάσταση των ζημιών στη Σαμοθράκη, σελ. </w:t>
        </w:r>
        <w:r w:rsidRPr="001903D8">
          <w:rPr>
            <w:rFonts w:eastAsia="Times New Roman"/>
            <w:szCs w:val="24"/>
            <w:lang w:eastAsia="en-US"/>
          </w:rPr>
          <w:br/>
          <w:t xml:space="preserve">    β) Προς την Υπουργό Εργασίας, Κοινωνικής Ασφάλισης και Κοινωνικής Αλληλεγγύης:</w:t>
        </w:r>
        <w:r w:rsidRPr="001903D8">
          <w:rPr>
            <w:rFonts w:eastAsia="Times New Roman"/>
            <w:szCs w:val="24"/>
            <w:lang w:eastAsia="en-US"/>
          </w:rPr>
          <w:br/>
          <w:t xml:space="preserve">        i. με θέμα: «Αναδρομικές εισφορές δημοσιογράφων με παράλληλη απασχόληση», σελ. </w:t>
        </w:r>
        <w:r w:rsidRPr="001903D8">
          <w:rPr>
            <w:rFonts w:eastAsia="Times New Roman"/>
            <w:szCs w:val="24"/>
            <w:lang w:eastAsia="en-US"/>
          </w:rPr>
          <w:br/>
          <w:t xml:space="preserve">        </w:t>
        </w:r>
        <w:proofErr w:type="spellStart"/>
        <w:r w:rsidRPr="001903D8">
          <w:rPr>
            <w:rFonts w:eastAsia="Times New Roman"/>
            <w:szCs w:val="24"/>
            <w:lang w:eastAsia="en-US"/>
          </w:rPr>
          <w:t>ii</w:t>
        </w:r>
        <w:proofErr w:type="spellEnd"/>
        <w:r w:rsidRPr="001903D8">
          <w:rPr>
            <w:rFonts w:eastAsia="Times New Roman"/>
            <w:szCs w:val="24"/>
            <w:lang w:eastAsia="en-US"/>
          </w:rPr>
          <w:t xml:space="preserve">. σχετικά με τη λήψη μέτρων για το Δημογραφικό πρόβλημα της Χώρας, σελ. </w:t>
        </w:r>
        <w:r w:rsidRPr="001903D8">
          <w:rPr>
            <w:rFonts w:eastAsia="Times New Roman"/>
            <w:szCs w:val="24"/>
            <w:lang w:eastAsia="en-US"/>
          </w:rPr>
          <w:br/>
          <w:t xml:space="preserve">        </w:t>
        </w:r>
        <w:proofErr w:type="spellStart"/>
        <w:r w:rsidRPr="001903D8">
          <w:rPr>
            <w:rFonts w:eastAsia="Times New Roman"/>
            <w:szCs w:val="24"/>
            <w:lang w:eastAsia="en-US"/>
          </w:rPr>
          <w:t>iii</w:t>
        </w:r>
        <w:proofErr w:type="spellEnd"/>
        <w:r w:rsidRPr="001903D8">
          <w:rPr>
            <w:rFonts w:eastAsia="Times New Roman"/>
            <w:szCs w:val="24"/>
            <w:lang w:eastAsia="en-US"/>
          </w:rPr>
          <w:t xml:space="preserve">. σχετικά με τα αδιέξοδα στη λειτουργία των παιδικών σταθμών και τα χιλιάδες παιδιά που είναι αποκλεισμένα από τις δομές αυτές, σελ. </w:t>
        </w:r>
        <w:r w:rsidRPr="001903D8">
          <w:rPr>
            <w:rFonts w:eastAsia="Times New Roman"/>
            <w:szCs w:val="24"/>
            <w:lang w:eastAsia="en-US"/>
          </w:rPr>
          <w:br/>
          <w:t xml:space="preserve">        </w:t>
        </w:r>
        <w:proofErr w:type="spellStart"/>
        <w:r w:rsidRPr="001903D8">
          <w:rPr>
            <w:rFonts w:eastAsia="Times New Roman"/>
            <w:szCs w:val="24"/>
            <w:lang w:eastAsia="en-US"/>
          </w:rPr>
          <w:t>iv</w:t>
        </w:r>
        <w:proofErr w:type="spellEnd"/>
        <w:r w:rsidRPr="001903D8">
          <w:rPr>
            <w:rFonts w:eastAsia="Times New Roman"/>
            <w:szCs w:val="24"/>
            <w:lang w:eastAsia="en-US"/>
          </w:rPr>
          <w:t xml:space="preserve">. με θέμα: «Λειτουργία Κέντρων Κοινότητας», σελ. </w:t>
        </w:r>
        <w:r w:rsidRPr="001903D8">
          <w:rPr>
            <w:rFonts w:eastAsia="Times New Roman"/>
            <w:szCs w:val="24"/>
            <w:lang w:eastAsia="en-US"/>
          </w:rPr>
          <w:br/>
          <w:t xml:space="preserve">        v. με θέμα: «Προστασία εργαζομένων στους ΟΤΑ και τήρηση κανόνων υγιεινής και ασφάλειας», σελ. </w:t>
        </w:r>
        <w:r w:rsidRPr="001903D8">
          <w:rPr>
            <w:rFonts w:eastAsia="Times New Roman"/>
            <w:szCs w:val="24"/>
            <w:lang w:eastAsia="en-US"/>
          </w:rPr>
          <w:br/>
          <w:t xml:space="preserve">    γ) Προς τον Υπουργό Υποδομών και Μεταφορών, με θέμα: «Ολοκλήρωση εργασιών διαμόρφωσης και περίφραξης </w:t>
        </w:r>
        <w:proofErr w:type="spellStart"/>
        <w:r w:rsidRPr="001903D8">
          <w:rPr>
            <w:rFonts w:eastAsia="Times New Roman"/>
            <w:szCs w:val="24"/>
            <w:lang w:eastAsia="en-US"/>
          </w:rPr>
          <w:t>απαλλοτριωθείσας</w:t>
        </w:r>
        <w:proofErr w:type="spellEnd"/>
        <w:r w:rsidRPr="001903D8">
          <w:rPr>
            <w:rFonts w:eastAsia="Times New Roman"/>
            <w:szCs w:val="24"/>
            <w:lang w:eastAsia="en-US"/>
          </w:rPr>
          <w:t xml:space="preserve"> περιοχής στο αεροδρόμιο Χίου και κατασκευή επέκτασης της οδού Χρήστου», σελ. </w:t>
        </w:r>
        <w:r w:rsidRPr="001903D8">
          <w:rPr>
            <w:rFonts w:eastAsia="Times New Roman"/>
            <w:szCs w:val="24"/>
            <w:lang w:eastAsia="en-US"/>
          </w:rPr>
          <w:br/>
          <w:t xml:space="preserve">    δ) Προς την Υπουργό Πολιτισμού και Αθλητισμού, με θέμα: «Η προοπτική αποκατάστασης του ιστορικού κτιρίου του «Ερνέστο </w:t>
        </w:r>
        <w:proofErr w:type="spellStart"/>
        <w:r w:rsidRPr="001903D8">
          <w:rPr>
            <w:rFonts w:eastAsia="Times New Roman"/>
            <w:szCs w:val="24"/>
            <w:lang w:eastAsia="en-US"/>
          </w:rPr>
          <w:t>Τσίλλερ</w:t>
        </w:r>
        <w:proofErr w:type="spellEnd"/>
        <w:r w:rsidRPr="001903D8">
          <w:rPr>
            <w:rFonts w:eastAsia="Times New Roman"/>
            <w:szCs w:val="24"/>
            <w:lang w:eastAsia="en-US"/>
          </w:rPr>
          <w:t>» και η επαναλειτουργία των κινηματογράφων «</w:t>
        </w:r>
        <w:proofErr w:type="spellStart"/>
        <w:r w:rsidRPr="001903D8">
          <w:rPr>
            <w:rFonts w:eastAsia="Times New Roman"/>
            <w:szCs w:val="24"/>
            <w:lang w:eastAsia="en-US"/>
          </w:rPr>
          <w:t>Αττικόν</w:t>
        </w:r>
        <w:proofErr w:type="spellEnd"/>
        <w:r w:rsidRPr="001903D8">
          <w:rPr>
            <w:rFonts w:eastAsia="Times New Roman"/>
            <w:szCs w:val="24"/>
            <w:lang w:eastAsia="en-US"/>
          </w:rPr>
          <w:t xml:space="preserve">» και «Απόλλων»», σελ. </w:t>
        </w:r>
        <w:r w:rsidRPr="001903D8">
          <w:rPr>
            <w:rFonts w:eastAsia="Times New Roman"/>
            <w:szCs w:val="24"/>
            <w:lang w:eastAsia="en-US"/>
          </w:rPr>
          <w:br/>
          <w:t xml:space="preserve">    ε) Προς τον Υπουργό Αγροτικής Ανάπτυξης και Τροφίμων:</w:t>
        </w:r>
      </w:ins>
    </w:p>
    <w:p w14:paraId="487B9E75" w14:textId="77777777" w:rsidR="001903D8" w:rsidRPr="001903D8" w:rsidRDefault="001903D8" w:rsidP="001903D8">
      <w:pPr>
        <w:spacing w:after="0" w:line="360" w:lineRule="auto"/>
        <w:rPr>
          <w:ins w:id="22" w:author="Φλούδα Χριστίνα" w:date="2017-10-24T12:54:00Z"/>
          <w:rFonts w:eastAsia="Times New Roman"/>
          <w:szCs w:val="24"/>
          <w:lang w:eastAsia="en-US"/>
        </w:rPr>
      </w:pPr>
      <w:ins w:id="23" w:author="Φλούδα Χριστίνα" w:date="2017-10-24T12:54:00Z">
        <w:r w:rsidRPr="001903D8">
          <w:rPr>
            <w:rFonts w:eastAsia="Times New Roman"/>
            <w:szCs w:val="24"/>
            <w:lang w:eastAsia="en-US"/>
          </w:rPr>
          <w:t xml:space="preserve">        </w:t>
        </w:r>
        <w:proofErr w:type="spellStart"/>
        <w:proofErr w:type="gramStart"/>
        <w:r w:rsidRPr="001903D8">
          <w:rPr>
            <w:rFonts w:eastAsia="Times New Roman"/>
            <w:szCs w:val="24"/>
            <w:lang w:val="en-US" w:eastAsia="en-US"/>
          </w:rPr>
          <w:t>i</w:t>
        </w:r>
        <w:proofErr w:type="spellEnd"/>
        <w:proofErr w:type="gramEnd"/>
        <w:r w:rsidRPr="001903D8">
          <w:rPr>
            <w:rFonts w:eastAsia="Times New Roman"/>
            <w:szCs w:val="24"/>
            <w:lang w:eastAsia="en-US"/>
          </w:rPr>
          <w:t>. με θέμα: «Αποκατάσταση της εισοδηματικής απώλειας των αλιέων του Σαρωνικού»</w:t>
        </w:r>
        <w:r w:rsidRPr="001903D8">
          <w:rPr>
            <w:rFonts w:eastAsia="Times New Roman"/>
            <w:szCs w:val="24"/>
            <w:lang w:eastAsia="en-US"/>
          </w:rPr>
          <w:br/>
          <w:t xml:space="preserve">        </w:t>
        </w:r>
        <w:proofErr w:type="spellStart"/>
        <w:r w:rsidRPr="001903D8">
          <w:rPr>
            <w:rFonts w:eastAsia="Times New Roman"/>
            <w:szCs w:val="24"/>
            <w:lang w:eastAsia="en-US"/>
          </w:rPr>
          <w:t>ii</w:t>
        </w:r>
        <w:proofErr w:type="spellEnd"/>
        <w:r w:rsidRPr="001903D8">
          <w:rPr>
            <w:rFonts w:eastAsia="Times New Roman"/>
            <w:szCs w:val="24"/>
            <w:lang w:eastAsia="en-US"/>
          </w:rPr>
          <w:t xml:space="preserve">. με θέμα: «Προώθηση και στήριξη των συλλογικών σχημάτων παραγωγής», σελ. </w:t>
        </w:r>
        <w:r w:rsidRPr="001903D8">
          <w:rPr>
            <w:rFonts w:eastAsia="Times New Roman"/>
            <w:szCs w:val="24"/>
            <w:lang w:eastAsia="en-US"/>
          </w:rPr>
          <w:br/>
        </w:r>
      </w:ins>
    </w:p>
    <w:p w14:paraId="497AC5F2" w14:textId="77777777" w:rsidR="001903D8" w:rsidRPr="001903D8" w:rsidRDefault="001903D8" w:rsidP="001903D8">
      <w:pPr>
        <w:spacing w:after="0" w:line="360" w:lineRule="auto"/>
        <w:rPr>
          <w:ins w:id="24" w:author="Φλούδα Χριστίνα" w:date="2017-10-24T12:54:00Z"/>
          <w:rFonts w:eastAsia="Times New Roman"/>
          <w:szCs w:val="24"/>
          <w:lang w:eastAsia="en-US"/>
        </w:rPr>
      </w:pPr>
    </w:p>
    <w:p w14:paraId="0608ADC8" w14:textId="77777777" w:rsidR="001903D8" w:rsidRPr="001903D8" w:rsidRDefault="001903D8" w:rsidP="001903D8">
      <w:pPr>
        <w:spacing w:after="0" w:line="360" w:lineRule="auto"/>
        <w:rPr>
          <w:ins w:id="25" w:author="Φλούδα Χριστίνα" w:date="2017-10-24T12:54:00Z"/>
          <w:rFonts w:eastAsia="Times New Roman"/>
          <w:szCs w:val="24"/>
          <w:lang w:eastAsia="en-US"/>
        </w:rPr>
      </w:pPr>
    </w:p>
    <w:p w14:paraId="15FF9578" w14:textId="77777777" w:rsidR="001903D8" w:rsidRPr="001903D8" w:rsidRDefault="001903D8" w:rsidP="001903D8">
      <w:pPr>
        <w:spacing w:after="0" w:line="360" w:lineRule="auto"/>
        <w:rPr>
          <w:ins w:id="26" w:author="Φλούδα Χριστίνα" w:date="2017-10-24T12:54:00Z"/>
          <w:rFonts w:eastAsia="Times New Roman"/>
          <w:szCs w:val="24"/>
          <w:lang w:eastAsia="en-US"/>
        </w:rPr>
      </w:pPr>
      <w:ins w:id="27" w:author="Φλούδα Χριστίνα" w:date="2017-10-24T12:54:00Z">
        <w:r w:rsidRPr="001903D8">
          <w:rPr>
            <w:rFonts w:eastAsia="Times New Roman"/>
            <w:szCs w:val="24"/>
            <w:lang w:eastAsia="en-US"/>
          </w:rPr>
          <w:t>ΠΡΟΕΔΡΕΥΩΝ</w:t>
        </w:r>
      </w:ins>
    </w:p>
    <w:p w14:paraId="0915DED6" w14:textId="77777777" w:rsidR="001903D8" w:rsidRPr="001903D8" w:rsidRDefault="001903D8" w:rsidP="001903D8">
      <w:pPr>
        <w:spacing w:after="0" w:line="360" w:lineRule="auto"/>
        <w:rPr>
          <w:ins w:id="28" w:author="Φλούδα Χριστίνα" w:date="2017-10-24T12:54:00Z"/>
          <w:rFonts w:eastAsia="Times New Roman"/>
          <w:szCs w:val="24"/>
          <w:lang w:eastAsia="en-US"/>
        </w:rPr>
      </w:pPr>
    </w:p>
    <w:p w14:paraId="27125ABC" w14:textId="77777777" w:rsidR="001903D8" w:rsidRPr="001903D8" w:rsidRDefault="001903D8" w:rsidP="001903D8">
      <w:pPr>
        <w:spacing w:after="0" w:line="360" w:lineRule="auto"/>
        <w:rPr>
          <w:ins w:id="29" w:author="Φλούδα Χριστίνα" w:date="2017-10-24T12:54:00Z"/>
          <w:rFonts w:eastAsia="Times New Roman"/>
          <w:szCs w:val="24"/>
          <w:lang w:eastAsia="en-US"/>
        </w:rPr>
      </w:pPr>
      <w:ins w:id="30" w:author="Φλούδα Χριστίνα" w:date="2017-10-24T12:54:00Z">
        <w:r w:rsidRPr="001903D8">
          <w:rPr>
            <w:rFonts w:eastAsia="Times New Roman"/>
            <w:szCs w:val="24"/>
            <w:lang w:eastAsia="en-US"/>
          </w:rPr>
          <w:t>ΓΕΩΡΓΙΑΔΗΣ Μ. , σελ.</w:t>
        </w:r>
        <w:r w:rsidRPr="001903D8">
          <w:rPr>
            <w:rFonts w:eastAsia="Times New Roman"/>
            <w:szCs w:val="24"/>
            <w:lang w:eastAsia="en-US"/>
          </w:rPr>
          <w:br/>
        </w:r>
      </w:ins>
    </w:p>
    <w:p w14:paraId="062FB179" w14:textId="77777777" w:rsidR="001903D8" w:rsidRPr="001903D8" w:rsidRDefault="001903D8" w:rsidP="001903D8">
      <w:pPr>
        <w:spacing w:after="0" w:line="360" w:lineRule="auto"/>
        <w:rPr>
          <w:ins w:id="31" w:author="Φλούδα Χριστίνα" w:date="2017-10-24T12:54:00Z"/>
          <w:rFonts w:eastAsia="Times New Roman"/>
          <w:szCs w:val="24"/>
          <w:lang w:eastAsia="en-US"/>
        </w:rPr>
      </w:pPr>
    </w:p>
    <w:p w14:paraId="6EB813E5" w14:textId="77777777" w:rsidR="001903D8" w:rsidRPr="001903D8" w:rsidRDefault="001903D8" w:rsidP="001903D8">
      <w:pPr>
        <w:spacing w:after="0" w:line="360" w:lineRule="auto"/>
        <w:rPr>
          <w:ins w:id="32" w:author="Φλούδα Χριστίνα" w:date="2017-10-24T12:54:00Z"/>
          <w:rFonts w:eastAsia="Times New Roman"/>
          <w:szCs w:val="24"/>
          <w:lang w:eastAsia="en-US"/>
        </w:rPr>
      </w:pPr>
      <w:ins w:id="33" w:author="Φλούδα Χριστίνα" w:date="2017-10-24T12:54:00Z">
        <w:r w:rsidRPr="001903D8">
          <w:rPr>
            <w:rFonts w:eastAsia="Times New Roman"/>
            <w:szCs w:val="24"/>
            <w:lang w:eastAsia="en-US"/>
          </w:rPr>
          <w:t>ΟΜΙΛΗΤΕΣ</w:t>
        </w:r>
      </w:ins>
    </w:p>
    <w:p w14:paraId="07CA6D8A" w14:textId="26E02716" w:rsidR="001903D8" w:rsidRDefault="001903D8" w:rsidP="001903D8">
      <w:pPr>
        <w:spacing w:line="600" w:lineRule="auto"/>
        <w:ind w:firstLine="720"/>
        <w:contextualSpacing/>
        <w:jc w:val="center"/>
        <w:rPr>
          <w:ins w:id="34" w:author="Φλούδα Χριστίνα" w:date="2017-10-24T12:54:00Z"/>
          <w:rFonts w:eastAsia="Times New Roman"/>
          <w:szCs w:val="24"/>
        </w:rPr>
      </w:pPr>
      <w:ins w:id="35" w:author="Φλούδα Χριστίνα" w:date="2017-10-24T12:54:00Z">
        <w:r w:rsidRPr="001903D8">
          <w:rPr>
            <w:rFonts w:eastAsia="Times New Roman"/>
            <w:szCs w:val="24"/>
            <w:lang w:eastAsia="en-US"/>
          </w:rPr>
          <w:br/>
          <w:t>Α. Επί διαδικαστικού θέματος:</w:t>
        </w:r>
        <w:r w:rsidRPr="001903D8">
          <w:rPr>
            <w:rFonts w:eastAsia="Times New Roman"/>
            <w:szCs w:val="24"/>
            <w:lang w:eastAsia="en-US"/>
          </w:rPr>
          <w:br/>
          <w:t>ΓΕΩΡΓΙΑΔΗΣ Μ. , σελ.</w:t>
        </w:r>
        <w:r w:rsidRPr="001903D8">
          <w:rPr>
            <w:rFonts w:eastAsia="Times New Roman"/>
            <w:szCs w:val="24"/>
            <w:lang w:eastAsia="en-US"/>
          </w:rPr>
          <w:br/>
          <w:t>ΚΑΤΣΩΤΗΣ Χ. , σελ.</w:t>
        </w:r>
        <w:r w:rsidRPr="001903D8">
          <w:rPr>
            <w:rFonts w:eastAsia="Times New Roman"/>
            <w:szCs w:val="24"/>
            <w:lang w:eastAsia="en-US"/>
          </w:rPr>
          <w:br/>
          <w:t>ΤΟΣΚΑΣ Ν. , σελ.</w:t>
        </w:r>
        <w:r w:rsidRPr="001903D8">
          <w:rPr>
            <w:rFonts w:eastAsia="Times New Roman"/>
            <w:szCs w:val="24"/>
            <w:lang w:eastAsia="en-US"/>
          </w:rPr>
          <w:br/>
        </w:r>
        <w:r w:rsidRPr="001903D8">
          <w:rPr>
            <w:rFonts w:eastAsia="Times New Roman"/>
            <w:szCs w:val="24"/>
            <w:lang w:eastAsia="en-US"/>
          </w:rPr>
          <w:br/>
          <w:t>Β. Επί των επικαίρων ερωτήσεων:</w:t>
        </w:r>
        <w:r w:rsidRPr="001903D8">
          <w:rPr>
            <w:rFonts w:eastAsia="Times New Roman"/>
            <w:szCs w:val="24"/>
            <w:lang w:eastAsia="en-US"/>
          </w:rPr>
          <w:br/>
          <w:t>ΑΠΟΣΤΟΛΟΥ Ε. , σελ.</w:t>
        </w:r>
        <w:r w:rsidRPr="001903D8">
          <w:rPr>
            <w:rFonts w:eastAsia="Times New Roman"/>
            <w:szCs w:val="24"/>
            <w:lang w:eastAsia="en-US"/>
          </w:rPr>
          <w:br/>
          <w:t>ΑΡΑΜΠΑΤΖΗ Φ. , σελ.</w:t>
        </w:r>
        <w:r w:rsidRPr="001903D8">
          <w:rPr>
            <w:rFonts w:eastAsia="Times New Roman"/>
            <w:szCs w:val="24"/>
            <w:lang w:eastAsia="en-US"/>
          </w:rPr>
          <w:br/>
          <w:t>ΑΧΤΣΙΟΓΛΟΥ Ε. , σελ.</w:t>
        </w:r>
        <w:r w:rsidRPr="001903D8">
          <w:rPr>
            <w:rFonts w:eastAsia="Times New Roman"/>
            <w:szCs w:val="24"/>
            <w:lang w:eastAsia="en-US"/>
          </w:rPr>
          <w:br/>
          <w:t>ΓΙΑΚΟΥΜΑΤΟΣ Γ. , σελ.</w:t>
        </w:r>
        <w:r w:rsidRPr="001903D8">
          <w:rPr>
            <w:rFonts w:eastAsia="Times New Roman"/>
            <w:szCs w:val="24"/>
            <w:lang w:eastAsia="en-US"/>
          </w:rPr>
          <w:br/>
          <w:t>ΔΕΛΗΣ Ι. , σελ.</w:t>
        </w:r>
        <w:r w:rsidRPr="001903D8">
          <w:rPr>
            <w:rFonts w:eastAsia="Times New Roman"/>
            <w:szCs w:val="24"/>
            <w:lang w:eastAsia="en-US"/>
          </w:rPr>
          <w:br/>
          <w:t>ΗΓΟΥΜΕΝΙΔΗΣ Ν. , σελ.</w:t>
        </w:r>
        <w:r w:rsidRPr="001903D8">
          <w:rPr>
            <w:rFonts w:eastAsia="Times New Roman"/>
            <w:szCs w:val="24"/>
            <w:lang w:eastAsia="en-US"/>
          </w:rPr>
          <w:br/>
          <w:t>ΘΕΛΕΡΙΤΗ Μ. , σελ.</w:t>
        </w:r>
        <w:r w:rsidRPr="001903D8">
          <w:rPr>
            <w:rFonts w:eastAsia="Times New Roman"/>
            <w:szCs w:val="24"/>
            <w:lang w:eastAsia="en-US"/>
          </w:rPr>
          <w:br/>
          <w:t>ΚΑΤΣΑΒΡΙΑ - ΣΙΩΡΟΠΟΥΛΟΥ Χ. , σελ.</w:t>
        </w:r>
        <w:r w:rsidRPr="001903D8">
          <w:rPr>
            <w:rFonts w:eastAsia="Times New Roman"/>
            <w:szCs w:val="24"/>
            <w:lang w:eastAsia="en-US"/>
          </w:rPr>
          <w:br/>
          <w:t>ΚΟΝΙΟΡΔΟΥ Λ. , σελ.</w:t>
        </w:r>
        <w:r w:rsidRPr="001903D8">
          <w:rPr>
            <w:rFonts w:eastAsia="Times New Roman"/>
            <w:szCs w:val="24"/>
            <w:lang w:eastAsia="en-US"/>
          </w:rPr>
          <w:br/>
          <w:t>ΚΡΕΜΑΣΤΙΝΟΣ Δ. , σελ.</w:t>
        </w:r>
        <w:r w:rsidRPr="001903D8">
          <w:rPr>
            <w:rFonts w:eastAsia="Times New Roman"/>
            <w:szCs w:val="24"/>
            <w:lang w:eastAsia="en-US"/>
          </w:rPr>
          <w:br/>
          <w:t>ΛΥΚΟΥΔΗΣ Σ. , σελ.</w:t>
        </w:r>
        <w:r w:rsidRPr="001903D8">
          <w:rPr>
            <w:rFonts w:eastAsia="Times New Roman"/>
            <w:szCs w:val="24"/>
            <w:lang w:eastAsia="en-US"/>
          </w:rPr>
          <w:br/>
          <w:t>ΜΙΧΑΗΛΙΔΗΣ Α. , σελ.</w:t>
        </w:r>
        <w:r w:rsidRPr="001903D8">
          <w:rPr>
            <w:rFonts w:eastAsia="Times New Roman"/>
            <w:szCs w:val="24"/>
            <w:lang w:eastAsia="en-US"/>
          </w:rPr>
          <w:br/>
          <w:t>ΜΩΡΑΪΤΗΣ Ν. , σελ.</w:t>
        </w:r>
        <w:r w:rsidRPr="001903D8">
          <w:rPr>
            <w:rFonts w:eastAsia="Times New Roman"/>
            <w:szCs w:val="24"/>
            <w:lang w:eastAsia="en-US"/>
          </w:rPr>
          <w:br/>
          <w:t>ΠΕΤΡΟΠΟΥΛΟΣ Α. , σελ.</w:t>
        </w:r>
        <w:r w:rsidRPr="001903D8">
          <w:rPr>
            <w:rFonts w:eastAsia="Times New Roman"/>
            <w:szCs w:val="24"/>
            <w:lang w:eastAsia="en-US"/>
          </w:rPr>
          <w:br/>
          <w:t>ΣΚΟΥΡΛΕΤΗΣ Π. , σελ.</w:t>
        </w:r>
        <w:r w:rsidRPr="001903D8">
          <w:rPr>
            <w:rFonts w:eastAsia="Times New Roman"/>
            <w:szCs w:val="24"/>
            <w:lang w:eastAsia="en-US"/>
          </w:rPr>
          <w:br/>
          <w:t>ΣΠΙΡΤΖΗΣ Χ. , σελ.</w:t>
        </w:r>
        <w:r w:rsidRPr="001903D8">
          <w:rPr>
            <w:rFonts w:eastAsia="Times New Roman"/>
            <w:szCs w:val="24"/>
            <w:lang w:eastAsia="en-US"/>
          </w:rPr>
          <w:br/>
          <w:t>ΣΥΝΤΥΧΑΚΗΣ Ε. , σελ.</w:t>
        </w:r>
        <w:r w:rsidRPr="001903D8">
          <w:rPr>
            <w:rFonts w:eastAsia="Times New Roman"/>
            <w:szCs w:val="24"/>
            <w:lang w:eastAsia="en-US"/>
          </w:rPr>
          <w:br/>
          <w:t>ΤΖΟΥΦΗ Μ. , σελ.</w:t>
        </w:r>
        <w:r w:rsidRPr="001903D8">
          <w:rPr>
            <w:rFonts w:eastAsia="Times New Roman"/>
            <w:szCs w:val="24"/>
            <w:lang w:eastAsia="en-US"/>
          </w:rPr>
          <w:br/>
          <w:t>ΤΟΣΚΑΣ Ν. , σελ.</w:t>
        </w:r>
        <w:r w:rsidRPr="001903D8">
          <w:rPr>
            <w:rFonts w:eastAsia="Times New Roman"/>
            <w:szCs w:val="24"/>
            <w:lang w:eastAsia="en-US"/>
          </w:rPr>
          <w:br/>
          <w:t>ΦΩΤΙΟΥ Θ. , σελ.</w:t>
        </w:r>
        <w:r w:rsidRPr="001903D8">
          <w:rPr>
            <w:rFonts w:eastAsia="Times New Roman"/>
            <w:szCs w:val="24"/>
            <w:lang w:eastAsia="en-US"/>
          </w:rPr>
          <w:br/>
        </w:r>
      </w:ins>
    </w:p>
    <w:p w14:paraId="203C34B3" w14:textId="77777777" w:rsidR="00BD6463" w:rsidRDefault="001903D8">
      <w:pPr>
        <w:spacing w:line="600" w:lineRule="auto"/>
        <w:ind w:firstLine="720"/>
        <w:contextualSpacing/>
        <w:jc w:val="center"/>
        <w:rPr>
          <w:rFonts w:eastAsia="Times New Roman"/>
          <w:szCs w:val="24"/>
        </w:rPr>
      </w:pPr>
      <w:r>
        <w:rPr>
          <w:rFonts w:eastAsia="Times New Roman"/>
          <w:szCs w:val="24"/>
        </w:rPr>
        <w:t>ΠΡΑΚΤΙΚΑ ΒΟΥΛΗΣ</w:t>
      </w:r>
    </w:p>
    <w:p w14:paraId="203C34B4" w14:textId="77777777" w:rsidR="00BD6463" w:rsidRDefault="001903D8">
      <w:pPr>
        <w:spacing w:line="600" w:lineRule="auto"/>
        <w:ind w:firstLine="720"/>
        <w:contextualSpacing/>
        <w:jc w:val="center"/>
        <w:rPr>
          <w:rFonts w:eastAsia="Times New Roman"/>
          <w:szCs w:val="24"/>
        </w:rPr>
      </w:pPr>
      <w:r>
        <w:rPr>
          <w:rFonts w:eastAsia="Times New Roman"/>
          <w:szCs w:val="24"/>
        </w:rPr>
        <w:t xml:space="preserve">ΙΖ΄ ΠΕΡΙΟΔΟΣ </w:t>
      </w:r>
    </w:p>
    <w:p w14:paraId="203C34B5" w14:textId="77777777" w:rsidR="00BD6463" w:rsidRDefault="001903D8">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03C34B6" w14:textId="77777777" w:rsidR="00BD6463" w:rsidRDefault="001903D8">
      <w:pPr>
        <w:spacing w:line="600" w:lineRule="auto"/>
        <w:ind w:firstLine="720"/>
        <w:contextualSpacing/>
        <w:jc w:val="center"/>
        <w:rPr>
          <w:rFonts w:eastAsia="Times New Roman"/>
          <w:szCs w:val="24"/>
        </w:rPr>
      </w:pPr>
      <w:r>
        <w:rPr>
          <w:rFonts w:eastAsia="Times New Roman"/>
          <w:szCs w:val="24"/>
        </w:rPr>
        <w:t>ΣΥΝΟΔΟΣ Γ΄</w:t>
      </w:r>
    </w:p>
    <w:p w14:paraId="203C34B7" w14:textId="77777777" w:rsidR="00BD6463" w:rsidRDefault="001903D8">
      <w:pPr>
        <w:spacing w:line="600" w:lineRule="auto"/>
        <w:ind w:firstLine="720"/>
        <w:contextualSpacing/>
        <w:jc w:val="center"/>
        <w:rPr>
          <w:rFonts w:eastAsia="Times New Roman"/>
          <w:szCs w:val="24"/>
        </w:rPr>
      </w:pPr>
      <w:r>
        <w:rPr>
          <w:rFonts w:eastAsia="Times New Roman"/>
          <w:szCs w:val="24"/>
        </w:rPr>
        <w:t>ΣΥΝΕΔΡΙΑΣΗ ΙΓ΄</w:t>
      </w:r>
    </w:p>
    <w:p w14:paraId="203C34B8" w14:textId="77777777" w:rsidR="00BD6463" w:rsidRDefault="001903D8">
      <w:pPr>
        <w:spacing w:line="600" w:lineRule="auto"/>
        <w:ind w:firstLine="720"/>
        <w:contextualSpacing/>
        <w:jc w:val="center"/>
        <w:rPr>
          <w:rFonts w:eastAsia="Times New Roman"/>
          <w:szCs w:val="24"/>
        </w:rPr>
      </w:pPr>
      <w:r>
        <w:rPr>
          <w:rFonts w:eastAsia="Times New Roman"/>
          <w:szCs w:val="24"/>
        </w:rPr>
        <w:t>Πέμπτη 19 Οκτωβρίου 2017</w:t>
      </w:r>
    </w:p>
    <w:p w14:paraId="203C34B9" w14:textId="77777777" w:rsidR="00BD6463" w:rsidRDefault="001903D8">
      <w:pPr>
        <w:spacing w:line="600" w:lineRule="auto"/>
        <w:ind w:firstLine="720"/>
        <w:contextualSpacing/>
        <w:jc w:val="both"/>
        <w:rPr>
          <w:rFonts w:eastAsia="Times New Roman"/>
          <w:szCs w:val="24"/>
        </w:rPr>
      </w:pPr>
      <w:r>
        <w:rPr>
          <w:rFonts w:eastAsia="Times New Roman"/>
          <w:szCs w:val="24"/>
        </w:rPr>
        <w:t>Αθήνα, σήμερα στις 19 Οκτωβρίου 2017, ημέρα Πέμπτη και ώρα 9.36΄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5B4FC6">
        <w:rPr>
          <w:rFonts w:eastAsia="Times New Roman"/>
          <w:b/>
          <w:szCs w:val="24"/>
        </w:rPr>
        <w:t>ΜΑΡΙΟΥ ΓΕΩΡΓΙΑΔΗ</w:t>
      </w:r>
      <w:r>
        <w:rPr>
          <w:rFonts w:eastAsia="Times New Roman"/>
          <w:szCs w:val="24"/>
        </w:rPr>
        <w:t xml:space="preserve">. </w:t>
      </w:r>
    </w:p>
    <w:p w14:paraId="203C34BA" w14:textId="77777777" w:rsidR="00BD6463" w:rsidRDefault="001903D8">
      <w:pPr>
        <w:spacing w:line="600" w:lineRule="auto"/>
        <w:ind w:firstLine="720"/>
        <w:contextualSpacing/>
        <w:jc w:val="both"/>
        <w:rPr>
          <w:rFonts w:eastAsia="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αρχίζει η συνεδρίαση.</w:t>
      </w:r>
    </w:p>
    <w:p w14:paraId="203C34BB"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szCs w:val="24"/>
        </w:rPr>
        <w:t xml:space="preserve">(ΕΠΙΚΥΡΩΣΗ </w:t>
      </w:r>
      <w:r>
        <w:rPr>
          <w:rFonts w:eastAsia="Times New Roman"/>
          <w:szCs w:val="24"/>
        </w:rPr>
        <w:t>ΠΡΑΚΤΙΚΩΝ: Σύμφωνα με την από 18</w:t>
      </w:r>
      <w:r w:rsidRPr="00EC2A3D">
        <w:rPr>
          <w:rFonts w:eastAsia="Times New Roman"/>
          <w:szCs w:val="24"/>
        </w:rPr>
        <w:t>-</w:t>
      </w:r>
      <w:r>
        <w:rPr>
          <w:rFonts w:eastAsia="Times New Roman"/>
          <w:szCs w:val="24"/>
        </w:rPr>
        <w:t>10</w:t>
      </w:r>
      <w:r w:rsidRPr="00EC2A3D">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ΙΒ΄ συνεδριάσεώς του, της Τετάρτης 18 Οκτωβρίου 2017, σε ό,τι αφορά την ψήφιση στο σύνολο του σχεδίου νόμου</w:t>
      </w:r>
      <w:r>
        <w:rPr>
          <w:rFonts w:eastAsia="Times New Roman"/>
          <w:szCs w:val="24"/>
        </w:rPr>
        <w:t>:</w:t>
      </w:r>
      <w:r>
        <w:rPr>
          <w:rFonts w:eastAsia="Times New Roman"/>
          <w:szCs w:val="24"/>
        </w:rPr>
        <w:t xml:space="preserve"> «Έλεγχος και προστασία </w:t>
      </w:r>
      <w:r>
        <w:rPr>
          <w:rFonts w:eastAsia="Times New Roman"/>
          <w:szCs w:val="24"/>
        </w:rPr>
        <w:t>Δ</w:t>
      </w:r>
      <w:r>
        <w:rPr>
          <w:rFonts w:eastAsia="Times New Roman"/>
          <w:szCs w:val="24"/>
        </w:rPr>
        <w:t>ο</w:t>
      </w:r>
      <w:r>
        <w:rPr>
          <w:rFonts w:eastAsia="Times New Roman"/>
          <w:szCs w:val="24"/>
        </w:rPr>
        <w:t xml:space="preserve">μημένου </w:t>
      </w:r>
      <w:r>
        <w:rPr>
          <w:rFonts w:eastAsia="Times New Roman"/>
          <w:szCs w:val="24"/>
        </w:rPr>
        <w:t>Π</w:t>
      </w:r>
      <w:r>
        <w:rPr>
          <w:rFonts w:eastAsia="Times New Roman"/>
          <w:szCs w:val="24"/>
        </w:rPr>
        <w:t>εριβάλλοντος και άλλες διατάξεις»)</w:t>
      </w:r>
    </w:p>
    <w:p w14:paraId="203C34BC"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το δελτίο επίκαιρων ερωτήσεων της Παρασκευής 20 Οκτωβρίου 2017. </w:t>
      </w:r>
    </w:p>
    <w:p w14:paraId="203C34BD" w14:textId="77777777" w:rsidR="00BD6463" w:rsidRDefault="001903D8">
      <w:pPr>
        <w:spacing w:line="600" w:lineRule="auto"/>
        <w:ind w:firstLine="720"/>
        <w:contextualSpacing/>
        <w:jc w:val="both"/>
        <w:rPr>
          <w:rFonts w:eastAsia="Times New Roman"/>
          <w:szCs w:val="24"/>
        </w:rPr>
      </w:pPr>
      <w:r>
        <w:rPr>
          <w:rFonts w:eastAsia="Times New Roman"/>
          <w:bCs/>
          <w:szCs w:val="24"/>
        </w:rPr>
        <w:lastRenderedPageBreak/>
        <w:t xml:space="preserve">Α. </w:t>
      </w:r>
      <w:r>
        <w:rPr>
          <w:rFonts w:eastAsia="Times New Roman"/>
          <w:bCs/>
          <w:szCs w:val="24"/>
        </w:rPr>
        <w:t>ΕΠΙΚΑΙΡΕΣ ΕΡΩΤΗΣΕΙΣ</w:t>
      </w:r>
      <w:r>
        <w:rPr>
          <w:rFonts w:eastAsia="Times New Roman"/>
          <w:bCs/>
          <w:szCs w:val="24"/>
        </w:rPr>
        <w:t xml:space="preserve"> Πρώτου Κύκλου (Άρθρο 130 παράγραφοι 2 και 3 Κανονισμού της Βουλής) </w:t>
      </w:r>
    </w:p>
    <w:p w14:paraId="203C34BE" w14:textId="77777777" w:rsidR="00BD6463" w:rsidRDefault="001903D8">
      <w:pPr>
        <w:spacing w:line="600" w:lineRule="auto"/>
        <w:ind w:firstLine="720"/>
        <w:contextualSpacing/>
        <w:jc w:val="both"/>
        <w:rPr>
          <w:rFonts w:eastAsia="Times New Roman"/>
          <w:szCs w:val="24"/>
        </w:rPr>
      </w:pPr>
      <w:r>
        <w:rPr>
          <w:rFonts w:eastAsia="Times New Roman"/>
          <w:szCs w:val="24"/>
        </w:rPr>
        <w:t>1. Η με αριθμό 92/17</w:t>
      </w:r>
      <w:r>
        <w:rPr>
          <w:rFonts w:eastAsia="Times New Roman"/>
          <w:szCs w:val="24"/>
        </w:rPr>
        <w:t xml:space="preserve">-10-2017 επίκαιρη ερώτηση του Βουλευτή Αχαΐας της Νέας Δημοκρατίας κ. </w:t>
      </w:r>
      <w:proofErr w:type="spellStart"/>
      <w:r>
        <w:rPr>
          <w:rFonts w:eastAsia="Times New Roman"/>
          <w:szCs w:val="24"/>
        </w:rPr>
        <w:t>Ιάσονα</w:t>
      </w:r>
      <w:proofErr w:type="spellEnd"/>
      <w:r>
        <w:rPr>
          <w:rFonts w:eastAsia="Times New Roman"/>
          <w:szCs w:val="24"/>
        </w:rPr>
        <w:t xml:space="preserve"> Φωτήλα προς τον Υπουργό Περιβάλλοντος και Ενέργειας, με θέμα: «Θα δοθεί επιτέλους λύση στο θέμα της «ΑΜΙΑΝΤΙΤ»;»</w:t>
      </w:r>
    </w:p>
    <w:p w14:paraId="203C34BF" w14:textId="77777777" w:rsidR="00BD6463" w:rsidRDefault="001903D8">
      <w:pPr>
        <w:spacing w:line="600" w:lineRule="auto"/>
        <w:ind w:firstLine="720"/>
        <w:contextualSpacing/>
        <w:jc w:val="both"/>
        <w:rPr>
          <w:rFonts w:eastAsia="Times New Roman"/>
          <w:szCs w:val="24"/>
        </w:rPr>
      </w:pPr>
      <w:r>
        <w:rPr>
          <w:rFonts w:eastAsia="Times New Roman"/>
          <w:szCs w:val="24"/>
        </w:rPr>
        <w:t>2. Η με αριθμό 74/12-10-2017 επίκαιρη ερώτηση του Βουλευτή Β΄ Αθην</w:t>
      </w:r>
      <w:r>
        <w:rPr>
          <w:rFonts w:eastAsia="Times New Roman"/>
          <w:szCs w:val="24"/>
        </w:rPr>
        <w:t xml:space="preserve">ών της Δημοκρατικής Συμπαράταξης ΠΑΣΟΚ - ΔΗΜΑΡ κ. Ανδρέα Λοβέρδου προς τον Υπουργό Ναυτιλίας και Νησιωτικής Πολιτικής, με θέμα: «Η εξέλιξη της υπόθεσης του </w:t>
      </w:r>
      <w:proofErr w:type="spellStart"/>
      <w:r>
        <w:rPr>
          <w:rFonts w:eastAsia="Times New Roman"/>
          <w:szCs w:val="24"/>
        </w:rPr>
        <w:t>ακινητοποιημένου</w:t>
      </w:r>
      <w:proofErr w:type="spellEnd"/>
      <w:r>
        <w:rPr>
          <w:rFonts w:eastAsia="Times New Roman"/>
          <w:szCs w:val="24"/>
        </w:rPr>
        <w:t xml:space="preserve"> πλοίου στο λιμάνι της </w:t>
      </w:r>
      <w:proofErr w:type="spellStart"/>
      <w:r>
        <w:rPr>
          <w:rFonts w:eastAsia="Times New Roman"/>
          <w:szCs w:val="24"/>
        </w:rPr>
        <w:t>Παλαιοχώρας</w:t>
      </w:r>
      <w:proofErr w:type="spellEnd"/>
      <w:r>
        <w:rPr>
          <w:rFonts w:eastAsia="Times New Roman"/>
          <w:szCs w:val="24"/>
        </w:rPr>
        <w:t xml:space="preserve"> Χανίων».</w:t>
      </w:r>
    </w:p>
    <w:p w14:paraId="203C34C0" w14:textId="77777777" w:rsidR="00BD6463" w:rsidRDefault="001903D8">
      <w:pPr>
        <w:spacing w:line="600" w:lineRule="auto"/>
        <w:ind w:firstLine="720"/>
        <w:contextualSpacing/>
        <w:jc w:val="both"/>
        <w:rPr>
          <w:rFonts w:eastAsia="Times New Roman"/>
          <w:szCs w:val="24"/>
        </w:rPr>
      </w:pPr>
      <w:r>
        <w:rPr>
          <w:rFonts w:eastAsia="Times New Roman"/>
          <w:szCs w:val="24"/>
        </w:rPr>
        <w:t>3. Η με αριθμό 87/16-10-2017 επίκαιρη ερ</w:t>
      </w:r>
      <w:r>
        <w:rPr>
          <w:rFonts w:eastAsia="Times New Roman"/>
          <w:szCs w:val="24"/>
        </w:rPr>
        <w:t>ώτηση του Ζ΄ Αντιπροέδρου της Βουλής και Βουλευτή Α΄ Αθηνών του Ποταμιού κ. Σπυρίδωνος Λυκούδη προς τον Υπουργό Μεταναστευτικής Πολιτικής, με θέμα: «Αυξανόμενες προσφυγικές ροές».</w:t>
      </w:r>
    </w:p>
    <w:p w14:paraId="203C34C1" w14:textId="77777777" w:rsidR="00BD6463" w:rsidRDefault="001903D8">
      <w:pPr>
        <w:spacing w:line="600" w:lineRule="auto"/>
        <w:ind w:firstLine="720"/>
        <w:contextualSpacing/>
        <w:jc w:val="both"/>
        <w:rPr>
          <w:rFonts w:eastAsia="Times New Roman"/>
          <w:szCs w:val="24"/>
        </w:rPr>
      </w:pPr>
      <w:r>
        <w:rPr>
          <w:rFonts w:eastAsia="Times New Roman"/>
          <w:szCs w:val="24"/>
        </w:rPr>
        <w:t>4. Η με αριθμό 43/9-10-2017 επίκαιρη ερώτηση του Βουλευτή Εύβοιας της Νέας Δ</w:t>
      </w:r>
      <w:r>
        <w:rPr>
          <w:rFonts w:eastAsia="Times New Roman"/>
          <w:szCs w:val="24"/>
        </w:rPr>
        <w:t xml:space="preserve">ημοκρατίας κ. Σίμου </w:t>
      </w:r>
      <w:proofErr w:type="spellStart"/>
      <w:r>
        <w:rPr>
          <w:rFonts w:eastAsia="Times New Roman"/>
          <w:szCs w:val="24"/>
        </w:rPr>
        <w:t>Κεδίκογλου</w:t>
      </w:r>
      <w:proofErr w:type="spellEnd"/>
      <w:r>
        <w:rPr>
          <w:rFonts w:eastAsia="Times New Roman"/>
          <w:szCs w:val="24"/>
        </w:rPr>
        <w:t xml:space="preserve"> προς τον Υπουργό Ναυτιλίας και Νησιωτικής Πολιτικής, με θέμα: «Σιγή ιχθύος για την επιλογή του </w:t>
      </w:r>
      <w:r>
        <w:rPr>
          <w:rFonts w:eastAsia="Times New Roman"/>
          <w:szCs w:val="24"/>
        </w:rPr>
        <w:t>π</w:t>
      </w:r>
      <w:r>
        <w:rPr>
          <w:rFonts w:eastAsia="Times New Roman"/>
          <w:szCs w:val="24"/>
        </w:rPr>
        <w:t xml:space="preserve">ροέδρου και </w:t>
      </w:r>
      <w:r>
        <w:rPr>
          <w:rFonts w:eastAsia="Times New Roman"/>
          <w:szCs w:val="24"/>
        </w:rPr>
        <w:t>δ</w:t>
      </w:r>
      <w:r>
        <w:rPr>
          <w:rFonts w:eastAsia="Times New Roman"/>
          <w:szCs w:val="24"/>
        </w:rPr>
        <w:t xml:space="preserve">ιευθύνοντος </w:t>
      </w:r>
      <w:r>
        <w:rPr>
          <w:rFonts w:eastAsia="Times New Roman"/>
          <w:szCs w:val="24"/>
        </w:rPr>
        <w:t>σ</w:t>
      </w:r>
      <w:r>
        <w:rPr>
          <w:rFonts w:eastAsia="Times New Roman"/>
          <w:szCs w:val="24"/>
        </w:rPr>
        <w:t xml:space="preserve">υμβούλου της </w:t>
      </w:r>
      <w:r>
        <w:rPr>
          <w:rFonts w:eastAsia="Times New Roman"/>
          <w:szCs w:val="24"/>
        </w:rPr>
        <w:t>α</w:t>
      </w:r>
      <w:r>
        <w:rPr>
          <w:rFonts w:eastAsia="Times New Roman"/>
          <w:szCs w:val="24"/>
        </w:rPr>
        <w:t xml:space="preserve">νώνυμης </w:t>
      </w:r>
      <w:r>
        <w:rPr>
          <w:rFonts w:eastAsia="Times New Roman"/>
          <w:szCs w:val="24"/>
        </w:rPr>
        <w:t>ε</w:t>
      </w:r>
      <w:r>
        <w:rPr>
          <w:rFonts w:eastAsia="Times New Roman"/>
          <w:szCs w:val="24"/>
        </w:rPr>
        <w:t>ταιρείας «Οργανισμός Λιμένων Νομού Ευβοίας»».</w:t>
      </w:r>
    </w:p>
    <w:p w14:paraId="203C34C2" w14:textId="77777777" w:rsidR="00BD6463" w:rsidRDefault="001903D8">
      <w:pPr>
        <w:spacing w:line="600" w:lineRule="auto"/>
        <w:ind w:firstLine="720"/>
        <w:contextualSpacing/>
        <w:jc w:val="both"/>
        <w:rPr>
          <w:rFonts w:eastAsia="Times New Roman"/>
          <w:szCs w:val="24"/>
        </w:rPr>
      </w:pPr>
      <w:r>
        <w:rPr>
          <w:rFonts w:eastAsia="Times New Roman"/>
          <w:szCs w:val="24"/>
        </w:rPr>
        <w:t>5. Η με αριθμό 33/6-10-2017 επίκαι</w:t>
      </w:r>
      <w:r>
        <w:rPr>
          <w:rFonts w:eastAsia="Times New Roman"/>
          <w:szCs w:val="24"/>
        </w:rPr>
        <w:t>ρη ερώτηση του Ε΄ Αντιπροέδρου της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r>
        <w:rPr>
          <w:rFonts w:eastAsia="Times New Roman"/>
          <w:szCs w:val="24"/>
        </w:rPr>
        <w:lastRenderedPageBreak/>
        <w:t xml:space="preserve">κ. Δημητρίου </w:t>
      </w:r>
      <w:proofErr w:type="spellStart"/>
      <w:r>
        <w:rPr>
          <w:rFonts w:eastAsia="Times New Roman"/>
          <w:szCs w:val="24"/>
        </w:rPr>
        <w:t>Κρεμαστινού</w:t>
      </w:r>
      <w:proofErr w:type="spellEnd"/>
      <w:r>
        <w:rPr>
          <w:rFonts w:eastAsia="Times New Roman"/>
          <w:szCs w:val="24"/>
        </w:rPr>
        <w:t xml:space="preserve"> προς τον Υπουργό Ψηφιακής Πολιτικής, Τηλεπικοινωνιών και Ενημέρωσης, με θέμα: «Χωρίς ΕΛΤΑ η Πάτμος λόγω εξουθένωσης της </w:t>
      </w:r>
      <w:r>
        <w:rPr>
          <w:rFonts w:eastAsia="Times New Roman"/>
          <w:szCs w:val="24"/>
        </w:rPr>
        <w:t>μοναδικής υπαλλήλου».</w:t>
      </w:r>
    </w:p>
    <w:p w14:paraId="203C34C3"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6. Η με αριθμό 9/2-10-2017 επίκαιρη ερώτηση του Βουλευτή Χαλκιδικής της Νέας Δημοκρατίας κ. Γεωργίου </w:t>
      </w:r>
      <w:proofErr w:type="spellStart"/>
      <w:r>
        <w:rPr>
          <w:rFonts w:eastAsia="Times New Roman"/>
          <w:szCs w:val="24"/>
        </w:rPr>
        <w:t>Βαγιωνά</w:t>
      </w:r>
      <w:proofErr w:type="spellEnd"/>
      <w:r>
        <w:rPr>
          <w:rFonts w:eastAsia="Times New Roman"/>
          <w:szCs w:val="24"/>
        </w:rPr>
        <w:t xml:space="preserve"> προς τον Υπουργό Οικονομίας και Ανάπτυξης, με θέμα: «Απειλή λουκέτου για χιλιάδες αρτοποιεία».</w:t>
      </w:r>
    </w:p>
    <w:p w14:paraId="203C34C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203C34C5" w14:textId="77777777" w:rsidR="00BD6463" w:rsidRDefault="001903D8">
      <w:pPr>
        <w:keepNext/>
        <w:spacing w:line="600" w:lineRule="auto"/>
        <w:contextualSpacing/>
        <w:jc w:val="center"/>
        <w:outlineLvl w:val="0"/>
        <w:rPr>
          <w:rFonts w:eastAsia="Times New Roman" w:cs="Times New Roman"/>
          <w:b/>
          <w:bCs/>
          <w:szCs w:val="24"/>
        </w:rPr>
      </w:pPr>
      <w:r>
        <w:rPr>
          <w:rFonts w:eastAsia="Times New Roman" w:cs="Times New Roman"/>
          <w:b/>
          <w:bCs/>
          <w:szCs w:val="24"/>
        </w:rPr>
        <w:t>ΕΠΙΚΑΙΡΩΝ ΕΡΩΤΗΣΕΩΝ</w:t>
      </w:r>
    </w:p>
    <w:p w14:paraId="203C34C6"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Αρχίζουμε με την</w:t>
      </w:r>
      <w:r>
        <w:rPr>
          <w:rFonts w:eastAsia="Times New Roman" w:cs="Times New Roman"/>
          <w:szCs w:val="24"/>
        </w:rPr>
        <w:t xml:space="preserve"> τέταρτη με αριθμό 97/17-10-2017 επίκαιρη ερώτηση </w:t>
      </w:r>
      <w:r>
        <w:rPr>
          <w:rFonts w:eastAsia="Times New Roman"/>
          <w:szCs w:val="24"/>
        </w:rPr>
        <w:t xml:space="preserve">δεύτερου κύκλου </w:t>
      </w:r>
      <w:r>
        <w:rPr>
          <w:rFonts w:eastAsia="Times New Roman" w:cs="Times New Roman"/>
          <w:szCs w:val="24"/>
        </w:rPr>
        <w:t>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b/>
          <w:bCs/>
          <w:szCs w:val="24"/>
        </w:rPr>
        <w:t xml:space="preserve"> </w:t>
      </w:r>
      <w:r>
        <w:rPr>
          <w:rFonts w:eastAsia="Times New Roman" w:cs="Times New Roman"/>
          <w:szCs w:val="24"/>
        </w:rPr>
        <w:t>προς το</w:t>
      </w:r>
      <w:r>
        <w:rPr>
          <w:rFonts w:eastAsia="Times New Roman" w:cs="Times New Roman"/>
          <w:szCs w:val="24"/>
        </w:rPr>
        <w:t xml:space="preserve">ν Υπουργό </w:t>
      </w:r>
      <w:r>
        <w:rPr>
          <w:rFonts w:eastAsia="Times New Roman" w:cs="Times New Roman"/>
          <w:bCs/>
          <w:szCs w:val="24"/>
        </w:rPr>
        <w:t xml:space="preserve">Εσωτερικών, </w:t>
      </w:r>
      <w:r>
        <w:rPr>
          <w:rFonts w:eastAsia="Times New Roman" w:cs="Times New Roman"/>
          <w:szCs w:val="24"/>
        </w:rPr>
        <w:t xml:space="preserve">με θέμα: «Να επαναπροσληφθούν οι αυθαίρετα απολυμένες σχολικές καθαρίστριες στον Δήμο </w:t>
      </w:r>
      <w:proofErr w:type="spellStart"/>
      <w:r>
        <w:rPr>
          <w:rFonts w:eastAsia="Times New Roman" w:cs="Times New Roman"/>
          <w:szCs w:val="24"/>
        </w:rPr>
        <w:t>Ζίτσας</w:t>
      </w:r>
      <w:proofErr w:type="spellEnd"/>
      <w:r>
        <w:rPr>
          <w:rFonts w:eastAsia="Times New Roman" w:cs="Times New Roman"/>
          <w:szCs w:val="24"/>
        </w:rPr>
        <w:t xml:space="preserve"> του Νομού Ιωαννίνων».</w:t>
      </w:r>
    </w:p>
    <w:p w14:paraId="203C34C7"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 ο Υπουργός Εσωτερικών κ. Παναγιώτης Σκουρλέτης.</w:t>
      </w:r>
    </w:p>
    <w:p w14:paraId="203C34C8"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Κύριε Μωραΐτη, έχετε τον λόγο για </w:t>
      </w:r>
      <w:r>
        <w:rPr>
          <w:rFonts w:eastAsia="Times New Roman" w:cs="Times New Roman"/>
          <w:szCs w:val="24"/>
        </w:rPr>
        <w:t xml:space="preserve">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203C34C9"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203C34CA"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ΚΚΕ φέρνει για μια φορά ακόμη ένα σοβαρό θέμα που απασχολεί εργαζόμενους. Μιλάμε για το ότι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 xml:space="preserve">ρχή του Δήμου </w:t>
      </w:r>
      <w:proofErr w:type="spellStart"/>
      <w:r>
        <w:rPr>
          <w:rFonts w:eastAsia="Times New Roman" w:cs="Times New Roman"/>
          <w:szCs w:val="24"/>
        </w:rPr>
        <w:t>Ζίτσας</w:t>
      </w:r>
      <w:proofErr w:type="spellEnd"/>
      <w:r>
        <w:rPr>
          <w:rFonts w:eastAsia="Times New Roman" w:cs="Times New Roman"/>
          <w:szCs w:val="24"/>
        </w:rPr>
        <w:t xml:space="preserve"> μέσω της </w:t>
      </w:r>
      <w:r>
        <w:rPr>
          <w:rFonts w:eastAsia="Times New Roman" w:cs="Times New Roman"/>
          <w:szCs w:val="24"/>
        </w:rPr>
        <w:t>π</w:t>
      </w:r>
      <w:r>
        <w:rPr>
          <w:rFonts w:eastAsia="Times New Roman" w:cs="Times New Roman"/>
          <w:szCs w:val="24"/>
        </w:rPr>
        <w:t xml:space="preserve">ρωτοβάθμιας και </w:t>
      </w:r>
      <w:r>
        <w:rPr>
          <w:rFonts w:eastAsia="Times New Roman" w:cs="Times New Roman"/>
          <w:szCs w:val="24"/>
        </w:rPr>
        <w:t>δ</w:t>
      </w:r>
      <w:r>
        <w:rPr>
          <w:rFonts w:eastAsia="Times New Roman" w:cs="Times New Roman"/>
          <w:szCs w:val="24"/>
        </w:rPr>
        <w:t>ευτεροβ</w:t>
      </w:r>
      <w:r>
        <w:rPr>
          <w:rFonts w:eastAsia="Times New Roman" w:cs="Times New Roman"/>
          <w:szCs w:val="24"/>
        </w:rPr>
        <w:t xml:space="preserve">άθμιας </w:t>
      </w:r>
      <w:r>
        <w:rPr>
          <w:rFonts w:eastAsia="Times New Roman" w:cs="Times New Roman"/>
          <w:szCs w:val="24"/>
        </w:rPr>
        <w:t>σ</w:t>
      </w:r>
      <w:r>
        <w:rPr>
          <w:rFonts w:eastAsia="Times New Roman" w:cs="Times New Roman"/>
          <w:szCs w:val="24"/>
        </w:rPr>
        <w:t xml:space="preserve">χολικής </w:t>
      </w:r>
      <w:r>
        <w:rPr>
          <w:rFonts w:eastAsia="Times New Roman" w:cs="Times New Roman"/>
          <w:szCs w:val="24"/>
        </w:rPr>
        <w:t>ε</w:t>
      </w:r>
      <w:r>
        <w:rPr>
          <w:rFonts w:eastAsia="Times New Roman" w:cs="Times New Roman"/>
          <w:szCs w:val="24"/>
        </w:rPr>
        <w:t xml:space="preserve">πιτροπής αντί να προχωρήσει και </w:t>
      </w:r>
      <w:r>
        <w:rPr>
          <w:rFonts w:eastAsia="Times New Roman" w:cs="Times New Roman"/>
          <w:szCs w:val="24"/>
        </w:rPr>
        <w:lastRenderedPageBreak/>
        <w:t>να ανανεώσει τις συμβάσεις των δεκαπέντε σχολικών καθαριστριών που για χρόνια εργάζονται και υπηρετούν τις ανάγκες των σχολείων της περιοχής με μισθούς-</w:t>
      </w:r>
      <w:r>
        <w:rPr>
          <w:rFonts w:eastAsia="Times New Roman" w:cs="Times New Roman"/>
          <w:szCs w:val="24"/>
        </w:rPr>
        <w:t>«</w:t>
      </w:r>
      <w:r>
        <w:rPr>
          <w:rFonts w:eastAsia="Times New Roman" w:cs="Times New Roman"/>
          <w:szCs w:val="24"/>
        </w:rPr>
        <w:t>ψίχουλα» και σχεδόν ανύπαρκτα εργασιακά δικαιώματα, έχ</w:t>
      </w:r>
      <w:r>
        <w:rPr>
          <w:rFonts w:eastAsia="Times New Roman" w:cs="Times New Roman"/>
          <w:szCs w:val="24"/>
        </w:rPr>
        <w:t>ει προβεί στην απόλυσή τους, προκηρύσσοντας έναν «φωτογραφικό», δήθεν διαγωνισμό, με αποκλειστικό στόχο να αποκλείσει τις ήδη για χρόνια συμβασιούχες καθαρίστριες.</w:t>
      </w:r>
    </w:p>
    <w:p w14:paraId="203C34CB"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στον </w:t>
      </w:r>
      <w:proofErr w:type="spellStart"/>
      <w:r>
        <w:rPr>
          <w:rFonts w:eastAsia="Times New Roman" w:cs="Times New Roman"/>
          <w:szCs w:val="24"/>
        </w:rPr>
        <w:t>ψευτοδιαγωνισμό</w:t>
      </w:r>
      <w:proofErr w:type="spellEnd"/>
      <w:r>
        <w:rPr>
          <w:rFonts w:eastAsia="Times New Roman" w:cs="Times New Roman"/>
          <w:szCs w:val="24"/>
        </w:rPr>
        <w:t xml:space="preserve"> που έστησε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 xml:space="preserve">ρχή συμπεριλαμβάνονται </w:t>
      </w:r>
      <w:r>
        <w:rPr>
          <w:rFonts w:eastAsia="Times New Roman" w:cs="Times New Roman"/>
          <w:szCs w:val="24"/>
        </w:rPr>
        <w:t xml:space="preserve">απαράδεκτοι όροι, όροι που δεν αναφέρονται σε κανένα θεσμικό πλαίσιο και μπαίνει ως ερώτημα αν και πώς η εποπτεύουσα αρχή και, εν προκειμένω, η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ενέκρινε ή παρεμβαίνει σε τέτοιου είδους αυθαίρετες πρακτικές. </w:t>
      </w:r>
    </w:p>
    <w:p w14:paraId="203C34CC"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Εδώ υπάρχει και η ανακοίν</w:t>
      </w:r>
      <w:r>
        <w:rPr>
          <w:rFonts w:eastAsia="Times New Roman" w:cs="Times New Roman"/>
          <w:szCs w:val="24"/>
        </w:rPr>
        <w:t xml:space="preserve">ωση των </w:t>
      </w:r>
      <w:r>
        <w:rPr>
          <w:rFonts w:eastAsia="Times New Roman" w:cs="Times New Roman"/>
          <w:szCs w:val="24"/>
        </w:rPr>
        <w:t>σ</w:t>
      </w:r>
      <w:r>
        <w:rPr>
          <w:rFonts w:eastAsia="Times New Roman" w:cs="Times New Roman"/>
          <w:szCs w:val="24"/>
        </w:rPr>
        <w:t xml:space="preserve">χολικών </w:t>
      </w:r>
      <w:r>
        <w:rPr>
          <w:rFonts w:eastAsia="Times New Roman" w:cs="Times New Roman"/>
          <w:szCs w:val="24"/>
        </w:rPr>
        <w:t>ε</w:t>
      </w:r>
      <w:r>
        <w:rPr>
          <w:rFonts w:eastAsia="Times New Roman" w:cs="Times New Roman"/>
          <w:szCs w:val="24"/>
        </w:rPr>
        <w:t>πιτροπών, που βάζει απαράδεκτα ζητήματα. Για παράδειγμα, λέει ότι οι καθαρίστριες πρέπει να έχουν εκκαθαριστικό σημείωμα. Και εμείς ρωτάμε: Πηγαίνουν καθαρίστριες γυναίκες εφοπλιστών και βιομηχάνων με 300 ευρώ; Πηγαίνουν γυναίκες των λαϊκ</w:t>
      </w:r>
      <w:r>
        <w:rPr>
          <w:rFonts w:eastAsia="Times New Roman" w:cs="Times New Roman"/>
          <w:szCs w:val="24"/>
        </w:rPr>
        <w:t>ών οικογενειών.</w:t>
      </w:r>
    </w:p>
    <w:p w14:paraId="203C34CD"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Όμως, το χειρότερο απ’ όλα, κύριε Υπουργέ, είναι ότι μιλάει για βεβαίωση ανεργίας. Δηλαδή, τι κάνει με αυτό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 xml:space="preserve">ρχή; Θέλει να αποκλείσει τις ήδη υπάρχουσες καθαρίστριες που δουλεύουν έστω και με αυτούς τους μισθούς πείνας, εφόσον </w:t>
      </w:r>
      <w:r>
        <w:rPr>
          <w:rFonts w:eastAsia="Times New Roman" w:cs="Times New Roman"/>
          <w:szCs w:val="24"/>
        </w:rPr>
        <w:t>δεν μπορούν να προσκομίσουν κάρτα ανεργίας.</w:t>
      </w:r>
    </w:p>
    <w:p w14:paraId="203C34CE"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αυτή είναι η τακτική διαχείρισης της ακραίας φτώχειας, που είναι η δίκαιη ανάπτυξή σας, όπως λέτε, που τσακίζει τα εργασιακά δικαιώματα και δημιουργεί εργασιακή ζούγκλα.</w:t>
      </w:r>
    </w:p>
    <w:p w14:paraId="203C34CF"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Το ερώτημά μας, κύριε Υπουργέ, είν</w:t>
      </w:r>
      <w:r>
        <w:rPr>
          <w:rFonts w:eastAsia="Times New Roman" w:cs="Times New Roman"/>
          <w:szCs w:val="24"/>
        </w:rPr>
        <w:t xml:space="preserve">αι τι μέτρα θα πάρετε, ώστε να επαναπροσληφθούν οι αυθαίρετα απολυμένες σχολικές καθαρίστριες του Δήμου </w:t>
      </w:r>
      <w:proofErr w:type="spellStart"/>
      <w:r>
        <w:rPr>
          <w:rFonts w:eastAsia="Times New Roman" w:cs="Times New Roman"/>
          <w:szCs w:val="24"/>
        </w:rPr>
        <w:t>Ζίτσας</w:t>
      </w:r>
      <w:proofErr w:type="spellEnd"/>
      <w:r>
        <w:rPr>
          <w:rFonts w:eastAsia="Times New Roman" w:cs="Times New Roman"/>
          <w:szCs w:val="24"/>
        </w:rPr>
        <w:t xml:space="preserve">, να σταματήσουν οι ενέργειες της </w:t>
      </w:r>
      <w:r>
        <w:rPr>
          <w:rFonts w:eastAsia="Times New Roman" w:cs="Times New Roman"/>
          <w:szCs w:val="24"/>
        </w:rPr>
        <w:t>δ</w:t>
      </w:r>
      <w:r>
        <w:rPr>
          <w:rFonts w:eastAsia="Times New Roman" w:cs="Times New Roman"/>
          <w:szCs w:val="24"/>
        </w:rPr>
        <w:t xml:space="preserve">ημοτικής </w:t>
      </w:r>
      <w:r>
        <w:rPr>
          <w:rFonts w:eastAsia="Times New Roman" w:cs="Times New Roman"/>
          <w:szCs w:val="24"/>
        </w:rPr>
        <w:t>α</w:t>
      </w:r>
      <w:r>
        <w:rPr>
          <w:rFonts w:eastAsia="Times New Roman" w:cs="Times New Roman"/>
          <w:szCs w:val="24"/>
        </w:rPr>
        <w:t>ρχής που οδηγούν στην απόλυση αυτών των δεκαπέντε καθαριστριών, αλλά και -το κυριότερο- στον εμπαιγμό</w:t>
      </w:r>
      <w:r>
        <w:rPr>
          <w:rFonts w:eastAsia="Times New Roman" w:cs="Times New Roman"/>
          <w:szCs w:val="24"/>
        </w:rPr>
        <w:t xml:space="preserve"> που έχει ξεκινήσει με άνεργες γυναίκες της περιοχής.</w:t>
      </w:r>
    </w:p>
    <w:p w14:paraId="203C34D0"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Βάζουμε, επίσης, το ζήτημα της επαρκούς χρηματοδότησης, επιτέλους, για τη λειτουργία και την οριστική λύση του προβλήματος της καθαριότητας στα σχολεία, με πρώτο βήμα τη μονιμοποίηση των συμβασιούχων κα</w:t>
      </w:r>
      <w:r>
        <w:rPr>
          <w:rFonts w:eastAsia="Times New Roman" w:cs="Times New Roman"/>
          <w:szCs w:val="24"/>
        </w:rPr>
        <w:t>θαριστριών στα σχολεία με πλήρη μισθολογικά και ασφαλιστικά δικαιώματα.</w:t>
      </w:r>
    </w:p>
    <w:p w14:paraId="203C34D1"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συνάδελφο.</w:t>
      </w:r>
    </w:p>
    <w:p w14:paraId="203C34D2"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Κύριε Υπουργέ, για τρία λεπτά έχετε τον λόγο.</w:t>
      </w:r>
    </w:p>
    <w:p w14:paraId="203C34D3"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 κύριε Πρόεδ</w:t>
      </w:r>
      <w:r>
        <w:rPr>
          <w:rFonts w:eastAsia="Times New Roman" w:cs="Times New Roman"/>
          <w:szCs w:val="24"/>
        </w:rPr>
        <w:t>ρε.</w:t>
      </w:r>
    </w:p>
    <w:p w14:paraId="203C34D4" w14:textId="77777777" w:rsidR="00BD6463" w:rsidRDefault="001903D8">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Κύριε Μωραΐτη, νομίζω ότι κάθε φορά που συζητάμε στη Βουλή πρέπει ο διάλογος και η συζήτηση πάνω στα συγκεκριμένα ζητήματα να μη γίνεται επί τη βάσει μόνο καλών προθέσεων και διακηρύξεων, αλλά να κοιτάμε στις συγκεκριμένες συνθήκες τι μπορούμε να κάνου</w:t>
      </w:r>
      <w:r>
        <w:rPr>
          <w:rFonts w:eastAsia="Times New Roman" w:cs="Times New Roman"/>
          <w:szCs w:val="24"/>
        </w:rPr>
        <w:t>με.</w:t>
      </w:r>
    </w:p>
    <w:p w14:paraId="203C34D5" w14:textId="77777777" w:rsidR="00BD6463" w:rsidRDefault="001903D8">
      <w:pPr>
        <w:spacing w:after="0" w:line="600" w:lineRule="auto"/>
        <w:ind w:firstLine="720"/>
        <w:contextualSpacing/>
        <w:jc w:val="both"/>
        <w:rPr>
          <w:rFonts w:eastAsia="Times New Roman"/>
          <w:szCs w:val="24"/>
        </w:rPr>
      </w:pPr>
      <w:r>
        <w:rPr>
          <w:rFonts w:eastAsia="Times New Roman"/>
          <w:szCs w:val="24"/>
        </w:rPr>
        <w:lastRenderedPageBreak/>
        <w:t>Το λέω αυτό διότι προφανώς γνωρίζετε, αλλά θέλω να το επαναλάβω, με αφορμή την ερώτησή σας, ότι φέτος, μετά από πάρα πολλά χρόνια υπήρξε συγκεκριμένη πρωτοβουλία της Κυβέρνησης και ιδιαίτερα του Υπουργείου Εσωτερικών, μιας και έχει μία συναρμοδιότητα μ</w:t>
      </w:r>
      <w:r>
        <w:rPr>
          <w:rFonts w:eastAsia="Times New Roman"/>
          <w:szCs w:val="24"/>
        </w:rPr>
        <w:t>ε το Υπουργείο Παιδείας για τις σχολικές καθαρίστριες και κατορθώσαμε να πετύχουμε στις συγκεκριμένες συνθήκες κατά 10% την αύξηση των αμοιβών τους, μέσα από την ένταξη στο καθεστώς των πληρωμών και των κοινόχρηστων χώρων των σχολείων, που δεν υπήρχαν. Δηλ</w:t>
      </w:r>
      <w:r>
        <w:rPr>
          <w:rFonts w:eastAsia="Times New Roman"/>
          <w:szCs w:val="24"/>
        </w:rPr>
        <w:t>αδή, διάδρομοι και τουαλέτες καθαρίζονταν και δεν πληρώνονταν.</w:t>
      </w:r>
    </w:p>
    <w:p w14:paraId="203C34D6" w14:textId="77777777" w:rsidR="00BD6463" w:rsidRDefault="001903D8">
      <w:pPr>
        <w:spacing w:after="0" w:line="600" w:lineRule="auto"/>
        <w:ind w:firstLine="720"/>
        <w:contextualSpacing/>
        <w:jc w:val="both"/>
        <w:rPr>
          <w:rFonts w:eastAsia="Times New Roman"/>
          <w:szCs w:val="24"/>
        </w:rPr>
      </w:pPr>
      <w:r>
        <w:rPr>
          <w:rFonts w:eastAsia="Times New Roman"/>
          <w:szCs w:val="24"/>
        </w:rPr>
        <w:t>Το αναφέρω αυτό, διότι είναι πάρα πολύ σημαντικό και το αναγνωρίζουν πρώτα από όλα οι ίδιοι οι συνδικαλιστές, οι ίδιες οι εργαζόμενες, τις οποίες έχω δει πάρα πολλές φορές, όχι μόνο στο γραφείο</w:t>
      </w:r>
      <w:r>
        <w:rPr>
          <w:rFonts w:eastAsia="Times New Roman"/>
          <w:szCs w:val="24"/>
        </w:rPr>
        <w:t xml:space="preserve"> μου στην Αθήνα, αλλά και σε ταξίδια που έχω κάνει στην περιφέρεια.</w:t>
      </w:r>
    </w:p>
    <w:p w14:paraId="203C34D7"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Άρα έχει μία σημασία όταν προσεγγίζουμε ένα ζήτημα να προσεγγίζουμε την όλη εικόνα. </w:t>
      </w:r>
    </w:p>
    <w:p w14:paraId="203C34D8" w14:textId="77777777" w:rsidR="00BD6463" w:rsidRDefault="001903D8">
      <w:pPr>
        <w:spacing w:after="0" w:line="600" w:lineRule="auto"/>
        <w:ind w:firstLine="720"/>
        <w:contextualSpacing/>
        <w:jc w:val="both"/>
        <w:rPr>
          <w:rFonts w:eastAsia="Times New Roman"/>
          <w:szCs w:val="24"/>
        </w:rPr>
      </w:pPr>
      <w:r>
        <w:rPr>
          <w:rFonts w:eastAsia="Times New Roman"/>
          <w:szCs w:val="24"/>
        </w:rPr>
        <w:t>Από εκεί και πέρα, υπάρχει ένα στρεβλό καθεστώς από το 1990, αυτό των συμβάσεων έργου για τον συγκεκριμ</w:t>
      </w:r>
      <w:r>
        <w:rPr>
          <w:rFonts w:eastAsia="Times New Roman"/>
          <w:szCs w:val="24"/>
        </w:rPr>
        <w:t xml:space="preserve">ένο κλάδο. Είναι συμβάσεις έργου διάρκειας δέκα μηνών για κάθε σχολικό έτος, όχι γενικά </w:t>
      </w:r>
      <w:proofErr w:type="spellStart"/>
      <w:r>
        <w:rPr>
          <w:rFonts w:eastAsia="Times New Roman"/>
          <w:szCs w:val="24"/>
        </w:rPr>
        <w:t>ανανεούμενες</w:t>
      </w:r>
      <w:proofErr w:type="spellEnd"/>
      <w:r>
        <w:rPr>
          <w:rFonts w:eastAsia="Times New Roman"/>
          <w:szCs w:val="24"/>
        </w:rPr>
        <w:t xml:space="preserve"> συμβάσεις, οκτάμηνες ή οτιδήποτε. Πρόκειται για τον ν.1892/1990.</w:t>
      </w:r>
    </w:p>
    <w:p w14:paraId="203C34D9"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Είναι ένα στρεβλό καθεστώς, διότι θα έπρεπε να αντιμετωπίζεται με διαφορετικό τρόπο. Όμως </w:t>
      </w:r>
      <w:r>
        <w:rPr>
          <w:rFonts w:eastAsia="Times New Roman"/>
          <w:szCs w:val="24"/>
        </w:rPr>
        <w:t xml:space="preserve">διαφορετικό τρόπο αντιμετώπισης έχεις το 1990 και το 2000 και </w:t>
      </w:r>
      <w:r>
        <w:rPr>
          <w:rFonts w:eastAsia="Times New Roman"/>
          <w:szCs w:val="24"/>
        </w:rPr>
        <w:lastRenderedPageBreak/>
        <w:t>διαφορετικές δυνατότητες έχει όποιος ζει σε αυτή τη χώρα το 2016 και το 2017. Γι’ αυτό ανέφερα πριν, με δεδομένες τις σημερινές συνθήκες, με δεδομένο το γεγονός των απαγορεύσεων και τον συγκεκρι</w:t>
      </w:r>
      <w:r>
        <w:rPr>
          <w:rFonts w:eastAsia="Times New Roman"/>
          <w:szCs w:val="24"/>
        </w:rPr>
        <w:t>μένο περιορισμό στο καθεστώς των προσλήψεων που ισχύει, τι πρωτοβουλία μπορέσαμε και πήραμε για να βελτιώσουμε τις συγκεκριμένες συνθήκες.</w:t>
      </w:r>
    </w:p>
    <w:p w14:paraId="203C34DA"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πλειονότητα</w:t>
      </w:r>
      <w:r>
        <w:rPr>
          <w:rFonts w:eastAsia="Times New Roman"/>
          <w:szCs w:val="24"/>
        </w:rPr>
        <w:t xml:space="preserve"> των δήμων </w:t>
      </w:r>
      <w:r>
        <w:rPr>
          <w:rFonts w:eastAsia="Times New Roman"/>
          <w:szCs w:val="24"/>
        </w:rPr>
        <w:t xml:space="preserve">της </w:t>
      </w:r>
      <w:r>
        <w:rPr>
          <w:rFonts w:eastAsia="Times New Roman"/>
          <w:szCs w:val="24"/>
        </w:rPr>
        <w:t>χώρα</w:t>
      </w:r>
      <w:r>
        <w:rPr>
          <w:rFonts w:eastAsia="Times New Roman"/>
          <w:szCs w:val="24"/>
        </w:rPr>
        <w:t>ς</w:t>
      </w:r>
      <w:r>
        <w:rPr>
          <w:rFonts w:eastAsia="Times New Roman"/>
          <w:szCs w:val="24"/>
        </w:rPr>
        <w:t xml:space="preserve"> γνωρίζετε ότι πάνω - κάτω το σύνολο των εργαζομένων κάθε χρονιά, που είναι κυρίω</w:t>
      </w:r>
      <w:r>
        <w:rPr>
          <w:rFonts w:eastAsia="Times New Roman"/>
          <w:szCs w:val="24"/>
        </w:rPr>
        <w:t>ς γυναίκες, δουλεύουν και την επόμενη και αυτό γίνεται με πρωτοβουλία των οικείων δημάρχων.</w:t>
      </w:r>
    </w:p>
    <w:p w14:paraId="203C34DB"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Εγώ θα καλούσα τον δήμαρχο να κάνει αυτό που κάνουν και οι υπόλοιποι. Γνωρίζετε ότι έχει υπάρξει προς την </w:t>
      </w:r>
      <w:r>
        <w:rPr>
          <w:rFonts w:eastAsia="Times New Roman"/>
          <w:szCs w:val="24"/>
        </w:rPr>
        <w:t>α</w:t>
      </w:r>
      <w:r>
        <w:rPr>
          <w:rFonts w:eastAsia="Times New Roman"/>
          <w:szCs w:val="24"/>
        </w:rPr>
        <w:t xml:space="preserve">ποκεντρωμένη </w:t>
      </w:r>
      <w:r>
        <w:rPr>
          <w:rFonts w:eastAsia="Times New Roman"/>
          <w:szCs w:val="24"/>
        </w:rPr>
        <w:t>δ</w:t>
      </w:r>
      <w:r>
        <w:rPr>
          <w:rFonts w:eastAsia="Times New Roman"/>
          <w:szCs w:val="24"/>
        </w:rPr>
        <w:t>ιοίκηση προσφυγή των εργαζομένων που αποκλε</w:t>
      </w:r>
      <w:r>
        <w:rPr>
          <w:rFonts w:eastAsia="Times New Roman"/>
          <w:szCs w:val="24"/>
        </w:rPr>
        <w:t>ίστηκαν από τη δυνατότητα να συμμετάσχουν σε αυτόν τον διαγωνισμό, η οποία θα κρίνει τη νομιμότητα αυτής της προσφυγής, απόφαση την οποία περιμένουμε. Βεβαίως, από την άλλη πλευρά, για να είμαστε δίκαιοι, σε μία τέτοια κατάσταση, με ένα στρεβλό σύστημα, με</w:t>
      </w:r>
      <w:r>
        <w:rPr>
          <w:rFonts w:eastAsia="Times New Roman"/>
          <w:szCs w:val="24"/>
        </w:rPr>
        <w:t xml:space="preserve"> υψηλά ποσοστά ανεργίας, δύσκολο είναι να ρίξεις το ανάθεμα στον οποιονδήποτε είτε είναι ο δήμαρχος είτε είναι οποιοσδήποτε άλλος.</w:t>
      </w:r>
    </w:p>
    <w:p w14:paraId="203C34DC" w14:textId="77777777" w:rsidR="00BD6463" w:rsidRDefault="001903D8">
      <w:pPr>
        <w:spacing w:after="0" w:line="600" w:lineRule="auto"/>
        <w:ind w:firstLine="720"/>
        <w:contextualSpacing/>
        <w:jc w:val="both"/>
        <w:rPr>
          <w:rFonts w:eastAsia="Times New Roman"/>
          <w:szCs w:val="24"/>
        </w:rPr>
      </w:pPr>
      <w:r>
        <w:rPr>
          <w:rFonts w:eastAsia="Times New Roman"/>
          <w:szCs w:val="24"/>
        </w:rPr>
        <w:t>Παρ’ όλα αυτά, θεωρώ ότι στη συγκεκριμένη περίπτωση θα έπρεπε να ακολουθηθεί το παράδειγμα και η πρακτική που ακολουθείται κα</w:t>
      </w:r>
      <w:r>
        <w:rPr>
          <w:rFonts w:eastAsia="Times New Roman"/>
          <w:szCs w:val="24"/>
        </w:rPr>
        <w:t xml:space="preserve">ι στους υπόλοιπους δήμους της χώρας. </w:t>
      </w:r>
    </w:p>
    <w:p w14:paraId="203C34DD" w14:textId="77777777" w:rsidR="00BD6463" w:rsidRDefault="001903D8">
      <w:pPr>
        <w:spacing w:after="0" w:line="600" w:lineRule="auto"/>
        <w:ind w:firstLine="720"/>
        <w:contextualSpacing/>
        <w:jc w:val="both"/>
        <w:rPr>
          <w:rFonts w:eastAsia="Times New Roman"/>
          <w:szCs w:val="24"/>
        </w:rPr>
      </w:pPr>
      <w:r>
        <w:rPr>
          <w:rFonts w:eastAsia="Times New Roman"/>
          <w:szCs w:val="24"/>
        </w:rPr>
        <w:t>Ευχαριστώ.</w:t>
      </w:r>
    </w:p>
    <w:p w14:paraId="203C34DE" w14:textId="77777777" w:rsidR="00BD6463" w:rsidRDefault="001903D8">
      <w:pPr>
        <w:spacing w:after="0" w:line="600" w:lineRule="auto"/>
        <w:ind w:firstLine="720"/>
        <w:contextualSpacing/>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 κύριο Υπουργό. </w:t>
      </w:r>
    </w:p>
    <w:p w14:paraId="203C34DF"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Κύριε Μωραΐτη, έχετε τον λόγο για τρία λεπτά, για τη δευτερολογία σας. </w:t>
      </w:r>
    </w:p>
    <w:p w14:paraId="203C34E0" w14:textId="77777777" w:rsidR="00BD6463" w:rsidRDefault="001903D8">
      <w:pPr>
        <w:spacing w:after="0" w:line="600" w:lineRule="auto"/>
        <w:ind w:firstLine="720"/>
        <w:contextualSpacing/>
        <w:jc w:val="both"/>
        <w:rPr>
          <w:rFonts w:eastAsia="Times New Roman"/>
          <w:szCs w:val="24"/>
        </w:rPr>
      </w:pPr>
      <w:r>
        <w:rPr>
          <w:rFonts w:eastAsia="Times New Roman"/>
          <w:b/>
          <w:szCs w:val="24"/>
        </w:rPr>
        <w:t>ΝΙΚΟΛΑΟΣ ΜΩΡΑΪΤΗΣ:</w:t>
      </w:r>
      <w:r>
        <w:rPr>
          <w:rFonts w:eastAsia="Times New Roman"/>
          <w:szCs w:val="24"/>
        </w:rPr>
        <w:t xml:space="preserve"> Κύριε Υπουργέ, δεν απαντήσατε στο συγκεκριμένο ερώτ</w:t>
      </w:r>
      <w:r>
        <w:rPr>
          <w:rFonts w:eastAsia="Times New Roman"/>
          <w:szCs w:val="24"/>
        </w:rPr>
        <w:t xml:space="preserve">ημα. </w:t>
      </w:r>
    </w:p>
    <w:p w14:paraId="203C34E1" w14:textId="77777777" w:rsidR="00BD6463" w:rsidRDefault="001903D8">
      <w:pPr>
        <w:spacing w:after="0" w:line="600" w:lineRule="auto"/>
        <w:ind w:firstLine="720"/>
        <w:contextualSpacing/>
        <w:jc w:val="both"/>
        <w:rPr>
          <w:rFonts w:eastAsia="Times New Roman"/>
          <w:szCs w:val="24"/>
        </w:rPr>
      </w:pPr>
      <w:r>
        <w:rPr>
          <w:rFonts w:eastAsia="Times New Roman"/>
          <w:szCs w:val="24"/>
        </w:rPr>
        <w:t>Η πολιτική όλων των κυβερνήσεων διαχρονικά, με όχημα τις πιο πολλές φορές τους δήμους και τις περιφέρειες, τσακίζει δικαιώματα για μόνιμη και σταθερή δουλειά, με πλήρη ασφαλιστικά δικαιώματα, όπως αναφέραμε.</w:t>
      </w:r>
    </w:p>
    <w:p w14:paraId="203C34E2"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Αυτές οι πολιτικές γίνονται πιο έντονες </w:t>
      </w:r>
      <w:r>
        <w:rPr>
          <w:rFonts w:eastAsia="Times New Roman"/>
          <w:szCs w:val="24"/>
        </w:rPr>
        <w:t>και πιο βάρβαρες και παίρνουν διαστάσεις ιδιαίτερα στον χώρο της καθαριότητας στους δήμους, στα νοσοκομεία, στα σχολεία, και πολλές φορές με θανατηφόρα ατυχήματα ή τραυματισμούς από την εντατικοποίηση της δουλειάς.</w:t>
      </w:r>
    </w:p>
    <w:p w14:paraId="203C34E3"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Πολλές φορές τους εργαζόμενους -τις εργαζόμενες εν προκειμένω- τους πετάμε στον κάδο των σκουπιδιών, στην ανεργία. Τέτοια περίπτωση είναι και αυτή που αναφέραμε με τις καθαρίστριες στα σχολεία του Δήμου </w:t>
      </w:r>
      <w:proofErr w:type="spellStart"/>
      <w:r>
        <w:rPr>
          <w:rFonts w:eastAsia="Times New Roman"/>
          <w:szCs w:val="24"/>
        </w:rPr>
        <w:t>Ζίτσας</w:t>
      </w:r>
      <w:proofErr w:type="spellEnd"/>
      <w:r>
        <w:rPr>
          <w:rFonts w:eastAsia="Times New Roman"/>
          <w:szCs w:val="24"/>
        </w:rPr>
        <w:t>, που βρέθηκαν από τη μία μέρα στην άλλη στην α</w:t>
      </w:r>
      <w:r>
        <w:rPr>
          <w:rFonts w:eastAsia="Times New Roman"/>
          <w:szCs w:val="24"/>
        </w:rPr>
        <w:t>νεργία.</w:t>
      </w:r>
    </w:p>
    <w:p w14:paraId="203C34E4" w14:textId="77777777" w:rsidR="00BD6463" w:rsidRDefault="001903D8">
      <w:pPr>
        <w:spacing w:after="0" w:line="600" w:lineRule="auto"/>
        <w:ind w:firstLine="720"/>
        <w:contextualSpacing/>
        <w:jc w:val="both"/>
        <w:rPr>
          <w:rFonts w:eastAsia="Times New Roman"/>
          <w:szCs w:val="24"/>
        </w:rPr>
      </w:pPr>
      <w:r>
        <w:rPr>
          <w:rFonts w:eastAsia="Times New Roman"/>
          <w:szCs w:val="24"/>
        </w:rPr>
        <w:t>Και το πιο σημαντικό, κύριε Υπουργέ, είναι ότι αυτές οι καθαρίστριες δούλευαν για δέκα χρόνια και οι περισσότερες από αυτές ήταν στα όρια της συνταξιοδότησης. Και αντί να υπάρχει προστασία, καθώς έδιναν τη μάχη για τα τελευταία ένσημα, τις πετάξαμε</w:t>
      </w:r>
      <w:r>
        <w:rPr>
          <w:rFonts w:eastAsia="Times New Roman"/>
          <w:szCs w:val="24"/>
        </w:rPr>
        <w:t xml:space="preserve"> στον δρόμο. </w:t>
      </w:r>
    </w:p>
    <w:p w14:paraId="203C34E5" w14:textId="77777777" w:rsidR="00BD6463" w:rsidRDefault="001903D8">
      <w:pPr>
        <w:spacing w:after="0" w:line="600" w:lineRule="auto"/>
        <w:ind w:firstLine="720"/>
        <w:contextualSpacing/>
        <w:jc w:val="both"/>
        <w:rPr>
          <w:rFonts w:eastAsia="Times New Roman"/>
          <w:szCs w:val="24"/>
        </w:rPr>
      </w:pPr>
      <w:r>
        <w:rPr>
          <w:rFonts w:eastAsia="Times New Roman"/>
          <w:szCs w:val="24"/>
        </w:rPr>
        <w:lastRenderedPageBreak/>
        <w:t>Γι’ αυτό το αίτημα είναι και δικαιολογημένο, όπως και η αγανάκτηση που υπάρχει στις καθαρίστριες της περιοχής. Και μιλάμε για μισθούς πείνας, των 200 και 300 ευρώ, σε συνθήκες μεσαιωνικές, χωρίς άδειες, ακόμα και χωρίς άδειες αναρρωτικές στον</w:t>
      </w:r>
      <w:r>
        <w:rPr>
          <w:rFonts w:eastAsia="Times New Roman"/>
          <w:szCs w:val="24"/>
        </w:rPr>
        <w:t xml:space="preserve"> χώρο αυτό, κύριε Υπουργέ. </w:t>
      </w:r>
    </w:p>
    <w:p w14:paraId="203C34E6"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Τις καθαρίστριες τις κάνατε εργολάβους της πείνας, της εξαθλίωσης με τη δική σας πολιτική το τελευταίο διάστημα, γιατί απαιτείτε να δουλέψουν με αυτό το καθεστώς το επόμενο διάστημα.</w:t>
      </w:r>
    </w:p>
    <w:p w14:paraId="203C34E7"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το χειρότερο από όλα είναι ότι τις περισσ</w:t>
      </w:r>
      <w:r>
        <w:rPr>
          <w:rFonts w:eastAsia="Times New Roman" w:cs="Times New Roman"/>
          <w:szCs w:val="24"/>
        </w:rPr>
        <w:t xml:space="preserve">ότερες φορές, όπως αναφέρουμε και στην ερώτηση, βρίσκονται αντιμέτωπες με σκηνικά ανθρωποφαγίας, «ο θάνατός σου η ζωή </w:t>
      </w:r>
      <w:r>
        <w:rPr>
          <w:rFonts w:eastAsia="Times New Roman" w:cs="Times New Roman"/>
          <w:szCs w:val="24"/>
        </w:rPr>
        <w:t>μ</w:t>
      </w:r>
      <w:r>
        <w:rPr>
          <w:rFonts w:eastAsia="Times New Roman" w:cs="Times New Roman"/>
          <w:szCs w:val="24"/>
        </w:rPr>
        <w:t xml:space="preserve">ου». Τέτοιο σκηνικό έχει στήσει και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 xml:space="preserve">ρχή στον Δήμο </w:t>
      </w:r>
      <w:proofErr w:type="spellStart"/>
      <w:r>
        <w:rPr>
          <w:rFonts w:eastAsia="Times New Roman" w:cs="Times New Roman"/>
          <w:szCs w:val="24"/>
        </w:rPr>
        <w:t>Ζίτσας</w:t>
      </w:r>
      <w:proofErr w:type="spellEnd"/>
      <w:r>
        <w:rPr>
          <w:rFonts w:eastAsia="Times New Roman" w:cs="Times New Roman"/>
          <w:szCs w:val="24"/>
        </w:rPr>
        <w:t>, αξιοποιώντας το υπάρχον αντιδραστικό θεσμικό πλαίσιο που συντηρείτα</w:t>
      </w:r>
      <w:r>
        <w:rPr>
          <w:rFonts w:eastAsia="Times New Roman" w:cs="Times New Roman"/>
          <w:szCs w:val="24"/>
        </w:rPr>
        <w:t xml:space="preserve">ι σε μια </w:t>
      </w:r>
      <w:r>
        <w:rPr>
          <w:rFonts w:eastAsia="Times New Roman" w:cs="Times New Roman"/>
          <w:szCs w:val="24"/>
        </w:rPr>
        <w:t>κ</w:t>
      </w:r>
      <w:r>
        <w:rPr>
          <w:rFonts w:eastAsia="Times New Roman" w:cs="Times New Roman"/>
          <w:szCs w:val="24"/>
        </w:rPr>
        <w:t xml:space="preserve">υβέρνηση, αυτή την εργασιακή ζούγκλα που επικρατεί, όπως ανέφερα, ιδιαίτερα σε αυτούς τους εργασιακούς χώρους -και όχι μόνο- αλλά και σε άλλους χώρους στην Ήπειρο. </w:t>
      </w:r>
    </w:p>
    <w:p w14:paraId="203C34E8"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υπάρχει και αυτή η απόφαση που αναφέραμε του Δήμου </w:t>
      </w:r>
      <w:proofErr w:type="spellStart"/>
      <w:r>
        <w:rPr>
          <w:rFonts w:eastAsia="Times New Roman" w:cs="Times New Roman"/>
          <w:szCs w:val="24"/>
        </w:rPr>
        <w:t>Ζίτσας</w:t>
      </w:r>
      <w:proofErr w:type="spellEnd"/>
      <w:r>
        <w:rPr>
          <w:rFonts w:eastAsia="Times New Roman" w:cs="Times New Roman"/>
          <w:szCs w:val="24"/>
        </w:rPr>
        <w:t>,</w:t>
      </w:r>
      <w:r>
        <w:rPr>
          <w:rFonts w:eastAsia="Times New Roman" w:cs="Times New Roman"/>
          <w:szCs w:val="24"/>
        </w:rPr>
        <w:t xml:space="preserve"> που νομιμοποιεί αυτόν τον εργασιακό </w:t>
      </w:r>
      <w:r>
        <w:rPr>
          <w:rFonts w:eastAsia="Times New Roman" w:cs="Times New Roman"/>
          <w:szCs w:val="24"/>
        </w:rPr>
        <w:t>μ</w:t>
      </w:r>
      <w:r>
        <w:rPr>
          <w:rFonts w:eastAsia="Times New Roman" w:cs="Times New Roman"/>
          <w:szCs w:val="24"/>
        </w:rPr>
        <w:t xml:space="preserve">εσαίωνα. </w:t>
      </w:r>
    </w:p>
    <w:p w14:paraId="203C34E9"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θέμα της καθαριότητας, κύριε Υπουργέ, ειδικότερα στα σχολεία είναι πάρα πολύ σημαντικό. Είναι θέμα υγιεινής για τα ίδια τα παιδιά, για τους εκπαιδευτικούς, για όσους σχετίζονται με τον χώρο των σχολείων.</w:t>
      </w:r>
    </w:p>
    <w:p w14:paraId="203C34EA"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έβαια, οι δημοτικές αρχές, αντί να κάνουν αυτό που εσείς είπατε ότι πρέπει να κάνουν -πρέπει να υπάρχει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το αντίστοιχο θεσμικό πλαίσιο- προσφεύγουν τις περισσότερες φορές σε όλες αυτές τις αντικαταστάσεις.</w:t>
      </w:r>
    </w:p>
    <w:p w14:paraId="203C34EB"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εμείς λέμε </w:t>
      </w:r>
      <w:r>
        <w:rPr>
          <w:rFonts w:eastAsia="Times New Roman" w:cs="Times New Roman"/>
          <w:szCs w:val="24"/>
        </w:rPr>
        <w:t>ότι ι</w:t>
      </w:r>
      <w:r>
        <w:rPr>
          <w:rFonts w:eastAsia="Times New Roman" w:cs="Times New Roman"/>
          <w:szCs w:val="24"/>
        </w:rPr>
        <w:t>διαίτερα σε αυτή την</w:t>
      </w:r>
      <w:r>
        <w:rPr>
          <w:rFonts w:eastAsia="Times New Roman" w:cs="Times New Roman"/>
          <w:szCs w:val="24"/>
        </w:rPr>
        <w:t xml:space="preserve"> περιοχή υπάρχει εμπαιγμός, γιατί πατάνε πραγματικά πάνω στα προβλήματα που δημιουργεί η πολιτική σας, της ανεργίας, της φτώχειας, της εξαθλίωσης και προσπαθούν να λύσουν αυτό το ζήτημα μέσα από τις υποσχέσεις ότι δήθεν κάποιοι μπορούν να βρουν δουλειά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w:t>
      </w:r>
      <w:r>
        <w:rPr>
          <w:rFonts w:eastAsia="Times New Roman" w:cs="Times New Roman"/>
          <w:szCs w:val="24"/>
        </w:rPr>
        <w:t>ίρνουν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την μπουκιά από τον φτωχό εργαζόμενο, δήθεν για να χορτάσουν τον άνεργο. Αυτή είναι η πολιτική σας. </w:t>
      </w:r>
    </w:p>
    <w:p w14:paraId="203C34EC"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λέμε ότι τέτοιες αποφάσεις ανοίγουν διάπλατα την πόρτα για την απόλυση χιλιάδων εργαζόμενων και ταυτόχρονα, στοχεύουν -και αυτό είναι</w:t>
      </w:r>
      <w:r>
        <w:rPr>
          <w:rFonts w:eastAsia="Times New Roman" w:cs="Times New Roman"/>
          <w:szCs w:val="24"/>
        </w:rPr>
        <w:t xml:space="preserve"> το πιο σημαντικό- στο να οδηγηθούν αυτές οι υπηρεσίες των δήμων σε πλήρες αδιέξοδο, σε αδυναμία λειτουργίας. Σύμφωνα με τη νομοθεσία, οι δήμαρχοι μπορούν να ιδιωτικοποιούν αυτές τις υπηρεσίες με πρόσχημα την έλλειψη προσωπικού. Αυτό είναι το πιο σημαντικό</w:t>
      </w:r>
      <w:r>
        <w:rPr>
          <w:rFonts w:eastAsia="Times New Roman" w:cs="Times New Roman"/>
          <w:szCs w:val="24"/>
        </w:rPr>
        <w:t>. Και το αποτέλεσμα θα είναι αυτές οι υπηρεσίες να γίνουν -και ήδη γίνονται- βορά στα χέρια μεγάλων επιχειρηματικών ομίλων.</w:t>
      </w:r>
    </w:p>
    <w:p w14:paraId="203C34ED"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Σήμερα πρέπει να γίνει υπόθεση -και έχει γίνει υπόθεση- του ίδιου του ταξικού κινήματος, το οποίο δίνει τη μάχη για να μην υπάρχει κ</w:t>
      </w:r>
      <w:r>
        <w:rPr>
          <w:rFonts w:eastAsia="Times New Roman" w:cs="Times New Roman"/>
          <w:szCs w:val="24"/>
        </w:rPr>
        <w:t xml:space="preserve">αμμία απόλυση. Το ίδιο κάνει και το ταξικό κίνημα στον Νομό Ιωαννίνων και ιδιαίτερα στον Δήμο </w:t>
      </w:r>
      <w:proofErr w:type="spellStart"/>
      <w:r>
        <w:rPr>
          <w:rFonts w:eastAsia="Times New Roman" w:cs="Times New Roman"/>
          <w:szCs w:val="24"/>
        </w:rPr>
        <w:t>Ζίτσας</w:t>
      </w:r>
      <w:proofErr w:type="spellEnd"/>
      <w:r>
        <w:rPr>
          <w:rFonts w:eastAsia="Times New Roman" w:cs="Times New Roman"/>
          <w:szCs w:val="24"/>
        </w:rPr>
        <w:t xml:space="preserve">, παλεύει </w:t>
      </w:r>
      <w:r>
        <w:rPr>
          <w:rFonts w:eastAsia="Times New Roman" w:cs="Times New Roman"/>
          <w:szCs w:val="24"/>
        </w:rPr>
        <w:lastRenderedPageBreak/>
        <w:t>να μετατραπούν αυτές οι συμβάσεις όλων των εργαζομένων σε αορίστου χρόνου, για μόνιμη σταθερή δουλειά με πλήρη δικαιώματα.</w:t>
      </w:r>
    </w:p>
    <w:p w14:paraId="203C34EE"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w:t>
      </w:r>
      <w:r>
        <w:rPr>
          <w:rFonts w:eastAsia="Times New Roman" w:cs="Times New Roman"/>
          <w:szCs w:val="24"/>
        </w:rPr>
        <w:t>καλούμε τις εργαζόμενες να αγωνιστούν, γιατί φαίνεται και μέσα από την απάντησή σας και προφανώς και από τη δευτερολογία σας ότι θα μείνουν στον δρόμο της ανεργίας. Όπως είπα, το πιο σημαντικό είναι ότι σε πολλές από αυτές λείπουν λίγα ένσημα.</w:t>
      </w:r>
    </w:p>
    <w:p w14:paraId="203C34EF"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Μάριος Γεωργιάδης): </w:t>
      </w:r>
      <w:r>
        <w:rPr>
          <w:rFonts w:eastAsia="Times New Roman" w:cs="Times New Roman"/>
          <w:szCs w:val="24"/>
        </w:rPr>
        <w:t>Ευχαριστούμε τον κύριο συνάδελφο.</w:t>
      </w:r>
    </w:p>
    <w:p w14:paraId="203C34F0"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για τρία λεπτά για τη δευτερολογία σας. </w:t>
      </w:r>
    </w:p>
    <w:p w14:paraId="203C34F1"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Νομίζω, κύριε Μωραΐτη, ότι εγώ απάντησα, αλλά εσείς δεν θελήσατε να κα</w:t>
      </w:r>
      <w:r>
        <w:rPr>
          <w:rFonts w:eastAsia="Times New Roman" w:cs="Times New Roman"/>
          <w:szCs w:val="24"/>
        </w:rPr>
        <w:t>τανοήσετε το περιεχόμενο της δήλωσής μου.</w:t>
      </w:r>
    </w:p>
    <w:p w14:paraId="203C34F2"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 αρχάς, δεν υπάρχουν μεγάλοι επιχειρηματικοί όμιλοι στα σχολεία. Αυτό μπορεί να ισχύει σε άλλες περιπτώσεις, αλλά είναι άτοπο. Ή μιλάμε για το συγκεκριμένο ή κάνουμε μια γενική τοποθέτηση. Παρακαλώ να είμαστε σ</w:t>
      </w:r>
      <w:r>
        <w:rPr>
          <w:rFonts w:eastAsia="Times New Roman" w:cs="Times New Roman"/>
          <w:szCs w:val="24"/>
        </w:rPr>
        <w:t>υγκεκριμένοι.</w:t>
      </w:r>
    </w:p>
    <w:p w14:paraId="203C34F3"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Επαναλαμβάνω ότι αυτό το στρεβλό -και πρώτος το ονόμασα «στρεβλό»- καθεστώς των εργολαβιών έργου υπάρχει από τη δεκαετία του 1990 και γνωρίζετε πολύ καλά ότι αν υπήρχε τις προηγούμενες δεκαετίες η δυνατότητα να αλλάξει, σήμερα είναι πάρα πολύ</w:t>
      </w:r>
      <w:r>
        <w:rPr>
          <w:rFonts w:eastAsia="Times New Roman" w:cs="Times New Roman"/>
          <w:szCs w:val="24"/>
        </w:rPr>
        <w:t xml:space="preserve"> δύσκολο, τουλάχιστον για το ορατό μέλλον. Και περιμένω να αναγνωρίσετε την προσπάθεια της σημερινής Κυβέρνησης μέσα σε αυτό το δύσκολο </w:t>
      </w:r>
      <w:r>
        <w:rPr>
          <w:rFonts w:eastAsia="Times New Roman" w:cs="Times New Roman"/>
          <w:szCs w:val="24"/>
        </w:rPr>
        <w:lastRenderedPageBreak/>
        <w:t>δημοσιονομικό πλαίσιο να αυξηθούν οι αμοιβές κατά 10%. Για αυτό δεν λέτε τίποτα</w:t>
      </w:r>
      <w:r>
        <w:rPr>
          <w:rFonts w:eastAsia="Times New Roman" w:cs="Times New Roman"/>
          <w:szCs w:val="24"/>
        </w:rPr>
        <w:t>. Οι εργαζόμενοι, όμως</w:t>
      </w:r>
      <w:r>
        <w:rPr>
          <w:rFonts w:eastAsia="Times New Roman" w:cs="Times New Roman"/>
          <w:szCs w:val="24"/>
        </w:rPr>
        <w:t xml:space="preserve">, οι οποίοι έχουν </w:t>
      </w:r>
      <w:r>
        <w:rPr>
          <w:rFonts w:eastAsia="Times New Roman" w:cs="Times New Roman"/>
          <w:szCs w:val="24"/>
        </w:rPr>
        <w:t>πραγματικά χορτάσει από παχιά λόγια, αλλά θέλουν να δουν συγκεκριμένα πράγματα</w:t>
      </w:r>
      <w:r>
        <w:rPr>
          <w:rFonts w:eastAsia="Times New Roman" w:cs="Times New Roman"/>
          <w:szCs w:val="24"/>
        </w:rPr>
        <w:t>,</w:t>
      </w:r>
      <w:r w:rsidRPr="007971C3">
        <w:rPr>
          <w:rFonts w:eastAsia="Times New Roman" w:cs="Times New Roman"/>
          <w:szCs w:val="24"/>
        </w:rPr>
        <w:t xml:space="preserve"> </w:t>
      </w:r>
      <w:r>
        <w:rPr>
          <w:rFonts w:eastAsia="Times New Roman" w:cs="Times New Roman"/>
          <w:szCs w:val="24"/>
        </w:rPr>
        <w:t>το λένε</w:t>
      </w:r>
      <w:r>
        <w:rPr>
          <w:rFonts w:eastAsia="Times New Roman" w:cs="Times New Roman"/>
          <w:szCs w:val="24"/>
        </w:rPr>
        <w:t>.</w:t>
      </w:r>
    </w:p>
    <w:p w14:paraId="203C34F4"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πρακτική -επαναλαμβάνω- που την ακολουθεί η </w:t>
      </w:r>
      <w:r>
        <w:rPr>
          <w:rFonts w:eastAsia="Times New Roman" w:cs="Times New Roman"/>
          <w:szCs w:val="24"/>
        </w:rPr>
        <w:t xml:space="preserve">πλειονότητα </w:t>
      </w:r>
      <w:r>
        <w:rPr>
          <w:rFonts w:eastAsia="Times New Roman" w:cs="Times New Roman"/>
          <w:szCs w:val="24"/>
        </w:rPr>
        <w:t>των δημάρχων, παίρνουν τους ίδιους ανθρώπους. Είναι στη διακριτική τους ευχέρεια. Από εκεί και πέρα</w:t>
      </w:r>
      <w:r>
        <w:rPr>
          <w:rFonts w:eastAsia="Times New Roman" w:cs="Times New Roman"/>
          <w:szCs w:val="24"/>
        </w:rPr>
        <w:t xml:space="preserve">, το να το επιβάλλει αυτό το Υπουργείο με βάση τα χαρακτηριστικά και τον τρόπο που διοικείται η </w:t>
      </w:r>
      <w:r>
        <w:rPr>
          <w:rFonts w:eastAsia="Times New Roman" w:cs="Times New Roman"/>
          <w:szCs w:val="24"/>
        </w:rPr>
        <w:t>α</w:t>
      </w:r>
      <w:r>
        <w:rPr>
          <w:rFonts w:eastAsia="Times New Roman" w:cs="Times New Roman"/>
          <w:szCs w:val="24"/>
        </w:rPr>
        <w:t>υτοδιοίκηση, δεν μπορεί να το κάνει. Να αλλάξει το πλαίσιο; Βεβαίως, αλλά προφανώς όχι για το ορατό μέλλον, από τη στιγμή που βρισκόμαστε κάτω από το συγκεκριμ</w:t>
      </w:r>
      <w:r>
        <w:rPr>
          <w:rFonts w:eastAsia="Times New Roman" w:cs="Times New Roman"/>
          <w:szCs w:val="24"/>
        </w:rPr>
        <w:t>ένο καθεστώς δημοσιονομικών περιορισμών και υποχρεώσεων. Και το γνωρίζετε πάρα πολύ καλά. Είναι μια πάρα πολύ μεγάλη συζήτηση, την έχουμε κάνει πάρα πολλές φορές σε αυτή την Αίθουσα, αλλά έχει σημασία -όχι να μην λέγονται, δικαίωμά σας είναι να λέτε τις εκ</w:t>
      </w:r>
      <w:r>
        <w:rPr>
          <w:rFonts w:eastAsia="Times New Roman" w:cs="Times New Roman"/>
          <w:szCs w:val="24"/>
        </w:rPr>
        <w:t>τιμήσεις σας, καθένας ακούει και βγάζει τα συμπεράσματά του- να μπορούμε να είμαστε πιο συγκεκριμένοι, για να είμαστε τελικά και πιο επωφελείς για τους ίδιους τους εργαζόμενους.</w:t>
      </w:r>
    </w:p>
    <w:p w14:paraId="203C34F5"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Προφανώς, λοιπόν, πρόκειται για ένα καθεστώς το οποίο είναι στρεβλό, πρόκειται</w:t>
      </w:r>
      <w:r>
        <w:rPr>
          <w:rFonts w:eastAsia="Times New Roman" w:cs="Times New Roman"/>
          <w:szCs w:val="24"/>
        </w:rPr>
        <w:t xml:space="preserve"> για εργαζόμενους οι οποίοι ουσιαστικά καλύπτουν πάγιες και διαρκείς ανάγκες, αλλά πείτε μου τον τρόπο, πέρα γενικώς από μια θέση η οποία δεν πατάει στην πραγματικότητα, να μετατραπούν όλες οι συμβάσεις σε μόνιμες. Το λέτε και σε άλλους τομείς. Δεν γίνεται</w:t>
      </w:r>
      <w:r>
        <w:rPr>
          <w:rFonts w:eastAsia="Times New Roman" w:cs="Times New Roman"/>
          <w:szCs w:val="24"/>
        </w:rPr>
        <w:t xml:space="preserve"> αυτό, το ξέρετε.</w:t>
      </w:r>
    </w:p>
    <w:p w14:paraId="203C34F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Ακόμα και να το ψηφίζαμε εδώ πέρα και να ερχόταν το ΚΚΕ και να ψήφιζε για πρώτη φορά -ή από τις λίγες φορές- μαζί με την Κυβέρνηση ξέρετε ότι θα κατέπιπτε αυτός ο νόμος ως αντισυνταγματικός.</w:t>
      </w:r>
    </w:p>
    <w:p w14:paraId="203C34F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Από ποιον θα κατέπιπτε;</w:t>
      </w:r>
    </w:p>
    <w:p w14:paraId="203C34F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ΠΑΝΑΓ</w:t>
      </w:r>
      <w:r>
        <w:rPr>
          <w:rFonts w:eastAsia="Times New Roman" w:cs="Times New Roman"/>
          <w:b/>
          <w:szCs w:val="24"/>
        </w:rPr>
        <w:t xml:space="preserve">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Άρα τι είμαστε; Τζάμπα μάγκες!</w:t>
      </w:r>
    </w:p>
    <w:p w14:paraId="203C34F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Σημασία έχει, αν θέλετε, να έρθετε να δημιουργήσουμε τους όρους για να κάνουμε στέρεα βήματα, παρά να κάνουμε γενικώς έναν </w:t>
      </w:r>
      <w:proofErr w:type="spellStart"/>
      <w:r>
        <w:rPr>
          <w:rFonts w:eastAsia="Times New Roman" w:cs="Times New Roman"/>
          <w:szCs w:val="24"/>
        </w:rPr>
        <w:t>διαγκωνισμό</w:t>
      </w:r>
      <w:proofErr w:type="spellEnd"/>
      <w:r>
        <w:rPr>
          <w:rFonts w:eastAsia="Times New Roman" w:cs="Times New Roman"/>
          <w:szCs w:val="24"/>
        </w:rPr>
        <w:t xml:space="preserve"> υποσχέσεων και μεγαλοστομιών που επαναλαμβ</w:t>
      </w:r>
      <w:r>
        <w:rPr>
          <w:rFonts w:eastAsia="Times New Roman" w:cs="Times New Roman"/>
          <w:szCs w:val="24"/>
        </w:rPr>
        <w:t>άνω ότι στις σημερινές συνθήκες και για το ορατό μέλλον δεν μπορούν να αλλάξουν. Αυτή είναι η πραγματικότητα.</w:t>
      </w:r>
    </w:p>
    <w:p w14:paraId="203C34F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Την ευαισθησία της Κυβέρνησης για το θέμα των συμβασιούχων τη γνωρίζετε. Εκεί που μπορέσαμε, δώσαμε ένα άλλο δείγμα γραφής, στον τομέα της </w:t>
      </w:r>
      <w:r>
        <w:rPr>
          <w:rFonts w:eastAsia="Times New Roman" w:cs="Times New Roman"/>
          <w:szCs w:val="24"/>
        </w:rPr>
        <w:t>καθαριότητας, το κέντρο ανταποδοτικών υπηρεσιών. Τις επόμενες ημέρες ο διαγωνισμός θα βγει στο φως της δημοσιότητας. Αυτό έγινε σε βάρος και ενάντια σε αυτούς που θέλουν να παραδώσουν την καθαριότητα στις ιδιωτικές εταιρείες.</w:t>
      </w:r>
    </w:p>
    <w:p w14:paraId="203C34F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Θα παρακαλούσα, λοιπόν, την επ</w:t>
      </w:r>
      <w:r>
        <w:rPr>
          <w:rFonts w:eastAsia="Times New Roman" w:cs="Times New Roman"/>
          <w:szCs w:val="24"/>
        </w:rPr>
        <w:t>όμενη φορά να είναι πιο ισορροπημένη πολιτικά η τοποθέτησή σας, για να μπορεί να τυγχάνει και μιας ευρύτερης αποδοχής.</w:t>
      </w:r>
    </w:p>
    <w:p w14:paraId="203C34F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03C34FD" w14:textId="77777777" w:rsidR="00BD6463" w:rsidRDefault="001903D8">
      <w:pPr>
        <w:spacing w:line="600" w:lineRule="auto"/>
        <w:ind w:firstLine="720"/>
        <w:contextualSpacing/>
        <w:jc w:val="both"/>
        <w:rPr>
          <w:rFonts w:eastAsia="Times New Roman" w:cs="Times New Roman"/>
          <w:color w:val="000000" w:themeColor="text1"/>
          <w:szCs w:val="24"/>
        </w:rPr>
      </w:pPr>
      <w:r w:rsidRPr="005B6156">
        <w:rPr>
          <w:rFonts w:eastAsia="Times New Roman" w:cs="Times New Roman"/>
          <w:b/>
          <w:color w:val="000000" w:themeColor="text1"/>
          <w:szCs w:val="24"/>
        </w:rPr>
        <w:t xml:space="preserve">ΠΡΟΕΔΡΕΥΩΝ (Μάριος Γεωργιάδης): </w:t>
      </w:r>
      <w:r w:rsidRPr="005B6156">
        <w:rPr>
          <w:rFonts w:eastAsia="Times New Roman" w:cs="Times New Roman"/>
          <w:color w:val="000000" w:themeColor="text1"/>
          <w:szCs w:val="24"/>
        </w:rPr>
        <w:t>Ευχαριστούμε τον κύριο Υπουργό.</w:t>
      </w:r>
    </w:p>
    <w:p w14:paraId="203C34FE" w14:textId="77777777" w:rsidR="00BD6463" w:rsidRDefault="001903D8">
      <w:pPr>
        <w:spacing w:line="600" w:lineRule="auto"/>
        <w:ind w:firstLine="720"/>
        <w:contextualSpacing/>
        <w:jc w:val="both"/>
        <w:rPr>
          <w:rFonts w:eastAsia="Times New Roman" w:cs="Times New Roman"/>
          <w:szCs w:val="24"/>
        </w:rPr>
      </w:pPr>
      <w:r w:rsidRPr="005B6156">
        <w:rPr>
          <w:rFonts w:eastAsia="Times New Roman" w:cs="Times New Roman"/>
          <w:color w:val="000000" w:themeColor="text1"/>
          <w:szCs w:val="24"/>
        </w:rPr>
        <w:lastRenderedPageBreak/>
        <w:t>Αγαπητοί συνάδελφοι, θα ήθελα να σας ενημερώσω για τη διαδικασ</w:t>
      </w:r>
      <w:r w:rsidRPr="005B6156">
        <w:rPr>
          <w:rFonts w:eastAsia="Times New Roman" w:cs="Times New Roman"/>
          <w:color w:val="000000" w:themeColor="text1"/>
          <w:szCs w:val="24"/>
        </w:rPr>
        <w:t xml:space="preserve">ία. Οι ερωτήσεις που θα απαντηθούν σήμερα είναι δώδεκα. Απομένουν έντεκα. Θα παρακαλούσα να είσαστε συνεπείς στους χρόνους σας, για να τελειώσουμε </w:t>
      </w:r>
      <w:r>
        <w:rPr>
          <w:rFonts w:eastAsia="Times New Roman" w:cs="Times New Roman"/>
          <w:szCs w:val="24"/>
        </w:rPr>
        <w:t>σε εύλογο χρονικό διάστημα, μέσα στις επόμενες τρεις ώρες.</w:t>
      </w:r>
    </w:p>
    <w:p w14:paraId="203C34F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Πριν προχωρήσουμε στη</w:t>
      </w:r>
      <w:r>
        <w:rPr>
          <w:rFonts w:eastAsia="Times New Roman" w:cs="Times New Roman"/>
          <w:szCs w:val="24"/>
        </w:rPr>
        <w:t xml:space="preserve"> συζήτηση της</w:t>
      </w:r>
      <w:r>
        <w:rPr>
          <w:rFonts w:eastAsia="Times New Roman" w:cs="Times New Roman"/>
          <w:szCs w:val="24"/>
        </w:rPr>
        <w:t xml:space="preserve"> επόμενη</w:t>
      </w:r>
      <w:r>
        <w:rPr>
          <w:rFonts w:eastAsia="Times New Roman" w:cs="Times New Roman"/>
          <w:szCs w:val="24"/>
        </w:rPr>
        <w:t>ς</w:t>
      </w:r>
      <w:r>
        <w:rPr>
          <w:rFonts w:eastAsia="Times New Roman" w:cs="Times New Roman"/>
          <w:szCs w:val="24"/>
        </w:rPr>
        <w:t xml:space="preserve"> ερώτησ</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θα ήθελα να ανακοινώσω τις ερωτήσεις που δεν θα συζητηθούν.</w:t>
      </w:r>
    </w:p>
    <w:p w14:paraId="203C3500" w14:textId="77777777" w:rsidR="00BD6463" w:rsidRDefault="001903D8">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τέταρτη με αριθμό 82/16-10-2017 επίκαιρη ερώτηση πρώτου κύκλου του Βουλευτή Β΄ Πειραι</w:t>
      </w:r>
      <w:r>
        <w:rPr>
          <w:rFonts w:eastAsia="Times New Roman"/>
          <w:color w:val="000000"/>
          <w:szCs w:val="24"/>
          <w:shd w:val="clear" w:color="auto" w:fill="FFFFFF"/>
        </w:rPr>
        <w:t>ώς</w:t>
      </w:r>
      <w:r>
        <w:rPr>
          <w:rFonts w:eastAsia="Times New Roman"/>
          <w:color w:val="000000"/>
          <w:szCs w:val="24"/>
          <w:shd w:val="clear" w:color="auto" w:fill="FFFFFF"/>
        </w:rPr>
        <w:t xml:space="preserve"> του Λαϊκού Συνδέσμου - Χρυσή Αυγή κ. </w:t>
      </w:r>
      <w:r>
        <w:rPr>
          <w:rFonts w:eastAsia="Times New Roman"/>
          <w:bCs/>
          <w:color w:val="000000"/>
          <w:szCs w:val="24"/>
          <w:shd w:val="clear" w:color="auto" w:fill="FFFFFF"/>
        </w:rPr>
        <w:t>Ιωάννη Λαγού</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Εξωτερικών </w:t>
      </w:r>
      <w:r>
        <w:rPr>
          <w:rFonts w:eastAsia="Times New Roman"/>
          <w:color w:val="000000"/>
          <w:szCs w:val="24"/>
          <w:shd w:val="clear" w:color="auto" w:fill="FFFFFF"/>
        </w:rPr>
        <w:t>με θέμα: «Κατάπτυστες και</w:t>
      </w:r>
      <w:r>
        <w:rPr>
          <w:rFonts w:eastAsia="Times New Roman"/>
          <w:color w:val="000000"/>
          <w:szCs w:val="24"/>
          <w:shd w:val="clear" w:color="auto" w:fill="FFFFFF"/>
        </w:rPr>
        <w:t xml:space="preserve"> ανθελληνικές δηλώσεις του προέδρου του DEB επί ελληνικού εδάφους», δεν θα συζητηθεί λόγω κωλύματος του αρμόδιου Υπουργού κ. Αμανατίδη</w:t>
      </w:r>
      <w:r>
        <w:rPr>
          <w:rFonts w:eastAsia="Times New Roman"/>
          <w:color w:val="000000"/>
          <w:szCs w:val="24"/>
          <w:shd w:val="clear" w:color="auto" w:fill="FFFFFF"/>
        </w:rPr>
        <w:t xml:space="preserve"> που βρίσκεται</w:t>
      </w:r>
      <w:r>
        <w:rPr>
          <w:rFonts w:eastAsia="Times New Roman"/>
          <w:color w:val="000000"/>
          <w:szCs w:val="24"/>
          <w:shd w:val="clear" w:color="auto" w:fill="FFFFFF"/>
        </w:rPr>
        <w:t xml:space="preserve"> στο εξωτερικό.</w:t>
      </w:r>
    </w:p>
    <w:p w14:paraId="203C3501" w14:textId="77777777" w:rsidR="00BD6463" w:rsidRDefault="001903D8">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τρίτη με αριθμό 76/13-10-2017 επίκαιρη ερώτηση δεύτερου κύκλου</w:t>
      </w:r>
      <w:r>
        <w:rPr>
          <w:rFonts w:eastAsia="Times New Roman"/>
          <w:color w:val="000000"/>
          <w:szCs w:val="24"/>
          <w:shd w:val="clear" w:color="auto" w:fill="FFFFFF"/>
        </w:rPr>
        <w:t xml:space="preserve"> </w:t>
      </w:r>
      <w:r>
        <w:rPr>
          <w:rFonts w:eastAsia="Times New Roman"/>
          <w:color w:val="000000"/>
          <w:szCs w:val="24"/>
          <w:shd w:val="clear" w:color="auto" w:fill="FFFFFF"/>
        </w:rPr>
        <w:t>του Βουλευτή Σερρών της Δημ</w:t>
      </w:r>
      <w:r>
        <w:rPr>
          <w:rFonts w:eastAsia="Times New Roman"/>
          <w:color w:val="000000"/>
          <w:szCs w:val="24"/>
          <w:shd w:val="clear" w:color="auto" w:fill="FFFFFF"/>
        </w:rPr>
        <w:t xml:space="preserve">οκρατικής Συμπαράταξης ΠΑΣΟΚ - ΔΗΜΑΡ κ. </w:t>
      </w:r>
      <w:r>
        <w:rPr>
          <w:rFonts w:eastAsia="Times New Roman"/>
          <w:bCs/>
          <w:color w:val="000000"/>
          <w:szCs w:val="24"/>
          <w:shd w:val="clear" w:color="auto" w:fill="FFFFFF"/>
        </w:rPr>
        <w:t>Μιχαήλ Τζελέπη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Υποδομών και Μεταφορών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«Η δημιουργία τριών νέων σταθμών διοδίων στον οδικό άξονα Προμαχώνας - Σέρρες - </w:t>
      </w:r>
      <w:r>
        <w:rPr>
          <w:rFonts w:eastAsia="Times New Roman"/>
          <w:color w:val="000000"/>
          <w:szCs w:val="24"/>
          <w:shd w:val="clear" w:color="auto" w:fill="FFFFFF"/>
        </w:rPr>
        <w:t>λ</w:t>
      </w:r>
      <w:r>
        <w:rPr>
          <w:rFonts w:eastAsia="Times New Roman"/>
          <w:color w:val="000000"/>
          <w:szCs w:val="24"/>
          <w:shd w:val="clear" w:color="auto" w:fill="FFFFFF"/>
        </w:rPr>
        <w:t>ιμάνι Θεσσαλονίκης είναι καταστροφική για τον Νομό Σερρών», δεν θα συζη</w:t>
      </w:r>
      <w:r>
        <w:rPr>
          <w:rFonts w:eastAsia="Times New Roman"/>
          <w:color w:val="000000"/>
          <w:szCs w:val="24"/>
          <w:shd w:val="clear" w:color="auto" w:fill="FFFFFF"/>
        </w:rPr>
        <w:t>τηθεί λόγω κωλύματος του ερωτώντος Βουλευτή.</w:t>
      </w:r>
    </w:p>
    <w:p w14:paraId="203C3502" w14:textId="77777777" w:rsidR="00BD6463" w:rsidRDefault="001903D8">
      <w:pPr>
        <w:spacing w:after="0" w:line="600" w:lineRule="auto"/>
        <w:ind w:firstLine="720"/>
        <w:contextualSpacing/>
        <w:jc w:val="both"/>
        <w:rPr>
          <w:rFonts w:eastAsia="Times New Roman"/>
          <w:color w:val="000000"/>
          <w:szCs w:val="24"/>
        </w:rPr>
      </w:pPr>
      <w:r>
        <w:rPr>
          <w:rFonts w:eastAsia="Times New Roman"/>
          <w:color w:val="000000"/>
          <w:szCs w:val="24"/>
        </w:rPr>
        <w:t>Η πέμπτη με αριθμό 72/11-10-2017 επίκαιρη ερώτηση πρώτου κύκλου του Βουλευτή Β΄ Αθηνών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b/>
          <w:bCs/>
          <w:color w:val="000000"/>
          <w:szCs w:val="24"/>
        </w:rPr>
        <w:t xml:space="preserve"> </w:t>
      </w:r>
      <w:r>
        <w:rPr>
          <w:rFonts w:eastAsia="Times New Roman"/>
          <w:color w:val="000000"/>
          <w:szCs w:val="24"/>
        </w:rPr>
        <w:lastRenderedPageBreak/>
        <w:t xml:space="preserve">προς τον Υπουργό </w:t>
      </w:r>
      <w:r>
        <w:rPr>
          <w:rFonts w:eastAsia="Times New Roman"/>
          <w:bCs/>
          <w:color w:val="000000"/>
          <w:szCs w:val="24"/>
        </w:rPr>
        <w:t xml:space="preserve">Εσωτερικών </w:t>
      </w:r>
      <w:r>
        <w:rPr>
          <w:rFonts w:eastAsia="Times New Roman"/>
          <w:color w:val="000000"/>
          <w:szCs w:val="24"/>
        </w:rPr>
        <w:t xml:space="preserve">με θέμα: «Αναγνώριση του επαγγέλματος των πυροσβεστών ως </w:t>
      </w:r>
      <w:proofErr w:type="spellStart"/>
      <w:r>
        <w:rPr>
          <w:rFonts w:eastAsia="Times New Roman"/>
          <w:color w:val="000000"/>
          <w:szCs w:val="24"/>
        </w:rPr>
        <w:t>βαρέος</w:t>
      </w:r>
      <w:proofErr w:type="spellEnd"/>
      <w:r>
        <w:rPr>
          <w:rFonts w:eastAsia="Times New Roman"/>
          <w:color w:val="000000"/>
          <w:szCs w:val="24"/>
        </w:rPr>
        <w:t>, ανθυγιεινού και επικίνδυνου και λήψη μέτρων προστασίας κατά τη διάρκεια των συμβάντων», δεν θα συζητηθεί λόγω αναρμοδιότητας. Το αρμόδιο Υπουργείο είναι το Υπουργείο Εργασίας, Κοινωνικής Ασφά</w:t>
      </w:r>
      <w:r>
        <w:rPr>
          <w:rFonts w:eastAsia="Times New Roman"/>
          <w:color w:val="000000"/>
          <w:szCs w:val="24"/>
        </w:rPr>
        <w:t xml:space="preserve">λισης και Κοινωνικής Αλληλεγγύης. </w:t>
      </w:r>
    </w:p>
    <w:p w14:paraId="203C350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να σας ενημερώσω ότι για τα εν λόγω κωλύματα υπάρχει και σχετική επιστολή του Γενικού Γραμματέα της Κυβερνήσεως.</w:t>
      </w:r>
    </w:p>
    <w:p w14:paraId="203C3504" w14:textId="77777777" w:rsidR="00BD6463" w:rsidRDefault="001903D8">
      <w:pPr>
        <w:spacing w:line="600" w:lineRule="auto"/>
        <w:ind w:firstLine="720"/>
        <w:contextualSpacing/>
        <w:jc w:val="both"/>
        <w:rPr>
          <w:rFonts w:eastAsia="Times New Roman" w:cs="Times New Roman"/>
          <w:szCs w:val="24"/>
        </w:rPr>
      </w:pPr>
      <w:r>
        <w:rPr>
          <w:rFonts w:eastAsia="Times New Roman"/>
          <w:b/>
          <w:color w:val="000000"/>
          <w:szCs w:val="24"/>
        </w:rPr>
        <w:t>ΧΡΗΣΤΟΣ ΚΑΤΣΩΤΗΣ:</w:t>
      </w:r>
      <w:r>
        <w:rPr>
          <w:rFonts w:eastAsia="Times New Roman"/>
          <w:color w:val="000000"/>
          <w:szCs w:val="24"/>
        </w:rPr>
        <w:t xml:space="preserve"> Κύριε Πρόεδρε, θα ήθελα τον λόγο.</w:t>
      </w:r>
    </w:p>
    <w:p w14:paraId="203C3505" w14:textId="77777777" w:rsidR="00BD6463" w:rsidRDefault="001903D8">
      <w:pPr>
        <w:spacing w:after="0" w:line="600" w:lineRule="auto"/>
        <w:ind w:firstLine="720"/>
        <w:contextualSpacing/>
        <w:jc w:val="both"/>
        <w:rPr>
          <w:rFonts w:eastAsia="Times New Roman"/>
          <w:color w:val="000000"/>
          <w:szCs w:val="24"/>
        </w:rPr>
      </w:pPr>
      <w:r>
        <w:rPr>
          <w:rFonts w:eastAsia="Times New Roman"/>
          <w:b/>
          <w:szCs w:val="24"/>
        </w:rPr>
        <w:t>ΠΡΟΕΔΡΕΥΩΝ (Μάριος Γεωργιά</w:t>
      </w:r>
      <w:r>
        <w:rPr>
          <w:rFonts w:eastAsia="Times New Roman"/>
          <w:b/>
          <w:szCs w:val="24"/>
        </w:rPr>
        <w:t xml:space="preserve">δης): </w:t>
      </w: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 για ένα λεπτό.</w:t>
      </w:r>
    </w:p>
    <w:p w14:paraId="203C3506" w14:textId="77777777" w:rsidR="00BD6463" w:rsidRDefault="001903D8">
      <w:pPr>
        <w:spacing w:line="600" w:lineRule="auto"/>
        <w:ind w:firstLine="720"/>
        <w:contextualSpacing/>
        <w:jc w:val="both"/>
        <w:rPr>
          <w:rFonts w:eastAsia="Times New Roman"/>
          <w:color w:val="000000"/>
          <w:szCs w:val="24"/>
        </w:rPr>
      </w:pPr>
      <w:r>
        <w:rPr>
          <w:rFonts w:eastAsia="Times New Roman"/>
          <w:b/>
          <w:color w:val="000000"/>
          <w:szCs w:val="24"/>
        </w:rPr>
        <w:t>ΧΡΗΣΤΟΣ ΚΑΤΣΩΤΗΣ:</w:t>
      </w:r>
      <w:r>
        <w:rPr>
          <w:rFonts w:eastAsia="Times New Roman"/>
          <w:color w:val="000000"/>
          <w:szCs w:val="24"/>
        </w:rPr>
        <w:t xml:space="preserve"> Με έκπληξη ακούσαμε ότι δηλώνει αναρμοδιότητα το Υπουργείο Εσωτερικών για το θέμα της ερώτησης που έχουμε καταθέσει, την αναγνώριση του επαγγέλματος των πυροσβεστών ως </w:t>
      </w:r>
      <w:proofErr w:type="spellStart"/>
      <w:r>
        <w:rPr>
          <w:rFonts w:eastAsia="Times New Roman"/>
          <w:color w:val="000000"/>
          <w:szCs w:val="24"/>
        </w:rPr>
        <w:t>βαρέος</w:t>
      </w:r>
      <w:proofErr w:type="spellEnd"/>
      <w:r>
        <w:rPr>
          <w:rFonts w:eastAsia="Times New Roman"/>
          <w:color w:val="000000"/>
          <w:szCs w:val="24"/>
        </w:rPr>
        <w:t xml:space="preserve"> - ανθυγιεινο</w:t>
      </w:r>
      <w:r>
        <w:rPr>
          <w:rFonts w:eastAsia="Times New Roman"/>
          <w:color w:val="000000"/>
          <w:szCs w:val="24"/>
        </w:rPr>
        <w:t>ύ και επικίνδυνου και για τη λήψη μέτρων προστασίας κατά τη διάρκεια των συμβάντων.</w:t>
      </w:r>
    </w:p>
    <w:p w14:paraId="203C3507" w14:textId="77777777" w:rsidR="00BD6463" w:rsidRDefault="001903D8">
      <w:pPr>
        <w:spacing w:line="600" w:lineRule="auto"/>
        <w:ind w:firstLine="720"/>
        <w:contextualSpacing/>
        <w:jc w:val="both"/>
        <w:rPr>
          <w:rFonts w:eastAsia="Times New Roman"/>
          <w:color w:val="000000"/>
          <w:szCs w:val="24"/>
        </w:rPr>
      </w:pPr>
      <w:r>
        <w:rPr>
          <w:rFonts w:eastAsia="Times New Roman"/>
          <w:color w:val="000000"/>
          <w:szCs w:val="24"/>
        </w:rPr>
        <w:t>Αν δεν είναι αρμοδιότητας του Υπουργείου Εσωτερικών και Προστασίας του Πολίτη, στο οποίο υπάγεται το Πυροσβεστικό Σώμα, τίνος Υπουργείου αρμοδιότητας είναι; Με έκπληξη</w:t>
      </w:r>
      <w:r>
        <w:rPr>
          <w:rFonts w:eastAsia="Times New Roman"/>
          <w:color w:val="000000"/>
          <w:szCs w:val="24"/>
        </w:rPr>
        <w:t>,</w:t>
      </w:r>
      <w:r>
        <w:rPr>
          <w:rFonts w:eastAsia="Times New Roman"/>
          <w:color w:val="000000"/>
          <w:szCs w:val="24"/>
        </w:rPr>
        <w:t xml:space="preserve"> πρα</w:t>
      </w:r>
      <w:r>
        <w:rPr>
          <w:rFonts w:eastAsia="Times New Roman"/>
          <w:color w:val="000000"/>
          <w:szCs w:val="24"/>
        </w:rPr>
        <w:t>γματικά</w:t>
      </w:r>
      <w:r>
        <w:rPr>
          <w:rFonts w:eastAsia="Times New Roman"/>
          <w:color w:val="000000"/>
          <w:szCs w:val="24"/>
        </w:rPr>
        <w:t>,</w:t>
      </w:r>
      <w:r>
        <w:rPr>
          <w:rFonts w:eastAsia="Times New Roman"/>
          <w:color w:val="000000"/>
          <w:szCs w:val="24"/>
        </w:rPr>
        <w:t xml:space="preserve"> ακούσαμε κάτι τέτοιο εχθές που μας ειδοποίησαν από τις Υπηρεσίες της Βουλής. Επειδή είναι εδώ ο Αναπληρωτής Υπουργός Εσωτερικών, ο αρμόδιος Υπουργός είναι εδώ, θα τον παρακαλούσαμε να πάρει τον λόγο για να μας πει εάν πράγματι είναι αρμοδιότητά το</w:t>
      </w:r>
      <w:r>
        <w:rPr>
          <w:rFonts w:eastAsia="Times New Roman"/>
          <w:color w:val="000000"/>
          <w:szCs w:val="24"/>
        </w:rPr>
        <w:t xml:space="preserve">υ ή όχι. </w:t>
      </w:r>
    </w:p>
    <w:p w14:paraId="203C3508" w14:textId="77777777" w:rsidR="00BD6463" w:rsidRDefault="001903D8">
      <w:pPr>
        <w:spacing w:line="600" w:lineRule="auto"/>
        <w:ind w:firstLine="720"/>
        <w:contextualSpacing/>
        <w:jc w:val="both"/>
        <w:rPr>
          <w:rFonts w:eastAsia="Times New Roman"/>
          <w:color w:val="000000"/>
          <w:szCs w:val="24"/>
        </w:rPr>
      </w:pPr>
      <w:r>
        <w:rPr>
          <w:rFonts w:eastAsia="Times New Roman"/>
          <w:color w:val="000000"/>
          <w:szCs w:val="24"/>
        </w:rPr>
        <w:lastRenderedPageBreak/>
        <w:t>Να μην τρελαθούμε κιόλας! Μπαλάκι οι εργαζόμενοι; Προηγουμένως μ</w:t>
      </w:r>
      <w:r>
        <w:rPr>
          <w:rFonts w:eastAsia="Times New Roman"/>
          <w:color w:val="000000"/>
          <w:szCs w:val="24"/>
        </w:rPr>
        <w:t>α</w:t>
      </w:r>
      <w:r>
        <w:rPr>
          <w:rFonts w:eastAsia="Times New Roman"/>
          <w:color w:val="000000"/>
          <w:szCs w:val="24"/>
        </w:rPr>
        <w:t>ς είπε ο κ. Σκουρλέτης «δεν είναι δικό μας θέμα, είναι των δημάρχων» και τώρα μας λένε «δεν είναι δικό μας θέμα, είναι του Υπουργείου Εργασίας». Μπαλάκι</w:t>
      </w:r>
      <w:r>
        <w:rPr>
          <w:rFonts w:eastAsia="Times New Roman"/>
          <w:color w:val="000000"/>
          <w:szCs w:val="24"/>
        </w:rPr>
        <w:t>,</w:t>
      </w:r>
      <w:r>
        <w:rPr>
          <w:rFonts w:eastAsia="Times New Roman"/>
          <w:color w:val="000000"/>
          <w:szCs w:val="24"/>
        </w:rPr>
        <w:t xml:space="preserve"> δηλαδή</w:t>
      </w:r>
      <w:r>
        <w:rPr>
          <w:rFonts w:eastAsia="Times New Roman"/>
          <w:color w:val="000000"/>
          <w:szCs w:val="24"/>
        </w:rPr>
        <w:t>,</w:t>
      </w:r>
      <w:r>
        <w:rPr>
          <w:rFonts w:eastAsia="Times New Roman"/>
          <w:color w:val="000000"/>
          <w:szCs w:val="24"/>
        </w:rPr>
        <w:t xml:space="preserve"> οι εργαζόμενοι από </w:t>
      </w:r>
      <w:r>
        <w:rPr>
          <w:rFonts w:eastAsia="Times New Roman"/>
          <w:color w:val="000000"/>
          <w:szCs w:val="24"/>
        </w:rPr>
        <w:t xml:space="preserve">εδώ και από εκεί! Να πάρετε τις ευθύνες </w:t>
      </w:r>
      <w:r>
        <w:rPr>
          <w:rFonts w:eastAsia="Times New Roman"/>
          <w:color w:val="000000"/>
          <w:szCs w:val="24"/>
        </w:rPr>
        <w:t>σας!</w:t>
      </w:r>
    </w:p>
    <w:p w14:paraId="203C350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συνάδελφε.</w:t>
      </w:r>
    </w:p>
    <w:p w14:paraId="203C350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Τόσκας</w:t>
      </w:r>
      <w:proofErr w:type="spellEnd"/>
      <w:r>
        <w:rPr>
          <w:rFonts w:eastAsia="Times New Roman" w:cs="Times New Roman"/>
          <w:szCs w:val="24"/>
        </w:rPr>
        <w:t>, Αναπληρωτής Υπουργός Εσωτερικών, έχει τον λόγο.</w:t>
      </w:r>
    </w:p>
    <w:p w14:paraId="203C350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Δεν χρειάζεται να δημιουργούνται εντ</w:t>
      </w:r>
      <w:r>
        <w:rPr>
          <w:rFonts w:eastAsia="Times New Roman" w:cs="Times New Roman"/>
          <w:szCs w:val="24"/>
        </w:rPr>
        <w:t>υπώσεις. Η ερώτηση αυτή δεν έφτασε ποτέ σε εμένα και γι’ αυτό δεν απαντώ αυτή τη στιγμή, αλλιώς ευχαρίστως θα απαντούσα. Είναι θέμα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 το οποίο πρέπει να συνεργαστώ με το Υπουργείο Εργασίας, αλλά δεν θα είχα κα</w:t>
      </w:r>
      <w:r>
        <w:rPr>
          <w:rFonts w:eastAsia="Times New Roman" w:cs="Times New Roman"/>
          <w:szCs w:val="24"/>
        </w:rPr>
        <w:t>μ</w:t>
      </w:r>
      <w:r>
        <w:rPr>
          <w:rFonts w:eastAsia="Times New Roman" w:cs="Times New Roman"/>
          <w:szCs w:val="24"/>
        </w:rPr>
        <w:t>μία αντίρρηση να απαντήσω. Αιφνιδιά</w:t>
      </w:r>
      <w:r>
        <w:rPr>
          <w:rFonts w:eastAsia="Times New Roman" w:cs="Times New Roman"/>
          <w:szCs w:val="24"/>
        </w:rPr>
        <w:t>στηκα και εγώ σήμερα το πρωί. Μπορεί να είναι λάθος του επιτελείου μου. Δεν ξέρω ποιος έκανε το λάθος. Με την πρώτη ευκαιρία ευχαρίστως θα σας απαντήσω.</w:t>
      </w:r>
    </w:p>
    <w:p w14:paraId="203C350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203C350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Προχωρούμε, λοιπόν, στη συζήτηση της τρ</w:t>
      </w:r>
      <w:r>
        <w:rPr>
          <w:rFonts w:eastAsia="Times New Roman" w:cs="Times New Roman"/>
          <w:szCs w:val="24"/>
        </w:rPr>
        <w:t>ίτης με αριθμό 85/16-10-2017 επίκαιρης ερώτησης πρώτου κύκλου του Ε΄ Αντιπροέδρου της Βουλής και Βουλευτή Δωδεκανήσου της Δημοκρατικής Συμπαράταξης ΠΑΣΟΚ – ΔΗΜΑΡ κ.</w:t>
      </w:r>
      <w:r>
        <w:rPr>
          <w:rFonts w:eastAsia="Times New Roman" w:cs="Times New Roman"/>
          <w:bCs/>
          <w:szCs w:val="24"/>
        </w:rPr>
        <w:t xml:space="preserve"> 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w:t>
      </w:r>
      <w:r>
        <w:rPr>
          <w:rFonts w:eastAsia="Times New Roman" w:cs="Times New Roman"/>
          <w:bCs/>
          <w:szCs w:val="24"/>
        </w:rPr>
        <w:t xml:space="preserve"> Εσωτερικών </w:t>
      </w:r>
      <w:r>
        <w:rPr>
          <w:rFonts w:eastAsia="Times New Roman" w:cs="Times New Roman"/>
          <w:szCs w:val="24"/>
        </w:rPr>
        <w:t>με θέμα: «Υπολειτουργία της Αστυνομίας Ρό</w:t>
      </w:r>
      <w:r>
        <w:rPr>
          <w:rFonts w:eastAsia="Times New Roman" w:cs="Times New Roman"/>
          <w:szCs w:val="24"/>
        </w:rPr>
        <w:t>δου λόγω ακινητοποίησης των περιπολικών».</w:t>
      </w:r>
    </w:p>
    <w:p w14:paraId="203C350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επίκαιρη ερώτηση θα</w:t>
      </w:r>
      <w:r>
        <w:rPr>
          <w:rFonts w:eastAsia="Times New Roman" w:cs="Times New Roman"/>
          <w:szCs w:val="24"/>
        </w:rPr>
        <w:t xml:space="preserve"> απαντήσει ο Αναπληρωτής Υπουργός Εσωτερικών κ. </w:t>
      </w:r>
      <w:proofErr w:type="spellStart"/>
      <w:r>
        <w:rPr>
          <w:rFonts w:eastAsia="Times New Roman" w:cs="Times New Roman"/>
          <w:szCs w:val="24"/>
        </w:rPr>
        <w:t>Τόσκας</w:t>
      </w:r>
      <w:proofErr w:type="spellEnd"/>
      <w:r>
        <w:rPr>
          <w:rFonts w:eastAsia="Times New Roman" w:cs="Times New Roman"/>
          <w:szCs w:val="24"/>
        </w:rPr>
        <w:t>.</w:t>
      </w:r>
    </w:p>
    <w:p w14:paraId="203C350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203C351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Κύριε Πρόεδρε και κύριε Υπουργέ, ειλικρινά σας διαβεβαιώ ότι δεν θα </w:t>
      </w:r>
      <w:r>
        <w:rPr>
          <w:rFonts w:eastAsia="Times New Roman" w:cs="Times New Roman"/>
          <w:szCs w:val="24"/>
        </w:rPr>
        <w:t>είχα υποβάλει</w:t>
      </w:r>
      <w:r>
        <w:rPr>
          <w:rFonts w:eastAsia="Times New Roman" w:cs="Times New Roman"/>
          <w:szCs w:val="24"/>
        </w:rPr>
        <w:t xml:space="preserve">  αυτή την ερώτηση, αν ήταν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μόνο τοπικού ενδιαφέροντος και αν από τα μέσα ενημέρωσης δεν </w:t>
      </w:r>
      <w:proofErr w:type="spellStart"/>
      <w:r>
        <w:rPr>
          <w:rFonts w:eastAsia="Times New Roman" w:cs="Times New Roman"/>
          <w:szCs w:val="24"/>
        </w:rPr>
        <w:t>εδίδετο</w:t>
      </w:r>
      <w:proofErr w:type="spellEnd"/>
      <w:r>
        <w:rPr>
          <w:rFonts w:eastAsia="Times New Roman" w:cs="Times New Roman"/>
          <w:szCs w:val="24"/>
        </w:rPr>
        <w:t xml:space="preserve"> εθνική διάσταση στο θέμα. Δηλαδή, την Κυριακή από έναν μεγάλο σταθμό</w:t>
      </w:r>
      <w:r>
        <w:rPr>
          <w:rFonts w:eastAsia="Times New Roman" w:cs="Times New Roman"/>
          <w:szCs w:val="24"/>
        </w:rPr>
        <w:t xml:space="preserve"> επί ώρες αυτή η είδηση αναπαραγόταν συνέχεια, η οποία είδηση δεν βλάπτει μόνο την εικόνα της Κυβέρνησης αλλά την εικόνα του κράτους γενικότερα. Διότι, όταν ο πολίτης ακούει ότι το κράτος δεν μπορεί να κινητοποιήσει τα οχήματα της Αστυνομίας ή του Στρατού,</w:t>
      </w:r>
      <w:r>
        <w:rPr>
          <w:rFonts w:eastAsia="Times New Roman" w:cs="Times New Roman"/>
          <w:szCs w:val="24"/>
        </w:rPr>
        <w:t xml:space="preserve"> αν θέλετε, λόγω του ότι δεν μπορεί να καταβάλει τη σχετική πίστωση, τη δαπάνη για να αγοράσει βενζίνη, τότε ο πολίτης αισθάνεται, όπως αντιλαμβάνεστε, πάρα πολύ άσχημα, για να μη χρησιμοποιήσω άλλη λέξη.</w:t>
      </w:r>
    </w:p>
    <w:p w14:paraId="203C351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Αναπαράγω αυτά τα οποία άκουγε ο πολίτης, </w:t>
      </w:r>
      <w:r>
        <w:rPr>
          <w:rFonts w:eastAsia="Times New Roman" w:cs="Times New Roman"/>
          <w:szCs w:val="24"/>
        </w:rPr>
        <w:t>δηλ</w:t>
      </w:r>
      <w:r>
        <w:rPr>
          <w:rFonts w:eastAsia="Times New Roman" w:cs="Times New Roman"/>
          <w:szCs w:val="24"/>
        </w:rPr>
        <w:t>αδή</w:t>
      </w:r>
      <w:r>
        <w:rPr>
          <w:rFonts w:eastAsia="Times New Roman" w:cs="Times New Roman"/>
          <w:szCs w:val="24"/>
        </w:rPr>
        <w:t xml:space="preserve"> ότ</w:t>
      </w:r>
      <w:r>
        <w:rPr>
          <w:rFonts w:eastAsia="Times New Roman" w:cs="Times New Roman"/>
          <w:szCs w:val="24"/>
        </w:rPr>
        <w:t>ι η μη εξόφληση των οφειλών για καύσιμα έχει φέρει σε αδιέξοδο την Αστυνομία Ρόδου, καθώς τα δώδεκα περιπολικά της έχουν κατ’ ουσία αποσυρθεί από την κυκλοφορία. Η μη καταβολή έστω τμήματος της οφειλής, που ξεπερνά τις 60.000 ευρώ, επέφερε διακοπή της πίστ</w:t>
      </w:r>
      <w:r>
        <w:rPr>
          <w:rFonts w:eastAsia="Times New Roman" w:cs="Times New Roman"/>
          <w:szCs w:val="24"/>
        </w:rPr>
        <w:t>ωσης και, κατά συνέπεια, αναστολή των περιπολιών, όπως αναφέρουν βέβαια αναλυτικά τα δημοσιεύματα του Τύπου.</w:t>
      </w:r>
    </w:p>
    <w:p w14:paraId="203C351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αντισταθμίσει στο ελάχιστο αυτή τη σοβαρή δυσλειτουργία η Αστυνομία της Ρόδου διατηρεί ένα περιπολικό στην κυκλοφορία με καύσιμα που προμηθε</w:t>
      </w:r>
      <w:r>
        <w:rPr>
          <w:rFonts w:eastAsia="Times New Roman" w:cs="Times New Roman"/>
          <w:szCs w:val="24"/>
        </w:rPr>
        <w:t>ύεται από τον Στρατό και χρησιμοποιεί ακόμα και τα δικά τους οχήματα, ενώ δημοσιεύονται και πληροφορίες ότι έχουν κατά περίπτωση πληρώσει οι ίδιοι οι αστυνομικοί τη βενζίνη των περιπολικών.</w:t>
      </w:r>
    </w:p>
    <w:p w14:paraId="203C351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Έστω και αν πιστεύω </w:t>
      </w:r>
      <w:r>
        <w:rPr>
          <w:rFonts w:eastAsia="Times New Roman" w:cs="Times New Roman"/>
          <w:szCs w:val="24"/>
        </w:rPr>
        <w:t>ότι</w:t>
      </w:r>
      <w:r>
        <w:rPr>
          <w:rFonts w:eastAsia="Times New Roman" w:cs="Times New Roman"/>
          <w:szCs w:val="24"/>
        </w:rPr>
        <w:t xml:space="preserve"> υπάρχει κάποια υπερβολή, διότι στις ειδήσε</w:t>
      </w:r>
      <w:r>
        <w:rPr>
          <w:rFonts w:eastAsia="Times New Roman" w:cs="Times New Roman"/>
          <w:szCs w:val="24"/>
        </w:rPr>
        <w:t xml:space="preserve">ις πάντα υπάρχει υπερβολή, το όλο θέμα είναι σοβαρό. Γνωρίζω ότι ο Υπουργός κ. </w:t>
      </w:r>
      <w:proofErr w:type="spellStart"/>
      <w:r>
        <w:rPr>
          <w:rFonts w:eastAsia="Times New Roman" w:cs="Times New Roman"/>
          <w:szCs w:val="24"/>
        </w:rPr>
        <w:t>Τόσκας</w:t>
      </w:r>
      <w:proofErr w:type="spellEnd"/>
      <w:r>
        <w:rPr>
          <w:rFonts w:eastAsia="Times New Roman" w:cs="Times New Roman"/>
          <w:szCs w:val="24"/>
        </w:rPr>
        <w:t xml:space="preserve"> ασφαλώς έχει καταβάλει κάθε προσπάθεια για να μην υπάρχουν αυτά τα θέματα, εν τούτοις, όμως, το θέμα είναι υπαρκτό.</w:t>
      </w:r>
    </w:p>
    <w:p w14:paraId="203C351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Θα παρακαλούσα τον Υπουργό να διαβεβαιώσει ότι το θέμα</w:t>
      </w:r>
      <w:r>
        <w:rPr>
          <w:rFonts w:eastAsia="Times New Roman" w:cs="Times New Roman"/>
          <w:szCs w:val="24"/>
        </w:rPr>
        <w:t xml:space="preserve"> έκλεισε, ότι από αύριο δεν υπάρχει αυτό το θέμα, ει δυνατόν, για να σταματήσει και ο σχετικός θόρυβος.</w:t>
      </w:r>
    </w:p>
    <w:p w14:paraId="203C351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συνάδελφο.</w:t>
      </w:r>
    </w:p>
    <w:p w14:paraId="203C351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203C351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ΝΙΚΟΛΑΟΣ ΤΟΣΚΑΣ (Αναπληρωτής Υπουργός Εσ</w:t>
      </w:r>
      <w:r>
        <w:rPr>
          <w:rFonts w:eastAsia="Times New Roman" w:cs="Times New Roman"/>
          <w:b/>
          <w:szCs w:val="24"/>
        </w:rPr>
        <w:t>ωτερικών):</w:t>
      </w:r>
      <w:r>
        <w:rPr>
          <w:rFonts w:eastAsia="Times New Roman" w:cs="Times New Roman"/>
          <w:szCs w:val="24"/>
        </w:rPr>
        <w:t xml:space="preserve"> Κύριε Πρόεδρε, κύριε </w:t>
      </w:r>
      <w:proofErr w:type="spellStart"/>
      <w:r>
        <w:rPr>
          <w:rFonts w:eastAsia="Times New Roman" w:cs="Times New Roman"/>
          <w:szCs w:val="24"/>
        </w:rPr>
        <w:t>Κρεμαστινέ</w:t>
      </w:r>
      <w:proofErr w:type="spellEnd"/>
      <w:r>
        <w:rPr>
          <w:rFonts w:eastAsia="Times New Roman" w:cs="Times New Roman"/>
          <w:szCs w:val="24"/>
        </w:rPr>
        <w:t>, η Ελληνική Αστυνομία έχει περίπου δωδεκάμισι χιλιάδες αυτοκίνητα και μοτοσυκλέτες διαφόρων τύπων και ξέρετε ότι μπορεί να υπάρχουν κατά καιρούς και προβλήματα, αλλά γενικότερα το ζήτημα των καυσίμων αντιμετωπίζετ</w:t>
      </w:r>
      <w:r>
        <w:rPr>
          <w:rFonts w:eastAsia="Times New Roman" w:cs="Times New Roman"/>
          <w:szCs w:val="24"/>
        </w:rPr>
        <w:t>αι με ορισμένες περιπτώσεις που μπορεί να υπάρχουν κάποιες καθυστερήσεις.</w:t>
      </w:r>
    </w:p>
    <w:p w14:paraId="203C351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Μια τέτοια περίπτωση είναι η περίπτωση της Ρόδου, όπου έγινε το εξής. Όπως σωστά αναφέρατε, τα πετρελαιοκίνητα οχήματα της Αστυνομίας τροφοδοτούνται από τον Στρατό και δεν υπάρχει κα</w:t>
      </w:r>
      <w:r>
        <w:rPr>
          <w:rFonts w:eastAsia="Times New Roman" w:cs="Times New Roman"/>
          <w:szCs w:val="24"/>
        </w:rPr>
        <w:t>νένα πρόβλημα εκεί. Τα βενζινοκίνητα της Ρόδου, λοιπόν, παίρνουν βενζίνη από έναν βενζινοπώλη</w:t>
      </w:r>
      <w:r>
        <w:rPr>
          <w:rFonts w:eastAsia="Times New Roman" w:cs="Times New Roman"/>
          <w:szCs w:val="24"/>
        </w:rPr>
        <w:t>,</w:t>
      </w:r>
      <w:r>
        <w:rPr>
          <w:rFonts w:eastAsia="Times New Roman" w:cs="Times New Roman"/>
          <w:szCs w:val="24"/>
        </w:rPr>
        <w:t xml:space="preserve"> ο οποίος είχε με βάση διαγωνισμό την υποχρέωση παροχής καυσίμου μέχρι το τέλος Σεπτεμβρίου.</w:t>
      </w:r>
    </w:p>
    <w:p w14:paraId="203C351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Από τον Ιούλιο, έγκαιρα, προκηρύχθηκε νέος διαγωνισμός ο οποίος δεν ε</w:t>
      </w:r>
      <w:r>
        <w:rPr>
          <w:rFonts w:eastAsia="Times New Roman" w:cs="Times New Roman"/>
          <w:szCs w:val="24"/>
        </w:rPr>
        <w:t xml:space="preserve">υοδώθηκε, γιατί δεν παρουσιάστηκαν υποψήφιοι </w:t>
      </w:r>
      <w:r>
        <w:rPr>
          <w:rFonts w:eastAsia="Times New Roman" w:cs="Times New Roman"/>
          <w:szCs w:val="24"/>
        </w:rPr>
        <w:t>που</w:t>
      </w:r>
      <w:r>
        <w:rPr>
          <w:rFonts w:eastAsia="Times New Roman" w:cs="Times New Roman"/>
          <w:szCs w:val="24"/>
        </w:rPr>
        <w:t xml:space="preserve"> θα έπρεπε να καλύπτουν τις προϋποθέσεις, δηλαδή να έχουν φορολογική ενημερότητα, ασφαλιστική ενημερότητα ή και άλλα δικαιολογητικά. Δεν είχαν, υπήρξε πρόβλημα στον διαγωνισμό και γι’ αυτό παρουσιάστηκε ένα π</w:t>
      </w:r>
      <w:r>
        <w:rPr>
          <w:rFonts w:eastAsia="Times New Roman" w:cs="Times New Roman"/>
          <w:szCs w:val="24"/>
        </w:rPr>
        <w:t xml:space="preserve">ρόβλημα για λίγες μέρες σε συνδυασμό με κάποια </w:t>
      </w:r>
      <w:proofErr w:type="spellStart"/>
      <w:r>
        <w:rPr>
          <w:rFonts w:eastAsia="Times New Roman" w:cs="Times New Roman"/>
          <w:szCs w:val="24"/>
        </w:rPr>
        <w:t>χρωστούμενα</w:t>
      </w:r>
      <w:proofErr w:type="spellEnd"/>
      <w:r>
        <w:rPr>
          <w:rFonts w:eastAsia="Times New Roman" w:cs="Times New Roman"/>
          <w:szCs w:val="24"/>
        </w:rPr>
        <w:t xml:space="preserve"> που πάντα υπάρχουν σε όλες αυτές τις δοσοληψίες προς τον συγκεκριμένο βενζινοπώλη.</w:t>
      </w:r>
    </w:p>
    <w:p w14:paraId="203C351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Ήδη από προχθές από τις 60.000 που η Ελληνική Αστυνομία χρωστούσε στον συγκεκριμένο βενζινοπώλη έχουν δοθεί οι 20.</w:t>
      </w:r>
      <w:r>
        <w:rPr>
          <w:rFonts w:eastAsia="Times New Roman" w:cs="Times New Roman"/>
          <w:szCs w:val="24"/>
        </w:rPr>
        <w:t>000 και μέχρι αύριο, μετά από αύξηση της παγίας προκαταβολής της Αστυνομικής Διεύθυνσης Ρόδου, θα έχουν δοθεί και τα υπόλοιπα χρήματα. Επομένως με αυτή τη διαδικασία δεν θα υπάρχει κανένα πρόβλημα.</w:t>
      </w:r>
    </w:p>
    <w:p w14:paraId="203C351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Δεν παρουσιάστηκε επιχειρησιακό πρόβλημα. Καλύφθηκε και με</w:t>
      </w:r>
      <w:r>
        <w:rPr>
          <w:rFonts w:eastAsia="Times New Roman" w:cs="Times New Roman"/>
          <w:szCs w:val="24"/>
        </w:rPr>
        <w:t xml:space="preserve"> τα πετρελαιοκίνητα οχήματα και με τα υπόλοιπα οχήματα, γιατί υπήρχαν κάποιες ποσότητες βεν</w:t>
      </w:r>
      <w:r>
        <w:rPr>
          <w:rFonts w:eastAsia="Times New Roman" w:cs="Times New Roman"/>
          <w:szCs w:val="24"/>
        </w:rPr>
        <w:lastRenderedPageBreak/>
        <w:t>ζίνης. Δεν έδωσαν χρήματα αστυνομικοί από την τσέπη τους, όπως κάποιοι αναφέρουν. Ξέρουμε τις υπερβολές συγκεκριμένου μέσου ενημέρωσης που αναπαράγει μικρά προβλήματ</w:t>
      </w:r>
      <w:r>
        <w:rPr>
          <w:rFonts w:eastAsia="Times New Roman" w:cs="Times New Roman"/>
          <w:szCs w:val="24"/>
        </w:rPr>
        <w:t>α.</w:t>
      </w:r>
    </w:p>
    <w:p w14:paraId="203C351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Επομένως το πρόβλημα</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θα έχει λυθεί μέχρι αύριο. Στη συνέχεια, μια</w:t>
      </w:r>
      <w:r>
        <w:rPr>
          <w:rFonts w:eastAsia="Times New Roman" w:cs="Times New Roman"/>
          <w:szCs w:val="24"/>
        </w:rPr>
        <w:t>ς</w:t>
      </w:r>
      <w:r>
        <w:rPr>
          <w:rFonts w:eastAsia="Times New Roman" w:cs="Times New Roman"/>
          <w:szCs w:val="24"/>
        </w:rPr>
        <w:t xml:space="preserve"> και συνεχίζονται οι ελεγκτικές διαδικασίες στις δαπάνες της Ελληνικής Αστυνομίας</w:t>
      </w:r>
      <w:r>
        <w:rPr>
          <w:rFonts w:eastAsia="Times New Roman" w:cs="Times New Roman"/>
          <w:szCs w:val="24"/>
        </w:rPr>
        <w:t>,</w:t>
      </w:r>
      <w:r>
        <w:rPr>
          <w:rFonts w:eastAsia="Times New Roman" w:cs="Times New Roman"/>
          <w:szCs w:val="24"/>
        </w:rPr>
        <w:t xml:space="preserve"> εκτιμώ ότι δεν θα υπάρχει κανένα πρόβλημα.</w:t>
      </w:r>
    </w:p>
    <w:p w14:paraId="203C351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03C351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w:t>
      </w:r>
      <w:r>
        <w:rPr>
          <w:rFonts w:eastAsia="Times New Roman" w:cs="Times New Roman"/>
          <w:szCs w:val="24"/>
        </w:rPr>
        <w:t>ιστούμε τον κύριο Υπουργό.</w:t>
      </w:r>
    </w:p>
    <w:p w14:paraId="203C351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Ορίστε, κύριε Πρόεδρε, έχετε τον λόγο για τρία λεπτά για τη δευτερολογία σας.</w:t>
      </w:r>
    </w:p>
    <w:p w14:paraId="203C352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Χαίρομαι που ο Υπουργός είπε ότι το πρόβλημα θα λυθεί μέχρι αύριο. Αυτό κρατώ ουσιαστικά, διότι </w:t>
      </w:r>
      <w:r>
        <w:rPr>
          <w:rFonts w:eastAsia="Times New Roman" w:cs="Times New Roman"/>
          <w:szCs w:val="24"/>
        </w:rPr>
        <w:t>αυτή ήταν η έννοια της ερωτήσεώς μου.</w:t>
      </w:r>
    </w:p>
    <w:p w14:paraId="203C352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Όμως, θέλω πάλι να επισημάνω ότι, όταν, για παράδειγμα, όπως ενημέρωσα εγώ ο ίδιος τον Υπουργό προηγουμένως, μου στέλνει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ρόεδρος των Αξιωματικών Νοτίου Αιγαίου και μου λέει «</w:t>
      </w:r>
      <w:r>
        <w:rPr>
          <w:rFonts w:eastAsia="Times New Roman" w:cs="Times New Roman"/>
          <w:szCs w:val="24"/>
        </w:rPr>
        <w:t>κ</w:t>
      </w:r>
      <w:r>
        <w:rPr>
          <w:rFonts w:eastAsia="Times New Roman" w:cs="Times New Roman"/>
          <w:szCs w:val="24"/>
        </w:rPr>
        <w:t>άνε ό,τι μπορείς γι’ αυτό το θέμα</w:t>
      </w:r>
      <w:r>
        <w:rPr>
          <w:rFonts w:eastAsia="Times New Roman" w:cs="Times New Roman"/>
          <w:szCs w:val="24"/>
        </w:rPr>
        <w:t>», τότε δεν είναι ζήτημα προσωπικό, δικό μου</w:t>
      </w:r>
      <w:r>
        <w:rPr>
          <w:rFonts w:eastAsia="Times New Roman" w:cs="Times New Roman"/>
          <w:szCs w:val="24"/>
        </w:rPr>
        <w:t>,</w:t>
      </w:r>
      <w:r>
        <w:rPr>
          <w:rFonts w:eastAsia="Times New Roman" w:cs="Times New Roman"/>
          <w:szCs w:val="24"/>
        </w:rPr>
        <w:t xml:space="preserve"> ούτε καν του Υπουργού, αλλά είναι θέμα της πολιτείας. Δηλαδή, δεδομένου ότι αυτά δημοσιεύονται στον Τύπο, τι θα πει ο πολίτης, όταν βλέπει, για παράδειγμα, μία επιστολή του </w:t>
      </w:r>
      <w:r>
        <w:rPr>
          <w:rFonts w:eastAsia="Times New Roman" w:cs="Times New Roman"/>
          <w:szCs w:val="24"/>
        </w:rPr>
        <w:t>π</w:t>
      </w:r>
      <w:r>
        <w:rPr>
          <w:rFonts w:eastAsia="Times New Roman" w:cs="Times New Roman"/>
          <w:szCs w:val="24"/>
        </w:rPr>
        <w:t>ροέδρου των Αξιωματικών Νοτίου Αιγαί</w:t>
      </w:r>
      <w:r>
        <w:rPr>
          <w:rFonts w:eastAsia="Times New Roman" w:cs="Times New Roman"/>
          <w:szCs w:val="24"/>
        </w:rPr>
        <w:t>ου να ισχυρίζεται αυτά που συζητούμε αυτή τη στιγμή;</w:t>
      </w:r>
    </w:p>
    <w:p w14:paraId="203C352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πρόβλημα, δηλαδή, κύριε Υπουργέ, που πρέπει να το αντιμετωπίσετε και διαφορετικά. Εννοώ ότι πρέπει αυτοί οι άνθρωποι να κληθούν να μιλήσουν, να εκτονωθούν, προκειμένου να αντιληφθούν ότι η εικόνα π</w:t>
      </w:r>
      <w:r>
        <w:rPr>
          <w:rFonts w:eastAsia="Times New Roman" w:cs="Times New Roman"/>
          <w:szCs w:val="24"/>
        </w:rPr>
        <w:t>ου δίδεται για την Αστυνομία με όλα αυτά είναι αρνητική, χωρίς να φταίτε κι εσείς προσωπικά, γιατί δεν νομίζω ότι υπάρχει Υπουργός που να λέει «</w:t>
      </w:r>
      <w:r>
        <w:rPr>
          <w:rFonts w:eastAsia="Times New Roman" w:cs="Times New Roman"/>
          <w:szCs w:val="24"/>
        </w:rPr>
        <w:t>δ</w:t>
      </w:r>
      <w:r>
        <w:rPr>
          <w:rFonts w:eastAsia="Times New Roman" w:cs="Times New Roman"/>
          <w:szCs w:val="24"/>
        </w:rPr>
        <w:t>εν με ενδιαφέρει να μην έχω λεφτά να πληρώσω τα οχήματα».</w:t>
      </w:r>
    </w:p>
    <w:p w14:paraId="203C352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Υπάρχει, λοιπόν, μία δυσλειτουργία. Αυτή η δυσλειτουρ</w:t>
      </w:r>
      <w:r>
        <w:rPr>
          <w:rFonts w:eastAsia="Times New Roman" w:cs="Times New Roman"/>
          <w:szCs w:val="24"/>
        </w:rPr>
        <w:t>γία πρέπει κατά κάποιον τρόπο να αντιμετωπιστεί.</w:t>
      </w:r>
    </w:p>
    <w:p w14:paraId="203C352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Πρόεδρο και για την οικονομία στον χρόνο.</w:t>
      </w:r>
    </w:p>
    <w:p w14:paraId="203C352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κι εσείς για τρία λεπτά.</w:t>
      </w:r>
    </w:p>
    <w:p w14:paraId="203C352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ΝΙΚΟΛΑΟΣ ΤΟΣΚΑΣ (Αναπληρωτής Υπουργός Εσωτερικώ</w:t>
      </w:r>
      <w:r>
        <w:rPr>
          <w:rFonts w:eastAsia="Times New Roman" w:cs="Times New Roman"/>
          <w:b/>
          <w:szCs w:val="24"/>
        </w:rPr>
        <w:t xml:space="preserve">ν):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όπως προανέφερα, στ</w:t>
      </w:r>
      <w:r>
        <w:rPr>
          <w:rFonts w:eastAsia="Times New Roman" w:cs="Times New Roman"/>
          <w:szCs w:val="24"/>
        </w:rPr>
        <w:t>ις</w:t>
      </w:r>
      <w:r>
        <w:rPr>
          <w:rFonts w:eastAsia="Times New Roman" w:cs="Times New Roman"/>
          <w:szCs w:val="24"/>
        </w:rPr>
        <w:t xml:space="preserve"> δώδεκα χιλιάδες πεντακόσια οχήματα και μοτοσυκλέτες που έχει η Ελληνική Αστυνομία νομίζω ότι είναι λογικό να υπάρχουν κατά καιρούς διάφορα μικροπροβλήματα. Τώρα, από εκεί και πέρα, οι συνδικαλιστικές επιδιώξεις κ</w:t>
      </w:r>
      <w:r>
        <w:rPr>
          <w:rFonts w:eastAsia="Times New Roman" w:cs="Times New Roman"/>
          <w:szCs w:val="24"/>
        </w:rPr>
        <w:t xml:space="preserve">αι υπερβολές είναι αναμενόμενες και είναι λογικό να υπάρχουν. Όμως, οι όποιοι αστυνομικοί, πέρα από τις προβολές των αιτημάτων τους, θα πρέπει να ξέρουν ότι έχουν και ιεραρχία και η ιεραρχία τους αντιμετωπίζει τα προβλήματα με τον πιο ικανοποιητικό τρόπο. </w:t>
      </w:r>
      <w:r>
        <w:rPr>
          <w:rFonts w:eastAsia="Times New Roman" w:cs="Times New Roman"/>
          <w:szCs w:val="24"/>
        </w:rPr>
        <w:t>Βέβαια, όταν δεν αντιμετωπίζονται, έρχεται η πολιτική ηγεσία που βρίσκει λύσεις.</w:t>
      </w:r>
    </w:p>
    <w:p w14:paraId="203C352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στη συγκεκριμένη περίπτωση είχαμε ένα πρόβλημα λίγων ημερών. Δεν επηρεάστηκε επιχειρησιακά η αστυνόμευση του νησιού ούτε η όλη λειτουργία. Ήταν ένα μικρό πρόβλημα, για το </w:t>
      </w:r>
      <w:r>
        <w:rPr>
          <w:rFonts w:eastAsia="Times New Roman" w:cs="Times New Roman"/>
          <w:szCs w:val="24"/>
        </w:rPr>
        <w:t xml:space="preserve">οποίο έχει ήδη βρεθεί λύση και έχει αποκατασταθεί η κατάσταση. </w:t>
      </w:r>
    </w:p>
    <w:p w14:paraId="203C352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03C352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203C352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Κύριε Πρόεδρε, κρατούμε όλοι από τη συνομιλία μας το θετικό ότι α</w:t>
      </w:r>
      <w:r>
        <w:rPr>
          <w:rFonts w:eastAsia="Times New Roman" w:cs="Times New Roman"/>
          <w:szCs w:val="24"/>
        </w:rPr>
        <w:t>ύριο δεν θα υπάρχει το πρόβλημα.</w:t>
      </w:r>
    </w:p>
    <w:p w14:paraId="203C352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Ναι, κύριε </w:t>
      </w:r>
      <w:proofErr w:type="spellStart"/>
      <w:r>
        <w:rPr>
          <w:rFonts w:eastAsia="Times New Roman" w:cs="Times New Roman"/>
          <w:szCs w:val="24"/>
        </w:rPr>
        <w:t>Κρεμαστινέ</w:t>
      </w:r>
      <w:proofErr w:type="spellEnd"/>
      <w:r>
        <w:rPr>
          <w:rFonts w:eastAsia="Times New Roman" w:cs="Times New Roman"/>
          <w:szCs w:val="24"/>
        </w:rPr>
        <w:t>.</w:t>
      </w:r>
    </w:p>
    <w:p w14:paraId="203C352C" w14:textId="77777777" w:rsidR="00BD6463" w:rsidRDefault="001903D8">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Εντάξει. Ευχαριστώ.</w:t>
      </w:r>
      <w:r>
        <w:rPr>
          <w:rFonts w:eastAsia="Times New Roman" w:cs="Times New Roman"/>
          <w:b/>
          <w:szCs w:val="24"/>
        </w:rPr>
        <w:t xml:space="preserve"> </w:t>
      </w:r>
    </w:p>
    <w:p w14:paraId="203C352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Νομίζω ότι ήταν ξεκάθαρο και από την απάντησ</w:t>
      </w:r>
      <w:r>
        <w:rPr>
          <w:rFonts w:eastAsia="Times New Roman" w:cs="Times New Roman"/>
          <w:szCs w:val="24"/>
        </w:rPr>
        <w:t xml:space="preserve">η του κυρίου Υπουργού και από εσάς. </w:t>
      </w:r>
    </w:p>
    <w:p w14:paraId="203C352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Ευχαριστώ πολύ και τους δυο σας για την οικονομία στον χρόνο.</w:t>
      </w:r>
    </w:p>
    <w:p w14:paraId="203C352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Να αποδεσμεύσουμε τον κ. </w:t>
      </w:r>
      <w:proofErr w:type="spellStart"/>
      <w:r>
        <w:rPr>
          <w:rFonts w:eastAsia="Times New Roman" w:cs="Times New Roman"/>
          <w:szCs w:val="24"/>
        </w:rPr>
        <w:t>Τόσκα</w:t>
      </w:r>
      <w:proofErr w:type="spellEnd"/>
      <w:r>
        <w:rPr>
          <w:rFonts w:eastAsia="Times New Roman" w:cs="Times New Roman"/>
          <w:szCs w:val="24"/>
        </w:rPr>
        <w:t xml:space="preserve"> και να ευχαριστήσουμε τον κ. Σκουρλέτη που επέτρεψε να μπει αυτή η ερώτηση ενδιάμεσα στις δικές του ερωτήσεις.</w:t>
      </w:r>
    </w:p>
    <w:p w14:paraId="203C3530" w14:textId="77777777" w:rsidR="00BD6463" w:rsidRDefault="001903D8">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Συνεχίζουμε με την </w:t>
      </w:r>
      <w:r>
        <w:rPr>
          <w:rFonts w:eastAsia="Times New Roman"/>
          <w:color w:val="000000"/>
          <w:szCs w:val="24"/>
          <w:shd w:val="clear" w:color="auto" w:fill="FFFFFF"/>
        </w:rPr>
        <w:t>όγδοη</w:t>
      </w:r>
      <w:r>
        <w:rPr>
          <w:rFonts w:eastAsia="Times New Roman" w:cs="Times New Roman"/>
          <w:szCs w:val="24"/>
        </w:rPr>
        <w:t xml:space="preserve"> με αριθμό 98</w:t>
      </w:r>
      <w:r>
        <w:rPr>
          <w:rFonts w:eastAsia="Times New Roman"/>
          <w:color w:val="000000"/>
          <w:szCs w:val="24"/>
          <w:shd w:val="clear" w:color="auto" w:fill="FFFFFF"/>
        </w:rPr>
        <w:t>/17-10-2017 επίκαιρη ερώτηση δεύτερου κύκλου του Βουλευτή Α΄ Θεσσαλονίκης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 xml:space="preserve">ς </w:t>
      </w:r>
      <w:r>
        <w:rPr>
          <w:rFonts w:eastAsia="Times New Roman"/>
          <w:color w:val="000000"/>
          <w:szCs w:val="24"/>
          <w:shd w:val="clear" w:color="auto" w:fill="FFFFFF"/>
        </w:rPr>
        <w:lastRenderedPageBreak/>
        <w:t xml:space="preserve">κ. </w:t>
      </w:r>
      <w:r>
        <w:rPr>
          <w:rFonts w:eastAsia="Times New Roman"/>
          <w:bCs/>
          <w:color w:val="000000"/>
          <w:szCs w:val="24"/>
          <w:shd w:val="clear" w:color="auto" w:fill="FFFFFF"/>
        </w:rPr>
        <w:t xml:space="preserve">Ιωάννη Δελή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Εσωτερικών,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τη λήψη μέτρων για την άμεση αποζημίωση των </w:t>
      </w:r>
      <w:r>
        <w:rPr>
          <w:rFonts w:eastAsia="Times New Roman"/>
          <w:color w:val="000000"/>
          <w:szCs w:val="24"/>
          <w:shd w:val="clear" w:color="auto" w:fill="FFFFFF"/>
        </w:rPr>
        <w:t>πλημμυροπαθών και την αποκατάσταση των ζημιών στη Σαμοθράκη.</w:t>
      </w:r>
    </w:p>
    <w:p w14:paraId="203C3531" w14:textId="77777777" w:rsidR="00BD6463" w:rsidRDefault="001903D8">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Ορίστε, κύριε συνάδελφε, έχετε δύο λεπτά για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w:t>
      </w:r>
    </w:p>
    <w:p w14:paraId="203C3532" w14:textId="77777777" w:rsidR="00BD6463" w:rsidRDefault="001903D8">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ΔΕΛΗΣ: </w:t>
      </w:r>
      <w:r>
        <w:rPr>
          <w:rFonts w:eastAsia="Times New Roman"/>
          <w:color w:val="000000"/>
          <w:szCs w:val="24"/>
          <w:shd w:val="clear" w:color="auto" w:fill="FFFFFF"/>
        </w:rPr>
        <w:t>Ευχαριστώ.</w:t>
      </w:r>
    </w:p>
    <w:p w14:paraId="203C3533" w14:textId="77777777" w:rsidR="00BD6463" w:rsidRDefault="001903D8">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ερώτησή μας αφορά το νησί της Σαμοθράκης. Θα περίμενε κανείς ότι</w:t>
      </w:r>
      <w:r>
        <w:rPr>
          <w:rFonts w:eastAsia="Times New Roman"/>
          <w:color w:val="000000"/>
          <w:szCs w:val="24"/>
          <w:shd w:val="clear" w:color="auto" w:fill="FFFFFF"/>
        </w:rPr>
        <w:t>,</w:t>
      </w:r>
      <w:r>
        <w:rPr>
          <w:rFonts w:eastAsia="Times New Roman"/>
          <w:color w:val="000000"/>
          <w:szCs w:val="24"/>
          <w:shd w:val="clear" w:color="auto" w:fill="FFFFFF"/>
        </w:rPr>
        <w:t xml:space="preserve"> ένα</w:t>
      </w:r>
      <w:r>
        <w:rPr>
          <w:rFonts w:eastAsia="Times New Roman"/>
          <w:color w:val="000000"/>
          <w:szCs w:val="24"/>
          <w:shd w:val="clear" w:color="auto" w:fill="FFFFFF"/>
        </w:rPr>
        <w:t>ν</w:t>
      </w:r>
      <w:r>
        <w:rPr>
          <w:rFonts w:eastAsia="Times New Roman"/>
          <w:color w:val="000000"/>
          <w:szCs w:val="24"/>
          <w:shd w:val="clear" w:color="auto" w:fill="FFFFFF"/>
        </w:rPr>
        <w:t xml:space="preserve"> μήνα σχεδόν από τότε που έγινε </w:t>
      </w:r>
      <w:r>
        <w:rPr>
          <w:rFonts w:eastAsia="Times New Roman"/>
          <w:color w:val="000000"/>
          <w:szCs w:val="24"/>
          <w:shd w:val="clear" w:color="auto" w:fill="FFFFFF"/>
        </w:rPr>
        <w:t>η μεγάλη νεροποντή στο νησί, δεν θα ήταν επίκαιρη. Δυστυχώς, όμως, εξακολουθεί να είναι επίκαιρη, γιατί πολύ απλά στο νησί δεν έχει γίνει ό,τι θα έπρεπε να έχει γίνει μέχρι τώρα.</w:t>
      </w:r>
    </w:p>
    <w:p w14:paraId="203C353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Ήταν μια καταιγίδα που ήρθε να επιβεβαιώσει, βέβαια, το πόσο απαραίτητη είναι</w:t>
      </w:r>
      <w:r>
        <w:rPr>
          <w:rFonts w:eastAsia="Times New Roman" w:cs="Times New Roman"/>
          <w:szCs w:val="24"/>
        </w:rPr>
        <w:t xml:space="preserve"> η αντιπλημμυρική προστασία και γενικότερα η προστασία από τα φυσικά φαινόμενα</w:t>
      </w:r>
      <w:r>
        <w:rPr>
          <w:rFonts w:eastAsia="Times New Roman" w:cs="Times New Roman"/>
          <w:szCs w:val="24"/>
        </w:rPr>
        <w:t>,</w:t>
      </w:r>
      <w:r>
        <w:rPr>
          <w:rFonts w:eastAsia="Times New Roman" w:cs="Times New Roman"/>
          <w:szCs w:val="24"/>
        </w:rPr>
        <w:t xml:space="preserve"> τα οποία επαναλαμβάνονται περιοδικά και να αναδείξει ασφαλώς και όλες τις εγκληματικές ευθύνες όλων των κυβερνήσεων, μηδέ της σημερινής εξαιρουμένης, στον τομέα συντήρησης των </w:t>
      </w:r>
      <w:r>
        <w:rPr>
          <w:rFonts w:eastAsia="Times New Roman" w:cs="Times New Roman"/>
          <w:szCs w:val="24"/>
        </w:rPr>
        <w:t>υποδομών.</w:t>
      </w:r>
    </w:p>
    <w:p w14:paraId="203C353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Οι καταστροφές, λοιπόν, από την καταιγίδα της Σαμοθράκης στις 25 του Σεπτέμβρη ρήμαξαν κυριολεκτικά το νησί. Δεκάδες σπίτια και καταστήματα πλημμύρησαν. Ορισμένα από αυτά τα σπίτια έχουν προβλήματα </w:t>
      </w:r>
      <w:proofErr w:type="spellStart"/>
      <w:r>
        <w:rPr>
          <w:rFonts w:eastAsia="Times New Roman" w:cs="Times New Roman"/>
          <w:szCs w:val="24"/>
        </w:rPr>
        <w:t>στατικότητας</w:t>
      </w:r>
      <w:proofErr w:type="spellEnd"/>
      <w:r>
        <w:rPr>
          <w:rFonts w:eastAsia="Times New Roman" w:cs="Times New Roman"/>
          <w:szCs w:val="24"/>
        </w:rPr>
        <w:t xml:space="preserve"> και δεν μπορούν να κατοικηθούν. Το </w:t>
      </w:r>
      <w:r>
        <w:rPr>
          <w:rFonts w:eastAsia="Times New Roman" w:cs="Times New Roman"/>
          <w:szCs w:val="24"/>
        </w:rPr>
        <w:t xml:space="preserve">δημαρχείο πλημμύρισε. Οι υπηρεσίες του αναζητούν άλλους χώρους για να στεγασθούν και να λειτουργήσουν. Στο νηπιαγωγείο υπάρχουν ζημιές. </w:t>
      </w:r>
    </w:p>
    <w:p w14:paraId="203C353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κέντρο υγείας του νησιού ουσιαστικά έχει τεθεί εκτός λειτουργίας. Το ισόγειό του έχει καταστραφεί πλήρως, αφού πλημμ</w:t>
      </w:r>
      <w:r>
        <w:rPr>
          <w:rFonts w:eastAsia="Times New Roman" w:cs="Times New Roman"/>
          <w:szCs w:val="24"/>
        </w:rPr>
        <w:t xml:space="preserve">ύρισε και καταστράφηκε το ακτινολογικό, το μικροβιολογικό, η αποθήκη φαρμάκων, η μονάδα βραχείας νοσηλείας, το τμήμα επειγόντων περιστατικών. </w:t>
      </w:r>
    </w:p>
    <w:p w14:paraId="203C353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Όσο δε για το οδικό δίκτυο του νησιού, να πω ότι στο κεντρικό οδικό δίκτυο δυσκολεύεται κανείς να βρει μια γέφυρα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να έχει μείνει στη θέση της. Έχουν σχεδόν όλες γκρεμιστεί. Ενώ το αγροτικό δίκτυο πολύ απλά δεν υπάρχει πια. </w:t>
      </w:r>
    </w:p>
    <w:p w14:paraId="203C353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Πρόβλημα υπάρχει και με τη υδροδότηση του νησιού, αφού το άναρχο σύστημα των υδρομαστεύσεων, στο οποίο βασιζόταν, έχει καταστραφεί. Αιγοπρόβα</w:t>
      </w:r>
      <w:r>
        <w:rPr>
          <w:rFonts w:eastAsia="Times New Roman" w:cs="Times New Roman"/>
          <w:szCs w:val="24"/>
        </w:rPr>
        <w:t>τα έχουν πνιγεί</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w:t>
      </w:r>
      <w:r>
        <w:rPr>
          <w:rFonts w:eastAsia="Times New Roman" w:cs="Times New Roman"/>
          <w:szCs w:val="24"/>
        </w:rPr>
        <w:t>ταβλικές</w:t>
      </w:r>
      <w:proofErr w:type="spellEnd"/>
      <w:r>
        <w:rPr>
          <w:rFonts w:eastAsia="Times New Roman" w:cs="Times New Roman"/>
          <w:szCs w:val="24"/>
        </w:rPr>
        <w:t xml:space="preserve"> εγκαταστάσεις έχουν ισοπεδωθεί</w:t>
      </w:r>
      <w:r>
        <w:rPr>
          <w:rFonts w:eastAsia="Times New Roman" w:cs="Times New Roman"/>
          <w:szCs w:val="24"/>
        </w:rPr>
        <w:t>, χ</w:t>
      </w:r>
      <w:r>
        <w:rPr>
          <w:rFonts w:eastAsia="Times New Roman" w:cs="Times New Roman"/>
          <w:szCs w:val="24"/>
        </w:rPr>
        <w:t>ιλιάδες ελαιόδεντρα έχουν καταστραφεί.</w:t>
      </w:r>
    </w:p>
    <w:p w14:paraId="203C353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Τι έπρεπε να έχει γίνει μέχρι τώρα. Πρώτα-πρώτα έπρεπε να έχει γίνει η πλήρης καταγραφή όλων των ζημιών. Να ακολουθήσει η αποζημίωση όλων των πληγέντων στο 100% της ζημιάς τους. Να αποφασιστεί η απαλλαγή αυτών των πληγέντων από τους φόρους, τα χαράτσια, τα</w:t>
      </w:r>
      <w:r>
        <w:rPr>
          <w:rFonts w:eastAsia="Times New Roman" w:cs="Times New Roman"/>
          <w:szCs w:val="24"/>
        </w:rPr>
        <w:t xml:space="preserve"> δημοτικά τέλη. Να παγώσουν τα χρέη τους, οι διαδικασίες κατασχέσ</w:t>
      </w:r>
      <w:r>
        <w:rPr>
          <w:rFonts w:eastAsia="Times New Roman" w:cs="Times New Roman"/>
          <w:szCs w:val="24"/>
        </w:rPr>
        <w:t>εων</w:t>
      </w:r>
      <w:r>
        <w:rPr>
          <w:rFonts w:eastAsia="Times New Roman" w:cs="Times New Roman"/>
          <w:szCs w:val="24"/>
        </w:rPr>
        <w:t xml:space="preserve">. Να τους δοθούν άτοκα δάνεια. Βεβαίως, πάνω από όλα, πρέπει να αρχίσουν επιτέλους να υλοποιούνται οι αναγκαίες υποδομές στο νησί της Σαμοθράκης. </w:t>
      </w:r>
    </w:p>
    <w:p w14:paraId="203C353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Για όλα αυτά περιμένουμε την απάντησή σας</w:t>
      </w:r>
      <w:r>
        <w:rPr>
          <w:rFonts w:eastAsia="Times New Roman" w:cs="Times New Roman"/>
          <w:szCs w:val="24"/>
        </w:rPr>
        <w:t>.</w:t>
      </w:r>
    </w:p>
    <w:p w14:paraId="203C353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(Μάριος Γεωργιάδης):</w:t>
      </w:r>
      <w:r>
        <w:rPr>
          <w:rFonts w:eastAsia="Times New Roman" w:cs="Times New Roman"/>
          <w:szCs w:val="24"/>
        </w:rPr>
        <w:t xml:space="preserve"> Ευχαριστούμε τον κύριο συνάδελφο.</w:t>
      </w:r>
    </w:p>
    <w:p w14:paraId="203C353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203C353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w:t>
      </w:r>
      <w:r>
        <w:rPr>
          <w:rFonts w:eastAsia="Times New Roman"/>
          <w:color w:val="000000"/>
          <w:szCs w:val="24"/>
        </w:rPr>
        <w:t>Ευχαριστώ, κύριε Πρόεδρε.</w:t>
      </w:r>
      <w:r>
        <w:rPr>
          <w:rFonts w:eastAsia="Times New Roman" w:cs="Times New Roman"/>
          <w:szCs w:val="24"/>
        </w:rPr>
        <w:t xml:space="preserve"> </w:t>
      </w:r>
    </w:p>
    <w:p w14:paraId="203C353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Μόλις στις αρχές της εβδομάδας, τη Δευτέρα, είχα τη δυνατότητα</w:t>
      </w:r>
      <w:r>
        <w:rPr>
          <w:rFonts w:eastAsia="Times New Roman" w:cs="Times New Roman"/>
          <w:szCs w:val="24"/>
        </w:rPr>
        <w:t xml:space="preserve"> απευθείας εκ του σύνεγγυς να συναντήσω τον </w:t>
      </w:r>
      <w:r>
        <w:rPr>
          <w:rFonts w:eastAsia="Times New Roman" w:cs="Times New Roman"/>
          <w:szCs w:val="24"/>
        </w:rPr>
        <w:t>δ</w:t>
      </w:r>
      <w:r>
        <w:rPr>
          <w:rFonts w:eastAsia="Times New Roman" w:cs="Times New Roman"/>
          <w:szCs w:val="24"/>
        </w:rPr>
        <w:t>ήμαρχο του νησιού, τον κ. Βίτσα, και να κάνουμε μια ανασκόπηση όλων εκείνων των πραγμάτων που ήδη έχουν γίνει. Και σας πληροφορώ ότι τα περισσότερα</w:t>
      </w:r>
      <w:r>
        <w:rPr>
          <w:rFonts w:eastAsia="Times New Roman" w:cs="Times New Roman"/>
          <w:szCs w:val="24"/>
        </w:rPr>
        <w:t>,</w:t>
      </w:r>
      <w:r>
        <w:rPr>
          <w:rFonts w:eastAsia="Times New Roman" w:cs="Times New Roman"/>
          <w:szCs w:val="24"/>
        </w:rPr>
        <w:t xml:space="preserve"> στα οποία αναφερθήκατε, έχουν προχωρήσει. </w:t>
      </w:r>
    </w:p>
    <w:p w14:paraId="203C353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Καταγραφή έχει γίνε</w:t>
      </w:r>
      <w:r>
        <w:rPr>
          <w:rFonts w:eastAsia="Times New Roman" w:cs="Times New Roman"/>
          <w:szCs w:val="24"/>
        </w:rPr>
        <w:t xml:space="preserve">ι. Αυτή τη στιγμή, μάλιστα, από την αντίστοιχη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Α</w:t>
      </w:r>
      <w:r>
        <w:rPr>
          <w:rFonts w:eastAsia="Times New Roman" w:cs="Times New Roman"/>
          <w:szCs w:val="24"/>
        </w:rPr>
        <w:t xml:space="preserve">ποκατάστασης </w:t>
      </w:r>
      <w:r>
        <w:rPr>
          <w:rFonts w:eastAsia="Times New Roman" w:cs="Times New Roman"/>
          <w:szCs w:val="24"/>
        </w:rPr>
        <w:t>Σ</w:t>
      </w:r>
      <w:r>
        <w:rPr>
          <w:rFonts w:eastAsia="Times New Roman" w:cs="Times New Roman"/>
          <w:szCs w:val="24"/>
        </w:rPr>
        <w:t>εισμοπλήκτων</w:t>
      </w:r>
      <w:r>
        <w:rPr>
          <w:rFonts w:eastAsia="Times New Roman" w:cs="Times New Roman"/>
          <w:szCs w:val="24"/>
        </w:rPr>
        <w:t xml:space="preserve"> Β</w:t>
      </w:r>
      <w:r>
        <w:rPr>
          <w:rFonts w:eastAsia="Times New Roman" w:cs="Times New Roman"/>
          <w:szCs w:val="24"/>
        </w:rPr>
        <w:t xml:space="preserve">ορείου Αιγαίου έχουν επισκεφθεί και έχουν καταγράψει εκατό κτήρια, εκ των οποίων εξήντα επτά έχουν αυτή τη στιγμή ζημιές και χρήζουν αποκατάστασης. </w:t>
      </w:r>
    </w:p>
    <w:p w14:paraId="203C354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Έχουν υπάρξει οι αποφά</w:t>
      </w:r>
      <w:r>
        <w:rPr>
          <w:rFonts w:eastAsia="Times New Roman" w:cs="Times New Roman"/>
          <w:szCs w:val="24"/>
        </w:rPr>
        <w:t>σεις, αυτές στις οποίες αναφερθήκατε, που προβλέπουν την παράταση καταβολής δόσεων και υποχρεώσεων προς την εφορία, ρυθμίσεων κ.λπ.</w:t>
      </w:r>
      <w:r>
        <w:rPr>
          <w:rFonts w:eastAsia="Times New Roman" w:cs="Times New Roman"/>
          <w:szCs w:val="24"/>
        </w:rPr>
        <w:t>.</w:t>
      </w:r>
      <w:r>
        <w:rPr>
          <w:rFonts w:eastAsia="Times New Roman" w:cs="Times New Roman"/>
          <w:szCs w:val="24"/>
        </w:rPr>
        <w:t xml:space="preserve"> </w:t>
      </w:r>
    </w:p>
    <w:p w14:paraId="203C354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Από το Υπουργείο Εσωτερικών τον τελευταίο ενάμιση χρόνο έχουν δοθεί χρήματα για αποκατάσταση των θεομηνιών. Ιδιαίτερα για </w:t>
      </w:r>
      <w:r>
        <w:rPr>
          <w:rFonts w:eastAsia="Times New Roman" w:cs="Times New Roman"/>
          <w:szCs w:val="24"/>
        </w:rPr>
        <w:t>την τελευταία θεομηνία της 25</w:t>
      </w:r>
      <w:r w:rsidRPr="007E6F3D">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lastRenderedPageBreak/>
        <w:t xml:space="preserve">του μηνός Σεπτεμβρίου έχει δοθεί το ποσό συνολικά των 245.000 ευρώ, εκ των οποίων τα 150.000 ευρώ δόθηκαν μόλις πριν από λίγες εβδομάδες για τη συγκεκριμένη θεομηνία. </w:t>
      </w:r>
    </w:p>
    <w:p w14:paraId="203C354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Από εκεί και έπειτα, την επόμενη κιόλας της θεομηνίας υπ</w:t>
      </w:r>
      <w:r>
        <w:rPr>
          <w:rFonts w:eastAsia="Times New Roman" w:cs="Times New Roman"/>
          <w:szCs w:val="24"/>
        </w:rPr>
        <w:t xml:space="preserve">ήρξε από τη Γενική Γραμματεία </w:t>
      </w:r>
      <w:r>
        <w:rPr>
          <w:rFonts w:eastAsia="Times New Roman" w:cs="Times New Roman"/>
          <w:szCs w:val="24"/>
        </w:rPr>
        <w:t>Π</w:t>
      </w:r>
      <w:r>
        <w:rPr>
          <w:rFonts w:eastAsia="Times New Roman" w:cs="Times New Roman"/>
          <w:szCs w:val="24"/>
        </w:rPr>
        <w:t xml:space="preserve">ροστασίας </w:t>
      </w:r>
      <w:r>
        <w:rPr>
          <w:rFonts w:eastAsia="Times New Roman" w:cs="Times New Roman"/>
          <w:szCs w:val="24"/>
        </w:rPr>
        <w:t>Π</w:t>
      </w:r>
      <w:r>
        <w:rPr>
          <w:rFonts w:eastAsia="Times New Roman" w:cs="Times New Roman"/>
          <w:szCs w:val="24"/>
        </w:rPr>
        <w:t>ολιτισμού η κήρυξη σε καθεστώς έκτακτης ανάγκης, πράγμα που διευκολύνει για την απευθείας ανάθεση των έργων και ταυτόχρονα δίνει τη δυνατότητα στο νησί να προσλάβει έκτακτο προσωπικό σε δύο μήνες, σε πρώτη φάση μέχ</w:t>
      </w:r>
      <w:r>
        <w:rPr>
          <w:rFonts w:eastAsia="Times New Roman" w:cs="Times New Roman"/>
          <w:szCs w:val="24"/>
        </w:rPr>
        <w:t xml:space="preserve">ρι οκτώ μήνες, ακριβώς για να υπάρξουν όλα αυτά τα οποία είπατε: αντιμετώπιση συγκεκριμένων καταστάσεων, καταγραφή ζημιών. </w:t>
      </w:r>
    </w:p>
    <w:p w14:paraId="203C354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Υγείας κινήθηκε </w:t>
      </w:r>
      <w:r>
        <w:rPr>
          <w:rFonts w:eastAsia="Times New Roman" w:cs="Times New Roman"/>
          <w:szCs w:val="24"/>
        </w:rPr>
        <w:t xml:space="preserve">άμεσα </w:t>
      </w:r>
      <w:r>
        <w:rPr>
          <w:rFonts w:eastAsia="Times New Roman" w:cs="Times New Roman"/>
          <w:szCs w:val="24"/>
        </w:rPr>
        <w:t xml:space="preserve">και τώρα λειτουργεί το περιφερειακό ιατρείο στην </w:t>
      </w:r>
      <w:proofErr w:type="spellStart"/>
      <w:r>
        <w:rPr>
          <w:rFonts w:eastAsia="Times New Roman" w:cs="Times New Roman"/>
          <w:szCs w:val="24"/>
        </w:rPr>
        <w:t>Καμαριώτισσα</w:t>
      </w:r>
      <w:proofErr w:type="spellEnd"/>
      <w:r>
        <w:rPr>
          <w:rFonts w:eastAsia="Times New Roman" w:cs="Times New Roman"/>
          <w:szCs w:val="24"/>
        </w:rPr>
        <w:t xml:space="preserve">, με σκοπό να αποκατασταθεί και το </w:t>
      </w:r>
      <w:r>
        <w:rPr>
          <w:rFonts w:eastAsia="Times New Roman" w:cs="Times New Roman"/>
          <w:szCs w:val="24"/>
        </w:rPr>
        <w:t>κέντρο υγείας, όπως είπατε και εσείς, το οποίο υπέστη μεγάλες βλάβες, έτσι ώστε να επανέλθει η ζωή στην ομαλότητα.</w:t>
      </w:r>
    </w:p>
    <w:p w14:paraId="203C3544" w14:textId="77777777" w:rsidR="00BD6463" w:rsidRDefault="001903D8">
      <w:pPr>
        <w:spacing w:line="600" w:lineRule="auto"/>
        <w:ind w:firstLine="720"/>
        <w:contextualSpacing/>
        <w:jc w:val="both"/>
        <w:rPr>
          <w:rFonts w:eastAsia="Times New Roman" w:cs="Times New Roman"/>
          <w:color w:val="000000" w:themeColor="text1"/>
          <w:szCs w:val="24"/>
        </w:rPr>
      </w:pPr>
      <w:r w:rsidRPr="005B6156">
        <w:rPr>
          <w:rFonts w:eastAsia="Times New Roman" w:cs="Times New Roman"/>
          <w:color w:val="000000" w:themeColor="text1"/>
          <w:szCs w:val="24"/>
        </w:rPr>
        <w:t xml:space="preserve">Το Υπουργείο Πολιτισμού έχει κάνει καταγραφή των ζημιών που έχουν πάθει </w:t>
      </w:r>
      <w:r w:rsidRPr="005B6156">
        <w:rPr>
          <w:rFonts w:eastAsia="Times New Roman" w:cs="Times New Roman"/>
          <w:color w:val="000000" w:themeColor="text1"/>
          <w:szCs w:val="24"/>
        </w:rPr>
        <w:t xml:space="preserve">τα </w:t>
      </w:r>
      <w:r w:rsidRPr="005B6156">
        <w:rPr>
          <w:rFonts w:eastAsia="Times New Roman" w:cs="Times New Roman"/>
          <w:color w:val="000000" w:themeColor="text1"/>
          <w:szCs w:val="24"/>
        </w:rPr>
        <w:t xml:space="preserve">αρχαία. Ενώ αντίστοιχη επιτροπή </w:t>
      </w:r>
      <w:r w:rsidRPr="005B6156">
        <w:rPr>
          <w:rFonts w:eastAsia="Times New Roman" w:cs="Times New Roman"/>
          <w:color w:val="000000" w:themeColor="text1"/>
          <w:szCs w:val="24"/>
        </w:rPr>
        <w:t>ελέγχει</w:t>
      </w:r>
      <w:r w:rsidRPr="005B6156">
        <w:rPr>
          <w:rFonts w:eastAsia="Times New Roman" w:cs="Times New Roman"/>
          <w:color w:val="000000" w:themeColor="text1"/>
          <w:szCs w:val="24"/>
        </w:rPr>
        <w:t xml:space="preserve"> τα νεότερα μνημεία. Και κυ</w:t>
      </w:r>
      <w:r w:rsidRPr="005B6156">
        <w:rPr>
          <w:rFonts w:eastAsia="Times New Roman" w:cs="Times New Roman"/>
          <w:color w:val="000000" w:themeColor="text1"/>
          <w:szCs w:val="24"/>
        </w:rPr>
        <w:t xml:space="preserve">ρίως το Υπουργείο Υποδομών έχει προχωρήσει την εκπόνηση μελέτης, ενός </w:t>
      </w:r>
      <w:proofErr w:type="spellStart"/>
      <w:r w:rsidRPr="005B6156">
        <w:rPr>
          <w:rFonts w:eastAsia="Times New Roman" w:cs="Times New Roman"/>
          <w:color w:val="000000" w:themeColor="text1"/>
          <w:szCs w:val="24"/>
        </w:rPr>
        <w:t>master</w:t>
      </w:r>
      <w:proofErr w:type="spellEnd"/>
      <w:r w:rsidRPr="005B6156">
        <w:rPr>
          <w:rFonts w:eastAsia="Times New Roman" w:cs="Times New Roman"/>
          <w:color w:val="000000" w:themeColor="text1"/>
          <w:szCs w:val="24"/>
        </w:rPr>
        <w:t xml:space="preserve"> </w:t>
      </w:r>
      <w:proofErr w:type="spellStart"/>
      <w:r w:rsidRPr="005B6156">
        <w:rPr>
          <w:rFonts w:eastAsia="Times New Roman" w:cs="Times New Roman"/>
          <w:color w:val="000000" w:themeColor="text1"/>
          <w:szCs w:val="24"/>
        </w:rPr>
        <w:t>plan</w:t>
      </w:r>
      <w:proofErr w:type="spellEnd"/>
      <w:r w:rsidRPr="005B6156">
        <w:rPr>
          <w:rFonts w:eastAsia="Times New Roman" w:cs="Times New Roman"/>
          <w:color w:val="000000" w:themeColor="text1"/>
          <w:szCs w:val="24"/>
        </w:rPr>
        <w:t xml:space="preserve"> για την αντιπλημμυρική προστασία της Σαμοθράκης, αυτό που δεν είχε γίνει εδώ και δεκαετίες.</w:t>
      </w:r>
    </w:p>
    <w:p w14:paraId="203C3545" w14:textId="77777777" w:rsidR="00BD6463" w:rsidRDefault="001903D8">
      <w:pPr>
        <w:spacing w:line="600" w:lineRule="auto"/>
        <w:ind w:firstLine="720"/>
        <w:contextualSpacing/>
        <w:jc w:val="both"/>
        <w:rPr>
          <w:rFonts w:eastAsia="Times New Roman" w:cs="Times New Roman"/>
          <w:szCs w:val="24"/>
        </w:rPr>
      </w:pPr>
      <w:r w:rsidRPr="001E2546">
        <w:rPr>
          <w:rFonts w:eastAsia="Times New Roman" w:cs="Times New Roman"/>
          <w:szCs w:val="24"/>
        </w:rPr>
        <w:t>Διότι όλοι αντιλαμβανόμαστε, ναι μεν ήταν μεγάλο το μέγεθος της βροχής, αλλά τα υπ</w:t>
      </w:r>
      <w:r w:rsidRPr="001E2546">
        <w:rPr>
          <w:rFonts w:eastAsia="Times New Roman" w:cs="Times New Roman"/>
          <w:szCs w:val="24"/>
        </w:rPr>
        <w:t>όλοιπα έργα που είχαν γίνει</w:t>
      </w:r>
      <w:r w:rsidRPr="001E2546">
        <w:rPr>
          <w:rFonts w:eastAsia="Times New Roman" w:cs="Times New Roman"/>
          <w:szCs w:val="24"/>
        </w:rPr>
        <w:t>,</w:t>
      </w:r>
      <w:r w:rsidRPr="001E2546">
        <w:rPr>
          <w:rFonts w:eastAsia="Times New Roman" w:cs="Times New Roman"/>
          <w:szCs w:val="24"/>
        </w:rPr>
        <w:t xml:space="preserve"> ήταν αποσπασματικά μερικά και ημιτελή. </w:t>
      </w:r>
      <w:r w:rsidRPr="001E2546">
        <w:rPr>
          <w:rFonts w:eastAsia="Times New Roman" w:cs="Times New Roman"/>
          <w:szCs w:val="24"/>
        </w:rPr>
        <w:lastRenderedPageBreak/>
        <w:t>Αυτό απέδειξαν τα γεγονότα. Σήμερα, λοιπόν, και μια συνολική αντιμετώπιση του θέματος έχει γίνει, ενώ για το οδικό δίκτυο έχει εγκριθεί ποσό 3 εκατομμυρίων ευρώ, πάλι από το Υπουργείο Υποδ</w:t>
      </w:r>
      <w:r w:rsidRPr="001E2546">
        <w:rPr>
          <w:rFonts w:eastAsia="Times New Roman" w:cs="Times New Roman"/>
          <w:szCs w:val="24"/>
        </w:rPr>
        <w:t xml:space="preserve">ομών, έτσι ώστε και με τη συνδρομή της εταιρείας «ΕΓΝΑΤΙΑ ΟΔΟΣ» να αρχίσει να ανακατασκευάζεται. </w:t>
      </w:r>
    </w:p>
    <w:p w14:paraId="203C354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η ανταπόκριση της πολιτείας σε αυτή την έκτακτη κατάσταση, όπως και στις υπόλοιπες που φέτος είχαμε, ήταν περισσότερο από κάθε άλλη φορά άμεση. </w:t>
      </w:r>
    </w:p>
    <w:p w14:paraId="203C354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(Μάριος Γεωργιάδης): </w:t>
      </w:r>
      <w:r>
        <w:rPr>
          <w:rFonts w:eastAsia="Times New Roman" w:cs="Times New Roman"/>
          <w:szCs w:val="24"/>
        </w:rPr>
        <w:t>Ευχαριστούμε τον κύριο Υπουργό.</w:t>
      </w:r>
    </w:p>
    <w:p w14:paraId="203C354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Ορίστε, κύριε Δελή, έχετε τον λόγο για τρία λεπτά.</w:t>
      </w:r>
    </w:p>
    <w:p w14:paraId="203C354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w:t>
      </w:r>
    </w:p>
    <w:p w14:paraId="203C354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Νομίζω, κύριε Υπουργέ, ότι η τοποθέτησή σας περιείχε αρκετές αντιφάσεις, αφού με έμμεσο τρόπο ομολογήσατε και εσείς ό</w:t>
      </w:r>
      <w:r>
        <w:rPr>
          <w:rFonts w:eastAsia="Times New Roman" w:cs="Times New Roman"/>
          <w:szCs w:val="24"/>
        </w:rPr>
        <w:t xml:space="preserve">τι ναι μεν έχουν προχωρήσει κάποια πράγματα αλλά δεν έχουν ολοκληρωθεί </w:t>
      </w:r>
      <w:r>
        <w:rPr>
          <w:rFonts w:eastAsia="Times New Roman" w:cs="Times New Roman"/>
          <w:szCs w:val="24"/>
        </w:rPr>
        <w:t>κ</w:t>
      </w:r>
      <w:r>
        <w:rPr>
          <w:rFonts w:eastAsia="Times New Roman" w:cs="Times New Roman"/>
          <w:szCs w:val="24"/>
        </w:rPr>
        <w:t>αι δεν θα μπορούσαν, κύριε Υπουργέ, να ολοκληρωθούν</w:t>
      </w:r>
      <w:r>
        <w:rPr>
          <w:rFonts w:eastAsia="Times New Roman" w:cs="Times New Roman"/>
          <w:szCs w:val="24"/>
        </w:rPr>
        <w:t>,</w:t>
      </w:r>
      <w:r>
        <w:rPr>
          <w:rFonts w:eastAsia="Times New Roman" w:cs="Times New Roman"/>
          <w:szCs w:val="24"/>
        </w:rPr>
        <w:t xml:space="preserve"> από τη στιγμή που ο Δήμος της Σαμοθράκης αυτός ο μικρός δήμος με τις δυνατότητες που έχει, δεν θα μπορούσε να ανταποκριθεί σε ένα τ</w:t>
      </w:r>
      <w:r>
        <w:rPr>
          <w:rFonts w:eastAsia="Times New Roman" w:cs="Times New Roman"/>
          <w:szCs w:val="24"/>
        </w:rPr>
        <w:t>όσο πολύ μεγάλο και σύνθετο καθήκον της καταγραφής των ζημιών. Αυτό που χρειαζόταν και που δεν έχει γίνει μέχρι τώρα</w:t>
      </w:r>
      <w:r>
        <w:rPr>
          <w:rFonts w:eastAsia="Times New Roman" w:cs="Times New Roman"/>
          <w:szCs w:val="24"/>
        </w:rPr>
        <w:t>,</w:t>
      </w:r>
      <w:r>
        <w:rPr>
          <w:rFonts w:eastAsia="Times New Roman" w:cs="Times New Roman"/>
          <w:szCs w:val="24"/>
        </w:rPr>
        <w:t xml:space="preserve"> είναι ότι δεν έχει σταλεί εκεί πέρα ένα κρατικό διυπουργικό κλιμάκιο από υπηρεσίες</w:t>
      </w:r>
      <w:r>
        <w:rPr>
          <w:rFonts w:eastAsia="Times New Roman" w:cs="Times New Roman"/>
          <w:szCs w:val="24"/>
        </w:rPr>
        <w:t>,</w:t>
      </w:r>
      <w:r>
        <w:rPr>
          <w:rFonts w:eastAsia="Times New Roman" w:cs="Times New Roman"/>
          <w:szCs w:val="24"/>
        </w:rPr>
        <w:t xml:space="preserve"> οι οποίες να φροντίσουν την αναλυτική καταγραφή, έτσι </w:t>
      </w:r>
      <w:r>
        <w:rPr>
          <w:rFonts w:eastAsia="Times New Roman" w:cs="Times New Roman"/>
          <w:szCs w:val="24"/>
        </w:rPr>
        <w:t xml:space="preserve">ώστε να προχωρήσουμε στην άμεση αποκατάσταση και στις αποζημιώσεις, παρά έχει μείνει εκεί πέρα ένας δήμος αβοήθητος, μόνος με τους ελάχιστους υπαλλήλους </w:t>
      </w:r>
      <w:r>
        <w:rPr>
          <w:rFonts w:eastAsia="Times New Roman" w:cs="Times New Roman"/>
          <w:szCs w:val="24"/>
        </w:rPr>
        <w:lastRenderedPageBreak/>
        <w:t>που έχει</w:t>
      </w:r>
      <w:r>
        <w:rPr>
          <w:rFonts w:eastAsia="Times New Roman" w:cs="Times New Roman"/>
          <w:szCs w:val="24"/>
        </w:rPr>
        <w:t>,</w:t>
      </w:r>
      <w:r>
        <w:rPr>
          <w:rFonts w:eastAsia="Times New Roman" w:cs="Times New Roman"/>
          <w:szCs w:val="24"/>
        </w:rPr>
        <w:t xml:space="preserve"> να μπορέσει να καλύψει αυτές τις ανάγκες κ</w:t>
      </w:r>
      <w:r>
        <w:rPr>
          <w:rFonts w:eastAsia="Times New Roman" w:cs="Times New Roman"/>
          <w:szCs w:val="24"/>
        </w:rPr>
        <w:t>αι φυσικά δεν νομίζω ότι το ποσό των 100.000 ευρώ γ</w:t>
      </w:r>
      <w:r>
        <w:rPr>
          <w:rFonts w:eastAsia="Times New Roman" w:cs="Times New Roman"/>
          <w:szCs w:val="24"/>
        </w:rPr>
        <w:t>ια το οποίο μιλήσατε ότι θα μπορούσε …</w:t>
      </w:r>
    </w:p>
    <w:p w14:paraId="203C354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w:t>
      </w:r>
      <w:r>
        <w:rPr>
          <w:rFonts w:eastAsia="Times New Roman" w:cs="Times New Roman"/>
          <w:b/>
          <w:szCs w:val="24"/>
        </w:rPr>
        <w:t xml:space="preserve"> Εσωτερικών</w:t>
      </w:r>
      <w:r>
        <w:rPr>
          <w:rFonts w:eastAsia="Times New Roman" w:cs="Times New Roman"/>
          <w:b/>
          <w:szCs w:val="24"/>
        </w:rPr>
        <w:t xml:space="preserve">): </w:t>
      </w:r>
      <w:r>
        <w:rPr>
          <w:rFonts w:eastAsia="Times New Roman" w:cs="Times New Roman"/>
          <w:szCs w:val="24"/>
        </w:rPr>
        <w:t xml:space="preserve">Είναι 150.000 ευρώ. </w:t>
      </w:r>
    </w:p>
    <w:p w14:paraId="203C354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Έστω 150.000 ευρώ …</w:t>
      </w:r>
    </w:p>
    <w:p w14:paraId="203C354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w:t>
      </w:r>
      <w:r>
        <w:rPr>
          <w:rFonts w:eastAsia="Times New Roman" w:cs="Times New Roman"/>
          <w:b/>
          <w:szCs w:val="24"/>
        </w:rPr>
        <w:t xml:space="preserve"> Εσωτερικών</w:t>
      </w:r>
      <w:r>
        <w:rPr>
          <w:rFonts w:eastAsia="Times New Roman" w:cs="Times New Roman"/>
          <w:b/>
          <w:szCs w:val="24"/>
        </w:rPr>
        <w:t xml:space="preserve">): </w:t>
      </w:r>
      <w:r>
        <w:rPr>
          <w:rFonts w:eastAsia="Times New Roman" w:cs="Times New Roman"/>
          <w:szCs w:val="24"/>
        </w:rPr>
        <w:t xml:space="preserve">Ο προϋπολογισμός είναι 3 εκατομμύρια ευρώ. </w:t>
      </w:r>
    </w:p>
    <w:p w14:paraId="203C354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 δώσει λύση για καταστροφές -επειδή συμμετείχαν στο κλιμάκιο του ΚΚΕ, που επισκεφτήκαμε το νησί- οι οποίες είναι σε πολλές περιπτώσεις βιβλικές, εάν δει κανείς την κατάσταση του νησιού σήμερα. </w:t>
      </w:r>
    </w:p>
    <w:p w14:paraId="203C354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αυτές οι καταστροφές, βέβ</w:t>
      </w:r>
      <w:r>
        <w:rPr>
          <w:rFonts w:eastAsia="Times New Roman" w:cs="Times New Roman"/>
          <w:szCs w:val="24"/>
        </w:rPr>
        <w:t>αια, στη Σαμοθράκη δεν είναι τωρινές. Επαναλαμβάνονται κάθε λίγο και λιγάκι. Είναι φυσικά φαινόμενα και επαναλαμβάνονται συχνά και οι ίδιες καταστροφές, αφού δεν υπάρχει κανένα δίκτυο αποχέτευσης όμβριων υδάτων ούτε στους οικισμούς ούτε στο οδικό δίκτυο, ε</w:t>
      </w:r>
      <w:r>
        <w:rPr>
          <w:rFonts w:eastAsia="Times New Roman" w:cs="Times New Roman"/>
          <w:szCs w:val="24"/>
        </w:rPr>
        <w:t xml:space="preserve">ίναι και η μορφολογία του νησιού τέτοια και έχουμε το εξής παράδοξο και τραγικό: Το νησί με τα πολλά νερά, το νησί με τις </w:t>
      </w:r>
      <w:proofErr w:type="spellStart"/>
      <w:r>
        <w:rPr>
          <w:rFonts w:eastAsia="Times New Roman" w:cs="Times New Roman"/>
          <w:szCs w:val="24"/>
        </w:rPr>
        <w:t>βάθρες</w:t>
      </w:r>
      <w:proofErr w:type="spellEnd"/>
      <w:r>
        <w:rPr>
          <w:rFonts w:eastAsia="Times New Roman" w:cs="Times New Roman"/>
          <w:szCs w:val="24"/>
        </w:rPr>
        <w:t xml:space="preserve">, το νησί με τους καταρράκτες </w:t>
      </w:r>
      <w:r>
        <w:rPr>
          <w:rFonts w:eastAsia="Times New Roman" w:cs="Times New Roman"/>
          <w:szCs w:val="24"/>
        </w:rPr>
        <w:t>–</w:t>
      </w: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εντυπωσιακό το φυσικό περιβάλλον το νησιού- να έχει πρόβλημα υδροδότησης ακόμα</w:t>
      </w:r>
      <w:r>
        <w:rPr>
          <w:rFonts w:eastAsia="Times New Roman" w:cs="Times New Roman"/>
          <w:szCs w:val="24"/>
        </w:rPr>
        <w:t xml:space="preserve"> και άρδευσης. Και αυτό, βέβαια, μαρτυρά την έλλειψη των υποδομών.</w:t>
      </w:r>
    </w:p>
    <w:p w14:paraId="203C355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203C355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δεν αρκούν, κύριε Υπουργέ, τα λόγια παρηγοριάς στα οποία αναφερθήκατε. </w:t>
      </w:r>
      <w:r>
        <w:rPr>
          <w:rFonts w:eastAsia="Times New Roman" w:cs="Times New Roman"/>
          <w:szCs w:val="24"/>
        </w:rPr>
        <w:t>Ό</w:t>
      </w:r>
      <w:r>
        <w:rPr>
          <w:rFonts w:eastAsia="Times New Roman" w:cs="Times New Roman"/>
          <w:szCs w:val="24"/>
        </w:rPr>
        <w:t>σο γι</w:t>
      </w:r>
      <w:r>
        <w:rPr>
          <w:rFonts w:eastAsia="Times New Roman" w:cs="Times New Roman"/>
          <w:szCs w:val="24"/>
        </w:rPr>
        <w:t xml:space="preserve">α 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ι</w:t>
      </w:r>
      <w:r>
        <w:rPr>
          <w:rFonts w:eastAsia="Times New Roman" w:cs="Times New Roman"/>
          <w:szCs w:val="24"/>
        </w:rPr>
        <w:t xml:space="preserve">ατρείο </w:t>
      </w:r>
      <w:r>
        <w:rPr>
          <w:rFonts w:eastAsia="Times New Roman" w:cs="Times New Roman"/>
          <w:szCs w:val="24"/>
        </w:rPr>
        <w:t xml:space="preserve">για </w:t>
      </w:r>
      <w:r>
        <w:rPr>
          <w:rFonts w:eastAsia="Times New Roman" w:cs="Times New Roman"/>
          <w:szCs w:val="24"/>
        </w:rPr>
        <w:t xml:space="preserve">το οποίο μιλήσατε, ξέρετε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όπως είπα και στη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έχει ουσιαστικά τεθεί εκτός λειτουργίας. 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ι</w:t>
      </w:r>
      <w:r>
        <w:rPr>
          <w:rFonts w:eastAsia="Times New Roman" w:cs="Times New Roman"/>
          <w:szCs w:val="24"/>
        </w:rPr>
        <w:t>ατρείο το οποίο και αυτό το επισκεφθήκαμε</w:t>
      </w:r>
      <w:r>
        <w:rPr>
          <w:rFonts w:eastAsia="Times New Roman" w:cs="Times New Roman"/>
          <w:szCs w:val="24"/>
        </w:rPr>
        <w:t>,</w:t>
      </w:r>
      <w:r>
        <w:rPr>
          <w:rFonts w:eastAsia="Times New Roman" w:cs="Times New Roman"/>
          <w:szCs w:val="24"/>
        </w:rPr>
        <w:t xml:space="preserve"> δεν μπορεί να ανταποκριθεί στις ανάγκες των δυόμ</w:t>
      </w:r>
      <w:r>
        <w:rPr>
          <w:rFonts w:eastAsia="Times New Roman" w:cs="Times New Roman"/>
          <w:szCs w:val="24"/>
        </w:rPr>
        <w:t xml:space="preserve">ισι χιλιάδων κατοίκων του νησιού. Θα πρέπει άμεσα να σταλεί μια κινητή υγειονομική μονάδα, η οποία να καλύψει τις άμεσες, τις επείγουσες ανάγκες του νησιού. Είδαμε με τα ίδια μας τα μάτια τον χώρο του </w:t>
      </w:r>
      <w:r>
        <w:rPr>
          <w:rFonts w:eastAsia="Times New Roman" w:cs="Times New Roman"/>
          <w:szCs w:val="24"/>
        </w:rPr>
        <w:t>π</w:t>
      </w:r>
      <w:r>
        <w:rPr>
          <w:rFonts w:eastAsia="Times New Roman" w:cs="Times New Roman"/>
          <w:szCs w:val="24"/>
        </w:rPr>
        <w:t xml:space="preserve">εριφερειακού </w:t>
      </w:r>
      <w:r>
        <w:rPr>
          <w:rFonts w:eastAsia="Times New Roman" w:cs="Times New Roman"/>
          <w:szCs w:val="24"/>
        </w:rPr>
        <w:t>ι</w:t>
      </w:r>
      <w:r>
        <w:rPr>
          <w:rFonts w:eastAsia="Times New Roman" w:cs="Times New Roman"/>
          <w:szCs w:val="24"/>
        </w:rPr>
        <w:t>ατρείου, το οποίο ναι μεν είναι καλό για</w:t>
      </w:r>
      <w:r>
        <w:rPr>
          <w:rFonts w:eastAsia="Times New Roman" w:cs="Times New Roman"/>
          <w:szCs w:val="24"/>
        </w:rPr>
        <w:t xml:space="preserve"> μια, δυο, τρεις περιπτώσεις, αλλά δεν μπορεί να καλύψει το σύνολο των αναγκών. </w:t>
      </w:r>
      <w:r>
        <w:rPr>
          <w:rFonts w:eastAsia="Times New Roman" w:cs="Times New Roman"/>
          <w:szCs w:val="24"/>
        </w:rPr>
        <w:t>Β</w:t>
      </w:r>
      <w:r>
        <w:rPr>
          <w:rFonts w:eastAsia="Times New Roman" w:cs="Times New Roman"/>
          <w:szCs w:val="24"/>
        </w:rPr>
        <w:t xml:space="preserve">εβαίως απαιτείται η κινητοποίηση του κρατικού μηχανισμού, όπως είπα, αφού οι ζημιές υπερβαίνουν πια τις δυνατότητες του </w:t>
      </w:r>
      <w:r>
        <w:rPr>
          <w:rFonts w:eastAsia="Times New Roman" w:cs="Times New Roman"/>
          <w:szCs w:val="24"/>
        </w:rPr>
        <w:t>δ</w:t>
      </w:r>
      <w:r>
        <w:rPr>
          <w:rFonts w:eastAsia="Times New Roman" w:cs="Times New Roman"/>
          <w:szCs w:val="24"/>
        </w:rPr>
        <w:t xml:space="preserve">ήμου. </w:t>
      </w:r>
    </w:p>
    <w:p w14:paraId="203C355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τώρα με τις αποζημιώσεις, εάν κρίνουμε </w:t>
      </w:r>
      <w:r>
        <w:rPr>
          <w:rFonts w:eastAsia="Times New Roman" w:cs="Times New Roman"/>
          <w:szCs w:val="24"/>
        </w:rPr>
        <w:t xml:space="preserve">από το πώς «περπατούν» και τα πώς υλοποιούνται τα ΠΣΕΑ ή οι αποζημιώσεις των οικοσκευών, οι οποίες όχι μόνο καθυστερούν αλλά και όταν δίνονται, είναι ψίχουλα, τότε μπορούμε να καταλάβουμε ποια είναι η επόμενη μέρα γι’ αυτό το νησί. </w:t>
      </w:r>
    </w:p>
    <w:p w14:paraId="203C355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w:t>
      </w:r>
      <w:r>
        <w:rPr>
          <w:rFonts w:eastAsia="Times New Roman" w:cs="Times New Roman"/>
          <w:szCs w:val="24"/>
        </w:rPr>
        <w:t xml:space="preserve">ι το κουδούνι λήξεως του χρόνου ομιλίας του κυρίου Βουλευτή) </w:t>
      </w:r>
    </w:p>
    <w:p w14:paraId="203C355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-και κλείνω- ότι είναι πλέον ζήτημα ζωτικής ανάγκης όχι μόνο για τη Σαμοθράκη αλλά για όλη τη χώρα, ιδίως, όμως, για τη Σαμοθράκη που έχει </w:t>
      </w:r>
      <w:r>
        <w:rPr>
          <w:rFonts w:eastAsia="Times New Roman" w:cs="Times New Roman"/>
          <w:szCs w:val="24"/>
        </w:rPr>
        <w:lastRenderedPageBreak/>
        <w:t>αυτά τα πολύ σοβαρά προβλήματα, η υλοποίησ</w:t>
      </w:r>
      <w:r>
        <w:rPr>
          <w:rFonts w:eastAsia="Times New Roman" w:cs="Times New Roman"/>
          <w:szCs w:val="24"/>
        </w:rPr>
        <w:t>η πια των αναγκαίων και απαραίτητων υποδομών.</w:t>
      </w:r>
    </w:p>
    <w:p w14:paraId="203C355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03C355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Δελή.</w:t>
      </w:r>
    </w:p>
    <w:p w14:paraId="203C355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203C355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w:t>
      </w:r>
      <w:r>
        <w:rPr>
          <w:rFonts w:eastAsia="Times New Roman" w:cs="Times New Roman"/>
          <w:b/>
          <w:szCs w:val="24"/>
        </w:rPr>
        <w:t xml:space="preserve"> Εσωτερικών</w:t>
      </w:r>
      <w:r>
        <w:rPr>
          <w:rFonts w:eastAsia="Times New Roman" w:cs="Times New Roman"/>
          <w:b/>
          <w:szCs w:val="24"/>
        </w:rPr>
        <w:t xml:space="preserve">): </w:t>
      </w:r>
      <w:r>
        <w:rPr>
          <w:rFonts w:eastAsia="Times New Roman" w:cs="Times New Roman"/>
          <w:szCs w:val="24"/>
        </w:rPr>
        <w:t>Χαίρομαι, κύριε συνάδελφε, διό</w:t>
      </w:r>
      <w:r>
        <w:rPr>
          <w:rFonts w:eastAsia="Times New Roman" w:cs="Times New Roman"/>
          <w:szCs w:val="24"/>
        </w:rPr>
        <w:t xml:space="preserve">τι με τη </w:t>
      </w:r>
      <w:proofErr w:type="spellStart"/>
      <w:r>
        <w:rPr>
          <w:rFonts w:eastAsia="Times New Roman" w:cs="Times New Roman"/>
          <w:szCs w:val="24"/>
        </w:rPr>
        <w:t>δευτερομιλία</w:t>
      </w:r>
      <w:proofErr w:type="spellEnd"/>
      <w:r>
        <w:rPr>
          <w:rFonts w:eastAsia="Times New Roman" w:cs="Times New Roman"/>
          <w:szCs w:val="24"/>
        </w:rPr>
        <w:t xml:space="preserve"> σας επιβεβαιώσατε ότι έχουν γίνει πάρα πολλά βήματα. Δεν είπαμε ότι έχ</w:t>
      </w:r>
      <w:r>
        <w:rPr>
          <w:rFonts w:eastAsia="Times New Roman" w:cs="Times New Roman"/>
          <w:szCs w:val="24"/>
        </w:rPr>
        <w:t>ει</w:t>
      </w:r>
      <w:r>
        <w:rPr>
          <w:rFonts w:eastAsia="Times New Roman" w:cs="Times New Roman"/>
          <w:szCs w:val="24"/>
        </w:rPr>
        <w:t xml:space="preserve"> ολοκληρωθεί το σύνολο του σχεδίου αποκατάστασης των ζημιών. Δεν θα μπορούσε να γίνει άλλωστε αυτό. Σε αυτό συμφωνούμε όλοι, αλλά όλα αυτά που είπατε, δηλαδή </w:t>
      </w:r>
      <w:r>
        <w:rPr>
          <w:rFonts w:eastAsia="Times New Roman" w:cs="Times New Roman"/>
          <w:szCs w:val="24"/>
        </w:rPr>
        <w:t>έχου</w:t>
      </w:r>
      <w:r>
        <w:rPr>
          <w:rFonts w:eastAsia="Times New Roman" w:cs="Times New Roman"/>
          <w:szCs w:val="24"/>
        </w:rPr>
        <w:t xml:space="preserve">ν πάει </w:t>
      </w:r>
      <w:r>
        <w:rPr>
          <w:rFonts w:eastAsia="Times New Roman" w:cs="Times New Roman"/>
          <w:szCs w:val="24"/>
        </w:rPr>
        <w:t xml:space="preserve">οι επιτροπές καταγραφής. </w:t>
      </w:r>
      <w:r>
        <w:rPr>
          <w:rFonts w:eastAsia="Times New Roman" w:cs="Times New Roman"/>
          <w:szCs w:val="24"/>
        </w:rPr>
        <w:t>Μ</w:t>
      </w:r>
      <w:r>
        <w:rPr>
          <w:rFonts w:eastAsia="Times New Roman" w:cs="Times New Roman"/>
          <w:szCs w:val="24"/>
        </w:rPr>
        <w:t xml:space="preserve">ιλήσατε για κυβερνητικά κλιμάκια. Μα μέσα σε λίγες ώρες ήταν εκεί πέρα αντιπροσωπεία της Κυβέρνησης. </w:t>
      </w:r>
      <w:r>
        <w:rPr>
          <w:rFonts w:eastAsia="Times New Roman" w:cs="Times New Roman"/>
          <w:szCs w:val="24"/>
        </w:rPr>
        <w:t>Ρ</w:t>
      </w:r>
      <w:r>
        <w:rPr>
          <w:rFonts w:eastAsia="Times New Roman" w:cs="Times New Roman"/>
          <w:szCs w:val="24"/>
        </w:rPr>
        <w:t xml:space="preserve">ωτήστε παρακαλώ, απευθυνθείτε στον </w:t>
      </w:r>
      <w:r>
        <w:rPr>
          <w:rFonts w:eastAsia="Times New Roman" w:cs="Times New Roman"/>
          <w:szCs w:val="24"/>
        </w:rPr>
        <w:t>δ</w:t>
      </w:r>
      <w:r>
        <w:rPr>
          <w:rFonts w:eastAsia="Times New Roman" w:cs="Times New Roman"/>
          <w:szCs w:val="24"/>
        </w:rPr>
        <w:t>ήμαρχο, κοιτάξτε την τελευταία</w:t>
      </w:r>
      <w:r>
        <w:rPr>
          <w:rFonts w:eastAsia="Times New Roman" w:cs="Times New Roman"/>
          <w:szCs w:val="24"/>
        </w:rPr>
        <w:t xml:space="preserve"> την χθεσινή του ανακοίνωση, να δείτε ακριβώς πως αναγνωρίζει αυτή την άμεση ανταπόκριση της Κυβέρνησης.</w:t>
      </w:r>
    </w:p>
    <w:p w14:paraId="203C3559"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Το πιο σημαντικό απ’ όλα, όμως, το οποίο θα πρέπει να μας προβληματίσει –στο οποίο αναφερθήκαμε κι εσείς κι εγώ πριν από λίγο-, είναι τα εξής: </w:t>
      </w:r>
      <w:r>
        <w:rPr>
          <w:rFonts w:eastAsia="Times New Roman"/>
          <w:szCs w:val="24"/>
        </w:rPr>
        <w:t>Η</w:t>
      </w:r>
      <w:r>
        <w:rPr>
          <w:rFonts w:eastAsia="Times New Roman"/>
          <w:szCs w:val="24"/>
        </w:rPr>
        <w:t xml:space="preserve"> παντελ</w:t>
      </w:r>
      <w:r>
        <w:rPr>
          <w:rFonts w:eastAsia="Times New Roman"/>
          <w:szCs w:val="24"/>
        </w:rPr>
        <w:t>ής έλλειψη ενός συνολικό σχεδιασμού που δεν εμφανίζεται ως φαινόμενο, ως πραγματικότητα μόνο στη Σαμοθράκη, αλλά υπάρχει συνολικά στη χώρα.</w:t>
      </w:r>
    </w:p>
    <w:p w14:paraId="203C355A" w14:textId="77777777" w:rsidR="00BD6463" w:rsidRDefault="001903D8">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Ξέρετε ότι τα αντιπλημμυρικά δεν είναι επιλέξιμα από την Ευρωπαϊκή Ένωση.</w:t>
      </w:r>
    </w:p>
    <w:p w14:paraId="203C355B" w14:textId="77777777" w:rsidR="00BD6463" w:rsidRDefault="001903D8">
      <w:pPr>
        <w:spacing w:line="600" w:lineRule="auto"/>
        <w:ind w:firstLine="720"/>
        <w:contextualSpacing/>
        <w:jc w:val="both"/>
        <w:rPr>
          <w:rFonts w:eastAsia="Times New Roman"/>
          <w:szCs w:val="24"/>
        </w:rPr>
      </w:pPr>
      <w:r>
        <w:rPr>
          <w:rFonts w:eastAsia="Times New Roman"/>
          <w:b/>
          <w:szCs w:val="24"/>
        </w:rPr>
        <w:lastRenderedPageBreak/>
        <w:t>ΠΑΝΑΓΙΩΤΗΣ (ΠΑΝΟΣ) ΣΚΟΥΡΛΕΤ</w:t>
      </w:r>
      <w:r>
        <w:rPr>
          <w:rFonts w:eastAsia="Times New Roman"/>
          <w:b/>
          <w:szCs w:val="24"/>
        </w:rPr>
        <w:t>ΗΣ (Υπουργός Εσωτερικών):</w:t>
      </w:r>
      <w:r>
        <w:rPr>
          <w:rFonts w:eastAsia="Times New Roman"/>
          <w:szCs w:val="24"/>
        </w:rPr>
        <w:t xml:space="preserve"> Τα αντιπλημμυρικά δεν τα ανακαλύψαμε το 2017. Θα έπρεπε να υπάρχουν εδώ και δεκάδες χρόνια από τον προηγούμενο αιώνα, κι έχουν γίνει με στρεβλό τρόπο. Γνωρίζετε πολύ καλά ότι ήταν αφορμή αυτά τα δημόσια έργα</w:t>
      </w:r>
      <w:r>
        <w:rPr>
          <w:rFonts w:eastAsia="Times New Roman"/>
          <w:szCs w:val="24"/>
        </w:rPr>
        <w:t>,</w:t>
      </w:r>
      <w:r>
        <w:rPr>
          <w:rFonts w:eastAsia="Times New Roman"/>
          <w:szCs w:val="24"/>
        </w:rPr>
        <w:t xml:space="preserve"> για να τρώνε διάφοροι</w:t>
      </w:r>
      <w:r>
        <w:rPr>
          <w:rFonts w:eastAsia="Times New Roman"/>
          <w:szCs w:val="24"/>
        </w:rPr>
        <w:t xml:space="preserve"> από εδώ και από εκεί, κάτι το οποίο έχει σταματήσει επί των ημερών μας και το γνωρίζουν όλοι αυτό. Τουλάχιστον αυτά τα λίγα τα οποία διαθέτουμε, πιάνουν τόπο.</w:t>
      </w:r>
    </w:p>
    <w:p w14:paraId="203C355C" w14:textId="77777777" w:rsidR="00BD6463" w:rsidRDefault="001903D8">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ας ερωτώ πάλι, όταν εδώ σας αναφέρω ότι αυτή τη στιγμή έχει δρομολογηθεί μελέτη για ένα συνολικ</w:t>
      </w:r>
      <w:r>
        <w:rPr>
          <w:rFonts w:eastAsia="Times New Roman"/>
          <w:szCs w:val="24"/>
        </w:rPr>
        <w:t xml:space="preserve">ό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αντιπλημμυρικής προστασίας, χρήζει επικρότησης από μεριάς σας ναι ή όχι, και ταυτόχρονα μιας επισήμανσης ότι δεν είχε γίνει εδώ και δεκαετίες όχι μόνο στη Σαμοθράκη αλλά και σε διάφορες άλλες περιοχές; Για να λέμε τα πράγματα με το όνομά τους</w:t>
      </w:r>
      <w:r>
        <w:rPr>
          <w:rFonts w:eastAsia="Times New Roman"/>
          <w:szCs w:val="24"/>
        </w:rPr>
        <w:t>, όπως συνολικά είναι η εικόνα. Έτσι είναι.</w:t>
      </w:r>
    </w:p>
    <w:p w14:paraId="203C355D"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Από εκεί και έπειτα υπάρχει και ένα άλλο θέμα, το οποίο μου έθεσε ο </w:t>
      </w:r>
      <w:r>
        <w:rPr>
          <w:rFonts w:eastAsia="Times New Roman"/>
          <w:szCs w:val="24"/>
        </w:rPr>
        <w:t>δ</w:t>
      </w:r>
      <w:r>
        <w:rPr>
          <w:rFonts w:eastAsia="Times New Roman"/>
          <w:szCs w:val="24"/>
        </w:rPr>
        <w:t>ήμαρχος. Υπάρχει αυτή τη στιγμή ένα πρόβλημα με την ελεύθερη βόσκηση που υπάρχει εκεί πέρα, ένας υπερπληθυσμός από πρόβατα και κατσίκια, τα οπο</w:t>
      </w:r>
      <w:r>
        <w:rPr>
          <w:rFonts w:eastAsia="Times New Roman"/>
          <w:szCs w:val="24"/>
        </w:rPr>
        <w:t xml:space="preserve">ία έχουν δημιουργήσει ένα σαθρό πια έδαφος, που στις δεδομένες ακραίες συνθήκες βροχόπτωσης δημιουργεί επιπλέον προβλήματα. </w:t>
      </w:r>
      <w:r>
        <w:rPr>
          <w:rFonts w:eastAsia="Times New Roman"/>
          <w:szCs w:val="24"/>
        </w:rPr>
        <w:t>Τ</w:t>
      </w:r>
      <w:r>
        <w:rPr>
          <w:rFonts w:eastAsia="Times New Roman"/>
          <w:szCs w:val="24"/>
        </w:rPr>
        <w:t>ο αναφέρω αυτό το θέμα, διότι δεν αντιμετωπίζεται ως πρόβλημα μόνο στη Σαμοθράκη.</w:t>
      </w:r>
    </w:p>
    <w:p w14:paraId="203C355E" w14:textId="77777777" w:rsidR="00BD6463" w:rsidRDefault="001903D8">
      <w:pPr>
        <w:spacing w:line="600" w:lineRule="auto"/>
        <w:ind w:firstLine="720"/>
        <w:contextualSpacing/>
        <w:jc w:val="both"/>
        <w:rPr>
          <w:rFonts w:eastAsia="Times New Roman"/>
          <w:szCs w:val="24"/>
        </w:rPr>
      </w:pPr>
      <w:r>
        <w:rPr>
          <w:rFonts w:eastAsia="Times New Roman"/>
          <w:szCs w:val="24"/>
        </w:rPr>
        <w:t>Όλα αυτά θα πρέπει να τα δούμε με έναν συστηματικ</w:t>
      </w:r>
      <w:r>
        <w:rPr>
          <w:rFonts w:eastAsia="Times New Roman"/>
          <w:szCs w:val="24"/>
        </w:rPr>
        <w:t xml:space="preserve">ό τρόπο. </w:t>
      </w:r>
      <w:r>
        <w:rPr>
          <w:rFonts w:eastAsia="Times New Roman"/>
          <w:szCs w:val="24"/>
        </w:rPr>
        <w:t>Σ</w:t>
      </w:r>
      <w:r>
        <w:rPr>
          <w:rFonts w:eastAsia="Times New Roman"/>
          <w:szCs w:val="24"/>
        </w:rPr>
        <w:t xml:space="preserve">ε αυτό πρέπει να συμβάλλει και η τοπική κοινωνία και η τοπική κοινωνία δεν είναι μόνο ο </w:t>
      </w:r>
      <w:r>
        <w:rPr>
          <w:rFonts w:eastAsia="Times New Roman"/>
          <w:szCs w:val="24"/>
        </w:rPr>
        <w:t>δ</w:t>
      </w:r>
      <w:r>
        <w:rPr>
          <w:rFonts w:eastAsia="Times New Roman"/>
          <w:szCs w:val="24"/>
        </w:rPr>
        <w:t xml:space="preserve">ήμαρχος, είναι και ο κάθε κάτοικος ξεχωριστά. Αν δείτε πού είχε κτιστεί το </w:t>
      </w:r>
      <w:r>
        <w:rPr>
          <w:rFonts w:eastAsia="Times New Roman"/>
          <w:szCs w:val="24"/>
        </w:rPr>
        <w:t>δ</w:t>
      </w:r>
      <w:r>
        <w:rPr>
          <w:rFonts w:eastAsia="Times New Roman"/>
          <w:szCs w:val="24"/>
        </w:rPr>
        <w:t xml:space="preserve">ημαρχείο -και το </w:t>
      </w:r>
      <w:r>
        <w:rPr>
          <w:rFonts w:eastAsia="Times New Roman"/>
          <w:szCs w:val="24"/>
        </w:rPr>
        <w:lastRenderedPageBreak/>
        <w:t>έχετε δει, γιατί είπατε ότι πήγατε-, θα καταλάβετε και γιατί υπέ</w:t>
      </w:r>
      <w:r>
        <w:rPr>
          <w:rFonts w:eastAsia="Times New Roman"/>
          <w:szCs w:val="24"/>
        </w:rPr>
        <w:t xml:space="preserve">στη τόσο μεγάλες ζημιές και αν θα έπρεπε να γίνει στο συγκεκριμένο, ενδεχομένως, μέρος. Αυτά, όμως, ήταν έννοιες αδιάφορες, ήταν έξω από την πρακτική μέχρι τώρα. </w:t>
      </w:r>
      <w:r>
        <w:rPr>
          <w:rFonts w:eastAsia="Times New Roman"/>
          <w:szCs w:val="24"/>
        </w:rPr>
        <w:t>Σ</w:t>
      </w:r>
      <w:r>
        <w:rPr>
          <w:rFonts w:eastAsia="Times New Roman"/>
          <w:szCs w:val="24"/>
        </w:rPr>
        <w:t>ημασία έχει κάποια στιγμή να γίνει η αρχή.</w:t>
      </w:r>
    </w:p>
    <w:p w14:paraId="203C355F" w14:textId="77777777" w:rsidR="00BD6463" w:rsidRDefault="001903D8">
      <w:pPr>
        <w:spacing w:line="600" w:lineRule="auto"/>
        <w:ind w:firstLine="720"/>
        <w:contextualSpacing/>
        <w:jc w:val="both"/>
        <w:rPr>
          <w:rFonts w:eastAsia="Times New Roman"/>
          <w:szCs w:val="24"/>
        </w:rPr>
      </w:pPr>
      <w:r>
        <w:rPr>
          <w:rFonts w:eastAsia="Times New Roman"/>
          <w:szCs w:val="24"/>
        </w:rPr>
        <w:t>Ξέχασα να σας πω πριν ότι και τα συνεργεία από τον</w:t>
      </w:r>
      <w:r>
        <w:rPr>
          <w:rFonts w:eastAsia="Times New Roman"/>
          <w:szCs w:val="24"/>
        </w:rPr>
        <w:t xml:space="preserve"> ΕΛΓΑ έχουν προχωρήσει στην καταγραφή των ζημιών, για τις ζημιές που έχει υποστεί και το ζωικό και το φυτικό κεφάλαιο και μέχρι τις 22 Οκτωβρίου έχω την ενημέρωση ότι θα έχει εξατομικευτεί πια η ζημιά στον κάθε ένα</w:t>
      </w:r>
      <w:r>
        <w:rPr>
          <w:rFonts w:eastAsia="Times New Roman"/>
          <w:szCs w:val="24"/>
        </w:rPr>
        <w:t>,</w:t>
      </w:r>
      <w:r>
        <w:rPr>
          <w:rFonts w:eastAsia="Times New Roman"/>
          <w:szCs w:val="24"/>
        </w:rPr>
        <w:t xml:space="preserve"> που είναι να λαμβάνει τις αντίστοιχες απ</w:t>
      </w:r>
      <w:r>
        <w:rPr>
          <w:rFonts w:eastAsia="Times New Roman"/>
          <w:szCs w:val="24"/>
        </w:rPr>
        <w:t>οζημιώσεις.</w:t>
      </w:r>
    </w:p>
    <w:p w14:paraId="203C3560"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Νομίζω, λοιπόν, ότι αυτά που πρέπει να γίνουν, θα γίνουν. </w:t>
      </w:r>
      <w:r>
        <w:rPr>
          <w:rFonts w:eastAsia="Times New Roman"/>
          <w:szCs w:val="24"/>
        </w:rPr>
        <w:t>Μ</w:t>
      </w:r>
      <w:r>
        <w:rPr>
          <w:rFonts w:eastAsia="Times New Roman"/>
          <w:szCs w:val="24"/>
        </w:rPr>
        <w:t>ακάρι -εγώ δεν θα πάψω να το λέω- να είχαμε τη δυνατότητα και τα μέσα τουλάχιστον και σε επίπεδο πόρων</w:t>
      </w:r>
      <w:r>
        <w:rPr>
          <w:rFonts w:eastAsia="Times New Roman"/>
          <w:szCs w:val="24"/>
        </w:rPr>
        <w:t>,</w:t>
      </w:r>
      <w:r>
        <w:rPr>
          <w:rFonts w:eastAsia="Times New Roman"/>
          <w:szCs w:val="24"/>
        </w:rPr>
        <w:t xml:space="preserve"> να μπορούμε να κάνουμε πολύ περισσότερα.</w:t>
      </w:r>
    </w:p>
    <w:p w14:paraId="203C3561" w14:textId="77777777" w:rsidR="00BD6463" w:rsidRDefault="001903D8">
      <w:pPr>
        <w:spacing w:line="600" w:lineRule="auto"/>
        <w:ind w:firstLine="720"/>
        <w:contextualSpacing/>
        <w:jc w:val="both"/>
        <w:rPr>
          <w:rFonts w:eastAsia="Times New Roman"/>
          <w:szCs w:val="24"/>
        </w:rPr>
      </w:pPr>
      <w:r>
        <w:rPr>
          <w:rFonts w:eastAsia="Times New Roman"/>
          <w:szCs w:val="24"/>
        </w:rPr>
        <w:t>Σας ευχαριστώ.</w:t>
      </w:r>
    </w:p>
    <w:p w14:paraId="203C3562" w14:textId="77777777" w:rsidR="00BD6463" w:rsidRDefault="001903D8">
      <w:pPr>
        <w:spacing w:line="600" w:lineRule="auto"/>
        <w:ind w:firstLine="720"/>
        <w:contextualSpacing/>
        <w:jc w:val="both"/>
        <w:rPr>
          <w:rFonts w:eastAsia="Times New Roman"/>
          <w:szCs w:val="24"/>
        </w:rPr>
      </w:pPr>
      <w:r>
        <w:rPr>
          <w:rFonts w:eastAsia="Times New Roman"/>
          <w:b/>
          <w:szCs w:val="24"/>
        </w:rPr>
        <w:t>ΠΡΟΕΔΡΕΥΩΝ (Μάριος Γεωργι</w:t>
      </w:r>
      <w:r>
        <w:rPr>
          <w:rFonts w:eastAsia="Times New Roman"/>
          <w:b/>
          <w:szCs w:val="24"/>
        </w:rPr>
        <w:t>άδης):</w:t>
      </w:r>
      <w:r>
        <w:rPr>
          <w:rFonts w:eastAsia="Times New Roman"/>
          <w:szCs w:val="24"/>
        </w:rPr>
        <w:t xml:space="preserve"> Ευχαριστούμε κι εμείς, κύριε Υπουργέ, μπορούμε να σας αποδεσμεύσουμε.</w:t>
      </w:r>
    </w:p>
    <w:p w14:paraId="203C3563"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Συνεχίζουμε με την πέμπτη </w:t>
      </w:r>
      <w:r>
        <w:rPr>
          <w:rFonts w:eastAsia="Times New Roman"/>
          <w:szCs w:val="24"/>
        </w:rPr>
        <w:t>με</w:t>
      </w:r>
      <w:r>
        <w:rPr>
          <w:rFonts w:eastAsia="Times New Roman"/>
          <w:szCs w:val="24"/>
        </w:rPr>
        <w:t xml:space="preserve"> αριθμόν 80/16-10-2017 επίκαιρη ερώτηση δεύτερου κύκλου του Βουλευτή Ηρακλείου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Ηγουμενίδη</w:t>
      </w:r>
      <w:proofErr w:type="spellEnd"/>
      <w:r>
        <w:rPr>
          <w:rFonts w:eastAsia="Times New Roman"/>
          <w:bCs/>
          <w:szCs w:val="24"/>
        </w:rPr>
        <w:t xml:space="preserve"> </w:t>
      </w:r>
      <w:r>
        <w:rPr>
          <w:rFonts w:eastAsia="Times New Roman"/>
          <w:szCs w:val="24"/>
        </w:rPr>
        <w:t xml:space="preserve">προς την </w:t>
      </w:r>
      <w:r>
        <w:rPr>
          <w:rFonts w:eastAsia="Times New Roman"/>
          <w:szCs w:val="24"/>
        </w:rPr>
        <w:t>Υπουργό</w:t>
      </w:r>
      <w:r>
        <w:rPr>
          <w:rFonts w:eastAsia="Times New Roman"/>
          <w:b/>
          <w:szCs w:val="24"/>
        </w:rPr>
        <w:t xml:space="preserve">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με θέμα: «Αναδρομικές εισφορές δημοσιογράφων με παράλληλη απασχόληση».</w:t>
      </w:r>
    </w:p>
    <w:p w14:paraId="203C3564" w14:textId="77777777" w:rsidR="00BD6463" w:rsidRDefault="001903D8">
      <w:pPr>
        <w:spacing w:line="600" w:lineRule="auto"/>
        <w:ind w:firstLine="720"/>
        <w:contextualSpacing/>
        <w:jc w:val="both"/>
        <w:rPr>
          <w:rFonts w:eastAsia="Times New Roman"/>
          <w:szCs w:val="24"/>
        </w:rPr>
      </w:pPr>
      <w:r>
        <w:rPr>
          <w:rFonts w:eastAsia="Times New Roman"/>
          <w:szCs w:val="24"/>
        </w:rPr>
        <w:lastRenderedPageBreak/>
        <w:t xml:space="preserve">Στην </w:t>
      </w:r>
      <w:r>
        <w:rPr>
          <w:rFonts w:eastAsia="Times New Roman"/>
          <w:szCs w:val="24"/>
        </w:rPr>
        <w:t xml:space="preserve">επίκαιρη </w:t>
      </w:r>
      <w:r>
        <w:rPr>
          <w:rFonts w:eastAsia="Times New Roman"/>
          <w:szCs w:val="24"/>
        </w:rPr>
        <w:t>ερώτηση θα απαντήσει ο Υφυπουργός Εργασίας κ. Αναστάσιος Πετρόπουλος.</w:t>
      </w:r>
    </w:p>
    <w:p w14:paraId="203C3565"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Ελάτε, κύριε συνάδελφε, έχετε τον </w:t>
      </w:r>
      <w:r>
        <w:rPr>
          <w:rFonts w:eastAsia="Times New Roman"/>
          <w:szCs w:val="24"/>
        </w:rPr>
        <w:t>λόγο για δύο λεπτά.</w:t>
      </w:r>
    </w:p>
    <w:p w14:paraId="203C3566" w14:textId="77777777" w:rsidR="00BD6463" w:rsidRDefault="001903D8">
      <w:pPr>
        <w:spacing w:line="600" w:lineRule="auto"/>
        <w:ind w:firstLine="720"/>
        <w:contextualSpacing/>
        <w:jc w:val="both"/>
        <w:rPr>
          <w:rFonts w:eastAsia="Times New Roman"/>
          <w:szCs w:val="24"/>
        </w:rPr>
      </w:pPr>
      <w:r>
        <w:rPr>
          <w:rFonts w:eastAsia="Times New Roman"/>
          <w:b/>
          <w:szCs w:val="24"/>
        </w:rPr>
        <w:t xml:space="preserve">ΝΙΚΟΛΑΟΣ ΗΓΟΥΜΕΝΙΔΗΣ: </w:t>
      </w:r>
      <w:r>
        <w:rPr>
          <w:rFonts w:eastAsia="Times New Roman"/>
          <w:szCs w:val="24"/>
        </w:rPr>
        <w:t>Ευχαριστώ, κύριε Πρόεδρε.</w:t>
      </w:r>
    </w:p>
    <w:p w14:paraId="203C3567" w14:textId="77777777" w:rsidR="00BD6463" w:rsidRDefault="001903D8">
      <w:pPr>
        <w:spacing w:line="600" w:lineRule="auto"/>
        <w:ind w:firstLine="720"/>
        <w:contextualSpacing/>
        <w:jc w:val="both"/>
        <w:rPr>
          <w:rFonts w:eastAsia="Times New Roman"/>
          <w:szCs w:val="24"/>
        </w:rPr>
      </w:pPr>
      <w:r>
        <w:rPr>
          <w:rFonts w:eastAsia="Times New Roman"/>
          <w:szCs w:val="24"/>
        </w:rPr>
        <w:t>Ειλικρινά διερωτώμαι</w:t>
      </w:r>
      <w:r>
        <w:rPr>
          <w:rFonts w:eastAsia="Times New Roman"/>
          <w:szCs w:val="24"/>
        </w:rPr>
        <w:t>,</w:t>
      </w:r>
      <w:r>
        <w:rPr>
          <w:rFonts w:eastAsia="Times New Roman"/>
          <w:szCs w:val="24"/>
        </w:rPr>
        <w:t xml:space="preserve"> αν ο τίτλος της ερώτησης έπρεπε να είναι «αναδρομικές εισφορές δημοσιογράφων» ή «σημεία και τέρατα του παρελθόντος». Πιστεύω στην ολιγόλεπτη συζήτηση που θα ακολουθήσ</w:t>
      </w:r>
      <w:r>
        <w:rPr>
          <w:rFonts w:eastAsia="Times New Roman"/>
          <w:szCs w:val="24"/>
        </w:rPr>
        <w:t>ει</w:t>
      </w:r>
      <w:r>
        <w:rPr>
          <w:rFonts w:eastAsia="Times New Roman"/>
          <w:szCs w:val="24"/>
        </w:rPr>
        <w:t>,</w:t>
      </w:r>
      <w:r>
        <w:rPr>
          <w:rFonts w:eastAsia="Times New Roman"/>
          <w:szCs w:val="24"/>
        </w:rPr>
        <w:t xml:space="preserve"> να γίνει κατανοητός αυτός ο προβληματισμός μου.</w:t>
      </w:r>
    </w:p>
    <w:p w14:paraId="203C3568" w14:textId="77777777" w:rsidR="00BD6463" w:rsidRDefault="001903D8">
      <w:pPr>
        <w:spacing w:line="600" w:lineRule="auto"/>
        <w:ind w:firstLine="720"/>
        <w:contextualSpacing/>
        <w:jc w:val="both"/>
        <w:rPr>
          <w:rFonts w:eastAsia="Times New Roman"/>
          <w:szCs w:val="24"/>
        </w:rPr>
      </w:pPr>
      <w:r>
        <w:rPr>
          <w:rFonts w:eastAsia="Times New Roman"/>
          <w:szCs w:val="24"/>
        </w:rPr>
        <w:t>Κύριε Υπουργέ, επιτρέψτε μου, κατ’ αρχάς, μια παρατήρηση, στην οποία είμαι σίγουρος ότι θα συμφωνήσετε. Σε μια περίοδο έντονων ανακατατάξεων στον χώρο των μέσων μαζικής ενημέρωσης</w:t>
      </w:r>
      <w:r>
        <w:rPr>
          <w:rFonts w:eastAsia="Times New Roman"/>
          <w:szCs w:val="24"/>
        </w:rPr>
        <w:t xml:space="preserve"> οι εργαζόμενοι του χώρου όχι μόνο δεν πρέπει να είναι ο αδύναμος κρίκος, ο τελευταίος τροχός της αμάξης, αλλά αντίθετα, κατά τη γνώμη μου, η ατμομηχανή της ελεύθερης και χωρίς φραγμούς ενημέρωσης. Γι’ αυτό έχουμε υποχρέωση άμεσα</w:t>
      </w:r>
      <w:r>
        <w:rPr>
          <w:rFonts w:eastAsia="Times New Roman"/>
          <w:szCs w:val="24"/>
        </w:rPr>
        <w:t>,</w:t>
      </w:r>
      <w:r>
        <w:rPr>
          <w:rFonts w:eastAsia="Times New Roman"/>
          <w:szCs w:val="24"/>
        </w:rPr>
        <w:t xml:space="preserve"> να κάνουμε όλες εκείνες τ</w:t>
      </w:r>
      <w:r>
        <w:rPr>
          <w:rFonts w:eastAsia="Times New Roman"/>
          <w:szCs w:val="24"/>
        </w:rPr>
        <w:t>ις απαραίτητες ενέργειες στην κατεύθυνση της ανακούφισης από παθογένειες του παρελθόντος.</w:t>
      </w:r>
    </w:p>
    <w:p w14:paraId="203C3569" w14:textId="77777777" w:rsidR="00BD6463" w:rsidRDefault="001903D8">
      <w:pPr>
        <w:spacing w:line="600" w:lineRule="auto"/>
        <w:ind w:firstLine="720"/>
        <w:contextualSpacing/>
        <w:jc w:val="both"/>
        <w:rPr>
          <w:rFonts w:eastAsia="Times New Roman"/>
          <w:szCs w:val="24"/>
        </w:rPr>
      </w:pPr>
      <w:r>
        <w:rPr>
          <w:rFonts w:eastAsia="Times New Roman"/>
          <w:szCs w:val="24"/>
        </w:rPr>
        <w:t>Το δεύτερο όπως θα συμφωνήσετε και φαντάζομαι ότι γνωρίζετε καλύτερα απ’ όλους μας, είναι ότι ο νέος νόμος για το ασφαλιστικό φέρνει στην επιφάνεια και αναδεικνύει αρ</w:t>
      </w:r>
      <w:r>
        <w:rPr>
          <w:rFonts w:eastAsia="Times New Roman"/>
          <w:szCs w:val="24"/>
        </w:rPr>
        <w:t xml:space="preserve">κετές από τις παθογένειες και τις εξόφθαλμες στρεβλώσεις του παρελθόντος. Στα πλαίσια αυτά ολοένα και περισσότεροι εργαζόμενοι στον χώρο των ΜΜΕ βρίσκονται ενώπιον χρεών. Πρόκειται για δημοσιογράφους που ασκούν το εν λόγω </w:t>
      </w:r>
      <w:r>
        <w:rPr>
          <w:rFonts w:eastAsia="Times New Roman"/>
          <w:szCs w:val="24"/>
        </w:rPr>
        <w:lastRenderedPageBreak/>
        <w:t>επάγγελμα από το 1993, μισθωτούς ε</w:t>
      </w:r>
      <w:r>
        <w:rPr>
          <w:rFonts w:eastAsia="Times New Roman"/>
          <w:szCs w:val="24"/>
        </w:rPr>
        <w:t xml:space="preserve">νταγμένους στο ΤΣΕΠΕΑΘ, κατόπιν ΤΑΠ-ΜΜΕ και των ΕΔΟΕΑΠ οι οποίοι διατηρούσαν παράλληλα δελτίο παροχής υπηρεσιών, ώστε να αμείβονται για δευτερεύουσες δημοσιονομικές εργασίες. </w:t>
      </w:r>
    </w:p>
    <w:p w14:paraId="203C356A" w14:textId="77777777" w:rsidR="00BD6463" w:rsidRDefault="001903D8">
      <w:pPr>
        <w:spacing w:line="600" w:lineRule="auto"/>
        <w:ind w:firstLine="720"/>
        <w:contextualSpacing/>
        <w:jc w:val="both"/>
        <w:rPr>
          <w:rFonts w:eastAsia="Times New Roman"/>
          <w:szCs w:val="24"/>
        </w:rPr>
      </w:pPr>
      <w:r>
        <w:rPr>
          <w:rFonts w:eastAsia="Times New Roman"/>
          <w:szCs w:val="24"/>
        </w:rPr>
        <w:t>Βλέπετε, κύριε Πρόεδρε, σχεδόν όλα τα μέσα μαζικής ενημέρωσης</w:t>
      </w:r>
      <w:r>
        <w:rPr>
          <w:rFonts w:eastAsia="Times New Roman"/>
          <w:szCs w:val="24"/>
        </w:rPr>
        <w:t>,</w:t>
      </w:r>
      <w:r>
        <w:rPr>
          <w:rFonts w:eastAsia="Times New Roman"/>
          <w:szCs w:val="24"/>
        </w:rPr>
        <w:t xml:space="preserve"> ήταν απρόθυμα ακό</w:t>
      </w:r>
      <w:r>
        <w:rPr>
          <w:rFonts w:eastAsia="Times New Roman"/>
          <w:szCs w:val="24"/>
        </w:rPr>
        <w:t>μα και την περίοδο των «παχιών αγελάδων» να απασχολούν ως μισθωτούς δημοσιογράφους</w:t>
      </w:r>
      <w:r>
        <w:rPr>
          <w:rFonts w:eastAsia="Times New Roman"/>
          <w:szCs w:val="24"/>
        </w:rPr>
        <w:t>,</w:t>
      </w:r>
      <w:r>
        <w:rPr>
          <w:rFonts w:eastAsia="Times New Roman"/>
          <w:szCs w:val="24"/>
        </w:rPr>
        <w:t xml:space="preserve"> οι οποίοι βρίσκονταν ήδη μέσα σε μισθολόγιο. </w:t>
      </w:r>
    </w:p>
    <w:p w14:paraId="203C356B" w14:textId="77777777" w:rsidR="00BD6463" w:rsidRDefault="001903D8">
      <w:pPr>
        <w:spacing w:line="600" w:lineRule="auto"/>
        <w:ind w:firstLine="720"/>
        <w:contextualSpacing/>
        <w:jc w:val="both"/>
        <w:rPr>
          <w:rFonts w:eastAsia="Times New Roman"/>
          <w:szCs w:val="24"/>
        </w:rPr>
      </w:pPr>
      <w:r>
        <w:rPr>
          <w:rFonts w:eastAsia="Times New Roman"/>
          <w:szCs w:val="24"/>
        </w:rPr>
        <w:t>Συμπληρωματικά θα πω ότι ήταν επιβεβαιωμένη η βεβαιότητα ότι με το ΤΕΒΕ ΟΑΕΕ</w:t>
      </w:r>
      <w:r>
        <w:rPr>
          <w:rFonts w:eastAsia="Times New Roman"/>
          <w:szCs w:val="24"/>
        </w:rPr>
        <w:t>,</w:t>
      </w:r>
      <w:r>
        <w:rPr>
          <w:rFonts w:eastAsia="Times New Roman"/>
          <w:szCs w:val="24"/>
        </w:rPr>
        <w:t xml:space="preserve"> δεν είχαν σχέση οι μισθωτοί δημοσιογράφοι ακόμα </w:t>
      </w:r>
      <w:r>
        <w:rPr>
          <w:rFonts w:eastAsia="Times New Roman"/>
          <w:szCs w:val="24"/>
        </w:rPr>
        <w:t xml:space="preserve">και αν διέθεταν μπλοκάκι, εξαιρουμένων όσων ενδεχομένως το επιθυμούσαν είτε για να πάρουν δεύτερη σύνταξη ή που για κάποιον λόγο είχαν βρεθεί μπλεγμένοι με ΤΕΒΕ και ΟΑΕΕ. </w:t>
      </w:r>
    </w:p>
    <w:p w14:paraId="203C356C" w14:textId="77777777" w:rsidR="00BD6463" w:rsidRDefault="001903D8">
      <w:pPr>
        <w:spacing w:line="600" w:lineRule="auto"/>
        <w:ind w:firstLine="720"/>
        <w:contextualSpacing/>
        <w:jc w:val="both"/>
        <w:rPr>
          <w:rFonts w:eastAsia="Times New Roman"/>
          <w:szCs w:val="24"/>
        </w:rPr>
      </w:pPr>
      <w:r>
        <w:rPr>
          <w:rFonts w:eastAsia="Times New Roman"/>
          <w:szCs w:val="24"/>
        </w:rPr>
        <w:t>Κύριε Υπουργέ, επειδή δεν μπορούμε να επιτρέψουμε να αξιώνονται το 2017 από τους δημ</w:t>
      </w:r>
      <w:r>
        <w:rPr>
          <w:rFonts w:eastAsia="Times New Roman"/>
          <w:szCs w:val="24"/>
        </w:rPr>
        <w:t xml:space="preserve">οσιογράφους ασφαλιστικές εισφορές με καθυστέρηση δεκαετιών, υπολογίζοντας μάλιστα ως οφειλόμενες εισφορές βάσει της ασφαλιστικής κλίμακας που θα βρίσκονταν οι οφειλέτες, αν είχαν ενταχθεί στο ΤΕΒΕ τότε που άνοιξαν μπλοκάκι, η ερώτηση είναι πότε και πώς θα </w:t>
      </w:r>
      <w:r>
        <w:rPr>
          <w:rFonts w:eastAsia="Times New Roman"/>
          <w:szCs w:val="24"/>
        </w:rPr>
        <w:t>προβεί το αρμόδιο Υπουργείο στην άρση των παραπάνω στρεβλώσεων</w:t>
      </w:r>
      <w:r>
        <w:rPr>
          <w:rFonts w:eastAsia="Times New Roman"/>
          <w:szCs w:val="24"/>
        </w:rPr>
        <w:t>,</w:t>
      </w:r>
      <w:r>
        <w:rPr>
          <w:rFonts w:eastAsia="Times New Roman"/>
          <w:szCs w:val="24"/>
        </w:rPr>
        <w:t xml:space="preserve"> που βάλλουν ενάντια στους εργαζόμενους των ΜΜΕ. </w:t>
      </w:r>
    </w:p>
    <w:p w14:paraId="203C356D" w14:textId="77777777" w:rsidR="00BD6463" w:rsidRDefault="001903D8">
      <w:pPr>
        <w:spacing w:line="600" w:lineRule="auto"/>
        <w:ind w:firstLine="720"/>
        <w:contextualSpacing/>
        <w:jc w:val="both"/>
        <w:rPr>
          <w:rFonts w:eastAsia="Times New Roman"/>
          <w:szCs w:val="24"/>
        </w:rPr>
      </w:pPr>
      <w:r>
        <w:rPr>
          <w:rFonts w:eastAsia="Times New Roman"/>
          <w:szCs w:val="24"/>
        </w:rPr>
        <w:t>Επιφυλάσσομαι στη δευτερολογία μου να αναφερθώ και σε άλλες εξόφθαλμες περιπτώσεις.</w:t>
      </w:r>
    </w:p>
    <w:p w14:paraId="203C356E" w14:textId="77777777" w:rsidR="00BD6463" w:rsidRDefault="001903D8">
      <w:pPr>
        <w:spacing w:line="600" w:lineRule="auto"/>
        <w:ind w:firstLine="720"/>
        <w:contextualSpacing/>
        <w:jc w:val="both"/>
        <w:rPr>
          <w:rFonts w:eastAsia="Times New Roman"/>
          <w:szCs w:val="24"/>
        </w:rPr>
      </w:pPr>
      <w:r>
        <w:rPr>
          <w:rFonts w:eastAsia="Times New Roman"/>
          <w:szCs w:val="24"/>
        </w:rPr>
        <w:t>Ευχαριστώ.</w:t>
      </w:r>
    </w:p>
    <w:p w14:paraId="203C356F" w14:textId="77777777" w:rsidR="00BD6463" w:rsidRDefault="001903D8">
      <w:pPr>
        <w:spacing w:line="600" w:lineRule="auto"/>
        <w:ind w:firstLine="720"/>
        <w:contextualSpacing/>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w:t>
      </w:r>
      <w:r>
        <w:rPr>
          <w:rFonts w:eastAsia="Times New Roman"/>
          <w:szCs w:val="24"/>
        </w:rPr>
        <w:t xml:space="preserve"> κύριο συνάδελφο.</w:t>
      </w:r>
    </w:p>
    <w:p w14:paraId="203C3570"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για τρία λεπτά για την </w:t>
      </w:r>
      <w:proofErr w:type="spellStart"/>
      <w:r>
        <w:rPr>
          <w:rFonts w:eastAsia="Times New Roman"/>
          <w:szCs w:val="24"/>
        </w:rPr>
        <w:t>πρωτολογία</w:t>
      </w:r>
      <w:proofErr w:type="spellEnd"/>
      <w:r>
        <w:rPr>
          <w:rFonts w:eastAsia="Times New Roman"/>
          <w:szCs w:val="24"/>
        </w:rPr>
        <w:t xml:space="preserve"> σας.</w:t>
      </w:r>
    </w:p>
    <w:p w14:paraId="203C3571" w14:textId="77777777" w:rsidR="00BD6463" w:rsidRDefault="001903D8">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Ευχαριστώ, κύριε Πρόεδρε.</w:t>
      </w:r>
    </w:p>
    <w:p w14:paraId="203C3572" w14:textId="77777777" w:rsidR="00BD6463" w:rsidRDefault="001903D8">
      <w:pPr>
        <w:spacing w:line="600" w:lineRule="auto"/>
        <w:ind w:firstLine="720"/>
        <w:contextualSpacing/>
        <w:jc w:val="both"/>
        <w:rPr>
          <w:rFonts w:eastAsia="Times New Roman"/>
          <w:szCs w:val="24"/>
        </w:rPr>
      </w:pPr>
      <w:r>
        <w:rPr>
          <w:rFonts w:eastAsia="Times New Roman"/>
          <w:szCs w:val="24"/>
        </w:rPr>
        <w:t>Ο σωστός τίτλος είναι «σημεία και τέρατα του παρ</w:t>
      </w:r>
      <w:r>
        <w:rPr>
          <w:rFonts w:eastAsia="Times New Roman"/>
          <w:szCs w:val="24"/>
        </w:rPr>
        <w:t xml:space="preserve">ελθόντος», κύριε </w:t>
      </w:r>
      <w:proofErr w:type="spellStart"/>
      <w:r>
        <w:rPr>
          <w:rFonts w:eastAsia="Times New Roman"/>
          <w:szCs w:val="24"/>
        </w:rPr>
        <w:t>Ηγουμενίδη</w:t>
      </w:r>
      <w:proofErr w:type="spellEnd"/>
      <w:r>
        <w:rPr>
          <w:rFonts w:eastAsia="Times New Roman"/>
          <w:szCs w:val="24"/>
        </w:rPr>
        <w:t xml:space="preserve">. Το περίεργο είναι ότι ακόμα και στην περσινή συζήτηση που έγινε με αναλυτικό τρόπο στην αρμόδια </w:t>
      </w:r>
      <w:r>
        <w:rPr>
          <w:rFonts w:eastAsia="Times New Roman"/>
          <w:szCs w:val="24"/>
        </w:rPr>
        <w:t>ε</w:t>
      </w:r>
      <w:r>
        <w:rPr>
          <w:rFonts w:eastAsia="Times New Roman"/>
          <w:szCs w:val="24"/>
        </w:rPr>
        <w:t>πιτροπή για το ασφαλιστικό, η Νέα Δημοκρατία επέμενε να δείχνει ότι δεν καταλαβαίνει τι είναι αυτό που υπήρχε στο παρελθόν και ποι</w:t>
      </w:r>
      <w:r>
        <w:rPr>
          <w:rFonts w:eastAsia="Times New Roman"/>
          <w:szCs w:val="24"/>
        </w:rPr>
        <w:t xml:space="preserve">ες νέες δυνατότητες δημιουργούνται με τον ενιαίο φορέα κοινωνικής ασφάλισης, καθώς αυτή είναι μία περίπτωση –και δεν είναι η μόνη- όπου δημοσιογράφοι είναι υπερχρεωμένοι. </w:t>
      </w:r>
    </w:p>
    <w:p w14:paraId="203C3573"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Επειδή η δημόσια διοίκηση και η κοινωνική ασφάλιση λειτουργούν με βάση την αρχή της </w:t>
      </w:r>
      <w:r>
        <w:rPr>
          <w:rFonts w:eastAsia="Times New Roman"/>
          <w:szCs w:val="24"/>
        </w:rPr>
        <w:t>νομιμότητας, λογικό είναι οι λειτουργοί που καλούνται να δουν τις οφειλές, οι οποίες έχουν σωρευτεί από το παρελθόν, να καλούν τους οφειλέτες να ανταποκριθούν στις υποχρεώσεις τους για την εξόφληση αυτών των οφειλών, αλλά αυτά δεν είναι συμπτώματα που τώρα</w:t>
      </w:r>
      <w:r>
        <w:rPr>
          <w:rFonts w:eastAsia="Times New Roman"/>
          <w:szCs w:val="24"/>
        </w:rPr>
        <w:t xml:space="preserve"> δημιουργήθηκαν. Είναι συμπτώματα μιας παλιάς κατάστασης. Είναι οι πολλοί «κρυμμένοι σκελετοί στις ντουλάπες» του κάθε φορέα κοινωνικής ασφάλισης, οι οποίοι τώρα αναδεικνύονται μ’ αυτόν τον τρόπο και αυτή την κατάσταση πρέπει εμείς τώρα να την αντιμετωπίσο</w:t>
      </w:r>
      <w:r>
        <w:rPr>
          <w:rFonts w:eastAsia="Times New Roman"/>
          <w:szCs w:val="24"/>
        </w:rPr>
        <w:t xml:space="preserve">υμε με διαφορετικό τρόπο. </w:t>
      </w:r>
    </w:p>
    <w:p w14:paraId="203C3574" w14:textId="77777777" w:rsidR="00BD6463" w:rsidRDefault="001903D8">
      <w:pPr>
        <w:spacing w:line="600" w:lineRule="auto"/>
        <w:ind w:firstLine="720"/>
        <w:contextualSpacing/>
        <w:jc w:val="both"/>
        <w:rPr>
          <w:rFonts w:eastAsia="Times New Roman"/>
          <w:szCs w:val="24"/>
        </w:rPr>
      </w:pPr>
      <w:r>
        <w:rPr>
          <w:rFonts w:eastAsia="Times New Roman"/>
          <w:szCs w:val="24"/>
        </w:rPr>
        <w:lastRenderedPageBreak/>
        <w:t>Έχω πει ότι κάθε φαινόμενο μιας παλιάς πρακτικής και κακής νομοθέτησης στην πολυνομία που διέκρινε την κοινωνική ασφάλιση, πρέπει να το αντιμετωπίζουμε σήμερα</w:t>
      </w:r>
      <w:r>
        <w:rPr>
          <w:rFonts w:eastAsia="Times New Roman"/>
          <w:szCs w:val="24"/>
        </w:rPr>
        <w:t>,</w:t>
      </w:r>
      <w:r>
        <w:rPr>
          <w:rFonts w:eastAsia="Times New Roman"/>
          <w:szCs w:val="24"/>
        </w:rPr>
        <w:t xml:space="preserve"> με βάση τους κανόνες που έχουμε εισάγει και που αρχίζουν να λειτουργο</w:t>
      </w:r>
      <w:r>
        <w:rPr>
          <w:rFonts w:eastAsia="Times New Roman"/>
          <w:szCs w:val="24"/>
        </w:rPr>
        <w:t>ύν σιγά-σιγά με πληρότητα. Πρέπει να αντιμετωπίσουμε τα θέματα αυτά, ώστε να εναρμονιστούν οι πρακτικές της αντιμετώπισης</w:t>
      </w:r>
      <w:r>
        <w:rPr>
          <w:rFonts w:eastAsia="Times New Roman"/>
          <w:szCs w:val="24"/>
        </w:rPr>
        <w:t>,</w:t>
      </w:r>
      <w:r>
        <w:rPr>
          <w:rFonts w:eastAsia="Times New Roman"/>
          <w:szCs w:val="24"/>
        </w:rPr>
        <w:t xml:space="preserve"> με βάση αυτά που ισχύουν σήμερα.</w:t>
      </w:r>
    </w:p>
    <w:p w14:paraId="203C3575"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Όσο για το θέμα που αναφέρατε με τους δημοσιογράφους, δεν ήταν μόνο μισθωτοί δημοσιογράφοι. Υπήρχαν </w:t>
      </w:r>
      <w:r>
        <w:rPr>
          <w:rFonts w:eastAsia="Times New Roman"/>
          <w:szCs w:val="24"/>
        </w:rPr>
        <w:t>και δημοσιογράφοι με μπλοκάκια. Οι ανταποκριτές ξένου τύπου είχαν μπλοκάκι, αλλά ήταν ασφαλισμένοι στο ΕΤΑΠ-ΜΜΕ. Δεν ήταν στον ΟΑΕΕ. Θα έπρεπε, λοιπόν, και αυτοί οι δημοσιογράφοι που είχαν μπλοκάκι</w:t>
      </w:r>
      <w:r>
        <w:rPr>
          <w:rFonts w:eastAsia="Times New Roman"/>
          <w:szCs w:val="24"/>
        </w:rPr>
        <w:t>,</w:t>
      </w:r>
      <w:r>
        <w:rPr>
          <w:rFonts w:eastAsia="Times New Roman"/>
          <w:szCs w:val="24"/>
        </w:rPr>
        <w:t xml:space="preserve"> που δεν ήταν συντάκτες-ανταποκριτές ξένου τύπου, να αντιμ</w:t>
      </w:r>
      <w:r>
        <w:rPr>
          <w:rFonts w:eastAsia="Times New Roman"/>
          <w:szCs w:val="24"/>
        </w:rPr>
        <w:t xml:space="preserve">ετωπίζονται μ’ αυτόν τον ενιαίο τρόπο. Και όμως νομίμως, κατά την παραδοξολογία του νομοθέτη φυσικά, έπρεπε να καταβάλουν εισφορές που δεν κατέβαλαν και καλούνται τώρα να καταβάλουν όλες αυτές τις προσαυξήσεις και τα πρόστιμα. </w:t>
      </w:r>
    </w:p>
    <w:p w14:paraId="203C3576" w14:textId="77777777" w:rsidR="00BD6463" w:rsidRDefault="001903D8">
      <w:pPr>
        <w:spacing w:line="600" w:lineRule="auto"/>
        <w:ind w:firstLine="720"/>
        <w:contextualSpacing/>
        <w:jc w:val="both"/>
        <w:rPr>
          <w:rFonts w:eastAsia="Times New Roman"/>
          <w:szCs w:val="24"/>
        </w:rPr>
      </w:pPr>
      <w:r>
        <w:rPr>
          <w:rFonts w:eastAsia="Times New Roman"/>
          <w:szCs w:val="24"/>
        </w:rPr>
        <w:t>Να είστε βέβαιος ότι θα το α</w:t>
      </w:r>
      <w:r>
        <w:rPr>
          <w:rFonts w:eastAsia="Times New Roman"/>
          <w:szCs w:val="24"/>
        </w:rPr>
        <w:t>ντιμετωπίσουμε αυτό. Εγώ έχω δώσει εντολή</w:t>
      </w:r>
      <w:r>
        <w:rPr>
          <w:rFonts w:eastAsia="Times New Roman"/>
          <w:szCs w:val="24"/>
        </w:rPr>
        <w:t>,</w:t>
      </w:r>
      <w:r>
        <w:rPr>
          <w:rFonts w:eastAsia="Times New Roman"/>
          <w:szCs w:val="24"/>
        </w:rPr>
        <w:t xml:space="preserve"> να μην υπάρχουν διωκτικά μέτρα εναντίον αυτών των περιττών ασφαλισμένων και πρέπει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νομοθετήσουμε την απαλλαγή απ’ αυτές τις υποχρεώσεις. Έχουμε, όμως, την υποχρέωση να κάνουμε</w:t>
      </w:r>
      <w:r>
        <w:rPr>
          <w:rFonts w:eastAsia="Times New Roman"/>
          <w:szCs w:val="24"/>
        </w:rPr>
        <w:t>,</w:t>
      </w:r>
      <w:r>
        <w:rPr>
          <w:rFonts w:eastAsia="Times New Roman"/>
          <w:szCs w:val="24"/>
        </w:rPr>
        <w:t xml:space="preserve"> αυτό που η πολιτεία με </w:t>
      </w:r>
      <w:r>
        <w:rPr>
          <w:rFonts w:eastAsia="Times New Roman"/>
          <w:szCs w:val="24"/>
        </w:rPr>
        <w:t>τις προηγούμενες κυβερ</w:t>
      </w:r>
      <w:r>
        <w:rPr>
          <w:rFonts w:eastAsia="Times New Roman"/>
          <w:szCs w:val="24"/>
        </w:rPr>
        <w:lastRenderedPageBreak/>
        <w:t xml:space="preserve">νήσεις όλα τα προηγούμενα χρόνια δεν έκανε, αλλά αντιθέτως δημιουργούσε προβλήματα. Αυτό εμείς πρέπει να το λύσουμε και αυτή είναι η δική μας πολιτική απόφαση. </w:t>
      </w:r>
    </w:p>
    <w:p w14:paraId="203C3577" w14:textId="77777777" w:rsidR="00BD6463" w:rsidRDefault="001903D8">
      <w:pPr>
        <w:spacing w:line="600" w:lineRule="auto"/>
        <w:ind w:firstLine="720"/>
        <w:contextualSpacing/>
        <w:jc w:val="both"/>
        <w:rPr>
          <w:rFonts w:eastAsia="Times New Roman"/>
          <w:szCs w:val="24"/>
        </w:rPr>
      </w:pPr>
      <w:r>
        <w:rPr>
          <w:rFonts w:eastAsia="Times New Roman"/>
          <w:szCs w:val="24"/>
        </w:rPr>
        <w:t>Θέλουμε κάποιον χρόνο, γιατί αυτό δεν είναι το μόνο θέμα. Υπάρχουν και άλ</w:t>
      </w:r>
      <w:r>
        <w:rPr>
          <w:rFonts w:eastAsia="Times New Roman"/>
          <w:szCs w:val="24"/>
        </w:rPr>
        <w:t>λα τέτοιου είδους και τέτοιας φύσης προβλήματα, τα οποία με μια ενιαία νομοθετική ρύθμιση οφείλουμε στο προσεχές διάστημα να αντιμετωπίσουμε, για να μην έχουν αυτοί οι άνθρωποι όλο αυτό το βάρος χρεών που έχει σωρευτεί εναντίον τους.</w:t>
      </w:r>
    </w:p>
    <w:p w14:paraId="203C357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w:t>
      </w:r>
      <w:r>
        <w:rPr>
          <w:rFonts w:eastAsia="Times New Roman" w:cs="Times New Roman"/>
          <w:b/>
          <w:szCs w:val="24"/>
        </w:rPr>
        <w:t>ργιάδης):</w:t>
      </w:r>
      <w:r>
        <w:rPr>
          <w:rFonts w:eastAsia="Times New Roman" w:cs="Times New Roman"/>
          <w:szCs w:val="24"/>
        </w:rPr>
        <w:t xml:space="preserve"> Ευχαριστούμε τον κύριο Υπουργό.</w:t>
      </w:r>
    </w:p>
    <w:p w14:paraId="203C357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14:paraId="203C357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Ευχαριστώ, κύριε Υπουργέ, για την απάντησή σας. Να αναφέρω δυο-τρία στοιχεία από τα σημεία και τέρατα του παρελθόντος. </w:t>
      </w:r>
    </w:p>
    <w:p w14:paraId="203C357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στο ίδιο το καταστατικό του ΟΑΕΕ πρόσωπα εξαιρούμενα από την ασφάλιση του ΟΑΕΕ</w:t>
      </w:r>
      <w:r>
        <w:rPr>
          <w:rFonts w:eastAsia="Times New Roman" w:cs="Times New Roman"/>
          <w:szCs w:val="24"/>
        </w:rPr>
        <w:t>,</w:t>
      </w:r>
      <w:r>
        <w:rPr>
          <w:rFonts w:eastAsia="Times New Roman" w:cs="Times New Roman"/>
          <w:szCs w:val="24"/>
        </w:rPr>
        <w:t xml:space="preserve"> είναι οι αυτοτελώς απασχολούμενοι</w:t>
      </w:r>
      <w:r>
        <w:rPr>
          <w:rFonts w:eastAsia="Times New Roman" w:cs="Times New Roman"/>
          <w:szCs w:val="24"/>
        </w:rPr>
        <w:t>,</w:t>
      </w:r>
      <w:r>
        <w:rPr>
          <w:rFonts w:eastAsia="Times New Roman" w:cs="Times New Roman"/>
          <w:szCs w:val="24"/>
        </w:rPr>
        <w:t xml:space="preserve"> που με ειδικές διατάξεις νόμων έχουν υπαχθεί στην υποχρεωτική ασφάλιση άλλων φορέων κύριας ασφάλισης. Το καταθέτω στα Πρακτικά.</w:t>
      </w:r>
    </w:p>
    <w:p w14:paraId="203C357C" w14:textId="77777777" w:rsidR="00BD6463" w:rsidRDefault="001903D8">
      <w:pPr>
        <w:spacing w:line="600" w:lineRule="auto"/>
        <w:ind w:firstLine="540"/>
        <w:contextualSpacing/>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ο Βουλευτής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w:t>
      </w:r>
      <w:r>
        <w:rPr>
          <w:rFonts w:eastAsia="Times New Roman" w:cs="Times New Roman"/>
          <w:szCs w:val="24"/>
        </w:rPr>
        <w:t>,</w:t>
      </w:r>
      <w:r>
        <w:rPr>
          <w:rFonts w:eastAsia="Times New Roman" w:cs="Times New Roman"/>
          <w:szCs w:val="24"/>
        </w:rPr>
        <w:t xml:space="preserve"> τ</w:t>
      </w:r>
      <w:r>
        <w:rPr>
          <w:rFonts w:eastAsia="Times New Roman" w:cs="Times New Roman"/>
          <w:szCs w:val="24"/>
          <w:lang w:val="en-US"/>
        </w:rPr>
        <w:t>o</w:t>
      </w:r>
      <w:r>
        <w:rPr>
          <w:rFonts w:eastAsia="Times New Roman" w:cs="Times New Roman"/>
          <w:szCs w:val="24"/>
        </w:rPr>
        <w:t xml:space="preserve"> οποί</w:t>
      </w:r>
      <w:r>
        <w:rPr>
          <w:rFonts w:eastAsia="Times New Roman" w:cs="Times New Roman"/>
          <w:szCs w:val="24"/>
          <w:lang w:val="en-US"/>
        </w:rPr>
        <w:t>o</w:t>
      </w:r>
      <w:r>
        <w:rPr>
          <w:rFonts w:eastAsia="Times New Roman" w:cs="Times New Roman"/>
          <w:szCs w:val="24"/>
        </w:rPr>
        <w:t xml:space="preserve"> βρίσκεται </w:t>
      </w:r>
      <w:r>
        <w:rPr>
          <w:rFonts w:eastAsia="Times New Roman"/>
          <w:szCs w:val="24"/>
        </w:rPr>
        <w:t>στο αρχείο του Τμήματος Γραμματείας της Διεύθυνσης Στενογραφίας και  Πρακτικών της Βουλής)</w:t>
      </w:r>
    </w:p>
    <w:p w14:paraId="203C357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Το θέμα είναι πως μπορεί να παρακάμπτει το ίδιο το καταστ</w:t>
      </w:r>
      <w:r>
        <w:rPr>
          <w:rFonts w:eastAsia="Times New Roman" w:cs="Times New Roman"/>
          <w:szCs w:val="24"/>
        </w:rPr>
        <w:t xml:space="preserve">ατικό του ο ΟΑΕΕ. Νομίζω ότι ακόμα και με μια σχετική υπεύθυνη δήλωση των δημοσιογράφων ότι συμφωνούν ότι εξαιρούνται από την υποχρεωτική ασφάλιση και από τον ΟΑΕΕ, το ζήτημα θα λυνόταν. Εν πάση </w:t>
      </w:r>
      <w:proofErr w:type="spellStart"/>
      <w:r>
        <w:rPr>
          <w:rFonts w:eastAsia="Times New Roman" w:cs="Times New Roman"/>
          <w:szCs w:val="24"/>
        </w:rPr>
        <w:t>περιπτώσει</w:t>
      </w:r>
      <w:proofErr w:type="spellEnd"/>
      <w:r>
        <w:rPr>
          <w:rFonts w:eastAsia="Times New Roman" w:cs="Times New Roman"/>
          <w:szCs w:val="24"/>
        </w:rPr>
        <w:t xml:space="preserve"> ας περιμένουμε τη νομοθέτηση της Κυβέρνησης. </w:t>
      </w:r>
    </w:p>
    <w:p w14:paraId="203C357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Δυο-</w:t>
      </w:r>
      <w:r>
        <w:rPr>
          <w:rFonts w:eastAsia="Times New Roman" w:cs="Times New Roman"/>
          <w:szCs w:val="24"/>
        </w:rPr>
        <w:t xml:space="preserve">τρία παραδείγματα καταθέτω απλά στα Πρακτικά για την ενημέρωση της αντιπροσωπείας από άλλα παρόμοια θέματα. Έχω ενημερώσει κι εσάς και το γραφείο σας, κύριε Υπουργέ. </w:t>
      </w:r>
    </w:p>
    <w:p w14:paraId="203C357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από την Κρήτη. Ελεύθεροι επαγγελματίες στον οικισμό των </w:t>
      </w:r>
      <w:proofErr w:type="spellStart"/>
      <w:r>
        <w:rPr>
          <w:rFonts w:eastAsia="Times New Roman" w:cs="Times New Roman"/>
          <w:szCs w:val="24"/>
        </w:rPr>
        <w:t>Καπαριανών</w:t>
      </w:r>
      <w:proofErr w:type="spellEnd"/>
      <w:r>
        <w:rPr>
          <w:rFonts w:eastAsia="Times New Roman" w:cs="Times New Roman"/>
          <w:szCs w:val="24"/>
        </w:rPr>
        <w:t>. Είναι ένας</w:t>
      </w:r>
      <w:r>
        <w:rPr>
          <w:rFonts w:eastAsia="Times New Roman" w:cs="Times New Roman"/>
          <w:szCs w:val="24"/>
        </w:rPr>
        <w:t xml:space="preserve"> οικισμός έξω από τις Μοίρες με δυο χιλιάδες κατοίκους. Οι εργαζόμενοι που είχαν δηλώσει </w:t>
      </w:r>
      <w:r>
        <w:rPr>
          <w:rFonts w:eastAsia="Times New Roman" w:cs="Times New Roman"/>
          <w:szCs w:val="24"/>
        </w:rPr>
        <w:t xml:space="preserve">εκεί την </w:t>
      </w:r>
      <w:r>
        <w:rPr>
          <w:rFonts w:eastAsia="Times New Roman" w:cs="Times New Roman"/>
          <w:szCs w:val="24"/>
        </w:rPr>
        <w:t xml:space="preserve">έδρα της εταιρείας </w:t>
      </w:r>
      <w:r>
        <w:rPr>
          <w:rFonts w:eastAsia="Times New Roman" w:cs="Times New Roman"/>
          <w:szCs w:val="24"/>
        </w:rPr>
        <w:t>τους,</w:t>
      </w:r>
      <w:r>
        <w:rPr>
          <w:rFonts w:eastAsia="Times New Roman" w:cs="Times New Roman"/>
          <w:szCs w:val="24"/>
        </w:rPr>
        <w:t xml:space="preserve"> απαλλάσσονταν από την υποχρεωτική ασφάλιση. Αυτή τη στιγμή οι ελεύθεροι επαγγελματίες καλούνται να πληρώσουν εκπρόθεσμες οφειλές με π</w:t>
      </w:r>
      <w:r>
        <w:rPr>
          <w:rFonts w:eastAsia="Times New Roman" w:cs="Times New Roman"/>
          <w:szCs w:val="24"/>
        </w:rPr>
        <w:t>ροσαυξήσεις και πρόστιμα άνω των 20</w:t>
      </w:r>
      <w:r>
        <w:rPr>
          <w:rFonts w:eastAsia="Times New Roman" w:cs="Times New Roman"/>
          <w:szCs w:val="24"/>
        </w:rPr>
        <w:t>.</w:t>
      </w:r>
      <w:r>
        <w:rPr>
          <w:rFonts w:eastAsia="Times New Roman" w:cs="Times New Roman"/>
          <w:szCs w:val="24"/>
        </w:rPr>
        <w:t>000 ευρώ</w:t>
      </w:r>
      <w:r>
        <w:rPr>
          <w:rFonts w:eastAsia="Times New Roman" w:cs="Times New Roman"/>
          <w:szCs w:val="24"/>
        </w:rPr>
        <w:t>,</w:t>
      </w:r>
      <w:r>
        <w:rPr>
          <w:rFonts w:eastAsia="Times New Roman" w:cs="Times New Roman"/>
          <w:szCs w:val="24"/>
        </w:rPr>
        <w:t xml:space="preserve"> παρά το ότι ως κάτοικοι της συγκεκριμένης κωμόπολης είχαν εξαιρεθεί από την υποχρεωτική ασφάλιση. Το καταθέτω κι αυτό στα Πρακτικά για την ενημέρωση της Αντιπροσωπείας.</w:t>
      </w:r>
    </w:p>
    <w:p w14:paraId="203C3580" w14:textId="77777777" w:rsidR="00BD6463" w:rsidRDefault="001903D8">
      <w:pPr>
        <w:spacing w:line="600" w:lineRule="auto"/>
        <w:ind w:firstLine="540"/>
        <w:contextualSpacing/>
        <w:jc w:val="both"/>
        <w:rPr>
          <w:rFonts w:eastAsia="Times New Roman" w:cs="Times New Roman"/>
          <w:szCs w:val="24"/>
        </w:rPr>
      </w:pPr>
      <w:r>
        <w:rPr>
          <w:rFonts w:eastAsia="Times New Roman" w:cs="Times New Roman"/>
          <w:szCs w:val="24"/>
        </w:rPr>
        <w:t xml:space="preserve">(Στο σημείο αυτό ο Βουλευτής Νικόλαος </w:t>
      </w:r>
      <w:proofErr w:type="spellStart"/>
      <w:r>
        <w:rPr>
          <w:rFonts w:eastAsia="Times New Roman" w:cs="Times New Roman"/>
          <w:szCs w:val="24"/>
        </w:rPr>
        <w:t>Ηγο</w:t>
      </w:r>
      <w:r>
        <w:rPr>
          <w:rFonts w:eastAsia="Times New Roman" w:cs="Times New Roman"/>
          <w:szCs w:val="24"/>
        </w:rPr>
        <w:t>υμενίδης</w:t>
      </w:r>
      <w:proofErr w:type="spellEnd"/>
      <w:r>
        <w:rPr>
          <w:rFonts w:eastAsia="Times New Roman" w:cs="Times New Roman"/>
          <w:szCs w:val="24"/>
        </w:rPr>
        <w:t xml:space="preserve">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w:t>
      </w:r>
      <w:r>
        <w:rPr>
          <w:rFonts w:eastAsia="Times New Roman" w:cs="Times New Roman"/>
          <w:szCs w:val="24"/>
        </w:rPr>
        <w:t>,</w:t>
      </w:r>
      <w:r>
        <w:rPr>
          <w:rFonts w:eastAsia="Times New Roman" w:cs="Times New Roman"/>
          <w:szCs w:val="24"/>
        </w:rPr>
        <w:t xml:space="preserve"> τ</w:t>
      </w:r>
      <w:r>
        <w:rPr>
          <w:rFonts w:eastAsia="Times New Roman" w:cs="Times New Roman"/>
          <w:szCs w:val="24"/>
          <w:lang w:val="en-US"/>
        </w:rPr>
        <w:t>o</w:t>
      </w:r>
      <w:r>
        <w:rPr>
          <w:rFonts w:eastAsia="Times New Roman" w:cs="Times New Roman"/>
          <w:szCs w:val="24"/>
        </w:rPr>
        <w:t xml:space="preserve"> οποί</w:t>
      </w:r>
      <w:r>
        <w:rPr>
          <w:rFonts w:eastAsia="Times New Roman" w:cs="Times New Roman"/>
          <w:szCs w:val="24"/>
          <w:lang w:val="en-US"/>
        </w:rPr>
        <w:t>o</w:t>
      </w:r>
      <w:r>
        <w:rPr>
          <w:rFonts w:eastAsia="Times New Roman" w:cs="Times New Roman"/>
          <w:szCs w:val="24"/>
        </w:rPr>
        <w:t xml:space="preserve"> βρίσκεται </w:t>
      </w:r>
      <w:r>
        <w:rPr>
          <w:rFonts w:eastAsia="Times New Roman"/>
          <w:szCs w:val="24"/>
        </w:rPr>
        <w:t>στο αρχείο του Τμήματος Γραμματείας της Διεύθυνσης Στενογραφίας και  Πρακτικών της Βουλής)</w:t>
      </w:r>
    </w:p>
    <w:p w14:paraId="203C358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Παράδειγμα τρίτο. Μηχανικοί. Παρά το ότι υπάρχει στον νέο νόμο η αποσύνδεση της ασφάλι</w:t>
      </w:r>
      <w:r>
        <w:rPr>
          <w:rFonts w:eastAsia="Times New Roman" w:cs="Times New Roman"/>
          <w:szCs w:val="24"/>
        </w:rPr>
        <w:t>σης από την ιδιότητα</w:t>
      </w:r>
      <w:r>
        <w:rPr>
          <w:rFonts w:eastAsia="Times New Roman" w:cs="Times New Roman"/>
          <w:szCs w:val="24"/>
        </w:rPr>
        <w:t>,</w:t>
      </w:r>
      <w:r>
        <w:rPr>
          <w:rFonts w:eastAsia="Times New Roman" w:cs="Times New Roman"/>
          <w:szCs w:val="24"/>
        </w:rPr>
        <w:t xml:space="preserve"> πάνω κάτω βάζουν το ίδιο ζήτημα. Ζητούν να είναι ρητό και ξεκάθαρο και να εφαρμόζεται ότι η παράλληλη ασφάλιση αφορά τους κατ’ εξοχήν </w:t>
      </w:r>
      <w:proofErr w:type="spellStart"/>
      <w:r>
        <w:rPr>
          <w:rFonts w:eastAsia="Times New Roman" w:cs="Times New Roman"/>
          <w:szCs w:val="24"/>
        </w:rPr>
        <w:t>εταιροαπασχολούμενους</w:t>
      </w:r>
      <w:proofErr w:type="spellEnd"/>
      <w:r>
        <w:rPr>
          <w:rFonts w:eastAsia="Times New Roman" w:cs="Times New Roman"/>
          <w:szCs w:val="24"/>
        </w:rPr>
        <w:t xml:space="preserve"> μηχανικούς</w:t>
      </w:r>
      <w:r>
        <w:rPr>
          <w:rFonts w:eastAsia="Times New Roman" w:cs="Times New Roman"/>
          <w:szCs w:val="24"/>
        </w:rPr>
        <w:t>,</w:t>
      </w:r>
      <w:r>
        <w:rPr>
          <w:rFonts w:eastAsia="Times New Roman" w:cs="Times New Roman"/>
          <w:szCs w:val="24"/>
        </w:rPr>
        <w:t xml:space="preserve"> οι οποίοι ταυτόχρονα θέλουν να κρατήσουν και την ιδιότητα του μηχα</w:t>
      </w:r>
      <w:r>
        <w:rPr>
          <w:rFonts w:eastAsia="Times New Roman" w:cs="Times New Roman"/>
          <w:szCs w:val="24"/>
        </w:rPr>
        <w:t xml:space="preserve">νικού παραμένοντας μέλη του ΤΕΕ και άρα υποχρεωτικά ασφαλισμένοι στο ΤΣΜΕΔΕ. Καταθέτω και τη συγκεκριμένη πρόταση επίσης στα Πρακτικά για την ενημέρωση της Αντιπροσωπείας. </w:t>
      </w:r>
    </w:p>
    <w:p w14:paraId="203C3582" w14:textId="77777777" w:rsidR="00BD6463" w:rsidRDefault="001903D8">
      <w:pPr>
        <w:spacing w:line="600" w:lineRule="auto"/>
        <w:ind w:firstLine="540"/>
        <w:contextualSpacing/>
        <w:jc w:val="both"/>
        <w:rPr>
          <w:rFonts w:eastAsia="Times New Roman" w:cs="Times New Roman"/>
          <w:szCs w:val="24"/>
        </w:rPr>
      </w:pPr>
      <w:r>
        <w:rPr>
          <w:rFonts w:eastAsia="Times New Roman" w:cs="Times New Roman"/>
          <w:szCs w:val="24"/>
        </w:rPr>
        <w:t xml:space="preserve">(Στο σημείο αυτό ο Βουλευτής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w:t>
      </w:r>
      <w:r>
        <w:rPr>
          <w:rFonts w:eastAsia="Times New Roman" w:cs="Times New Roman"/>
          <w:szCs w:val="24"/>
        </w:rPr>
        <w:t>,</w:t>
      </w:r>
      <w:r>
        <w:rPr>
          <w:rFonts w:eastAsia="Times New Roman" w:cs="Times New Roman"/>
          <w:szCs w:val="24"/>
        </w:rPr>
        <w:t xml:space="preserve"> τ</w:t>
      </w:r>
      <w:r>
        <w:rPr>
          <w:rFonts w:eastAsia="Times New Roman" w:cs="Times New Roman"/>
          <w:szCs w:val="24"/>
          <w:lang w:val="en-US"/>
        </w:rPr>
        <w:t>o</w:t>
      </w:r>
      <w:r>
        <w:rPr>
          <w:rFonts w:eastAsia="Times New Roman" w:cs="Times New Roman"/>
          <w:szCs w:val="24"/>
        </w:rPr>
        <w:t xml:space="preserve"> οποί</w:t>
      </w:r>
      <w:r>
        <w:rPr>
          <w:rFonts w:eastAsia="Times New Roman" w:cs="Times New Roman"/>
          <w:szCs w:val="24"/>
          <w:lang w:val="en-US"/>
        </w:rPr>
        <w:t>o</w:t>
      </w:r>
      <w:r>
        <w:rPr>
          <w:rFonts w:eastAsia="Times New Roman" w:cs="Times New Roman"/>
          <w:szCs w:val="24"/>
        </w:rPr>
        <w:t xml:space="preserve"> βρίσκεται </w:t>
      </w:r>
      <w:r>
        <w:rPr>
          <w:rFonts w:eastAsia="Times New Roman"/>
          <w:szCs w:val="24"/>
        </w:rPr>
        <w:t>στο αρχείο του Τμήματος Γραμματείας της Διεύθυνσης Στενογραφίας και  Πρακτικών της Βουλής)</w:t>
      </w:r>
    </w:p>
    <w:p w14:paraId="203C358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Τέταρτη περίπτωση, κύριε Υπουργέ και κλείνω μ’ αυτή. Μεμονωμένη; Ομολογώ ότι φοβούμαι να απαντήσω «ναι, είναι μεμονωμένη». </w:t>
      </w:r>
      <w:r>
        <w:rPr>
          <w:rFonts w:eastAsia="Times New Roman" w:cs="Times New Roman"/>
          <w:szCs w:val="24"/>
        </w:rPr>
        <w:t>Πρόκειται για έναν γιατρό συνάδελφό μου, καρδιολόγο από το Ηράκλειο της Κρήτης. Το 2011</w:t>
      </w:r>
      <w:r>
        <w:rPr>
          <w:rFonts w:eastAsia="Times New Roman" w:cs="Times New Roman"/>
          <w:szCs w:val="24"/>
        </w:rPr>
        <w:t>,</w:t>
      </w:r>
      <w:r>
        <w:rPr>
          <w:rFonts w:eastAsia="Times New Roman" w:cs="Times New Roman"/>
          <w:szCs w:val="24"/>
        </w:rPr>
        <w:t xml:space="preserve"> ο γιατρός πλήρωσε κατά λάθος διπλή εισφορά. Δηλαδή το έτος 2011</w:t>
      </w:r>
      <w:r>
        <w:rPr>
          <w:rFonts w:eastAsia="Times New Roman" w:cs="Times New Roman"/>
          <w:szCs w:val="24"/>
        </w:rPr>
        <w:t>,</w:t>
      </w:r>
      <w:r>
        <w:rPr>
          <w:rFonts w:eastAsia="Times New Roman" w:cs="Times New Roman"/>
          <w:szCs w:val="24"/>
        </w:rPr>
        <w:t xml:space="preserve"> πλήρωσε δυο φορές την εισφορά του στο ΕΤΑΑ-ΤΣΑΥ. Το 2012</w:t>
      </w:r>
      <w:r>
        <w:rPr>
          <w:rFonts w:eastAsia="Times New Roman" w:cs="Times New Roman"/>
          <w:szCs w:val="24"/>
        </w:rPr>
        <w:t>,</w:t>
      </w:r>
      <w:r>
        <w:rPr>
          <w:rFonts w:eastAsia="Times New Roman" w:cs="Times New Roman"/>
          <w:szCs w:val="24"/>
        </w:rPr>
        <w:t xml:space="preserve"> ζήτησε ο συγκεκριμένος συνάδελφος να συμψηφι</w:t>
      </w:r>
      <w:r>
        <w:rPr>
          <w:rFonts w:eastAsia="Times New Roman" w:cs="Times New Roman"/>
          <w:szCs w:val="24"/>
        </w:rPr>
        <w:t>στεί</w:t>
      </w:r>
      <w:r>
        <w:rPr>
          <w:rFonts w:eastAsia="Times New Roman" w:cs="Times New Roman"/>
          <w:szCs w:val="24"/>
        </w:rPr>
        <w:t>,</w:t>
      </w:r>
      <w:r>
        <w:rPr>
          <w:rFonts w:eastAsia="Times New Roman" w:cs="Times New Roman"/>
          <w:szCs w:val="24"/>
        </w:rPr>
        <w:t xml:space="preserve"> αφού είχε πληρώσει δυο φορές. Είναι χαρακτηριστικό ότι δυο χρόνια μετά επί </w:t>
      </w:r>
      <w:r>
        <w:rPr>
          <w:rFonts w:eastAsia="Times New Roman" w:cs="Times New Roman"/>
          <w:szCs w:val="24"/>
        </w:rPr>
        <w:t>κ</w:t>
      </w:r>
      <w:r>
        <w:rPr>
          <w:rFonts w:eastAsia="Times New Roman" w:cs="Times New Roman"/>
          <w:szCs w:val="24"/>
        </w:rPr>
        <w:t>υβέρνησης Νέας Δημοκρατίας -που δεν καταλαβαίνει- η υπηρεσία του έστειλε απάντηση</w:t>
      </w:r>
      <w:r>
        <w:rPr>
          <w:rFonts w:eastAsia="Times New Roman" w:cs="Times New Roman"/>
          <w:szCs w:val="24"/>
        </w:rPr>
        <w:t>,</w:t>
      </w:r>
      <w:r>
        <w:rPr>
          <w:rFonts w:eastAsia="Times New Roman" w:cs="Times New Roman"/>
          <w:szCs w:val="24"/>
        </w:rPr>
        <w:t xml:space="preserve"> λέγοντάς του «συγ</w:t>
      </w:r>
      <w:r>
        <w:rPr>
          <w:rFonts w:eastAsia="Times New Roman" w:cs="Times New Roman"/>
          <w:szCs w:val="24"/>
        </w:rPr>
        <w:t>γ</w:t>
      </w:r>
      <w:r>
        <w:rPr>
          <w:rFonts w:eastAsia="Times New Roman" w:cs="Times New Roman"/>
          <w:szCs w:val="24"/>
        </w:rPr>
        <w:t>νώμη που δεν σας απαντήσαμε ακόμα</w:t>
      </w:r>
      <w:r>
        <w:rPr>
          <w:rFonts w:eastAsia="Times New Roman" w:cs="Times New Roman"/>
          <w:szCs w:val="24"/>
        </w:rPr>
        <w:t>,</w:t>
      </w:r>
      <w:r>
        <w:rPr>
          <w:rFonts w:eastAsia="Times New Roman" w:cs="Times New Roman"/>
          <w:szCs w:val="24"/>
        </w:rPr>
        <w:t xml:space="preserve"> γιατί είναι </w:t>
      </w:r>
      <w:proofErr w:type="spellStart"/>
      <w:r>
        <w:rPr>
          <w:rFonts w:eastAsia="Times New Roman" w:cs="Times New Roman"/>
          <w:szCs w:val="24"/>
        </w:rPr>
        <w:t>υποστελεχωμένη</w:t>
      </w:r>
      <w:proofErr w:type="spellEnd"/>
      <w:r>
        <w:rPr>
          <w:rFonts w:eastAsia="Times New Roman" w:cs="Times New Roman"/>
          <w:szCs w:val="24"/>
        </w:rPr>
        <w:t xml:space="preserve"> η υπηρεσία». Καταθέτω την απάντηση στα Πρακτικά.</w:t>
      </w:r>
    </w:p>
    <w:p w14:paraId="203C3584" w14:textId="77777777" w:rsidR="00BD6463" w:rsidRDefault="001903D8">
      <w:pPr>
        <w:spacing w:line="600" w:lineRule="auto"/>
        <w:ind w:firstLine="54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w:t>
      </w:r>
      <w:r>
        <w:rPr>
          <w:rFonts w:eastAsia="Times New Roman" w:cs="Times New Roman"/>
          <w:szCs w:val="24"/>
        </w:rPr>
        <w:t>,</w:t>
      </w:r>
      <w:r>
        <w:rPr>
          <w:rFonts w:eastAsia="Times New Roman" w:cs="Times New Roman"/>
          <w:szCs w:val="24"/>
        </w:rPr>
        <w:t xml:space="preserve"> τ</w:t>
      </w:r>
      <w:r>
        <w:rPr>
          <w:rFonts w:eastAsia="Times New Roman" w:cs="Times New Roman"/>
          <w:szCs w:val="24"/>
          <w:lang w:val="en-US"/>
        </w:rPr>
        <w:t>o</w:t>
      </w:r>
      <w:r>
        <w:rPr>
          <w:rFonts w:eastAsia="Times New Roman" w:cs="Times New Roman"/>
          <w:szCs w:val="24"/>
        </w:rPr>
        <w:t xml:space="preserve"> οποί</w:t>
      </w:r>
      <w:r>
        <w:rPr>
          <w:rFonts w:eastAsia="Times New Roman" w:cs="Times New Roman"/>
          <w:szCs w:val="24"/>
          <w:lang w:val="en-US"/>
        </w:rPr>
        <w:t>o</w:t>
      </w:r>
      <w:r>
        <w:rPr>
          <w:rFonts w:eastAsia="Times New Roman" w:cs="Times New Roman"/>
          <w:szCs w:val="24"/>
        </w:rPr>
        <w:t xml:space="preserve"> βρίσκεται </w:t>
      </w:r>
      <w:r>
        <w:rPr>
          <w:rFonts w:eastAsia="Times New Roman"/>
          <w:szCs w:val="24"/>
        </w:rPr>
        <w:t>στο αρχείο του Τμήματος Γραμματείας της Διεύθυνσης Στενογρα</w:t>
      </w:r>
      <w:r>
        <w:rPr>
          <w:rFonts w:eastAsia="Times New Roman"/>
          <w:szCs w:val="24"/>
        </w:rPr>
        <w:t>φίας και Πρακτικών της Βουλής)</w:t>
      </w:r>
    </w:p>
    <w:p w14:paraId="203C358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 θέμα είναι ότι πριν από λίγους μήνες εκεί που του χρωστάγανε του πήραν και το βόδι. Αντί να συμψηφίσουν τα 1200 ευρώ που είχε πληρώσει εισφορές το 2011</w:t>
      </w:r>
      <w:r>
        <w:rPr>
          <w:rFonts w:eastAsia="Times New Roman" w:cs="Times New Roman"/>
          <w:szCs w:val="24"/>
        </w:rPr>
        <w:t>,</w:t>
      </w:r>
      <w:r>
        <w:rPr>
          <w:rFonts w:eastAsia="Times New Roman" w:cs="Times New Roman"/>
          <w:szCs w:val="24"/>
        </w:rPr>
        <w:t xml:space="preserve"> βγήκε μια κατάσταση του ΕΦΚΑ</w:t>
      </w:r>
      <w:r>
        <w:rPr>
          <w:rFonts w:eastAsia="Times New Roman" w:cs="Times New Roman"/>
          <w:szCs w:val="24"/>
        </w:rPr>
        <w:t>,</w:t>
      </w:r>
      <w:r>
        <w:rPr>
          <w:rFonts w:eastAsia="Times New Roman" w:cs="Times New Roman"/>
          <w:szCs w:val="24"/>
        </w:rPr>
        <w:t xml:space="preserve"> που του βγάζει οφειλή 41000 ευρώ. Φαντά</w:t>
      </w:r>
      <w:r>
        <w:rPr>
          <w:rFonts w:eastAsia="Times New Roman" w:cs="Times New Roman"/>
          <w:szCs w:val="24"/>
        </w:rPr>
        <w:t>ζομαι ότι η μεμονωμένη περίπτωση</w:t>
      </w:r>
      <w:r>
        <w:rPr>
          <w:rFonts w:eastAsia="Times New Roman" w:cs="Times New Roman"/>
          <w:szCs w:val="24"/>
        </w:rPr>
        <w:t>,</w:t>
      </w:r>
      <w:r>
        <w:rPr>
          <w:rFonts w:eastAsia="Times New Roman" w:cs="Times New Roman"/>
          <w:szCs w:val="24"/>
        </w:rPr>
        <w:t xml:space="preserve"> προφανώς μπορεί να αντιμετωπιστεί πολύ εύκολα</w:t>
      </w:r>
      <w:r>
        <w:rPr>
          <w:rFonts w:eastAsia="Times New Roman" w:cs="Times New Roman"/>
          <w:szCs w:val="24"/>
        </w:rPr>
        <w:t>,</w:t>
      </w:r>
      <w:r>
        <w:rPr>
          <w:rFonts w:eastAsia="Times New Roman" w:cs="Times New Roman"/>
          <w:szCs w:val="24"/>
        </w:rPr>
        <w:t xml:space="preserve"> πέρα από το γεγονός ότι ο ΕΦΚΑ δεν του έχει παρουσιάσει το πότε δήλωσε συνταξιούχος. Δεν το δήλωσε ποτέ αυτός. Εκεί στηρίζονται. Ανησυχώ αν όντως είναι μεμονωμένη. Καταθέτω κα</w:t>
      </w:r>
      <w:r>
        <w:rPr>
          <w:rFonts w:eastAsia="Times New Roman" w:cs="Times New Roman"/>
          <w:szCs w:val="24"/>
        </w:rPr>
        <w:t xml:space="preserve">ι το ιστορικό στα Πρακτικά. Παραλείπω το όνομά του για ευνόητους λόγους αλλά είναι στη διάθεσή σας. Το έχω στείλει και στο γραφείο σας, κύριε Υπουργέ. </w:t>
      </w:r>
    </w:p>
    <w:p w14:paraId="203C3586" w14:textId="77777777" w:rsidR="00BD6463" w:rsidRDefault="001903D8">
      <w:pPr>
        <w:spacing w:line="600" w:lineRule="auto"/>
        <w:ind w:firstLine="540"/>
        <w:contextualSpacing/>
        <w:jc w:val="both"/>
        <w:rPr>
          <w:rFonts w:eastAsia="Times New Roman" w:cs="Times New Roman"/>
          <w:szCs w:val="24"/>
        </w:rPr>
      </w:pPr>
      <w:r>
        <w:rPr>
          <w:rFonts w:eastAsia="Times New Roman" w:cs="Times New Roman"/>
          <w:szCs w:val="24"/>
        </w:rPr>
        <w:t xml:space="preserve">(Στο σημείο αυτό ο Βουλευτής </w:t>
      </w:r>
      <w:r>
        <w:rPr>
          <w:rFonts w:eastAsia="Times New Roman" w:cs="Times New Roman"/>
          <w:szCs w:val="24"/>
        </w:rPr>
        <w:t xml:space="preserve">κ. </w:t>
      </w:r>
      <w:r>
        <w:rPr>
          <w:rFonts w:eastAsia="Times New Roman" w:cs="Times New Roman"/>
          <w:szCs w:val="24"/>
        </w:rPr>
        <w:t xml:space="preserve">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lang w:val="en-US"/>
        </w:rPr>
        <w:t>o</w:t>
      </w:r>
      <w:r>
        <w:rPr>
          <w:rFonts w:eastAsia="Times New Roman" w:cs="Times New Roman"/>
          <w:szCs w:val="24"/>
        </w:rPr>
        <w:t xml:space="preserve"> οποί</w:t>
      </w:r>
      <w:r>
        <w:rPr>
          <w:rFonts w:eastAsia="Times New Roman" w:cs="Times New Roman"/>
          <w:szCs w:val="24"/>
          <w:lang w:val="en-US"/>
        </w:rPr>
        <w:t>o</w:t>
      </w:r>
      <w:r>
        <w:rPr>
          <w:rFonts w:eastAsia="Times New Roman" w:cs="Times New Roman"/>
          <w:szCs w:val="24"/>
        </w:rPr>
        <w:t xml:space="preserve"> βρίσκεται </w:t>
      </w:r>
      <w:r>
        <w:rPr>
          <w:rFonts w:eastAsia="Times New Roman"/>
          <w:szCs w:val="24"/>
        </w:rPr>
        <w:t>στο αρχείο του Τμήματος Γραμματείας της Διεύθυνσης Στενογραφίας και Πρακτικών της Βουλής)</w:t>
      </w:r>
    </w:p>
    <w:p w14:paraId="203C358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Νομίζω ότι απ’ όλα αυτά ένα είναι καθαρό και κλείνω μ’ αυτό. Τα σημεία και τέρατα του παρελθόντος πρέπει άμεσα να εξαλειφθούν. Ελπίζω με το νομοθετ</w:t>
      </w:r>
      <w:r>
        <w:rPr>
          <w:rFonts w:eastAsia="Times New Roman" w:cs="Times New Roman"/>
          <w:szCs w:val="24"/>
        </w:rPr>
        <w:t>ικό έργο του Υπουργείου σας όντως να τα λύσουμε.</w:t>
      </w:r>
    </w:p>
    <w:p w14:paraId="203C358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03C358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 xml:space="preserve">(Μάριος Γεωργιάδης): </w:t>
      </w:r>
      <w:r>
        <w:rPr>
          <w:rFonts w:eastAsia="Times New Roman" w:cs="Times New Roman"/>
          <w:szCs w:val="24"/>
        </w:rPr>
        <w:t xml:space="preserve">Έχετε τον λόγο, κύριε Υπουργέ, για τρία λεπτά. </w:t>
      </w:r>
    </w:p>
    <w:p w14:paraId="203C358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Ηγουμενίδη</w:t>
      </w:r>
      <w:proofErr w:type="spellEnd"/>
      <w:r>
        <w:rPr>
          <w:rFonts w:eastAsia="Times New Roman" w:cs="Times New Roman"/>
          <w:szCs w:val="24"/>
        </w:rPr>
        <w:t>,</w:t>
      </w:r>
      <w:r>
        <w:rPr>
          <w:rFonts w:eastAsia="Times New Roman" w:cs="Times New Roman"/>
          <w:szCs w:val="24"/>
        </w:rPr>
        <w:t xml:space="preserve"> κατ’ </w:t>
      </w:r>
      <w:r>
        <w:rPr>
          <w:rFonts w:eastAsia="Times New Roman" w:cs="Times New Roman"/>
          <w:szCs w:val="24"/>
        </w:rPr>
        <w:t xml:space="preserve">αρχάς </w:t>
      </w:r>
      <w:r>
        <w:rPr>
          <w:rFonts w:eastAsia="Times New Roman" w:cs="Times New Roman"/>
          <w:szCs w:val="24"/>
        </w:rPr>
        <w:t xml:space="preserve">πρέπει να μαζέψουμε όλα τα τέρατα γιατί είναι πολλά. η νομοθέτηση δεν μπορεί να είναι αποσπασματική. Αλλιώς, αν ήταν ένα θέμα όπως αυτό των δημοσιογράφων θα το είχαμε λύσει. </w:t>
      </w:r>
    </w:p>
    <w:p w14:paraId="203C358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Όσο περνάει ο καιρός νέα προβλήματα διαπιστώνουμε. </w:t>
      </w:r>
    </w:p>
    <w:p w14:paraId="203C358C" w14:textId="77777777" w:rsidR="00BD6463" w:rsidRDefault="001903D8">
      <w:pPr>
        <w:spacing w:line="600" w:lineRule="auto"/>
        <w:ind w:firstLine="720"/>
        <w:contextualSpacing/>
        <w:jc w:val="both"/>
        <w:rPr>
          <w:rFonts w:eastAsia="Times New Roman"/>
          <w:szCs w:val="24"/>
        </w:rPr>
      </w:pPr>
      <w:r>
        <w:rPr>
          <w:rFonts w:eastAsia="Times New Roman"/>
          <w:szCs w:val="24"/>
        </w:rPr>
        <w:t>Θα πω ένα παράδει</w:t>
      </w:r>
      <w:r>
        <w:rPr>
          <w:rFonts w:eastAsia="Times New Roman"/>
          <w:szCs w:val="24"/>
        </w:rPr>
        <w:t>γμα: Στην Αρκαδία, στις πυρκαγιές του 2007, οι εκεί πολιτευτές της τότε κυβέρνησης και άλλων υποψηφίων φιλόδοξων να κυβερνήσουν μετά καλούσαν τους κατοίκους που είχαν καεί τα σπίτια τους να μην δηλώσουν και να μην πληρώσουν οικοδομικά ένσημα. Τους είπαν ότ</w:t>
      </w:r>
      <w:r>
        <w:rPr>
          <w:rFonts w:eastAsia="Times New Roman"/>
          <w:szCs w:val="24"/>
        </w:rPr>
        <w:t xml:space="preserve">ι δεν χρειάζεται και ότι θα απαλλαγούν. Γίνανε οι εκλογές. Και από τότε έχουν συγκεντρωθεί τεράστια χρέη σε βάρος αυτών των ανθρώπων. </w:t>
      </w:r>
    </w:p>
    <w:p w14:paraId="203C358D"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szCs w:val="24"/>
        </w:rPr>
        <w:t>Τέτοια και άλλα πολλά υπάρχουν τα οποία, βεβαίως, δεν είναι εύκολο να τα αντιμετωπίσεις με τους κανόνες δικαίου που ισχύουν, ούτε μπορείς εύκολα να πεις «κάνω μια παρέμβαση» χωρίς να σκέφτεσαι τις συνέπειες που μπορεί να έχει μια τέτοια παρέμβαση, που μπορ</w:t>
      </w:r>
      <w:r>
        <w:rPr>
          <w:rFonts w:eastAsia="Times New Roman"/>
          <w:szCs w:val="24"/>
        </w:rPr>
        <w:t xml:space="preserve">εί να προκαλέσει άλλου είδους ζητήματα, τα οποία δεν είναι εύκολο εδώ να αναφέρω εξαντλητικά, αλλά χρειάζεται μία προσεκτική σωστή και ορθολογική αντιμετώπιση αυτών των προβλημάτων. </w:t>
      </w:r>
    </w:p>
    <w:p w14:paraId="203C358E"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szCs w:val="24"/>
        </w:rPr>
        <w:lastRenderedPageBreak/>
        <w:t xml:space="preserve">Γι’ αυτό είπα πριν στην </w:t>
      </w:r>
      <w:proofErr w:type="spellStart"/>
      <w:r>
        <w:rPr>
          <w:rFonts w:eastAsia="Times New Roman"/>
          <w:szCs w:val="24"/>
        </w:rPr>
        <w:t>πρωτολογία</w:t>
      </w:r>
      <w:proofErr w:type="spellEnd"/>
      <w:r>
        <w:rPr>
          <w:rFonts w:eastAsia="Times New Roman"/>
          <w:szCs w:val="24"/>
        </w:rPr>
        <w:t xml:space="preserve"> μου ότι η βάση της λογικής μας είναι: </w:t>
      </w:r>
      <w:r>
        <w:rPr>
          <w:rFonts w:eastAsia="Times New Roman"/>
          <w:szCs w:val="24"/>
        </w:rPr>
        <w:t>Τι δεν ταιριάζει στο τωρινό νομοθετικό καθεστώς του Ενιαίου Φορέα Κοινωνικής Ασφάλισης; Δηλαδή, τι θα συνέβαινε εάν ίσχυε ο ν.4387 σήμερα; Αυτό είναι που θα πρέπει να ισχύσει για την αντιμετώπιση των παλαιών προβλημάτων. Γιατί σήμερα δεν θα υπήρχε ένας δημ</w:t>
      </w:r>
      <w:r>
        <w:rPr>
          <w:rFonts w:eastAsia="Times New Roman"/>
          <w:szCs w:val="24"/>
        </w:rPr>
        <w:t>οσιογράφος με ασφάλιση ως ελεύθερος επαγγελματίας και ως συντάκτης εφημερίδας ή τηλεοπτικού ή άλλου μέσου. Θα ήταν ο ασφαλισμένος του ΕΦΚΑ με μια υποχρέωση εισφοράς και αυτό είναι που πρέπει να κυριαρχήσει στην αντιμετώπιση όλων των περιπτώσεων. Έτσι θα πά</w:t>
      </w:r>
      <w:r>
        <w:rPr>
          <w:rFonts w:eastAsia="Times New Roman"/>
          <w:szCs w:val="24"/>
        </w:rPr>
        <w:t>με. Αυτό είναι που λέει ως βασική κατεύθυνση στην αντιμετώπιση αυτών των προβλημάτων, αλλά είναι κι άλλα όπως αυτό που ανέφερα στην Αρκαδία με τα σπίτια που κάηκαν που πρέπει να τα δούμε με άλλον τρόπο, με όρους της χρηστής διοίκησης και να αντιμετωπίσουμε</w:t>
      </w:r>
      <w:r>
        <w:rPr>
          <w:rFonts w:eastAsia="Times New Roman"/>
          <w:szCs w:val="24"/>
        </w:rPr>
        <w:t xml:space="preserve"> προβλήματα τα οποία πραγματικά πρέπει να αντιμετωπίσουμε εμείς και θα το κάνουμε αυτό. Το έχουμε ξαναπεί. Αλλά πρέπει να το κάνουμε με προσοχή και με έναν τρόπο που πραγματικά δεν θα δημιουργεί άλλα θέματα.</w:t>
      </w:r>
    </w:p>
    <w:p w14:paraId="203C358F"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szCs w:val="24"/>
        </w:rPr>
        <w:t>Σας ευχαριστώ πολύ.</w:t>
      </w:r>
    </w:p>
    <w:p w14:paraId="203C3590"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b/>
          <w:szCs w:val="24"/>
        </w:rPr>
        <w:t>ΠΡΟΕΔΡΕΥΩΝ (Μάριος Γεωργιάδη</w:t>
      </w:r>
      <w:r>
        <w:rPr>
          <w:rFonts w:eastAsia="Times New Roman"/>
          <w:b/>
          <w:szCs w:val="24"/>
        </w:rPr>
        <w:t>ς):</w:t>
      </w:r>
      <w:r>
        <w:rPr>
          <w:rFonts w:eastAsia="Times New Roman"/>
          <w:szCs w:val="24"/>
        </w:rPr>
        <w:t xml:space="preserve"> Ευχαριστούμε κι εμείς τον κύριο Υπουργό. </w:t>
      </w:r>
    </w:p>
    <w:p w14:paraId="203C3591"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szCs w:val="24"/>
        </w:rPr>
        <w:t xml:space="preserve">Συνεχίζουμε με την </w:t>
      </w:r>
      <w:r>
        <w:rPr>
          <w:rFonts w:eastAsia="Times New Roman"/>
          <w:szCs w:val="24"/>
        </w:rPr>
        <w:t>πρώτη με</w:t>
      </w:r>
      <w:r>
        <w:rPr>
          <w:rFonts w:eastAsia="Times New Roman"/>
          <w:szCs w:val="24"/>
        </w:rPr>
        <w:t xml:space="preserve"> αριθμό 78/16-10-2017 επίκαιρη ερώτηση πρώτου κύκλου του Βουλευτή Χίου του Συνασπισμού Ριζοσπαστικής Αριστεράς κ.</w:t>
      </w:r>
      <w:r>
        <w:rPr>
          <w:rFonts w:eastAsia="Times New Roman"/>
          <w:szCs w:val="24"/>
        </w:rPr>
        <w:t xml:space="preserve"> </w:t>
      </w:r>
      <w:r>
        <w:rPr>
          <w:rFonts w:eastAsia="Times New Roman"/>
          <w:bCs/>
          <w:szCs w:val="24"/>
        </w:rPr>
        <w:t>Αν</w:t>
      </w:r>
      <w:r>
        <w:rPr>
          <w:rFonts w:eastAsia="Times New Roman"/>
          <w:bCs/>
          <w:szCs w:val="24"/>
        </w:rPr>
        <w:lastRenderedPageBreak/>
        <w:t>δρέα Μιχαηλίδη</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Υποδομών και Μεταφορών,</w:t>
      </w:r>
      <w:r>
        <w:rPr>
          <w:rFonts w:eastAsia="Times New Roman"/>
          <w:bCs/>
          <w:szCs w:val="24"/>
        </w:rPr>
        <w:t xml:space="preserve"> </w:t>
      </w:r>
      <w:r>
        <w:rPr>
          <w:rFonts w:eastAsia="Times New Roman"/>
          <w:szCs w:val="24"/>
        </w:rPr>
        <w:t>με θέμα: «Ο</w:t>
      </w:r>
      <w:r>
        <w:rPr>
          <w:rFonts w:eastAsia="Times New Roman"/>
          <w:szCs w:val="24"/>
        </w:rPr>
        <w:t xml:space="preserve">λοκλήρωση εργασιών διαμόρφωσης και περίφραξης </w:t>
      </w:r>
      <w:proofErr w:type="spellStart"/>
      <w:r>
        <w:rPr>
          <w:rFonts w:eastAsia="Times New Roman"/>
          <w:szCs w:val="24"/>
        </w:rPr>
        <w:t>απαλλοτριωθείσας</w:t>
      </w:r>
      <w:proofErr w:type="spellEnd"/>
      <w:r>
        <w:rPr>
          <w:rFonts w:eastAsia="Times New Roman"/>
          <w:szCs w:val="24"/>
        </w:rPr>
        <w:t xml:space="preserve"> περιοχής στο αεροδρόμιο Χίου και κατασκευή επέκτασης της οδού Χρήστου».</w:t>
      </w:r>
    </w:p>
    <w:p w14:paraId="203C3592"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szCs w:val="24"/>
        </w:rPr>
        <w:t xml:space="preserve">Ορίστε, κύριε συνάδελφε, έχετε τον λόγο για δύο λεπτά για να αναπτύξετε την </w:t>
      </w:r>
      <w:r>
        <w:rPr>
          <w:rFonts w:eastAsia="Times New Roman"/>
          <w:szCs w:val="24"/>
        </w:rPr>
        <w:t xml:space="preserve">επίκαιρη </w:t>
      </w:r>
      <w:r>
        <w:rPr>
          <w:rFonts w:eastAsia="Times New Roman"/>
          <w:szCs w:val="24"/>
        </w:rPr>
        <w:t>ερώτησή σας.</w:t>
      </w:r>
    </w:p>
    <w:p w14:paraId="203C3593"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b/>
          <w:szCs w:val="24"/>
        </w:rPr>
        <w:t>ΑΝΔΡΕΑΣ ΜΙΧΑΗΛΙΔΗΣ:</w:t>
      </w:r>
      <w:r>
        <w:rPr>
          <w:rFonts w:eastAsia="Times New Roman"/>
          <w:szCs w:val="24"/>
        </w:rPr>
        <w:t xml:space="preserve"> Ευχ</w:t>
      </w:r>
      <w:r>
        <w:rPr>
          <w:rFonts w:eastAsia="Times New Roman"/>
          <w:szCs w:val="24"/>
        </w:rPr>
        <w:t>αριστώ, κύριε Πρόεδρε.</w:t>
      </w:r>
    </w:p>
    <w:p w14:paraId="203C3594"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szCs w:val="24"/>
        </w:rPr>
        <w:t>Νομίζω ότι είναι αυτονόητη η κεφαλαιώδης σημασία που έχει για ένα ακριτικό νησί, όπως είναι η Χίος, το αεροδρόμιο και η ομαλή λειτουργία του και η επιχειρησιακή ικανότητά του. Πριν από αρκετά χρόνια έχει γίνει απαλλοτρίωση μιας περιο</w:t>
      </w:r>
      <w:r>
        <w:rPr>
          <w:rFonts w:eastAsia="Times New Roman"/>
          <w:szCs w:val="24"/>
        </w:rPr>
        <w:t>χής προς τη βόρεια πλευρά του αεροδρομίου η οποία μάλιστα έγινε με πολύ υψηλό τίμημα και έκτοτε είχε παραμείνει αδρανής αυτή η δραστηριότητα, η οποία θα βελτίωνε το «</w:t>
      </w:r>
      <w:r>
        <w:rPr>
          <w:rFonts w:eastAsia="Times New Roman"/>
          <w:szCs w:val="24"/>
          <w:lang w:val="en-US"/>
        </w:rPr>
        <w:t>clear</w:t>
      </w:r>
      <w:r>
        <w:rPr>
          <w:rFonts w:eastAsia="Times New Roman"/>
          <w:szCs w:val="24"/>
        </w:rPr>
        <w:t xml:space="preserve"> </w:t>
      </w:r>
      <w:r>
        <w:rPr>
          <w:rFonts w:eastAsia="Times New Roman"/>
          <w:szCs w:val="24"/>
          <w:lang w:val="en-US"/>
        </w:rPr>
        <w:t>way</w:t>
      </w:r>
      <w:r>
        <w:rPr>
          <w:rFonts w:eastAsia="Times New Roman"/>
          <w:szCs w:val="24"/>
        </w:rPr>
        <w:t xml:space="preserve">» του αεροδρομίου της Χίου με ό,τι αυτό μπορεί να συνεπάγεται. </w:t>
      </w:r>
    </w:p>
    <w:p w14:paraId="203C3595"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szCs w:val="24"/>
        </w:rPr>
      </w:pPr>
      <w:r>
        <w:rPr>
          <w:rFonts w:eastAsia="Times New Roman"/>
          <w:szCs w:val="24"/>
        </w:rPr>
        <w:t>Πριν από μερικούς</w:t>
      </w:r>
      <w:r>
        <w:rPr>
          <w:rFonts w:eastAsia="Times New Roman"/>
          <w:szCs w:val="24"/>
        </w:rPr>
        <w:t xml:space="preserve"> μήνες ξεκίνησε η καθαίρεση των κτισμάτων στο τμήμα αυτό του «</w:t>
      </w:r>
      <w:r>
        <w:rPr>
          <w:rFonts w:eastAsia="Times New Roman"/>
          <w:szCs w:val="24"/>
          <w:lang w:val="en-US"/>
        </w:rPr>
        <w:t>clear</w:t>
      </w:r>
      <w:r>
        <w:rPr>
          <w:rFonts w:eastAsia="Times New Roman"/>
          <w:szCs w:val="24"/>
        </w:rPr>
        <w:t xml:space="preserve"> </w:t>
      </w:r>
      <w:r>
        <w:rPr>
          <w:rFonts w:eastAsia="Times New Roman"/>
          <w:szCs w:val="24"/>
          <w:lang w:val="en-US"/>
        </w:rPr>
        <w:t>way</w:t>
      </w:r>
      <w:r>
        <w:rPr>
          <w:rFonts w:eastAsia="Times New Roman"/>
          <w:szCs w:val="24"/>
        </w:rPr>
        <w:t>» σε αυτήν την περιοχή που είχε απαλλοτριωθεί. Ξεκίνησαν οι εργασίες της διαμόρφωσης του «</w:t>
      </w:r>
      <w:r>
        <w:rPr>
          <w:rFonts w:eastAsia="Times New Roman"/>
          <w:szCs w:val="24"/>
          <w:lang w:val="en-US"/>
        </w:rPr>
        <w:t>clear</w:t>
      </w:r>
      <w:r>
        <w:rPr>
          <w:rFonts w:eastAsia="Times New Roman"/>
          <w:szCs w:val="24"/>
        </w:rPr>
        <w:t xml:space="preserve"> </w:t>
      </w:r>
      <w:r>
        <w:rPr>
          <w:rFonts w:eastAsia="Times New Roman"/>
          <w:szCs w:val="24"/>
          <w:lang w:val="en-US"/>
        </w:rPr>
        <w:t>way</w:t>
      </w:r>
      <w:r>
        <w:rPr>
          <w:rFonts w:eastAsia="Times New Roman"/>
          <w:szCs w:val="24"/>
        </w:rPr>
        <w:t>», δηλαδή της καθαίρεσης όπως είπα, της απομάκρυνσης των υλικών, της περίφραξης της πε</w:t>
      </w:r>
      <w:r>
        <w:rPr>
          <w:rFonts w:eastAsia="Times New Roman"/>
          <w:szCs w:val="24"/>
        </w:rPr>
        <w:t xml:space="preserve">ριοχής η οποία όμως αυτήν τη στιγμή έχει σταματήσει έχει παγώσει, διότι υπάρχει ένα πρόβλημα με τον εργολήπτη ο οποίος λέει ότι για μια μεγάλη περίοδο δεν έχει πληρωθεί για τα ήδη εκτελεσμένα </w:t>
      </w:r>
      <w:r>
        <w:rPr>
          <w:rFonts w:eastAsia="Times New Roman"/>
          <w:szCs w:val="24"/>
        </w:rPr>
        <w:lastRenderedPageBreak/>
        <w:t>έργα και βεβαίως επειδή υπάρχει ένα μεγάλο έργο, ακριβό έργο -δι</w:t>
      </w:r>
      <w:r>
        <w:rPr>
          <w:rFonts w:eastAsia="Times New Roman"/>
          <w:szCs w:val="24"/>
        </w:rPr>
        <w:t>ότι έχει πολλά τεχνικά ζητήματα-, η επέκταση του περιμετρικού προς τη δυτική περιοχή του αεροδρομίου της οδού Χρήστου.</w:t>
      </w:r>
    </w:p>
    <w:p w14:paraId="203C3596" w14:textId="77777777" w:rsidR="00BD6463" w:rsidRDefault="001903D8">
      <w:pPr>
        <w:tabs>
          <w:tab w:val="left" w:pos="720"/>
          <w:tab w:val="left" w:pos="1440"/>
          <w:tab w:val="left" w:pos="2160"/>
          <w:tab w:val="left" w:pos="2880"/>
          <w:tab w:val="left" w:pos="3600"/>
          <w:tab w:val="left" w:pos="5554"/>
        </w:tabs>
        <w:spacing w:line="600" w:lineRule="auto"/>
        <w:ind w:firstLine="720"/>
        <w:contextualSpacing/>
        <w:jc w:val="both"/>
        <w:rPr>
          <w:rFonts w:eastAsia="Times New Roman" w:cs="Times New Roman"/>
          <w:szCs w:val="24"/>
        </w:rPr>
      </w:pPr>
      <w:r>
        <w:rPr>
          <w:rFonts w:eastAsia="Times New Roman" w:cs="Times New Roman"/>
          <w:szCs w:val="24"/>
        </w:rPr>
        <w:t>Αυτά τα δύο ζητήματα, κύριε Υπουργέ, θα ήθελα να μας διευκρινίσετε σήμερα σε τι φάση βρίσκονται και κυρίως στο επίπεδο της χρηματοδότησης</w:t>
      </w:r>
      <w:r>
        <w:rPr>
          <w:rFonts w:eastAsia="Times New Roman" w:cs="Times New Roman"/>
          <w:szCs w:val="24"/>
        </w:rPr>
        <w:t>, διότι όπως προανέφερα πρόκειται για ένα έργο ζωτικής σημασίας για το νησί μας.</w:t>
      </w:r>
    </w:p>
    <w:p w14:paraId="203C3597"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συνάδελφο.</w:t>
      </w:r>
    </w:p>
    <w:p w14:paraId="203C3598"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203C3599"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Μεταφορών</w:t>
      </w:r>
      <w:r>
        <w:rPr>
          <w:rFonts w:eastAsia="Times New Roman" w:cs="Times New Roman"/>
          <w:b/>
          <w:szCs w:val="24"/>
        </w:rPr>
        <w:t>):</w:t>
      </w:r>
      <w:r>
        <w:rPr>
          <w:rFonts w:eastAsia="Times New Roman" w:cs="Times New Roman"/>
          <w:szCs w:val="24"/>
        </w:rPr>
        <w:t xml:space="preserve"> Ευχαριστώ πολύ, κύριε Πρόεδρε. </w:t>
      </w:r>
    </w:p>
    <w:p w14:paraId="203C359A"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Αγαπητέ συνάδελφε, σας ευχαριστώ πολύ, κατ’ αρχάς για την ερώτηση, που καταθέσατε, γιατί όντως το </w:t>
      </w:r>
      <w:r>
        <w:rPr>
          <w:rFonts w:eastAsia="Times New Roman" w:cs="Times New Roman"/>
          <w:szCs w:val="24"/>
        </w:rPr>
        <w:t xml:space="preserve">αεροδρόμιο </w:t>
      </w:r>
      <w:r>
        <w:rPr>
          <w:rFonts w:eastAsia="Times New Roman" w:cs="Times New Roman"/>
          <w:szCs w:val="24"/>
        </w:rPr>
        <w:t xml:space="preserve">της Χίου είναι ένα κλασικό παράδειγμα του τρόπου, που λίμναζαν τα έργα με το προηγούμενο καθεστώς. Εξαγγελίες και </w:t>
      </w:r>
      <w:r>
        <w:rPr>
          <w:rFonts w:eastAsia="Times New Roman" w:cs="Times New Roman"/>
          <w:szCs w:val="24"/>
        </w:rPr>
        <w:t>μόνο εξαγγελίες και κα</w:t>
      </w:r>
      <w:r>
        <w:rPr>
          <w:rFonts w:eastAsia="Times New Roman" w:cs="Times New Roman"/>
          <w:szCs w:val="24"/>
        </w:rPr>
        <w:t>μ</w:t>
      </w:r>
      <w:r>
        <w:rPr>
          <w:rFonts w:eastAsia="Times New Roman" w:cs="Times New Roman"/>
          <w:szCs w:val="24"/>
        </w:rPr>
        <w:t xml:space="preserve">μία διαβούλευση με την τοπική κοινωνία και τα έργα έμεναν συνήθως στα χαρτιά κολλημένα. Για το ιστορικό να θυμίσω ότι εκπονήθηκε από την ΥΠΑ η μελέτη το 1985 για βελτίωση των υποδομών του </w:t>
      </w:r>
      <w:r>
        <w:rPr>
          <w:rFonts w:eastAsia="Times New Roman" w:cs="Times New Roman"/>
          <w:szCs w:val="24"/>
        </w:rPr>
        <w:t>αεροδρομίου</w:t>
      </w:r>
      <w:r>
        <w:rPr>
          <w:rFonts w:eastAsia="Times New Roman" w:cs="Times New Roman"/>
          <w:szCs w:val="24"/>
        </w:rPr>
        <w:t xml:space="preserve">. Δεν υλοποιήθηκε ποτέ, δεν έχουν </w:t>
      </w:r>
      <w:r>
        <w:rPr>
          <w:rFonts w:eastAsia="Times New Roman" w:cs="Times New Roman"/>
          <w:szCs w:val="24"/>
        </w:rPr>
        <w:t xml:space="preserve">γίνει Μελέτες Περιβαλλοντικών Επιπτώσεων, </w:t>
      </w:r>
      <w:proofErr w:type="spellStart"/>
      <w:r>
        <w:rPr>
          <w:rFonts w:eastAsia="Times New Roman" w:cs="Times New Roman"/>
          <w:szCs w:val="24"/>
        </w:rPr>
        <w:t>επικαιροποιήθηκε</w:t>
      </w:r>
      <w:proofErr w:type="spellEnd"/>
      <w:r>
        <w:rPr>
          <w:rFonts w:eastAsia="Times New Roman" w:cs="Times New Roman"/>
          <w:szCs w:val="24"/>
        </w:rPr>
        <w:t xml:space="preserve"> το 1996, συντάχθηκε η Μ.Π.Ε το 1998 και όσον αφορά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η ΥΠΑ συνέταξε νέο σχέδιο ανάπτυξης του Αεροδρομίου το 2003. Τροποποιήθηκαν οι όροι αυτοί το </w:t>
      </w:r>
      <w:r>
        <w:rPr>
          <w:rFonts w:eastAsia="Times New Roman" w:cs="Times New Roman"/>
          <w:szCs w:val="24"/>
        </w:rPr>
        <w:lastRenderedPageBreak/>
        <w:t xml:space="preserve">2012, εννιά χρόνια μετά, και </w:t>
      </w:r>
      <w:proofErr w:type="spellStart"/>
      <w:r>
        <w:rPr>
          <w:rFonts w:eastAsia="Times New Roman" w:cs="Times New Roman"/>
          <w:szCs w:val="24"/>
        </w:rPr>
        <w:t>επανατροπ</w:t>
      </w:r>
      <w:r>
        <w:rPr>
          <w:rFonts w:eastAsia="Times New Roman" w:cs="Times New Roman"/>
          <w:szCs w:val="24"/>
        </w:rPr>
        <w:t>οποιήθηκαν</w:t>
      </w:r>
      <w:proofErr w:type="spellEnd"/>
      <w:r>
        <w:rPr>
          <w:rFonts w:eastAsia="Times New Roman" w:cs="Times New Roman"/>
          <w:szCs w:val="24"/>
        </w:rPr>
        <w:t xml:space="preserve"> το 2016, δηλαδή πριν ένα χρόνο. Αυτό καταλαβαίνετε ότι δεν είναι ανάγκη να εξηγήσουμε τι έχει γίνει με το έργο στο </w:t>
      </w:r>
      <w:r>
        <w:rPr>
          <w:rFonts w:eastAsia="Times New Roman" w:cs="Times New Roman"/>
          <w:szCs w:val="24"/>
        </w:rPr>
        <w:t xml:space="preserve">αεροδρόμιο </w:t>
      </w:r>
      <w:r>
        <w:rPr>
          <w:rFonts w:eastAsia="Times New Roman" w:cs="Times New Roman"/>
          <w:szCs w:val="24"/>
        </w:rPr>
        <w:t>της Χίου, μιλάνε οι ημερομηνίες από μόνες τους.</w:t>
      </w:r>
    </w:p>
    <w:p w14:paraId="203C359B"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Είχα πει σε προηγούμενη ερώτηση συναδέλφου ότι δεν πρόκειται να χρηματο</w:t>
      </w:r>
      <w:r>
        <w:rPr>
          <w:rFonts w:eastAsia="Times New Roman" w:cs="Times New Roman"/>
          <w:szCs w:val="24"/>
        </w:rPr>
        <w:t xml:space="preserve">δοτήσουμε έργα στα αεροδρόμια, τα οποία είχε εντάξει η προηγούμενη κυβέρνηση στο ΤΑΙΠΕΔ. Είχε δώσει το σύνολο, εκτός από τα δεκατέσσερα, που έγινε ο διαγωνισμός, και όλα τα υπόλοιπα αεροδρόμια βρίσκονταν στο επίκεντρο ιδιωτικοποίησης. </w:t>
      </w:r>
    </w:p>
    <w:p w14:paraId="203C359C"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Μάιο δώσαμε έναν</w:t>
      </w:r>
      <w:r>
        <w:rPr>
          <w:rFonts w:eastAsia="Times New Roman" w:cs="Times New Roman"/>
          <w:szCs w:val="24"/>
        </w:rPr>
        <w:t xml:space="preserve"> μεγάλο αγώνα, κρατήσαμε αυτές τις υποδομές εκτός ΤΑΙΠΕΔ, θα ανήκουν στον ελληνικό λαό και μπορούμε πλέον να προχωρήσουμε στην αναβάθμιση και στον εκσυγχρονισμό των υποδομών των υπόλοιπων αεροδρομίων της χώρας. </w:t>
      </w:r>
    </w:p>
    <w:p w14:paraId="203C359D"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για να μην κουράσω στη </w:t>
      </w:r>
      <w:proofErr w:type="spellStart"/>
      <w:r>
        <w:rPr>
          <w:rFonts w:eastAsia="Times New Roman" w:cs="Times New Roman"/>
          <w:szCs w:val="24"/>
        </w:rPr>
        <w:t>δευτερ</w:t>
      </w:r>
      <w:r>
        <w:rPr>
          <w:rFonts w:eastAsia="Times New Roman" w:cs="Times New Roman"/>
          <w:szCs w:val="24"/>
        </w:rPr>
        <w:t>ομιλία</w:t>
      </w:r>
      <w:proofErr w:type="spellEnd"/>
      <w:r>
        <w:rPr>
          <w:rFonts w:eastAsia="Times New Roman" w:cs="Times New Roman"/>
          <w:szCs w:val="24"/>
        </w:rPr>
        <w:t xml:space="preserve">, θα τα πω όλα τώρα. Η Κυβέρνηση έχει αποδείξει ότι παρά τις δυσκολίες των καιρών προχωράει τα έργα και συνεργάζεται με τις τοπικές κοινωνίες και με την </w:t>
      </w:r>
      <w:r>
        <w:rPr>
          <w:rFonts w:eastAsia="Times New Roman" w:cs="Times New Roman"/>
          <w:szCs w:val="24"/>
        </w:rPr>
        <w:t>τοπική αυτοδιοίκηση</w:t>
      </w:r>
      <w:r>
        <w:rPr>
          <w:rFonts w:eastAsia="Times New Roman" w:cs="Times New Roman"/>
          <w:szCs w:val="24"/>
        </w:rPr>
        <w:t>. Όπως θυμάστε και εσείς, ο Δήμος Χίου μας ενημέρωσε για το θέμα, που δημιουργ</w:t>
      </w:r>
      <w:r>
        <w:rPr>
          <w:rFonts w:eastAsia="Times New Roman" w:cs="Times New Roman"/>
          <w:szCs w:val="24"/>
        </w:rPr>
        <w:t xml:space="preserve">είται με το έργο, για την περίφραξη της απαλλοτρίωσης προς βορρά. Όντως βγήκε η μελέτη της περίφραξης, όμως θα ήθελα να πω ότι ακυρώσαμε –και καλά κάναμε και ακυρώσαμε- μια πολύ μεγάλη </w:t>
      </w:r>
      <w:proofErr w:type="spellStart"/>
      <w:r>
        <w:rPr>
          <w:rFonts w:eastAsia="Times New Roman" w:cs="Times New Roman"/>
          <w:szCs w:val="24"/>
        </w:rPr>
        <w:t>απαλλοτριωθείσα</w:t>
      </w:r>
      <w:proofErr w:type="spellEnd"/>
      <w:r>
        <w:rPr>
          <w:rFonts w:eastAsia="Times New Roman" w:cs="Times New Roman"/>
          <w:szCs w:val="24"/>
        </w:rPr>
        <w:t xml:space="preserve"> έκταση, που δεν είχαν προλάβει να την κάνουν, που ήταν </w:t>
      </w:r>
      <w:r>
        <w:rPr>
          <w:rFonts w:eastAsia="Times New Roman" w:cs="Times New Roman"/>
          <w:szCs w:val="24"/>
        </w:rPr>
        <w:t>της τάξης των 42.000.000 ευρώ, κάτι πάρα πάνω από 42.000.000 ευρώ.</w:t>
      </w:r>
    </w:p>
    <w:p w14:paraId="203C359E"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πω ότι είχαμε συμφωνήσει να ολοκληρωθούν τα έργα του </w:t>
      </w:r>
      <w:r>
        <w:rPr>
          <w:rFonts w:eastAsia="Times New Roman" w:cs="Times New Roman"/>
          <w:szCs w:val="24"/>
        </w:rPr>
        <w:t xml:space="preserve">αεροδρομίου </w:t>
      </w:r>
      <w:r>
        <w:rPr>
          <w:rFonts w:eastAsia="Times New Roman" w:cs="Times New Roman"/>
          <w:szCs w:val="24"/>
        </w:rPr>
        <w:t xml:space="preserve">και επομένως, το έργο για την επέκταση της υφιστάμενης οδού Χρήστου και μέχρι την οδό </w:t>
      </w:r>
      <w:proofErr w:type="spellStart"/>
      <w:r>
        <w:rPr>
          <w:rFonts w:eastAsia="Times New Roman" w:cs="Times New Roman"/>
          <w:szCs w:val="24"/>
        </w:rPr>
        <w:t>Ροδοκανάκη</w:t>
      </w:r>
      <w:proofErr w:type="spellEnd"/>
      <w:r>
        <w:rPr>
          <w:rFonts w:eastAsia="Times New Roman" w:cs="Times New Roman"/>
          <w:szCs w:val="24"/>
        </w:rPr>
        <w:t xml:space="preserve"> πρέπει να γίνει</w:t>
      </w:r>
      <w:r>
        <w:rPr>
          <w:rFonts w:eastAsia="Times New Roman" w:cs="Times New Roman"/>
          <w:szCs w:val="24"/>
        </w:rPr>
        <w:t xml:space="preserve"> και να ολοκληρωθεί. Αυτός είναι και ο λόγος, που πρέπει να γίνουν έργα υποδομής, πεζοδρόμησης, διαμόρφωσης χώρου και αυτός είναι και ο λόγος, που εντάξαμε το συγκεκριμένο έργο στο Πρόγραμμα Δημοσίων Επενδύσεων του 2017 της ΣΑΕ 571, που είναι οι επαναλαμβα</w:t>
      </w:r>
      <w:r>
        <w:rPr>
          <w:rFonts w:eastAsia="Times New Roman" w:cs="Times New Roman"/>
          <w:szCs w:val="24"/>
        </w:rPr>
        <w:t>νόμενες δράσεις για οδικά έργα.</w:t>
      </w:r>
    </w:p>
    <w:p w14:paraId="203C359F"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03C35A0"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203C35A1"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14:paraId="203C35A2"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Θέλω να δηλώσω κατ’ </w:t>
      </w:r>
      <w:r>
        <w:rPr>
          <w:rFonts w:eastAsia="Times New Roman" w:cs="Times New Roman"/>
          <w:szCs w:val="24"/>
        </w:rPr>
        <w:t>αρχάς</w:t>
      </w:r>
      <w:r>
        <w:rPr>
          <w:rFonts w:eastAsia="Times New Roman" w:cs="Times New Roman"/>
          <w:szCs w:val="24"/>
        </w:rPr>
        <w:t>, κύριε Υπουργέ, την ικανοποίησή μας για την πρ</w:t>
      </w:r>
      <w:r>
        <w:rPr>
          <w:rFonts w:eastAsia="Times New Roman" w:cs="Times New Roman"/>
          <w:szCs w:val="24"/>
        </w:rPr>
        <w:t xml:space="preserve">ωτοβουλία της ένταξης του έργου και μάλιστα στο Πρόγραμμα Δημοσίων Επενδύσεων του 2017. </w:t>
      </w:r>
    </w:p>
    <w:p w14:paraId="203C35A3"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επισημάνω το γεγονός ότι ενώ στο σύνολό του όλο αυτό το ζήτημα του </w:t>
      </w:r>
      <w:r>
        <w:rPr>
          <w:rFonts w:eastAsia="Times New Roman" w:cs="Times New Roman"/>
          <w:szCs w:val="24"/>
        </w:rPr>
        <w:t xml:space="preserve">αεροδρομίου </w:t>
      </w:r>
      <w:r>
        <w:rPr>
          <w:rFonts w:eastAsia="Times New Roman" w:cs="Times New Roman"/>
          <w:szCs w:val="24"/>
        </w:rPr>
        <w:t>της Χίου σερνόταν για πολλά χρόνια, φτάνει σήμερα να ολοκληρώνεται τουλά</w:t>
      </w:r>
      <w:r>
        <w:rPr>
          <w:rFonts w:eastAsia="Times New Roman" w:cs="Times New Roman"/>
          <w:szCs w:val="24"/>
        </w:rPr>
        <w:t>χιστον σε αυτήν τη φάση σε μια ιδιαίτερα δύσκολη και εξαιρετικά δυσμενή συγκυρία οικονομική. Νομίζω ότι είναι μια πρωτοβουλία, για την οποία πραγματικά αξίζει συγχαρητηρίων το Υπουργείο σας.</w:t>
      </w:r>
    </w:p>
    <w:p w14:paraId="203C35A4"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03C35A5"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κύριο</w:t>
      </w:r>
      <w:r>
        <w:rPr>
          <w:rFonts w:eastAsia="Times New Roman" w:cs="Times New Roman"/>
          <w:szCs w:val="24"/>
        </w:rPr>
        <w:t xml:space="preserve"> συνάδελφο για την οικονομία στο</w:t>
      </w:r>
      <w:r>
        <w:rPr>
          <w:rFonts w:eastAsia="Times New Roman" w:cs="Times New Roman"/>
          <w:szCs w:val="24"/>
        </w:rPr>
        <w:t>ν</w:t>
      </w:r>
      <w:r>
        <w:rPr>
          <w:rFonts w:eastAsia="Times New Roman" w:cs="Times New Roman"/>
          <w:szCs w:val="24"/>
        </w:rPr>
        <w:t xml:space="preserve"> χρόνο.</w:t>
      </w:r>
    </w:p>
    <w:p w14:paraId="203C35A6" w14:textId="77777777" w:rsidR="00BD6463" w:rsidRDefault="001903D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 για τρία λεπτά.</w:t>
      </w:r>
    </w:p>
    <w:p w14:paraId="203C35A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w:t>
      </w:r>
      <w:r>
        <w:rPr>
          <w:rFonts w:eastAsia="Times New Roman" w:cs="Times New Roman"/>
          <w:b/>
          <w:szCs w:val="24"/>
        </w:rPr>
        <w:t xml:space="preserve">και </w:t>
      </w:r>
      <w:r>
        <w:rPr>
          <w:rFonts w:eastAsia="Times New Roman" w:cs="Times New Roman"/>
          <w:b/>
          <w:szCs w:val="24"/>
        </w:rPr>
        <w:t xml:space="preserve">Μεταφορών): </w:t>
      </w:r>
      <w:r>
        <w:rPr>
          <w:rFonts w:eastAsia="Times New Roman" w:cs="Times New Roman"/>
          <w:szCs w:val="24"/>
        </w:rPr>
        <w:t xml:space="preserve">Θα </w:t>
      </w:r>
      <w:r>
        <w:rPr>
          <w:rFonts w:eastAsia="Times New Roman" w:cs="Times New Roman"/>
          <w:szCs w:val="24"/>
        </w:rPr>
        <w:t>μιλήσω</w:t>
      </w:r>
      <w:r>
        <w:rPr>
          <w:rFonts w:eastAsia="Times New Roman" w:cs="Times New Roman"/>
          <w:szCs w:val="24"/>
        </w:rPr>
        <w:t xml:space="preserve"> και λιγότερο</w:t>
      </w:r>
      <w:r>
        <w:rPr>
          <w:rFonts w:eastAsia="Times New Roman" w:cs="Times New Roman"/>
          <w:szCs w:val="24"/>
        </w:rPr>
        <w:t>. Θέλω να ενημερώσω τον κύριο συνάδελφο και τους πολίτες της Χίου για ν</w:t>
      </w:r>
      <w:r>
        <w:rPr>
          <w:rFonts w:eastAsia="Times New Roman" w:cs="Times New Roman"/>
          <w:szCs w:val="24"/>
        </w:rPr>
        <w:t xml:space="preserve">α ξέρουν ποιος είναι ο προγραμματισμός των ενεργειών μας από εδώ και πέρα, εκτός από το έργο του δρόμου. Ολοκληρώνονται οι ηλεκτρομηχανικές μελέτες και οι μελέτες πυρασφάλειας για την </w:t>
      </w:r>
      <w:proofErr w:type="spellStart"/>
      <w:r>
        <w:rPr>
          <w:rFonts w:eastAsia="Times New Roman" w:cs="Times New Roman"/>
          <w:szCs w:val="24"/>
        </w:rPr>
        <w:t>αναδιαρ</w:t>
      </w:r>
      <w:r>
        <w:rPr>
          <w:rFonts w:eastAsia="Times New Roman" w:cs="Times New Roman"/>
          <w:szCs w:val="24"/>
        </w:rPr>
        <w:t>ρ</w:t>
      </w:r>
      <w:r>
        <w:rPr>
          <w:rFonts w:eastAsia="Times New Roman" w:cs="Times New Roman"/>
          <w:szCs w:val="24"/>
        </w:rPr>
        <w:t>ύθμιση</w:t>
      </w:r>
      <w:proofErr w:type="spellEnd"/>
      <w:r>
        <w:rPr>
          <w:rFonts w:eastAsia="Times New Roman" w:cs="Times New Roman"/>
          <w:szCs w:val="24"/>
        </w:rPr>
        <w:t xml:space="preserve"> του υφιστάμενου </w:t>
      </w:r>
      <w:proofErr w:type="spellStart"/>
      <w:r>
        <w:rPr>
          <w:rFonts w:eastAsia="Times New Roman" w:cs="Times New Roman"/>
          <w:szCs w:val="24"/>
        </w:rPr>
        <w:t>αεροσταθμού</w:t>
      </w:r>
      <w:proofErr w:type="spellEnd"/>
      <w:r>
        <w:rPr>
          <w:rFonts w:eastAsia="Times New Roman" w:cs="Times New Roman"/>
          <w:szCs w:val="24"/>
        </w:rPr>
        <w:t>. Η αρχιτεκτονική και η στατική μελέτη έχουν ελεγχθεί και έχουν ολοκληρωθεί. Η μελέτη για τη συντήρηση και τη βελτίωση του υφιστάμενου πεδίου ελιγμών του αεροδρομίου έχει εκπονηθεί και εγκριθεί με προϋπολογισμό περίπου 3 ε</w:t>
      </w:r>
      <w:r>
        <w:rPr>
          <w:rFonts w:eastAsia="Times New Roman" w:cs="Times New Roman"/>
          <w:szCs w:val="24"/>
        </w:rPr>
        <w:t>κατομμυρίων ευρώ. Το έργο της περίφραξης το αναφέρατε και εσείς. Θα ολοκληρωθεί τώρα με την ένταξη της κατασκευής του δρόμου. Η εκπόνηση της γεωτεχνικής μελέτης για την επέκταση του αεροδιαδρόμου έχει ολοκληρωθεί και βέβαια η εκπόνηση της προμελέτης για τη</w:t>
      </w:r>
      <w:r>
        <w:rPr>
          <w:rFonts w:eastAsia="Times New Roman" w:cs="Times New Roman"/>
          <w:szCs w:val="24"/>
        </w:rPr>
        <w:t xml:space="preserve">ν πιθανή επέκταση του διαδρόμου προς βορρά. Μετά θα αξιολογήσουμε και θα συζητήσουμε με την κοινωνία της Χίου για αυτά τα έργα που θα είναι ώριμα πλέον, ποιο θα προηγηθεί και ποιο όχι. </w:t>
      </w:r>
    </w:p>
    <w:p w14:paraId="203C35A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03C35A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w:t>
      </w:r>
      <w:r>
        <w:rPr>
          <w:rFonts w:eastAsia="Times New Roman" w:cs="Times New Roman"/>
          <w:szCs w:val="24"/>
        </w:rPr>
        <w:t xml:space="preserve">κύριο Υπουργό. </w:t>
      </w:r>
    </w:p>
    <w:p w14:paraId="203C35AA" w14:textId="77777777" w:rsidR="00BD6463" w:rsidRDefault="001903D8">
      <w:pPr>
        <w:spacing w:line="600" w:lineRule="auto"/>
        <w:ind w:firstLine="720"/>
        <w:contextualSpacing/>
        <w:jc w:val="both"/>
        <w:rPr>
          <w:rFonts w:eastAsia="Times New Roman"/>
          <w:szCs w:val="24"/>
        </w:rPr>
      </w:pPr>
      <w:r>
        <w:rPr>
          <w:rFonts w:eastAsia="Times New Roman" w:cs="Times New Roman"/>
          <w:szCs w:val="24"/>
        </w:rPr>
        <w:lastRenderedPageBreak/>
        <w:t xml:space="preserve">Κυρίες και κύριοι συνάδελφοι, </w:t>
      </w:r>
      <w:r>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szCs w:val="24"/>
        </w:rPr>
        <w:t xml:space="preserve">του κτηρίου και τον τρόπο οργάνωσης και λειτουργίας της Βουλής, πενήντα έξι μαθητές και μαθήτριες και τέσσερις </w:t>
      </w:r>
      <w:r>
        <w:rPr>
          <w:rFonts w:eastAsia="Times New Roman"/>
          <w:szCs w:val="24"/>
        </w:rPr>
        <w:t>εκπαιδευτικοί</w:t>
      </w:r>
      <w:r>
        <w:rPr>
          <w:rFonts w:eastAsia="Times New Roman"/>
          <w:szCs w:val="24"/>
        </w:rPr>
        <w:t xml:space="preserve"> </w:t>
      </w:r>
      <w:r>
        <w:rPr>
          <w:rFonts w:eastAsia="Times New Roman"/>
          <w:szCs w:val="24"/>
        </w:rPr>
        <w:t>συνοδοί τους από το 1</w:t>
      </w:r>
      <w:r>
        <w:rPr>
          <w:rFonts w:eastAsia="Times New Roman"/>
          <w:szCs w:val="24"/>
          <w:vertAlign w:val="superscript"/>
        </w:rPr>
        <w:t>ο</w:t>
      </w:r>
      <w:r>
        <w:rPr>
          <w:rFonts w:eastAsia="Times New Roman"/>
          <w:szCs w:val="24"/>
        </w:rPr>
        <w:t xml:space="preserve"> Δημοτικό Σχολείο Χολαργού. </w:t>
      </w:r>
    </w:p>
    <w:p w14:paraId="203C35AB" w14:textId="77777777" w:rsidR="00BD6463" w:rsidRDefault="001903D8">
      <w:pPr>
        <w:spacing w:line="600" w:lineRule="auto"/>
        <w:ind w:firstLine="720"/>
        <w:contextualSpacing/>
        <w:jc w:val="both"/>
        <w:rPr>
          <w:rFonts w:eastAsia="Times New Roman"/>
          <w:szCs w:val="24"/>
        </w:rPr>
      </w:pPr>
      <w:r>
        <w:rPr>
          <w:rFonts w:eastAsia="Times New Roman"/>
          <w:szCs w:val="24"/>
        </w:rPr>
        <w:t>Η Βουλή τούς καλωσορίζει.</w:t>
      </w:r>
    </w:p>
    <w:p w14:paraId="203C35AC" w14:textId="77777777" w:rsidR="00BD6463" w:rsidRDefault="001903D8">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203C35AD" w14:textId="77777777" w:rsidR="00BD6463" w:rsidRDefault="001903D8">
      <w:pPr>
        <w:spacing w:line="600" w:lineRule="auto"/>
        <w:ind w:firstLine="720"/>
        <w:contextualSpacing/>
        <w:jc w:val="both"/>
        <w:rPr>
          <w:rFonts w:eastAsia="Times New Roman"/>
          <w:szCs w:val="24"/>
        </w:rPr>
      </w:pPr>
      <w:r>
        <w:rPr>
          <w:rFonts w:eastAsia="Times New Roman"/>
          <w:szCs w:val="24"/>
        </w:rPr>
        <w:t>Συνε</w:t>
      </w:r>
      <w:r>
        <w:rPr>
          <w:rFonts w:eastAsia="Times New Roman"/>
          <w:szCs w:val="24"/>
        </w:rPr>
        <w:t xml:space="preserve">χίζουμε με τη δεύτερη με αριθμό 90/17-10-2017 επίκαιρη ερώτηση πρώτου κύκλου του Βουλευτή Β΄ Αθηνών της Νέας Δημοκρατίας κ. Γεράσιμου </w:t>
      </w:r>
      <w:proofErr w:type="spellStart"/>
      <w:r>
        <w:rPr>
          <w:rFonts w:eastAsia="Times New Roman"/>
          <w:szCs w:val="24"/>
        </w:rPr>
        <w:t>Γιακουμάτου</w:t>
      </w:r>
      <w:proofErr w:type="spellEnd"/>
      <w:r>
        <w:rPr>
          <w:rFonts w:eastAsia="Times New Roman"/>
          <w:szCs w:val="24"/>
        </w:rPr>
        <w:t xml:space="preserve"> προς την Υπουργό Εργασίας, Κοινωνικής Ασφάλισης και Κοινωνικής Αλληλεγγύης, σχετικά με τη λήψη μέτρων για το </w:t>
      </w:r>
      <w:r>
        <w:rPr>
          <w:rFonts w:eastAsia="Times New Roman"/>
          <w:szCs w:val="24"/>
        </w:rPr>
        <w:t>δ</w:t>
      </w:r>
      <w:r>
        <w:rPr>
          <w:rFonts w:eastAsia="Times New Roman"/>
          <w:szCs w:val="24"/>
        </w:rPr>
        <w:t xml:space="preserve">ημογραφικό </w:t>
      </w:r>
      <w:r>
        <w:rPr>
          <w:rFonts w:eastAsia="Times New Roman"/>
          <w:szCs w:val="24"/>
        </w:rPr>
        <w:t xml:space="preserve">πρόβλημα της </w:t>
      </w:r>
      <w:r>
        <w:rPr>
          <w:rFonts w:eastAsia="Times New Roman"/>
          <w:szCs w:val="24"/>
        </w:rPr>
        <w:t>χώρας</w:t>
      </w:r>
      <w:r>
        <w:rPr>
          <w:rFonts w:eastAsia="Times New Roman"/>
          <w:szCs w:val="24"/>
        </w:rPr>
        <w:t xml:space="preserve">. </w:t>
      </w:r>
    </w:p>
    <w:p w14:paraId="203C35AE"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επίκαιρη</w:t>
      </w:r>
      <w:r>
        <w:rPr>
          <w:rFonts w:eastAsia="Times New Roman"/>
          <w:szCs w:val="24"/>
        </w:rPr>
        <w:t xml:space="preserve"> ερώτηση θα απαντήσει η Αναπληρώτρια Υπουργός Εργασίας, Κοινωνικής Ασφάλισης και Κοινωνική</w:t>
      </w:r>
      <w:r>
        <w:rPr>
          <w:rFonts w:eastAsia="Times New Roman"/>
          <w:szCs w:val="24"/>
        </w:rPr>
        <w:t>ς</w:t>
      </w:r>
      <w:r>
        <w:rPr>
          <w:rFonts w:eastAsia="Times New Roman"/>
          <w:szCs w:val="24"/>
        </w:rPr>
        <w:t xml:space="preserve"> Αλληλεγγύης κ. Θεανώ Φωτίου. </w:t>
      </w:r>
    </w:p>
    <w:p w14:paraId="203C35AF"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Κύριε συνάδελφε, έχετε τον λόγο για δύο λεπτά να αναπτύξετε την </w:t>
      </w:r>
      <w:r>
        <w:rPr>
          <w:rFonts w:eastAsia="Times New Roman"/>
          <w:szCs w:val="24"/>
        </w:rPr>
        <w:t xml:space="preserve">επίκαιρη </w:t>
      </w:r>
      <w:r>
        <w:rPr>
          <w:rFonts w:eastAsia="Times New Roman"/>
          <w:szCs w:val="24"/>
        </w:rPr>
        <w:t xml:space="preserve">ερώτησή σας. </w:t>
      </w:r>
    </w:p>
    <w:p w14:paraId="203C35B0" w14:textId="77777777" w:rsidR="00BD6463" w:rsidRDefault="001903D8">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Κύριε Πρόεδρε, κυρία Υπουργέ, το δημογραφικό δεν είναι θέμα κομματικό ή στενά πολιτικό. Είναι ένα θέμα εθνικό, ένα θέμα που απειλεί τη χώρα με αφανισμό και κυριολεκτώ. Σας λέω, λοιπόν, ότι το 2050 όλες οι έρευνες λένε ότι ο λαός μας </w:t>
      </w:r>
      <w:r>
        <w:rPr>
          <w:rFonts w:eastAsia="Times New Roman"/>
          <w:szCs w:val="24"/>
        </w:rPr>
        <w:t xml:space="preserve">θα είναι </w:t>
      </w:r>
      <w:r>
        <w:rPr>
          <w:rFonts w:eastAsia="Times New Roman"/>
          <w:szCs w:val="24"/>
        </w:rPr>
        <w:t xml:space="preserve">δύο </w:t>
      </w:r>
      <w:r>
        <w:rPr>
          <w:rFonts w:eastAsia="Times New Roman"/>
          <w:szCs w:val="24"/>
        </w:rPr>
        <w:t xml:space="preserve">εκατομμύρια λιγότεροι πολίτες. Αυτό δεν </w:t>
      </w:r>
      <w:r>
        <w:rPr>
          <w:rFonts w:eastAsia="Times New Roman"/>
          <w:szCs w:val="24"/>
        </w:rPr>
        <w:lastRenderedPageBreak/>
        <w:t>έχει μόνο συνέπειες στην εθνική άμυνα, στα οικονομικά. Έχει και στο ασφαλιστικό πάνω από όλα. Αντιλαμβάνεστε ότι από το 65% του ενεργού πληθυσμού σήμερα θα πάμε στο 55%. Αντιλαμβάνεστε τι επιπτώσεις θα έ</w:t>
      </w:r>
      <w:r>
        <w:rPr>
          <w:rFonts w:eastAsia="Times New Roman"/>
          <w:szCs w:val="24"/>
        </w:rPr>
        <w:t>χει στο ασφαλιστικό σύστημα. Θα είναι πολύ δυνατές. Και αυτό δεν είναι μόνο ελληνικό αλλά και ευρωπαϊκό πρόβλημα αυτό, κυρία Υπουργέ. Και γιατί το λέω αυτό;</w:t>
      </w:r>
    </w:p>
    <w:p w14:paraId="203C35B1" w14:textId="77777777" w:rsidR="00BD6463" w:rsidRDefault="001903D8">
      <w:pPr>
        <w:spacing w:line="600" w:lineRule="auto"/>
        <w:ind w:firstLine="720"/>
        <w:contextualSpacing/>
        <w:jc w:val="both"/>
        <w:rPr>
          <w:rFonts w:eastAsia="Times New Roman" w:cs="Times New Roman"/>
          <w:szCs w:val="24"/>
        </w:rPr>
      </w:pPr>
      <w:r>
        <w:rPr>
          <w:rFonts w:eastAsia="Times New Roman"/>
          <w:szCs w:val="24"/>
        </w:rPr>
        <w:t>Θα σας καταθέσω έναν πίνακα που δείχνει την τραγικότητα της κατάστασης σήμερα για το δημογραφικό στ</w:t>
      </w:r>
      <w:r>
        <w:rPr>
          <w:rFonts w:eastAsia="Times New Roman"/>
          <w:szCs w:val="24"/>
        </w:rPr>
        <w:t xml:space="preserve">η χώρα μας. Το 2008 είχαμε </w:t>
      </w:r>
      <w:proofErr w:type="spellStart"/>
      <w:r>
        <w:rPr>
          <w:rFonts w:eastAsia="Times New Roman"/>
          <w:szCs w:val="24"/>
        </w:rPr>
        <w:t>εκατόν</w:t>
      </w:r>
      <w:proofErr w:type="spellEnd"/>
      <w:r>
        <w:rPr>
          <w:rFonts w:eastAsia="Times New Roman"/>
          <w:szCs w:val="24"/>
        </w:rPr>
        <w:t xml:space="preserve"> δεκαοκτώ χιλιάδες τριακόσιες δύο</w:t>
      </w:r>
      <w:r>
        <w:rPr>
          <w:rFonts w:eastAsia="Times New Roman"/>
          <w:szCs w:val="24"/>
        </w:rPr>
        <w:t xml:space="preserve"> </w:t>
      </w:r>
      <w:r>
        <w:rPr>
          <w:rFonts w:eastAsia="Times New Roman"/>
          <w:szCs w:val="24"/>
        </w:rPr>
        <w:t xml:space="preserve">γεννήσεις και θανάτους </w:t>
      </w:r>
      <w:proofErr w:type="spellStart"/>
      <w:r>
        <w:rPr>
          <w:rFonts w:eastAsia="Times New Roman"/>
          <w:szCs w:val="24"/>
        </w:rPr>
        <w:t>εκατόν</w:t>
      </w:r>
      <w:proofErr w:type="spellEnd"/>
      <w:r>
        <w:rPr>
          <w:rFonts w:eastAsia="Times New Roman"/>
          <w:szCs w:val="24"/>
        </w:rPr>
        <w:t xml:space="preserve"> επτά χιλιάδες</w:t>
      </w:r>
      <w:r>
        <w:rPr>
          <w:rFonts w:eastAsia="Times New Roman"/>
          <w:szCs w:val="24"/>
        </w:rPr>
        <w:t xml:space="preserve">. Δηλαδή, είχαμε συν </w:t>
      </w:r>
      <w:r>
        <w:rPr>
          <w:rFonts w:eastAsia="Times New Roman"/>
          <w:szCs w:val="24"/>
        </w:rPr>
        <w:t xml:space="preserve">δέκα χιλιάδες </w:t>
      </w:r>
      <w:r>
        <w:rPr>
          <w:rFonts w:eastAsia="Times New Roman"/>
          <w:szCs w:val="24"/>
        </w:rPr>
        <w:t xml:space="preserve">το 2008 περισσότερες γεννήσεις. </w:t>
      </w:r>
      <w:r>
        <w:rPr>
          <w:rFonts w:eastAsia="Times New Roman" w:cs="Times New Roman"/>
          <w:szCs w:val="24"/>
        </w:rPr>
        <w:t xml:space="preserve">Δεν θα τα πω αναλυτικά. Θα το καταθέσω στα </w:t>
      </w:r>
      <w:r>
        <w:rPr>
          <w:rFonts w:eastAsia="Times New Roman" w:cs="Times New Roman"/>
          <w:szCs w:val="24"/>
        </w:rPr>
        <w:t xml:space="preserve">Πρακτικά </w:t>
      </w:r>
      <w:r>
        <w:rPr>
          <w:rFonts w:eastAsia="Times New Roman" w:cs="Times New Roman"/>
          <w:szCs w:val="24"/>
        </w:rPr>
        <w:t xml:space="preserve">της Βουλής. Το 2014 είχαμε </w:t>
      </w:r>
      <w:r>
        <w:rPr>
          <w:rFonts w:eastAsia="Times New Roman" w:cs="Times New Roman"/>
          <w:szCs w:val="24"/>
        </w:rPr>
        <w:t>ενενήντα τρεις χιλ</w:t>
      </w:r>
      <w:r>
        <w:rPr>
          <w:rFonts w:eastAsia="Times New Roman" w:cs="Times New Roman"/>
          <w:szCs w:val="24"/>
        </w:rPr>
        <w:t xml:space="preserve">ιάδες </w:t>
      </w:r>
      <w:r>
        <w:rPr>
          <w:rFonts w:eastAsia="Times New Roman" w:cs="Times New Roman"/>
          <w:szCs w:val="24"/>
        </w:rPr>
        <w:t xml:space="preserve">γεννήσεις και </w:t>
      </w:r>
      <w:proofErr w:type="spellStart"/>
      <w:r>
        <w:rPr>
          <w:rFonts w:eastAsia="Times New Roman" w:cs="Times New Roman"/>
          <w:szCs w:val="24"/>
        </w:rPr>
        <w:t>εκατόν</w:t>
      </w:r>
      <w:proofErr w:type="spellEnd"/>
      <w:r>
        <w:rPr>
          <w:rFonts w:eastAsia="Times New Roman" w:cs="Times New Roman"/>
          <w:szCs w:val="24"/>
        </w:rPr>
        <w:t xml:space="preserve"> δεκατέσσερις χιλιάδες </w:t>
      </w:r>
      <w:r>
        <w:rPr>
          <w:rFonts w:eastAsia="Times New Roman" w:cs="Times New Roman"/>
          <w:szCs w:val="24"/>
        </w:rPr>
        <w:t xml:space="preserve">θανάτους, δηλαδή μείον </w:t>
      </w:r>
      <w:r>
        <w:rPr>
          <w:rFonts w:eastAsia="Times New Roman" w:cs="Times New Roman"/>
          <w:szCs w:val="24"/>
        </w:rPr>
        <w:t xml:space="preserve">είκοσι χιλιάδες. </w:t>
      </w:r>
      <w:r>
        <w:rPr>
          <w:rFonts w:eastAsia="Times New Roman" w:cs="Times New Roman"/>
          <w:szCs w:val="24"/>
        </w:rPr>
        <w:t xml:space="preserve">Το 2015 είχαμε </w:t>
      </w:r>
      <w:r>
        <w:rPr>
          <w:rFonts w:eastAsia="Times New Roman" w:cs="Times New Roman"/>
          <w:szCs w:val="24"/>
        </w:rPr>
        <w:t>ενενήντα δύο χιλιάδες</w:t>
      </w:r>
      <w:r>
        <w:rPr>
          <w:rFonts w:eastAsia="Times New Roman" w:cs="Times New Roman"/>
          <w:szCs w:val="24"/>
        </w:rPr>
        <w:t xml:space="preserve"> </w:t>
      </w:r>
      <w:r>
        <w:rPr>
          <w:rFonts w:eastAsia="Times New Roman" w:cs="Times New Roman"/>
          <w:szCs w:val="24"/>
        </w:rPr>
        <w:t xml:space="preserve">γεννήσεις και </w:t>
      </w:r>
      <w:proofErr w:type="spellStart"/>
      <w:r>
        <w:rPr>
          <w:rFonts w:eastAsia="Times New Roman" w:cs="Times New Roman"/>
          <w:szCs w:val="24"/>
        </w:rPr>
        <w:t>εκατόν</w:t>
      </w:r>
      <w:proofErr w:type="spellEnd"/>
      <w:r>
        <w:rPr>
          <w:rFonts w:eastAsia="Times New Roman" w:cs="Times New Roman"/>
          <w:szCs w:val="24"/>
        </w:rPr>
        <w:t xml:space="preserve"> είκοσι μία χιλ</w:t>
      </w:r>
      <w:r>
        <w:rPr>
          <w:rFonts w:eastAsia="Times New Roman" w:cs="Times New Roman"/>
          <w:szCs w:val="24"/>
        </w:rPr>
        <w:t>ι</w:t>
      </w:r>
      <w:r>
        <w:rPr>
          <w:rFonts w:eastAsia="Times New Roman" w:cs="Times New Roman"/>
          <w:szCs w:val="24"/>
        </w:rPr>
        <w:t xml:space="preserve">άδες </w:t>
      </w:r>
      <w:r>
        <w:rPr>
          <w:rFonts w:eastAsia="Times New Roman" w:cs="Times New Roman"/>
          <w:szCs w:val="24"/>
        </w:rPr>
        <w:t xml:space="preserve">θανάτους, δηλαδή μείον </w:t>
      </w:r>
      <w:r>
        <w:rPr>
          <w:rFonts w:eastAsia="Times New Roman" w:cs="Times New Roman"/>
          <w:szCs w:val="24"/>
        </w:rPr>
        <w:t>είκοσι οκτώ χιλιάδες</w:t>
      </w:r>
      <w:r>
        <w:rPr>
          <w:rFonts w:eastAsia="Times New Roman" w:cs="Times New Roman"/>
          <w:szCs w:val="24"/>
        </w:rPr>
        <w:t xml:space="preserve">. Το 2016 είχαμε </w:t>
      </w:r>
      <w:r>
        <w:rPr>
          <w:rFonts w:eastAsia="Times New Roman" w:cs="Times New Roman"/>
          <w:szCs w:val="24"/>
        </w:rPr>
        <w:t>ενενήντα τρ</w:t>
      </w:r>
      <w:r>
        <w:rPr>
          <w:rFonts w:eastAsia="Times New Roman" w:cs="Times New Roman"/>
          <w:szCs w:val="24"/>
        </w:rPr>
        <w:t xml:space="preserve">εις χιλιάδες </w:t>
      </w:r>
      <w:r>
        <w:rPr>
          <w:rFonts w:eastAsia="Times New Roman" w:cs="Times New Roman"/>
          <w:szCs w:val="24"/>
        </w:rPr>
        <w:t xml:space="preserve">γεννήσεις και </w:t>
      </w:r>
      <w:proofErr w:type="spellStart"/>
      <w:r>
        <w:rPr>
          <w:rFonts w:eastAsia="Times New Roman" w:cs="Times New Roman"/>
          <w:szCs w:val="24"/>
        </w:rPr>
        <w:t>εκατόν</w:t>
      </w:r>
      <w:proofErr w:type="spellEnd"/>
      <w:r>
        <w:rPr>
          <w:rFonts w:eastAsia="Times New Roman" w:cs="Times New Roman"/>
          <w:szCs w:val="24"/>
        </w:rPr>
        <w:t xml:space="preserve"> δεκαοκτώ χιλιάδες </w:t>
      </w:r>
      <w:r>
        <w:rPr>
          <w:rFonts w:eastAsia="Times New Roman" w:cs="Times New Roman"/>
          <w:szCs w:val="24"/>
        </w:rPr>
        <w:t xml:space="preserve">θανάτους. Το 2017 μέχρι τον Σεπτέμβριο είχαμε </w:t>
      </w:r>
      <w:r>
        <w:rPr>
          <w:rFonts w:eastAsia="Times New Roman" w:cs="Times New Roman"/>
          <w:szCs w:val="24"/>
        </w:rPr>
        <w:t xml:space="preserve">εξήντα μία </w:t>
      </w:r>
      <w:r>
        <w:rPr>
          <w:rFonts w:eastAsia="Times New Roman" w:cs="Times New Roman"/>
          <w:szCs w:val="24"/>
        </w:rPr>
        <w:t xml:space="preserve">χιλιάδες </w:t>
      </w:r>
      <w:r>
        <w:rPr>
          <w:rFonts w:eastAsia="Times New Roman" w:cs="Times New Roman"/>
          <w:szCs w:val="24"/>
        </w:rPr>
        <w:t xml:space="preserve">γεννήσεις και </w:t>
      </w:r>
      <w:r>
        <w:rPr>
          <w:rFonts w:eastAsia="Times New Roman" w:cs="Times New Roman"/>
          <w:szCs w:val="24"/>
        </w:rPr>
        <w:t>ογδόντα εννι</w:t>
      </w:r>
      <w:r>
        <w:rPr>
          <w:rFonts w:eastAsia="Times New Roman" w:cs="Times New Roman"/>
          <w:szCs w:val="24"/>
        </w:rPr>
        <w:t>ά</w:t>
      </w:r>
      <w:r>
        <w:rPr>
          <w:rFonts w:eastAsia="Times New Roman" w:cs="Times New Roman"/>
          <w:szCs w:val="24"/>
        </w:rPr>
        <w:t xml:space="preserve"> χιλιάδες</w:t>
      </w:r>
      <w:r>
        <w:rPr>
          <w:rFonts w:eastAsia="Times New Roman" w:cs="Times New Roman"/>
          <w:szCs w:val="24"/>
        </w:rPr>
        <w:t xml:space="preserve"> </w:t>
      </w:r>
      <w:r>
        <w:rPr>
          <w:rFonts w:eastAsia="Times New Roman" w:cs="Times New Roman"/>
          <w:szCs w:val="24"/>
        </w:rPr>
        <w:t xml:space="preserve">θανάτους. Δηλαδή, αθροιστικά έχουμε </w:t>
      </w:r>
      <w:r>
        <w:rPr>
          <w:rFonts w:eastAsia="Times New Roman" w:cs="Times New Roman"/>
          <w:szCs w:val="24"/>
        </w:rPr>
        <w:t xml:space="preserve">εξακόσιες ενενήντα τέσσερις χιλιάδες </w:t>
      </w:r>
      <w:r>
        <w:rPr>
          <w:rFonts w:eastAsia="Times New Roman" w:cs="Times New Roman"/>
          <w:szCs w:val="24"/>
        </w:rPr>
        <w:t xml:space="preserve">θανάτους και </w:t>
      </w:r>
      <w:r>
        <w:rPr>
          <w:rFonts w:eastAsia="Times New Roman" w:cs="Times New Roman"/>
          <w:szCs w:val="24"/>
        </w:rPr>
        <w:t>πεντακόσιες ογδ</w:t>
      </w:r>
      <w:r>
        <w:rPr>
          <w:rFonts w:eastAsia="Times New Roman" w:cs="Times New Roman"/>
          <w:szCs w:val="24"/>
        </w:rPr>
        <w:t xml:space="preserve">όντα </w:t>
      </w:r>
      <w:r>
        <w:rPr>
          <w:rFonts w:eastAsia="Times New Roman" w:cs="Times New Roman"/>
          <w:szCs w:val="24"/>
        </w:rPr>
        <w:t xml:space="preserve">χιλιάδες </w:t>
      </w:r>
      <w:r>
        <w:rPr>
          <w:rFonts w:eastAsia="Times New Roman" w:cs="Times New Roman"/>
          <w:szCs w:val="24"/>
        </w:rPr>
        <w:t>γεννήσεις. Αντιλαμβάνεστε πού οδηγούμαστε. Και όταν μιλάω για αφανισμό, κυρία Υπουργέ, μιλάω για πραγματικό αφανισμό.</w:t>
      </w:r>
    </w:p>
    <w:p w14:paraId="203C35B2" w14:textId="77777777" w:rsidR="00BD6463" w:rsidRDefault="001903D8">
      <w:pPr>
        <w:spacing w:line="600" w:lineRule="auto"/>
        <w:ind w:firstLine="720"/>
        <w:contextualSpacing/>
        <w:jc w:val="both"/>
        <w:rPr>
          <w:rFonts w:eastAsia="Times New Roman" w:cs="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Γεράσιμος </w:t>
      </w:r>
      <w:proofErr w:type="spellStart"/>
      <w:r>
        <w:rPr>
          <w:rFonts w:eastAsia="Times New Roman" w:cs="Times New Roman"/>
          <w:szCs w:val="24"/>
        </w:rPr>
        <w:t>Γιακουμάτος</w:t>
      </w:r>
      <w:proofErr w:type="spellEnd"/>
      <w:r>
        <w:rPr>
          <w:rFonts w:eastAsia="Times New Roman" w:cs="Times New Roman"/>
          <w:szCs w:val="24"/>
        </w:rPr>
        <w:t xml:space="preserve"> </w:t>
      </w:r>
      <w:r>
        <w:rPr>
          <w:rFonts w:eastAsia="Times New Roman"/>
          <w:szCs w:val="24"/>
        </w:rPr>
        <w:t xml:space="preserve">καταθέτει για τα Πρακτικά το προαναφερθέν έγγραφο, το οποίο βρίσκεται </w:t>
      </w:r>
      <w:r>
        <w:rPr>
          <w:rFonts w:eastAsia="Times New Roman"/>
          <w:szCs w:val="24"/>
        </w:rPr>
        <w:t xml:space="preserve">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03C35B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Εδώ πρέπει να γίνει κάτι, να ληφθούν κάποια άμεσα μέτρα τα οποία δεν έχουν και δημοσιονομικό κόστος. Δεν μιλάω για δημοσιονομικό κόστος. Έχω αντίληψη της κατάστασης π</w:t>
      </w:r>
      <w:r>
        <w:rPr>
          <w:rFonts w:eastAsia="Times New Roman" w:cs="Times New Roman"/>
          <w:szCs w:val="24"/>
        </w:rPr>
        <w:t xml:space="preserve">ου βρίσκεται η χώρα μου. Όμως, θέλω να πω το εξής: Στην Ιρλανδία, που ήταν και αυτή στο μνημόνιο με τρόικα, έδινε 500 ευρώ επίδομα στους πολίτες με τέσσερα παιδιά κάτω </w:t>
      </w:r>
      <w:r>
        <w:rPr>
          <w:rFonts w:eastAsia="Times New Roman" w:cs="Times New Roman"/>
          <w:szCs w:val="24"/>
        </w:rPr>
        <w:t xml:space="preserve">των </w:t>
      </w:r>
      <w:r>
        <w:rPr>
          <w:rFonts w:eastAsia="Times New Roman" w:cs="Times New Roman"/>
          <w:szCs w:val="24"/>
        </w:rPr>
        <w:t>δεκαοκτώ χρονών, χωρίς εισοδηματικά κριτήρια. Αυτά έκανε η Ιρλανδία και χωρίς ποτέ ν</w:t>
      </w:r>
      <w:r>
        <w:rPr>
          <w:rFonts w:eastAsia="Times New Roman" w:cs="Times New Roman"/>
          <w:szCs w:val="24"/>
        </w:rPr>
        <w:t xml:space="preserve">α διανοηθεί η τρόικα να κάνει παρέμβαση. Δεν μίλησε για αυτό η τρόικα. Εγώ δεν λέω για τα 500 ευρώ, αλλά κάτι πρέπει να γίνει, κυρία Υπουργέ. Υπάρχει ωστόσο η </w:t>
      </w:r>
      <w:r>
        <w:rPr>
          <w:rFonts w:eastAsia="Times New Roman" w:cs="Times New Roman"/>
          <w:szCs w:val="24"/>
        </w:rPr>
        <w:t xml:space="preserve">διακομματική επιτροπή </w:t>
      </w:r>
      <w:r>
        <w:rPr>
          <w:rFonts w:eastAsia="Times New Roman" w:cs="Times New Roman"/>
          <w:szCs w:val="24"/>
        </w:rPr>
        <w:t xml:space="preserve">και πολύ σωστά λειτουργεί στη Βουλή, αλλά άμα περιμένουμε θα γεράσουμε. </w:t>
      </w:r>
    </w:p>
    <w:p w14:paraId="203C35B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άμεσα, κυρία Υπουργέ, εσείς που ασχολείστε με την κοινωνική πολιτική και έχετε κάνει αρκετά, και εδώ να πατήσετε πόδι άμεσα. Χρειάζονται κάποια μέτρα. Τα μέτρα θα τα πω στη δευτερολογία, κύριε Πρόεδρε, για να </w:t>
      </w:r>
      <w:r>
        <w:rPr>
          <w:rFonts w:eastAsia="Times New Roman" w:cs="Times New Roman"/>
          <w:szCs w:val="24"/>
        </w:rPr>
        <w:t>είμαι συνεπής στον χρόνο.</w:t>
      </w:r>
      <w:r w:rsidDel="00802D58">
        <w:rPr>
          <w:rFonts w:eastAsia="Times New Roman" w:cs="Times New Roman"/>
          <w:szCs w:val="24"/>
        </w:rPr>
        <w:t xml:space="preserve"> </w:t>
      </w:r>
    </w:p>
    <w:p w14:paraId="203C35B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03C35B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(Μάριος Γεωργιάδης):</w:t>
      </w:r>
      <w:r>
        <w:rPr>
          <w:rFonts w:eastAsia="Times New Roman" w:cs="Times New Roman"/>
          <w:szCs w:val="24"/>
        </w:rPr>
        <w:t xml:space="preserve"> Ευχαριστούμε, κύριε συνάδελφε.</w:t>
      </w:r>
    </w:p>
    <w:p w14:paraId="203C35B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203C35B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Γιακουμάτε</w:t>
      </w:r>
      <w:proofErr w:type="spellEnd"/>
      <w:r>
        <w:rPr>
          <w:rFonts w:eastAsia="Times New Roman" w:cs="Times New Roman"/>
          <w:szCs w:val="24"/>
        </w:rPr>
        <w:t xml:space="preserve">, δεν μπορώ παρά να συμφωνήσω στις διαπιστώσεις και </w:t>
      </w:r>
      <w:r>
        <w:rPr>
          <w:rFonts w:eastAsia="Times New Roman" w:cs="Times New Roman"/>
          <w:szCs w:val="24"/>
        </w:rPr>
        <w:t xml:space="preserve">βεβαίως στο ότι είναι ένα θέμα </w:t>
      </w:r>
      <w:proofErr w:type="spellStart"/>
      <w:r>
        <w:rPr>
          <w:rFonts w:eastAsia="Times New Roman" w:cs="Times New Roman"/>
          <w:szCs w:val="24"/>
        </w:rPr>
        <w:t>πολυπαραγοντικό</w:t>
      </w:r>
      <w:proofErr w:type="spellEnd"/>
      <w:r>
        <w:rPr>
          <w:rFonts w:eastAsia="Times New Roman" w:cs="Times New Roman"/>
          <w:szCs w:val="24"/>
        </w:rPr>
        <w:t xml:space="preserve"> και πολλών μεταβλητών. Όμως, υπάρχουν τρία επίπεδα στα οποία η χώρα μας μέχρι στιγμής δεν έχει κάνει τίποτα ή ελάχιστα.</w:t>
      </w:r>
    </w:p>
    <w:p w14:paraId="203C35B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 πρώτο, απαιτεί συνεχή έρευνα σε εθνικό και ευρωπαϊκό επίπεδο. Δεν έχουμε ένα ινστιτούτ</w:t>
      </w:r>
      <w:r>
        <w:rPr>
          <w:rFonts w:eastAsia="Times New Roman" w:cs="Times New Roman"/>
          <w:szCs w:val="24"/>
        </w:rPr>
        <w:t>ο που να παρακολουθεί το δημογραφικό πρόβλημα. Είμαστε από τις λίγες χώρες στην Ευρώπη. Η Κυβέρνησή μου δεσμεύεται να προχωρήσει σε τέτοιου είδους ενέργεια.</w:t>
      </w:r>
    </w:p>
    <w:p w14:paraId="203C35B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Ούτε πόσους πολύτεκνους έχουμε δεν ξέρουμε.</w:t>
      </w:r>
    </w:p>
    <w:p w14:paraId="203C35B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w:t>
      </w:r>
      <w:r>
        <w:rPr>
          <w:rFonts w:eastAsia="Times New Roman" w:cs="Times New Roman"/>
          <w:b/>
          <w:szCs w:val="24"/>
        </w:rPr>
        <w:t>γός Εργασίας, Κοινωνικής Ασφάλισης και Κοινωνικής Αλληλεγγύης):</w:t>
      </w:r>
      <w:r>
        <w:rPr>
          <w:rFonts w:eastAsia="Times New Roman" w:cs="Times New Roman"/>
          <w:szCs w:val="24"/>
        </w:rPr>
        <w:t xml:space="preserve"> Δεύτερον, μέχρι σήμερα το μόνο που υπάρχει είναι ένα πόρισμα της Βουλής των Ελλήνων του 1993 που κατέληγε σε συγκεκριμένες προτάσεις για το δημογραφικό. Τίποτα ή ελάχιστα έγιναν από αυτό. </w:t>
      </w:r>
    </w:p>
    <w:p w14:paraId="203C35B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ό το πόρισμα πρέπει πιστεύω -και σήμερα αυτό κάνει η εντατικοποίηση της σχετικής </w:t>
      </w:r>
      <w:r>
        <w:rPr>
          <w:rFonts w:eastAsia="Times New Roman" w:cs="Times New Roman"/>
          <w:szCs w:val="24"/>
        </w:rPr>
        <w:t xml:space="preserve">επιτροπής </w:t>
      </w:r>
      <w:r>
        <w:rPr>
          <w:rFonts w:eastAsia="Times New Roman" w:cs="Times New Roman"/>
          <w:szCs w:val="24"/>
        </w:rPr>
        <w:t xml:space="preserve">της Βουλής- να αναθεωρηθεί σε πολλές παραμέτρους του, γιατί ήταν προτάσεις χωρίς υποδομές για </w:t>
      </w:r>
      <w:r>
        <w:rPr>
          <w:rFonts w:eastAsia="Times New Roman" w:cs="Times New Roman"/>
          <w:szCs w:val="24"/>
        </w:rPr>
        <w:t xml:space="preserve">να </w:t>
      </w:r>
      <w:r>
        <w:rPr>
          <w:rFonts w:eastAsia="Times New Roman" w:cs="Times New Roman"/>
          <w:szCs w:val="24"/>
        </w:rPr>
        <w:t xml:space="preserve">τις υλοποιήσουν, προτάσεις που δεν </w:t>
      </w:r>
      <w:r>
        <w:rPr>
          <w:rFonts w:eastAsia="Times New Roman" w:cs="Times New Roman"/>
          <w:szCs w:val="24"/>
        </w:rPr>
        <w:lastRenderedPageBreak/>
        <w:t>εφαρμόστηκαν στο σύνολό τους, προ</w:t>
      </w:r>
      <w:r>
        <w:rPr>
          <w:rFonts w:eastAsia="Times New Roman" w:cs="Times New Roman"/>
          <w:szCs w:val="24"/>
        </w:rPr>
        <w:t>τάσεις ηθικοπλαστικού χαρακτήρα που αναπαρήγαγαν στερεότυπα που θα τα ξεπερνούσε η ίδια η πραγματικότητα και η θεσμική και η κοινωνική.</w:t>
      </w:r>
    </w:p>
    <w:p w14:paraId="203C35B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προφανώς στη θεσμική κατοχύρωση της </w:t>
      </w:r>
      <w:proofErr w:type="spellStart"/>
      <w:r>
        <w:rPr>
          <w:rFonts w:eastAsia="Times New Roman" w:cs="Times New Roman"/>
          <w:szCs w:val="24"/>
        </w:rPr>
        <w:t>μονογονεϊκότητας</w:t>
      </w:r>
      <w:proofErr w:type="spellEnd"/>
      <w:r>
        <w:rPr>
          <w:rFonts w:eastAsia="Times New Roman" w:cs="Times New Roman"/>
          <w:szCs w:val="24"/>
        </w:rPr>
        <w:t>, στο δικαίωμα της μητρότητας εκτός γάμου, στο σύμφωνο συ</w:t>
      </w:r>
      <w:r>
        <w:rPr>
          <w:rFonts w:eastAsia="Times New Roman" w:cs="Times New Roman"/>
          <w:szCs w:val="24"/>
        </w:rPr>
        <w:t>μβίωσης αλλά και στα υψηλά ποσοστά διαζυγίου. Η Κυβέρνησή μας επιθυμεί να μετατοπίσει τις δράσεις της και τον σχεδιασμό της κυρίως στην ενίσχυση πρωτίστως του παιδιού, με μια σειρά μέτρων προστασίας και κινήτρων που θα σας πω παρακάτω.</w:t>
      </w:r>
    </w:p>
    <w:p w14:paraId="203C35B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Τρίτον, είναι γνωστό</w:t>
      </w:r>
      <w:r>
        <w:rPr>
          <w:rFonts w:eastAsia="Times New Roman" w:cs="Times New Roman"/>
          <w:szCs w:val="24"/>
        </w:rPr>
        <w:t xml:space="preserve"> ότι μηχανισμός ελέγχου δεν υπήρχε εδώ και είκοσι πέντε χρόνια από το 1993. Βραδυφλεγής βόμβα λένε σήμερα, λέτε κι εσείς, σαν να ανακαλύψαμε ξαφνικά όλα αυτά τα θέματα. Είκοσι πέντε χρόνια μετά δεν υπάρχει κανείς έλεγχος. Γιατί; Η Κυβέρνησή μου προτίθεται </w:t>
      </w:r>
      <w:r>
        <w:rPr>
          <w:rFonts w:eastAsia="Times New Roman" w:cs="Times New Roman"/>
          <w:szCs w:val="24"/>
        </w:rPr>
        <w:t>να φέρει σχετικό νομοσχέδιο για τους ελέγχους πάνω σε αυτό το επίπεδο και για όποιες αποφάσεις πάρει.</w:t>
      </w:r>
    </w:p>
    <w:p w14:paraId="203C35B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Όπως εξελίσσεται το δημογραφικό, κύριε </w:t>
      </w:r>
      <w:proofErr w:type="spellStart"/>
      <w:r>
        <w:rPr>
          <w:rFonts w:eastAsia="Times New Roman" w:cs="Times New Roman"/>
          <w:szCs w:val="24"/>
        </w:rPr>
        <w:t>Γιακουμάτε</w:t>
      </w:r>
      <w:proofErr w:type="spellEnd"/>
      <w:r>
        <w:rPr>
          <w:rFonts w:eastAsia="Times New Roman" w:cs="Times New Roman"/>
          <w:szCs w:val="24"/>
        </w:rPr>
        <w:t>, στην Ελλάδα και την Ευρωπαϊκή Ένωση, με τις δύο του όψεις, της υπογεννητικότητας απ’ τη μια και την αύξ</w:t>
      </w:r>
      <w:r>
        <w:rPr>
          <w:rFonts w:eastAsia="Times New Roman" w:cs="Times New Roman"/>
          <w:szCs w:val="24"/>
        </w:rPr>
        <w:t>ηση του προσδόκιμου επιβίωσης, γερνάμε, δηλαδή και δεν πεθαίνουμε –ευτυχώς- επηρεάζει δύο τομείς συγχρόνως. Πρώτον, τη μείωση του εργατικού δυναμικού και βέβαια επιβαρύνεται με τις πολιτικές λιτότητας που τα νεοφιλελεύθερα κόμματα και η Ευρωπαϊκή Ένωση κυρ</w:t>
      </w:r>
      <w:r>
        <w:rPr>
          <w:rFonts w:eastAsia="Times New Roman" w:cs="Times New Roman"/>
          <w:szCs w:val="24"/>
        </w:rPr>
        <w:t xml:space="preserve">ίως εφάρμοσαν τα τελευταία χρόνια. Ακραίο παράδειγμα είναι η χώρα μας, που ό,τι και να κάνει για τη βραδυφλεγή βόμβα που λέτε, </w:t>
      </w:r>
      <w:r>
        <w:rPr>
          <w:rFonts w:eastAsia="Times New Roman" w:cs="Times New Roman"/>
          <w:szCs w:val="24"/>
        </w:rPr>
        <w:lastRenderedPageBreak/>
        <w:t>όταν έχει 27% καταστροφή</w:t>
      </w:r>
      <w:r>
        <w:rPr>
          <w:rFonts w:eastAsia="Times New Roman" w:cs="Times New Roman"/>
          <w:szCs w:val="24"/>
        </w:rPr>
        <w:t xml:space="preserve"> </w:t>
      </w:r>
      <w:r>
        <w:rPr>
          <w:rFonts w:eastAsia="Times New Roman" w:cs="Times New Roman"/>
          <w:szCs w:val="24"/>
        </w:rPr>
        <w:t>του εργατικού της δυναμικού αυτό που υπήρξε το 2013, ανεργία 27% και σήμερα μπορεί να μιλάμε για 21,2% π</w:t>
      </w:r>
      <w:r>
        <w:rPr>
          <w:rFonts w:eastAsia="Times New Roman" w:cs="Times New Roman"/>
          <w:szCs w:val="24"/>
        </w:rPr>
        <w:t xml:space="preserve">ου κατάφερε η Κυβέρνησή μας, αλλά ακόμα τα νούμερα είναι δραματικά, πρόκειται για καταστροφή του εργατικού δυναμικού. Επομένως, αν δεν αναστρέψουμε αυτόν τον δείκτη, όλα τα άλλα κτίζουμε στην άμμο και απλά λέμε πράγματα σκόρπια για εντυπωσιασμό. </w:t>
      </w:r>
    </w:p>
    <w:p w14:paraId="203C35C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Λέω, λοιπ</w:t>
      </w:r>
      <w:r>
        <w:rPr>
          <w:rFonts w:eastAsia="Times New Roman" w:cs="Times New Roman"/>
          <w:szCs w:val="24"/>
        </w:rPr>
        <w:t>όν, το δεύτερο, όλες οι πολιτικές οι οποίες αποδιάρθρωσαν την αγορά εργασίας και μας έφτασαν σε εργασιακό μεσαίωνα είναι και αυτό στοιχείο γιατί δεν κάνει κανείς παιδιά σήμερα ή γιατί κάνουν ελάχιστα, γιατί τι να ελπίζουν όταν δεν βρίσκουν δουλειά ή ξέρουν</w:t>
      </w:r>
      <w:r>
        <w:rPr>
          <w:rFonts w:eastAsia="Times New Roman" w:cs="Times New Roman"/>
          <w:szCs w:val="24"/>
        </w:rPr>
        <w:t xml:space="preserve"> με ποιους όρους θα πάνε να διοριστούν αριστερά-δεξιά.</w:t>
      </w:r>
    </w:p>
    <w:p w14:paraId="203C35C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Δεύτερον, η γήρανση του πληθυσμού. Τι σημαίνει αυτό; Τι πολιτικές κάνουμε για τους ηλικιωμένους; Τι ακριβώς μέτρα προστασίας παίρνουμε για τους ηλικιωμένους; Από όσα είπα, προκύπτει ότι για τη χώρα μας</w:t>
      </w:r>
      <w:r>
        <w:rPr>
          <w:rFonts w:eastAsia="Times New Roman" w:cs="Times New Roman"/>
          <w:szCs w:val="24"/>
        </w:rPr>
        <w:t xml:space="preserve"> προϋποθέσεις για την αντιμετώπιση του δημογραφικού είναι: Πρώτον, η αντιμετώπιση της φτώχειας, κύριε Πρόεδρε. Γιατί αυτές τις μέρες ακούσαμε μεγάλους λόγους αριστερά και δεξιά ότι η φτώχεια αυξήθηκε.</w:t>
      </w:r>
    </w:p>
    <w:p w14:paraId="203C35C2" w14:textId="77777777" w:rsidR="00BD6463" w:rsidRDefault="001903D8">
      <w:pPr>
        <w:spacing w:line="600" w:lineRule="auto"/>
        <w:ind w:firstLine="720"/>
        <w:contextualSpacing/>
        <w:jc w:val="both"/>
        <w:rPr>
          <w:rFonts w:eastAsia="Times New Roman"/>
          <w:szCs w:val="24"/>
        </w:rPr>
      </w:pPr>
      <w:r>
        <w:rPr>
          <w:rFonts w:eastAsia="Times New Roman"/>
          <w:szCs w:val="24"/>
        </w:rPr>
        <w:t>Με μια διαφορά</w:t>
      </w:r>
      <w:r>
        <w:rPr>
          <w:rFonts w:eastAsia="Times New Roman"/>
          <w:szCs w:val="24"/>
        </w:rPr>
        <w:t>:</w:t>
      </w:r>
      <w:r>
        <w:rPr>
          <w:rFonts w:eastAsia="Times New Roman"/>
          <w:szCs w:val="24"/>
        </w:rPr>
        <w:t xml:space="preserve"> ότι όλα τα στοιχεία της </w:t>
      </w:r>
      <w:r>
        <w:rPr>
          <w:rFonts w:eastAsia="Times New Roman"/>
          <w:szCs w:val="24"/>
          <w:lang w:val="en-US"/>
        </w:rPr>
        <w:t>Eurostat</w:t>
      </w:r>
      <w:r>
        <w:rPr>
          <w:rFonts w:eastAsia="Times New Roman"/>
          <w:szCs w:val="24"/>
        </w:rPr>
        <w:t>, που ε</w:t>
      </w:r>
      <w:r>
        <w:rPr>
          <w:rFonts w:eastAsia="Times New Roman"/>
          <w:szCs w:val="24"/>
        </w:rPr>
        <w:t>πικαλεστήκαν τα ΜΜΕ, ακόμη και Βουλευτές και κόμματα, αφορούν το 2014. Δηλαδή, αφορούν κυρίως τα εισοδήματα του ελληνικού λαού το 2014 και μερικώς το 2015 για ορισμένα πράγματα.</w:t>
      </w:r>
    </w:p>
    <w:p w14:paraId="203C35C3" w14:textId="77777777" w:rsidR="00BD6463" w:rsidRDefault="001903D8">
      <w:pPr>
        <w:spacing w:line="600" w:lineRule="auto"/>
        <w:ind w:firstLine="720"/>
        <w:contextualSpacing/>
        <w:jc w:val="both"/>
        <w:rPr>
          <w:rFonts w:eastAsia="Times New Roman"/>
          <w:szCs w:val="24"/>
        </w:rPr>
      </w:pPr>
      <w:r>
        <w:rPr>
          <w:rFonts w:eastAsia="Times New Roman"/>
          <w:szCs w:val="24"/>
        </w:rPr>
        <w:lastRenderedPageBreak/>
        <w:t>Εμείς</w:t>
      </w:r>
      <w:r>
        <w:rPr>
          <w:rFonts w:eastAsia="Times New Roman"/>
          <w:szCs w:val="24"/>
        </w:rPr>
        <w:t>,</w:t>
      </w:r>
      <w:r>
        <w:rPr>
          <w:rFonts w:eastAsia="Times New Roman"/>
          <w:szCs w:val="24"/>
        </w:rPr>
        <w:t xml:space="preserve"> το 2016 δώσαμε 250 εκατομμύρια για την αντιμετώπιση της φτώχιας και το </w:t>
      </w:r>
      <w:r>
        <w:rPr>
          <w:rFonts w:eastAsia="Times New Roman"/>
          <w:szCs w:val="24"/>
        </w:rPr>
        <w:t>2017 δίνουμε το ΚΕΑ</w:t>
      </w:r>
      <w:r>
        <w:rPr>
          <w:rFonts w:eastAsia="Times New Roman"/>
          <w:szCs w:val="24"/>
        </w:rPr>
        <w:t>,</w:t>
      </w:r>
      <w:r>
        <w:rPr>
          <w:rFonts w:eastAsia="Times New Roman"/>
          <w:szCs w:val="24"/>
        </w:rPr>
        <w:t xml:space="preserve"> το κ</w:t>
      </w:r>
      <w:r>
        <w:rPr>
          <w:rFonts w:eastAsia="Times New Roman"/>
          <w:szCs w:val="24"/>
        </w:rPr>
        <w:t xml:space="preserve">οινωνικό </w:t>
      </w:r>
      <w:r>
        <w:rPr>
          <w:rFonts w:eastAsia="Times New Roman"/>
          <w:szCs w:val="24"/>
        </w:rPr>
        <w:t xml:space="preserve">εισόδημα </w:t>
      </w:r>
      <w:r>
        <w:rPr>
          <w:rFonts w:eastAsia="Times New Roman"/>
          <w:szCs w:val="24"/>
        </w:rPr>
        <w:t>αλληλεγγύης</w:t>
      </w:r>
      <w:r>
        <w:rPr>
          <w:rFonts w:eastAsia="Times New Roman"/>
          <w:szCs w:val="24"/>
        </w:rPr>
        <w:t xml:space="preserve">, για την αντιμετώπισης της φτώχιας. Αν δεν αρθεί αυτή η απειλή πάνω από τα κεφάλια του ελληνικού λαού, ότι δηλαδή κινδυνεύουν από τη φτώχια, ό,τι συζητάμε για την υπογεννητικότητα είναι -ξαναλέω- ασκήσεις επί </w:t>
      </w:r>
      <w:proofErr w:type="spellStart"/>
      <w:r>
        <w:rPr>
          <w:rFonts w:eastAsia="Times New Roman"/>
          <w:szCs w:val="24"/>
        </w:rPr>
        <w:t>χάρτου</w:t>
      </w:r>
      <w:proofErr w:type="spellEnd"/>
      <w:r>
        <w:rPr>
          <w:rFonts w:eastAsia="Times New Roman"/>
          <w:szCs w:val="24"/>
        </w:rPr>
        <w:t xml:space="preserve">. </w:t>
      </w:r>
    </w:p>
    <w:p w14:paraId="203C35C4" w14:textId="77777777" w:rsidR="00BD6463" w:rsidRDefault="001903D8">
      <w:pPr>
        <w:spacing w:line="600" w:lineRule="auto"/>
        <w:ind w:firstLine="720"/>
        <w:contextualSpacing/>
        <w:jc w:val="both"/>
        <w:rPr>
          <w:rFonts w:eastAsia="Times New Roman"/>
          <w:szCs w:val="24"/>
        </w:rPr>
      </w:pPr>
      <w:r>
        <w:rPr>
          <w:rFonts w:eastAsia="Times New Roman"/>
          <w:szCs w:val="24"/>
        </w:rPr>
        <w:t>Θα πω</w:t>
      </w:r>
      <w:r>
        <w:rPr>
          <w:rFonts w:eastAsia="Times New Roman"/>
          <w:szCs w:val="24"/>
        </w:rPr>
        <w:t xml:space="preserve"> -</w:t>
      </w:r>
      <w:r>
        <w:rPr>
          <w:rFonts w:eastAsia="Times New Roman"/>
          <w:szCs w:val="24"/>
        </w:rPr>
        <w:t>δεν υπεκφεύγω</w:t>
      </w:r>
      <w:r>
        <w:rPr>
          <w:rFonts w:eastAsia="Times New Roman"/>
          <w:szCs w:val="24"/>
        </w:rPr>
        <w:t>-</w:t>
      </w:r>
      <w:r>
        <w:rPr>
          <w:rFonts w:eastAsia="Times New Roman"/>
          <w:szCs w:val="24"/>
        </w:rPr>
        <w:t xml:space="preserve"> και </w:t>
      </w:r>
      <w:r>
        <w:rPr>
          <w:rFonts w:eastAsia="Times New Roman"/>
          <w:szCs w:val="24"/>
        </w:rPr>
        <w:t xml:space="preserve">για </w:t>
      </w:r>
      <w:r>
        <w:rPr>
          <w:rFonts w:eastAsia="Times New Roman"/>
          <w:szCs w:val="24"/>
        </w:rPr>
        <w:t>τις ειδ</w:t>
      </w:r>
      <w:r>
        <w:rPr>
          <w:rFonts w:eastAsia="Times New Roman"/>
          <w:szCs w:val="24"/>
        </w:rPr>
        <w:t>ικότερες προτάσεις.</w:t>
      </w:r>
    </w:p>
    <w:p w14:paraId="203C35C5" w14:textId="77777777" w:rsidR="00BD6463" w:rsidRDefault="001903D8">
      <w:pPr>
        <w:spacing w:line="600" w:lineRule="auto"/>
        <w:ind w:firstLine="720"/>
        <w:contextualSpacing/>
        <w:jc w:val="both"/>
        <w:rPr>
          <w:rFonts w:eastAsia="Times New Roman"/>
          <w:b/>
          <w:bCs/>
          <w:szCs w:val="24"/>
        </w:rPr>
      </w:pPr>
      <w:r>
        <w:rPr>
          <w:rFonts w:eastAsia="Times New Roman"/>
          <w:b/>
          <w:bCs/>
          <w:szCs w:val="24"/>
        </w:rPr>
        <w:t xml:space="preserve">ΠΡΟΕΔΡΕΥΩΝ (Μάριος Γεωργιάδης): </w:t>
      </w:r>
      <w:r>
        <w:rPr>
          <w:rFonts w:eastAsia="Times New Roman"/>
          <w:bCs/>
          <w:szCs w:val="24"/>
        </w:rPr>
        <w:t>Παρακαλώ</w:t>
      </w:r>
      <w:r>
        <w:rPr>
          <w:rFonts w:eastAsia="Times New Roman"/>
          <w:b/>
          <w:bCs/>
          <w:szCs w:val="24"/>
        </w:rPr>
        <w:t xml:space="preserve"> </w:t>
      </w:r>
      <w:r>
        <w:rPr>
          <w:rFonts w:eastAsia="Times New Roman"/>
          <w:bCs/>
          <w:szCs w:val="24"/>
        </w:rPr>
        <w:t>ολοκληρώστε, κυρία Υπουργέ. Έχετε και τη δευτερολογία σας.</w:t>
      </w:r>
    </w:p>
    <w:p w14:paraId="203C35C6" w14:textId="77777777" w:rsidR="00BD6463" w:rsidRDefault="001903D8">
      <w:pPr>
        <w:spacing w:line="600" w:lineRule="auto"/>
        <w:ind w:firstLine="720"/>
        <w:contextualSpacing/>
        <w:jc w:val="both"/>
        <w:rPr>
          <w:rFonts w:eastAsia="Times New Roman"/>
          <w:bCs/>
          <w:szCs w:val="24"/>
        </w:rPr>
      </w:pPr>
      <w:r>
        <w:rPr>
          <w:rFonts w:eastAsia="Times New Roman"/>
          <w:b/>
          <w:bCs/>
          <w:szCs w:val="24"/>
        </w:rPr>
        <w:t xml:space="preserve">ΘΕΑΝΩ ΦΩΤΙΟΥ (Αναπληρώτρια Υπουργός Εργασίας, Κοινωνικής Ασφάλισης και Κοινωνικής Αλληλεγγύης): </w:t>
      </w:r>
      <w:r>
        <w:rPr>
          <w:rFonts w:eastAsia="Times New Roman"/>
          <w:bCs/>
          <w:szCs w:val="24"/>
        </w:rPr>
        <w:t xml:space="preserve">Ολοκληρώνω, λοιπόν, σε ένα δευτερόλεπτο </w:t>
      </w:r>
      <w:r>
        <w:rPr>
          <w:rFonts w:eastAsia="Times New Roman"/>
          <w:bCs/>
          <w:szCs w:val="24"/>
        </w:rPr>
        <w:t>για το συγκεκριμένο θέμα.</w:t>
      </w:r>
    </w:p>
    <w:p w14:paraId="203C35C7"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Σήμερα, εξακόσιες είκοσι τέσσερις χιλιάδες συμπολίτες μας παίρνουν το ΚΕΑ, </w:t>
      </w:r>
      <w:r>
        <w:rPr>
          <w:rFonts w:eastAsia="Times New Roman"/>
          <w:bCs/>
          <w:szCs w:val="24"/>
        </w:rPr>
        <w:t>κ</w:t>
      </w:r>
      <w:r>
        <w:rPr>
          <w:rFonts w:eastAsia="Times New Roman"/>
          <w:bCs/>
          <w:szCs w:val="24"/>
        </w:rPr>
        <w:t>οινωνικό</w:t>
      </w:r>
      <w:r>
        <w:rPr>
          <w:rFonts w:eastAsia="Times New Roman"/>
          <w:bCs/>
          <w:szCs w:val="24"/>
        </w:rPr>
        <w:t xml:space="preserve"> ε</w:t>
      </w:r>
      <w:r>
        <w:rPr>
          <w:rFonts w:eastAsia="Times New Roman"/>
          <w:bCs/>
          <w:szCs w:val="24"/>
        </w:rPr>
        <w:t xml:space="preserve">ισόδημα </w:t>
      </w:r>
      <w:r>
        <w:rPr>
          <w:rFonts w:eastAsia="Times New Roman"/>
          <w:bCs/>
          <w:szCs w:val="24"/>
        </w:rPr>
        <w:t>α</w:t>
      </w:r>
      <w:r>
        <w:rPr>
          <w:rFonts w:eastAsia="Times New Roman"/>
          <w:bCs/>
          <w:szCs w:val="24"/>
        </w:rPr>
        <w:t xml:space="preserve">λληλεγγύης, και είχαμε προϋπολογίσει ότι θα στοιχίσει στο κράτος 760 εκατομμύρια και του χρόνου θα ξαναβάλουμε το ίδιο ποσό. </w:t>
      </w:r>
    </w:p>
    <w:p w14:paraId="203C35C8" w14:textId="77777777" w:rsidR="00BD6463" w:rsidRDefault="001903D8">
      <w:pPr>
        <w:spacing w:line="600" w:lineRule="auto"/>
        <w:ind w:firstLine="720"/>
        <w:contextualSpacing/>
        <w:jc w:val="both"/>
        <w:rPr>
          <w:rFonts w:eastAsia="Times New Roman"/>
          <w:bCs/>
          <w:szCs w:val="24"/>
        </w:rPr>
      </w:pPr>
      <w:r>
        <w:rPr>
          <w:rFonts w:eastAsia="Times New Roman"/>
          <w:bCs/>
          <w:szCs w:val="24"/>
        </w:rPr>
        <w:t>Το ίδιο ι</w:t>
      </w:r>
      <w:r>
        <w:rPr>
          <w:rFonts w:eastAsia="Times New Roman"/>
          <w:bCs/>
          <w:szCs w:val="24"/>
        </w:rPr>
        <w:t>σχύει για την ανεργία</w:t>
      </w:r>
      <w:r>
        <w:rPr>
          <w:rFonts w:eastAsia="Times New Roman"/>
          <w:bCs/>
          <w:szCs w:val="24"/>
        </w:rPr>
        <w:t>. Τ</w:t>
      </w:r>
      <w:r>
        <w:rPr>
          <w:rFonts w:eastAsia="Times New Roman"/>
          <w:bCs/>
          <w:szCs w:val="24"/>
        </w:rPr>
        <w:t>α είπα.</w:t>
      </w:r>
    </w:p>
    <w:p w14:paraId="203C35C9" w14:textId="77777777" w:rsidR="00BD6463" w:rsidRDefault="001903D8">
      <w:pPr>
        <w:spacing w:line="600" w:lineRule="auto"/>
        <w:ind w:firstLine="720"/>
        <w:contextualSpacing/>
        <w:jc w:val="both"/>
        <w:rPr>
          <w:rFonts w:eastAsia="Times New Roman"/>
          <w:bCs/>
          <w:szCs w:val="24"/>
        </w:rPr>
      </w:pPr>
      <w:r>
        <w:rPr>
          <w:rFonts w:eastAsia="Times New Roman"/>
          <w:bCs/>
          <w:szCs w:val="24"/>
        </w:rPr>
        <w:t>Το τρίτο είναι η δημιουργία ισχυρού κοινωνικού κράτους, αλλά εκεί πια θα πω πιο αναλυτικά τα θέματα της αρμοδιότητάς μου.</w:t>
      </w:r>
    </w:p>
    <w:p w14:paraId="203C35CA" w14:textId="77777777" w:rsidR="00BD6463" w:rsidRDefault="001903D8">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κυρία Υπουργέ.</w:t>
      </w:r>
    </w:p>
    <w:p w14:paraId="203C35CB"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Κύριε συνάδελφε, έχετε τον λόγο για τρία </w:t>
      </w:r>
      <w:r>
        <w:rPr>
          <w:rFonts w:eastAsia="Times New Roman"/>
          <w:bCs/>
          <w:szCs w:val="24"/>
        </w:rPr>
        <w:t>λεπτά για τη δευτερολογία σας.</w:t>
      </w:r>
    </w:p>
    <w:p w14:paraId="203C35CC" w14:textId="77777777" w:rsidR="00BD6463" w:rsidRDefault="001903D8">
      <w:pPr>
        <w:spacing w:line="600" w:lineRule="auto"/>
        <w:ind w:firstLine="720"/>
        <w:contextualSpacing/>
        <w:jc w:val="both"/>
        <w:rPr>
          <w:rFonts w:eastAsia="Times New Roman"/>
          <w:bCs/>
          <w:szCs w:val="24"/>
        </w:rPr>
      </w:pPr>
      <w:r>
        <w:rPr>
          <w:rFonts w:eastAsia="Times New Roman"/>
          <w:b/>
          <w:bCs/>
          <w:szCs w:val="24"/>
        </w:rPr>
        <w:lastRenderedPageBreak/>
        <w:t xml:space="preserve">ΓΕΡΑΣΙΜΟΣ ΓΙΑΚΟΥΜΑΤΟΣ: </w:t>
      </w:r>
      <w:r>
        <w:rPr>
          <w:rFonts w:eastAsia="Times New Roman"/>
          <w:bCs/>
          <w:szCs w:val="24"/>
        </w:rPr>
        <w:t>Κυρία Υπουργέ, μιλήσατε για την ανεργία. Και επειδή γίνεται μεγάλη σπέκουλα εναντίον της Νέας Δημοκρατίας για την ανεργία, θα σας πω ότι το 2007</w:t>
      </w:r>
      <w:r>
        <w:rPr>
          <w:rFonts w:eastAsia="Times New Roman"/>
          <w:bCs/>
          <w:szCs w:val="24"/>
        </w:rPr>
        <w:t>,</w:t>
      </w:r>
      <w:r>
        <w:rPr>
          <w:rFonts w:eastAsia="Times New Roman"/>
          <w:bCs/>
          <w:szCs w:val="24"/>
        </w:rPr>
        <w:t xml:space="preserve"> που είχα την τιμή να είμαι Υπουργός στην Απασχόληση η αν</w:t>
      </w:r>
      <w:r>
        <w:rPr>
          <w:rFonts w:eastAsia="Times New Roman"/>
          <w:bCs/>
          <w:szCs w:val="24"/>
        </w:rPr>
        <w:t>εργία</w:t>
      </w:r>
      <w:r>
        <w:rPr>
          <w:rFonts w:eastAsia="Times New Roman"/>
          <w:bCs/>
          <w:szCs w:val="24"/>
        </w:rPr>
        <w:t>,</w:t>
      </w:r>
      <w:r>
        <w:rPr>
          <w:rFonts w:eastAsia="Times New Roman"/>
          <w:bCs/>
          <w:szCs w:val="24"/>
        </w:rPr>
        <w:t xml:space="preserve"> από 11,4% που την παρέλαβε ο Καραμανλής την πήγε 7,3%. Αυτά είναι τα επίσημα στοιχεία</w:t>
      </w:r>
      <w:r>
        <w:rPr>
          <w:rFonts w:eastAsia="Times New Roman"/>
          <w:bCs/>
          <w:szCs w:val="24"/>
        </w:rPr>
        <w:t>. Ν</w:t>
      </w:r>
      <w:r>
        <w:rPr>
          <w:rFonts w:eastAsia="Times New Roman"/>
          <w:bCs/>
          <w:szCs w:val="24"/>
        </w:rPr>
        <w:t>α τα δείτε. Το 7,3% πώς έγινε 27%, ψάξτε σε άλλον, στον Γεώργιο Ανδρέα Παπανδρέου</w:t>
      </w:r>
      <w:r>
        <w:rPr>
          <w:rFonts w:eastAsia="Times New Roman"/>
          <w:bCs/>
          <w:szCs w:val="24"/>
        </w:rPr>
        <w:t>,</w:t>
      </w:r>
      <w:r>
        <w:rPr>
          <w:rFonts w:eastAsia="Times New Roman"/>
          <w:bCs/>
          <w:szCs w:val="24"/>
        </w:rPr>
        <w:t xml:space="preserve"> όχι στην Νέα Δημοκρατία. Δεν μπορείτε να μας κατηγορείτε για ανεργία, όταν την</w:t>
      </w:r>
      <w:r>
        <w:rPr>
          <w:rFonts w:eastAsia="Times New Roman"/>
          <w:bCs/>
          <w:szCs w:val="24"/>
        </w:rPr>
        <w:t xml:space="preserve"> παρέδωσα εγώ επίσημα στο 7,3% στα τέλη του 2007. Αυτό είναι το πρώτο. Μύθος.</w:t>
      </w:r>
    </w:p>
    <w:p w14:paraId="203C35CD"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Δεύτερον, μην πάτε για το 27%-21%, γιατί το 27%-21% είναι τετρακόσιες χιλιάδες νέοι που έφυγαν για το εξωτερικό. Δεν υπολογίζονται </w:t>
      </w:r>
      <w:r>
        <w:rPr>
          <w:rFonts w:eastAsia="Times New Roman"/>
          <w:bCs/>
          <w:szCs w:val="24"/>
        </w:rPr>
        <w:t xml:space="preserve">ως </w:t>
      </w:r>
      <w:r>
        <w:rPr>
          <w:rFonts w:eastAsia="Times New Roman"/>
          <w:bCs/>
          <w:szCs w:val="24"/>
        </w:rPr>
        <w:t xml:space="preserve">άνεργοι. Είναι τετρακόσιες χιλιάδες. </w:t>
      </w:r>
    </w:p>
    <w:p w14:paraId="203C35CE" w14:textId="77777777" w:rsidR="00BD6463" w:rsidRDefault="001903D8">
      <w:pPr>
        <w:spacing w:line="600" w:lineRule="auto"/>
        <w:ind w:firstLine="720"/>
        <w:contextualSpacing/>
        <w:jc w:val="both"/>
        <w:rPr>
          <w:rFonts w:eastAsia="Times New Roman"/>
          <w:bCs/>
          <w:szCs w:val="24"/>
        </w:rPr>
      </w:pPr>
      <w:r>
        <w:rPr>
          <w:rFonts w:eastAsia="Times New Roman"/>
          <w:bCs/>
          <w:szCs w:val="24"/>
        </w:rPr>
        <w:t>Δεν βά</w:t>
      </w:r>
      <w:r>
        <w:rPr>
          <w:rFonts w:eastAsia="Times New Roman"/>
          <w:bCs/>
          <w:szCs w:val="24"/>
        </w:rPr>
        <w:t>ζετε τον τουρισμό</w:t>
      </w:r>
      <w:r>
        <w:rPr>
          <w:rFonts w:eastAsia="Times New Roman"/>
          <w:bCs/>
          <w:szCs w:val="24"/>
        </w:rPr>
        <w:t>,</w:t>
      </w:r>
      <w:r>
        <w:rPr>
          <w:rFonts w:eastAsia="Times New Roman"/>
          <w:bCs/>
          <w:szCs w:val="24"/>
        </w:rPr>
        <w:t xml:space="preserve"> που ήταν πράγματι φέτος πολύ πετυχημένος και απασχολούσε κόσμο. Τώρα</w:t>
      </w:r>
      <w:r>
        <w:rPr>
          <w:rFonts w:eastAsia="Times New Roman"/>
          <w:bCs/>
          <w:szCs w:val="24"/>
        </w:rPr>
        <w:t>,</w:t>
      </w:r>
      <w:r>
        <w:rPr>
          <w:rFonts w:eastAsia="Times New Roman"/>
          <w:bCs/>
          <w:szCs w:val="24"/>
        </w:rPr>
        <w:t xml:space="preserve"> πού θα πάνε αυτοί στον ΟΑΕΔ, να δούμε πόσοι θα είναι.</w:t>
      </w:r>
    </w:p>
    <w:p w14:paraId="203C35CF" w14:textId="77777777" w:rsidR="00BD6463" w:rsidRDefault="001903D8">
      <w:pPr>
        <w:spacing w:line="600" w:lineRule="auto"/>
        <w:ind w:firstLine="720"/>
        <w:contextualSpacing/>
        <w:jc w:val="both"/>
        <w:rPr>
          <w:rFonts w:eastAsia="Times New Roman"/>
          <w:bCs/>
          <w:szCs w:val="24"/>
        </w:rPr>
      </w:pPr>
      <w:r>
        <w:rPr>
          <w:rFonts w:eastAsia="Times New Roman"/>
          <w:bCs/>
          <w:szCs w:val="24"/>
        </w:rPr>
        <w:t>Άρα, δεν μπορεί να χαιρόμαστε</w:t>
      </w:r>
      <w:r>
        <w:rPr>
          <w:rFonts w:eastAsia="Times New Roman"/>
          <w:bCs/>
          <w:szCs w:val="24"/>
        </w:rPr>
        <w:t>,</w:t>
      </w:r>
      <w:r>
        <w:rPr>
          <w:rFonts w:eastAsia="Times New Roman"/>
          <w:bCs/>
          <w:szCs w:val="24"/>
        </w:rPr>
        <w:t xml:space="preserve"> έστω και για το 21%, διότι δεν θα είχαν ανάγκη το ΚΕΑ και τα επιδόματα. Τι θέλει ο άλλος; Δουλειά θέλει, δεν θέλει επίδομα. </w:t>
      </w:r>
      <w:r>
        <w:rPr>
          <w:rFonts w:eastAsia="Times New Roman"/>
          <w:bCs/>
          <w:szCs w:val="24"/>
        </w:rPr>
        <w:t>«</w:t>
      </w:r>
      <w:r>
        <w:rPr>
          <w:rFonts w:eastAsia="Times New Roman"/>
          <w:bCs/>
          <w:szCs w:val="24"/>
        </w:rPr>
        <w:t>Δώσε μου δουλειά, για να μην έχω ανάγκη από επίδομα</w:t>
      </w:r>
      <w:r>
        <w:rPr>
          <w:rFonts w:eastAsia="Times New Roman"/>
          <w:bCs/>
          <w:szCs w:val="24"/>
        </w:rPr>
        <w:t>»</w:t>
      </w:r>
      <w:r>
        <w:rPr>
          <w:rFonts w:eastAsia="Times New Roman"/>
          <w:bCs/>
          <w:szCs w:val="24"/>
        </w:rPr>
        <w:t>.</w:t>
      </w:r>
    </w:p>
    <w:p w14:paraId="203C35D0" w14:textId="77777777" w:rsidR="00BD6463" w:rsidRDefault="001903D8">
      <w:pPr>
        <w:spacing w:line="600" w:lineRule="auto"/>
        <w:ind w:firstLine="720"/>
        <w:contextualSpacing/>
        <w:jc w:val="both"/>
        <w:rPr>
          <w:rFonts w:eastAsia="Times New Roman"/>
          <w:bCs/>
          <w:szCs w:val="24"/>
        </w:rPr>
      </w:pPr>
      <w:r>
        <w:rPr>
          <w:rFonts w:eastAsia="Times New Roman"/>
          <w:bCs/>
          <w:szCs w:val="24"/>
        </w:rPr>
        <w:t>Είπατε για εργασιακό μεσαίωνα. Να συμφωνήσω μαζί σας; Μήπως δεν είστε στην Κ</w:t>
      </w:r>
      <w:r>
        <w:rPr>
          <w:rFonts w:eastAsia="Times New Roman"/>
          <w:bCs/>
          <w:szCs w:val="24"/>
        </w:rPr>
        <w:t>υβέρνηση δυόμισι χρόνια; Γιατί δεν τον αλλάζετε; Δεν κατάλαβα</w:t>
      </w:r>
      <w:r>
        <w:rPr>
          <w:rFonts w:eastAsia="Times New Roman"/>
          <w:bCs/>
          <w:szCs w:val="24"/>
        </w:rPr>
        <w:t>.</w:t>
      </w:r>
      <w:r>
        <w:rPr>
          <w:rFonts w:eastAsia="Times New Roman"/>
          <w:bCs/>
          <w:szCs w:val="24"/>
        </w:rPr>
        <w:t xml:space="preserve"> Εγκαλεί η Κυβέρνηση την Αντιπολίτευση γιατί ισχύουν οι νόμοι του μεσαίωνα. Άρα, ποιος τον </w:t>
      </w:r>
      <w:r>
        <w:rPr>
          <w:rFonts w:eastAsia="Times New Roman"/>
          <w:bCs/>
          <w:szCs w:val="24"/>
        </w:rPr>
        <w:lastRenderedPageBreak/>
        <w:t xml:space="preserve">φέρνει τον μεσαίωνα; Και τι σας εμποδίζει να τον αλλάξετε; Τόσες διατάξεις, τόσους νόμους έχετε, φέρτε </w:t>
      </w:r>
      <w:r>
        <w:rPr>
          <w:rFonts w:eastAsia="Times New Roman"/>
          <w:bCs/>
          <w:szCs w:val="24"/>
        </w:rPr>
        <w:t>να τον αλλάξετε.</w:t>
      </w:r>
    </w:p>
    <w:p w14:paraId="203C35D1" w14:textId="77777777" w:rsidR="00BD6463" w:rsidRDefault="001903D8">
      <w:pPr>
        <w:spacing w:line="600" w:lineRule="auto"/>
        <w:ind w:firstLine="720"/>
        <w:contextualSpacing/>
        <w:jc w:val="both"/>
        <w:rPr>
          <w:rFonts w:eastAsia="Times New Roman"/>
          <w:bCs/>
          <w:szCs w:val="24"/>
        </w:rPr>
      </w:pPr>
      <w:r>
        <w:rPr>
          <w:rFonts w:eastAsia="Times New Roman"/>
          <w:bCs/>
          <w:szCs w:val="24"/>
        </w:rPr>
        <w:t>Τρίτον, λέτε για τους ηλικιωμένους. Μην μιλάτε στο σπίτι του κρεμασμένου για σκοινί. Είμαστε η μοναδική χώρα στην Ευρώπη</w:t>
      </w:r>
      <w:r>
        <w:rPr>
          <w:rFonts w:eastAsia="Times New Roman"/>
          <w:bCs/>
          <w:szCs w:val="24"/>
        </w:rPr>
        <w:t>,</w:t>
      </w:r>
      <w:r>
        <w:rPr>
          <w:rFonts w:eastAsia="Times New Roman"/>
          <w:bCs/>
          <w:szCs w:val="24"/>
        </w:rPr>
        <w:t xml:space="preserve"> που έχει 24% ΦΠΑ στα γηροκομεία. Το έβαλε η Κυβέρνησή σας. Έχει σύνταξη 500 ευρώ, πληρώνει το 21% ΦΠΑ, όταν σε όλες τ</w:t>
      </w:r>
      <w:r>
        <w:rPr>
          <w:rFonts w:eastAsia="Times New Roman"/>
          <w:bCs/>
          <w:szCs w:val="24"/>
        </w:rPr>
        <w:t>ις χώρες της Ευρώπης είναι 0% μέχρι 7%. Άρα, λοιπόν, μην τα λέτε αυτά.</w:t>
      </w:r>
    </w:p>
    <w:p w14:paraId="203C35D2"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Και για τη φτώχια δεν τα βγάλαμε εμείς. Η </w:t>
      </w:r>
      <w:r>
        <w:rPr>
          <w:rFonts w:eastAsia="Times New Roman"/>
          <w:bCs/>
          <w:szCs w:val="24"/>
          <w:lang w:val="en-US"/>
        </w:rPr>
        <w:t>Eurostat</w:t>
      </w:r>
      <w:r>
        <w:rPr>
          <w:rFonts w:eastAsia="Times New Roman"/>
          <w:bCs/>
          <w:szCs w:val="24"/>
        </w:rPr>
        <w:t xml:space="preserve"> τα έβγαλε. Όπως σας διέψευσε ότι λέγαμε επί Σαμαρά ότι είχαμε 0,7% ανάπτυξη και λέγατε «όχι», ωρυόσαστε και το έβγαλε τώρα ότι η </w:t>
      </w:r>
      <w:r>
        <w:rPr>
          <w:rFonts w:eastAsia="Times New Roman"/>
          <w:bCs/>
          <w:szCs w:val="24"/>
          <w:lang w:val="en-US"/>
        </w:rPr>
        <w:t>Euros</w:t>
      </w:r>
      <w:r>
        <w:rPr>
          <w:rFonts w:eastAsia="Times New Roman"/>
          <w:bCs/>
          <w:szCs w:val="24"/>
          <w:lang w:val="en-US"/>
        </w:rPr>
        <w:t>tat</w:t>
      </w:r>
      <w:r>
        <w:rPr>
          <w:rFonts w:eastAsia="Times New Roman"/>
          <w:bCs/>
          <w:szCs w:val="24"/>
        </w:rPr>
        <w:t xml:space="preserve"> και ότι δύο χρόνια 2015, 2016 έχουμε ύφεση. Έλεος! Δεν μπορεί συνέχεια με ψέματα και με παραμύθια να ενημερώνετε τον λαό! </w:t>
      </w:r>
    </w:p>
    <w:p w14:paraId="203C35D3" w14:textId="77777777" w:rsidR="00BD6463" w:rsidRDefault="001903D8">
      <w:pPr>
        <w:spacing w:line="600" w:lineRule="auto"/>
        <w:ind w:firstLine="720"/>
        <w:contextualSpacing/>
        <w:jc w:val="both"/>
        <w:rPr>
          <w:rFonts w:eastAsia="Times New Roman"/>
          <w:bCs/>
          <w:szCs w:val="24"/>
        </w:rPr>
      </w:pPr>
      <w:r>
        <w:rPr>
          <w:rFonts w:eastAsia="Times New Roman"/>
          <w:bCs/>
          <w:szCs w:val="24"/>
        </w:rPr>
        <w:t>Πάμε στο συγκεκριμένο θέμα. Υπάρχουν μέτρα, κυρία Υπουργέ, που δεν έχουν δημοσιονομικό κόστος, για να πάμε στην ταμπακιέρα τελικά</w:t>
      </w:r>
      <w:r>
        <w:rPr>
          <w:rFonts w:eastAsia="Times New Roman"/>
          <w:bCs/>
          <w:szCs w:val="24"/>
        </w:rPr>
        <w:t>.</w:t>
      </w:r>
    </w:p>
    <w:p w14:paraId="203C35D4" w14:textId="77777777" w:rsidR="00BD6463" w:rsidRDefault="001903D8">
      <w:pPr>
        <w:spacing w:line="600" w:lineRule="auto"/>
        <w:ind w:firstLine="720"/>
        <w:contextualSpacing/>
        <w:jc w:val="both"/>
        <w:rPr>
          <w:rFonts w:eastAsia="Times New Roman"/>
          <w:bCs/>
          <w:szCs w:val="24"/>
        </w:rPr>
      </w:pPr>
      <w:r>
        <w:rPr>
          <w:rFonts w:eastAsia="Times New Roman"/>
          <w:bCs/>
          <w:szCs w:val="24"/>
        </w:rPr>
        <w:t>Πρώτον, είναι δύσκολο για τις προσλήψεις, κύριε Πρόεδρε, του ΑΣΕΠ να βάλουμε ένα ποσοστό 20%, 15% να μπαίνουν από πολύτεκνους, που έχουν τέσσερα παιδιά και είναι και τα τέσσερα άνεργα; Να δώσουμε ένα κίνητρο</w:t>
      </w:r>
      <w:r>
        <w:rPr>
          <w:rFonts w:eastAsia="Times New Roman"/>
          <w:bCs/>
          <w:szCs w:val="24"/>
        </w:rPr>
        <w:t>. Α</w:t>
      </w:r>
      <w:r>
        <w:rPr>
          <w:rFonts w:eastAsia="Times New Roman"/>
          <w:bCs/>
          <w:szCs w:val="24"/>
        </w:rPr>
        <w:t xml:space="preserve">υτό δεν έχει δημοσιονομικό κόστος, μπορείτε </w:t>
      </w:r>
      <w:r>
        <w:rPr>
          <w:rFonts w:eastAsia="Times New Roman"/>
          <w:bCs/>
          <w:szCs w:val="24"/>
        </w:rPr>
        <w:t xml:space="preserve">να το κάνετε άμεσα ούτε </w:t>
      </w:r>
      <w:r>
        <w:rPr>
          <w:rFonts w:eastAsia="Times New Roman"/>
          <w:bCs/>
          <w:szCs w:val="24"/>
        </w:rPr>
        <w:t xml:space="preserve">επιτροπή </w:t>
      </w:r>
      <w:r>
        <w:rPr>
          <w:rFonts w:eastAsia="Times New Roman"/>
          <w:bCs/>
          <w:szCs w:val="24"/>
        </w:rPr>
        <w:t>περιμένουμε ούτε τα άλλα συμβούλια.</w:t>
      </w:r>
    </w:p>
    <w:p w14:paraId="203C35D5"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Δεύτερον, μετεγγραφές. Ίσχυαν τριάντα δύο χρόνια ελεύθερες μετεγγραφές και οι πρυτάνεις δεν είχαν κανένα παράπονο και καμμία αντίρρηση. Δεν έχει κόστος. Και </w:t>
      </w:r>
      <w:r>
        <w:rPr>
          <w:rFonts w:eastAsia="Times New Roman"/>
          <w:bCs/>
          <w:szCs w:val="24"/>
        </w:rPr>
        <w:lastRenderedPageBreak/>
        <w:t xml:space="preserve">με τέσσερα παιδιά, πολύτεκνος </w:t>
      </w:r>
      <w:r>
        <w:rPr>
          <w:rFonts w:eastAsia="Times New Roman"/>
          <w:bCs/>
          <w:szCs w:val="24"/>
        </w:rPr>
        <w:t>που δεν έχει τι να φάει, να έχει και τέσσερα παιδιά το ένα εδώ και το άλλο στην Κορώνη.</w:t>
      </w:r>
    </w:p>
    <w:p w14:paraId="203C35D6"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Τρίτον, φόρος πολυτελείας στα αυτοκίνητα από 1.900 κυβικά και πάνω. Ωραία, έχω εννέα παιδιά, οκτώ παιδιά, επτά παιδιά, πρέπει να πάρω ένα </w:t>
      </w:r>
      <w:proofErr w:type="spellStart"/>
      <w:r>
        <w:rPr>
          <w:rFonts w:eastAsia="Times New Roman"/>
          <w:bCs/>
          <w:szCs w:val="24"/>
        </w:rPr>
        <w:t>βανάκι</w:t>
      </w:r>
      <w:proofErr w:type="spellEnd"/>
      <w:r>
        <w:rPr>
          <w:rFonts w:eastAsia="Times New Roman"/>
          <w:bCs/>
          <w:szCs w:val="24"/>
        </w:rPr>
        <w:t xml:space="preserve"> να τα πηγαίνω είτε σχολ</w:t>
      </w:r>
      <w:r>
        <w:rPr>
          <w:rFonts w:eastAsia="Times New Roman"/>
          <w:bCs/>
          <w:szCs w:val="24"/>
        </w:rPr>
        <w:t xml:space="preserve">είο είτε οπουδήποτε. Αυτό το </w:t>
      </w:r>
      <w:proofErr w:type="spellStart"/>
      <w:r>
        <w:rPr>
          <w:rFonts w:eastAsia="Times New Roman"/>
          <w:bCs/>
          <w:szCs w:val="24"/>
        </w:rPr>
        <w:t>βανάκι</w:t>
      </w:r>
      <w:proofErr w:type="spellEnd"/>
      <w:r>
        <w:rPr>
          <w:rFonts w:eastAsia="Times New Roman"/>
          <w:bCs/>
          <w:szCs w:val="24"/>
        </w:rPr>
        <w:t xml:space="preserve"> δεν μπορεί να είναι κάτω από 1.900 κυβικά. Ας βάλει, λοιπόν, σε αυτές τις περιπτώσεις ο κ. </w:t>
      </w:r>
      <w:proofErr w:type="spellStart"/>
      <w:r>
        <w:rPr>
          <w:rFonts w:eastAsia="Times New Roman"/>
          <w:bCs/>
          <w:szCs w:val="24"/>
        </w:rPr>
        <w:t>Σπίρτζης</w:t>
      </w:r>
      <w:proofErr w:type="spellEnd"/>
      <w:r>
        <w:rPr>
          <w:rFonts w:eastAsia="Times New Roman"/>
          <w:bCs/>
          <w:szCs w:val="24"/>
        </w:rPr>
        <w:t xml:space="preserve"> ότι δεν θα έχουμε φόρο πολυτελείας. Τι ζητάω;</w:t>
      </w:r>
    </w:p>
    <w:p w14:paraId="203C35D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Και βέβαια</w:t>
      </w:r>
      <w:r>
        <w:rPr>
          <w:rFonts w:eastAsia="Times New Roman" w:cs="Times New Roman"/>
          <w:szCs w:val="24"/>
        </w:rPr>
        <w:t>,</w:t>
      </w:r>
      <w:r>
        <w:rPr>
          <w:rFonts w:eastAsia="Times New Roman" w:cs="Times New Roman"/>
          <w:szCs w:val="24"/>
        </w:rPr>
        <w:t xml:space="preserve"> θα σας πω και το εξής: Εδώ δεν ήρθα για κομματική αντιπαράθεση</w:t>
      </w:r>
      <w:r>
        <w:rPr>
          <w:rFonts w:eastAsia="Times New Roman" w:cs="Times New Roman"/>
          <w:szCs w:val="24"/>
        </w:rPr>
        <w:t xml:space="preserve"> ούτε ήρθα να απολογηθώ για το παρελθόν. Τα μνημόσυνα στην πολιτική δεν μου άρεσαν ποτέ. Η Νέα Δημοκρατία και οι κυβερνήσεις όλες κρίνονται. Εμείς κριθήκαμε</w:t>
      </w:r>
      <w:r>
        <w:rPr>
          <w:rFonts w:eastAsia="Times New Roman" w:cs="Times New Roman"/>
          <w:szCs w:val="24"/>
        </w:rPr>
        <w:t>. Γ</w:t>
      </w:r>
      <w:r>
        <w:rPr>
          <w:rFonts w:eastAsia="Times New Roman" w:cs="Times New Roman"/>
          <w:szCs w:val="24"/>
        </w:rPr>
        <w:t>ια εσάς, όμως, πράγματι δεν υπάρχει απογραφή. Συμφωνώ να γίνει ένα ινστιτούτο για καταγραφή του π</w:t>
      </w:r>
      <w:r>
        <w:rPr>
          <w:rFonts w:eastAsia="Times New Roman" w:cs="Times New Roman"/>
          <w:szCs w:val="24"/>
        </w:rPr>
        <w:t>ληθυσμού κ.λπ.. Όμως, το Ε21 που έχουμε και γράφουμε τους πολύτεκνους -αυτό να το δείτε- πρέπει να φτιάξει ένα κουτάκι</w:t>
      </w:r>
      <w:r>
        <w:rPr>
          <w:rFonts w:eastAsia="Times New Roman" w:cs="Times New Roman"/>
          <w:szCs w:val="24"/>
        </w:rPr>
        <w:t>,</w:t>
      </w:r>
      <w:r>
        <w:rPr>
          <w:rFonts w:eastAsia="Times New Roman" w:cs="Times New Roman"/>
          <w:szCs w:val="24"/>
        </w:rPr>
        <w:t xml:space="preserve"> που να καταγράφει. Σήμερα, αν σας ρωτήσω και σαν Υπουργείο, πόσοι πολύτεκνοι υπάρχουν, δεν το ξέρετε. Άρα, λοιπόν, αλλάξτε το Ε21, ώστε </w:t>
      </w:r>
      <w:r>
        <w:rPr>
          <w:rFonts w:eastAsia="Times New Roman" w:cs="Times New Roman"/>
          <w:szCs w:val="24"/>
        </w:rPr>
        <w:t xml:space="preserve">να μπορούμε να καταγράφουμε πραγματικά πόσοι είναι οι πολύτεκνοι στην Ελλάδα. </w:t>
      </w:r>
    </w:p>
    <w:p w14:paraId="203C35D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03C35D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Γιακουμάτο</w:t>
      </w:r>
      <w:proofErr w:type="spellEnd"/>
      <w:r>
        <w:rPr>
          <w:rFonts w:eastAsia="Times New Roman" w:cs="Times New Roman"/>
          <w:szCs w:val="24"/>
        </w:rPr>
        <w:t xml:space="preserve">. </w:t>
      </w:r>
    </w:p>
    <w:p w14:paraId="203C35D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Τον λόγο έχει η Αναπληρώτρια Υπουργός Εργασίας Κοινωνικής Ασφάλισης και Κοινωνικής Αλληλεγγύης κ. Θε</w:t>
      </w:r>
      <w:r>
        <w:rPr>
          <w:rFonts w:eastAsia="Times New Roman" w:cs="Times New Roman"/>
          <w:szCs w:val="24"/>
        </w:rPr>
        <w:t>ανώ Φωτίου.</w:t>
      </w:r>
    </w:p>
    <w:p w14:paraId="203C35D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θέλετε την πολιτική αντιπαράθεση, όμως αφιερώσατε τον μισό σας λόγο </w:t>
      </w:r>
      <w:r>
        <w:rPr>
          <w:rFonts w:eastAsia="Times New Roman" w:cs="Times New Roman"/>
          <w:szCs w:val="24"/>
        </w:rPr>
        <w:t>σε</w:t>
      </w:r>
      <w:r>
        <w:rPr>
          <w:rFonts w:eastAsia="Times New Roman" w:cs="Times New Roman"/>
          <w:szCs w:val="24"/>
        </w:rPr>
        <w:t xml:space="preserve"> αυτήν. </w:t>
      </w:r>
    </w:p>
    <w:p w14:paraId="203C35D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w:t>
      </w:r>
      <w:proofErr w:type="spellStart"/>
      <w:r>
        <w:rPr>
          <w:rFonts w:eastAsia="Times New Roman" w:cs="Times New Roman"/>
          <w:szCs w:val="24"/>
        </w:rPr>
        <w:t>Γιακουμάτο</w:t>
      </w:r>
      <w:proofErr w:type="spellEnd"/>
      <w:r>
        <w:rPr>
          <w:rFonts w:eastAsia="Times New Roman" w:cs="Times New Roman"/>
          <w:szCs w:val="24"/>
        </w:rPr>
        <w:t>, η Ελλάδα δεν σταμάτησε το 20</w:t>
      </w:r>
      <w:r>
        <w:rPr>
          <w:rFonts w:eastAsia="Times New Roman" w:cs="Times New Roman"/>
          <w:szCs w:val="24"/>
        </w:rPr>
        <w:t>07 και η Νέα Δημοκρατία κυβέρνησε ξανά, κυρίως τα δύο χρόνια της μεγάλης κρίσης, όπου κατέστρεψε το σύμπαν. Αυτή την ιστορία, ότι «εμείς τελειώσαμε το 2007 με τον Κωνσταντίνο Καραμανλή» πρώτη φορά την ακούω.</w:t>
      </w:r>
    </w:p>
    <w:p w14:paraId="203C35D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Τώρα, κατανοώ ότι αυτήν τη στιγμή κάνατε μια σει</w:t>
      </w:r>
      <w:r>
        <w:rPr>
          <w:rFonts w:eastAsia="Times New Roman" w:cs="Times New Roman"/>
          <w:szCs w:val="24"/>
        </w:rPr>
        <w:t>ρά μέτρων</w:t>
      </w:r>
      <w:r>
        <w:rPr>
          <w:rFonts w:eastAsia="Times New Roman" w:cs="Times New Roman"/>
          <w:szCs w:val="24"/>
        </w:rPr>
        <w:t>,</w:t>
      </w:r>
      <w:r>
        <w:rPr>
          <w:rFonts w:eastAsia="Times New Roman" w:cs="Times New Roman"/>
          <w:szCs w:val="24"/>
        </w:rPr>
        <w:t xml:space="preserve"> όχι για το δημογραφικό, αλλά υπέρ πολυτέκνων. Πολύ καλά κάνατε. Κι εγώ</w:t>
      </w:r>
      <w:r>
        <w:rPr>
          <w:rFonts w:eastAsia="Times New Roman" w:cs="Times New Roman"/>
          <w:szCs w:val="24"/>
        </w:rPr>
        <w:t>,</w:t>
      </w:r>
      <w:r>
        <w:rPr>
          <w:rFonts w:eastAsia="Times New Roman" w:cs="Times New Roman"/>
          <w:szCs w:val="24"/>
        </w:rPr>
        <w:t xml:space="preserve"> όπως κι όλη η Κυβέρνησή μου</w:t>
      </w:r>
      <w:r>
        <w:rPr>
          <w:rFonts w:eastAsia="Times New Roman" w:cs="Times New Roman"/>
          <w:szCs w:val="24"/>
        </w:rPr>
        <w:t>,</w:t>
      </w:r>
      <w:r>
        <w:rPr>
          <w:rFonts w:eastAsia="Times New Roman" w:cs="Times New Roman"/>
          <w:szCs w:val="24"/>
        </w:rPr>
        <w:t xml:space="preserve"> μελετάμε πάρα πολλά πράγματα για τους πολύτεκνους. </w:t>
      </w:r>
    </w:p>
    <w:p w14:paraId="203C35D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Όμως, αντιμετωπίζω την ερώτησή σας επί της ουσίας και δεν υπεκφεύγω, δεν ρίχνω την μπάλα εκτός γηπέδου, όπως κάνατε εσείς. Διότι η ερώτηση δεν αφορά μόνο τους πολύτεκνους, αφορά το κάθε παιδί που δεν γεννιέται, το κάθε παιδί που είναι σε οικογένεια, το κάθ</w:t>
      </w:r>
      <w:r>
        <w:rPr>
          <w:rFonts w:eastAsia="Times New Roman" w:cs="Times New Roman"/>
          <w:szCs w:val="24"/>
        </w:rPr>
        <w:t xml:space="preserve">ε παιδί που είναι σε μονογονεϊκή οικογένεια, το κάθε παιδί που είναι εκτός γάμου, το κάθε παιδί που βρίσκεται σε χωρισμένη οικογένεια. Για όλα αυτά τα παιδιά μιλάμε. </w:t>
      </w:r>
    </w:p>
    <w:p w14:paraId="203C35D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τι κάνουμε για την κοινωνική προστασία. Είπα και πριν ότι το πρώτο</w:t>
      </w:r>
      <w:r>
        <w:rPr>
          <w:rFonts w:eastAsia="Times New Roman" w:cs="Times New Roman"/>
          <w:szCs w:val="24"/>
        </w:rPr>
        <w:t xml:space="preserve"> και το σημαντικότερο είναι να δημιουργήσουμε κράτος ισχυρό, που σημαίνει κοινωνική προστασία ισχυρή. Τι σημαίνει αυτό; Κατ’ αρχάς αύξηση των κονδυλίων. Πώς μπορούμε να μιλάμε σήμερα για κοινωνικό κράτος προστασίας, δηλαδή </w:t>
      </w:r>
      <w:r>
        <w:rPr>
          <w:rFonts w:eastAsia="Times New Roman" w:cs="Times New Roman"/>
          <w:szCs w:val="24"/>
        </w:rPr>
        <w:lastRenderedPageBreak/>
        <w:t>πρόνοιας, κοινωνικής αλληλεγγύης,</w:t>
      </w:r>
      <w:r>
        <w:rPr>
          <w:rFonts w:eastAsia="Times New Roman" w:cs="Times New Roman"/>
          <w:szCs w:val="24"/>
        </w:rPr>
        <w:t xml:space="preserve"> που λέμε εμείς, όταν ακόμα και την εποχή της ευημερίας η Ελλάδα ήταν η τελευταία στα κονδύλια; Για διαβάστε, λοιπόν, τα λέει η  </w:t>
      </w:r>
      <w:r>
        <w:rPr>
          <w:rFonts w:eastAsia="Times New Roman" w:cs="Times New Roman"/>
          <w:szCs w:val="24"/>
          <w:lang w:val="en-US"/>
        </w:rPr>
        <w:t>Eurostat</w:t>
      </w:r>
      <w:r>
        <w:rPr>
          <w:rFonts w:eastAsia="Times New Roman" w:cs="Times New Roman"/>
          <w:szCs w:val="24"/>
        </w:rPr>
        <w:t xml:space="preserve"> που σας αρέσει και η ΕΛΣΤΑΤ, για να δείτε ότι ήμασταν οι τελευταίοι σε κονδύλια της Ευρώπης. Και τότε είχαμε υψηλή ανά</w:t>
      </w:r>
      <w:r>
        <w:rPr>
          <w:rFonts w:eastAsia="Times New Roman" w:cs="Times New Roman"/>
          <w:szCs w:val="24"/>
        </w:rPr>
        <w:t xml:space="preserve">πτυξη και μεγάλη ευημερία. Πόσα; </w:t>
      </w:r>
      <w:r>
        <w:rPr>
          <w:rFonts w:eastAsia="Times New Roman" w:cs="Times New Roman"/>
          <w:szCs w:val="24"/>
        </w:rPr>
        <w:t>Επτακόσια ογδόντα</w:t>
      </w:r>
      <w:r>
        <w:rPr>
          <w:rFonts w:eastAsia="Times New Roman" w:cs="Times New Roman"/>
          <w:szCs w:val="24"/>
        </w:rPr>
        <w:t xml:space="preserve"> εκατομμύρια, όσα παραλάβαμε. Εμείς τι κάναμε μέσα σε έναν χρόνο; Διπλασιάσαμε τα ποσά για την πρόνοια. Πώς θέλετε να γίνει; Χωρίς λεφτά, όπως μου λέτε; Δεν θέλω τώρα να παραπέμψω σε άλλα θέματα. Χωρίς λεφτ</w:t>
      </w:r>
      <w:r>
        <w:rPr>
          <w:rFonts w:eastAsia="Times New Roman" w:cs="Times New Roman"/>
          <w:szCs w:val="24"/>
        </w:rPr>
        <w:t xml:space="preserve">ά αυτό δεν γίνεται. </w:t>
      </w:r>
    </w:p>
    <w:p w14:paraId="203C35E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Είπα</w:t>
      </w:r>
      <w:r>
        <w:rPr>
          <w:rFonts w:eastAsia="Times New Roman" w:cs="Times New Roman"/>
          <w:szCs w:val="24"/>
        </w:rPr>
        <w:t>,</w:t>
      </w:r>
      <w:r>
        <w:rPr>
          <w:rFonts w:eastAsia="Times New Roman" w:cs="Times New Roman"/>
          <w:szCs w:val="24"/>
        </w:rPr>
        <w:t xml:space="preserve"> μη δημοσιονομικά μέτρα, όχι δημοσιονομικά. </w:t>
      </w:r>
    </w:p>
    <w:p w14:paraId="203C35E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δεν ακούγεστε. Μην ανοίγετε διάλογο. </w:t>
      </w:r>
    </w:p>
    <w:p w14:paraId="203C35E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w:t>
      </w:r>
      <w:r>
        <w:rPr>
          <w:rFonts w:eastAsia="Times New Roman" w:cs="Times New Roman"/>
          <w:b/>
          <w:szCs w:val="24"/>
        </w:rPr>
        <w:t>νικής Αλληλεγγύης):</w:t>
      </w:r>
      <w:r>
        <w:rPr>
          <w:rFonts w:eastAsia="Times New Roman" w:cs="Times New Roman"/>
          <w:szCs w:val="24"/>
        </w:rPr>
        <w:t xml:space="preserve"> Δεύτερον, με βάση τα μέτρα του 2019</w:t>
      </w:r>
      <w:r>
        <w:rPr>
          <w:rFonts w:eastAsia="Times New Roman" w:cs="Times New Roman"/>
          <w:szCs w:val="24"/>
        </w:rPr>
        <w:t>,</w:t>
      </w:r>
      <w:r>
        <w:rPr>
          <w:rFonts w:eastAsia="Times New Roman" w:cs="Times New Roman"/>
          <w:szCs w:val="24"/>
        </w:rPr>
        <w:t xml:space="preserve"> θα έχουμε σχεδόν τετραπλασιασμό των κονδυλίων για την πρόνοια. Και τώρα ειδικότερα μέτρα προστασίας για το παιδί και κίνητρα για απόκτηση παιδιού. </w:t>
      </w:r>
    </w:p>
    <w:p w14:paraId="203C35E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Πρώτον, όλες οι μελέτες δείχνουν και στη Γαλλία και</w:t>
      </w:r>
      <w:r>
        <w:rPr>
          <w:rFonts w:eastAsia="Times New Roman" w:cs="Times New Roman"/>
          <w:szCs w:val="24"/>
        </w:rPr>
        <w:t xml:space="preserve"> τη Γερμανία -η οποία κυρίως κατάφερε εν μέρει να αναστρέψει αυτήν την κατάσταση, ενώ όλες οι άλλες ευρωπαϊκές χώρες έχουν κατακρημνιστεί στο δημογραφικό- ότι το πιο σημαντικό μέτρο </w:t>
      </w:r>
      <w:r>
        <w:rPr>
          <w:rFonts w:eastAsia="Times New Roman" w:cs="Times New Roman"/>
          <w:szCs w:val="24"/>
        </w:rPr>
        <w:lastRenderedPageBreak/>
        <w:t>είναι</w:t>
      </w:r>
      <w:r>
        <w:rPr>
          <w:rFonts w:eastAsia="Times New Roman" w:cs="Times New Roman"/>
          <w:szCs w:val="24"/>
        </w:rPr>
        <w:t>,</w:t>
      </w:r>
      <w:r>
        <w:rPr>
          <w:rFonts w:eastAsia="Times New Roman" w:cs="Times New Roman"/>
          <w:szCs w:val="24"/>
        </w:rPr>
        <w:t xml:space="preserve"> το παιδί να μπορεί να το αναλαμβάνει το κράτος με δωρεάν δομές από </w:t>
      </w:r>
      <w:r>
        <w:rPr>
          <w:rFonts w:eastAsia="Times New Roman" w:cs="Times New Roman"/>
          <w:szCs w:val="24"/>
        </w:rPr>
        <w:t xml:space="preserve">όταν γεννιέται, όπως βρεφονηπιακοί σταθμοί, πολλοί και μεγάλοι. </w:t>
      </w:r>
    </w:p>
    <w:p w14:paraId="203C35E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Τι κάνατε; Κρύψατε το πρόβλημα κάτω από το χαλί, δύο χιλιάδες οκτακόσιους βρεφονηπιακούς σταθμούς σε όλη τη χώρα. Δεν μπορούμε να αντιμετωπίσουμε τη ζήτηση σήμερα</w:t>
      </w:r>
      <w:r>
        <w:rPr>
          <w:rFonts w:eastAsia="Times New Roman" w:cs="Times New Roman"/>
          <w:szCs w:val="24"/>
        </w:rPr>
        <w:t>,</w:t>
      </w:r>
      <w:r>
        <w:rPr>
          <w:rFonts w:eastAsia="Times New Roman" w:cs="Times New Roman"/>
          <w:szCs w:val="24"/>
        </w:rPr>
        <w:t xml:space="preserve"> γιατί βάλαμε τα φτωχά παιδι</w:t>
      </w:r>
      <w:r>
        <w:rPr>
          <w:rFonts w:eastAsia="Times New Roman" w:cs="Times New Roman"/>
          <w:szCs w:val="24"/>
        </w:rPr>
        <w:t>ά, ενώ εσείς βάζετε μόνο τα παιδιά από τις εργαζόμενες γυναίκες. Καλά κάνετε. Όμως τα φτωχά παιδιά από πού θα έμπαιναν</w:t>
      </w:r>
      <w:r>
        <w:rPr>
          <w:rFonts w:eastAsia="Times New Roman" w:cs="Times New Roman"/>
          <w:szCs w:val="24"/>
        </w:rPr>
        <w:t>; ‘Η</w:t>
      </w:r>
      <w:r>
        <w:rPr>
          <w:rFonts w:eastAsia="Times New Roman" w:cs="Times New Roman"/>
          <w:szCs w:val="24"/>
        </w:rPr>
        <w:t xml:space="preserve"> από τις άνεργες γυναίκες; </w:t>
      </w:r>
    </w:p>
    <w:p w14:paraId="203C35E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Δεύτερον, λένε όλες οι μελέτες και οι μελέτες της Βουλής ότι χρειάζεται νόμος, για εκσυγχρονισμό του πλαισ</w:t>
      </w:r>
      <w:r>
        <w:rPr>
          <w:rFonts w:eastAsia="Times New Roman" w:cs="Times New Roman"/>
          <w:szCs w:val="24"/>
        </w:rPr>
        <w:t xml:space="preserve">ίου αναδοχής και υιοθεσίας. </w:t>
      </w:r>
    </w:p>
    <w:p w14:paraId="203C35E6" w14:textId="77777777" w:rsidR="00BD6463" w:rsidRDefault="001903D8">
      <w:pPr>
        <w:spacing w:after="0" w:line="600" w:lineRule="auto"/>
        <w:contextualSpacing/>
        <w:jc w:val="both"/>
        <w:rPr>
          <w:rFonts w:eastAsia="Times New Roman" w:cs="Times New Roman"/>
          <w:szCs w:val="24"/>
        </w:rPr>
      </w:pPr>
      <w:r>
        <w:rPr>
          <w:rFonts w:eastAsia="Times New Roman" w:cs="Times New Roman"/>
          <w:szCs w:val="24"/>
        </w:rPr>
        <w:tab/>
        <w:t xml:space="preserve">Φέρνουμε, λοιπόν, εντός του μήνα στη διαβούλευση τον νέο νόμο για την αναδοχή και την υιοθεσία, ο οποίος ελπίζουμε ότι θα ψηφιστεί τον Νοέμβριο. </w:t>
      </w:r>
    </w:p>
    <w:p w14:paraId="203C35E7"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Σχολικά γεύματα. Εκατό τριάντα χιλιάδες μαθητές με </w:t>
      </w:r>
      <w:r>
        <w:rPr>
          <w:rFonts w:eastAsia="Times New Roman" w:cs="Times New Roman"/>
          <w:szCs w:val="24"/>
        </w:rPr>
        <w:t>διεθνή</w:t>
      </w:r>
      <w:r>
        <w:rPr>
          <w:rFonts w:eastAsia="Times New Roman" w:cs="Times New Roman"/>
          <w:szCs w:val="24"/>
        </w:rPr>
        <w:t xml:space="preserve"> διαγωνισμό </w:t>
      </w:r>
      <w:r>
        <w:rPr>
          <w:rFonts w:eastAsia="Times New Roman" w:cs="Times New Roman"/>
          <w:szCs w:val="24"/>
        </w:rPr>
        <w:t>θα πάρουν σε επτακόσια εξήντα τρία σχολεία της χώρας κάθε ημέρα ένα ζεστό γεύμα το 2017-2018, ενώ το 2019 θα δοθούν πεντακόσιες χιλιάδες ζεστά γεύματα την ημέρα σε όλα τα σχολεία της χώρας σχεδόν, σε μεγάλα ποσοστά, ακριβώς γιατί είδαμε ότι είναι από τις σ</w:t>
      </w:r>
      <w:r>
        <w:rPr>
          <w:rFonts w:eastAsia="Times New Roman" w:cs="Times New Roman"/>
          <w:szCs w:val="24"/>
        </w:rPr>
        <w:t xml:space="preserve">ημαντικές δράσεις που ενισχύουν το αίσθημα ασφάλειας της οικογένειας: «Το παιδί μου πηγαίνει σχολείο, κάπου τρώει». </w:t>
      </w:r>
    </w:p>
    <w:p w14:paraId="203C35E8"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w:t>
      </w:r>
      <w:r>
        <w:rPr>
          <w:rFonts w:eastAsia="Times New Roman" w:cs="Times New Roman"/>
          <w:szCs w:val="24"/>
        </w:rPr>
        <w:t xml:space="preserve"> Αναπληρώτριας</w:t>
      </w:r>
      <w:r>
        <w:rPr>
          <w:rFonts w:eastAsia="Times New Roman" w:cs="Times New Roman"/>
          <w:szCs w:val="24"/>
        </w:rPr>
        <w:t xml:space="preserve"> Υπουργού)</w:t>
      </w:r>
    </w:p>
    <w:p w14:paraId="203C35E9"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Κυρία Υπο</w:t>
      </w:r>
      <w:r>
        <w:rPr>
          <w:rFonts w:eastAsia="Times New Roman" w:cs="Times New Roman"/>
          <w:szCs w:val="24"/>
        </w:rPr>
        <w:t xml:space="preserve">υργέ, παρακαλώ να ολοκληρώσετε. </w:t>
      </w:r>
    </w:p>
    <w:p w14:paraId="203C35EA"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Ολοκληρώνω, κύριε Πρόεδρε. </w:t>
      </w:r>
    </w:p>
    <w:p w14:paraId="203C35EB" w14:textId="77777777" w:rsidR="00BD6463" w:rsidRDefault="001903D8">
      <w:pPr>
        <w:spacing w:after="0" w:line="600" w:lineRule="auto"/>
        <w:ind w:firstLine="720"/>
        <w:contextualSpacing/>
        <w:jc w:val="both"/>
        <w:rPr>
          <w:rFonts w:eastAsia="Times New Roman" w:cs="Times New Roman"/>
          <w:b/>
          <w:szCs w:val="24"/>
        </w:rPr>
      </w:pPr>
      <w:r>
        <w:rPr>
          <w:rFonts w:eastAsia="Times New Roman" w:cs="Times New Roman"/>
          <w:b/>
          <w:szCs w:val="24"/>
        </w:rPr>
        <w:t>ΠΡΟΕΔΡΕΥΩΝ (Μάριος Γεωργιάδης):</w:t>
      </w:r>
      <w:r>
        <w:rPr>
          <w:rFonts w:eastAsia="Times New Roman" w:cs="Times New Roman"/>
          <w:szCs w:val="24"/>
        </w:rPr>
        <w:t xml:space="preserve"> Θα μου κάνετε παράπονα μετά ότι δεν μπορείτε να πάτε στην </w:t>
      </w:r>
      <w:r>
        <w:rPr>
          <w:rFonts w:eastAsia="Times New Roman" w:cs="Times New Roman"/>
          <w:szCs w:val="24"/>
        </w:rPr>
        <w:t xml:space="preserve">επιτροπή </w:t>
      </w:r>
      <w:r>
        <w:rPr>
          <w:rFonts w:eastAsia="Times New Roman" w:cs="Times New Roman"/>
          <w:szCs w:val="24"/>
        </w:rPr>
        <w:t>σας.</w:t>
      </w:r>
    </w:p>
    <w:p w14:paraId="203C35EC"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Έχετε δίκιο.  </w:t>
      </w:r>
    </w:p>
    <w:p w14:paraId="203C35ED"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Τέταρτον. Στήριξη του επιδόματος παιδιού στα μέτρα του 2019, όσον αφορά τα οικογενειακά επιδόματα. Διακόσια εξήντα εκατομμύρια επιπλέον στον</w:t>
      </w:r>
      <w:r>
        <w:rPr>
          <w:rFonts w:eastAsia="Times New Roman" w:cs="Times New Roman"/>
          <w:szCs w:val="24"/>
        </w:rPr>
        <w:t xml:space="preserve"> προϋπολογισμό βάλαμε, ακριβώς</w:t>
      </w:r>
      <w:r>
        <w:rPr>
          <w:rFonts w:eastAsia="Times New Roman" w:cs="Times New Roman"/>
          <w:szCs w:val="24"/>
        </w:rPr>
        <w:t>,</w:t>
      </w:r>
      <w:r>
        <w:rPr>
          <w:rFonts w:eastAsia="Times New Roman" w:cs="Times New Roman"/>
          <w:szCs w:val="24"/>
        </w:rPr>
        <w:t xml:space="preserve"> για να ενισχύσουμε το πρώτο και το δεύτερο παιδί. Διότι οι οικογένειες</w:t>
      </w:r>
      <w:r>
        <w:rPr>
          <w:rFonts w:eastAsia="Times New Roman" w:cs="Times New Roman"/>
          <w:szCs w:val="24"/>
        </w:rPr>
        <w:t>,</w:t>
      </w:r>
      <w:r>
        <w:rPr>
          <w:rFonts w:eastAsia="Times New Roman" w:cs="Times New Roman"/>
          <w:szCs w:val="24"/>
        </w:rPr>
        <w:t xml:space="preserve"> με πρώτο και δεύτερο παιδί, αν δεν συναινέσουν να κάνουν άλλο ένα, δεν βλέπουμε κανένα φως. Αυτός είναι ο συντριπτικά μεγάλος αριθμός και αυτό πρέπει να</w:t>
      </w:r>
      <w:r>
        <w:rPr>
          <w:rFonts w:eastAsia="Times New Roman" w:cs="Times New Roman"/>
          <w:szCs w:val="24"/>
        </w:rPr>
        <w:t xml:space="preserve"> το λάβετε πολύ υπόψη σας. </w:t>
      </w:r>
    </w:p>
    <w:p w14:paraId="203C35EE" w14:textId="77777777" w:rsidR="00BD6463" w:rsidRDefault="001903D8">
      <w:pPr>
        <w:spacing w:after="0"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Διακόσια πενήντα κέντρα κοινότητας, που εγκρίνουμε σε όλη τη χώρα σήμερα, θα κρεμαστούν κάτω από τα κέντρα κοινότητας, θα συνδυαστούν δομές ειδικές. Εκατό κέντρα στήριξης οικογένειας. Τα υποβάλαμε στην αναθεώρηση του ΕΣ</w:t>
      </w:r>
      <w:r>
        <w:rPr>
          <w:rFonts w:eastAsia="Times New Roman" w:cs="Times New Roman"/>
          <w:szCs w:val="24"/>
        </w:rPr>
        <w:t xml:space="preserve">ΠΑ και αυτή τη στιγμή προχωρούν καλά. </w:t>
      </w:r>
    </w:p>
    <w:p w14:paraId="203C35EF" w14:textId="77777777" w:rsidR="00BD6463" w:rsidRDefault="001903D8">
      <w:pPr>
        <w:spacing w:after="0" w:line="600" w:lineRule="auto"/>
        <w:ind w:firstLine="720"/>
        <w:contextualSpacing/>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Πολιτική στέγης. Επιδότηση της στέγασης για τις οικογένειες με 600 εκατομμύρια ευρώ από το 2019, τα οποία ψηφίστηκαν στα αντίμετρα και τα οποία θα </w:t>
      </w:r>
      <w:r>
        <w:rPr>
          <w:rFonts w:eastAsia="Times New Roman" w:cs="Times New Roman"/>
          <w:szCs w:val="24"/>
        </w:rPr>
        <w:lastRenderedPageBreak/>
        <w:t>φέρουν μεγάλη ανακούφιση για όλες τις οικογένειες</w:t>
      </w:r>
      <w:r>
        <w:rPr>
          <w:rFonts w:eastAsia="Times New Roman" w:cs="Times New Roman"/>
          <w:szCs w:val="24"/>
        </w:rPr>
        <w:t>,</w:t>
      </w:r>
      <w:r>
        <w:rPr>
          <w:rFonts w:eastAsia="Times New Roman" w:cs="Times New Roman"/>
          <w:szCs w:val="24"/>
        </w:rPr>
        <w:t xml:space="preserve"> που είναι σε</w:t>
      </w:r>
      <w:r>
        <w:rPr>
          <w:rFonts w:eastAsia="Times New Roman" w:cs="Times New Roman"/>
          <w:szCs w:val="24"/>
        </w:rPr>
        <w:t xml:space="preserve"> νοίκι ή που έχουν δάνειο. </w:t>
      </w:r>
    </w:p>
    <w:p w14:paraId="203C35F0"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Αυτά είναι χειροπιαστά πράγματα. Τα κάνουμε. Είναι μικρά πράγματα. Δεν προσδοκούμε με αυτά να αντιστρέψουμε τα πάντα, αλλά δεν βαυκαλιζόμαστε κιόλας ότι</w:t>
      </w:r>
      <w:r>
        <w:rPr>
          <w:rFonts w:eastAsia="Times New Roman" w:cs="Times New Roman"/>
          <w:szCs w:val="24"/>
        </w:rPr>
        <w:t>,</w:t>
      </w:r>
      <w:r>
        <w:rPr>
          <w:rFonts w:eastAsia="Times New Roman" w:cs="Times New Roman"/>
          <w:szCs w:val="24"/>
        </w:rPr>
        <w:t xml:space="preserve"> επιδοτώντας μόνο μία κατηγορία αυτών που έχουν παιδιά</w:t>
      </w:r>
      <w:r>
        <w:rPr>
          <w:rFonts w:eastAsia="Times New Roman" w:cs="Times New Roman"/>
          <w:szCs w:val="24"/>
        </w:rPr>
        <w:t>,</w:t>
      </w:r>
      <w:r>
        <w:rPr>
          <w:rFonts w:eastAsia="Times New Roman" w:cs="Times New Roman"/>
          <w:szCs w:val="24"/>
        </w:rPr>
        <w:t xml:space="preserve"> θα λύσουμε το δημογ</w:t>
      </w:r>
      <w:r>
        <w:rPr>
          <w:rFonts w:eastAsia="Times New Roman" w:cs="Times New Roman"/>
          <w:szCs w:val="24"/>
        </w:rPr>
        <w:t xml:space="preserve">ραφικό. Αυτή είναι ίσως και η μεγάλη μας διαφορά, κύριε </w:t>
      </w:r>
      <w:proofErr w:type="spellStart"/>
      <w:r>
        <w:rPr>
          <w:rFonts w:eastAsia="Times New Roman" w:cs="Times New Roman"/>
          <w:szCs w:val="24"/>
        </w:rPr>
        <w:t>Γιακουμάτο</w:t>
      </w:r>
      <w:proofErr w:type="spellEnd"/>
      <w:r>
        <w:rPr>
          <w:rFonts w:eastAsia="Times New Roman" w:cs="Times New Roman"/>
          <w:szCs w:val="24"/>
        </w:rPr>
        <w:t xml:space="preserve">, ως κόμμα. </w:t>
      </w:r>
    </w:p>
    <w:p w14:paraId="203C35F1"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κυρία Υπουργό. </w:t>
      </w:r>
    </w:p>
    <w:p w14:paraId="203C35F2"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w:t>
      </w:r>
      <w:r>
        <w:rPr>
          <w:rFonts w:eastAsia="Times New Roman" w:cs="Times New Roman"/>
        </w:rPr>
        <w:t xml:space="preserve">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δύο εκπαιδευτικοί συν</w:t>
      </w:r>
      <w:r>
        <w:rPr>
          <w:rFonts w:eastAsia="Times New Roman" w:cs="Times New Roman"/>
        </w:rPr>
        <w:t>οδοί τους από το 5</w:t>
      </w:r>
      <w:r>
        <w:rPr>
          <w:rFonts w:eastAsia="Times New Roman" w:cs="Times New Roman"/>
          <w:vertAlign w:val="superscript"/>
        </w:rPr>
        <w:t xml:space="preserve">ο </w:t>
      </w:r>
      <w:r>
        <w:rPr>
          <w:rFonts w:eastAsia="Times New Roman" w:cs="Times New Roman"/>
        </w:rPr>
        <w:t xml:space="preserve"> Γυμνάσιο Αμαρουσίου. </w:t>
      </w:r>
    </w:p>
    <w:p w14:paraId="203C35F3" w14:textId="77777777" w:rsidR="00BD6463" w:rsidRDefault="001903D8">
      <w:pPr>
        <w:spacing w:after="0"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203C35F4" w14:textId="77777777" w:rsidR="00BD6463" w:rsidRDefault="001903D8">
      <w:pPr>
        <w:spacing w:after="0"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203C35F5" w14:textId="77777777" w:rsidR="00BD6463" w:rsidRDefault="001903D8">
      <w:pPr>
        <w:spacing w:after="0" w:line="600" w:lineRule="auto"/>
        <w:ind w:firstLine="720"/>
        <w:contextualSpacing/>
        <w:jc w:val="both"/>
        <w:rPr>
          <w:rFonts w:eastAsia="Times New Roman" w:cs="Times New Roman"/>
        </w:rPr>
      </w:pPr>
      <w:r>
        <w:rPr>
          <w:rFonts w:eastAsia="Times New Roman" w:cs="Times New Roman"/>
        </w:rPr>
        <w:t xml:space="preserve">Συνεχίζουμε με την </w:t>
      </w:r>
      <w:r>
        <w:rPr>
          <w:rFonts w:eastAsia="Times New Roman" w:cs="Times New Roman"/>
        </w:rPr>
        <w:t xml:space="preserve">έβδομη </w:t>
      </w:r>
      <w:r>
        <w:rPr>
          <w:rFonts w:eastAsia="Times New Roman" w:cs="Times New Roman"/>
        </w:rPr>
        <w:t>με αριθμό</w:t>
      </w:r>
      <w:r>
        <w:rPr>
          <w:rFonts w:eastAsia="Times New Roman" w:cs="Times New Roman"/>
        </w:rPr>
        <w:t xml:space="preserve"> 99/17</w:t>
      </w:r>
      <w:r>
        <w:rPr>
          <w:rFonts w:eastAsia="Times New Roman" w:cs="Times New Roman"/>
        </w:rPr>
        <w:t>-</w:t>
      </w:r>
      <w:r>
        <w:rPr>
          <w:rFonts w:eastAsia="Times New Roman" w:cs="Times New Roman"/>
        </w:rPr>
        <w:t>10</w:t>
      </w:r>
      <w:r>
        <w:rPr>
          <w:rFonts w:eastAsia="Times New Roman" w:cs="Times New Roman"/>
        </w:rPr>
        <w:t>-</w:t>
      </w:r>
      <w:r>
        <w:rPr>
          <w:rFonts w:eastAsia="Times New Roman" w:cs="Times New Roman"/>
        </w:rPr>
        <w:t xml:space="preserve">2017 επίκαιρη ερώτηση </w:t>
      </w:r>
      <w:r>
        <w:rPr>
          <w:rFonts w:eastAsia="Times New Roman" w:cs="Times New Roman"/>
        </w:rPr>
        <w:t xml:space="preserve">δεύτερου κύκλου </w:t>
      </w:r>
      <w:r>
        <w:rPr>
          <w:rFonts w:eastAsia="Times New Roman" w:cs="Times New Roman"/>
        </w:rPr>
        <w:t xml:space="preserve">του Βουλευτή Ηρακλείου του Κομμουνιστικού Κόμματος </w:t>
      </w:r>
      <w:r>
        <w:rPr>
          <w:rFonts w:eastAsia="Times New Roman" w:cs="Times New Roman"/>
        </w:rPr>
        <w:t>Ελ</w:t>
      </w:r>
      <w:r>
        <w:rPr>
          <w:rFonts w:eastAsia="Times New Roman" w:cs="Times New Roman"/>
        </w:rPr>
        <w:t xml:space="preserve">λάδας </w:t>
      </w:r>
      <w:r>
        <w:rPr>
          <w:rFonts w:eastAsia="Times New Roman" w:cs="Times New Roman"/>
        </w:rPr>
        <w:t>κ. Εμμανουήλ Συντυχάκη προς τον Υπουργό Εργασίας, Κοινωνικής Ασφάλισης και Κοινωνικής Αλληλεγγύης, σχετικά με τα αδιέξοδα στη λειτουργία των παιδικών σταθμών και τα χιλιάδες παιδιά</w:t>
      </w:r>
      <w:r>
        <w:rPr>
          <w:rFonts w:eastAsia="Times New Roman" w:cs="Times New Roman"/>
        </w:rPr>
        <w:t>,</w:t>
      </w:r>
      <w:r>
        <w:rPr>
          <w:rFonts w:eastAsia="Times New Roman" w:cs="Times New Roman"/>
        </w:rPr>
        <w:t xml:space="preserve"> που είναι αποκλεισμένα από τις δομές αυτές. </w:t>
      </w:r>
    </w:p>
    <w:p w14:paraId="203C35F6" w14:textId="77777777" w:rsidR="00BD6463" w:rsidRDefault="001903D8">
      <w:pPr>
        <w:spacing w:after="0" w:line="600" w:lineRule="auto"/>
        <w:ind w:firstLine="720"/>
        <w:contextualSpacing/>
        <w:jc w:val="both"/>
        <w:rPr>
          <w:rFonts w:eastAsia="Times New Roman" w:cs="Times New Roman"/>
        </w:rPr>
      </w:pPr>
      <w:r>
        <w:rPr>
          <w:rFonts w:eastAsia="Times New Roman" w:cs="Times New Roman"/>
        </w:rPr>
        <w:lastRenderedPageBreak/>
        <w:t xml:space="preserve">Κύριε Συντυχάκη, έχετε </w:t>
      </w:r>
      <w:r>
        <w:rPr>
          <w:rFonts w:eastAsia="Times New Roman" w:cs="Times New Roman"/>
        </w:rPr>
        <w:t xml:space="preserve">το λόγο για δύο λεπτά, για να αναπτύξετε την ερώτησή σας. </w:t>
      </w:r>
    </w:p>
    <w:p w14:paraId="203C35F7"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πολύ, κύριε Πρόεδρε.</w:t>
      </w:r>
    </w:p>
    <w:p w14:paraId="203C35F8"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ενώ μας λέγατε, και εσείς προσωπικά, αλλά και η Κυβέρνηση συνολικά, ότι θα λύνατε το πρόβλημα στους παιδικούς σταθμούς, τελικά εί</w:t>
      </w:r>
      <w:r>
        <w:rPr>
          <w:rFonts w:eastAsia="Times New Roman" w:cs="Times New Roman"/>
          <w:szCs w:val="24"/>
        </w:rPr>
        <w:t xml:space="preserve">μαστε μάρτυρες υποκρισίας της κοινωνικής σας πολιτικής. </w:t>
      </w:r>
    </w:p>
    <w:p w14:paraId="203C35F9"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και φέτος, όπως και σε προηγούμενες χρονιές, πάνω από τριάντα πέντε χιλιάδες παιδιά δεν έγιναν δεκτά στους δημοτικούς παιδικούς σταθμούς από το </w:t>
      </w:r>
      <w:r>
        <w:rPr>
          <w:rFonts w:eastAsia="Times New Roman" w:cs="Times New Roman"/>
          <w:szCs w:val="24"/>
        </w:rPr>
        <w:t xml:space="preserve">πρόγραμμα </w:t>
      </w:r>
      <w:r>
        <w:rPr>
          <w:rFonts w:eastAsia="Times New Roman" w:cs="Times New Roman"/>
          <w:szCs w:val="24"/>
        </w:rPr>
        <w:t xml:space="preserve">ΕΣΠΑ. </w:t>
      </w:r>
    </w:p>
    <w:p w14:paraId="203C35FA"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Δέκα χιλιάδες παιδιά φτωχών, νεαρών οικογενειών, που πήραν το </w:t>
      </w:r>
      <w:r>
        <w:rPr>
          <w:rFonts w:eastAsia="Times New Roman" w:cs="Times New Roman"/>
          <w:szCs w:val="24"/>
          <w:lang w:val="en-US"/>
        </w:rPr>
        <w:t>voucher</w:t>
      </w:r>
      <w:r>
        <w:rPr>
          <w:rFonts w:eastAsia="Times New Roman" w:cs="Times New Roman"/>
          <w:szCs w:val="24"/>
        </w:rPr>
        <w:t>, δεν μπορούν να κάνουν χρήση του δικαιώματος, αφού στην περιοχή τους δεν υπάρχει αντίστοιχη δομή</w:t>
      </w:r>
      <w:r>
        <w:rPr>
          <w:rFonts w:eastAsia="Times New Roman" w:cs="Times New Roman"/>
          <w:szCs w:val="24"/>
        </w:rPr>
        <w:t>,</w:t>
      </w:r>
      <w:r>
        <w:rPr>
          <w:rFonts w:eastAsia="Times New Roman" w:cs="Times New Roman"/>
          <w:szCs w:val="24"/>
        </w:rPr>
        <w:t xml:space="preserve"> που να λειτουργεί. Ακόμα περισσότερα είναι τα παιδάκια που οι γονείς τους δεν πληρούν πρ</w:t>
      </w:r>
      <w:r>
        <w:rPr>
          <w:rFonts w:eastAsia="Times New Roman" w:cs="Times New Roman"/>
          <w:szCs w:val="24"/>
        </w:rPr>
        <w:t xml:space="preserve">οϋποθέσεις για να κάνουν αίτηση ή να ενταχθούν στο </w:t>
      </w:r>
      <w:r>
        <w:rPr>
          <w:rFonts w:eastAsia="Times New Roman" w:cs="Times New Roman"/>
          <w:szCs w:val="24"/>
        </w:rPr>
        <w:t>πρόγραμμα</w:t>
      </w:r>
      <w:r>
        <w:rPr>
          <w:rFonts w:eastAsia="Times New Roman" w:cs="Times New Roman"/>
          <w:szCs w:val="24"/>
        </w:rPr>
        <w:t xml:space="preserve">. </w:t>
      </w:r>
    </w:p>
    <w:p w14:paraId="203C35FB"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Κάθε χρόνο, λοιπόν, η ίδια αγωνία και για τους γονείς και για τα παιδιά. Κάθε χρόνο</w:t>
      </w:r>
      <w:r>
        <w:rPr>
          <w:rFonts w:eastAsia="Times New Roman" w:cs="Times New Roman"/>
          <w:szCs w:val="24"/>
        </w:rPr>
        <w:t>,</w:t>
      </w:r>
      <w:r>
        <w:rPr>
          <w:rFonts w:eastAsia="Times New Roman" w:cs="Times New Roman"/>
          <w:szCs w:val="24"/>
        </w:rPr>
        <w:t xml:space="preserve"> αντί για σταθερές και σε διάρκεια κρατικές δομές αγωγής και φροντίδας του παιδιού, βρίσκονται μπροστά πάντα </w:t>
      </w:r>
      <w:r>
        <w:rPr>
          <w:rFonts w:eastAsia="Times New Roman" w:cs="Times New Roman"/>
          <w:szCs w:val="24"/>
        </w:rPr>
        <w:t xml:space="preserve">στις </w:t>
      </w:r>
      <w:proofErr w:type="spellStart"/>
      <w:r>
        <w:rPr>
          <w:rFonts w:eastAsia="Times New Roman" w:cs="Times New Roman"/>
          <w:szCs w:val="24"/>
        </w:rPr>
        <w:t>εμβαλωματικές</w:t>
      </w:r>
      <w:proofErr w:type="spellEnd"/>
      <w:r>
        <w:rPr>
          <w:rFonts w:eastAsia="Times New Roman" w:cs="Times New Roman"/>
          <w:szCs w:val="24"/>
        </w:rPr>
        <w:t xml:space="preserve"> κρατικές δράσεις ενός «χρονιάτικου πάρκινγκ» για το παιδί τους. </w:t>
      </w:r>
    </w:p>
    <w:p w14:paraId="203C35FC"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Δεύτερον. Στα βρεφικά τμήματα η κατάσταση είναι ακόμα πιο τραγική, διότι ο αριθμός των τμημάτων που αφορούν αυτές τις ηλικίες</w:t>
      </w:r>
      <w:r>
        <w:rPr>
          <w:rFonts w:eastAsia="Times New Roman" w:cs="Times New Roman"/>
          <w:szCs w:val="24"/>
        </w:rPr>
        <w:t>,</w:t>
      </w:r>
      <w:r>
        <w:rPr>
          <w:rFonts w:eastAsia="Times New Roman" w:cs="Times New Roman"/>
          <w:szCs w:val="24"/>
        </w:rPr>
        <w:t xml:space="preserve"> προφανώς είναι σταγόνα στον </w:t>
      </w:r>
      <w:r>
        <w:rPr>
          <w:rFonts w:eastAsia="Times New Roman" w:cs="Times New Roman"/>
          <w:szCs w:val="24"/>
        </w:rPr>
        <w:lastRenderedPageBreak/>
        <w:t xml:space="preserve">ωκεανό. Οι ελλείψεις είναι απίστευτες. Μιλάω για τους δημοτικούς παιδικούς σταθμούς και όχι για τους ιδιωτικούς. </w:t>
      </w:r>
    </w:p>
    <w:p w14:paraId="203C35FD"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Τρίτον. Οι εργαζόμενοι όλων των ειδικοτήτων</w:t>
      </w:r>
      <w:r>
        <w:rPr>
          <w:rFonts w:eastAsia="Times New Roman" w:cs="Times New Roman"/>
          <w:szCs w:val="24"/>
        </w:rPr>
        <w:t>,</w:t>
      </w:r>
      <w:r>
        <w:rPr>
          <w:rFonts w:eastAsia="Times New Roman" w:cs="Times New Roman"/>
          <w:szCs w:val="24"/>
        </w:rPr>
        <w:t xml:space="preserve"> που στελεχώνουν αυτές τις δομές</w:t>
      </w:r>
      <w:r>
        <w:rPr>
          <w:rFonts w:eastAsia="Times New Roman" w:cs="Times New Roman"/>
          <w:szCs w:val="24"/>
        </w:rPr>
        <w:t>,</w:t>
      </w:r>
      <w:r>
        <w:rPr>
          <w:rFonts w:eastAsia="Times New Roman" w:cs="Times New Roman"/>
          <w:szCs w:val="24"/>
        </w:rPr>
        <w:t xml:space="preserve"> συνεχίζουν να είναι όμηροι των συμβ</w:t>
      </w:r>
      <w:r>
        <w:rPr>
          <w:rFonts w:eastAsia="Times New Roman" w:cs="Times New Roman"/>
          <w:szCs w:val="24"/>
        </w:rPr>
        <w:t>άσεων ορισμένου χρόνου και ένα μέρος τους καλύπτεται με τα οκτάμηνα του ΟΑΕΔ, που αποχωρούν αμέσως το επόμενο χρονικό διάστημα</w:t>
      </w:r>
      <w:r>
        <w:rPr>
          <w:rFonts w:eastAsia="Times New Roman" w:cs="Times New Roman"/>
          <w:szCs w:val="24"/>
        </w:rPr>
        <w:t>,</w:t>
      </w:r>
      <w:r>
        <w:rPr>
          <w:rFonts w:eastAsia="Times New Roman" w:cs="Times New Roman"/>
          <w:szCs w:val="24"/>
        </w:rPr>
        <w:t xml:space="preserve"> μόλις ολοκληρωθεί η σύμβασή τους.</w:t>
      </w:r>
    </w:p>
    <w:p w14:paraId="203C35FE" w14:textId="77777777" w:rsidR="00BD6463" w:rsidRDefault="001903D8">
      <w:pPr>
        <w:spacing w:line="600" w:lineRule="auto"/>
        <w:ind w:firstLine="720"/>
        <w:contextualSpacing/>
        <w:jc w:val="both"/>
        <w:rPr>
          <w:rFonts w:eastAsia="Times New Roman"/>
          <w:szCs w:val="24"/>
        </w:rPr>
      </w:pPr>
      <w:r>
        <w:rPr>
          <w:rFonts w:eastAsia="Times New Roman"/>
          <w:szCs w:val="24"/>
        </w:rPr>
        <w:t>Οι μόνιμοι πλέον</w:t>
      </w:r>
      <w:r>
        <w:rPr>
          <w:rFonts w:eastAsia="Times New Roman"/>
          <w:szCs w:val="24"/>
        </w:rPr>
        <w:t>,</w:t>
      </w:r>
      <w:r>
        <w:rPr>
          <w:rFonts w:eastAsia="Times New Roman"/>
          <w:szCs w:val="24"/>
        </w:rPr>
        <w:t xml:space="preserve"> είναι ελάχιστοι, οι περισσότεροι έχουν συνταξιοδοτηθεί και έχουν σταματήσει </w:t>
      </w:r>
      <w:r>
        <w:rPr>
          <w:rFonts w:eastAsia="Times New Roman"/>
          <w:szCs w:val="24"/>
        </w:rPr>
        <w:t>οι προσλήψεις</w:t>
      </w:r>
      <w:r>
        <w:rPr>
          <w:rFonts w:eastAsia="Times New Roman"/>
          <w:szCs w:val="24"/>
        </w:rPr>
        <w:t>,</w:t>
      </w:r>
      <w:r>
        <w:rPr>
          <w:rFonts w:eastAsia="Times New Roman"/>
          <w:szCs w:val="24"/>
        </w:rPr>
        <w:t xml:space="preserve"> ως </w:t>
      </w:r>
      <w:proofErr w:type="spellStart"/>
      <w:r>
        <w:rPr>
          <w:rFonts w:eastAsia="Times New Roman"/>
          <w:szCs w:val="24"/>
        </w:rPr>
        <w:t>μνημονιακή</w:t>
      </w:r>
      <w:proofErr w:type="spellEnd"/>
      <w:r>
        <w:rPr>
          <w:rFonts w:eastAsia="Times New Roman"/>
          <w:szCs w:val="24"/>
        </w:rPr>
        <w:t xml:space="preserve"> υποχρέωση και δική σας και των προηγούμενων κυβερνήσεων.</w:t>
      </w:r>
    </w:p>
    <w:p w14:paraId="203C35FF" w14:textId="77777777" w:rsidR="00BD6463" w:rsidRDefault="001903D8">
      <w:pPr>
        <w:spacing w:line="600" w:lineRule="auto"/>
        <w:ind w:firstLine="720"/>
        <w:contextualSpacing/>
        <w:jc w:val="both"/>
        <w:rPr>
          <w:rFonts w:eastAsia="Times New Roman"/>
          <w:szCs w:val="24"/>
        </w:rPr>
      </w:pPr>
      <w:r>
        <w:rPr>
          <w:rFonts w:eastAsia="Times New Roman"/>
          <w:szCs w:val="24"/>
        </w:rPr>
        <w:t>Τέταρτον, πολλοί από τους τυχερούς γονείς που θα εγγράψουν παιδί τους σε κάποια δομή θα κληθούν να πληρώσουν και τροφεία, την ώρα που το οικογενειακό εισόδημα βυθίζεται</w:t>
      </w:r>
      <w:r>
        <w:rPr>
          <w:rFonts w:eastAsia="Times New Roman"/>
          <w:szCs w:val="24"/>
        </w:rPr>
        <w:t>,</w:t>
      </w:r>
      <w:r>
        <w:rPr>
          <w:rFonts w:eastAsia="Times New Roman"/>
          <w:szCs w:val="24"/>
        </w:rPr>
        <w:t xml:space="preserve"> </w:t>
      </w:r>
      <w:r>
        <w:rPr>
          <w:rFonts w:eastAsia="Times New Roman"/>
          <w:szCs w:val="24"/>
        </w:rPr>
        <w:t>στην κυριολεξία</w:t>
      </w:r>
      <w:r>
        <w:rPr>
          <w:rFonts w:eastAsia="Times New Roman"/>
          <w:szCs w:val="24"/>
        </w:rPr>
        <w:t>,</w:t>
      </w:r>
      <w:r>
        <w:rPr>
          <w:rFonts w:eastAsia="Times New Roman"/>
          <w:szCs w:val="24"/>
        </w:rPr>
        <w:t xml:space="preserve"> και είναι δυσεύρετο. </w:t>
      </w:r>
    </w:p>
    <w:p w14:paraId="203C3600"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Έχοντας, λοιπόν, υπόψη όλα τα παραπάνω, είναι πρόκληση να εξαγγέλλει η Κυβέρνηση μία δέσμη μέτρων για ίδρυση δήθεν </w:t>
      </w:r>
      <w:r>
        <w:rPr>
          <w:rFonts w:eastAsia="Times New Roman"/>
          <w:szCs w:val="24"/>
        </w:rPr>
        <w:t>χιλίων οκτακοσίων</w:t>
      </w:r>
      <w:r>
        <w:rPr>
          <w:rFonts w:eastAsia="Times New Roman"/>
          <w:szCs w:val="24"/>
        </w:rPr>
        <w:t xml:space="preserve"> νέων παιδικών σταθμών</w:t>
      </w:r>
      <w:r>
        <w:rPr>
          <w:rFonts w:eastAsia="Times New Roman"/>
          <w:szCs w:val="24"/>
        </w:rPr>
        <w:t>,</w:t>
      </w:r>
      <w:r>
        <w:rPr>
          <w:rFonts w:eastAsia="Times New Roman"/>
          <w:szCs w:val="24"/>
        </w:rPr>
        <w:t xml:space="preserve"> που θα καλύψουν μέχρι το 2021 επιπλέον </w:t>
      </w:r>
      <w:proofErr w:type="spellStart"/>
      <w:r>
        <w:rPr>
          <w:rFonts w:eastAsia="Times New Roman"/>
          <w:szCs w:val="24"/>
        </w:rPr>
        <w:t>σαρανταπέντε</w:t>
      </w:r>
      <w:proofErr w:type="spellEnd"/>
      <w:r>
        <w:rPr>
          <w:rFonts w:eastAsia="Times New Roman"/>
          <w:szCs w:val="24"/>
        </w:rPr>
        <w:t xml:space="preserve"> χιλιάδες</w:t>
      </w:r>
      <w:r>
        <w:rPr>
          <w:rFonts w:eastAsia="Times New Roman"/>
          <w:szCs w:val="24"/>
        </w:rPr>
        <w:t xml:space="preserve"> </w:t>
      </w:r>
      <w:r>
        <w:rPr>
          <w:rFonts w:eastAsia="Times New Roman"/>
          <w:szCs w:val="24"/>
        </w:rPr>
        <w:t>παιδιά. Εάν και όποτε αυτές οι υποσχέσεις υλοποιηθούν, θα αφορούν και πάλι ένα πολύ μικρό ποσοστό των παιδιών και σε ευκαιριακές δομές</w:t>
      </w:r>
      <w:r>
        <w:rPr>
          <w:rFonts w:eastAsia="Times New Roman"/>
          <w:szCs w:val="24"/>
        </w:rPr>
        <w:t>,</w:t>
      </w:r>
      <w:r>
        <w:rPr>
          <w:rFonts w:eastAsia="Times New Roman"/>
          <w:szCs w:val="24"/>
        </w:rPr>
        <w:t xml:space="preserve"> που θα λειτουργήσουν</w:t>
      </w:r>
      <w:r>
        <w:rPr>
          <w:rFonts w:eastAsia="Times New Roman"/>
          <w:szCs w:val="24"/>
        </w:rPr>
        <w:t>,</w:t>
      </w:r>
      <w:r>
        <w:rPr>
          <w:rFonts w:eastAsia="Times New Roman"/>
          <w:szCs w:val="24"/>
        </w:rPr>
        <w:t xml:space="preserve"> με τις περίφημες κοινωνικές συνεταιριστικές επιχειρήσεις και από ιδιώτες.</w:t>
      </w:r>
    </w:p>
    <w:p w14:paraId="203C3601" w14:textId="77777777" w:rsidR="00BD6463" w:rsidRDefault="001903D8">
      <w:pPr>
        <w:spacing w:line="600" w:lineRule="auto"/>
        <w:ind w:firstLine="720"/>
        <w:contextualSpacing/>
        <w:jc w:val="both"/>
        <w:rPr>
          <w:rFonts w:eastAsia="Times New Roman"/>
          <w:szCs w:val="24"/>
        </w:rPr>
      </w:pPr>
      <w:r>
        <w:rPr>
          <w:rFonts w:eastAsia="Times New Roman"/>
          <w:szCs w:val="24"/>
        </w:rPr>
        <w:t>Σας ρωτάμε, λοιπόν, κυρί</w:t>
      </w:r>
      <w:r>
        <w:rPr>
          <w:rFonts w:eastAsia="Times New Roman"/>
          <w:szCs w:val="24"/>
        </w:rPr>
        <w:t>α Υπουργέ: Τι μέτρα προτίθεστε να πάρετε</w:t>
      </w:r>
      <w:r>
        <w:rPr>
          <w:rFonts w:eastAsia="Times New Roman"/>
          <w:szCs w:val="24"/>
        </w:rPr>
        <w:t>,</w:t>
      </w:r>
      <w:r>
        <w:rPr>
          <w:rFonts w:eastAsia="Times New Roman"/>
          <w:szCs w:val="24"/>
        </w:rPr>
        <w:t xml:space="preserve"> έτσι ώστε να εξασφαλιστεί άμεσα η αναγκαία κρατική χρηματοδότηση για τη στελέχωση με </w:t>
      </w:r>
      <w:r>
        <w:rPr>
          <w:rFonts w:eastAsia="Times New Roman"/>
          <w:szCs w:val="24"/>
        </w:rPr>
        <w:lastRenderedPageBreak/>
        <w:t>το αναγκαίο προσωπικό των παιδικών σταθμών</w:t>
      </w:r>
      <w:r>
        <w:rPr>
          <w:rFonts w:eastAsia="Times New Roman"/>
          <w:szCs w:val="24"/>
        </w:rPr>
        <w:t>,</w:t>
      </w:r>
      <w:r>
        <w:rPr>
          <w:rFonts w:eastAsia="Times New Roman"/>
          <w:szCs w:val="24"/>
        </w:rPr>
        <w:t xml:space="preserve"> προκειμένου να καλυφθούν στοιχειωδώς οι διαπιστωμένες ανάγκες;</w:t>
      </w:r>
    </w:p>
    <w:p w14:paraId="203C3602" w14:textId="77777777" w:rsidR="00BD6463" w:rsidRDefault="001903D8">
      <w:pPr>
        <w:spacing w:line="600" w:lineRule="auto"/>
        <w:ind w:firstLine="720"/>
        <w:contextualSpacing/>
        <w:jc w:val="both"/>
        <w:rPr>
          <w:rFonts w:eastAsia="Times New Roman"/>
          <w:szCs w:val="24"/>
        </w:rPr>
      </w:pPr>
      <w:r>
        <w:rPr>
          <w:rFonts w:eastAsia="Times New Roman"/>
          <w:szCs w:val="24"/>
        </w:rPr>
        <w:t>Δεύτερον, θα υπάρξει σ</w:t>
      </w:r>
      <w:r>
        <w:rPr>
          <w:rFonts w:eastAsia="Times New Roman"/>
          <w:szCs w:val="24"/>
        </w:rPr>
        <w:t>χεδιασμός και χρηματοδότηση από το Πρόγραμμα Δημοσίων Επενδύσεων και βέβαια</w:t>
      </w:r>
      <w:r>
        <w:rPr>
          <w:rFonts w:eastAsia="Times New Roman"/>
          <w:szCs w:val="24"/>
        </w:rPr>
        <w:t>,</w:t>
      </w:r>
      <w:r>
        <w:rPr>
          <w:rFonts w:eastAsia="Times New Roman"/>
          <w:szCs w:val="24"/>
        </w:rPr>
        <w:t xml:space="preserve"> γενναία αύξηση των κονδυλίων του ΕΣΠΑ για ένα συνεκτικό δίκτυο σύγχρονων δημόσιων κτηριακών υποδομών σε όλους τους </w:t>
      </w:r>
      <w:r>
        <w:rPr>
          <w:rFonts w:eastAsia="Times New Roman"/>
          <w:szCs w:val="24"/>
        </w:rPr>
        <w:t xml:space="preserve">δήμους </w:t>
      </w:r>
      <w:r>
        <w:rPr>
          <w:rFonts w:eastAsia="Times New Roman"/>
          <w:szCs w:val="24"/>
        </w:rPr>
        <w:t>της χώρας και κατά προτεραιότητα στα μεγάλα αστικά κέντρα</w:t>
      </w:r>
      <w:r>
        <w:rPr>
          <w:rFonts w:eastAsia="Times New Roman"/>
          <w:szCs w:val="24"/>
        </w:rPr>
        <w:t>, έτσι ώστε σε ένα βραχυπρόθεσμο επίπεδο να καλυφθούν</w:t>
      </w:r>
      <w:r>
        <w:rPr>
          <w:rFonts w:eastAsia="Times New Roman"/>
          <w:szCs w:val="24"/>
        </w:rPr>
        <w:t>,</w:t>
      </w:r>
      <w:r>
        <w:rPr>
          <w:rFonts w:eastAsia="Times New Roman"/>
          <w:szCs w:val="24"/>
        </w:rPr>
        <w:t xml:space="preserve"> με σταθερές δημόσιες δομές</w:t>
      </w:r>
      <w:r>
        <w:rPr>
          <w:rFonts w:eastAsia="Times New Roman"/>
          <w:szCs w:val="24"/>
        </w:rPr>
        <w:t>,</w:t>
      </w:r>
      <w:r>
        <w:rPr>
          <w:rFonts w:eastAsia="Times New Roman"/>
          <w:szCs w:val="24"/>
        </w:rPr>
        <w:t xml:space="preserve"> οι ζωτικές ανάγκες φροντίδας και αγωγής του παιδιού;</w:t>
      </w:r>
    </w:p>
    <w:p w14:paraId="203C3603"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Τέλος, θα μονιμοποιηθούν επιτέλους και πότε οι συμβασιούχοι εργαζόμενοι στις αντίστοιχες δομές, για να δούμε τελικά σε </w:t>
      </w:r>
      <w:r>
        <w:rPr>
          <w:rFonts w:eastAsia="Times New Roman"/>
          <w:szCs w:val="24"/>
        </w:rPr>
        <w:t>ποιο επίπεδο συζητάτε και αυτή τη δίκαιη ανάπτυξη;</w:t>
      </w:r>
    </w:p>
    <w:p w14:paraId="203C3604" w14:textId="77777777" w:rsidR="00BD6463" w:rsidRDefault="001903D8">
      <w:pPr>
        <w:spacing w:line="600" w:lineRule="auto"/>
        <w:ind w:firstLine="720"/>
        <w:contextualSpacing/>
        <w:jc w:val="both"/>
        <w:rPr>
          <w:rFonts w:eastAsia="Times New Roman"/>
          <w:szCs w:val="24"/>
        </w:rPr>
      </w:pPr>
      <w:r>
        <w:rPr>
          <w:rFonts w:eastAsia="Times New Roman"/>
          <w:szCs w:val="24"/>
        </w:rPr>
        <w:t>Ευχαριστώ πάρα πολύ.</w:t>
      </w:r>
    </w:p>
    <w:p w14:paraId="203C3605" w14:textId="77777777" w:rsidR="00BD6463" w:rsidRDefault="001903D8">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συνάδελφο.</w:t>
      </w:r>
    </w:p>
    <w:p w14:paraId="203C3606"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w:t>
      </w:r>
      <w:r>
        <w:rPr>
          <w:rFonts w:eastAsia="Times New Roman"/>
          <w:bCs/>
          <w:szCs w:val="24"/>
        </w:rPr>
        <w:t>έχω την τιμή να ανακοινώσω</w:t>
      </w:r>
      <w:r>
        <w:rPr>
          <w:rFonts w:eastAsia="Times New Roman"/>
          <w:bCs/>
          <w:szCs w:val="24"/>
        </w:rPr>
        <w:t xml:space="preserve"> στο Σώμα ότι </w:t>
      </w:r>
      <w:r>
        <w:rPr>
          <w:rFonts w:eastAsia="Times New Roman"/>
          <w:bCs/>
          <w:szCs w:val="24"/>
        </w:rPr>
        <w:t xml:space="preserve">τη συνεδρίασή μας παρακολουθούν </w:t>
      </w:r>
      <w:r>
        <w:rPr>
          <w:rFonts w:eastAsia="Times New Roman"/>
          <w:bCs/>
          <w:szCs w:val="24"/>
        </w:rPr>
        <w:t>από τα άνω δυτικά θ</w:t>
      </w:r>
      <w:r>
        <w:rPr>
          <w:rFonts w:eastAsia="Times New Roman"/>
          <w:bCs/>
          <w:szCs w:val="24"/>
        </w:rPr>
        <w:t>εωρεία</w:t>
      </w:r>
      <w:r>
        <w:rPr>
          <w:rFonts w:eastAsia="Times New Roman"/>
          <w:bCs/>
          <w:szCs w:val="24"/>
        </w:rPr>
        <w:t>,</w:t>
      </w:r>
      <w:r>
        <w:rPr>
          <w:rFonts w:eastAsia="Times New Roman"/>
          <w:bCs/>
          <w:szCs w:val="24"/>
        </w:rPr>
        <w:t xml:space="preserve"> αφού </w:t>
      </w:r>
      <w:r>
        <w:rPr>
          <w:rFonts w:eastAsia="Times New Roman"/>
          <w:bCs/>
          <w:szCs w:val="24"/>
        </w:rPr>
        <w:t xml:space="preserve">προηγουμένως </w:t>
      </w:r>
      <w:r>
        <w:rPr>
          <w:rFonts w:eastAsia="Times New Roman"/>
          <w:bCs/>
          <w:szCs w:val="24"/>
        </w:rPr>
        <w:t>συμμετείχαν στο Εκπαιδευτικοί Πρόγραμμα «Εργαστήρι Δημοκρατίας»</w:t>
      </w:r>
      <w:r>
        <w:rPr>
          <w:rFonts w:eastAsia="Times New Roman"/>
          <w:bCs/>
          <w:szCs w:val="24"/>
        </w:rPr>
        <w:t>,</w:t>
      </w:r>
      <w:r>
        <w:rPr>
          <w:rFonts w:eastAsia="Times New Roman"/>
          <w:bCs/>
          <w:szCs w:val="24"/>
        </w:rPr>
        <w:t xml:space="preserve"> που οργανώνει το </w:t>
      </w:r>
      <w:r>
        <w:rPr>
          <w:rFonts w:eastAsia="Times New Roman"/>
          <w:bCs/>
          <w:szCs w:val="24"/>
        </w:rPr>
        <w:t>‘</w:t>
      </w:r>
      <w:proofErr w:type="spellStart"/>
      <w:r>
        <w:rPr>
          <w:rFonts w:eastAsia="Times New Roman"/>
          <w:bCs/>
          <w:szCs w:val="24"/>
        </w:rPr>
        <w:t>Ι</w:t>
      </w:r>
      <w:r>
        <w:rPr>
          <w:rFonts w:eastAsia="Times New Roman"/>
          <w:bCs/>
          <w:szCs w:val="24"/>
        </w:rPr>
        <w:t>δρυμα</w:t>
      </w:r>
      <w:proofErr w:type="spellEnd"/>
      <w:r>
        <w:rPr>
          <w:rFonts w:eastAsia="Times New Roman"/>
          <w:bCs/>
          <w:szCs w:val="24"/>
        </w:rPr>
        <w:t xml:space="preserve"> της Βουλής, δεκαέξι μαθητές και μαθήτριες και δύο συνοδοί εκπαιδευτικοί από το 1ο Δημοτικό Σχολείο </w:t>
      </w:r>
      <w:proofErr w:type="spellStart"/>
      <w:r>
        <w:rPr>
          <w:rFonts w:eastAsia="Times New Roman"/>
          <w:bCs/>
          <w:szCs w:val="24"/>
        </w:rPr>
        <w:t>Ζεφυρίου</w:t>
      </w:r>
      <w:proofErr w:type="spellEnd"/>
      <w:r>
        <w:rPr>
          <w:rFonts w:eastAsia="Times New Roman"/>
          <w:bCs/>
          <w:szCs w:val="24"/>
        </w:rPr>
        <w:t>.</w:t>
      </w:r>
    </w:p>
    <w:p w14:paraId="203C3607" w14:textId="77777777" w:rsidR="00BD6463" w:rsidRDefault="001903D8">
      <w:pPr>
        <w:spacing w:line="600" w:lineRule="auto"/>
        <w:ind w:firstLine="720"/>
        <w:contextualSpacing/>
        <w:jc w:val="both"/>
        <w:rPr>
          <w:rFonts w:eastAsia="Times New Roman"/>
          <w:bCs/>
          <w:szCs w:val="24"/>
        </w:rPr>
      </w:pPr>
      <w:r>
        <w:rPr>
          <w:rFonts w:eastAsia="Times New Roman"/>
          <w:bCs/>
          <w:szCs w:val="24"/>
        </w:rPr>
        <w:t>Η Βουλή τούς καλωσορίζει.</w:t>
      </w:r>
    </w:p>
    <w:p w14:paraId="203C3608" w14:textId="77777777" w:rsidR="00BD6463" w:rsidRDefault="001903D8">
      <w:pPr>
        <w:spacing w:line="600" w:lineRule="auto"/>
        <w:ind w:firstLine="720"/>
        <w:contextualSpacing/>
        <w:jc w:val="both"/>
        <w:rPr>
          <w:rFonts w:eastAsia="Times New Roman"/>
          <w:bCs/>
          <w:szCs w:val="24"/>
        </w:rPr>
      </w:pPr>
      <w:r>
        <w:rPr>
          <w:rFonts w:eastAsia="Times New Roman"/>
          <w:bCs/>
          <w:szCs w:val="24"/>
        </w:rPr>
        <w:t>Ευχαρ</w:t>
      </w:r>
      <w:r>
        <w:rPr>
          <w:rFonts w:eastAsia="Times New Roman"/>
          <w:bCs/>
          <w:szCs w:val="24"/>
        </w:rPr>
        <w:t>ιστούμε που είσαστε κοντά μας.</w:t>
      </w:r>
    </w:p>
    <w:p w14:paraId="203C3609" w14:textId="77777777" w:rsidR="00BD6463" w:rsidRDefault="001903D8">
      <w:pPr>
        <w:spacing w:line="600" w:lineRule="auto"/>
        <w:ind w:firstLine="720"/>
        <w:contextualSpacing/>
        <w:jc w:val="center"/>
        <w:rPr>
          <w:rFonts w:eastAsia="Times New Roman"/>
          <w:bCs/>
          <w:szCs w:val="24"/>
        </w:rPr>
      </w:pPr>
      <w:r>
        <w:rPr>
          <w:rFonts w:eastAsia="Times New Roman"/>
          <w:bCs/>
          <w:szCs w:val="24"/>
        </w:rPr>
        <w:lastRenderedPageBreak/>
        <w:t>(Χειροκροτήματα απ’ όλες τις πτέρυγες της Βουλής)</w:t>
      </w:r>
    </w:p>
    <w:p w14:paraId="203C360A" w14:textId="77777777" w:rsidR="00BD6463" w:rsidRDefault="001903D8">
      <w:pPr>
        <w:spacing w:line="600" w:lineRule="auto"/>
        <w:ind w:firstLine="720"/>
        <w:contextualSpacing/>
        <w:jc w:val="both"/>
        <w:rPr>
          <w:rFonts w:eastAsia="Times New Roman"/>
          <w:bCs/>
          <w:szCs w:val="24"/>
        </w:rPr>
      </w:pPr>
      <w:r>
        <w:rPr>
          <w:rFonts w:eastAsia="Times New Roman"/>
          <w:bCs/>
          <w:szCs w:val="24"/>
        </w:rPr>
        <w:t>Τον λόγο έχει η κυρία Υπουργός για τρία λεπτά.</w:t>
      </w:r>
    </w:p>
    <w:p w14:paraId="203C360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Συντυχάκη, θα μου επιτρέψε</w:t>
      </w:r>
      <w:r>
        <w:rPr>
          <w:rFonts w:eastAsia="Times New Roman" w:cs="Times New Roman"/>
          <w:szCs w:val="24"/>
        </w:rPr>
        <w:t>τε στην αρχή να κάνω διορθώσεις στα νούμερα που είπατε, ακριβώς γιατί έχω</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τελικά στοιχεία, που πράγματι</w:t>
      </w:r>
      <w:r>
        <w:rPr>
          <w:rFonts w:eastAsia="Times New Roman" w:cs="Times New Roman"/>
          <w:szCs w:val="24"/>
        </w:rPr>
        <w:t>,</w:t>
      </w:r>
      <w:r>
        <w:rPr>
          <w:rFonts w:eastAsia="Times New Roman" w:cs="Times New Roman"/>
          <w:szCs w:val="24"/>
        </w:rPr>
        <w:t xml:space="preserve"> το κόμμα σας δεν τα ήξερε.</w:t>
      </w:r>
    </w:p>
    <w:p w14:paraId="203C360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φέτος υπήρξαν </w:t>
      </w:r>
      <w:proofErr w:type="spellStart"/>
      <w:r>
        <w:rPr>
          <w:rFonts w:eastAsia="Times New Roman" w:cs="Times New Roman"/>
          <w:szCs w:val="24"/>
        </w:rPr>
        <w:t>εκατόν</w:t>
      </w:r>
      <w:proofErr w:type="spellEnd"/>
      <w:r>
        <w:rPr>
          <w:rFonts w:eastAsia="Times New Roman" w:cs="Times New Roman"/>
          <w:szCs w:val="24"/>
        </w:rPr>
        <w:t xml:space="preserve"> τριάντα τρεις χιλιάδες</w:t>
      </w:r>
      <w:r>
        <w:rPr>
          <w:rFonts w:eastAsia="Times New Roman" w:cs="Times New Roman"/>
          <w:szCs w:val="24"/>
        </w:rPr>
        <w:t xml:space="preserve"> έγκυρες αιτήσεις. Απ’ αυτές μπήκαν με </w:t>
      </w:r>
      <w:r>
        <w:rPr>
          <w:rFonts w:eastAsia="Times New Roman" w:cs="Times New Roman"/>
          <w:szCs w:val="24"/>
          <w:lang w:val="en-US"/>
        </w:rPr>
        <w:t>voucher</w:t>
      </w:r>
      <w:r>
        <w:rPr>
          <w:rFonts w:eastAsia="Times New Roman" w:cs="Times New Roman"/>
          <w:szCs w:val="24"/>
        </w:rPr>
        <w:t>, δηλαδή, χωρίς</w:t>
      </w:r>
      <w:r>
        <w:rPr>
          <w:rFonts w:eastAsia="Times New Roman" w:cs="Times New Roman"/>
          <w:szCs w:val="24"/>
        </w:rPr>
        <w:t xml:space="preserve"> να πληρώνουν, </w:t>
      </w:r>
      <w:proofErr w:type="spellStart"/>
      <w:r>
        <w:rPr>
          <w:rFonts w:eastAsia="Times New Roman" w:cs="Times New Roman"/>
          <w:szCs w:val="24"/>
        </w:rPr>
        <w:t>εκατόν</w:t>
      </w:r>
      <w:proofErr w:type="spellEnd"/>
      <w:r>
        <w:rPr>
          <w:rFonts w:eastAsia="Times New Roman" w:cs="Times New Roman"/>
          <w:szCs w:val="24"/>
        </w:rPr>
        <w:t xml:space="preserve"> οκτώ χιλιάδες</w:t>
      </w:r>
      <w:r>
        <w:rPr>
          <w:rFonts w:eastAsia="Times New Roman" w:cs="Times New Roman"/>
          <w:szCs w:val="24"/>
        </w:rPr>
        <w:t xml:space="preserve"> παιδιά συν </w:t>
      </w:r>
      <w:r>
        <w:rPr>
          <w:rFonts w:eastAsia="Times New Roman" w:cs="Times New Roman"/>
          <w:szCs w:val="24"/>
        </w:rPr>
        <w:t>χίλια διακόσια πενήντα επτά</w:t>
      </w:r>
      <w:r>
        <w:rPr>
          <w:rFonts w:eastAsia="Times New Roman" w:cs="Times New Roman"/>
          <w:szCs w:val="24"/>
        </w:rPr>
        <w:t xml:space="preserve"> παιδιά που μπήκαν στους </w:t>
      </w:r>
      <w:r>
        <w:rPr>
          <w:rFonts w:eastAsia="Times New Roman" w:cs="Times New Roman"/>
          <w:szCs w:val="24"/>
        </w:rPr>
        <w:t xml:space="preserve">είκοσι τέσσερις </w:t>
      </w:r>
      <w:r>
        <w:rPr>
          <w:rFonts w:eastAsia="Times New Roman" w:cs="Times New Roman"/>
          <w:szCs w:val="24"/>
        </w:rPr>
        <w:t xml:space="preserve">βρεφονηπιακούς σταθμούς του ΟΑΕΔ πανελλαδικά. Το σύνολο είναι </w:t>
      </w:r>
      <w:proofErr w:type="spellStart"/>
      <w:r>
        <w:rPr>
          <w:rFonts w:eastAsia="Times New Roman" w:cs="Times New Roman"/>
          <w:szCs w:val="24"/>
        </w:rPr>
        <w:t>εκατόν</w:t>
      </w:r>
      <w:proofErr w:type="spellEnd"/>
      <w:r>
        <w:rPr>
          <w:rFonts w:eastAsia="Times New Roman" w:cs="Times New Roman"/>
          <w:szCs w:val="24"/>
        </w:rPr>
        <w:t xml:space="preserve"> εννέα χιλιάδες εξακόσια δέκα παιδιά.</w:t>
      </w:r>
      <w:r w:rsidDel="00D653BC">
        <w:rPr>
          <w:rFonts w:eastAsia="Times New Roman" w:cs="Times New Roman"/>
          <w:szCs w:val="24"/>
        </w:rPr>
        <w:t xml:space="preserve"> </w:t>
      </w:r>
    </w:p>
    <w:p w14:paraId="203C360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εάν κάνετε τις προσθαφαιρέσεις, έμειναν περίπου </w:t>
      </w:r>
      <w:r>
        <w:rPr>
          <w:rFonts w:eastAsia="Times New Roman" w:cs="Times New Roman"/>
          <w:szCs w:val="24"/>
        </w:rPr>
        <w:t>είκοσι τέσσερις χιλιάδες</w:t>
      </w:r>
      <w:r>
        <w:rPr>
          <w:rFonts w:eastAsia="Times New Roman" w:cs="Times New Roman"/>
          <w:szCs w:val="24"/>
        </w:rPr>
        <w:t xml:space="preserve"> παιδιά απ’ έξω. Εννοώ ότι έμειναν απ’ έξω χωρίς </w:t>
      </w:r>
      <w:r>
        <w:rPr>
          <w:rFonts w:eastAsia="Times New Roman" w:cs="Times New Roman"/>
          <w:szCs w:val="24"/>
          <w:lang w:val="en-US"/>
        </w:rPr>
        <w:t>voucher</w:t>
      </w:r>
      <w:r>
        <w:rPr>
          <w:rFonts w:eastAsia="Times New Roman" w:cs="Times New Roman"/>
          <w:szCs w:val="24"/>
        </w:rPr>
        <w:t xml:space="preserve">. Και βεβαίως εδώ κάνετε ένα μεγάλο λάθος, κύριε Συντυχάκη. Όλα τα παιδιά που ήταν από φτωχές οικογένειες πήραν </w:t>
      </w:r>
      <w:r>
        <w:rPr>
          <w:rFonts w:eastAsia="Times New Roman" w:cs="Times New Roman"/>
          <w:szCs w:val="24"/>
          <w:lang w:val="en-US"/>
        </w:rPr>
        <w:t>voucher</w:t>
      </w:r>
      <w:r>
        <w:rPr>
          <w:rFonts w:eastAsia="Times New Roman" w:cs="Times New Roman"/>
          <w:szCs w:val="24"/>
        </w:rPr>
        <w:t xml:space="preserve"> καθ’ υπέρβαση όλων των προϋπολογισμών από κρατικά κονδύλια. Μιλάμε για όλα τα παιδιά από τις φτωχές οικογένειες.</w:t>
      </w:r>
    </w:p>
    <w:p w14:paraId="203C360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έχετε δίκιο, ότι εάν δεν βρήκαν θέση να πάνε στην περιοχή τους, υπάρχει ένα μεγάλο πρόβλημα γιατί ήταν </w:t>
      </w:r>
      <w:proofErr w:type="spellStart"/>
      <w:r>
        <w:rPr>
          <w:rFonts w:eastAsia="Times New Roman" w:cs="Times New Roman"/>
          <w:szCs w:val="24"/>
        </w:rPr>
        <w:t>δώρον</w:t>
      </w:r>
      <w:proofErr w:type="spellEnd"/>
      <w:r>
        <w:rPr>
          <w:rFonts w:eastAsia="Times New Roman" w:cs="Times New Roman"/>
          <w:szCs w:val="24"/>
        </w:rPr>
        <w:t xml:space="preserve"> άδωρο αυτό που τους έγιν</w:t>
      </w:r>
      <w:r>
        <w:rPr>
          <w:rFonts w:eastAsia="Times New Roman" w:cs="Times New Roman"/>
          <w:szCs w:val="24"/>
        </w:rPr>
        <w:t>ε.</w:t>
      </w:r>
    </w:p>
    <w:p w14:paraId="203C360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αυξήσαμε τα κονδύλια για τους βρεφονηπιακούς σταθμούς. Ενώ το 2014-2015 υπήρχαν 174 εκατομμύρια από το ΕΣΠΑ και τότε η Κυβέρνηση είχε βάλει </w:t>
      </w:r>
      <w:r>
        <w:rPr>
          <w:rFonts w:eastAsia="Times New Roman" w:cs="Times New Roman"/>
          <w:szCs w:val="24"/>
        </w:rPr>
        <w:lastRenderedPageBreak/>
        <w:t>12 εκατομμύρια από εθνικούς πόρους, σήμερα υπάρχουν από το ΕΣΠΑ μόλις 71.800.000 και άρα η Κυβέρνηση έβ</w:t>
      </w:r>
      <w:r>
        <w:rPr>
          <w:rFonts w:eastAsia="Times New Roman" w:cs="Times New Roman"/>
          <w:szCs w:val="24"/>
        </w:rPr>
        <w:t>αλε 151.600.000  από τον προϋπολογισμό.</w:t>
      </w:r>
    </w:p>
    <w:p w14:paraId="203C361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δείχνει ακριβώς ότι τα χρήματα του ΕΣΠΑ φαγώθηκαν τον πρώτο καιρό και μάλιστα όχι για τις φτωχές οικογένειες και τις άνεργες. Γι’ αυτό σήμερα εμείς βάζουμε –και είμαστε αποφασισμένοι- από τον προϋπολογισμό. </w:t>
      </w:r>
    </w:p>
    <w:p w14:paraId="203C3611" w14:textId="77777777" w:rsidR="00BD6463" w:rsidRDefault="001903D8">
      <w:pPr>
        <w:spacing w:line="600" w:lineRule="auto"/>
        <w:ind w:firstLine="720"/>
        <w:contextualSpacing/>
        <w:jc w:val="both"/>
        <w:rPr>
          <w:rFonts w:eastAsia="Times New Roman"/>
          <w:szCs w:val="24"/>
        </w:rPr>
      </w:pPr>
      <w:r>
        <w:rPr>
          <w:rFonts w:eastAsia="Times New Roman" w:cs="Times New Roman"/>
          <w:szCs w:val="24"/>
        </w:rPr>
        <w:t>Ένα</w:t>
      </w:r>
      <w:r>
        <w:rPr>
          <w:rFonts w:eastAsia="Times New Roman" w:cs="Times New Roman"/>
          <w:szCs w:val="24"/>
        </w:rPr>
        <w:t xml:space="preserve"> δεύτερο σημείο που πρέπει να διορθώσω σε αυτά που είπατε είναι ότι αυτή τη στιγμή οι βρεφονηπιακοί σταθμοί είναι ένα χρονιάτικο </w:t>
      </w:r>
      <w:r>
        <w:rPr>
          <w:rFonts w:eastAsia="Times New Roman" w:cs="Times New Roman"/>
          <w:szCs w:val="24"/>
        </w:rPr>
        <w:t>«</w:t>
      </w:r>
      <w:r>
        <w:rPr>
          <w:rFonts w:eastAsia="Times New Roman" w:cs="Times New Roman"/>
          <w:szCs w:val="24"/>
        </w:rPr>
        <w:t>πάρκινγκ</w:t>
      </w:r>
      <w:r>
        <w:rPr>
          <w:rFonts w:eastAsia="Times New Roman" w:cs="Times New Roman"/>
          <w:szCs w:val="24"/>
        </w:rPr>
        <w:t>»</w:t>
      </w:r>
      <w:r>
        <w:rPr>
          <w:rFonts w:eastAsia="Times New Roman" w:cs="Times New Roman"/>
          <w:szCs w:val="24"/>
        </w:rPr>
        <w:t>.</w:t>
      </w:r>
      <w:r>
        <w:rPr>
          <w:rFonts w:eastAsia="Times New Roman"/>
          <w:szCs w:val="24"/>
        </w:rPr>
        <w:t xml:space="preserve"> </w:t>
      </w:r>
      <w:r>
        <w:rPr>
          <w:rFonts w:eastAsia="Times New Roman"/>
          <w:szCs w:val="24"/>
        </w:rPr>
        <w:t>Να μου επιτρέψετε να σας πω ότι αυτοί οι βρεφονηπιακοί σταθμοί για τους οποίους μιλάμε</w:t>
      </w:r>
      <w:r>
        <w:rPr>
          <w:rFonts w:eastAsia="Times New Roman"/>
          <w:szCs w:val="24"/>
        </w:rPr>
        <w:t>,</w:t>
      </w:r>
      <w:r>
        <w:rPr>
          <w:rFonts w:eastAsia="Times New Roman"/>
          <w:szCs w:val="24"/>
        </w:rPr>
        <w:t xml:space="preserve"> λειτουργούν στους δήμους τη</w:t>
      </w:r>
      <w:r>
        <w:rPr>
          <w:rFonts w:eastAsia="Times New Roman"/>
          <w:szCs w:val="24"/>
        </w:rPr>
        <w:t>ς χώρας με αυστηρά κριτήρια που ελέγχουν το Υπουργείο Εσωτερικών και οι δήμοι μέσω της ΕΕΤΑΑ, της διαχειριστικής αρχής τους, με προκηρύξεις των νηπιαγωγών, των βρεφοκόμων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που χρειάζονται και είναι μεγάλη υποτίμηση να λέτε σε όλες αυτές τις χιλιάδες ε</w:t>
      </w:r>
      <w:r>
        <w:rPr>
          <w:rFonts w:eastAsia="Times New Roman"/>
          <w:szCs w:val="24"/>
        </w:rPr>
        <w:t xml:space="preserve">ργαζόμενους ότι δουλεύουν σε </w:t>
      </w:r>
      <w:r>
        <w:rPr>
          <w:rFonts w:eastAsia="Times New Roman"/>
          <w:szCs w:val="24"/>
        </w:rPr>
        <w:t>«</w:t>
      </w:r>
      <w:r>
        <w:rPr>
          <w:rFonts w:eastAsia="Times New Roman"/>
          <w:szCs w:val="24"/>
        </w:rPr>
        <w:t>πάρκινγκ</w:t>
      </w:r>
      <w:r>
        <w:rPr>
          <w:rFonts w:eastAsia="Times New Roman"/>
          <w:szCs w:val="24"/>
        </w:rPr>
        <w:t>»</w:t>
      </w:r>
      <w:r>
        <w:rPr>
          <w:rFonts w:eastAsia="Times New Roman"/>
          <w:szCs w:val="24"/>
        </w:rPr>
        <w:t xml:space="preserve">. Όχι μόνο δεν δουλεύουν σε «πάρκινγκ», αλλά προκηρύσσονται οι θέσεις με διαδικασίες οι οποίες είναι πολύ διαυγείς κάθε φορά, με όλα τα κριτήρια, υπογράφουν συμβάσεις, οι οποίες είναι </w:t>
      </w:r>
      <w:proofErr w:type="spellStart"/>
      <w:r>
        <w:rPr>
          <w:rFonts w:eastAsia="Times New Roman"/>
          <w:szCs w:val="24"/>
        </w:rPr>
        <w:t>ενδεκάμηνες</w:t>
      </w:r>
      <w:proofErr w:type="spellEnd"/>
      <w:r>
        <w:rPr>
          <w:rFonts w:eastAsia="Times New Roman"/>
          <w:szCs w:val="24"/>
        </w:rPr>
        <w:t xml:space="preserve"> και ανανεώνονται κάθε</w:t>
      </w:r>
      <w:r>
        <w:rPr>
          <w:rFonts w:eastAsia="Times New Roman"/>
          <w:szCs w:val="24"/>
        </w:rPr>
        <w:t xml:space="preserve"> χρόνο συνεχώς. </w:t>
      </w:r>
    </w:p>
    <w:p w14:paraId="203C3612"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szCs w:val="24"/>
        </w:rPr>
        <w:t xml:space="preserve">Είπατε και κάτι ακόμη ανακριβές, ότι η Κυβέρνηση θα φτιάξει με ΚΟΙΝΣΕΠ παιδικούς και βρεφονηπιακούς σταθμούς. Κύριε Συντυχάκη, εμείς δεν περιμένουμε το 2019 -γιατί βεβαίως εκεί θα φτιάξουμε χίλιους οκτακόσιους νέους βρεφονηπιακούς </w:t>
      </w:r>
      <w:r>
        <w:rPr>
          <w:rFonts w:eastAsia="Times New Roman"/>
          <w:szCs w:val="24"/>
        </w:rPr>
        <w:lastRenderedPageBreak/>
        <w:t>σταθμούς σε δήμους-, αλλά</w:t>
      </w:r>
      <w:r>
        <w:rPr>
          <w:rFonts w:eastAsia="Times New Roman"/>
          <w:szCs w:val="24"/>
        </w:rPr>
        <w:t xml:space="preserve"> φέρνουμε τα μέτρα και πιο νωρίς, ώστε να τα δοκιμάσουμε και να δούμε αν αυτά που λέμε μπορούν να γίνουν. </w:t>
      </w:r>
    </w:p>
    <w:p w14:paraId="203C3613"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szCs w:val="24"/>
        </w:rPr>
        <w:t>Γι’ αυτό η Κυβέρνησή μας βάζει στόχο για το 2018, για φέτος δηλαδή, και θα καλέσει πολύ γρήγορα τους ανάλογους δήμους που έχει επιλέξει, γιατί οι δήμ</w:t>
      </w:r>
      <w:r>
        <w:rPr>
          <w:rFonts w:eastAsia="Times New Roman"/>
          <w:szCs w:val="24"/>
        </w:rPr>
        <w:t xml:space="preserve">οι που έχουν επιλεγεί είναι με αυστηρά κριτήρια, εκεί που πραγματικά είχαν έλλειψη αυτών των δομών. Θα βάλουμε, λοιπόν, γύρω στα 20.000.000 ευρώ για το 2018 στον </w:t>
      </w:r>
      <w:r>
        <w:rPr>
          <w:rFonts w:eastAsia="Times New Roman"/>
          <w:szCs w:val="24"/>
        </w:rPr>
        <w:t>π</w:t>
      </w:r>
      <w:r>
        <w:rPr>
          <w:rFonts w:eastAsia="Times New Roman"/>
          <w:szCs w:val="24"/>
        </w:rPr>
        <w:t>ροϋπολογισμό του 2018, για να ιδρύσουμε νέους δημοτικούς σταθμούς στις περιοχές ακριβώς που ε</w:t>
      </w:r>
      <w:r>
        <w:rPr>
          <w:rFonts w:eastAsia="Times New Roman"/>
          <w:szCs w:val="24"/>
        </w:rPr>
        <w:t xml:space="preserve">ίδαμε ότι υπάρχει μεγάλο πρόβλημα: Διακόσιοι τρεις δήμοι, τριακόσιοι εξήντα έξι νέοι βρεφονηπιακοί σταθμοί με έμφαση κυρίως στους βρεφικούς, γιατί εκεί είναι η μεγάλη έλλειψη, και περίπου εννέα με δέκα χιλιάδες παιδιά επιπλέον όσων σας είπα. </w:t>
      </w:r>
    </w:p>
    <w:p w14:paraId="203C3614"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szCs w:val="24"/>
        </w:rPr>
        <w:t>Και αυξάνουμε</w:t>
      </w:r>
      <w:r>
        <w:rPr>
          <w:rFonts w:eastAsia="Times New Roman"/>
          <w:szCs w:val="24"/>
        </w:rPr>
        <w:t xml:space="preserve"> κάθε χρόνο τα παιδιά που βάζουμε, γιατί, όπως σας εξήγησα, εμείς παραλάβαμε ογδόντα χιλιάδες παιδιά το 2014 - 2015 και σήμερα έχουμε φτάσει τα </w:t>
      </w:r>
      <w:proofErr w:type="spellStart"/>
      <w:r>
        <w:rPr>
          <w:rFonts w:eastAsia="Times New Roman"/>
          <w:szCs w:val="24"/>
        </w:rPr>
        <w:t>εκατόν</w:t>
      </w:r>
      <w:proofErr w:type="spellEnd"/>
      <w:r>
        <w:rPr>
          <w:rFonts w:eastAsia="Times New Roman"/>
          <w:szCs w:val="24"/>
        </w:rPr>
        <w:t xml:space="preserve"> εννέα χιλιάδες παιδιά. Δεν επαιρόμαστε γι’ αυτό. Μη γίνει καμ</w:t>
      </w:r>
      <w:r>
        <w:rPr>
          <w:rFonts w:eastAsia="Times New Roman"/>
          <w:szCs w:val="24"/>
        </w:rPr>
        <w:t>μ</w:t>
      </w:r>
      <w:r>
        <w:rPr>
          <w:rFonts w:eastAsia="Times New Roman"/>
          <w:szCs w:val="24"/>
        </w:rPr>
        <w:t>ία παρανόηση.</w:t>
      </w:r>
    </w:p>
    <w:p w14:paraId="203C3615"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b/>
          <w:szCs w:val="24"/>
        </w:rPr>
        <w:t>):</w:t>
      </w:r>
      <w:r>
        <w:rPr>
          <w:rFonts w:eastAsia="Times New Roman"/>
          <w:szCs w:val="24"/>
        </w:rPr>
        <w:t xml:space="preserve"> Κυρία Υπουργέ, έχετε και τη δευτερολογία σας. Ολοκληρώστε, σας παρακαλώ.</w:t>
      </w:r>
    </w:p>
    <w:p w14:paraId="203C3616"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Ακριβώς αυτό θέλω να πω, ότι απλά όταν βρίσκεσαι μπροστά σε ένα τεράστιο πρόβλημα, ε</w:t>
      </w:r>
      <w:r>
        <w:rPr>
          <w:rFonts w:eastAsia="Times New Roman"/>
          <w:szCs w:val="24"/>
        </w:rPr>
        <w:t xml:space="preserve">πιχειρείς με κάθε τρόπο να το </w:t>
      </w:r>
      <w:r>
        <w:rPr>
          <w:rFonts w:eastAsia="Times New Roman"/>
          <w:szCs w:val="24"/>
        </w:rPr>
        <w:lastRenderedPageBreak/>
        <w:t>αντιμετωπίσεις. Κάνουμε μικρά βήματα βεβαίως, δίνουμε ανάσες, όμως, σημαντικές αυτή τη στιγμή στην κατάσταση της κρίσης και στα δημοσιονομικά περιθώρια που παραλάβαμε.</w:t>
      </w:r>
    </w:p>
    <w:p w14:paraId="203C3617"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κυρία Υπουργ</w:t>
      </w:r>
      <w:r>
        <w:rPr>
          <w:rFonts w:eastAsia="Times New Roman"/>
          <w:szCs w:val="24"/>
        </w:rPr>
        <w:t>έ.</w:t>
      </w:r>
    </w:p>
    <w:p w14:paraId="203C3618"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szCs w:val="24"/>
        </w:rPr>
        <w:t>Κύριε Συντυχάκη, έχετε τον λόγο για τρία λεπτά.</w:t>
      </w:r>
    </w:p>
    <w:p w14:paraId="203C3619"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Κυρία Υπουργέ, κατανοώ ότι προσπαθείτε με έναν τρόπο να δικαιολογήσετε την απόσταση των μεγάλων διακηρύξεων για την επίλυση του προβλήματος των παιδικών σταθμών με αυτό που πραγματικά</w:t>
      </w:r>
      <w:r>
        <w:rPr>
          <w:rFonts w:eastAsia="Times New Roman"/>
          <w:szCs w:val="24"/>
        </w:rPr>
        <w:t xml:space="preserve"> συμβαίνει και θεωρούμε ότι είναι κομμάτι υποκρισίας και ψευτιάς από την πλευρά της Κυβέρνησης. Και θα σας πω και μια μαντινάδα: «Από μικρό με μάθανε να λέω την αλήθεια. Ποτέ μου δεν αγάπησα ψευτιές και παραμύθια».</w:t>
      </w:r>
    </w:p>
    <w:p w14:paraId="203C361A"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szCs w:val="24"/>
        </w:rPr>
        <w:t>Άρα έχει πολύ μεγάλη σημασία απέναντι στο</w:t>
      </w:r>
      <w:r>
        <w:rPr>
          <w:rFonts w:eastAsia="Times New Roman"/>
          <w:szCs w:val="24"/>
        </w:rPr>
        <w:t>υς γονείς και στα παιδιά να λέτε την αλήθεια. Διότι λέτε ότι ικανοποιήθηκαν τα αιτήματα των φτωχών οικογενειών με το μοίρασμα άλλων δέκα χιλιάδων κουπονιών από το πρόγραμμα του ΕΣΠΑ, όταν στην πραγματικότητα πρόκειται για αναδιανομή όσων περίσσεψαν από εκε</w:t>
      </w:r>
      <w:r>
        <w:rPr>
          <w:rFonts w:eastAsia="Times New Roman"/>
          <w:szCs w:val="24"/>
        </w:rPr>
        <w:t>ίνους που αρχικά τα πήραν, μεταξύ των οποίων χιλιάδες φτωχές οικογένειες, οικογένειες με ανέργους κλπ. δεν κατάφεραν να βρουν μια θέση στην αντίστοιχη δομή.</w:t>
      </w:r>
    </w:p>
    <w:p w14:paraId="203C361B" w14:textId="77777777" w:rsidR="00BD6463" w:rsidRDefault="001903D8">
      <w:pPr>
        <w:tabs>
          <w:tab w:val="left" w:pos="2820"/>
        </w:tabs>
        <w:spacing w:line="600" w:lineRule="auto"/>
        <w:ind w:firstLine="720"/>
        <w:contextualSpacing/>
        <w:jc w:val="both"/>
        <w:rPr>
          <w:rFonts w:eastAsia="Times New Roman"/>
          <w:szCs w:val="24"/>
        </w:rPr>
      </w:pPr>
      <w:r>
        <w:rPr>
          <w:rFonts w:eastAsia="Times New Roman"/>
          <w:szCs w:val="24"/>
        </w:rPr>
        <w:t>Η Κυβέρνηση πανηγυρίζει πως με το μοίρασμα των κουπονιών κάλυψε τα αιτήματα των πιο φτωχών οικογενε</w:t>
      </w:r>
      <w:r>
        <w:rPr>
          <w:rFonts w:eastAsia="Times New Roman"/>
          <w:szCs w:val="24"/>
        </w:rPr>
        <w:t xml:space="preserve">ιών. Μα, από μόνο του αυτό δείχνει ότι το σύστημά σας υπηρετεί την αναδιανομή της φτώχειας ανάμεσα στους περισσότερο και στους </w:t>
      </w:r>
      <w:r>
        <w:rPr>
          <w:rFonts w:eastAsia="Times New Roman"/>
          <w:szCs w:val="24"/>
        </w:rPr>
        <w:lastRenderedPageBreak/>
        <w:t>λιγότερο φτωχούς και όχι βέβαια την ανάγκη να έχουν όλα τα παιδιά δωρεάν μια θέση στην προσχολική αγωγή, η οποία υπονομεύεται, επ</w:t>
      </w:r>
      <w:r>
        <w:rPr>
          <w:rFonts w:eastAsia="Times New Roman"/>
          <w:szCs w:val="24"/>
        </w:rPr>
        <w:t>ίσης, από τη μεγάλη έλλειψη κρατικών παιδικών σταθμών σε ολόκληρη τη χώρα.</w:t>
      </w:r>
    </w:p>
    <w:p w14:paraId="203C361C"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Την ίδια στιγμή, βέβαια -και εδώ είναι το μεγάλο ψέμα και η υποκρισία-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άδικης, ταξικής ανάπτυξης, που επικαλείστε εσείς και η Κυβέρνησή σας, και της υποταγής στα ιμπεριαλιστικά συμφέροντα, απλόχερα θα δώσει η Κυβέρνησή σας κάτι δισεκατομμύρια για τα </w:t>
      </w:r>
      <w:r>
        <w:rPr>
          <w:rFonts w:eastAsia="Times New Roman"/>
          <w:szCs w:val="24"/>
          <w:lang w:val="en-US"/>
        </w:rPr>
        <w:t>F</w:t>
      </w:r>
      <w:r>
        <w:rPr>
          <w:rFonts w:eastAsia="Times New Roman"/>
          <w:szCs w:val="24"/>
        </w:rPr>
        <w:t xml:space="preserve">-16. Μπορείτε να μας πείτε από πού θα τα δώσει αυτά και πόσα θα δώσετε </w:t>
      </w:r>
      <w:r>
        <w:rPr>
          <w:rFonts w:eastAsia="Times New Roman"/>
          <w:szCs w:val="24"/>
        </w:rPr>
        <w:t xml:space="preserve">για τους παιδικούς σταθμούς, πόσα θα δώσετε για την κοινωνική πολιτική, όταν εκκρεμεί το πετρέλαιο θέρμανσης να το κόψετε σταδιακά, όταν εκκρεμεί μέσα από το </w:t>
      </w:r>
      <w:r>
        <w:rPr>
          <w:rFonts w:eastAsia="Times New Roman"/>
          <w:szCs w:val="24"/>
        </w:rPr>
        <w:t>κ</w:t>
      </w:r>
      <w:r>
        <w:rPr>
          <w:rFonts w:eastAsia="Times New Roman"/>
          <w:szCs w:val="24"/>
        </w:rPr>
        <w:t xml:space="preserve">οινωνικό </w:t>
      </w:r>
      <w:r>
        <w:rPr>
          <w:rFonts w:eastAsia="Times New Roman"/>
          <w:szCs w:val="24"/>
        </w:rPr>
        <w:t>τ</w:t>
      </w:r>
      <w:r>
        <w:rPr>
          <w:rFonts w:eastAsia="Times New Roman"/>
          <w:szCs w:val="24"/>
        </w:rPr>
        <w:t>ιμολόγιο να βγάλετε πάρα πολύ κόσμο;</w:t>
      </w:r>
    </w:p>
    <w:p w14:paraId="203C361D"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Άρα αυτή η κοινωνική σας πολιτική έχει πάει στα τά</w:t>
      </w:r>
      <w:r>
        <w:rPr>
          <w:rFonts w:eastAsia="Times New Roman"/>
          <w:szCs w:val="24"/>
        </w:rPr>
        <w:t>ρταρα και δεν μπορεί να πείσει κανέναν.</w:t>
      </w:r>
    </w:p>
    <w:p w14:paraId="203C361E"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 xml:space="preserve">Να μας πείτε πολύ συγκεκριμένα πόσες αιτήσεις κατατέθηκαν. Οι αιτήσεις που κατατέθηκαν ήταν </w:t>
      </w:r>
      <w:proofErr w:type="spellStart"/>
      <w:r>
        <w:rPr>
          <w:rFonts w:eastAsia="Times New Roman"/>
          <w:szCs w:val="24"/>
        </w:rPr>
        <w:t>εκατόν</w:t>
      </w:r>
      <w:proofErr w:type="spellEnd"/>
      <w:r>
        <w:rPr>
          <w:rFonts w:eastAsia="Times New Roman"/>
          <w:szCs w:val="24"/>
        </w:rPr>
        <w:t xml:space="preserve"> πενήντα χιλιάδες περίπου. Μιλάμε για τους δωρεάν παιδικούς σταθμούς και δομές </w:t>
      </w:r>
      <w:r>
        <w:rPr>
          <w:rFonts w:eastAsia="Times New Roman"/>
          <w:szCs w:val="24"/>
        </w:rPr>
        <w:t>ΑΜΕΑ</w:t>
      </w:r>
      <w:r>
        <w:rPr>
          <w:rFonts w:eastAsia="Times New Roman"/>
          <w:szCs w:val="24"/>
        </w:rPr>
        <w:t xml:space="preserve">. Οι έγκυρες είναι </w:t>
      </w:r>
      <w:proofErr w:type="spellStart"/>
      <w:r>
        <w:rPr>
          <w:rFonts w:eastAsia="Times New Roman"/>
          <w:szCs w:val="24"/>
        </w:rPr>
        <w:t>εκατόν</w:t>
      </w:r>
      <w:proofErr w:type="spellEnd"/>
      <w:r>
        <w:rPr>
          <w:rFonts w:eastAsia="Times New Roman"/>
          <w:szCs w:val="24"/>
        </w:rPr>
        <w:t xml:space="preserve"> τριάντα τ</w:t>
      </w:r>
      <w:r>
        <w:rPr>
          <w:rFonts w:eastAsia="Times New Roman"/>
          <w:szCs w:val="24"/>
        </w:rPr>
        <w:t>ρεις χιλιάδες. Αυτό σημαίνει ότι ένα μέρος αυτών των αιτήσεων που απορρίψατε είναι γιατί δεν πληρούσαν τα κριτήρια και τις προϋποθέσεις στην πλειονότητά τους. Όμως προέρχονται από εργατικές λαϊκές οικογένειες και απλώς δεν πληρούσαν τα εισοδηματικά κριτήρι</w:t>
      </w:r>
      <w:r>
        <w:rPr>
          <w:rFonts w:eastAsia="Times New Roman"/>
          <w:szCs w:val="24"/>
        </w:rPr>
        <w:t xml:space="preserve">α. Στο κάτω-κάτω ούτε πλούσιοι είναι ούτε έχουν τις βίλες και τη δυνατότητα να πάνε τα παιδιά τους στους ιδιωτικούς παιδικούς σταθμούς. </w:t>
      </w:r>
    </w:p>
    <w:p w14:paraId="203C361F"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Άρα θα πρέπει να λέτε την αλήθεια έτσι όπως είναι. Αυτό σε σχέση με τα ζητήματα που θέσατε. </w:t>
      </w:r>
    </w:p>
    <w:p w14:paraId="203C3620"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Από εκεί και πέρα, κυρία Υ</w:t>
      </w:r>
      <w:r>
        <w:rPr>
          <w:rFonts w:eastAsia="Times New Roman"/>
          <w:szCs w:val="24"/>
        </w:rPr>
        <w:t>πουργέ, το κόμμα μας θεωρεί ότι η φοίτηση των παιδιών στις δομές των παιδικών σταθμών δεν είναι απλά λόγω μιας ανάγκης του γονέα να βρει εργασία ή να συνεχίσει αυτήν που μπορεί να έχει. Είναι βασική ανάγκη και δικαίωμα του παιδιού, προκειμένου να κοινωνικο</w:t>
      </w:r>
      <w:r>
        <w:rPr>
          <w:rFonts w:eastAsia="Times New Roman"/>
          <w:szCs w:val="24"/>
        </w:rPr>
        <w:t>ποιηθεί και να αναπτυχθεί ολόπλευρα. Ως τέτοιο δικαίωμα και ανάγκη χρειάζεται να προσφέρεται με ευθύνη αποκλειστικά του κράτους, με σύγχρονες και ασφαλείς δομές, με ολοκληρωμένο παιδαγωγικό πρόγραμμα για όλα τα παιδιά.</w:t>
      </w:r>
    </w:p>
    <w:p w14:paraId="203C3621"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Είναι «πάρκινγκ» οι παιδικοί σταθμοί.</w:t>
      </w:r>
      <w:r>
        <w:rPr>
          <w:rFonts w:eastAsia="Times New Roman"/>
          <w:szCs w:val="24"/>
        </w:rPr>
        <w:t xml:space="preserve"> Δεν συζητάμε όταν κάποτε οι παιδικοί σταθμοί ανήκαν στο κράτος, στην αποκλειστική ευθύνη του κράτους. Τώρα δεν είναι στην αποκλειστική ευθύνη του κράτους. Έχουν περάσει στην ευθύνη των δήμων. Η διαχείριση γίνεται από την πλευρά των δήμων. Γνωρίζετε πάρα π</w:t>
      </w:r>
      <w:r>
        <w:rPr>
          <w:rFonts w:eastAsia="Times New Roman"/>
          <w:szCs w:val="24"/>
        </w:rPr>
        <w:t>ολύ καλά ότι είναι πετσοκομμένες οι χρηματοδοτήσεις και ότι προσπαθούν να καλύψουν τα έξοδα οι παιδικοί σταθμοί από τα τροφεία. Και ξέρετε ότι το πρόγραμμα του ΕΣΠΑ είναι πολύ ευάλωτο. Δεν μπορείς να στηριχθείς σε ένα πρόγραμμα ΕΣΠΑ για να πεις ότι θα φτιά</w:t>
      </w:r>
      <w:r>
        <w:rPr>
          <w:rFonts w:eastAsia="Times New Roman"/>
          <w:szCs w:val="24"/>
        </w:rPr>
        <w:t>ξεις ολοκληρωμένες και ουσιαστικές δομές προσχολικής αγωγής.</w:t>
      </w:r>
    </w:p>
    <w:p w14:paraId="203C3622"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Ολοκληρώστε, κύριε Συντυχάκη, σας παρακαλώ.</w:t>
      </w:r>
    </w:p>
    <w:p w14:paraId="203C3623"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Οι εξελίξεις επιβεβαιώνουν την επικαιρότητα των θέσεων του ΚΚΕ, που αναδεικνύει την ανάγκη για ολ</w:t>
      </w:r>
      <w:r>
        <w:rPr>
          <w:rFonts w:eastAsia="Times New Roman"/>
          <w:szCs w:val="24"/>
        </w:rPr>
        <w:t>οκληρωμένο σχέδιο αγωγής και φροντίδας για όλα τα παιδιά, με αποκλειστική ευθύνη του κράτους, που θα είναι στελεχωμένο με εξειδικευμένο και βοηθητικό προσωπικό.</w:t>
      </w:r>
    </w:p>
    <w:p w14:paraId="203C3624"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Απ’ αυτήν την άποψη, λοιπόν, το ΚΚΕ καλεί και τους εργαζόμενους και τους γονείς -τα νέα ζευγάρι</w:t>
      </w:r>
      <w:r>
        <w:rPr>
          <w:rFonts w:eastAsia="Times New Roman"/>
          <w:szCs w:val="24"/>
        </w:rPr>
        <w:t xml:space="preserve">α κυρίως- να παλέψουν για αποκλειστικά δημόσια και δωρεάν παιδεία για όλους και δίχρονη υποχρεωτική προσχολική αγωγή - </w:t>
      </w:r>
      <w:proofErr w:type="spellStart"/>
      <w:r>
        <w:rPr>
          <w:rFonts w:eastAsia="Times New Roman"/>
          <w:szCs w:val="24"/>
        </w:rPr>
        <w:t>προνήπια</w:t>
      </w:r>
      <w:proofErr w:type="spellEnd"/>
      <w:r>
        <w:rPr>
          <w:rFonts w:eastAsia="Times New Roman"/>
          <w:szCs w:val="24"/>
        </w:rPr>
        <w:t xml:space="preserve"> και νήπια στο δημόσιο νηπιαγωγείο-, για σίτιση για όλα τα παιδιά με αποκλειστική ευθύνη του κράτους, όλα τα παιδιά κάτω των τεσσ</w:t>
      </w:r>
      <w:r>
        <w:rPr>
          <w:rFonts w:eastAsia="Times New Roman"/>
          <w:szCs w:val="24"/>
        </w:rPr>
        <w:t>άρων ετών σε δημόσιους παιδικούς σταθμούς, χωρίς τροφεία, για μόνιμη και σταθερή δουλειά για όλους τους εργαζόμενους.</w:t>
      </w:r>
    </w:p>
    <w:p w14:paraId="203C3625"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Αυτά, κατά τη γνώμη μας, πρέπει να αποτελέσουν στοιχεία πάλης του εργαζόμενου λαού και των γονέων και το ΚΚΕ θα σταθεί στο πλάι τους.</w:t>
      </w:r>
    </w:p>
    <w:p w14:paraId="203C3626"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Ευχα</w:t>
      </w:r>
      <w:r>
        <w:rPr>
          <w:rFonts w:eastAsia="Times New Roman"/>
          <w:szCs w:val="24"/>
        </w:rPr>
        <w:t>ριστώ, κύριε Πρόεδρε, για την ανοχή σας.</w:t>
      </w:r>
    </w:p>
    <w:p w14:paraId="203C3627"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κι εμείς τον κύριο Συντυχάκη.</w:t>
      </w:r>
    </w:p>
    <w:p w14:paraId="203C3628"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Κυρία Υπουργέ, έχετε τον λόγο. Παρακαλώ να είστε όσο το δυνατόν πιο συνεπής στον χρόνο.</w:t>
      </w:r>
    </w:p>
    <w:p w14:paraId="203C3629"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w:t>
      </w:r>
      <w:r>
        <w:rPr>
          <w:rFonts w:eastAsia="Times New Roman"/>
          <w:b/>
          <w:szCs w:val="24"/>
        </w:rPr>
        <w:t>ικής Ασφάλισης και Κοινωνικής Αλληλεγγύης):</w:t>
      </w:r>
      <w:r>
        <w:rPr>
          <w:rFonts w:eastAsia="Times New Roman"/>
          <w:szCs w:val="24"/>
        </w:rPr>
        <w:t xml:space="preserve"> Ναι, κύριε Πρόεδρε.</w:t>
      </w:r>
    </w:p>
    <w:p w14:paraId="203C362A"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lastRenderedPageBreak/>
        <w:t>Κύριε Συντυχάκη, σέβομαι την πολιτιστική κουλτούρα της Κρήτης. Όμως επειδή αναγνώσατε μια μαντινάδα ή την τραγουδάτε, δεν σημαίνει ότι εσείς λέτε αλήθεια και εγώ λέω ψέματα. Όσα στοιχεία κατέθ</w:t>
      </w:r>
      <w:r>
        <w:rPr>
          <w:rFonts w:eastAsia="Times New Roman"/>
          <w:szCs w:val="24"/>
        </w:rPr>
        <w:t xml:space="preserve">εσα επίσημα στη Βουλή ισχύουν και μπορεί το κόμμα σας ανά πάσα στιγμή να τα ελέγξει. </w:t>
      </w:r>
    </w:p>
    <w:p w14:paraId="203C362B" w14:textId="77777777" w:rsidR="00BD6463" w:rsidRDefault="001903D8">
      <w:pPr>
        <w:tabs>
          <w:tab w:val="left" w:pos="2940"/>
        </w:tabs>
        <w:spacing w:line="600" w:lineRule="auto"/>
        <w:ind w:firstLine="720"/>
        <w:contextualSpacing/>
        <w:jc w:val="both"/>
        <w:rPr>
          <w:rFonts w:eastAsia="Times New Roman"/>
          <w:szCs w:val="24"/>
        </w:rPr>
      </w:pPr>
      <w:proofErr w:type="spellStart"/>
      <w:r>
        <w:rPr>
          <w:rFonts w:eastAsia="Times New Roman"/>
          <w:szCs w:val="24"/>
        </w:rPr>
        <w:t>Εκατόν</w:t>
      </w:r>
      <w:proofErr w:type="spellEnd"/>
      <w:r>
        <w:rPr>
          <w:rFonts w:eastAsia="Times New Roman"/>
          <w:szCs w:val="24"/>
        </w:rPr>
        <w:t xml:space="preserve"> σαράντα εννέα χιλιάδες ήταν οι αιτήσεις, αλλά δεν ήταν έγκυρες, κύριε Συντυχάκη. Οι έγκυρες ήταν </w:t>
      </w:r>
      <w:proofErr w:type="spellStart"/>
      <w:r>
        <w:rPr>
          <w:rFonts w:eastAsia="Times New Roman"/>
          <w:szCs w:val="24"/>
        </w:rPr>
        <w:t>εκατόν</w:t>
      </w:r>
      <w:proofErr w:type="spellEnd"/>
      <w:r>
        <w:rPr>
          <w:rFonts w:eastAsia="Times New Roman"/>
          <w:szCs w:val="24"/>
        </w:rPr>
        <w:t xml:space="preserve"> τριάντα τρεις.</w:t>
      </w:r>
    </w:p>
    <w:p w14:paraId="203C362C"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Γιατί;</w:t>
      </w:r>
    </w:p>
    <w:p w14:paraId="203C362D"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b/>
          <w:szCs w:val="24"/>
        </w:rPr>
        <w:t xml:space="preserve">ΘΕΑΝΩ ΦΩΤΙΟΥ </w:t>
      </w:r>
      <w:r>
        <w:rPr>
          <w:rFonts w:eastAsia="Times New Roman"/>
          <w:b/>
          <w:szCs w:val="24"/>
        </w:rPr>
        <w:t>(Αναπληρώτρια Υπουργός Εργασίας, Κοινωνικής Ασφάλισης και Κοινωνικής Αλληλεγγύης):</w:t>
      </w:r>
      <w:r>
        <w:rPr>
          <w:rFonts w:eastAsia="Times New Roman"/>
          <w:szCs w:val="24"/>
        </w:rPr>
        <w:t xml:space="preserve"> Δεύτερον, όσον αφορά τα τροφεία, την απορροφητικότητα κ</w:t>
      </w:r>
      <w:r>
        <w:rPr>
          <w:rFonts w:eastAsia="Times New Roman"/>
          <w:szCs w:val="24"/>
        </w:rPr>
        <w:t>.</w:t>
      </w:r>
      <w:r>
        <w:rPr>
          <w:rFonts w:eastAsia="Times New Roman"/>
          <w:szCs w:val="24"/>
        </w:rPr>
        <w:t>λπ., ακούστε, κύριε Συντυχάκη. Προβήκαμε σε έναν εκσυγχρονισμό ολόκληρου του πλαισίου των βρεφονηπιακών σταθμών που έ</w:t>
      </w:r>
      <w:r>
        <w:rPr>
          <w:rFonts w:eastAsia="Times New Roman"/>
          <w:szCs w:val="24"/>
        </w:rPr>
        <w:t>κανε λίγο καλύτερη τη ζωή των εργαζόμενων, αλλά και των γονιών.</w:t>
      </w:r>
    </w:p>
    <w:p w14:paraId="203C362E" w14:textId="77777777" w:rsidR="00BD6463" w:rsidRDefault="001903D8">
      <w:pPr>
        <w:spacing w:after="0" w:line="600" w:lineRule="auto"/>
        <w:ind w:firstLine="720"/>
        <w:contextualSpacing/>
        <w:jc w:val="both"/>
        <w:rPr>
          <w:rFonts w:eastAsia="Times New Roman"/>
          <w:szCs w:val="24"/>
        </w:rPr>
      </w:pPr>
      <w:r>
        <w:rPr>
          <w:rFonts w:eastAsia="Times New Roman"/>
          <w:szCs w:val="24"/>
        </w:rPr>
        <w:t>Τουτέστιν: Πρώτον, δώσαμε το δικαίωμα σε όλους τους βρεφονηπιακούς σταθμούς των δήμων και στείλαμε εγκύκλιο, στην οποία αναφέραμε ότι η κατεύθυνσή μας είναι να γεμίσουν όλες οι θέσεις που έχου</w:t>
      </w:r>
      <w:r>
        <w:rPr>
          <w:rFonts w:eastAsia="Times New Roman"/>
          <w:szCs w:val="24"/>
        </w:rPr>
        <w:t xml:space="preserve">ν με </w:t>
      </w:r>
      <w:r>
        <w:rPr>
          <w:rFonts w:eastAsia="Times New Roman"/>
          <w:szCs w:val="24"/>
          <w:lang w:val="en-US"/>
        </w:rPr>
        <w:t>voucher</w:t>
      </w:r>
      <w:r>
        <w:rPr>
          <w:rFonts w:eastAsia="Times New Roman"/>
          <w:szCs w:val="24"/>
        </w:rPr>
        <w:t xml:space="preserve">. Αυτό δεν γινόταν πριν. Γινόταν μέχρι 70%. Άρα αυξήσαμε τη δυνατότητα να πάρουν οπωσδήποτε περισσότερα παιδιά, με αυτό που κάναμε.  </w:t>
      </w:r>
    </w:p>
    <w:p w14:paraId="203C362F"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Δεύτερον, η μητέρα που πήρε </w:t>
      </w:r>
      <w:r>
        <w:rPr>
          <w:rFonts w:eastAsia="Times New Roman"/>
          <w:szCs w:val="24"/>
          <w:lang w:val="en-US"/>
        </w:rPr>
        <w:t>voucher</w:t>
      </w:r>
      <w:r>
        <w:rPr>
          <w:rFonts w:eastAsia="Times New Roman"/>
          <w:szCs w:val="24"/>
        </w:rPr>
        <w:t xml:space="preserve"> και δεν βρήκε πού να το πάει, το κρατάει. Δεν της το πήραμε και το δώσαμε </w:t>
      </w:r>
      <w:r>
        <w:rPr>
          <w:rFonts w:eastAsia="Times New Roman"/>
          <w:szCs w:val="24"/>
        </w:rPr>
        <w:t xml:space="preserve">σε άλλους. Το κρατάει, γιατί μπορεί να μετακομίσει, κύριε Συντυχάκη. Παλαιότερα, και να μετακόμιζε, δεν μπορούσε να πάει το </w:t>
      </w:r>
      <w:r>
        <w:rPr>
          <w:rFonts w:eastAsia="Times New Roman"/>
          <w:szCs w:val="24"/>
        </w:rPr>
        <w:lastRenderedPageBreak/>
        <w:t xml:space="preserve">παιδί της σε έναν σταθμό που έβρισκε. Όμως μπορεί και να πάει αλλού μέσα στη διάρκεια. Το </w:t>
      </w:r>
      <w:r>
        <w:rPr>
          <w:rFonts w:eastAsia="Times New Roman"/>
          <w:szCs w:val="24"/>
          <w:lang w:val="en-US"/>
        </w:rPr>
        <w:t>voucher</w:t>
      </w:r>
      <w:r>
        <w:rPr>
          <w:rFonts w:eastAsia="Times New Roman"/>
          <w:szCs w:val="24"/>
        </w:rPr>
        <w:t xml:space="preserve"> που πήρε η μητέρα το έχει και δεν </w:t>
      </w:r>
      <w:r>
        <w:rPr>
          <w:rFonts w:eastAsia="Times New Roman"/>
          <w:szCs w:val="24"/>
        </w:rPr>
        <w:t xml:space="preserve">το χάνει. </w:t>
      </w:r>
    </w:p>
    <w:p w14:paraId="203C3630"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Τρίτον, όπως είπα, στείλαμε εγκύκλιο, μεταξύ των άλλων, όπου απαγορεύουμε ρητά τα τροφεία. Αυτό είναι μία πράξη η οποία θα ελεγχθεί, εάν δηλαδή επιπλέον των </w:t>
      </w:r>
      <w:r>
        <w:rPr>
          <w:rFonts w:eastAsia="Times New Roman"/>
          <w:szCs w:val="24"/>
          <w:lang w:val="en-US"/>
        </w:rPr>
        <w:t>voucher</w:t>
      </w:r>
      <w:r>
        <w:rPr>
          <w:rFonts w:eastAsia="Times New Roman"/>
          <w:szCs w:val="24"/>
        </w:rPr>
        <w:t xml:space="preserve"> οι δήμοι ζητάνε και τροφεία. Θα ελεγχθεί και δεν θα το αφήσουμε έτσι. </w:t>
      </w:r>
    </w:p>
    <w:p w14:paraId="203C3631" w14:textId="77777777" w:rsidR="00BD6463" w:rsidRDefault="001903D8">
      <w:pPr>
        <w:spacing w:after="0" w:line="600" w:lineRule="auto"/>
        <w:ind w:firstLine="720"/>
        <w:contextualSpacing/>
        <w:jc w:val="both"/>
        <w:rPr>
          <w:rFonts w:eastAsia="Times New Roman"/>
          <w:szCs w:val="24"/>
        </w:rPr>
      </w:pPr>
      <w:r>
        <w:rPr>
          <w:rFonts w:eastAsia="Times New Roman"/>
          <w:szCs w:val="24"/>
        </w:rPr>
        <w:t>Τέταρτον,</w:t>
      </w:r>
      <w:r>
        <w:rPr>
          <w:rFonts w:eastAsia="Times New Roman"/>
          <w:szCs w:val="24"/>
        </w:rPr>
        <w:t xml:space="preserve"> οι εργαζόμενοι, οι οποίοι όταν έφτασα εγώ σε αυτό το Υπουργείο ήταν απελπισμένοι γιατί είχαν να πληρωθούν έξι και οκτώ μήνες, τώρα πληρώνονται μηνιαία. Έχουν </w:t>
      </w:r>
      <w:proofErr w:type="spellStart"/>
      <w:r>
        <w:rPr>
          <w:rFonts w:eastAsia="Times New Roman"/>
          <w:szCs w:val="24"/>
        </w:rPr>
        <w:t>εντεκάμηνες</w:t>
      </w:r>
      <w:proofErr w:type="spellEnd"/>
      <w:r>
        <w:rPr>
          <w:rFonts w:eastAsia="Times New Roman"/>
          <w:szCs w:val="24"/>
        </w:rPr>
        <w:t xml:space="preserve"> κανονικές συμβάσεις, όση είναι και η διάρκεια των βρεφονηπιακών σταθμών. </w:t>
      </w:r>
    </w:p>
    <w:p w14:paraId="203C3632" w14:textId="77777777" w:rsidR="00BD6463" w:rsidRDefault="001903D8">
      <w:pPr>
        <w:spacing w:after="0" w:line="600" w:lineRule="auto"/>
        <w:ind w:firstLine="720"/>
        <w:contextualSpacing/>
        <w:jc w:val="both"/>
        <w:rPr>
          <w:rFonts w:eastAsia="Times New Roman"/>
          <w:szCs w:val="24"/>
        </w:rPr>
      </w:pPr>
      <w:r>
        <w:rPr>
          <w:rFonts w:eastAsia="Times New Roman"/>
          <w:szCs w:val="24"/>
        </w:rPr>
        <w:t>Στην επίκαι</w:t>
      </w:r>
      <w:r>
        <w:rPr>
          <w:rFonts w:eastAsia="Times New Roman"/>
          <w:szCs w:val="24"/>
        </w:rPr>
        <w:t xml:space="preserve">ρη ερώτησή σας λέτε κάτι που δεν ισχύει, ότι είναι οκτάμηνα του ΟΑΕΔ. Είναι </w:t>
      </w:r>
      <w:proofErr w:type="spellStart"/>
      <w:r>
        <w:rPr>
          <w:rFonts w:eastAsia="Times New Roman"/>
          <w:szCs w:val="24"/>
        </w:rPr>
        <w:t>εντεκάμηνες</w:t>
      </w:r>
      <w:proofErr w:type="spellEnd"/>
      <w:r>
        <w:rPr>
          <w:rFonts w:eastAsia="Times New Roman"/>
          <w:szCs w:val="24"/>
        </w:rPr>
        <w:t xml:space="preserve"> κανονικές συμβάσεις, </w:t>
      </w:r>
      <w:proofErr w:type="spellStart"/>
      <w:r>
        <w:rPr>
          <w:rFonts w:eastAsia="Times New Roman"/>
          <w:szCs w:val="24"/>
        </w:rPr>
        <w:t>ανανεούμενες</w:t>
      </w:r>
      <w:proofErr w:type="spellEnd"/>
      <w:r>
        <w:rPr>
          <w:rFonts w:eastAsia="Times New Roman"/>
          <w:szCs w:val="24"/>
        </w:rPr>
        <w:t xml:space="preserve"> κάθε χρόνο. Πράγματι, δεν μπορώ να κάνω εξαγγελίες που δεν αφορούν το δικό μας Υπουργείο και αφορούν το Υπουργείο Εσωτερικών, για τη μ</w:t>
      </w:r>
      <w:r>
        <w:rPr>
          <w:rFonts w:eastAsia="Times New Roman"/>
          <w:szCs w:val="24"/>
        </w:rPr>
        <w:t xml:space="preserve">ονιμοποίηση των εργαζομένων. </w:t>
      </w:r>
    </w:p>
    <w:p w14:paraId="203C3633"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Πιστεύω ότι αυτό, σε σχέση με τις αναλογίες των αποχωρήσεων και αυτών που θα παίρνουμε από εδώ και ύστερα, θα </w:t>
      </w:r>
      <w:proofErr w:type="spellStart"/>
      <w:r>
        <w:rPr>
          <w:rFonts w:eastAsia="Times New Roman"/>
          <w:szCs w:val="24"/>
        </w:rPr>
        <w:t>επαναρυθμιστεί</w:t>
      </w:r>
      <w:proofErr w:type="spellEnd"/>
      <w:r>
        <w:rPr>
          <w:rFonts w:eastAsia="Times New Roman"/>
          <w:szCs w:val="24"/>
        </w:rPr>
        <w:t>, με καλύτερο τρόπο.</w:t>
      </w:r>
    </w:p>
    <w:p w14:paraId="203C3634" w14:textId="77777777" w:rsidR="00BD6463" w:rsidRDefault="001903D8">
      <w:pPr>
        <w:spacing w:after="0" w:line="600" w:lineRule="auto"/>
        <w:ind w:firstLine="720"/>
        <w:contextualSpacing/>
        <w:jc w:val="both"/>
        <w:rPr>
          <w:rFonts w:eastAsia="Times New Roman"/>
          <w:szCs w:val="24"/>
        </w:rPr>
      </w:pPr>
      <w:r>
        <w:rPr>
          <w:rFonts w:eastAsia="Times New Roman"/>
          <w:szCs w:val="24"/>
        </w:rPr>
        <w:t>Θέλω να πω και τα εξής: Ποτέ δεν ισχυρίσθηκα εγώ και πολύ περισσότερο η Κυβέρνησή</w:t>
      </w:r>
      <w:r>
        <w:rPr>
          <w:rFonts w:eastAsia="Times New Roman"/>
          <w:szCs w:val="24"/>
        </w:rPr>
        <w:t xml:space="preserve"> μου, που βρήκε αυτό το τοπίο που εξηγώ, ότι αλλάζουμε τους βρεφονηπιακούς σταθμούς, κάνουμε μεγάλη πολιτική για τους βρεφονηπιακούς σταθμούς κ.λπ</w:t>
      </w:r>
      <w:r>
        <w:rPr>
          <w:rFonts w:eastAsia="Times New Roman"/>
          <w:szCs w:val="24"/>
        </w:rPr>
        <w:t>.</w:t>
      </w:r>
      <w:r>
        <w:rPr>
          <w:rFonts w:eastAsia="Times New Roman"/>
          <w:szCs w:val="24"/>
        </w:rPr>
        <w:t xml:space="preserve">. Όμως λέμε ότι θα φτιάξουμε αυτές τις τριακόσιες εξήντα έξι νέες δομές τώρα, </w:t>
      </w:r>
      <w:r>
        <w:rPr>
          <w:rFonts w:eastAsia="Times New Roman"/>
          <w:szCs w:val="24"/>
        </w:rPr>
        <w:lastRenderedPageBreak/>
        <w:t>ότι θα καλέσουμε τον Υπουργό Εσ</w:t>
      </w:r>
      <w:r>
        <w:rPr>
          <w:rFonts w:eastAsia="Times New Roman"/>
          <w:szCs w:val="24"/>
        </w:rPr>
        <w:t xml:space="preserve">ωτερικών, όλους τους δημάρχους, για να συζητήσουμε πώς θα τις φτιάξουμε.   </w:t>
      </w:r>
    </w:p>
    <w:p w14:paraId="203C3635" w14:textId="77777777" w:rsidR="00BD6463" w:rsidRDefault="001903D8">
      <w:pPr>
        <w:spacing w:after="0" w:line="600" w:lineRule="auto"/>
        <w:ind w:firstLine="720"/>
        <w:contextualSpacing/>
        <w:jc w:val="both"/>
        <w:rPr>
          <w:rFonts w:eastAsia="Times New Roman"/>
          <w:szCs w:val="24"/>
        </w:rPr>
      </w:pPr>
      <w:r>
        <w:rPr>
          <w:rFonts w:eastAsia="Times New Roman"/>
          <w:szCs w:val="24"/>
        </w:rPr>
        <w:t>Δέχομαι ότι το Κομμουνιστικό Κόμμα θέλει το βέλτιστο, θέλει το όνειρο, αυτό που ίσως δεν μπορεί να συμβεί σήμερα με αυτά τα δημοσιονομικά όρια. Καλά κάνει και το διεκδικεί. Όμως μπ</w:t>
      </w:r>
      <w:r>
        <w:rPr>
          <w:rFonts w:eastAsia="Times New Roman"/>
          <w:szCs w:val="24"/>
        </w:rPr>
        <w:t>ορούμε να ελέγχουμε την Κυβέρνηση γι’ αυτά που κάνει και να λέμε εάν αυτό είναι θετικό μέτρο για τη βελτίωση της κατάστασης ή όχι;</w:t>
      </w:r>
    </w:p>
    <w:p w14:paraId="203C3636" w14:textId="77777777" w:rsidR="00BD6463" w:rsidRDefault="001903D8">
      <w:pPr>
        <w:spacing w:after="0" w:line="600" w:lineRule="auto"/>
        <w:ind w:firstLine="720"/>
        <w:contextualSpacing/>
        <w:jc w:val="both"/>
        <w:rPr>
          <w:rFonts w:eastAsia="Times New Roman"/>
          <w:szCs w:val="24"/>
        </w:rPr>
      </w:pPr>
      <w:r>
        <w:rPr>
          <w:rFonts w:eastAsia="Times New Roman"/>
          <w:szCs w:val="24"/>
        </w:rPr>
        <w:t>Και βεβαίως, όταν έχουμε βάλει 200 εκατομμύρια για την ίδρυση των χιλίων οκτακοσίων σταθμών, τα οποία λέτε δήθεν εδώ, όμως ψη</w:t>
      </w:r>
      <w:r>
        <w:rPr>
          <w:rFonts w:eastAsia="Times New Roman"/>
          <w:szCs w:val="24"/>
        </w:rPr>
        <w:t>φίσατε τα αντίμετρα -όχι εσείς, αλλά η Βουλή- και θα εφαρμοστούν, ξέρετε, κύριε Συντυχάκη, γιατί είναι Κυριακή κοντή γιορτή το 2019, αφού θα εφαρμόσουμε το πιλοτικό για τριακόσιες εξήντα έξι σταθμούς το 2018 θα είμαστε και έτοιμοι, με τα λάθη ή όχι και τις</w:t>
      </w:r>
      <w:r>
        <w:rPr>
          <w:rFonts w:eastAsia="Times New Roman"/>
          <w:szCs w:val="24"/>
        </w:rPr>
        <w:t xml:space="preserve"> διορθώσεις, να το καλυτερεύσουμε τότε, δηλαδή το 2019.</w:t>
      </w:r>
    </w:p>
    <w:p w14:paraId="203C3637" w14:textId="77777777" w:rsidR="00BD6463" w:rsidRDefault="001903D8">
      <w:pPr>
        <w:spacing w:after="0" w:line="600" w:lineRule="auto"/>
        <w:ind w:firstLine="720"/>
        <w:contextualSpacing/>
        <w:jc w:val="both"/>
        <w:rPr>
          <w:rFonts w:eastAsia="Times New Roman"/>
          <w:szCs w:val="24"/>
        </w:rPr>
      </w:pPr>
      <w:r>
        <w:rPr>
          <w:rFonts w:eastAsia="Times New Roman"/>
          <w:szCs w:val="24"/>
        </w:rPr>
        <w:t xml:space="preserve">Επομένως, αυτά που προσπαθούμε να κάνουμε είναι να πολλαπλασιάσουμε με μεγάλους και πολύ γρήγορους ρυθμούς μία κατάσταση που βρήκαμε, η οποία ήταν κρυμμένη κάτω από το χαλί. </w:t>
      </w:r>
    </w:p>
    <w:p w14:paraId="203C3638" w14:textId="77777777" w:rsidR="00BD6463" w:rsidRDefault="001903D8">
      <w:pPr>
        <w:spacing w:after="0" w:line="600" w:lineRule="auto"/>
        <w:ind w:firstLine="720"/>
        <w:contextualSpacing/>
        <w:jc w:val="both"/>
        <w:rPr>
          <w:rFonts w:eastAsia="Times New Roman"/>
          <w:szCs w:val="24"/>
        </w:rPr>
      </w:pPr>
      <w:r>
        <w:rPr>
          <w:rFonts w:eastAsia="Times New Roman"/>
          <w:szCs w:val="24"/>
        </w:rPr>
        <w:t>Η προστασία το</w:t>
      </w:r>
      <w:r>
        <w:rPr>
          <w:rFonts w:eastAsia="Times New Roman"/>
          <w:szCs w:val="24"/>
        </w:rPr>
        <w:t>υ</w:t>
      </w:r>
      <w:r>
        <w:rPr>
          <w:rFonts w:eastAsia="Times New Roman"/>
          <w:szCs w:val="24"/>
        </w:rPr>
        <w:t xml:space="preserve"> παιδιού είναι επιλογή της Κυβέρνησής μας. Θα φέρουμε πολλά μέτρα για την προστασία του παιδιού και να είστε σίγουροι ότι εκεί θα έχουμε εστιάσει όλη μας την προσοχή, όσον αφορά ένα κομμάτι πολύ σημαντικό του χαρτοφυλακίου της πρόνοιας, δηλαδή της κοινωνικ</w:t>
      </w:r>
      <w:r>
        <w:rPr>
          <w:rFonts w:eastAsia="Times New Roman"/>
          <w:szCs w:val="24"/>
        </w:rPr>
        <w:t xml:space="preserve">ής αλληλεγγύης. </w:t>
      </w:r>
    </w:p>
    <w:p w14:paraId="203C3639" w14:textId="77777777" w:rsidR="00BD6463" w:rsidRDefault="001903D8">
      <w:pPr>
        <w:spacing w:after="0"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κυρία Υπουργό.</w:t>
      </w:r>
    </w:p>
    <w:p w14:paraId="203C363A" w14:textId="77777777" w:rsidR="00BD6463" w:rsidRDefault="001903D8">
      <w:pPr>
        <w:spacing w:after="0" w:line="600" w:lineRule="auto"/>
        <w:ind w:firstLine="720"/>
        <w:contextualSpacing/>
        <w:jc w:val="both"/>
        <w:rPr>
          <w:rFonts w:eastAsia="Times New Roman"/>
          <w:color w:val="000000"/>
          <w:szCs w:val="24"/>
        </w:rPr>
      </w:pPr>
      <w:r>
        <w:rPr>
          <w:rFonts w:eastAsia="Times New Roman"/>
          <w:szCs w:val="24"/>
        </w:rPr>
        <w:lastRenderedPageBreak/>
        <w:t xml:space="preserve">Συνεχίζουμε με την ένατη </w:t>
      </w:r>
      <w:r>
        <w:rPr>
          <w:rFonts w:eastAsia="Times New Roman"/>
          <w:color w:val="000000"/>
          <w:szCs w:val="24"/>
        </w:rPr>
        <w:t>με αριθμό 84/16-10-2017 επίκαιρη ερώτηση δεύτερου κύκλου της Βουλευτού Ιωαννίνων του Συνασπισμού Ριζοσπαστικής Αριστεράς κ.</w:t>
      </w:r>
      <w:r>
        <w:rPr>
          <w:rFonts w:eastAsia="Times New Roman"/>
          <w:b/>
          <w:color w:val="000000"/>
          <w:szCs w:val="24"/>
        </w:rPr>
        <w:t xml:space="preserve"> </w:t>
      </w:r>
      <w:r>
        <w:rPr>
          <w:rFonts w:eastAsia="Times New Roman"/>
          <w:bCs/>
          <w:color w:val="000000"/>
          <w:szCs w:val="24"/>
        </w:rPr>
        <w:t xml:space="preserve">Μερόπης </w:t>
      </w:r>
      <w:proofErr w:type="spellStart"/>
      <w:r>
        <w:rPr>
          <w:rFonts w:eastAsia="Times New Roman"/>
          <w:bCs/>
          <w:color w:val="000000"/>
          <w:szCs w:val="24"/>
        </w:rPr>
        <w:t>Τζούφη</w:t>
      </w:r>
      <w:proofErr w:type="spellEnd"/>
      <w:r>
        <w:rPr>
          <w:rFonts w:eastAsia="Times New Roman"/>
          <w:b/>
          <w:bCs/>
          <w:color w:val="000000"/>
          <w:szCs w:val="24"/>
        </w:rPr>
        <w:t xml:space="preserve"> </w:t>
      </w:r>
      <w:r>
        <w:rPr>
          <w:rFonts w:eastAsia="Times New Roman"/>
          <w:color w:val="000000"/>
          <w:szCs w:val="24"/>
        </w:rPr>
        <w:t>προς την Υπ</w:t>
      </w:r>
      <w:r>
        <w:rPr>
          <w:rFonts w:eastAsia="Times New Roman"/>
          <w:color w:val="000000"/>
          <w:szCs w:val="24"/>
        </w:rPr>
        <w:t>ουργό</w:t>
      </w:r>
      <w:r>
        <w:rPr>
          <w:rFonts w:eastAsia="Times New Roman"/>
          <w:color w:val="000000"/>
          <w:szCs w:val="24"/>
        </w:rPr>
        <w:t xml:space="preserve">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 xml:space="preserve">με θέμα: «Λειτουργία </w:t>
      </w:r>
      <w:r>
        <w:rPr>
          <w:rFonts w:eastAsia="Times New Roman"/>
          <w:color w:val="000000"/>
          <w:szCs w:val="24"/>
        </w:rPr>
        <w:t>Κ</w:t>
      </w:r>
      <w:r>
        <w:rPr>
          <w:rFonts w:eastAsia="Times New Roman"/>
          <w:color w:val="000000"/>
          <w:szCs w:val="24"/>
        </w:rPr>
        <w:t xml:space="preserve">έντρων </w:t>
      </w:r>
      <w:r>
        <w:rPr>
          <w:rFonts w:eastAsia="Times New Roman"/>
          <w:color w:val="000000"/>
          <w:szCs w:val="24"/>
        </w:rPr>
        <w:t>Κ</w:t>
      </w:r>
      <w:r>
        <w:rPr>
          <w:rFonts w:eastAsia="Times New Roman"/>
          <w:color w:val="000000"/>
          <w:szCs w:val="24"/>
        </w:rPr>
        <w:t>οινότητας». </w:t>
      </w:r>
    </w:p>
    <w:p w14:paraId="203C363B" w14:textId="77777777" w:rsidR="00BD6463" w:rsidRDefault="001903D8">
      <w:pPr>
        <w:spacing w:after="0" w:line="600" w:lineRule="auto"/>
        <w:ind w:firstLine="720"/>
        <w:contextualSpacing/>
        <w:jc w:val="both"/>
        <w:rPr>
          <w:rFonts w:eastAsia="Times New Roman"/>
          <w:color w:val="000000"/>
          <w:szCs w:val="24"/>
        </w:rPr>
      </w:pPr>
      <w:r>
        <w:rPr>
          <w:rFonts w:eastAsia="Times New Roman"/>
          <w:color w:val="000000"/>
          <w:szCs w:val="24"/>
        </w:rPr>
        <w:t xml:space="preserve">Κυρία </w:t>
      </w:r>
      <w:proofErr w:type="spellStart"/>
      <w:r>
        <w:rPr>
          <w:rFonts w:eastAsia="Times New Roman"/>
          <w:color w:val="000000"/>
          <w:szCs w:val="24"/>
        </w:rPr>
        <w:t>Τζούφη</w:t>
      </w:r>
      <w:proofErr w:type="spellEnd"/>
      <w:r>
        <w:rPr>
          <w:rFonts w:eastAsia="Times New Roman"/>
          <w:color w:val="000000"/>
          <w:szCs w:val="24"/>
        </w:rPr>
        <w:t xml:space="preserve">, έχετε τον λόγο για δύο λεπτά. </w:t>
      </w:r>
    </w:p>
    <w:p w14:paraId="203C363C"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ΜΕ</w:t>
      </w:r>
      <w:r>
        <w:rPr>
          <w:rFonts w:eastAsia="Times New Roman" w:cs="Times New Roman"/>
          <w:b/>
          <w:szCs w:val="24"/>
        </w:rPr>
        <w:t xml:space="preserve">ΡΟΠΗ ΤΖΟΥΦΗ: </w:t>
      </w:r>
      <w:r>
        <w:rPr>
          <w:rFonts w:eastAsia="Times New Roman" w:cs="Times New Roman"/>
          <w:szCs w:val="24"/>
        </w:rPr>
        <w:t>Ευχαριστώ, κύριε Πρόεδρε.</w:t>
      </w:r>
    </w:p>
    <w:p w14:paraId="203C363D"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Κυρία Υπουργέ, το θέμα της ερώτησής μου είναι πράγματι η λειτο</w:t>
      </w:r>
      <w:r>
        <w:rPr>
          <w:rFonts w:eastAsia="Times New Roman" w:cs="Times New Roman"/>
          <w:szCs w:val="24"/>
        </w:rPr>
        <w:t xml:space="preserve">υργία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οινότητας. Το Υπουργείο σας, αναγνωρίζοντας την ανάγκη ενημέρωσης και πρόσβασης των πολιτών σε δράσεις κοινωνικής προστασίας, με τον ν.4368 και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που ακολούθησε τον Μάρτιο του 2016 ίδρυσε τη λειτουργία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οινότητας. </w:t>
      </w:r>
    </w:p>
    <w:p w14:paraId="203C363E"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βάση αυτόν τον ιδρυτικό νόμο, αλλά και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περιγράφονται ως ένας βασικός πυρήνας διευρυμένων υπηρεσιών τύπου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με εξατομικευμένη ολιστική προσέγγιση, ο οποίος, υποστηρίζοντα</w:t>
      </w:r>
      <w:r>
        <w:rPr>
          <w:rFonts w:eastAsia="Times New Roman" w:cs="Times New Roman"/>
          <w:szCs w:val="24"/>
        </w:rPr>
        <w:t xml:space="preserve">ς ή σε συνέργεια με τη Διεύθυνση Κοινωνικών Υπηρεσιών κάθε Οργανισμού Τοπικής Αυτοδιοίκησης, έχει ως στόχο να αποτελέσει μια δράση-«ομπρέλα», να παρέχουν δηλαδή τα </w:t>
      </w:r>
      <w:r>
        <w:rPr>
          <w:rFonts w:eastAsia="Times New Roman" w:cs="Times New Roman"/>
          <w:szCs w:val="24"/>
        </w:rPr>
        <w:t>κ</w:t>
      </w:r>
      <w:r>
        <w:rPr>
          <w:rFonts w:eastAsia="Times New Roman" w:cs="Times New Roman"/>
          <w:szCs w:val="24"/>
        </w:rPr>
        <w:t>έντρα υπηρεσίες οι οποίες θα ανταποκρίνονται και θα ενισχύουν τις πολιτικές που ήδη υλοποιο</w:t>
      </w:r>
      <w:r>
        <w:rPr>
          <w:rFonts w:eastAsia="Times New Roman" w:cs="Times New Roman"/>
          <w:szCs w:val="24"/>
        </w:rPr>
        <w:t xml:space="preserve">ύνται ή εκείνες που προγραμματίζονται. </w:t>
      </w:r>
    </w:p>
    <w:p w14:paraId="203C363F"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ο κύριος ρόλος τους αφορά την εφαρμογή του Κοινωνικού Εισοδήματος Αλληλεγγύης, το πρόγραμμα του ΤΕΒΑ, το τι γίνεται με τις ενεργητικές </w:t>
      </w:r>
      <w:r>
        <w:rPr>
          <w:rFonts w:eastAsia="Times New Roman" w:cs="Times New Roman"/>
          <w:szCs w:val="24"/>
        </w:rPr>
        <w:lastRenderedPageBreak/>
        <w:t>πολιτικές απασχόλησης, για τις οποίες και προηγουμένως ερωτηθήκατ</w:t>
      </w:r>
      <w:r>
        <w:rPr>
          <w:rFonts w:eastAsia="Times New Roman" w:cs="Times New Roman"/>
          <w:szCs w:val="24"/>
        </w:rPr>
        <w:t xml:space="preserve">ε, σε συνεργασία με τον ΟΑΕΔ, με τη Γενική Γραμματεία Διά Βίου Μάθησης και λοιπά. </w:t>
      </w:r>
    </w:p>
    <w:p w14:paraId="203C3640"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Ξέρουμε ότι έχει ξεκινήσει η λειτουργία κάποιων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οινότητας στους δήμους. Υπάρχει, από ό,τι προκύπτει, θέμα και με τη στελέχωσή τους με αυτό το ειδικό προσωπικό, το ο</w:t>
      </w:r>
      <w:r>
        <w:rPr>
          <w:rFonts w:eastAsia="Times New Roman" w:cs="Times New Roman"/>
          <w:szCs w:val="24"/>
        </w:rPr>
        <w:t xml:space="preserve">ποίο, όμως, προβλέπεται στον σχετικό νόμο. Επίσης, είναι πάρα πολύ σημαντική για τη λειτουργία τους η ηλεκτρονική διασύνδεση με όλα τα </w:t>
      </w:r>
      <w:r>
        <w:rPr>
          <w:rFonts w:eastAsia="Times New Roman" w:cs="Times New Roman"/>
          <w:szCs w:val="24"/>
        </w:rPr>
        <w:t>μ</w:t>
      </w:r>
      <w:r>
        <w:rPr>
          <w:rFonts w:eastAsia="Times New Roman" w:cs="Times New Roman"/>
          <w:szCs w:val="24"/>
        </w:rPr>
        <w:t>ητρώα του Εθνικού Μηχανισμού Συντονισμού, Παρακολούθησης και Αξιολόγησης των Πολιτικών Κοινωνικής Ένταξης και Κοινωνικής</w:t>
      </w:r>
      <w:r>
        <w:rPr>
          <w:rFonts w:eastAsia="Times New Roman" w:cs="Times New Roman"/>
          <w:szCs w:val="24"/>
        </w:rPr>
        <w:t xml:space="preserve"> Συνοχής. </w:t>
      </w:r>
    </w:p>
    <w:p w14:paraId="203C3641"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το άλλο πολύ σοβαρό θέμα είναι η ενημέρωση των πολιτών, δηλαδή να ξέρουν οι πολίτες τι ακριβώς μπορούν να περιμένουν από αυτά τα Κέντρα Κοινότητας. </w:t>
      </w:r>
    </w:p>
    <w:p w14:paraId="203C3642"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Έχετε πει πολλές φορές, βέβαια, ότι εκεί πρέπει να πηγαίνει ο πολίτης με το ΑΦΜ του και με τον ΑΜΚΑ του και να ενημερώνεται καθημερινά για τα δικαιώματά του, για τα επιδόματά του, για τη δυνατότητα ανεύρεσης εργασίας, για το αν μπορεί να βρει μια θέση στα </w:t>
      </w:r>
      <w:r>
        <w:rPr>
          <w:rFonts w:eastAsia="Times New Roman" w:cs="Times New Roman"/>
          <w:szCs w:val="24"/>
        </w:rPr>
        <w:t xml:space="preserve">ιδρύματα της περιοχής του για τον ηλικιωμένο, τον ανάπηρο, για τα παιδιά με προβλήματα αναπηρίας, για όλες τις δυνατές επιδοτήσεις. </w:t>
      </w:r>
    </w:p>
    <w:p w14:paraId="203C3643"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το ερώτημά μου -διότι έχω ξεπεράσει τον χρόνο μου- είναι το εξής: Τι μέτρα προτίθεστε να πάρετε, κατ’ αρχάς, για </w:t>
      </w:r>
      <w:r>
        <w:rPr>
          <w:rFonts w:eastAsia="Times New Roman" w:cs="Times New Roman"/>
          <w:szCs w:val="24"/>
        </w:rPr>
        <w:t xml:space="preserve">να επεκταθεί το </w:t>
      </w:r>
      <w:r>
        <w:rPr>
          <w:rFonts w:eastAsia="Times New Roman" w:cs="Times New Roman"/>
          <w:szCs w:val="24"/>
        </w:rPr>
        <w:t>π</w:t>
      </w:r>
      <w:r>
        <w:rPr>
          <w:rFonts w:eastAsia="Times New Roman" w:cs="Times New Roman"/>
          <w:szCs w:val="24"/>
        </w:rPr>
        <w:t xml:space="preserve">ρόγραμμα και ποιο είναι το χρονοδιάγραμμα σε όλους τους δήμους που συμμετέχουν στο </w:t>
      </w:r>
      <w:r>
        <w:rPr>
          <w:rFonts w:eastAsia="Times New Roman" w:cs="Times New Roman"/>
          <w:szCs w:val="24"/>
        </w:rPr>
        <w:t>π</w:t>
      </w:r>
      <w:r>
        <w:rPr>
          <w:rFonts w:eastAsia="Times New Roman" w:cs="Times New Roman"/>
          <w:szCs w:val="24"/>
        </w:rPr>
        <w:t xml:space="preserve">ρόγραμμα για την άμεση λειτουργία τους; </w:t>
      </w:r>
    </w:p>
    <w:p w14:paraId="203C3644"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στην κατεύθυνση αυτή, πείτε μας πόσα είναι ήδη σε λειτουργία και πόσοι πολίτες έχουν εξυπηρετηθεί σε </w:t>
      </w:r>
      <w:r>
        <w:rPr>
          <w:rFonts w:eastAsia="Times New Roman" w:cs="Times New Roman"/>
          <w:szCs w:val="24"/>
        </w:rPr>
        <w:t xml:space="preserve">αυτά. </w:t>
      </w:r>
    </w:p>
    <w:p w14:paraId="203C3645"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Τέλος, εάν θεωρείτε ότι πρέπει να γίνει κάτι -είτε σε κεντρικό είτε σε περιφερειακό επίπεδο- ώστε οι πολίτες του δήμου με έναν συντονισμένο τρόπο, πέραν των φυλλαδίων τα οποία ήδη έχουν εκδοθεί και υπάρχουν, να ενημερωθούν και να ενσωματωθούν εκεί κ</w:t>
      </w:r>
      <w:r>
        <w:rPr>
          <w:rFonts w:eastAsia="Times New Roman" w:cs="Times New Roman"/>
          <w:szCs w:val="24"/>
        </w:rPr>
        <w:t xml:space="preserve">αι όλα τα προγράμματα που τους αφορούν σε εθνικό και τοπικό επίπεδο. </w:t>
      </w:r>
    </w:p>
    <w:p w14:paraId="203C3646"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κυρία συνάδελφο. </w:t>
      </w:r>
    </w:p>
    <w:p w14:paraId="203C3647"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Υπουργέ, έχετε τον λόγο για τρία λεπτά. Παρακαλώ, όσο μπορείτε, να τηρήσετε τον χρόνο. </w:t>
      </w:r>
    </w:p>
    <w:p w14:paraId="203C3648"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ΘΕΑΝΩ ΦΩΤΙΟΥ (Ανα</w:t>
      </w:r>
      <w:r>
        <w:rPr>
          <w:rFonts w:eastAsia="Times New Roman" w:cs="Times New Roman"/>
          <w:b/>
          <w:szCs w:val="24"/>
        </w:rPr>
        <w:t xml:space="preserve">πληρώτρια Υπουργός Εργασίας, Κοινωνικής Ασφάλισης και Κοινωνικής Αλληλεγγύης): </w:t>
      </w: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xml:space="preserve">, θα πω πολύ γρήγορα ότι, όπως ξέρετε, ο θεσμός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οινότητας ήταν μια επινόηση του Υπουργείου μας ως κομμάτι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μ</w:t>
      </w:r>
      <w:r>
        <w:rPr>
          <w:rFonts w:eastAsia="Times New Roman" w:cs="Times New Roman"/>
          <w:szCs w:val="24"/>
        </w:rPr>
        <w:t>ηχανισμού. Είναι ένας πολύ καινοτ</w:t>
      </w:r>
      <w:r>
        <w:rPr>
          <w:rFonts w:eastAsia="Times New Roman" w:cs="Times New Roman"/>
          <w:szCs w:val="24"/>
        </w:rPr>
        <w:t xml:space="preserve">όμος θεσμός. Γιατί; Διότι για πρώτη φορά συνδέει το κεντρικό κράτος με τους δήμους -λυπάμαι που δεν είναι ο κ. Συντυχάκης εδώ-, δηλαδή συνδέει το κράτος με τους δήμους, ακριβώς γιατί μέσα από το ενιαίο </w:t>
      </w:r>
      <w:proofErr w:type="spellStart"/>
      <w:r>
        <w:rPr>
          <w:rFonts w:eastAsia="Times New Roman" w:cs="Times New Roman"/>
          <w:szCs w:val="24"/>
        </w:rPr>
        <w:t>γεωπληροφοριακό</w:t>
      </w:r>
      <w:proofErr w:type="spellEnd"/>
      <w:r>
        <w:rPr>
          <w:rFonts w:eastAsia="Times New Roman" w:cs="Times New Roman"/>
          <w:szCs w:val="24"/>
        </w:rPr>
        <w:t xml:space="preserve"> σύστημα που έχουν ό,τι ακριβώς πληρο</w:t>
      </w:r>
      <w:r>
        <w:rPr>
          <w:rFonts w:eastAsia="Times New Roman" w:cs="Times New Roman"/>
          <w:szCs w:val="24"/>
        </w:rPr>
        <w:lastRenderedPageBreak/>
        <w:t>φο</w:t>
      </w:r>
      <w:r>
        <w:rPr>
          <w:rFonts w:eastAsia="Times New Roman" w:cs="Times New Roman"/>
          <w:szCs w:val="24"/>
        </w:rPr>
        <w:t xml:space="preserve">ρία δίνεται στον πολίτη και ό,τι ερώτηση απευθύνει ο πολίτης καταγράφεται κεντρικά μέσα στο Υπουργείο Πρόνοιας, μέσα στη νέα </w:t>
      </w:r>
      <w:r>
        <w:rPr>
          <w:rFonts w:eastAsia="Times New Roman" w:cs="Times New Roman"/>
          <w:szCs w:val="24"/>
        </w:rPr>
        <w:t>δ</w:t>
      </w:r>
      <w:r>
        <w:rPr>
          <w:rFonts w:eastAsia="Times New Roman" w:cs="Times New Roman"/>
          <w:szCs w:val="24"/>
        </w:rPr>
        <w:t xml:space="preserve">ιεύθυνση του </w:t>
      </w:r>
      <w:r>
        <w:rPr>
          <w:rFonts w:eastAsia="Times New Roman" w:cs="Times New Roman"/>
          <w:szCs w:val="24"/>
        </w:rPr>
        <w:t>μ</w:t>
      </w:r>
      <w:r>
        <w:rPr>
          <w:rFonts w:eastAsia="Times New Roman" w:cs="Times New Roman"/>
          <w:szCs w:val="24"/>
        </w:rPr>
        <w:t xml:space="preserve">ηχανισμού που εμείς ιδρύσαμε. </w:t>
      </w:r>
    </w:p>
    <w:p w14:paraId="203C3649"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για πρώτη φορά συνδέεται η καθημερινότητα των δήμων με 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κ</w:t>
      </w:r>
      <w:r>
        <w:rPr>
          <w:rFonts w:eastAsia="Times New Roman" w:cs="Times New Roman"/>
          <w:szCs w:val="24"/>
        </w:rPr>
        <w:t xml:space="preserve">υβέρνηση, η οποία μπορεί να βλέπει ποια από τα πράγματα που φαντάζεται ενδιαφέρουν τους πολίτες και ποια δεν τους ενδιαφέρουν και ούτω καθεξής. Άρα, είναι ένας πολύ σοβαρός θεσμός. </w:t>
      </w:r>
    </w:p>
    <w:p w14:paraId="203C364A"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ένα </w:t>
      </w:r>
      <w:r>
        <w:rPr>
          <w:rFonts w:eastAsia="Times New Roman" w:cs="Times New Roman"/>
          <w:szCs w:val="24"/>
          <w:lang w:val="en-US"/>
        </w:rPr>
        <w:t>front</w:t>
      </w:r>
      <w:r>
        <w:rPr>
          <w:rFonts w:eastAsia="Times New Roman" w:cs="Times New Roman"/>
          <w:szCs w:val="24"/>
        </w:rPr>
        <w:t xml:space="preserve"> </w:t>
      </w:r>
      <w:r>
        <w:rPr>
          <w:rFonts w:eastAsia="Times New Roman" w:cs="Times New Roman"/>
          <w:szCs w:val="24"/>
          <w:lang w:val="en-US"/>
        </w:rPr>
        <w:t>desk</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δεν λύνει τα προβλήματα, λέει στον δημότη πο</w:t>
      </w:r>
      <w:r>
        <w:rPr>
          <w:rFonts w:eastAsia="Times New Roman" w:cs="Times New Roman"/>
          <w:szCs w:val="24"/>
        </w:rPr>
        <w:t xml:space="preserve">ύ να πάει και τι να κάνει, τον βοηθάει ηλεκτρονικά αν χρειαστεί, για να κάνει τις δουλειές του, τις οποίες ίσως δεν μπορεί να κάνει σπίτι του. Είναι όπως το ΚΕΑ και όπως άλλα. </w:t>
      </w:r>
    </w:p>
    <w:p w14:paraId="203C364B" w14:textId="77777777" w:rsidR="00BD6463" w:rsidRDefault="001903D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Έχουν τρία </w:t>
      </w:r>
      <w:r>
        <w:rPr>
          <w:rFonts w:eastAsia="Times New Roman" w:cs="Times New Roman"/>
          <w:szCs w:val="24"/>
        </w:rPr>
        <w:t>μ</w:t>
      </w:r>
      <w:r>
        <w:rPr>
          <w:rFonts w:eastAsia="Times New Roman" w:cs="Times New Roman"/>
          <w:szCs w:val="24"/>
        </w:rPr>
        <w:t xml:space="preserve">ητρώα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κύριε Πρόεδρε. Το πρώτο είναι οι ωφελού</w:t>
      </w:r>
      <w:r>
        <w:rPr>
          <w:rFonts w:eastAsia="Times New Roman" w:cs="Times New Roman"/>
          <w:szCs w:val="24"/>
        </w:rPr>
        <w:t xml:space="preserve">μενοι, όπως και στο ΚΕΑ. Η μεγάλη τους διαφορά με τα ΚΕΠ -και δεν υπάρχει καμμία σχέση με τα ΚΕΠ- είναι ότι στα μεν ΚΕΠ σού εκδίδουν μια </w:t>
      </w:r>
      <w:proofErr w:type="spellStart"/>
      <w:r>
        <w:rPr>
          <w:rFonts w:eastAsia="Times New Roman" w:cs="Times New Roman"/>
          <w:szCs w:val="24"/>
        </w:rPr>
        <w:t>προϋπάρχουσα</w:t>
      </w:r>
      <w:proofErr w:type="spellEnd"/>
      <w:r>
        <w:rPr>
          <w:rFonts w:eastAsia="Times New Roman" w:cs="Times New Roman"/>
          <w:szCs w:val="24"/>
        </w:rPr>
        <w:t xml:space="preserve"> κατάστασή σου, δηλαδή σου λένε ότι είσαι </w:t>
      </w:r>
      <w:proofErr w:type="spellStart"/>
      <w:r>
        <w:rPr>
          <w:rFonts w:eastAsia="Times New Roman" w:cs="Times New Roman"/>
          <w:szCs w:val="24"/>
        </w:rPr>
        <w:t>τρίτεκνος</w:t>
      </w:r>
      <w:proofErr w:type="spellEnd"/>
      <w:r>
        <w:rPr>
          <w:rFonts w:eastAsia="Times New Roman" w:cs="Times New Roman"/>
          <w:szCs w:val="24"/>
        </w:rPr>
        <w:t>, ή σου δίνουν ένα αποδεικτικό για τις σπουδές σου, ή έν</w:t>
      </w:r>
      <w:r>
        <w:rPr>
          <w:rFonts w:eastAsia="Times New Roman" w:cs="Times New Roman"/>
          <w:szCs w:val="24"/>
        </w:rPr>
        <w:t>α αποδεικτικό για το αν έχεις τελειώσει το σχολείο, ή οτιδήποτε άλλο, του δημοτολογίου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03C364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επειδή φέρνουν όλα τα προσωπικά δεδομένα μπροστά στον διαπιστευμένο υπάλληλο, σου λένε τι ακόμα μπορείς να πάρεις, ποια </w:t>
      </w:r>
      <w:r>
        <w:rPr>
          <w:rFonts w:eastAsia="Times New Roman" w:cs="Times New Roman"/>
          <w:szCs w:val="24"/>
        </w:rPr>
        <w:lastRenderedPageBreak/>
        <w:t>επιδόματα</w:t>
      </w:r>
      <w:r>
        <w:rPr>
          <w:rFonts w:eastAsia="Times New Roman" w:cs="Times New Roman"/>
          <w:szCs w:val="24"/>
        </w:rPr>
        <w:t xml:space="preserve"> μπορείς να πάρεις, σε ποιες υπηρεσίες μπορείς να απευθυνθείς. Για παράδειγμα, μπορείς να πάρεις </w:t>
      </w:r>
      <w:r>
        <w:rPr>
          <w:rFonts w:eastAsia="Times New Roman" w:cs="Times New Roman"/>
          <w:szCs w:val="24"/>
          <w:lang w:val="en-US"/>
        </w:rPr>
        <w:t>voucher</w:t>
      </w:r>
      <w:r>
        <w:rPr>
          <w:rFonts w:eastAsia="Times New Roman" w:cs="Times New Roman"/>
          <w:szCs w:val="24"/>
        </w:rPr>
        <w:t xml:space="preserve"> για το παιδί σου λοιπόν, μπορείς να απευθυνθείς στο τάδε γηροκομείο, νομικό πρόσωπο ιδιωτικού δικαίου με αυτούς τους όρους στην περιοχή σου ή με εκείνο</w:t>
      </w:r>
      <w:r>
        <w:rPr>
          <w:rFonts w:eastAsia="Times New Roman" w:cs="Times New Roman"/>
          <w:szCs w:val="24"/>
        </w:rPr>
        <w:t>υς τους όρους εάν πας στο δημόσιο γηροκομείο και ούτω καθεξής, μπορείς και έχεις δικαίωμα να πας εκεί, δεν έχεις δικαίωμα να πας εδώ, μπορείς να συνδεθείς με τον ΟΑΕΔ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Αλλάζουν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καθημερινότητα των πολιτών και συγχρόνως τους λένε ποια προγ</w:t>
      </w:r>
      <w:r>
        <w:rPr>
          <w:rFonts w:eastAsia="Times New Roman" w:cs="Times New Roman"/>
          <w:szCs w:val="24"/>
        </w:rPr>
        <w:t xml:space="preserve">ράμματα «τρέχουν» στον κάθε δήμο, δηλαδή εθνικά προγράμματα, προγράμματα ΕΣΠΑ, αλλά και ειδικά προγράμματα του δήμου. Αυτή είναι η μεγάλη διαφορά τους. </w:t>
      </w:r>
    </w:p>
    <w:p w14:paraId="203C364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Πιστεύω ότι θα γίνουν εξαιρετικά δημοφιλή. Χρειάζεται βέβαια ο ελληνικός λαός να καταλάβει τι ακριβώς κ</w:t>
      </w:r>
      <w:r>
        <w:rPr>
          <w:rFonts w:eastAsia="Times New Roman" w:cs="Times New Roman"/>
          <w:szCs w:val="24"/>
        </w:rPr>
        <w:t xml:space="preserve">άνουν. Νομίζω, όμως, ότι γρήγορα ο ελληνικός λαός μαθαίνει όταν βλέπει ότι υπάρχει ένας μηχανισμός που του ξαναδίνει την αξιοπρέπειά του. </w:t>
      </w:r>
    </w:p>
    <w:p w14:paraId="203C364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Καταθέτω τον κανονισμό λειτουργίας</w:t>
      </w:r>
      <w:r>
        <w:rPr>
          <w:rFonts w:eastAsia="Times New Roman" w:cs="Times New Roman"/>
          <w:szCs w:val="24"/>
        </w:rPr>
        <w:t>,</w:t>
      </w:r>
      <w:r>
        <w:rPr>
          <w:rFonts w:eastAsia="Times New Roman" w:cs="Times New Roman"/>
          <w:szCs w:val="24"/>
        </w:rPr>
        <w:t xml:space="preserve"> που τον βγάλαμε τον Μάιο του 2016, που προβλέπει πολλά από αυτά που ζητάτε, κυρία</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και ορίζει ακριβώς πώς θα εκπαιδευθούν οι υπάλληλοι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οινότητας, πώς θα γίνει η δημοσιοποίηση, με φυλλάδια, με ειδικά σποτ στην τηλεόραση κ.λπ.</w:t>
      </w:r>
      <w:r>
        <w:rPr>
          <w:rFonts w:eastAsia="Times New Roman" w:cs="Times New Roman"/>
          <w:szCs w:val="24"/>
        </w:rPr>
        <w:t>.</w:t>
      </w:r>
      <w:r>
        <w:rPr>
          <w:rFonts w:eastAsia="Times New Roman" w:cs="Times New Roman"/>
          <w:szCs w:val="24"/>
        </w:rPr>
        <w:t xml:space="preserve"> Θεωρούμε ότι όλοι οι υπάλληλοι</w:t>
      </w:r>
      <w:r>
        <w:rPr>
          <w:rFonts w:eastAsia="Times New Roman" w:cs="Times New Roman"/>
          <w:szCs w:val="24"/>
        </w:rPr>
        <w:t>,</w:t>
      </w:r>
      <w:r>
        <w:rPr>
          <w:rFonts w:eastAsia="Times New Roman" w:cs="Times New Roman"/>
          <w:szCs w:val="24"/>
        </w:rPr>
        <w:t xml:space="preserve"> που έχουν προσληφθεί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είναι κατ’ αρχ</w:t>
      </w:r>
      <w:r>
        <w:rPr>
          <w:rFonts w:eastAsia="Times New Roman" w:cs="Times New Roman"/>
          <w:szCs w:val="24"/>
        </w:rPr>
        <w:t>άς</w:t>
      </w:r>
      <w:r>
        <w:rPr>
          <w:rFonts w:eastAsia="Times New Roman" w:cs="Times New Roman"/>
          <w:szCs w:val="24"/>
        </w:rPr>
        <w:t xml:space="preserve"> κάτω από την κοινωνική υπηρεσία του δήμου και συγχρόνως, όμως, είναι διορισμένοι μέσω ΑΣΕΠ, ακριβώς για να μην υπάρχουν και τα πολύ γνωστά και «</w:t>
      </w:r>
      <w:proofErr w:type="spellStart"/>
      <w:r>
        <w:rPr>
          <w:rFonts w:eastAsia="Times New Roman" w:cs="Times New Roman"/>
          <w:szCs w:val="24"/>
        </w:rPr>
        <w:t>ευκολάκια</w:t>
      </w:r>
      <w:proofErr w:type="spellEnd"/>
      <w:r>
        <w:rPr>
          <w:rFonts w:eastAsia="Times New Roman" w:cs="Times New Roman"/>
          <w:szCs w:val="24"/>
        </w:rPr>
        <w:t xml:space="preserve">» ότι «οι </w:t>
      </w:r>
      <w:proofErr w:type="spellStart"/>
      <w:r>
        <w:rPr>
          <w:rFonts w:eastAsia="Times New Roman" w:cs="Times New Roman"/>
          <w:szCs w:val="24"/>
        </w:rPr>
        <w:t>Συριζαίοι</w:t>
      </w:r>
      <w:proofErr w:type="spellEnd"/>
      <w:r>
        <w:rPr>
          <w:rFonts w:eastAsia="Times New Roman" w:cs="Times New Roman"/>
          <w:szCs w:val="24"/>
        </w:rPr>
        <w:t xml:space="preserve"> </w:t>
      </w:r>
      <w:r>
        <w:rPr>
          <w:rFonts w:eastAsia="Times New Roman" w:cs="Times New Roman"/>
          <w:szCs w:val="24"/>
        </w:rPr>
        <w:lastRenderedPageBreak/>
        <w:t>μπαίνουν παντού και κάνουν τούτο και εκείνο», αλλά και γιατί προφανώς πιστεύουμε ό</w:t>
      </w:r>
      <w:r>
        <w:rPr>
          <w:rFonts w:eastAsia="Times New Roman" w:cs="Times New Roman"/>
          <w:szCs w:val="24"/>
        </w:rPr>
        <w:t xml:space="preserve">τι έτσι πρέπει να γίνονται τα πράγματα. </w:t>
      </w:r>
    </w:p>
    <w:p w14:paraId="203C364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Αναπληρώτρια Υπουργός Εργασίας, Κοινωνικής Ασφάλισης και Κοινωνικής Αλληλεγγύης κ. Θεανώ Φωτίου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w:t>
      </w:r>
      <w:r>
        <w:rPr>
          <w:rFonts w:eastAsia="Times New Roman" w:cs="Times New Roman"/>
          <w:szCs w:val="24"/>
        </w:rPr>
        <w:t>τείας της Διεύθυνσης Στενογραφίας και Πρακτικών της Βουλής)</w:t>
      </w:r>
    </w:p>
    <w:p w14:paraId="203C365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 Εθνικό Κέντρο Δημόσιας Διοίκησης έχει κάνει ήδη σεμινάρια στους εργαζόμενους. Κάνουμε συνεχώς σεμινάρια και θα τα εντείνουμε ανά περιφέρεια. Καταφέραμε να τα εντάξουμε στο ΕΣΠΑ. Θα κοστίσουν πε</w:t>
      </w:r>
      <w:r>
        <w:rPr>
          <w:rFonts w:eastAsia="Times New Roman" w:cs="Times New Roman"/>
          <w:szCs w:val="24"/>
        </w:rPr>
        <w:t xml:space="preserve">ρίπου 53 εκατομμύρια ευρώ. Για το 2017 - 2020 είναι εξασφαλισμένα τα χρήματα αυτά. Επίσης, ανανεώνονται για το 2020 - 2023 και τα έχουμε εντάξει και στο νέο ΕΣΠΑ. </w:t>
      </w:r>
    </w:p>
    <w:p w14:paraId="203C365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Να πω </w:t>
      </w:r>
      <w:r>
        <w:rPr>
          <w:rFonts w:eastAsia="Times New Roman" w:cs="Times New Roman"/>
          <w:szCs w:val="24"/>
        </w:rPr>
        <w:t>λεπτομερώς</w:t>
      </w:r>
      <w:r>
        <w:rPr>
          <w:rFonts w:eastAsia="Times New Roman" w:cs="Times New Roman"/>
          <w:szCs w:val="24"/>
        </w:rPr>
        <w:t xml:space="preserve"> τι υπάρχει αναλυτικά σε όλη την Ελλάδα.</w:t>
      </w:r>
    </w:p>
    <w:p w14:paraId="203C365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Κυρία Φωτίου, θα ήταν καλύτερα να το κάνετε στη δευτερολογία σας. Ήδη έχουμε φτάσει στα πέντε λεπτά.</w:t>
      </w:r>
    </w:p>
    <w:p w14:paraId="203C365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Μάλιστα.</w:t>
      </w:r>
    </w:p>
    <w:p w14:paraId="203C365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Ευχαριστώ.</w:t>
      </w:r>
    </w:p>
    <w:p w14:paraId="203C365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έχετε τον λόγο για τη δευτερολογία σας.</w:t>
      </w:r>
    </w:p>
    <w:p w14:paraId="203C365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ΜΕΡΟΠΗ ΤΖΟΥΦΗ: </w:t>
      </w:r>
      <w:r>
        <w:rPr>
          <w:rFonts w:eastAsia="Times New Roman" w:cs="Times New Roman"/>
          <w:szCs w:val="24"/>
        </w:rPr>
        <w:t xml:space="preserve">Κύριε Πρόεδρε, ως Βουλευτής Ιωαννίνων θα μιλήσω και λίγο για τα τοπικά θέματα, αλλά και για την εμπειρία μου από την επίσκεψη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κ</w:t>
      </w:r>
      <w:r>
        <w:rPr>
          <w:rFonts w:eastAsia="Times New Roman" w:cs="Times New Roman"/>
          <w:szCs w:val="24"/>
        </w:rPr>
        <w:t xml:space="preserve">οινότητας του Δήμου Ιωαννιτών. </w:t>
      </w:r>
    </w:p>
    <w:p w14:paraId="203C365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Στη δική μας </w:t>
      </w:r>
      <w:r>
        <w:rPr>
          <w:rFonts w:eastAsia="Times New Roman" w:cs="Times New Roman"/>
          <w:szCs w:val="24"/>
        </w:rPr>
        <w:t>π</w:t>
      </w:r>
      <w:r>
        <w:rPr>
          <w:rFonts w:eastAsia="Times New Roman" w:cs="Times New Roman"/>
          <w:szCs w:val="24"/>
        </w:rPr>
        <w:t>εριφέρεια</w:t>
      </w:r>
      <w:r>
        <w:rPr>
          <w:rFonts w:eastAsia="Times New Roman" w:cs="Times New Roman"/>
          <w:szCs w:val="24"/>
        </w:rPr>
        <w:t xml:space="preserve">, λοιπόν, έχουν ανοίξει κάποια </w:t>
      </w:r>
      <w:r>
        <w:rPr>
          <w:rFonts w:eastAsia="Times New Roman" w:cs="Times New Roman"/>
          <w:szCs w:val="24"/>
        </w:rPr>
        <w:t>κ</w:t>
      </w:r>
      <w:r>
        <w:rPr>
          <w:rFonts w:eastAsia="Times New Roman" w:cs="Times New Roman"/>
          <w:szCs w:val="24"/>
        </w:rPr>
        <w:t xml:space="preserve">έντρα, προγραμματίζεται να ανοίξουν κάποια άλλα και κάποια δεν έχουν ακόμα στελεχωθεί. Η εμπειρία μου από την επίσκεψή μου σε αυτό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κ</w:t>
      </w:r>
      <w:r>
        <w:rPr>
          <w:rFonts w:eastAsia="Times New Roman" w:cs="Times New Roman"/>
          <w:szCs w:val="24"/>
        </w:rPr>
        <w:t xml:space="preserve">οινότητας ήταν η εξής: Οι υπάλληλοι βρίσκονταν εκεί, το </w:t>
      </w:r>
      <w:r>
        <w:rPr>
          <w:rFonts w:eastAsia="Times New Roman" w:cs="Times New Roman"/>
          <w:szCs w:val="24"/>
        </w:rPr>
        <w:t>κ</w:t>
      </w:r>
      <w:r>
        <w:rPr>
          <w:rFonts w:eastAsia="Times New Roman" w:cs="Times New Roman"/>
          <w:szCs w:val="24"/>
        </w:rPr>
        <w:t xml:space="preserve">έντρο είχε εξοπλιστεί με </w:t>
      </w:r>
      <w:r>
        <w:rPr>
          <w:rFonts w:eastAsia="Times New Roman" w:cs="Times New Roman"/>
          <w:szCs w:val="24"/>
        </w:rPr>
        <w:t xml:space="preserve">τις κατάλληλες υλικοτεχνικές υποδομές, ήταν σε περιοχή </w:t>
      </w:r>
      <w:proofErr w:type="spellStart"/>
      <w:r>
        <w:rPr>
          <w:rFonts w:eastAsia="Times New Roman" w:cs="Times New Roman"/>
          <w:szCs w:val="24"/>
        </w:rPr>
        <w:t>προσβάσιμη</w:t>
      </w:r>
      <w:proofErr w:type="spellEnd"/>
      <w:r>
        <w:rPr>
          <w:rFonts w:eastAsia="Times New Roman" w:cs="Times New Roman"/>
          <w:szCs w:val="24"/>
        </w:rPr>
        <w:t xml:space="preserve"> για τους πολίτες του δήμου. Ουσιαστικά, όμως, ήταν ένα μη λειτουργικό κέντρο κοινότητας.</w:t>
      </w:r>
    </w:p>
    <w:p w14:paraId="203C365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Ενημερώθηκα, λοιπόν, από τους εργαζόμενους ότι τα θέματα που τους απασχολούσαν για να μπορούν να προσ</w:t>
      </w:r>
      <w:r>
        <w:rPr>
          <w:rFonts w:eastAsia="Times New Roman" w:cs="Times New Roman"/>
          <w:szCs w:val="24"/>
        </w:rPr>
        <w:t xml:space="preserve">φέρουν τις υπηρεσίες τους ήταν κυρίως ότι ζητούσαν να επιταχυνθεί η διαδικασία της εκπαίδευσης και της επιμόρφωσής τους, τι ακριβώς πρέπει να κάνουν, αλλά και για τον συνολικότερο σχεδιασμό. </w:t>
      </w:r>
    </w:p>
    <w:p w14:paraId="203C365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Επίσης, έθεσαν το θέμα ότι δεν είχαν καταγραφεί στο μητρώο του ε</w:t>
      </w:r>
      <w:r>
        <w:rPr>
          <w:rFonts w:eastAsia="Times New Roman" w:cs="Times New Roman"/>
          <w:szCs w:val="24"/>
        </w:rPr>
        <w:t>θνικού μηχανισμού οι δημόσιοι και οι ιδιωτικοί φορείς, κυρίως σε τοπικό επίπεδο, ώστε να υπάρχει αυτή η δυνατότητα της άμεσης σύνδεσης και της ενημέρωσης των πολιτών.</w:t>
      </w:r>
    </w:p>
    <w:p w14:paraId="203C365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 Τέλος, τους απασχολούσε πάρα πολύ το αν θα πρέπει να υπάρξουν και κάποιες εξωστρεφείς δρ</w:t>
      </w:r>
      <w:r>
        <w:rPr>
          <w:rFonts w:eastAsia="Times New Roman" w:cs="Times New Roman"/>
          <w:szCs w:val="24"/>
        </w:rPr>
        <w:t xml:space="preserve">άσεις είτε κεντρικά είτε τοπικά, κάτι που ρώτησα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για να αναδειχθεί η λειτουργία αυτών των </w:t>
      </w:r>
      <w:r>
        <w:rPr>
          <w:rFonts w:eastAsia="Times New Roman" w:cs="Times New Roman"/>
          <w:szCs w:val="24"/>
        </w:rPr>
        <w:t>κ</w:t>
      </w:r>
      <w:r>
        <w:rPr>
          <w:rFonts w:eastAsia="Times New Roman" w:cs="Times New Roman"/>
          <w:szCs w:val="24"/>
        </w:rPr>
        <w:t xml:space="preserve">έντρων ως πεδίο παροχής </w:t>
      </w:r>
      <w:r>
        <w:rPr>
          <w:rFonts w:eastAsia="Times New Roman" w:cs="Times New Roman"/>
          <w:szCs w:val="24"/>
        </w:rPr>
        <w:lastRenderedPageBreak/>
        <w:t>αυτών των υπηρεσιών προς όφελος των πολιτών, δεδομένου ότι στην ουσία μπαίνουν μέσα οι πολίτες</w:t>
      </w:r>
      <w:r>
        <w:rPr>
          <w:rFonts w:eastAsia="Times New Roman" w:cs="Times New Roman"/>
          <w:szCs w:val="24"/>
        </w:rPr>
        <w:t>,</w:t>
      </w:r>
      <w:r>
        <w:rPr>
          <w:rFonts w:eastAsia="Times New Roman" w:cs="Times New Roman"/>
          <w:szCs w:val="24"/>
        </w:rPr>
        <w:t xml:space="preserve"> που τυχαία περνούν α</w:t>
      </w:r>
      <w:r>
        <w:rPr>
          <w:rFonts w:eastAsia="Times New Roman" w:cs="Times New Roman"/>
          <w:szCs w:val="24"/>
        </w:rPr>
        <w:t>πέξω. Νομίζω ότι η πρόθεση του Υπουργείου είναι τελείως διαφορετική.</w:t>
      </w:r>
    </w:p>
    <w:p w14:paraId="203C365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 Επομένως θα είμαι συγκεκριμένη, με τρεις ερωτήσεις και πάλι: </w:t>
      </w:r>
    </w:p>
    <w:p w14:paraId="203C365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Τι μπορείτε να κάνετε για να επιταχύνετε την υλοποίηση του αιτήματος των εργαζομένων για την εκπαίδευση και την επιμόρφωσή τους, αλλά και για να ανοίξουν τα υπόλοιπα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τα οποία δεν έχουν ξεκινήσει ακόμα; </w:t>
      </w:r>
    </w:p>
    <w:p w14:paraId="203C365D"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Τι μπορεί να γίνει -είναι ένα δεύτε</w:t>
      </w:r>
      <w:r>
        <w:rPr>
          <w:rFonts w:eastAsia="Times New Roman" w:cs="Times New Roman"/>
          <w:szCs w:val="24"/>
        </w:rPr>
        <w:t>ρο αίτημα που τίθεται από τις κοινωνικές υπηρεσίες των δήμων- για τον διαδημοτικό ή τον περιφερειακό συντονισμό;</w:t>
      </w:r>
      <w:r>
        <w:rPr>
          <w:rFonts w:eastAsia="Times New Roman" w:cs="Times New Roman"/>
          <w:szCs w:val="24"/>
        </w:rPr>
        <w:t xml:space="preserve"> </w:t>
      </w:r>
      <w:r>
        <w:rPr>
          <w:rFonts w:eastAsia="Times New Roman" w:cs="Times New Roman"/>
          <w:szCs w:val="24"/>
        </w:rPr>
        <w:t>Δηλαδή, πώς αυτές οι δομές μπορούν να συντονιστούν με τις υπόλοιπες κοινωνικές υπηρεσίες των ΟΤΑ -αλλά αν είναι δυνατόν, σε περιφερειακό επίπεδ</w:t>
      </w:r>
      <w:r>
        <w:rPr>
          <w:rFonts w:eastAsia="Times New Roman" w:cs="Times New Roman"/>
          <w:szCs w:val="24"/>
        </w:rPr>
        <w:t>ο, διότι είναι κρίσιμο- και άλλων δομών που παρέχουν υπηρεσίες κοινωνικής πρόνοιας και προστασίας; Το θεωρούν πάρα πολύ σημαντικό, ώστε να υπάρχει κοινός προγραμματισμός, σχεδιασμός, αλλά και βοήθεια προς τους ωφελούμενους.</w:t>
      </w:r>
    </w:p>
    <w:p w14:paraId="203C365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Τέλος, θα ήθελα να σας ρωτήσω αν</w:t>
      </w:r>
      <w:r>
        <w:rPr>
          <w:rFonts w:eastAsia="Times New Roman" w:cs="Times New Roman"/>
          <w:szCs w:val="24"/>
        </w:rPr>
        <w:t xml:space="preserve"> προγραμματίζετε, διότι έχουμε μπροστά μας και το περιφερειακό αναπτυξιακό συνέδριο, κάτι πιο συγκεκριμένο στη δική μας περιοχή, ώστε να ενημερώσουμε και για τη δική σας πιθανόν παρουσία τους πολίτες της περιοχής για τη λειτουργία αυτών των κέντρων.</w:t>
      </w:r>
    </w:p>
    <w:p w14:paraId="203C365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στώ.</w:t>
      </w:r>
    </w:p>
    <w:p w14:paraId="203C366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 </w:t>
      </w:r>
      <w:proofErr w:type="spellStart"/>
      <w:r>
        <w:rPr>
          <w:rFonts w:eastAsia="Times New Roman" w:cs="Times New Roman"/>
          <w:szCs w:val="24"/>
        </w:rPr>
        <w:t>Τζούφη</w:t>
      </w:r>
      <w:proofErr w:type="spellEnd"/>
      <w:r>
        <w:rPr>
          <w:rFonts w:eastAsia="Times New Roman" w:cs="Times New Roman"/>
          <w:szCs w:val="24"/>
        </w:rPr>
        <w:t>.</w:t>
      </w:r>
    </w:p>
    <w:p w14:paraId="203C366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ένα σχόλιο. Μακάρι η Βουλή να έχει συναδέλφους με τη δική σας ευγένεια και το ήθος και το λέω πραγματικά από καρδιάς!</w:t>
      </w:r>
    </w:p>
    <w:p w14:paraId="203C366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w:t>
      </w:r>
    </w:p>
    <w:p w14:paraId="203C366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w:t>
      </w:r>
      <w:r>
        <w:rPr>
          <w:rFonts w:eastAsia="Times New Roman" w:cs="Times New Roman"/>
          <w:b/>
          <w:szCs w:val="24"/>
        </w:rPr>
        <w:t>ρώτρια Υπουργός Εργασίας, Κοινωνικής Ασφάλισης και Κοινωνικής Αλληλεγγύης):</w:t>
      </w:r>
      <w:r>
        <w:rPr>
          <w:rFonts w:eastAsia="Times New Roman" w:cs="Times New Roman"/>
          <w:szCs w:val="24"/>
        </w:rPr>
        <w:t xml:space="preserve"> Κύριε Πρόεδρε, κυρία </w:t>
      </w:r>
      <w:proofErr w:type="spellStart"/>
      <w:r>
        <w:rPr>
          <w:rFonts w:eastAsia="Times New Roman" w:cs="Times New Roman"/>
          <w:szCs w:val="24"/>
        </w:rPr>
        <w:t>Τζούφη</w:t>
      </w:r>
      <w:proofErr w:type="spellEnd"/>
      <w:r>
        <w:rPr>
          <w:rFonts w:eastAsia="Times New Roman" w:cs="Times New Roman"/>
          <w:szCs w:val="24"/>
        </w:rPr>
        <w:t xml:space="preserve">, καταλαβαίνω ότι η επιμέλειά σας, δηλαδή το γεγονός ότι ως Βουλευτής επιτελείτε το καθήκον σας, ελέγχετε τις δομές που ιδρύουμε, βλέπετε τα προβλήματα κ.λπ., σας οδηγεί σε ορισμένες σκέψεις, ότι ίσως αυτή τη στιγμή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w:t>
      </w:r>
      <w:r>
        <w:rPr>
          <w:rFonts w:eastAsia="Times New Roman" w:cs="Times New Roman"/>
          <w:szCs w:val="24"/>
        </w:rPr>
        <w:t>ινότητας βρίσκονται σε μια κατάσταση που δεν λειτουργούν, δεν ξέρουν τι κάνουν κ.λπ., κ.λπ.</w:t>
      </w:r>
      <w:r>
        <w:rPr>
          <w:rFonts w:eastAsia="Times New Roman" w:cs="Times New Roman"/>
          <w:szCs w:val="24"/>
        </w:rPr>
        <w:t>.</w:t>
      </w:r>
      <w:r>
        <w:rPr>
          <w:rFonts w:eastAsia="Times New Roman" w:cs="Times New Roman"/>
          <w:szCs w:val="24"/>
        </w:rPr>
        <w:t xml:space="preserve"> Δεν είναι αλήθεια αυτό.</w:t>
      </w:r>
    </w:p>
    <w:p w14:paraId="203C366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Κατ’ αρχάς, θα ήθελα να σας ενημερώσω πώς λειτουργούν σε όλη την Ελλάδα και τι συμβαίνει σε κάθε περιφέρεια. Αυτό είναι το ένα για το οποίο</w:t>
      </w:r>
      <w:r>
        <w:rPr>
          <w:rFonts w:eastAsia="Times New Roman" w:cs="Times New Roman"/>
          <w:szCs w:val="24"/>
        </w:rPr>
        <w:t xml:space="preserve"> θέλω να σας ενημερώσω.</w:t>
      </w:r>
    </w:p>
    <w:p w14:paraId="203C366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 δεύτερο, όμως, που θέλω εξαρχής να πω είναι το εξής: Εδώ προσπάθησα να εξηγήσω ότι είναι ένας θεσμός εντελώς καινούργιος, ο οποίος θα έχει μεγάλη βιωσιμότητα. Εγώ έτσι ελπίζω και έτσι φαντάζομαι. Πραγματικά, είναι ο πυλώνας του ν</w:t>
      </w:r>
      <w:r>
        <w:rPr>
          <w:rFonts w:eastAsia="Times New Roman" w:cs="Times New Roman"/>
          <w:szCs w:val="24"/>
        </w:rPr>
        <w:t xml:space="preserve">έου </w:t>
      </w:r>
      <w:proofErr w:type="spellStart"/>
      <w:r>
        <w:rPr>
          <w:rFonts w:eastAsia="Times New Roman" w:cs="Times New Roman"/>
          <w:szCs w:val="24"/>
        </w:rPr>
        <w:t>προνοιακού</w:t>
      </w:r>
      <w:proofErr w:type="spellEnd"/>
      <w:r>
        <w:rPr>
          <w:rFonts w:eastAsia="Times New Roman" w:cs="Times New Roman"/>
          <w:szCs w:val="24"/>
        </w:rPr>
        <w:t xml:space="preserve"> κράτους. Δεν υπήρχε προηγουμένως τέτοιο πράγμα. Υπήρχαν μόνο τα ιδρύματα και τα επιδόματα. Αυτή ήταν όλη η ιστορία.</w:t>
      </w:r>
    </w:p>
    <w:p w14:paraId="203C366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Αυτή τη στιγμή υπάρχει ένας βασικός θεσμός ο οποίος θα αναπτυχθεί, είναι μέσα στις υπηρεσίες των δήμων, στελεχώνει αποδυναμωμ</w:t>
      </w:r>
      <w:r>
        <w:rPr>
          <w:rFonts w:eastAsia="Times New Roman" w:cs="Times New Roman"/>
          <w:szCs w:val="24"/>
        </w:rPr>
        <w:t xml:space="preserve">ένες υπηρεσίες δήμων </w:t>
      </w:r>
      <w:r>
        <w:rPr>
          <w:rFonts w:eastAsia="Times New Roman" w:cs="Times New Roman"/>
          <w:szCs w:val="24"/>
        </w:rPr>
        <w:lastRenderedPageBreak/>
        <w:t xml:space="preserve">αυτή τη στιγμή που δεν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σε τέτοια ιστορία και είναι εντελώς καινοτόμος. Άρα, εγώ πιστεύω ότι χρειάζεται λίγη υπομονή. Θεωρώ μεγάλο κατόρθωμα ότι έχουμε </w:t>
      </w:r>
      <w:proofErr w:type="spellStart"/>
      <w:r>
        <w:rPr>
          <w:rFonts w:eastAsia="Times New Roman" w:cs="Times New Roman"/>
          <w:szCs w:val="24"/>
        </w:rPr>
        <w:t>εκατόν</w:t>
      </w:r>
      <w:proofErr w:type="spellEnd"/>
      <w:r>
        <w:rPr>
          <w:rFonts w:eastAsia="Times New Roman" w:cs="Times New Roman"/>
          <w:szCs w:val="24"/>
        </w:rPr>
        <w:t xml:space="preserve"> σαράντα </w:t>
      </w:r>
      <w:proofErr w:type="spellStart"/>
      <w:r>
        <w:rPr>
          <w:rFonts w:eastAsia="Times New Roman" w:cs="Times New Roman"/>
          <w:szCs w:val="24"/>
        </w:rPr>
        <w:t>λειτουργούντα</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όταν αυτή η</w:t>
      </w:r>
      <w:r>
        <w:rPr>
          <w:rFonts w:eastAsia="Times New Roman" w:cs="Times New Roman"/>
          <w:szCs w:val="24"/>
        </w:rPr>
        <w:t xml:space="preserve"> ιστορία έχει ξεκινήσει από το 2015 και έχουμε ψηφίσει τα σχετικά μέτρα από τον Δεκέμβριο του 2015, οπότε καταλαβαίνετε και φαίνεται ότι είναι ένα πράγμα που δεν μπορεί να γίνει από τη μια μέρα στην άλλη και ότι πάμε με πολύ γρήγορους ρυθμούς.</w:t>
      </w:r>
    </w:p>
    <w:p w14:paraId="203C366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Οι αριθμοί ε</w:t>
      </w:r>
      <w:r>
        <w:rPr>
          <w:rFonts w:eastAsia="Times New Roman" w:cs="Times New Roman"/>
          <w:szCs w:val="24"/>
        </w:rPr>
        <w:t xml:space="preserve">ίναι οι εξής: Υπάρχουν μία, δύο, τρεις, τέσσερις, πέντε, έξι περιφέρειες οι οποίες βρίσκονται πολύ ψηλά, δηλαδή έχουν από 100%, που έχει το </w:t>
      </w:r>
      <w:r>
        <w:rPr>
          <w:rFonts w:eastAsia="Times New Roman" w:cs="Times New Roman"/>
          <w:szCs w:val="24"/>
        </w:rPr>
        <w:t>β</w:t>
      </w:r>
      <w:r>
        <w:rPr>
          <w:rFonts w:eastAsia="Times New Roman" w:cs="Times New Roman"/>
          <w:szCs w:val="24"/>
        </w:rPr>
        <w:t xml:space="preserve">όρειο Αιγαίο. Έχει φτιάξει και λειτουργούν τα </w:t>
      </w:r>
      <w:r>
        <w:rPr>
          <w:rFonts w:eastAsia="Times New Roman" w:cs="Times New Roman"/>
          <w:szCs w:val="24"/>
        </w:rPr>
        <w:t>κ</w:t>
      </w:r>
      <w:r>
        <w:rPr>
          <w:rFonts w:eastAsia="Times New Roman" w:cs="Times New Roman"/>
          <w:szCs w:val="24"/>
        </w:rPr>
        <w:t xml:space="preserve">έντρα του. Μάλιστα, πήγα πέρσι τον Μάιο και εγκαινίασα στη Ρόδο και </w:t>
      </w:r>
      <w:r>
        <w:rPr>
          <w:rFonts w:eastAsia="Times New Roman" w:cs="Times New Roman"/>
          <w:szCs w:val="24"/>
        </w:rPr>
        <w:t>σας πληροφορώ για τον ενθουσιασμό των ανθρώπων που ήταν εκεί, αλλά χρειάζεται και μια συνέργεια δήμων, δημάρχων δηλαδή, με όλο αυτό που λέμε τη βοήθεια που χρειάζεται να παίρνουν από εμάς.</w:t>
      </w:r>
    </w:p>
    <w:p w14:paraId="203C366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β</w:t>
      </w:r>
      <w:r>
        <w:rPr>
          <w:rFonts w:eastAsia="Times New Roman" w:cs="Times New Roman"/>
          <w:szCs w:val="24"/>
        </w:rPr>
        <w:t xml:space="preserve">όρειο Αιγαίο, λοιπόν, έχει 100%, μέχρι 70%-77% η </w:t>
      </w:r>
      <w:r>
        <w:rPr>
          <w:rFonts w:eastAsia="Times New Roman" w:cs="Times New Roman"/>
          <w:szCs w:val="24"/>
        </w:rPr>
        <w:t>δ</w:t>
      </w:r>
      <w:r>
        <w:rPr>
          <w:rFonts w:eastAsia="Times New Roman" w:cs="Times New Roman"/>
          <w:szCs w:val="24"/>
        </w:rPr>
        <w:t>υτική Μακεδον</w:t>
      </w:r>
      <w:r>
        <w:rPr>
          <w:rFonts w:eastAsia="Times New Roman" w:cs="Times New Roman"/>
          <w:szCs w:val="24"/>
        </w:rPr>
        <w:t xml:space="preserve">ία, η Ήπειρος -είστε μέσα σε αυτά, κυρία </w:t>
      </w:r>
      <w:proofErr w:type="spellStart"/>
      <w:r>
        <w:rPr>
          <w:rFonts w:eastAsia="Times New Roman" w:cs="Times New Roman"/>
          <w:szCs w:val="24"/>
        </w:rPr>
        <w:t>Τζούφη</w:t>
      </w:r>
      <w:proofErr w:type="spellEnd"/>
      <w:r>
        <w:rPr>
          <w:rFonts w:eastAsia="Times New Roman" w:cs="Times New Roman"/>
          <w:szCs w:val="24"/>
        </w:rPr>
        <w:t xml:space="preserve">- δηλαδή κατά 77% περίπου έχουν ιδρυθεί τα </w:t>
      </w:r>
      <w:r>
        <w:rPr>
          <w:rFonts w:eastAsia="Times New Roman" w:cs="Times New Roman"/>
          <w:szCs w:val="24"/>
        </w:rPr>
        <w:t>κ</w:t>
      </w:r>
      <w:r>
        <w:rPr>
          <w:rFonts w:eastAsia="Times New Roman" w:cs="Times New Roman"/>
          <w:szCs w:val="24"/>
        </w:rPr>
        <w:t xml:space="preserve">έντρα στην περιφέρειά σας, τα επτά από τα εννιά. Δεν έχουν ιδρυθεί σε δύο περιοχές, δηλαδή στον Δήμο Ηγουμενίτσας και στον Δήμο </w:t>
      </w:r>
      <w:proofErr w:type="spellStart"/>
      <w:r>
        <w:rPr>
          <w:rFonts w:eastAsia="Times New Roman" w:cs="Times New Roman"/>
          <w:szCs w:val="24"/>
        </w:rPr>
        <w:t>Σουλίου</w:t>
      </w:r>
      <w:proofErr w:type="spellEnd"/>
      <w:r>
        <w:rPr>
          <w:rFonts w:eastAsia="Times New Roman" w:cs="Times New Roman"/>
          <w:szCs w:val="24"/>
        </w:rPr>
        <w:t>.</w:t>
      </w:r>
    </w:p>
    <w:p w14:paraId="203C366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η δεύτερη ταχύτητα, </w:t>
      </w:r>
      <w:r>
        <w:rPr>
          <w:rFonts w:eastAsia="Times New Roman" w:cs="Times New Roman"/>
          <w:szCs w:val="24"/>
        </w:rPr>
        <w:t xml:space="preserve">που είναι γύρω στο 62% που έχουν δημιουργηθεί, όπως στην Αττική και στην </w:t>
      </w:r>
      <w:r>
        <w:rPr>
          <w:rFonts w:eastAsia="Times New Roman" w:cs="Times New Roman"/>
          <w:szCs w:val="24"/>
        </w:rPr>
        <w:t>κ</w:t>
      </w:r>
      <w:r>
        <w:rPr>
          <w:rFonts w:eastAsia="Times New Roman" w:cs="Times New Roman"/>
          <w:szCs w:val="24"/>
        </w:rPr>
        <w:t>εντρική Μακεδονία.</w:t>
      </w:r>
    </w:p>
    <w:p w14:paraId="203C366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Βέβαια, υπάρχει η τρίτη ταχύτητα και η τελική ταχύτητα</w:t>
      </w:r>
      <w:r>
        <w:rPr>
          <w:rFonts w:eastAsia="Times New Roman" w:cs="Times New Roman"/>
          <w:szCs w:val="24"/>
        </w:rPr>
        <w:t>,</w:t>
      </w:r>
      <w:r>
        <w:rPr>
          <w:rFonts w:eastAsia="Times New Roman" w:cs="Times New Roman"/>
          <w:szCs w:val="24"/>
        </w:rPr>
        <w:t xml:space="preserve"> που δεν υπάρχει τίποτα, είναι 0%. Ας πούμε, είναι 0% η Πελοπόννησος. Η Πελοπόννησος έχει και μια </w:t>
      </w:r>
      <w:r>
        <w:rPr>
          <w:rFonts w:eastAsia="Times New Roman" w:cs="Times New Roman"/>
          <w:szCs w:val="24"/>
        </w:rPr>
        <w:lastRenderedPageBreak/>
        <w:t>ιδιαιτερότ</w:t>
      </w:r>
      <w:r>
        <w:rPr>
          <w:rFonts w:eastAsia="Times New Roman" w:cs="Times New Roman"/>
          <w:szCs w:val="24"/>
        </w:rPr>
        <w:t xml:space="preserve">ητα, όπως ξέρετε. Αρνήθηκε ο </w:t>
      </w:r>
      <w:r>
        <w:rPr>
          <w:rFonts w:eastAsia="Times New Roman" w:cs="Times New Roman"/>
          <w:szCs w:val="24"/>
        </w:rPr>
        <w:t>π</w:t>
      </w:r>
      <w:r>
        <w:rPr>
          <w:rFonts w:eastAsia="Times New Roman" w:cs="Times New Roman"/>
          <w:szCs w:val="24"/>
        </w:rPr>
        <w:t>εριφερειάρχης της να τα εντάξει. Αποφάσισε να κάνει περιφερειακή δομή μόνος του και να φτιάξει μόνο έξι έναντι των είκοσι έξι που έπρεπε να φτιάξει και όπως βλέπω τώρα εδώ, δεν έχει φτιάξει κανένα. Το ίδιο συμβαίνει και με την</w:t>
      </w:r>
      <w:r>
        <w:rPr>
          <w:rFonts w:eastAsia="Times New Roman" w:cs="Times New Roman"/>
          <w:szCs w:val="24"/>
        </w:rPr>
        <w:t xml:space="preserve"> Περιφέρεια των Ιονίων Νήσων. Ελπίζω να επιταχυνθεί και εκεί.</w:t>
      </w:r>
    </w:p>
    <w:p w14:paraId="203C366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το μεσιανό κομμάτι, η Θεσσαλία, το 12% δηλαδή, υπάρχει η Στερεά με πιο υψηλό ρυθμό κ.λπ.</w:t>
      </w:r>
      <w:r>
        <w:rPr>
          <w:rFonts w:eastAsia="Times New Roman" w:cs="Times New Roman"/>
          <w:szCs w:val="24"/>
        </w:rPr>
        <w:t>.</w:t>
      </w:r>
      <w:r>
        <w:rPr>
          <w:rFonts w:eastAsia="Times New Roman" w:cs="Times New Roman"/>
          <w:szCs w:val="24"/>
        </w:rPr>
        <w:t xml:space="preserve"> Αυτή είναι η εικόνα.</w:t>
      </w:r>
    </w:p>
    <w:p w14:paraId="203C366C" w14:textId="77777777" w:rsidR="00BD6463" w:rsidRDefault="001903D8">
      <w:pPr>
        <w:spacing w:line="600" w:lineRule="auto"/>
        <w:ind w:firstLine="720"/>
        <w:contextualSpacing/>
        <w:jc w:val="both"/>
        <w:rPr>
          <w:rFonts w:eastAsia="Times New Roman"/>
          <w:szCs w:val="24"/>
        </w:rPr>
      </w:pPr>
      <w:r>
        <w:rPr>
          <w:rFonts w:eastAsia="Times New Roman"/>
          <w:szCs w:val="24"/>
        </w:rPr>
        <w:t>Τώρα να αναφερθώ σε όλα αυτά που είπατε για τον περιφερειακό σχεδ</w:t>
      </w:r>
      <w:r>
        <w:rPr>
          <w:rFonts w:eastAsia="Times New Roman"/>
          <w:szCs w:val="24"/>
        </w:rPr>
        <w:t xml:space="preserve">ιασμό. Εμείς σκοπεύουμε, πλέον, τα σεμινάρια να τα κάνουμε σε περιφερειακό επίπεδο, γιατί μέχρι σήμερα τα κάναμε ή σε έναν </w:t>
      </w:r>
      <w:r>
        <w:rPr>
          <w:rFonts w:eastAsia="Times New Roman"/>
          <w:szCs w:val="24"/>
        </w:rPr>
        <w:t>δ</w:t>
      </w:r>
      <w:r>
        <w:rPr>
          <w:rFonts w:eastAsia="Times New Roman"/>
          <w:szCs w:val="24"/>
        </w:rPr>
        <w:t>ήμο ή τους φέρναμε όλους εδώ στο ΕΚΔΔΑ.</w:t>
      </w:r>
    </w:p>
    <w:p w14:paraId="203C366D" w14:textId="77777777" w:rsidR="00BD6463" w:rsidRDefault="001903D8">
      <w:pPr>
        <w:spacing w:line="600" w:lineRule="auto"/>
        <w:ind w:firstLine="720"/>
        <w:contextualSpacing/>
        <w:jc w:val="both"/>
        <w:rPr>
          <w:rFonts w:eastAsia="Times New Roman"/>
          <w:szCs w:val="24"/>
        </w:rPr>
      </w:pPr>
      <w:r>
        <w:rPr>
          <w:rFonts w:eastAsia="Times New Roman"/>
          <w:szCs w:val="24"/>
        </w:rPr>
        <w:t>Άρα, θα προχωρήσουμε τώρα και θα φτιάξουμε και έναν οδηγό, ο οποίος θα μπορεί να γίνεται κατ</w:t>
      </w:r>
      <w:r>
        <w:rPr>
          <w:rFonts w:eastAsia="Times New Roman"/>
          <w:szCs w:val="24"/>
        </w:rPr>
        <w:t>ευθείαν τηλεπικοινωνιακά, δηλαδή θα τους λέει ακριβώς τα βήματα</w:t>
      </w:r>
      <w:r>
        <w:rPr>
          <w:rFonts w:eastAsia="Times New Roman"/>
          <w:szCs w:val="24"/>
        </w:rPr>
        <w:t>,</w:t>
      </w:r>
      <w:r>
        <w:rPr>
          <w:rFonts w:eastAsia="Times New Roman"/>
          <w:szCs w:val="24"/>
        </w:rPr>
        <w:t xml:space="preserve"> που πρέπει να κάνουν και στη χρήση των εργαλείων, αλλά και περαιτέρω θα τα βλέπουν σε οθόνη μήπως αυτό βοηθάει καλύτερα.</w:t>
      </w:r>
    </w:p>
    <w:p w14:paraId="203C366E" w14:textId="77777777" w:rsidR="00BD6463" w:rsidRDefault="001903D8">
      <w:pPr>
        <w:spacing w:line="600" w:lineRule="auto"/>
        <w:ind w:firstLine="720"/>
        <w:contextualSpacing/>
        <w:jc w:val="both"/>
        <w:rPr>
          <w:rFonts w:eastAsia="Times New Roman"/>
          <w:szCs w:val="24"/>
        </w:rPr>
      </w:pPr>
      <w:r>
        <w:rPr>
          <w:rFonts w:eastAsia="Times New Roman"/>
          <w:szCs w:val="24"/>
        </w:rPr>
        <w:t>Τρίτον, ο περιφερειακός σχεδιασμός για εμάς είναι στην πληροφόρηση και</w:t>
      </w:r>
      <w:r>
        <w:rPr>
          <w:rFonts w:eastAsia="Times New Roman"/>
          <w:szCs w:val="24"/>
        </w:rPr>
        <w:t xml:space="preserve"> στην ενημέρωση των εργαζομένων πάνω στις δουλειές τους.</w:t>
      </w:r>
    </w:p>
    <w:p w14:paraId="203C366F" w14:textId="77777777" w:rsidR="00BD6463" w:rsidRDefault="001903D8">
      <w:pPr>
        <w:spacing w:line="600" w:lineRule="auto"/>
        <w:ind w:firstLine="720"/>
        <w:contextualSpacing/>
        <w:jc w:val="both"/>
        <w:rPr>
          <w:rFonts w:eastAsia="Times New Roman"/>
          <w:szCs w:val="24"/>
        </w:rPr>
      </w:pPr>
      <w:r>
        <w:rPr>
          <w:rFonts w:eastAsia="Times New Roman"/>
          <w:szCs w:val="24"/>
        </w:rPr>
        <w:t>Θέλω να πω, παρ</w:t>
      </w:r>
      <w:r>
        <w:rPr>
          <w:rFonts w:eastAsia="Times New Roman"/>
          <w:szCs w:val="24"/>
        </w:rPr>
        <w:t xml:space="preserve">’ </w:t>
      </w:r>
      <w:r>
        <w:rPr>
          <w:rFonts w:eastAsia="Times New Roman"/>
          <w:szCs w:val="24"/>
        </w:rPr>
        <w:t>όλο που καταλαβαίνω πολύ την ανησυχία σας, εκτιμώντας ότι είναι ένας εξαιρετικός θεσμός, γιατί δεν επιταχύνεται, ότι πιστεύω...</w:t>
      </w:r>
    </w:p>
    <w:p w14:paraId="203C3670" w14:textId="77777777" w:rsidR="00BD6463" w:rsidRDefault="001903D8">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Ανησυχούμε λίγο και γι</w:t>
      </w:r>
      <w:r>
        <w:rPr>
          <w:rFonts w:eastAsia="Times New Roman"/>
          <w:bCs/>
          <w:szCs w:val="24"/>
        </w:rPr>
        <w:t>α τον χρόνο, κυρία Φωτίου.</w:t>
      </w:r>
    </w:p>
    <w:p w14:paraId="203C3671" w14:textId="77777777" w:rsidR="00BD6463" w:rsidRDefault="001903D8">
      <w:pPr>
        <w:spacing w:line="600" w:lineRule="auto"/>
        <w:ind w:firstLine="720"/>
        <w:contextualSpacing/>
        <w:jc w:val="both"/>
        <w:rPr>
          <w:rFonts w:eastAsia="Times New Roman"/>
          <w:bCs/>
          <w:szCs w:val="24"/>
        </w:rPr>
      </w:pPr>
      <w:r>
        <w:rPr>
          <w:rFonts w:eastAsia="Times New Roman"/>
          <w:b/>
          <w:bCs/>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bCs/>
          <w:szCs w:val="24"/>
        </w:rPr>
        <w:t>Επιταχύνω και στον χρόνο, λοιπόν.</w:t>
      </w:r>
    </w:p>
    <w:p w14:paraId="203C3672" w14:textId="77777777" w:rsidR="00BD6463" w:rsidRDefault="001903D8">
      <w:pPr>
        <w:spacing w:line="600" w:lineRule="auto"/>
        <w:ind w:firstLine="720"/>
        <w:contextualSpacing/>
        <w:jc w:val="both"/>
        <w:rPr>
          <w:rFonts w:eastAsia="Times New Roman"/>
          <w:szCs w:val="24"/>
        </w:rPr>
      </w:pPr>
      <w:r>
        <w:rPr>
          <w:rFonts w:eastAsia="Times New Roman"/>
          <w:bCs/>
          <w:szCs w:val="24"/>
        </w:rPr>
        <w:t xml:space="preserve">Θα σας πω το εξής, κυρία </w:t>
      </w:r>
      <w:proofErr w:type="spellStart"/>
      <w:r>
        <w:rPr>
          <w:rFonts w:eastAsia="Times New Roman"/>
          <w:bCs/>
          <w:szCs w:val="24"/>
        </w:rPr>
        <w:t>Τζούφη</w:t>
      </w:r>
      <w:proofErr w:type="spellEnd"/>
      <w:r>
        <w:rPr>
          <w:rFonts w:eastAsia="Times New Roman"/>
          <w:bCs/>
          <w:szCs w:val="24"/>
        </w:rPr>
        <w:t xml:space="preserve">. Μέχρι τον Οκτώβριο φέτος τα </w:t>
      </w:r>
      <w:r>
        <w:rPr>
          <w:rFonts w:eastAsia="Times New Roman"/>
          <w:bCs/>
          <w:szCs w:val="24"/>
        </w:rPr>
        <w:t>κ</w:t>
      </w:r>
      <w:r>
        <w:rPr>
          <w:rFonts w:eastAsia="Times New Roman"/>
          <w:bCs/>
          <w:szCs w:val="24"/>
        </w:rPr>
        <w:t xml:space="preserve">έντρα </w:t>
      </w:r>
      <w:r>
        <w:rPr>
          <w:rFonts w:eastAsia="Times New Roman"/>
          <w:bCs/>
          <w:szCs w:val="24"/>
        </w:rPr>
        <w:t>κ</w:t>
      </w:r>
      <w:r>
        <w:rPr>
          <w:rFonts w:eastAsia="Times New Roman"/>
          <w:bCs/>
          <w:szCs w:val="24"/>
        </w:rPr>
        <w:t>οινότητας που είχαν στηθεί ήταν ελάχιστα. Τώρα βλέπουμε κάθε μέρα που περνάει να αυξάνεται συνεχώς ο αριθμός. Έχω βάσιμες ελπίδες, λοιπόν, ότι μέχρι το τέλος του χρόνου θα έχουμε και τα διακόσια πενήντα και, βέβαια, με διαφορετικές ταχύτητες. Θα μπορέσουμε</w:t>
      </w:r>
      <w:r>
        <w:rPr>
          <w:rFonts w:eastAsia="Times New Roman"/>
          <w:bCs/>
          <w:szCs w:val="24"/>
        </w:rPr>
        <w:t>, όμως, πολύ γρήγορα μέσα στο 2018 να έχουμε μια πολύ ολοκληρωμένη εικόνα της λειτουργίας τους και επιτάχυνση όλων των διαδικασιών και, όπως είπα, αλλαγή και του επικοινωνιακού εργαλείου που θα χρησιμοποιήσουμε τόσο για τους εργαζόμενους όσο και για τις πε</w:t>
      </w:r>
      <w:r>
        <w:rPr>
          <w:rFonts w:eastAsia="Times New Roman"/>
          <w:bCs/>
          <w:szCs w:val="24"/>
        </w:rPr>
        <w:t>ριφέρειες και για τους πολίτες.</w:t>
      </w:r>
    </w:p>
    <w:p w14:paraId="203C3673" w14:textId="77777777" w:rsidR="00BD6463" w:rsidRDefault="001903D8">
      <w:pPr>
        <w:spacing w:line="600" w:lineRule="auto"/>
        <w:ind w:firstLine="720"/>
        <w:contextualSpacing/>
        <w:jc w:val="both"/>
        <w:rPr>
          <w:rFonts w:eastAsia="Times New Roman" w:cs="Times New Roman"/>
          <w:szCs w:val="24"/>
        </w:rPr>
      </w:pPr>
      <w:r>
        <w:rPr>
          <w:rFonts w:eastAsia="Times New Roman"/>
          <w:b/>
          <w:bCs/>
          <w:szCs w:val="24"/>
        </w:rPr>
        <w:t>ΠΡΟΕΔΡΕΥΩΝ (Μάριος Γεωργιάδης):</w:t>
      </w:r>
      <w:r>
        <w:rPr>
          <w:rFonts w:eastAsia="Times New Roman" w:cs="Times New Roman"/>
          <w:szCs w:val="24"/>
        </w:rPr>
        <w:t xml:space="preserve"> Ευχαριστούμε, κυρία Υπουργέ.</w:t>
      </w:r>
    </w:p>
    <w:p w14:paraId="203C367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έκτη με αριθμό 73/11-10-2017 επίκαιρη ερώτηση </w:t>
      </w:r>
      <w:r>
        <w:rPr>
          <w:rFonts w:eastAsia="Times New Roman" w:cs="Times New Roman"/>
          <w:bCs/>
          <w:szCs w:val="24"/>
        </w:rPr>
        <w:t>πρώτου κύκλου</w:t>
      </w:r>
      <w:r>
        <w:rPr>
          <w:rFonts w:eastAsia="Times New Roman" w:cs="Times New Roman"/>
          <w:szCs w:val="24"/>
        </w:rPr>
        <w:t xml:space="preserve"> του Ζ΄ Αντιπροέδρου της Βουλής και Βουλευτή Α΄ Αθηνών του Ποταμιού κ. </w:t>
      </w:r>
      <w:r>
        <w:rPr>
          <w:rFonts w:eastAsia="Times New Roman" w:cs="Times New Roman"/>
          <w:bCs/>
          <w:szCs w:val="24"/>
        </w:rPr>
        <w:t>Σπυρίδωνος Λυκ</w:t>
      </w:r>
      <w:r>
        <w:rPr>
          <w:rFonts w:eastAsia="Times New Roman" w:cs="Times New Roman"/>
          <w:bCs/>
          <w:szCs w:val="24"/>
        </w:rPr>
        <w:t>ούδη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με θέμα: «Η προοπτική αποκατάστασης του ιστορικού κτιρίου του Ερνέστο </w:t>
      </w:r>
      <w:proofErr w:type="spellStart"/>
      <w:r>
        <w:rPr>
          <w:rFonts w:eastAsia="Times New Roman" w:cs="Times New Roman"/>
          <w:szCs w:val="24"/>
        </w:rPr>
        <w:t>Τσίλλερ</w:t>
      </w:r>
      <w:proofErr w:type="spellEnd"/>
      <w:r>
        <w:rPr>
          <w:rFonts w:eastAsia="Times New Roman" w:cs="Times New Roman"/>
          <w:szCs w:val="24"/>
        </w:rPr>
        <w:t xml:space="preserve"> και η επαναλειτουργία των κινηματογράφων «</w:t>
      </w:r>
      <w:r>
        <w:rPr>
          <w:rFonts w:eastAsia="Times New Roman" w:cs="Times New Roman"/>
          <w:szCs w:val="24"/>
        </w:rPr>
        <w:t>ΑΤΤΙΚΟΝ</w:t>
      </w:r>
      <w:r>
        <w:rPr>
          <w:rFonts w:eastAsia="Times New Roman" w:cs="Times New Roman"/>
          <w:szCs w:val="24"/>
        </w:rPr>
        <w:t>» και «</w:t>
      </w:r>
      <w:r>
        <w:rPr>
          <w:rFonts w:eastAsia="Times New Roman" w:cs="Times New Roman"/>
          <w:szCs w:val="24"/>
        </w:rPr>
        <w:t>ΑΠΟΛΛΩΝ</w:t>
      </w:r>
      <w:r>
        <w:rPr>
          <w:rFonts w:eastAsia="Times New Roman" w:cs="Times New Roman"/>
          <w:szCs w:val="24"/>
        </w:rPr>
        <w:t>»».</w:t>
      </w:r>
    </w:p>
    <w:p w14:paraId="203C367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 για δύο λεπτά.</w:t>
      </w:r>
    </w:p>
    <w:p w14:paraId="203C367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bCs/>
          <w:szCs w:val="24"/>
        </w:rPr>
        <w:t>ΣΠΥΡΙΔΩΝ ΛΥΚΟΥΔΗΣ</w:t>
      </w:r>
      <w:r>
        <w:rPr>
          <w:rFonts w:eastAsia="Times New Roman" w:cs="Times New Roman"/>
          <w:b/>
          <w:bCs/>
          <w:szCs w:val="24"/>
        </w:rPr>
        <w:t xml:space="preserve"> (</w:t>
      </w:r>
      <w:r>
        <w:rPr>
          <w:rFonts w:eastAsia="Times New Roman" w:cs="Times New Roman"/>
          <w:b/>
          <w:szCs w:val="24"/>
        </w:rPr>
        <w:t xml:space="preserve">Ζ΄ Αντιπρόεδρος της Βουλής): </w:t>
      </w:r>
      <w:r>
        <w:rPr>
          <w:rFonts w:eastAsia="Times New Roman" w:cs="Times New Roman"/>
          <w:szCs w:val="24"/>
        </w:rPr>
        <w:t>Ευχαριστώ, κύριε Πρόεδρε.</w:t>
      </w:r>
    </w:p>
    <w:p w14:paraId="203C367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οι πολίτες της Αθήνας, κάθε Αθηναίος και κάθε Αθηναία που αγαπάει την πόλη του, που ζει και κινείται στην πόλη, που περπατάει το κέντρο της δεν μπορεί παρά να αισθάνεται απέραντη θλίψη</w:t>
      </w:r>
      <w:r>
        <w:rPr>
          <w:rFonts w:eastAsia="Times New Roman" w:cs="Times New Roman"/>
          <w:szCs w:val="24"/>
        </w:rPr>
        <w:t xml:space="preserve"> βλέποντας εδώ και πέντε χρόνια αυτή την ανοικτή πληγή στην οδό Σταδίου, αυτό το κουφάρι που στέκεται όρθιο εκεί και ερειπωμένο, το </w:t>
      </w:r>
      <w:proofErr w:type="spellStart"/>
      <w:r>
        <w:rPr>
          <w:rFonts w:eastAsia="Times New Roman" w:cs="Times New Roman"/>
          <w:szCs w:val="24"/>
        </w:rPr>
        <w:t>πυρπολημένο</w:t>
      </w:r>
      <w:proofErr w:type="spellEnd"/>
      <w:r>
        <w:rPr>
          <w:rFonts w:eastAsia="Times New Roman" w:cs="Times New Roman"/>
          <w:szCs w:val="24"/>
        </w:rPr>
        <w:t xml:space="preserve"> ιστορικό κτήριο του </w:t>
      </w:r>
      <w:proofErr w:type="spellStart"/>
      <w:r>
        <w:rPr>
          <w:rFonts w:eastAsia="Times New Roman" w:cs="Times New Roman"/>
          <w:szCs w:val="24"/>
        </w:rPr>
        <w:t>Τσίλλερ</w:t>
      </w:r>
      <w:proofErr w:type="spellEnd"/>
      <w:r>
        <w:rPr>
          <w:rFonts w:eastAsia="Times New Roman" w:cs="Times New Roman"/>
          <w:szCs w:val="24"/>
        </w:rPr>
        <w:t>.</w:t>
      </w:r>
    </w:p>
    <w:p w14:paraId="203C367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έτσι και αλλιώς μετά την κρίση αυτός ο μεγάλος δρόμος στο κέντρο </w:t>
      </w:r>
      <w:r>
        <w:rPr>
          <w:rFonts w:eastAsia="Times New Roman" w:cs="Times New Roman"/>
          <w:szCs w:val="24"/>
        </w:rPr>
        <w:t xml:space="preserve">της Αθήνας, η Σταδίου, είναι μια απωθητική, καταθλιπτική, σκοτεινή πλευρά της πόλης. Έστω όμως και εκεί υπήρχε κάποιος χώρος ζωντανός, υπήρχε φως ακόμα, υπήρχε το ιστορικό ξενοδοχείο </w:t>
      </w:r>
      <w:r>
        <w:rPr>
          <w:rFonts w:eastAsia="Times New Roman" w:cs="Times New Roman"/>
          <w:szCs w:val="24"/>
        </w:rPr>
        <w:t>«</w:t>
      </w:r>
      <w:r>
        <w:rPr>
          <w:rFonts w:eastAsia="Times New Roman" w:cs="Times New Roman"/>
          <w:szCs w:val="24"/>
        </w:rPr>
        <w:t>ΕΣΠΕΡΙΑ</w:t>
      </w:r>
      <w:r>
        <w:rPr>
          <w:rFonts w:eastAsia="Times New Roman" w:cs="Times New Roman"/>
          <w:szCs w:val="24"/>
        </w:rPr>
        <w:t>»</w:t>
      </w:r>
      <w:r>
        <w:rPr>
          <w:rFonts w:eastAsia="Times New Roman" w:cs="Times New Roman"/>
          <w:szCs w:val="24"/>
        </w:rPr>
        <w:t xml:space="preserve"> από την άλλη πλευρά, ο κινηματογράφος «ΑΣΤΟΡ», το «ΑΤΤΙΚΟΝ» και</w:t>
      </w:r>
      <w:r>
        <w:rPr>
          <w:rFonts w:eastAsia="Times New Roman" w:cs="Times New Roman"/>
          <w:szCs w:val="24"/>
        </w:rPr>
        <w:t xml:space="preserve"> ο «ΑΠΟΛΛΩΝ», το </w:t>
      </w:r>
      <w:proofErr w:type="spellStart"/>
      <w:r>
        <w:rPr>
          <w:rFonts w:eastAsia="Times New Roman" w:cs="Times New Roman"/>
          <w:szCs w:val="24"/>
        </w:rPr>
        <w:t>πυρπολημένο</w:t>
      </w:r>
      <w:proofErr w:type="spellEnd"/>
      <w:r>
        <w:rPr>
          <w:rFonts w:eastAsia="Times New Roman" w:cs="Times New Roman"/>
          <w:szCs w:val="24"/>
        </w:rPr>
        <w:t xml:space="preserve"> κτήριο, υπήρχε μια ζωντάνια σε αυτό το σημείο της πόλης. Τώρα δεν υπάρχει τίποτα, η απέραντη θλίψη επαναλαμβάνω.</w:t>
      </w:r>
    </w:p>
    <w:p w14:paraId="203C367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Εμπλέκονται στην ιστορία της αποκατάστασης ή μη αποκατάστασης του κτηρίου διάφοροι φορείς, το Ίδρυμα του Μουσείου </w:t>
      </w:r>
      <w:r>
        <w:rPr>
          <w:rFonts w:eastAsia="Times New Roman" w:cs="Times New Roman"/>
          <w:szCs w:val="24"/>
        </w:rPr>
        <w:t xml:space="preserve">της Αθήνας, το Ίδρυμα Βούρου - Ευταξία και το Ίδρυμα </w:t>
      </w:r>
      <w:proofErr w:type="spellStart"/>
      <w:r>
        <w:rPr>
          <w:rFonts w:eastAsia="Times New Roman" w:cs="Times New Roman"/>
          <w:szCs w:val="24"/>
        </w:rPr>
        <w:t>Δεκόζη</w:t>
      </w:r>
      <w:proofErr w:type="spellEnd"/>
      <w:r>
        <w:rPr>
          <w:rFonts w:eastAsia="Times New Roman" w:cs="Times New Roman"/>
          <w:szCs w:val="24"/>
        </w:rPr>
        <w:t xml:space="preserve"> - Βούρου που έχει το άλλο μισό από το ιστορικό κτήριο. Το Μουσείο της Αθήνας λέει ότι το άλλο μισό, το Ίδρυμα </w:t>
      </w:r>
      <w:proofErr w:type="spellStart"/>
      <w:r>
        <w:rPr>
          <w:rFonts w:eastAsia="Times New Roman" w:cs="Times New Roman"/>
          <w:szCs w:val="24"/>
        </w:rPr>
        <w:t>Δεκόζη</w:t>
      </w:r>
      <w:proofErr w:type="spellEnd"/>
      <w:r>
        <w:rPr>
          <w:rFonts w:eastAsia="Times New Roman" w:cs="Times New Roman"/>
          <w:szCs w:val="24"/>
        </w:rPr>
        <w:t xml:space="preserve"> – Βούρου, του χρωστάει 26 εκατομμύρια και αν δεν τα πάρει, δεν ξέρω τι μπορεί ν</w:t>
      </w:r>
      <w:r>
        <w:rPr>
          <w:rFonts w:eastAsia="Times New Roman" w:cs="Times New Roman"/>
          <w:szCs w:val="24"/>
        </w:rPr>
        <w:t>α κάνει γύρω από αυτό το κτήριο, να δώσει άδεια, δηλαδή, για την οποιαδήποτε ενέργεια επ’ αυτού; Ο Δήμος της Αθήνας έχει πει ότι αν η ασφάλεια</w:t>
      </w:r>
      <w:r>
        <w:rPr>
          <w:rFonts w:eastAsia="Times New Roman" w:cs="Times New Roman"/>
          <w:szCs w:val="24"/>
        </w:rPr>
        <w:t>,</w:t>
      </w:r>
      <w:r>
        <w:rPr>
          <w:rFonts w:eastAsia="Times New Roman" w:cs="Times New Roman"/>
          <w:szCs w:val="24"/>
        </w:rPr>
        <w:t xml:space="preserve"> που θα εισπραχθεί πάει για την εξωτερική του </w:t>
      </w:r>
      <w:r>
        <w:rPr>
          <w:rFonts w:eastAsia="Times New Roman" w:cs="Times New Roman"/>
          <w:szCs w:val="24"/>
        </w:rPr>
        <w:lastRenderedPageBreak/>
        <w:t xml:space="preserve">πλευρά και αν κάνουμε αποδεκτή την προσφορά του Ιδρύματος Νιάρχου, </w:t>
      </w:r>
      <w:r>
        <w:rPr>
          <w:rFonts w:eastAsia="Times New Roman" w:cs="Times New Roman"/>
          <w:szCs w:val="24"/>
        </w:rPr>
        <w:t>για να ενδιαφερθεί να αποκατασταθεί το εσωτερικό, θα μπορούσε το πράγμα να προχωρήσει.</w:t>
      </w:r>
    </w:p>
    <w:p w14:paraId="203C367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 Ίδρυμα Νιάρχου, όμως, λέει ότι για είκοσι χρόνια δεν πρέπει να πουληθεί το κτήριο για να σας δώσω εγώ τη βοήθεια αποκατάστασης του και το Ίδρυμα του Μουσείου της Αθήν</w:t>
      </w:r>
      <w:r>
        <w:rPr>
          <w:rFonts w:eastAsia="Times New Roman" w:cs="Times New Roman"/>
          <w:szCs w:val="24"/>
        </w:rPr>
        <w:t xml:space="preserve">ας λέει ότι εγώ, εάν δεν πάρω τα λεφτά μου, δεν μπορώ παρά να πουλήσω το κτήριο, άρα δεν μπορώ να δεχτώ την πρόταση του Ιδρύματος </w:t>
      </w:r>
      <w:r>
        <w:rPr>
          <w:rFonts w:eastAsia="Times New Roman" w:cs="Times New Roman"/>
          <w:szCs w:val="24"/>
        </w:rPr>
        <w:t>«</w:t>
      </w:r>
      <w:r>
        <w:rPr>
          <w:rFonts w:eastAsia="Times New Roman" w:cs="Times New Roman"/>
          <w:szCs w:val="24"/>
        </w:rPr>
        <w:t>Σταύρο</w:t>
      </w:r>
      <w:r>
        <w:rPr>
          <w:rFonts w:eastAsia="Times New Roman" w:cs="Times New Roman"/>
          <w:szCs w:val="24"/>
        </w:rPr>
        <w:t>ς</w:t>
      </w:r>
      <w:r>
        <w:rPr>
          <w:rFonts w:eastAsia="Times New Roman" w:cs="Times New Roman"/>
          <w:szCs w:val="24"/>
        </w:rPr>
        <w:t xml:space="preserve"> Νιάρχο</w:t>
      </w:r>
      <w:r>
        <w:rPr>
          <w:rFonts w:eastAsia="Times New Roman" w:cs="Times New Roman"/>
          <w:szCs w:val="24"/>
        </w:rPr>
        <w:t>ς</w:t>
      </w:r>
      <w:r>
        <w:rPr>
          <w:rFonts w:eastAsia="Times New Roman" w:cs="Times New Roman"/>
          <w:szCs w:val="24"/>
        </w:rPr>
        <w:t>»</w:t>
      </w:r>
      <w:r>
        <w:rPr>
          <w:rFonts w:eastAsia="Times New Roman" w:cs="Times New Roman"/>
          <w:szCs w:val="24"/>
        </w:rPr>
        <w:t xml:space="preserve"> και το κτήριο μένει ως έχει κουφάρι, ανοικτή πληγή, δυστυχία για το κέντρο της Αθήνας και μια καταθλιπτική ε</w:t>
      </w:r>
      <w:r>
        <w:rPr>
          <w:rFonts w:eastAsia="Times New Roman" w:cs="Times New Roman"/>
          <w:szCs w:val="24"/>
        </w:rPr>
        <w:t xml:space="preserve">ικόνα για κάθε Αθηναίο. </w:t>
      </w:r>
    </w:p>
    <w:p w14:paraId="203C367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Ήθελα να σας ρωτήσω -παρά το ότι καταλαβαίνω ότι οι ευθύνες του Υπουργείου ή της πολιτείας επ’ αυτού δεν μπορούν παρά να είναι ευθύνες για μια προσπάθεια αρωγής στην ιστορία- εάν το σκέφτεστε εσείς αυτό το ζήτημα. Και πώς νομίζετε ότι μπορεί να παρέμβει η </w:t>
      </w:r>
      <w:r>
        <w:rPr>
          <w:rFonts w:eastAsia="Times New Roman" w:cs="Times New Roman"/>
          <w:szCs w:val="24"/>
        </w:rPr>
        <w:t>πολιτεία και το Υπουργείο; Απευθύνομαι σε έναν άνθρωπο της τέχνης και των γραμμάτων. Δεν μπορεί να μην σας θλίβει αυτή η εικόνα. Είναι ένα ιστορικό κτήριο, ένα πολιτιστικό διαμάντι στο κέντρο της Αθήνας και η λειτουργία ενός χώρου τέχνης με δύο κινηματογρά</w:t>
      </w:r>
      <w:r>
        <w:rPr>
          <w:rFonts w:eastAsia="Times New Roman" w:cs="Times New Roman"/>
          <w:szCs w:val="24"/>
        </w:rPr>
        <w:t xml:space="preserve">φους, οι οποίοι ήταν ζωή στο κέντρο. Τι θα κάνουμε, κυρία Υπουργέ, επ’ αυτού; </w:t>
      </w:r>
    </w:p>
    <w:p w14:paraId="203C367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w:t>
      </w:r>
    </w:p>
    <w:p w14:paraId="203C367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203C367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Κύρι</w:t>
      </w:r>
      <w:r>
        <w:rPr>
          <w:rFonts w:eastAsia="Times New Roman" w:cs="Times New Roman"/>
          <w:szCs w:val="24"/>
        </w:rPr>
        <w:t xml:space="preserve">ε Λυκούδη, δεν μπορώ παρά να συμφωνήσω μαζί σας για τη μεγάλη πολιτισμική αξία </w:t>
      </w:r>
      <w:r>
        <w:rPr>
          <w:rFonts w:eastAsia="Times New Roman" w:cs="Times New Roman"/>
          <w:szCs w:val="24"/>
        </w:rPr>
        <w:lastRenderedPageBreak/>
        <w:t xml:space="preserve">που προσέφερε στο </w:t>
      </w:r>
      <w:r>
        <w:rPr>
          <w:rFonts w:eastAsia="Times New Roman" w:cs="Times New Roman"/>
          <w:szCs w:val="24"/>
        </w:rPr>
        <w:t>κ</w:t>
      </w:r>
      <w:r>
        <w:rPr>
          <w:rFonts w:eastAsia="Times New Roman" w:cs="Times New Roman"/>
          <w:szCs w:val="24"/>
        </w:rPr>
        <w:t>έντρο της Αθήνας αυτό το εκπληκτικό κτήριο. Δεν μπορώ παρά να συμφωνήσω για τη μεγάλη θλίψη</w:t>
      </w:r>
      <w:r>
        <w:rPr>
          <w:rFonts w:eastAsia="Times New Roman" w:cs="Times New Roman"/>
          <w:szCs w:val="24"/>
        </w:rPr>
        <w:t>,</w:t>
      </w:r>
      <w:r>
        <w:rPr>
          <w:rFonts w:eastAsia="Times New Roman" w:cs="Times New Roman"/>
          <w:szCs w:val="24"/>
        </w:rPr>
        <w:t xml:space="preserve"> που προξενεί σε όλους μας το γεγονός ότι αυτό το κτήριο ακόμα βρί</w:t>
      </w:r>
      <w:r>
        <w:rPr>
          <w:rFonts w:eastAsia="Times New Roman" w:cs="Times New Roman"/>
          <w:szCs w:val="24"/>
        </w:rPr>
        <w:t xml:space="preserve">σκεται σε αυτήν την κατάσταση. </w:t>
      </w:r>
    </w:p>
    <w:p w14:paraId="203C367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Παρακολουθούμε προσεκτικά όλα αυτά τα οποία εξελίσσονται σε σχέση με αυτό το κτήριο και είμαστε πρόθυμοι να βοηθήσουμε με όποιον τρόπο μπορούμε. Όμως, νομικά, όπως και ο ίδιος είπατε, η ευθύνη μας είναι περιορισμένη, διότι τ</w:t>
      </w:r>
      <w:r>
        <w:rPr>
          <w:rFonts w:eastAsia="Times New Roman" w:cs="Times New Roman"/>
          <w:szCs w:val="24"/>
        </w:rPr>
        <w:t xml:space="preserve">ο διώροφο κτήριο αυτό ιδιοκτησιακά ανήκει στο Ίδρυμα Σταματίου </w:t>
      </w:r>
      <w:proofErr w:type="spellStart"/>
      <w:r>
        <w:rPr>
          <w:rFonts w:eastAsia="Times New Roman" w:cs="Times New Roman"/>
          <w:szCs w:val="24"/>
        </w:rPr>
        <w:t>Δεκόζη</w:t>
      </w:r>
      <w:proofErr w:type="spellEnd"/>
      <w:r>
        <w:rPr>
          <w:rFonts w:eastAsia="Times New Roman" w:cs="Times New Roman"/>
          <w:szCs w:val="24"/>
        </w:rPr>
        <w:t xml:space="preserve"> - Βούρου. Άρα, το Υπουργείο Πολιτισμού δεν σχετίζεται με το συγκεκριμένο κτήριο κι έτσι δεν μπορεί να παρέμβει με κάποιον τρόπο έτσι ώστε να βοηθήσει για την αποκατάσταση και να το κάνει</w:t>
      </w:r>
      <w:r>
        <w:rPr>
          <w:rFonts w:eastAsia="Times New Roman" w:cs="Times New Roman"/>
          <w:szCs w:val="24"/>
        </w:rPr>
        <w:t xml:space="preserve"> ξανά όπως ήταν. </w:t>
      </w:r>
    </w:p>
    <w:p w14:paraId="203C368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την υποχρέωση και τη μέριμνα για την αποκατάσταση, τη συντήρηση και τη στερέωση του μνημείου την έχει αποκλειστικά ο ιδιοκτήτης, βάσει του ν.3028/2002. </w:t>
      </w:r>
    </w:p>
    <w:p w14:paraId="203C368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Επίσης, ένας δεύτερος παράγοντας</w:t>
      </w:r>
      <w:r>
        <w:rPr>
          <w:rFonts w:eastAsia="Times New Roman" w:cs="Times New Roman"/>
          <w:szCs w:val="24"/>
        </w:rPr>
        <w:t>,</w:t>
      </w:r>
      <w:r>
        <w:rPr>
          <w:rFonts w:eastAsia="Times New Roman" w:cs="Times New Roman"/>
          <w:szCs w:val="24"/>
        </w:rPr>
        <w:t xml:space="preserve"> που μας εμποδίζει να παρέμβουμε είναι ότι</w:t>
      </w:r>
      <w:r>
        <w:rPr>
          <w:rFonts w:eastAsia="Times New Roman" w:cs="Times New Roman"/>
          <w:szCs w:val="24"/>
        </w:rPr>
        <w:t xml:space="preserve"> το κτήριο δεν είναι χαρακτηρισμένο από το Υπουργείο Πολιτισμού. Έχει χαρακτηριστεί το 1984 από το πρώην Υπουργείο Χωροταξίας και Περιβάλλοντος, ΥΠΕΧΩΔΕ και άρα, ούτε μέσα από αυτό το πλαίσιο χαρακτηρισμού μπορεί να βοηθήσει το Υπουργείο Πολιτισμού. </w:t>
      </w:r>
    </w:p>
    <w:p w14:paraId="203C368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Εκεί </w:t>
      </w:r>
      <w:r>
        <w:rPr>
          <w:rFonts w:eastAsia="Times New Roman" w:cs="Times New Roman"/>
          <w:szCs w:val="24"/>
        </w:rPr>
        <w:t xml:space="preserve">που μπορεί να βοηθήσει είναι από το γεγονός ότι βρίσκεται στον περιβάλλοντα χώρο του χαρακτηρισμένου από το Υπουργείο Πολιτισμού και Αθλητισμού </w:t>
      </w:r>
      <w:r>
        <w:rPr>
          <w:rFonts w:eastAsia="Times New Roman" w:cs="Times New Roman"/>
          <w:szCs w:val="24"/>
        </w:rPr>
        <w:lastRenderedPageBreak/>
        <w:t xml:space="preserve">ως νεότερου μνημείου κτηρίου του ΟΤΕ επί της </w:t>
      </w:r>
      <w:r>
        <w:rPr>
          <w:rFonts w:eastAsia="Times New Roman" w:cs="Times New Roman"/>
          <w:szCs w:val="24"/>
        </w:rPr>
        <w:t>ο</w:t>
      </w:r>
      <w:r>
        <w:rPr>
          <w:rFonts w:eastAsia="Times New Roman" w:cs="Times New Roman"/>
          <w:szCs w:val="24"/>
        </w:rPr>
        <w:t>δού Σταδίου 1, το οποίο έχει χαρακτηριστεί. Επομένως, σύμφωνα με τ</w:t>
      </w:r>
      <w:r>
        <w:rPr>
          <w:rFonts w:eastAsia="Times New Roman" w:cs="Times New Roman"/>
          <w:szCs w:val="24"/>
        </w:rPr>
        <w:t>ις διατάξεις για την προστασία των αρχαιοτήτων μπορεί να αποτελέσει παράγοντα, ώστε το Υπουργείο Πολιτισμού να βοηθήσει αυτό το κτήριο. Όμως, αυτό προϋποθέτει την ύπαρξη μελετών αποκατάστασης για το κτήριο</w:t>
      </w:r>
      <w:r>
        <w:rPr>
          <w:rFonts w:eastAsia="Times New Roman" w:cs="Times New Roman"/>
          <w:szCs w:val="24"/>
        </w:rPr>
        <w:t>,</w:t>
      </w:r>
      <w:r>
        <w:rPr>
          <w:rFonts w:eastAsia="Times New Roman" w:cs="Times New Roman"/>
          <w:szCs w:val="24"/>
        </w:rPr>
        <w:t xml:space="preserve"> που συζητάμε οι οποίες ακόμα δεν έχουν πραγματοπο</w:t>
      </w:r>
      <w:r>
        <w:rPr>
          <w:rFonts w:eastAsia="Times New Roman" w:cs="Times New Roman"/>
          <w:szCs w:val="24"/>
        </w:rPr>
        <w:t>ιηθεί, δεν έχουν έρθει. Επομένως, και σε αυτό το σημείο δεν μπορούμε ακόμα να βοηθήσουμε. Όμως, μόλις υπάρξουν αυτές οι μελέτες και το αίτημα επέμβασης ή αλλαγής χρήσης του μνημείου, που θα έρθει έτσι κι αλλιώς στο Υπουργείο Πολιτισμού, εκεί θα είμαστε αρω</w:t>
      </w:r>
      <w:r>
        <w:rPr>
          <w:rFonts w:eastAsia="Times New Roman" w:cs="Times New Roman"/>
          <w:szCs w:val="24"/>
        </w:rPr>
        <w:t xml:space="preserve">γοί σε αυτήν την προσπάθεια. </w:t>
      </w:r>
    </w:p>
    <w:p w14:paraId="203C368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Ωστόσο, ήδη το Υπουργείο Πολιτισμού έχει βοηθήσει σε μέτρα αντιστήριξης, μέτρα αποκατάστασης των ζημιών στις κεντρικές εισόδους. Έχει βοηθήσει στην τοποθέτηση μεταλλικών ικριωμάτων, έχει συμβάλει σε όλη αυτήν την κατ’ αρχάς πρ</w:t>
      </w:r>
      <w:r>
        <w:rPr>
          <w:rFonts w:eastAsia="Times New Roman" w:cs="Times New Roman"/>
          <w:szCs w:val="24"/>
        </w:rPr>
        <w:t xml:space="preserve">οστασία του κτηρίου από περαιτέρω βλάβη και την προστασία βεβαίως, και των πολιτών. </w:t>
      </w:r>
    </w:p>
    <w:p w14:paraId="203C368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03C368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κυρία Υπουργό. </w:t>
      </w:r>
    </w:p>
    <w:p w14:paraId="203C368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Ζ΄ Αντιπρόεδρος της Βουλής κ. Σπυρίδων Λυκούδης. </w:t>
      </w:r>
    </w:p>
    <w:p w14:paraId="203C368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w:t>
      </w:r>
      <w:r>
        <w:rPr>
          <w:rFonts w:eastAsia="Times New Roman" w:cs="Times New Roman"/>
          <w:b/>
          <w:szCs w:val="24"/>
        </w:rPr>
        <w:t xml:space="preserve">όεδρος της Βουλής): </w:t>
      </w:r>
      <w:r>
        <w:rPr>
          <w:rFonts w:eastAsia="Times New Roman" w:cs="Times New Roman"/>
          <w:szCs w:val="24"/>
        </w:rPr>
        <w:t xml:space="preserve">Κυρία Υπουργέ, πρέπει να σας πω ότι η απάντησή σας εμένα με απογοητεύει και νομίζω ότι και τους πολίτες της Αθήνας απογοητεύει. Όχι γιατί έχετε αρνητική στάση για το θέμα, εγώ </w:t>
      </w:r>
      <w:r>
        <w:rPr>
          <w:rFonts w:eastAsia="Times New Roman" w:cs="Times New Roman"/>
          <w:szCs w:val="24"/>
        </w:rPr>
        <w:lastRenderedPageBreak/>
        <w:t xml:space="preserve">θέλω να είμαι δίκαιος, ούτε γιατί αυτά που είπατε δεν είναι </w:t>
      </w:r>
      <w:r>
        <w:rPr>
          <w:rFonts w:eastAsia="Times New Roman" w:cs="Times New Roman"/>
          <w:szCs w:val="24"/>
        </w:rPr>
        <w:t xml:space="preserve">όπως τα είπατε. Ούτε νομική δυνατότητα έχει, ούτε και νομική υποχρέωση με βάση το ισχύον καθεστώς γύρω από το κτήριο το </w:t>
      </w:r>
      <w:proofErr w:type="spellStart"/>
      <w:r>
        <w:rPr>
          <w:rFonts w:eastAsia="Times New Roman" w:cs="Times New Roman"/>
          <w:szCs w:val="24"/>
        </w:rPr>
        <w:t>πυρπολημένο</w:t>
      </w:r>
      <w:proofErr w:type="spellEnd"/>
      <w:r>
        <w:rPr>
          <w:rFonts w:eastAsia="Times New Roman" w:cs="Times New Roman"/>
          <w:szCs w:val="24"/>
        </w:rPr>
        <w:t xml:space="preserve">, η πολιτεία και το Υπουργείο. </w:t>
      </w:r>
    </w:p>
    <w:p w14:paraId="203C368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Όμως, ξέρετε τι γίνεται; Κάποια στιγμή κάτι πρέπει να κάνουμε ως υπεύθυνη πολιτεία για κάτι τ</w:t>
      </w:r>
      <w:r>
        <w:rPr>
          <w:rFonts w:eastAsia="Times New Roman" w:cs="Times New Roman"/>
          <w:szCs w:val="24"/>
        </w:rPr>
        <w:t>ο οποίο δεν προχωράει μέσα απ’ αυτήν την απίστευτη δυσκολία που προκύπτει από τους εμπλεκόμενους. Η πολιτεία, ξέρετε, εκτός από τη νομική της υποχρέωση -το ξέρετε πάρα πολύ καλά, αρνούμαι να έχω την οποιαδήποτε παρουσία συμβουλάτορα εδώ- έχει μ</w:t>
      </w:r>
      <w:r>
        <w:rPr>
          <w:rFonts w:eastAsia="Times New Roman" w:cs="Times New Roman"/>
          <w:szCs w:val="24"/>
        </w:rPr>
        <w:t>ί</w:t>
      </w:r>
      <w:r>
        <w:rPr>
          <w:rFonts w:eastAsia="Times New Roman" w:cs="Times New Roman"/>
          <w:szCs w:val="24"/>
        </w:rPr>
        <w:t>α ηθικού χα</w:t>
      </w:r>
      <w:r>
        <w:rPr>
          <w:rFonts w:eastAsia="Times New Roman" w:cs="Times New Roman"/>
          <w:szCs w:val="24"/>
        </w:rPr>
        <w:t xml:space="preserve">ρακτήρα ευθύνη και μία επιβεβλημένη ευαισθησία για τέτοιου τύπου ζητήματα. Δεν ξέρω τι μπορεί να κάνει, παρεμβαίνοντας στο επίπεδο των τυπικών δεδομένων του προβλήματος. Έχει, όμως, υποχρέωση πολιτικών πρωτοβουλιών. Να τις πάρει. </w:t>
      </w:r>
    </w:p>
    <w:p w14:paraId="203C3689"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Δεν είναι δυνατόν το ιστο</w:t>
      </w:r>
      <w:r>
        <w:rPr>
          <w:rFonts w:eastAsia="Times New Roman" w:cs="Times New Roman"/>
          <w:szCs w:val="24"/>
        </w:rPr>
        <w:t xml:space="preserve">ρικό κτήριο του </w:t>
      </w:r>
      <w:proofErr w:type="spellStart"/>
      <w:r>
        <w:rPr>
          <w:rFonts w:eastAsia="Times New Roman" w:cs="Times New Roman"/>
          <w:szCs w:val="24"/>
        </w:rPr>
        <w:t>Τσίλλερ</w:t>
      </w:r>
      <w:proofErr w:type="spellEnd"/>
      <w:r>
        <w:rPr>
          <w:rFonts w:eastAsia="Times New Roman" w:cs="Times New Roman"/>
          <w:szCs w:val="24"/>
        </w:rPr>
        <w:t xml:space="preserve">, το οποίο δόθηκε μέσα από κάποια κληροδοτήματα στο Μουσείο των Αθηνών, στο Ίδρυμα </w:t>
      </w:r>
      <w:proofErr w:type="spellStart"/>
      <w:r>
        <w:rPr>
          <w:rFonts w:eastAsia="Times New Roman" w:cs="Times New Roman"/>
          <w:szCs w:val="24"/>
        </w:rPr>
        <w:t>Δεκόζη</w:t>
      </w:r>
      <w:proofErr w:type="spellEnd"/>
      <w:r>
        <w:rPr>
          <w:rFonts w:eastAsia="Times New Roman" w:cs="Times New Roman"/>
          <w:szCs w:val="24"/>
        </w:rPr>
        <w:t>-Βούρου κ.λπ., το οποίο είναι κτήριο της πόλης, είναι κτήριο της πατρίδας μας, να εμπλέκεται στη διαδικασία ποιος χρωστάει, σε ποιον και τι μπορ</w:t>
      </w:r>
      <w:r>
        <w:rPr>
          <w:rFonts w:eastAsia="Times New Roman" w:cs="Times New Roman"/>
          <w:szCs w:val="24"/>
        </w:rPr>
        <w:t xml:space="preserve">εί να γίνει. </w:t>
      </w:r>
    </w:p>
    <w:p w14:paraId="203C368A"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το καταλαβαίνω ότι υπάρχουν και αυτές οι τυπικές πλευρές. Από την άλλη μεριά, μία πολιτεία ευνομούμενη και λειτουργούσα πρέπει να πάρει πολιτικού χαρακτήρα πρωτοβουλίες. Τι εννοώ; </w:t>
      </w:r>
    </w:p>
    <w:p w14:paraId="203C368B"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αλλά έχω ιδιαίτερη ευαισθησία για το </w:t>
      </w:r>
      <w:r>
        <w:rPr>
          <w:rFonts w:eastAsia="Times New Roman" w:cs="Times New Roman"/>
          <w:szCs w:val="24"/>
        </w:rPr>
        <w:t xml:space="preserve">θέμα. Είμαι ένας Αθηναίος και δεν μπορώ να το βλέπω αυτό το πράγμα συνεχώς. </w:t>
      </w:r>
    </w:p>
    <w:p w14:paraId="203C368C"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Προτείνω να καλέσετε τους εμπλεκόμενους φορείς, να αποκαταστήσετε μ</w:t>
      </w:r>
      <w:r>
        <w:rPr>
          <w:rFonts w:eastAsia="Times New Roman" w:cs="Times New Roman"/>
          <w:szCs w:val="24"/>
        </w:rPr>
        <w:t>ία</w:t>
      </w:r>
      <w:r>
        <w:rPr>
          <w:rFonts w:eastAsia="Times New Roman" w:cs="Times New Roman"/>
          <w:szCs w:val="24"/>
        </w:rPr>
        <w:t xml:space="preserve"> καινούργια επαφή με το Ίδρυμα Νιάρχου, να βρείτε τον Δήμαρχο της Αθήνας, να υπάρξει μία σύσκεψη φορέων, να μπ</w:t>
      </w:r>
      <w:r>
        <w:rPr>
          <w:rFonts w:eastAsia="Times New Roman" w:cs="Times New Roman"/>
          <w:szCs w:val="24"/>
        </w:rPr>
        <w:t xml:space="preserve">ουν τα θέματα κάτω και να κάνουν όλοι, αν είναι δυνατόν, ένα βήμα πίσω, παραχωρώντας τη δυνατότητα στην πολιτεία να παρέμβει και με άλλον τρόπο. </w:t>
      </w:r>
    </w:p>
    <w:p w14:paraId="203C368D"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αυτή την πληγή δεν μπορείτε να την αφήνετε ανοιχτή. Είναι απελπιστική η εικόνα στο κέντρο της Α</w:t>
      </w:r>
      <w:r>
        <w:rPr>
          <w:rFonts w:eastAsia="Times New Roman" w:cs="Times New Roman"/>
          <w:szCs w:val="24"/>
        </w:rPr>
        <w:t xml:space="preserve">θήνας. Δεν πιστεύω ότι μπορεί να υπάρχει άλλη πρωτεύουσα στην Ευρώπη στην οποία να υπάρχει αυτό το κουφάρι μέσα στο κέντρο και να παραμένει. Υπήρχε στο Βερολίνο την επομένη των βομβαρδισμών, αλλά είχαμε πόλεμο. </w:t>
      </w:r>
    </w:p>
    <w:p w14:paraId="203C368E"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203C368F"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Και εμείς ευχαριστούμε και για την οικονομία στον χρόνο. </w:t>
      </w:r>
    </w:p>
    <w:p w14:paraId="203C3690"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έχετε το</w:t>
      </w:r>
      <w:r>
        <w:rPr>
          <w:rFonts w:eastAsia="Times New Roman" w:cs="Times New Roman"/>
          <w:szCs w:val="24"/>
        </w:rPr>
        <w:t>ν</w:t>
      </w:r>
      <w:r>
        <w:rPr>
          <w:rFonts w:eastAsia="Times New Roman" w:cs="Times New Roman"/>
          <w:szCs w:val="24"/>
        </w:rPr>
        <w:t xml:space="preserve"> λόγο για τρία λεπτά. </w:t>
      </w:r>
    </w:p>
    <w:p w14:paraId="203C3691"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Κατ’ αρχάς, θα ήθελα να τονίσω το γεγονός ότι το Υπουργείο Πολιτι</w:t>
      </w:r>
      <w:r>
        <w:rPr>
          <w:rFonts w:eastAsia="Times New Roman" w:cs="Times New Roman"/>
          <w:szCs w:val="24"/>
        </w:rPr>
        <w:t xml:space="preserve">σμού και Αθλητισμού έχει μία πολύ μεγάλη ευαισθησία στα ιστορικά κτήρια και τα διατηρητέα κτήρια σε όλη την Αθήνα. </w:t>
      </w:r>
    </w:p>
    <w:p w14:paraId="203C3692"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Έχει αποκαταστήσει είκοσι δύο κτήρια στο πλαίσιο του ΜΕΛΤ: Το </w:t>
      </w:r>
      <w:r>
        <w:rPr>
          <w:rFonts w:eastAsia="Times New Roman" w:cs="Times New Roman"/>
          <w:szCs w:val="24"/>
        </w:rPr>
        <w:t>«</w:t>
      </w:r>
      <w:proofErr w:type="spellStart"/>
      <w:r>
        <w:rPr>
          <w:rFonts w:eastAsia="Times New Roman" w:cs="Times New Roman"/>
          <w:szCs w:val="24"/>
        </w:rPr>
        <w:t>Ακροπόλ</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το Λοβέρδου</w:t>
      </w:r>
      <w:r>
        <w:rPr>
          <w:rFonts w:eastAsia="Times New Roman" w:cs="Times New Roman"/>
          <w:szCs w:val="24"/>
        </w:rPr>
        <w:t>»</w:t>
      </w:r>
      <w:r>
        <w:rPr>
          <w:rFonts w:eastAsia="Times New Roman" w:cs="Times New Roman"/>
          <w:szCs w:val="24"/>
        </w:rPr>
        <w:t>, τη Μητρόπολη Αθηνών, τον Ιερό Ναό Κωνσταντίνου και Ε</w:t>
      </w:r>
      <w:r>
        <w:rPr>
          <w:rFonts w:eastAsia="Times New Roman" w:cs="Times New Roman"/>
          <w:szCs w:val="24"/>
        </w:rPr>
        <w:t xml:space="preserve">λένης, το </w:t>
      </w:r>
      <w:r>
        <w:rPr>
          <w:rFonts w:eastAsia="Times New Roman" w:cs="Times New Roman"/>
          <w:szCs w:val="24"/>
        </w:rPr>
        <w:lastRenderedPageBreak/>
        <w:t xml:space="preserve">θέατρο </w:t>
      </w:r>
      <w:r>
        <w:rPr>
          <w:rFonts w:eastAsia="Times New Roman" w:cs="Times New Roman"/>
          <w:szCs w:val="24"/>
        </w:rPr>
        <w:t>«</w:t>
      </w:r>
      <w:proofErr w:type="spellStart"/>
      <w:r>
        <w:rPr>
          <w:rFonts w:eastAsia="Times New Roman" w:cs="Times New Roman"/>
          <w:szCs w:val="24"/>
        </w:rPr>
        <w:t>Ρεξ</w:t>
      </w:r>
      <w:proofErr w:type="spellEnd"/>
      <w:r>
        <w:rPr>
          <w:rFonts w:eastAsia="Times New Roman" w:cs="Times New Roman"/>
          <w:szCs w:val="24"/>
        </w:rPr>
        <w:t>»</w:t>
      </w:r>
      <w:r>
        <w:rPr>
          <w:rFonts w:eastAsia="Times New Roman" w:cs="Times New Roman"/>
          <w:szCs w:val="24"/>
        </w:rPr>
        <w:t>, το Εθνικό Θέατρο, είκοσι πέντε κτήρια στην Πλάκα. Επίσης, ελεύθερους χώρους, όπως Ακρόπολη, Εθνικός Κήπος. Εξακόσια κτήρια περίπου είναι χαρακτηρισμένα, που παρακολουθούνται. Είναι, δηλαδή, τεράστιο το έργο του Υπουργείου Πολιτισμού</w:t>
      </w:r>
      <w:r>
        <w:rPr>
          <w:rFonts w:eastAsia="Times New Roman" w:cs="Times New Roman"/>
          <w:szCs w:val="24"/>
        </w:rPr>
        <w:t xml:space="preserve"> για την προστασία του ιστορικού κέντρου και της ιστορικής μνήμης μέσα από τα κτήρια του κέντρου της Αθήνας. </w:t>
      </w:r>
    </w:p>
    <w:p w14:paraId="203C3693"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αποποιούμαστε την έγνοια που έχουμε για αυτό το κτήριο. Όμως, όπως σας είπα, το κτήριο αυτό είναι ιδιωτικό κτήριο. Δεν έχουμε το δικαίωμα να παρέμβουμε. </w:t>
      </w:r>
    </w:p>
    <w:p w14:paraId="203C3694"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Αυτό, όμως, που κάνουμε και έχουμε ήδη ξεκινήσει να κάνουμε είναι ότι είμαστε σε συνεργασία με τον</w:t>
      </w:r>
      <w:r>
        <w:rPr>
          <w:rFonts w:eastAsia="Times New Roman" w:cs="Times New Roman"/>
          <w:szCs w:val="24"/>
        </w:rPr>
        <w:t xml:space="preserve"> Πανελλήνιο Σύλλογο Ιδιοκτητών Διατηρητέων Κτηρίων και Μνημείων για την ένταξη και ιδιωτικών έργων στο ΕΣΠΑ. Μέχρι στιγμής ακόμα δεν έχει προχωρήσει, δεν έχει ολοκληρωθεί το όλο εγχείρημα, αλλά είμαστε σε προσπάθεια γι’ αυτό. </w:t>
      </w:r>
    </w:p>
    <w:p w14:paraId="203C3695"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Επίσης, η Κυβέρνηση επεξεργάζ</w:t>
      </w:r>
      <w:r>
        <w:rPr>
          <w:rFonts w:eastAsia="Times New Roman" w:cs="Times New Roman"/>
          <w:szCs w:val="24"/>
        </w:rPr>
        <w:t xml:space="preserve">εται σχέδιο βελτίωσης της εικόνας του ιστορικού κέντρου της Αθήνας με διάφορες δράσεις, με αξιοποίηση, </w:t>
      </w:r>
      <w:proofErr w:type="spellStart"/>
      <w:r>
        <w:rPr>
          <w:rFonts w:eastAsia="Times New Roman" w:cs="Times New Roman"/>
          <w:szCs w:val="24"/>
        </w:rPr>
        <w:t>επανάχρηση</w:t>
      </w:r>
      <w:proofErr w:type="spellEnd"/>
      <w:r>
        <w:rPr>
          <w:rFonts w:eastAsia="Times New Roman" w:cs="Times New Roman"/>
          <w:szCs w:val="24"/>
        </w:rPr>
        <w:t xml:space="preserve"> κτηρίων, με την ανάδειξη μνημείων, καθώς και τη βελτίωση των κοινόχρηστων χώρων του ιστορικού κέντρου. </w:t>
      </w:r>
    </w:p>
    <w:p w14:paraId="203C3696"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Ακόμα, μας απασχολεί πάρα πολύ και έχο</w:t>
      </w:r>
      <w:r>
        <w:rPr>
          <w:rFonts w:eastAsia="Times New Roman" w:cs="Times New Roman"/>
          <w:szCs w:val="24"/>
        </w:rPr>
        <w:t xml:space="preserve">υμε ήδη ξεκινήσει διεργασίες για την παρέμβαση σε εγκαταλελειμμένα κτήρια, που είναι και κίνδυνος για τους πολίτες. </w:t>
      </w:r>
      <w:r>
        <w:rPr>
          <w:rFonts w:eastAsia="Times New Roman" w:cs="Times New Roman"/>
          <w:szCs w:val="24"/>
        </w:rPr>
        <w:lastRenderedPageBreak/>
        <w:t>Αυτά, όμως, χρειάζονται χρόνο για να μπορούν να υποστηριχτούν και νομικά και να είναι αποφάσεις που θα είναι κοινή συναινέσει με τους ιδιοκτ</w:t>
      </w:r>
      <w:r>
        <w:rPr>
          <w:rFonts w:eastAsia="Times New Roman" w:cs="Times New Roman"/>
          <w:szCs w:val="24"/>
        </w:rPr>
        <w:t xml:space="preserve">ήτες και τους πολίτες. </w:t>
      </w:r>
    </w:p>
    <w:p w14:paraId="203C3697"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Επομένως, το Υπουργείο Πολιτισμού διαχρονικά πραγματικά αγωνίζεται για τη διατήρηση του πολιτιστικού αποθέματος του ιστορικού κέντρου που του αναλογεί και συμβάλλει για την αποκατάσταση των κτηρίων σε όλο το κέντρο. </w:t>
      </w:r>
    </w:p>
    <w:p w14:paraId="203C3698"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Ίδρυμα </w:t>
      </w:r>
      <w:r>
        <w:rPr>
          <w:rFonts w:eastAsia="Times New Roman" w:cs="Times New Roman"/>
          <w:szCs w:val="24"/>
        </w:rPr>
        <w:t>«Σ</w:t>
      </w:r>
      <w:r>
        <w:rPr>
          <w:rFonts w:eastAsia="Times New Roman" w:cs="Times New Roman"/>
          <w:szCs w:val="24"/>
        </w:rPr>
        <w:t>ταύρος</w:t>
      </w:r>
      <w:r>
        <w:rPr>
          <w:rFonts w:eastAsia="Times New Roman" w:cs="Times New Roman"/>
          <w:szCs w:val="24"/>
        </w:rPr>
        <w:t xml:space="preserve"> Νιάρχος</w:t>
      </w:r>
      <w:r>
        <w:rPr>
          <w:rFonts w:eastAsia="Times New Roman" w:cs="Times New Roman"/>
          <w:szCs w:val="24"/>
        </w:rPr>
        <w:t>»</w:t>
      </w:r>
      <w:r>
        <w:rPr>
          <w:rFonts w:eastAsia="Times New Roman" w:cs="Times New Roman"/>
          <w:szCs w:val="24"/>
        </w:rPr>
        <w:t xml:space="preserve">, όπως ίσως γνωρίζετε, έχουμε πάρα πολύ καλή συνεργασία. Έχουμε μία πολύ καλή σχέση εμπιστοσύνης, συνεργαζόμαστε σε πάρα πολλές εμβληματικής σημασίας δράσεις και ελπίζουμε να μπορέσει να βρεθεί μία λύση, ώστε να ευοδωθεί αυτή η χορηγία. </w:t>
      </w:r>
    </w:p>
    <w:p w14:paraId="203C3699"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σης, είναι σημαντική και η πρωτοβουλία του Δήμου Αθηναίων για τα χρήματα της ασφάλειας. Δεν γνωρίζουμε πού βρίσκονται αυτά τα χρήματα της ασφάλειας για να βοηθηθεί το κτήριο, δηλαδή να αρχίσει η μελέτη και η αποκατάστασή του. </w:t>
      </w:r>
    </w:p>
    <w:p w14:paraId="203C369A"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Όμως, αυτό που μπορούμε να πο</w:t>
      </w:r>
      <w:r>
        <w:rPr>
          <w:rFonts w:eastAsia="Times New Roman" w:cs="Times New Roman"/>
          <w:szCs w:val="24"/>
        </w:rPr>
        <w:t>ύμε είναι ότι μας απασχολεί πάρα πολύ το γεγονός. Η Σταδίου, παρ</w:t>
      </w:r>
      <w:r>
        <w:rPr>
          <w:rFonts w:eastAsia="Times New Roman" w:cs="Times New Roman"/>
          <w:szCs w:val="24"/>
        </w:rPr>
        <w:t xml:space="preserve">’ </w:t>
      </w:r>
      <w:r>
        <w:rPr>
          <w:rFonts w:eastAsia="Times New Roman" w:cs="Times New Roman"/>
          <w:szCs w:val="24"/>
        </w:rPr>
        <w:t>όλο που έχει πληγεί, δεν θα πρέπει να ξεχνάμε ότι έχει ακόμα ιστορικά θέατρα στη διαδρομή της, ιστορικούς χώρους, όπως το Θέατρο Τέχνης και άλλα θέατρα.</w:t>
      </w:r>
    </w:p>
    <w:p w14:paraId="203C369B" w14:textId="77777777" w:rsidR="00BD6463" w:rsidRDefault="001903D8">
      <w:pPr>
        <w:spacing w:line="600" w:lineRule="auto"/>
        <w:ind w:firstLine="720"/>
        <w:contextualSpacing/>
        <w:jc w:val="both"/>
        <w:rPr>
          <w:rFonts w:eastAsia="Times New Roman"/>
          <w:szCs w:val="24"/>
        </w:rPr>
      </w:pPr>
      <w:r>
        <w:rPr>
          <w:rFonts w:eastAsia="Times New Roman"/>
          <w:szCs w:val="24"/>
        </w:rPr>
        <w:t>Δεν έχει, δηλαδή, ερημωθεί εντελώς, ό</w:t>
      </w:r>
      <w:r>
        <w:rPr>
          <w:rFonts w:eastAsia="Times New Roman"/>
          <w:szCs w:val="24"/>
        </w:rPr>
        <w:t>πως το λέτε. Και δεν πρέπει να το λέμε αυτό, διότι δημιουργούμε μ</w:t>
      </w:r>
      <w:r>
        <w:rPr>
          <w:rFonts w:eastAsia="Times New Roman"/>
          <w:szCs w:val="24"/>
        </w:rPr>
        <w:t>ί</w:t>
      </w:r>
      <w:r>
        <w:rPr>
          <w:rFonts w:eastAsia="Times New Roman"/>
          <w:szCs w:val="24"/>
        </w:rPr>
        <w:t>α λανθασμένη εικόνα που πλήττει αυτούς τους χώρους, που είναι ακόμα ζωντανοί.</w:t>
      </w:r>
    </w:p>
    <w:p w14:paraId="203C369C" w14:textId="77777777" w:rsidR="00BD6463" w:rsidRDefault="001903D8">
      <w:pPr>
        <w:spacing w:line="600" w:lineRule="auto"/>
        <w:ind w:firstLine="720"/>
        <w:contextualSpacing/>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Ευχαριστούμε και εμείς την κυρία Υπουργό.</w:t>
      </w:r>
    </w:p>
    <w:p w14:paraId="203C369D" w14:textId="77777777" w:rsidR="00BD6463" w:rsidRDefault="001903D8">
      <w:pPr>
        <w:spacing w:line="600" w:lineRule="auto"/>
        <w:ind w:firstLine="720"/>
        <w:contextualSpacing/>
        <w:jc w:val="both"/>
        <w:rPr>
          <w:rFonts w:eastAsia="Times New Roman"/>
          <w:bCs/>
          <w:szCs w:val="24"/>
        </w:rPr>
      </w:pPr>
      <w:r>
        <w:rPr>
          <w:rFonts w:eastAsia="Times New Roman"/>
          <w:bCs/>
          <w:szCs w:val="24"/>
        </w:rPr>
        <w:t>Συνεχίζουμε με την πρώτη με αριθμό 79/</w:t>
      </w:r>
      <w:r>
        <w:rPr>
          <w:rFonts w:eastAsia="Times New Roman"/>
          <w:bCs/>
          <w:szCs w:val="24"/>
        </w:rPr>
        <w:t xml:space="preserve">16-10-2017 επίκαιρη ερώτηση δεύτερου κύκλου της Βουλευτού Κορινθίας του Συνασπισμού Ριζοσπαστικής Αριστεράς κ. </w:t>
      </w:r>
      <w:r>
        <w:rPr>
          <w:rFonts w:eastAsia="Times New Roman"/>
          <w:szCs w:val="24"/>
        </w:rPr>
        <w:t xml:space="preserve">Μαρίας </w:t>
      </w:r>
      <w:proofErr w:type="spellStart"/>
      <w:r>
        <w:rPr>
          <w:rFonts w:eastAsia="Times New Roman"/>
          <w:szCs w:val="24"/>
        </w:rPr>
        <w:t>Θελερίτη</w:t>
      </w:r>
      <w:proofErr w:type="spellEnd"/>
      <w:r>
        <w:rPr>
          <w:rFonts w:eastAsia="Times New Roman"/>
          <w:szCs w:val="24"/>
        </w:rPr>
        <w:t xml:space="preserve"> </w:t>
      </w:r>
      <w:r>
        <w:rPr>
          <w:rFonts w:eastAsia="Times New Roman"/>
          <w:bCs/>
          <w:szCs w:val="24"/>
        </w:rPr>
        <w:t xml:space="preserve">προς την Υπουργό </w:t>
      </w:r>
      <w:r>
        <w:rPr>
          <w:rFonts w:eastAsia="Times New Roman"/>
          <w:szCs w:val="24"/>
        </w:rPr>
        <w:t>Εργασίας, Κοινωνικής Ασφάλισης και Κοινωνικής Αλληλεγγύης,</w:t>
      </w:r>
      <w:r>
        <w:rPr>
          <w:rFonts w:eastAsia="Times New Roman"/>
          <w:b/>
          <w:szCs w:val="24"/>
        </w:rPr>
        <w:t xml:space="preserve"> </w:t>
      </w:r>
      <w:r>
        <w:rPr>
          <w:rFonts w:eastAsia="Times New Roman"/>
          <w:bCs/>
          <w:szCs w:val="24"/>
        </w:rPr>
        <w:t xml:space="preserve">με θέμα: «Προστασία εργαζομένων στους ΟΤΑ και τήρηση </w:t>
      </w:r>
      <w:r>
        <w:rPr>
          <w:rFonts w:eastAsia="Times New Roman"/>
          <w:bCs/>
          <w:szCs w:val="24"/>
        </w:rPr>
        <w:t>κανόνων υγιεινής και ασφάλειας».</w:t>
      </w:r>
    </w:p>
    <w:p w14:paraId="203C369E"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Τον λόγο έχει η κ. </w:t>
      </w:r>
      <w:proofErr w:type="spellStart"/>
      <w:r>
        <w:rPr>
          <w:rFonts w:eastAsia="Times New Roman"/>
          <w:bCs/>
          <w:szCs w:val="24"/>
        </w:rPr>
        <w:t>Θελερίτη</w:t>
      </w:r>
      <w:proofErr w:type="spellEnd"/>
      <w:r>
        <w:rPr>
          <w:rFonts w:eastAsia="Times New Roman"/>
          <w:bCs/>
          <w:szCs w:val="24"/>
        </w:rPr>
        <w:t xml:space="preserve"> για δύο λεπτά για να αναπτύξει την ερώτησή της.</w:t>
      </w:r>
    </w:p>
    <w:p w14:paraId="203C369F" w14:textId="77777777" w:rsidR="00BD6463" w:rsidRDefault="001903D8">
      <w:pPr>
        <w:spacing w:line="600" w:lineRule="auto"/>
        <w:ind w:firstLine="720"/>
        <w:contextualSpacing/>
        <w:jc w:val="both"/>
        <w:rPr>
          <w:rFonts w:eastAsia="Times New Roman"/>
          <w:bCs/>
          <w:szCs w:val="24"/>
        </w:rPr>
      </w:pPr>
      <w:r>
        <w:rPr>
          <w:rFonts w:eastAsia="Times New Roman"/>
          <w:b/>
          <w:bCs/>
          <w:szCs w:val="24"/>
        </w:rPr>
        <w:t xml:space="preserve">ΜΑΡΙΑ ΘΕΛΕΡΙΤΗ: </w:t>
      </w:r>
      <w:r>
        <w:rPr>
          <w:rFonts w:eastAsia="Times New Roman"/>
          <w:bCs/>
          <w:szCs w:val="24"/>
        </w:rPr>
        <w:t>Κύριε Πρόεδρε, κυρία Υπουργέ, το θέμα της ερώτησης πραγματικά είναι η προστασία των εργαζομένων στους ΟΤΑ και η τήρηση κανόνων υγιε</w:t>
      </w:r>
      <w:r>
        <w:rPr>
          <w:rFonts w:eastAsia="Times New Roman"/>
          <w:bCs/>
          <w:szCs w:val="24"/>
        </w:rPr>
        <w:t xml:space="preserve">ινής και ασφαλείας. </w:t>
      </w:r>
    </w:p>
    <w:p w14:paraId="203C36A0" w14:textId="77777777" w:rsidR="00BD6463" w:rsidRDefault="001903D8">
      <w:pPr>
        <w:spacing w:line="600" w:lineRule="auto"/>
        <w:ind w:firstLine="720"/>
        <w:contextualSpacing/>
        <w:jc w:val="both"/>
        <w:rPr>
          <w:rFonts w:eastAsia="Times New Roman"/>
          <w:bCs/>
          <w:szCs w:val="24"/>
        </w:rPr>
      </w:pPr>
      <w:r>
        <w:rPr>
          <w:rFonts w:eastAsia="Times New Roman"/>
          <w:bCs/>
          <w:szCs w:val="24"/>
        </w:rPr>
        <w:t>Τα τελευταία χρόνια τα εργατικά ατυχήματα στους δήμους παρατηρούμε ότι έχουν αυξηθεί σημαντικά, ενώ πάρα πολλά απ’ αυτά είναι θανατηφόρα. Ειδικότερα τον Δεκέμβριο του 2015 έως τον Ιούνιο του 2017 έχουν συμβεί τριάντα δύο σοβαρά εργατικ</w:t>
      </w:r>
      <w:r>
        <w:rPr>
          <w:rFonts w:eastAsia="Times New Roman"/>
          <w:bCs/>
          <w:szCs w:val="24"/>
        </w:rPr>
        <w:t>ά ατυχήματα και από τον Ιούλιο του 2014 έως τον Αύγουστο του 2017 έχουν συμβεί τριάντα τέσσερα ατυχήματα εν ώρα εργασίας στους δήμους.</w:t>
      </w:r>
    </w:p>
    <w:p w14:paraId="203C36A1" w14:textId="77777777" w:rsidR="00BD6463" w:rsidRDefault="001903D8">
      <w:pPr>
        <w:spacing w:line="600" w:lineRule="auto"/>
        <w:ind w:firstLine="720"/>
        <w:contextualSpacing/>
        <w:jc w:val="both"/>
        <w:rPr>
          <w:rFonts w:eastAsia="Times New Roman"/>
          <w:bCs/>
          <w:szCs w:val="24"/>
        </w:rPr>
      </w:pPr>
      <w:r>
        <w:rPr>
          <w:rFonts w:eastAsia="Times New Roman"/>
          <w:bCs/>
          <w:szCs w:val="24"/>
        </w:rPr>
        <w:t>Οι αριθμοί αυτοί μάλιστα είναι πιθανόν να είναι μεγαλύτεροι, εάν λάβουμε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μας ότι δεν έχουμε όλα τα στοιχεία, ιδι</w:t>
      </w:r>
      <w:r>
        <w:rPr>
          <w:rFonts w:eastAsia="Times New Roman"/>
          <w:bCs/>
          <w:szCs w:val="24"/>
        </w:rPr>
        <w:t xml:space="preserve">αίτερα όταν αυτά τα στοιχεία αφορούν συμβάσεις, συμβασιούχους δηλαδή ορισμένου χρόνου. Γνωρίζουμε πάρα πολύ </w:t>
      </w:r>
      <w:r>
        <w:rPr>
          <w:rFonts w:eastAsia="Times New Roman"/>
          <w:bCs/>
          <w:szCs w:val="24"/>
        </w:rPr>
        <w:lastRenderedPageBreak/>
        <w:t xml:space="preserve">καλά ότι συχνά υφίστανται τις συνέπειες των εργατικών ατυχημάτων σιωπηλά λόγω της επισφαλούς σχέσης εργασίας με τους ΟΤΑ. </w:t>
      </w:r>
    </w:p>
    <w:p w14:paraId="203C36A2" w14:textId="77777777" w:rsidR="00BD6463" w:rsidRDefault="001903D8">
      <w:pPr>
        <w:spacing w:line="600" w:lineRule="auto"/>
        <w:ind w:firstLine="720"/>
        <w:contextualSpacing/>
        <w:jc w:val="both"/>
        <w:rPr>
          <w:rFonts w:eastAsia="Times New Roman"/>
          <w:bCs/>
          <w:szCs w:val="24"/>
        </w:rPr>
      </w:pPr>
      <w:r>
        <w:rPr>
          <w:rFonts w:eastAsia="Times New Roman"/>
          <w:bCs/>
          <w:szCs w:val="24"/>
        </w:rPr>
        <w:t>Ένα άλλο στοιχείο που έχε</w:t>
      </w:r>
      <w:r>
        <w:rPr>
          <w:rFonts w:eastAsia="Times New Roman"/>
          <w:bCs/>
          <w:szCs w:val="24"/>
        </w:rPr>
        <w:t>ι ιδιαίτερη σημασία και θα πρέπει οπωσδήποτε να ληφθεί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είναι το δεδομένο ότι το μεγαλύτερο ποσοστό των ατυχημάτων αυτών προκύπτει στον τομέα της καθαριότητας των δήμων. Είναι, επίσης, ένας τομέας που, όπως γνωρίζουμε όλοι, η επισφάλεια είναι ακόμα</w:t>
      </w:r>
      <w:r>
        <w:rPr>
          <w:rFonts w:eastAsia="Times New Roman"/>
          <w:bCs/>
          <w:szCs w:val="24"/>
        </w:rPr>
        <w:t xml:space="preserve"> μεγαλύτερη.</w:t>
      </w:r>
    </w:p>
    <w:p w14:paraId="203C36A3" w14:textId="77777777" w:rsidR="00BD6463" w:rsidRDefault="001903D8">
      <w:pPr>
        <w:spacing w:line="600" w:lineRule="auto"/>
        <w:ind w:firstLine="720"/>
        <w:contextualSpacing/>
        <w:jc w:val="both"/>
        <w:rPr>
          <w:rFonts w:eastAsia="Times New Roman"/>
          <w:bCs/>
          <w:szCs w:val="24"/>
        </w:rPr>
      </w:pPr>
      <w:r>
        <w:rPr>
          <w:rFonts w:eastAsia="Times New Roman"/>
          <w:bCs/>
          <w:szCs w:val="24"/>
        </w:rPr>
        <w:t>Συγκεκριμένα, τα θανατηφόρα ατυχήματα αφορούν εργάτες, εργάτριες, συνοδούς απορριμματοφόρων που είτε έπεσαν από τους βατήρες είτε χτυπήθηκαν από τα ίδια τα οχήματα.</w:t>
      </w:r>
    </w:p>
    <w:p w14:paraId="203C36A4" w14:textId="77777777" w:rsidR="00BD6463" w:rsidRDefault="001903D8">
      <w:pPr>
        <w:spacing w:line="600" w:lineRule="auto"/>
        <w:ind w:firstLine="720"/>
        <w:contextualSpacing/>
        <w:jc w:val="both"/>
        <w:rPr>
          <w:rFonts w:eastAsia="Times New Roman"/>
          <w:bCs/>
          <w:szCs w:val="24"/>
        </w:rPr>
      </w:pPr>
      <w:r>
        <w:rPr>
          <w:rFonts w:eastAsia="Times New Roman"/>
          <w:bCs/>
          <w:szCs w:val="24"/>
        </w:rPr>
        <w:t>Επίσης, τα περισσότερα ατυχήματα οφείλονται και σε παραβάσεις των όρων υγιεινή</w:t>
      </w:r>
      <w:r>
        <w:rPr>
          <w:rFonts w:eastAsia="Times New Roman"/>
          <w:bCs/>
          <w:szCs w:val="24"/>
        </w:rPr>
        <w:t xml:space="preserve">ς και ασφάλειας. Δεν παρέχονται, δηλαδή, στους εργαζόμενους και στις εργαζόμενες τα απαιτούμενα μέσα ατομικής προστασίας. Δεν πραγματοποιείται συντήρηση του εξοπλισμού και των μέσων. </w:t>
      </w:r>
      <w:r>
        <w:rPr>
          <w:rFonts w:eastAsia="Times New Roman"/>
          <w:bCs/>
          <w:szCs w:val="24"/>
        </w:rPr>
        <w:t>Π</w:t>
      </w:r>
      <w:r>
        <w:rPr>
          <w:rFonts w:eastAsia="Times New Roman"/>
          <w:bCs/>
          <w:szCs w:val="24"/>
        </w:rPr>
        <w:t>ολλές φορές είναι ακατάλληλα τα τεχνικά μέσα, όπως για παράδειγμα η παλα</w:t>
      </w:r>
      <w:r>
        <w:rPr>
          <w:rFonts w:eastAsia="Times New Roman"/>
          <w:bCs/>
          <w:szCs w:val="24"/>
        </w:rPr>
        <w:t>ιότητα των απορριμματοφόρων.</w:t>
      </w:r>
    </w:p>
    <w:p w14:paraId="203C36A5"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Άρα παρά τις προσπάθειες της Κυβέρνησης και -γνωρίζω ιδιαίτερα- του Υπουργείου Εσωτερικών με το άρθρο 97 του ν.4483/2017, που πρόσφατα ψηφίσαμε, προβλέπει τρεις κύριες παρεμβάσεις. Επεκτείνει στους εργαζόμενους καθαριότητας με </w:t>
      </w:r>
      <w:r>
        <w:rPr>
          <w:rFonts w:eastAsia="Times New Roman"/>
          <w:bCs/>
          <w:szCs w:val="24"/>
        </w:rPr>
        <w:t xml:space="preserve">συμβάσεις ορισμένου χρόνου το δικαίωμα να χορηγούνται τα μέσα ατομικής προστασίας. Διευρύνει τις αρμοδιότητες της παρέμβασης της Επιθεώρησης Εργασίας. Δηλαδή, η λεγόμενη «έκθεση» που πρέπει να υποβληθεί, εάν διαπιστώσει κενά σε </w:t>
      </w:r>
      <w:r>
        <w:rPr>
          <w:rFonts w:eastAsia="Times New Roman"/>
          <w:bCs/>
          <w:szCs w:val="24"/>
        </w:rPr>
        <w:lastRenderedPageBreak/>
        <w:t>ζητήματα ασφάλειας και υγιει</w:t>
      </w:r>
      <w:r>
        <w:rPr>
          <w:rFonts w:eastAsia="Times New Roman"/>
          <w:bCs/>
          <w:szCs w:val="24"/>
        </w:rPr>
        <w:t xml:space="preserve">νής, για πρώτη φορά μπορεί να εισηγηθεί επιβολή προστίμου. </w:t>
      </w:r>
      <w:r>
        <w:rPr>
          <w:rFonts w:eastAsia="Times New Roman"/>
          <w:bCs/>
          <w:szCs w:val="24"/>
        </w:rPr>
        <w:t>Ε</w:t>
      </w:r>
      <w:r>
        <w:rPr>
          <w:rFonts w:eastAsia="Times New Roman"/>
          <w:bCs/>
          <w:szCs w:val="24"/>
        </w:rPr>
        <w:t>πίσης, την επιτροπή που όρισε για να αξιολογήσει το ισχύον νομοθετικό πλαίσιο όσον αφορά τα μέσα ατομικής προστασίας, τη λήψη των μέτρων προστασίας στην υγεία και στην ασφάλεια και να υποβάλει προ</w:t>
      </w:r>
      <w:r>
        <w:rPr>
          <w:rFonts w:eastAsia="Times New Roman"/>
          <w:bCs/>
          <w:szCs w:val="24"/>
        </w:rPr>
        <w:t xml:space="preserve">τάσεις για την αναβάθμιση του εκσυγχρονισμού. </w:t>
      </w:r>
      <w:proofErr w:type="spellStart"/>
      <w:r>
        <w:rPr>
          <w:rFonts w:eastAsia="Times New Roman"/>
          <w:bCs/>
          <w:szCs w:val="24"/>
        </w:rPr>
        <w:t>Σημειωτέον</w:t>
      </w:r>
      <w:proofErr w:type="spellEnd"/>
      <w:r>
        <w:rPr>
          <w:rFonts w:eastAsia="Times New Roman"/>
          <w:bCs/>
          <w:szCs w:val="24"/>
        </w:rPr>
        <w:t xml:space="preserve"> ότι συμμετέχουν και οι φορείς και οι εργαζόμενοι από τη μεριά της αυτοδιοίκησης.</w:t>
      </w:r>
    </w:p>
    <w:p w14:paraId="203C36A6" w14:textId="77777777" w:rsidR="00BD6463" w:rsidRDefault="001903D8">
      <w:pPr>
        <w:spacing w:line="600" w:lineRule="auto"/>
        <w:ind w:firstLine="720"/>
        <w:contextualSpacing/>
        <w:jc w:val="both"/>
        <w:rPr>
          <w:rFonts w:eastAsia="Times New Roman"/>
          <w:bCs/>
          <w:szCs w:val="24"/>
        </w:rPr>
      </w:pPr>
      <w:r>
        <w:rPr>
          <w:rFonts w:eastAsia="Times New Roman"/>
          <w:bCs/>
          <w:szCs w:val="24"/>
        </w:rPr>
        <w:t>Φ</w:t>
      </w:r>
      <w:r>
        <w:rPr>
          <w:rFonts w:eastAsia="Times New Roman"/>
          <w:bCs/>
          <w:szCs w:val="24"/>
        </w:rPr>
        <w:t>υσικά δεν θα αναφερθώ στο πρόσφατο –θα λέγαμε- άρθρο 119 του ν.4487/2017, στην πρόσφατη τροπολογία του Υπουργείου σας</w:t>
      </w:r>
      <w:r>
        <w:rPr>
          <w:rFonts w:eastAsia="Times New Roman"/>
          <w:bCs/>
          <w:szCs w:val="24"/>
        </w:rPr>
        <w:t xml:space="preserve">, λόγω έλλειψης χρόνου και σεβασμού στο χρόνο. </w:t>
      </w:r>
      <w:r>
        <w:rPr>
          <w:rFonts w:eastAsia="Times New Roman"/>
          <w:bCs/>
          <w:szCs w:val="24"/>
        </w:rPr>
        <w:t>Θ</w:t>
      </w:r>
      <w:r>
        <w:rPr>
          <w:rFonts w:eastAsia="Times New Roman"/>
          <w:bCs/>
          <w:szCs w:val="24"/>
        </w:rPr>
        <w:t xml:space="preserve">α πω ότι παρά τις προσπάθειες που έχουν κατά καιρούς καταβληθεί από την Κυβέρνηση, κρίνεται σκόπιμη η άμεση λήψη επιπρόσθετων μέτρων για την πρόληψη των ατυχημάτων αλλά και την εφαρμογή της κείμενης </w:t>
      </w:r>
      <w:r>
        <w:rPr>
          <w:rFonts w:eastAsia="Times New Roman"/>
          <w:bCs/>
          <w:szCs w:val="24"/>
        </w:rPr>
        <w:t>νομοθεσίας.</w:t>
      </w:r>
    </w:p>
    <w:p w14:paraId="203C36A7" w14:textId="77777777" w:rsidR="00BD6463" w:rsidRDefault="001903D8">
      <w:pPr>
        <w:spacing w:line="600" w:lineRule="auto"/>
        <w:ind w:firstLine="720"/>
        <w:contextualSpacing/>
        <w:jc w:val="both"/>
        <w:rPr>
          <w:rFonts w:eastAsia="Times New Roman"/>
          <w:bCs/>
          <w:szCs w:val="24"/>
        </w:rPr>
      </w:pPr>
      <w:r>
        <w:rPr>
          <w:rFonts w:eastAsia="Times New Roman"/>
          <w:bCs/>
          <w:szCs w:val="24"/>
        </w:rPr>
        <w:t xml:space="preserve">Σας θέτω τα εξής ερωτήματα: Τι μέτρα σκοπεύει να λάβει στο άμεσο μέλλον η Κυβέρνηση για την πρόληψη των εργατικών ατυχημάτων στους ΟΤΑ και τη διασφάλιση ότι η παραβίαση των όρων της εργατικής νομοθεσίας περί υγείας και ασφάλειας θα τιμωρούνται </w:t>
      </w:r>
      <w:r>
        <w:rPr>
          <w:rFonts w:eastAsia="Times New Roman"/>
          <w:bCs/>
          <w:szCs w:val="24"/>
        </w:rPr>
        <w:t xml:space="preserve">με βάση την κείμενη νομοθεσία του Υπουργείου σας; </w:t>
      </w:r>
      <w:r>
        <w:rPr>
          <w:rFonts w:eastAsia="Times New Roman"/>
          <w:bCs/>
          <w:szCs w:val="24"/>
        </w:rPr>
        <w:t>Τ</w:t>
      </w:r>
      <w:r>
        <w:rPr>
          <w:rFonts w:eastAsia="Times New Roman"/>
          <w:bCs/>
          <w:szCs w:val="24"/>
        </w:rPr>
        <w:t>ι μέτρα προτίθεται να λάβει για την εφαρμογή ή εν ανάγκη την αναθεώρηση του θεσμικού πλαισίου που διέπει τις υποχρεώσεις των ΟΤΑ ως εργοδοτών;</w:t>
      </w:r>
    </w:p>
    <w:p w14:paraId="203C36A8" w14:textId="77777777" w:rsidR="00BD6463" w:rsidRDefault="001903D8">
      <w:pPr>
        <w:spacing w:line="600" w:lineRule="auto"/>
        <w:ind w:firstLine="720"/>
        <w:contextualSpacing/>
        <w:jc w:val="both"/>
        <w:rPr>
          <w:rFonts w:eastAsia="Times New Roman"/>
          <w:bCs/>
          <w:szCs w:val="24"/>
        </w:rPr>
      </w:pPr>
      <w:r>
        <w:rPr>
          <w:rFonts w:eastAsia="Times New Roman"/>
          <w:bCs/>
          <w:szCs w:val="24"/>
        </w:rPr>
        <w:t>Ευχαριστώ.</w:t>
      </w:r>
    </w:p>
    <w:p w14:paraId="203C36A9" w14:textId="77777777" w:rsidR="00BD6463" w:rsidRDefault="001903D8">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την κ. </w:t>
      </w:r>
      <w:proofErr w:type="spellStart"/>
      <w:r>
        <w:rPr>
          <w:rFonts w:eastAsia="Times New Roman"/>
          <w:bCs/>
          <w:szCs w:val="24"/>
        </w:rPr>
        <w:t>Θελερίτη</w:t>
      </w:r>
      <w:proofErr w:type="spellEnd"/>
      <w:r>
        <w:rPr>
          <w:rFonts w:eastAsia="Times New Roman"/>
          <w:bCs/>
          <w:szCs w:val="24"/>
        </w:rPr>
        <w:t>.</w:t>
      </w:r>
    </w:p>
    <w:p w14:paraId="203C36AA" w14:textId="77777777" w:rsidR="00BD6463" w:rsidRDefault="001903D8">
      <w:pPr>
        <w:spacing w:line="600" w:lineRule="auto"/>
        <w:ind w:firstLine="720"/>
        <w:contextualSpacing/>
        <w:jc w:val="both"/>
        <w:rPr>
          <w:rFonts w:eastAsia="Times New Roman"/>
          <w:bCs/>
          <w:szCs w:val="24"/>
        </w:rPr>
      </w:pPr>
      <w:r>
        <w:rPr>
          <w:rFonts w:eastAsia="Times New Roman"/>
          <w:bCs/>
          <w:szCs w:val="24"/>
        </w:rPr>
        <w:lastRenderedPageBreak/>
        <w:t>Τον λόγο έχει η κυρία Υπουργός για τρία λεπτά.</w:t>
      </w:r>
    </w:p>
    <w:p w14:paraId="203C36AB" w14:textId="77777777" w:rsidR="00BD6463" w:rsidRDefault="001903D8">
      <w:pPr>
        <w:spacing w:line="600" w:lineRule="auto"/>
        <w:ind w:firstLine="720"/>
        <w:contextualSpacing/>
        <w:jc w:val="both"/>
        <w:rPr>
          <w:rFonts w:eastAsia="Times New Roman"/>
          <w:bCs/>
          <w:szCs w:val="24"/>
        </w:rPr>
      </w:pPr>
      <w:r>
        <w:rPr>
          <w:rFonts w:eastAsia="Times New Roman"/>
          <w:b/>
          <w:bCs/>
          <w:szCs w:val="24"/>
        </w:rPr>
        <w:t xml:space="preserve">ΕΦΗ ΑΧΤΣΙΟΓΛΟΥ (Υπουργός Εργασίας, Κοινωνικής Ασφάλισης και Κοινωνικής Αλληλεγγύης): </w:t>
      </w:r>
      <w:r>
        <w:rPr>
          <w:rFonts w:eastAsia="Times New Roman"/>
          <w:bCs/>
          <w:szCs w:val="24"/>
        </w:rPr>
        <w:t xml:space="preserve">Κυρία </w:t>
      </w:r>
      <w:proofErr w:type="spellStart"/>
      <w:r>
        <w:rPr>
          <w:rFonts w:eastAsia="Times New Roman"/>
          <w:bCs/>
          <w:szCs w:val="24"/>
        </w:rPr>
        <w:t>Θελερίτη</w:t>
      </w:r>
      <w:proofErr w:type="spellEnd"/>
      <w:r>
        <w:rPr>
          <w:rFonts w:eastAsia="Times New Roman"/>
          <w:bCs/>
          <w:szCs w:val="24"/>
        </w:rPr>
        <w:t>, θίγετε πράγματι ένα πολύ σημαντικό ζήτημα που αφορά την υγεία και ασφάλεια τω</w:t>
      </w:r>
      <w:r>
        <w:rPr>
          <w:rFonts w:eastAsia="Times New Roman"/>
          <w:bCs/>
          <w:szCs w:val="24"/>
        </w:rPr>
        <w:t>ν εργαζομένων ιδίως στους Οργανισμούς Τοπικής Αυτοδιοίκησης.</w:t>
      </w:r>
    </w:p>
    <w:p w14:paraId="203C36AC" w14:textId="77777777" w:rsidR="00BD6463" w:rsidRDefault="001903D8">
      <w:pPr>
        <w:spacing w:line="600" w:lineRule="auto"/>
        <w:ind w:firstLine="720"/>
        <w:contextualSpacing/>
        <w:jc w:val="both"/>
        <w:rPr>
          <w:rFonts w:eastAsia="Times New Roman"/>
          <w:bCs/>
          <w:szCs w:val="24"/>
        </w:rPr>
      </w:pPr>
      <w:r>
        <w:rPr>
          <w:rFonts w:eastAsia="Times New Roman"/>
          <w:bCs/>
          <w:szCs w:val="24"/>
        </w:rPr>
        <w:t>Είναι γεγονός πως υπάρχει μ</w:t>
      </w:r>
      <w:r>
        <w:rPr>
          <w:rFonts w:eastAsia="Times New Roman"/>
          <w:bCs/>
          <w:szCs w:val="24"/>
        </w:rPr>
        <w:t>ί</w:t>
      </w:r>
      <w:r>
        <w:rPr>
          <w:rFonts w:eastAsia="Times New Roman"/>
          <w:bCs/>
          <w:szCs w:val="24"/>
        </w:rPr>
        <w:t>α αυξητική τάση στα εργατικά ατυχήματα στους ΟΤΑ. Το Υπουργείο Εργασίας έχει από καιρό αναλάβει πρωτοβουλίες τόσο σε επιτελικό επίπεδο, δηλαδή, οργανωτικό, νομοθετικό,</w:t>
      </w:r>
      <w:r>
        <w:rPr>
          <w:rFonts w:eastAsia="Times New Roman"/>
          <w:bCs/>
          <w:szCs w:val="24"/>
        </w:rPr>
        <w:t xml:space="preserve"> ενημέρωσης, όσο και σε επίπεδο ελεγκτικό.</w:t>
      </w:r>
    </w:p>
    <w:p w14:paraId="203C36A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Κατ’ αρχάς, να καταστήσω ξεκάθαρο ότι οι διατάξεις της εργατικής νομοθεσίας για την υγεία και ασφάλεια αφορούν όλους τους εργαζόμενους με οποιαδήποτε σχέση εργασίας και αν εργάζονται, τόσο στον δημόσιο όσο και στο</w:t>
      </w:r>
      <w:r>
        <w:rPr>
          <w:rFonts w:eastAsia="Times New Roman" w:cs="Times New Roman"/>
          <w:szCs w:val="24"/>
        </w:rPr>
        <w:t>ν ιδιωτικό τομέα, δηλαδή είτε έχουν συμβάσεις ιδιωτικού δικαίου ορισμένου χρόνου, είτε αορίστου χρόνου, είτε μίσθωσης έργου, με οποιαδήποτε σχέση εργασίας και αν βρίσκονται στον δημόσιο ή στον ιδιωτικό τομέα, οφείλουν να τηρούνται οι διατάξεις της εργατική</w:t>
      </w:r>
      <w:r>
        <w:rPr>
          <w:rFonts w:eastAsia="Times New Roman" w:cs="Times New Roman"/>
          <w:szCs w:val="24"/>
        </w:rPr>
        <w:t>ς νομοθεσίας.</w:t>
      </w:r>
    </w:p>
    <w:p w14:paraId="203C36A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και οι Οργανισμοί Τοπικής Αυτοδιοίκησης στο πλαίσιο της νομικής αποκλειστικής ευθύνης του εργοδότη έχουν πλήρη υποχρέωση να διασφαλίζουν τα μέτρα υγείας και ασφάλειας για τους εργαζομένους τους. </w:t>
      </w:r>
    </w:p>
    <w:p w14:paraId="203C36A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στο πλαίσιο της πρόλη</w:t>
      </w:r>
      <w:r>
        <w:rPr>
          <w:rFonts w:eastAsia="Times New Roman" w:cs="Times New Roman"/>
          <w:szCs w:val="24"/>
        </w:rPr>
        <w:t>ψης. Το Υπουργείο Εργασίας μέσω του Σώματος Επιθεώρησης Εργασίας εντατικοποιεί τις παρεμβάσεις του τόσο σε ό,τι αφορά την ενημέρωση όσο και σε ό,τι αφορά τους ελέγχους. Για την ενημέρωση ήδη διεξάγονται σε διάφορους δήμους της χώρας ενημερωτικές ημερίδες σ</w:t>
      </w:r>
      <w:r>
        <w:rPr>
          <w:rFonts w:eastAsia="Times New Roman" w:cs="Times New Roman"/>
          <w:szCs w:val="24"/>
        </w:rPr>
        <w:t>ε συνεργασία με τους Οργανισμούς Τοπικής Αυτοδιοίκησης για την εφαρμογή και για την καλύτερη συμμόρφωση με τις διατάξεις της εργατικής νομοθεσίας για την υγεία και ασφάλεια στην εργασία, ενώ στο επίπεδο των ελέγχων έχουν εντατικοποιηθεί οι έλεγχοι αυτοί.</w:t>
      </w:r>
    </w:p>
    <w:p w14:paraId="203C36B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μου επιτρέψετε να σας δώσω μερικά στοιχεία για να αποδείξω ακριβώς αυτό, ότι τα τελευταία δυόμισι χρόνια υπάρχει ένας πολλαπλασιασμός των ελέγχων, που διεξάγει το Σώμα Επιθεώρησης Εργασίας.</w:t>
      </w:r>
    </w:p>
    <w:p w14:paraId="203C36B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 2014 το Σώμα Επιθεώρησης Εργασίας πραγματοποίησε 297 ελέγχους</w:t>
      </w:r>
      <w:r>
        <w:rPr>
          <w:rFonts w:eastAsia="Times New Roman" w:cs="Times New Roman"/>
          <w:szCs w:val="24"/>
        </w:rPr>
        <w:t xml:space="preserve"> -πάντα μιλάμε για τον κλάδο δημόσιας διοίκησης και άμυνας- για την υγεία και ασφάλεια. Το 2015 πραγματοποίησε 427 ελέγχους. Δηλαδή, παρατηρείται μ</w:t>
      </w:r>
      <w:r>
        <w:rPr>
          <w:rFonts w:eastAsia="Times New Roman" w:cs="Times New Roman"/>
          <w:szCs w:val="24"/>
        </w:rPr>
        <w:t>ί</w:t>
      </w:r>
      <w:r>
        <w:rPr>
          <w:rFonts w:eastAsia="Times New Roman" w:cs="Times New Roman"/>
          <w:szCs w:val="24"/>
        </w:rPr>
        <w:t xml:space="preserve">α αύξηση περίπου 44% στους ελέγχους, που διενεργεί το Σώμα Επιθεώρησης Εργασίας από το 2014 έως το 2015. </w:t>
      </w:r>
    </w:p>
    <w:p w14:paraId="203C36B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2016 οι έλεγχοι ήταν σε περίπου ίδιο επίπεδο με το 2015, δηλαδή, 416 έλεγχοι και 40 μηνύσεις υποβλήθηκαν κατά την διάρκεια αυτών, ενώ το 2017 ήδη το πρώτο εξάμηνο έχουν πραγματοποιηθεί 299 έλεγχοι. Βλέπετε ότι ήδη το πρώτο εξάμηνο του 2017 το Σώμα Επιθεώρ</w:t>
      </w:r>
      <w:r>
        <w:rPr>
          <w:rFonts w:eastAsia="Times New Roman" w:cs="Times New Roman"/>
          <w:szCs w:val="24"/>
        </w:rPr>
        <w:t xml:space="preserve">ησης Εργασίας πραγματοποίησε περισσότερους ελέγχους από ότι είχαν πραγματοποιηθεί συνολικά το 2014. </w:t>
      </w:r>
    </w:p>
    <w:p w14:paraId="203C36B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όλα αυτά, ο αριθμός των ατυχημάτων συνεχίζει να μας προβληματίζει. Είναι γεγονός πως στους δήμους παρατηρείται πολύ μεγάλη έλλειψη στη συμμόρφωση με τ</w:t>
      </w:r>
      <w:r>
        <w:rPr>
          <w:rFonts w:eastAsia="Times New Roman" w:cs="Times New Roman"/>
          <w:szCs w:val="24"/>
        </w:rPr>
        <w:t xml:space="preserve">ους κανόνες υγείας και ασφάλειας. Νομίζω ότι χαρακτηριστικότερο παράδειγμα είναι ο έλεγχος που έγινε τον Ιούνιο του 2017 στον Δήμο Αθηναίων, τον πρώτο </w:t>
      </w:r>
      <w:r>
        <w:rPr>
          <w:rFonts w:eastAsia="Times New Roman" w:cs="Times New Roman"/>
          <w:szCs w:val="24"/>
        </w:rPr>
        <w:t>δ</w:t>
      </w:r>
      <w:r>
        <w:rPr>
          <w:rFonts w:eastAsia="Times New Roman" w:cs="Times New Roman"/>
          <w:szCs w:val="24"/>
        </w:rPr>
        <w:t>ήμο της χώρας και στον οποίο υπεβλήθη μήνυση από την Επιθεώρηση Εργασίας ακριβώς, διότι δεν τηρούνταν οι</w:t>
      </w:r>
      <w:r>
        <w:rPr>
          <w:rFonts w:eastAsia="Times New Roman" w:cs="Times New Roman"/>
          <w:szCs w:val="24"/>
        </w:rPr>
        <w:t xml:space="preserve"> κανόνες υγείας και ασφάλειας στην εργασία.</w:t>
      </w:r>
    </w:p>
    <w:p w14:paraId="203C36B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αναφέρω τις περαιτέρω πρωτοβουλίες, που αναλαμβάνω.</w:t>
      </w:r>
    </w:p>
    <w:p w14:paraId="203C36B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κυρία Υπουργό.</w:t>
      </w:r>
    </w:p>
    <w:p w14:paraId="203C36B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 για τρία λεπτά για τη δευτερολογία σας.</w:t>
      </w:r>
    </w:p>
    <w:p w14:paraId="203C36B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Κυρία Υπουργέ, πραγματικά είναι πολύ σημαντικό ότι το ΣΕΠΕ έχει εντατικοποιήσει τους προληπτικούς ελέγχους και νομίζω ότι αυτό θα βοηθήσει πάρα πολύ στην εφαρμογή της νομοθεσίας και από την μεριά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203C36B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Το δεύτερο, που θ</w:t>
      </w:r>
      <w:r>
        <w:rPr>
          <w:rFonts w:eastAsia="Times New Roman" w:cs="Times New Roman"/>
          <w:szCs w:val="24"/>
        </w:rPr>
        <w:t>α ήθελα να επισημάνω, είναι η υποχρέωση της χρήσης, -εννοώ από την μεριά των δήμων- υπηρεσιών τεχνικού ασφαλείας και ιατρού εργασίας. Νομίζουμε ότι είναι πάρα πολύ σημαντικό αυτό να διασφαλιστεί, ότι θα λειτουργούν αυτές οι υπηρεσίες σε επίπεδο δήμων. Βέβα</w:t>
      </w:r>
      <w:r>
        <w:rPr>
          <w:rFonts w:eastAsia="Times New Roman" w:cs="Times New Roman"/>
          <w:szCs w:val="24"/>
        </w:rPr>
        <w:t xml:space="preserve">ια, είναι εξαιρετικά αμφίβολο αν ένας μεγάλος αριθμός δήμων διατηρεί αυτές τις υπηρεσίες για τους εργαζόμενους </w:t>
      </w:r>
      <w:r>
        <w:rPr>
          <w:rFonts w:eastAsia="Times New Roman" w:cs="Times New Roman"/>
          <w:szCs w:val="24"/>
        </w:rPr>
        <w:lastRenderedPageBreak/>
        <w:t>και τις εργαζόμενες. Διαπιστώνουμε ότι υπάρχει μ</w:t>
      </w:r>
      <w:r>
        <w:rPr>
          <w:rFonts w:eastAsia="Times New Roman" w:cs="Times New Roman"/>
          <w:szCs w:val="24"/>
        </w:rPr>
        <w:t>ί</w:t>
      </w:r>
      <w:r>
        <w:rPr>
          <w:rFonts w:eastAsia="Times New Roman" w:cs="Times New Roman"/>
          <w:szCs w:val="24"/>
        </w:rPr>
        <w:t>α έλλειψη ως προς τη χρήση και την τήρηση αυτών των υπηρεσιών.</w:t>
      </w:r>
    </w:p>
    <w:p w14:paraId="203C36B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αφορά την τήρηση </w:t>
      </w:r>
      <w:r>
        <w:rPr>
          <w:rFonts w:eastAsia="Times New Roman" w:cs="Times New Roman"/>
          <w:szCs w:val="24"/>
        </w:rPr>
        <w:t>των υποχρεώσεων από την μεριά των δήμων, είναι η παροχή μέσων ατομικής προστασίας, τα οποία μέσα ατομικής προστασίας σε πολλές περιπτώσεις μένουν στα χαρτιά. Και αυτό γιατί οι δήμοι στην πλειονότητά τους είτε δεν έχουν την οικονομική δυνατότητα για την παρ</w:t>
      </w:r>
      <w:r>
        <w:rPr>
          <w:rFonts w:eastAsia="Times New Roman" w:cs="Times New Roman"/>
          <w:szCs w:val="24"/>
        </w:rPr>
        <w:t>οχή είτε επικαλούνται την έλλειψη αυτής της οικονομικής δυνατότητας.</w:t>
      </w:r>
    </w:p>
    <w:p w14:paraId="203C36B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Επίσης, παρατηρείται μ</w:t>
      </w:r>
      <w:r>
        <w:rPr>
          <w:rFonts w:eastAsia="Times New Roman" w:cs="Times New Roman"/>
          <w:szCs w:val="24"/>
        </w:rPr>
        <w:t>ί</w:t>
      </w:r>
      <w:r>
        <w:rPr>
          <w:rFonts w:eastAsia="Times New Roman" w:cs="Times New Roman"/>
          <w:szCs w:val="24"/>
        </w:rPr>
        <w:t xml:space="preserve">α έλλειψη ως προς την ενημέρωση και την κατάλληλη επαρκή εκπαίδευση των εργαζομένων σε θέματα ασφαλείας και υγείας. Είναι πολύ ενθαρρυντικό αυτό, το οποίο αρχίσατε </w:t>
      </w:r>
      <w:r>
        <w:rPr>
          <w:rFonts w:eastAsia="Times New Roman" w:cs="Times New Roman"/>
          <w:szCs w:val="24"/>
        </w:rPr>
        <w:t>και κάνατε, με τις ημερίδες να ενημερώνετε τους δήμους, γιατί παρατηρείται ότι υπάρχει μεγάλη έλλειψη στο κομμάτι της κατάρτισης της εκπαίδευσης των εργαζομένων σε αυτά τα θέματα.</w:t>
      </w:r>
    </w:p>
    <w:p w14:paraId="203C36B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Και το τελευταίο, που φαντάζομαι ότι δεν είναι και δική σας αρμοδιότητα, αλλ</w:t>
      </w:r>
      <w:r>
        <w:rPr>
          <w:rFonts w:eastAsia="Times New Roman" w:cs="Times New Roman"/>
          <w:szCs w:val="24"/>
        </w:rPr>
        <w:t>ά αφορά περισσότερο το Υπουργείο Εσωτερικών και άρα, πολύ σωστά απαιτείται αυτή η συνεργασία των δ</w:t>
      </w:r>
      <w:r>
        <w:rPr>
          <w:rFonts w:eastAsia="Times New Roman" w:cs="Times New Roman"/>
          <w:szCs w:val="24"/>
        </w:rPr>
        <w:t>ύ</w:t>
      </w:r>
      <w:r>
        <w:rPr>
          <w:rFonts w:eastAsia="Times New Roman" w:cs="Times New Roman"/>
          <w:szCs w:val="24"/>
        </w:rPr>
        <w:t xml:space="preserve">ο Υπουργείων, είναι η συντήρηση των οχημάτων, των μηχανημάτων και η τήρηση των κανόνων που επιβάλλονται για την ασφαλή οδήγηση αυτών. </w:t>
      </w:r>
    </w:p>
    <w:p w14:paraId="203C36B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Θεωρώ πως η κατανόηση </w:t>
      </w:r>
      <w:r>
        <w:rPr>
          <w:rFonts w:eastAsia="Times New Roman" w:cs="Times New Roman"/>
          <w:szCs w:val="24"/>
        </w:rPr>
        <w:t>της ευθύνης για την εφαρμογή του νομοθετικού πλαισίου από τους δήμους, η ενίσχυση όπως προαναφέρατε του ρόλου του ΣΕΠΕ και η εφαρμογή των κανόνων υγείας και ασφάλειας και από τους εργαζόμενους και τις εργαζόμενες στο πλαίσιο μ</w:t>
      </w:r>
      <w:r>
        <w:rPr>
          <w:rFonts w:eastAsia="Times New Roman" w:cs="Times New Roman"/>
          <w:szCs w:val="24"/>
        </w:rPr>
        <w:t>ί</w:t>
      </w:r>
      <w:r>
        <w:rPr>
          <w:rFonts w:eastAsia="Times New Roman" w:cs="Times New Roman"/>
          <w:szCs w:val="24"/>
        </w:rPr>
        <w:t xml:space="preserve">ας γόνιμης και αποτελεσματικής συνεργασίας, είναι </w:t>
      </w:r>
      <w:r>
        <w:rPr>
          <w:rFonts w:eastAsia="Times New Roman" w:cs="Times New Roman"/>
          <w:szCs w:val="24"/>
        </w:rPr>
        <w:lastRenderedPageBreak/>
        <w:t>παράγοντες που θα συμβάλλουν αποτελεσματικά, έτσι ώστε να αντιμετωπίσουμε ή να ελαχιστοποιήσουμε τα εργατικά ατυχήματα και μάλιστα τα θανατηφόρα εργατικά ατυχήματα. Νομίζω ότι η συνεργασία των δυο Υπουργείω</w:t>
      </w:r>
      <w:r>
        <w:rPr>
          <w:rFonts w:eastAsia="Times New Roman" w:cs="Times New Roman"/>
          <w:szCs w:val="24"/>
        </w:rPr>
        <w:t xml:space="preserve">ν θα φέρει και αντίστοιχα αποτελέσματα και άρα, και τα μέτρα που θα ανακοινώσετε θα μας βοηθήσουν, έτσι ώστε να συμβάλλουμε και εμείς από τη μεριά μας. </w:t>
      </w:r>
    </w:p>
    <w:p w14:paraId="203C36B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03C36B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πολύ και για την ακρίβεια στον χρόνο, κυρ</w:t>
      </w:r>
      <w:r>
        <w:rPr>
          <w:rFonts w:eastAsia="Times New Roman" w:cs="Times New Roman"/>
          <w:szCs w:val="24"/>
        </w:rPr>
        <w:t xml:space="preserve">ία συνάδελφε. </w:t>
      </w:r>
    </w:p>
    <w:p w14:paraId="203C36B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14:paraId="203C36C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Θα ξεκινήσω απ’ αυτό που αναφέρατε, δηλαδή την υποχρέωση να υπάρχουν υπηρεσίες τεχνικού ασφαλείας και γιατρού</w:t>
      </w:r>
      <w:r>
        <w:rPr>
          <w:rFonts w:eastAsia="Times New Roman" w:cs="Times New Roman"/>
          <w:szCs w:val="24"/>
        </w:rPr>
        <w:t xml:space="preserve"> εργασίας. Ήδη, από τις αρχές του έτους, το Σώμα Επιθεώρησης Εργασίας στέλνει έγγραφα σε όλους τους δήμους και τους ενημερώνει για τις τρεις βασικές υποχρεώσεις τους. Πρώτον, ότι πρέπει να διατηρούν γιατρό εργασίας και τεχνικό ασφαλείας, δεύτερον, ότι πρέπ</w:t>
      </w:r>
      <w:r>
        <w:rPr>
          <w:rFonts w:eastAsia="Times New Roman" w:cs="Times New Roman"/>
          <w:szCs w:val="24"/>
        </w:rPr>
        <w:t xml:space="preserve">ει να υπάρχει γραπτή εκτίμηση επαγγελματικού κινδύνου και τρίτον, ότι πρέπει να παρέχονται τα μέσα ατομικής προστασίας και να επιβλέπεται η ορθή χρήση τους. Αυτό σε ό,τι αφορά το Σώμα Επιθεώρησης Εργασίας. </w:t>
      </w:r>
    </w:p>
    <w:p w14:paraId="203C36C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Ειδικότερα για τα μέσα ατομικής προστασίας, απλώς</w:t>
      </w:r>
      <w:r>
        <w:rPr>
          <w:rFonts w:eastAsia="Times New Roman" w:cs="Times New Roman"/>
          <w:szCs w:val="24"/>
        </w:rPr>
        <w:t xml:space="preserve"> διευκρινίζω ξανά ότι δικαιούχοι των μέσων ατομικής προστασίας είναι όλοι οι εργαζόμενοι με οποιαδήποτε </w:t>
      </w:r>
      <w:r>
        <w:rPr>
          <w:rFonts w:eastAsia="Times New Roman" w:cs="Times New Roman"/>
          <w:szCs w:val="24"/>
        </w:rPr>
        <w:lastRenderedPageBreak/>
        <w:t>σχέση εργασίας και αν δουλεύουν στον δήμο, στον δημόσιο ή στον ιδιωτικό τομέα, εφόσον απασχολούνται σε εργασίες που είναι από τη φύση τους ανθυγιεινές ή</w:t>
      </w:r>
      <w:r>
        <w:rPr>
          <w:rFonts w:eastAsia="Times New Roman" w:cs="Times New Roman"/>
          <w:szCs w:val="24"/>
        </w:rPr>
        <w:t xml:space="preserve"> επικίνδυνες, όπως η καθαριότητα, οι χωματερές κλπ.. Με δεδομένη ακριβώς αυτή την ανάγκη να χορηγούνται τα μέσα ατομικής προστασίας, νομοθετικά το 2017 με τον νόμο που ψηφίστηκε, το ν.4483, προβλέφθηκε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ότι δεν είναι δυνατόν να αποτιμώνται τα μέσ</w:t>
      </w:r>
      <w:r>
        <w:rPr>
          <w:rFonts w:eastAsia="Times New Roman" w:cs="Times New Roman"/>
          <w:szCs w:val="24"/>
        </w:rPr>
        <w:t xml:space="preserve">α ατομικής προστασίας σε χρήμα, διότι στο παρελθόν ήταν πάγια αυτή η τακτική να μην χορηγούνται τα μέσα ατομικής προστασίας σε είδος και να αποτιμώνται σε χρήμα. </w:t>
      </w:r>
    </w:p>
    <w:p w14:paraId="203C36C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προβλέφθηκε η δυνατότητα επιβολής διοικητικών κυρώσεων, προστίμων δηλαδή, στους </w:t>
      </w:r>
      <w:r>
        <w:rPr>
          <w:rFonts w:eastAsia="Times New Roman" w:cs="Times New Roman"/>
          <w:szCs w:val="24"/>
        </w:rPr>
        <w:t>ο</w:t>
      </w:r>
      <w:r>
        <w:rPr>
          <w:rFonts w:eastAsia="Times New Roman" w:cs="Times New Roman"/>
          <w:szCs w:val="24"/>
        </w:rPr>
        <w:t>ργ</w:t>
      </w:r>
      <w:r>
        <w:rPr>
          <w:rFonts w:eastAsia="Times New Roman" w:cs="Times New Roman"/>
          <w:szCs w:val="24"/>
        </w:rPr>
        <w:t xml:space="preserve">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όταν μετά από τους σχετικούς ελέγχους του Σώματος Επιθεώρησης Εργασίας διαπιστώνεται παραβίαση, κάτι που δεν ίσχυε στο παρελθόν. </w:t>
      </w:r>
    </w:p>
    <w:p w14:paraId="203C36C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Τρίτον, ακριβώς επειδή παρατηρείται από τους ελέγχους που διεξάγουμε ότι τα περισσότερα και τα</w:t>
      </w:r>
      <w:r>
        <w:rPr>
          <w:rFonts w:eastAsia="Times New Roman" w:cs="Times New Roman"/>
          <w:szCs w:val="24"/>
        </w:rPr>
        <w:t xml:space="preserve"> σοβαρότερα ατυχήματα στους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λαμβάνουν χώρα από την πτώση των εργαζομένων από τα απορριμματοφόρα οχήματα, αναθεωρούμε συνολικά το πρότυπο για τη λειτουργία των απορριμματοφόρων οχημάτων. Αυτή τη στιγμή είναι σε εξέλιξη αυτή</w:t>
      </w:r>
      <w:r>
        <w:rPr>
          <w:rFonts w:eastAsia="Times New Roman" w:cs="Times New Roman"/>
          <w:szCs w:val="24"/>
        </w:rPr>
        <w:t xml:space="preserve"> η διαδικασία. </w:t>
      </w:r>
    </w:p>
    <w:p w14:paraId="203C36C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επειδή διαπιστώσαμε ότι ένας μεγάλος αριθμός των εργαζομένων στους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το 2015 και το 2016 απασχολήθηκε </w:t>
      </w:r>
      <w:r>
        <w:rPr>
          <w:rFonts w:eastAsia="Times New Roman" w:cs="Times New Roman"/>
          <w:szCs w:val="24"/>
        </w:rPr>
        <w:lastRenderedPageBreak/>
        <w:t>μέσω των προγραμμάτων κοινωφελούς εργασίας, οπότε ήταν εξαιρετικά πιθανό ένας εργαζόμενος να μην έ</w:t>
      </w:r>
      <w:r>
        <w:rPr>
          <w:rFonts w:eastAsia="Times New Roman" w:cs="Times New Roman"/>
          <w:szCs w:val="24"/>
        </w:rPr>
        <w:t xml:space="preserve">χει τις αναγκαίες γνώσεις ή την αναγκαία κατάρτιση για να μπορέσει να υλοποιήσει αυτές τις εργασίες, με υπουργική απόφαση που εκδώσαμε καταστήσαμε σαφές ότι δεν είναι δυνατόν να απασχολούνται στις εργασίες που απαιτούν αυτή την εξειδικευμένη γνώση και την </w:t>
      </w:r>
      <w:r>
        <w:rPr>
          <w:rFonts w:eastAsia="Times New Roman" w:cs="Times New Roman"/>
          <w:szCs w:val="24"/>
        </w:rPr>
        <w:t xml:space="preserve">εμπειρία εργαζόμενοι μέσω των κοινωφελών προγραμμάτων. Και ακόμη πιο ξεκάθαρα, ότι δεν είναι δυνατόν να τους ανατίθενται καθήκοντα αποκομιδής απορριμμάτων σε απορριμματοφόρα οχήματα. </w:t>
      </w:r>
    </w:p>
    <w:p w14:paraId="203C36C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πληροφόρηση και την ενημέρωση, νομίζω ότι σημαντική </w:t>
      </w:r>
      <w:r>
        <w:rPr>
          <w:rFonts w:eastAsia="Times New Roman" w:cs="Times New Roman"/>
          <w:szCs w:val="24"/>
        </w:rPr>
        <w:t xml:space="preserve">είναι η συμβολή αυτού του εθνικού εστιακού πόλου για την ενημέρωση και την τεκμηρίωση. Στο πλαίσιο αυτού, υλοποιείται αυτή τη στιγμή ένα ετήσιο πρόγραμμα για την ενημέρωση ακριβώς για τα ζητήματα υγείας και ασφάλειας στην εργασία και διεξάγονται μια σειρά </w:t>
      </w:r>
      <w:r>
        <w:rPr>
          <w:rFonts w:eastAsia="Times New Roman" w:cs="Times New Roman"/>
          <w:szCs w:val="24"/>
        </w:rPr>
        <w:t>από δράσεις, συμβουλευτικής, ευαισθητοποίησης κ</w:t>
      </w:r>
      <w:r>
        <w:rPr>
          <w:rFonts w:eastAsia="Times New Roman" w:cs="Times New Roman"/>
          <w:szCs w:val="24"/>
        </w:rPr>
        <w:t>.</w:t>
      </w:r>
      <w:r>
        <w:rPr>
          <w:rFonts w:eastAsia="Times New Roman" w:cs="Times New Roman"/>
          <w:szCs w:val="24"/>
        </w:rPr>
        <w:t xml:space="preserve">λπ., ειδικά στο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203C36C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Τελευταίο -και νομίζω ίσως και σημαντικότερο είναι η εθνική στρατηγική για την υγεία και την ασφάλεια, που εγκρίθηκε πια χθες με υπουργική απόφαση που υπέγραψα</w:t>
      </w:r>
      <w:r>
        <w:rPr>
          <w:rFonts w:eastAsia="Times New Roman" w:cs="Times New Roman"/>
          <w:szCs w:val="24"/>
        </w:rPr>
        <w:t>, η οποία προβλέπει ένα σύνολο δράσεων για την υγεία και την ασφάλεια στην εργασία. Μεταξύ άλλων, ειδικά για το ζήτημα που συζητάμε, προβλέπει τη δημιουργία εσωτερικών δομών για την υγεία και την ασφάλεια στην εργασία σε κάθε Υπουργείο, σε κάθε νομικό πρόσ</w:t>
      </w:r>
      <w:r>
        <w:rPr>
          <w:rFonts w:eastAsia="Times New Roman" w:cs="Times New Roman"/>
          <w:szCs w:val="24"/>
        </w:rPr>
        <w:t xml:space="preserve">ωπο δημοσίου δικαίου, σε κάθε </w:t>
      </w:r>
      <w:r>
        <w:rPr>
          <w:rFonts w:eastAsia="Times New Roman" w:cs="Times New Roman"/>
          <w:szCs w:val="24"/>
        </w:rPr>
        <w:t>ο</w:t>
      </w:r>
      <w:r>
        <w:rPr>
          <w:rFonts w:eastAsia="Times New Roman" w:cs="Times New Roman"/>
          <w:szCs w:val="24"/>
        </w:rPr>
        <w:t xml:space="preserve">ργανισμό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203C36C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Εκτιμώ ότι μέσα από το σύνολο όλων αυτών των δράσεων -περίπου οκτώ, εάν δεν κάνω λάθος- θα μπορέσουμε πραγματικά να δώσουμε μια ουσιαστική λύση στο πρόβλημα των εργατικών ατυχημάτων. </w:t>
      </w:r>
    </w:p>
    <w:p w14:paraId="203C36C8" w14:textId="77777777" w:rsidR="00BD6463" w:rsidRDefault="001903D8">
      <w:pPr>
        <w:spacing w:line="600" w:lineRule="auto"/>
        <w:ind w:firstLine="720"/>
        <w:contextualSpacing/>
        <w:jc w:val="both"/>
        <w:rPr>
          <w:rFonts w:eastAsia="Times New Roman" w:cs="Times New Roman"/>
        </w:rPr>
      </w:pPr>
      <w:r>
        <w:rPr>
          <w:rFonts w:eastAsia="Times New Roman" w:cs="Times New Roman"/>
          <w:b/>
          <w:szCs w:val="24"/>
        </w:rPr>
        <w:t>ΠΡΟΕΔΡΕΥ</w:t>
      </w:r>
      <w:r>
        <w:rPr>
          <w:rFonts w:eastAsia="Times New Roman" w:cs="Times New Roman"/>
          <w:b/>
          <w:szCs w:val="24"/>
        </w:rPr>
        <w:t>ΩΝ (Μάριος Γεωργιάδης):</w:t>
      </w:r>
      <w:r>
        <w:rPr>
          <w:rFonts w:eastAsia="Times New Roman" w:cs="Times New Roman"/>
          <w:szCs w:val="24"/>
        </w:rPr>
        <w:t xml:space="preserve"> </w:t>
      </w:r>
      <w:r>
        <w:rPr>
          <w:rFonts w:eastAsia="Times New Roman" w:cs="Times New Roman"/>
        </w:rPr>
        <w:t>Ευχαριστούμε την κυρία Υπουργό.</w:t>
      </w:r>
    </w:p>
    <w:p w14:paraId="203C36C9" w14:textId="77777777" w:rsidR="00BD6463" w:rsidRDefault="001903D8">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w:t>
      </w:r>
      <w:r>
        <w:rPr>
          <w:rFonts w:eastAsia="Times New Roman" w:cs="Times New Roman"/>
        </w:rPr>
        <w:t>ΖΕΛΟΣ» και ενημερώθηκαν για την ιστορία του κτηρίου και τον τρόπο οργάνωσης και λειτουργίας της Βουλής, τριάντα πέντε μαθητές και μαθήτριες και δ</w:t>
      </w:r>
      <w:r>
        <w:rPr>
          <w:rFonts w:eastAsia="Times New Roman" w:cs="Times New Roman"/>
        </w:rPr>
        <w:t>ύ</w:t>
      </w:r>
      <w:r>
        <w:rPr>
          <w:rFonts w:eastAsia="Times New Roman" w:cs="Times New Roman"/>
        </w:rPr>
        <w:t>ο εκπαιδευτικοί συνοδοί τους από το 5</w:t>
      </w:r>
      <w:r>
        <w:rPr>
          <w:rFonts w:eastAsia="Times New Roman" w:cs="Times New Roman"/>
          <w:vertAlign w:val="superscript"/>
        </w:rPr>
        <w:t>ο</w:t>
      </w:r>
      <w:r>
        <w:rPr>
          <w:rFonts w:eastAsia="Times New Roman" w:cs="Times New Roman"/>
        </w:rPr>
        <w:t xml:space="preserve"> Γυμνάσιο Αμαρουσίου </w:t>
      </w:r>
      <w:r>
        <w:rPr>
          <w:rFonts w:eastAsia="Times New Roman" w:cs="Times New Roman"/>
        </w:rPr>
        <w:t>(δεύτερο τ</w:t>
      </w:r>
      <w:r>
        <w:rPr>
          <w:rFonts w:eastAsia="Times New Roman" w:cs="Times New Roman"/>
        </w:rPr>
        <w:t>μήμα</w:t>
      </w:r>
      <w:r>
        <w:rPr>
          <w:rFonts w:eastAsia="Times New Roman" w:cs="Times New Roman"/>
        </w:rPr>
        <w:t>)</w:t>
      </w:r>
      <w:r>
        <w:rPr>
          <w:rFonts w:eastAsia="Times New Roman" w:cs="Times New Roman"/>
        </w:rPr>
        <w:t xml:space="preserve">. </w:t>
      </w:r>
    </w:p>
    <w:p w14:paraId="203C36CA" w14:textId="77777777" w:rsidR="00BD6463" w:rsidRDefault="001903D8">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03C36CB" w14:textId="77777777" w:rsidR="00BD6463" w:rsidRDefault="001903D8">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03C36CC" w14:textId="77777777" w:rsidR="00BD6463" w:rsidRDefault="001903D8">
      <w:pPr>
        <w:spacing w:line="600" w:lineRule="auto"/>
        <w:ind w:firstLine="720"/>
        <w:contextualSpacing/>
        <w:jc w:val="both"/>
        <w:rPr>
          <w:rFonts w:eastAsia="Times New Roman" w:cs="Times New Roman"/>
        </w:rPr>
      </w:pPr>
      <w:r>
        <w:rPr>
          <w:rFonts w:eastAsia="Times New Roman" w:cs="Times New Roman"/>
        </w:rPr>
        <w:t xml:space="preserve">Συνεχίζουμε με τη δεύτερη </w:t>
      </w:r>
      <w:r>
        <w:rPr>
          <w:rFonts w:eastAsia="Times New Roman" w:cs="Times New Roman"/>
        </w:rPr>
        <w:t xml:space="preserve">με αριθμό 91/17-10-2017 </w:t>
      </w:r>
      <w:r>
        <w:rPr>
          <w:rFonts w:eastAsia="Times New Roman" w:cs="Times New Roman"/>
        </w:rPr>
        <w:t>επίκαιρη ερώτηση δευτέρου κύκλου της Βουλευτού Σερρών της Νέας Δημοκρατίας κ</w:t>
      </w:r>
      <w:r>
        <w:rPr>
          <w:rFonts w:eastAsia="Times New Roman" w:cs="Times New Roman"/>
        </w:rPr>
        <w:t>.</w:t>
      </w:r>
      <w:r>
        <w:rPr>
          <w:rFonts w:eastAsia="Times New Roman" w:cs="Times New Roman"/>
        </w:rPr>
        <w:t xml:space="preserve"> Φωτεινή</w:t>
      </w:r>
      <w:r>
        <w:rPr>
          <w:rFonts w:eastAsia="Times New Roman" w:cs="Times New Roman"/>
        </w:rPr>
        <w:t>ς</w:t>
      </w:r>
      <w:r>
        <w:rPr>
          <w:rFonts w:eastAsia="Times New Roman" w:cs="Times New Roman"/>
        </w:rPr>
        <w:t xml:space="preserve"> Αραμπατζή προς τον Υπουργό Αγροτικής Ανάπτυξης και Τροφίμων, με θέμα:</w:t>
      </w:r>
      <w:r>
        <w:rPr>
          <w:rFonts w:eastAsia="Times New Roman" w:cs="Times New Roman"/>
        </w:rPr>
        <w:t xml:space="preserve"> «Αποκατάσταση της εισοδηματικής απώλειας των αλιέων του Σαρωνικού». </w:t>
      </w:r>
    </w:p>
    <w:p w14:paraId="203C36CD" w14:textId="77777777" w:rsidR="00BD6463" w:rsidRDefault="001903D8">
      <w:pPr>
        <w:spacing w:line="600" w:lineRule="auto"/>
        <w:ind w:firstLine="720"/>
        <w:contextualSpacing/>
        <w:jc w:val="both"/>
        <w:rPr>
          <w:rFonts w:eastAsia="Times New Roman" w:cs="Times New Roman"/>
        </w:rPr>
      </w:pPr>
      <w:r>
        <w:rPr>
          <w:rFonts w:eastAsia="Times New Roman" w:cs="Times New Roman"/>
        </w:rPr>
        <w:t xml:space="preserve">Κυρία συνάδελφε, έχετε δύο λεπτά να αναπτύξετε την ερώτησή σας. </w:t>
      </w:r>
    </w:p>
    <w:p w14:paraId="203C36CE" w14:textId="77777777" w:rsidR="00BD6463" w:rsidRDefault="001903D8">
      <w:pPr>
        <w:spacing w:line="600" w:lineRule="auto"/>
        <w:ind w:firstLine="720"/>
        <w:contextualSpacing/>
        <w:jc w:val="both"/>
        <w:rPr>
          <w:rFonts w:eastAsia="Times New Roman" w:cs="Times New Roman"/>
        </w:rPr>
      </w:pPr>
      <w:r>
        <w:rPr>
          <w:rFonts w:eastAsia="Times New Roman" w:cs="Times New Roman"/>
          <w:b/>
        </w:rPr>
        <w:t>ΦΩΤΕΙΝΗ ΑΡΑΜΠΑΤΖΗ:</w:t>
      </w:r>
      <w:r>
        <w:rPr>
          <w:rFonts w:eastAsia="Times New Roman" w:cs="Times New Roman"/>
        </w:rPr>
        <w:t xml:space="preserve"> Ευχαριστώ, κύριε Πρόεδρε.</w:t>
      </w:r>
    </w:p>
    <w:p w14:paraId="203C36CF" w14:textId="77777777" w:rsidR="00BD6463" w:rsidRDefault="001903D8">
      <w:pPr>
        <w:spacing w:line="600" w:lineRule="auto"/>
        <w:ind w:firstLine="720"/>
        <w:contextualSpacing/>
        <w:jc w:val="both"/>
        <w:rPr>
          <w:rFonts w:eastAsia="Times New Roman" w:cs="Times New Roman"/>
        </w:rPr>
      </w:pPr>
      <w:r>
        <w:rPr>
          <w:rFonts w:eastAsia="Times New Roman" w:cs="Times New Roman"/>
        </w:rPr>
        <w:t>Κύριε Υπουργέ, εκτός της τεράστιας περιβαλλοντικής επιβάρυνσης, η καταστροφή</w:t>
      </w:r>
      <w:r>
        <w:rPr>
          <w:rFonts w:eastAsia="Times New Roman" w:cs="Times New Roman"/>
        </w:rPr>
        <w:t xml:space="preserve"> που έχουν υποστεί οι αλιείς του Σαρωνικού μετά το ναυάγιο του «</w:t>
      </w:r>
      <w:r>
        <w:rPr>
          <w:rFonts w:eastAsia="Times New Roman" w:cs="Times New Roman"/>
        </w:rPr>
        <w:t xml:space="preserve">ΑΓΙΑ </w:t>
      </w:r>
      <w:r>
        <w:rPr>
          <w:rFonts w:eastAsia="Times New Roman" w:cs="Times New Roman"/>
        </w:rPr>
        <w:lastRenderedPageBreak/>
        <w:t xml:space="preserve">ΖΩΝΗ </w:t>
      </w:r>
      <w:r>
        <w:rPr>
          <w:rFonts w:eastAsia="Times New Roman" w:cs="Times New Roman"/>
        </w:rPr>
        <w:t xml:space="preserve">ΙΙ» είναι αδιαμφισβήτητη και η εισοδηματική τους απώλεια βεβαίως δεδομένη. Αυτή τους, λοιπόν, την απόγνωση, κύριε Υπουργέ, μας την περιέγραψαν με τον πιο γλαφυρό, με τον πιο εύληπτο </w:t>
      </w:r>
      <w:r>
        <w:rPr>
          <w:rFonts w:eastAsia="Times New Roman" w:cs="Times New Roman"/>
        </w:rPr>
        <w:t xml:space="preserve">τρόπο όταν στις 21 Σεπτεμβρίου με τον Αρχηγό της Αξιωματικής Αντιπολίτευσης, τον κ. Κυριάκο Μητσοτάκη, τους επισκεφθήκαμε στην </w:t>
      </w:r>
      <w:r>
        <w:rPr>
          <w:rFonts w:eastAsia="Times New Roman" w:cs="Times New Roman"/>
        </w:rPr>
        <w:t>ι</w:t>
      </w:r>
      <w:r>
        <w:rPr>
          <w:rFonts w:eastAsia="Times New Roman" w:cs="Times New Roman"/>
        </w:rPr>
        <w:t>χθυόσκαλα του Κερατσινίου τους παράκτιους αλιείς, τους ερασιτέχνες, βεβαίως και τους εκπροσώπους της μέσης αλιείας.</w:t>
      </w:r>
    </w:p>
    <w:p w14:paraId="203C36D0" w14:textId="77777777" w:rsidR="00BD6463" w:rsidRDefault="001903D8">
      <w:pPr>
        <w:spacing w:line="600" w:lineRule="auto"/>
        <w:ind w:firstLine="720"/>
        <w:contextualSpacing/>
        <w:jc w:val="both"/>
        <w:rPr>
          <w:rFonts w:eastAsia="Times New Roman" w:cs="Times New Roman"/>
        </w:rPr>
      </w:pPr>
      <w:r>
        <w:rPr>
          <w:rFonts w:eastAsia="Times New Roman" w:cs="Times New Roman"/>
        </w:rPr>
        <w:t>Μας μίλησαν,</w:t>
      </w:r>
      <w:r>
        <w:rPr>
          <w:rFonts w:eastAsia="Times New Roman" w:cs="Times New Roman"/>
        </w:rPr>
        <w:t xml:space="preserve"> λοιπόν, τότε, κύριε Υπουργέ, για την απόλυτη κατάρρευση των εισοδημάτων τους που έφτανε έως -σύμφωνα και με τις μαρτυρίες τους- το 80%, καθώς η σύγχυση του καταναλωτικού κοινού και το σαφέστατο έλλειμμα ενημέρωσης για το αν τα αλιεύματα είναι κατάλληλα ή </w:t>
      </w:r>
      <w:r>
        <w:rPr>
          <w:rFonts w:eastAsia="Times New Roman" w:cs="Times New Roman"/>
        </w:rPr>
        <w:t>όχι από πλευράς βεβαίως των συναρμόδιων Υπουργείων και των σχετικών υπηρεσιών λειτουργούσε οριζόντια.</w:t>
      </w:r>
    </w:p>
    <w:p w14:paraId="203C36D1" w14:textId="77777777" w:rsidR="00BD6463" w:rsidRDefault="001903D8">
      <w:pPr>
        <w:spacing w:line="600" w:lineRule="auto"/>
        <w:ind w:firstLine="720"/>
        <w:contextualSpacing/>
        <w:jc w:val="both"/>
        <w:rPr>
          <w:rFonts w:eastAsia="Times New Roman" w:cs="Times New Roman"/>
        </w:rPr>
      </w:pPr>
      <w:r>
        <w:rPr>
          <w:rFonts w:eastAsia="Times New Roman" w:cs="Times New Roman"/>
        </w:rPr>
        <w:t>Εσείς, κύριε Υπουργέ, χρειάστηκαν δεκαέξι ολόκληρες μέρες μετά το συγκεκριμένο θλιβερό συμβάν για να συναντηθείτε μαζί τους και να προβείτε –να μου επιτρέ</w:t>
      </w:r>
      <w:r>
        <w:rPr>
          <w:rFonts w:eastAsia="Times New Roman" w:cs="Times New Roman"/>
        </w:rPr>
        <w:t>ψετε να πω με βάση και τα δελτία τύπου που εξέδωσαν- σε αόριστες υποσχέσεις ως προς την εισοδηματική τους αποκατάσταση.</w:t>
      </w:r>
    </w:p>
    <w:p w14:paraId="203C36D2" w14:textId="77777777" w:rsidR="00BD6463" w:rsidRDefault="001903D8">
      <w:pPr>
        <w:spacing w:line="600" w:lineRule="auto"/>
        <w:ind w:firstLine="720"/>
        <w:contextualSpacing/>
        <w:jc w:val="both"/>
        <w:rPr>
          <w:rFonts w:eastAsia="Times New Roman" w:cs="Times New Roman"/>
        </w:rPr>
      </w:pPr>
      <w:r>
        <w:rPr>
          <w:rFonts w:eastAsia="Times New Roman" w:cs="Times New Roman"/>
        </w:rPr>
        <w:t>Και σήμερα ακόμη, ένα μήνα και εννέα μέρες μετά το ναυάγιο, το θέμα βεβαίως δεν είναι στην πρώτη γραμμή της επικαιρότητας, αλλά το πρόβλ</w:t>
      </w:r>
      <w:r>
        <w:rPr>
          <w:rFonts w:eastAsia="Times New Roman" w:cs="Times New Roman"/>
        </w:rPr>
        <w:t xml:space="preserve">ημα συνεχίζεται. Μιλώντας χθες μαζί τους η εισοδηματική τους απώλεια συνεχίζει να φτάνει το 50% των ψαράδων, αλλά και όλων των συναρτώμενων κλάδων, των ιχθυοπωλείων, των καταστημάτων εστίασης, των παραγωγών που πουλάνε στις λαϊκές αγορές, την ίδια </w:t>
      </w:r>
      <w:r>
        <w:rPr>
          <w:rFonts w:eastAsia="Times New Roman" w:cs="Times New Roman"/>
        </w:rPr>
        <w:lastRenderedPageBreak/>
        <w:t>στιγμή β</w:t>
      </w:r>
      <w:r>
        <w:rPr>
          <w:rFonts w:eastAsia="Times New Roman" w:cs="Times New Roman"/>
        </w:rPr>
        <w:t xml:space="preserve">εβαίως που εκτός του να διατηρήσουν το </w:t>
      </w:r>
      <w:proofErr w:type="spellStart"/>
      <w:r>
        <w:rPr>
          <w:rFonts w:eastAsia="Times New Roman" w:cs="Times New Roman"/>
        </w:rPr>
        <w:t>βιος</w:t>
      </w:r>
      <w:proofErr w:type="spellEnd"/>
      <w:r>
        <w:rPr>
          <w:rFonts w:eastAsia="Times New Roman" w:cs="Times New Roman"/>
        </w:rPr>
        <w:t xml:space="preserve"> τους και να ανταποκριθούν στην επιβίωσή τους, οι υποχρεώσεις τους, ασφαλιστικές, φορολογικές και όλες οι σχετικές, συνεχίζονται κανονικά. </w:t>
      </w:r>
    </w:p>
    <w:p w14:paraId="203C36D3" w14:textId="77777777" w:rsidR="00BD6463" w:rsidRDefault="001903D8">
      <w:pPr>
        <w:spacing w:line="600" w:lineRule="auto"/>
        <w:ind w:firstLine="720"/>
        <w:contextualSpacing/>
        <w:jc w:val="both"/>
        <w:rPr>
          <w:rFonts w:eastAsia="Times New Roman" w:cs="Times New Roman"/>
        </w:rPr>
      </w:pPr>
      <w:r>
        <w:rPr>
          <w:rFonts w:eastAsia="Times New Roman" w:cs="Times New Roman"/>
        </w:rPr>
        <w:t>Την ίδια στιγμή να πούμε ότι από 1</w:t>
      </w:r>
      <w:r w:rsidRPr="007479A2">
        <w:rPr>
          <w:rFonts w:eastAsia="Times New Roman" w:cs="Times New Roman"/>
          <w:vertAlign w:val="superscript"/>
        </w:rPr>
        <w:t>η</w:t>
      </w:r>
      <w:r>
        <w:rPr>
          <w:rFonts w:eastAsia="Times New Roman" w:cs="Times New Roman"/>
        </w:rPr>
        <w:t xml:space="preserve"> </w:t>
      </w:r>
      <w:r>
        <w:rPr>
          <w:rFonts w:eastAsia="Times New Roman" w:cs="Times New Roman"/>
        </w:rPr>
        <w:t>Οκτ</w:t>
      </w:r>
      <w:r>
        <w:rPr>
          <w:rFonts w:eastAsia="Times New Roman" w:cs="Times New Roman"/>
        </w:rPr>
        <w:t>ω</w:t>
      </w:r>
      <w:r>
        <w:rPr>
          <w:rFonts w:eastAsia="Times New Roman" w:cs="Times New Roman"/>
        </w:rPr>
        <w:t>βρ</w:t>
      </w:r>
      <w:r>
        <w:rPr>
          <w:rFonts w:eastAsia="Times New Roman" w:cs="Times New Roman"/>
        </w:rPr>
        <w:t>ίου</w:t>
      </w:r>
      <w:r>
        <w:rPr>
          <w:rFonts w:eastAsia="Times New Roman" w:cs="Times New Roman"/>
        </w:rPr>
        <w:t xml:space="preserve"> έχει ξεκινήσει η αλιευτική </w:t>
      </w:r>
      <w:r>
        <w:rPr>
          <w:rFonts w:eastAsia="Times New Roman" w:cs="Times New Roman"/>
        </w:rPr>
        <w:t xml:space="preserve">δραστηριότητα της μέσης αλιείας, που μπορεί να μου πείτε ότι δεν επηρεάζεται, γιατί ψαρεύουν στο ενάμιση ναυτικό μίλι, βεβαίως αυτό πρέπει να το γνωματεύσουν οι ειδικοί, ωστόσο η έλλειψη, επαναλαμβάνω, επίσημης ενημέρωσης ως προς την </w:t>
      </w:r>
      <w:proofErr w:type="spellStart"/>
      <w:r>
        <w:rPr>
          <w:rFonts w:eastAsia="Times New Roman" w:cs="Times New Roman"/>
        </w:rPr>
        <w:t>καταλληλότητα</w:t>
      </w:r>
      <w:proofErr w:type="spellEnd"/>
      <w:r>
        <w:rPr>
          <w:rFonts w:eastAsia="Times New Roman" w:cs="Times New Roman"/>
        </w:rPr>
        <w:t xml:space="preserve"> ή μη των</w:t>
      </w:r>
      <w:r>
        <w:rPr>
          <w:rFonts w:eastAsia="Times New Roman" w:cs="Times New Roman"/>
        </w:rPr>
        <w:t xml:space="preserve"> αλιευμάτων συνεχίζει να τους πλήττει.</w:t>
      </w:r>
    </w:p>
    <w:p w14:paraId="203C36D4" w14:textId="77777777" w:rsidR="00BD6463" w:rsidRDefault="001903D8">
      <w:pPr>
        <w:spacing w:line="600" w:lineRule="auto"/>
        <w:ind w:firstLine="720"/>
        <w:contextualSpacing/>
        <w:jc w:val="both"/>
        <w:rPr>
          <w:rFonts w:eastAsia="Times New Roman" w:cs="Times New Roman"/>
        </w:rPr>
      </w:pPr>
      <w:r>
        <w:rPr>
          <w:rFonts w:eastAsia="Times New Roman" w:cs="Times New Roman"/>
        </w:rPr>
        <w:t xml:space="preserve">Όπως αντιλαμβάνεστε, κύριε Υπουργέ, η απαγόρευση της αλιείας ή μη, εκτός των ζητημάτων δημόσιας υγείας, συναρτάται ευθέως και με τις αποζημιώσεις των αλιέων. </w:t>
      </w:r>
    </w:p>
    <w:p w14:paraId="203C36D5" w14:textId="77777777" w:rsidR="00BD6463" w:rsidRDefault="001903D8">
      <w:pPr>
        <w:spacing w:line="600" w:lineRule="auto"/>
        <w:ind w:firstLine="720"/>
        <w:contextualSpacing/>
        <w:jc w:val="both"/>
        <w:rPr>
          <w:rFonts w:eastAsia="Times New Roman" w:cs="Times New Roman"/>
        </w:rPr>
      </w:pPr>
      <w:r>
        <w:rPr>
          <w:rFonts w:eastAsia="Times New Roman" w:cs="Times New Roman"/>
        </w:rPr>
        <w:t>Επειδή, λοιπόν, όλοι περιμένουν πραγματικά στο κενό τα πορ</w:t>
      </w:r>
      <w:r>
        <w:rPr>
          <w:rFonts w:eastAsia="Times New Roman" w:cs="Times New Roman"/>
        </w:rPr>
        <w:t>ίσματα του ΕΛΚΕΘΕ, εγώ σας ρωτώ: Τι ακριβώς έχει αναλάβει να μελετήσει το ΕΛΚΕΘΕ; Τι λέει η σύμβασή του; Πότε ξεκίνησαν οι έρευνες του ΕΛΚΕΘΕ και πότε θα παραδώσει το πόρισμα; Και ποιες ενέργειες έχετε κάνει σε επίπεδο Ευρωπαϊκής Ένωσης, προκειμένου να διε</w:t>
      </w:r>
      <w:r>
        <w:rPr>
          <w:rFonts w:eastAsia="Times New Roman" w:cs="Times New Roman"/>
        </w:rPr>
        <w:t>κδικήσετε αναγκαία κονδύλια για την εισοδηματική αποκατάσταση των ψαράδων;</w:t>
      </w:r>
    </w:p>
    <w:p w14:paraId="203C36D6" w14:textId="77777777" w:rsidR="00BD6463" w:rsidRDefault="001903D8">
      <w:pPr>
        <w:spacing w:line="600" w:lineRule="auto"/>
        <w:ind w:firstLine="720"/>
        <w:contextualSpacing/>
        <w:jc w:val="both"/>
        <w:rPr>
          <w:rFonts w:eastAsia="Times New Roman" w:cs="Times New Roman"/>
        </w:rPr>
      </w:pPr>
      <w:r>
        <w:rPr>
          <w:rFonts w:eastAsia="Times New Roman" w:cs="Times New Roman"/>
          <w:b/>
        </w:rPr>
        <w:t>ΠΡΟΕΔΡΕΥΩΝ (Μάριος Γεωργιάδης):</w:t>
      </w:r>
      <w:r>
        <w:rPr>
          <w:rFonts w:eastAsia="Times New Roman" w:cs="Times New Roman"/>
        </w:rPr>
        <w:t xml:space="preserve"> Κύριε Υπουργέ, έχετε τον λόγο για τρία λεπτά. </w:t>
      </w:r>
    </w:p>
    <w:p w14:paraId="203C36D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rPr>
        <w:lastRenderedPageBreak/>
        <w:t>ΕΥΑΓΓΕΛΟΣ ΑΠΟΣΤΟΛΟΥ (Υπουργός Αγροτικής Ανάπτυξης και Τροφίμων):</w:t>
      </w:r>
      <w:r>
        <w:rPr>
          <w:rFonts w:eastAsia="Times New Roman" w:cs="Times New Roman"/>
        </w:rPr>
        <w:t xml:space="preserve"> 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να πω ότι θα κάνουμε αυτά</w:t>
      </w:r>
      <w:r>
        <w:rPr>
          <w:rFonts w:eastAsia="Times New Roman" w:cs="Times New Roman"/>
        </w:rPr>
        <w:t xml:space="preserve"> που πρέπει και την ώρα που πρέπει. Και το λέω αυτό διότι από την αρχή για να μπορέσουμε να ανταπεξέλθουμε στις επιπτώσεις ενός ατυχήματος που ήταν πάρα πολύ σοβαρό, προσπαθήσαμε όσο τον δυνατόν να συντονιστούν όλες οι υπηρεσίες, να προγραμματιστούν όλοι ο</w:t>
      </w:r>
      <w:r>
        <w:rPr>
          <w:rFonts w:eastAsia="Times New Roman" w:cs="Times New Roman"/>
        </w:rPr>
        <w:t xml:space="preserve">ι έλεγχοι σε όστρακα και ψάρια υδατοκαλλιέργειας και συλλεκτικής αλιείας. </w:t>
      </w:r>
    </w:p>
    <w:p w14:paraId="203C36D8"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 xml:space="preserve">Συνεχίζουμε ακόμη και μέχρι σήμερα να πραγματοποιούμε τοπικούς ελέγχους και να ενημερώνουμε όλους όσους δραστηριοποιούνται στην περιοχή. Οι μέχρι σήμερα έλεγχοι έχουν δείξει ότι τα αλιεύματα που διακινούνται στην </w:t>
      </w:r>
      <w:r>
        <w:rPr>
          <w:rFonts w:eastAsia="Times New Roman"/>
          <w:szCs w:val="24"/>
        </w:rPr>
        <w:t>ι</w:t>
      </w:r>
      <w:r>
        <w:rPr>
          <w:rFonts w:eastAsia="Times New Roman"/>
          <w:szCs w:val="24"/>
        </w:rPr>
        <w:t>χθυόσκαλα Κερατσινίου δεν έχουν κανένα πρό</w:t>
      </w:r>
      <w:r>
        <w:rPr>
          <w:rFonts w:eastAsia="Times New Roman"/>
          <w:szCs w:val="24"/>
        </w:rPr>
        <w:t>βλημα. Δεν υπάρχει κανένα πρόβλημα. Το επαναλαμβάνουμε συνεχώς.</w:t>
      </w:r>
    </w:p>
    <w:p w14:paraId="203C36D9"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Οφείλω, όμως, να τονίσω για μια ακόμη φορά ότι οι ίδιοι οι παράκτιοι αλιείς της περιοχής από δική τους πρωτοβουλία σταμάτησαν και εξακολουθούν μέχρι σήμερα να μην αλιεύουν στη συγκεκριμένη περ</w:t>
      </w:r>
      <w:r>
        <w:rPr>
          <w:rFonts w:eastAsia="Times New Roman"/>
          <w:szCs w:val="24"/>
        </w:rPr>
        <w:t>ιοχή. Άρα, δεν υπάρχει κα</w:t>
      </w:r>
      <w:r>
        <w:rPr>
          <w:rFonts w:eastAsia="Times New Roman"/>
          <w:szCs w:val="24"/>
        </w:rPr>
        <w:t>μ</w:t>
      </w:r>
      <w:r>
        <w:rPr>
          <w:rFonts w:eastAsia="Times New Roman"/>
          <w:szCs w:val="24"/>
        </w:rPr>
        <w:t>μία μα κα</w:t>
      </w:r>
      <w:r>
        <w:rPr>
          <w:rFonts w:eastAsia="Times New Roman"/>
          <w:szCs w:val="24"/>
        </w:rPr>
        <w:t>μ</w:t>
      </w:r>
      <w:r>
        <w:rPr>
          <w:rFonts w:eastAsia="Times New Roman"/>
          <w:szCs w:val="24"/>
        </w:rPr>
        <w:t>μία επίπτωση όσον αφορά στα θέματα της υγείας των αλιευμάτων.</w:t>
      </w:r>
    </w:p>
    <w:p w14:paraId="203C36DA"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Εμείς, λοιπόν, άμεσα συναντηθήκαμε με τους επαγγελματίες αλιείς της ευρύτερης περιοχής, τους ενημερώσαμε και τους ενημερώνουμε για τις ενέργειες του Υπουργείο</w:t>
      </w:r>
      <w:r>
        <w:rPr>
          <w:rFonts w:eastAsia="Times New Roman"/>
          <w:szCs w:val="24"/>
        </w:rPr>
        <w:t xml:space="preserve">υ. Ταυτόχρονα, βεβαίως, έγιναν και από πλευράς μας οι απαραίτητες ενέργειες, θα έλεγα, να συναντηθούν -και συναντήθηκαν- οι εκπρόσωποι των αλιέων με </w:t>
      </w:r>
      <w:r>
        <w:rPr>
          <w:rFonts w:eastAsia="Times New Roman"/>
          <w:szCs w:val="24"/>
        </w:rPr>
        <w:lastRenderedPageBreak/>
        <w:t>τα συναρμόδια Υπουργεία, αυτά που έχουν σχέση με την έκτακτη οικονομική βοήθεια, με θέματα μεταφοράς υποχρε</w:t>
      </w:r>
      <w:r>
        <w:rPr>
          <w:rFonts w:eastAsia="Times New Roman"/>
          <w:szCs w:val="24"/>
        </w:rPr>
        <w:t>ώσεων. Καταλαβαίνετε ότι δεν είναι αρμοδιότητά μας.</w:t>
      </w:r>
    </w:p>
    <w:p w14:paraId="203C36DB"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Όμως, ταυτόχρονα, εμείς θα τους βοηθήσουμε ιδιαίτερα για να συγκροτήσουν έναν φάκελο, ο οποίος θα έχει τις απώλειες στο εισόδημα τους, για να διεκδικήσουν τόσο απέναντι στην ασφάλεια του πλοίου, όσο, βεβα</w:t>
      </w:r>
      <w:r>
        <w:rPr>
          <w:rFonts w:eastAsia="Times New Roman"/>
          <w:szCs w:val="24"/>
        </w:rPr>
        <w:t>ίως, και στο Διεθνές Ταμείο, γιατί εκεί πραγματικά με τη δική μας βοήθεια θα τεκμηριωθούν στοιχεία για την καταβολή των αποζημιώσεων.</w:t>
      </w:r>
    </w:p>
    <w:p w14:paraId="203C36DC"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Εξετάσαμε, επίσης, εμείς τη δυνατότητα αποζημίωσης των αλιέων από το Επιχειρησιακό Πρόγραμμα Αλιείας 2014-2020. Στο συγκεκ</w:t>
      </w:r>
      <w:r>
        <w:rPr>
          <w:rFonts w:eastAsia="Times New Roman"/>
          <w:szCs w:val="24"/>
        </w:rPr>
        <w:t>ριμένο άρθρο 33 του Κανονισμού υπάρχει η δυνατότητα της προσωρινής παύσης αλιευτικών δραστηριοτήτων, όπως συμβαίνει στην περίπτωση αυτή, ώστε να υπάρξει μια πρώτη αποζημίωση.</w:t>
      </w:r>
    </w:p>
    <w:p w14:paraId="203C36DD"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 xml:space="preserve">Ήδη γι’ αυτό το συμβάν ενημερώσαμε την Ευρωπαϊκή Επιτροπή και ότι παρακολουθούμε σε συνεργασία με το ΕΛΚΕΘΕ τις επιπτώσεις, καθώς, βεβαίως, έχουμε μπροστά μας και την περίπτωση ενδεχόμενης ενεργοποίησης του άρθρου 12, που αφορά μέτρα της </w:t>
      </w:r>
      <w:r>
        <w:rPr>
          <w:rFonts w:eastAsia="Times New Roman"/>
          <w:szCs w:val="24"/>
        </w:rPr>
        <w:t>ε</w:t>
      </w:r>
      <w:r>
        <w:rPr>
          <w:rFonts w:eastAsia="Times New Roman"/>
          <w:szCs w:val="24"/>
        </w:rPr>
        <w:t>πιτροπής σε περίπ</w:t>
      </w:r>
      <w:r>
        <w:rPr>
          <w:rFonts w:eastAsia="Times New Roman"/>
          <w:szCs w:val="24"/>
        </w:rPr>
        <w:t>τωση σοβαρής απειλής από θαλάσσιους βιολογικούς πόρους.</w:t>
      </w:r>
    </w:p>
    <w:p w14:paraId="203C36DE"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 xml:space="preserve">Παράλληλα, βεβαίως, στα πλαίσια του Επιχειρησιακού Προγράμματος Αλιείας και σε συνεργασία με τους αλιείς, θέλουμε να ιδρύσουμε το </w:t>
      </w:r>
      <w:r>
        <w:rPr>
          <w:rFonts w:eastAsia="Times New Roman"/>
          <w:szCs w:val="24"/>
        </w:rPr>
        <w:t>τ</w:t>
      </w:r>
      <w:r>
        <w:rPr>
          <w:rFonts w:eastAsia="Times New Roman"/>
          <w:szCs w:val="24"/>
        </w:rPr>
        <w:t xml:space="preserve">αμείο </w:t>
      </w:r>
      <w:r>
        <w:rPr>
          <w:rFonts w:eastAsia="Times New Roman"/>
          <w:szCs w:val="24"/>
        </w:rPr>
        <w:t>α</w:t>
      </w:r>
      <w:r>
        <w:rPr>
          <w:rFonts w:eastAsia="Times New Roman"/>
          <w:szCs w:val="24"/>
        </w:rPr>
        <w:t xml:space="preserve">λληλοβοήθειας. Προβλέπεται το συγκεκριμένο </w:t>
      </w:r>
      <w:r>
        <w:rPr>
          <w:rFonts w:eastAsia="Times New Roman"/>
          <w:szCs w:val="24"/>
        </w:rPr>
        <w:t>τ</w:t>
      </w:r>
      <w:r>
        <w:rPr>
          <w:rFonts w:eastAsia="Times New Roman"/>
          <w:szCs w:val="24"/>
        </w:rPr>
        <w:t>αμείο στο άρθρο 35</w:t>
      </w:r>
      <w:r>
        <w:rPr>
          <w:rFonts w:eastAsia="Times New Roman"/>
          <w:szCs w:val="24"/>
        </w:rPr>
        <w:t xml:space="preserve"> του Κανονισμού και για </w:t>
      </w:r>
      <w:r>
        <w:rPr>
          <w:rFonts w:eastAsia="Times New Roman"/>
          <w:szCs w:val="24"/>
        </w:rPr>
        <w:lastRenderedPageBreak/>
        <w:t xml:space="preserve">το οποίο το Ευρωπαϊκό Ταμείο Θάλασσας και Αλιείας μπορεί να συνεισφέρει μέχρι το ποσό των 10 εκατομμυρίων. </w:t>
      </w:r>
    </w:p>
    <w:p w14:paraId="203C36DF"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 xml:space="preserve">Όμως, η λειτουργία του συγκεκριμένου </w:t>
      </w:r>
      <w:r>
        <w:rPr>
          <w:rFonts w:eastAsia="Times New Roman"/>
          <w:szCs w:val="24"/>
        </w:rPr>
        <w:t>τ</w:t>
      </w:r>
      <w:r>
        <w:rPr>
          <w:rFonts w:eastAsia="Times New Roman"/>
          <w:szCs w:val="24"/>
        </w:rPr>
        <w:t xml:space="preserve">αμείου </w:t>
      </w:r>
      <w:r>
        <w:rPr>
          <w:rFonts w:eastAsia="Times New Roman"/>
          <w:szCs w:val="24"/>
        </w:rPr>
        <w:t>α</w:t>
      </w:r>
      <w:r>
        <w:rPr>
          <w:rFonts w:eastAsia="Times New Roman"/>
          <w:szCs w:val="24"/>
        </w:rPr>
        <w:t>λληλοβοήθειας προϋποθέτει και την οικονομική εισφορά των αλιέων. Γι’ αυτό, λοι</w:t>
      </w:r>
      <w:r>
        <w:rPr>
          <w:rFonts w:eastAsia="Times New Roman"/>
          <w:szCs w:val="24"/>
        </w:rPr>
        <w:t>πόν, περιμένουμε με την ολοκλήρωση της ψήφισης του συνδικαλιστικού νομοσχεδίου -διότι έχουμε και ένα άλλο πρόβλημα στον συγκεκριμένο χώρο, δεν υπάρχει καμ</w:t>
      </w:r>
      <w:r>
        <w:rPr>
          <w:rFonts w:eastAsia="Times New Roman"/>
          <w:szCs w:val="24"/>
        </w:rPr>
        <w:t>μ</w:t>
      </w:r>
      <w:r>
        <w:rPr>
          <w:rFonts w:eastAsia="Times New Roman"/>
          <w:szCs w:val="24"/>
        </w:rPr>
        <w:t>ία εκπροσώπηση- να μπορέσουμε να συνεννοηθούμε μαζί με τους αλιείς για να πάρουμε αυτές τις απαραίτητ</w:t>
      </w:r>
      <w:r>
        <w:rPr>
          <w:rFonts w:eastAsia="Times New Roman"/>
          <w:szCs w:val="24"/>
        </w:rPr>
        <w:t xml:space="preserve">ες πρωτοβουλίες για να ιδρύσουμε μαζί το </w:t>
      </w:r>
      <w:r>
        <w:rPr>
          <w:rFonts w:eastAsia="Times New Roman"/>
          <w:szCs w:val="24"/>
        </w:rPr>
        <w:t>τ</w:t>
      </w:r>
      <w:r>
        <w:rPr>
          <w:rFonts w:eastAsia="Times New Roman"/>
          <w:szCs w:val="24"/>
        </w:rPr>
        <w:t xml:space="preserve">αμείο. Επίσης να γίνει γνωστό ότι το συγκεκριμένο </w:t>
      </w:r>
      <w:r>
        <w:rPr>
          <w:rFonts w:eastAsia="Times New Roman"/>
          <w:szCs w:val="24"/>
        </w:rPr>
        <w:t>τ</w:t>
      </w:r>
      <w:r>
        <w:rPr>
          <w:rFonts w:eastAsia="Times New Roman"/>
          <w:szCs w:val="24"/>
        </w:rPr>
        <w:t>αμείο προϋποθέτει και τη συμμετοχή των ίδιων των αλιέων.</w:t>
      </w:r>
    </w:p>
    <w:p w14:paraId="203C36E0"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Τέλος, όσον αφορά τις έρευνες που γίνονται, συνεχίζονται από πλευράς του ΕΛΚΕΘΕ. Εμείς έχουμε αλλεπάλληλες</w:t>
      </w:r>
      <w:r>
        <w:rPr>
          <w:rFonts w:eastAsia="Times New Roman"/>
          <w:szCs w:val="24"/>
        </w:rPr>
        <w:t xml:space="preserve"> συναντήσεις με το ΕΛΚΕΘΕ, πέραν των επιστολών και περιμένουμε, γιατί έχει αναλάβει τη μελέτη των επιπτώσεων της πετρελαιοκηλίδας στην περιοχή, το πόρισμά του για να προχωρήσουμε στις επόμενες ενέργειες.</w:t>
      </w:r>
    </w:p>
    <w:p w14:paraId="203C36E1"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w:t>
      </w:r>
      <w:r>
        <w:rPr>
          <w:rFonts w:eastAsia="Times New Roman"/>
          <w:szCs w:val="24"/>
        </w:rPr>
        <w:t>ριο Υπουργό.</w:t>
      </w:r>
    </w:p>
    <w:p w14:paraId="203C36E2"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Αραπατζή</w:t>
      </w:r>
      <w:proofErr w:type="spellEnd"/>
      <w:r>
        <w:rPr>
          <w:rFonts w:eastAsia="Times New Roman"/>
          <w:szCs w:val="24"/>
        </w:rPr>
        <w:t>, έχετε τον λόγο για τρία λεπτά για τη δευτερολογία σας.</w:t>
      </w:r>
    </w:p>
    <w:p w14:paraId="203C36E3"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b/>
          <w:szCs w:val="24"/>
        </w:rPr>
        <w:t>ΦΩΤΕΙΝΗ ΑΡΑΜΠΑΤΖΗ:</w:t>
      </w:r>
      <w:r>
        <w:rPr>
          <w:rFonts w:eastAsia="Times New Roman"/>
          <w:szCs w:val="24"/>
        </w:rPr>
        <w:t xml:space="preserve"> Κύριε Υπουργέ, είπατε ότι συνεχίζετε να ενημερώνετε όσους αφορά το θέμα και ότι υπάρχει επίσημη ενημέρωση. Όσον αφορά αυτή την επίσημη ενημέρωση, υπάρχει</w:t>
      </w:r>
      <w:r>
        <w:rPr>
          <w:rFonts w:eastAsia="Times New Roman"/>
          <w:szCs w:val="24"/>
        </w:rPr>
        <w:t xml:space="preserve"> κάποιο έγγραφο που μπορείτε να μας επιδείξετε </w:t>
      </w:r>
      <w:r>
        <w:rPr>
          <w:rFonts w:eastAsia="Times New Roman"/>
          <w:szCs w:val="24"/>
        </w:rPr>
        <w:lastRenderedPageBreak/>
        <w:t xml:space="preserve">ότι τα μέχρι στιγμής λεγόμενα αλιεύματα είναι απολύτως ασφαλή; Δεν θέλει κανείς να το αμφισβητήσει πραγματικά. </w:t>
      </w:r>
    </w:p>
    <w:p w14:paraId="203C36E4" w14:textId="77777777" w:rsidR="00BD6463" w:rsidRDefault="001903D8">
      <w:pPr>
        <w:tabs>
          <w:tab w:val="left" w:pos="2940"/>
        </w:tabs>
        <w:spacing w:line="600" w:lineRule="auto"/>
        <w:ind w:firstLine="720"/>
        <w:contextualSpacing/>
        <w:jc w:val="both"/>
        <w:rPr>
          <w:rFonts w:eastAsia="Times New Roman"/>
          <w:szCs w:val="24"/>
        </w:rPr>
      </w:pPr>
      <w:r>
        <w:rPr>
          <w:rFonts w:eastAsia="Times New Roman"/>
          <w:szCs w:val="24"/>
        </w:rPr>
        <w:t>Την ίδια στιγμή, όμως, κύριε Υπουργέ, οι ψαράδες, οι αλιείς, δηλώνουν επισήμως ανημέρωτοι, όπως κ</w:t>
      </w:r>
      <w:r>
        <w:rPr>
          <w:rFonts w:eastAsia="Times New Roman"/>
          <w:szCs w:val="24"/>
        </w:rPr>
        <w:t>αι το καταναλωτικό κοινό, με αποτέλεσμα και αν ακόμη -που όλοι το ευχόμαστε- τα αλιεύματα είναι απολύτως ασφαλή, αυτό να μη μεταφράζεται σε συνέχιση κανονική της εμπορικής τους δραστηριότητας, γιατί ο κόσμος συνεχίζει να αποφεύγει όντας σε σύγχυση.</w:t>
      </w:r>
    </w:p>
    <w:p w14:paraId="203C36E5"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Είπατε </w:t>
      </w:r>
      <w:r>
        <w:rPr>
          <w:rFonts w:eastAsia="Times New Roman"/>
          <w:szCs w:val="24"/>
        </w:rPr>
        <w:t xml:space="preserve">επίσης ότι έχετε κάνει την ώρα που έπρεπε όλες τις ενέργειες. Εγώ θέλω να ρωτήσω έτσι όπως έκλεισα την </w:t>
      </w:r>
      <w:proofErr w:type="spellStart"/>
      <w:r>
        <w:rPr>
          <w:rFonts w:eastAsia="Times New Roman"/>
          <w:szCs w:val="24"/>
        </w:rPr>
        <w:t>πρωτολογία</w:t>
      </w:r>
      <w:proofErr w:type="spellEnd"/>
      <w:r>
        <w:rPr>
          <w:rFonts w:eastAsia="Times New Roman"/>
          <w:szCs w:val="24"/>
        </w:rPr>
        <w:t xml:space="preserve"> μου, κύριε Υπουργέ: Σε επίπεδο Ευρωπαϊκής Ένωσης επισήμως και εγγράφως τι έχετε κάνει; </w:t>
      </w:r>
    </w:p>
    <w:p w14:paraId="203C36E6" w14:textId="77777777" w:rsidR="00BD6463" w:rsidRDefault="001903D8">
      <w:pPr>
        <w:spacing w:line="600" w:lineRule="auto"/>
        <w:ind w:firstLine="720"/>
        <w:contextualSpacing/>
        <w:jc w:val="both"/>
        <w:rPr>
          <w:rFonts w:eastAsia="Times New Roman"/>
          <w:szCs w:val="24"/>
        </w:rPr>
      </w:pPr>
      <w:r>
        <w:rPr>
          <w:rFonts w:eastAsia="Times New Roman"/>
          <w:szCs w:val="24"/>
        </w:rPr>
        <w:t>Χθες ο Πρόεδρος της Νέας Δημοκρατίας συναντήθηκε με τη</w:t>
      </w:r>
      <w:r>
        <w:rPr>
          <w:rFonts w:eastAsia="Times New Roman"/>
          <w:szCs w:val="24"/>
        </w:rPr>
        <w:t xml:space="preserve">ν πλειοψηφία των Ευρωπαίων Επιτρόπων, ανάμεσα στους οποίους ήταν και ο Επίτροπος Περιβάλλοντος και Αλιείας κ. </w:t>
      </w:r>
      <w:proofErr w:type="spellStart"/>
      <w:r>
        <w:rPr>
          <w:rFonts w:eastAsia="Times New Roman"/>
          <w:szCs w:val="24"/>
        </w:rPr>
        <w:t>Καρμένου</w:t>
      </w:r>
      <w:proofErr w:type="spellEnd"/>
      <w:r>
        <w:rPr>
          <w:rFonts w:eastAsia="Times New Roman"/>
          <w:szCs w:val="24"/>
        </w:rPr>
        <w:t xml:space="preserve"> </w:t>
      </w:r>
      <w:proofErr w:type="spellStart"/>
      <w:r>
        <w:rPr>
          <w:rFonts w:eastAsia="Times New Roman"/>
          <w:szCs w:val="24"/>
        </w:rPr>
        <w:t>Βέλ</w:t>
      </w:r>
      <w:r>
        <w:rPr>
          <w:rFonts w:eastAsia="Times New Roman"/>
          <w:szCs w:val="24"/>
        </w:rPr>
        <w:t>λ</w:t>
      </w:r>
      <w:r>
        <w:rPr>
          <w:rFonts w:eastAsia="Times New Roman"/>
          <w:szCs w:val="24"/>
        </w:rPr>
        <w:t>α</w:t>
      </w:r>
      <w:proofErr w:type="spellEnd"/>
      <w:r>
        <w:rPr>
          <w:rFonts w:eastAsia="Times New Roman"/>
          <w:szCs w:val="24"/>
        </w:rPr>
        <w:t>, προκειμένου να καταδείξουμε το ενδιαφέρον της χώρας μας, γιατί εμείς για τη χώρα μας μιλάμε, κύριε Υπουργέ, για την εισοδηματική ε</w:t>
      </w:r>
      <w:r>
        <w:rPr>
          <w:rFonts w:eastAsia="Times New Roman"/>
          <w:szCs w:val="24"/>
        </w:rPr>
        <w:t xml:space="preserve">νίσχυση των συγκεκριμένων ανθρώπων και όλων όσοι έχουν πληγεί από τη συγκεκριμένη καταστροφή. Τι έχετε κάνει προς αυτή την κατεύθυνση; </w:t>
      </w:r>
    </w:p>
    <w:p w14:paraId="203C36E7" w14:textId="77777777" w:rsidR="00BD6463" w:rsidRDefault="001903D8">
      <w:pPr>
        <w:spacing w:line="600" w:lineRule="auto"/>
        <w:ind w:firstLine="720"/>
        <w:contextualSpacing/>
        <w:jc w:val="both"/>
        <w:rPr>
          <w:rFonts w:eastAsia="Times New Roman"/>
          <w:szCs w:val="24"/>
        </w:rPr>
      </w:pPr>
      <w:r>
        <w:rPr>
          <w:rFonts w:eastAsia="Times New Roman"/>
          <w:szCs w:val="24"/>
        </w:rPr>
        <w:t>Μιλάτε συνέχεια για το άρθρο 33. Εγώ θα σας πω για το άρθρο 35 και για τις δυνατότητες που δίνει το ΕΠΑΛΘ 2014-2020, κύρ</w:t>
      </w:r>
      <w:r>
        <w:rPr>
          <w:rFonts w:eastAsia="Times New Roman"/>
          <w:szCs w:val="24"/>
        </w:rPr>
        <w:t>ιε Υπουργέ, που λέει ότι προβλέ</w:t>
      </w:r>
      <w:r>
        <w:rPr>
          <w:rFonts w:eastAsia="Times New Roman"/>
          <w:szCs w:val="24"/>
        </w:rPr>
        <w:lastRenderedPageBreak/>
        <w:t xml:space="preserve">πονται αποζημιώσεις για αλιείς αναφορικά με απώλειες οφειλόμενες σε δυσμενή καιρικά φαινόμενα ή σε περιβαλλοντικά συμβάντα, καθώς και σε περιπτώσεις θαλασσίων ατυχημάτων. </w:t>
      </w:r>
    </w:p>
    <w:p w14:paraId="203C36E8" w14:textId="77777777" w:rsidR="00BD6463" w:rsidRDefault="001903D8">
      <w:pPr>
        <w:spacing w:line="600" w:lineRule="auto"/>
        <w:ind w:firstLine="720"/>
        <w:contextualSpacing/>
        <w:jc w:val="both"/>
        <w:rPr>
          <w:rFonts w:eastAsia="Times New Roman"/>
          <w:szCs w:val="24"/>
        </w:rPr>
      </w:pPr>
      <w:r>
        <w:rPr>
          <w:rFonts w:eastAsia="Times New Roman"/>
          <w:szCs w:val="24"/>
        </w:rPr>
        <w:t>Προϋπόθεση, όμως, κύριε Υπουργέ, που θέτει ο κανονισμ</w:t>
      </w:r>
      <w:r>
        <w:rPr>
          <w:rFonts w:eastAsia="Times New Roman"/>
          <w:szCs w:val="24"/>
        </w:rPr>
        <w:t xml:space="preserve">ός τον οποίον επικαλεστήκατε, είναι από την επίσημη αρχή, από το κράτος, να αναγνωριστούν αυτά τα συμβάντα. Οι δε προϋποθέσεις για τη σύσταση του </w:t>
      </w:r>
      <w:r>
        <w:rPr>
          <w:rFonts w:eastAsia="Times New Roman"/>
          <w:szCs w:val="24"/>
        </w:rPr>
        <w:t>τ</w:t>
      </w:r>
      <w:r>
        <w:rPr>
          <w:rFonts w:eastAsia="Times New Roman"/>
          <w:szCs w:val="24"/>
        </w:rPr>
        <w:t xml:space="preserve">αμείου που επικαλεστήκατε, του </w:t>
      </w:r>
      <w:r>
        <w:rPr>
          <w:rFonts w:eastAsia="Times New Roman"/>
          <w:szCs w:val="24"/>
        </w:rPr>
        <w:t>τ</w:t>
      </w:r>
      <w:r>
        <w:rPr>
          <w:rFonts w:eastAsia="Times New Roman"/>
          <w:szCs w:val="24"/>
        </w:rPr>
        <w:t xml:space="preserve">αμείου </w:t>
      </w:r>
      <w:r>
        <w:rPr>
          <w:rFonts w:eastAsia="Times New Roman"/>
          <w:szCs w:val="24"/>
        </w:rPr>
        <w:t>α</w:t>
      </w:r>
      <w:r>
        <w:rPr>
          <w:rFonts w:eastAsia="Times New Roman"/>
          <w:szCs w:val="24"/>
        </w:rPr>
        <w:t>λληλοβοηθείας, όπου είπατε για συνδικαλιστική εκπροσώπηση, για συνεισ</w:t>
      </w:r>
      <w:r>
        <w:rPr>
          <w:rFonts w:eastAsia="Times New Roman"/>
          <w:szCs w:val="24"/>
        </w:rPr>
        <w:t>φορά των αλιέων, επαφίενται στις αποφάσεις του κράτους</w:t>
      </w:r>
      <w:r>
        <w:rPr>
          <w:rFonts w:eastAsia="Times New Roman"/>
          <w:szCs w:val="24"/>
        </w:rPr>
        <w:t xml:space="preserve"> </w:t>
      </w:r>
      <w:r>
        <w:rPr>
          <w:rFonts w:eastAsia="Times New Roman"/>
          <w:szCs w:val="24"/>
        </w:rPr>
        <w:t xml:space="preserve">μέλους. Εσείς, δηλαδή, αποφασίζετε για το συγκεκριμένο </w:t>
      </w:r>
      <w:r>
        <w:rPr>
          <w:rFonts w:eastAsia="Times New Roman"/>
          <w:szCs w:val="24"/>
        </w:rPr>
        <w:t>τ</w:t>
      </w:r>
      <w:r>
        <w:rPr>
          <w:rFonts w:eastAsia="Times New Roman"/>
          <w:szCs w:val="24"/>
        </w:rPr>
        <w:t xml:space="preserve">αμείο </w:t>
      </w:r>
      <w:r>
        <w:rPr>
          <w:rFonts w:eastAsia="Times New Roman"/>
          <w:szCs w:val="24"/>
        </w:rPr>
        <w:t>α</w:t>
      </w:r>
      <w:r>
        <w:rPr>
          <w:rFonts w:eastAsia="Times New Roman"/>
          <w:szCs w:val="24"/>
        </w:rPr>
        <w:t>λληλοβοηθείας, αν θα συνεισφέρουν, πώς θα συγκροτείται.</w:t>
      </w:r>
    </w:p>
    <w:p w14:paraId="203C36E9"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Ερωτώ: Έχετε συγκροτήσει το συγκεκριμένο </w:t>
      </w:r>
      <w:r>
        <w:rPr>
          <w:rFonts w:eastAsia="Times New Roman"/>
          <w:szCs w:val="24"/>
        </w:rPr>
        <w:t>τ</w:t>
      </w:r>
      <w:r>
        <w:rPr>
          <w:rFonts w:eastAsia="Times New Roman"/>
          <w:szCs w:val="24"/>
        </w:rPr>
        <w:t xml:space="preserve">αμείο, κύριε Υπουργέ; Πώς θα ληφθούν οι </w:t>
      </w:r>
      <w:r>
        <w:rPr>
          <w:rFonts w:eastAsia="Times New Roman"/>
          <w:szCs w:val="24"/>
        </w:rPr>
        <w:t xml:space="preserve">αποζημιώσεις; </w:t>
      </w:r>
    </w:p>
    <w:p w14:paraId="203C36EA"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Θα μιλήσω λίγο για τις καλές πρακτικές. Δεν είμαστε οι μόνοι που έχουμε υποστεί τέτοιες καταστροφές, κύριε Υπουργέ. Το 2002 η Ισπανία με τη μαύρη παλίρροια και το ναυάγιο του </w:t>
      </w:r>
      <w:r>
        <w:rPr>
          <w:rFonts w:eastAsia="Times New Roman"/>
          <w:szCs w:val="24"/>
        </w:rPr>
        <w:t>«</w:t>
      </w:r>
      <w:r>
        <w:rPr>
          <w:rFonts w:eastAsia="Times New Roman"/>
          <w:szCs w:val="24"/>
          <w:lang w:val="en-US"/>
        </w:rPr>
        <w:t>PRESTIGE</w:t>
      </w:r>
      <w:r>
        <w:rPr>
          <w:rFonts w:eastAsia="Times New Roman"/>
          <w:szCs w:val="24"/>
        </w:rPr>
        <w:t>»</w:t>
      </w:r>
      <w:r>
        <w:rPr>
          <w:rFonts w:eastAsia="Times New Roman"/>
          <w:szCs w:val="24"/>
        </w:rPr>
        <w:t xml:space="preserve"> κατόρθωσε μέσα σ’ ένα μήνα και κάτι να αποσπάσει από την Ευρωπαϊκή Επιτροπή 117.000.000 ευρώ με το συγκεκριμένο άρθρο -θα το καταθέσω στα Πρακτικά- μέσα σε χρόνο-ρεκόρ, δηλαδή σε όσο χρόνο έχουμε διανύσει μέχρι σήμερα εμείς και ακόμη δεν έχουμε πορίσματα.</w:t>
      </w:r>
      <w:r>
        <w:rPr>
          <w:rFonts w:eastAsia="Times New Roman"/>
          <w:szCs w:val="24"/>
        </w:rPr>
        <w:t xml:space="preserve"> «Έτρεξαν» όλες τις απαραίτητες ενέργειες. </w:t>
      </w:r>
    </w:p>
    <w:p w14:paraId="203C36EB" w14:textId="77777777" w:rsidR="00BD6463" w:rsidRDefault="001903D8">
      <w:pPr>
        <w:spacing w:line="600" w:lineRule="auto"/>
        <w:ind w:firstLine="720"/>
        <w:contextualSpacing/>
        <w:jc w:val="both"/>
        <w:rPr>
          <w:rFonts w:eastAsia="Times New Roman"/>
          <w:szCs w:val="24"/>
        </w:rPr>
      </w:pPr>
      <w:r>
        <w:rPr>
          <w:rFonts w:eastAsia="Times New Roman"/>
          <w:szCs w:val="24"/>
        </w:rPr>
        <w:lastRenderedPageBreak/>
        <w:t xml:space="preserve">Επίσης, προβλέπεται το άρθρο 41 και 50, όπως έκαναν οι Πορτογάλοι, για την ανακατεύθυνση του προϋπολογισμού σε περίπτωση πυρκαγιών. Αυτό επίσης είναι ένα εργαλείο που μπορείτε να χρησιμοποιήσετε. </w:t>
      </w:r>
    </w:p>
    <w:p w14:paraId="203C36EC"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Κύριε Υπουργέ, </w:t>
      </w:r>
      <w:r>
        <w:rPr>
          <w:rFonts w:eastAsia="Times New Roman"/>
          <w:szCs w:val="24"/>
        </w:rPr>
        <w:t xml:space="preserve">οι Ισπανοί μέχρι και το </w:t>
      </w:r>
      <w:r>
        <w:rPr>
          <w:rFonts w:eastAsia="Times New Roman"/>
          <w:szCs w:val="24"/>
        </w:rPr>
        <w:t>τ</w:t>
      </w:r>
      <w:r>
        <w:rPr>
          <w:rFonts w:eastAsia="Times New Roman"/>
          <w:szCs w:val="24"/>
        </w:rPr>
        <w:t xml:space="preserve">αμείο </w:t>
      </w:r>
      <w:r>
        <w:rPr>
          <w:rFonts w:eastAsia="Times New Roman"/>
          <w:szCs w:val="24"/>
        </w:rPr>
        <w:t>α</w:t>
      </w:r>
      <w:r>
        <w:rPr>
          <w:rFonts w:eastAsia="Times New Roman"/>
          <w:szCs w:val="24"/>
        </w:rPr>
        <w:t>λληλεγγύης, που δεν προβλέπει κανονικά αποζημιώσεις για τέτοια συμβάντα, κατόρθωσαν και το ενεργοποίησαν και πήραν άλλα 8.600.000 ευρώ -θα το καταθέσω και αυτό στα Πρακτικά- και ένα σωρό άλλα κονδύλια.</w:t>
      </w:r>
    </w:p>
    <w:p w14:paraId="203C36ED" w14:textId="77777777" w:rsidR="00BD6463" w:rsidRDefault="001903D8">
      <w:pPr>
        <w:spacing w:line="600" w:lineRule="auto"/>
        <w:ind w:firstLine="720"/>
        <w:contextualSpacing/>
        <w:jc w:val="both"/>
        <w:rPr>
          <w:rFonts w:eastAsia="Times New Roman"/>
          <w:szCs w:val="24"/>
        </w:rPr>
      </w:pPr>
      <w:r>
        <w:rPr>
          <w:rFonts w:eastAsia="Times New Roman"/>
          <w:szCs w:val="24"/>
        </w:rPr>
        <w:t>Το ερώτημα είναι συγκε</w:t>
      </w:r>
      <w:r>
        <w:rPr>
          <w:rFonts w:eastAsia="Times New Roman"/>
          <w:szCs w:val="24"/>
        </w:rPr>
        <w:t>κριμένα εμείς τι κάνουμε για όλα αυτά. Μη μου λέτε, κύριε Υπουργέ, για το ΕΠΑΛΘ 2014-2020, όταν το ποσοστό της απορρόφησης είναι στο 0,74% της χώρας μας, με τον κοινοτικό μέσο όρο στο 12%. Και βγάζετε περήφανα δελτία τύπου ότι μετά από δυόμισι χρόνια ολοκλ</w:t>
      </w:r>
      <w:r>
        <w:rPr>
          <w:rFonts w:eastAsia="Times New Roman"/>
          <w:szCs w:val="24"/>
        </w:rPr>
        <w:t xml:space="preserve">ηρώσατε τις προπαρασκευαστικές πράξεις -δελτίο τύπου του Υπουργείου σας είναι- για την προκήρυξη των μέτρων; Σοβαρά, κύριε Υπουργέ; Δυόμισι χρόνια μετά; </w:t>
      </w:r>
    </w:p>
    <w:p w14:paraId="203C36EE" w14:textId="77777777" w:rsidR="00BD6463" w:rsidRDefault="001903D8">
      <w:pPr>
        <w:spacing w:line="600" w:lineRule="auto"/>
        <w:ind w:firstLine="720"/>
        <w:contextualSpacing/>
        <w:jc w:val="both"/>
        <w:rPr>
          <w:rFonts w:eastAsia="Times New Roman"/>
          <w:szCs w:val="24"/>
        </w:rPr>
      </w:pPr>
      <w:r>
        <w:rPr>
          <w:rFonts w:eastAsia="Times New Roman"/>
          <w:szCs w:val="24"/>
        </w:rPr>
        <w:t>Είπατε για το άρθρο 35, κύριε Υπουργέ, στο οποίο βεβαίως και αναφέρθηκα, του οποίου έκαναν χρήση οι Ισ</w:t>
      </w:r>
      <w:r>
        <w:rPr>
          <w:rFonts w:eastAsia="Times New Roman"/>
          <w:szCs w:val="24"/>
        </w:rPr>
        <w:t xml:space="preserve">πανοί, ότι υπάρχουν 10.000.000 ευρώ. </w:t>
      </w:r>
    </w:p>
    <w:p w14:paraId="203C36EF" w14:textId="77777777" w:rsidR="00BD6463" w:rsidRDefault="001903D8">
      <w:pPr>
        <w:spacing w:line="600" w:lineRule="auto"/>
        <w:ind w:firstLine="720"/>
        <w:contextualSpacing/>
        <w:jc w:val="both"/>
        <w:rPr>
          <w:rFonts w:eastAsia="Times New Roman"/>
          <w:szCs w:val="24"/>
        </w:rPr>
      </w:pPr>
      <w:r>
        <w:rPr>
          <w:rFonts w:eastAsia="Times New Roman"/>
          <w:szCs w:val="24"/>
        </w:rPr>
        <w:t>Κύριε Υπουργέ, εδώ έχω την τροποποίηση με δική σας υπογραφή του ΕΠΑΛΘ 2014-2020 για το συγκεκριμένο, ότι τα 10.000.000 με δική σας τροποποίηση τα πήγατε στα 2.000.000. Ισχύει αυτό ή δεν ισχύει; Δέκα είναι τελικά τα εκα</w:t>
      </w:r>
      <w:r>
        <w:rPr>
          <w:rFonts w:eastAsia="Times New Roman"/>
          <w:szCs w:val="24"/>
        </w:rPr>
        <w:t>τομμύρια ή δύο; Θα ήθελα μία απάντηση και γι’ αυτό.</w:t>
      </w:r>
    </w:p>
    <w:p w14:paraId="203C36F0" w14:textId="77777777" w:rsidR="00BD6463" w:rsidRDefault="001903D8">
      <w:pPr>
        <w:spacing w:line="600" w:lineRule="auto"/>
        <w:ind w:firstLine="720"/>
        <w:contextualSpacing/>
        <w:jc w:val="both"/>
        <w:rPr>
          <w:rFonts w:eastAsia="Times New Roman"/>
          <w:szCs w:val="24"/>
        </w:rPr>
      </w:pPr>
      <w:r>
        <w:rPr>
          <w:rFonts w:eastAsia="Times New Roman"/>
          <w:szCs w:val="24"/>
        </w:rPr>
        <w:lastRenderedPageBreak/>
        <w:t>Πείτε μας γι’ αυτά τα θέματα, λοιπόν, κύριε Υπουργέ, έστω και στο «και πέντε». Περιμένω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μία απάντηση για το πότε ξεκίνησαν οι έρευνες του ΕΛΚΕΘΕ και ποιος υπογράφει τη συγκεκριμένη σύμβαση. Τι </w:t>
      </w:r>
      <w:r>
        <w:rPr>
          <w:rFonts w:eastAsia="Times New Roman"/>
          <w:szCs w:val="24"/>
        </w:rPr>
        <w:t>θα κάνετε για τους δεσμευμένους κοινοτικούς πόρους, για την απώλεια εισοδήματος των συγκεκριμένων πληγέντων ψαράδων και βεβαίως για την αποκατάσταση της ισορροπίας του θαλασσίου περιβάλλοντος και της ευρύτερης περιοχής που επίσης προβλέπεται από τα συγκεκρ</w:t>
      </w:r>
      <w:r>
        <w:rPr>
          <w:rFonts w:eastAsia="Times New Roman"/>
          <w:szCs w:val="24"/>
        </w:rPr>
        <w:t>ιμένα άρθρα του κανονισμού του ΕΠΑΛΘ 2014-2020;</w:t>
      </w:r>
    </w:p>
    <w:p w14:paraId="203C36F1" w14:textId="77777777" w:rsidR="00BD6463" w:rsidRDefault="001903D8">
      <w:pPr>
        <w:spacing w:line="600" w:lineRule="auto"/>
        <w:ind w:firstLine="720"/>
        <w:contextualSpacing/>
        <w:jc w:val="both"/>
        <w:rPr>
          <w:rFonts w:eastAsia="Times New Roman"/>
          <w:szCs w:val="24"/>
        </w:rPr>
      </w:pPr>
      <w:r>
        <w:rPr>
          <w:rFonts w:eastAsia="Times New Roman"/>
          <w:szCs w:val="24"/>
        </w:rPr>
        <w:t>Ευχαριστώ.</w:t>
      </w:r>
    </w:p>
    <w:p w14:paraId="203C36F2" w14:textId="77777777" w:rsidR="00BD6463" w:rsidRDefault="001903D8">
      <w:pPr>
        <w:spacing w:line="600" w:lineRule="auto"/>
        <w:ind w:firstLine="720"/>
        <w:contextualSpacing/>
        <w:jc w:val="both"/>
        <w:rPr>
          <w:rFonts w:eastAsia="Times New Roman"/>
          <w:szCs w:val="24"/>
        </w:rPr>
      </w:pPr>
      <w:r>
        <w:rPr>
          <w:rFonts w:eastAsia="Times New Roman"/>
          <w:szCs w:val="24"/>
        </w:rPr>
        <w:t>(Στο σημείο αυτό η Βουλευτής κ</w:t>
      </w:r>
      <w:r>
        <w:rPr>
          <w:rFonts w:eastAsia="Times New Roman"/>
          <w:szCs w:val="24"/>
        </w:rPr>
        <w:t>.</w:t>
      </w:r>
      <w:r>
        <w:rPr>
          <w:rFonts w:eastAsia="Times New Roman"/>
          <w:szCs w:val="24"/>
        </w:rPr>
        <w:t xml:space="preserve"> Φωτεινή Αραμπατζή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w:t>
      </w:r>
      <w:r>
        <w:rPr>
          <w:rFonts w:eastAsia="Times New Roman"/>
          <w:szCs w:val="24"/>
        </w:rPr>
        <w:t>κών της Βουλής)</w:t>
      </w:r>
    </w:p>
    <w:p w14:paraId="203C36F3" w14:textId="77777777" w:rsidR="00BD6463" w:rsidRDefault="001903D8">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w:t>
      </w:r>
      <w:r>
        <w:rPr>
          <w:rFonts w:eastAsia="Times New Roman"/>
          <w:szCs w:val="24"/>
        </w:rPr>
        <w:t>.</w:t>
      </w:r>
      <w:r>
        <w:rPr>
          <w:rFonts w:eastAsia="Times New Roman"/>
          <w:szCs w:val="24"/>
        </w:rPr>
        <w:t xml:space="preserve"> Αραμπατζή.</w:t>
      </w:r>
    </w:p>
    <w:p w14:paraId="203C36F4" w14:textId="77777777" w:rsidR="00BD6463" w:rsidRDefault="001903D8">
      <w:pPr>
        <w:spacing w:line="600" w:lineRule="auto"/>
        <w:ind w:firstLine="720"/>
        <w:contextualSpacing/>
        <w:jc w:val="both"/>
        <w:rPr>
          <w:rFonts w:eastAsia="Times New Roman"/>
          <w:szCs w:val="24"/>
        </w:rPr>
      </w:pPr>
      <w:r>
        <w:rPr>
          <w:rFonts w:eastAsia="Times New Roman"/>
          <w:szCs w:val="24"/>
        </w:rPr>
        <w:t>Κύριε Υπουργέ, έχετε τον λόγο για τρία λεπτά.</w:t>
      </w:r>
    </w:p>
    <w:p w14:paraId="203C36F5" w14:textId="77777777" w:rsidR="00BD6463" w:rsidRDefault="001903D8">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Κυρία συνάδελφε, σας είπα ότι κάνουμε τα πράγματα που πρέπει την ώ</w:t>
      </w:r>
      <w:r>
        <w:rPr>
          <w:rFonts w:eastAsia="Times New Roman"/>
          <w:szCs w:val="24"/>
        </w:rPr>
        <w:t xml:space="preserve">ρα που πρέπει. Η συνδικαλιστική εκπροσώπηση των αλιέων δεν υπάρχει θεσμοθετημένη. Με δική μας πρωτοβουλία μαζέψαμε τους ψαράδες της περιοχής και συστήθηκε μία προσωρινή </w:t>
      </w:r>
      <w:r>
        <w:rPr>
          <w:rFonts w:eastAsia="Times New Roman"/>
          <w:szCs w:val="24"/>
        </w:rPr>
        <w:t>ε</w:t>
      </w:r>
      <w:r>
        <w:rPr>
          <w:rFonts w:eastAsia="Times New Roman"/>
          <w:szCs w:val="24"/>
        </w:rPr>
        <w:t>πιτροπή με την οποία ουσιαστικά συνδιαλεγόμαστε και την ενημερώνουμε.</w:t>
      </w:r>
    </w:p>
    <w:p w14:paraId="203C36F6" w14:textId="77777777" w:rsidR="00BD6463" w:rsidRDefault="001903D8">
      <w:pPr>
        <w:spacing w:line="600" w:lineRule="auto"/>
        <w:ind w:firstLine="720"/>
        <w:contextualSpacing/>
        <w:jc w:val="both"/>
        <w:rPr>
          <w:rFonts w:eastAsia="Times New Roman"/>
          <w:szCs w:val="24"/>
        </w:rPr>
      </w:pPr>
      <w:r>
        <w:rPr>
          <w:rFonts w:eastAsia="Times New Roman"/>
          <w:szCs w:val="24"/>
        </w:rPr>
        <w:lastRenderedPageBreak/>
        <w:t>Δεύτερον, σας εί</w:t>
      </w:r>
      <w:r>
        <w:rPr>
          <w:rFonts w:eastAsia="Times New Roman"/>
          <w:szCs w:val="24"/>
        </w:rPr>
        <w:t xml:space="preserve">πα ότι στείλαμε συγκεκριμένη επιστολή στη </w:t>
      </w:r>
      <w:r>
        <w:rPr>
          <w:rFonts w:eastAsia="Times New Roman"/>
          <w:szCs w:val="24"/>
          <w:lang w:val="en-US"/>
        </w:rPr>
        <w:t>DG</w:t>
      </w:r>
      <w:r>
        <w:rPr>
          <w:rFonts w:eastAsia="Times New Roman"/>
          <w:szCs w:val="24"/>
        </w:rPr>
        <w:t>-</w:t>
      </w:r>
      <w:r>
        <w:rPr>
          <w:rFonts w:eastAsia="Times New Roman"/>
          <w:szCs w:val="24"/>
          <w:lang w:val="en-US"/>
        </w:rPr>
        <w:t>AGRI</w:t>
      </w:r>
      <w:r>
        <w:rPr>
          <w:rFonts w:eastAsia="Times New Roman"/>
          <w:szCs w:val="24"/>
        </w:rPr>
        <w:t>, με την οποία την ενημερώσαμε άμεσα ότι έχουμε αυτό το περιστατικό, ότι έχουμε διαρροή πετρελαίου.</w:t>
      </w:r>
    </w:p>
    <w:p w14:paraId="203C36F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Ταυτόχρονα, εμείς τους λέμε ότι ήδη έχει ανατεθεί στο ΕΛΚΕΘΕ, ο κατ</w:t>
      </w:r>
      <w:r>
        <w:rPr>
          <w:rFonts w:eastAsia="Times New Roman" w:cs="Times New Roman"/>
          <w:szCs w:val="24"/>
        </w:rPr>
        <w:t xml:space="preserve">’ </w:t>
      </w:r>
      <w:r>
        <w:rPr>
          <w:rFonts w:eastAsia="Times New Roman" w:cs="Times New Roman"/>
          <w:szCs w:val="24"/>
        </w:rPr>
        <w:t xml:space="preserve">εξοχήν επιστημονικός οργανισμός στη </w:t>
      </w:r>
      <w:r>
        <w:rPr>
          <w:rFonts w:eastAsia="Times New Roman" w:cs="Times New Roman"/>
          <w:szCs w:val="24"/>
        </w:rPr>
        <w:t>χώρα μας, για να προχωρήσει στη μελέτη και βεβαίως ιδιαίτερα των επιπτώσεων της επέκτασης, μέχρι πο</w:t>
      </w:r>
      <w:r>
        <w:rPr>
          <w:rFonts w:eastAsia="Times New Roman" w:cs="Times New Roman"/>
          <w:szCs w:val="24"/>
        </w:rPr>
        <w:t>ύ</w:t>
      </w:r>
      <w:r>
        <w:rPr>
          <w:rFonts w:eastAsia="Times New Roman" w:cs="Times New Roman"/>
          <w:szCs w:val="24"/>
        </w:rPr>
        <w:t xml:space="preserve"> έχει πάει. Πότε ολοκληρώνεται αυτή η διαδικασία; Περιμένουμε και να ξέρετε ότι κάθε μέρα σχεδόν ενοχλούμε για να έχουμε ένα τελικό πόρισμα από το ΕΛΚΕΘΕ, π</w:t>
      </w:r>
      <w:r>
        <w:rPr>
          <w:rFonts w:eastAsia="Times New Roman" w:cs="Times New Roman"/>
          <w:szCs w:val="24"/>
        </w:rPr>
        <w:t>άνω στο οποίο θα ακουμπήσουμε για να τεκμηριώσουμε τον φάκελο που τους λέμε εδώ στην επιστολή ότι θα ενεργοποιήσουμε το συγκεκριμένο άρθρο και βεβαίως σε συνεργασία με το ΕΛΚΕΘΕ. Να το ξεκαθαρίσουμε αυτό το πράγμα, διότι δεν μπορούμε να στοιχειοθετούμε φακ</w:t>
      </w:r>
      <w:r>
        <w:rPr>
          <w:rFonts w:eastAsia="Times New Roman" w:cs="Times New Roman"/>
          <w:szCs w:val="24"/>
        </w:rPr>
        <w:t>έλους χωρίς να υπάρχει μια συγκεκριμένη τεχνοκρατική προσέγγιση.</w:t>
      </w:r>
    </w:p>
    <w:p w14:paraId="203C36F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Επειδή αναφερθήκατε πάλι στο άρθρο 35 και μέχρι πού τροποποιήθηκε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άρθρο 35 στα πλαίσια του επιχειρησιακού προγράμματος αλιείας προβλέπει μέχρι τα 10 εκατομμύρια ευρώ. Σας επαναλαμβάνω ότι αντίστοιχα απαιτεί και ποσά, συνεισφορές από τους αλιείς. Έβαλαν 2 εκατομμύρια οι αλιείς; Άλλα τόσα ενισχύει από την άλλη πλευρά </w:t>
      </w:r>
      <w:r>
        <w:rPr>
          <w:rFonts w:eastAsia="Times New Roman" w:cs="Times New Roman"/>
          <w:szCs w:val="24"/>
        </w:rPr>
        <w:t xml:space="preserve">το συγκεκριμένο ταμείο. Και επειδή δεν υπάρχει συνδικαλιστική εκπροσώπηση, εδώ και καιρό ασχολούμαστε με αυτή τη διαδικασία ξεκινώντας ιδιαίτερα την υλοποίηση του ΕΠΑΛ. </w:t>
      </w:r>
    </w:p>
    <w:p w14:paraId="203C36F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την ώρα πρέπει να εξαντλήσουμε όλες τις άλλες δυνατότητες. Έχουμε την ασφάλεια το</w:t>
      </w:r>
      <w:r>
        <w:rPr>
          <w:rFonts w:eastAsia="Times New Roman" w:cs="Times New Roman"/>
          <w:szCs w:val="24"/>
        </w:rPr>
        <w:t xml:space="preserve">υ πλοίου. Έχουμε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Τ</w:t>
      </w:r>
      <w:r>
        <w:rPr>
          <w:rFonts w:eastAsia="Times New Roman" w:cs="Times New Roman"/>
          <w:szCs w:val="24"/>
        </w:rPr>
        <w:t>αμείο</w:t>
      </w:r>
      <w:r>
        <w:rPr>
          <w:rFonts w:eastAsia="Times New Roman" w:cs="Times New Roman"/>
          <w:szCs w:val="24"/>
        </w:rPr>
        <w:t>,</w:t>
      </w:r>
      <w:r>
        <w:rPr>
          <w:rFonts w:eastAsia="Times New Roman" w:cs="Times New Roman"/>
          <w:szCs w:val="24"/>
        </w:rPr>
        <w:t xml:space="preserve"> όπου εκεί έχουμε το άρθρο 33. Βεβαίως όλα αυτά, όπως σας είπα, είναι στον στόχο μας. </w:t>
      </w:r>
    </w:p>
    <w:p w14:paraId="203C36F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Εμείς κοιτάμε την ουσία. Προσπαθούμε πάντα να βρούμε βιώσιμες, εφαρμόσιμες λύσεις, διότι όντως είναι πολλά τα προβλήματα του πρωτογενο</w:t>
      </w:r>
      <w:r>
        <w:rPr>
          <w:rFonts w:eastAsia="Times New Roman" w:cs="Times New Roman"/>
          <w:szCs w:val="24"/>
        </w:rPr>
        <w:t>ύς τομέα, ιδιαίτερα και των αλιέων. Άρα αυτή η διαδικασία πρέπει να γίνει κατανοητό ότι</w:t>
      </w:r>
      <w:r>
        <w:rPr>
          <w:rFonts w:eastAsia="Times New Roman" w:cs="Times New Roman"/>
          <w:szCs w:val="24"/>
        </w:rPr>
        <w:t>,</w:t>
      </w:r>
      <w:r>
        <w:rPr>
          <w:rFonts w:eastAsia="Times New Roman" w:cs="Times New Roman"/>
          <w:szCs w:val="24"/>
        </w:rPr>
        <w:t xml:space="preserve"> εάν δεν έχει μια επιστημονικ</w:t>
      </w:r>
      <w:r>
        <w:rPr>
          <w:rFonts w:eastAsia="Times New Roman" w:cs="Times New Roman"/>
          <w:szCs w:val="24"/>
        </w:rPr>
        <w:t>ή</w:t>
      </w:r>
      <w:r>
        <w:rPr>
          <w:rFonts w:eastAsia="Times New Roman" w:cs="Times New Roman"/>
          <w:szCs w:val="24"/>
        </w:rPr>
        <w:t xml:space="preserve"> τεκμηρίωση στη διαδρομή της, τότε θα βρεθούμε στο να κάνουμε επικοινωνιακά παιχνίδια, να στέλνουμε φακέλους, να ζητάμε εκείνο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ό</w:t>
      </w:r>
      <w:r>
        <w:rPr>
          <w:rFonts w:eastAsia="Times New Roman" w:cs="Times New Roman"/>
          <w:szCs w:val="24"/>
        </w:rPr>
        <w:t>ταν περάσει η ώρα θα ψάχνουμε να βρούμε γιατί δεν έγιναν δεκτά τα συγκεκριμένα αιτήματα.</w:t>
      </w:r>
    </w:p>
    <w:p w14:paraId="203C36F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 </w:t>
      </w:r>
    </w:p>
    <w:p w14:paraId="203C36F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έκτη με </w:t>
      </w:r>
      <w:r>
        <w:rPr>
          <w:rFonts w:eastAsia="Times New Roman" w:cs="Times New Roman"/>
          <w:szCs w:val="24"/>
        </w:rPr>
        <w:t xml:space="preserve">αριθμό </w:t>
      </w:r>
      <w:r>
        <w:rPr>
          <w:rFonts w:eastAsia="Times New Roman" w:cs="Times New Roman"/>
          <w:szCs w:val="24"/>
        </w:rPr>
        <w:t>81/16-10-2017 επίκαιρη ερώτηση δεύτερου κύκλου της Βουλευτού Καρδίτσ</w:t>
      </w:r>
      <w:r>
        <w:rPr>
          <w:rFonts w:eastAsia="Times New Roman" w:cs="Times New Roman"/>
          <w:szCs w:val="24"/>
        </w:rPr>
        <w:t>ας του Συνασπισμού Ριζοσπαστικής Αριστεράς κ</w:t>
      </w:r>
      <w:r>
        <w:rPr>
          <w:rFonts w:eastAsia="Times New Roman" w:cs="Times New Roman"/>
          <w:szCs w:val="24"/>
        </w:rPr>
        <w:t>.</w:t>
      </w:r>
      <w:r>
        <w:rPr>
          <w:rFonts w:eastAsia="Times New Roman" w:cs="Times New Roman"/>
          <w:szCs w:val="24"/>
        </w:rPr>
        <w:t xml:space="preserve"> Χρυσούλας </w:t>
      </w:r>
      <w:proofErr w:type="spellStart"/>
      <w:r>
        <w:rPr>
          <w:rFonts w:eastAsia="Times New Roman" w:cs="Times New Roman"/>
          <w:szCs w:val="24"/>
        </w:rPr>
        <w:t>Κατσαβριά</w:t>
      </w:r>
      <w:proofErr w:type="spellEnd"/>
      <w:r>
        <w:rPr>
          <w:rFonts w:eastAsia="Times New Roman" w:cs="Times New Roman"/>
          <w:szCs w:val="24"/>
        </w:rPr>
        <w:t xml:space="preserve"> – </w:t>
      </w:r>
      <w:proofErr w:type="spellStart"/>
      <w:r>
        <w:rPr>
          <w:rFonts w:eastAsia="Times New Roman" w:cs="Times New Roman"/>
          <w:szCs w:val="24"/>
        </w:rPr>
        <w:t>Σιωροπούλου</w:t>
      </w:r>
      <w:proofErr w:type="spellEnd"/>
      <w:r>
        <w:rPr>
          <w:rFonts w:eastAsia="Times New Roman" w:cs="Times New Roman"/>
          <w:szCs w:val="24"/>
        </w:rPr>
        <w:t xml:space="preserve"> προς τον Υπουργό Αγροτικής Ανάπτυξης και Τροφίμων, με θέμα: «Προώθηση και στήριξη των συλλογικών σχημάτων παραγωγής». </w:t>
      </w:r>
    </w:p>
    <w:p w14:paraId="203C36F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για δύο λεπτά. </w:t>
      </w:r>
    </w:p>
    <w:p w14:paraId="203C36F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ΧΡΥΣΟΥΛΑ </w:t>
      </w:r>
      <w:r>
        <w:rPr>
          <w:rFonts w:eastAsia="Times New Roman" w:cs="Times New Roman"/>
          <w:b/>
          <w:szCs w:val="24"/>
        </w:rPr>
        <w:t>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 xml:space="preserve">Ευχαριστώ, κύριε Πρόεδρε. </w:t>
      </w:r>
    </w:p>
    <w:p w14:paraId="203C36F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Κύριε Υπουργέ, ακριβώς πριν από μια εβδομάδα ολοκληρώθηκε το 4</w:t>
      </w:r>
      <w:r>
        <w:rPr>
          <w:rFonts w:eastAsia="Times New Roman" w:cs="Times New Roman"/>
          <w:szCs w:val="24"/>
          <w:vertAlign w:val="superscript"/>
        </w:rPr>
        <w:t>ο</w:t>
      </w:r>
      <w:r>
        <w:rPr>
          <w:rFonts w:eastAsia="Times New Roman" w:cs="Times New Roman"/>
          <w:szCs w:val="24"/>
        </w:rPr>
        <w:t xml:space="preserve"> Αναπτυξιακό Συνέδριο της Περιφέρειας Θεσσαλίας. Στο </w:t>
      </w:r>
      <w:r>
        <w:rPr>
          <w:rFonts w:eastAsia="Times New Roman" w:cs="Times New Roman"/>
          <w:szCs w:val="24"/>
        </w:rPr>
        <w:t>σ</w:t>
      </w:r>
      <w:r>
        <w:rPr>
          <w:rFonts w:eastAsia="Times New Roman" w:cs="Times New Roman"/>
          <w:szCs w:val="24"/>
        </w:rPr>
        <w:t xml:space="preserve">υνέδριο διαπιστώθηκε με τον </w:t>
      </w:r>
      <w:r>
        <w:rPr>
          <w:rFonts w:eastAsia="Times New Roman" w:cs="Times New Roman"/>
          <w:szCs w:val="24"/>
        </w:rPr>
        <w:lastRenderedPageBreak/>
        <w:t>πιο πανηγυρικό τρόπο ότι η χώρα γυρίζει σελίδα και η Θεσσαλ</w:t>
      </w:r>
      <w:r>
        <w:rPr>
          <w:rFonts w:eastAsia="Times New Roman" w:cs="Times New Roman"/>
          <w:szCs w:val="24"/>
        </w:rPr>
        <w:t xml:space="preserve">ία παίζει πρωταγωνιστικό ρόλο στην αγροτική και την κτηνοτροφική ανάπτυξη. </w:t>
      </w:r>
    </w:p>
    <w:p w14:paraId="203C3700"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Είναι πλέον κοινός τόπος η ανάγκη αλλαγής του παραγωγικού προτύπου, προκειμένου αφ</w:t>
      </w:r>
      <w:r>
        <w:rPr>
          <w:rFonts w:eastAsia="Times New Roman" w:cs="Times New Roman"/>
          <w:szCs w:val="24"/>
        </w:rPr>
        <w:t xml:space="preserve">’ </w:t>
      </w:r>
      <w:r>
        <w:rPr>
          <w:rFonts w:eastAsia="Times New Roman" w:cs="Times New Roman"/>
          <w:szCs w:val="24"/>
        </w:rPr>
        <w:t>ενός η ανάπτυξη να αποκτήσει χαρακτηριστικά μονιμότητας, βιωσιμότητας και κοινωνικής δικαιοσύνης</w:t>
      </w:r>
      <w:r>
        <w:rPr>
          <w:rFonts w:eastAsia="Times New Roman" w:cs="Times New Roman"/>
          <w:szCs w:val="24"/>
        </w:rPr>
        <w:t xml:space="preserve"> και αφ</w:t>
      </w:r>
      <w:r>
        <w:rPr>
          <w:rFonts w:eastAsia="Times New Roman" w:cs="Times New Roman"/>
          <w:szCs w:val="24"/>
        </w:rPr>
        <w:t xml:space="preserve">’ </w:t>
      </w:r>
      <w:r>
        <w:rPr>
          <w:rFonts w:eastAsia="Times New Roman" w:cs="Times New Roman"/>
          <w:szCs w:val="24"/>
        </w:rPr>
        <w:t xml:space="preserve">ετέρου να αποτραπεί η επανεμφάνιση των παθογενειών που οδήγησαν την αγροτική οικονομία και τους παραγωγούς στα γνωστά αδιέξοδα. </w:t>
      </w:r>
    </w:p>
    <w:p w14:paraId="203C3701"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Οι δύο πιο σημαντικές παθογένειες του παρελθόντος, οι οποίες έχουν επισημανθεί κατά κόρον από όλους τους εμπλεκόμενους</w:t>
      </w:r>
      <w:r>
        <w:rPr>
          <w:rFonts w:eastAsia="Times New Roman" w:cs="Times New Roman"/>
          <w:szCs w:val="24"/>
        </w:rPr>
        <w:t xml:space="preserve"> φορείς στην αγροτική οικονομία, ήταν το στρεβλό καθεστώς των επιδοτήσεων και των κινήτρων καθώς και ο τρόπος λειτουργίας των συνεταιρισμών. </w:t>
      </w:r>
    </w:p>
    <w:p w14:paraId="203C3702"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Πρόσφατα ψηφίστηκε ο νόμος για τους συνεταιρισμούς και τις ομάδες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οργανώσεις παραγωγών. Το Μέτρο 9 του ΠΑΑ, που </w:t>
      </w:r>
      <w:r>
        <w:rPr>
          <w:rFonts w:eastAsia="Times New Roman" w:cs="Times New Roman"/>
          <w:szCs w:val="24"/>
        </w:rPr>
        <w:t>αφορά στη σύσταση ομάδων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οργανώσεων παραγωγών, παρέχει οικονομική στήριξη στα πρώτα πέντε έτη της λειτουργίας τους. Παράλληλα οι παραγωγοί έχουν τη δυνατότητα να συνδυάσουν το μέτρο αυτό με άλλα μέτρα, όπως είναι το Μέτρο 1</w:t>
      </w:r>
      <w:r>
        <w:rPr>
          <w:rFonts w:eastAsia="Times New Roman" w:cs="Times New Roman"/>
          <w:szCs w:val="24"/>
        </w:rPr>
        <w:t>,</w:t>
      </w:r>
      <w:r>
        <w:rPr>
          <w:rFonts w:eastAsia="Times New Roman" w:cs="Times New Roman"/>
          <w:szCs w:val="24"/>
        </w:rPr>
        <w:t xml:space="preserve"> που αφορά τη μεταφορά γνώσεων</w:t>
      </w:r>
      <w:r>
        <w:rPr>
          <w:rFonts w:eastAsia="Times New Roman" w:cs="Times New Roman"/>
          <w:szCs w:val="24"/>
        </w:rPr>
        <w:t xml:space="preserve"> και την επαγγελματική κατάρτιση, το Μέτρο 3</w:t>
      </w:r>
      <w:r>
        <w:rPr>
          <w:rFonts w:eastAsia="Times New Roman" w:cs="Times New Roman"/>
          <w:szCs w:val="24"/>
        </w:rPr>
        <w:t>,</w:t>
      </w:r>
      <w:r>
        <w:rPr>
          <w:rFonts w:eastAsia="Times New Roman" w:cs="Times New Roman"/>
          <w:szCs w:val="24"/>
        </w:rPr>
        <w:t xml:space="preserve"> που αφορά στα συστήματα ποιότητας</w:t>
      </w:r>
      <w:r>
        <w:rPr>
          <w:rFonts w:eastAsia="Times New Roman" w:cs="Times New Roman"/>
          <w:szCs w:val="24"/>
        </w:rPr>
        <w:t>,</w:t>
      </w:r>
      <w:r>
        <w:rPr>
          <w:rFonts w:eastAsia="Times New Roman" w:cs="Times New Roman"/>
          <w:szCs w:val="24"/>
        </w:rPr>
        <w:t xml:space="preserve"> και το μέτρο 16</w:t>
      </w:r>
      <w:r>
        <w:rPr>
          <w:rFonts w:eastAsia="Times New Roman" w:cs="Times New Roman"/>
          <w:szCs w:val="24"/>
        </w:rPr>
        <w:t>,</w:t>
      </w:r>
      <w:r>
        <w:rPr>
          <w:rFonts w:eastAsia="Times New Roman" w:cs="Times New Roman"/>
          <w:szCs w:val="24"/>
        </w:rPr>
        <w:t xml:space="preserve"> που αφορά στη συνεργασία ένταξης σε επιχειρησιακές ομάδες. </w:t>
      </w:r>
    </w:p>
    <w:p w14:paraId="203C3703"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Πιστεύουμε, λοιπόν, ότι οι ομάδες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οργανώσεις παραγωγών και τα συλλογικά σχήματα θα αποτελέσουν τ</w:t>
      </w:r>
      <w:r>
        <w:rPr>
          <w:rFonts w:eastAsia="Times New Roman" w:cs="Times New Roman"/>
          <w:szCs w:val="24"/>
        </w:rPr>
        <w:t xml:space="preserve">ο νέο μοντέλο στην παραγωγική διαδικασία. </w:t>
      </w:r>
    </w:p>
    <w:p w14:paraId="203C3704"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Μέσα από τα συλλογικά αυτά σχήματα προσδοκούμε να λυθούν ορισμένες χρόνιες αδυναμίες της ελληνικής γεωργίας, όπως είναι ο μικρός κλήρος, το υψηλό κόστος παραγωγής, οι ελλείψεις στην οργάνωση και τον συνεργατισμό, </w:t>
      </w:r>
      <w:r>
        <w:rPr>
          <w:rFonts w:eastAsia="Times New Roman" w:cs="Times New Roman"/>
          <w:szCs w:val="24"/>
        </w:rPr>
        <w:t>η αναβάθμιση της ποιότητας του παραγόμενου προϊόντος, η αύξηση της διαπραγματευτικής ικανότητας μέσα από τη δημιουργία κρίσιμης μάζας προϊόντος και η εναρμόνιση στις απαιτήσεις των αγορών. Οι αγρότες έτσι θα μπορούν να παρεμβαίνουν πιο δυναμικά όχι μόνο στ</w:t>
      </w:r>
      <w:r>
        <w:rPr>
          <w:rFonts w:eastAsia="Times New Roman" w:cs="Times New Roman"/>
          <w:szCs w:val="24"/>
        </w:rPr>
        <w:t>ην κατεύθυνση της παραγωγικής διαδικασίας</w:t>
      </w:r>
      <w:r>
        <w:rPr>
          <w:rFonts w:eastAsia="Times New Roman" w:cs="Times New Roman"/>
          <w:szCs w:val="24"/>
        </w:rPr>
        <w:t>,</w:t>
      </w:r>
      <w:r>
        <w:rPr>
          <w:rFonts w:eastAsia="Times New Roman" w:cs="Times New Roman"/>
          <w:szCs w:val="24"/>
        </w:rPr>
        <w:t xml:space="preserve"> αλλά και στην προώθηση των προϊόντων στις αγορές</w:t>
      </w:r>
      <w:r>
        <w:rPr>
          <w:rFonts w:eastAsia="Times New Roman" w:cs="Times New Roman"/>
          <w:szCs w:val="24"/>
        </w:rPr>
        <w:t>,</w:t>
      </w:r>
      <w:r>
        <w:rPr>
          <w:rFonts w:eastAsia="Times New Roman" w:cs="Times New Roman"/>
          <w:szCs w:val="24"/>
        </w:rPr>
        <w:t xml:space="preserve"> προκειμένου να έχουν μια πιο άμεση σχέση με τους καταναλωτές. </w:t>
      </w:r>
    </w:p>
    <w:p w14:paraId="203C3705"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Κύριε Υπουργέ, οι ομάδες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οργανώσεις παραγωγών αποτελούν μια ευκαιρία</w:t>
      </w:r>
      <w:r>
        <w:rPr>
          <w:rFonts w:eastAsia="Times New Roman" w:cs="Times New Roman"/>
          <w:szCs w:val="24"/>
        </w:rPr>
        <w:t>,</w:t>
      </w:r>
      <w:r>
        <w:rPr>
          <w:rFonts w:eastAsia="Times New Roman" w:cs="Times New Roman"/>
          <w:szCs w:val="24"/>
        </w:rPr>
        <w:t xml:space="preserve"> προκειμένου να ξεπεραστούν ο</w:t>
      </w:r>
      <w:r>
        <w:rPr>
          <w:rFonts w:eastAsia="Times New Roman" w:cs="Times New Roman"/>
          <w:szCs w:val="24"/>
        </w:rPr>
        <w:t xml:space="preserve">ι χρόνιες αδυναμίες και να εκσυγχρονιστεί η ελληνική γεωργία. Αυτό ασφαλώς συνδέεται άμεσα με τη βελτίωση της εισοδηματικής και της κοινωνικής θέσης του παραγωγού. </w:t>
      </w:r>
    </w:p>
    <w:p w14:paraId="203C3706"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Σας ρωτώ, λοιπόν: Πώς διασφαλίζεται η εφαρμογή μέτρων του ΠΑΑ που σχετίζονται με τα συλλογι</w:t>
      </w:r>
      <w:r>
        <w:rPr>
          <w:rFonts w:eastAsia="Times New Roman" w:cs="Times New Roman"/>
          <w:szCs w:val="24"/>
        </w:rPr>
        <w:t>κά σχήματα</w:t>
      </w:r>
      <w:r>
        <w:rPr>
          <w:rFonts w:eastAsia="Times New Roman" w:cs="Times New Roman"/>
          <w:szCs w:val="24"/>
        </w:rPr>
        <w:t>,</w:t>
      </w:r>
      <w:r>
        <w:rPr>
          <w:rFonts w:eastAsia="Times New Roman" w:cs="Times New Roman"/>
          <w:szCs w:val="24"/>
        </w:rPr>
        <w:t xml:space="preserve"> έτσι ώστε να οδηγήσουν σε καλύτερη οργάνωση της παραγωγής, να βοηθηθεί ο παραγωγός και να ενισχυθεί η ανταγωνιστικότητα</w:t>
      </w:r>
      <w:r>
        <w:rPr>
          <w:rFonts w:eastAsia="Times New Roman" w:cs="Times New Roman"/>
          <w:szCs w:val="24"/>
        </w:rPr>
        <w:t>,</w:t>
      </w:r>
      <w:r>
        <w:rPr>
          <w:rFonts w:eastAsia="Times New Roman" w:cs="Times New Roman"/>
          <w:szCs w:val="24"/>
        </w:rPr>
        <w:t xml:space="preserve"> χωρίς να αποτελέσουν μόνο μέτρα παροχής οικονομικής στήριξης;</w:t>
      </w:r>
    </w:p>
    <w:p w14:paraId="203C370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Με δεδομένο ότι το βαμβάκι για την περιφέρειά μου, την Καρδίτ</w:t>
      </w:r>
      <w:r>
        <w:rPr>
          <w:rFonts w:eastAsia="Times New Roman" w:cs="Times New Roman"/>
          <w:szCs w:val="24"/>
        </w:rPr>
        <w:t xml:space="preserve">σα, για τη Θεσσαλία αλλά και για την Ελλάδα γενικότερα είναι κυρίαρχο προϊόν, πώς θα αξιοποιηθεί </w:t>
      </w:r>
      <w:r>
        <w:rPr>
          <w:rFonts w:eastAsia="Times New Roman" w:cs="Times New Roman"/>
          <w:szCs w:val="24"/>
        </w:rPr>
        <w:lastRenderedPageBreak/>
        <w:t>το μέτρο αυτό για τα συλλογικά σχήματα παραγωγών για τη στήριξη της βιωσιμότητας της καλλιέργειας</w:t>
      </w:r>
      <w:r>
        <w:rPr>
          <w:rFonts w:eastAsia="Times New Roman" w:cs="Times New Roman"/>
          <w:szCs w:val="24"/>
        </w:rPr>
        <w:t>,</w:t>
      </w:r>
      <w:r>
        <w:rPr>
          <w:rFonts w:eastAsia="Times New Roman" w:cs="Times New Roman"/>
          <w:szCs w:val="24"/>
        </w:rPr>
        <w:t xml:space="preserve"> που σήμερα είναι οριακή;</w:t>
      </w:r>
    </w:p>
    <w:p w14:paraId="203C3708"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w:t>
      </w:r>
      <w:r>
        <w:rPr>
          <w:rFonts w:eastAsia="Times New Roman" w:cs="Times New Roman"/>
          <w:szCs w:val="24"/>
        </w:rPr>
        <w:t>αριστούμε την κυρία συνάδελφο.</w:t>
      </w:r>
    </w:p>
    <w:p w14:paraId="203C3709"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Ελάτε, κύριε Υπουργέ,</w:t>
      </w:r>
      <w:r>
        <w:rPr>
          <w:rFonts w:eastAsia="Times New Roman" w:cs="Times New Roman"/>
          <w:szCs w:val="24"/>
        </w:rPr>
        <w:t xml:space="preserve"> έχετε τον λόγο</w:t>
      </w:r>
      <w:r>
        <w:rPr>
          <w:rFonts w:eastAsia="Times New Roman" w:cs="Times New Roman"/>
          <w:szCs w:val="24"/>
        </w:rPr>
        <w:t xml:space="preserve"> για τρία λεπτά.</w:t>
      </w:r>
    </w:p>
    <w:p w14:paraId="203C370A"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Κυρία συνάδελφε, νομίζω ότι συμφωνούμε ότι ο συνεργατισμός είναι μια αναγκαιότητα την οποία πρέπει να υπηρε</w:t>
      </w:r>
      <w:r>
        <w:rPr>
          <w:rFonts w:eastAsia="Times New Roman" w:cs="Times New Roman"/>
          <w:szCs w:val="24"/>
        </w:rPr>
        <w:t>τήσουμε για τη λειτουργία του αγροτικού χώρου. Ιδιαίτερα η στήριξη και η σύσταση των ομάδων παραγωγών και των οργανώσεων γι’ αυτόν τον σκοπό θεσμοθετούνται, ακριβώς για όσα αναφέρατε ότι έχει ανάγκη ο χώρος. Στήριξη που παρέχεται σε ομάδες και οργανώσεις π</w:t>
      </w:r>
      <w:r>
        <w:rPr>
          <w:rFonts w:eastAsia="Times New Roman" w:cs="Times New Roman"/>
          <w:szCs w:val="24"/>
        </w:rPr>
        <w:t>αραγωγών, που αναγνωρίζονται βεβαίως βάσει επιχειρηματικού σχεδίου με στόχους πενταετίας</w:t>
      </w:r>
      <w:r>
        <w:rPr>
          <w:rFonts w:eastAsia="Times New Roman" w:cs="Times New Roman"/>
          <w:szCs w:val="24"/>
        </w:rPr>
        <w:t>,</w:t>
      </w:r>
      <w:r>
        <w:rPr>
          <w:rFonts w:eastAsia="Times New Roman" w:cs="Times New Roman"/>
          <w:szCs w:val="24"/>
        </w:rPr>
        <w:t xml:space="preserve"> που ελέγχονται από τα κράτη</w:t>
      </w:r>
      <w:r>
        <w:rPr>
          <w:rFonts w:eastAsia="Times New Roman" w:cs="Times New Roman"/>
          <w:szCs w:val="24"/>
        </w:rPr>
        <w:t xml:space="preserve"> </w:t>
      </w:r>
      <w:r>
        <w:rPr>
          <w:rFonts w:eastAsia="Times New Roman" w:cs="Times New Roman"/>
          <w:szCs w:val="24"/>
        </w:rPr>
        <w:t>μέλη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 αναφέρει το συγκεκριμένο άρθρο 9. </w:t>
      </w:r>
    </w:p>
    <w:p w14:paraId="203C370B"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Άρα, λοιπόν, πρέπει οπωσδήποτε να δούμε πώς τα συλλογικά σχήματα αυτά μέχρι τέλους του χρόνο</w:t>
      </w:r>
      <w:r>
        <w:rPr>
          <w:rFonts w:eastAsia="Times New Roman" w:cs="Times New Roman"/>
          <w:szCs w:val="24"/>
        </w:rPr>
        <w:t>υ θα έχουν υποστεί τη διαδικασία αξιολόγησης από την εποπτική αρχή του Υπουργείου</w:t>
      </w:r>
      <w:r>
        <w:rPr>
          <w:rFonts w:eastAsia="Times New Roman" w:cs="Times New Roman"/>
          <w:szCs w:val="24"/>
        </w:rPr>
        <w:t>,</w:t>
      </w:r>
      <w:r>
        <w:rPr>
          <w:rFonts w:eastAsia="Times New Roman" w:cs="Times New Roman"/>
          <w:szCs w:val="24"/>
        </w:rPr>
        <w:t xml:space="preserve"> για να μπορέσουν να περπατήσουν. Στο τέλος βεβαίως της διαδικασίας αυτής θα παραμείνουν κι εκείνα που όντως μπορούν να υπηρετήσουν τις στρατηγικές που θέλουμε να υπηρετήσουμε, γιατί αυτή είναι απαίτησης της Ευρωπαϊκής Επιτροπής. </w:t>
      </w:r>
    </w:p>
    <w:p w14:paraId="203C370C"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με τα υγιή α</w:t>
      </w:r>
      <w:r>
        <w:rPr>
          <w:rFonts w:eastAsia="Times New Roman" w:cs="Times New Roman"/>
          <w:szCs w:val="24"/>
        </w:rPr>
        <w:t xml:space="preserve">υτά σχήματα που θα προκύψουν θα επιδιώξουν οι αγρότες να ενταχθούν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να ενισχύσουν την ανταγωνιστικότητά τους και τελικά να στηρίξουν το εισόδημά τους</w:t>
      </w:r>
      <w:r>
        <w:rPr>
          <w:rFonts w:eastAsia="Times New Roman" w:cs="Times New Roman"/>
          <w:szCs w:val="24"/>
        </w:rPr>
        <w:t>,</w:t>
      </w:r>
      <w:r>
        <w:rPr>
          <w:rFonts w:eastAsia="Times New Roman" w:cs="Times New Roman"/>
          <w:szCs w:val="24"/>
        </w:rPr>
        <w:t xml:space="preserve"> χωρίς τον φόβο να χαθούν αυτές οι ενισχύσεις χωρίς αποτέλεσμα.</w:t>
      </w:r>
    </w:p>
    <w:p w14:paraId="203C370D"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με το </w:t>
      </w:r>
      <w:r>
        <w:rPr>
          <w:rFonts w:eastAsia="Times New Roman" w:cs="Times New Roman"/>
          <w:szCs w:val="24"/>
        </w:rPr>
        <w:t>Μ</w:t>
      </w:r>
      <w:r>
        <w:rPr>
          <w:rFonts w:eastAsia="Times New Roman" w:cs="Times New Roman"/>
          <w:szCs w:val="24"/>
        </w:rPr>
        <w:t xml:space="preserve">έτρο 9, που είναι ένα μέτρο κίνητρο για την ενθάρρυνση της ανάπτυξης, συνεργασίας και οργάνωσης σε συλλογικά σχήματα, δρομολογούμε και μια σειρά νέων συνεργατικών σχημάτων. </w:t>
      </w:r>
    </w:p>
    <w:p w14:paraId="203C370E"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Άρα, λοιπόν, οι δικαιούχοι θα πρέπει να ξέρουν ότι</w:t>
      </w:r>
      <w:r>
        <w:rPr>
          <w:rFonts w:eastAsia="Times New Roman" w:cs="Times New Roman"/>
          <w:szCs w:val="24"/>
        </w:rPr>
        <w:t>,</w:t>
      </w:r>
      <w:r>
        <w:rPr>
          <w:rFonts w:eastAsia="Times New Roman" w:cs="Times New Roman"/>
          <w:szCs w:val="24"/>
        </w:rPr>
        <w:t xml:space="preserve"> προκειμένου να πετύχουν</w:t>
      </w:r>
      <w:r>
        <w:rPr>
          <w:rFonts w:eastAsia="Times New Roman" w:cs="Times New Roman"/>
          <w:szCs w:val="24"/>
        </w:rPr>
        <w:t xml:space="preserve"> την οικονομική στήριξη, που μιλάει για πενταετή κάλυψη λειτουργικών εξόδων και μέχρι το ποσό των 100.000</w:t>
      </w:r>
      <w:r>
        <w:rPr>
          <w:rFonts w:eastAsia="Times New Roman" w:cs="Times New Roman"/>
          <w:szCs w:val="24"/>
          <w:vertAlign w:val="superscript"/>
        </w:rPr>
        <w:t xml:space="preserve"> </w:t>
      </w:r>
      <w:r>
        <w:rPr>
          <w:rFonts w:eastAsia="Times New Roman" w:cs="Times New Roman"/>
          <w:szCs w:val="24"/>
        </w:rPr>
        <w:t xml:space="preserve">ευρώ, θα πρέπει οπωσδήποτε να έχουν ένα συγκεκριμένο επιχειρηματικό σχέδιο. </w:t>
      </w:r>
    </w:p>
    <w:p w14:paraId="203C370F"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βαμβάκι, η </w:t>
      </w:r>
      <w:proofErr w:type="spellStart"/>
      <w:r>
        <w:rPr>
          <w:rFonts w:eastAsia="Times New Roman" w:cs="Times New Roman"/>
          <w:szCs w:val="24"/>
        </w:rPr>
        <w:t>διεπαγγελματική</w:t>
      </w:r>
      <w:proofErr w:type="spellEnd"/>
      <w:r>
        <w:rPr>
          <w:rFonts w:eastAsia="Times New Roman" w:cs="Times New Roman"/>
          <w:szCs w:val="24"/>
        </w:rPr>
        <w:t xml:space="preserve"> οργάνωση που αναγνωρίστηκε έχει </w:t>
      </w:r>
      <w:r>
        <w:rPr>
          <w:rFonts w:eastAsia="Times New Roman" w:cs="Times New Roman"/>
          <w:szCs w:val="24"/>
        </w:rPr>
        <w:t>βάλει ως στόχο την αναβάθμιση της ποιότητας του συγκεκριμένου προϊόντος, την προσαρμογή σε νέες απαιτήσεις της αγοράς, την επέκτασή της σε μια καλλιέργεια ολοκληρωμένης διαχείρισης. Παρά τις δυσκολίες που θα εμφανιστούν για την εφαρμογή του συγκεκριμένου μ</w:t>
      </w:r>
      <w:r>
        <w:rPr>
          <w:rFonts w:eastAsia="Times New Roman" w:cs="Times New Roman"/>
          <w:szCs w:val="24"/>
        </w:rPr>
        <w:t>έτρου, επειδή πρόκειται για ένα προϊόν που</w:t>
      </w:r>
      <w:r>
        <w:rPr>
          <w:rFonts w:eastAsia="Times New Roman" w:cs="Times New Roman"/>
          <w:szCs w:val="24"/>
        </w:rPr>
        <w:t>,</w:t>
      </w:r>
      <w:r>
        <w:rPr>
          <w:rFonts w:eastAsia="Times New Roman" w:cs="Times New Roman"/>
          <w:szCs w:val="24"/>
        </w:rPr>
        <w:t xml:space="preserve"> ιδιαίτερα για τη χώρα μας και πολύ περισσότερο για την περιοχή της Θεσσαλίας</w:t>
      </w:r>
      <w:r>
        <w:rPr>
          <w:rFonts w:eastAsia="Times New Roman" w:cs="Times New Roman"/>
          <w:szCs w:val="24"/>
        </w:rPr>
        <w:t>,</w:t>
      </w:r>
      <w:r>
        <w:rPr>
          <w:rFonts w:eastAsia="Times New Roman" w:cs="Times New Roman"/>
          <w:szCs w:val="24"/>
        </w:rPr>
        <w:t xml:space="preserve"> είναι ένα προϊόν που θέλουμε να στηρίξουμε, θα είμαστε μαζί τους. Θα έχουμε και συνεργασίες ακόμα όχι μόνο από τους αγρότες</w:t>
      </w:r>
      <w:r>
        <w:rPr>
          <w:rFonts w:eastAsia="Times New Roman" w:cs="Times New Roman"/>
          <w:szCs w:val="24"/>
        </w:rPr>
        <w:t>,</w:t>
      </w:r>
      <w:r>
        <w:rPr>
          <w:rFonts w:eastAsia="Times New Roman" w:cs="Times New Roman"/>
          <w:szCs w:val="24"/>
        </w:rPr>
        <w:t xml:space="preserve"> αλλά και </w:t>
      </w:r>
      <w:r>
        <w:rPr>
          <w:rFonts w:eastAsia="Times New Roman" w:cs="Times New Roman"/>
          <w:szCs w:val="24"/>
        </w:rPr>
        <w:t xml:space="preserve">από τους </w:t>
      </w:r>
      <w:proofErr w:type="spellStart"/>
      <w:r>
        <w:rPr>
          <w:rFonts w:eastAsia="Times New Roman" w:cs="Times New Roman"/>
          <w:szCs w:val="24"/>
        </w:rPr>
        <w:t>εκκοκκιστές</w:t>
      </w:r>
      <w:proofErr w:type="spellEnd"/>
      <w:r>
        <w:rPr>
          <w:rFonts w:eastAsia="Times New Roman" w:cs="Times New Roman"/>
          <w:szCs w:val="24"/>
        </w:rPr>
        <w:t>,</w:t>
      </w:r>
      <w:r>
        <w:rPr>
          <w:rFonts w:eastAsia="Times New Roman" w:cs="Times New Roman"/>
          <w:szCs w:val="24"/>
        </w:rPr>
        <w:t xml:space="preserve"> αλλά και όλους όσο</w:t>
      </w:r>
      <w:r>
        <w:rPr>
          <w:rFonts w:eastAsia="Times New Roman" w:cs="Times New Roman"/>
          <w:szCs w:val="24"/>
        </w:rPr>
        <w:t>ι</w:t>
      </w:r>
      <w:r>
        <w:rPr>
          <w:rFonts w:eastAsia="Times New Roman" w:cs="Times New Roman"/>
          <w:szCs w:val="24"/>
        </w:rPr>
        <w:t xml:space="preserve">, θα έλεγα, έχουν σχέση με τη </w:t>
      </w:r>
      <w:proofErr w:type="spellStart"/>
      <w:r>
        <w:rPr>
          <w:rFonts w:eastAsia="Times New Roman" w:cs="Times New Roman"/>
          <w:szCs w:val="24"/>
        </w:rPr>
        <w:t>Δ</w:t>
      </w:r>
      <w:r>
        <w:rPr>
          <w:rFonts w:eastAsia="Times New Roman" w:cs="Times New Roman"/>
          <w:szCs w:val="24"/>
        </w:rPr>
        <w:t>ιεπαγγελματική</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ργάνωση </w:t>
      </w:r>
      <w:r>
        <w:rPr>
          <w:rFonts w:eastAsia="Times New Roman" w:cs="Times New Roman"/>
          <w:szCs w:val="24"/>
        </w:rPr>
        <w:t>Β</w:t>
      </w:r>
      <w:r>
        <w:rPr>
          <w:rFonts w:eastAsia="Times New Roman" w:cs="Times New Roman"/>
          <w:szCs w:val="24"/>
        </w:rPr>
        <w:t xml:space="preserve">άμβακος. </w:t>
      </w:r>
    </w:p>
    <w:p w14:paraId="203C3710" w14:textId="77777777" w:rsidR="00BD6463" w:rsidRDefault="001903D8">
      <w:pPr>
        <w:spacing w:line="600" w:lineRule="auto"/>
        <w:ind w:firstLine="720"/>
        <w:contextualSpacing/>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 κύριο Υπουργό.</w:t>
      </w:r>
    </w:p>
    <w:p w14:paraId="203C3711" w14:textId="77777777" w:rsidR="00BD6463" w:rsidRDefault="001903D8">
      <w:pPr>
        <w:spacing w:line="600" w:lineRule="auto"/>
        <w:ind w:firstLine="720"/>
        <w:contextualSpacing/>
        <w:jc w:val="both"/>
        <w:rPr>
          <w:rFonts w:eastAsia="Times New Roman"/>
          <w:szCs w:val="24"/>
        </w:rPr>
      </w:pPr>
      <w:r>
        <w:rPr>
          <w:rFonts w:eastAsia="Times New Roman"/>
          <w:szCs w:val="24"/>
        </w:rPr>
        <w:t>Κυρία συνάδελφε, πριν πάρετε τον λόγο για τη δευτερολογία σας, θα ήθελα να κάνω δύο α</w:t>
      </w:r>
      <w:r>
        <w:rPr>
          <w:rFonts w:eastAsia="Times New Roman"/>
          <w:szCs w:val="24"/>
        </w:rPr>
        <w:t>νακοινώσεις.</w:t>
      </w:r>
    </w:p>
    <w:p w14:paraId="203C3712" w14:textId="77777777" w:rsidR="00BD6463" w:rsidRDefault="001903D8">
      <w:pPr>
        <w:spacing w:line="600" w:lineRule="auto"/>
        <w:ind w:firstLine="720"/>
        <w:contextualSpacing/>
        <w:jc w:val="both"/>
        <w:rPr>
          <w:rFonts w:eastAsia="Times New Roman"/>
          <w:szCs w:val="24"/>
        </w:rPr>
      </w:pPr>
      <w:r>
        <w:rPr>
          <w:rFonts w:eastAsia="Times New Roman"/>
          <w:szCs w:val="24"/>
        </w:rPr>
        <w:t>Κυρίες και κύριοι συνάδελφοι, θέλω να θέσω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η Διακομματική Κοινοβουλευτική Επιτροπή για το Δημογραφικό, που έχει συσταθεί σύμφωνα με τα άρθρα 44 και 45 του Κανονισμού της Βουλής και για την οποία η Ολομέλεια της Βουλής έχει ορί</w:t>
      </w:r>
      <w:r>
        <w:rPr>
          <w:rFonts w:eastAsia="Times New Roman"/>
          <w:szCs w:val="24"/>
        </w:rPr>
        <w:t xml:space="preserve">σει προθεσμία υποβολής της </w:t>
      </w:r>
      <w:r>
        <w:rPr>
          <w:rFonts w:eastAsia="Times New Roman"/>
          <w:szCs w:val="24"/>
        </w:rPr>
        <w:t>έ</w:t>
      </w:r>
      <w:r>
        <w:rPr>
          <w:rFonts w:eastAsia="Times New Roman"/>
          <w:szCs w:val="24"/>
        </w:rPr>
        <w:t>κθεσής της την 31</w:t>
      </w:r>
      <w:r>
        <w:rPr>
          <w:rFonts w:eastAsia="Times New Roman"/>
          <w:szCs w:val="24"/>
          <w:vertAlign w:val="superscript"/>
        </w:rPr>
        <w:t>η</w:t>
      </w:r>
      <w:r>
        <w:rPr>
          <w:rFonts w:eastAsia="Times New Roman"/>
          <w:szCs w:val="24"/>
        </w:rPr>
        <w:t xml:space="preserve"> Οκτωβρίου 2017, ζητεί τρίμηνη παράταση της λειτουργίας της μέχρι την 31</w:t>
      </w:r>
      <w:r>
        <w:rPr>
          <w:rFonts w:eastAsia="Times New Roman"/>
          <w:szCs w:val="24"/>
          <w:vertAlign w:val="superscript"/>
        </w:rPr>
        <w:t>η</w:t>
      </w:r>
      <w:r>
        <w:rPr>
          <w:rFonts w:eastAsia="Times New Roman"/>
          <w:szCs w:val="24"/>
        </w:rPr>
        <w:t xml:space="preserve"> Ιανουαρίου του 2018. </w:t>
      </w:r>
    </w:p>
    <w:p w14:paraId="203C3713" w14:textId="77777777" w:rsidR="00BD6463" w:rsidRDefault="001903D8">
      <w:pPr>
        <w:spacing w:line="600" w:lineRule="auto"/>
        <w:ind w:firstLine="720"/>
        <w:contextualSpacing/>
        <w:jc w:val="both"/>
        <w:rPr>
          <w:rFonts w:eastAsia="Times New Roman"/>
          <w:szCs w:val="24"/>
        </w:rPr>
      </w:pPr>
      <w:r>
        <w:rPr>
          <w:rFonts w:eastAsia="Times New Roman"/>
          <w:szCs w:val="24"/>
        </w:rPr>
        <w:t>Το Σώμα συμφωνεί</w:t>
      </w:r>
      <w:r>
        <w:rPr>
          <w:rFonts w:eastAsia="Times New Roman"/>
          <w:szCs w:val="24"/>
        </w:rPr>
        <w:t xml:space="preserve">; </w:t>
      </w:r>
    </w:p>
    <w:p w14:paraId="203C3714" w14:textId="77777777" w:rsidR="00BD6463" w:rsidRDefault="001903D8">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03C3715" w14:textId="77777777" w:rsidR="00BD6463" w:rsidRDefault="001903D8">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 xml:space="preserve"> </w:t>
      </w:r>
      <w:r>
        <w:rPr>
          <w:rFonts w:eastAsia="Times New Roman"/>
          <w:szCs w:val="24"/>
        </w:rPr>
        <w:t xml:space="preserve">ομοφώνως. </w:t>
      </w:r>
    </w:p>
    <w:p w14:paraId="203C3716" w14:textId="77777777" w:rsidR="00BD6463" w:rsidRDefault="001903D8">
      <w:pPr>
        <w:spacing w:line="600" w:lineRule="auto"/>
        <w:ind w:firstLine="720"/>
        <w:contextualSpacing/>
        <w:jc w:val="both"/>
        <w:rPr>
          <w:rFonts w:eastAsia="Times New Roman"/>
          <w:szCs w:val="24"/>
        </w:rPr>
      </w:pPr>
      <w:r>
        <w:rPr>
          <w:rFonts w:eastAsia="Times New Roman"/>
          <w:szCs w:val="24"/>
        </w:rPr>
        <w:t>Επίσης, θέλω να θέσω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r>
        <w:rPr>
          <w:rFonts w:eastAsia="Times New Roman"/>
          <w:szCs w:val="24"/>
        </w:rPr>
        <w:t xml:space="preserve">του Σώματος </w:t>
      </w:r>
      <w:r>
        <w:rPr>
          <w:rFonts w:eastAsia="Times New Roman"/>
          <w:szCs w:val="24"/>
        </w:rPr>
        <w:t xml:space="preserve">ότι η Εξεταστική Επιτροπή για τη διερεύνηση σκανδάλων στον χώρο της </w:t>
      </w:r>
      <w:r>
        <w:rPr>
          <w:rFonts w:eastAsia="Times New Roman"/>
          <w:szCs w:val="24"/>
        </w:rPr>
        <w:t>Υ</w:t>
      </w:r>
      <w:r>
        <w:rPr>
          <w:rFonts w:eastAsia="Times New Roman"/>
          <w:szCs w:val="24"/>
        </w:rPr>
        <w:t xml:space="preserve">γείας κατά τα έτη 1997-2014, που έχει συσταθεί σύμφωνα με τα άρθρα 144 και </w:t>
      </w:r>
      <w:proofErr w:type="spellStart"/>
      <w:r>
        <w:rPr>
          <w:rFonts w:eastAsia="Times New Roman"/>
          <w:szCs w:val="24"/>
        </w:rPr>
        <w:t>επ</w:t>
      </w:r>
      <w:proofErr w:type="spellEnd"/>
      <w:r>
        <w:rPr>
          <w:rFonts w:eastAsia="Times New Roman"/>
          <w:szCs w:val="24"/>
        </w:rPr>
        <w:t>. του Κανονισμού της Βουλής και για την οποία η Ολομέλει</w:t>
      </w:r>
      <w:r>
        <w:rPr>
          <w:rFonts w:eastAsia="Times New Roman"/>
          <w:szCs w:val="24"/>
        </w:rPr>
        <w:t>α της Βουλής έχει ορίσει προθεσμία υποβολής του πορίσματός της την 21</w:t>
      </w:r>
      <w:r>
        <w:rPr>
          <w:rFonts w:eastAsia="Times New Roman"/>
          <w:szCs w:val="24"/>
          <w:vertAlign w:val="superscript"/>
        </w:rPr>
        <w:t>η</w:t>
      </w:r>
      <w:r>
        <w:rPr>
          <w:rFonts w:eastAsia="Times New Roman"/>
          <w:szCs w:val="24"/>
        </w:rPr>
        <w:t xml:space="preserve"> Οκτωβρίου 2017, ζητεί τρίμηνη παράταση της λειτουργίας της μέχρι την 21</w:t>
      </w:r>
      <w:r>
        <w:rPr>
          <w:rFonts w:eastAsia="Times New Roman"/>
          <w:szCs w:val="24"/>
          <w:vertAlign w:val="superscript"/>
        </w:rPr>
        <w:t>η</w:t>
      </w:r>
      <w:r>
        <w:rPr>
          <w:rFonts w:eastAsia="Times New Roman"/>
          <w:szCs w:val="24"/>
        </w:rPr>
        <w:t xml:space="preserve"> Ιανουαρίου 2018.</w:t>
      </w:r>
    </w:p>
    <w:p w14:paraId="203C3717" w14:textId="77777777" w:rsidR="00BD6463" w:rsidRDefault="001903D8">
      <w:pPr>
        <w:spacing w:line="600" w:lineRule="auto"/>
        <w:ind w:firstLine="720"/>
        <w:contextualSpacing/>
        <w:jc w:val="both"/>
        <w:rPr>
          <w:rFonts w:eastAsia="Times New Roman"/>
          <w:szCs w:val="24"/>
        </w:rPr>
      </w:pPr>
      <w:r>
        <w:rPr>
          <w:rFonts w:eastAsia="Times New Roman"/>
          <w:szCs w:val="24"/>
        </w:rPr>
        <w:t>Το Σώμα σ</w:t>
      </w:r>
      <w:r>
        <w:rPr>
          <w:rFonts w:eastAsia="Times New Roman"/>
          <w:szCs w:val="24"/>
        </w:rPr>
        <w:t>υμφωνεί ;</w:t>
      </w:r>
    </w:p>
    <w:p w14:paraId="203C3718" w14:textId="77777777" w:rsidR="00BD6463" w:rsidRDefault="001903D8">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03C3719" w14:textId="77777777" w:rsidR="00BD6463" w:rsidRDefault="001903D8">
      <w:pPr>
        <w:spacing w:line="600" w:lineRule="auto"/>
        <w:ind w:firstLine="720"/>
        <w:contextualSpacing/>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Συνεπώς</w:t>
      </w:r>
      <w:r>
        <w:rPr>
          <w:rFonts w:eastAsia="Times New Roman"/>
          <w:szCs w:val="24"/>
        </w:rPr>
        <w:t xml:space="preserve">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 xml:space="preserve"> </w:t>
      </w:r>
      <w:r>
        <w:rPr>
          <w:rFonts w:eastAsia="Times New Roman"/>
          <w:szCs w:val="24"/>
        </w:rPr>
        <w:t>ομοφώνως.</w:t>
      </w:r>
    </w:p>
    <w:p w14:paraId="203C371A"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Ορίστε, κυρία </w:t>
      </w:r>
      <w:proofErr w:type="spellStart"/>
      <w:r>
        <w:rPr>
          <w:rFonts w:eastAsia="Times New Roman"/>
          <w:szCs w:val="24"/>
        </w:rPr>
        <w:t>Κατσαβριά</w:t>
      </w:r>
      <w:proofErr w:type="spellEnd"/>
      <w:r>
        <w:rPr>
          <w:rFonts w:eastAsia="Times New Roman"/>
          <w:szCs w:val="24"/>
        </w:rPr>
        <w:t xml:space="preserve">, έχετε τον λόγο για τη δευτερολογία σας. </w:t>
      </w:r>
    </w:p>
    <w:p w14:paraId="203C371B" w14:textId="77777777" w:rsidR="00BD6463" w:rsidRDefault="001903D8">
      <w:pPr>
        <w:spacing w:line="600" w:lineRule="auto"/>
        <w:ind w:firstLine="720"/>
        <w:contextualSpacing/>
        <w:jc w:val="both"/>
        <w:rPr>
          <w:rFonts w:eastAsia="Times New Roman"/>
          <w:szCs w:val="24"/>
        </w:rPr>
      </w:pPr>
      <w:r>
        <w:rPr>
          <w:rFonts w:eastAsia="Times New Roman"/>
          <w:b/>
          <w:szCs w:val="24"/>
        </w:rPr>
        <w:t xml:space="preserve">ΧΡΥΣΟΥΛΑ ΚΑΤΣΑΒΡΙΑ </w:t>
      </w:r>
      <w:r>
        <w:rPr>
          <w:rFonts w:eastAsia="Times New Roman"/>
          <w:b/>
          <w:szCs w:val="24"/>
        </w:rPr>
        <w:t>-</w:t>
      </w:r>
      <w:r>
        <w:rPr>
          <w:rFonts w:eastAsia="Times New Roman"/>
          <w:b/>
          <w:szCs w:val="24"/>
        </w:rPr>
        <w:t xml:space="preserve"> ΣΙΩΡΟΠΟΥΛΟΥ:</w:t>
      </w:r>
      <w:r>
        <w:rPr>
          <w:rFonts w:eastAsia="Times New Roman"/>
          <w:szCs w:val="24"/>
        </w:rPr>
        <w:t xml:space="preserve"> Ευχαριστώ.</w:t>
      </w:r>
    </w:p>
    <w:p w14:paraId="203C371C"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Κύριε Πρόεδρε, κύριε Υπουργέ, το πρώτο βήμα έγινε. Θεσμοθετήθηκε δηλαδή -και πολύ σωστά- το πλαίσιο που αφορά στις </w:t>
      </w:r>
      <w:r>
        <w:rPr>
          <w:rFonts w:eastAsia="Times New Roman"/>
          <w:szCs w:val="24"/>
        </w:rPr>
        <w:t xml:space="preserve">συνεταιριστικές οργανώσεις και στις ομάδες παραγωγών. Διαπιστώνουμε, όμως, ότι υπάρχουν πολλά προβλήματα που δυσχεραίνουν τη λειτουργία και την επιβίωση των σχημάτων αυτών. </w:t>
      </w:r>
    </w:p>
    <w:p w14:paraId="203C371D"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Τέτοια προβλήματα στη γενική τους μορφή είναι τα προβλήματα διοίκησης, η δυσκολία </w:t>
      </w:r>
      <w:r>
        <w:rPr>
          <w:rFonts w:eastAsia="Times New Roman"/>
          <w:szCs w:val="24"/>
        </w:rPr>
        <w:t>διαχείρισης του παραγόμενου προϊόντος, η χρήση των νέων τεχνολογιών και η προώθηση του παραγόμενου προϊόντος στις αγορές σε μια μετρήσιμη ποσοτικά και ποιοτικά μάζα. Όλα αυτά είναι θέματα δύσκολα και πολλές φορές μη κατανοητά, προς το παρόν τουλάχιστον, στ</w:t>
      </w:r>
      <w:r>
        <w:rPr>
          <w:rFonts w:eastAsia="Times New Roman"/>
          <w:szCs w:val="24"/>
        </w:rPr>
        <w:t>ην πλειονότητα των παραγωγών και των οργανώσεών τους</w:t>
      </w:r>
      <w:r>
        <w:rPr>
          <w:rFonts w:eastAsia="Times New Roman"/>
          <w:szCs w:val="24"/>
        </w:rPr>
        <w:t>,</w:t>
      </w:r>
      <w:r>
        <w:rPr>
          <w:rFonts w:eastAsia="Times New Roman"/>
          <w:szCs w:val="24"/>
        </w:rPr>
        <w:t xml:space="preserve"> προκειμένου να τα επιλύσουν μόνοι τους.</w:t>
      </w:r>
    </w:p>
    <w:p w14:paraId="203C371E"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Από την άλλη, το Υπουργείο σας εποπτεύει οργανισμούς όπως ο </w:t>
      </w:r>
      <w:r>
        <w:rPr>
          <w:rFonts w:eastAsia="Times New Roman"/>
          <w:szCs w:val="24"/>
        </w:rPr>
        <w:t>«</w:t>
      </w:r>
      <w:r>
        <w:rPr>
          <w:rFonts w:eastAsia="Times New Roman"/>
          <w:szCs w:val="24"/>
        </w:rPr>
        <w:t xml:space="preserve">ΕΛΓΟ </w:t>
      </w:r>
      <w:r>
        <w:rPr>
          <w:rFonts w:eastAsia="Times New Roman"/>
          <w:szCs w:val="24"/>
        </w:rPr>
        <w:t xml:space="preserve">– </w:t>
      </w:r>
      <w:r>
        <w:rPr>
          <w:rFonts w:eastAsia="Times New Roman"/>
          <w:szCs w:val="24"/>
        </w:rPr>
        <w:t>ΔΗΜΗΤΡΑ</w:t>
      </w:r>
      <w:r>
        <w:rPr>
          <w:rFonts w:eastAsia="Times New Roman"/>
          <w:szCs w:val="24"/>
        </w:rPr>
        <w:t>»</w:t>
      </w:r>
      <w:r>
        <w:rPr>
          <w:rFonts w:eastAsia="Times New Roman"/>
          <w:szCs w:val="24"/>
        </w:rPr>
        <w:t>, ερευνητικά κέντρα όπως το Ινστιτούτο Ελέγχου Ποικιλιών, ενώ παράλληλα συνεργάζεται κ</w:t>
      </w:r>
      <w:r>
        <w:rPr>
          <w:rFonts w:eastAsia="Times New Roman"/>
          <w:szCs w:val="24"/>
        </w:rPr>
        <w:t>αι με άλλα ερευνητικά κέντρα</w:t>
      </w:r>
      <w:r>
        <w:rPr>
          <w:rFonts w:eastAsia="Times New Roman"/>
          <w:szCs w:val="24"/>
        </w:rPr>
        <w:t>,</w:t>
      </w:r>
      <w:r>
        <w:rPr>
          <w:rFonts w:eastAsia="Times New Roman"/>
          <w:szCs w:val="24"/>
        </w:rPr>
        <w:t xml:space="preserve"> όπως το </w:t>
      </w:r>
      <w:proofErr w:type="spellStart"/>
      <w:r>
        <w:rPr>
          <w:rFonts w:eastAsia="Times New Roman"/>
          <w:szCs w:val="24"/>
        </w:rPr>
        <w:t>Μπενάκειο</w:t>
      </w:r>
      <w:proofErr w:type="spellEnd"/>
      <w:r>
        <w:rPr>
          <w:rFonts w:eastAsia="Times New Roman"/>
          <w:szCs w:val="24"/>
        </w:rPr>
        <w:t xml:space="preserve">. </w:t>
      </w:r>
    </w:p>
    <w:p w14:paraId="203C371F" w14:textId="77777777" w:rsidR="00BD6463" w:rsidRDefault="001903D8">
      <w:pPr>
        <w:spacing w:line="600" w:lineRule="auto"/>
        <w:ind w:firstLine="720"/>
        <w:contextualSpacing/>
        <w:jc w:val="both"/>
        <w:rPr>
          <w:rFonts w:eastAsia="Times New Roman"/>
          <w:szCs w:val="24"/>
        </w:rPr>
      </w:pPr>
      <w:r>
        <w:rPr>
          <w:rFonts w:eastAsia="Times New Roman"/>
          <w:szCs w:val="24"/>
        </w:rPr>
        <w:t>Στο σημείο αυτό θέλω να επισημάνω τη λειτουργία δύο ερευνητικών φορέων που εδρεύουν στην Καρδίτσα, του Εθνικού Κέντρου Βάμβακος και του Κέντρου Γενετικής Βελτίωσης Ζώων. Και τα δύο αυτά ερευνητικά κέντρα πρ</w:t>
      </w:r>
      <w:r>
        <w:rPr>
          <w:rFonts w:eastAsia="Times New Roman"/>
          <w:szCs w:val="24"/>
        </w:rPr>
        <w:t xml:space="preserve">οσφέρουν εξαιρετικά </w:t>
      </w:r>
      <w:r>
        <w:rPr>
          <w:rFonts w:eastAsia="Times New Roman"/>
          <w:szCs w:val="24"/>
        </w:rPr>
        <w:lastRenderedPageBreak/>
        <w:t>σημαντικές υπηρεσίες</w:t>
      </w:r>
      <w:r>
        <w:rPr>
          <w:rFonts w:eastAsia="Times New Roman"/>
          <w:szCs w:val="24"/>
        </w:rPr>
        <w:t>,</w:t>
      </w:r>
      <w:r>
        <w:rPr>
          <w:rFonts w:eastAsia="Times New Roman"/>
          <w:szCs w:val="24"/>
        </w:rPr>
        <w:t xml:space="preserve"> τόσο προς το Υπουργείο Αγροτικής Ανάπτυξης όσο και προς τους ενδιαφερόμενους βαμβακοκαλλιεργητές ή κτηνοτρόφους, αντίστοιχα. Χρειάζονται, όμως, και την απαραίτητη στελέχωση. </w:t>
      </w:r>
    </w:p>
    <w:p w14:paraId="203C3720"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Στην ουσία, κύριε Υπουργέ, τίθεται και </w:t>
      </w:r>
      <w:r>
        <w:rPr>
          <w:rFonts w:eastAsia="Times New Roman"/>
          <w:szCs w:val="24"/>
        </w:rPr>
        <w:t>το ερώτημα εάν υπάρχει σχέδιο</w:t>
      </w:r>
      <w:r>
        <w:rPr>
          <w:rFonts w:eastAsia="Times New Roman"/>
          <w:szCs w:val="24"/>
        </w:rPr>
        <w:t>,</w:t>
      </w:r>
      <w:r>
        <w:rPr>
          <w:rFonts w:eastAsia="Times New Roman"/>
          <w:szCs w:val="24"/>
        </w:rPr>
        <w:t xml:space="preserve"> ώστε το Υπουργείο σας να αξιοποιήσει και να κατευθύνει αυτά τα ινστιτούτα και τους οργανισμούς με συγκεκριμένο σχέδιο</w:t>
      </w:r>
      <w:r>
        <w:rPr>
          <w:rFonts w:eastAsia="Times New Roman"/>
          <w:szCs w:val="24"/>
        </w:rPr>
        <w:t>,</w:t>
      </w:r>
      <w:r>
        <w:rPr>
          <w:rFonts w:eastAsia="Times New Roman"/>
          <w:szCs w:val="24"/>
        </w:rPr>
        <w:t xml:space="preserve"> ώστε να ανταποκριθούν στην ανάγκη στήριξης των ομάδων παραγωγών στα θέματα που αναφέραμε παραπάνω. </w:t>
      </w:r>
    </w:p>
    <w:p w14:paraId="203C3721" w14:textId="77777777" w:rsidR="00BD6463" w:rsidRDefault="001903D8">
      <w:pPr>
        <w:spacing w:line="600" w:lineRule="auto"/>
        <w:ind w:firstLine="720"/>
        <w:contextualSpacing/>
        <w:jc w:val="both"/>
        <w:rPr>
          <w:rFonts w:eastAsia="Times New Roman"/>
          <w:szCs w:val="24"/>
        </w:rPr>
      </w:pPr>
      <w:r>
        <w:rPr>
          <w:rFonts w:eastAsia="Times New Roman"/>
          <w:szCs w:val="24"/>
        </w:rPr>
        <w:t>Το ερω</w:t>
      </w:r>
      <w:r>
        <w:rPr>
          <w:rFonts w:eastAsia="Times New Roman"/>
          <w:szCs w:val="24"/>
        </w:rPr>
        <w:t>τώ αυτό, διότι έχω την πεποίθηση ότι χωρίς τη στήριξη των ομάδων παραγωγών από δομές που ανήκουν ή εποπτεύονται από το Υπουργείο σας, καθώς επίσης και από τα πανεπιστήμια και από τα ΤΕΙ, δεν θα έχουμε το αναμενόμενο αποτέλεσμα και σε σύντομο χρονικό διάστη</w:t>
      </w:r>
      <w:r>
        <w:rPr>
          <w:rFonts w:eastAsia="Times New Roman"/>
          <w:szCs w:val="24"/>
        </w:rPr>
        <w:t xml:space="preserve">μα. </w:t>
      </w:r>
    </w:p>
    <w:p w14:paraId="203C3722" w14:textId="77777777" w:rsidR="00BD6463" w:rsidRDefault="001903D8">
      <w:pPr>
        <w:spacing w:line="600" w:lineRule="auto"/>
        <w:ind w:firstLine="720"/>
        <w:contextualSpacing/>
        <w:jc w:val="both"/>
        <w:rPr>
          <w:rFonts w:eastAsia="Times New Roman"/>
          <w:szCs w:val="24"/>
        </w:rPr>
      </w:pPr>
      <w:r>
        <w:rPr>
          <w:rFonts w:eastAsia="Times New Roman"/>
          <w:szCs w:val="24"/>
        </w:rPr>
        <w:t xml:space="preserve">Επιτρέψτε μου ακόμη να προσθέσω, πέρα από τα προηγούμενα, και τους προβληματισμούς των ίδιων των αγροτών σε σχέση με τη νομική υπόσταση των ομάδων παραγωγών που επιχειρούν να συγκροτήσουν, τη δυνατότητά τους για </w:t>
      </w:r>
      <w:r>
        <w:rPr>
          <w:rFonts w:eastAsia="Times New Roman"/>
          <w:szCs w:val="24"/>
        </w:rPr>
        <w:t>πλήρη δικαιοπρακτική ικανότητα, την απόδοση αριθμού φορολογικού μητρώου, τη φορολογική τους μεταχείριση και μια σειρά από άλλα πρακτικά ζητήματα που αφορούν στην ορθολογική και άρτια λειτουργία των ομάδων παραγωγών, σύμφωνα με τη φιλοσοφία του Προγράμματος</w:t>
      </w:r>
      <w:r>
        <w:rPr>
          <w:rFonts w:eastAsia="Times New Roman"/>
          <w:szCs w:val="24"/>
        </w:rPr>
        <w:t xml:space="preserve"> Αγροτικής Ανάπτυξης. Πρόκειται για προβληματισμούς τους οποίους μας καταθέτουν σχεδόν καθημερινά οι αγρότες μας στις επαφές που έχουμε μαζί τους. </w:t>
      </w:r>
    </w:p>
    <w:p w14:paraId="203C3723" w14:textId="77777777" w:rsidR="00BD6463" w:rsidRDefault="001903D8">
      <w:pPr>
        <w:spacing w:line="600" w:lineRule="auto"/>
        <w:ind w:firstLine="720"/>
        <w:contextualSpacing/>
        <w:jc w:val="both"/>
        <w:rPr>
          <w:rFonts w:eastAsia="Times New Roman"/>
          <w:szCs w:val="24"/>
        </w:rPr>
      </w:pPr>
      <w:r>
        <w:rPr>
          <w:rFonts w:eastAsia="Times New Roman"/>
          <w:szCs w:val="24"/>
        </w:rPr>
        <w:lastRenderedPageBreak/>
        <w:t xml:space="preserve">Πιστεύω, κύριε Υπουργέ, ότι οφείλουμε άμεσα να καλύψουμε τις όποιες αδυναμίες έχουν διαπιστωθεί και σε κάθε </w:t>
      </w:r>
      <w:r>
        <w:rPr>
          <w:rFonts w:eastAsia="Times New Roman"/>
          <w:szCs w:val="24"/>
        </w:rPr>
        <w:t xml:space="preserve">περίπτωση να ξεδιπλώσουμε μια εκστρατεία ουσιαστικής και έγκυρης πληροφόρησης των αγροτών μας για τα συλλογικά σχήματα της οργάνωσής τους. Με τον τρόπο αυτό θεωρώ ότι θα πετύχουμε σύντομα τα καλύτερα δυνατά αποτελέσματα, δηλαδή βιώσιμα συνεργατικά σχήματα </w:t>
      </w:r>
      <w:r>
        <w:rPr>
          <w:rFonts w:eastAsia="Times New Roman"/>
          <w:szCs w:val="24"/>
        </w:rPr>
        <w:t xml:space="preserve">προς όφελος της αγροτικής οικονομίας και φυσικά των ίδιων των παραγωγών. </w:t>
      </w:r>
    </w:p>
    <w:p w14:paraId="203C3724" w14:textId="77777777" w:rsidR="00BD6463" w:rsidRDefault="001903D8">
      <w:pPr>
        <w:spacing w:line="600" w:lineRule="auto"/>
        <w:ind w:firstLine="720"/>
        <w:contextualSpacing/>
        <w:jc w:val="both"/>
        <w:rPr>
          <w:rFonts w:eastAsia="Times New Roman"/>
          <w:szCs w:val="24"/>
        </w:rPr>
      </w:pPr>
      <w:r>
        <w:rPr>
          <w:rFonts w:eastAsia="Times New Roman"/>
          <w:szCs w:val="24"/>
        </w:rPr>
        <w:t>Σας ευχαριστώ.</w:t>
      </w:r>
    </w:p>
    <w:p w14:paraId="203C3725" w14:textId="77777777" w:rsidR="00BD6463" w:rsidRDefault="001903D8">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κι εμείς την κυρία συνάδελφο. </w:t>
      </w:r>
    </w:p>
    <w:p w14:paraId="203C3726" w14:textId="77777777" w:rsidR="00BD6463" w:rsidRDefault="001903D8">
      <w:pPr>
        <w:spacing w:line="600" w:lineRule="auto"/>
        <w:ind w:firstLine="720"/>
        <w:contextualSpacing/>
        <w:jc w:val="both"/>
        <w:rPr>
          <w:rFonts w:eastAsia="Times New Roman"/>
          <w:szCs w:val="24"/>
        </w:rPr>
      </w:pPr>
      <w:r>
        <w:rPr>
          <w:rFonts w:eastAsia="Times New Roman"/>
          <w:szCs w:val="24"/>
        </w:rPr>
        <w:t>Ορίστε, κύριε Υπουργέ, έχετε τον λόγο για τρία λεπτά και να κλείσουμε και τη σημερινή συνεδ</w:t>
      </w:r>
      <w:r>
        <w:rPr>
          <w:rFonts w:eastAsia="Times New Roman"/>
          <w:szCs w:val="24"/>
        </w:rPr>
        <w:t>ρίαση.</w:t>
      </w:r>
    </w:p>
    <w:p w14:paraId="203C3727" w14:textId="77777777" w:rsidR="00BD6463" w:rsidRDefault="001903D8">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Αφού, λοιπόν, συμφωνούμε στην αναγκαιότητα λειτουργίας αυτών των σχημάτων, πρέπει να ξεκαθαρίσουμε ένα πράγμα: </w:t>
      </w:r>
      <w:r>
        <w:rPr>
          <w:rFonts w:eastAsia="Times New Roman" w:cs="Times New Roman"/>
          <w:szCs w:val="24"/>
        </w:rPr>
        <w:t>Α</w:t>
      </w:r>
      <w:r>
        <w:rPr>
          <w:rFonts w:eastAsia="Times New Roman" w:cs="Times New Roman"/>
          <w:szCs w:val="24"/>
        </w:rPr>
        <w:t>υτά τα σχήματα, οι οργανώσεις παραγωγών</w:t>
      </w:r>
      <w:r>
        <w:rPr>
          <w:rFonts w:eastAsia="Times New Roman" w:cs="Times New Roman"/>
          <w:szCs w:val="24"/>
        </w:rPr>
        <w:t>,</w:t>
      </w:r>
      <w:r>
        <w:rPr>
          <w:rFonts w:eastAsia="Times New Roman" w:cs="Times New Roman"/>
          <w:szCs w:val="24"/>
        </w:rPr>
        <w:t xml:space="preserve"> που θέλουν να επωφεληθούν του σ</w:t>
      </w:r>
      <w:r>
        <w:rPr>
          <w:rFonts w:eastAsia="Times New Roman" w:cs="Times New Roman"/>
          <w:szCs w:val="24"/>
        </w:rPr>
        <w:t>υγκεκριμένου μέτρου, πρέπει να καταθέσουν ένα επιχειρησιακό σχέδιο, μέσα στο οποίο θα περιγράφονται όλες οι ανάγκες με τον τρόπο με τον οποίο θα μπορέσουν να υλοποιηθούν.</w:t>
      </w:r>
    </w:p>
    <w:p w14:paraId="203C3728"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Εμείς είμαστε δίπλα τους. Ήδη ολοκληρώνουμε τη σχετική υπουργική απόφαση και σήμερα ή</w:t>
      </w:r>
      <w:r>
        <w:rPr>
          <w:rFonts w:eastAsia="Times New Roman" w:cs="Times New Roman"/>
          <w:szCs w:val="24"/>
        </w:rPr>
        <w:t xml:space="preserve"> αύριο δίνονται στη δημοσιότητα όλες οι λεπτομέρειες, ιδιαίτερα όσον αφορά τη νομική τους υπόσταση. Γιατί είναι εντελώς διαφορετικό γι’ αυτές τις </w:t>
      </w:r>
      <w:r>
        <w:rPr>
          <w:rFonts w:eastAsia="Times New Roman" w:cs="Times New Roman"/>
          <w:szCs w:val="24"/>
        </w:rPr>
        <w:lastRenderedPageBreak/>
        <w:t>ομάδες παραγωγών που θέλουν να επωφεληθούν του συγκεκριμένου μέτρου και εντελώς διαφορετικό για τις ομάδες παρ</w:t>
      </w:r>
      <w:r>
        <w:rPr>
          <w:rFonts w:eastAsia="Times New Roman" w:cs="Times New Roman"/>
          <w:szCs w:val="24"/>
        </w:rPr>
        <w:t>αγωγών οι οποίες μπορούν να συσταθούν με άλλο</w:t>
      </w:r>
      <w:r>
        <w:rPr>
          <w:rFonts w:eastAsia="Times New Roman" w:cs="Times New Roman"/>
          <w:szCs w:val="24"/>
        </w:rPr>
        <w:t>ν</w:t>
      </w:r>
      <w:r>
        <w:rPr>
          <w:rFonts w:eastAsia="Times New Roman" w:cs="Times New Roman"/>
          <w:szCs w:val="24"/>
        </w:rPr>
        <w:t xml:space="preserve"> τρόπο. Για παράδειγμα, πέντε στη ζωική παραγωγή, δέκα στη φυτική, φτιάχνουν μια ομάδα παραγωγών, θέλοντας να υποστηρίξουν το προϊόν τους. Αυτός είναι ο βασικός κρίκος της σύνδεσής τους. </w:t>
      </w:r>
    </w:p>
    <w:p w14:paraId="203C3729"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Εμείς, λοιπόν, θα προσ</w:t>
      </w:r>
      <w:r>
        <w:rPr>
          <w:rFonts w:eastAsia="Times New Roman" w:cs="Times New Roman"/>
          <w:szCs w:val="24"/>
        </w:rPr>
        <w:t xml:space="preserve">παθήσουμε να είμαστε όσο το δυνατόν κοντά τους. Τα συγκεκριμένα </w:t>
      </w:r>
      <w:r>
        <w:rPr>
          <w:rFonts w:eastAsia="Times New Roman" w:cs="Times New Roman"/>
          <w:szCs w:val="24"/>
        </w:rPr>
        <w:t>κ</w:t>
      </w:r>
      <w:r>
        <w:rPr>
          <w:rFonts w:eastAsia="Times New Roman" w:cs="Times New Roman"/>
          <w:szCs w:val="24"/>
        </w:rPr>
        <w:t xml:space="preserve">έντρα που αναφέρατε είναι </w:t>
      </w:r>
      <w:r>
        <w:rPr>
          <w:rFonts w:eastAsia="Times New Roman" w:cs="Times New Roman"/>
          <w:szCs w:val="24"/>
        </w:rPr>
        <w:t>κ</w:t>
      </w:r>
      <w:r>
        <w:rPr>
          <w:rFonts w:eastAsia="Times New Roman" w:cs="Times New Roman"/>
          <w:szCs w:val="24"/>
        </w:rPr>
        <w:t xml:space="preserve">έντρα που θέλουμε οπωσδήποτε να συνεχίσουν να δραστηριοποιούνται στον χώρο. Έχουμε συγκεκριμένα μέτρα στην καινοτομία, στην έρευνα και θα δούμε πώς θα μπορέσουν να </w:t>
      </w:r>
      <w:r>
        <w:rPr>
          <w:rFonts w:eastAsia="Times New Roman" w:cs="Times New Roman"/>
          <w:szCs w:val="24"/>
        </w:rPr>
        <w:t xml:space="preserve">επωφεληθούν όσο γίνεται περισσότερο οι αγρότες, ιδιαίτερα μέσα από την απορρόφηση </w:t>
      </w:r>
      <w:r>
        <w:rPr>
          <w:rFonts w:eastAsia="Times New Roman" w:cs="Times New Roman"/>
          <w:szCs w:val="24"/>
        </w:rPr>
        <w:t>π</w:t>
      </w:r>
      <w:r>
        <w:rPr>
          <w:rFonts w:eastAsia="Times New Roman" w:cs="Times New Roman"/>
          <w:szCs w:val="24"/>
        </w:rPr>
        <w:t xml:space="preserve">ρογραμμάτων μέσω του </w:t>
      </w:r>
      <w:r>
        <w:rPr>
          <w:rFonts w:eastAsia="Times New Roman" w:cs="Times New Roman"/>
          <w:szCs w:val="24"/>
        </w:rPr>
        <w:t>«</w:t>
      </w:r>
      <w:r>
        <w:rPr>
          <w:rFonts w:eastAsia="Times New Roman" w:cs="Times New Roman"/>
          <w:szCs w:val="24"/>
        </w:rPr>
        <w:t xml:space="preserve">ΕΛΓΟ </w:t>
      </w:r>
      <w:r>
        <w:rPr>
          <w:rFonts w:eastAsia="Times New Roman" w:cs="Times New Roman"/>
          <w:szCs w:val="24"/>
        </w:rPr>
        <w:t>–</w:t>
      </w:r>
      <w:r>
        <w:rPr>
          <w:rFonts w:eastAsia="Times New Roman" w:cs="Times New Roman"/>
          <w:szCs w:val="24"/>
        </w:rPr>
        <w:t xml:space="preserve"> ΔΗΜΗΤΡΑ</w:t>
      </w:r>
      <w:r>
        <w:rPr>
          <w:rFonts w:eastAsia="Times New Roman" w:cs="Times New Roman"/>
          <w:szCs w:val="24"/>
        </w:rPr>
        <w:t>»</w:t>
      </w:r>
      <w:r>
        <w:rPr>
          <w:rFonts w:eastAsia="Times New Roman" w:cs="Times New Roman"/>
          <w:szCs w:val="24"/>
        </w:rPr>
        <w:t xml:space="preserve">, για να μπορούν να έχουν και αντίστοιχους πόρους για να καλύψουμε ανάγκες. </w:t>
      </w:r>
    </w:p>
    <w:p w14:paraId="203C372A"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t>Το θέμα του προσωπικού είναι ένα τεράστιο ζήτημα, όπως ξέρε</w:t>
      </w:r>
      <w:r>
        <w:rPr>
          <w:rFonts w:eastAsia="Times New Roman" w:cs="Times New Roman"/>
          <w:szCs w:val="24"/>
        </w:rPr>
        <w:t xml:space="preserve">τε. Οι ελλείψεις στο Υπουργείο είναι σε όλα τα επίπεδα. Προσπαθούμε γι’ αυτό. Σύντομα ανακοινώνουμε το μέτρο που αφορά τους γεωργικούς συμβούλους. Θα είναι μια μεγάλη ανάσα, γιατί περίπου χίλιοι επιστήμονες του χώρου σε τριακόσιες πενήντα δομές σε όλη την </w:t>
      </w:r>
      <w:r>
        <w:rPr>
          <w:rFonts w:eastAsia="Times New Roman" w:cs="Times New Roman"/>
          <w:szCs w:val="24"/>
        </w:rPr>
        <w:t xml:space="preserve">Ελλάδα θα κάνουν αυτό που λείπει από την περιφέρεια. Δηλαδή, λείπει ο γεωτεχνικός εφαρμογών, για να παρέχουν συμβουλές όσο γίνεται κοντά στους αγρότες. </w:t>
      </w:r>
    </w:p>
    <w:p w14:paraId="203C372B"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Βεβαίως, έχοντας και το Πρόγραμμα Αγροτικής Ανάπτυξης με πάρα πολλά μέτρα και δράσεις, θα μπορέσουμε ου</w:t>
      </w:r>
      <w:r>
        <w:rPr>
          <w:rFonts w:eastAsia="Times New Roman" w:cs="Times New Roman"/>
          <w:szCs w:val="24"/>
        </w:rPr>
        <w:t xml:space="preserve">σιαστικά να υπηρετήσουμε αυτό που και εσείς και εμείς έχουμε ως στόχο, την παραγωγική ανασυγκρότηση της χώρας, με βασικότερο εργαλείο αναφοράς την αγροτική δραστηριότητα. </w:t>
      </w:r>
    </w:p>
    <w:p w14:paraId="203C372C" w14:textId="77777777" w:rsidR="00BD6463" w:rsidRDefault="001903D8">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203C372D" w14:textId="77777777" w:rsidR="00BD6463" w:rsidRDefault="001903D8">
      <w:pPr>
        <w:spacing w:after="0" w:line="600" w:lineRule="auto"/>
        <w:ind w:firstLine="709"/>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επίκαιρων ερωτήσεων. </w:t>
      </w:r>
    </w:p>
    <w:p w14:paraId="203C372E" w14:textId="77777777" w:rsidR="00BD6463" w:rsidRDefault="001903D8">
      <w:pPr>
        <w:spacing w:after="0"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203C372F" w14:textId="77777777" w:rsidR="00BD6463" w:rsidRDefault="001903D8">
      <w:pPr>
        <w:spacing w:after="0" w:line="600" w:lineRule="auto"/>
        <w:ind w:firstLine="709"/>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203C3730" w14:textId="77777777" w:rsidR="00BD6463" w:rsidRDefault="001903D8">
      <w:pPr>
        <w:spacing w:after="0" w:line="600" w:lineRule="auto"/>
        <w:ind w:firstLine="709"/>
        <w:contextualSpacing/>
        <w:jc w:val="both"/>
        <w:rPr>
          <w:rFonts w:eastAsia="Times New Roman"/>
          <w:bCs/>
        </w:rPr>
      </w:pPr>
      <w:r>
        <w:rPr>
          <w:rFonts w:eastAsia="Times New Roman"/>
          <w:b/>
          <w:bCs/>
        </w:rPr>
        <w:t>ΠΡΟΕΔΡΕΥΩΝ (</w:t>
      </w:r>
      <w:r>
        <w:rPr>
          <w:rFonts w:eastAsia="Times New Roman"/>
          <w:b/>
          <w:bCs/>
        </w:rPr>
        <w:t>Μάριος Γεωργιάδης</w:t>
      </w:r>
      <w:r>
        <w:rPr>
          <w:rFonts w:eastAsia="Times New Roman"/>
          <w:b/>
          <w:bCs/>
        </w:rPr>
        <w:t>):</w:t>
      </w:r>
      <w:r>
        <w:rPr>
          <w:rFonts w:eastAsia="Times New Roman"/>
          <w:bCs/>
        </w:rPr>
        <w:t xml:space="preserve"> Με τη συναίνεση του Σώματος και ώρα 12</w:t>
      </w:r>
      <w:r>
        <w:rPr>
          <w:rFonts w:eastAsia="Times New Roman"/>
          <w:bCs/>
        </w:rPr>
        <w:t>.</w:t>
      </w:r>
      <w:r>
        <w:rPr>
          <w:rFonts w:eastAsia="Times New Roman"/>
          <w:bCs/>
        </w:rPr>
        <w:t xml:space="preserve">40΄ </w:t>
      </w:r>
      <w:proofErr w:type="spellStart"/>
      <w:r>
        <w:rPr>
          <w:rFonts w:eastAsia="Times New Roman"/>
          <w:bCs/>
        </w:rPr>
        <w:t>λύεται</w:t>
      </w:r>
      <w:proofErr w:type="spellEnd"/>
      <w:r>
        <w:rPr>
          <w:rFonts w:eastAsia="Times New Roman"/>
          <w:bCs/>
        </w:rPr>
        <w:t xml:space="preserve"> η </w:t>
      </w:r>
      <w:r>
        <w:rPr>
          <w:rFonts w:eastAsia="Times New Roman"/>
          <w:bCs/>
        </w:rPr>
        <w:t>συνεδρίαση για αύριο</w:t>
      </w:r>
      <w:r>
        <w:rPr>
          <w:rFonts w:eastAsia="Times New Roman"/>
          <w:bCs/>
        </w:rPr>
        <w:t>, ημέρα</w:t>
      </w:r>
      <w:r>
        <w:rPr>
          <w:rFonts w:eastAsia="Times New Roman"/>
          <w:bCs/>
        </w:rPr>
        <w:t xml:space="preserve"> Παρασκευή 20 Οκτωβρίου 2017 και ώρα 10</w:t>
      </w:r>
      <w:r>
        <w:rPr>
          <w:rFonts w:eastAsia="Times New Roman"/>
          <w:bCs/>
        </w:rPr>
        <w:t>.</w:t>
      </w:r>
      <w:r>
        <w:rPr>
          <w:rFonts w:eastAsia="Times New Roman"/>
          <w:bCs/>
        </w:rPr>
        <w:t>00΄, με αντικείμενο εργασιών του Σώματος</w:t>
      </w:r>
      <w:r>
        <w:rPr>
          <w:rFonts w:eastAsia="Times New Roman"/>
          <w:bCs/>
        </w:rPr>
        <w:t>:</w:t>
      </w:r>
      <w:r>
        <w:rPr>
          <w:rFonts w:eastAsia="Times New Roman"/>
          <w:bCs/>
        </w:rPr>
        <w:t xml:space="preserve"> κοινοβουλευτικό έλεγχο</w:t>
      </w:r>
      <w:r>
        <w:rPr>
          <w:rFonts w:eastAsia="Times New Roman"/>
          <w:bCs/>
        </w:rPr>
        <w:t xml:space="preserve">, </w:t>
      </w:r>
      <w:r>
        <w:rPr>
          <w:rFonts w:eastAsia="Times New Roman"/>
          <w:bCs/>
        </w:rPr>
        <w:t xml:space="preserve">συζήτηση επίκαιρων ερωτήσεων. </w:t>
      </w:r>
    </w:p>
    <w:p w14:paraId="203C3731" w14:textId="77777777" w:rsidR="00BD6463" w:rsidRDefault="001903D8">
      <w:pPr>
        <w:spacing w:after="0" w:line="600" w:lineRule="auto"/>
        <w:contextualSpacing/>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ΟΙ ΓΡΑΜΜΑΤ</w:t>
      </w:r>
      <w:r>
        <w:rPr>
          <w:rFonts w:eastAsia="Times New Roman"/>
          <w:b/>
          <w:bCs/>
          <w:szCs w:val="24"/>
        </w:rPr>
        <w:t>ΕΙΣ</w:t>
      </w:r>
    </w:p>
    <w:sectPr w:rsidR="00BD64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qF6yVuTUQpDaR6GPxEb7yziu30c=" w:salt="11ppGEQU2ofttu+Z5R4t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63"/>
    <w:rsid w:val="001903D8"/>
    <w:rsid w:val="00BD6463"/>
    <w:rsid w:val="00F615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34B3"/>
  <w15:docId w15:val="{D28705F9-C295-44D9-B8A1-72BC96C1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3E5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83E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527</MetadataID>
    <Session xmlns="641f345b-441b-4b81-9152-adc2e73ba5e1">Γ´</Session>
    <Date xmlns="641f345b-441b-4b81-9152-adc2e73ba5e1">2017-10-18T21:00:00+00:00</Date>
    <Status xmlns="641f345b-441b-4b81-9152-adc2e73ba5e1">
      <Url>http://srv-sp1/praktika/Lists/Incoming_Metadata/EditForm.aspx?ID=527&amp;Source=/praktika/Recordings_Library/Forms/AllItems.aspx</Url>
      <Description>Δημοσιεύτηκε</Description>
    </Status>
    <Meeting xmlns="641f345b-441b-4b81-9152-adc2e73ba5e1">ΙΓ´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D5F2F3-F10D-4D5E-B60F-C23AA95AEE98}">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purl.org/dc/dcmitype/"/>
    <ds:schemaRef ds:uri="641f345b-441b-4b81-9152-adc2e73ba5e1"/>
    <ds:schemaRef ds:uri="http://www.w3.org/XML/1998/namespace"/>
  </ds:schemaRefs>
</ds:datastoreItem>
</file>

<file path=customXml/itemProps2.xml><?xml version="1.0" encoding="utf-8"?>
<ds:datastoreItem xmlns:ds="http://schemas.openxmlformats.org/officeDocument/2006/customXml" ds:itemID="{7E01F85E-298E-4458-974E-5998E2F01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DDABB4-A16A-4423-9112-CF697571E7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141</Pages>
  <Words>26313</Words>
  <Characters>142092</Characters>
  <Application>Microsoft Office Word</Application>
  <DocSecurity>0</DocSecurity>
  <Lines>1184</Lines>
  <Paragraphs>336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2017-10-24T09:54:00Z</dcterms:created>
  <dcterms:modified xsi:type="dcterms:W3CDTF">2017-10-24T09:54:00Z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