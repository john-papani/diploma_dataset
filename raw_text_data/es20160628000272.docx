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B23A" w14:textId="77777777" w:rsidR="00F23ED3" w:rsidRPr="00F23ED3" w:rsidRDefault="00F23ED3" w:rsidP="00F23ED3">
      <w:pPr>
        <w:spacing w:after="0" w:line="360" w:lineRule="auto"/>
        <w:rPr>
          <w:ins w:id="0" w:author="Φλούδα Χριστίνα" w:date="2016-07-04T12:53:00Z"/>
          <w:rFonts w:eastAsia="Times New Roman"/>
          <w:szCs w:val="24"/>
          <w:lang w:eastAsia="en-US"/>
        </w:rPr>
      </w:pPr>
      <w:ins w:id="1" w:author="Φλούδα Χριστίνα" w:date="2016-07-04T12:53:00Z">
        <w:r w:rsidRPr="00F23ED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19334EA" w14:textId="77777777" w:rsidR="00F23ED3" w:rsidRPr="00F23ED3" w:rsidRDefault="00F23ED3" w:rsidP="00F23ED3">
      <w:pPr>
        <w:spacing w:after="0" w:line="360" w:lineRule="auto"/>
        <w:rPr>
          <w:ins w:id="2" w:author="Φλούδα Χριστίνα" w:date="2016-07-04T12:53:00Z"/>
          <w:rFonts w:eastAsia="Times New Roman"/>
          <w:szCs w:val="24"/>
          <w:lang w:eastAsia="en-US"/>
        </w:rPr>
      </w:pPr>
    </w:p>
    <w:p w14:paraId="5761A051" w14:textId="77777777" w:rsidR="00F23ED3" w:rsidRPr="00F23ED3" w:rsidRDefault="00F23ED3" w:rsidP="00F23ED3">
      <w:pPr>
        <w:spacing w:after="0" w:line="360" w:lineRule="auto"/>
        <w:rPr>
          <w:ins w:id="3" w:author="Φλούδα Χριστίνα" w:date="2016-07-04T12:53:00Z"/>
          <w:rFonts w:eastAsia="Times New Roman"/>
          <w:szCs w:val="24"/>
          <w:lang w:eastAsia="en-US"/>
        </w:rPr>
      </w:pPr>
      <w:ins w:id="4" w:author="Φλούδα Χριστίνα" w:date="2016-07-04T12:53:00Z">
        <w:r w:rsidRPr="00F23ED3">
          <w:rPr>
            <w:rFonts w:eastAsia="Times New Roman"/>
            <w:szCs w:val="24"/>
            <w:lang w:eastAsia="en-US"/>
          </w:rPr>
          <w:t>ΠΙΝΑΚΑΣ ΠΕΡΙΕΧΟΜΕΝΩΝ</w:t>
        </w:r>
      </w:ins>
    </w:p>
    <w:p w14:paraId="57501CD0" w14:textId="77777777" w:rsidR="00F23ED3" w:rsidRPr="00F23ED3" w:rsidRDefault="00F23ED3" w:rsidP="00F23ED3">
      <w:pPr>
        <w:spacing w:after="0" w:line="360" w:lineRule="auto"/>
        <w:rPr>
          <w:ins w:id="5" w:author="Φλούδα Χριστίνα" w:date="2016-07-04T12:53:00Z"/>
          <w:rFonts w:eastAsia="Times New Roman"/>
          <w:szCs w:val="24"/>
          <w:lang w:eastAsia="en-US"/>
        </w:rPr>
      </w:pPr>
      <w:ins w:id="6" w:author="Φλούδα Χριστίνα" w:date="2016-07-04T12:53:00Z">
        <w:r w:rsidRPr="00F23ED3">
          <w:rPr>
            <w:rFonts w:eastAsia="Times New Roman"/>
            <w:szCs w:val="24"/>
            <w:lang w:eastAsia="en-US"/>
          </w:rPr>
          <w:t xml:space="preserve">ΙΖ΄ ΠΕΡΙΟΔΟΣ </w:t>
        </w:r>
      </w:ins>
    </w:p>
    <w:p w14:paraId="376E4C27" w14:textId="77777777" w:rsidR="00F23ED3" w:rsidRPr="00F23ED3" w:rsidRDefault="00F23ED3" w:rsidP="00F23ED3">
      <w:pPr>
        <w:spacing w:after="0" w:line="360" w:lineRule="auto"/>
        <w:rPr>
          <w:ins w:id="7" w:author="Φλούδα Χριστίνα" w:date="2016-07-04T12:53:00Z"/>
          <w:rFonts w:eastAsia="Times New Roman"/>
          <w:szCs w:val="24"/>
          <w:lang w:eastAsia="en-US"/>
        </w:rPr>
      </w:pPr>
      <w:ins w:id="8" w:author="Φλούδα Χριστίνα" w:date="2016-07-04T12:53:00Z">
        <w:r w:rsidRPr="00F23ED3">
          <w:rPr>
            <w:rFonts w:eastAsia="Times New Roman"/>
            <w:szCs w:val="24"/>
            <w:lang w:eastAsia="en-US"/>
          </w:rPr>
          <w:t>ΠΡΟΕΔΡΕΥΟΜΕΝΗΣ ΚΟΙΝΟΒΟΥΛΕΥΤΙΚΗΣ ΔΗΜΟΚΡΑΤΙΑΣ</w:t>
        </w:r>
      </w:ins>
    </w:p>
    <w:p w14:paraId="1D6C3FEC" w14:textId="77777777" w:rsidR="00F23ED3" w:rsidRPr="00F23ED3" w:rsidRDefault="00F23ED3" w:rsidP="00F23ED3">
      <w:pPr>
        <w:spacing w:after="0" w:line="360" w:lineRule="auto"/>
        <w:rPr>
          <w:ins w:id="9" w:author="Φλούδα Χριστίνα" w:date="2016-07-04T12:53:00Z"/>
          <w:rFonts w:eastAsia="Times New Roman"/>
          <w:szCs w:val="24"/>
          <w:lang w:eastAsia="en-US"/>
        </w:rPr>
      </w:pPr>
      <w:ins w:id="10" w:author="Φλούδα Χριστίνα" w:date="2016-07-04T12:53:00Z">
        <w:r w:rsidRPr="00F23ED3">
          <w:rPr>
            <w:rFonts w:eastAsia="Times New Roman"/>
            <w:szCs w:val="24"/>
            <w:lang w:eastAsia="en-US"/>
          </w:rPr>
          <w:t>ΣΥΝΟΔΟΣ Α΄</w:t>
        </w:r>
      </w:ins>
    </w:p>
    <w:p w14:paraId="5CDD0CB6" w14:textId="77777777" w:rsidR="00F23ED3" w:rsidRPr="00F23ED3" w:rsidRDefault="00F23ED3" w:rsidP="00F23ED3">
      <w:pPr>
        <w:spacing w:after="0" w:line="360" w:lineRule="auto"/>
        <w:rPr>
          <w:ins w:id="11" w:author="Φλούδα Χριστίνα" w:date="2016-07-04T12:53:00Z"/>
          <w:rFonts w:eastAsia="Times New Roman"/>
          <w:szCs w:val="24"/>
          <w:lang w:eastAsia="en-US"/>
        </w:rPr>
      </w:pPr>
    </w:p>
    <w:p w14:paraId="273D8300" w14:textId="77777777" w:rsidR="00F23ED3" w:rsidRPr="00F23ED3" w:rsidRDefault="00F23ED3" w:rsidP="00F23ED3">
      <w:pPr>
        <w:spacing w:after="0" w:line="360" w:lineRule="auto"/>
        <w:rPr>
          <w:ins w:id="12" w:author="Φλούδα Χριστίνα" w:date="2016-07-04T12:53:00Z"/>
          <w:rFonts w:eastAsia="Times New Roman"/>
          <w:szCs w:val="24"/>
          <w:lang w:eastAsia="en-US"/>
        </w:rPr>
      </w:pPr>
      <w:ins w:id="13" w:author="Φλούδα Χριστίνα" w:date="2016-07-04T12:53:00Z">
        <w:r w:rsidRPr="00F23ED3">
          <w:rPr>
            <w:rFonts w:eastAsia="Times New Roman"/>
            <w:szCs w:val="24"/>
            <w:lang w:eastAsia="en-US"/>
          </w:rPr>
          <w:t>ΣΥΝΕΔΡΙΑΣΗ ΡΝΑ΄</w:t>
        </w:r>
      </w:ins>
    </w:p>
    <w:p w14:paraId="7DD76B84" w14:textId="77777777" w:rsidR="00F23ED3" w:rsidRPr="00F23ED3" w:rsidRDefault="00F23ED3" w:rsidP="00F23ED3">
      <w:pPr>
        <w:spacing w:after="0" w:line="360" w:lineRule="auto"/>
        <w:rPr>
          <w:ins w:id="14" w:author="Φλούδα Χριστίνα" w:date="2016-07-04T12:53:00Z"/>
          <w:rFonts w:eastAsia="Times New Roman"/>
          <w:szCs w:val="24"/>
          <w:lang w:eastAsia="en-US"/>
        </w:rPr>
      </w:pPr>
      <w:ins w:id="15" w:author="Φλούδα Χριστίνα" w:date="2016-07-04T12:53:00Z">
        <w:r w:rsidRPr="00F23ED3">
          <w:rPr>
            <w:rFonts w:eastAsia="Times New Roman"/>
            <w:szCs w:val="24"/>
            <w:lang w:eastAsia="en-US"/>
          </w:rPr>
          <w:t>Τρίτη  28 Ιουνίου 2016</w:t>
        </w:r>
      </w:ins>
    </w:p>
    <w:p w14:paraId="4C44A2F6" w14:textId="77777777" w:rsidR="00F23ED3" w:rsidRPr="00F23ED3" w:rsidRDefault="00F23ED3" w:rsidP="00F23ED3">
      <w:pPr>
        <w:spacing w:after="0" w:line="360" w:lineRule="auto"/>
        <w:rPr>
          <w:ins w:id="16" w:author="Φλούδα Χριστίνα" w:date="2016-07-04T12:53:00Z"/>
          <w:rFonts w:eastAsia="Times New Roman"/>
          <w:szCs w:val="24"/>
          <w:lang w:eastAsia="en-US"/>
        </w:rPr>
      </w:pPr>
    </w:p>
    <w:p w14:paraId="002C8286" w14:textId="77777777" w:rsidR="00F23ED3" w:rsidRPr="00F23ED3" w:rsidRDefault="00F23ED3" w:rsidP="00F23ED3">
      <w:pPr>
        <w:spacing w:after="0" w:line="360" w:lineRule="auto"/>
        <w:rPr>
          <w:ins w:id="17" w:author="Φλούδα Χριστίνα" w:date="2016-07-04T12:53:00Z"/>
          <w:rFonts w:eastAsia="Times New Roman"/>
          <w:szCs w:val="24"/>
          <w:lang w:eastAsia="en-US"/>
        </w:rPr>
      </w:pPr>
      <w:ins w:id="18" w:author="Φλούδα Χριστίνα" w:date="2016-07-04T12:53:00Z">
        <w:r w:rsidRPr="00F23ED3">
          <w:rPr>
            <w:rFonts w:eastAsia="Times New Roman"/>
            <w:szCs w:val="24"/>
            <w:lang w:eastAsia="en-US"/>
          </w:rPr>
          <w:t>ΘΕΜΑΤΑ</w:t>
        </w:r>
      </w:ins>
    </w:p>
    <w:p w14:paraId="46980946" w14:textId="77777777" w:rsidR="00F23ED3" w:rsidRPr="00F23ED3" w:rsidRDefault="00F23ED3" w:rsidP="00F23ED3">
      <w:pPr>
        <w:spacing w:after="0" w:line="360" w:lineRule="auto"/>
        <w:rPr>
          <w:ins w:id="19" w:author="Φλούδα Χριστίνα" w:date="2016-07-04T12:53:00Z"/>
          <w:rFonts w:eastAsia="Times New Roman"/>
          <w:szCs w:val="24"/>
          <w:lang w:eastAsia="en-US"/>
        </w:rPr>
      </w:pPr>
      <w:ins w:id="20" w:author="Φλούδα Χριστίνα" w:date="2016-07-04T12:53:00Z">
        <w:r w:rsidRPr="00F23ED3">
          <w:rPr>
            <w:rFonts w:eastAsia="Times New Roman"/>
            <w:szCs w:val="24"/>
            <w:lang w:eastAsia="en-US"/>
          </w:rPr>
          <w:t xml:space="preserve"> </w:t>
        </w:r>
        <w:r w:rsidRPr="00F23ED3">
          <w:rPr>
            <w:rFonts w:eastAsia="Times New Roman"/>
            <w:szCs w:val="24"/>
            <w:lang w:eastAsia="en-US"/>
          </w:rPr>
          <w:br/>
          <w:t xml:space="preserve">Α. ΕΙΔΙΚΑ ΘΕΜΑΤΑ </w:t>
        </w:r>
        <w:r w:rsidRPr="00F23ED3">
          <w:rPr>
            <w:rFonts w:eastAsia="Times New Roman"/>
            <w:szCs w:val="24"/>
            <w:lang w:eastAsia="en-US"/>
          </w:rPr>
          <w:br/>
          <w:t xml:space="preserve">1. Επικύρωση Πρακτικών, σελ. </w:t>
        </w:r>
        <w:r w:rsidRPr="00F23ED3">
          <w:rPr>
            <w:rFonts w:eastAsia="Times New Roman"/>
            <w:szCs w:val="24"/>
            <w:lang w:eastAsia="en-US"/>
          </w:rPr>
          <w:br/>
          <w:t>2. Ειδική Ημερήσια Διάταξη:</w:t>
        </w:r>
      </w:ins>
    </w:p>
    <w:p w14:paraId="51A89DEB" w14:textId="77777777" w:rsidR="00F23ED3" w:rsidRPr="00F23ED3" w:rsidRDefault="00F23ED3" w:rsidP="00F23ED3">
      <w:pPr>
        <w:spacing w:after="0" w:line="360" w:lineRule="auto"/>
        <w:rPr>
          <w:ins w:id="21" w:author="Φλούδα Χριστίνα" w:date="2016-07-04T12:53:00Z"/>
          <w:rFonts w:eastAsia="Times New Roman"/>
          <w:szCs w:val="24"/>
          <w:lang w:eastAsia="en-US"/>
        </w:rPr>
      </w:pPr>
      <w:ins w:id="22" w:author="Φλούδα Χριστίνα" w:date="2016-07-04T12:53:00Z">
        <w:r w:rsidRPr="00F23ED3">
          <w:rPr>
            <w:rFonts w:eastAsia="Times New Roman"/>
            <w:szCs w:val="24"/>
            <w:lang w:eastAsia="en-US"/>
          </w:rPr>
          <w:t xml:space="preserve">Συζήτηση και ψήφιση, σύμφωνα με τις διατάξεις του άρθρου 76 του Συντάγματος και του άρθρου 118 του Κανονισμού της Βουλής, της πρότασης: «Για  την  τροποποίηση  διατάξεων  του  Κανονισμού της Βουλής  -  Μέρος Β'  (ΦΕΚ  51 Α'/10.4.1997) και Μέρος Κοινοβουλευτικό (ΦΕΚ 106 Α'/24.6.1987), όπως ισχύουν», σελ. </w:t>
        </w:r>
        <w:r w:rsidRPr="00F23ED3">
          <w:rPr>
            <w:rFonts w:eastAsia="Times New Roman"/>
            <w:szCs w:val="24"/>
            <w:lang w:eastAsia="en-US"/>
          </w:rPr>
          <w:br/>
          <w:t xml:space="preserve">3. Επί διαδικαστικού θέματος, σελ. </w:t>
        </w:r>
        <w:r w:rsidRPr="00F23ED3">
          <w:rPr>
            <w:rFonts w:eastAsia="Times New Roman"/>
            <w:szCs w:val="24"/>
            <w:lang w:eastAsia="en-US"/>
          </w:rPr>
          <w:br/>
          <w:t xml:space="preserve">4. Επί προσωπικού θέματος, σελ. </w:t>
        </w:r>
        <w:r w:rsidRPr="00F23ED3">
          <w:rPr>
            <w:rFonts w:eastAsia="Times New Roman"/>
            <w:szCs w:val="24"/>
            <w:lang w:eastAsia="en-US"/>
          </w:rPr>
          <w:br/>
        </w:r>
      </w:ins>
    </w:p>
    <w:p w14:paraId="4CBF2047" w14:textId="77777777" w:rsidR="00F23ED3" w:rsidRPr="00F23ED3" w:rsidRDefault="00F23ED3" w:rsidP="00F23ED3">
      <w:pPr>
        <w:spacing w:after="0" w:line="360" w:lineRule="auto"/>
        <w:rPr>
          <w:ins w:id="23" w:author="Φλούδα Χριστίνα" w:date="2016-07-04T12:53:00Z"/>
          <w:rFonts w:eastAsia="Times New Roman"/>
          <w:szCs w:val="24"/>
          <w:lang w:eastAsia="en-US"/>
        </w:rPr>
      </w:pPr>
    </w:p>
    <w:p w14:paraId="5B4630D0" w14:textId="77777777" w:rsidR="00F23ED3" w:rsidRPr="00F23ED3" w:rsidRDefault="00F23ED3" w:rsidP="00F23ED3">
      <w:pPr>
        <w:spacing w:after="0" w:line="360" w:lineRule="auto"/>
        <w:rPr>
          <w:ins w:id="24" w:author="Φλούδα Χριστίνα" w:date="2016-07-04T12:53:00Z"/>
          <w:rFonts w:eastAsia="Times New Roman"/>
          <w:szCs w:val="24"/>
          <w:lang w:eastAsia="en-US"/>
        </w:rPr>
      </w:pPr>
      <w:ins w:id="25" w:author="Φλούδα Χριστίνα" w:date="2016-07-04T12:53:00Z">
        <w:r w:rsidRPr="00F23ED3">
          <w:rPr>
            <w:rFonts w:eastAsia="Times New Roman"/>
            <w:szCs w:val="24"/>
            <w:lang w:eastAsia="en-US"/>
          </w:rPr>
          <w:t>ΠΡΟΕΔΡΕΥΟΝΤΕΣ</w:t>
        </w:r>
      </w:ins>
    </w:p>
    <w:p w14:paraId="2ECB806B" w14:textId="77777777" w:rsidR="00F23ED3" w:rsidRPr="00F23ED3" w:rsidRDefault="00F23ED3" w:rsidP="00F23ED3">
      <w:pPr>
        <w:spacing w:after="0" w:line="360" w:lineRule="auto"/>
        <w:rPr>
          <w:ins w:id="26" w:author="Φλούδα Χριστίνα" w:date="2016-07-04T12:53:00Z"/>
          <w:rFonts w:eastAsia="Times New Roman"/>
          <w:szCs w:val="24"/>
          <w:lang w:eastAsia="en-US"/>
        </w:rPr>
      </w:pPr>
    </w:p>
    <w:p w14:paraId="500A4F14" w14:textId="77777777" w:rsidR="00F23ED3" w:rsidRPr="00F23ED3" w:rsidRDefault="00F23ED3" w:rsidP="00F23ED3">
      <w:pPr>
        <w:spacing w:after="0" w:line="360" w:lineRule="auto"/>
        <w:rPr>
          <w:ins w:id="27" w:author="Φλούδα Χριστίνα" w:date="2016-07-04T12:53:00Z"/>
          <w:rFonts w:eastAsia="Times New Roman"/>
          <w:szCs w:val="24"/>
          <w:lang w:eastAsia="en-US"/>
        </w:rPr>
      </w:pPr>
      <w:ins w:id="28" w:author="Φλούδα Χριστίνα" w:date="2016-07-04T12:53:00Z">
        <w:r w:rsidRPr="00F23ED3">
          <w:rPr>
            <w:rFonts w:eastAsia="Times New Roman"/>
            <w:szCs w:val="24"/>
            <w:lang w:eastAsia="en-US"/>
          </w:rPr>
          <w:t>ΚΟΥΡΑΚΗΣ Α. , σελ.</w:t>
        </w:r>
        <w:r w:rsidRPr="00F23ED3">
          <w:rPr>
            <w:rFonts w:eastAsia="Times New Roman"/>
            <w:szCs w:val="24"/>
            <w:lang w:eastAsia="en-US"/>
          </w:rPr>
          <w:br/>
          <w:t>ΧΡΙΣΤΟΔΟΥΛΟΠΟΥΛΟΥ Α. , σελ.</w:t>
        </w:r>
        <w:r w:rsidRPr="00F23ED3">
          <w:rPr>
            <w:rFonts w:eastAsia="Times New Roman"/>
            <w:szCs w:val="24"/>
            <w:lang w:eastAsia="en-US"/>
          </w:rPr>
          <w:br/>
        </w:r>
      </w:ins>
    </w:p>
    <w:p w14:paraId="368893AC" w14:textId="77777777" w:rsidR="00F23ED3" w:rsidRPr="00F23ED3" w:rsidRDefault="00F23ED3" w:rsidP="00F23ED3">
      <w:pPr>
        <w:spacing w:after="0" w:line="360" w:lineRule="auto"/>
        <w:rPr>
          <w:ins w:id="29" w:author="Φλούδα Χριστίνα" w:date="2016-07-04T12:53:00Z"/>
          <w:rFonts w:eastAsia="Times New Roman"/>
          <w:szCs w:val="24"/>
          <w:lang w:eastAsia="en-US"/>
        </w:rPr>
      </w:pPr>
    </w:p>
    <w:p w14:paraId="30960C6B" w14:textId="77777777" w:rsidR="00F23ED3" w:rsidRPr="00F23ED3" w:rsidRDefault="00F23ED3" w:rsidP="00F23ED3">
      <w:pPr>
        <w:spacing w:after="0" w:line="360" w:lineRule="auto"/>
        <w:rPr>
          <w:ins w:id="30" w:author="Φλούδα Χριστίνα" w:date="2016-07-04T12:53:00Z"/>
          <w:rFonts w:eastAsia="Times New Roman"/>
          <w:szCs w:val="24"/>
          <w:lang w:eastAsia="en-US"/>
        </w:rPr>
      </w:pPr>
      <w:ins w:id="31" w:author="Φλούδα Χριστίνα" w:date="2016-07-04T12:53:00Z">
        <w:r w:rsidRPr="00F23ED3">
          <w:rPr>
            <w:rFonts w:eastAsia="Times New Roman"/>
            <w:szCs w:val="24"/>
            <w:lang w:eastAsia="en-US"/>
          </w:rPr>
          <w:t>ΟΜΙΛΗΤΕΣ</w:t>
        </w:r>
      </w:ins>
    </w:p>
    <w:p w14:paraId="07674409" w14:textId="77777777" w:rsidR="00F23ED3" w:rsidRPr="00F23ED3" w:rsidRDefault="00F23ED3" w:rsidP="00F23ED3">
      <w:pPr>
        <w:spacing w:after="0" w:line="360" w:lineRule="auto"/>
        <w:rPr>
          <w:ins w:id="32" w:author="Φλούδα Χριστίνα" w:date="2016-07-04T12:53:00Z"/>
          <w:rFonts w:eastAsia="Times New Roman"/>
          <w:szCs w:val="24"/>
          <w:lang w:eastAsia="en-US"/>
        </w:rPr>
      </w:pPr>
    </w:p>
    <w:p w14:paraId="71D3237F" w14:textId="1FA9B49C" w:rsidR="00F23ED3" w:rsidRDefault="00F23ED3" w:rsidP="00F23ED3">
      <w:pPr>
        <w:spacing w:line="600" w:lineRule="auto"/>
        <w:ind w:firstLine="720"/>
        <w:jc w:val="both"/>
        <w:rPr>
          <w:ins w:id="33" w:author="Φλούδα Χριστίνα" w:date="2016-07-04T12:53:00Z"/>
          <w:rFonts w:eastAsia="Times New Roman"/>
          <w:szCs w:val="24"/>
        </w:rPr>
        <w:pPrChange w:id="34" w:author="Φλούδα Χριστίνα" w:date="2016-07-04T12:53:00Z">
          <w:pPr>
            <w:spacing w:line="600" w:lineRule="auto"/>
            <w:ind w:firstLine="720"/>
            <w:jc w:val="center"/>
          </w:pPr>
        </w:pPrChange>
      </w:pPr>
      <w:ins w:id="35" w:author="Φλούδα Χριστίνα" w:date="2016-07-04T12:53:00Z">
        <w:r w:rsidRPr="00F23ED3">
          <w:rPr>
            <w:rFonts w:eastAsia="Times New Roman"/>
            <w:szCs w:val="24"/>
            <w:lang w:eastAsia="en-US"/>
          </w:rPr>
          <w:t>Α. Επί της Ειδικής Ημερήσιας Διάταξης:</w:t>
        </w:r>
        <w:r w:rsidRPr="00F23ED3">
          <w:rPr>
            <w:rFonts w:eastAsia="Times New Roman"/>
            <w:szCs w:val="24"/>
            <w:lang w:eastAsia="en-US"/>
          </w:rPr>
          <w:br/>
          <w:t>ΒΟΥΤΣΗΣ Ν. , σελ.</w:t>
        </w:r>
        <w:r w:rsidRPr="00F23ED3">
          <w:rPr>
            <w:rFonts w:eastAsia="Times New Roman"/>
            <w:szCs w:val="24"/>
            <w:lang w:eastAsia="en-US"/>
          </w:rPr>
          <w:br/>
          <w:t>ΔΑΒΑΚΗΣ Α. , σελ.</w:t>
        </w:r>
        <w:r w:rsidRPr="00F23ED3">
          <w:rPr>
            <w:rFonts w:eastAsia="Times New Roman"/>
            <w:szCs w:val="24"/>
            <w:lang w:eastAsia="en-US"/>
          </w:rPr>
          <w:br/>
          <w:t>ΘΕΩΝΑΣ Ι. , σελ.</w:t>
        </w:r>
        <w:r w:rsidRPr="00F23ED3">
          <w:rPr>
            <w:rFonts w:eastAsia="Times New Roman"/>
            <w:szCs w:val="24"/>
            <w:lang w:eastAsia="en-US"/>
          </w:rPr>
          <w:br/>
          <w:t>ΚΑΡΡΑΣ Γ. , σελ.</w:t>
        </w:r>
        <w:r w:rsidRPr="00F23ED3">
          <w:rPr>
            <w:rFonts w:eastAsia="Times New Roman"/>
            <w:szCs w:val="24"/>
            <w:lang w:eastAsia="en-US"/>
          </w:rPr>
          <w:br/>
          <w:t>ΚΟΚΚΑΛΗΣ Β. , σελ.</w:t>
        </w:r>
        <w:r w:rsidRPr="00F23ED3">
          <w:rPr>
            <w:rFonts w:eastAsia="Times New Roman"/>
            <w:szCs w:val="24"/>
            <w:lang w:eastAsia="en-US"/>
          </w:rPr>
          <w:br/>
          <w:t>ΛΑΓΟΣ Ι. , σελ.</w:t>
        </w:r>
        <w:r w:rsidRPr="00F23ED3">
          <w:rPr>
            <w:rFonts w:eastAsia="Times New Roman"/>
            <w:szCs w:val="24"/>
            <w:lang w:eastAsia="en-US"/>
          </w:rPr>
          <w:br/>
          <w:t>ΛΑΜΠΡΟΥΛΗΣ Γ. , σελ.</w:t>
        </w:r>
        <w:r w:rsidRPr="00F23ED3">
          <w:rPr>
            <w:rFonts w:eastAsia="Times New Roman"/>
            <w:szCs w:val="24"/>
            <w:lang w:eastAsia="en-US"/>
          </w:rPr>
          <w:br/>
          <w:t>ΛΟΒΕΡΔΟΣ Α. , σελ.</w:t>
        </w:r>
        <w:r w:rsidRPr="00F23ED3">
          <w:rPr>
            <w:rFonts w:eastAsia="Times New Roman"/>
            <w:szCs w:val="24"/>
            <w:lang w:eastAsia="en-US"/>
          </w:rPr>
          <w:br/>
          <w:t>ΛΥΚΟΥΔΗΣ Σ. , σελ.</w:t>
        </w:r>
        <w:r w:rsidRPr="00F23ED3">
          <w:rPr>
            <w:rFonts w:eastAsia="Times New Roman"/>
            <w:szCs w:val="24"/>
            <w:lang w:eastAsia="en-US"/>
          </w:rPr>
          <w:br/>
          <w:t>ΠΑΠΑΘΕΟΔΩΡΟΥ Θ. , σελ.</w:t>
        </w:r>
        <w:r w:rsidRPr="00F23ED3">
          <w:rPr>
            <w:rFonts w:eastAsia="Times New Roman"/>
            <w:szCs w:val="24"/>
            <w:lang w:eastAsia="en-US"/>
          </w:rPr>
          <w:br/>
          <w:t>ΠΑΠΠΑΣ Χ. , σελ.</w:t>
        </w:r>
        <w:r w:rsidRPr="00F23ED3">
          <w:rPr>
            <w:rFonts w:eastAsia="Times New Roman"/>
            <w:szCs w:val="24"/>
            <w:lang w:eastAsia="en-US"/>
          </w:rPr>
          <w:br/>
          <w:t>ΠΑΦΙΛΗΣ Α. , σελ.</w:t>
        </w:r>
        <w:r w:rsidRPr="00F23ED3">
          <w:rPr>
            <w:rFonts w:eastAsia="Times New Roman"/>
            <w:szCs w:val="24"/>
            <w:lang w:eastAsia="en-US"/>
          </w:rPr>
          <w:br/>
          <w:t>ΣΥΡΙΓΟΣ Α. , σελ.</w:t>
        </w:r>
        <w:r w:rsidRPr="00F23ED3">
          <w:rPr>
            <w:rFonts w:eastAsia="Times New Roman"/>
            <w:szCs w:val="24"/>
            <w:lang w:eastAsia="en-US"/>
          </w:rPr>
          <w:br/>
          <w:t>ΤΡΑΓΑΚΗΣ Ι. , σελ.</w:t>
        </w:r>
        <w:r w:rsidRPr="00F23ED3">
          <w:rPr>
            <w:rFonts w:eastAsia="Times New Roman"/>
            <w:szCs w:val="24"/>
            <w:lang w:eastAsia="en-US"/>
          </w:rPr>
          <w:br/>
        </w:r>
        <w:r w:rsidRPr="00F23ED3">
          <w:rPr>
            <w:rFonts w:eastAsia="Times New Roman"/>
            <w:szCs w:val="24"/>
            <w:lang w:eastAsia="en-US"/>
          </w:rPr>
          <w:br/>
          <w:t>Β. Επί διαδικαστικού θέματος:</w:t>
        </w:r>
        <w:r w:rsidRPr="00F23ED3">
          <w:rPr>
            <w:rFonts w:eastAsia="Times New Roman"/>
            <w:szCs w:val="24"/>
            <w:lang w:eastAsia="en-US"/>
          </w:rPr>
          <w:br/>
          <w:t>ΔΑΒΑΚΗΣ Α. , σελ.</w:t>
        </w:r>
        <w:r w:rsidRPr="00F23ED3">
          <w:rPr>
            <w:rFonts w:eastAsia="Times New Roman"/>
            <w:szCs w:val="24"/>
            <w:lang w:eastAsia="en-US"/>
          </w:rPr>
          <w:br/>
          <w:t>ΘΕΩΝΑΣ Ι. , σελ.</w:t>
        </w:r>
        <w:r w:rsidRPr="00F23ED3">
          <w:rPr>
            <w:rFonts w:eastAsia="Times New Roman"/>
            <w:szCs w:val="24"/>
            <w:lang w:eastAsia="en-US"/>
          </w:rPr>
          <w:br/>
          <w:t>ΚΟΥΡΑΚΗΣ Α. , σελ.</w:t>
        </w:r>
        <w:r w:rsidRPr="00F23ED3">
          <w:rPr>
            <w:rFonts w:eastAsia="Times New Roman"/>
            <w:szCs w:val="24"/>
            <w:lang w:eastAsia="en-US"/>
          </w:rPr>
          <w:br/>
          <w:t>ΛΑΓΟΣ Ι. , σελ.</w:t>
        </w:r>
        <w:r w:rsidRPr="00F23ED3">
          <w:rPr>
            <w:rFonts w:eastAsia="Times New Roman"/>
            <w:szCs w:val="24"/>
            <w:lang w:eastAsia="en-US"/>
          </w:rPr>
          <w:br/>
          <w:t>ΛΟΒΕΡΔΟΣ Α. , σελ.</w:t>
        </w:r>
        <w:r w:rsidRPr="00F23ED3">
          <w:rPr>
            <w:rFonts w:eastAsia="Times New Roman"/>
            <w:szCs w:val="24"/>
            <w:lang w:eastAsia="en-US"/>
          </w:rPr>
          <w:br/>
          <w:t>ΠΑΠΑΘΕΟΔΩΡΟΥ Θ. , σελ.</w:t>
        </w:r>
        <w:r w:rsidRPr="00F23ED3">
          <w:rPr>
            <w:rFonts w:eastAsia="Times New Roman"/>
            <w:szCs w:val="24"/>
            <w:lang w:eastAsia="en-US"/>
          </w:rPr>
          <w:br/>
          <w:t>ΤΡΑΓΑΚΗΣ Ι. , σελ.</w:t>
        </w:r>
        <w:r w:rsidRPr="00F23ED3">
          <w:rPr>
            <w:rFonts w:eastAsia="Times New Roman"/>
            <w:szCs w:val="24"/>
            <w:lang w:eastAsia="en-US"/>
          </w:rPr>
          <w:br/>
          <w:t>ΧΡΙΣΤΟΔΟΥΛΟΠΟΥΛΟΥ Α. , σελ.</w:t>
        </w:r>
        <w:r w:rsidRPr="00F23ED3">
          <w:rPr>
            <w:rFonts w:eastAsia="Times New Roman"/>
            <w:szCs w:val="24"/>
            <w:lang w:eastAsia="en-US"/>
          </w:rPr>
          <w:br/>
        </w:r>
        <w:r w:rsidRPr="00F23ED3">
          <w:rPr>
            <w:rFonts w:eastAsia="Times New Roman"/>
            <w:szCs w:val="24"/>
            <w:lang w:eastAsia="en-US"/>
          </w:rPr>
          <w:br/>
          <w:t>Γ. Επί προσωπικού θέματος:</w:t>
        </w:r>
        <w:r w:rsidRPr="00F23ED3">
          <w:rPr>
            <w:rFonts w:eastAsia="Times New Roman"/>
            <w:szCs w:val="24"/>
            <w:lang w:eastAsia="en-US"/>
          </w:rPr>
          <w:br/>
          <w:t>ΠΑΠΑΘΕΟΔΩΡΟΥ Θ. , σελ.</w:t>
        </w:r>
        <w:r w:rsidRPr="00F23ED3">
          <w:rPr>
            <w:rFonts w:eastAsia="Times New Roman"/>
            <w:szCs w:val="24"/>
            <w:lang w:eastAsia="en-US"/>
          </w:rPr>
          <w:br/>
        </w:r>
        <w:bookmarkStart w:id="36" w:name="_GoBack"/>
        <w:bookmarkEnd w:id="36"/>
      </w:ins>
    </w:p>
    <w:p w14:paraId="33B95F81" w14:textId="77777777" w:rsidR="009013B7" w:rsidRDefault="00F23ED3">
      <w:pPr>
        <w:spacing w:line="600" w:lineRule="auto"/>
        <w:ind w:firstLine="720"/>
        <w:jc w:val="center"/>
        <w:rPr>
          <w:rFonts w:eastAsia="Times New Roman" w:cs="Times New Roman"/>
          <w:szCs w:val="24"/>
        </w:rPr>
      </w:pPr>
      <w:r>
        <w:rPr>
          <w:rFonts w:eastAsia="Times New Roman"/>
          <w:szCs w:val="24"/>
        </w:rPr>
        <w:t>ΠΡΑΚΤΙΚΑ ΒΟΥΛΗΣ</w:t>
      </w:r>
    </w:p>
    <w:p w14:paraId="33B95F82" w14:textId="77777777" w:rsidR="009013B7" w:rsidRDefault="00F23ED3">
      <w:pPr>
        <w:spacing w:line="600" w:lineRule="auto"/>
        <w:ind w:firstLine="720"/>
        <w:jc w:val="center"/>
        <w:rPr>
          <w:rFonts w:eastAsia="Times New Roman" w:cs="Times New Roman"/>
          <w:szCs w:val="24"/>
        </w:rPr>
      </w:pPr>
      <w:r>
        <w:rPr>
          <w:rFonts w:eastAsia="Times New Roman"/>
          <w:szCs w:val="24"/>
        </w:rPr>
        <w:t xml:space="preserve">ΙΖ΄ ΠΕΡΙΟΔΟΣ </w:t>
      </w:r>
    </w:p>
    <w:p w14:paraId="33B95F83" w14:textId="77777777" w:rsidR="009013B7" w:rsidRDefault="00F23ED3">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14:paraId="33B95F84" w14:textId="77777777" w:rsidR="009013B7" w:rsidRDefault="00F23ED3">
      <w:pPr>
        <w:spacing w:line="600" w:lineRule="auto"/>
        <w:ind w:firstLine="720"/>
        <w:jc w:val="center"/>
        <w:rPr>
          <w:rFonts w:eastAsia="Times New Roman" w:cs="Times New Roman"/>
          <w:szCs w:val="24"/>
        </w:rPr>
      </w:pPr>
      <w:r>
        <w:rPr>
          <w:rFonts w:eastAsia="Times New Roman"/>
          <w:szCs w:val="24"/>
        </w:rPr>
        <w:t>ΣΥΝΟΔΟΣ Α΄</w:t>
      </w:r>
    </w:p>
    <w:p w14:paraId="33B95F85" w14:textId="77777777" w:rsidR="009013B7" w:rsidRDefault="00F23ED3">
      <w:pPr>
        <w:spacing w:line="600" w:lineRule="auto"/>
        <w:ind w:firstLine="720"/>
        <w:jc w:val="center"/>
        <w:rPr>
          <w:rFonts w:eastAsia="Times New Roman" w:cs="Times New Roman"/>
          <w:szCs w:val="24"/>
        </w:rPr>
      </w:pPr>
      <w:r>
        <w:rPr>
          <w:rFonts w:eastAsia="Times New Roman"/>
          <w:szCs w:val="24"/>
        </w:rPr>
        <w:t>ΣΥΝΕΔΡΙΑΣΗ ΡNΑ΄</w:t>
      </w:r>
    </w:p>
    <w:p w14:paraId="33B95F86" w14:textId="77777777" w:rsidR="009013B7" w:rsidRDefault="00F23ED3">
      <w:pPr>
        <w:spacing w:line="600" w:lineRule="auto"/>
        <w:ind w:firstLine="720"/>
        <w:jc w:val="center"/>
        <w:rPr>
          <w:rFonts w:eastAsia="Times New Roman" w:cs="Times New Roman"/>
          <w:szCs w:val="24"/>
        </w:rPr>
      </w:pPr>
      <w:r>
        <w:rPr>
          <w:rFonts w:eastAsia="Times New Roman"/>
          <w:szCs w:val="24"/>
        </w:rPr>
        <w:t>Τρίτη 28 Ιουνίου 2016</w:t>
      </w:r>
    </w:p>
    <w:p w14:paraId="33B95F87" w14:textId="77777777" w:rsidR="009013B7" w:rsidRDefault="00F23ED3">
      <w:pPr>
        <w:spacing w:line="600" w:lineRule="auto"/>
        <w:ind w:firstLine="720"/>
        <w:jc w:val="both"/>
        <w:rPr>
          <w:rFonts w:eastAsia="Times New Roman" w:cs="Times New Roman"/>
          <w:szCs w:val="24"/>
        </w:rPr>
      </w:pPr>
      <w:r>
        <w:rPr>
          <w:rFonts w:eastAsia="Times New Roman"/>
          <w:szCs w:val="24"/>
        </w:rPr>
        <w:t xml:space="preserve">Αθήνα, σήμερα στις 28 Ιουνίου 2016, ημέρα Τρίτη και ώρα 10.22΄ συνήλθε στην Αίθουσα των συνεδριάσεων του Βουλευτηρίου η Βουλή σε </w:t>
      </w:r>
      <w:r>
        <w:rPr>
          <w:rFonts w:eastAsia="Times New Roman"/>
          <w:szCs w:val="24"/>
        </w:rPr>
        <w:t>ο</w:t>
      </w:r>
      <w:r>
        <w:rPr>
          <w:rFonts w:eastAsia="Times New Roman"/>
          <w:szCs w:val="24"/>
        </w:rPr>
        <w:t xml:space="preserve">λομέλεια για να συνεδριάσει υπό την προεδρία του Α΄ Αντιπροέδρου αυτής κ. </w:t>
      </w:r>
      <w:r w:rsidRPr="00082D7A">
        <w:rPr>
          <w:rFonts w:eastAsia="Times New Roman"/>
          <w:b/>
          <w:szCs w:val="24"/>
        </w:rPr>
        <w:t>ΑΝΑΣΤΑΣΙΟΥ ΚΟΥΡΑΚΗ</w:t>
      </w:r>
      <w:r>
        <w:rPr>
          <w:rFonts w:eastAsia="Times New Roman"/>
          <w:b/>
          <w:szCs w:val="24"/>
        </w:rPr>
        <w:t>.</w:t>
      </w:r>
    </w:p>
    <w:p w14:paraId="33B95F88" w14:textId="77777777" w:rsidR="009013B7" w:rsidRDefault="00F23ED3">
      <w:pPr>
        <w:spacing w:line="600" w:lineRule="auto"/>
        <w:ind w:firstLine="720"/>
        <w:jc w:val="both"/>
        <w:rPr>
          <w:rFonts w:eastAsia="Times New Roman"/>
          <w:szCs w:val="24"/>
        </w:rPr>
      </w:pPr>
      <w:r>
        <w:rPr>
          <w:rFonts w:eastAsia="Times New Roman"/>
          <w:b/>
          <w:bCs/>
          <w:szCs w:val="24"/>
        </w:rPr>
        <w:t xml:space="preserve">ΠΡΟΕΔΡΕΥΩΝ (Αναστάσιος Κουράκης): </w:t>
      </w:r>
      <w:r>
        <w:rPr>
          <w:rFonts w:eastAsia="Times New Roman"/>
          <w:szCs w:val="24"/>
        </w:rPr>
        <w:t>Κυρίες και κύριοι συνάδελφοι, αρχίζει η συνεδρίαση.</w:t>
      </w:r>
    </w:p>
    <w:p w14:paraId="33B95F89" w14:textId="77777777" w:rsidR="009013B7" w:rsidRDefault="00F23ED3">
      <w:pPr>
        <w:spacing w:line="600" w:lineRule="auto"/>
        <w:ind w:firstLine="720"/>
        <w:jc w:val="both"/>
        <w:rPr>
          <w:rFonts w:eastAsia="Times New Roman"/>
          <w:szCs w:val="24"/>
        </w:rPr>
      </w:pPr>
      <w:r>
        <w:rPr>
          <w:rFonts w:eastAsia="Times New Roman"/>
          <w:szCs w:val="24"/>
        </w:rPr>
        <w:lastRenderedPageBreak/>
        <w:t>Εισερχόμαστε στην</w:t>
      </w:r>
    </w:p>
    <w:p w14:paraId="33B95F8A" w14:textId="77777777" w:rsidR="009013B7" w:rsidRDefault="00F23ED3">
      <w:pPr>
        <w:spacing w:line="600" w:lineRule="auto"/>
        <w:ind w:firstLine="720"/>
        <w:jc w:val="center"/>
        <w:rPr>
          <w:rFonts w:eastAsia="Times New Roman"/>
          <w:b/>
          <w:szCs w:val="24"/>
        </w:rPr>
      </w:pPr>
      <w:r>
        <w:rPr>
          <w:rFonts w:eastAsia="Times New Roman"/>
          <w:b/>
          <w:szCs w:val="24"/>
        </w:rPr>
        <w:t>ΕΙΔΙΚΗ ΗΜΕΡΗΣΙΑ ΔΙΑΤΑΞΗ</w:t>
      </w:r>
    </w:p>
    <w:p w14:paraId="33B95F8B" w14:textId="77777777" w:rsidR="009013B7" w:rsidRDefault="00F23ED3">
      <w:pPr>
        <w:spacing w:line="600" w:lineRule="auto"/>
        <w:ind w:firstLine="720"/>
        <w:jc w:val="both"/>
        <w:rPr>
          <w:rFonts w:eastAsia="Times New Roman"/>
          <w:szCs w:val="24"/>
        </w:rPr>
      </w:pPr>
      <w:r>
        <w:rPr>
          <w:rFonts w:eastAsia="Times New Roman"/>
          <w:szCs w:val="24"/>
        </w:rPr>
        <w:t>Αποφάσεις Βουλής: σ</w:t>
      </w:r>
      <w:r>
        <w:rPr>
          <w:rFonts w:eastAsia="Times New Roman"/>
          <w:szCs w:val="24"/>
        </w:rPr>
        <w:t>υζήτηση και ψήφ</w:t>
      </w:r>
      <w:r>
        <w:rPr>
          <w:rFonts w:eastAsia="Times New Roman"/>
          <w:szCs w:val="24"/>
        </w:rPr>
        <w:t>ιση, σύμφωνα με τις διατάξεις του άρθρου 76 του Συντάγματος και του άρθρου 118 του Κανονισμού της Βουλής, της πρότασης: «Για την τροποποίηση διατάξεων του Κανονισμού της Βουλής-Μέρος Β΄ (ΦΕΚ 51Α΄/10</w:t>
      </w:r>
      <w:r>
        <w:rPr>
          <w:rFonts w:eastAsia="Times New Roman"/>
          <w:szCs w:val="24"/>
        </w:rPr>
        <w:t>-</w:t>
      </w:r>
      <w:r>
        <w:rPr>
          <w:rFonts w:eastAsia="Times New Roman"/>
          <w:szCs w:val="24"/>
        </w:rPr>
        <w:t>4</w:t>
      </w:r>
      <w:r>
        <w:rPr>
          <w:rFonts w:eastAsia="Times New Roman"/>
          <w:szCs w:val="24"/>
        </w:rPr>
        <w:t>-</w:t>
      </w:r>
      <w:r>
        <w:rPr>
          <w:rFonts w:eastAsia="Times New Roman"/>
          <w:szCs w:val="24"/>
        </w:rPr>
        <w:t>1997) και Μέρος Κοινοβουλευτικό (ΦΕΚ 106Α΄/24</w:t>
      </w:r>
      <w:r>
        <w:rPr>
          <w:rFonts w:eastAsia="Times New Roman"/>
          <w:szCs w:val="24"/>
        </w:rPr>
        <w:t>-</w:t>
      </w:r>
      <w:r>
        <w:rPr>
          <w:rFonts w:eastAsia="Times New Roman"/>
          <w:szCs w:val="24"/>
        </w:rPr>
        <w:t>6</w:t>
      </w:r>
      <w:r>
        <w:rPr>
          <w:rFonts w:eastAsia="Times New Roman"/>
          <w:szCs w:val="24"/>
        </w:rPr>
        <w:t>-</w:t>
      </w:r>
      <w:r>
        <w:rPr>
          <w:rFonts w:eastAsia="Times New Roman"/>
          <w:szCs w:val="24"/>
        </w:rPr>
        <w:t xml:space="preserve">1987), </w:t>
      </w:r>
      <w:r>
        <w:rPr>
          <w:rFonts w:eastAsia="Times New Roman"/>
          <w:szCs w:val="24"/>
        </w:rPr>
        <w:t>όπως ισχύουν».</w:t>
      </w:r>
    </w:p>
    <w:p w14:paraId="33B95F8C" w14:textId="77777777" w:rsidR="009013B7" w:rsidRDefault="00F23ED3">
      <w:pPr>
        <w:spacing w:line="600" w:lineRule="auto"/>
        <w:ind w:firstLine="720"/>
        <w:jc w:val="both"/>
        <w:rPr>
          <w:rFonts w:eastAsia="Times New Roman"/>
          <w:szCs w:val="24"/>
        </w:rPr>
      </w:pPr>
      <w:r>
        <w:rPr>
          <w:rFonts w:eastAsia="Times New Roman"/>
          <w:szCs w:val="24"/>
        </w:rPr>
        <w:t xml:space="preserve">Προτείνω για τη σημερινή συνεδρίαση να λάβουν τον λόγο οι εισηγητές και οι ειδικοί αγορητές για δέκα έως δεκαπέντε λεπτά και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αν το επιθυμούν, για δέκα έως δώδεκα λεπτά.</w:t>
      </w:r>
    </w:p>
    <w:p w14:paraId="33B95F8D" w14:textId="77777777" w:rsidR="009013B7" w:rsidRDefault="00F23ED3">
      <w:pPr>
        <w:spacing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ε</w:t>
      </w:r>
      <w:r>
        <w:rPr>
          <w:rFonts w:eastAsia="Times New Roman"/>
          <w:szCs w:val="24"/>
        </w:rPr>
        <w:t>ισηγητής της Πλειοψηφία</w:t>
      </w:r>
      <w:r>
        <w:rPr>
          <w:rFonts w:eastAsia="Times New Roman"/>
          <w:szCs w:val="24"/>
        </w:rPr>
        <w:t>ς κ. Αντώνιος Συρίγος.</w:t>
      </w:r>
    </w:p>
    <w:p w14:paraId="33B95F8E" w14:textId="77777777" w:rsidR="009013B7" w:rsidRDefault="00F23ED3">
      <w:pPr>
        <w:spacing w:line="600" w:lineRule="auto"/>
        <w:ind w:firstLine="720"/>
        <w:jc w:val="both"/>
        <w:rPr>
          <w:rFonts w:eastAsia="Times New Roman"/>
          <w:szCs w:val="24"/>
        </w:rPr>
      </w:pPr>
      <w:r>
        <w:rPr>
          <w:rFonts w:eastAsia="Times New Roman"/>
          <w:szCs w:val="24"/>
        </w:rPr>
        <w:t>Θα σας δώσω δέκα λεπτά κι αν χρειαστείτε περισσότερο χρόνο, θα μου πείτε.</w:t>
      </w:r>
    </w:p>
    <w:p w14:paraId="33B95F8F" w14:textId="77777777" w:rsidR="009013B7" w:rsidRDefault="00F23ED3">
      <w:pPr>
        <w:spacing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Κύριε Πρόεδρε, οι υπόλοιποι θα πάρουμε τον λόγο κανονικά;</w:t>
      </w:r>
    </w:p>
    <w:p w14:paraId="33B95F90" w14:textId="77777777" w:rsidR="009013B7" w:rsidRDefault="00F23ED3">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Ποιοι είναι οι υπόλοιποι;</w:t>
      </w:r>
    </w:p>
    <w:p w14:paraId="33B95F91" w14:textId="77777777" w:rsidR="009013B7" w:rsidRDefault="00F23ED3">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Οι </w:t>
      </w:r>
      <w:r>
        <w:rPr>
          <w:rFonts w:eastAsia="Times New Roman"/>
          <w:szCs w:val="24"/>
        </w:rPr>
        <w:t>Κ</w:t>
      </w:r>
      <w:r>
        <w:rPr>
          <w:rFonts w:eastAsia="Times New Roman"/>
          <w:szCs w:val="24"/>
        </w:rPr>
        <w:t>ο</w:t>
      </w:r>
      <w:r>
        <w:rPr>
          <w:rFonts w:eastAsia="Times New Roman"/>
          <w:szCs w:val="24"/>
        </w:rPr>
        <w:t xml:space="preserve">ινοβουλευτικοί </w:t>
      </w:r>
      <w:r>
        <w:rPr>
          <w:rFonts w:eastAsia="Times New Roman"/>
          <w:szCs w:val="24"/>
        </w:rPr>
        <w:t>Ε</w:t>
      </w:r>
      <w:r>
        <w:rPr>
          <w:rFonts w:eastAsia="Times New Roman"/>
          <w:szCs w:val="24"/>
        </w:rPr>
        <w:t>κπρόσωποι.</w:t>
      </w:r>
    </w:p>
    <w:p w14:paraId="33B95F92" w14:textId="77777777" w:rsidR="009013B7" w:rsidRDefault="00F23ED3">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Φυσικά. Το είπα. Οι εισηγητές και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Μάλιστα είπα και τον χρόνο, για δέκα έως δώδεκα λεπτά.</w:t>
      </w:r>
    </w:p>
    <w:p w14:paraId="33B95F93" w14:textId="77777777" w:rsidR="009013B7" w:rsidRDefault="00F23ED3">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Δεν θα ανοίξει, δηλαδή, κατάλογος ομιλητών.</w:t>
      </w:r>
    </w:p>
    <w:p w14:paraId="33B95F94"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(Αναστάσιος Κουράκης):</w:t>
      </w:r>
      <w:r>
        <w:rPr>
          <w:rFonts w:eastAsia="Times New Roman"/>
          <w:szCs w:val="24"/>
        </w:rPr>
        <w:t xml:space="preserve"> Δεν θα ανοίξει κατάλογος, γιατί πρέπει να τελειώσουμε σε εύλογο χρονικό διάστημα, καθώς και το απόγευμα έχουμε συνεδρίαση. Νομίζω ότι με αυτό θα καλυφθεί. Τώρα αν υπάρξει κάτι, το βλέπουμε εκείνη την ώρα.</w:t>
      </w:r>
    </w:p>
    <w:p w14:paraId="33B95F95" w14:textId="77777777" w:rsidR="009013B7" w:rsidRDefault="00F23ED3">
      <w:pPr>
        <w:spacing w:line="600" w:lineRule="auto"/>
        <w:ind w:firstLine="720"/>
        <w:jc w:val="both"/>
        <w:rPr>
          <w:rFonts w:eastAsia="Times New Roman"/>
          <w:szCs w:val="24"/>
        </w:rPr>
      </w:pPr>
      <w:r>
        <w:rPr>
          <w:rFonts w:eastAsia="Times New Roman"/>
          <w:szCs w:val="24"/>
        </w:rPr>
        <w:t>Κύριε Συρίγο, έχετε τον λόγο</w:t>
      </w:r>
      <w:r>
        <w:rPr>
          <w:rFonts w:eastAsia="Times New Roman"/>
          <w:szCs w:val="24"/>
        </w:rPr>
        <w:t>.</w:t>
      </w:r>
    </w:p>
    <w:p w14:paraId="33B95F96" w14:textId="77777777" w:rsidR="009013B7" w:rsidRDefault="00F23ED3">
      <w:pPr>
        <w:spacing w:line="600" w:lineRule="auto"/>
        <w:ind w:firstLine="720"/>
        <w:jc w:val="both"/>
        <w:rPr>
          <w:rFonts w:eastAsia="Times New Roman"/>
          <w:szCs w:val="24"/>
        </w:rPr>
      </w:pPr>
      <w:r>
        <w:rPr>
          <w:rFonts w:eastAsia="Times New Roman"/>
          <w:b/>
          <w:szCs w:val="24"/>
        </w:rPr>
        <w:lastRenderedPageBreak/>
        <w:t>ΑΝΤΩΝΙΟΣ ΣΥΡΙΓΟΣ:</w:t>
      </w:r>
      <w:r>
        <w:rPr>
          <w:rFonts w:eastAsia="Times New Roman"/>
          <w:szCs w:val="24"/>
        </w:rPr>
        <w:t xml:space="preserve"> Ευχαριστώ πολύ, κύριε Πρόεδρε.</w:t>
      </w:r>
    </w:p>
    <w:p w14:paraId="33B95F97" w14:textId="77777777" w:rsidR="009013B7" w:rsidRDefault="00F23ED3">
      <w:pPr>
        <w:spacing w:line="600" w:lineRule="auto"/>
        <w:ind w:firstLine="720"/>
        <w:jc w:val="both"/>
        <w:rPr>
          <w:rFonts w:eastAsia="Times New Roman"/>
          <w:szCs w:val="24"/>
        </w:rPr>
      </w:pPr>
      <w:r>
        <w:rPr>
          <w:rFonts w:eastAsia="Times New Roman"/>
          <w:szCs w:val="24"/>
        </w:rPr>
        <w:t xml:space="preserve">Κύριοι συνάδελφοι, κληθήκαμε σήμερα να συζητήσουμε ένα πάρα πολύ σοβαρό και σπουδαίο θέμα, διότι ο Κανονισμός της Βουλής αποτελεί, όπως είπαμε και στις </w:t>
      </w:r>
      <w:r>
        <w:rPr>
          <w:rFonts w:eastAsia="Times New Roman"/>
          <w:szCs w:val="24"/>
        </w:rPr>
        <w:t>ε</w:t>
      </w:r>
      <w:r>
        <w:rPr>
          <w:rFonts w:eastAsia="Times New Roman"/>
          <w:szCs w:val="24"/>
        </w:rPr>
        <w:t>πιτροπές, το οξυγόνο. Δηλαδή, είναι αυτός ο οποίος ρ</w:t>
      </w:r>
      <w:r>
        <w:rPr>
          <w:rFonts w:eastAsia="Times New Roman"/>
          <w:szCs w:val="24"/>
        </w:rPr>
        <w:t xml:space="preserve">υθμίζει τη λειτουργία της και όλες τις επιπτώσεις που μπορεί να έχει πάνω στην άσκηση της νομοθετικής λειτουργίας. </w:t>
      </w:r>
    </w:p>
    <w:p w14:paraId="33B95F98" w14:textId="77777777" w:rsidR="009013B7" w:rsidRDefault="00F23ED3">
      <w:pPr>
        <w:spacing w:line="600" w:lineRule="auto"/>
        <w:ind w:firstLine="720"/>
        <w:jc w:val="both"/>
        <w:rPr>
          <w:rFonts w:eastAsia="Times New Roman"/>
          <w:szCs w:val="24"/>
        </w:rPr>
      </w:pPr>
      <w:r>
        <w:rPr>
          <w:rFonts w:eastAsia="Times New Roman"/>
          <w:szCs w:val="24"/>
        </w:rPr>
        <w:t>Έχουμε να συζητήσουμε μια σημαντική πρόταση που αφορά κυρίως το Β</w:t>
      </w:r>
      <w:r>
        <w:rPr>
          <w:rFonts w:eastAsia="Times New Roman"/>
          <w:szCs w:val="24"/>
        </w:rPr>
        <w:t>΄</w:t>
      </w:r>
      <w:r>
        <w:rPr>
          <w:rFonts w:eastAsia="Times New Roman"/>
          <w:szCs w:val="24"/>
        </w:rPr>
        <w:t xml:space="preserve"> Μέρος του Κανονισμού της Βουλής.</w:t>
      </w:r>
    </w:p>
    <w:p w14:paraId="33B95F99" w14:textId="77777777" w:rsidR="009013B7" w:rsidRDefault="00F23ED3">
      <w:pPr>
        <w:spacing w:line="600" w:lineRule="auto"/>
        <w:ind w:firstLine="720"/>
        <w:jc w:val="both"/>
        <w:rPr>
          <w:rFonts w:eastAsia="Times New Roman"/>
          <w:szCs w:val="24"/>
        </w:rPr>
      </w:pPr>
      <w:r>
        <w:rPr>
          <w:rFonts w:eastAsia="Times New Roman"/>
          <w:szCs w:val="24"/>
        </w:rPr>
        <w:t xml:space="preserve">Στις </w:t>
      </w:r>
      <w:r>
        <w:rPr>
          <w:rFonts w:eastAsia="Times New Roman"/>
          <w:szCs w:val="24"/>
        </w:rPr>
        <w:t>ε</w:t>
      </w:r>
      <w:r>
        <w:rPr>
          <w:rFonts w:eastAsia="Times New Roman"/>
          <w:szCs w:val="24"/>
        </w:rPr>
        <w:t>πιτροπές για τον Κανονισμό της Βου</w:t>
      </w:r>
      <w:r>
        <w:rPr>
          <w:rFonts w:eastAsia="Times New Roman"/>
          <w:szCs w:val="24"/>
        </w:rPr>
        <w:t>λής έγινε μία εκτεταμένη συζήτηση, όπως γνωρίζουμε. Κατετέθησαν προτάσεις απ’ όλους τους ενδιαφερόμενους και εξετέθησαν εκτενώς οι αντιρρήσεις. Επί</w:t>
      </w:r>
      <w:r>
        <w:rPr>
          <w:rFonts w:eastAsia="Times New Roman"/>
          <w:szCs w:val="24"/>
        </w:rPr>
        <w:lastRenderedPageBreak/>
        <w:t>σης, έγινε ένας γόνιμος διάλογος. Εύχομαι και ευελπιστώ το ίδιο να γίνει και στην Ολομέλεια με την παράθεση ε</w:t>
      </w:r>
      <w:r>
        <w:rPr>
          <w:rFonts w:eastAsia="Times New Roman"/>
          <w:szCs w:val="24"/>
        </w:rPr>
        <w:t xml:space="preserve">πιχειρημάτων και με στόχο -στο μέτρο του δυνατού βέβαια- μια όσο το δυνατόν ευρεία και συναινετική κατάληξη. </w:t>
      </w:r>
    </w:p>
    <w:p w14:paraId="33B95F9A" w14:textId="77777777" w:rsidR="009013B7" w:rsidRDefault="00F23ED3">
      <w:pPr>
        <w:spacing w:line="600" w:lineRule="auto"/>
        <w:ind w:firstLine="720"/>
        <w:jc w:val="both"/>
        <w:rPr>
          <w:rFonts w:eastAsia="Times New Roman"/>
          <w:szCs w:val="24"/>
        </w:rPr>
      </w:pPr>
      <w:r>
        <w:rPr>
          <w:rFonts w:eastAsia="Times New Roman"/>
          <w:szCs w:val="24"/>
        </w:rPr>
        <w:t>Τούτο, βέβαια, δεν σημαίνει ότι δεν θα υπάρξουν ενδεχομένως διαφωνίες, οι οποίες θα αρθούν βεβαίως -αν υπάρξουν- με τον θεμιτό τρόπο που προβλέπετ</w:t>
      </w:r>
      <w:r>
        <w:rPr>
          <w:rFonts w:eastAsia="Times New Roman"/>
          <w:szCs w:val="24"/>
        </w:rPr>
        <w:t xml:space="preserve">αι, δηλαδή τις ψηφοφορίες. </w:t>
      </w:r>
    </w:p>
    <w:p w14:paraId="33B95F9B" w14:textId="77777777" w:rsidR="009013B7" w:rsidRDefault="00F23ED3">
      <w:pPr>
        <w:spacing w:line="600" w:lineRule="auto"/>
        <w:ind w:firstLine="720"/>
        <w:jc w:val="both"/>
        <w:rPr>
          <w:rFonts w:eastAsia="Times New Roman"/>
          <w:szCs w:val="24"/>
        </w:rPr>
      </w:pPr>
      <w:r>
        <w:rPr>
          <w:rFonts w:eastAsia="Times New Roman"/>
          <w:szCs w:val="24"/>
        </w:rPr>
        <w:t xml:space="preserve">Όπως περιγράφεται στην αιτιολογική έκθεση της υπό συζήτηση προτάσεως, επιδιώκεται η κωδικοποίηση και ο </w:t>
      </w:r>
      <w:proofErr w:type="spellStart"/>
      <w:r>
        <w:rPr>
          <w:rFonts w:eastAsia="Times New Roman"/>
          <w:szCs w:val="24"/>
        </w:rPr>
        <w:t>εξορθολογισμός</w:t>
      </w:r>
      <w:proofErr w:type="spellEnd"/>
      <w:r>
        <w:rPr>
          <w:rFonts w:eastAsia="Times New Roman"/>
          <w:szCs w:val="24"/>
        </w:rPr>
        <w:t xml:space="preserve"> του υπάρχοντος καθεστώτος που ισχύει σε σημαντικούς τομείς του </w:t>
      </w:r>
      <w:r>
        <w:rPr>
          <w:rFonts w:eastAsia="Times New Roman"/>
          <w:szCs w:val="24"/>
        </w:rPr>
        <w:t>κ</w:t>
      </w:r>
      <w:r>
        <w:rPr>
          <w:rFonts w:eastAsia="Times New Roman"/>
          <w:szCs w:val="24"/>
        </w:rPr>
        <w:t xml:space="preserve">οινοβουλευτικού </w:t>
      </w:r>
      <w:r>
        <w:rPr>
          <w:rFonts w:eastAsia="Times New Roman"/>
          <w:szCs w:val="24"/>
        </w:rPr>
        <w:t>έ</w:t>
      </w:r>
      <w:r>
        <w:rPr>
          <w:rFonts w:eastAsia="Times New Roman"/>
          <w:szCs w:val="24"/>
        </w:rPr>
        <w:t xml:space="preserve">ργου. Η πρόταση, μαζί με τις διατάξεις, περιλαμβάνει πενήντα επτά άρθρα. Τα άρθρα 55 έως 57 αφορούν το Κοινοβουλευτικό Μέρος. Υπάρχει και το ακροτελεύτιο άρθρο που αφορά τον χρόνο ισχύος της προτάσεως, εφόσον γίνει αποδεκτή. </w:t>
      </w:r>
    </w:p>
    <w:p w14:paraId="33B95F9C" w14:textId="77777777" w:rsidR="009013B7" w:rsidRDefault="00F23ED3">
      <w:pPr>
        <w:spacing w:line="600" w:lineRule="auto"/>
        <w:ind w:firstLine="720"/>
        <w:jc w:val="both"/>
        <w:rPr>
          <w:rFonts w:eastAsia="Times New Roman"/>
          <w:szCs w:val="24"/>
        </w:rPr>
      </w:pPr>
      <w:r>
        <w:rPr>
          <w:rFonts w:eastAsia="Times New Roman"/>
          <w:szCs w:val="24"/>
        </w:rPr>
        <w:lastRenderedPageBreak/>
        <w:t>Από τη συνολική εξέταση της πρ</w:t>
      </w:r>
      <w:r>
        <w:rPr>
          <w:rFonts w:eastAsia="Times New Roman"/>
          <w:szCs w:val="24"/>
        </w:rPr>
        <w:t xml:space="preserve">οτάσεως η οποία έχει κατατεθεί και συζητείται, γίνεται εμφανές ότι επιχειρείται ο μετριασμός του </w:t>
      </w:r>
      <w:proofErr w:type="spellStart"/>
      <w:r>
        <w:rPr>
          <w:rFonts w:eastAsia="Times New Roman"/>
          <w:szCs w:val="24"/>
        </w:rPr>
        <w:t>προεδροκεντρικού</w:t>
      </w:r>
      <w:proofErr w:type="spellEnd"/>
      <w:r>
        <w:rPr>
          <w:rFonts w:eastAsia="Times New Roman"/>
          <w:szCs w:val="24"/>
        </w:rPr>
        <w:t xml:space="preserve"> συστήματος που χαρακτήριζε τη δομή του Β</w:t>
      </w:r>
      <w:r>
        <w:rPr>
          <w:rFonts w:eastAsia="Times New Roman"/>
          <w:szCs w:val="24"/>
        </w:rPr>
        <w:t>΄</w:t>
      </w:r>
      <w:r>
        <w:rPr>
          <w:rFonts w:eastAsia="Times New Roman"/>
          <w:szCs w:val="24"/>
        </w:rPr>
        <w:t xml:space="preserve"> Μέρους του Κανονισμού της Βουλής. </w:t>
      </w:r>
    </w:p>
    <w:p w14:paraId="33B95F9D" w14:textId="77777777" w:rsidR="009013B7" w:rsidRDefault="00F23ED3">
      <w:pPr>
        <w:spacing w:line="600" w:lineRule="auto"/>
        <w:ind w:firstLine="720"/>
        <w:jc w:val="both"/>
        <w:rPr>
          <w:rFonts w:eastAsia="Times New Roman"/>
          <w:szCs w:val="24"/>
        </w:rPr>
      </w:pPr>
      <w:r>
        <w:rPr>
          <w:rFonts w:eastAsia="Times New Roman"/>
          <w:szCs w:val="24"/>
        </w:rPr>
        <w:t>Ας εξετάσουμε κάποια βασικά σημεία της τροποποίησης και τις φιλοδ</w:t>
      </w:r>
      <w:r>
        <w:rPr>
          <w:rFonts w:eastAsia="Times New Roman"/>
          <w:szCs w:val="24"/>
        </w:rPr>
        <w:t>οξίες που εκτιμούμε εμείς ότι έχει αυτή η πρόταση.</w:t>
      </w:r>
    </w:p>
    <w:p w14:paraId="33B95F9E" w14:textId="77777777" w:rsidR="009013B7" w:rsidRDefault="00F23ED3">
      <w:pPr>
        <w:spacing w:line="600" w:lineRule="auto"/>
        <w:ind w:firstLine="720"/>
        <w:jc w:val="both"/>
        <w:rPr>
          <w:rFonts w:eastAsia="Times New Roman"/>
          <w:szCs w:val="24"/>
        </w:rPr>
      </w:pPr>
      <w:r>
        <w:rPr>
          <w:rFonts w:eastAsia="Times New Roman"/>
          <w:szCs w:val="24"/>
        </w:rPr>
        <w:t>Το Β</w:t>
      </w:r>
      <w:r>
        <w:rPr>
          <w:rFonts w:eastAsia="Times New Roman"/>
          <w:szCs w:val="24"/>
        </w:rPr>
        <w:t>΄</w:t>
      </w:r>
      <w:r>
        <w:rPr>
          <w:rFonts w:eastAsia="Times New Roman"/>
          <w:szCs w:val="24"/>
        </w:rPr>
        <w:t xml:space="preserve"> Μέρος του Κανονισμού της Βουλής, όπως γνωρίζετε, ρυθμίζει την οργάνωση των </w:t>
      </w:r>
      <w:r>
        <w:rPr>
          <w:rFonts w:eastAsia="Times New Roman"/>
          <w:szCs w:val="24"/>
        </w:rPr>
        <w:t>Υ</w:t>
      </w:r>
      <w:r>
        <w:rPr>
          <w:rFonts w:eastAsia="Times New Roman"/>
          <w:szCs w:val="24"/>
        </w:rPr>
        <w:t>πηρεσιών της, τις αρμοδιότητες κάθε Υπηρεσίας, θέματα διαχείρισης ανθρωπίνου δυναμικού του Κοινοβουλίου –αφορά, δηλαδή, του</w:t>
      </w:r>
      <w:r>
        <w:rPr>
          <w:rFonts w:eastAsia="Times New Roman"/>
          <w:szCs w:val="24"/>
        </w:rPr>
        <w:t>ς εργαζομένους- και επίσης θέματα οικονομικών υποθέσεων της Βουλής, έγκριση προϋπολογισμού, προμήθειες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33B95F9F" w14:textId="77777777" w:rsidR="009013B7" w:rsidRDefault="00F23ED3">
      <w:pPr>
        <w:spacing w:line="600" w:lineRule="auto"/>
        <w:ind w:firstLine="720"/>
        <w:jc w:val="both"/>
        <w:rPr>
          <w:rFonts w:eastAsia="Times New Roman"/>
          <w:szCs w:val="24"/>
        </w:rPr>
      </w:pPr>
      <w:r>
        <w:rPr>
          <w:rFonts w:eastAsia="Times New Roman"/>
          <w:szCs w:val="24"/>
        </w:rPr>
        <w:lastRenderedPageBreak/>
        <w:t>Τόσο το Β</w:t>
      </w:r>
      <w:r>
        <w:rPr>
          <w:rFonts w:eastAsia="Times New Roman"/>
          <w:szCs w:val="24"/>
        </w:rPr>
        <w:t>΄</w:t>
      </w:r>
      <w:r>
        <w:rPr>
          <w:rFonts w:eastAsia="Times New Roman"/>
          <w:szCs w:val="24"/>
        </w:rPr>
        <w:t xml:space="preserve"> Μέρος όσο και οι ειδικοί κανονισμοί οργάνωσης και λειτουργίας περιλαμβάνουν σήμερα διατάξεις που λειτουργούν λίγο ως πολύ αποσπασμ</w:t>
      </w:r>
      <w:r>
        <w:rPr>
          <w:rFonts w:eastAsia="Times New Roman"/>
          <w:szCs w:val="24"/>
        </w:rPr>
        <w:t xml:space="preserve">ατικά, συχνά χωρίς καμία συνοχή ή διασύνδεση μεταξύ τους, με αποτέλεσμα να προκύπτουν διάφορες δυσλειτουργίες. </w:t>
      </w:r>
    </w:p>
    <w:p w14:paraId="33B95FA0" w14:textId="77777777" w:rsidR="009013B7" w:rsidRDefault="00F23ED3">
      <w:pPr>
        <w:spacing w:line="600" w:lineRule="auto"/>
        <w:ind w:firstLine="720"/>
        <w:jc w:val="both"/>
        <w:rPr>
          <w:rFonts w:eastAsia="Times New Roman"/>
          <w:szCs w:val="24"/>
        </w:rPr>
      </w:pPr>
      <w:r>
        <w:rPr>
          <w:rFonts w:eastAsia="Times New Roman"/>
          <w:szCs w:val="24"/>
        </w:rPr>
        <w:t>Ποιες είναι οι φιλοδοξίες της προτάσεως, όπως εμείς εκτιμούμε; Ο Κανονισμός -το Β</w:t>
      </w:r>
      <w:r>
        <w:rPr>
          <w:rFonts w:eastAsia="Times New Roman"/>
          <w:szCs w:val="24"/>
        </w:rPr>
        <w:t>΄</w:t>
      </w:r>
      <w:r>
        <w:rPr>
          <w:rFonts w:eastAsia="Times New Roman"/>
          <w:szCs w:val="24"/>
        </w:rPr>
        <w:t xml:space="preserve"> Μέρος δηλαδή- χρειάζεται μια ριζική αναθεώρηση, με αλλαγές στ</w:t>
      </w:r>
      <w:r>
        <w:rPr>
          <w:rFonts w:eastAsia="Times New Roman"/>
          <w:szCs w:val="24"/>
        </w:rPr>
        <w:t xml:space="preserve">ον τρόπο οργάνωσης και λειτουργίας των </w:t>
      </w:r>
      <w:r>
        <w:rPr>
          <w:rFonts w:eastAsia="Times New Roman"/>
          <w:szCs w:val="24"/>
        </w:rPr>
        <w:t>Υ</w:t>
      </w:r>
      <w:r>
        <w:rPr>
          <w:rFonts w:eastAsia="Times New Roman"/>
          <w:szCs w:val="24"/>
        </w:rPr>
        <w:t xml:space="preserve">πηρεσιών, στη διαχείριση του ανθρώπινου δυναμικού, στην οικονομική διοίκηση της Βουλής. Η Βουλή χρειάζεται έναν Κανονισμό που να είναι προϊόν εμπεριστατωμένης μελέτης, με επιστημονικά κριτήρια, που θα περιγράφει και </w:t>
      </w:r>
      <w:r>
        <w:rPr>
          <w:rFonts w:eastAsia="Times New Roman"/>
          <w:szCs w:val="24"/>
        </w:rPr>
        <w:t xml:space="preserve">θα κατοχυρώνει ένα σύγχρονο σύστημα διοίκησης, ανάλογο αυτών που έχουν Κοινοβούλια άλλων χωρών και το Ευρωπαϊκό Κοινοβούλιο. </w:t>
      </w:r>
    </w:p>
    <w:p w14:paraId="33B95FA1" w14:textId="77777777" w:rsidR="009013B7" w:rsidRDefault="00F23ED3">
      <w:pPr>
        <w:spacing w:line="600" w:lineRule="auto"/>
        <w:ind w:firstLine="720"/>
        <w:jc w:val="both"/>
        <w:rPr>
          <w:rFonts w:eastAsia="Times New Roman"/>
          <w:szCs w:val="24"/>
        </w:rPr>
      </w:pPr>
      <w:r>
        <w:rPr>
          <w:rFonts w:eastAsia="Times New Roman"/>
          <w:szCs w:val="24"/>
        </w:rPr>
        <w:lastRenderedPageBreak/>
        <w:t>Όλες αυτές οι αλλαγές θα έλθουν και θα δρομολογηθούν με τη συμμετοχή των εργαζομένων και όλων των συντελεστών λειτουργίας του Κοιν</w:t>
      </w:r>
      <w:r>
        <w:rPr>
          <w:rFonts w:eastAsia="Times New Roman"/>
          <w:szCs w:val="24"/>
        </w:rPr>
        <w:t>οβουλίου, ενδεχομένως και με την εμπλοκή κάποιου ανεξάρτητου φορέα εξειδικευμένου σε θέματα οργάνωσης και</w:t>
      </w:r>
      <w:r>
        <w:rPr>
          <w:rFonts w:eastAsia="Times New Roman"/>
          <w:szCs w:val="24"/>
        </w:rPr>
        <w:t xml:space="preserve"> δ</w:t>
      </w:r>
      <w:r>
        <w:rPr>
          <w:rFonts w:eastAsia="Times New Roman"/>
          <w:szCs w:val="24"/>
        </w:rPr>
        <w:t xml:space="preserve">ημόσιας </w:t>
      </w:r>
      <w:r>
        <w:rPr>
          <w:rFonts w:eastAsia="Times New Roman"/>
          <w:szCs w:val="24"/>
        </w:rPr>
        <w:t>δ</w:t>
      </w:r>
      <w:r>
        <w:rPr>
          <w:rFonts w:eastAsia="Times New Roman"/>
          <w:szCs w:val="24"/>
        </w:rPr>
        <w:t>ιοίκησης.</w:t>
      </w:r>
    </w:p>
    <w:p w14:paraId="33B95FA2" w14:textId="77777777" w:rsidR="009013B7" w:rsidRDefault="00F23ED3">
      <w:pPr>
        <w:spacing w:line="600" w:lineRule="auto"/>
        <w:ind w:firstLine="720"/>
        <w:jc w:val="both"/>
        <w:rPr>
          <w:rFonts w:eastAsia="Times New Roman"/>
          <w:szCs w:val="24"/>
        </w:rPr>
      </w:pPr>
      <w:r>
        <w:rPr>
          <w:rFonts w:eastAsia="Times New Roman"/>
          <w:szCs w:val="24"/>
        </w:rPr>
        <w:t xml:space="preserve">Εκτιμώ ότι στόχος της παρούσας </w:t>
      </w:r>
      <w:r>
        <w:rPr>
          <w:rFonts w:eastAsia="Times New Roman"/>
          <w:szCs w:val="24"/>
        </w:rPr>
        <w:t>δ</w:t>
      </w:r>
      <w:r>
        <w:rPr>
          <w:rFonts w:eastAsia="Times New Roman"/>
          <w:szCs w:val="24"/>
        </w:rPr>
        <w:t>ιοίκησης της Βουλής, δηλαδή του Προέδρου και των υπολοίπων, είναι η εκπόνηση ενός σχεδίου μακράς π</w:t>
      </w:r>
      <w:r>
        <w:rPr>
          <w:rFonts w:eastAsia="Times New Roman"/>
          <w:szCs w:val="24"/>
        </w:rPr>
        <w:t>νοής</w:t>
      </w:r>
      <w:r>
        <w:rPr>
          <w:rFonts w:eastAsia="Times New Roman"/>
          <w:szCs w:val="24"/>
        </w:rPr>
        <w:t>,</w:t>
      </w:r>
      <w:r>
        <w:rPr>
          <w:rFonts w:eastAsia="Times New Roman"/>
          <w:szCs w:val="24"/>
        </w:rPr>
        <w:t xml:space="preserve"> προσανατολισμένου στις κύριες δραστηριότητες της Βουλής, με τη συμμετοχή των εργαζομένων στον προγραμματισμό των εργασιών και την ενθάρρυνση της συλλογικής δράσης, τη χρήση μέσων και τεχνολογιών -αυτό είναι σημαντικό για την αποτελεσματικότερη δράση-</w:t>
      </w:r>
      <w:r>
        <w:rPr>
          <w:rFonts w:eastAsia="Times New Roman"/>
          <w:szCs w:val="24"/>
        </w:rPr>
        <w:t xml:space="preserve"> και την εξοικονόμηση πόρων, ούτως ώστε η Βουλή να συνδεθεί με την κοινωνία και να αναδειχθεί ο ρόλος της, να τονιστεί, δηλαδή, να αυξηθεί το κύρος της και να καταδειχθεί ότι είναι ένας βασικός πυλώνας της </w:t>
      </w:r>
      <w:r>
        <w:rPr>
          <w:rFonts w:eastAsia="Times New Roman"/>
          <w:szCs w:val="24"/>
        </w:rPr>
        <w:t>δ</w:t>
      </w:r>
      <w:r>
        <w:rPr>
          <w:rFonts w:eastAsia="Times New Roman"/>
          <w:szCs w:val="24"/>
        </w:rPr>
        <w:t xml:space="preserve">ημοκρατίας. </w:t>
      </w:r>
    </w:p>
    <w:p w14:paraId="33B95FA3" w14:textId="77777777" w:rsidR="009013B7" w:rsidRDefault="00F23ED3">
      <w:pPr>
        <w:spacing w:line="600" w:lineRule="auto"/>
        <w:ind w:firstLine="720"/>
        <w:jc w:val="both"/>
        <w:rPr>
          <w:rFonts w:eastAsia="Times New Roman"/>
          <w:szCs w:val="24"/>
        </w:rPr>
      </w:pPr>
      <w:r>
        <w:rPr>
          <w:rFonts w:eastAsia="Times New Roman"/>
          <w:szCs w:val="24"/>
        </w:rPr>
        <w:lastRenderedPageBreak/>
        <w:t xml:space="preserve">Με την προτεινόμενη τροποποίηση, της οποίας προηγήθηκε διαβούλευση, επιχειρείται ένας πρώτος </w:t>
      </w:r>
      <w:proofErr w:type="spellStart"/>
      <w:r>
        <w:rPr>
          <w:rFonts w:eastAsia="Times New Roman"/>
          <w:szCs w:val="24"/>
        </w:rPr>
        <w:t>εξορθολογισμός</w:t>
      </w:r>
      <w:proofErr w:type="spellEnd"/>
      <w:r>
        <w:rPr>
          <w:rFonts w:eastAsia="Times New Roman"/>
          <w:szCs w:val="24"/>
        </w:rPr>
        <w:t xml:space="preserve">. Συγκεκριμένα σημεία επί των οποίων πρέπει να κάνω αναφορά: </w:t>
      </w:r>
    </w:p>
    <w:p w14:paraId="33B95FA4" w14:textId="77777777" w:rsidR="009013B7" w:rsidRDefault="00F23ED3">
      <w:pPr>
        <w:spacing w:line="600" w:lineRule="auto"/>
        <w:ind w:firstLine="720"/>
        <w:jc w:val="both"/>
        <w:rPr>
          <w:rFonts w:eastAsia="Times New Roman"/>
          <w:szCs w:val="24"/>
        </w:rPr>
      </w:pPr>
      <w:r>
        <w:rPr>
          <w:rFonts w:eastAsia="Times New Roman"/>
          <w:szCs w:val="24"/>
        </w:rPr>
        <w:t xml:space="preserve">Οι ειδικοί κανονισμοί που ρυθμίζουν σήμερα εννέα </w:t>
      </w:r>
      <w:r>
        <w:rPr>
          <w:rFonts w:eastAsia="Times New Roman"/>
          <w:szCs w:val="24"/>
        </w:rPr>
        <w:t>Υ</w:t>
      </w:r>
      <w:r>
        <w:rPr>
          <w:rFonts w:eastAsia="Times New Roman"/>
          <w:szCs w:val="24"/>
        </w:rPr>
        <w:t>πηρεσίες της Βουλής και έχουν εκδοθεί</w:t>
      </w:r>
      <w:r>
        <w:rPr>
          <w:rFonts w:eastAsia="Times New Roman"/>
          <w:szCs w:val="24"/>
        </w:rPr>
        <w:t xml:space="preserve"> ως αποφάσεις του Προέδρου, ενσωματώνονται κατά τις γενικές τους διατάξεις και προσαρτώνται κατά τις ειδικές ως παραρτήματα στο Β</w:t>
      </w:r>
      <w:r>
        <w:rPr>
          <w:rFonts w:eastAsia="Times New Roman"/>
          <w:szCs w:val="24"/>
        </w:rPr>
        <w:t>΄</w:t>
      </w:r>
      <w:r>
        <w:rPr>
          <w:rFonts w:eastAsia="Times New Roman"/>
          <w:szCs w:val="24"/>
        </w:rPr>
        <w:t xml:space="preserve"> Μέρος του Κανονισμού, δηλαδή σε απόφαση της Ολομέλειας της Βουλής. Οι ασύνδετες και συχνά αντιφατικές ρυθμίσεις τους </w:t>
      </w:r>
      <w:proofErr w:type="spellStart"/>
      <w:r>
        <w:rPr>
          <w:rFonts w:eastAsia="Times New Roman"/>
          <w:szCs w:val="24"/>
        </w:rPr>
        <w:t>εξορθολο</w:t>
      </w:r>
      <w:r>
        <w:rPr>
          <w:rFonts w:eastAsia="Times New Roman"/>
          <w:szCs w:val="24"/>
        </w:rPr>
        <w:t>γίζονται</w:t>
      </w:r>
      <w:proofErr w:type="spellEnd"/>
      <w:r>
        <w:rPr>
          <w:rFonts w:eastAsia="Times New Roman"/>
          <w:szCs w:val="24"/>
        </w:rPr>
        <w:t xml:space="preserve"> και οι προϊστάμενοι επιλέγονται πλέον, στη συντριπτική τους πλειοψηφία, με τις προβλεπόμενες από τον Κανονισμό διαφανείς και αξιοκρατικές διαδικασίες. Το δε προσωπικό που υπηρετεί στις </w:t>
      </w:r>
      <w:r>
        <w:rPr>
          <w:rFonts w:eastAsia="Times New Roman"/>
          <w:szCs w:val="24"/>
        </w:rPr>
        <w:t>Υ</w:t>
      </w:r>
      <w:r>
        <w:rPr>
          <w:rFonts w:eastAsia="Times New Roman"/>
          <w:szCs w:val="24"/>
        </w:rPr>
        <w:t>πηρεσίες αυτές σήμερα, αναβαθμίζεται εργασιακά, καθώς καταλαμ</w:t>
      </w:r>
      <w:r>
        <w:rPr>
          <w:rFonts w:eastAsia="Times New Roman"/>
          <w:szCs w:val="24"/>
        </w:rPr>
        <w:t>βάνει στο σύνολό του αυτοδικαίως υφιστάμενες οργανικές θέσεις που κατοχυρώνονται με απόφαση της Ολομέλειας της Βουλής.</w:t>
      </w:r>
    </w:p>
    <w:p w14:paraId="33B95FA5"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Στο εξής οι ειδικοί κανονισμοί οργάνωσης και λειτουργίας των </w:t>
      </w:r>
      <w:r>
        <w:rPr>
          <w:rFonts w:eastAsia="Times New Roman" w:cs="Times New Roman"/>
          <w:szCs w:val="24"/>
        </w:rPr>
        <w:t>Υ</w:t>
      </w:r>
      <w:r>
        <w:rPr>
          <w:rFonts w:eastAsia="Times New Roman" w:cs="Times New Roman"/>
          <w:szCs w:val="24"/>
        </w:rPr>
        <w:t>πηρεσιών της Βουλής θα ψηφίζονται από την Ολομέλεια κατά τη</w:t>
      </w:r>
      <w:r>
        <w:rPr>
          <w:rFonts w:ascii="Helvetica" w:eastAsia="Times New Roman" w:hAnsi="Helvetica" w:cs="Helvetica"/>
          <w:i/>
          <w:iCs/>
          <w:color w:val="262626"/>
          <w:sz w:val="27"/>
          <w:szCs w:val="27"/>
          <w:shd w:val="clear" w:color="auto" w:fill="FEFEFE"/>
        </w:rPr>
        <w:t xml:space="preserve"> </w:t>
      </w:r>
      <w:r>
        <w:rPr>
          <w:rFonts w:eastAsia="Times New Roman" w:cs="Times New Roman"/>
          <w:szCs w:val="24"/>
        </w:rPr>
        <w:t xml:space="preserve">διαδικασία των </w:t>
      </w:r>
      <w:r>
        <w:rPr>
          <w:rFonts w:eastAsia="Times New Roman" w:cs="Times New Roman"/>
          <w:szCs w:val="24"/>
        </w:rPr>
        <w:t>κ</w:t>
      </w:r>
      <w:r>
        <w:rPr>
          <w:rFonts w:eastAsia="Times New Roman" w:cs="Times New Roman"/>
          <w:szCs w:val="24"/>
        </w:rPr>
        <w:t xml:space="preserve">ωδίκων. Απόφαση του Προέδρου της Βουλής θα μπορεί μόνον να συμπληρώνει τους κανονισμούς αυτούς ως προς ειδικότερα θέματα ή θέματα με τεχνικό ή λεπτομερειακό χαρακτήρα. </w:t>
      </w:r>
    </w:p>
    <w:p w14:paraId="33B95FA6"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Η ενσωμάτωση των ειδικών κανονισμών στο Μέρος Β΄ του Κανονισμού συνεπάγεται μεταβολές </w:t>
      </w:r>
      <w:r>
        <w:rPr>
          <w:rFonts w:eastAsia="Times New Roman" w:cs="Times New Roman"/>
          <w:szCs w:val="24"/>
        </w:rPr>
        <w:t xml:space="preserve">στο οργανόγραμμα των </w:t>
      </w:r>
      <w:r>
        <w:rPr>
          <w:rFonts w:eastAsia="Times New Roman" w:cs="Times New Roman"/>
          <w:szCs w:val="24"/>
        </w:rPr>
        <w:t>Υ</w:t>
      </w:r>
      <w:r>
        <w:rPr>
          <w:rFonts w:eastAsia="Times New Roman" w:cs="Times New Roman"/>
          <w:szCs w:val="24"/>
        </w:rPr>
        <w:t>πηρεσιών. Εντάσσονται σ’ αυτό υφιστάμενες οργανικές μονάδες σήμερα, εκτός βασικού οργανωτικού σχήματος, χωρίς προφανή λόγο</w:t>
      </w:r>
      <w:r w:rsidRPr="00145E6C">
        <w:rPr>
          <w:rFonts w:eastAsia="Times New Roman" w:cs="Times New Roman"/>
          <w:szCs w:val="24"/>
        </w:rPr>
        <w:t>,</w:t>
      </w:r>
      <w:r>
        <w:rPr>
          <w:rFonts w:eastAsia="Times New Roman" w:cs="Times New Roman"/>
          <w:szCs w:val="24"/>
        </w:rPr>
        <w:t xml:space="preserve"> και δημιουργείται νέα Γενική Διεύθυνση μόνο και μόνο για να αποτραπεί ο υδροκεφαλισμός μιας Γενικής Διεύθυνσης</w:t>
      </w:r>
      <w:r>
        <w:rPr>
          <w:rFonts w:eastAsia="Times New Roman" w:cs="Times New Roman"/>
          <w:szCs w:val="24"/>
        </w:rPr>
        <w:t xml:space="preserve"> με οκτώ </w:t>
      </w:r>
      <w:r>
        <w:rPr>
          <w:rFonts w:eastAsia="Times New Roman" w:cs="Times New Roman"/>
          <w:szCs w:val="24"/>
        </w:rPr>
        <w:t>δ</w:t>
      </w:r>
      <w:r>
        <w:rPr>
          <w:rFonts w:eastAsia="Times New Roman" w:cs="Times New Roman"/>
          <w:szCs w:val="24"/>
        </w:rPr>
        <w:t>ιευθύνσεις.</w:t>
      </w:r>
    </w:p>
    <w:p w14:paraId="33B95FA7"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Οι αλλαγές στο οργανόγραμμα και η αναδιάρθρωση των </w:t>
      </w:r>
      <w:r>
        <w:rPr>
          <w:rFonts w:eastAsia="Times New Roman" w:cs="Times New Roman"/>
          <w:szCs w:val="24"/>
        </w:rPr>
        <w:t>Υ</w:t>
      </w:r>
      <w:r>
        <w:rPr>
          <w:rFonts w:eastAsia="Times New Roman" w:cs="Times New Roman"/>
          <w:szCs w:val="24"/>
        </w:rPr>
        <w:t xml:space="preserve">πηρεσιών είναι οι ελάχιστες που επιβάλλει η ίδια η ενσωμάτωση των ειδικών κανονισμών. </w:t>
      </w:r>
    </w:p>
    <w:p w14:paraId="33B95FA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Θα επισημάνω και κάποια άλλα πράγματα λίγο πιο σύντομα, αλλά είναι σημαντικά. </w:t>
      </w:r>
    </w:p>
    <w:p w14:paraId="33B95FA9"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Εισάγονται ρυθμί</w:t>
      </w:r>
      <w:r>
        <w:rPr>
          <w:rFonts w:eastAsia="Times New Roman" w:cs="Times New Roman"/>
          <w:szCs w:val="24"/>
        </w:rPr>
        <w:t>σεις για τη βαθμολογική και μισθολογική κατάταξη των εργαζομένων, την αξιολόγηση του προσωπικού, καθώς και την επιλογή προϊσταμένων οργανικών μονάδων, με γνώμονα την αξιοκρατία και τη βέλτιστη αξιοποίηση του ανθρώπινου δυναμικού του Κοινοβουλίου, κατά προσ</w:t>
      </w:r>
      <w:r>
        <w:rPr>
          <w:rFonts w:eastAsia="Times New Roman" w:cs="Times New Roman"/>
          <w:szCs w:val="24"/>
        </w:rPr>
        <w:t>αρμογή των ρυθμίσεων των ν.4354/2015 και 4369/2016,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την ιδιαιτερότητα της Βουλής. Εδώ υπάρχουν κάποιες διαφοροποιήσεις, στις οποίες, εάν χρειαστεί, θα αναφερθώ αναλυτικότερα. </w:t>
      </w:r>
    </w:p>
    <w:p w14:paraId="33B95FA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επισημάνω ότι με τον νέο Κανονισμό, με </w:t>
      </w:r>
      <w:r>
        <w:rPr>
          <w:rFonts w:eastAsia="Times New Roman" w:cs="Times New Roman"/>
          <w:szCs w:val="24"/>
        </w:rPr>
        <w:t>την προτεινόμενη τροποποίηση, επιλέγονται ογδόντα έξι προϊστάμενοι με διαφανείς και αξιοκρατικές διαδικασίες του νέου συστήματος επιλογής προϊσταμένων, δώδεκα από τον Πρόεδρο Βουλής και ένας από τον Πρόεδρο μετά από πρόταση των εργαζομένων της οικείας οργα</w:t>
      </w:r>
      <w:r>
        <w:rPr>
          <w:rFonts w:eastAsia="Times New Roman" w:cs="Times New Roman"/>
          <w:szCs w:val="24"/>
        </w:rPr>
        <w:t>νικής μονάδας. Ειδικά για τους τελευταίους</w:t>
      </w:r>
      <w:r>
        <w:rPr>
          <w:rFonts w:eastAsia="Times New Roman" w:cs="Times New Roman"/>
          <w:szCs w:val="24"/>
        </w:rPr>
        <w:t>,</w:t>
      </w:r>
      <w:r>
        <w:rPr>
          <w:rFonts w:eastAsia="Times New Roman" w:cs="Times New Roman"/>
          <w:szCs w:val="24"/>
        </w:rPr>
        <w:t xml:space="preserve"> επισημαίνεται ότι τοποθετούνται από τον Πρόεδρο της Βουλής κατόπιν έκφρασης </w:t>
      </w:r>
      <w:r>
        <w:rPr>
          <w:rFonts w:eastAsia="Times New Roman" w:cs="Times New Roman"/>
          <w:szCs w:val="24"/>
        </w:rPr>
        <w:t xml:space="preserve">γνώμης </w:t>
      </w:r>
      <w:r>
        <w:rPr>
          <w:rFonts w:eastAsia="Times New Roman" w:cs="Times New Roman"/>
          <w:szCs w:val="24"/>
        </w:rPr>
        <w:t xml:space="preserve">της Επιτροπής Κανονισμού της Βουλής μετά από ακρόασή τους. </w:t>
      </w:r>
    </w:p>
    <w:p w14:paraId="33B95FA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Επιχειρείται συνολική αναβάθμιση του ρόλου των εργαζομένων μέσω της κ</w:t>
      </w:r>
      <w:r>
        <w:rPr>
          <w:rFonts w:eastAsia="Times New Roman" w:cs="Times New Roman"/>
          <w:szCs w:val="24"/>
        </w:rPr>
        <w:t xml:space="preserve">αθιέρωσης ενός αντικειμενικού συστήματος εσωτερικών μετακινήσεων, σύμφωνα με τις υπηρεσιακές ανάγκες την εκπαίδευση και την κατάρτισή τους, τη δίκαιη και αντικειμενική αξιολόγηση τόσο των εργαζομένων όσο και των προϊσταμένων τους. Και εδώ αν χρειαστεί, θα </w:t>
      </w:r>
      <w:r>
        <w:rPr>
          <w:rFonts w:eastAsia="Times New Roman" w:cs="Times New Roman"/>
          <w:szCs w:val="24"/>
        </w:rPr>
        <w:t>αναφερθούμε αναλυτικότερα.</w:t>
      </w:r>
    </w:p>
    <w:p w14:paraId="33B95FA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Εισάγεται</w:t>
      </w:r>
      <w:r>
        <w:rPr>
          <w:rFonts w:eastAsia="Times New Roman" w:cs="Times New Roman"/>
          <w:szCs w:val="24"/>
        </w:rPr>
        <w:t xml:space="preserve"> </w:t>
      </w:r>
      <w:r>
        <w:rPr>
          <w:rFonts w:eastAsia="Times New Roman" w:cs="Times New Roman"/>
          <w:szCs w:val="24"/>
        </w:rPr>
        <w:t>δυνατότητα</w:t>
      </w:r>
      <w:r>
        <w:rPr>
          <w:rFonts w:eastAsia="Times New Roman" w:cs="Times New Roman"/>
          <w:szCs w:val="24"/>
        </w:rPr>
        <w:t xml:space="preserve"> </w:t>
      </w:r>
      <w:r>
        <w:rPr>
          <w:rFonts w:eastAsia="Times New Roman" w:cs="Times New Roman"/>
          <w:szCs w:val="24"/>
        </w:rPr>
        <w:t xml:space="preserve">δημιουργίας θέσης Ειδικού Θεματικού Γραμματέα της Βουλής με τριετή θητεία, ο οποίος θα έχει συγκεκριμένες αρμοδιότητες -είναι ορισμένες- προερχόμενος κατά προτεραιότητα από το προσωπικό της Βουλής. </w:t>
      </w:r>
    </w:p>
    <w:p w14:paraId="33B95FA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Δημιουργείται στη Βουλή Μονάδα Στρατηγικού Σχεδιασμού και Αναδιοργάνωσης Διοικητικών Λειτουργιών, η οποία υπάγεται στον Γενικό Γραμματέα της Βουλής. Ανάλογες </w:t>
      </w:r>
      <w:r>
        <w:rPr>
          <w:rFonts w:eastAsia="Times New Roman" w:cs="Times New Roman"/>
          <w:szCs w:val="24"/>
        </w:rPr>
        <w:t>Υ</w:t>
      </w:r>
      <w:r>
        <w:rPr>
          <w:rFonts w:eastAsia="Times New Roman" w:cs="Times New Roman"/>
          <w:szCs w:val="24"/>
        </w:rPr>
        <w:t>πηρεσίες, με διαφορετικές οργανωτικές δομές, λειτουργούν</w:t>
      </w:r>
      <w:r>
        <w:rPr>
          <w:rFonts w:eastAsia="Times New Roman" w:cs="Times New Roman"/>
          <w:szCs w:val="24"/>
        </w:rPr>
        <w:t xml:space="preserve"> </w:t>
      </w:r>
      <w:r>
        <w:rPr>
          <w:rFonts w:eastAsia="Times New Roman" w:cs="Times New Roman"/>
          <w:szCs w:val="24"/>
        </w:rPr>
        <w:t>και σε αλλοδαπά Κοινοβούλια και στο Ευρω</w:t>
      </w:r>
      <w:r>
        <w:rPr>
          <w:rFonts w:eastAsia="Times New Roman" w:cs="Times New Roman"/>
          <w:szCs w:val="24"/>
        </w:rPr>
        <w:t>κοινοβούλιο.</w:t>
      </w:r>
    </w:p>
    <w:p w14:paraId="33B95FA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Δημιουργείται Τμήμα Νομικής Υποστήριξης των Υπηρεσιών της Βουλής, που υπάγεται διοικητικά στον Γενικό Γραμματέα. Το </w:t>
      </w:r>
      <w:r>
        <w:rPr>
          <w:rFonts w:eastAsia="Times New Roman" w:cs="Times New Roman"/>
          <w:szCs w:val="24"/>
        </w:rPr>
        <w:t>Τ</w:t>
      </w:r>
      <w:r>
        <w:rPr>
          <w:rFonts w:eastAsia="Times New Roman" w:cs="Times New Roman"/>
          <w:szCs w:val="24"/>
        </w:rPr>
        <w:t xml:space="preserve">μήμα έχει συμβουλευτικό ρόλο και υποστηρίζει τις Υπηρεσίες της Βουλής, πλην της Επιστημονικής, επί νομικών ζητημάτων. Ο ρόλος </w:t>
      </w:r>
      <w:r>
        <w:rPr>
          <w:rFonts w:eastAsia="Times New Roman" w:cs="Times New Roman"/>
          <w:szCs w:val="24"/>
        </w:rPr>
        <w:t>είναι διακριτός από αυτόν της Επιστημονικής Υπηρεσίας που ορίζεται εξάλλου στο Α</w:t>
      </w:r>
      <w:r>
        <w:rPr>
          <w:rFonts w:eastAsia="Times New Roman" w:cs="Times New Roman"/>
          <w:szCs w:val="24"/>
        </w:rPr>
        <w:t>΄</w:t>
      </w:r>
      <w:r>
        <w:rPr>
          <w:rFonts w:eastAsia="Times New Roman" w:cs="Times New Roman"/>
          <w:szCs w:val="24"/>
        </w:rPr>
        <w:t xml:space="preserve"> Μέρος του Κανονισμού της Βουλής. Το επισημαίνω προς αποφυγή συγχύσεων ή παρεξηγήσεων. Το αντικείμενό της ορίζεται από τις διατάξεις του άρθρου 24. </w:t>
      </w:r>
    </w:p>
    <w:p w14:paraId="33B95FA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Επίσης, ενδυναμώνεται το Γ</w:t>
      </w:r>
      <w:r>
        <w:rPr>
          <w:rFonts w:eastAsia="Times New Roman" w:cs="Times New Roman"/>
          <w:szCs w:val="24"/>
        </w:rPr>
        <w:t xml:space="preserve">ραφείο Προϋπολογισμού του Κράτους και εμπλουτίζονται οι αρμοδιότητές του, με την προσθήκη ιδίως νέας αρμοδιότητας σύνταξης εκθέσεων επί του προσχεδίου και του σχεδίου του Προϋπολογισμού του Κράτους, τις οποίες υποβάλλει </w:t>
      </w:r>
      <w:r>
        <w:rPr>
          <w:rFonts w:eastAsia="Times New Roman" w:cs="Times New Roman"/>
          <w:szCs w:val="24"/>
        </w:rPr>
        <w:t>σ</w:t>
      </w:r>
      <w:r>
        <w:rPr>
          <w:rFonts w:eastAsia="Times New Roman" w:cs="Times New Roman"/>
          <w:szCs w:val="24"/>
        </w:rPr>
        <w:t xml:space="preserve">το Γραφείο </w:t>
      </w:r>
      <w:r>
        <w:rPr>
          <w:rFonts w:eastAsia="Times New Roman" w:cs="Times New Roman"/>
          <w:szCs w:val="24"/>
        </w:rPr>
        <w:t xml:space="preserve">του </w:t>
      </w:r>
      <w:r>
        <w:rPr>
          <w:rFonts w:eastAsia="Times New Roman" w:cs="Times New Roman"/>
          <w:szCs w:val="24"/>
        </w:rPr>
        <w:t>Πρ</w:t>
      </w:r>
      <w:r>
        <w:rPr>
          <w:rFonts w:eastAsia="Times New Roman" w:cs="Times New Roman"/>
          <w:szCs w:val="24"/>
        </w:rPr>
        <w:t>οέ</w:t>
      </w:r>
      <w:r>
        <w:rPr>
          <w:rFonts w:eastAsia="Times New Roman" w:cs="Times New Roman"/>
          <w:szCs w:val="24"/>
        </w:rPr>
        <w:t>δρο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και όπου δ</w:t>
      </w:r>
      <w:r>
        <w:rPr>
          <w:rFonts w:eastAsia="Times New Roman" w:cs="Times New Roman"/>
          <w:szCs w:val="24"/>
        </w:rPr>
        <w:t>η</w:t>
      </w:r>
      <w:r>
        <w:rPr>
          <w:rFonts w:eastAsia="Times New Roman" w:cs="Times New Roman"/>
          <w:szCs w:val="24"/>
        </w:rPr>
        <w:t xml:space="preserve"> αρμοδίως. </w:t>
      </w:r>
    </w:p>
    <w:p w14:paraId="33B95FB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Ο Ραδιοτηλεοπτικός Σταθμός αποτελεί οργανική μονάδα της Βουλής υπαγόμενη απευθείας στον Πρόεδρο. Μέχρι σήμερα αποτελούσε ανεξάρτητη Υπηρεσία, το καθεστώς της οποίας ρυθμίζονταν αποκλειστικά με αποφάσεις του Προέδρου της Βουλής. </w:t>
      </w:r>
    </w:p>
    <w:p w14:paraId="33B95FB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Εφεξής οι βασι</w:t>
      </w:r>
      <w:r>
        <w:rPr>
          <w:rFonts w:eastAsia="Times New Roman" w:cs="Times New Roman"/>
          <w:szCs w:val="24"/>
        </w:rPr>
        <w:t xml:space="preserve">κές αρχές λειτουργίας του, η αποστολή και τα βασικά θέματα διάρθρωσής του </w:t>
      </w:r>
      <w:proofErr w:type="spellStart"/>
      <w:r>
        <w:rPr>
          <w:rFonts w:eastAsia="Times New Roman" w:cs="Times New Roman"/>
          <w:szCs w:val="24"/>
        </w:rPr>
        <w:t>διέπονται</w:t>
      </w:r>
      <w:proofErr w:type="spellEnd"/>
      <w:r>
        <w:rPr>
          <w:rFonts w:eastAsia="Times New Roman" w:cs="Times New Roman"/>
          <w:szCs w:val="24"/>
        </w:rPr>
        <w:t xml:space="preserve"> από το Β</w:t>
      </w:r>
      <w:r>
        <w:rPr>
          <w:rFonts w:eastAsia="Times New Roman" w:cs="Times New Roman"/>
          <w:szCs w:val="24"/>
        </w:rPr>
        <w:t>΄</w:t>
      </w:r>
      <w:r>
        <w:rPr>
          <w:rFonts w:eastAsia="Times New Roman" w:cs="Times New Roman"/>
          <w:szCs w:val="24"/>
        </w:rPr>
        <w:t xml:space="preserve"> Μέρος του Κανονισμού της Βουλής, δηλαδή από αποφάσεις της Ολομέλειας της Βουλής. Ο δε συντονιστής ή το </w:t>
      </w:r>
      <w:r>
        <w:rPr>
          <w:rFonts w:eastAsia="Times New Roman" w:cs="Times New Roman"/>
          <w:szCs w:val="24"/>
        </w:rPr>
        <w:t>σ</w:t>
      </w:r>
      <w:r>
        <w:rPr>
          <w:rFonts w:eastAsia="Times New Roman" w:cs="Times New Roman"/>
          <w:szCs w:val="24"/>
        </w:rPr>
        <w:t xml:space="preserve">υμβούλιο </w:t>
      </w:r>
      <w:r>
        <w:rPr>
          <w:rFonts w:eastAsia="Times New Roman" w:cs="Times New Roman"/>
          <w:szCs w:val="24"/>
        </w:rPr>
        <w:t>δ</w:t>
      </w:r>
      <w:r>
        <w:rPr>
          <w:rFonts w:eastAsia="Times New Roman" w:cs="Times New Roman"/>
          <w:szCs w:val="24"/>
        </w:rPr>
        <w:t>ιοίκησης ενημερώνουν κάθε έξι μήνες την Επιτροπή</w:t>
      </w:r>
      <w:r>
        <w:rPr>
          <w:rFonts w:eastAsia="Times New Roman" w:cs="Times New Roman"/>
          <w:szCs w:val="24"/>
        </w:rPr>
        <w:t xml:space="preserve"> Κανονισμού της Βουλής, η οποία και μπορεί να καταθέτει σχετικές προτάσεις για την δραστηριότητα και το έργο του σταθμού. </w:t>
      </w:r>
    </w:p>
    <w:p w14:paraId="33B95FB2" w14:textId="77777777" w:rsidR="009013B7" w:rsidRDefault="00F23ED3">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3B95FB3" w14:textId="77777777" w:rsidR="009013B7" w:rsidRDefault="00F23ED3">
      <w:pPr>
        <w:spacing w:line="600" w:lineRule="auto"/>
        <w:ind w:firstLine="720"/>
        <w:jc w:val="both"/>
        <w:rPr>
          <w:rFonts w:eastAsia="Times New Roman"/>
          <w:szCs w:val="24"/>
        </w:rPr>
      </w:pPr>
      <w:r>
        <w:rPr>
          <w:rFonts w:eastAsia="Times New Roman"/>
          <w:szCs w:val="24"/>
        </w:rPr>
        <w:t xml:space="preserve">Θα ήθελα λίγο χρόνο ακόμα, κύριε Πρόεδρε. </w:t>
      </w:r>
    </w:p>
    <w:p w14:paraId="33B95FB4" w14:textId="77777777" w:rsidR="009013B7" w:rsidRDefault="00F23ED3">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(Αναστάσιος Κουράκης): </w:t>
      </w:r>
      <w:r>
        <w:rPr>
          <w:rFonts w:eastAsia="Times New Roman" w:cs="Times New Roman"/>
          <w:szCs w:val="24"/>
        </w:rPr>
        <w:t xml:space="preserve">Εννοείται, κύριε Συρίγο. Συνεχίστε. </w:t>
      </w:r>
    </w:p>
    <w:p w14:paraId="33B95FB5" w14:textId="77777777" w:rsidR="009013B7" w:rsidRDefault="00F23ED3">
      <w:pPr>
        <w:spacing w:line="600" w:lineRule="auto"/>
        <w:ind w:firstLine="720"/>
        <w:jc w:val="both"/>
        <w:rPr>
          <w:rFonts w:eastAsia="Times New Roman"/>
          <w:szCs w:val="24"/>
        </w:rPr>
      </w:pPr>
      <w:r>
        <w:rPr>
          <w:rFonts w:eastAsia="Times New Roman"/>
          <w:b/>
          <w:szCs w:val="24"/>
        </w:rPr>
        <w:lastRenderedPageBreak/>
        <w:t xml:space="preserve">ΑΝΤΩΝΙΟΣ ΣΥΡΙΓΟΣ: </w:t>
      </w:r>
      <w:r>
        <w:rPr>
          <w:rFonts w:eastAsia="Times New Roman"/>
          <w:szCs w:val="24"/>
        </w:rPr>
        <w:t xml:space="preserve">Ευχαριστώ πολύ. </w:t>
      </w:r>
    </w:p>
    <w:p w14:paraId="33B95FB6" w14:textId="77777777" w:rsidR="009013B7" w:rsidRDefault="00F23ED3">
      <w:pPr>
        <w:spacing w:line="600" w:lineRule="auto"/>
        <w:ind w:firstLine="720"/>
        <w:jc w:val="both"/>
        <w:rPr>
          <w:rFonts w:eastAsia="Times New Roman"/>
          <w:szCs w:val="24"/>
        </w:rPr>
      </w:pPr>
      <w:r>
        <w:rPr>
          <w:rFonts w:eastAsia="Times New Roman"/>
          <w:szCs w:val="24"/>
        </w:rPr>
        <w:t>Επίσης μια σημαντική καινοτομία είναι αυτή που αφορά -και τίθεται για πρώτη φορά στο Μέρος Β</w:t>
      </w:r>
      <w:r>
        <w:rPr>
          <w:rFonts w:eastAsia="Times New Roman"/>
          <w:szCs w:val="24"/>
        </w:rPr>
        <w:t>΄</w:t>
      </w:r>
      <w:r>
        <w:rPr>
          <w:rFonts w:eastAsia="Times New Roman"/>
          <w:szCs w:val="24"/>
        </w:rPr>
        <w:t xml:space="preserve"> του Κανονισμού- τις μετακινήσεις του προσωπικού με όρους διαφάνειας και γνώμονα τις ανάγκες των Υπηρεσιών και τα προσόντα των υπαλλήλων.</w:t>
      </w:r>
    </w:p>
    <w:p w14:paraId="33B95FB7"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Για την καθαριότητα -που είναι ένας ειδικός τομέας- εισάγεται δυνατότητα σύναψης ατομικών συμβάσεων εργασίας ορισμένου</w:t>
      </w:r>
      <w:r>
        <w:rPr>
          <w:rFonts w:eastAsia="Times New Roman" w:cs="Times New Roman"/>
          <w:szCs w:val="24"/>
        </w:rPr>
        <w:t xml:space="preserve"> χρόνου, μερικής ή πλήρους απασχόλησης ή μίσθωσης έργου, με φυσικά πρόσωπα που ανήκουν σε ευπαθείς κοινωνικές ομάδες και είναι εγγεγραμμένα στα μητρώα ανέργων του ΟΑΕΔ, καθώς και με γυναίκες που έχουν υποστηριχθεί ή υποστηρίζονται από φορείς και Υπηρεσίες </w:t>
      </w:r>
      <w:r>
        <w:rPr>
          <w:rFonts w:eastAsia="Times New Roman" w:cs="Times New Roman"/>
          <w:szCs w:val="24"/>
        </w:rPr>
        <w:t>για γυναίκες θύματα βίας.</w:t>
      </w:r>
    </w:p>
    <w:p w14:paraId="33B95FB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Για την εξάλειψη των </w:t>
      </w:r>
      <w:proofErr w:type="spellStart"/>
      <w:r>
        <w:rPr>
          <w:rFonts w:eastAsia="Times New Roman" w:cs="Times New Roman"/>
          <w:szCs w:val="24"/>
        </w:rPr>
        <w:t>έμφυλων</w:t>
      </w:r>
      <w:proofErr w:type="spellEnd"/>
      <w:r>
        <w:rPr>
          <w:rFonts w:eastAsia="Times New Roman" w:cs="Times New Roman"/>
          <w:szCs w:val="24"/>
        </w:rPr>
        <w:t xml:space="preserve"> στερεότυπων στο κείμενο του Κανονισμού προτείνεται η ένταξη της ισότητας των φύλων σε επόμενη κωδικοποίηση των διατάξεων.</w:t>
      </w:r>
    </w:p>
    <w:p w14:paraId="33B95FB9"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Μένω σε αυτά. Απλώς θέλω να ενημερώσω και το Σώμα για κάτι που γνωρίζουν οι </w:t>
      </w:r>
      <w:proofErr w:type="spellStart"/>
      <w:r>
        <w:rPr>
          <w:rFonts w:eastAsia="Times New Roman" w:cs="Times New Roman"/>
          <w:szCs w:val="24"/>
        </w:rPr>
        <w:t>μετ</w:t>
      </w:r>
      <w:r>
        <w:rPr>
          <w:rFonts w:eastAsia="Times New Roman" w:cs="Times New Roman"/>
          <w:szCs w:val="24"/>
        </w:rPr>
        <w:t>ασχόντες</w:t>
      </w:r>
      <w:proofErr w:type="spellEnd"/>
      <w:r>
        <w:rPr>
          <w:rFonts w:eastAsia="Times New Roman" w:cs="Times New Roman"/>
          <w:szCs w:val="24"/>
        </w:rPr>
        <w:t xml:space="preserve"> στην Επιτροπή του Κανονισμού της Βουλής, ότι μεταξύ των δυο επιτροπών μεσολάβησαν, κατόπιν διαλόγου, διάφορες αναδιατυπώσεις προσθήκες ή τροποποιήσεις και έγιναν σχεδόν από όλους δεκτές -κάποιες απ’ αυτές δηλαδή- ώστε να φτάσουμε στην Ολομέλεια -μ</w:t>
      </w:r>
      <w:r>
        <w:rPr>
          <w:rFonts w:eastAsia="Times New Roman" w:cs="Times New Roman"/>
          <w:szCs w:val="24"/>
        </w:rPr>
        <w:t xml:space="preserve">ε μικρές διαφοροποιήσεις ελπίζω- που τώρα θα συζητήσουμε προς </w:t>
      </w:r>
      <w:proofErr w:type="spellStart"/>
      <w:r>
        <w:rPr>
          <w:rFonts w:eastAsia="Times New Roman" w:cs="Times New Roman"/>
          <w:szCs w:val="24"/>
        </w:rPr>
        <w:t>εξεύρεσιν</w:t>
      </w:r>
      <w:proofErr w:type="spellEnd"/>
      <w:r>
        <w:rPr>
          <w:rFonts w:eastAsia="Times New Roman" w:cs="Times New Roman"/>
          <w:szCs w:val="24"/>
        </w:rPr>
        <w:t xml:space="preserve"> τελειωτικών συγκλίσεων ή όχι. </w:t>
      </w:r>
    </w:p>
    <w:p w14:paraId="33B95FB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Τα ζητήματα που </w:t>
      </w:r>
      <w:proofErr w:type="spellStart"/>
      <w:r>
        <w:rPr>
          <w:rFonts w:eastAsia="Times New Roman" w:cs="Times New Roman"/>
          <w:szCs w:val="24"/>
        </w:rPr>
        <w:t>προεξέθεσα</w:t>
      </w:r>
      <w:proofErr w:type="spellEnd"/>
      <w:r>
        <w:rPr>
          <w:rFonts w:eastAsia="Times New Roman" w:cs="Times New Roman"/>
          <w:szCs w:val="24"/>
        </w:rPr>
        <w:t xml:space="preserve"> έρχεται να ρυθμίσει η υπό συζήτηση πρόταση. Εμείς εκτιμούμε ότι δια αυτής επιχειρούνται οι αναγκαίες βελτιώσεις στον Κανονισμό</w:t>
      </w:r>
      <w:r>
        <w:rPr>
          <w:rFonts w:eastAsia="Times New Roman" w:cs="Times New Roman"/>
          <w:szCs w:val="24"/>
        </w:rPr>
        <w:t xml:space="preserve"> της Βουλής και ότι κινείται σε θετική κατεύθυνση. Αναμένουμε και τις τοποθετήσεις των συναδέλφων προκειμένου να εξελιχθεί αυτή η συζήτηση και να καταλήξουμε στο ζήτημα του Κανονισμού της Βουλής. </w:t>
      </w:r>
    </w:p>
    <w:p w14:paraId="33B95FB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3B95FBC" w14:textId="77777777" w:rsidR="009013B7" w:rsidRDefault="00F23ED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w:t>
      </w:r>
      <w:r>
        <w:rPr>
          <w:rFonts w:eastAsia="Times New Roman" w:cs="Times New Roman"/>
          <w:szCs w:val="24"/>
        </w:rPr>
        <w:t>ΙΖΑ)</w:t>
      </w:r>
    </w:p>
    <w:p w14:paraId="33B95FBD"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Ευχαριστούμε τον κ. Αντώνη Συρίγο, </w:t>
      </w:r>
      <w:r>
        <w:rPr>
          <w:rFonts w:eastAsia="Times New Roman" w:cs="Times New Roman"/>
          <w:szCs w:val="24"/>
        </w:rPr>
        <w:t>ε</w:t>
      </w:r>
      <w:r>
        <w:rPr>
          <w:rFonts w:eastAsia="Times New Roman" w:cs="Times New Roman"/>
          <w:szCs w:val="24"/>
        </w:rPr>
        <w:t>ισηγητή του ΣΥΡΙΖΑ.</w:t>
      </w:r>
    </w:p>
    <w:p w14:paraId="33B95FB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ισηγητής της Νέας Δημοκρατίας κ. Ιωάννης </w:t>
      </w:r>
      <w:proofErr w:type="spellStart"/>
      <w:r>
        <w:rPr>
          <w:rFonts w:eastAsia="Times New Roman" w:cs="Times New Roman"/>
          <w:szCs w:val="24"/>
        </w:rPr>
        <w:t>Τραγάκης</w:t>
      </w:r>
      <w:proofErr w:type="spellEnd"/>
      <w:r>
        <w:rPr>
          <w:rFonts w:eastAsia="Times New Roman" w:cs="Times New Roman"/>
          <w:szCs w:val="24"/>
        </w:rPr>
        <w:t>.</w:t>
      </w:r>
    </w:p>
    <w:p w14:paraId="33B95FBF"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Ευχαριστώ, κύριε Πρόεδρε.</w:t>
      </w:r>
    </w:p>
    <w:p w14:paraId="33B95FC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Εγώ θα ήθελα να ξεκινήσω ευχαριστώντας το προσωπικό της Βουλής, όλο το προσωπικό της Βουλής, την Επιστημονική Υπηρεσία, το Ίδρυμα της Βουλής, τη φρουρά που είναι μαζί μας όλον τον καιρό. Διότι ο κόσμος πιστεύει ότι η Βουλή λειτουργεί μόνο όσο βλέπει στην τ</w:t>
      </w:r>
      <w:r>
        <w:rPr>
          <w:rFonts w:eastAsia="Times New Roman" w:cs="Times New Roman"/>
          <w:szCs w:val="24"/>
        </w:rPr>
        <w:t>ηλεόραση, χωρίς να γνωρίζει ότι οι υπάλληλοι έρχονται καθημερινά στην ώρα τους και φεύγουν τρεις ώρες μετά την ολοκλήρωση της συνεδρίασης. Είναι οι συνεργάτες μας. Είχε πει Πρόεδρος παλαιότερα, ότι περισσότερο βλέπω τους υπαλλήλους της Βουλής παρά την οικο</w:t>
      </w:r>
      <w:r>
        <w:rPr>
          <w:rFonts w:eastAsia="Times New Roman" w:cs="Times New Roman"/>
          <w:szCs w:val="24"/>
        </w:rPr>
        <w:t xml:space="preserve">γένειά μου. </w:t>
      </w:r>
    </w:p>
    <w:p w14:paraId="33B95FC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Ένα μεγάλο ευχαριστώ σε όλους. </w:t>
      </w:r>
    </w:p>
    <w:p w14:paraId="33B95FC2" w14:textId="77777777" w:rsidR="009013B7" w:rsidRDefault="00F23ED3">
      <w:pPr>
        <w:spacing w:line="600" w:lineRule="auto"/>
        <w:ind w:firstLine="720"/>
        <w:jc w:val="both"/>
        <w:rPr>
          <w:rFonts w:eastAsia="Times New Roman"/>
          <w:szCs w:val="24"/>
        </w:rPr>
      </w:pPr>
      <w:r>
        <w:rPr>
          <w:rFonts w:eastAsia="Times New Roman" w:cs="Times New Roman"/>
          <w:szCs w:val="24"/>
        </w:rPr>
        <w:lastRenderedPageBreak/>
        <w:t>Θέλω να απαντήσω στο ερώτημα αν έχουμε ακριβή Βουλή, γιατί λένε ότι έχουμε ακριβή Βουλή. Θα ήθελα να σας γνωρίσω, λοιπόν, ότι ο προϋπολογισμός της Βουλής είναι το 0,7</w:t>
      </w:r>
      <w:r>
        <w:rPr>
          <w:rFonts w:eastAsia="Times New Roman"/>
          <w:szCs w:val="24"/>
        </w:rPr>
        <w:t>‰</w:t>
      </w:r>
      <w:r>
        <w:rPr>
          <w:rFonts w:eastAsia="Times New Roman" w:cs="Times New Roman"/>
          <w:szCs w:val="24"/>
        </w:rPr>
        <w:t xml:space="preserve"> του κρατικού προϋπολογισμού όταν στα άλλα Κ</w:t>
      </w:r>
      <w:r>
        <w:rPr>
          <w:rFonts w:eastAsia="Times New Roman" w:cs="Times New Roman"/>
          <w:szCs w:val="24"/>
        </w:rPr>
        <w:t>οινοβούλια είναι 2</w:t>
      </w:r>
      <w:r>
        <w:rPr>
          <w:rFonts w:eastAsia="Times New Roman"/>
          <w:szCs w:val="24"/>
        </w:rPr>
        <w:t>‰</w:t>
      </w:r>
      <w:r>
        <w:rPr>
          <w:rFonts w:eastAsia="Times New Roman" w:cs="Times New Roman"/>
          <w:szCs w:val="24"/>
        </w:rPr>
        <w:t>-2,5</w:t>
      </w:r>
      <w:r>
        <w:rPr>
          <w:rFonts w:eastAsia="Times New Roman"/>
          <w:szCs w:val="24"/>
        </w:rPr>
        <w:t>‰, δηλαδή, το κόστος είναι τριπλάσιο και τετραπλάσιο. Άρα, η Βουλή δεν είναι ακριβή και θα το αποδείξω και με στοιχεία.</w:t>
      </w:r>
    </w:p>
    <w:p w14:paraId="33B95FC3" w14:textId="77777777" w:rsidR="009013B7" w:rsidRDefault="00F23ED3">
      <w:pPr>
        <w:spacing w:line="600" w:lineRule="auto"/>
        <w:ind w:firstLine="720"/>
        <w:jc w:val="both"/>
        <w:rPr>
          <w:rFonts w:eastAsia="Times New Roman"/>
          <w:szCs w:val="24"/>
        </w:rPr>
      </w:pPr>
      <w:r>
        <w:rPr>
          <w:rFonts w:eastAsia="Times New Roman"/>
          <w:szCs w:val="24"/>
        </w:rPr>
        <w:t>Έκανε η Βουλή μειώσεις; Υπέστη η Βουλή την κρίση; Ασφαλώς και υπέστη η Βουλή την κρίση. Θα σας αναφέρω ορισμένα ν</w:t>
      </w:r>
      <w:r>
        <w:rPr>
          <w:rFonts w:eastAsia="Times New Roman"/>
          <w:szCs w:val="24"/>
        </w:rPr>
        <w:t>ούμερα. Για παράδειγμα ο προϋπολογισμός της Βουλής το 2009 ήταν 222.000.000, το 2010 ήταν 218.000.000</w:t>
      </w:r>
      <w:r>
        <w:rPr>
          <w:rFonts w:eastAsia="Times New Roman"/>
          <w:b/>
          <w:szCs w:val="24"/>
        </w:rPr>
        <w:t xml:space="preserve">, </w:t>
      </w:r>
      <w:r>
        <w:rPr>
          <w:rFonts w:eastAsia="Times New Roman"/>
          <w:szCs w:val="24"/>
        </w:rPr>
        <w:t>το 2011 ήταν 197.000.000, το 2012 ήταν 170.000.000. Δεν βάζω τα ψιλά. Ο προϋπολογισμός του 2013 ήταν 148.000.000. Ο προϋπολογισμός του 2015 ήταν 139.000.</w:t>
      </w:r>
      <w:r>
        <w:rPr>
          <w:rFonts w:eastAsia="Times New Roman"/>
          <w:szCs w:val="24"/>
        </w:rPr>
        <w:t xml:space="preserve">000. Ο προϋπολογισμός του 2016 ήταν 136.000.000. Άρα η Βουλή έχει υποστεί μια μείωση του προϋπολογισμού από το 2009, από την κρίση μέχρι τώρα, της τάξης του 37%. </w:t>
      </w:r>
    </w:p>
    <w:p w14:paraId="33B95FC4" w14:textId="77777777" w:rsidR="009013B7" w:rsidRDefault="00F23ED3">
      <w:pPr>
        <w:spacing w:line="600" w:lineRule="auto"/>
        <w:ind w:firstLine="720"/>
        <w:jc w:val="both"/>
        <w:rPr>
          <w:rFonts w:eastAsia="Times New Roman"/>
          <w:szCs w:val="24"/>
        </w:rPr>
      </w:pPr>
      <w:r>
        <w:rPr>
          <w:rFonts w:eastAsia="Times New Roman"/>
          <w:szCs w:val="24"/>
        </w:rPr>
        <w:lastRenderedPageBreak/>
        <w:t>Η μείωση αυτή γιατί έγινε; Έγινε κατ’ αρχάς εις βάρος των αποδοχών των εργαζομένων, έγινε εις</w:t>
      </w:r>
      <w:r>
        <w:rPr>
          <w:rFonts w:eastAsia="Times New Roman"/>
          <w:szCs w:val="24"/>
        </w:rPr>
        <w:t xml:space="preserve"> βάρος των αποδοχών των Βουλευτών και περι</w:t>
      </w:r>
      <w:r>
        <w:rPr>
          <w:rFonts w:eastAsia="Times New Roman"/>
          <w:szCs w:val="24"/>
        </w:rPr>
        <w:t>ο</w:t>
      </w:r>
      <w:r>
        <w:rPr>
          <w:rFonts w:eastAsia="Times New Roman"/>
          <w:szCs w:val="24"/>
        </w:rPr>
        <w:t>ρ</w:t>
      </w:r>
      <w:r>
        <w:rPr>
          <w:rFonts w:eastAsia="Times New Roman"/>
          <w:szCs w:val="24"/>
        </w:rPr>
        <w:t>ί</w:t>
      </w:r>
      <w:r>
        <w:rPr>
          <w:rFonts w:eastAsia="Times New Roman"/>
          <w:szCs w:val="24"/>
        </w:rPr>
        <w:t>σαμε κατ’ ελάχιστον τα έξοδα της Βουλής. Άρα η Βουλή δεν είναι ακριβή.</w:t>
      </w:r>
    </w:p>
    <w:p w14:paraId="33B95FC5" w14:textId="77777777" w:rsidR="009013B7" w:rsidRDefault="00F23ED3">
      <w:pPr>
        <w:spacing w:line="600" w:lineRule="auto"/>
        <w:ind w:firstLine="720"/>
        <w:jc w:val="both"/>
        <w:rPr>
          <w:rFonts w:eastAsia="Times New Roman"/>
          <w:szCs w:val="24"/>
        </w:rPr>
      </w:pPr>
      <w:r>
        <w:rPr>
          <w:rFonts w:eastAsia="Times New Roman"/>
          <w:szCs w:val="24"/>
        </w:rPr>
        <w:t>Θα ήθελα, επίσης, να κάνω μια αναφορά στις Υπηρεσίες της Βουλής πώς διαμορφώνονται με τον καινούριο Κανονισμό. Με τον καινούριο Κανονισμό επ</w:t>
      </w:r>
      <w:r>
        <w:rPr>
          <w:rFonts w:eastAsia="Times New Roman"/>
          <w:szCs w:val="24"/>
        </w:rPr>
        <w:t>έρχεται μια ριζική αλλαγή στο πλήθος των οργανικών μονάδων με το νέο οργανόγραμμα. Ήταν, βέβαια, μια αλλαγή την οποία είχαμε συμφωνήσει από τον Νοέμβρη του 201</w:t>
      </w:r>
      <w:r w:rsidRPr="003D766F">
        <w:rPr>
          <w:rFonts w:eastAsia="Times New Roman"/>
          <w:szCs w:val="24"/>
        </w:rPr>
        <w:t>5</w:t>
      </w:r>
      <w:r>
        <w:rPr>
          <w:rFonts w:eastAsia="Times New Roman"/>
          <w:szCs w:val="24"/>
        </w:rPr>
        <w:t xml:space="preserve"> ότι θα γινόταν. Και έγινε. </w:t>
      </w:r>
    </w:p>
    <w:p w14:paraId="33B95FC6" w14:textId="77777777" w:rsidR="009013B7" w:rsidRDefault="00F23ED3">
      <w:pPr>
        <w:spacing w:line="600" w:lineRule="auto"/>
        <w:ind w:firstLine="720"/>
        <w:jc w:val="both"/>
        <w:rPr>
          <w:rFonts w:eastAsia="Times New Roman"/>
          <w:szCs w:val="24"/>
        </w:rPr>
      </w:pPr>
      <w:r>
        <w:rPr>
          <w:rFonts w:eastAsia="Times New Roman"/>
          <w:szCs w:val="24"/>
        </w:rPr>
        <w:t xml:space="preserve">Έχουμε ορισμένα καινούργια πράγματα, παραδείγματος χάριν τον θεσμό </w:t>
      </w:r>
      <w:r>
        <w:rPr>
          <w:rFonts w:eastAsia="Times New Roman"/>
          <w:szCs w:val="24"/>
        </w:rPr>
        <w:t>του Θεματικού Διοικητικού Γραμματέα</w:t>
      </w:r>
      <w:r>
        <w:rPr>
          <w:rFonts w:eastAsia="Times New Roman"/>
          <w:szCs w:val="24"/>
        </w:rPr>
        <w:t>,</w:t>
      </w:r>
      <w:r>
        <w:rPr>
          <w:rFonts w:eastAsia="Times New Roman"/>
          <w:szCs w:val="24"/>
        </w:rPr>
        <w:t xml:space="preserve"> στον οποίον θα αναφερθώ παρακάτω. Έχουμε μια νέα Γενική Διεύθυνση που δημιουργείται. Έχουμε τριάντα μ</w:t>
      </w:r>
      <w:r>
        <w:rPr>
          <w:rFonts w:eastAsia="Times New Roman"/>
          <w:szCs w:val="24"/>
        </w:rPr>
        <w:t>ί</w:t>
      </w:r>
      <w:r>
        <w:rPr>
          <w:rFonts w:eastAsia="Times New Roman"/>
          <w:szCs w:val="24"/>
        </w:rPr>
        <w:t xml:space="preserve">α οργανικές μονάδες σε επίπεδο διευθύνσεων, ογδόντα οκτώ σε επίπεδο τμημάτων και έξι σε επίπεδο γραφείων. Βέβαια, το </w:t>
      </w:r>
      <w:r>
        <w:rPr>
          <w:rFonts w:eastAsia="Times New Roman"/>
          <w:szCs w:val="24"/>
        </w:rPr>
        <w:t xml:space="preserve">σημαντικό είναι ότι η συντριπτική πλειοψηφία των προϊσταμένων </w:t>
      </w:r>
      <w:r>
        <w:rPr>
          <w:rFonts w:eastAsia="Times New Roman"/>
          <w:szCs w:val="24"/>
        </w:rPr>
        <w:lastRenderedPageBreak/>
        <w:t xml:space="preserve">επιλέγονται από το Υπηρεσιακό Συμβούλιο. Θα έρθω στο Υπηρεσιακό Συμβούλιο και θα μιλήσω και γι’ αυτό αλλά και για την </w:t>
      </w:r>
      <w:proofErr w:type="spellStart"/>
      <w:r>
        <w:rPr>
          <w:rFonts w:eastAsia="Times New Roman"/>
          <w:szCs w:val="24"/>
        </w:rPr>
        <w:t>μοριοδότηση</w:t>
      </w:r>
      <w:proofErr w:type="spellEnd"/>
      <w:r>
        <w:rPr>
          <w:rFonts w:eastAsia="Times New Roman"/>
          <w:szCs w:val="24"/>
        </w:rPr>
        <w:t xml:space="preserve"> στο οικείο άρθρο. </w:t>
      </w:r>
    </w:p>
    <w:p w14:paraId="33B95FC7" w14:textId="77777777" w:rsidR="009013B7" w:rsidRDefault="00F23ED3">
      <w:pPr>
        <w:spacing w:line="600" w:lineRule="auto"/>
        <w:ind w:firstLine="720"/>
        <w:jc w:val="both"/>
        <w:rPr>
          <w:rFonts w:eastAsia="Times New Roman"/>
          <w:szCs w:val="24"/>
        </w:rPr>
      </w:pPr>
      <w:r>
        <w:rPr>
          <w:rFonts w:eastAsia="Times New Roman"/>
          <w:szCs w:val="24"/>
        </w:rPr>
        <w:t xml:space="preserve">Θα ήθελα, λοιπόν, να κάνω μια ειδική αναφορά </w:t>
      </w:r>
      <w:r>
        <w:rPr>
          <w:rFonts w:eastAsia="Times New Roman"/>
          <w:szCs w:val="24"/>
        </w:rPr>
        <w:t xml:space="preserve">σε ό,τι αφορά τους ειδικούς κανονισμούς της Βουλής. Πράγματι, τον </w:t>
      </w:r>
      <w:r>
        <w:rPr>
          <w:rFonts w:eastAsia="Times New Roman"/>
          <w:szCs w:val="24"/>
        </w:rPr>
        <w:t>Νοέμβριο</w:t>
      </w:r>
      <w:r>
        <w:rPr>
          <w:rFonts w:eastAsia="Times New Roman"/>
          <w:szCs w:val="24"/>
        </w:rPr>
        <w:t xml:space="preserve"> του 201</w:t>
      </w:r>
      <w:r>
        <w:rPr>
          <w:rFonts w:eastAsia="Times New Roman"/>
          <w:szCs w:val="24"/>
        </w:rPr>
        <w:t>5</w:t>
      </w:r>
      <w:r>
        <w:rPr>
          <w:rFonts w:eastAsia="Times New Roman"/>
          <w:szCs w:val="24"/>
        </w:rPr>
        <w:t xml:space="preserve"> δεσμευτήκαμε όλοι μας ομόφωνα εδώ, ότι θα οριστεί πως οι ειδικοί κανονισμοί της Βουλής, οι οποίοι εκδίδονται κατ’ εξουσιοδότηση της παραγράφου 1 και 2 του άρθρου 100 του Κα</w:t>
      </w:r>
      <w:r>
        <w:rPr>
          <w:rFonts w:eastAsia="Times New Roman"/>
          <w:szCs w:val="24"/>
        </w:rPr>
        <w:t>νονισμού της Βουλής, εντάσσονται στον παρόντα Κανονισμό. Πράγματι εντάσσονται και αυτό είναι μια ριζική αλλαγή. Είναι μια αλλαγή, διότι μας δίνει το δικαίωμα οποιαδήποτε αλλαγή θελήσουμε να κάνουμε πια, να μην γίνεται με ειδικό κανονισμό αλλά να περνάει απ</w:t>
      </w:r>
      <w:r>
        <w:rPr>
          <w:rFonts w:eastAsia="Times New Roman"/>
          <w:szCs w:val="24"/>
        </w:rPr>
        <w:t xml:space="preserve">ό την Ολομέλεια της Βουλής. Και αυτό είναι μια σημαντική τομή. Και είναι καλοδεχούμενη σημαντική τομή, βέβαια. </w:t>
      </w:r>
    </w:p>
    <w:p w14:paraId="33B95FC8" w14:textId="77777777" w:rsidR="009013B7" w:rsidRDefault="00F23ED3">
      <w:pPr>
        <w:spacing w:line="600" w:lineRule="auto"/>
        <w:ind w:firstLine="720"/>
        <w:jc w:val="both"/>
        <w:rPr>
          <w:rFonts w:eastAsia="Times New Roman"/>
          <w:szCs w:val="24"/>
        </w:rPr>
      </w:pPr>
      <w:r>
        <w:rPr>
          <w:rFonts w:eastAsia="Times New Roman"/>
          <w:szCs w:val="24"/>
        </w:rPr>
        <w:t>Θα ήθελα, όμως, να αναφερθώ σε μερικά ειδικά θεματικά θέματα για να πιάσω κάτι το οποίο με αγγίζει και μετά θα μπω στο νομοσχέδιο.</w:t>
      </w:r>
    </w:p>
    <w:p w14:paraId="33B95FC9" w14:textId="77777777" w:rsidR="009013B7" w:rsidRDefault="00F23ED3">
      <w:pPr>
        <w:spacing w:line="600" w:lineRule="auto"/>
        <w:ind w:firstLine="720"/>
        <w:jc w:val="both"/>
        <w:rPr>
          <w:rFonts w:eastAsia="Times New Roman"/>
          <w:szCs w:val="24"/>
        </w:rPr>
      </w:pPr>
      <w:r>
        <w:rPr>
          <w:rFonts w:eastAsia="Times New Roman"/>
          <w:szCs w:val="24"/>
        </w:rPr>
        <w:lastRenderedPageBreak/>
        <w:t>Θα ήθελα να μ</w:t>
      </w:r>
      <w:r>
        <w:rPr>
          <w:rFonts w:eastAsia="Times New Roman"/>
          <w:szCs w:val="24"/>
        </w:rPr>
        <w:t xml:space="preserve">ιλήσω για τη </w:t>
      </w:r>
      <w:proofErr w:type="spellStart"/>
      <w:r>
        <w:rPr>
          <w:rFonts w:eastAsia="Times New Roman"/>
          <w:szCs w:val="24"/>
        </w:rPr>
        <w:t>Μπενάκειο</w:t>
      </w:r>
      <w:proofErr w:type="spellEnd"/>
      <w:r>
        <w:rPr>
          <w:rFonts w:eastAsia="Times New Roman"/>
          <w:szCs w:val="24"/>
        </w:rPr>
        <w:t xml:space="preserve"> Βιβλιοθήκη. Είναι ένα αγαπημένο θέμα </w:t>
      </w:r>
      <w:r>
        <w:rPr>
          <w:rFonts w:eastAsia="Times New Roman"/>
          <w:szCs w:val="24"/>
        </w:rPr>
        <w:t>για μένα</w:t>
      </w:r>
      <w:r>
        <w:rPr>
          <w:rFonts w:eastAsia="Times New Roman"/>
          <w:szCs w:val="24"/>
        </w:rPr>
        <w:t>,</w:t>
      </w:r>
      <w:r>
        <w:rPr>
          <w:rFonts w:eastAsia="Times New Roman"/>
          <w:szCs w:val="24"/>
        </w:rPr>
        <w:t xml:space="preserve"> </w:t>
      </w:r>
      <w:r>
        <w:rPr>
          <w:rFonts w:eastAsia="Times New Roman"/>
          <w:szCs w:val="24"/>
        </w:rPr>
        <w:t xml:space="preserve">διότι </w:t>
      </w:r>
      <w:r>
        <w:rPr>
          <w:rFonts w:eastAsia="Times New Roman"/>
          <w:szCs w:val="24"/>
        </w:rPr>
        <w:t xml:space="preserve">η </w:t>
      </w:r>
      <w:proofErr w:type="spellStart"/>
      <w:r>
        <w:rPr>
          <w:rFonts w:eastAsia="Times New Roman"/>
          <w:szCs w:val="24"/>
        </w:rPr>
        <w:t>Μπενάκειος</w:t>
      </w:r>
      <w:proofErr w:type="spellEnd"/>
      <w:r>
        <w:rPr>
          <w:rFonts w:eastAsia="Times New Roman"/>
          <w:szCs w:val="24"/>
        </w:rPr>
        <w:t xml:space="preserve"> Βιβλιοθήκη</w:t>
      </w:r>
      <w:r>
        <w:rPr>
          <w:rFonts w:eastAsia="Times New Roman"/>
          <w:szCs w:val="24"/>
        </w:rPr>
        <w:t xml:space="preserve"> έγινε με πολλές θυσίες στο καπνεργοστάσιο και προτρέπω όλους τους Βουλευτές -το έχω πει και στον Πρόεδρο να κάνουμε εκεί και συνεδριάσεις- να κάνουμε επίσκε</w:t>
      </w:r>
      <w:r>
        <w:rPr>
          <w:rFonts w:eastAsia="Times New Roman"/>
          <w:szCs w:val="24"/>
        </w:rPr>
        <w:t xml:space="preserve">ψη για να δούμε τι είναι η </w:t>
      </w:r>
      <w:proofErr w:type="spellStart"/>
      <w:r>
        <w:rPr>
          <w:rFonts w:eastAsia="Times New Roman"/>
          <w:szCs w:val="24"/>
        </w:rPr>
        <w:t>Μπενάκειος</w:t>
      </w:r>
      <w:proofErr w:type="spellEnd"/>
      <w:r>
        <w:rPr>
          <w:rFonts w:eastAsia="Times New Roman"/>
          <w:szCs w:val="24"/>
        </w:rPr>
        <w:t xml:space="preserve"> Βιβλιοθήκη, τι έχουμε πετύχει στη </w:t>
      </w:r>
      <w:proofErr w:type="spellStart"/>
      <w:r>
        <w:rPr>
          <w:rFonts w:eastAsia="Times New Roman"/>
          <w:szCs w:val="24"/>
        </w:rPr>
        <w:t>Μπενάκειο</w:t>
      </w:r>
      <w:proofErr w:type="spellEnd"/>
      <w:r>
        <w:rPr>
          <w:rFonts w:eastAsia="Times New Roman"/>
          <w:szCs w:val="24"/>
        </w:rPr>
        <w:t xml:space="preserve"> Βιβλιοθήκη. Διότι, πιστέψτε με, η </w:t>
      </w:r>
      <w:proofErr w:type="spellStart"/>
      <w:r>
        <w:rPr>
          <w:rFonts w:eastAsia="Times New Roman"/>
          <w:szCs w:val="24"/>
        </w:rPr>
        <w:t>Μπενάκειος</w:t>
      </w:r>
      <w:proofErr w:type="spellEnd"/>
      <w:r>
        <w:rPr>
          <w:rFonts w:eastAsia="Times New Roman"/>
          <w:szCs w:val="24"/>
        </w:rPr>
        <w:t xml:space="preserve"> Βιβλιοθήκη είναι ένα κόσμημα. Η Βουλή έχει αρχεία και μάλιστα παλαιά αρχεία, τα οποία επιστημονικά εξετάζουν όλοι οι ασχολούμενοι</w:t>
      </w:r>
      <w:r>
        <w:rPr>
          <w:rFonts w:eastAsia="Times New Roman"/>
          <w:szCs w:val="24"/>
        </w:rPr>
        <w:t xml:space="preserve"> με το θέμα αυτό. Εάν είχατε έρθει, παραδείγματος χάριν, και στην επέτειο της 25</w:t>
      </w:r>
      <w:r>
        <w:rPr>
          <w:rFonts w:eastAsia="Times New Roman"/>
          <w:szCs w:val="24"/>
          <w:vertAlign w:val="superscript"/>
        </w:rPr>
        <w:t>ης</w:t>
      </w:r>
      <w:r>
        <w:rPr>
          <w:rFonts w:eastAsia="Times New Roman"/>
          <w:szCs w:val="24"/>
        </w:rPr>
        <w:t xml:space="preserve"> Μαρτίου που είχε γίνει εδώ στην Αίθουσα, θα είδατε ότι το φετινό θέμα ήταν από τη Πινακοθήκη της Βουλής, έργα τα οποία έχει στην ιδιοκτησία της η Βουλή. Και θα δείτε ότι η Β</w:t>
      </w:r>
      <w:r>
        <w:rPr>
          <w:rFonts w:eastAsia="Times New Roman"/>
          <w:szCs w:val="24"/>
        </w:rPr>
        <w:t xml:space="preserve">ουλή έχει έναν πραγματικό θησαυρό από πίνακες μεγάλης αξίας. </w:t>
      </w:r>
    </w:p>
    <w:p w14:paraId="33B95FCA" w14:textId="77777777" w:rsidR="009013B7" w:rsidRDefault="00F23ED3">
      <w:pPr>
        <w:spacing w:line="600" w:lineRule="auto"/>
        <w:ind w:firstLine="720"/>
        <w:jc w:val="both"/>
        <w:rPr>
          <w:rFonts w:eastAsia="Times New Roman"/>
          <w:szCs w:val="24"/>
        </w:rPr>
      </w:pPr>
      <w:r>
        <w:rPr>
          <w:rFonts w:eastAsia="Times New Roman"/>
          <w:szCs w:val="24"/>
        </w:rPr>
        <w:t xml:space="preserve">Θα αναφερθώ και στο θέμα της Παλαιάς Βουλής, αγαπητό μου θέμα και αυτό. Επειδή επισκέφθηκα με τον Πρόεδρο πριν από έναν, ενάμιση μήνα -αν δεν </w:t>
      </w:r>
      <w:proofErr w:type="spellStart"/>
      <w:r>
        <w:rPr>
          <w:rFonts w:eastAsia="Times New Roman"/>
          <w:szCs w:val="24"/>
        </w:rPr>
        <w:t>απατώμαι</w:t>
      </w:r>
      <w:proofErr w:type="spellEnd"/>
      <w:r>
        <w:rPr>
          <w:rFonts w:eastAsia="Times New Roman"/>
          <w:szCs w:val="24"/>
        </w:rPr>
        <w:t>- την Παλαιά Βουλή, σας γνωστοποιώ ότι η Παλ</w:t>
      </w:r>
      <w:r>
        <w:rPr>
          <w:rFonts w:eastAsia="Times New Roman"/>
          <w:szCs w:val="24"/>
        </w:rPr>
        <w:t xml:space="preserve">αιά Βουλή δεν ανήκει στη Βουλή. Και όχι μόνο δεν ανήκει στη Βουλή, ανήκει στο Υπουργείο </w:t>
      </w:r>
      <w:r>
        <w:rPr>
          <w:rFonts w:eastAsia="Times New Roman"/>
          <w:szCs w:val="24"/>
        </w:rPr>
        <w:lastRenderedPageBreak/>
        <w:t>Πολιτισμού, αλλά έχει παραχωρηθεί με σύμβαση στο Εθνολογικό Μουσείο. Εμείς πήγαμε εκεί και τους κάναμε ορισμένες προτάσεις. Και περιμένουμε να δούμε στην επόμενη συνάντ</w:t>
      </w:r>
      <w:r>
        <w:rPr>
          <w:rFonts w:eastAsia="Times New Roman"/>
          <w:szCs w:val="24"/>
        </w:rPr>
        <w:t xml:space="preserve">ηση που θα κάνουμε τι θα γίνει με αυτές τις προτάσεις. </w:t>
      </w:r>
    </w:p>
    <w:p w14:paraId="33B95FCB" w14:textId="77777777" w:rsidR="009013B7" w:rsidRDefault="00F23ED3">
      <w:pPr>
        <w:spacing w:line="600" w:lineRule="auto"/>
        <w:ind w:firstLine="720"/>
        <w:jc w:val="both"/>
        <w:rPr>
          <w:rFonts w:eastAsia="Times New Roman"/>
          <w:szCs w:val="24"/>
        </w:rPr>
      </w:pPr>
      <w:r>
        <w:rPr>
          <w:rFonts w:eastAsia="Times New Roman"/>
          <w:szCs w:val="24"/>
        </w:rPr>
        <w:t>Η πρότασή μας είναι τουλάχιστον η αίθουσα της Ολομέλειας της Παλαιάς Βουλής να χρησιμοποιείται από τη Βουλή των Ελλήνων. Και όχι μόνο να χρησιμοποιείται από τη Βουλή των Ελλήνων, αλλά με την έγκριση της Βουλής των Ελλήνων να γίνονται οποιεσδήποτε εκδηλώσει</w:t>
      </w:r>
      <w:r>
        <w:rPr>
          <w:rFonts w:eastAsia="Times New Roman"/>
          <w:szCs w:val="24"/>
        </w:rPr>
        <w:t xml:space="preserve">ς εκεί. Είναι ένα πολύ σημαντικό θέμα. </w:t>
      </w:r>
    </w:p>
    <w:p w14:paraId="33B95FCC" w14:textId="77777777" w:rsidR="009013B7" w:rsidRDefault="00F23ED3">
      <w:pPr>
        <w:spacing w:line="600" w:lineRule="auto"/>
        <w:ind w:firstLine="720"/>
        <w:jc w:val="both"/>
        <w:rPr>
          <w:rFonts w:eastAsia="Times New Roman"/>
          <w:szCs w:val="24"/>
        </w:rPr>
      </w:pPr>
      <w:r>
        <w:rPr>
          <w:rFonts w:eastAsia="Times New Roman"/>
          <w:szCs w:val="24"/>
        </w:rPr>
        <w:t xml:space="preserve">Πολύ σημαντικό θέμα, επίσης, είναι και η παλαιά </w:t>
      </w:r>
      <w:proofErr w:type="spellStart"/>
      <w:r>
        <w:rPr>
          <w:rFonts w:eastAsia="Times New Roman"/>
          <w:szCs w:val="24"/>
        </w:rPr>
        <w:t>Μπενάκειος</w:t>
      </w:r>
      <w:proofErr w:type="spellEnd"/>
      <w:r>
        <w:rPr>
          <w:rFonts w:eastAsia="Times New Roman"/>
          <w:szCs w:val="24"/>
        </w:rPr>
        <w:t xml:space="preserve"> Βιβλιοθήκη, η οποία θέλει αρκετά χρήματα, θέλει μεγάλο προϋπολογισμό για να ανακατασκευαστεί. Και θα το κάνουμε και αυτό πιστεύω, εύχομαι, ελπίζω. </w:t>
      </w:r>
    </w:p>
    <w:p w14:paraId="33B95FCD" w14:textId="77777777" w:rsidR="009013B7" w:rsidRDefault="00F23ED3">
      <w:pPr>
        <w:spacing w:line="600" w:lineRule="auto"/>
        <w:ind w:firstLine="720"/>
        <w:jc w:val="both"/>
        <w:rPr>
          <w:rFonts w:eastAsia="Times New Roman"/>
          <w:szCs w:val="24"/>
        </w:rPr>
      </w:pPr>
      <w:r>
        <w:rPr>
          <w:rFonts w:eastAsia="Times New Roman"/>
          <w:szCs w:val="24"/>
        </w:rPr>
        <w:t>Αναφέρθηκ</w:t>
      </w:r>
      <w:r>
        <w:rPr>
          <w:rFonts w:eastAsia="Times New Roman"/>
          <w:szCs w:val="24"/>
        </w:rPr>
        <w:t xml:space="preserve">α έτσι σε αυτά τα τρία θέμα, γιατί πολύ λίγοι τα γνωρίζουν. Γι’ αυτό έκανα χρήση αυτών. </w:t>
      </w:r>
    </w:p>
    <w:p w14:paraId="33B95FCE" w14:textId="77777777" w:rsidR="009013B7" w:rsidRDefault="00F23ED3">
      <w:pPr>
        <w:spacing w:line="600" w:lineRule="auto"/>
        <w:ind w:firstLine="720"/>
        <w:jc w:val="both"/>
        <w:rPr>
          <w:rFonts w:eastAsia="Times New Roman"/>
          <w:szCs w:val="24"/>
        </w:rPr>
      </w:pPr>
      <w:r>
        <w:rPr>
          <w:rFonts w:eastAsia="Times New Roman"/>
          <w:szCs w:val="24"/>
        </w:rPr>
        <w:lastRenderedPageBreak/>
        <w:t xml:space="preserve">Τώρα να μπω στα κύρια θέματα που προβλέπει αυτός ο Κανονισμός. Θα σας πω τι τομές κάνει, πού κάνει τομές, σε ποιες τομές διαφωνούμε και σε ποιες τομές συμφωνούμε, για </w:t>
      </w:r>
      <w:r>
        <w:rPr>
          <w:rFonts w:eastAsia="Times New Roman"/>
          <w:szCs w:val="24"/>
        </w:rPr>
        <w:t>να είμαστε ειλικρινείς.</w:t>
      </w:r>
    </w:p>
    <w:p w14:paraId="33B95FCF" w14:textId="77777777" w:rsidR="009013B7" w:rsidRDefault="00F23ED3">
      <w:pPr>
        <w:spacing w:line="600" w:lineRule="auto"/>
        <w:ind w:firstLine="720"/>
        <w:jc w:val="both"/>
        <w:rPr>
          <w:rFonts w:eastAsia="Times New Roman"/>
          <w:szCs w:val="24"/>
        </w:rPr>
      </w:pPr>
      <w:r>
        <w:rPr>
          <w:rFonts w:eastAsia="Times New Roman"/>
          <w:szCs w:val="24"/>
        </w:rPr>
        <w:t xml:space="preserve">Κατ’ αρχάς θα πω ότι ο Κανονισμός είναι μια συναινετική διαδικασία. Επειδή έχω παραστεί σε πάρα πολλές συζητήσεις αλλαγής του Κανονισμού, δεν γίνονται εύκολα αλλαγές στον Κανονισμό. Μην νομίζετε ότι είναι σύνηθες το φαινόμενο. </w:t>
      </w:r>
      <w:r>
        <w:rPr>
          <w:rFonts w:eastAsia="Times New Roman"/>
          <w:szCs w:val="24"/>
        </w:rPr>
        <w:t>Επειδή έχω παραστεί, λοιπόν, σε πάρα πολλές συζητήσεις, η συζήτηση για τον Κανονισμό της Βουλής είναι μια συναινετική διαδικασία. Είναι μια διαδικασία η οποία δεν αφορά μόνο την παρούσα Βουλή, αφορά και τις μελλοντικές Βουλές, διότι ό,τι προβλέπεται από το</w:t>
      </w:r>
      <w:r>
        <w:rPr>
          <w:rFonts w:eastAsia="Times New Roman"/>
          <w:szCs w:val="24"/>
        </w:rPr>
        <w:t>ν Κανονισμό της Βουλής, θα εφαρμοστεί διαχρονικά, σε αρκετά μεγάλο χρονικό διάστημα, αν αναλογιστεί κανένας ότι η προηγούμενη γενναία αλλαγή του Κανονισμού έγινε το 1997.</w:t>
      </w:r>
    </w:p>
    <w:p w14:paraId="33B95FD0" w14:textId="77777777" w:rsidR="009013B7" w:rsidRDefault="00F23ED3">
      <w:pPr>
        <w:spacing w:line="600" w:lineRule="auto"/>
        <w:ind w:firstLine="720"/>
        <w:jc w:val="both"/>
        <w:rPr>
          <w:rFonts w:eastAsia="Times New Roman"/>
          <w:szCs w:val="24"/>
        </w:rPr>
      </w:pPr>
      <w:r>
        <w:rPr>
          <w:rFonts w:eastAsia="Times New Roman"/>
          <w:szCs w:val="24"/>
        </w:rPr>
        <w:t>Θα πω, λοιπόν, για τον Ειδικό Θεματικό Γραμματέα. Για τον Ειδικό Θεματικό Γραμματέα έ</w:t>
      </w:r>
      <w:r>
        <w:rPr>
          <w:rFonts w:eastAsia="Times New Roman"/>
          <w:szCs w:val="24"/>
        </w:rPr>
        <w:t xml:space="preserve">γινε μεγάλη συζήτηση. Τελικά το μόνο που </w:t>
      </w:r>
      <w:proofErr w:type="spellStart"/>
      <w:r>
        <w:rPr>
          <w:rFonts w:eastAsia="Times New Roman"/>
          <w:szCs w:val="24"/>
        </w:rPr>
        <w:t>απεδέχθη</w:t>
      </w:r>
      <w:proofErr w:type="spellEnd"/>
      <w:r>
        <w:rPr>
          <w:rFonts w:eastAsia="Times New Roman"/>
          <w:szCs w:val="24"/>
        </w:rPr>
        <w:t xml:space="preserve"> η Υπηρεσία της Βουλής ήταν ο Ειδικός Θεματικός Γραμματέας </w:t>
      </w:r>
      <w:r>
        <w:rPr>
          <w:rFonts w:eastAsia="Times New Roman"/>
          <w:szCs w:val="24"/>
        </w:rPr>
        <w:lastRenderedPageBreak/>
        <w:t>να προέρχεται κατά προτεραιότητα, μετά από επιμονή δική μας, όλων των κομμάτων, από τους υπαλλήλους της Βουλής, διότι η Βουλή έχει άξιους υπαλλήλους</w:t>
      </w:r>
      <w:r>
        <w:rPr>
          <w:rFonts w:eastAsia="Times New Roman"/>
          <w:szCs w:val="24"/>
        </w:rPr>
        <w:t xml:space="preserve"> οι οποίοι θα μπορούσαν να πάρουν τη θέση του Ειδικού Θεματικού Γραμματέα. Διότι ο Ειδικός Θεματικός Γραμματέας βάσει του </w:t>
      </w:r>
      <w:proofErr w:type="spellStart"/>
      <w:r>
        <w:rPr>
          <w:rFonts w:eastAsia="Times New Roman"/>
          <w:szCs w:val="24"/>
        </w:rPr>
        <w:t>Καθηκοντολογίου</w:t>
      </w:r>
      <w:proofErr w:type="spellEnd"/>
      <w:r>
        <w:rPr>
          <w:rFonts w:eastAsia="Times New Roman"/>
          <w:szCs w:val="24"/>
        </w:rPr>
        <w:t xml:space="preserve"> που του ανέθεσαν και βάσει του </w:t>
      </w:r>
      <w:proofErr w:type="spellStart"/>
      <w:r>
        <w:rPr>
          <w:rFonts w:eastAsia="Times New Roman"/>
          <w:szCs w:val="24"/>
        </w:rPr>
        <w:t>Προσοντολογίου</w:t>
      </w:r>
      <w:proofErr w:type="spellEnd"/>
      <w:r>
        <w:rPr>
          <w:rFonts w:eastAsia="Times New Roman"/>
          <w:szCs w:val="24"/>
        </w:rPr>
        <w:t xml:space="preserve"> το οποίο θέσαμε, είναι ένα </w:t>
      </w:r>
      <w:proofErr w:type="spellStart"/>
      <w:r>
        <w:rPr>
          <w:rFonts w:eastAsia="Times New Roman"/>
          <w:szCs w:val="24"/>
        </w:rPr>
        <w:t>Καθηκοντολόγιο</w:t>
      </w:r>
      <w:proofErr w:type="spellEnd"/>
      <w:r>
        <w:rPr>
          <w:rFonts w:eastAsia="Times New Roman"/>
          <w:szCs w:val="24"/>
        </w:rPr>
        <w:t xml:space="preserve"> το οποίο δίνει μια συνέχεια. Θ</w:t>
      </w:r>
      <w:r>
        <w:rPr>
          <w:rFonts w:eastAsia="Times New Roman"/>
          <w:szCs w:val="24"/>
        </w:rPr>
        <w:t xml:space="preserve">α σας πω τον λόγο που </w:t>
      </w:r>
      <w:proofErr w:type="spellStart"/>
      <w:r>
        <w:rPr>
          <w:rFonts w:eastAsia="Times New Roman"/>
          <w:szCs w:val="24"/>
        </w:rPr>
        <w:t>απεδέχθην</w:t>
      </w:r>
      <w:proofErr w:type="spellEnd"/>
      <w:r>
        <w:rPr>
          <w:rFonts w:eastAsia="Times New Roman"/>
          <w:szCs w:val="24"/>
        </w:rPr>
        <w:t xml:space="preserve"> τον Ειδικό Θεματικό Γραμματέα, παρά το γεγονός ότι τον προβλέπει ο </w:t>
      </w:r>
      <w:r>
        <w:rPr>
          <w:rFonts w:eastAsia="Times New Roman"/>
          <w:szCs w:val="24"/>
        </w:rPr>
        <w:t>ν.</w:t>
      </w:r>
      <w:r>
        <w:rPr>
          <w:rFonts w:eastAsia="Times New Roman"/>
          <w:szCs w:val="24"/>
        </w:rPr>
        <w:t xml:space="preserve">4369/2016, διότι εμείς δεν πρέπει να συμφωνούμε πάντοτε με τον </w:t>
      </w:r>
      <w:r>
        <w:rPr>
          <w:rFonts w:eastAsia="Times New Roman"/>
          <w:szCs w:val="24"/>
        </w:rPr>
        <w:t>ν.</w:t>
      </w:r>
      <w:r>
        <w:rPr>
          <w:rFonts w:eastAsia="Times New Roman"/>
          <w:szCs w:val="24"/>
        </w:rPr>
        <w:t>4369/2016. Η Βουλή έχει ιδιαιτερότητα. Δεν είναι Υπουργείο. Η Βουλή έχει μεγάλη ιδιαιτερότ</w:t>
      </w:r>
      <w:r>
        <w:rPr>
          <w:rFonts w:eastAsia="Times New Roman"/>
          <w:szCs w:val="24"/>
        </w:rPr>
        <w:t xml:space="preserve">ητα. Η Βουλή εκτός από Διοικητική Υπηρεσία παράγει νομοθετικό έργο, είναι ο τρίτος πυλώνας της </w:t>
      </w:r>
      <w:r>
        <w:rPr>
          <w:rFonts w:eastAsia="Times New Roman"/>
          <w:szCs w:val="24"/>
        </w:rPr>
        <w:t>δημοκρατίας</w:t>
      </w:r>
      <w:r>
        <w:rPr>
          <w:rFonts w:eastAsia="Times New Roman"/>
          <w:szCs w:val="24"/>
        </w:rPr>
        <w:t xml:space="preserve">. Αντιλαμβάνεστε, λοιπόν, ότι δεν είναι ανάγκη να πηγαίνουμε σύμφωνα με τον </w:t>
      </w:r>
      <w:r>
        <w:rPr>
          <w:rFonts w:eastAsia="Times New Roman"/>
          <w:szCs w:val="24"/>
        </w:rPr>
        <w:t>ν.</w:t>
      </w:r>
      <w:r>
        <w:rPr>
          <w:rFonts w:eastAsia="Times New Roman"/>
          <w:szCs w:val="24"/>
        </w:rPr>
        <w:t>4369/2016.</w:t>
      </w:r>
    </w:p>
    <w:p w14:paraId="33B95FD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Έρχομαι στον Ειδικό Θεματικό Γραμματέα, λοιπόν, όπου εξέφρασα</w:t>
      </w:r>
      <w:r>
        <w:rPr>
          <w:rFonts w:eastAsia="Times New Roman" w:cs="Times New Roman"/>
          <w:szCs w:val="24"/>
        </w:rPr>
        <w:t xml:space="preserve"> τις αντιρρήσεις μου σε ό,τι αφορά ότι πρέπει να προέρχεται από τη Βουλή. Βέβαια μπήκε το «κατά προτεραιότητα». Το κατά προτεραιότητα, βέβαια, δίνει την επιλογή σε οποιοδήποτε Πρόεδρο να διαλέξει όποιον θέλει. Όμως θα πρέπει </w:t>
      </w:r>
      <w:r>
        <w:rPr>
          <w:rFonts w:eastAsia="Times New Roman" w:cs="Times New Roman"/>
          <w:szCs w:val="24"/>
        </w:rPr>
        <w:lastRenderedPageBreak/>
        <w:t>να φέρει στην Επιτροπή Κανονισμ</w:t>
      </w:r>
      <w:r>
        <w:rPr>
          <w:rFonts w:eastAsia="Times New Roman" w:cs="Times New Roman"/>
          <w:szCs w:val="24"/>
        </w:rPr>
        <w:t xml:space="preserve">ού της Βουλής. Δεν υπάρχει κανένας από τους υπαλλήλους της Βουλής άξιος και ικανός να καταλάβει αυτήν τη θέση; Επομένως χρειάζεται κάποιο </w:t>
      </w:r>
      <w:proofErr w:type="spellStart"/>
      <w:r>
        <w:rPr>
          <w:rFonts w:eastAsia="Times New Roman" w:cs="Times New Roman"/>
          <w:szCs w:val="24"/>
        </w:rPr>
        <w:t>προσοντολόγιο</w:t>
      </w:r>
      <w:proofErr w:type="spellEnd"/>
      <w:r>
        <w:rPr>
          <w:rFonts w:eastAsia="Times New Roman" w:cs="Times New Roman"/>
          <w:szCs w:val="24"/>
        </w:rPr>
        <w:t>. Αυτό που ζητάω για παράδειγμα, επειδή βρισκόμαστε στην ψηφιακή εποχή, είναι ότι πρέπει να υπάρχει μια σ</w:t>
      </w:r>
      <w:r>
        <w:rPr>
          <w:rFonts w:eastAsia="Times New Roman" w:cs="Times New Roman"/>
          <w:szCs w:val="24"/>
        </w:rPr>
        <w:t xml:space="preserve">υνέχεια σε ό,τι αφορά την ψηφιακή λειτουργία της Βουλής και αυτή είναι μια προτροπή δική μου. Θα πρέπει οπωσδήποτε η Βουλή να προχωρήσει όχι ένα βήμα, αλλά να προχωρήσει με άλμα στην ψηφιακή εποχή. </w:t>
      </w:r>
    </w:p>
    <w:p w14:paraId="33B95FD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w:t>
      </w:r>
      <w:r>
        <w:rPr>
          <w:rFonts w:eastAsia="Times New Roman" w:cs="Times New Roman"/>
          <w:szCs w:val="24"/>
        </w:rPr>
        <w:t>ιλίας του κυρίου Βουλευτή)</w:t>
      </w:r>
    </w:p>
    <w:p w14:paraId="33B95FD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Κύριε Πρόεδρε θα κάνω χρήση αρκετού χρόνου. </w:t>
      </w:r>
    </w:p>
    <w:p w14:paraId="33B95FD4"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Εννοείται. Είστε στα εννέα λεπτά, αλλά πόσο θέλετε;</w:t>
      </w:r>
    </w:p>
    <w:p w14:paraId="33B95FD5"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Υπάρχει το θέμα ότι δεν θα δευτερολογήσουμε, απλώς στα άρθρα έχουμε τις επιφυλάξ</w:t>
      </w:r>
      <w:r>
        <w:rPr>
          <w:rFonts w:eastAsia="Times New Roman" w:cs="Times New Roman"/>
          <w:szCs w:val="24"/>
        </w:rPr>
        <w:t xml:space="preserve">εις μας. </w:t>
      </w:r>
    </w:p>
    <w:p w14:paraId="33B95FD6"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Άρα για τον Ειδικό Θεματικό Γραμματέα έχω την αίσθηση ότι θα πρέπει να προέρχεται αποκλειστικά από την υπηρεσία της Βουλής για να έχει και τη συνέχεια που θέλουμε. Διότι και ο Γενικός Γραμματέας και ο Ειδικός Γραμματέας είναι μετακλητοί υπάλληλοι</w:t>
      </w:r>
      <w:r>
        <w:rPr>
          <w:rFonts w:eastAsia="Times New Roman" w:cs="Times New Roman"/>
          <w:szCs w:val="24"/>
        </w:rPr>
        <w:t xml:space="preserve">. </w:t>
      </w:r>
    </w:p>
    <w:p w14:paraId="33B95FD7"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Άρθρο 7. Μπορεί να καταργήθηκε μια διεύθυνση, η κατανομή όμως των τμημάτων έγινε σύμφωνα με την υπόδειξη της υπηρεσίας, η οποία υπόδειξη της υπηρεσίας </w:t>
      </w:r>
      <w:proofErr w:type="spellStart"/>
      <w:r>
        <w:rPr>
          <w:rFonts w:eastAsia="Times New Roman" w:cs="Times New Roman"/>
          <w:szCs w:val="24"/>
        </w:rPr>
        <w:t>περιελήφθη</w:t>
      </w:r>
      <w:proofErr w:type="spellEnd"/>
      <w:r>
        <w:rPr>
          <w:rFonts w:eastAsia="Times New Roman" w:cs="Times New Roman"/>
          <w:szCs w:val="24"/>
        </w:rPr>
        <w:t xml:space="preserve"> αυτούσια, όπως ήταν η υπόδειξη της υπηρεσίας πάνω στο θέμα αυτό που προβλέπεται στο άρθρο 7</w:t>
      </w:r>
      <w:r>
        <w:rPr>
          <w:rFonts w:eastAsia="Times New Roman" w:cs="Times New Roman"/>
          <w:szCs w:val="24"/>
        </w:rPr>
        <w:t xml:space="preserve"> για τη Γενική Διεύθυνση Διεθνών και Δημοσίων Σχέσεων. </w:t>
      </w:r>
    </w:p>
    <w:p w14:paraId="33B95FD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Έρχομαι τώρα στο άρθρο 19. Είναι η λεγόμενη «μονάδα στρατηγικού σχεδιασμού και αναδιοργάνωσης διοικητικών λειτουργιών». Αλλιώς ήρθε μετά από διαβούλευση που κάναμε, μετά από συζητήσεις εξαντλητικές. Δ</w:t>
      </w:r>
      <w:r>
        <w:rPr>
          <w:rFonts w:eastAsia="Times New Roman" w:cs="Times New Roman"/>
          <w:szCs w:val="24"/>
        </w:rPr>
        <w:t xml:space="preserve">ιότι δεν σας κρύβω ότι έγιναν εξαντλητικές συζητήσεις και στις δύο </w:t>
      </w:r>
      <w:r>
        <w:rPr>
          <w:rFonts w:eastAsia="Times New Roman" w:cs="Times New Roman"/>
          <w:szCs w:val="24"/>
        </w:rPr>
        <w:t>ε</w:t>
      </w:r>
      <w:r>
        <w:rPr>
          <w:rFonts w:eastAsia="Times New Roman" w:cs="Times New Roman"/>
          <w:szCs w:val="24"/>
        </w:rPr>
        <w:t xml:space="preserve">πιτροπές. Όμως και εκτός </w:t>
      </w:r>
      <w:r>
        <w:rPr>
          <w:rFonts w:eastAsia="Times New Roman" w:cs="Times New Roman"/>
          <w:szCs w:val="24"/>
        </w:rPr>
        <w:t>ε</w:t>
      </w:r>
      <w:r>
        <w:rPr>
          <w:rFonts w:eastAsia="Times New Roman" w:cs="Times New Roman"/>
          <w:szCs w:val="24"/>
        </w:rPr>
        <w:t xml:space="preserve">πιτροπών κάναμε μια καλοπροαίρετη συζήτηση όλοι μας. Έγιναν αρκετές αλλαγές σε ό,τι αφορά </w:t>
      </w:r>
      <w:r>
        <w:rPr>
          <w:rFonts w:eastAsia="Times New Roman" w:cs="Times New Roman"/>
          <w:szCs w:val="24"/>
        </w:rPr>
        <w:lastRenderedPageBreak/>
        <w:t xml:space="preserve">το </w:t>
      </w:r>
      <w:proofErr w:type="spellStart"/>
      <w:r>
        <w:rPr>
          <w:rFonts w:eastAsia="Times New Roman" w:cs="Times New Roman"/>
          <w:szCs w:val="24"/>
        </w:rPr>
        <w:t>καθηκοντολόγιο</w:t>
      </w:r>
      <w:proofErr w:type="spellEnd"/>
      <w:r>
        <w:rPr>
          <w:rFonts w:eastAsia="Times New Roman" w:cs="Times New Roman"/>
          <w:szCs w:val="24"/>
        </w:rPr>
        <w:t xml:space="preserve">, την ονομασία. Δηλαδή αυτό που </w:t>
      </w:r>
      <w:proofErr w:type="spellStart"/>
      <w:r>
        <w:rPr>
          <w:rFonts w:eastAsia="Times New Roman" w:cs="Times New Roman"/>
          <w:szCs w:val="24"/>
        </w:rPr>
        <w:t>ελέχθη</w:t>
      </w:r>
      <w:proofErr w:type="spellEnd"/>
      <w:r>
        <w:rPr>
          <w:rFonts w:eastAsia="Times New Roman" w:cs="Times New Roman"/>
          <w:szCs w:val="24"/>
        </w:rPr>
        <w:t xml:space="preserve"> σε είδος παρακολ</w:t>
      </w:r>
      <w:r>
        <w:rPr>
          <w:rFonts w:eastAsia="Times New Roman" w:cs="Times New Roman"/>
          <w:szCs w:val="24"/>
        </w:rPr>
        <w:t xml:space="preserve">ούθησης επειδή η λέξη που ακολουθούσε αυτήν την </w:t>
      </w:r>
      <w:r>
        <w:rPr>
          <w:rFonts w:eastAsia="Times New Roman" w:cs="Times New Roman"/>
          <w:szCs w:val="24"/>
        </w:rPr>
        <w:t>ε</w:t>
      </w:r>
      <w:r>
        <w:rPr>
          <w:rFonts w:eastAsia="Times New Roman" w:cs="Times New Roman"/>
          <w:szCs w:val="24"/>
        </w:rPr>
        <w:t xml:space="preserve">πιτροπή ήταν η λέξη «παρακολούθηση». Δεν ξέρω τι σκοπό έχουν. </w:t>
      </w:r>
    </w:p>
    <w:p w14:paraId="33B95FD9"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Βέβαια, με τους όρους τους οποίους θέσαμε εμείς</w:t>
      </w:r>
      <w:r>
        <w:rPr>
          <w:rFonts w:eastAsia="Times New Roman" w:cs="Times New Roman"/>
          <w:szCs w:val="24"/>
        </w:rPr>
        <w:t>,</w:t>
      </w:r>
      <w:r>
        <w:rPr>
          <w:rFonts w:eastAsia="Times New Roman" w:cs="Times New Roman"/>
          <w:szCs w:val="24"/>
        </w:rPr>
        <w:t xml:space="preserve"> την αρμοδιότητα την οποία θα έχει η μονάδα αυτή στρατηγικού σχεδιασμού, περιγράφονται ακριβώς ο</w:t>
      </w:r>
      <w:r>
        <w:rPr>
          <w:rFonts w:eastAsia="Times New Roman" w:cs="Times New Roman"/>
          <w:szCs w:val="24"/>
        </w:rPr>
        <w:t>ι αρμοδιότητες. Και οι αρμοδιότητες περιγράφονται διότι θα πρέπει να περιγράφονται αυτοτελώς, διότι είναι μια μονάδα, η οποία θα μπορούσε να δημιουργήσει πολλές παρεξηγήσεις. Εγώ, επειδή είμαι καλοπροαίρετος</w:t>
      </w:r>
      <w:r>
        <w:rPr>
          <w:rFonts w:eastAsia="Times New Roman" w:cs="Times New Roman"/>
          <w:szCs w:val="24"/>
        </w:rPr>
        <w:t>,</w:t>
      </w:r>
      <w:r>
        <w:rPr>
          <w:rFonts w:eastAsia="Times New Roman" w:cs="Times New Roman"/>
          <w:szCs w:val="24"/>
        </w:rPr>
        <w:t xml:space="preserve"> δεν δέχομαι αυτές τις παρατηρήσεις ή τις άλλες </w:t>
      </w:r>
      <w:r>
        <w:rPr>
          <w:rFonts w:eastAsia="Times New Roman" w:cs="Times New Roman"/>
          <w:szCs w:val="24"/>
        </w:rPr>
        <w:t xml:space="preserve">αιτιάσεις. Επειδή όμως θα υπάρξουν κακοπροαίρετοι -και λογικό είναι να υπάρχουν- θα πρέπει να τις αποδυναμώσουμε. Διότι </w:t>
      </w:r>
      <w:proofErr w:type="spellStart"/>
      <w:r>
        <w:rPr>
          <w:rFonts w:eastAsia="Times New Roman" w:cs="Times New Roman"/>
          <w:szCs w:val="24"/>
        </w:rPr>
        <w:t>ελέχθη</w:t>
      </w:r>
      <w:proofErr w:type="spellEnd"/>
      <w:r>
        <w:rPr>
          <w:rFonts w:eastAsia="Times New Roman" w:cs="Times New Roman"/>
          <w:szCs w:val="24"/>
        </w:rPr>
        <w:t xml:space="preserve"> ότι είναι μια υπηρεσία εσωτερικού ελέγχου, </w:t>
      </w:r>
      <w:proofErr w:type="spellStart"/>
      <w:r>
        <w:rPr>
          <w:rFonts w:eastAsia="Times New Roman" w:cs="Times New Roman"/>
          <w:szCs w:val="24"/>
        </w:rPr>
        <w:t>ελέχθη</w:t>
      </w:r>
      <w:proofErr w:type="spellEnd"/>
      <w:r>
        <w:rPr>
          <w:rFonts w:eastAsia="Times New Roman" w:cs="Times New Roman"/>
          <w:szCs w:val="24"/>
        </w:rPr>
        <w:t xml:space="preserve"> ότι υπάρχει και στα άλλα Κοινοβούλια, αλλά πρέπει να περιορίσουμε τις δραστηριό</w:t>
      </w:r>
      <w:r>
        <w:rPr>
          <w:rFonts w:eastAsia="Times New Roman" w:cs="Times New Roman"/>
          <w:szCs w:val="24"/>
        </w:rPr>
        <w:t>τητες της, ακριβώς όπως περιγράφονται στο άρθρο 19.</w:t>
      </w:r>
    </w:p>
    <w:p w14:paraId="33B95FD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Έρχομαι τώρα στο άρθρο 24, στο Τμήμα Νομικής Υποστήριξης. Εδώ θα ήθελα να υπεραμυνθώ και να υποστηρίξω το Επιστημονικό Συμβούλιο και την Επιστημονική Υπηρεσία της Βουλής. Και γιατί το κάνω αυτό; Διότι στη</w:t>
      </w:r>
      <w:r>
        <w:rPr>
          <w:rFonts w:eastAsia="Times New Roman" w:cs="Times New Roman"/>
          <w:szCs w:val="24"/>
        </w:rPr>
        <w:t>ν πολύχρονη εδώ παραμονή μου –μην ξεχνάτε ότι είμαι εδώ από το ’74- όποτε, μα όποτε χρειαστήκαμε τη γνώμη της Επιστημονικής Υπηρεσίας της Βουλής, την είχαμε. Όποτε χρειαστήκαμε νομική βοήθεια, η Επιστημονική Υπηρεσία της Βουλής ήταν πάντα παρούσα. Δεν υπήρ</w:t>
      </w:r>
      <w:r>
        <w:rPr>
          <w:rFonts w:eastAsia="Times New Roman" w:cs="Times New Roman"/>
          <w:szCs w:val="24"/>
        </w:rPr>
        <w:t xml:space="preserve">ξε ποτέ κενό. </w:t>
      </w:r>
    </w:p>
    <w:p w14:paraId="33B95FD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Θα μου πει κάποιος, πιθανόν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φορά να χρειαστεί κάτι το πολύ επείγον κι εκείνη τη στιγμή τι θα κάναμε; Να δημιουργήσαμε ένα τμήμα νομικής υποστήριξης; Να δημιουργήσουμε. Διότι πράγματι κάποτε και οι υπάλληλοι της Βουλής έλεγαν να δημιου</w:t>
      </w:r>
      <w:r>
        <w:rPr>
          <w:rFonts w:eastAsia="Times New Roman" w:cs="Times New Roman"/>
          <w:szCs w:val="24"/>
        </w:rPr>
        <w:t>ργηθεί ένα τμήμα νομικής υποστήριξης, επειδή τους σέρνουν πολλές φορές στα δικαστήρια. Μην νομίζετε, οι υπάλληλοι πηγαίνουν συνεχώς στα δικαστήρια, γιατί τους υποβάλλονται μηνύσεις -και οι Γενικοί Γραμματείς και όλοι πηγαίνουν. Θα πρέπει να έχουν μια νομικ</w:t>
      </w:r>
      <w:r>
        <w:rPr>
          <w:rFonts w:eastAsia="Times New Roman" w:cs="Times New Roman"/>
          <w:szCs w:val="24"/>
        </w:rPr>
        <w:t xml:space="preserve">ή υποστήριξη. Το δέχομαι αυτό. Ασφαλώς και να έχουν μια νομική υποστήριξη. Μπορεί να μην προλαβαίνει η Νομική Υπηρεσία να το κάνει. Αν δεν προλαβαίνει, δεν προλαβαίνει. </w:t>
      </w:r>
    </w:p>
    <w:p w14:paraId="33B95FD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η Βουλή έχει </w:t>
      </w:r>
      <w:proofErr w:type="spellStart"/>
      <w:r>
        <w:rPr>
          <w:rFonts w:eastAsia="Times New Roman" w:cs="Times New Roman"/>
          <w:szCs w:val="24"/>
        </w:rPr>
        <w:t>περιουσιολόγιο</w:t>
      </w:r>
      <w:proofErr w:type="spellEnd"/>
      <w:r>
        <w:rPr>
          <w:rFonts w:eastAsia="Times New Roman" w:cs="Times New Roman"/>
          <w:szCs w:val="24"/>
        </w:rPr>
        <w:t>; Δεν έχει. Δεν θα πρέπει να συντάξουμε ένα</w:t>
      </w:r>
      <w:r>
        <w:rPr>
          <w:rFonts w:eastAsia="Times New Roman" w:cs="Times New Roman"/>
          <w:szCs w:val="24"/>
        </w:rPr>
        <w:t xml:space="preserve"> </w:t>
      </w:r>
      <w:proofErr w:type="spellStart"/>
      <w:r>
        <w:rPr>
          <w:rFonts w:eastAsia="Times New Roman" w:cs="Times New Roman"/>
          <w:szCs w:val="24"/>
        </w:rPr>
        <w:t>περιουσιολόγιο</w:t>
      </w:r>
      <w:proofErr w:type="spellEnd"/>
      <w:r>
        <w:rPr>
          <w:rFonts w:eastAsia="Times New Roman" w:cs="Times New Roman"/>
          <w:szCs w:val="24"/>
        </w:rPr>
        <w:t xml:space="preserve"> επιτέλους στη Βουλή; Εγώ θα σας φέρω δύο δεδομένα. Κάνω μια παρένθεση εδώ, επειδή έρχεται η Συνταγματική Αναθεώρηση. Και μάλιστα η Συνταγματική Αναθεώρηση -για να ξέρετε- είναι μια τέλεια συναινετική διαδικασία. Δηλαδή ο εγκλωβισμός της Συν</w:t>
      </w:r>
      <w:r>
        <w:rPr>
          <w:rFonts w:eastAsia="Times New Roman" w:cs="Times New Roman"/>
          <w:szCs w:val="24"/>
        </w:rPr>
        <w:t>ταγματικής Αναθεώρησης με τον εκλογικό νόμο είναι ένα βαρύ πολιτικό σφάλμα. Βαρύ πολιτικό σφάλμα!</w:t>
      </w:r>
    </w:p>
    <w:p w14:paraId="33B95FDD" w14:textId="77777777" w:rsidR="009013B7" w:rsidRDefault="00F23ED3">
      <w:pPr>
        <w:spacing w:line="720" w:lineRule="auto"/>
        <w:ind w:firstLine="720"/>
        <w:jc w:val="both"/>
        <w:rPr>
          <w:rFonts w:eastAsia="Times New Roman"/>
          <w:szCs w:val="24"/>
        </w:rPr>
      </w:pPr>
      <w:r>
        <w:rPr>
          <w:rFonts w:eastAsia="Times New Roman"/>
          <w:szCs w:val="24"/>
        </w:rPr>
        <w:t>Διότι η Συνταγματική Αναθεώρηση είναι κάτι το τελείως ξεχωριστό. Η Συνταγματική Αναθεώρηση προϋποθέτει συναίνεση. Έχω κάνει Πρόεδρος σε δύο Επιτροπές Συνταγμα</w:t>
      </w:r>
      <w:r>
        <w:rPr>
          <w:rFonts w:eastAsia="Times New Roman"/>
          <w:szCs w:val="24"/>
        </w:rPr>
        <w:t xml:space="preserve">τικής Αναθεώρησης. Θέλει συναίνεση. Θέλει συνομιλίες με τα κόμματα. </w:t>
      </w:r>
    </w:p>
    <w:p w14:paraId="33B95FDE" w14:textId="77777777" w:rsidR="009013B7" w:rsidRDefault="00F23ED3">
      <w:pPr>
        <w:spacing w:line="600" w:lineRule="auto"/>
        <w:ind w:firstLine="720"/>
        <w:jc w:val="both"/>
        <w:rPr>
          <w:rFonts w:eastAsia="Times New Roman"/>
          <w:szCs w:val="24"/>
        </w:rPr>
      </w:pPr>
      <w:r>
        <w:rPr>
          <w:rFonts w:eastAsia="Times New Roman"/>
          <w:szCs w:val="24"/>
        </w:rPr>
        <w:t xml:space="preserve">Επειδή, λοιπόν, αναφέρθηκα στο </w:t>
      </w:r>
      <w:proofErr w:type="spellStart"/>
      <w:r>
        <w:rPr>
          <w:rFonts w:eastAsia="Times New Roman"/>
          <w:szCs w:val="24"/>
        </w:rPr>
        <w:t>περιουσιολόγιο</w:t>
      </w:r>
      <w:proofErr w:type="spellEnd"/>
      <w:r>
        <w:rPr>
          <w:rFonts w:eastAsia="Times New Roman"/>
          <w:szCs w:val="24"/>
        </w:rPr>
        <w:t>, κύριε Πρόεδρε, είχα κάνει πρόταση -και την επαναλαμβάνω την πρόταση αυτή- κατά τη διάρκεια των συζητήσεων της Συνταγματικής Αναθεώρησης. Όπω</w:t>
      </w:r>
      <w:r>
        <w:rPr>
          <w:rFonts w:eastAsia="Times New Roman"/>
          <w:szCs w:val="24"/>
        </w:rPr>
        <w:t xml:space="preserve">ς ξέρετε υπάρχει η Ιόνιος Βουλή, υπάρχει η Βουλή στο Ναύπλιο. Μια ή δύο φορές οι </w:t>
      </w:r>
      <w:r>
        <w:rPr>
          <w:rFonts w:eastAsia="Times New Roman"/>
          <w:szCs w:val="24"/>
        </w:rPr>
        <w:t>ε</w:t>
      </w:r>
      <w:r>
        <w:rPr>
          <w:rFonts w:eastAsia="Times New Roman"/>
          <w:szCs w:val="24"/>
        </w:rPr>
        <w:t xml:space="preserve">πιτροπές να </w:t>
      </w:r>
      <w:r>
        <w:rPr>
          <w:rFonts w:eastAsia="Times New Roman"/>
          <w:szCs w:val="24"/>
        </w:rPr>
        <w:lastRenderedPageBreak/>
        <w:t xml:space="preserve">συνέρχονται σε αυτά τα δύο κτίρια. Είναι σε καλή κατάσταση; Όχι. Είναι καταγεγραμμένα στο </w:t>
      </w:r>
      <w:proofErr w:type="spellStart"/>
      <w:r>
        <w:rPr>
          <w:rFonts w:eastAsia="Times New Roman"/>
          <w:szCs w:val="24"/>
        </w:rPr>
        <w:t>περιουσιολόγιο</w:t>
      </w:r>
      <w:proofErr w:type="spellEnd"/>
      <w:r>
        <w:rPr>
          <w:rFonts w:eastAsia="Times New Roman"/>
          <w:szCs w:val="24"/>
        </w:rPr>
        <w:t xml:space="preserve"> της Βουλής; Όχι. Ανήκουν στο Υπουργείο Πολιτισμού. </w:t>
      </w:r>
    </w:p>
    <w:p w14:paraId="33B95FDF" w14:textId="77777777" w:rsidR="009013B7" w:rsidRDefault="00F23ED3">
      <w:pPr>
        <w:spacing w:line="600" w:lineRule="auto"/>
        <w:ind w:firstLine="720"/>
        <w:jc w:val="both"/>
        <w:rPr>
          <w:rFonts w:eastAsia="Times New Roman"/>
          <w:szCs w:val="24"/>
        </w:rPr>
      </w:pPr>
      <w:r>
        <w:rPr>
          <w:rFonts w:eastAsia="Times New Roman"/>
          <w:szCs w:val="24"/>
        </w:rPr>
        <w:t>Άρα π</w:t>
      </w:r>
      <w:r>
        <w:rPr>
          <w:rFonts w:eastAsia="Times New Roman"/>
          <w:szCs w:val="24"/>
        </w:rPr>
        <w:t xml:space="preserve">ράγματι, εάν χρειάζεται νομική υποστήριξη για να μπορέσουν να κάνουν έλεγχο τίτλων ή οτιδήποτε, ασφαλώς, θα πρέπει να υπάρχει ένα τέτοιο </w:t>
      </w:r>
      <w:r>
        <w:rPr>
          <w:rFonts w:eastAsia="Times New Roman"/>
          <w:szCs w:val="24"/>
        </w:rPr>
        <w:t>τ</w:t>
      </w:r>
      <w:r>
        <w:rPr>
          <w:rFonts w:eastAsia="Times New Roman"/>
          <w:szCs w:val="24"/>
        </w:rPr>
        <w:t xml:space="preserve">μήμα. Από τι θα στελεχώνεται αυτό το </w:t>
      </w:r>
      <w:r>
        <w:rPr>
          <w:rFonts w:eastAsia="Times New Roman"/>
          <w:szCs w:val="24"/>
        </w:rPr>
        <w:t>τ</w:t>
      </w:r>
      <w:r>
        <w:rPr>
          <w:rFonts w:eastAsia="Times New Roman"/>
          <w:szCs w:val="24"/>
        </w:rPr>
        <w:t xml:space="preserve">μήμα; Εάν το </w:t>
      </w:r>
      <w:r>
        <w:rPr>
          <w:rFonts w:eastAsia="Times New Roman"/>
          <w:szCs w:val="24"/>
        </w:rPr>
        <w:t>τ</w:t>
      </w:r>
      <w:r>
        <w:rPr>
          <w:rFonts w:eastAsia="Times New Roman"/>
          <w:szCs w:val="24"/>
        </w:rPr>
        <w:t xml:space="preserve">μήμα στελεχώνεται από την Επιστημονική Υπηρεσία της Βουλής, λογικό είναι να ανήκει στην Επιστημονική Υπηρεσία της Βουλής. </w:t>
      </w:r>
    </w:p>
    <w:p w14:paraId="33B95FE0" w14:textId="77777777" w:rsidR="009013B7" w:rsidRDefault="00F23ED3">
      <w:pPr>
        <w:spacing w:line="600" w:lineRule="auto"/>
        <w:ind w:firstLine="720"/>
        <w:jc w:val="both"/>
        <w:rPr>
          <w:rFonts w:eastAsia="Times New Roman"/>
          <w:szCs w:val="24"/>
        </w:rPr>
      </w:pPr>
      <w:r>
        <w:rPr>
          <w:rFonts w:eastAsia="Times New Roman"/>
          <w:szCs w:val="24"/>
        </w:rPr>
        <w:t>Δηλαδή, εάν ο Προϊστάμενος του Τμήματος αυτού επιλεγεί να είναι από την Επιστημονική Υπηρεσία της Βουλής, λογικό είναι να ανήκει στην</w:t>
      </w:r>
      <w:r>
        <w:rPr>
          <w:rFonts w:eastAsia="Times New Roman"/>
          <w:szCs w:val="24"/>
        </w:rPr>
        <w:t xml:space="preserve"> Επιστημονική Υπηρεσία της Βουλής. Εάν όχι, -διότι μας δίδεται το δικαίωμα να πάρουμε και εξωτερικούς </w:t>
      </w:r>
      <w:r>
        <w:rPr>
          <w:rFonts w:eastAsia="Times New Roman"/>
          <w:szCs w:val="24"/>
        </w:rPr>
        <w:t>προϊσταμένους</w:t>
      </w:r>
      <w:r>
        <w:rPr>
          <w:rFonts w:eastAsia="Times New Roman"/>
          <w:szCs w:val="24"/>
        </w:rPr>
        <w:t xml:space="preserve">, όπως έχει προταθεί από ένα κόμμα- τότε, ασφαλώς, να είναι ένα ανεξάρτητο </w:t>
      </w:r>
      <w:r>
        <w:rPr>
          <w:rFonts w:eastAsia="Times New Roman"/>
          <w:szCs w:val="24"/>
        </w:rPr>
        <w:t>τμήμα</w:t>
      </w:r>
      <w:r>
        <w:rPr>
          <w:rFonts w:eastAsia="Times New Roman"/>
          <w:szCs w:val="24"/>
        </w:rPr>
        <w:t xml:space="preserve">. </w:t>
      </w:r>
    </w:p>
    <w:p w14:paraId="33B95FE1" w14:textId="77777777" w:rsidR="009013B7" w:rsidRDefault="00F23ED3">
      <w:pPr>
        <w:spacing w:line="600" w:lineRule="auto"/>
        <w:ind w:firstLine="720"/>
        <w:jc w:val="both"/>
        <w:rPr>
          <w:rFonts w:eastAsia="Times New Roman"/>
          <w:szCs w:val="24"/>
        </w:rPr>
      </w:pPr>
      <w:r>
        <w:rPr>
          <w:rFonts w:eastAsia="Times New Roman"/>
          <w:szCs w:val="24"/>
        </w:rPr>
        <w:lastRenderedPageBreak/>
        <w:t xml:space="preserve">Η πρότασή μας εδώ, λοιπόν, είναι ότι αν ο </w:t>
      </w:r>
      <w:r>
        <w:rPr>
          <w:rFonts w:eastAsia="Times New Roman"/>
          <w:szCs w:val="24"/>
        </w:rPr>
        <w:t xml:space="preserve">προϊστάμενος </w:t>
      </w:r>
      <w:r>
        <w:rPr>
          <w:rFonts w:eastAsia="Times New Roman"/>
          <w:szCs w:val="24"/>
        </w:rPr>
        <w:t>του</w:t>
      </w:r>
      <w:r>
        <w:rPr>
          <w:rFonts w:eastAsia="Times New Roman"/>
          <w:szCs w:val="24"/>
        </w:rPr>
        <w:t xml:space="preserve"> </w:t>
      </w:r>
      <w:r>
        <w:rPr>
          <w:rFonts w:eastAsia="Times New Roman"/>
          <w:szCs w:val="24"/>
        </w:rPr>
        <w:t xml:space="preserve">τμήματος νομικής υποστήριξης </w:t>
      </w:r>
      <w:r>
        <w:rPr>
          <w:rFonts w:eastAsia="Times New Roman"/>
          <w:szCs w:val="24"/>
        </w:rPr>
        <w:t>προέρχεται από την Επιστημονική Υπηρεσία της Βουλής, να ανήκει στην Επιστημονική Υπηρεσία της Βουλής.</w:t>
      </w:r>
    </w:p>
    <w:p w14:paraId="33B95FE2" w14:textId="77777777" w:rsidR="009013B7" w:rsidRDefault="00F23ED3">
      <w:pPr>
        <w:spacing w:line="600" w:lineRule="auto"/>
        <w:ind w:firstLine="720"/>
        <w:jc w:val="both"/>
        <w:rPr>
          <w:rFonts w:eastAsia="Times New Roman"/>
          <w:szCs w:val="24"/>
        </w:rPr>
      </w:pPr>
      <w:r>
        <w:rPr>
          <w:rFonts w:eastAsia="Times New Roman"/>
          <w:szCs w:val="24"/>
        </w:rPr>
        <w:t xml:space="preserve">Θα πάω και στο άρθρο 30, στις μεταβατικές διατάξεις για τη </w:t>
      </w:r>
      <w:proofErr w:type="spellStart"/>
      <w:r>
        <w:rPr>
          <w:rFonts w:eastAsia="Times New Roman"/>
          <w:szCs w:val="24"/>
        </w:rPr>
        <w:t>μοριοδότηση</w:t>
      </w:r>
      <w:proofErr w:type="spellEnd"/>
      <w:r>
        <w:rPr>
          <w:rFonts w:eastAsia="Times New Roman"/>
          <w:szCs w:val="24"/>
        </w:rPr>
        <w:t xml:space="preserve">. Στη </w:t>
      </w:r>
      <w:proofErr w:type="spellStart"/>
      <w:r>
        <w:rPr>
          <w:rFonts w:eastAsia="Times New Roman"/>
          <w:szCs w:val="24"/>
        </w:rPr>
        <w:t>μοριοδότηση</w:t>
      </w:r>
      <w:proofErr w:type="spellEnd"/>
      <w:r>
        <w:rPr>
          <w:rFonts w:eastAsia="Times New Roman"/>
          <w:szCs w:val="24"/>
        </w:rPr>
        <w:t xml:space="preserve"> δεν είναι ανάγκη εμείς να ακολουθήσο</w:t>
      </w:r>
      <w:r>
        <w:rPr>
          <w:rFonts w:eastAsia="Times New Roman"/>
          <w:szCs w:val="24"/>
        </w:rPr>
        <w:t>υμε αυτά που προβλέπει ο ν.4369/2016. Έχω πει ότι η Βουλή είναι ιδιαίτερο καθεστώς. Η Βουλή έχει πολλές αρμοδιότητες. Ευφυώς, ο Πρόεδρος είπε ότι έχει περάσει από τόσα Υπουργεία και ότι η Βουλή είναι κάτι το τελείως ξεχωριστό, είναι πολυσχιδές το έργο της.</w:t>
      </w:r>
      <w:r>
        <w:rPr>
          <w:rFonts w:eastAsia="Times New Roman"/>
          <w:szCs w:val="24"/>
        </w:rPr>
        <w:t xml:space="preserve"> </w:t>
      </w:r>
    </w:p>
    <w:p w14:paraId="33B95FE3" w14:textId="77777777" w:rsidR="009013B7" w:rsidRDefault="00F23ED3">
      <w:pPr>
        <w:spacing w:line="600" w:lineRule="auto"/>
        <w:ind w:firstLine="720"/>
        <w:jc w:val="both"/>
        <w:rPr>
          <w:rFonts w:eastAsia="Times New Roman"/>
          <w:szCs w:val="24"/>
        </w:rPr>
      </w:pPr>
      <w:r>
        <w:rPr>
          <w:rFonts w:eastAsia="Times New Roman"/>
          <w:szCs w:val="24"/>
        </w:rPr>
        <w:t xml:space="preserve">Επομένως, αφού είναι πολυσχιδές το έργο της, θα πρέπει και στις μεταβατικές διατάξεις σε ό,τι αφορά τη </w:t>
      </w:r>
      <w:proofErr w:type="spellStart"/>
      <w:r>
        <w:rPr>
          <w:rFonts w:eastAsia="Times New Roman"/>
          <w:szCs w:val="24"/>
        </w:rPr>
        <w:t>μοριοδότηση</w:t>
      </w:r>
      <w:proofErr w:type="spellEnd"/>
      <w:r>
        <w:rPr>
          <w:rFonts w:eastAsia="Times New Roman"/>
          <w:szCs w:val="24"/>
        </w:rPr>
        <w:t xml:space="preserve">, να υπάρχει μία διαφορά. Εγώ θα δεχθώ κάτι. Θα δεχθώ παραδείγματος </w:t>
      </w:r>
      <w:r>
        <w:rPr>
          <w:rFonts w:eastAsia="Times New Roman"/>
          <w:szCs w:val="24"/>
        </w:rPr>
        <w:t xml:space="preserve">χάριν </w:t>
      </w:r>
      <w:r>
        <w:rPr>
          <w:rFonts w:eastAsia="Times New Roman"/>
          <w:szCs w:val="24"/>
        </w:rPr>
        <w:t>ότι για τη θέση προϊσταμένων τμήματος, επειδή σύμφωνα με τον ν.431</w:t>
      </w:r>
      <w:r>
        <w:rPr>
          <w:rFonts w:eastAsia="Times New Roman"/>
          <w:szCs w:val="24"/>
        </w:rPr>
        <w:t>6 θα παρουσιάζεται το φαινόμενο να καταλαμβάνουν τις θέσεις αυτές άνθρωποι</w:t>
      </w:r>
      <w:r>
        <w:rPr>
          <w:rFonts w:eastAsia="Times New Roman"/>
          <w:szCs w:val="24"/>
        </w:rPr>
        <w:t>,</w:t>
      </w:r>
      <w:r>
        <w:rPr>
          <w:rFonts w:eastAsia="Times New Roman"/>
          <w:szCs w:val="24"/>
        </w:rPr>
        <w:t xml:space="preserve"> οι οποίοι θα έχουν ένα διδακτορικό και επομένως, να </w:t>
      </w:r>
      <w:r>
        <w:rPr>
          <w:rFonts w:eastAsia="Times New Roman"/>
          <w:szCs w:val="24"/>
        </w:rPr>
        <w:lastRenderedPageBreak/>
        <w:t xml:space="preserve">μπορούν να πάρουν τη θέση και να μη μπορεί να την πάρει ένας υπάλληλος ο οποίος είναι, παραδείγματος </w:t>
      </w:r>
      <w:r>
        <w:rPr>
          <w:rFonts w:eastAsia="Times New Roman"/>
          <w:szCs w:val="24"/>
        </w:rPr>
        <w:t>χάριν</w:t>
      </w:r>
      <w:r>
        <w:rPr>
          <w:rFonts w:eastAsia="Times New Roman"/>
          <w:szCs w:val="24"/>
        </w:rPr>
        <w:t>, στο γκαράζ ή στην κα</w:t>
      </w:r>
      <w:r>
        <w:rPr>
          <w:rFonts w:eastAsia="Times New Roman"/>
          <w:szCs w:val="24"/>
        </w:rPr>
        <w:t xml:space="preserve">θαριότητα, ο οποίος θα πρέπει να έχει και μία γνώση και ειδικής υπηρεσίας, εκεί να υπάρχει μία αυξημένη </w:t>
      </w:r>
      <w:proofErr w:type="spellStart"/>
      <w:r>
        <w:rPr>
          <w:rFonts w:eastAsia="Times New Roman"/>
          <w:szCs w:val="24"/>
        </w:rPr>
        <w:t>μοριοδότηση</w:t>
      </w:r>
      <w:proofErr w:type="spellEnd"/>
      <w:r>
        <w:rPr>
          <w:rFonts w:eastAsia="Times New Roman"/>
          <w:szCs w:val="24"/>
        </w:rPr>
        <w:t xml:space="preserve">. </w:t>
      </w:r>
    </w:p>
    <w:p w14:paraId="33B95FE4" w14:textId="77777777" w:rsidR="009013B7" w:rsidRDefault="00F23ED3">
      <w:pPr>
        <w:spacing w:line="600" w:lineRule="auto"/>
        <w:ind w:firstLine="720"/>
        <w:jc w:val="both"/>
        <w:rPr>
          <w:rFonts w:eastAsia="Times New Roman"/>
          <w:szCs w:val="24"/>
        </w:rPr>
      </w:pPr>
      <w:r>
        <w:rPr>
          <w:rFonts w:eastAsia="Times New Roman"/>
          <w:szCs w:val="24"/>
        </w:rPr>
        <w:t xml:space="preserve">Στις υπόλοιπες, όμως, δύο περιπτώσεις εγώ δεν αποδέχομαι την </w:t>
      </w:r>
      <w:proofErr w:type="spellStart"/>
      <w:r>
        <w:rPr>
          <w:rFonts w:eastAsia="Times New Roman"/>
          <w:szCs w:val="24"/>
        </w:rPr>
        <w:t>μοριοδότηση</w:t>
      </w:r>
      <w:proofErr w:type="spellEnd"/>
      <w:r>
        <w:rPr>
          <w:rFonts w:eastAsia="Times New Roman"/>
          <w:szCs w:val="24"/>
        </w:rPr>
        <w:t xml:space="preserve"> η οποία προβλέπεται, εκτός αν υπάρξει κάποια αλλαγή πάνω σε αυτό.</w:t>
      </w:r>
      <w:r>
        <w:rPr>
          <w:rFonts w:eastAsia="Times New Roman"/>
          <w:szCs w:val="24"/>
        </w:rPr>
        <w:t xml:space="preserve"> Έγινε μια ολόκληρη συζήτηση στην </w:t>
      </w:r>
      <w:r>
        <w:rPr>
          <w:rFonts w:eastAsia="Times New Roman"/>
          <w:szCs w:val="24"/>
        </w:rPr>
        <w:t xml:space="preserve">επιτροπή </w:t>
      </w:r>
      <w:r>
        <w:rPr>
          <w:rFonts w:eastAsia="Times New Roman"/>
          <w:szCs w:val="24"/>
        </w:rPr>
        <w:t xml:space="preserve">μας. Στην </w:t>
      </w:r>
      <w:r>
        <w:rPr>
          <w:rFonts w:eastAsia="Times New Roman"/>
          <w:szCs w:val="24"/>
        </w:rPr>
        <w:t>επιτροπή</w:t>
      </w:r>
      <w:r>
        <w:rPr>
          <w:rFonts w:eastAsia="Times New Roman"/>
          <w:szCs w:val="24"/>
        </w:rPr>
        <w:t xml:space="preserve"> αποφασίσαμε και είπαμε, μετά από πρόταση του Προέδρου μας, -διότι εγώ ζήτησα 25%-30%, άλλοι ζήταγαν το 20%- που ήταν γενναιόδωρη μπορώ να πω, να πάρουμε το 30%. Και συμφωνήσαμε να είναι 30%.</w:t>
      </w:r>
    </w:p>
    <w:p w14:paraId="33B95FE5" w14:textId="77777777" w:rsidR="009013B7" w:rsidRDefault="00F23ED3">
      <w:pPr>
        <w:spacing w:line="600" w:lineRule="auto"/>
        <w:ind w:firstLine="720"/>
        <w:jc w:val="both"/>
        <w:rPr>
          <w:rFonts w:eastAsia="Times New Roman"/>
          <w:szCs w:val="24"/>
        </w:rPr>
      </w:pPr>
      <w:r>
        <w:rPr>
          <w:rFonts w:eastAsia="Times New Roman"/>
          <w:szCs w:val="24"/>
        </w:rPr>
        <w:t>Στη</w:t>
      </w:r>
      <w:r>
        <w:rPr>
          <w:rFonts w:eastAsia="Times New Roman"/>
          <w:szCs w:val="24"/>
        </w:rPr>
        <w:t xml:space="preserve"> σημερινή πρόταση, όμως, που βλέπω εδώ για τη συνέντευξη δεν υπάρχει το 30%. Παραμένει το αρχικό κείμενο. Κι εγώ εδώ έχω ριζική διαφωνία. Έχω πραγματικά ριζική διαφωνία και δεν θα ήθελα σε </w:t>
      </w:r>
      <w:r>
        <w:rPr>
          <w:rFonts w:eastAsia="Times New Roman"/>
          <w:szCs w:val="24"/>
        </w:rPr>
        <w:t xml:space="preserve">επιτροπή </w:t>
      </w:r>
      <w:r>
        <w:rPr>
          <w:rFonts w:eastAsia="Times New Roman"/>
          <w:szCs w:val="24"/>
        </w:rPr>
        <w:t xml:space="preserve">Κανονισμού να υπάρχει ριζική διαφωνία.  </w:t>
      </w:r>
    </w:p>
    <w:p w14:paraId="33B95FE6" w14:textId="77777777" w:rsidR="009013B7" w:rsidRDefault="00F23ED3">
      <w:pPr>
        <w:spacing w:line="600" w:lineRule="auto"/>
        <w:ind w:firstLine="720"/>
        <w:jc w:val="both"/>
        <w:rPr>
          <w:rFonts w:eastAsia="Times New Roman"/>
          <w:szCs w:val="24"/>
        </w:rPr>
      </w:pPr>
      <w:r>
        <w:rPr>
          <w:rFonts w:eastAsia="Times New Roman"/>
          <w:szCs w:val="24"/>
        </w:rPr>
        <w:lastRenderedPageBreak/>
        <w:t>Το άρθρο 33, παρά</w:t>
      </w:r>
      <w:r>
        <w:rPr>
          <w:rFonts w:eastAsia="Times New Roman"/>
          <w:szCs w:val="24"/>
        </w:rPr>
        <w:t xml:space="preserve">γραφος 5, για τη γνώμη για την επιλογή των </w:t>
      </w:r>
      <w:r>
        <w:rPr>
          <w:rFonts w:eastAsia="Times New Roman"/>
          <w:szCs w:val="24"/>
        </w:rPr>
        <w:t xml:space="preserve">προϊσταμένων </w:t>
      </w:r>
      <w:r>
        <w:rPr>
          <w:rFonts w:eastAsia="Times New Roman"/>
          <w:szCs w:val="24"/>
        </w:rPr>
        <w:t xml:space="preserve">των οργανικών μονάδων είναι στη σωστή κατεύθυνση, διότι προβλέπει να περνάνε από την Επιτροπή Κανονισμού της Βουλής. Και αυτό είναι ένα πολύ σημαντικό θέμα για την επιλογή </w:t>
      </w:r>
      <w:r>
        <w:rPr>
          <w:rFonts w:eastAsia="Times New Roman"/>
          <w:szCs w:val="24"/>
        </w:rPr>
        <w:t>προϊστάμενων</w:t>
      </w:r>
      <w:r>
        <w:rPr>
          <w:rFonts w:eastAsia="Times New Roman"/>
          <w:szCs w:val="24"/>
        </w:rPr>
        <w:t xml:space="preserve">. </w:t>
      </w:r>
    </w:p>
    <w:p w14:paraId="33B95FE7" w14:textId="77777777" w:rsidR="009013B7" w:rsidRDefault="00F23ED3">
      <w:pPr>
        <w:spacing w:line="600" w:lineRule="auto"/>
        <w:ind w:firstLine="720"/>
        <w:jc w:val="both"/>
        <w:rPr>
          <w:rFonts w:eastAsia="Times New Roman"/>
          <w:szCs w:val="24"/>
        </w:rPr>
      </w:pPr>
      <w:r>
        <w:rPr>
          <w:rFonts w:eastAsia="Times New Roman"/>
          <w:szCs w:val="24"/>
        </w:rPr>
        <w:t>Σε ό,τι αφορά</w:t>
      </w:r>
      <w:r>
        <w:rPr>
          <w:rFonts w:eastAsia="Times New Roman"/>
          <w:szCs w:val="24"/>
        </w:rPr>
        <w:t xml:space="preserve"> τη συνέντευξη, είπαμε –και το δέχθηκε ο Πρόεδρος- να υπάρχουν Πρακτικά, ώστε αν κάποιος θέλει να υποβάλει μία ένσταση πάνω στη </w:t>
      </w:r>
      <w:proofErr w:type="spellStart"/>
      <w:r>
        <w:rPr>
          <w:rFonts w:eastAsia="Times New Roman"/>
          <w:szCs w:val="24"/>
        </w:rPr>
        <w:t>μοριοδότηση</w:t>
      </w:r>
      <w:proofErr w:type="spellEnd"/>
      <w:r>
        <w:rPr>
          <w:rFonts w:eastAsia="Times New Roman"/>
          <w:szCs w:val="24"/>
        </w:rPr>
        <w:t xml:space="preserve"> την οποία έχει πάρει από τη συνέντευξη, να μπορεί να την υποβάλει. Είχαμε, όμως, συμφωνήσει και πάλι ότι θα πρέπει ν</w:t>
      </w:r>
      <w:r>
        <w:rPr>
          <w:rFonts w:eastAsia="Times New Roman"/>
          <w:szCs w:val="24"/>
        </w:rPr>
        <w:t xml:space="preserve">α παρίσταται στην </w:t>
      </w:r>
      <w:r>
        <w:rPr>
          <w:rFonts w:eastAsia="Times New Roman"/>
          <w:szCs w:val="24"/>
        </w:rPr>
        <w:t xml:space="preserve">επιτροπή </w:t>
      </w:r>
      <w:r>
        <w:rPr>
          <w:rFonts w:eastAsia="Times New Roman"/>
          <w:szCs w:val="24"/>
        </w:rPr>
        <w:t xml:space="preserve">αξιολόγησης -να είναι βέβαια ο Γενικός Γραμματέας, από το Νομικό Συμβούλιο του Κράτους- κι ο καθ’ ύλην αρμόδιος Γενικός Διευθυντής. Το είχαμε συμφωνήσει αυτό και τώρα πάλι δεν υπάρχει. </w:t>
      </w:r>
    </w:p>
    <w:p w14:paraId="33B95FE8" w14:textId="77777777" w:rsidR="009013B7" w:rsidRDefault="00F23ED3">
      <w:pPr>
        <w:spacing w:line="600" w:lineRule="auto"/>
        <w:ind w:firstLine="720"/>
        <w:jc w:val="both"/>
        <w:rPr>
          <w:rFonts w:eastAsia="Times New Roman"/>
          <w:szCs w:val="24"/>
        </w:rPr>
      </w:pPr>
      <w:r>
        <w:rPr>
          <w:rFonts w:eastAsia="Times New Roman"/>
          <w:szCs w:val="24"/>
        </w:rPr>
        <w:t xml:space="preserve">Εγώ εδώ έχω τη διαφωνία μου. Άκουσα και το </w:t>
      </w:r>
      <w:r>
        <w:rPr>
          <w:rFonts w:eastAsia="Times New Roman"/>
          <w:szCs w:val="24"/>
        </w:rPr>
        <w:t xml:space="preserve">επιχείρημα της δημιουργίας πελατειακού κράτους. Μα, τι πελατειακό κράτος θα έχει η Βουλή; Δεν είναι λογικό ο καθ’ ύλην αρμόδιος </w:t>
      </w:r>
      <w:r>
        <w:rPr>
          <w:rFonts w:eastAsia="Times New Roman"/>
          <w:szCs w:val="24"/>
        </w:rPr>
        <w:t xml:space="preserve">διευθυντής </w:t>
      </w:r>
      <w:r>
        <w:rPr>
          <w:rFonts w:eastAsia="Times New Roman"/>
          <w:szCs w:val="24"/>
        </w:rPr>
        <w:t xml:space="preserve">να συμμετέχει στη συνέντευξη; Μπορεί, βέβαια, το ερωτηματολόγιο να είναι καθορισμένο από τον ίδιο, απ’ τον καθ’ ύλην </w:t>
      </w:r>
      <w:r>
        <w:rPr>
          <w:rFonts w:eastAsia="Times New Roman"/>
          <w:szCs w:val="24"/>
        </w:rPr>
        <w:lastRenderedPageBreak/>
        <w:t>αρμόδιο. Είναι ένα σοβαρό επιχείρημα αυτό, το οποίο πρέπει να λάβουμε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w:t>
      </w:r>
      <w:r>
        <w:rPr>
          <w:rFonts w:eastAsia="Times New Roman"/>
          <w:szCs w:val="24"/>
        </w:rPr>
        <w:t xml:space="preserve">μας. Θα είναι εκείνος, λοιπόν, υπεύθυνος του καθορισμού του ερωτηματολογίου. </w:t>
      </w:r>
    </w:p>
    <w:p w14:paraId="33B95FE9"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 xml:space="preserve">Παραδείγματος χάριν –θα σας φέρω ένα παράδειγμα- κρίνεται ένας προϊστάμενος στη νομοθετική </w:t>
      </w:r>
      <w:r>
        <w:rPr>
          <w:rFonts w:eastAsia="Times New Roman"/>
          <w:szCs w:val="24"/>
        </w:rPr>
        <w:t>υπηρεσία. Και ευχαριστούμε ιδιαίτερα για τις προσπάθειες όλων σας, διότι ξέρουμε τι γίνεται. Θα πάρω λίγο χρόνο ακόμη, γιατί δεν θα ξαναπάρω τον λόγο.</w:t>
      </w:r>
    </w:p>
    <w:p w14:paraId="33B95FEA"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 xml:space="preserve">Εάν, λοιπόν, πάει κάποιος ο οποίος προέρχεται από τα πάγια να κριθεί για την οικονομική του υπηρεσία και </w:t>
      </w:r>
      <w:r>
        <w:rPr>
          <w:rFonts w:eastAsia="Times New Roman"/>
          <w:szCs w:val="24"/>
        </w:rPr>
        <w:t xml:space="preserve">τον εξετάσει ο αρμόδιος διευθυντής ή του υποβάλλουν το ερώτημα για το εάν μια τροπολογία θα γίνει </w:t>
      </w:r>
      <w:r>
        <w:rPr>
          <w:rFonts w:eastAsia="Times New Roman"/>
          <w:szCs w:val="24"/>
        </w:rPr>
        <w:t xml:space="preserve">αποδεκτή </w:t>
      </w:r>
      <w:r>
        <w:rPr>
          <w:rFonts w:eastAsia="Times New Roman"/>
          <w:szCs w:val="24"/>
        </w:rPr>
        <w:t>ή όχι, εφόσον κατατεθεί εκπρόθεσμα</w:t>
      </w:r>
      <w:r>
        <w:rPr>
          <w:rFonts w:eastAsia="Times New Roman"/>
          <w:szCs w:val="24"/>
        </w:rPr>
        <w:t>,</w:t>
      </w:r>
      <w:r>
        <w:rPr>
          <w:rFonts w:eastAsia="Times New Roman"/>
          <w:szCs w:val="24"/>
        </w:rPr>
        <w:t xml:space="preserve"> για παράδειγμα την ημέρα Παρασκευή, έχει απάντηση ο άνθρωπος αυτός; Όχι βέβαια. Πού να το ξέρει; </w:t>
      </w:r>
    </w:p>
    <w:p w14:paraId="33B95FEB"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lastRenderedPageBreak/>
        <w:t>Εάν αντιθέτως π</w:t>
      </w:r>
      <w:r>
        <w:rPr>
          <w:rFonts w:eastAsia="Times New Roman"/>
          <w:szCs w:val="24"/>
        </w:rPr>
        <w:t>άει κάποιος από τη νομοθετική υπηρεσία και τον ρωτήσουν για τα πάγια, για το εάν η πληρωμή γίνεται μέσω του Γενικού Λογιστηρίου του Κράτους</w:t>
      </w:r>
      <w:r>
        <w:rPr>
          <w:rFonts w:eastAsia="Times New Roman"/>
          <w:szCs w:val="24"/>
        </w:rPr>
        <w:t>, έχει απάντηση ο άνθρωπος αυτός;</w:t>
      </w:r>
      <w:r>
        <w:rPr>
          <w:rFonts w:eastAsia="Times New Roman"/>
          <w:szCs w:val="24"/>
        </w:rPr>
        <w:t xml:space="preserve"> Όχι βέβαια. Γι’ αυτό βάλαμε το «καθ’ ύλην αρμόδιος».</w:t>
      </w:r>
    </w:p>
    <w:p w14:paraId="33B95FEC"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Και εδώ, κυρίες κύριοι συνάδελ</w:t>
      </w:r>
      <w:r>
        <w:rPr>
          <w:rFonts w:eastAsia="Times New Roman"/>
          <w:szCs w:val="24"/>
        </w:rPr>
        <w:t>φοι, θα ήθελα να σας πω κάτι για το Γενικό Λογιστήριο του Κράτους. Επιμένω σε αυτό. Είχαμε αποκρούσει επανειλημμένως τις προσπάθειες διείσδυσης του Γενικού Λογιστηρίου του Κράτους στη Βουλή. Βέβαια, τώρα έχουν κάποιον</w:t>
      </w:r>
      <w:r>
        <w:rPr>
          <w:rFonts w:eastAsia="Times New Roman"/>
          <w:szCs w:val="24"/>
        </w:rPr>
        <w:t>,</w:t>
      </w:r>
      <w:r>
        <w:rPr>
          <w:rFonts w:eastAsia="Times New Roman"/>
          <w:szCs w:val="24"/>
        </w:rPr>
        <w:t xml:space="preserve"> ο οποίος απλώς παρακολουθεί. Και η απ</w:t>
      </w:r>
      <w:r>
        <w:rPr>
          <w:rFonts w:eastAsia="Times New Roman"/>
          <w:szCs w:val="24"/>
        </w:rPr>
        <w:t xml:space="preserve">λή παρακολούθηση - όπως έχει </w:t>
      </w:r>
      <w:proofErr w:type="spellStart"/>
      <w:r>
        <w:rPr>
          <w:rFonts w:eastAsia="Times New Roman"/>
          <w:szCs w:val="24"/>
        </w:rPr>
        <w:t>περιγραφεί</w:t>
      </w:r>
      <w:proofErr w:type="spellEnd"/>
      <w:r>
        <w:rPr>
          <w:rFonts w:eastAsia="Times New Roman"/>
          <w:szCs w:val="24"/>
        </w:rPr>
        <w:t>- δεν μας ενοχλεί. Ας μείνει όπως έχει.</w:t>
      </w:r>
    </w:p>
    <w:p w14:paraId="33B95FED"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 xml:space="preserve">Θα συντομεύσω, γιατί σας πήρα πάρα πολύ χρόνο. Σε ό,τι αφορά το κανάλι της Βουλής εγώ θα συμφωνήσω απόλυτα με την πρόταση του Κομμουνιστικού Κόμματος Ελλάδας και του κ. </w:t>
      </w:r>
      <w:proofErr w:type="spellStart"/>
      <w:r>
        <w:rPr>
          <w:rFonts w:eastAsia="Times New Roman"/>
          <w:szCs w:val="24"/>
        </w:rPr>
        <w:t>Παφίλη</w:t>
      </w:r>
      <w:proofErr w:type="spellEnd"/>
      <w:r>
        <w:rPr>
          <w:rFonts w:eastAsia="Times New Roman"/>
          <w:szCs w:val="24"/>
        </w:rPr>
        <w:t xml:space="preserve"> γ</w:t>
      </w:r>
      <w:r>
        <w:rPr>
          <w:rFonts w:eastAsia="Times New Roman"/>
          <w:szCs w:val="24"/>
        </w:rPr>
        <w:t xml:space="preserve">ια τον έλεγχο του προγράμματος. Ο έλεγχος του προγράμματος πρέπει να περνάει έστω από την Επιτροπή </w:t>
      </w:r>
      <w:r>
        <w:rPr>
          <w:rFonts w:eastAsia="Times New Roman"/>
          <w:szCs w:val="24"/>
        </w:rPr>
        <w:lastRenderedPageBreak/>
        <w:t>Κανονισμού ή θα έλεγα και από την Ολομέλεια. Επίσης και ο συντονιστής αλλά και ο προϊστάμενος προγράμματος -γιατί εδώ προβλέπουμε την ύπαρξη συντονιστή με τρ</w:t>
      </w:r>
      <w:r>
        <w:rPr>
          <w:rFonts w:eastAsia="Times New Roman"/>
          <w:szCs w:val="24"/>
        </w:rPr>
        <w:t>ιετή θητεία η οποία μπορεί να ανανεωθεί άλλα τρία χρόνια- να περνάνε και αυτοί από την Επιτροπή Κανονισμού της Βουλής για τον διορισμό τους.</w:t>
      </w:r>
    </w:p>
    <w:p w14:paraId="33B95FEE"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Πήρα πολύ χρόνο. Θα κλείσω με τις διατάξεις του πρώτου τμήματος του Κανονισμού. Συμφωνούμε με την πλήρωση της θέσεω</w:t>
      </w:r>
      <w:r>
        <w:rPr>
          <w:rFonts w:eastAsia="Times New Roman"/>
          <w:szCs w:val="24"/>
        </w:rPr>
        <w:t>ς του Αντιπροέδρου. Συμφωνούμε με το θέμα της επιστολικής ψήφου. Είχε παρουσιαστεί το φαινόμενο όπου κρίναμε στη Διάσκεψη των Προέδρων ανθρώπους και γινόταν ψηφοφορία με επιστολική ψήφο, η οποία έπασχε. Επανειλημμένως είχα τονίσει ότι αυτές οι ψηφοφορίες π</w:t>
      </w:r>
      <w:r>
        <w:rPr>
          <w:rFonts w:eastAsia="Times New Roman"/>
          <w:szCs w:val="24"/>
        </w:rPr>
        <w:t>άσχουν. Αυτό το ρυθμίζουμε τώρα.</w:t>
      </w:r>
    </w:p>
    <w:p w14:paraId="33B95FEF"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 xml:space="preserve">Σε ό,τι αφορά τώρα το θέμα των επειγόντων νομοσχεδίων, εδώ δεν μπορεί κανείς να διαφωνήσει γιατί είναι μια πρακτική που τελικά εφαρμόζαμε. Αυτήν πρακτική εφαρμόζαμε και τώρα την περιβάλλουμε </w:t>
      </w:r>
      <w:r>
        <w:rPr>
          <w:rFonts w:eastAsia="Times New Roman"/>
          <w:szCs w:val="24"/>
        </w:rPr>
        <w:lastRenderedPageBreak/>
        <w:t>με τις διατάξεις στην αλλαγή του</w:t>
      </w:r>
      <w:r>
        <w:rPr>
          <w:rFonts w:eastAsia="Times New Roman"/>
          <w:szCs w:val="24"/>
        </w:rPr>
        <w:t xml:space="preserve"> πρώτου μέρους του Κανονισμού. Θα έρθει το πρώτο μέρος του Κανονισμού –έχουν ήδη συζητηθεί προτάσεις- τώρα για να συζητήσουμε. Μέχρι να έρθει, όμως, έχω δύο σημαντικές παρατηρήσεις.</w:t>
      </w:r>
    </w:p>
    <w:p w14:paraId="33B95FF0"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 xml:space="preserve">Η πρώτη σημαντική μου παρατήρηση είναι οι νομοτεχνικές βελτιώσεις. Πρέπει </w:t>
      </w:r>
      <w:r>
        <w:rPr>
          <w:rFonts w:eastAsia="Times New Roman"/>
          <w:szCs w:val="24"/>
        </w:rPr>
        <w:t>να σταματήσει επιτέλους το φαινόμενο να έρχονται ολόκληρα νομοσχέδια την τελευταία στιγμή με νομοτεχνικές βελτιώσεις. Είναι απαράδεκτο! Είναι παρά τον Κανονισμό και κακώς γίνονται αποδεκτές αυτές οι νομοτεχνικές βελτιώσεις σε άσχετα νομοσχέδια. Σε νομοσχέδ</w:t>
      </w:r>
      <w:r>
        <w:rPr>
          <w:rFonts w:eastAsia="Times New Roman"/>
          <w:szCs w:val="24"/>
        </w:rPr>
        <w:t>ια κύρωσης συμβάσεων έρχονται ολόκληρα ξεχωριστά νομοσχέδια. Αυτό πρέπει να σταματήσει. Δεν είναι τόσο ευθύνη του Προέδρου και των υπηρεσιών. Είναι, όμως, ευθύνη της Κυβέρνησης.</w:t>
      </w:r>
    </w:p>
    <w:p w14:paraId="33B95FF1"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lastRenderedPageBreak/>
        <w:t>Και θα κλείσω με το θέμα των επίκαιρων ερωτήσεων. Είναι απαράδεκτο το φαινόμεν</w:t>
      </w:r>
      <w:r>
        <w:rPr>
          <w:rFonts w:eastAsia="Times New Roman"/>
          <w:szCs w:val="24"/>
        </w:rPr>
        <w:t xml:space="preserve">ο να έχει υποβληθεί δώδεκα φορές επίκαιρη ερώτηση και να μην έχει απαντηθεί από τον Υπουργό. Θέλετε τις δύο, τρεις, τέσσερις, πέντε φορές να είχε δίκιο, να έλειπε, να είχε εργασία; Ναι. Τις υπόλοιπες, όμως; </w:t>
      </w:r>
    </w:p>
    <w:p w14:paraId="33B95FF2"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Τι προτείνω; Μέχρι να γίνει η αλλαγή και να εφαρ</w:t>
      </w:r>
      <w:r>
        <w:rPr>
          <w:rFonts w:eastAsia="Times New Roman"/>
          <w:szCs w:val="24"/>
        </w:rPr>
        <w:t xml:space="preserve">μοστεί –εγώ όταν </w:t>
      </w:r>
      <w:proofErr w:type="spellStart"/>
      <w:r>
        <w:rPr>
          <w:rFonts w:eastAsia="Times New Roman"/>
          <w:szCs w:val="24"/>
        </w:rPr>
        <w:t>προήδρευα</w:t>
      </w:r>
      <w:proofErr w:type="spellEnd"/>
      <w:r>
        <w:rPr>
          <w:rFonts w:eastAsia="Times New Roman"/>
          <w:szCs w:val="24"/>
        </w:rPr>
        <w:t xml:space="preserve"> το έκανα αυτό και προτρέπω τον Πρόεδρο και τους Αντιπροέδρους να το κάνουν- να επιτρέπεται στον ερωτώντα Βουλευτή να αναπτύσσει την ερώτησή του επί δύο λεπτά απόντος του Υπουργού. Και να δείτε εάν στην επόμενη συνεδρίαση θα έρθει</w:t>
      </w:r>
      <w:r>
        <w:rPr>
          <w:rFonts w:eastAsia="Times New Roman"/>
          <w:szCs w:val="24"/>
        </w:rPr>
        <w:t xml:space="preserve"> ο Υπουργός ή όχι. Αυτό πρέπει να το κάνουμε. Διότι, εάν δεν το κάνουμε, το φαινόμενο αυτό θα διολισθαίνει.</w:t>
      </w:r>
    </w:p>
    <w:p w14:paraId="33B95FF3"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Ακούω κιόλας ότι δεν θα κλείσει η Βουλή, δεν θα πάμε σε Τμήματα, θα συνεχίσει η Σύνοδος. Άρα, ο κοινοβουλευτικός έλεγχος θα συνεχίσει όπως είναι στη</w:t>
      </w:r>
      <w:r>
        <w:rPr>
          <w:rFonts w:eastAsia="Times New Roman"/>
          <w:szCs w:val="24"/>
        </w:rPr>
        <w:t xml:space="preserve">ν Ολομέλεια, όπως είναι στην κανονική Σύνοδο. </w:t>
      </w:r>
      <w:r>
        <w:rPr>
          <w:rFonts w:eastAsia="Times New Roman"/>
          <w:szCs w:val="24"/>
        </w:rPr>
        <w:lastRenderedPageBreak/>
        <w:t>Γι’ αυτό προτρέπω, λοιπόν, αυτό το θέμα και θα το υπερασπιστώ. Ειλικρινά σας μιλάω. Είδα ότι όταν εφαρμόστηκε στην πράξη, απέδωσε αποτελέσματα.</w:t>
      </w:r>
    </w:p>
    <w:p w14:paraId="33B95FF4"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Σας έφαγα πάρα πολύ χρόνο.</w:t>
      </w:r>
    </w:p>
    <w:p w14:paraId="33B95FF5"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 xml:space="preserve">Σας ευχαριστώ. Ευχαριστώ πολύ, κύριοι </w:t>
      </w:r>
      <w:r>
        <w:rPr>
          <w:rFonts w:eastAsia="Times New Roman"/>
          <w:szCs w:val="24"/>
        </w:rPr>
        <w:t>συνάδελφοι.</w:t>
      </w:r>
    </w:p>
    <w:p w14:paraId="33B95FF6" w14:textId="77777777" w:rsidR="009013B7" w:rsidRDefault="00F23ED3">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33B95FF7"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Μόνος του να μιλάει ο Βουλευτής, χωρίς κυβέρνηση;</w:t>
      </w:r>
    </w:p>
    <w:p w14:paraId="33B95FF8"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Χωρίς κυβέρνηση.</w:t>
      </w:r>
    </w:p>
    <w:p w14:paraId="33B95FF9"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κύριε </w:t>
      </w:r>
      <w:proofErr w:type="spellStart"/>
      <w:r>
        <w:rPr>
          <w:rFonts w:eastAsia="Times New Roman" w:cs="Times New Roman"/>
          <w:szCs w:val="24"/>
        </w:rPr>
        <w:t>Τραγάκη</w:t>
      </w:r>
      <w:proofErr w:type="spellEnd"/>
      <w:r>
        <w:rPr>
          <w:rFonts w:eastAsia="Times New Roman" w:cs="Times New Roman"/>
          <w:szCs w:val="24"/>
        </w:rPr>
        <w:t>.</w:t>
      </w:r>
    </w:p>
    <w:p w14:paraId="33B95FF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Τον λόγο έχει ο ειδικός</w:t>
      </w:r>
      <w:r>
        <w:rPr>
          <w:rFonts w:eastAsia="Times New Roman" w:cs="Times New Roman"/>
          <w:szCs w:val="24"/>
        </w:rPr>
        <w:t xml:space="preserve"> αγορητής του Λαϊκού Συνδέσμου-Χρυσή Αυγή, κ. Ιωάννης Λαγός.</w:t>
      </w:r>
    </w:p>
    <w:p w14:paraId="33B95FFB"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Ευχαριστώ, κύριε Πρόεδρε.</w:t>
      </w:r>
    </w:p>
    <w:p w14:paraId="33B95FF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Βρισκόμαστε σήμερα εδώ, λοιπόν, για να συζητήσουμε έναν Κανονισμό που έχει να κάνει με κάποιες αλλαγές στον τρόπο λειτουργίας της ελληνικής Βουλής.</w:t>
      </w:r>
    </w:p>
    <w:p w14:paraId="33B95FF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Θεωρού</w:t>
      </w:r>
      <w:r>
        <w:rPr>
          <w:rFonts w:eastAsia="Times New Roman" w:cs="Times New Roman"/>
          <w:szCs w:val="24"/>
        </w:rPr>
        <w:t xml:space="preserve">με, σαν Χρυσή Αυγή και εγώ προσωπικά, ότι αυτό είναι τελείως προσχηματικό γιατί ο τρόπος που λειτουργεί η ελληνική Βουλή έτσι και αλλιώς είναι κομμένος και ραμμένος σε </w:t>
      </w:r>
      <w:r>
        <w:rPr>
          <w:rFonts w:eastAsia="Times New Roman" w:cs="Times New Roman"/>
          <w:szCs w:val="24"/>
        </w:rPr>
        <w:t>κάποιο πλαίσιο</w:t>
      </w:r>
      <w:r>
        <w:rPr>
          <w:rFonts w:eastAsia="Times New Roman" w:cs="Times New Roman"/>
          <w:szCs w:val="24"/>
        </w:rPr>
        <w:t xml:space="preserve">, </w:t>
      </w:r>
      <w:r>
        <w:rPr>
          <w:rFonts w:eastAsia="Times New Roman" w:cs="Times New Roman"/>
          <w:szCs w:val="24"/>
        </w:rPr>
        <w:t xml:space="preserve">το οποίο </w:t>
      </w:r>
      <w:r>
        <w:rPr>
          <w:rFonts w:eastAsia="Times New Roman" w:cs="Times New Roman"/>
          <w:szCs w:val="24"/>
        </w:rPr>
        <w:t>εσείς θέλετε. Απλά, τώρα θέλουμε να βοηθήσουμε λίγο την κατάστα</w:t>
      </w:r>
      <w:r>
        <w:rPr>
          <w:rFonts w:eastAsia="Times New Roman" w:cs="Times New Roman"/>
          <w:szCs w:val="24"/>
        </w:rPr>
        <w:t>ση, ώστε αυτοί που είναι κυβερνώντες να βολέψουν και κάποιους δικούς τους ανθρώπους, να κάνουν την κατάσταση λίγο καλύτερη.</w:t>
      </w:r>
    </w:p>
    <w:p w14:paraId="33B95FF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Όταν μιλάμε για Κανονισμό της Βουλής και για σεβασμό που πρέπει να υπάρχει, πρώτα απ’ όλα πρέπει να δείχνει και να εκφράζει σεβασμό </w:t>
      </w:r>
      <w:r>
        <w:rPr>
          <w:rFonts w:eastAsia="Times New Roman" w:cs="Times New Roman"/>
          <w:szCs w:val="24"/>
        </w:rPr>
        <w:t xml:space="preserve">η Κυβέρνηση, ο Πρόεδρος της Βουλής, οι Αντιπρόεδροι, οι κυβερνώντες, οι Υπουργοί. Ειδάλλως δεν μπορεί να υπάρχει κάποιος σεβασμός και κάποιος κώδικας δεοντολογίας, όπως συζητάγαμε και παλαιότερα. </w:t>
      </w:r>
    </w:p>
    <w:p w14:paraId="33B95FF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Και εδώ θα αναφερθώ στο ζήτημα που αφορά εμάς, σαν Χρυσή Αυ</w:t>
      </w:r>
      <w:r>
        <w:rPr>
          <w:rFonts w:eastAsia="Times New Roman" w:cs="Times New Roman"/>
          <w:szCs w:val="24"/>
        </w:rPr>
        <w:t>γή, δηλαδή ότι έχουμε καταθέσει πλήθος γραπτών ερωτήσεων</w:t>
      </w:r>
      <w:r>
        <w:rPr>
          <w:rFonts w:eastAsia="Times New Roman" w:cs="Times New Roman"/>
          <w:szCs w:val="24"/>
        </w:rPr>
        <w:t>,</w:t>
      </w:r>
      <w:r>
        <w:rPr>
          <w:rFonts w:eastAsia="Times New Roman" w:cs="Times New Roman"/>
          <w:szCs w:val="24"/>
        </w:rPr>
        <w:t xml:space="preserve"> οι οποίες δεν απαντώνται οι περισσότερες με πρόφαση ότι κάποιος απλά δεν θέλει να μας απαντήσει γιατί ανήκουμε στην Χρυσή Αυγή ή κάποιοι άλλοι να μας απαντούν διαρκώς ότι οι ερωτήσεις που κάνουμε δε</w:t>
      </w:r>
      <w:r>
        <w:rPr>
          <w:rFonts w:eastAsia="Times New Roman" w:cs="Times New Roman"/>
          <w:szCs w:val="24"/>
        </w:rPr>
        <w:t xml:space="preserve">ν είναι της αρμοδιότητάς τους, είναι σε ένα άλλο Υπουργείο, μετά η ερώτηση πηγαίνει σε ένα άλλο Υπουργείο, χάνεται στον δρόμο και οι ερωτήσεις αυτές δεν απαντώνται ποτέ. </w:t>
      </w:r>
    </w:p>
    <w:p w14:paraId="33B9600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Και μην σταθούμε στις επίκαιρες ερωτήσεις, γιατί σαν Χρυσή Αυγή έχουμε καταθέσει πάνω</w:t>
      </w:r>
      <w:r>
        <w:rPr>
          <w:rFonts w:eastAsia="Times New Roman" w:cs="Times New Roman"/>
          <w:szCs w:val="24"/>
        </w:rPr>
        <w:t xml:space="preserve"> από </w:t>
      </w:r>
      <w:proofErr w:type="spellStart"/>
      <w:r>
        <w:rPr>
          <w:rFonts w:eastAsia="Times New Roman" w:cs="Times New Roman"/>
          <w:szCs w:val="24"/>
        </w:rPr>
        <w:t>εκατόν</w:t>
      </w:r>
      <w:proofErr w:type="spellEnd"/>
      <w:r>
        <w:rPr>
          <w:rFonts w:eastAsia="Times New Roman" w:cs="Times New Roman"/>
          <w:szCs w:val="24"/>
        </w:rPr>
        <w:t xml:space="preserve"> πενήντα επίκαιρες και αυτές που μας έχουν απαντηθεί είναι γύρω στις δεκατρείς με δεκατέσσερις. Εάν αυτό, λοιπόν, εσείς το θεωρείτε κοινοβουλευτικό έργο, εάν αυτός είναι κώδικας, εάν αυτή είναι δεοντολογία μέσα στην ελληνική Βουλή, τότε να το σε</w:t>
      </w:r>
      <w:r>
        <w:rPr>
          <w:rFonts w:eastAsia="Times New Roman" w:cs="Times New Roman"/>
          <w:szCs w:val="24"/>
        </w:rPr>
        <w:t>βαστούμε και εμείς αυτό το πράγμα. Αλλά δεν μπορούμε να μιλάμε γι’ αυτά βλέποντας την Κυβέρνηση να φέρεται κατ’ αυτόν τον τρόπο.</w:t>
      </w:r>
    </w:p>
    <w:p w14:paraId="33B9600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Πρέπει να υπάρξει σοβαρός κοινοβουλευτικός έλεγχος και δεν γίνεται, όσον αφορά –επαναλαμβάνω- την Χρυσή Αυγή, να υπάρχουν διαρκ</w:t>
      </w:r>
      <w:r>
        <w:rPr>
          <w:rFonts w:eastAsia="Times New Roman" w:cs="Times New Roman"/>
          <w:szCs w:val="24"/>
        </w:rPr>
        <w:t>ώς απειλές προς τους Βουλευτές της, να κλείνουν τα μικρόφωνα, να θέλουν να μας βγάλουν έξω από την Αίθουσα, να φωνάζουν τον φρούραρχο, να φωνάζουν το ΝΑΤΟ και δεν ξέρω ποιον άλλο. Αυτά πρέπει να σταματήσουν. Είμαστε εδώ μέσα, δεν έχουμε παρεκτραπεί, δεν έχ</w:t>
      </w:r>
      <w:r>
        <w:rPr>
          <w:rFonts w:eastAsia="Times New Roman" w:cs="Times New Roman"/>
          <w:szCs w:val="24"/>
        </w:rPr>
        <w:t xml:space="preserve">ουμε κάνει πράγματα που δεν έχουν κάνει κατ’ επανάληψη πολλοί άλλοι Βουλευτές, είτε σε αυτήν την παρούσα κοινοβουλευτική περίοδο είτε σε προηγούμενες, οπότε ο τρόπος συμπεριφοράς σας βγάζει απλά απωθημένα και κόμπλεξ εις βάρος μας. </w:t>
      </w:r>
    </w:p>
    <w:p w14:paraId="33B9600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Εμείς απαιτούμε να </w:t>
      </w:r>
      <w:r>
        <w:rPr>
          <w:rFonts w:eastAsia="Times New Roman" w:cs="Times New Roman"/>
          <w:szCs w:val="24"/>
        </w:rPr>
        <w:t>έχουμε τα ίδια δικαιώματα με όλους τους υπόλοιπους και να κάνουμε τον κοινοβουλευτικό μας έλεγχο όπως ζητάμε. Δυστυχώς οι εξαιρέσεις που υπάρχουν είναι ελάχιστες. Γιατί υπάρχουν κάποιες εξαιρέσεις, υπάρχουν κάποιοι άνθρωποι οι οποίοι σέβονται τον θεσμό τον</w:t>
      </w:r>
      <w:r>
        <w:rPr>
          <w:rFonts w:eastAsia="Times New Roman" w:cs="Times New Roman"/>
          <w:szCs w:val="24"/>
        </w:rPr>
        <w:t xml:space="preserve"> οποίο λειτουργούν και σέβονται κάποιες αποφάσεις, κάποιες κινήσεις οι οποίες γίνονται. Όμως, η γενικότερη συμπεριφορά επαναλαμβάνω ότι είναι απαράδεκτη.</w:t>
      </w:r>
    </w:p>
    <w:p w14:paraId="33B9600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Βλέπουμε σιγά-σιγά ότι με τον τρόπο αυτόν που υπάρχει και με τις προσλήψεις που γίνονται δημιουργείται</w:t>
      </w:r>
      <w:r>
        <w:rPr>
          <w:rFonts w:eastAsia="Times New Roman" w:cs="Times New Roman"/>
          <w:szCs w:val="24"/>
        </w:rPr>
        <w:t xml:space="preserve"> πάλι ένας νέος κομματικός στρατός μέσα στη Βουλή. Βλέπουμε να γίνονται κάποιες δεκάδες νέων προσλήψεων, όπως είχαν γίνει και παλαιότερα, πριν από λίγο χρονικό διάστημα. Εδώ βλέπουμε εξήντα περίπου άτομα (κηπουροί, γεωπόνοι, οδηγοί, δώδεκα γραμματείς για τ</w:t>
      </w:r>
      <w:r>
        <w:rPr>
          <w:rFonts w:eastAsia="Times New Roman" w:cs="Times New Roman"/>
          <w:szCs w:val="24"/>
        </w:rPr>
        <w:t xml:space="preserve">ο γκαράζ, εννέα μόνιμες καθαρίστριες, είκοσι έξι θέσεις για γυμναστές, διατροφολόγους, φυσιοθεραπευτές). </w:t>
      </w:r>
    </w:p>
    <w:p w14:paraId="33B9600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Αλήθεια, αυτό το γυμναστήριο της Βουλής τόση κίνηση έχει; Όλοι οι Βουλευτές πηγαίνουν κάτω και γυμνάζονται και χρειάζονται είκοσι έξι διατροφολόγοι κα</w:t>
      </w:r>
      <w:r>
        <w:rPr>
          <w:rFonts w:eastAsia="Times New Roman" w:cs="Times New Roman"/>
          <w:szCs w:val="24"/>
        </w:rPr>
        <w:t xml:space="preserve">ι φυσιοθεραπευτές; </w:t>
      </w:r>
    </w:p>
    <w:p w14:paraId="33B96005"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Μα, αυτά είναι τελείως προσχηματικά και είναι ψεύτικα και τα ξέρουμε όλοι. Αυτό το οποίο γίνεται είναι να βολέψουμε και άλλους ανθρώπους, είναι να μεγαλώσουμε τον στρατό μας και είναι να δημιουργήσουμε έναν μεγάλο κομματικό στρατό τον ο</w:t>
      </w:r>
      <w:r>
        <w:rPr>
          <w:rFonts w:eastAsia="Times New Roman" w:cs="Times New Roman"/>
          <w:szCs w:val="24"/>
        </w:rPr>
        <w:t xml:space="preserve">ποίο πρέπει να έχουμε. Και αυτό γίνεται σε όλον τον δημόσιο τομέα. </w:t>
      </w:r>
    </w:p>
    <w:p w14:paraId="33B96006"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Απορώ με την Κυβέρνηση, η οποία λέει ότι είναι και ευαίσθητη σε κάτι τέτοια, πώς είναι δυνατό στον δημόσιο τομέα να εφαρμόζονται προσλήψεις, να υπάρχουν δεκάδες, εκατοντάδες νέες προσλήψει</w:t>
      </w:r>
      <w:r>
        <w:rPr>
          <w:rFonts w:eastAsia="Times New Roman" w:cs="Times New Roman"/>
          <w:szCs w:val="24"/>
        </w:rPr>
        <w:t>ς και στον ιδιωτικό τομέα να μην μας καίγεται καρφί για το ότι συνεχώς απολύονται άνθρωποι και μένουν άνεργοι; Εκεί γιατί η Κυβέρνηση δεν προσπαθεί και δεν κάνει κάτι; Γιατί φυσικά με τους ιδιωτικούς υπαλλήλους δεν έχει ιδιαίτερη επαφή πλέον, έχει χάσει το</w:t>
      </w:r>
      <w:r>
        <w:rPr>
          <w:rFonts w:eastAsia="Times New Roman" w:cs="Times New Roman"/>
          <w:szCs w:val="24"/>
        </w:rPr>
        <w:t xml:space="preserve"> παιχνίδι, οπότε κοιτάει να δημιουργήσει τον δικό της στρατό. Αυτά θα πρέπει να τα προσέξουμε. </w:t>
      </w:r>
    </w:p>
    <w:p w14:paraId="33B96007"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Άκουσα προηγουμένως από τον </w:t>
      </w:r>
      <w:r>
        <w:rPr>
          <w:rFonts w:eastAsia="Times New Roman" w:cs="Times New Roman"/>
          <w:szCs w:val="24"/>
        </w:rPr>
        <w:t xml:space="preserve">εισηγητή </w:t>
      </w:r>
      <w:r>
        <w:rPr>
          <w:rFonts w:eastAsia="Times New Roman" w:cs="Times New Roman"/>
          <w:szCs w:val="24"/>
        </w:rPr>
        <w:t xml:space="preserve">της Κυβέρνησης, τον </w:t>
      </w:r>
      <w:r>
        <w:rPr>
          <w:rFonts w:eastAsia="Times New Roman" w:cs="Times New Roman"/>
          <w:szCs w:val="24"/>
        </w:rPr>
        <w:t>εισηγητή</w:t>
      </w:r>
      <w:r>
        <w:rPr>
          <w:rFonts w:eastAsia="Times New Roman" w:cs="Times New Roman"/>
          <w:szCs w:val="24"/>
        </w:rPr>
        <w:t xml:space="preserve"> του ΣΥΡΙΖΑ, να λέει ότι η Βουλή είναι και αυτή ένα κομμάτι μέσα από το λαό και δεν είναι κάτι </w:t>
      </w:r>
      <w:r>
        <w:rPr>
          <w:rFonts w:eastAsia="Times New Roman" w:cs="Times New Roman"/>
          <w:szCs w:val="24"/>
        </w:rPr>
        <w:t>ξεχωριστό. Εγώ θα διαφωνήσω και θα πω ότι η Βουλή είναι κάτι ξεχωριστό, είναι ένα κομμάτι που λειτουργεί διαφορετικά, είναι ένα κομμάτι που λειτουργεί με τρόπο και με δικαιώματα τα οποία καλώς υπάρχουν –δεν θα διαφωνήσουμε- αλλά θα έπρεπε να υπάρχουν και γ</w:t>
      </w:r>
      <w:r>
        <w:rPr>
          <w:rFonts w:eastAsia="Times New Roman" w:cs="Times New Roman"/>
          <w:szCs w:val="24"/>
        </w:rPr>
        <w:t>ια τους υπόλοιπους Έλληνες πολίτες. Δηλαδή, για όποιον δεν είναι μέσα εδώ και δεν ανήκει σ’ αυτήν την κάστα των τυχερών που βρίσκονται στην Ελληνική Βουλή τι πρέπει να γίνει;</w:t>
      </w:r>
    </w:p>
    <w:p w14:paraId="33B9600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Και εδώ θα σταθώ και θα αναφέρω ως παράδειγμα τους βρεφονηπιακούς σταθμούς και τα</w:t>
      </w:r>
      <w:r>
        <w:rPr>
          <w:rFonts w:eastAsia="Times New Roman" w:cs="Times New Roman"/>
          <w:szCs w:val="24"/>
        </w:rPr>
        <w:t xml:space="preserve"> νηπιαγωγεία που λειτουργούν και με τον τρόπο που λειτουργούν στην </w:t>
      </w:r>
      <w:r>
        <w:rPr>
          <w:rFonts w:eastAsia="Times New Roman" w:cs="Times New Roman"/>
          <w:szCs w:val="24"/>
        </w:rPr>
        <w:t xml:space="preserve">ελληνική </w:t>
      </w:r>
      <w:r>
        <w:rPr>
          <w:rFonts w:eastAsia="Times New Roman" w:cs="Times New Roman"/>
          <w:szCs w:val="24"/>
        </w:rPr>
        <w:t>Βουλή. Θέλω να πω μπράβο, καλά γίνεται και έτσι πρέπει να είναι για τα παιδάκια, για τους γονείς, για τους πάντες! Όμως, αφού εσείς ξέρετε ότι το σωστό είναι αυτό και ότι κατ’ αυτό</w:t>
      </w:r>
      <w:r>
        <w:rPr>
          <w:rFonts w:eastAsia="Times New Roman" w:cs="Times New Roman"/>
          <w:szCs w:val="24"/>
        </w:rPr>
        <w:t xml:space="preserve">ν τον τρόπο πρέπει να λειτουργήσουν τα νηπιαγωγεία και οι βρεφονηπιακοί σταθμοί στη Βουλή, γιατί εκτός Βουλής, γιατί στην κοινωνία δεν λειτουργούν με αυτόν τον τρόπο; Γιατί στην ελληνική κοινωνία αυτά τα μέτρα τα οποία λαμβάνετε οδηγούν τα παιδάκια στο να </w:t>
      </w:r>
      <w:r>
        <w:rPr>
          <w:rFonts w:eastAsia="Times New Roman" w:cs="Times New Roman"/>
          <w:szCs w:val="24"/>
        </w:rPr>
        <w:t xml:space="preserve">πεινάνε, στο να μην έχουν οι γονείς να τα αφήνουν σε σταθμούς και να αναγκάζονται να χάνουν δουλειές ή οτιδήποτε άλλο, προκειμένου να κάθονται μαζί με τα παιδιά τους; </w:t>
      </w:r>
    </w:p>
    <w:p w14:paraId="33B96009"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Γιατί, λοιπόν, εκεί δεν δείχνετε κανένα ενδιαφέρον; Γιατί, ενώ είστε Κυβέρνηση, δεν νομο</w:t>
      </w:r>
      <w:r>
        <w:rPr>
          <w:rFonts w:eastAsia="Times New Roman" w:cs="Times New Roman"/>
          <w:szCs w:val="24"/>
        </w:rPr>
        <w:t xml:space="preserve">θετείτε και δεν θεσμοθετείτε και σ’ αυτά τα επίπεδα, αλλά ενδιαφέρεστε μόνο για τα της Βουλής; Επαναλαμβάνω και πάλι, για μία κάστα ανθρώπων που είναι τυχεροί που βρίσκονται εδώ πέρα. Έτσι, λοιπόν, εσείς οι ίδιοι </w:t>
      </w:r>
      <w:r>
        <w:rPr>
          <w:rFonts w:eastAsia="Times New Roman" w:cs="Times New Roman"/>
          <w:szCs w:val="24"/>
        </w:rPr>
        <w:lastRenderedPageBreak/>
        <w:t xml:space="preserve">κάνετε τον λαό να διαχωρίζεται, κάνετε τον </w:t>
      </w:r>
      <w:r>
        <w:rPr>
          <w:rFonts w:eastAsia="Times New Roman" w:cs="Times New Roman"/>
          <w:szCs w:val="24"/>
        </w:rPr>
        <w:t>λαό να αισθάνεται ότι ανήκει σε διαφορετικές κοινωνικές τάξεις. Και αυτό είναι ό,τι χειρότερο και θα πρέπει να το αλλάξετε.</w:t>
      </w:r>
    </w:p>
    <w:p w14:paraId="33B9600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Ακούσαμε προηγουμένως να αναφέρονται εδώ κάποιες μειώσεις που έχουν γίνει στην </w:t>
      </w:r>
      <w:r>
        <w:rPr>
          <w:rFonts w:eastAsia="Times New Roman" w:cs="Times New Roman"/>
          <w:szCs w:val="24"/>
        </w:rPr>
        <w:t xml:space="preserve">ελληνική </w:t>
      </w:r>
      <w:r>
        <w:rPr>
          <w:rFonts w:eastAsia="Times New Roman" w:cs="Times New Roman"/>
          <w:szCs w:val="24"/>
        </w:rPr>
        <w:t>Βουλή. Μα, είναι λογικό να έχουν γίνει μειώσ</w:t>
      </w:r>
      <w:r>
        <w:rPr>
          <w:rFonts w:eastAsia="Times New Roman" w:cs="Times New Roman"/>
          <w:szCs w:val="24"/>
        </w:rPr>
        <w:t xml:space="preserve">εις και στην </w:t>
      </w:r>
      <w:r>
        <w:rPr>
          <w:rFonts w:eastAsia="Times New Roman" w:cs="Times New Roman"/>
          <w:szCs w:val="24"/>
        </w:rPr>
        <w:t xml:space="preserve">ελληνική </w:t>
      </w:r>
      <w:r>
        <w:rPr>
          <w:rFonts w:eastAsia="Times New Roman" w:cs="Times New Roman"/>
          <w:szCs w:val="24"/>
        </w:rPr>
        <w:t xml:space="preserve">Βουλή, δεν το συζητάμε αυτό, αλλά για κάντε μία σύγκριση των χρημάτων που παίρνουν κάποιοι εργαζόμενοι εδώ και οι Βουλευτές, όπως έχουμε τονίσει κατ’ επανάληψη, που δεν θα έπρεπε οι Έλληνες Βουλευτές να παίρνουν αυτές τις βουλευτικές </w:t>
      </w:r>
      <w:r>
        <w:rPr>
          <w:rFonts w:eastAsia="Times New Roman" w:cs="Times New Roman"/>
          <w:szCs w:val="24"/>
        </w:rPr>
        <w:t>αποζημιώσεις. Τα χρήματα αυτά θα έπρεπε να κοπούν τουλάχιστον στο μισό και αυτά τα χρήματα να κοιτάξουμε να τα δώσουμε στον ελληνικό λαό.</w:t>
      </w:r>
    </w:p>
    <w:p w14:paraId="33B9600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Επίσης, πάγια θέση της Χρυσής Αυγής είναι –και την τονίζουμε- ότι πρέπει να σταματήσει με το μαχαίρι η επιχορήγηση των</w:t>
      </w:r>
      <w:r>
        <w:rPr>
          <w:rFonts w:eastAsia="Times New Roman" w:cs="Times New Roman"/>
          <w:szCs w:val="24"/>
        </w:rPr>
        <w:t xml:space="preserve"> κομμάτων. Δεν είναι δυνατόν σε στιγμές που η Ελλάδα πένεται, σε στιγμές που ο μέσος Έλληνας εργαζόμενος περνά τραγικές στιγμές, τα κόμματα να μοιράζονται 50, 60 ή 70 </w:t>
      </w:r>
      <w:r>
        <w:rPr>
          <w:rFonts w:eastAsia="Times New Roman" w:cs="Times New Roman"/>
          <w:szCs w:val="24"/>
        </w:rPr>
        <w:lastRenderedPageBreak/>
        <w:t>εκατομμύρια ευρώ. Δεν είναι δυνατόν αυτοί που έφεραν τον ελληνικό λαό σ’ αυτό το σημείο ν</w:t>
      </w:r>
      <w:r>
        <w:rPr>
          <w:rFonts w:eastAsia="Times New Roman" w:cs="Times New Roman"/>
          <w:szCs w:val="24"/>
        </w:rPr>
        <w:t>α μοιράζονται πάλι από τον κρατικό κουμπαρά τα χρήματα και να τα βάζουν στις τσέπες τους όπως αυτοί θέλουν.</w:t>
      </w:r>
    </w:p>
    <w:p w14:paraId="33B9600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Γι’ αυτούς, λοιπόν, τους λόγους η Χρυσή Αυγή τονίζει ότι δεν πρόκειται να ψηφίσει αυτόν τον Κανονισμό, γιατί ξέρουμε πολύ καλά ότι είναι προσχηματικ</w:t>
      </w:r>
      <w:r>
        <w:rPr>
          <w:rFonts w:eastAsia="Times New Roman" w:cs="Times New Roman"/>
          <w:szCs w:val="24"/>
        </w:rPr>
        <w:t>ός.</w:t>
      </w:r>
    </w:p>
    <w:p w14:paraId="33B9600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Όσον αφορά κάποια συγκεκριμένα άρθρα</w:t>
      </w:r>
      <w:r>
        <w:rPr>
          <w:rFonts w:eastAsia="Times New Roman" w:cs="Times New Roman"/>
          <w:szCs w:val="24"/>
        </w:rPr>
        <w:t>,</w:t>
      </w:r>
      <w:r>
        <w:rPr>
          <w:rFonts w:eastAsia="Times New Roman" w:cs="Times New Roman"/>
          <w:szCs w:val="24"/>
        </w:rPr>
        <w:t xml:space="preserve"> τα οποία κινούνται στη σωστή κατεύθυνση, όπως για παράδειγμα το άρθρο 26 που μιλάει για την κατάργηση μετακλητών υπαλλήλων σε πρώην Προέδρους της Βουλής, σε πρώην Πρωθυπουργούς, βεβαίως και σ’ αυτά τα άρθρα θα είμα</w:t>
      </w:r>
      <w:r>
        <w:rPr>
          <w:rFonts w:eastAsia="Times New Roman" w:cs="Times New Roman"/>
          <w:szCs w:val="24"/>
        </w:rPr>
        <w:t>στε υπέρ. Βεβαίως και είναι στη σωστή κατεύθυνση αυτά τα πράγματα. Όμως, αυτούς που αφαιρείτε με αυτό το άρθρο, το άρθρο 26, τους παίρνετε πίσω στο πολλαπλάσιο με τις προσλήψεις που κάνετε σε κηπουρούς και σε φυσιοθεραπευτές στη Βουλή που δεν πηγαίνει κανε</w:t>
      </w:r>
      <w:r>
        <w:rPr>
          <w:rFonts w:eastAsia="Times New Roman" w:cs="Times New Roman"/>
          <w:szCs w:val="24"/>
        </w:rPr>
        <w:t xml:space="preserve">ίς να γυμναστεί. Αυτό, λοιπόν, είναι το ψέμα που υπάρχει εδώ πέρα και αυτό πρέπει να δούμε και να τονίσουμε. </w:t>
      </w:r>
    </w:p>
    <w:p w14:paraId="33B9600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επιτέλους, η </w:t>
      </w:r>
      <w:r>
        <w:rPr>
          <w:rFonts w:eastAsia="Times New Roman" w:cs="Times New Roman"/>
          <w:szCs w:val="24"/>
        </w:rPr>
        <w:t xml:space="preserve">ελληνική </w:t>
      </w:r>
      <w:r>
        <w:rPr>
          <w:rFonts w:eastAsia="Times New Roman" w:cs="Times New Roman"/>
          <w:szCs w:val="24"/>
        </w:rPr>
        <w:t>Βουλή να λειτουργήσει, όχι σαν ένα ξεχωριστό κομμάτι του ελληνικού λαού, όχι σαν κάτι ξεχωριστό που δικαιούται προνό</w:t>
      </w:r>
      <w:r>
        <w:rPr>
          <w:rFonts w:eastAsia="Times New Roman" w:cs="Times New Roman"/>
          <w:szCs w:val="24"/>
        </w:rPr>
        <w:t>μια, αλλά να λειτουργήσει με ταπεινότητα και με σεβασμό προς τους Έλληνες οι οποίοι διώκονται αυτή τη στιγμή. Εάν, λοιπόν, κάνατε το 1/10</w:t>
      </w:r>
      <w:r>
        <w:rPr>
          <w:rFonts w:eastAsia="Times New Roman" w:cs="Times New Roman"/>
          <w:szCs w:val="24"/>
          <w:vertAlign w:val="superscript"/>
        </w:rPr>
        <w:t xml:space="preserve"> </w:t>
      </w:r>
      <w:r>
        <w:rPr>
          <w:rFonts w:eastAsia="Times New Roman" w:cs="Times New Roman"/>
          <w:szCs w:val="24"/>
        </w:rPr>
        <w:t xml:space="preserve">από τα μέτρα που φέρνετε υπέρ των Βουλευτών και των εργαζόμενων στην </w:t>
      </w:r>
      <w:r>
        <w:rPr>
          <w:rFonts w:eastAsia="Times New Roman" w:cs="Times New Roman"/>
          <w:szCs w:val="24"/>
        </w:rPr>
        <w:t xml:space="preserve">ελληνική </w:t>
      </w:r>
      <w:r>
        <w:rPr>
          <w:rFonts w:eastAsia="Times New Roman" w:cs="Times New Roman"/>
          <w:szCs w:val="24"/>
        </w:rPr>
        <w:t xml:space="preserve">Βουλή -που καλά κάνετε, επαναλαμβάνω, </w:t>
      </w:r>
      <w:r>
        <w:rPr>
          <w:rFonts w:eastAsia="Times New Roman" w:cs="Times New Roman"/>
          <w:szCs w:val="24"/>
        </w:rPr>
        <w:t>και τα φέρνετε, διότι δεν έχουμε κάτι με τους εργαζόμενους εδώ πέρα και πρέπει να αμείβονται και να ζουν κανονικά- θα ήταν διαφορετικά τα πράγματα και όλα αυτά πρέπει να εφαρμοστούν και έξω απ’ αυτό εδώ το κτίριο, εκεί που ζει ο απλός λαός, ο λαός ο οποίος</w:t>
      </w:r>
      <w:r>
        <w:rPr>
          <w:rFonts w:eastAsia="Times New Roman" w:cs="Times New Roman"/>
          <w:szCs w:val="24"/>
        </w:rPr>
        <w:t xml:space="preserve"> ταλαιπωρείται.</w:t>
      </w:r>
    </w:p>
    <w:p w14:paraId="33B9600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Ευχαριστώ.</w:t>
      </w:r>
    </w:p>
    <w:p w14:paraId="33B96010" w14:textId="77777777" w:rsidR="009013B7" w:rsidRDefault="00F23ED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3B96011"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Προχωρούμε στον </w:t>
      </w:r>
      <w:r>
        <w:rPr>
          <w:rFonts w:eastAsia="Times New Roman" w:cs="Times New Roman"/>
          <w:szCs w:val="24"/>
        </w:rPr>
        <w:t xml:space="preserve">ειδικό αγορητή </w:t>
      </w:r>
      <w:r>
        <w:rPr>
          <w:rFonts w:eastAsia="Times New Roman" w:cs="Times New Roman"/>
          <w:szCs w:val="24"/>
        </w:rPr>
        <w:t>της Δημοκρατικής Συμπαράταξης κ. Θεόδωρο Παπαθεοδώρου.</w:t>
      </w:r>
    </w:p>
    <w:p w14:paraId="33B96012"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Ευχαριστώ, κύριε Πρόεδρε.</w:t>
      </w:r>
    </w:p>
    <w:p w14:paraId="33B9601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η διαδικασία επεξεργασίας ενός Κανονισμού της Βουλής πράγματι –και συμφωνούμε σ’ αυτό- χρειάζεται να είναι μια συναινετική διαδικασία. Το θέμα είναι ποιος διασφαλίζει τη συναίνεση. Συνήθως, τη συναίνεση διασφαλίζει εκείνος ο οποίος προτ</w:t>
      </w:r>
      <w:r>
        <w:rPr>
          <w:rFonts w:eastAsia="Times New Roman" w:cs="Times New Roman"/>
          <w:szCs w:val="24"/>
        </w:rPr>
        <w:t>είνει τις αλλαγές και προσπαθώντας να εντάξει αυτές τις αλλαγές στον προτεινόμενο Κανονισμό, ιδιαίτερα δε όταν υπάρχει μία συμφωνία τόσο για ορισμένες παθογένειες όσο, επίσης, και όταν υπάρχει συμφωνία για τον τρόπο με τον οποίο θα πρέπει να λειτουργεί η Β</w:t>
      </w:r>
      <w:r>
        <w:rPr>
          <w:rFonts w:eastAsia="Times New Roman" w:cs="Times New Roman"/>
          <w:szCs w:val="24"/>
        </w:rPr>
        <w:t>ουλή και να διασφαλίζεται και το εργασιακό και το λειτουργικό πλαίσιο των υπαλλήλων της Βουλής, του προσωπικού της Βουλής.</w:t>
      </w:r>
    </w:p>
    <w:p w14:paraId="33B96014"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Το δεύτερο στοιχείο, το οποίο έχει να κάνει με τη συναίνεση, είναι ότι είναι αναγκαία. Και είναι γιατί ακριβώς άπτεται αυτή η συναίνε</w:t>
      </w:r>
      <w:r>
        <w:rPr>
          <w:rFonts w:eastAsia="Times New Roman" w:cs="Times New Roman"/>
          <w:szCs w:val="24"/>
        </w:rPr>
        <w:t xml:space="preserve">ση και η λειτουργία του Κοινοβουλίου με τη λειτουργία της </w:t>
      </w:r>
      <w:r>
        <w:rPr>
          <w:rFonts w:eastAsia="Times New Roman" w:cs="Times New Roman"/>
          <w:szCs w:val="24"/>
        </w:rPr>
        <w:t>δημοκρατίας</w:t>
      </w:r>
      <w:r>
        <w:rPr>
          <w:rFonts w:eastAsia="Times New Roman" w:cs="Times New Roman"/>
          <w:szCs w:val="24"/>
        </w:rPr>
        <w:t xml:space="preserve">. Επομένως, εκεί έχουμε πάρα πολλά κοινά σημεία θεωρητικά και αυτά θα πρέπει να αποτυπωθούν. Θα </w:t>
      </w:r>
      <w:r>
        <w:rPr>
          <w:rFonts w:eastAsia="Times New Roman" w:cs="Times New Roman"/>
          <w:szCs w:val="24"/>
        </w:rPr>
        <w:lastRenderedPageBreak/>
        <w:t xml:space="preserve">πρέπει να αποτυπωθούν σε έναν Κανονισμό, ο οποίος έτσι όπως έγινε αντικείμενο επεξεργασίας </w:t>
      </w:r>
      <w:r>
        <w:rPr>
          <w:rFonts w:eastAsia="Times New Roman" w:cs="Times New Roman"/>
          <w:szCs w:val="24"/>
        </w:rPr>
        <w:t xml:space="preserve">από την αρμόδια Επιτροπή Κανονισμού είχε σε πολλά σημεία βελτιώσεις. </w:t>
      </w:r>
    </w:p>
    <w:p w14:paraId="33B96015"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Όμως, θα πρέπει να σας πω ότι τη συναίνεση εμείς δεν την είδαμε γι’ αυτό και καταψηφίσαμε επί της αρχής. Επίσης, καταψηφίσαμε και σε πολλά άρθρα τον Κανονισμό, γιατί πιστεύουμε ότι τα πρ</w:t>
      </w:r>
      <w:r>
        <w:rPr>
          <w:rFonts w:eastAsia="Times New Roman" w:cs="Times New Roman"/>
          <w:szCs w:val="24"/>
        </w:rPr>
        <w:t xml:space="preserve">οβληματικά σημεία αυτής της πρότασης της Κυβέρνησης, ή του Προέδρου της Βουλής καλύτερα, είναι περισσότερα από τα θετικά. </w:t>
      </w:r>
    </w:p>
    <w:p w14:paraId="33B96016"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Ξεκινώ από ένα στοιχείο, το οποίο είναι ενδεικτικό, κατά την άποψή μας, για τον τρόπο που δομήθηκε η όλη πρόταση. Κοιτάζω το οργανόγρ</w:t>
      </w:r>
      <w:r>
        <w:rPr>
          <w:rFonts w:eastAsia="Times New Roman" w:cs="Times New Roman"/>
          <w:szCs w:val="24"/>
        </w:rPr>
        <w:t xml:space="preserve">αμμα. Πράγματι εκεί, στο οργανόγραμμα, υπάρχουν νέες </w:t>
      </w:r>
      <w:r>
        <w:rPr>
          <w:rFonts w:eastAsia="Times New Roman" w:cs="Times New Roman"/>
          <w:szCs w:val="24"/>
        </w:rPr>
        <w:t>υπηρεσίες</w:t>
      </w:r>
      <w:r>
        <w:rPr>
          <w:rFonts w:eastAsia="Times New Roman" w:cs="Times New Roman"/>
          <w:szCs w:val="24"/>
        </w:rPr>
        <w:t xml:space="preserve">, υπάρχει μια διαφορετική, αν θέλετε, οργάνωση των </w:t>
      </w:r>
      <w:r>
        <w:rPr>
          <w:rFonts w:eastAsia="Times New Roman" w:cs="Times New Roman"/>
          <w:szCs w:val="24"/>
        </w:rPr>
        <w:t xml:space="preserve">υπηρεσιών </w:t>
      </w:r>
      <w:r>
        <w:rPr>
          <w:rFonts w:eastAsia="Times New Roman" w:cs="Times New Roman"/>
          <w:szCs w:val="24"/>
        </w:rPr>
        <w:t>της Βουλής και μου έκανε εντύπωση σε σχέση με παλαιότερα οργανογράμματα, όπως επίσης μου έκανε εντύπωση, κυρίες και κύριοι συνάδελφοι</w:t>
      </w:r>
      <w:r>
        <w:rPr>
          <w:rFonts w:eastAsia="Times New Roman" w:cs="Times New Roman"/>
          <w:szCs w:val="24"/>
        </w:rPr>
        <w:t xml:space="preserve">, σε σχέση με οργανογράμματα πολλών </w:t>
      </w:r>
      <w:r>
        <w:rPr>
          <w:rFonts w:eastAsia="Times New Roman" w:cs="Times New Roman"/>
          <w:szCs w:val="24"/>
        </w:rPr>
        <w:t>ευρωπαϊκών κοινοβουλίων</w:t>
      </w:r>
      <w:r>
        <w:rPr>
          <w:rFonts w:eastAsia="Times New Roman" w:cs="Times New Roman"/>
          <w:szCs w:val="24"/>
        </w:rPr>
        <w:t xml:space="preserve">. </w:t>
      </w:r>
    </w:p>
    <w:p w14:paraId="33B96017"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λοιπόν, τον Πρόεδρο της Βουλής, τη Διάσκεψη, πολύ σωστά, και συνήθως δίπλα σε αυτό υπήρχε πάντα το Επιστημονικό Σώμα, το οποίο είναι υπεράνω πάσης, αν θέλετε, αμφιβολίας ως προς την αμερ</w:t>
      </w:r>
      <w:r>
        <w:rPr>
          <w:rFonts w:eastAsia="Times New Roman" w:cs="Times New Roman"/>
          <w:szCs w:val="24"/>
        </w:rPr>
        <w:t xml:space="preserve">οληψία του και το οποίο λειτουργεί ενισχυτικά και βοηθητικά, επικουρικά ως προς τη λειτουργία της Βουλής. Κάτι τέτοιο εδώ δεν το είδαμε. </w:t>
      </w:r>
    </w:p>
    <w:p w14:paraId="33B96018"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Αντίθετα, είδαμε την υποβάθμιση τόσο του Επιστημονικού Συμβουλίου όσο και της Επιστημονικής Υπηρεσίας της Βουλής, κάτι</w:t>
      </w:r>
      <w:r>
        <w:rPr>
          <w:rFonts w:eastAsia="Times New Roman" w:cs="Times New Roman"/>
          <w:szCs w:val="24"/>
        </w:rPr>
        <w:t xml:space="preserve"> το οποίο καταδεικνύει, αν θέλετε, την κατεύθυνση, τον τρόπο με τον οποίο σκεφτόμαστε. Και διερωτήθηκα γιατί θυμάμαι τόσο τη σημερινή Κυβέρνηση –και χθεσινή Αντιπολίτευση- πως σε κάθε νομοσχέδιο, το οποίο συζητείτο στη Βουλή, ξεκινούσε από τις παρατηρήσεις</w:t>
      </w:r>
      <w:r>
        <w:rPr>
          <w:rFonts w:eastAsia="Times New Roman" w:cs="Times New Roman"/>
          <w:szCs w:val="24"/>
        </w:rPr>
        <w:t>, τις ορθές παρατηρήσεις, τόσο για τη συνταγματικότητα των νόμων όσο και για τον τρόπο της νομοτεχνικής συγκρότησης των νομοσχεδίων, οι οποίες ήταν, αν θέλετε, και συγκεκριμένα βέλη εναντίον της κυβέρνησης ότι κάτι δεν πήγε καλά, κάπου δεν έκανε καλά τη δο</w:t>
      </w:r>
      <w:r>
        <w:rPr>
          <w:rFonts w:eastAsia="Times New Roman" w:cs="Times New Roman"/>
          <w:szCs w:val="24"/>
        </w:rPr>
        <w:t xml:space="preserve">υλειά της. </w:t>
      </w:r>
    </w:p>
    <w:p w14:paraId="33B96019"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Αντίθετα, όταν η χθεσινή Αξιωματική Αντιπολίτευση γίνεται Κυβέρνηση παρατηρούμε ότι επιδιώκει την υποβάθμιση αυτών των υπηρεσιών. Και νομίζω ότι το επιδιώκει ποικιλοτρόπως. </w:t>
      </w:r>
    </w:p>
    <w:p w14:paraId="33B9601A"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Ξεκινώ από το άρθρο 2 και την εισαγωγή του Ειδικού Θεματικού Γραμματέα</w:t>
      </w:r>
      <w:r>
        <w:rPr>
          <w:rFonts w:eastAsia="Times New Roman" w:cs="Times New Roman"/>
          <w:szCs w:val="24"/>
        </w:rPr>
        <w:t>. Σας πείσαμε από την πρώτη κατάθεση ότι έπρεπε να δοθούν συγκεκριμένες αρμοδιότητες στον Ειδικό Γραμματέα γιατί έτσι όπως ήταν γραμμένη η συγκεκριμένη διάταξη άφηνε τα πάντα ανοικτά. Και πράγματι, δεχθήκατε ότι ο Ειδικός Θεματικός Γραμματέας μπορεί να προ</w:t>
      </w:r>
      <w:r>
        <w:rPr>
          <w:rFonts w:eastAsia="Times New Roman" w:cs="Times New Roman"/>
          <w:szCs w:val="24"/>
        </w:rPr>
        <w:t xml:space="preserve">έρχεται και από το Σώμα των Υπαλλήλων της Βουλής σε ανώτερο επίπεδο και επίσης δεχθήκατε ότι θα έχει και συγκεκριμένες αρμοδιότητες, τις οποίες θα τις προσδιορίζει ο Πρόεδρος της Βουλής. </w:t>
      </w:r>
    </w:p>
    <w:p w14:paraId="33B9601B"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Κατά την άποψή μας, θα έπρεπε να προέρχεται αποκλειστικά, και όχι κατά προτεραιότητα, από το Σώμα των Υπαλλήλων της Βουλής. Και θα έπρεπε να προέρχεται αποκλειστικά από τη μια πλευρά, για να υπάρχει, αν θέλετε, μια θεσμική μνήμη, εφόσον του δίνεται και συγ</w:t>
      </w:r>
      <w:r>
        <w:rPr>
          <w:rFonts w:eastAsia="Times New Roman" w:cs="Times New Roman"/>
          <w:szCs w:val="24"/>
        </w:rPr>
        <w:t xml:space="preserve">κεκριμένη θητεία, τριετή, και από την άλλη, διότι οπωσδήποτε ένας Ειδικός Θεματικός Γραμματέας, του οποίου η θέση κρίνεται απαραίτητη, </w:t>
      </w:r>
      <w:r>
        <w:rPr>
          <w:rFonts w:eastAsia="Times New Roman" w:cs="Times New Roman"/>
          <w:szCs w:val="24"/>
        </w:rPr>
        <w:lastRenderedPageBreak/>
        <w:t>κατά την πρότασή σας, θα έπρεπε και να γνωρίζει τις διαδικασίες της Βουλής –γιατί εδώ αφήνεται, επίσης, η δυνατότητα να μ</w:t>
      </w:r>
      <w:r>
        <w:rPr>
          <w:rFonts w:eastAsia="Times New Roman" w:cs="Times New Roman"/>
          <w:szCs w:val="24"/>
        </w:rPr>
        <w:t xml:space="preserve">ην προέρχεται από την Βουλή- για να είναι χρήσιμος στη λειτουργία της Βουλής. </w:t>
      </w:r>
    </w:p>
    <w:p w14:paraId="33B9601C"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θεωρούμε ότι αυτό είναι μια επιλογή του Προεδρείου της Βουλής, την οποία μπορούμε να συζητήσουμε. Μπορούμε να συζητήσουμε, παρά το γεγονός ότι θέλουμε την απ</w:t>
      </w:r>
      <w:r>
        <w:rPr>
          <w:rFonts w:eastAsia="Times New Roman" w:cs="Times New Roman"/>
          <w:szCs w:val="24"/>
        </w:rPr>
        <w:t xml:space="preserve">οκλειστικότητα στον προσδιορισμό και στον ορισμό του συγκεκριμένου Ειδικού Θεματικού Γραμματέα από τους Υπαλλήλους της Βουλής. </w:t>
      </w:r>
    </w:p>
    <w:p w14:paraId="33B9601D"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 xml:space="preserve">Όμως, εκείνο, που δεν μπορούμε να συζητήσουμε, είναι την αντιστροφή της διοικητικής πραγματικότητας και πυραμίδας, δηλαδή, όπως </w:t>
      </w:r>
      <w:r>
        <w:rPr>
          <w:rFonts w:eastAsia="Times New Roman" w:cs="Times New Roman"/>
          <w:szCs w:val="24"/>
        </w:rPr>
        <w:t>σας είπαμε, όταν ο Γενικός Γραμματέας απουσιάζει ή κωλύεται, τότε αναπληρώνεται από τον Ειδικό Θεματικό Γραμματέα και όχι από τον Ειδικό Γραμματέα.</w:t>
      </w:r>
    </w:p>
    <w:p w14:paraId="33B9601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Δεν είναι τεχνικό το ζήτημα. Είναι βαθιά πολιτικό. Είναι, επίσης, βαθιά διοικητικό. Σκεφτείτε ποια είναι η ε</w:t>
      </w:r>
      <w:r>
        <w:rPr>
          <w:rFonts w:eastAsia="Times New Roman" w:cs="Times New Roman"/>
          <w:szCs w:val="24"/>
        </w:rPr>
        <w:t xml:space="preserve">ιδικότερη σχέση του Ειδικού Θεματικού Γραμματέα στη λειτουργία της πυραμίδας της Βουλής, όταν ο </w:t>
      </w:r>
      <w:r>
        <w:rPr>
          <w:rFonts w:eastAsia="Times New Roman" w:cs="Times New Roman"/>
          <w:szCs w:val="24"/>
        </w:rPr>
        <w:lastRenderedPageBreak/>
        <w:t>ίδιος αναπληρώνει τον Γενικό Γραμματέα και όχι ο Ειδικός Γραμματέας. Κάποιος περισσεύει! Κάποιος από τους δύο περισσεύει. Κάποιου η θέση, αν θέλετε, δεν είναι τ</w:t>
      </w:r>
      <w:r>
        <w:rPr>
          <w:rFonts w:eastAsia="Times New Roman" w:cs="Times New Roman"/>
          <w:szCs w:val="24"/>
        </w:rPr>
        <w:t xml:space="preserve">όσο απαραίτητη. </w:t>
      </w:r>
    </w:p>
    <w:p w14:paraId="33B9601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Αυτό το οποίο λέμε είναι να ξεκαθαριστεί ότι ο Ειδικός Θεματικός Γραμματέας, βεβαίως, εφόσον κρίνεται ότι είναι απαραίτητος, να έχει τη δυνατότητα να αναπληρώνει τον Ειδικό Γραμματέα, του οποίου η θέση ήταν γνωστή, προδιαγεγραμμένη και έχε</w:t>
      </w:r>
      <w:r>
        <w:rPr>
          <w:rFonts w:eastAsia="Times New Roman" w:cs="Times New Roman"/>
          <w:szCs w:val="24"/>
        </w:rPr>
        <w:t>ι συγκεκριμένες αρμοδιότητες.</w:t>
      </w:r>
    </w:p>
    <w:p w14:paraId="33B9602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Και ξέρετε δεν είναι μόνο ζήτημα νομικής λεπτομέρειας. Είναι ζήτημα της πολιτικής που θέλει να ασκήσει το οποιοδήποτε Προεδρείο της Βουλής. Βεβαίως, αυτό δεν έχει κα</w:t>
      </w:r>
      <w:r>
        <w:rPr>
          <w:rFonts w:eastAsia="Times New Roman" w:cs="Times New Roman"/>
          <w:szCs w:val="24"/>
        </w:rPr>
        <w:t>μ</w:t>
      </w:r>
      <w:r>
        <w:rPr>
          <w:rFonts w:eastAsia="Times New Roman" w:cs="Times New Roman"/>
          <w:szCs w:val="24"/>
        </w:rPr>
        <w:t>μία προσωπική μομφή, αν θέλετε, δεν έχει κανέναν προσωπικό π</w:t>
      </w:r>
      <w:r>
        <w:rPr>
          <w:rFonts w:eastAsia="Times New Roman" w:cs="Times New Roman"/>
          <w:szCs w:val="24"/>
        </w:rPr>
        <w:t>ροσδιορισμό. Γι’ αυτόν τον λόγο, και επειδή παρακαλέσαμε να αλλάξει αυτή η διάταξη και βλέπουμε την εμμονή του Προεδρείου να μην αλλάξει, κατανοούμε ότι υπάρχει κάποια στόχευση. Απλώς δεν θέλουμε να μοιραστούμε αυτή τη στόχευση, σε κα</w:t>
      </w:r>
      <w:r>
        <w:rPr>
          <w:rFonts w:eastAsia="Times New Roman" w:cs="Times New Roman"/>
          <w:szCs w:val="24"/>
        </w:rPr>
        <w:t>μ</w:t>
      </w:r>
      <w:r>
        <w:rPr>
          <w:rFonts w:eastAsia="Times New Roman" w:cs="Times New Roman"/>
          <w:szCs w:val="24"/>
        </w:rPr>
        <w:t>μία περίπτωση. Γι’ αυ</w:t>
      </w:r>
      <w:r>
        <w:rPr>
          <w:rFonts w:eastAsia="Times New Roman" w:cs="Times New Roman"/>
          <w:szCs w:val="24"/>
        </w:rPr>
        <w:t>τό και δεν θα στηρίξουμε το συγκεκριμένο άρθρο.</w:t>
      </w:r>
    </w:p>
    <w:p w14:paraId="33B9602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Πάω στη μονάδα στρατηγικού σχεδιασμού. Ναι. Και εκεί σας πείσαμε ότι δεν μπορούσε να είναι η μονάδα η οποία είχε περιγραφή στο πρώτο σχέδιο. Σας λέμε επίσης και τώρα ότι αν θέλετε να ψηφίσουμε το συγκεκριμένο</w:t>
      </w:r>
      <w:r>
        <w:rPr>
          <w:rFonts w:eastAsia="Times New Roman" w:cs="Times New Roman"/>
          <w:szCs w:val="24"/>
        </w:rPr>
        <w:t xml:space="preserve"> άρθρο, θα πρέπει να απαλειφθούν όλες οι άλλες αρμοδιότητες μετά από την παράγραφο 2 εδάφιο β', δηλαδή τον στρατηγικό σχεδιασμό από τη μια πλευρά και τη συνεργασία με τις </w:t>
      </w:r>
      <w:r>
        <w:rPr>
          <w:rFonts w:eastAsia="Times New Roman" w:cs="Times New Roman"/>
          <w:szCs w:val="24"/>
        </w:rPr>
        <w:t xml:space="preserve">υπηρεσίες </w:t>
      </w:r>
      <w:r>
        <w:rPr>
          <w:rFonts w:eastAsia="Times New Roman" w:cs="Times New Roman"/>
          <w:szCs w:val="24"/>
        </w:rPr>
        <w:t>της Βουλής από την άλλη. Κάτι άλλο μια μονάδα στρατηγικού σχεδιασμού δεν μπ</w:t>
      </w:r>
      <w:r>
        <w:rPr>
          <w:rFonts w:eastAsia="Times New Roman" w:cs="Times New Roman"/>
          <w:szCs w:val="24"/>
        </w:rPr>
        <w:t xml:space="preserve">ορεί να κάνει και δεν πρέπει να κάνει στη Βουλή. </w:t>
      </w:r>
    </w:p>
    <w:p w14:paraId="33B9602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Επίσης, σας λέμε το εξής: Για να μην εκτιθέμεθα γενικώς, διαγράψτε αυτά περί οικονομικότητας, διαγράψτε τις αρμοδιότητες </w:t>
      </w:r>
      <w:r>
        <w:rPr>
          <w:rFonts w:eastAsia="Times New Roman"/>
          <w:szCs w:val="24"/>
        </w:rPr>
        <w:t>οι οποίες</w:t>
      </w:r>
      <w:r>
        <w:rPr>
          <w:rFonts w:eastAsia="Times New Roman" w:cs="Times New Roman"/>
          <w:szCs w:val="24"/>
        </w:rPr>
        <w:t xml:space="preserve"> έχουν να κάνουν με την πιστοποίηση των </w:t>
      </w:r>
      <w:r>
        <w:rPr>
          <w:rFonts w:eastAsia="Times New Roman" w:cs="Times New Roman"/>
          <w:szCs w:val="24"/>
        </w:rPr>
        <w:t>υπηρεσιών</w:t>
      </w:r>
      <w:r>
        <w:rPr>
          <w:rFonts w:eastAsia="Times New Roman" w:cs="Times New Roman"/>
          <w:szCs w:val="24"/>
        </w:rPr>
        <w:t xml:space="preserve">. Μια μονάδα σχεδιασμού θα </w:t>
      </w:r>
      <w:r>
        <w:rPr>
          <w:rFonts w:eastAsia="Times New Roman" w:cs="Times New Roman"/>
          <w:szCs w:val="24"/>
        </w:rPr>
        <w:t xml:space="preserve">πιστοποιεί την </w:t>
      </w:r>
      <w:r>
        <w:rPr>
          <w:rFonts w:eastAsia="Times New Roman" w:cs="Times New Roman"/>
          <w:szCs w:val="24"/>
        </w:rPr>
        <w:t>υπηρεσία</w:t>
      </w:r>
      <w:r>
        <w:rPr>
          <w:rFonts w:eastAsia="Times New Roman" w:cs="Times New Roman"/>
          <w:szCs w:val="24"/>
        </w:rPr>
        <w:t xml:space="preserve">; Δεν καταλαβαίνετε ότι είναι παράλογο; Και όχι μόνο παράλογο, είναι και μια πηγή σύγχυσης αρμοδιοτήτων. Εκτός και αν θέλουμε να τη δημιουργήσουμε, για να μην ξέρει ποιος τι κάνει και γιατί και να έχουμε μία </w:t>
      </w:r>
      <w:proofErr w:type="spellStart"/>
      <w:r>
        <w:rPr>
          <w:rFonts w:eastAsia="Times New Roman" w:cs="Times New Roman"/>
          <w:szCs w:val="24"/>
        </w:rPr>
        <w:t>υπερμονάδα</w:t>
      </w:r>
      <w:proofErr w:type="spellEnd"/>
      <w:r>
        <w:rPr>
          <w:rFonts w:eastAsia="Times New Roman" w:cs="Times New Roman"/>
          <w:szCs w:val="24"/>
        </w:rPr>
        <w:t>, η οποία θα έχ</w:t>
      </w:r>
      <w:r>
        <w:rPr>
          <w:rFonts w:eastAsia="Times New Roman" w:cs="Times New Roman"/>
          <w:szCs w:val="24"/>
        </w:rPr>
        <w:t xml:space="preserve">ει λόγο για τα πάντα και από την </w:t>
      </w:r>
      <w:r>
        <w:rPr>
          <w:rFonts w:eastAsia="Times New Roman" w:cs="Times New Roman"/>
          <w:szCs w:val="24"/>
        </w:rPr>
        <w:lastRenderedPageBreak/>
        <w:t xml:space="preserve">ασάφεια των αρμοδιοτήτων της θα μπορεί να παρεμβαίνει σε όλες τις άλλες </w:t>
      </w:r>
      <w:r>
        <w:rPr>
          <w:rFonts w:eastAsia="Times New Roman" w:cs="Times New Roman"/>
          <w:szCs w:val="24"/>
        </w:rPr>
        <w:t xml:space="preserve">υπηρεσίες </w:t>
      </w:r>
      <w:r>
        <w:rPr>
          <w:rFonts w:eastAsia="Times New Roman" w:cs="Times New Roman"/>
          <w:szCs w:val="24"/>
        </w:rPr>
        <w:t>της Βουλής. Είναι λάθος και θα το βρούμε μπροστά μας. Θα το βρούμε όλοι μπροστά μας.</w:t>
      </w:r>
    </w:p>
    <w:p w14:paraId="33B9602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Ξέρετε κάτι; Μερικές φορές ανοίγουμε μια μικρή πόρτα σε </w:t>
      </w:r>
      <w:r>
        <w:rPr>
          <w:rFonts w:eastAsia="Times New Roman" w:cs="Times New Roman"/>
          <w:szCs w:val="24"/>
        </w:rPr>
        <w:t xml:space="preserve">αρρυθμίες. Και αυτή η μικρή πόρτα τελικά γίνεται μεγάλος διάδρομος, γιατί ο καθένας –και δεν αμφισβητώ καθόλου τις προθέσεις, απλώς σημειώνω τους κινδύνους- μετά μπορεί αυτή τη μικρή πόρτα να τη διανοίξει, να την κάνει μεγάλη λεωφόρο και από εκεί και πέρα </w:t>
      </w:r>
      <w:r>
        <w:rPr>
          <w:rFonts w:eastAsia="Times New Roman" w:cs="Times New Roman"/>
          <w:szCs w:val="24"/>
        </w:rPr>
        <w:t>να μην έχει σταματημό. Δεν λέω ότι υπάρχουν κακές προθέσεις. Λέω ότι σε ένα ορισμένο πλαίσιο συναινετικής αναδιάρθρωσης ενός Κανονισμού κάτι τέτοιο δεν θα έπρεπε να υπάρχει.</w:t>
      </w:r>
    </w:p>
    <w:p w14:paraId="33B9602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Επίσης, λέω ότι δεν μπορεί μία μονάδα στρατηγικού σχεδιασμού απλά να ελέγχει όλες </w:t>
      </w:r>
      <w:r>
        <w:rPr>
          <w:rFonts w:eastAsia="Times New Roman" w:cs="Times New Roman"/>
          <w:szCs w:val="24"/>
        </w:rPr>
        <w:t>τις άλλες Υπηρεσίες, από τα οικονομικά τους μέχρι τη διασφάλιση δικλίδων για την πληροφορική και το σύστημα της Βουλής. Είναι λάθος. Σβήστε τα και μπορούμε να το ξανασυζητήσουμε.</w:t>
      </w:r>
    </w:p>
    <w:p w14:paraId="33B96025"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Συντονιστής στο </w:t>
      </w:r>
      <w:r>
        <w:rPr>
          <w:rFonts w:eastAsia="Times New Roman" w:cs="Times New Roman"/>
          <w:szCs w:val="24"/>
        </w:rPr>
        <w:t xml:space="preserve">κανάλι </w:t>
      </w:r>
      <w:r>
        <w:rPr>
          <w:rFonts w:eastAsia="Times New Roman" w:cs="Times New Roman"/>
          <w:szCs w:val="24"/>
        </w:rPr>
        <w:t>της Βουλής, άρθρο 22, κρίνετε ότι πρέπει ν</w:t>
      </w:r>
      <w:r>
        <w:rPr>
          <w:rFonts w:eastAsia="Times New Roman" w:cs="Times New Roman"/>
          <w:szCs w:val="24"/>
        </w:rPr>
        <w:t xml:space="preserve">α υπάρχει. Πρέπει να υπάρχει ο συντονιστής, μαζί με όλες τις άλλες θέσεις, που έχουν προβλεφθεί, καθώς και όλους αυτούς </w:t>
      </w:r>
      <w:r>
        <w:rPr>
          <w:rFonts w:eastAsia="Times New Roman"/>
          <w:szCs w:val="24"/>
        </w:rPr>
        <w:t>οι οποίοι</w:t>
      </w:r>
      <w:r>
        <w:rPr>
          <w:rFonts w:eastAsia="Times New Roman" w:cs="Times New Roman"/>
          <w:szCs w:val="24"/>
        </w:rPr>
        <w:t xml:space="preserve"> προσλαμβάνονται. Μια χαρά. </w:t>
      </w:r>
    </w:p>
    <w:p w14:paraId="33B96026"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Όμως, αν χρειάζεται να υπάρχει ένας συντονιστής, εμείς σας κάνουμε –αν θέλετε- μια ενδιάμεση πρόταση. Γιατί ο συντονιστής αυτός θα πρέπει να έχει τριετή θητεία; Γιατί αυτό το οποίο παρατηρούμε είναι ότι όλες οι νέες θέσεις </w:t>
      </w:r>
      <w:r>
        <w:rPr>
          <w:rFonts w:eastAsia="Times New Roman"/>
          <w:szCs w:val="24"/>
        </w:rPr>
        <w:t>οι οποίες</w:t>
      </w:r>
      <w:r>
        <w:rPr>
          <w:rFonts w:eastAsia="Times New Roman" w:cs="Times New Roman"/>
          <w:szCs w:val="24"/>
        </w:rPr>
        <w:t xml:space="preserve"> προτείνονται, προτείνον</w:t>
      </w:r>
      <w:r>
        <w:rPr>
          <w:rFonts w:eastAsia="Times New Roman" w:cs="Times New Roman"/>
          <w:szCs w:val="24"/>
        </w:rPr>
        <w:t>ται με θητεία. Και δεν το λέω αυτό με κάποια υποψία. Αλλά γιατί προτείνονται οι θητείες αυτές σε μια θέση, η οποία δεν θεωρείται νευραλγική;</w:t>
      </w:r>
    </w:p>
    <w:p w14:paraId="33B96027"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Συμφωνώ με τις προτάσεις που έχουν γίνει και από το Κομμουνιστικό Κόμμα Ελλάδας και από την Νέα Δημοκρατία, ότι χρε</w:t>
      </w:r>
      <w:r>
        <w:rPr>
          <w:rFonts w:eastAsia="Times New Roman" w:cs="Times New Roman"/>
          <w:szCs w:val="24"/>
        </w:rPr>
        <w:t>ιάζεται να υπάρχει ένας έλεγχος του προγράμματος της Βουλής και μια συναινετική διαδικασία για το τι δείχνει αυτό το κανάλι της Βουλής. Γιατί μερικές φορές, πιστέψτε με, δεν είμαστε και πολύ υπερήφανοι γι’ αυτά που βλέπουμε ούτε –αν θέλετε- για την προέλευ</w:t>
      </w:r>
      <w:r>
        <w:rPr>
          <w:rFonts w:eastAsia="Times New Roman" w:cs="Times New Roman"/>
          <w:szCs w:val="24"/>
        </w:rPr>
        <w:t xml:space="preserve">ση αυτών που βλέπουμε. </w:t>
      </w:r>
      <w:r>
        <w:rPr>
          <w:rFonts w:eastAsia="Times New Roman" w:cs="Times New Roman"/>
          <w:szCs w:val="24"/>
        </w:rPr>
        <w:lastRenderedPageBreak/>
        <w:t xml:space="preserve">Άρα, για τον συντονιστή με θητεία πιστεύω ότι δεν χρειάζεται, κατά την άποψή μας. Θα πρέπει να αλλάξει για να μπορέσουμε να το ψηφίσουμε. Έτσι όπως είναι, δεν το ψηφίζουμε. </w:t>
      </w:r>
    </w:p>
    <w:p w14:paraId="33B96028"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 xml:space="preserve">Έρχομαι τώρα στο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Νομικής Υποστήριξης των Υπηρεσιών τη</w:t>
      </w:r>
      <w:r>
        <w:rPr>
          <w:rFonts w:eastAsia="Times New Roman" w:cs="Times New Roman"/>
          <w:szCs w:val="24"/>
        </w:rPr>
        <w:t xml:space="preserve">ς Βουλής. Και εκεί με δική μας πρόταση δεχθήκατε να προσδιοριστούν οι συγκεκριμένες αρμοδιότητές του, πέρα από το γεγονός ότι για τη συγκεκριμένη αποστολή που έχει αυτό το </w:t>
      </w:r>
      <w:r>
        <w:rPr>
          <w:rFonts w:eastAsia="Times New Roman" w:cs="Times New Roman"/>
          <w:szCs w:val="24"/>
        </w:rPr>
        <w:t xml:space="preserve">τμήμα </w:t>
      </w:r>
      <w:r>
        <w:rPr>
          <w:rFonts w:eastAsia="Times New Roman" w:cs="Times New Roman"/>
          <w:szCs w:val="24"/>
        </w:rPr>
        <w:t>έχετε προβλέψει μια σειρά από νέες θέσεις. Μήπως να συζητήσουμε κάτι, το οποίο</w:t>
      </w:r>
      <w:r>
        <w:rPr>
          <w:rFonts w:eastAsia="Times New Roman" w:cs="Times New Roman"/>
          <w:szCs w:val="24"/>
        </w:rPr>
        <w:t xml:space="preserve"> είναι πάρα πολύ απλό; Εγώ δεν είμαι υπέρ της φτηνής Βουλής. Είμαι υπέρ της λειτουργικής Βουλής. Όπου χρειάζονται εξωτερικοί συνεργάτες, να προσλαμβάνονται. Και μάλιστα να προσλαμβάνονται όχι με θητεία, αλλά με ορισμένο χρόνο. Είμαι υπέρ. </w:t>
      </w:r>
    </w:p>
    <w:p w14:paraId="33B96029"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Βλέπω εδώ ότι γι</w:t>
      </w:r>
      <w:r>
        <w:rPr>
          <w:rFonts w:eastAsia="Times New Roman" w:cs="Times New Roman"/>
          <w:szCs w:val="24"/>
        </w:rPr>
        <w:t>α τις τρέχουσες νομικές εκκρεμότητες της Βουλής, όπως η νομική τακτοποίηση περιουσιακών ζητημάτων, η ανάθεση-εκτέλεση έργων της Βουλής, που αφορούν τα περιουσιακά της στοιχεία, θα πρέπει να προσλαμβάνουμε δικηγόρους ή νομικούς, χωρίς να υπάρχει θητεία σ’ α</w:t>
      </w:r>
      <w:r>
        <w:rPr>
          <w:rFonts w:eastAsia="Times New Roman" w:cs="Times New Roman"/>
          <w:szCs w:val="24"/>
        </w:rPr>
        <w:t xml:space="preserve">υτό το πράγμα </w:t>
      </w:r>
      <w:r>
        <w:rPr>
          <w:rFonts w:eastAsia="Times New Roman" w:cs="Times New Roman"/>
          <w:szCs w:val="24"/>
        </w:rPr>
        <w:lastRenderedPageBreak/>
        <w:t xml:space="preserve">ξαφνικά. Δηλαδή, να φτιάξουμε μια νέα </w:t>
      </w:r>
      <w:r>
        <w:rPr>
          <w:rFonts w:eastAsia="Times New Roman" w:cs="Times New Roman"/>
          <w:szCs w:val="24"/>
        </w:rPr>
        <w:t xml:space="preserve">υπηρεσία </w:t>
      </w:r>
      <w:r>
        <w:rPr>
          <w:rFonts w:eastAsia="Times New Roman" w:cs="Times New Roman"/>
          <w:szCs w:val="24"/>
        </w:rPr>
        <w:t xml:space="preserve">από νομικούς στη Βουλή. Πάρα πολύ ωραία! Γιατί; Δεν τους έχουμε αλλού; Δεν τους έχουμε στην Επιστημονική Υπηρεσία; </w:t>
      </w:r>
    </w:p>
    <w:p w14:paraId="33B9602A"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 xml:space="preserve">Θα έλεγα το εξής: Εφόσον προτείνετε –και σωστά- να έχει η </w:t>
      </w:r>
      <w:r>
        <w:rPr>
          <w:rFonts w:eastAsia="Times New Roman" w:cs="Times New Roman"/>
          <w:szCs w:val="24"/>
        </w:rPr>
        <w:t xml:space="preserve">υπηρεσία </w:t>
      </w:r>
      <w:r>
        <w:rPr>
          <w:rFonts w:eastAsia="Times New Roman" w:cs="Times New Roman"/>
          <w:szCs w:val="24"/>
        </w:rPr>
        <w:t>αυτή ως επικ</w:t>
      </w:r>
      <w:r>
        <w:rPr>
          <w:rFonts w:eastAsia="Times New Roman" w:cs="Times New Roman"/>
          <w:szCs w:val="24"/>
        </w:rPr>
        <w:t>εφαλής κάποιον που να προέρχεται από το Επιστημονικό Συμβούλιο ή από την Επιστημονική Υπηρεσία, εγώ θα σας έλεγα «ναι», αλλά τότε θα πρέπει να ξεκαθαρίσουμε ότι, εφόσον το Επιστημονικό Συμβούλιο απολαμβάνει της προσωπικής και της λειτουργικής ανεξαρτησίας,</w:t>
      </w:r>
      <w:r>
        <w:rPr>
          <w:rFonts w:eastAsia="Times New Roman" w:cs="Times New Roman"/>
          <w:szCs w:val="24"/>
        </w:rPr>
        <w:t xml:space="preserve"> θα πρέπει και αυτή η </w:t>
      </w:r>
      <w:r>
        <w:rPr>
          <w:rFonts w:eastAsia="Times New Roman" w:cs="Times New Roman"/>
          <w:szCs w:val="24"/>
        </w:rPr>
        <w:t xml:space="preserve">υπηρεσία </w:t>
      </w:r>
      <w:r>
        <w:rPr>
          <w:rFonts w:eastAsia="Times New Roman" w:cs="Times New Roman"/>
          <w:szCs w:val="24"/>
        </w:rPr>
        <w:t xml:space="preserve">να εντάσσεται στο Επιστημονικό Συμβούλιο. Το είπε και ο κ. </w:t>
      </w:r>
      <w:proofErr w:type="spellStart"/>
      <w:r>
        <w:rPr>
          <w:rFonts w:eastAsia="Times New Roman" w:cs="Times New Roman"/>
          <w:szCs w:val="24"/>
        </w:rPr>
        <w:t>Τραγάκης</w:t>
      </w:r>
      <w:proofErr w:type="spellEnd"/>
      <w:r>
        <w:rPr>
          <w:rFonts w:eastAsia="Times New Roman" w:cs="Times New Roman"/>
          <w:szCs w:val="24"/>
        </w:rPr>
        <w:t xml:space="preserve"> προηγουμένως. </w:t>
      </w:r>
    </w:p>
    <w:p w14:paraId="33B9602B"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Διαφορετικά, ξέρετε τι κάνουμε; Κάνουμε αυτό, το οποίο περιγράφετε πάρα πολύ καλά: Ότι η συγκεκριμένη Νομική Υπηρεσία λειτουργεί συμπληρωματικ</w:t>
      </w:r>
      <w:r>
        <w:rPr>
          <w:rFonts w:eastAsia="Times New Roman" w:cs="Times New Roman"/>
          <w:szCs w:val="24"/>
        </w:rPr>
        <w:t xml:space="preserve">ά ως προς το Νομικό Συμβούλιο του Κράτους -ωραία, ο καθένας θα έχει τις δικές του αρμοδιότητες και θα παίζει ανάλογα με το τι αναθέτουμε σε ποιον- και ταυτόχρονα έχουμε και το Επιστημονικό Συμβούλιο και την Επιστημονική Υπηρεσία. </w:t>
      </w:r>
    </w:p>
    <w:p w14:paraId="33B9602C"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lastRenderedPageBreak/>
        <w:t>Νομίζω ότι, επειδή κανένα</w:t>
      </w:r>
      <w:r>
        <w:rPr>
          <w:rFonts w:eastAsia="Times New Roman" w:cs="Times New Roman"/>
          <w:szCs w:val="24"/>
        </w:rPr>
        <w:t>ς δεν έχει συμφέρον ούτε από τη σύγχυση αρμοδιοτήτων από τη μια πλευρά, αλλά ούτε και από τη δυσλειτουργία από την άλλη, καλό θα ήταν εδώ τα πράγματα να ξεκαθαριστούν ότι είναι κομμάτι του Επιστημονικού Συμβουλίου, εφόσον υπάρχει επικεφαλής προερχόμενος απ</w:t>
      </w:r>
      <w:r>
        <w:rPr>
          <w:rFonts w:eastAsia="Times New Roman" w:cs="Times New Roman"/>
          <w:szCs w:val="24"/>
        </w:rPr>
        <w:t xml:space="preserve">ό το Επιστημονικό Συμβούλιο. </w:t>
      </w:r>
    </w:p>
    <w:p w14:paraId="33B9602D"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Να σας αναφέρω κι έναν άλλο λόγο, ο οποίος είναι πολύ σημαντικός. Δεν μπορεί κάποιος, ο οποίος απολαμβάνει…</w:t>
      </w:r>
    </w:p>
    <w:p w14:paraId="33B9602E" w14:textId="77777777" w:rsidR="009013B7" w:rsidRDefault="00F23ED3">
      <w:pPr>
        <w:spacing w:line="600" w:lineRule="auto"/>
        <w:ind w:firstLine="567"/>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κυρίου Βουλευτή)</w:t>
      </w:r>
    </w:p>
    <w:p w14:paraId="33B9602F"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Κύριε Πρόεδρε, θα ήθελα να την ανο</w:t>
      </w:r>
      <w:r>
        <w:rPr>
          <w:rFonts w:eastAsia="Times New Roman" w:cs="Times New Roman"/>
          <w:szCs w:val="24"/>
        </w:rPr>
        <w:t xml:space="preserve">χή σας. Έχει σημασία. </w:t>
      </w:r>
    </w:p>
    <w:p w14:paraId="33B96030"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 xml:space="preserve">Ας υποθέσουμε ότι ο κ. Παπαθεοδώρου, μέλος του Επιστημονικού Συμβουλίου, ορίζεται επικεφαλής αυτής της </w:t>
      </w:r>
      <w:r>
        <w:rPr>
          <w:rFonts w:eastAsia="Times New Roman" w:cs="Times New Roman"/>
          <w:szCs w:val="24"/>
        </w:rPr>
        <w:t>υ</w:t>
      </w:r>
      <w:r>
        <w:rPr>
          <w:rFonts w:eastAsia="Times New Roman" w:cs="Times New Roman"/>
          <w:szCs w:val="24"/>
        </w:rPr>
        <w:t xml:space="preserve">πηρεσίας. Δεν μπορεί από τη μια να απολαμβάνει προσωπικής και λειτουργικής ανεξαρτησίας </w:t>
      </w:r>
      <w:r>
        <w:rPr>
          <w:rFonts w:eastAsia="Times New Roman" w:cs="Times New Roman"/>
          <w:szCs w:val="24"/>
        </w:rPr>
        <w:lastRenderedPageBreak/>
        <w:t>και από την άλλη να δέχεται εντολές από υ</w:t>
      </w:r>
      <w:r>
        <w:rPr>
          <w:rFonts w:eastAsia="Times New Roman" w:cs="Times New Roman"/>
          <w:szCs w:val="24"/>
        </w:rPr>
        <w:t>πάλληλο –υπάλληλο βεβαίως, προσέξτε, δεν το υποτιμώ καθόλου- υπό την νομική έννοια του όρου, δηλαδή</w:t>
      </w:r>
      <w:r>
        <w:rPr>
          <w:rFonts w:eastAsia="Times New Roman" w:cs="Times New Roman"/>
          <w:szCs w:val="24"/>
        </w:rPr>
        <w:t>,</w:t>
      </w:r>
      <w:r>
        <w:rPr>
          <w:rFonts w:eastAsia="Times New Roman" w:cs="Times New Roman"/>
          <w:szCs w:val="24"/>
        </w:rPr>
        <w:t xml:space="preserve"> αυτός που ορίζεται υπάλληλος κατά τον Αστικό και Διοικητικό Κώδικα. </w:t>
      </w:r>
    </w:p>
    <w:p w14:paraId="33B96031"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Θα έλεγα, λοιπόν, ότι και αυτό πρέπει να αλλάξει. Διαφορετικά, θα το βρούμε μπροστά μα</w:t>
      </w:r>
      <w:r>
        <w:rPr>
          <w:rFonts w:eastAsia="Times New Roman" w:cs="Times New Roman"/>
          <w:szCs w:val="24"/>
        </w:rPr>
        <w:t xml:space="preserve">ς και απλώς θα δημιουργούμε σύγχυση αρμοδιοτήτων για άλλη μια φορά. </w:t>
      </w:r>
    </w:p>
    <w:p w14:paraId="33B96032" w14:textId="77777777" w:rsidR="009013B7" w:rsidRDefault="00F23ED3">
      <w:pPr>
        <w:spacing w:after="0" w:line="600" w:lineRule="auto"/>
        <w:ind w:firstLine="720"/>
        <w:jc w:val="both"/>
        <w:rPr>
          <w:rFonts w:eastAsia="Times New Roman" w:cs="Times New Roman"/>
          <w:szCs w:val="24"/>
        </w:rPr>
      </w:pPr>
      <w:r>
        <w:rPr>
          <w:rFonts w:eastAsia="Times New Roman" w:cs="Times New Roman"/>
          <w:szCs w:val="24"/>
        </w:rPr>
        <w:t>Συνεχίζουμε με τις εξής δυο περίεργες –αν θέλετε- κατ’ εμέ, διατάξεις. Όταν λέω περίεργες, χωρίς κα</w:t>
      </w:r>
      <w:r>
        <w:rPr>
          <w:rFonts w:eastAsia="Times New Roman" w:cs="Times New Roman"/>
          <w:szCs w:val="24"/>
        </w:rPr>
        <w:t>μ</w:t>
      </w:r>
      <w:r>
        <w:rPr>
          <w:rFonts w:eastAsia="Times New Roman" w:cs="Times New Roman"/>
          <w:szCs w:val="24"/>
        </w:rPr>
        <w:t xml:space="preserve">μία υποψία, προς Θεού! </w:t>
      </w:r>
    </w:p>
    <w:p w14:paraId="33B96033" w14:textId="77777777" w:rsidR="009013B7" w:rsidRDefault="00F23ED3">
      <w:pPr>
        <w:spacing w:after="0" w:line="600" w:lineRule="auto"/>
        <w:ind w:firstLine="720"/>
        <w:jc w:val="both"/>
        <w:rPr>
          <w:rFonts w:eastAsia="Times New Roman"/>
          <w:szCs w:val="24"/>
        </w:rPr>
      </w:pPr>
      <w:r>
        <w:rPr>
          <w:rFonts w:eastAsia="Times New Roman" w:cs="Times New Roman"/>
          <w:szCs w:val="24"/>
        </w:rPr>
        <w:t xml:space="preserve">Άρθρο 29, σύστημα επιλογής προϊσταμένων. Το σύστημα επιλογής </w:t>
      </w:r>
      <w:r>
        <w:rPr>
          <w:rFonts w:eastAsia="Times New Roman" w:cs="Times New Roman"/>
          <w:szCs w:val="24"/>
        </w:rPr>
        <w:t>προϊσταμένων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βλέπουμε ότι </w:t>
      </w:r>
      <w:proofErr w:type="spellStart"/>
      <w:r>
        <w:rPr>
          <w:rFonts w:eastAsia="Times New Roman" w:cs="Times New Roman"/>
          <w:szCs w:val="24"/>
        </w:rPr>
        <w:t>εξορθολογίζεται</w:t>
      </w:r>
      <w:proofErr w:type="spellEnd"/>
      <w:r>
        <w:rPr>
          <w:rFonts w:eastAsia="Times New Roman" w:cs="Times New Roman"/>
          <w:szCs w:val="24"/>
        </w:rPr>
        <w:t xml:space="preserve"> σε πολύ μεγάλο βαθμό. Το είχαμε πει και στις </w:t>
      </w:r>
      <w:r>
        <w:rPr>
          <w:rFonts w:eastAsia="Times New Roman" w:cs="Times New Roman"/>
          <w:szCs w:val="24"/>
        </w:rPr>
        <w:t>ε</w:t>
      </w:r>
      <w:r>
        <w:rPr>
          <w:rFonts w:eastAsia="Times New Roman" w:cs="Times New Roman"/>
          <w:szCs w:val="24"/>
        </w:rPr>
        <w:t>πιτροπές. Διαβάζω ότι προϊστάμενοι οργανικών μονάδων μπορούν να γίνουν και όσοι κατέχουν βαθμό Α΄ με πλεονάζοντα χρόνο τουλάχιστον δέκα έτη στον βαθμό αυτό ή</w:t>
      </w:r>
      <w:r>
        <w:rPr>
          <w:rFonts w:eastAsia="Times New Roman" w:cs="Times New Roman"/>
          <w:szCs w:val="24"/>
        </w:rPr>
        <w:t xml:space="preserve"> να κατέχουν βαθμό Α΄ με πλεονάζοντα χρόνο επίσης στον </w:t>
      </w:r>
      <w:r>
        <w:rPr>
          <w:rFonts w:eastAsia="Times New Roman" w:cs="Times New Roman"/>
          <w:szCs w:val="24"/>
        </w:rPr>
        <w:lastRenderedPageBreak/>
        <w:t>βαθμό. Δηλαδή, κάποιος ο οποίος δεν έχει ασκήσει ποτέ διοικητική αρμοδιότητα σε επίπεδο προϊσταμένου τμήματος, δεν έχει κα</w:t>
      </w:r>
      <w:r>
        <w:rPr>
          <w:rFonts w:eastAsia="Times New Roman" w:cs="Times New Roman"/>
          <w:szCs w:val="24"/>
        </w:rPr>
        <w:t>μ</w:t>
      </w:r>
      <w:r>
        <w:rPr>
          <w:rFonts w:eastAsia="Times New Roman" w:cs="Times New Roman"/>
          <w:szCs w:val="24"/>
        </w:rPr>
        <w:t>μία διοικητική αρμοδιότητα στο επίπεδο της ιεραρχίας, μπορεί να γίνει προϊστάμ</w:t>
      </w:r>
      <w:r>
        <w:rPr>
          <w:rFonts w:eastAsia="Times New Roman" w:cs="Times New Roman"/>
          <w:szCs w:val="24"/>
        </w:rPr>
        <w:t xml:space="preserve">ενος. Αν νομίζετε ότι αυτό μπορεί να λειτουργήσει υπέρ του </w:t>
      </w:r>
      <w:proofErr w:type="spellStart"/>
      <w:r>
        <w:rPr>
          <w:rFonts w:eastAsia="Times New Roman" w:cs="Times New Roman"/>
          <w:szCs w:val="24"/>
        </w:rPr>
        <w:t>εξορθολογισμού</w:t>
      </w:r>
      <w:proofErr w:type="spellEnd"/>
      <w:r>
        <w:rPr>
          <w:rFonts w:eastAsia="Times New Roman" w:cs="Times New Roman"/>
          <w:szCs w:val="24"/>
        </w:rPr>
        <w:t xml:space="preserve"> της λειτουργίας της Βουλής, εμείς απλώς διαφωνούμε και σας λέμε ότι είναι </w:t>
      </w:r>
      <w:proofErr w:type="spellStart"/>
      <w:r>
        <w:rPr>
          <w:rFonts w:eastAsia="Times New Roman" w:cs="Times New Roman"/>
          <w:szCs w:val="24"/>
        </w:rPr>
        <w:t>λάθος.</w:t>
      </w:r>
      <w:r>
        <w:rPr>
          <w:rFonts w:eastAsia="Times New Roman"/>
          <w:szCs w:val="24"/>
        </w:rPr>
        <w:t>Και</w:t>
      </w:r>
      <w:proofErr w:type="spellEnd"/>
      <w:r>
        <w:rPr>
          <w:rFonts w:eastAsia="Times New Roman"/>
          <w:szCs w:val="24"/>
        </w:rPr>
        <w:t xml:space="preserve"> είναι λάθος, διότι δεν εμπεδώνεται με αυτόν τον τρόπο μια αξιοκρατική λειτουργία της Βουλής. Και ε</w:t>
      </w:r>
      <w:r>
        <w:rPr>
          <w:rFonts w:eastAsia="Times New Roman"/>
          <w:szCs w:val="24"/>
        </w:rPr>
        <w:t>πειδή όλοι τη θέλουμε αυτήν την αξιοκρατική λειτουργία της Βουλής, βγάλτε το και θα υποστηρίξουμε τα προηγούμενα.</w:t>
      </w:r>
    </w:p>
    <w:p w14:paraId="33B96034" w14:textId="77777777" w:rsidR="009013B7" w:rsidRDefault="00F23ED3">
      <w:pPr>
        <w:spacing w:line="600" w:lineRule="auto"/>
        <w:ind w:firstLine="720"/>
        <w:jc w:val="both"/>
        <w:rPr>
          <w:rFonts w:eastAsia="Times New Roman"/>
          <w:szCs w:val="24"/>
        </w:rPr>
      </w:pPr>
      <w:r>
        <w:rPr>
          <w:rFonts w:eastAsia="Times New Roman"/>
          <w:szCs w:val="24"/>
        </w:rPr>
        <w:t>Μεταβατικές διατάξεις: Μου κάνει κάτι εντύπωση. Η συνέντευξη για όλες τις υπόλοιπες κρίσεις και αξιολογήσεις είναι στο 20%. Στις μεταβατικές δ</w:t>
      </w:r>
      <w:r>
        <w:rPr>
          <w:rFonts w:eastAsia="Times New Roman"/>
          <w:szCs w:val="24"/>
        </w:rPr>
        <w:t>ιατάξεις για τις πρώτες κρίσεις είναι 40%. Για ποιον λόγο; Υπάρχει κάποιος λόγος, ο οποίος από τη μια πλευρά ο ίδιος υπάλληλος τη μία φορά να κριθεί με συνέντευξη 40% και από την άλλη με 20%; Είναι παραλογισμός ή σκοπιμότητα, ένα από τα δύο και θα πρέπει ν</w:t>
      </w:r>
      <w:r>
        <w:rPr>
          <w:rFonts w:eastAsia="Times New Roman"/>
          <w:szCs w:val="24"/>
        </w:rPr>
        <w:t>α διαλέξουμε.</w:t>
      </w:r>
    </w:p>
    <w:p w14:paraId="33B96035" w14:textId="77777777" w:rsidR="009013B7" w:rsidRDefault="00F23ED3">
      <w:pPr>
        <w:spacing w:line="600" w:lineRule="auto"/>
        <w:ind w:firstLine="720"/>
        <w:jc w:val="both"/>
        <w:rPr>
          <w:rFonts w:eastAsia="Times New Roman"/>
          <w:szCs w:val="24"/>
        </w:rPr>
      </w:pPr>
      <w:r>
        <w:rPr>
          <w:rFonts w:eastAsia="Times New Roman"/>
          <w:szCs w:val="24"/>
        </w:rPr>
        <w:lastRenderedPageBreak/>
        <w:t>Β</w:t>
      </w:r>
      <w:r>
        <w:rPr>
          <w:rFonts w:eastAsia="Times New Roman"/>
          <w:szCs w:val="24"/>
        </w:rPr>
        <w:t>εβαίως, προτείναμε να είναι 20% και να το στηρίξουμε κι εμείς για τις μεταβατικές διατάξεις. Είπε ο κύριος Πρόεδρος 30%. Νομίζω ότι –επειδή σέβομαι απολύτως και το πρόσωπο και τον θεσμό- για να υπαναχωρήσει και να μην αλλάξει τίποτα, κάποιος</w:t>
      </w:r>
      <w:r>
        <w:rPr>
          <w:rFonts w:eastAsia="Times New Roman"/>
          <w:szCs w:val="24"/>
        </w:rPr>
        <w:t xml:space="preserve"> λόγος υπάρχει. Αυτόν τον λόγο, αν θέλετε, εγώ δεν τον γνωρίζω. </w:t>
      </w:r>
    </w:p>
    <w:p w14:paraId="33B96036" w14:textId="77777777" w:rsidR="009013B7" w:rsidRDefault="00F23ED3">
      <w:pPr>
        <w:spacing w:line="600" w:lineRule="auto"/>
        <w:ind w:firstLine="720"/>
        <w:jc w:val="both"/>
        <w:rPr>
          <w:rFonts w:eastAsia="Times New Roman"/>
          <w:szCs w:val="24"/>
        </w:rPr>
      </w:pPr>
      <w:r>
        <w:rPr>
          <w:rFonts w:eastAsia="Times New Roman"/>
          <w:szCs w:val="24"/>
        </w:rPr>
        <w:t xml:space="preserve">Απλά διαφωνώ με τη διάταξη και δεν νομίζω ότι εμπεδώνει ένα κλίμα ασφάλειας δικαίου για τους υπαλλήλους, όταν ξέρουν ότι </w:t>
      </w:r>
      <w:proofErr w:type="spellStart"/>
      <w:r>
        <w:rPr>
          <w:rFonts w:eastAsia="Times New Roman"/>
          <w:szCs w:val="24"/>
        </w:rPr>
        <w:t>μεταβατικώς</w:t>
      </w:r>
      <w:proofErr w:type="spellEnd"/>
      <w:r>
        <w:rPr>
          <w:rFonts w:eastAsia="Times New Roman"/>
          <w:szCs w:val="24"/>
        </w:rPr>
        <w:t xml:space="preserve"> θα κριθούν στη συνέντευξη με 40% και </w:t>
      </w:r>
      <w:proofErr w:type="spellStart"/>
      <w:r>
        <w:rPr>
          <w:rFonts w:eastAsia="Times New Roman"/>
          <w:szCs w:val="24"/>
        </w:rPr>
        <w:t>παγίως</w:t>
      </w:r>
      <w:proofErr w:type="spellEnd"/>
      <w:r>
        <w:rPr>
          <w:rFonts w:eastAsia="Times New Roman"/>
          <w:szCs w:val="24"/>
        </w:rPr>
        <w:t xml:space="preserve"> με 20%. Γιατί </w:t>
      </w:r>
      <w:r>
        <w:rPr>
          <w:rFonts w:eastAsia="Times New Roman"/>
          <w:szCs w:val="24"/>
        </w:rPr>
        <w:t xml:space="preserve">τότε να σας πω κάτι; Και ο </w:t>
      </w:r>
      <w:r>
        <w:rPr>
          <w:rFonts w:eastAsia="Times New Roman"/>
          <w:szCs w:val="24"/>
        </w:rPr>
        <w:t>άλλος,</w:t>
      </w:r>
      <w:r>
        <w:rPr>
          <w:rFonts w:eastAsia="Times New Roman"/>
          <w:szCs w:val="24"/>
        </w:rPr>
        <w:t xml:space="preserve"> που θα έρθει μετά θα το αλλάξει ξανά. Αυτό σημαίνει ασφάλεια δικαίου, ότι συμφωνούμε να δημιουργήσουμε ένα ασφαλές περιβάλλον για τους εργαζόμενους και αυτό το ασφαλές περιβάλλον δεν το δημιουργούμε. Αντιθέτως, αυτό που κάνουμε είναι να διευθετούμε καταστ</w:t>
      </w:r>
      <w:r>
        <w:rPr>
          <w:rFonts w:eastAsia="Times New Roman"/>
          <w:szCs w:val="24"/>
        </w:rPr>
        <w:t xml:space="preserve">άσεις </w:t>
      </w:r>
      <w:proofErr w:type="spellStart"/>
      <w:r>
        <w:rPr>
          <w:rFonts w:eastAsia="Times New Roman"/>
          <w:szCs w:val="24"/>
        </w:rPr>
        <w:t>μεταβατικώς</w:t>
      </w:r>
      <w:proofErr w:type="spellEnd"/>
      <w:r>
        <w:rPr>
          <w:rFonts w:eastAsia="Times New Roman"/>
          <w:szCs w:val="24"/>
        </w:rPr>
        <w:t>, μέχρι να φτάσουμε στο επιδιωκόμενο και επιθυμητό αποτέλεσμα.</w:t>
      </w:r>
    </w:p>
    <w:p w14:paraId="33B96037" w14:textId="77777777" w:rsidR="009013B7" w:rsidRDefault="00F23ED3">
      <w:pPr>
        <w:spacing w:line="600" w:lineRule="auto"/>
        <w:ind w:firstLine="720"/>
        <w:jc w:val="both"/>
        <w:rPr>
          <w:rFonts w:eastAsia="Times New Roman"/>
          <w:szCs w:val="24"/>
        </w:rPr>
      </w:pPr>
      <w:r>
        <w:rPr>
          <w:rFonts w:eastAsia="Times New Roman"/>
          <w:szCs w:val="24"/>
        </w:rPr>
        <w:lastRenderedPageBreak/>
        <w:t>Είχα και πολλά άλλα να πω, κύριε Πρόεδρε, αλλά επειδή έχω υπερβεί τον χρόνο, θα σας πω μόνο μια τελευταία φράση. Υπάρχει χρόνος για τις αλλαγές αυτές. Υπάρχει χρόνος, ακόμα και</w:t>
      </w:r>
      <w:r>
        <w:rPr>
          <w:rFonts w:eastAsia="Times New Roman"/>
          <w:szCs w:val="24"/>
        </w:rPr>
        <w:t xml:space="preserve"> τώρα, να πάμε συναινετικά. Αλλάξτε τα αυτά. Αλλάξτε ένα οργανόγραμμα, το οποίο τελικά δεν διαμορφώνει συγκλίσεις, δεν διαμορφώνει συναινέσεις. Είναι πολύ λίγα αυτά τα οποία μπορείτε να αλλάξετε και να δημιουργήσουν συνθήκες συναίνεσης. Είναι πολύ σημαντικ</w:t>
      </w:r>
      <w:r>
        <w:rPr>
          <w:rFonts w:eastAsia="Times New Roman"/>
          <w:szCs w:val="24"/>
        </w:rPr>
        <w:t>ά, όμως, για αυτό που σας έλεγα, την πεποίθηση</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ότι σε αυτόν που εργάζεται στη Βουλή δεν θα αλλάζει το εργασιακό καθεστώς ανάλογα με το ποιος είναι Πρόεδρος της Βουλής. Διαφορετικά, οι μικρές πόρτες ή τα μικρά παράθυρα δημιουργούν</w:t>
      </w:r>
      <w:r>
        <w:rPr>
          <w:rFonts w:eastAsia="Times New Roman"/>
          <w:szCs w:val="24"/>
        </w:rPr>
        <w:t>,</w:t>
      </w:r>
      <w:r>
        <w:rPr>
          <w:rFonts w:eastAsia="Times New Roman"/>
          <w:szCs w:val="24"/>
        </w:rPr>
        <w:t xml:space="preserve"> πολύ συχνά</w:t>
      </w:r>
      <w:r>
        <w:rPr>
          <w:rFonts w:eastAsia="Times New Roman"/>
          <w:szCs w:val="24"/>
        </w:rPr>
        <w:t>,</w:t>
      </w:r>
      <w:r>
        <w:rPr>
          <w:rFonts w:eastAsia="Times New Roman"/>
          <w:szCs w:val="24"/>
        </w:rPr>
        <w:t xml:space="preserve"> προϋ</w:t>
      </w:r>
      <w:r>
        <w:rPr>
          <w:rFonts w:eastAsia="Times New Roman"/>
          <w:szCs w:val="24"/>
        </w:rPr>
        <w:t>ποθέσεις αυθαιρεσίας και αυταρχισμού και νομίζω ότι αυτό δεν το θέλει κανένας για τη λειτουργία και της Κοινοβουλευτικής Δημοκρατίας αλλά και της ποιότητας της λειτουργίας της Βουλής.</w:t>
      </w:r>
    </w:p>
    <w:p w14:paraId="33B96038" w14:textId="77777777" w:rsidR="009013B7" w:rsidRDefault="00F23ED3">
      <w:pPr>
        <w:spacing w:line="600" w:lineRule="auto"/>
        <w:ind w:firstLine="720"/>
        <w:jc w:val="both"/>
        <w:rPr>
          <w:rFonts w:eastAsia="Times New Roman"/>
          <w:szCs w:val="24"/>
        </w:rPr>
      </w:pPr>
      <w:r>
        <w:rPr>
          <w:rFonts w:eastAsia="Times New Roman"/>
          <w:szCs w:val="24"/>
        </w:rPr>
        <w:t>Ευχαριστώ πολύ.</w:t>
      </w:r>
    </w:p>
    <w:p w14:paraId="33B96039" w14:textId="77777777" w:rsidR="009013B7" w:rsidRDefault="00F23ED3">
      <w:pPr>
        <w:spacing w:line="600" w:lineRule="auto"/>
        <w:ind w:firstLine="720"/>
        <w:jc w:val="both"/>
        <w:rPr>
          <w:rFonts w:eastAsia="Times New Roman"/>
          <w:szCs w:val="24"/>
        </w:rPr>
      </w:pPr>
      <w:r>
        <w:rPr>
          <w:rFonts w:eastAsia="Times New Roman"/>
          <w:szCs w:val="24"/>
        </w:rPr>
        <w:lastRenderedPageBreak/>
        <w:t>(Χειροκροτήματα από τις πτέρυγες της Δημοκρατικής Συμπαρ</w:t>
      </w:r>
      <w:r>
        <w:rPr>
          <w:rFonts w:eastAsia="Times New Roman"/>
          <w:szCs w:val="24"/>
        </w:rPr>
        <w:t xml:space="preserve">άταξης ΠΑΣΟΚ-ΔΗΜΑΡ και </w:t>
      </w:r>
      <w:r>
        <w:rPr>
          <w:rFonts w:eastAsia="Times New Roman"/>
          <w:szCs w:val="24"/>
        </w:rPr>
        <w:t xml:space="preserve">του </w:t>
      </w:r>
      <w:r>
        <w:rPr>
          <w:rFonts w:eastAsia="Times New Roman"/>
          <w:szCs w:val="24"/>
        </w:rPr>
        <w:t>Ποταμιού)</w:t>
      </w:r>
    </w:p>
    <w:p w14:paraId="33B9603A" w14:textId="77777777" w:rsidR="009013B7" w:rsidRDefault="00F23ED3">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Θεόδωρο Παπαθεοδώρου, ειδικό αγορητή της Δημοκρατικής Συμπαράταξης.</w:t>
      </w:r>
    </w:p>
    <w:p w14:paraId="33B9603B" w14:textId="77777777" w:rsidR="009013B7" w:rsidRDefault="00F23ED3">
      <w:pPr>
        <w:spacing w:line="600" w:lineRule="auto"/>
        <w:ind w:firstLine="720"/>
        <w:jc w:val="both"/>
        <w:rPr>
          <w:rFonts w:eastAsia="Times New Roman"/>
          <w:szCs w:val="24"/>
        </w:rPr>
      </w:pPr>
      <w:r>
        <w:rPr>
          <w:rFonts w:eastAsia="Times New Roman"/>
          <w:szCs w:val="24"/>
        </w:rPr>
        <w:t xml:space="preserve">Τον λόγο έχει ο ειδικός αγορητής του Κομμουνιστικού Κόμματος Ελλάδας και Αντιπρόεδρος της Βουλής </w:t>
      </w:r>
      <w:r>
        <w:rPr>
          <w:rFonts w:eastAsia="Times New Roman"/>
          <w:szCs w:val="24"/>
        </w:rPr>
        <w:t xml:space="preserve">κ. Γεώργιος </w:t>
      </w:r>
      <w:proofErr w:type="spellStart"/>
      <w:r>
        <w:rPr>
          <w:rFonts w:eastAsia="Times New Roman"/>
          <w:szCs w:val="24"/>
        </w:rPr>
        <w:t>Λαμπρούλης</w:t>
      </w:r>
      <w:proofErr w:type="spellEnd"/>
      <w:r>
        <w:rPr>
          <w:rFonts w:eastAsia="Times New Roman"/>
          <w:szCs w:val="24"/>
        </w:rPr>
        <w:t>.</w:t>
      </w:r>
    </w:p>
    <w:p w14:paraId="33B9603C" w14:textId="77777777" w:rsidR="009013B7" w:rsidRDefault="00F23ED3">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Κύριε Πρόεδρε, μία παρέμβαση.</w:t>
      </w:r>
    </w:p>
    <w:p w14:paraId="33B9603D" w14:textId="77777777" w:rsidR="009013B7" w:rsidRDefault="00F23ED3">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Συγγνώμη, κύριε </w:t>
      </w:r>
      <w:proofErr w:type="spellStart"/>
      <w:r>
        <w:rPr>
          <w:rFonts w:eastAsia="Times New Roman"/>
          <w:szCs w:val="24"/>
        </w:rPr>
        <w:t>Λαμπρούλη</w:t>
      </w:r>
      <w:proofErr w:type="spellEnd"/>
      <w:r>
        <w:rPr>
          <w:rFonts w:eastAsia="Times New Roman"/>
          <w:szCs w:val="24"/>
        </w:rPr>
        <w:t>.</w:t>
      </w:r>
    </w:p>
    <w:p w14:paraId="33B9603E" w14:textId="77777777" w:rsidR="009013B7" w:rsidRDefault="00F23ED3">
      <w:pPr>
        <w:spacing w:line="600" w:lineRule="auto"/>
        <w:ind w:firstLine="720"/>
        <w:jc w:val="both"/>
        <w:rPr>
          <w:rFonts w:eastAsia="Times New Roman"/>
          <w:szCs w:val="24"/>
        </w:rPr>
      </w:pPr>
      <w:r>
        <w:rPr>
          <w:rFonts w:eastAsia="Times New Roman"/>
          <w:szCs w:val="24"/>
        </w:rPr>
        <w:t>Ορίστε, κύριε Πρόεδρε, έχετε τον λόγο.</w:t>
      </w:r>
    </w:p>
    <w:p w14:paraId="33B9603F" w14:textId="77777777" w:rsidR="009013B7" w:rsidRDefault="00F23ED3">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Θα υποβάλω τις νομοτεχ</w:t>
      </w:r>
      <w:r>
        <w:rPr>
          <w:rFonts w:eastAsia="Times New Roman"/>
          <w:szCs w:val="24"/>
        </w:rPr>
        <w:t>νικές βελτιώσεις. Τις καταθέτω για τα Πρακτικά για να μοιραστούν και στις κοινοβουλευτικές ομάδες.</w:t>
      </w:r>
    </w:p>
    <w:p w14:paraId="33B96040" w14:textId="77777777" w:rsidR="009013B7" w:rsidRDefault="00F23ED3">
      <w:pPr>
        <w:spacing w:line="600" w:lineRule="auto"/>
        <w:ind w:firstLine="720"/>
        <w:jc w:val="both"/>
        <w:rPr>
          <w:rFonts w:eastAsia="Times New Roman"/>
          <w:szCs w:val="24"/>
        </w:rPr>
      </w:pPr>
      <w:r>
        <w:rPr>
          <w:rFonts w:eastAsia="Times New Roman"/>
          <w:szCs w:val="24"/>
        </w:rPr>
        <w:lastRenderedPageBreak/>
        <w:t xml:space="preserve"> (Στο σημείο αυτό ο Πρόεδρος της Βουλής κ. Νικόλαος </w:t>
      </w:r>
      <w:proofErr w:type="spellStart"/>
      <w:r>
        <w:rPr>
          <w:rFonts w:eastAsia="Times New Roman"/>
          <w:szCs w:val="24"/>
        </w:rPr>
        <w:t>Βούτσης</w:t>
      </w:r>
      <w:proofErr w:type="spellEnd"/>
      <w:r>
        <w:rPr>
          <w:rFonts w:eastAsia="Times New Roman"/>
          <w:szCs w:val="24"/>
        </w:rPr>
        <w:t xml:space="preserve"> καταθέτει για τα Πρακτικά τις προαναφερθείσες νομοτεχνικές βελτιώσεις, οι οποίες έχουν ως εξής:</w:t>
      </w:r>
    </w:p>
    <w:p w14:paraId="33B96041" w14:textId="77777777" w:rsidR="009013B7" w:rsidRDefault="00F23ED3">
      <w:pPr>
        <w:spacing w:line="600" w:lineRule="auto"/>
        <w:ind w:firstLine="720"/>
        <w:jc w:val="center"/>
        <w:rPr>
          <w:rFonts w:eastAsia="Times New Roman"/>
          <w:szCs w:val="24"/>
        </w:rPr>
      </w:pPr>
      <w:r>
        <w:rPr>
          <w:rFonts w:eastAsia="Times New Roman"/>
          <w:szCs w:val="24"/>
        </w:rPr>
        <w:t>Α</w:t>
      </w:r>
      <w:r>
        <w:rPr>
          <w:rFonts w:eastAsia="Times New Roman"/>
          <w:szCs w:val="24"/>
        </w:rPr>
        <w:t>ΛΛΑΓΗ ΣΕΛΙΔΑΣ</w:t>
      </w:r>
    </w:p>
    <w:p w14:paraId="33B96042" w14:textId="77777777" w:rsidR="009013B7" w:rsidRDefault="00F23ED3">
      <w:pPr>
        <w:jc w:val="center"/>
        <w:rPr>
          <w:rFonts w:eastAsia="Times New Roman"/>
          <w:szCs w:val="24"/>
        </w:rPr>
      </w:pPr>
      <w:r>
        <w:rPr>
          <w:rFonts w:eastAsia="Times New Roman"/>
          <w:szCs w:val="24"/>
        </w:rPr>
        <w:t>(Να μπουν οι σελίδες 54-56)</w:t>
      </w:r>
    </w:p>
    <w:p w14:paraId="33B96043" w14:textId="77777777" w:rsidR="009013B7" w:rsidRDefault="00F23ED3">
      <w:pPr>
        <w:jc w:val="center"/>
        <w:rPr>
          <w:rFonts w:eastAsia="Times New Roman"/>
          <w:szCs w:val="24"/>
        </w:rPr>
      </w:pPr>
      <w:r>
        <w:rPr>
          <w:rFonts w:eastAsia="Times New Roman"/>
          <w:szCs w:val="24"/>
        </w:rPr>
        <w:t>ΑΛΛΑΓΗ ΣΕΛΙΔΑΣ</w:t>
      </w:r>
    </w:p>
    <w:p w14:paraId="33B96044" w14:textId="77777777" w:rsidR="009013B7" w:rsidRDefault="00F23ED3">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κύριε Πρόεδρε.</w:t>
      </w:r>
    </w:p>
    <w:p w14:paraId="33B96045" w14:textId="77777777" w:rsidR="009013B7" w:rsidRDefault="00F23ED3">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Βουλευτές θα μιλήσουν;</w:t>
      </w:r>
    </w:p>
    <w:p w14:paraId="33B96046" w14:textId="77777777" w:rsidR="009013B7" w:rsidRDefault="00F23ED3">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Είπαμε ότι εάν υπάρχουν Βουλευτές</w:t>
      </w:r>
      <w:r>
        <w:rPr>
          <w:rFonts w:eastAsia="Times New Roman"/>
          <w:szCs w:val="24"/>
        </w:rPr>
        <w:t>,</w:t>
      </w:r>
      <w:r>
        <w:rPr>
          <w:rFonts w:eastAsia="Times New Roman"/>
          <w:szCs w:val="24"/>
        </w:rPr>
        <w:t xml:space="preserve"> που θέλουν να μιλήσουν, έ</w:t>
      </w:r>
      <w:r>
        <w:rPr>
          <w:rFonts w:eastAsia="Times New Roman"/>
          <w:szCs w:val="24"/>
        </w:rPr>
        <w:t>νας από κάθε κόμμα, μπορούν να το κάνουν. Όχι τώρα, να τελειώσουν πρώτα οι εισηγητές.</w:t>
      </w:r>
    </w:p>
    <w:p w14:paraId="33B96047" w14:textId="77777777" w:rsidR="009013B7" w:rsidRDefault="00F23ED3">
      <w:pPr>
        <w:spacing w:line="600" w:lineRule="auto"/>
        <w:ind w:firstLine="720"/>
        <w:jc w:val="both"/>
        <w:rPr>
          <w:rFonts w:eastAsia="Times New Roman"/>
          <w:b/>
          <w:szCs w:val="24"/>
        </w:rPr>
      </w:pPr>
      <w:r>
        <w:rPr>
          <w:rFonts w:eastAsia="Times New Roman"/>
          <w:b/>
          <w:szCs w:val="24"/>
        </w:rPr>
        <w:t>ΑΘΑΝΑΣΙΟΣ ΔΑΒΑΚΗΣ:</w:t>
      </w:r>
      <w:r>
        <w:rPr>
          <w:rFonts w:eastAsia="Times New Roman"/>
          <w:szCs w:val="24"/>
        </w:rPr>
        <w:t xml:space="preserve"> Ναι, όχι τώρα, εννοείται. Βάζω την κάρτα μου, αλλά δεν έχει γίνει εγγραφή.</w:t>
      </w:r>
    </w:p>
    <w:p w14:paraId="33B96048" w14:textId="77777777" w:rsidR="009013B7" w:rsidRDefault="00F23ED3">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Επειδή δεν έχει ανοίξει κατάλογος, το δηλώ</w:t>
      </w:r>
      <w:r>
        <w:rPr>
          <w:rFonts w:eastAsia="Times New Roman"/>
          <w:szCs w:val="24"/>
        </w:rPr>
        <w:t>νετε. Κύριε Δαβάκη, το σημειώνουμε.</w:t>
      </w:r>
    </w:p>
    <w:p w14:paraId="33B96049" w14:textId="77777777" w:rsidR="009013B7" w:rsidRDefault="00F23ED3">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Λαμπρούλη</w:t>
      </w:r>
      <w:proofErr w:type="spellEnd"/>
      <w:r>
        <w:rPr>
          <w:rFonts w:eastAsia="Times New Roman"/>
          <w:szCs w:val="24"/>
        </w:rPr>
        <w:t>, συγγνώμη, μπορείτε να αρχίσετε.</w:t>
      </w:r>
    </w:p>
    <w:p w14:paraId="33B9604A"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Ευχαριστώ, κύριε Πρόεδρε.</w:t>
      </w:r>
    </w:p>
    <w:p w14:paraId="33B9604B" w14:textId="77777777" w:rsidR="009013B7" w:rsidRDefault="00F23ED3">
      <w:pPr>
        <w:spacing w:line="600" w:lineRule="auto"/>
        <w:ind w:firstLine="720"/>
        <w:jc w:val="both"/>
        <w:rPr>
          <w:rFonts w:eastAsia="Times New Roman"/>
          <w:szCs w:val="24"/>
        </w:rPr>
      </w:pPr>
      <w:r>
        <w:rPr>
          <w:rFonts w:eastAsia="Times New Roman"/>
          <w:szCs w:val="24"/>
        </w:rPr>
        <w:t xml:space="preserve">Όπως και στη συζήτηση στην Επιτροπή Κανονισμού, έτσι και στη σημερινή μας συζήτηση στην </w:t>
      </w:r>
      <w:r>
        <w:rPr>
          <w:rFonts w:eastAsia="Times New Roman"/>
          <w:szCs w:val="24"/>
        </w:rPr>
        <w:t>Ολομέλεια επί της πρότασης τροποποίησης του Κανονισμού της Βουλής τοποθετηθήκαμε και θα τοποθετηθούμε, καταθέτοντας</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τις διαφωνίες μας, οι οποίες βαραίνουν και καθορίζουν και την ψήφο μας επί της αρχής, στο σύνολο</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του Κανονισμού, πέρα από</w:t>
      </w:r>
      <w:r>
        <w:rPr>
          <w:rFonts w:eastAsia="Times New Roman"/>
          <w:szCs w:val="24"/>
        </w:rPr>
        <w:t xml:space="preserve"> τις όποιες αποδοχές –αν θέλετε-  ορισμένων άρθρων, τις οποίες θα ψηφίσουμε.</w:t>
      </w:r>
    </w:p>
    <w:p w14:paraId="33B9604C" w14:textId="77777777" w:rsidR="009013B7" w:rsidRDefault="00F23ED3">
      <w:pPr>
        <w:spacing w:line="600" w:lineRule="auto"/>
        <w:ind w:firstLine="720"/>
        <w:jc w:val="both"/>
        <w:rPr>
          <w:rFonts w:eastAsia="Times New Roman"/>
          <w:szCs w:val="24"/>
        </w:rPr>
      </w:pPr>
      <w:r>
        <w:rPr>
          <w:rFonts w:eastAsia="Times New Roman"/>
          <w:szCs w:val="24"/>
        </w:rPr>
        <w:t xml:space="preserve">Έτσι, κατά τη γνώμη μας, είναι θέμα αρχής και υπάρχουν ζητήματα που αναδεικνύονται σε αρκετά άρθρα, που δεν μπορούμε να συμφωνήσουμε.  </w:t>
      </w:r>
    </w:p>
    <w:p w14:paraId="33B9604D" w14:textId="77777777" w:rsidR="009013B7" w:rsidRDefault="00F23ED3">
      <w:pPr>
        <w:spacing w:line="600" w:lineRule="auto"/>
        <w:ind w:firstLine="720"/>
        <w:jc w:val="both"/>
        <w:rPr>
          <w:rFonts w:eastAsia="Times New Roman"/>
          <w:szCs w:val="24"/>
        </w:rPr>
      </w:pPr>
      <w:r>
        <w:rPr>
          <w:rFonts w:eastAsia="Times New Roman"/>
          <w:szCs w:val="24"/>
        </w:rPr>
        <w:lastRenderedPageBreak/>
        <w:t xml:space="preserve">Σας αναφέρω, για παράδειγμα, τα θέματα που </w:t>
      </w:r>
      <w:r>
        <w:rPr>
          <w:rFonts w:eastAsia="Times New Roman"/>
          <w:szCs w:val="24"/>
        </w:rPr>
        <w:t>αφορούν τις εργασιακές σχέσεις των εργαζομένων στη Βουλή –ενδεικτικά το άρθρο 51 ή το άρθρο 53</w:t>
      </w:r>
      <w:r>
        <w:rPr>
          <w:rFonts w:eastAsia="Times New Roman"/>
          <w:szCs w:val="24"/>
        </w:rPr>
        <w:t>,</w:t>
      </w:r>
      <w:r>
        <w:rPr>
          <w:rFonts w:eastAsia="Times New Roman"/>
          <w:szCs w:val="24"/>
        </w:rPr>
        <w:t xml:space="preserve"> που εμπεριέχει μέσα τους ειδικούς κανονισμούς, αλλά και αντίστοιχα τα άρθρα</w:t>
      </w:r>
      <w:r>
        <w:rPr>
          <w:rFonts w:eastAsia="Times New Roman"/>
          <w:szCs w:val="24"/>
        </w:rPr>
        <w:t>,</w:t>
      </w:r>
      <w:r>
        <w:rPr>
          <w:rFonts w:eastAsia="Times New Roman"/>
          <w:szCs w:val="24"/>
        </w:rPr>
        <w:t xml:space="preserve"> που προβλέπονται, που ενσωματώνουν -αν θέλετε- και τη νομοθεσία που αφορά το βαθμολόγιο, τα θέματα της συνέντευξης και το ποσοστό</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της συνέντευξης, το μισθολόγιο, την αξιολόγηση των εργαζομένων. Είναι ζητήματα στα οποία έχουμε διαφωνήσει και έχου</w:t>
      </w:r>
      <w:r>
        <w:rPr>
          <w:rFonts w:eastAsia="Times New Roman"/>
          <w:szCs w:val="24"/>
        </w:rPr>
        <w:t xml:space="preserve">με καταψηφίσει τα αντίστοιχα νομοσχέδια στην Βουλή, στην Ολομέλεια. </w:t>
      </w:r>
    </w:p>
    <w:p w14:paraId="33B9604E" w14:textId="77777777" w:rsidR="009013B7" w:rsidRDefault="00F23ED3">
      <w:pPr>
        <w:spacing w:line="600" w:lineRule="auto"/>
        <w:ind w:firstLine="720"/>
        <w:jc w:val="both"/>
        <w:rPr>
          <w:rFonts w:eastAsia="Times New Roman"/>
          <w:szCs w:val="24"/>
        </w:rPr>
      </w:pPr>
      <w:r>
        <w:rPr>
          <w:rFonts w:eastAsia="Times New Roman"/>
          <w:szCs w:val="24"/>
        </w:rPr>
        <w:t>Η διαφωνία μας εδράζεται συνολικά στο περιεχόμενο και στους σκοπούς που υπηρετούνται, μέσα από αυτά τα εργαλεία. Δηλαδή, πρόκειται για εργαλεία, που στόχο έχουν την ενίσχυση του ίδιου του</w:t>
      </w:r>
      <w:r>
        <w:rPr>
          <w:rFonts w:eastAsia="Times New Roman"/>
          <w:szCs w:val="24"/>
        </w:rPr>
        <w:t xml:space="preserve"> αστικού κράτους, ώστε να γίνει πιο επιτελικό και παράλληλα πιο αυταρχικό, προκειμένου να υπηρετηθεί αυτός ο καπιταλιστικός δρόμος ανάπτυξης. </w:t>
      </w:r>
    </w:p>
    <w:p w14:paraId="33B9604F" w14:textId="77777777" w:rsidR="009013B7" w:rsidRDefault="00F23ED3">
      <w:pPr>
        <w:spacing w:line="600" w:lineRule="auto"/>
        <w:ind w:firstLine="720"/>
        <w:jc w:val="both"/>
        <w:rPr>
          <w:rFonts w:eastAsia="Times New Roman"/>
          <w:szCs w:val="24"/>
        </w:rPr>
      </w:pPr>
      <w:r>
        <w:rPr>
          <w:rFonts w:eastAsia="Times New Roman"/>
          <w:szCs w:val="24"/>
        </w:rPr>
        <w:lastRenderedPageBreak/>
        <w:t>Και προς αυτήν την κατεύθυνση χρειάζονται υπάλληλοι, εργαζόμενοι που απρόσκοπτα θα υλοποιούν τις συγκεκριμένες πο</w:t>
      </w:r>
      <w:r>
        <w:rPr>
          <w:rFonts w:eastAsia="Times New Roman"/>
          <w:szCs w:val="24"/>
        </w:rPr>
        <w:t>λιτικές που προωθούνται. Αυτό υπηρετείται όχι μόνο με την αξιολόγηση των υπαλλήλων, αλλά και την αξιολόγηση της θέσης, γεγονός που οδηγεί σε εξατομικευμένο μισθό, αλλά και σε διαχωρισμούς στον ίδιο κλάδο ή στην ίδια κατηγορία, ακόμη και στην ίδια υπηρεσία,</w:t>
      </w:r>
      <w:r>
        <w:rPr>
          <w:rFonts w:eastAsia="Times New Roman"/>
          <w:szCs w:val="24"/>
        </w:rPr>
        <w:t xml:space="preserve"> το ίδιο γραφείο.</w:t>
      </w:r>
    </w:p>
    <w:p w14:paraId="33B96050" w14:textId="77777777" w:rsidR="009013B7" w:rsidRDefault="00F23ED3">
      <w:pPr>
        <w:spacing w:line="600" w:lineRule="auto"/>
        <w:ind w:firstLine="720"/>
        <w:jc w:val="both"/>
        <w:rPr>
          <w:rFonts w:eastAsia="Times New Roman"/>
          <w:szCs w:val="24"/>
        </w:rPr>
      </w:pPr>
      <w:r>
        <w:rPr>
          <w:rFonts w:eastAsia="Times New Roman"/>
          <w:szCs w:val="24"/>
        </w:rPr>
        <w:t>Επίσης, δεν μπορούμε να συναινέσουμε ή να συμφωνήσουμε με τις προτεινόμενες εργασιακές σχέσεις, όπως για παράδειγμα, με τις ατομικές συμβάσεις, τις συμβάσεις έργου, ορισμένου χρόνου κ.λπ.</w:t>
      </w:r>
      <w:r>
        <w:rPr>
          <w:rFonts w:eastAsia="Times New Roman"/>
          <w:szCs w:val="24"/>
        </w:rPr>
        <w:t>.</w:t>
      </w:r>
      <w:r>
        <w:rPr>
          <w:rFonts w:eastAsia="Times New Roman"/>
          <w:szCs w:val="24"/>
        </w:rPr>
        <w:t xml:space="preserve"> Για το γεγονός ότι δεν θα υφίστανται οι εργολάβοι</w:t>
      </w:r>
      <w:r>
        <w:rPr>
          <w:rFonts w:eastAsia="Times New Roman"/>
          <w:szCs w:val="24"/>
        </w:rPr>
        <w:t xml:space="preserve"> –όπως για παράδειγμα στην καθαριότητα- και στην </w:t>
      </w:r>
      <w:r>
        <w:rPr>
          <w:rFonts w:eastAsia="Times New Roman"/>
          <w:szCs w:val="24"/>
        </w:rPr>
        <w:t>ε</w:t>
      </w:r>
      <w:r>
        <w:rPr>
          <w:rFonts w:eastAsia="Times New Roman"/>
          <w:szCs w:val="24"/>
        </w:rPr>
        <w:t xml:space="preserve">πιτροπή, αλλά και από αυτό το Βήμα δηλώνουμε ότι συμφωνούμε. </w:t>
      </w:r>
    </w:p>
    <w:p w14:paraId="33B96051" w14:textId="77777777" w:rsidR="009013B7" w:rsidRDefault="00F23ED3">
      <w:pPr>
        <w:spacing w:line="600" w:lineRule="auto"/>
        <w:ind w:firstLine="720"/>
        <w:jc w:val="both"/>
        <w:rPr>
          <w:rFonts w:eastAsia="Times New Roman"/>
          <w:szCs w:val="24"/>
        </w:rPr>
      </w:pPr>
      <w:r>
        <w:rPr>
          <w:rFonts w:eastAsia="Times New Roman"/>
          <w:szCs w:val="24"/>
        </w:rPr>
        <w:t>Όμως, δεν αναιρείται το γεγονός ότι οι ατομικές συμβάσεις θα υπάρχουν, θα παραμείνουν και θα διαιωνίζονται. Είναι γνωστή η θέση του Κομμουνιστικ</w:t>
      </w:r>
      <w:r>
        <w:rPr>
          <w:rFonts w:eastAsia="Times New Roman"/>
          <w:szCs w:val="24"/>
        </w:rPr>
        <w:t xml:space="preserve">ού Κόμματος Ελλάδας, σε ό,τι αφορά τις εργασιακές σχέσεις, για τις θέσεις εργασίας των εργαζομένων, που μιλάμε για μόνιμες και διεκδικούμε μόνιμες και </w:t>
      </w:r>
      <w:r>
        <w:rPr>
          <w:rFonts w:eastAsia="Times New Roman"/>
          <w:szCs w:val="24"/>
        </w:rPr>
        <w:lastRenderedPageBreak/>
        <w:t>σταθερές θέσεις εργασίας των εργαζομένων με πλήρη δικαιώματα, όχι μόνο για τους εργαζόμενους στη Βουλή, α</w:t>
      </w:r>
      <w:r>
        <w:rPr>
          <w:rFonts w:eastAsia="Times New Roman"/>
          <w:szCs w:val="24"/>
        </w:rPr>
        <w:t xml:space="preserve">λλά και σε όλους τους τομείς. Δεν μπορούμε συνεπώς να συναινέσουμε στη χειροτέρευση της θέσης των εργαζομένων, όλων των εργαζομένων, ανεξάρτητα πού δουλεύουν. </w:t>
      </w:r>
    </w:p>
    <w:p w14:paraId="33B96052" w14:textId="77777777" w:rsidR="009013B7" w:rsidRDefault="00F23ED3">
      <w:pPr>
        <w:spacing w:line="600" w:lineRule="auto"/>
        <w:ind w:firstLine="720"/>
        <w:jc w:val="both"/>
        <w:rPr>
          <w:rFonts w:eastAsia="Times New Roman"/>
          <w:szCs w:val="24"/>
        </w:rPr>
      </w:pPr>
      <w:r>
        <w:rPr>
          <w:rFonts w:eastAsia="Times New Roman"/>
          <w:szCs w:val="24"/>
        </w:rPr>
        <w:t>Σε ό,τι αφορά τις αλλαγές</w:t>
      </w:r>
      <w:r>
        <w:rPr>
          <w:rFonts w:eastAsia="Times New Roman"/>
          <w:szCs w:val="24"/>
        </w:rPr>
        <w:t>,</w:t>
      </w:r>
      <w:r>
        <w:rPr>
          <w:rFonts w:eastAsia="Times New Roman"/>
          <w:szCs w:val="24"/>
        </w:rPr>
        <w:t xml:space="preserve"> που προτείνονται και αφορούν το οργανόγραμμα, τη διοικητική οργάνωση,</w:t>
      </w:r>
      <w:r>
        <w:rPr>
          <w:rFonts w:eastAsia="Times New Roman"/>
          <w:szCs w:val="24"/>
        </w:rPr>
        <w:t xml:space="preserve"> δεν έχουμε σοβαρές αντιρρήσεις. Γενικά εξ</w:t>
      </w:r>
      <w:r>
        <w:rPr>
          <w:rFonts w:eastAsia="Times New Roman"/>
          <w:szCs w:val="24"/>
        </w:rPr>
        <w:t xml:space="preserve"> </w:t>
      </w:r>
      <w:r>
        <w:rPr>
          <w:rFonts w:eastAsia="Times New Roman"/>
          <w:szCs w:val="24"/>
        </w:rPr>
        <w:t xml:space="preserve">άλλου είναι ζητήματα τα οποία η ίδια η ζωή, η πράξη αναδεικνύει και ενδεχομένως αύριο-μεθαύριο να χρειαστούν άλλες αναπροσαρμογές, ανάλογα με τις ανάγκες λειτουργίας και της Βουλής. </w:t>
      </w:r>
    </w:p>
    <w:p w14:paraId="33B96053" w14:textId="77777777" w:rsidR="009013B7" w:rsidRDefault="00F23ED3">
      <w:pPr>
        <w:spacing w:line="600" w:lineRule="auto"/>
        <w:ind w:firstLine="720"/>
        <w:jc w:val="both"/>
        <w:rPr>
          <w:rFonts w:eastAsia="Times New Roman"/>
          <w:szCs w:val="24"/>
        </w:rPr>
      </w:pPr>
      <w:r>
        <w:rPr>
          <w:rFonts w:eastAsia="Times New Roman"/>
          <w:szCs w:val="24"/>
        </w:rPr>
        <w:t>Θεωρούμε θετικό το γεγονός πως</w:t>
      </w:r>
      <w:r>
        <w:rPr>
          <w:rFonts w:eastAsia="Times New Roman"/>
          <w:szCs w:val="24"/>
        </w:rPr>
        <w:t xml:space="preserve"> ο Πρόεδρος της Βουλής δεν θα αποφασίζει μόνος για όλα τα ζητήματα. </w:t>
      </w:r>
    </w:p>
    <w:p w14:paraId="33B96054" w14:textId="77777777" w:rsidR="009013B7" w:rsidRDefault="00F23ED3">
      <w:pPr>
        <w:spacing w:line="600" w:lineRule="auto"/>
        <w:ind w:firstLine="720"/>
        <w:jc w:val="both"/>
        <w:rPr>
          <w:rFonts w:eastAsia="Times New Roman"/>
          <w:szCs w:val="24"/>
        </w:rPr>
      </w:pPr>
      <w:r>
        <w:rPr>
          <w:rFonts w:eastAsia="Times New Roman"/>
          <w:szCs w:val="24"/>
        </w:rPr>
        <w:lastRenderedPageBreak/>
        <w:t xml:space="preserve">Σε ό,τι αφορά το κανάλι της Βουλής, όπως καταθέσαμε την άποψή μας και στην </w:t>
      </w:r>
      <w:r>
        <w:rPr>
          <w:rFonts w:eastAsia="Times New Roman"/>
          <w:szCs w:val="24"/>
        </w:rPr>
        <w:t>ε</w:t>
      </w:r>
      <w:r>
        <w:rPr>
          <w:rFonts w:eastAsia="Times New Roman"/>
          <w:szCs w:val="24"/>
        </w:rPr>
        <w:t>πιτροπή, αλλά και από αυτό το Βήμα ακόμα μία φορά, προτείναμε -και το συζητάμε- η Διάσκεψη των Προέδρων ή ενδεχ</w:t>
      </w:r>
      <w:r>
        <w:rPr>
          <w:rFonts w:eastAsia="Times New Roman"/>
          <w:szCs w:val="24"/>
        </w:rPr>
        <w:t xml:space="preserve">ομένως και η Επιτροπή Κανονισμού, τα όργανα αυτά ή ένα από τα δύο, να έχουν λόγο, να εμπλέκονται στην κατεύθυνση έκφρασης γνώμης, αλλά και άσκησης κάποιου ελέγχου, πέρα από τον Πρόεδρο της Βουλής -τον όποιο Πρόεδρο της Βουλής- και σε ζητήματα που άπτονται </w:t>
      </w:r>
      <w:r>
        <w:rPr>
          <w:rFonts w:eastAsia="Times New Roman"/>
          <w:szCs w:val="24"/>
        </w:rPr>
        <w:t>της διοίκησης, αλλά και του ελέγχου. Λέμε</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να υπάρχει δυνατότητα κάποιας παρέμβασης, όχι πάντα σε κατεύθυνση διαμαρτυρίας ή καταγγελίας κ.λπ., αλλά να μπορεί κάποιος να συμβά</w:t>
      </w:r>
      <w:r>
        <w:rPr>
          <w:rFonts w:eastAsia="Times New Roman"/>
          <w:szCs w:val="24"/>
        </w:rPr>
        <w:t>λ</w:t>
      </w:r>
      <w:r>
        <w:rPr>
          <w:rFonts w:eastAsia="Times New Roman"/>
          <w:szCs w:val="24"/>
        </w:rPr>
        <w:t>λει, να δίνεται η δυνατότητα στα κόμματα, αν θέλετε, να μπορούν να συμβά</w:t>
      </w:r>
      <w:r>
        <w:rPr>
          <w:rFonts w:eastAsia="Times New Roman"/>
          <w:szCs w:val="24"/>
        </w:rPr>
        <w:t>λ</w:t>
      </w:r>
      <w:r>
        <w:rPr>
          <w:rFonts w:eastAsia="Times New Roman"/>
          <w:szCs w:val="24"/>
        </w:rPr>
        <w:t>λουν με προτάσεις, ώστε να υπάρξει και μια καλύτερη ποιότητα στη λειτουργία του καναλιού της Βουλής, του ραδιοφώνου κ.λπ.</w:t>
      </w:r>
      <w:r>
        <w:rPr>
          <w:rFonts w:eastAsia="Times New Roman"/>
          <w:szCs w:val="24"/>
        </w:rPr>
        <w:t>.</w:t>
      </w:r>
    </w:p>
    <w:p w14:paraId="33B96055" w14:textId="77777777" w:rsidR="009013B7" w:rsidRDefault="00F23ED3">
      <w:pPr>
        <w:spacing w:line="600" w:lineRule="auto"/>
        <w:ind w:firstLine="720"/>
        <w:jc w:val="both"/>
        <w:rPr>
          <w:rFonts w:eastAsia="Times New Roman"/>
          <w:szCs w:val="24"/>
        </w:rPr>
      </w:pPr>
      <w:r>
        <w:rPr>
          <w:rFonts w:eastAsia="Times New Roman"/>
          <w:szCs w:val="24"/>
        </w:rPr>
        <w:t>Στο κομμάτι</w:t>
      </w:r>
      <w:r>
        <w:rPr>
          <w:rFonts w:eastAsia="Times New Roman"/>
          <w:szCs w:val="24"/>
        </w:rPr>
        <w:t>,</w:t>
      </w:r>
      <w:r>
        <w:rPr>
          <w:rFonts w:eastAsia="Times New Roman"/>
          <w:szCs w:val="24"/>
        </w:rPr>
        <w:t xml:space="preserve"> που αφορά το κοινοβουλευτικό μέρος, όπου εμπεριέχονται τα άρθρα 55, 56, 57, σε ό,τι αφορά την προτεινόμενη εκλογή </w:t>
      </w:r>
      <w:r>
        <w:rPr>
          <w:rFonts w:eastAsia="Times New Roman"/>
          <w:szCs w:val="24"/>
        </w:rPr>
        <w:t>Α</w:t>
      </w:r>
      <w:r>
        <w:rPr>
          <w:rFonts w:eastAsia="Times New Roman"/>
          <w:szCs w:val="24"/>
        </w:rPr>
        <w:t>ντιπρ</w:t>
      </w:r>
      <w:r>
        <w:rPr>
          <w:rFonts w:eastAsia="Times New Roman"/>
          <w:szCs w:val="24"/>
        </w:rPr>
        <w:t xml:space="preserve">οέδρου πέραν της πέμπτης κοινοβουλευτικής δύναμης, ομάδας, </w:t>
      </w:r>
      <w:r>
        <w:rPr>
          <w:rFonts w:eastAsia="Times New Roman"/>
          <w:szCs w:val="24"/>
        </w:rPr>
        <w:lastRenderedPageBreak/>
        <w:t xml:space="preserve">κ.λπ., προκειμένου να καλύπτονται οι θέσεις και να μην μένουν κενές, εμείς δεν έχουμε αντίρρηση. Το είπαμε και στην </w:t>
      </w:r>
      <w:r>
        <w:rPr>
          <w:rFonts w:eastAsia="Times New Roman"/>
          <w:szCs w:val="24"/>
        </w:rPr>
        <w:t>ε</w:t>
      </w:r>
      <w:r>
        <w:rPr>
          <w:rFonts w:eastAsia="Times New Roman"/>
          <w:szCs w:val="24"/>
        </w:rPr>
        <w:t xml:space="preserve">πιτροπή. </w:t>
      </w:r>
    </w:p>
    <w:p w14:paraId="33B96056" w14:textId="77777777" w:rsidR="009013B7" w:rsidRDefault="00F23ED3">
      <w:pPr>
        <w:spacing w:line="600" w:lineRule="auto"/>
        <w:ind w:firstLine="720"/>
        <w:jc w:val="both"/>
        <w:rPr>
          <w:rFonts w:eastAsia="Times New Roman"/>
          <w:szCs w:val="24"/>
        </w:rPr>
      </w:pPr>
      <w:r>
        <w:rPr>
          <w:rFonts w:eastAsia="Times New Roman"/>
          <w:szCs w:val="24"/>
        </w:rPr>
        <w:t>Το ίδιο συμφωνούμε και για το άρθρο 56, στο δικαίωμα</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της επισ</w:t>
      </w:r>
      <w:r>
        <w:rPr>
          <w:rFonts w:eastAsia="Times New Roman"/>
          <w:szCs w:val="24"/>
        </w:rPr>
        <w:t xml:space="preserve">τολικής ψήφου στη Διάσκεψη των Προέδρων, που θεωρούμε πως είναι προς διευκόλυνση, όπως ορίζεται. </w:t>
      </w:r>
    </w:p>
    <w:p w14:paraId="33B96057" w14:textId="77777777" w:rsidR="009013B7" w:rsidRDefault="00F23ED3">
      <w:pPr>
        <w:spacing w:line="600" w:lineRule="auto"/>
        <w:ind w:firstLine="720"/>
        <w:jc w:val="both"/>
        <w:rPr>
          <w:rFonts w:eastAsia="Times New Roman"/>
          <w:szCs w:val="24"/>
        </w:rPr>
      </w:pPr>
      <w:r>
        <w:rPr>
          <w:rFonts w:eastAsia="Times New Roman"/>
          <w:szCs w:val="24"/>
        </w:rPr>
        <w:t>Όμως, δεν συμφωνούμε με το άρθρο 57</w:t>
      </w:r>
      <w:r>
        <w:rPr>
          <w:rFonts w:eastAsia="Times New Roman"/>
          <w:szCs w:val="24"/>
        </w:rPr>
        <w:t>,</w:t>
      </w:r>
      <w:r>
        <w:rPr>
          <w:rFonts w:eastAsia="Times New Roman"/>
          <w:szCs w:val="24"/>
        </w:rPr>
        <w:t xml:space="preserve"> που έχει να κάνει με τη σύντμηση των διαδικασιών, με τη μορφή του επείγοντος των νομοσχεδίων. Αφορά, δηλαδή, την ψήφιση κ</w:t>
      </w:r>
      <w:r>
        <w:rPr>
          <w:rFonts w:eastAsia="Times New Roman"/>
          <w:szCs w:val="24"/>
        </w:rPr>
        <w:t xml:space="preserve">αι συζήτηση των νομοσχεδίων που καταφθάνουν με αυτόν τον τρόπο, τον επείγοντα τρόπο. </w:t>
      </w:r>
    </w:p>
    <w:p w14:paraId="33B96058" w14:textId="77777777" w:rsidR="009013B7" w:rsidRDefault="00F23ED3">
      <w:pPr>
        <w:spacing w:line="600" w:lineRule="auto"/>
        <w:jc w:val="both"/>
        <w:rPr>
          <w:rFonts w:eastAsia="Times New Roman"/>
          <w:szCs w:val="24"/>
        </w:rPr>
      </w:pPr>
      <w:r>
        <w:rPr>
          <w:rFonts w:eastAsia="Times New Roman"/>
          <w:szCs w:val="24"/>
        </w:rPr>
        <w:t xml:space="preserve">Το ότι έχει εφαρμοστεί η συγκεκριμένη διαδικασία και μάλιστα πάρα πολλές φορές, όπως ειπώθηκε από εισηγητές στην </w:t>
      </w:r>
      <w:r>
        <w:rPr>
          <w:rFonts w:eastAsia="Times New Roman"/>
          <w:szCs w:val="24"/>
        </w:rPr>
        <w:t>ε</w:t>
      </w:r>
      <w:r>
        <w:rPr>
          <w:rFonts w:eastAsia="Times New Roman"/>
          <w:szCs w:val="24"/>
        </w:rPr>
        <w:t>πιτροπή αλλά και στην έως τώρα κουβέντα που κάνουμε εδώ,</w:t>
      </w:r>
      <w:r>
        <w:rPr>
          <w:rFonts w:eastAsia="Times New Roman"/>
          <w:szCs w:val="24"/>
        </w:rPr>
        <w:t xml:space="preserve"> δεν σημαίνει πως θα πρέπει και να θεσμοθετηθεί και όχι το αντίθετο που ακούστηκε ότι έχει δοκιμαστεί στην πράξη αλλά καλά είναι, ή θα πρέπει να το θεσμοθετήσουμε. </w:t>
      </w:r>
    </w:p>
    <w:p w14:paraId="33B96059" w14:textId="77777777" w:rsidR="009013B7" w:rsidRDefault="00F23ED3">
      <w:pPr>
        <w:spacing w:after="0" w:line="600" w:lineRule="auto"/>
        <w:ind w:firstLine="720"/>
        <w:jc w:val="both"/>
        <w:rPr>
          <w:rFonts w:eastAsia="Times New Roman"/>
          <w:szCs w:val="24"/>
        </w:rPr>
      </w:pPr>
      <w:r>
        <w:rPr>
          <w:rFonts w:eastAsia="Times New Roman"/>
          <w:szCs w:val="24"/>
        </w:rPr>
        <w:lastRenderedPageBreak/>
        <w:t xml:space="preserve">Εμείς καταθέσαμε και στην </w:t>
      </w:r>
      <w:r>
        <w:rPr>
          <w:rFonts w:eastAsia="Times New Roman"/>
          <w:szCs w:val="24"/>
        </w:rPr>
        <w:t>ε</w:t>
      </w:r>
      <w:r>
        <w:rPr>
          <w:rFonts w:eastAsia="Times New Roman"/>
          <w:szCs w:val="24"/>
        </w:rPr>
        <w:t xml:space="preserve">πιτροπή την άποψή </w:t>
      </w:r>
      <w:r>
        <w:rPr>
          <w:rFonts w:eastAsia="Times New Roman"/>
          <w:szCs w:val="24"/>
        </w:rPr>
        <w:t>μας,</w:t>
      </w:r>
      <w:r>
        <w:rPr>
          <w:rFonts w:eastAsia="Times New Roman"/>
          <w:szCs w:val="24"/>
        </w:rPr>
        <w:t xml:space="preserve"> ότι μιλάμε για ασφυκτικές διαδικασίες. Το</w:t>
      </w:r>
      <w:r>
        <w:rPr>
          <w:rFonts w:eastAsia="Times New Roman"/>
          <w:szCs w:val="24"/>
        </w:rPr>
        <w:t xml:space="preserve"> γνωρίζουμε όλοι, δεν μπορούμε να κρυβόμαστε. Είναι κυριολεκτικά εξοντωτικές διαδικασίες και για τους Βουλευτές, αλλά και για όσους συνεπικουρούν το έργο των Βουλευτών και στην ουσία δεν προλαβαίνει κάποιος να ενημερωθεί, αλλά και να προετοιμαστεί κατάλληλ</w:t>
      </w:r>
      <w:r>
        <w:rPr>
          <w:rFonts w:eastAsia="Times New Roman"/>
          <w:szCs w:val="24"/>
        </w:rPr>
        <w:t xml:space="preserve">α ώστε να ανταπεξέλθει στο νομοθετικό έργο. </w:t>
      </w:r>
    </w:p>
    <w:p w14:paraId="33B9605A" w14:textId="77777777" w:rsidR="009013B7" w:rsidRDefault="00F23ED3">
      <w:pPr>
        <w:spacing w:after="0" w:line="600" w:lineRule="auto"/>
        <w:ind w:firstLine="720"/>
        <w:jc w:val="both"/>
        <w:rPr>
          <w:rFonts w:eastAsia="Times New Roman"/>
          <w:szCs w:val="24"/>
        </w:rPr>
      </w:pPr>
      <w:r>
        <w:rPr>
          <w:rFonts w:eastAsia="Times New Roman"/>
          <w:szCs w:val="24"/>
        </w:rPr>
        <w:t>Στη βάση όλων αυτών, εμείς καταψηφίζουμε επί της αρχής. Βεβαίως, όπως είπα και στην αρχή, υπάρχουν άρθρα τα οποία θα ψηφίσουμε.</w:t>
      </w:r>
    </w:p>
    <w:p w14:paraId="33B9605B" w14:textId="77777777" w:rsidR="009013B7" w:rsidRDefault="00F23ED3">
      <w:pPr>
        <w:spacing w:after="0" w:line="600" w:lineRule="auto"/>
        <w:ind w:firstLine="720"/>
        <w:jc w:val="both"/>
        <w:rPr>
          <w:rFonts w:eastAsia="Times New Roman"/>
          <w:szCs w:val="24"/>
        </w:rPr>
      </w:pPr>
      <w:r>
        <w:rPr>
          <w:rFonts w:eastAsia="Times New Roman"/>
          <w:szCs w:val="24"/>
        </w:rPr>
        <w:t>Ευχαριστώ, κύριε Πρόεδρε.</w:t>
      </w:r>
    </w:p>
    <w:p w14:paraId="33B9605C" w14:textId="77777777" w:rsidR="009013B7" w:rsidRDefault="00F23ED3">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ειδικό</w:t>
      </w:r>
      <w:r>
        <w:rPr>
          <w:rFonts w:eastAsia="Times New Roman"/>
          <w:szCs w:val="24"/>
        </w:rPr>
        <w:t xml:space="preserve"> αγορητή του Κομμουνιστικού Κόμματος Ελλάδ</w:t>
      </w:r>
      <w:r>
        <w:rPr>
          <w:rFonts w:eastAsia="Times New Roman"/>
          <w:szCs w:val="24"/>
        </w:rPr>
        <w:t>α</w:t>
      </w:r>
      <w:r>
        <w:rPr>
          <w:rFonts w:eastAsia="Times New Roman"/>
          <w:szCs w:val="24"/>
        </w:rPr>
        <w:t xml:space="preserve">ς κ. </w:t>
      </w:r>
      <w:proofErr w:type="spellStart"/>
      <w:r>
        <w:rPr>
          <w:rFonts w:eastAsia="Times New Roman"/>
          <w:szCs w:val="24"/>
        </w:rPr>
        <w:t>Λαμπρούλη</w:t>
      </w:r>
      <w:proofErr w:type="spellEnd"/>
      <w:r>
        <w:rPr>
          <w:rFonts w:eastAsia="Times New Roman"/>
          <w:szCs w:val="24"/>
        </w:rPr>
        <w:t>.</w:t>
      </w:r>
    </w:p>
    <w:p w14:paraId="33B9605D" w14:textId="77777777" w:rsidR="009013B7" w:rsidRDefault="00F23ED3">
      <w:pPr>
        <w:spacing w:after="0" w:line="600" w:lineRule="auto"/>
        <w:ind w:firstLine="720"/>
        <w:jc w:val="both"/>
        <w:rPr>
          <w:rFonts w:eastAsia="Times New Roman"/>
          <w:szCs w:val="24"/>
        </w:rPr>
      </w:pPr>
      <w:r>
        <w:rPr>
          <w:rFonts w:eastAsia="Times New Roman"/>
          <w:szCs w:val="24"/>
        </w:rPr>
        <w:t>Τον λόγο έχει ο ειδικός αγορητής από το Ποτάμι κ. Σπυρίδων Λυκούδης.</w:t>
      </w:r>
    </w:p>
    <w:p w14:paraId="33B9605E" w14:textId="77777777" w:rsidR="009013B7" w:rsidRDefault="00F23ED3">
      <w:pPr>
        <w:spacing w:after="0"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Κύριε Πρόεδρε, θα μιλήσω από τη θέση μου.</w:t>
      </w:r>
    </w:p>
    <w:p w14:paraId="33B9605F" w14:textId="77777777" w:rsidR="009013B7" w:rsidRDefault="00F23ED3">
      <w:pPr>
        <w:spacing w:after="0"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Κανένα πρόβλημα.</w:t>
      </w:r>
    </w:p>
    <w:p w14:paraId="33B96060" w14:textId="77777777" w:rsidR="009013B7" w:rsidRDefault="00F23ED3">
      <w:pPr>
        <w:spacing w:after="0" w:line="600" w:lineRule="auto"/>
        <w:ind w:firstLine="720"/>
        <w:jc w:val="both"/>
        <w:rPr>
          <w:rFonts w:eastAsia="Times New Roman"/>
          <w:szCs w:val="24"/>
        </w:rPr>
      </w:pPr>
      <w:r>
        <w:rPr>
          <w:rFonts w:eastAsia="Times New Roman"/>
          <w:b/>
          <w:szCs w:val="24"/>
        </w:rPr>
        <w:t xml:space="preserve">ΣΠΥΡΙΔΩΝ </w:t>
      </w:r>
      <w:r>
        <w:rPr>
          <w:rFonts w:eastAsia="Times New Roman"/>
          <w:b/>
          <w:szCs w:val="24"/>
        </w:rPr>
        <w:t>ΛΥΚΟΥΔΗΣ:</w:t>
      </w:r>
      <w:r>
        <w:rPr>
          <w:rFonts w:eastAsia="Times New Roman"/>
          <w:szCs w:val="24"/>
        </w:rPr>
        <w:t xml:space="preserve"> Κυρίες και κύριοι συνάδελφοι,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εισαγωγικά και πριν από την</w:t>
      </w:r>
      <w:r>
        <w:rPr>
          <w:rFonts w:eastAsia="Times New Roman"/>
          <w:szCs w:val="24"/>
        </w:rPr>
        <w:t>,</w:t>
      </w:r>
      <w:r>
        <w:rPr>
          <w:rFonts w:eastAsia="Times New Roman"/>
          <w:szCs w:val="24"/>
        </w:rPr>
        <w:t xml:space="preserve"> επί της ουσίας</w:t>
      </w:r>
      <w:r>
        <w:rPr>
          <w:rFonts w:eastAsia="Times New Roman"/>
          <w:szCs w:val="24"/>
        </w:rPr>
        <w:t>,</w:t>
      </w:r>
      <w:r>
        <w:rPr>
          <w:rFonts w:eastAsia="Times New Roman"/>
          <w:szCs w:val="24"/>
        </w:rPr>
        <w:t xml:space="preserve"> παρέμβασή μου για το υπό συζήτηση θέμα, θέλω να πω κάτι που αισθάνομαι ότι το έχω ως υποχρέωση και δεν είναι μέσα στο πλαίσιο μιας πολιτικής κοινοβουλευτικής φι</w:t>
      </w:r>
      <w:r>
        <w:rPr>
          <w:rFonts w:eastAsia="Times New Roman"/>
          <w:szCs w:val="24"/>
        </w:rPr>
        <w:t xml:space="preserve">λοφρόνησης ή στο πλαίσιο ενός πολιτικού τακτ που συνήθως έχουμε για πολλά ζητήματα όλοι μας. </w:t>
      </w:r>
    </w:p>
    <w:p w14:paraId="33B96061" w14:textId="77777777" w:rsidR="009013B7" w:rsidRDefault="00F23ED3">
      <w:pPr>
        <w:spacing w:after="0" w:line="600" w:lineRule="auto"/>
        <w:ind w:firstLine="720"/>
        <w:jc w:val="both"/>
        <w:rPr>
          <w:rFonts w:eastAsia="Times New Roman"/>
          <w:szCs w:val="24"/>
        </w:rPr>
      </w:pPr>
      <w:r>
        <w:rPr>
          <w:rFonts w:eastAsia="Times New Roman"/>
          <w:szCs w:val="24"/>
        </w:rPr>
        <w:t>Θέλω να εκφράσω τις βαθιές μου ευχαριστίες προς το προσωπικό της Βουλής, τις υπηρεσίες, τους αγαπητούς φίλους συναδέλφους, από διευθυντικά στελέχη μέχρι κατώτερου</w:t>
      </w:r>
      <w:r>
        <w:rPr>
          <w:rFonts w:eastAsia="Times New Roman"/>
          <w:szCs w:val="24"/>
        </w:rPr>
        <w:t>ς υπαλλήλους, για την πολύτιμη βοήθεια που είχα και εγώ αλλά –νομίζω- και άλλοι συνάδελφοί μας κατά τη διάρκεια της παρουσίας μας στη Βουλή. Εγώ έχω μερικά χρόνια στη Βουλή και έχω εξοικειωθεί με πάρα πολλές λειτουργίες καθημερινότητας στη Βουλή. Παρά ταύτ</w:t>
      </w:r>
      <w:r>
        <w:rPr>
          <w:rFonts w:eastAsia="Times New Roman"/>
          <w:szCs w:val="24"/>
        </w:rPr>
        <w:t xml:space="preserve">α, χωρίς την πολύτιμη βοήθεια των φίλων και συναδέλφων υπαλλήλων της Βουλής θα αισθανόμουν μια κοινοβουλευτική πολιτική αναπηρία. </w:t>
      </w:r>
    </w:p>
    <w:p w14:paraId="33B96062" w14:textId="77777777" w:rsidR="009013B7" w:rsidRDefault="00F23ED3">
      <w:pPr>
        <w:spacing w:line="600" w:lineRule="auto"/>
        <w:ind w:firstLine="720"/>
        <w:jc w:val="both"/>
        <w:rPr>
          <w:rFonts w:eastAsia="Times New Roman"/>
          <w:szCs w:val="24"/>
        </w:rPr>
      </w:pPr>
      <w:r>
        <w:rPr>
          <w:rFonts w:eastAsia="Times New Roman"/>
          <w:szCs w:val="24"/>
        </w:rPr>
        <w:lastRenderedPageBreak/>
        <w:t>Υπ’ αυτήν την έννοια και επειδή συνεχώς έχω αυτήν την ανάγκη, θέλω να εκφράσω για άλλη μια φορά τις ευχαριστίες μου και να πω</w:t>
      </w:r>
      <w:r>
        <w:rPr>
          <w:rFonts w:eastAsia="Times New Roman"/>
          <w:szCs w:val="24"/>
        </w:rPr>
        <w:t xml:space="preserve"> πόσο τους σέβομαι και τους τιμώ ειλικρινά και χωρίς φιλοφρονήσεις. Είναι μία ειλικρινής κατάθεση μιας προσωπικής εμπειρίας.</w:t>
      </w:r>
    </w:p>
    <w:p w14:paraId="33B96063" w14:textId="77777777" w:rsidR="009013B7" w:rsidRDefault="00F23ED3">
      <w:pPr>
        <w:spacing w:after="0" w:line="600" w:lineRule="auto"/>
        <w:ind w:firstLine="720"/>
        <w:jc w:val="both"/>
        <w:rPr>
          <w:rFonts w:eastAsia="Times New Roman"/>
          <w:szCs w:val="24"/>
        </w:rPr>
      </w:pPr>
      <w:r>
        <w:rPr>
          <w:rFonts w:eastAsia="Times New Roman"/>
          <w:szCs w:val="24"/>
        </w:rPr>
        <w:t>Κυρίες και κύριοι συνάδελφοι,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θα πω αυτό που είπε ο κύριος Πρόεδρος, ο κ. </w:t>
      </w:r>
      <w:proofErr w:type="spellStart"/>
      <w:r>
        <w:rPr>
          <w:rFonts w:eastAsia="Times New Roman"/>
          <w:szCs w:val="24"/>
        </w:rPr>
        <w:t>Τραγάκης</w:t>
      </w:r>
      <w:proofErr w:type="spellEnd"/>
      <w:r>
        <w:rPr>
          <w:rFonts w:eastAsia="Times New Roman"/>
          <w:szCs w:val="24"/>
        </w:rPr>
        <w:t xml:space="preserve">. Νομίζω ότι έχουμε κάνει καλή συζήτηση μέχρι τώρα. Στις </w:t>
      </w:r>
      <w:r>
        <w:rPr>
          <w:rFonts w:eastAsia="Times New Roman"/>
          <w:szCs w:val="24"/>
        </w:rPr>
        <w:t>ε</w:t>
      </w:r>
      <w:r>
        <w:rPr>
          <w:rFonts w:eastAsia="Times New Roman"/>
          <w:szCs w:val="24"/>
        </w:rPr>
        <w:t xml:space="preserve">πιτροπές που συνεδριάσαμε αλλά και σε κατ’ ιδίαν συναντήσεις με τον </w:t>
      </w:r>
      <w:r>
        <w:rPr>
          <w:rFonts w:eastAsia="Times New Roman"/>
          <w:szCs w:val="24"/>
        </w:rPr>
        <w:t>Π</w:t>
      </w:r>
      <w:r>
        <w:rPr>
          <w:rFonts w:eastAsia="Times New Roman"/>
          <w:szCs w:val="24"/>
        </w:rPr>
        <w:t xml:space="preserve">ρόεδρο και με τον </w:t>
      </w:r>
      <w:r>
        <w:rPr>
          <w:rFonts w:eastAsia="Times New Roman"/>
          <w:szCs w:val="24"/>
        </w:rPr>
        <w:t>Γ</w:t>
      </w:r>
      <w:r>
        <w:rPr>
          <w:rFonts w:eastAsia="Times New Roman"/>
          <w:szCs w:val="24"/>
        </w:rPr>
        <w:t xml:space="preserve">ενικό </w:t>
      </w:r>
      <w:r>
        <w:rPr>
          <w:rFonts w:eastAsia="Times New Roman"/>
          <w:szCs w:val="24"/>
        </w:rPr>
        <w:t>Γ</w:t>
      </w:r>
      <w:r>
        <w:rPr>
          <w:rFonts w:eastAsia="Times New Roman"/>
          <w:szCs w:val="24"/>
        </w:rPr>
        <w:t xml:space="preserve">ραμματέα, αλλά νομίζω και με την πολύτιμη βοήθεια </w:t>
      </w:r>
      <w:r>
        <w:rPr>
          <w:rFonts w:eastAsia="Times New Roman"/>
          <w:szCs w:val="24"/>
        </w:rPr>
        <w:t xml:space="preserve">με βάση τις εμπειρίες του Προέδρου κ. </w:t>
      </w:r>
      <w:proofErr w:type="spellStart"/>
      <w:r>
        <w:rPr>
          <w:rFonts w:eastAsia="Times New Roman"/>
          <w:szCs w:val="24"/>
        </w:rPr>
        <w:t>Τραγάκη</w:t>
      </w:r>
      <w:proofErr w:type="spellEnd"/>
      <w:r>
        <w:rPr>
          <w:rFonts w:eastAsia="Times New Roman"/>
          <w:szCs w:val="24"/>
        </w:rPr>
        <w:t>, έχω την εντύπωση ότι έχουμε εισπράξει όλοι μια συνολική εικόνα</w:t>
      </w:r>
      <w:r>
        <w:rPr>
          <w:rFonts w:eastAsia="Times New Roman"/>
          <w:szCs w:val="24"/>
        </w:rPr>
        <w:t>,</w:t>
      </w:r>
      <w:r>
        <w:rPr>
          <w:rFonts w:eastAsia="Times New Roman"/>
          <w:szCs w:val="24"/>
        </w:rPr>
        <w:t xml:space="preserve"> που είναι πάρα πολύ θετική στο να καταλήξουμε σε κάποια συμπεράσματα. </w:t>
      </w:r>
    </w:p>
    <w:p w14:paraId="33B96064" w14:textId="77777777" w:rsidR="009013B7" w:rsidRDefault="00F23ED3">
      <w:pPr>
        <w:spacing w:line="600" w:lineRule="auto"/>
        <w:ind w:firstLine="720"/>
        <w:jc w:val="both"/>
        <w:rPr>
          <w:rFonts w:eastAsia="Times New Roman"/>
          <w:szCs w:val="24"/>
        </w:rPr>
      </w:pPr>
      <w:r>
        <w:rPr>
          <w:rFonts w:eastAsia="Times New Roman"/>
          <w:szCs w:val="24"/>
        </w:rPr>
        <w:t>Υποστηρίζω ότι αυτό που εδώ και καιρό είχαμε όλοι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μας είναι ότι χ</w:t>
      </w:r>
      <w:r>
        <w:rPr>
          <w:rFonts w:eastAsia="Times New Roman"/>
          <w:szCs w:val="24"/>
        </w:rPr>
        <w:t xml:space="preserve">ρειάζεται μια αναδιάταξη, μια αναδιαμόρφωση, μια </w:t>
      </w:r>
      <w:proofErr w:type="spellStart"/>
      <w:r>
        <w:rPr>
          <w:rFonts w:eastAsia="Times New Roman"/>
          <w:szCs w:val="24"/>
        </w:rPr>
        <w:t>επαναδιατύπωση</w:t>
      </w:r>
      <w:proofErr w:type="spellEnd"/>
      <w:r>
        <w:rPr>
          <w:rFonts w:eastAsia="Times New Roman"/>
          <w:szCs w:val="24"/>
        </w:rPr>
        <w:t xml:space="preserve"> στο σύνολο του Κανονισμού της Βουλής όσον αφορά στις διατάξεις που τώρα συζητάμε για να γίνει πιο αποδοτικός, πιο αποτελεσματικός και να είναι ευρύχωρος </w:t>
      </w:r>
      <w:r>
        <w:rPr>
          <w:rFonts w:eastAsia="Times New Roman"/>
          <w:szCs w:val="24"/>
        </w:rPr>
        <w:lastRenderedPageBreak/>
        <w:t>και σοβαρότερος παραγωγός κοινοβουλευτι</w:t>
      </w:r>
      <w:r>
        <w:rPr>
          <w:rFonts w:eastAsia="Times New Roman"/>
          <w:szCs w:val="24"/>
        </w:rPr>
        <w:t xml:space="preserve">κών διαδικασιών. Αυτό νομίζω ότι τώρα επιτυγχάνεται. Ακριβολογώ, δεν κάνω ούτε παραχωρήσεις ούτε παρατηρήσεις τις οποίες δεν πιστεύω και επ’ αυτού δεν κάνω πολιτικές φιλοφρονήσεις. Αυτό που λέω το εννοώ. Νομίζω ότι αυτού του τύπου η άνεση και η μεγαλύτερη </w:t>
      </w:r>
      <w:r>
        <w:rPr>
          <w:rFonts w:eastAsia="Times New Roman"/>
          <w:szCs w:val="24"/>
        </w:rPr>
        <w:t>ευρυχωρία στη διαδικασία</w:t>
      </w:r>
      <w:r>
        <w:rPr>
          <w:rFonts w:eastAsia="Times New Roman"/>
          <w:szCs w:val="24"/>
        </w:rPr>
        <w:t>,</w:t>
      </w:r>
      <w:r>
        <w:rPr>
          <w:rFonts w:eastAsia="Times New Roman"/>
          <w:szCs w:val="24"/>
        </w:rPr>
        <w:t xml:space="preserve"> που συζητάμε, ενός Κανονισμού όπως τον συζητάμε τώρα, είναι υπαρκτή. </w:t>
      </w:r>
    </w:p>
    <w:p w14:paraId="33B96065" w14:textId="77777777" w:rsidR="009013B7" w:rsidRDefault="00F23ED3">
      <w:pPr>
        <w:spacing w:after="0" w:line="600" w:lineRule="auto"/>
        <w:ind w:firstLine="720"/>
        <w:jc w:val="both"/>
        <w:rPr>
          <w:rFonts w:eastAsia="Times New Roman"/>
          <w:szCs w:val="24"/>
        </w:rPr>
      </w:pPr>
      <w:r>
        <w:rPr>
          <w:rFonts w:eastAsia="Times New Roman"/>
          <w:szCs w:val="24"/>
        </w:rPr>
        <w:t xml:space="preserve">Υπάρχουν, όμως, μερικές παρατηρήσεις που θέλω να κάνω. Είχα την εντύπωση –το λέω επειδή είναι παριστάμενος ο κύριος </w:t>
      </w:r>
      <w:r>
        <w:rPr>
          <w:rFonts w:eastAsia="Times New Roman"/>
          <w:szCs w:val="24"/>
        </w:rPr>
        <w:t>Π</w:t>
      </w:r>
      <w:r>
        <w:rPr>
          <w:rFonts w:eastAsia="Times New Roman"/>
          <w:szCs w:val="24"/>
        </w:rPr>
        <w:t xml:space="preserve">ρόεδρος, αλλά και ο </w:t>
      </w:r>
      <w:r>
        <w:rPr>
          <w:rFonts w:eastAsia="Times New Roman"/>
          <w:szCs w:val="24"/>
        </w:rPr>
        <w:t>Γ</w:t>
      </w:r>
      <w:r>
        <w:rPr>
          <w:rFonts w:eastAsia="Times New Roman"/>
          <w:szCs w:val="24"/>
        </w:rPr>
        <w:t>ραμματέας εδώ- ότι μερ</w:t>
      </w:r>
      <w:r>
        <w:rPr>
          <w:rFonts w:eastAsia="Times New Roman"/>
          <w:szCs w:val="24"/>
        </w:rPr>
        <w:t xml:space="preserve">ικές παρατηρήσεις που είχαμε κάνει στις </w:t>
      </w:r>
      <w:r>
        <w:rPr>
          <w:rFonts w:eastAsia="Times New Roman"/>
          <w:szCs w:val="24"/>
        </w:rPr>
        <w:t>ε</w:t>
      </w:r>
      <w:r>
        <w:rPr>
          <w:rFonts w:eastAsia="Times New Roman"/>
          <w:szCs w:val="24"/>
        </w:rPr>
        <w:t>πιτροπές ή δεν ελήφθησαν υπόψη ή ελήφθησαν και δεν θεωρήθηκαν χρήσιμες. Και τα δύο μπορεί να συμβαίνουν και δεν είναι κακό αυτό. Απλώς κάποιος που τις έχει κάνει ή που συμφωνούσε όταν τις έκανε κάποιος άλλος, οφείλε</w:t>
      </w:r>
      <w:r>
        <w:rPr>
          <w:rFonts w:eastAsia="Times New Roman"/>
          <w:szCs w:val="24"/>
        </w:rPr>
        <w:t>ι να τις επαναλάβει.</w:t>
      </w:r>
    </w:p>
    <w:p w14:paraId="33B96066"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Αναφέρομαι σε τρεις. Πρώτα από όλα στην υπόθεση της </w:t>
      </w:r>
      <w:proofErr w:type="spellStart"/>
      <w:r>
        <w:rPr>
          <w:rFonts w:eastAsia="Times New Roman" w:cs="Times New Roman"/>
          <w:szCs w:val="24"/>
        </w:rPr>
        <w:t>μοριοδότησης</w:t>
      </w:r>
      <w:proofErr w:type="spellEnd"/>
      <w:r>
        <w:rPr>
          <w:rFonts w:eastAsia="Times New Roman" w:cs="Times New Roman"/>
          <w:szCs w:val="24"/>
        </w:rPr>
        <w:t xml:space="preserve">. Δεν χρειάζεται να κάνω ιδιαίτερη συζήτηση επ’ αυτού. Ο κ. </w:t>
      </w:r>
      <w:proofErr w:type="spellStart"/>
      <w:r>
        <w:rPr>
          <w:rFonts w:eastAsia="Times New Roman" w:cs="Times New Roman"/>
          <w:szCs w:val="24"/>
        </w:rPr>
        <w:t>Τραγάκης</w:t>
      </w:r>
      <w:proofErr w:type="spellEnd"/>
      <w:r>
        <w:rPr>
          <w:rFonts w:eastAsia="Times New Roman" w:cs="Times New Roman"/>
          <w:szCs w:val="24"/>
        </w:rPr>
        <w:t xml:space="preserve"> τα είπε και συμφωνώ. Και νομίζω ότι  κακώς δεν ελήφθη </w:t>
      </w:r>
      <w:r>
        <w:rPr>
          <w:rFonts w:eastAsia="Times New Roman" w:cs="Times New Roman"/>
          <w:szCs w:val="24"/>
        </w:rPr>
        <w:lastRenderedPageBreak/>
        <w:t>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η πρόταση που είχε κάνει σε αυτό το ζήτ</w:t>
      </w:r>
      <w:r>
        <w:rPr>
          <w:rFonts w:eastAsia="Times New Roman" w:cs="Times New Roman"/>
          <w:szCs w:val="24"/>
        </w:rPr>
        <w:t xml:space="preserve">ημα ο σεβαστός Πρόεδρος, ο κ. </w:t>
      </w:r>
      <w:proofErr w:type="spellStart"/>
      <w:r>
        <w:rPr>
          <w:rFonts w:eastAsia="Times New Roman" w:cs="Times New Roman"/>
          <w:szCs w:val="24"/>
        </w:rPr>
        <w:t>Τραγάκης</w:t>
      </w:r>
      <w:proofErr w:type="spellEnd"/>
      <w:r>
        <w:rPr>
          <w:rFonts w:eastAsia="Times New Roman" w:cs="Times New Roman"/>
          <w:szCs w:val="24"/>
        </w:rPr>
        <w:t xml:space="preserve">, η οποία ήταν πιο διεξοδική και πιο αποτελεσματική. </w:t>
      </w:r>
    </w:p>
    <w:p w14:paraId="33B96067"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Το δεύτερο έχει σχέση με το θέμα της Επιτροπής Νομικής Υποστήριξης και τη σχέση της με το Επιστημονικό Συμβούλιο και την Επιστημονική Υπηρεσία. Είχαμε πει το εξής: </w:t>
      </w:r>
      <w:r>
        <w:rPr>
          <w:rFonts w:eastAsia="Times New Roman" w:cs="Times New Roman"/>
          <w:szCs w:val="24"/>
        </w:rPr>
        <w:t xml:space="preserve">Από την ώρα που υπάρχει αυτό το Επιστημονικό Συμβούλιο, με εξαιρετικό έργο όσον αφορά το παρελθόν, τι ανάγκη έχουμε από αυτήν την Υπηρεσία Νομικής Υποστήριξης; </w:t>
      </w:r>
      <w:proofErr w:type="spellStart"/>
      <w:r>
        <w:rPr>
          <w:rFonts w:eastAsia="Times New Roman" w:cs="Times New Roman"/>
          <w:szCs w:val="24"/>
        </w:rPr>
        <w:t>Ελέχθη</w:t>
      </w:r>
      <w:proofErr w:type="spellEnd"/>
      <w:r>
        <w:rPr>
          <w:rFonts w:eastAsia="Times New Roman" w:cs="Times New Roman"/>
          <w:szCs w:val="24"/>
        </w:rPr>
        <w:t xml:space="preserve"> -και να σας πω ότι πεισθήκαμε οι περισσότεροι- ότι ενδεχομένως η καθημερινότητα των αναγκ</w:t>
      </w:r>
      <w:r>
        <w:rPr>
          <w:rFonts w:eastAsia="Times New Roman" w:cs="Times New Roman"/>
          <w:szCs w:val="24"/>
        </w:rPr>
        <w:t>ών των λειτουργιών της Βουλής επιβά</w:t>
      </w:r>
      <w:r>
        <w:rPr>
          <w:rFonts w:eastAsia="Times New Roman" w:cs="Times New Roman"/>
          <w:szCs w:val="24"/>
        </w:rPr>
        <w:t>λ</w:t>
      </w:r>
      <w:r>
        <w:rPr>
          <w:rFonts w:eastAsia="Times New Roman" w:cs="Times New Roman"/>
          <w:szCs w:val="24"/>
        </w:rPr>
        <w:t>λει ή απαιτεί μια νομική υποστήριξη που μπορεί να μην την είχε άμεσα όταν την χρειαζόταν η διαδικασία από το Επιστημονική Συμβούλιο. Και είχαμε πει ότι μπορεί να είναι και έτσι και ας το δεχτούμε. Υπήρξε, όμως, πρόταση ε</w:t>
      </w:r>
      <w:r>
        <w:rPr>
          <w:rFonts w:eastAsia="Times New Roman" w:cs="Times New Roman"/>
          <w:szCs w:val="24"/>
        </w:rPr>
        <w:t xml:space="preserve">άν ο προϊστάμενος ή η στελέχωση αυτής της Επιτροπής Νομικής Υποστήριξης προέρχεται από το Επιστημονικό Συμβούλιο να υπάγεται στο Επιστημονικό Συμβούλιο. Και είναι τόσο προφανές ότι αυτό είναι λογικό, </w:t>
      </w:r>
      <w:r>
        <w:rPr>
          <w:rFonts w:eastAsia="Times New Roman" w:cs="Times New Roman"/>
          <w:szCs w:val="24"/>
        </w:rPr>
        <w:lastRenderedPageBreak/>
        <w:t>ώστε πραγματικά σκέφτομαι το εξής: Αν μια συνολική προσπ</w:t>
      </w:r>
      <w:r>
        <w:rPr>
          <w:rFonts w:eastAsia="Times New Roman" w:cs="Times New Roman"/>
          <w:szCs w:val="24"/>
        </w:rPr>
        <w:t xml:space="preserve">άθεια που κατατίθεται τώρα είναι ορθολογική,  εδώ εμφανίζεται ως μη ορθολογική η μη αποδοχή αυτής της πρότασης; </w:t>
      </w:r>
    </w:p>
    <w:p w14:paraId="33B9606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Έχω την εντύπωση ότι πρέπει να το ξαναδείτε. Και ενδεχομένως να το δείτε κατά τη διάρκεια της σημερινής συνεδρίασης. Δεν χρειάζεται να μείνουμε</w:t>
      </w:r>
      <w:r>
        <w:rPr>
          <w:rFonts w:eastAsia="Times New Roman" w:cs="Times New Roman"/>
          <w:szCs w:val="24"/>
        </w:rPr>
        <w:t xml:space="preserve"> σε αυτό</w:t>
      </w:r>
      <w:r>
        <w:rPr>
          <w:rFonts w:eastAsia="Times New Roman" w:cs="Times New Roman"/>
          <w:szCs w:val="24"/>
        </w:rPr>
        <w:t>,</w:t>
      </w:r>
      <w:r>
        <w:rPr>
          <w:rFonts w:eastAsia="Times New Roman" w:cs="Times New Roman"/>
          <w:szCs w:val="24"/>
        </w:rPr>
        <w:t xml:space="preserve"> που είχε πει ο αγαπητός Πρόεδρος, ο κ. </w:t>
      </w:r>
      <w:proofErr w:type="spellStart"/>
      <w:r>
        <w:rPr>
          <w:rFonts w:eastAsia="Times New Roman" w:cs="Times New Roman"/>
          <w:szCs w:val="24"/>
        </w:rPr>
        <w:t>Βούτσης</w:t>
      </w:r>
      <w:proofErr w:type="spellEnd"/>
      <w:r>
        <w:rPr>
          <w:rFonts w:eastAsia="Times New Roman" w:cs="Times New Roman"/>
          <w:szCs w:val="24"/>
        </w:rPr>
        <w:t xml:space="preserve">, την προηγούμενη φορά, ότι, δηλαδή, </w:t>
      </w:r>
      <w:r>
        <w:rPr>
          <w:rFonts w:eastAsia="Times New Roman" w:cs="Times New Roman"/>
          <w:szCs w:val="24"/>
        </w:rPr>
        <w:t>αν</w:t>
      </w:r>
      <w:r>
        <w:rPr>
          <w:rFonts w:eastAsia="Times New Roman" w:cs="Times New Roman"/>
          <w:szCs w:val="24"/>
        </w:rPr>
        <w:t xml:space="preserve"> δούμε πως υπάρχουν δυσλειτουργίες ή δυσκαμψίες, εδώ είμαστε να τα ξαναδούμε όλα. Δεν βάζουμε κανένα φερμουάρ στη συζήτηση. Όμως, χρειάζεται να ξαναδούμε κάτι </w:t>
      </w:r>
      <w:r>
        <w:rPr>
          <w:rFonts w:eastAsia="Times New Roman" w:cs="Times New Roman"/>
          <w:szCs w:val="24"/>
        </w:rPr>
        <w:t xml:space="preserve">και </w:t>
      </w:r>
      <w:r>
        <w:rPr>
          <w:rFonts w:eastAsia="Times New Roman" w:cs="Times New Roman"/>
          <w:szCs w:val="24"/>
        </w:rPr>
        <w:t xml:space="preserve">αν μπορούμε να το δούμε τώρα να το λύσουμε. </w:t>
      </w:r>
    </w:p>
    <w:p w14:paraId="33B96069"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Ένα τρίτο ζήτημα είναι μια παρατήρηση</w:t>
      </w:r>
      <w:r>
        <w:rPr>
          <w:rFonts w:eastAsia="Times New Roman" w:cs="Times New Roman"/>
          <w:szCs w:val="24"/>
        </w:rPr>
        <w:t>,</w:t>
      </w:r>
      <w:r>
        <w:rPr>
          <w:rFonts w:eastAsia="Times New Roman" w:cs="Times New Roman"/>
          <w:szCs w:val="24"/>
        </w:rPr>
        <w:t xml:space="preserve"> που είχα κάνει όσον αφορά το άρθρο 48. Με διαβεβαίωσε ο κύριος Γενικός ότι ελήφθη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στην επεξεργασία του άρθρου η παρατήρηση</w:t>
      </w:r>
      <w:r>
        <w:rPr>
          <w:rFonts w:eastAsia="Times New Roman" w:cs="Times New Roman"/>
          <w:szCs w:val="24"/>
        </w:rPr>
        <w:t>,</w:t>
      </w:r>
      <w:r>
        <w:rPr>
          <w:rFonts w:eastAsia="Times New Roman" w:cs="Times New Roman"/>
          <w:szCs w:val="24"/>
        </w:rPr>
        <w:t xml:space="preserve"> που είχαμε κάνει. Μάλιστα, μου είπε</w:t>
      </w:r>
      <w:r>
        <w:rPr>
          <w:rFonts w:eastAsia="Times New Roman" w:cs="Times New Roman"/>
          <w:szCs w:val="24"/>
        </w:rPr>
        <w:t xml:space="preserve"> -και υπό μία έννοια να σας πω ότι προσωπικά, φιλικά και κοινοβουλευτικά με ευχαρίστησε αυτό- ότι </w:t>
      </w:r>
      <w:r>
        <w:rPr>
          <w:rFonts w:eastAsia="Times New Roman" w:cs="Times New Roman"/>
          <w:szCs w:val="24"/>
        </w:rPr>
        <w:t>εμείς</w:t>
      </w:r>
      <w:r>
        <w:rPr>
          <w:rFonts w:eastAsia="Times New Roman" w:cs="Times New Roman"/>
          <w:szCs w:val="24"/>
        </w:rPr>
        <w:t xml:space="preserve"> κάναμε μια σοβαρή παρατήρηση, την οποία και έλαβαν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p>
    <w:p w14:paraId="33B9606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Βλέποντας τώρα το άρθρο 48, κύριε Γενικέ, υπάρχει μια λεκτική αναδιατύπωση, αλλά επί της ο</w:t>
      </w:r>
      <w:r>
        <w:rPr>
          <w:rFonts w:eastAsia="Times New Roman" w:cs="Times New Roman"/>
          <w:szCs w:val="24"/>
        </w:rPr>
        <w:t>υσίας ο πυρήνας του δεν έχει αλλάξει. Εκτός εάν δεν μπορώ να κάνω καλή ανάγνωση. Ξέρετε ότι εγώ σε αυτά τα ζητήματα είμαι πάρα πολύ διακριτικός και υπό μία έννοια παραχωρητικός στη λογική του απέναντι. Μπορεί να μην κατάλαβα κάτι ή να μην κάνω καλή ανάγνωσ</w:t>
      </w:r>
      <w:r>
        <w:rPr>
          <w:rFonts w:eastAsia="Times New Roman" w:cs="Times New Roman"/>
          <w:szCs w:val="24"/>
        </w:rPr>
        <w:t xml:space="preserve">η. Δεν αποκλείεται. Νομίζω, όμως, ότι ο βασικός πυρήνας έχει παραμείνει και έχει γίνει </w:t>
      </w:r>
      <w:r>
        <w:rPr>
          <w:rFonts w:eastAsia="Times New Roman" w:cs="Times New Roman"/>
          <w:szCs w:val="24"/>
        </w:rPr>
        <w:t xml:space="preserve">απλώς </w:t>
      </w:r>
      <w:r>
        <w:rPr>
          <w:rFonts w:eastAsia="Times New Roman" w:cs="Times New Roman"/>
          <w:szCs w:val="24"/>
        </w:rPr>
        <w:t>λεκτική αναδιατύπωση. Παρά ταύτα λέω ότι και επ’ αυτού μπορούμε να συζητήσουμε, γιατί -το ξαναλέω- μπορεί εγώ να μην έχω κάνει καλή, ουσιαστική και σε βάθος ανάγνω</w:t>
      </w:r>
      <w:r>
        <w:rPr>
          <w:rFonts w:eastAsia="Times New Roman" w:cs="Times New Roman"/>
          <w:szCs w:val="24"/>
        </w:rPr>
        <w:t xml:space="preserve">ση. </w:t>
      </w:r>
    </w:p>
    <w:p w14:paraId="33B9606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Όσον αφορά τον Ειδικό Θεματικό Γραμματέα, οι παρατηρήσεις που έχουν γίνει, έχουν ληφθεί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Το γεγονός ότι έστω και κατά προτεραιότητα μπορεί να προέρχεται από το υπαλληλικό προσωπικό της Βουλής, αυτό είναι μια θετική εξέλιξη σε σχέση με τα ζητή</w:t>
      </w:r>
      <w:r>
        <w:rPr>
          <w:rFonts w:eastAsia="Times New Roman" w:cs="Times New Roman"/>
          <w:szCs w:val="24"/>
        </w:rPr>
        <w:t xml:space="preserve">ματα αυτά. </w:t>
      </w:r>
    </w:p>
    <w:p w14:paraId="33B9606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κανάλι της Βουλής νομίζω ότι οι παρατηρήσεις της Βουλής που έγιναν είναι σωστές. Και νομίζω ότι επ’ αυτού και το Κουμμουνιστικό Κόμμα της Ελλάδας έχει κάνει σοβαρές παρατηρήσεις. </w:t>
      </w:r>
    </w:p>
    <w:p w14:paraId="33B9606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Να σας πω και κάτι ακόμα; Σε σχέση με την αρνητική εμπειρ</w:t>
      </w:r>
      <w:r>
        <w:rPr>
          <w:rFonts w:eastAsia="Times New Roman" w:cs="Times New Roman"/>
          <w:szCs w:val="24"/>
        </w:rPr>
        <w:t xml:space="preserve">ία που είχαμε όλοι από το πρόσφατο παρελθόν </w:t>
      </w:r>
      <w:r>
        <w:rPr>
          <w:rFonts w:eastAsia="Times New Roman" w:cs="Times New Roman"/>
          <w:szCs w:val="24"/>
        </w:rPr>
        <w:t xml:space="preserve">σχετικώς </w:t>
      </w:r>
      <w:r>
        <w:rPr>
          <w:rFonts w:eastAsia="Times New Roman" w:cs="Times New Roman"/>
          <w:szCs w:val="24"/>
        </w:rPr>
        <w:t>με τη χρησιμοποίηση του καναλιού της Βουλής, όσες παρατηρήσεις, όση κριτική και να κάνουμε τώρα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πάντως είναι σαν </w:t>
      </w:r>
      <w:proofErr w:type="spellStart"/>
      <w:r>
        <w:rPr>
          <w:rFonts w:eastAsia="Times New Roman" w:cs="Times New Roman"/>
          <w:szCs w:val="24"/>
        </w:rPr>
        <w:t>ναέχει</w:t>
      </w:r>
      <w:proofErr w:type="spellEnd"/>
      <w:r>
        <w:rPr>
          <w:rFonts w:eastAsia="Times New Roman" w:cs="Times New Roman"/>
          <w:szCs w:val="24"/>
        </w:rPr>
        <w:t xml:space="preserve"> </w:t>
      </w:r>
      <w:r>
        <w:rPr>
          <w:rFonts w:eastAsia="Times New Roman" w:cs="Times New Roman"/>
          <w:szCs w:val="24"/>
        </w:rPr>
        <w:t>ανοίξει μια πόρτα παραδείσου. Επομένως και αυτό πρέπει να το δούμε</w:t>
      </w:r>
      <w:r>
        <w:rPr>
          <w:rFonts w:eastAsia="Times New Roman" w:cs="Times New Roman"/>
          <w:szCs w:val="24"/>
        </w:rPr>
        <w:t>,</w:t>
      </w:r>
      <w:r>
        <w:rPr>
          <w:rFonts w:eastAsia="Times New Roman" w:cs="Times New Roman"/>
          <w:szCs w:val="24"/>
        </w:rPr>
        <w:t xml:space="preserve"> παρά το ότι πρ</w:t>
      </w:r>
      <w:r>
        <w:rPr>
          <w:rFonts w:eastAsia="Times New Roman" w:cs="Times New Roman"/>
          <w:szCs w:val="24"/>
        </w:rPr>
        <w:t>έπει να λάβετε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αυτές τις παρατηρήσεις. </w:t>
      </w:r>
    </w:p>
    <w:p w14:paraId="33B9606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Εμείς πιστεύουμε ότι η προσπάθεια</w:t>
      </w:r>
      <w:r>
        <w:rPr>
          <w:rFonts w:eastAsia="Times New Roman" w:cs="Times New Roman"/>
          <w:szCs w:val="24"/>
        </w:rPr>
        <w:t>,</w:t>
      </w:r>
      <w:r>
        <w:rPr>
          <w:rFonts w:eastAsia="Times New Roman" w:cs="Times New Roman"/>
          <w:szCs w:val="24"/>
        </w:rPr>
        <w:t xml:space="preserve"> που γίνεται με το σχέδιο που έρχεται, </w:t>
      </w:r>
      <w:proofErr w:type="spellStart"/>
      <w:r>
        <w:rPr>
          <w:rFonts w:eastAsia="Times New Roman" w:cs="Times New Roman"/>
          <w:szCs w:val="24"/>
        </w:rPr>
        <w:t>εξορθολογίζει</w:t>
      </w:r>
      <w:proofErr w:type="spellEnd"/>
      <w:r>
        <w:rPr>
          <w:rFonts w:eastAsia="Times New Roman" w:cs="Times New Roman"/>
          <w:szCs w:val="24"/>
        </w:rPr>
        <w:t xml:space="preserve"> τις λειτουργίες των </w:t>
      </w:r>
      <w:r>
        <w:rPr>
          <w:rFonts w:eastAsia="Times New Roman" w:cs="Times New Roman"/>
          <w:szCs w:val="24"/>
        </w:rPr>
        <w:t>υ</w:t>
      </w:r>
      <w:r>
        <w:rPr>
          <w:rFonts w:eastAsia="Times New Roman" w:cs="Times New Roman"/>
          <w:szCs w:val="24"/>
        </w:rPr>
        <w:t>πηρεσιών. Εξοικονομεί πόρους και αυτό είναι πάρα πολύ βασικό. Κυρίως -εγώ θέλω να το πω αυτό- έ</w:t>
      </w:r>
      <w:r>
        <w:rPr>
          <w:rFonts w:eastAsia="Times New Roman" w:cs="Times New Roman"/>
          <w:szCs w:val="24"/>
        </w:rPr>
        <w:t>χει ένα σημείο με πολιτικά χαρακτηριστικά, παρά το ότι το Β</w:t>
      </w:r>
      <w:r>
        <w:rPr>
          <w:rFonts w:eastAsia="Times New Roman" w:cs="Times New Roman"/>
          <w:szCs w:val="24"/>
        </w:rPr>
        <w:t>΄</w:t>
      </w:r>
      <w:r>
        <w:rPr>
          <w:rFonts w:eastAsia="Times New Roman" w:cs="Times New Roman"/>
          <w:szCs w:val="24"/>
        </w:rPr>
        <w:t xml:space="preserve"> Μέρος του Κανονισμού έχει κυρίως τα λειτουργικά θέματα. Μεταθέτει αρμοδιότητες του Προέδρου στην Ολομέλεια, δηλαδή </w:t>
      </w:r>
      <w:proofErr w:type="spellStart"/>
      <w:r>
        <w:rPr>
          <w:rFonts w:eastAsia="Times New Roman" w:cs="Times New Roman"/>
          <w:szCs w:val="24"/>
        </w:rPr>
        <w:t>αποσυγκεντρώνει</w:t>
      </w:r>
      <w:proofErr w:type="spellEnd"/>
      <w:r>
        <w:rPr>
          <w:rFonts w:eastAsia="Times New Roman" w:cs="Times New Roman"/>
          <w:szCs w:val="24"/>
        </w:rPr>
        <w:t xml:space="preserve"> τον έντονο προεδρικό χαρακτήρα των λειτουργιών. Εγώ, λοιπόν, αισ</w:t>
      </w:r>
      <w:r>
        <w:rPr>
          <w:rFonts w:eastAsia="Times New Roman" w:cs="Times New Roman"/>
          <w:szCs w:val="24"/>
        </w:rPr>
        <w:t xml:space="preserve">θάνομαι υποχρεωμένος αυτήν την </w:t>
      </w:r>
      <w:r>
        <w:rPr>
          <w:rFonts w:eastAsia="Times New Roman" w:cs="Times New Roman"/>
          <w:szCs w:val="24"/>
        </w:rPr>
        <w:lastRenderedPageBreak/>
        <w:t>ώρα, παρά το ότι συζητάμε για τον Κανονισμό</w:t>
      </w:r>
      <w:r>
        <w:rPr>
          <w:rFonts w:eastAsia="Times New Roman" w:cs="Times New Roman"/>
          <w:szCs w:val="24"/>
        </w:rPr>
        <w:t>,</w:t>
      </w:r>
      <w:r>
        <w:rPr>
          <w:rFonts w:eastAsia="Times New Roman" w:cs="Times New Roman"/>
          <w:szCs w:val="24"/>
        </w:rPr>
        <w:t xml:space="preserve"> που έχει σχέση με άλλα ζητήματα, αυτό να το εξάρω γιατί δεν είναι συνηθισμένο. Το ανάποδο είναι αυτό που γ</w:t>
      </w:r>
      <w:r>
        <w:rPr>
          <w:rFonts w:eastAsia="Times New Roman" w:cs="Times New Roman"/>
          <w:szCs w:val="24"/>
        </w:rPr>
        <w:t>ινόταν</w:t>
      </w:r>
      <w:r>
        <w:rPr>
          <w:rFonts w:eastAsia="Times New Roman" w:cs="Times New Roman"/>
          <w:szCs w:val="24"/>
        </w:rPr>
        <w:t xml:space="preserve"> συνήθως.</w:t>
      </w:r>
    </w:p>
    <w:p w14:paraId="33B9606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Κατά την εκτίμηση τη δική μου και του κόμματός μας συνολικ</w:t>
      </w:r>
      <w:r>
        <w:rPr>
          <w:rFonts w:eastAsia="Times New Roman" w:cs="Times New Roman"/>
          <w:szCs w:val="24"/>
        </w:rPr>
        <w:t xml:space="preserve">ά αυτό που έχει σημασία, κυρίες και κύριοι συνάδελφοι, όταν κρίνεις μια πρόταση στο σύνολό της η οποία είναι είτε αποκλειστικά πολιτική, είτε είναι </w:t>
      </w:r>
      <w:proofErr w:type="spellStart"/>
      <w:r>
        <w:rPr>
          <w:rFonts w:eastAsia="Times New Roman" w:cs="Times New Roman"/>
          <w:szCs w:val="24"/>
        </w:rPr>
        <w:t>πολιτικολειτουργική</w:t>
      </w:r>
      <w:proofErr w:type="spellEnd"/>
      <w:r>
        <w:rPr>
          <w:rFonts w:eastAsia="Times New Roman" w:cs="Times New Roman"/>
          <w:szCs w:val="24"/>
        </w:rPr>
        <w:t xml:space="preserve">, αυτό που σε οδηγεί στη διαμόρφωση ψήφου είναι η συνολική φιλοσοφία του εγχειρήματος. </w:t>
      </w:r>
    </w:p>
    <w:p w14:paraId="33B9607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γώ θεωρώ ότι η πολιτική πρόταση</w:t>
      </w:r>
      <w:r>
        <w:rPr>
          <w:rFonts w:eastAsia="Times New Roman" w:cs="Times New Roman"/>
          <w:szCs w:val="24"/>
        </w:rPr>
        <w:t>,</w:t>
      </w:r>
      <w:r>
        <w:rPr>
          <w:rFonts w:eastAsia="Times New Roman" w:cs="Times New Roman"/>
          <w:szCs w:val="24"/>
        </w:rPr>
        <w:t xml:space="preserve"> που κατατίθεται, η συνολική φιλοσοφία του εγχειρήματος με όλα τα αρνητικά</w:t>
      </w:r>
      <w:r>
        <w:rPr>
          <w:rFonts w:eastAsia="Times New Roman" w:cs="Times New Roman"/>
          <w:szCs w:val="24"/>
        </w:rPr>
        <w:t>,</w:t>
      </w:r>
      <w:r>
        <w:rPr>
          <w:rFonts w:eastAsia="Times New Roman" w:cs="Times New Roman"/>
          <w:szCs w:val="24"/>
        </w:rPr>
        <w:t xml:space="preserve"> που επεσήμανα πριν και για τα οποία κρατάμε απολύτως τις επιφυλάξεις μας -μπορεί να είμαστε αρνητικοί στα ζητήματα αυτά, αν δεν διορθωθούν- είναι σε</w:t>
      </w:r>
      <w:r>
        <w:rPr>
          <w:rFonts w:eastAsia="Times New Roman" w:cs="Times New Roman"/>
          <w:szCs w:val="24"/>
        </w:rPr>
        <w:t xml:space="preserve"> θετική και σωστή κατεύθυνση. </w:t>
      </w:r>
    </w:p>
    <w:p w14:paraId="33B9607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Με αυτή την έννοια επαναλαμβάνουμε ότι η ψήφος μας είναι ψήφος θετική στο νομοσχέδιο κατ’ αρχήν, όπως ήταν και στην </w:t>
      </w:r>
      <w:r>
        <w:rPr>
          <w:rFonts w:eastAsia="Times New Roman" w:cs="Times New Roman"/>
          <w:szCs w:val="24"/>
        </w:rPr>
        <w:t>ε</w:t>
      </w:r>
      <w:r>
        <w:rPr>
          <w:rFonts w:eastAsia="Times New Roman" w:cs="Times New Roman"/>
          <w:szCs w:val="24"/>
        </w:rPr>
        <w:t>πιτροπή.</w:t>
      </w:r>
    </w:p>
    <w:p w14:paraId="33B9607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33B96073" w14:textId="77777777" w:rsidR="009013B7" w:rsidRDefault="00F23ED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κόμματος το Ποτάμι)</w:t>
      </w:r>
    </w:p>
    <w:p w14:paraId="33B9607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 xml:space="preserve">Ευχαριστούμε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 xml:space="preserve">γορητή από το Ποτάμι, τον κ. Λυκούδη. </w:t>
      </w:r>
    </w:p>
    <w:p w14:paraId="33B96075"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από τους Ανεξάρτητους Έλληνες κ. Βασίλειος Κόκκαλης. </w:t>
      </w:r>
    </w:p>
    <w:p w14:paraId="33B96076"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Ευχαριστώ, κύριε Πρόεδρε.</w:t>
      </w:r>
    </w:p>
    <w:p w14:paraId="33B96077"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με το παρόν σχέδιο νόμου εισάγονται διατάξεις  οι οποίες επιδιώκουν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w:t>
      </w:r>
      <w:r>
        <w:rPr>
          <w:rFonts w:eastAsia="Times New Roman" w:cs="Times New Roman"/>
          <w:szCs w:val="24"/>
        </w:rPr>
        <w:t>υ</w:t>
      </w:r>
      <w:r>
        <w:rPr>
          <w:rFonts w:eastAsia="Times New Roman" w:cs="Times New Roman"/>
          <w:szCs w:val="24"/>
        </w:rPr>
        <w:t xml:space="preserve">πηρεσιών της Βουλής. </w:t>
      </w:r>
    </w:p>
    <w:p w14:paraId="33B9607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Σε αυτό το σημείο θα ήθελα να ευχαριστήσω για λογαριασμό της Κοινοβουλευτικής Ομάδας των Ανεξαρτήτων Ελλήνων όλο το προσωπικό</w:t>
      </w:r>
      <w:r>
        <w:rPr>
          <w:rFonts w:eastAsia="Times New Roman" w:cs="Times New Roman"/>
          <w:szCs w:val="24"/>
        </w:rPr>
        <w:t xml:space="preserve"> της Βουλής για τη συνδρομή στους Βουλευτές. Πράγματι είναι εξαίρετο το έργο τους. Οι περισσότερες διατάξεις είναι σε θετική κατεύθυνση. Εισάγονται διατάξεις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αφορούν στη βαθμολογική, μισθολογική κατάταξη των εργαζομένων και την επιλογή προϊσταμένων ορ</w:t>
      </w:r>
      <w:r>
        <w:rPr>
          <w:rFonts w:eastAsia="Times New Roman" w:cs="Times New Roman"/>
          <w:szCs w:val="24"/>
        </w:rPr>
        <w:t xml:space="preserve">γανικών μονάδων με γνώμονα πάντα την αξιοκρατία και τη βελτίωση της αξιοποίησης του ανθρώπινου δυναμικού κατά εναρμόνιση με τους νόμους 4354/2015 και 4369/2016. </w:t>
      </w:r>
    </w:p>
    <w:p w14:paraId="33B96079"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Είχαμε κάνει κάποιες παρατηρήσεις στην </w:t>
      </w:r>
      <w:r>
        <w:rPr>
          <w:rFonts w:eastAsia="Times New Roman" w:cs="Times New Roman"/>
          <w:szCs w:val="24"/>
        </w:rPr>
        <w:t>ε</w:t>
      </w:r>
      <w:r>
        <w:rPr>
          <w:rFonts w:eastAsia="Times New Roman" w:cs="Times New Roman"/>
          <w:szCs w:val="24"/>
        </w:rPr>
        <w:t xml:space="preserve">πιτροπή. </w:t>
      </w:r>
    </w:p>
    <w:p w14:paraId="33B9607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συμφωνούμε</w:t>
      </w:r>
      <w:r>
        <w:rPr>
          <w:rFonts w:eastAsia="Times New Roman" w:cs="Times New Roman"/>
          <w:szCs w:val="24"/>
        </w:rPr>
        <w:t>,</w:t>
      </w:r>
      <w:r>
        <w:rPr>
          <w:rFonts w:eastAsia="Times New Roman" w:cs="Times New Roman"/>
          <w:szCs w:val="24"/>
        </w:rPr>
        <w:t xml:space="preserve"> απόλυτα</w:t>
      </w:r>
      <w:r>
        <w:rPr>
          <w:rFonts w:eastAsia="Times New Roman" w:cs="Times New Roman"/>
          <w:szCs w:val="24"/>
        </w:rPr>
        <w:t>,</w:t>
      </w:r>
      <w:r>
        <w:rPr>
          <w:rFonts w:eastAsia="Times New Roman" w:cs="Times New Roman"/>
          <w:szCs w:val="24"/>
        </w:rPr>
        <w:t xml:space="preserve"> με το Γραφεί</w:t>
      </w:r>
      <w:r>
        <w:rPr>
          <w:rFonts w:eastAsia="Times New Roman" w:cs="Times New Roman"/>
          <w:szCs w:val="24"/>
        </w:rPr>
        <w:t>ο Νομικής Υποστήριξης. Είναι άλλα τα καθήκοντα του Γραφείου Νομικής Υποστήριξης και άλλα της Επιστημονικής Υπηρεσίας της Βουλής. Αυτό είναι ξεκάθαρο και πρέπει να γίνει κατανοητό από όλους. Σοβαρά και σπουδαία τα καθήκοντα της Επιστημονικής Υπηρεσίας της Β</w:t>
      </w:r>
      <w:r>
        <w:rPr>
          <w:rFonts w:eastAsia="Times New Roman" w:cs="Times New Roman"/>
          <w:szCs w:val="24"/>
        </w:rPr>
        <w:t xml:space="preserve">ουλής, κρίσιμος ο ρόλος, αλλά το ίδιο κρίσιμο είναι και το Γραφείο Νομικής Υποστήριξης. Είχαμε προτείνει, βέβαια, να μην έχει σχέση και λειτουργικά με την Επιστημονική Υπηρεσία. </w:t>
      </w:r>
    </w:p>
    <w:p w14:paraId="33B9607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Έρχομαι στο άρθρο 30. Όπως είπαμε και στην </w:t>
      </w:r>
      <w:r>
        <w:rPr>
          <w:rFonts w:eastAsia="Times New Roman" w:cs="Times New Roman"/>
          <w:szCs w:val="24"/>
        </w:rPr>
        <w:t>ε</w:t>
      </w:r>
      <w:r>
        <w:rPr>
          <w:rFonts w:eastAsia="Times New Roman" w:cs="Times New Roman"/>
          <w:szCs w:val="24"/>
        </w:rPr>
        <w:t>πιτροπή είμαστε σύμφωνοι κατ’ αρχ</w:t>
      </w:r>
      <w:r>
        <w:rPr>
          <w:rFonts w:eastAsia="Times New Roman" w:cs="Times New Roman"/>
          <w:szCs w:val="24"/>
        </w:rPr>
        <w:t>άς</w:t>
      </w:r>
      <w:r>
        <w:rPr>
          <w:rFonts w:eastAsia="Times New Roman" w:cs="Times New Roman"/>
          <w:szCs w:val="24"/>
        </w:rPr>
        <w:t xml:space="preserve"> με το νομοσχέδιο. Πλην, όμως, έχουμε επιφύλαξη ως προς το άρθρο 30 όσον αφορά στη </w:t>
      </w:r>
      <w:proofErr w:type="spellStart"/>
      <w:r>
        <w:rPr>
          <w:rFonts w:eastAsia="Times New Roman" w:cs="Times New Roman"/>
          <w:szCs w:val="24"/>
        </w:rPr>
        <w:t>μοριοδότηση</w:t>
      </w:r>
      <w:proofErr w:type="spellEnd"/>
      <w:r>
        <w:rPr>
          <w:rFonts w:eastAsia="Times New Roman" w:cs="Times New Roman"/>
          <w:szCs w:val="24"/>
        </w:rPr>
        <w:t xml:space="preserve">. </w:t>
      </w:r>
    </w:p>
    <w:p w14:paraId="33B9607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Στο Μέρος Α</w:t>
      </w:r>
      <w:r>
        <w:rPr>
          <w:rFonts w:eastAsia="Times New Roman" w:cs="Times New Roman"/>
          <w:szCs w:val="24"/>
        </w:rPr>
        <w:t>΄</w:t>
      </w:r>
      <w:r>
        <w:rPr>
          <w:rFonts w:eastAsia="Times New Roman" w:cs="Times New Roman"/>
          <w:szCs w:val="24"/>
        </w:rPr>
        <w:t xml:space="preserve"> δεν θα ψηφίσουμε το άρθρο 55. Ψηφίζουμε το άρθρο 56 και το άρθρο 57</w:t>
      </w:r>
      <w:r>
        <w:rPr>
          <w:rFonts w:eastAsia="Times New Roman" w:cs="Times New Roman"/>
          <w:szCs w:val="24"/>
        </w:rPr>
        <w:t>,</w:t>
      </w:r>
      <w:r>
        <w:rPr>
          <w:rFonts w:eastAsia="Times New Roman" w:cs="Times New Roman"/>
          <w:szCs w:val="24"/>
        </w:rPr>
        <w:t xml:space="preserve"> που αναφέρεται στην επιστολική ψήφο και στη σύντμηση των προθεσμιών. </w:t>
      </w:r>
    </w:p>
    <w:p w14:paraId="33B9607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Θέλω να αναφερθώ λίγο στις μεταβατικές διατάξεις του άρθρου 30. Καλό θα ήταν να εναρμονιστεί </w:t>
      </w:r>
      <w:r>
        <w:rPr>
          <w:rFonts w:eastAsia="Times New Roman" w:cs="Times New Roman"/>
          <w:szCs w:val="24"/>
        </w:rPr>
        <w:t xml:space="preserve">όσο </w:t>
      </w:r>
      <w:r>
        <w:rPr>
          <w:rFonts w:eastAsia="Times New Roman" w:cs="Times New Roman"/>
          <w:szCs w:val="24"/>
        </w:rPr>
        <w:t xml:space="preserve">το δυνατόν καλύτερα με τον νόμο Βερναρδάκη. </w:t>
      </w:r>
    </w:p>
    <w:p w14:paraId="33B9607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Αυτές είναι οι παρατηρήσεις μας, κύριε Πρόεδρε. </w:t>
      </w:r>
    </w:p>
    <w:p w14:paraId="33B9607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Κατά τα άλλα, το νομοσχέδιο κινείται σε θετική κατεύθυνση, τουλάχ</w:t>
      </w:r>
      <w:r>
        <w:rPr>
          <w:rFonts w:eastAsia="Times New Roman" w:cs="Times New Roman"/>
          <w:szCs w:val="24"/>
        </w:rPr>
        <w:t>ιστον οι περισσότερες των διατάξεων.</w:t>
      </w:r>
    </w:p>
    <w:p w14:paraId="33B9608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3B96081"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 xml:space="preserve">των Ελλήνων κ. Βασίλειο Κόκκαλη. </w:t>
      </w:r>
    </w:p>
    <w:p w14:paraId="33B9608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από την Ένωση Κεντρώων κ. Γεώργιος- Δημήτριος Καρράς.</w:t>
      </w:r>
    </w:p>
    <w:p w14:paraId="33B96083"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ΓΕΩ</w:t>
      </w:r>
      <w:r>
        <w:rPr>
          <w:rFonts w:eastAsia="Times New Roman" w:cs="Times New Roman"/>
          <w:b/>
          <w:szCs w:val="24"/>
        </w:rPr>
        <w:t xml:space="preserve">ΡΓΙΟΣ-ΔΗΜΗΤΡΙΟΣ ΚΑΡΡΑΣ: </w:t>
      </w:r>
      <w:r>
        <w:rPr>
          <w:rFonts w:eastAsia="Times New Roman" w:cs="Times New Roman"/>
          <w:szCs w:val="24"/>
        </w:rPr>
        <w:t>Κύριε Πρόεδρε, ευχαριστώ.</w:t>
      </w:r>
    </w:p>
    <w:p w14:paraId="33B9608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Θεωρώ ευκαιρία για μένα το ότι μου δίνεται η δυνατότητα να συμμετάσχω στη συζήτηση του Κανονισμού της Βουλής με τη σκέψη ότι ο Κανονισμός της Βουλής δεν είναι ένα οργανόγραμμα ενός Υπουργείου όπου προΐστατα</w:t>
      </w:r>
      <w:r>
        <w:rPr>
          <w:rFonts w:eastAsia="Times New Roman" w:cs="Times New Roman"/>
          <w:szCs w:val="24"/>
        </w:rPr>
        <w:t xml:space="preserve">ι ένας Υπουργός γιατί έχει την απόλυτη εξουσία πάνω στο Υπουργείο του και καθορίζει την πολιτική. </w:t>
      </w:r>
    </w:p>
    <w:p w14:paraId="33B96085"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Η Βουλή είναι ένα Σώμα το οποίο συντίθεται από πολλά κόμματα, διαφορετικές πολιτικές απόψεις, διαφορετικές πολλές φορές κοσμοθεωρίες. Συνεπώς η Βουλή έχει αν</w:t>
      </w:r>
      <w:r>
        <w:rPr>
          <w:rFonts w:eastAsia="Times New Roman" w:cs="Times New Roman"/>
          <w:szCs w:val="24"/>
        </w:rPr>
        <w:t>άγκη τη σύνθεση ούτως ώστε να αποδίδει, γιατί η Βουλή συμβάλλει στη διατήρηση και τη βελτίωση της δημοκρατίας.</w:t>
      </w:r>
    </w:p>
    <w:p w14:paraId="33B96086"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Θεωρούμε λοιπόν, ότι ο Κανονισμός ο οποίος έρχεται κατά το Μέρος Β</w:t>
      </w:r>
      <w:r>
        <w:rPr>
          <w:rFonts w:eastAsia="Times New Roman" w:cs="Times New Roman"/>
          <w:szCs w:val="24"/>
        </w:rPr>
        <w:t>΄</w:t>
      </w:r>
      <w:r>
        <w:rPr>
          <w:rFonts w:eastAsia="Times New Roman" w:cs="Times New Roman"/>
          <w:szCs w:val="24"/>
        </w:rPr>
        <w:t xml:space="preserve"> σήμερα, είναι θετικός.</w:t>
      </w:r>
    </w:p>
    <w:p w14:paraId="33B96087"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Είπαμε κατ’ αρχ</w:t>
      </w:r>
      <w:r>
        <w:rPr>
          <w:rFonts w:eastAsia="Times New Roman" w:cs="Times New Roman"/>
          <w:szCs w:val="24"/>
        </w:rPr>
        <w:t>άς</w:t>
      </w:r>
      <w:r>
        <w:rPr>
          <w:rFonts w:eastAsia="Times New Roman" w:cs="Times New Roman"/>
          <w:szCs w:val="24"/>
        </w:rPr>
        <w:t xml:space="preserve"> και στην </w:t>
      </w:r>
      <w:r>
        <w:rPr>
          <w:rFonts w:eastAsia="Times New Roman" w:cs="Times New Roman"/>
          <w:szCs w:val="24"/>
        </w:rPr>
        <w:t>ε</w:t>
      </w:r>
      <w:r>
        <w:rPr>
          <w:rFonts w:eastAsia="Times New Roman" w:cs="Times New Roman"/>
          <w:szCs w:val="24"/>
        </w:rPr>
        <w:t>πιτροπή όπου τοποθετήθηκα,</w:t>
      </w:r>
      <w:r>
        <w:rPr>
          <w:rFonts w:eastAsia="Times New Roman" w:cs="Times New Roman"/>
          <w:szCs w:val="24"/>
        </w:rPr>
        <w:t xml:space="preserve"> ότι επί της αρχής συμφωνούμε για δ</w:t>
      </w:r>
      <w:r>
        <w:rPr>
          <w:rFonts w:eastAsia="Times New Roman" w:cs="Times New Roman"/>
          <w:szCs w:val="24"/>
        </w:rPr>
        <w:t>ύ</w:t>
      </w:r>
      <w:r>
        <w:rPr>
          <w:rFonts w:eastAsia="Times New Roman" w:cs="Times New Roman"/>
          <w:szCs w:val="24"/>
        </w:rPr>
        <w:t>ο λόγους.</w:t>
      </w:r>
    </w:p>
    <w:p w14:paraId="33B9608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Ο πρώτος λόγος είναι ότι τα κείμενα πλέον ενοποιούνται, γίνεται μ</w:t>
      </w:r>
      <w:r>
        <w:rPr>
          <w:rFonts w:eastAsia="Times New Roman" w:cs="Times New Roman"/>
          <w:szCs w:val="24"/>
        </w:rPr>
        <w:t>ί</w:t>
      </w:r>
      <w:r>
        <w:rPr>
          <w:rFonts w:eastAsia="Times New Roman" w:cs="Times New Roman"/>
          <w:szCs w:val="24"/>
        </w:rPr>
        <w:t>α κωδικοποίηση.</w:t>
      </w:r>
    </w:p>
    <w:p w14:paraId="33B96089" w14:textId="77777777" w:rsidR="009013B7" w:rsidRDefault="00F23ED3">
      <w:pPr>
        <w:spacing w:line="600" w:lineRule="auto"/>
        <w:ind w:firstLine="720"/>
        <w:jc w:val="both"/>
        <w:rPr>
          <w:rFonts w:eastAsia="Times New Roman"/>
          <w:szCs w:val="24"/>
        </w:rPr>
      </w:pPr>
      <w:r>
        <w:rPr>
          <w:rFonts w:eastAsia="Times New Roman"/>
          <w:szCs w:val="24"/>
        </w:rPr>
        <w:t>Δεύτερον, θα μπορούν να συζητούνται ευρύτερα, διότι αφαιρείται ένα κομμάτι από την εξουσία του Προέδρου της Βουλής όπου στο παρε</w:t>
      </w:r>
      <w:r>
        <w:rPr>
          <w:rFonts w:eastAsia="Times New Roman"/>
          <w:szCs w:val="24"/>
        </w:rPr>
        <w:t xml:space="preserve">λθόν το ειδικό μέρος το καθόριζε με αποφάσεις του με ειδικούς κανονισμούς. Θα μπορεί τώρα να έρχεται η συζήτηση στην Ολομέλεια, οπότε με ανταλλαγή απόψεων ευρύτερης συμμετοχής να καταλήγει σε σύνθεση και απόδοση. </w:t>
      </w:r>
    </w:p>
    <w:p w14:paraId="33B9608A" w14:textId="77777777" w:rsidR="009013B7" w:rsidRDefault="00F23ED3">
      <w:pPr>
        <w:spacing w:line="600" w:lineRule="auto"/>
        <w:ind w:firstLine="720"/>
        <w:jc w:val="both"/>
        <w:rPr>
          <w:rFonts w:eastAsia="Times New Roman"/>
          <w:szCs w:val="24"/>
        </w:rPr>
      </w:pPr>
      <w:r>
        <w:rPr>
          <w:rFonts w:eastAsia="Times New Roman"/>
          <w:szCs w:val="24"/>
        </w:rPr>
        <w:t xml:space="preserve">Έχω πει και στην </w:t>
      </w:r>
      <w:r>
        <w:rPr>
          <w:rFonts w:eastAsia="Times New Roman"/>
          <w:szCs w:val="24"/>
        </w:rPr>
        <w:t>ε</w:t>
      </w:r>
      <w:r>
        <w:rPr>
          <w:rFonts w:eastAsia="Times New Roman"/>
          <w:szCs w:val="24"/>
        </w:rPr>
        <w:t>πιτροπή ότι ως νέος Βουλ</w:t>
      </w:r>
      <w:r>
        <w:rPr>
          <w:rFonts w:eastAsia="Times New Roman"/>
          <w:szCs w:val="24"/>
        </w:rPr>
        <w:t>ευτής -εννέα μήνες είναι το κόμμα μας στη Βουλή- έχουμε στηριχτεί στο προσωπικό της Βουλής. Θεωρούμε ότι μας έχουν επικουρήσει σημαντικά, διότι κανένας εξ ημών δεν είχε κοινοβουλευτική εμπειρία ούτως ώστε να στηριχτεί ο ένας Βουλευτής στον άλλο. Όλοι απευθ</w:t>
      </w:r>
      <w:r>
        <w:rPr>
          <w:rFonts w:eastAsia="Times New Roman"/>
          <w:szCs w:val="24"/>
        </w:rPr>
        <w:t xml:space="preserve">υνθήκαμε στις Υπηρεσίες της Βουλής και βρήκαμε ανταπόκριση. </w:t>
      </w:r>
      <w:r>
        <w:rPr>
          <w:rFonts w:eastAsia="Times New Roman"/>
          <w:szCs w:val="24"/>
        </w:rPr>
        <w:t>Μ</w:t>
      </w:r>
      <w:r>
        <w:rPr>
          <w:rFonts w:eastAsia="Times New Roman"/>
          <w:szCs w:val="24"/>
        </w:rPr>
        <w:t xml:space="preserve">πορώ να πω, σήμερα, μετά από εννέα μήνες παρουσίας, ότι έχουμε γίνει καλοί μαθητές. </w:t>
      </w:r>
    </w:p>
    <w:p w14:paraId="33B9608B" w14:textId="77777777" w:rsidR="009013B7" w:rsidRDefault="00F23ED3">
      <w:pPr>
        <w:spacing w:line="600" w:lineRule="auto"/>
        <w:ind w:firstLine="720"/>
        <w:jc w:val="both"/>
        <w:rPr>
          <w:rFonts w:eastAsia="Times New Roman"/>
          <w:szCs w:val="24"/>
        </w:rPr>
      </w:pPr>
      <w:r>
        <w:rPr>
          <w:rFonts w:eastAsia="Times New Roman"/>
          <w:szCs w:val="24"/>
        </w:rPr>
        <w:lastRenderedPageBreak/>
        <w:t xml:space="preserve">Επί των θεμάτων, τώρα, τα οποία προκύπτουν επί του Κανονισμού. Έχει θετικές διατάξεις. Δεν υπάρχει αμφιβολία. </w:t>
      </w:r>
      <w:r>
        <w:rPr>
          <w:rFonts w:eastAsia="Times New Roman"/>
          <w:szCs w:val="24"/>
        </w:rPr>
        <w:t xml:space="preserve">Είναι ένα κείμενο το οποίο πιστεύουμε ότι θα αποδώσει. και πιστεύουμε ότι μειώνεται –μετριάζεται, μάλιστα, κατά την έκφραση του κ. Συρίγου- ο </w:t>
      </w:r>
      <w:proofErr w:type="spellStart"/>
      <w:r>
        <w:rPr>
          <w:rFonts w:eastAsia="Times New Roman"/>
          <w:szCs w:val="24"/>
        </w:rPr>
        <w:t>προεδροκεντρικός</w:t>
      </w:r>
      <w:proofErr w:type="spellEnd"/>
      <w:r>
        <w:rPr>
          <w:rFonts w:eastAsia="Times New Roman"/>
          <w:szCs w:val="24"/>
        </w:rPr>
        <w:t xml:space="preserve"> χαρακτήρας, όπου συμμετέχει στη διαδικασία η Επιτροπή Κανονισμού ή άλλη </w:t>
      </w:r>
      <w:r>
        <w:rPr>
          <w:rFonts w:eastAsia="Times New Roman"/>
          <w:szCs w:val="24"/>
        </w:rPr>
        <w:t>ε</w:t>
      </w:r>
      <w:r>
        <w:rPr>
          <w:rFonts w:eastAsia="Times New Roman"/>
          <w:szCs w:val="24"/>
        </w:rPr>
        <w:t xml:space="preserve">πιτροπή της Βουλής. </w:t>
      </w:r>
    </w:p>
    <w:p w14:paraId="33B9608C" w14:textId="77777777" w:rsidR="009013B7" w:rsidRDefault="00F23ED3">
      <w:pPr>
        <w:spacing w:line="600" w:lineRule="auto"/>
        <w:ind w:firstLine="720"/>
        <w:jc w:val="both"/>
        <w:rPr>
          <w:rFonts w:eastAsia="Times New Roman"/>
          <w:szCs w:val="24"/>
        </w:rPr>
      </w:pPr>
      <w:r>
        <w:rPr>
          <w:rFonts w:eastAsia="Times New Roman"/>
          <w:szCs w:val="24"/>
        </w:rPr>
        <w:t>Υπά</w:t>
      </w:r>
      <w:r>
        <w:rPr>
          <w:rFonts w:eastAsia="Times New Roman"/>
          <w:szCs w:val="24"/>
        </w:rPr>
        <w:t>ρχουν, όμως, μ</w:t>
      </w:r>
      <w:r>
        <w:rPr>
          <w:rFonts w:eastAsia="Times New Roman"/>
          <w:szCs w:val="24"/>
        </w:rPr>
        <w:t>ί</w:t>
      </w:r>
      <w:r>
        <w:rPr>
          <w:rFonts w:eastAsia="Times New Roman"/>
          <w:szCs w:val="24"/>
        </w:rPr>
        <w:t>α σειρά από ζητήματα, για τα οποία θα μου επιτρέψετε, παρ</w:t>
      </w:r>
      <w:r>
        <w:rPr>
          <w:rFonts w:eastAsia="Times New Roman"/>
          <w:szCs w:val="24"/>
        </w:rPr>
        <w:t xml:space="preserve">’ </w:t>
      </w:r>
      <w:r>
        <w:rPr>
          <w:rFonts w:eastAsia="Times New Roman"/>
          <w:szCs w:val="24"/>
        </w:rPr>
        <w:t xml:space="preserve">ότι έχουν αναφερθεί εξαντλητικά από τους προηγούμενους συναδέλφους μου, να κάνω κι εγώ ακροθιγείς παρατηρήσεις. </w:t>
      </w:r>
    </w:p>
    <w:p w14:paraId="33B9608D" w14:textId="77777777" w:rsidR="009013B7" w:rsidRDefault="00F23ED3">
      <w:pPr>
        <w:spacing w:line="600" w:lineRule="auto"/>
        <w:ind w:firstLine="720"/>
        <w:jc w:val="both"/>
        <w:rPr>
          <w:rFonts w:eastAsia="Times New Roman"/>
          <w:szCs w:val="24"/>
        </w:rPr>
      </w:pPr>
      <w:r>
        <w:rPr>
          <w:rFonts w:eastAsia="Times New Roman"/>
          <w:szCs w:val="24"/>
        </w:rPr>
        <w:t xml:space="preserve">Για τον </w:t>
      </w:r>
      <w:r>
        <w:rPr>
          <w:rFonts w:eastAsia="Times New Roman"/>
          <w:szCs w:val="24"/>
        </w:rPr>
        <w:t>Θ</w:t>
      </w:r>
      <w:r>
        <w:rPr>
          <w:rFonts w:eastAsia="Times New Roman"/>
          <w:szCs w:val="24"/>
        </w:rPr>
        <w:t xml:space="preserve">εματικό </w:t>
      </w:r>
      <w:r>
        <w:rPr>
          <w:rFonts w:eastAsia="Times New Roman"/>
          <w:szCs w:val="24"/>
        </w:rPr>
        <w:t>Γ</w:t>
      </w:r>
      <w:r>
        <w:rPr>
          <w:rFonts w:eastAsia="Times New Roman"/>
          <w:szCs w:val="24"/>
        </w:rPr>
        <w:t>ραμματέα έχω εκφράσει την άποψη ευρύτερα και στον ν</w:t>
      </w:r>
      <w:r>
        <w:rPr>
          <w:rFonts w:eastAsia="Times New Roman"/>
          <w:szCs w:val="24"/>
        </w:rPr>
        <w:t>όμο του Υπουργείου Εσωτερικών, στον νόμο Βερναρδάκη, ότι γίνεται μ</w:t>
      </w:r>
      <w:r>
        <w:rPr>
          <w:rFonts w:eastAsia="Times New Roman"/>
          <w:szCs w:val="24"/>
        </w:rPr>
        <w:t>ί</w:t>
      </w:r>
      <w:r>
        <w:rPr>
          <w:rFonts w:eastAsia="Times New Roman"/>
          <w:szCs w:val="24"/>
        </w:rPr>
        <w:t xml:space="preserve">α κατάχρηση. Έχουμε στα </w:t>
      </w:r>
      <w:r>
        <w:rPr>
          <w:rFonts w:eastAsia="Times New Roman"/>
          <w:szCs w:val="24"/>
        </w:rPr>
        <w:t>υ</w:t>
      </w:r>
      <w:r>
        <w:rPr>
          <w:rFonts w:eastAsia="Times New Roman"/>
          <w:szCs w:val="24"/>
        </w:rPr>
        <w:t xml:space="preserve">πουργεία </w:t>
      </w:r>
      <w:r>
        <w:rPr>
          <w:rFonts w:eastAsia="Times New Roman"/>
          <w:szCs w:val="24"/>
        </w:rPr>
        <w:t>γ</w:t>
      </w:r>
      <w:r>
        <w:rPr>
          <w:rFonts w:eastAsia="Times New Roman"/>
          <w:szCs w:val="24"/>
        </w:rPr>
        <w:t xml:space="preserve">ενικούς </w:t>
      </w:r>
      <w:r>
        <w:rPr>
          <w:rFonts w:eastAsia="Times New Roman"/>
          <w:szCs w:val="24"/>
        </w:rPr>
        <w:t>γ</w:t>
      </w:r>
      <w:r>
        <w:rPr>
          <w:rFonts w:eastAsia="Times New Roman"/>
          <w:szCs w:val="24"/>
        </w:rPr>
        <w:t xml:space="preserve">ραμματείς, έχουμε </w:t>
      </w:r>
      <w:r>
        <w:rPr>
          <w:rFonts w:eastAsia="Times New Roman"/>
          <w:szCs w:val="24"/>
        </w:rPr>
        <w:t>ε</w:t>
      </w:r>
      <w:r>
        <w:rPr>
          <w:rFonts w:eastAsia="Times New Roman"/>
          <w:szCs w:val="24"/>
        </w:rPr>
        <w:t xml:space="preserve">ιδικούς </w:t>
      </w:r>
      <w:r>
        <w:rPr>
          <w:rFonts w:eastAsia="Times New Roman"/>
          <w:szCs w:val="24"/>
        </w:rPr>
        <w:t>γ</w:t>
      </w:r>
      <w:r>
        <w:rPr>
          <w:rFonts w:eastAsia="Times New Roman"/>
          <w:szCs w:val="24"/>
        </w:rPr>
        <w:t xml:space="preserve">ραμματείς –πρόσφατα, από το Φθινόπωρο- έχουμε και </w:t>
      </w:r>
      <w:r>
        <w:rPr>
          <w:rFonts w:eastAsia="Times New Roman"/>
          <w:szCs w:val="24"/>
        </w:rPr>
        <w:t>δ</w:t>
      </w:r>
      <w:r>
        <w:rPr>
          <w:rFonts w:eastAsia="Times New Roman"/>
          <w:szCs w:val="24"/>
        </w:rPr>
        <w:t xml:space="preserve">ιοικητικούς </w:t>
      </w:r>
      <w:r>
        <w:rPr>
          <w:rFonts w:eastAsia="Times New Roman"/>
          <w:szCs w:val="24"/>
        </w:rPr>
        <w:t>γ</w:t>
      </w:r>
      <w:r>
        <w:rPr>
          <w:rFonts w:eastAsia="Times New Roman"/>
          <w:szCs w:val="24"/>
        </w:rPr>
        <w:t>ραμματείς και ενδεχόμενα μπορεί να έχουμε και αναπληρ</w:t>
      </w:r>
      <w:r>
        <w:rPr>
          <w:rFonts w:eastAsia="Times New Roman"/>
          <w:szCs w:val="24"/>
        </w:rPr>
        <w:t xml:space="preserve">ωτές των διοικητικών γραμματέων. Δεν το κατανοώ. Ειδικά, </w:t>
      </w:r>
      <w:r>
        <w:rPr>
          <w:rFonts w:eastAsia="Times New Roman"/>
          <w:szCs w:val="24"/>
        </w:rPr>
        <w:lastRenderedPageBreak/>
        <w:t xml:space="preserve">δε, στον </w:t>
      </w:r>
      <w:r>
        <w:rPr>
          <w:rFonts w:eastAsia="Times New Roman"/>
          <w:szCs w:val="24"/>
        </w:rPr>
        <w:t>Θ</w:t>
      </w:r>
      <w:r>
        <w:rPr>
          <w:rFonts w:eastAsia="Times New Roman"/>
          <w:szCs w:val="24"/>
        </w:rPr>
        <w:t xml:space="preserve">εματικό </w:t>
      </w:r>
      <w:r>
        <w:rPr>
          <w:rFonts w:eastAsia="Times New Roman"/>
          <w:szCs w:val="24"/>
        </w:rPr>
        <w:t>Γ</w:t>
      </w:r>
      <w:r>
        <w:rPr>
          <w:rFonts w:eastAsia="Times New Roman"/>
          <w:szCs w:val="24"/>
        </w:rPr>
        <w:t>ραμματέα της Βουλής, έχω μ</w:t>
      </w:r>
      <w:r>
        <w:rPr>
          <w:rFonts w:eastAsia="Times New Roman"/>
          <w:szCs w:val="24"/>
        </w:rPr>
        <w:t>ί</w:t>
      </w:r>
      <w:r>
        <w:rPr>
          <w:rFonts w:eastAsia="Times New Roman"/>
          <w:szCs w:val="24"/>
        </w:rPr>
        <w:t>α παρατήρηση: Δεν μου καθίσταται σαφές ποιες ακριβώς θα είναι οι αρμοδιότητές του. Οι αρμοδιότητές του, όπως περιγράφονται, θα αποφασίζονται από τον Πρόε</w:t>
      </w:r>
      <w:r>
        <w:rPr>
          <w:rFonts w:eastAsia="Times New Roman"/>
          <w:szCs w:val="24"/>
        </w:rPr>
        <w:t xml:space="preserve">δρο της Βουλής, ο οποίος θα καθορίζει και το εύρος του. </w:t>
      </w:r>
    </w:p>
    <w:p w14:paraId="33B9608E" w14:textId="77777777" w:rsidR="009013B7" w:rsidRDefault="00F23ED3">
      <w:pPr>
        <w:spacing w:line="600" w:lineRule="auto"/>
        <w:ind w:firstLine="720"/>
        <w:jc w:val="both"/>
        <w:rPr>
          <w:rFonts w:eastAsia="Times New Roman"/>
          <w:szCs w:val="24"/>
        </w:rPr>
      </w:pPr>
      <w:r>
        <w:rPr>
          <w:rFonts w:eastAsia="Times New Roman"/>
          <w:szCs w:val="24"/>
        </w:rPr>
        <w:t>Τ</w:t>
      </w:r>
      <w:r>
        <w:rPr>
          <w:rFonts w:eastAsia="Times New Roman"/>
          <w:szCs w:val="24"/>
        </w:rPr>
        <w:t xml:space="preserve">ίθεται ο προβληματισμός: Σήμερα θα έχει τις «χ» αρμοδιότητες ο </w:t>
      </w:r>
      <w:r>
        <w:rPr>
          <w:rFonts w:eastAsia="Times New Roman"/>
          <w:szCs w:val="24"/>
        </w:rPr>
        <w:t>Θ</w:t>
      </w:r>
      <w:r>
        <w:rPr>
          <w:rFonts w:eastAsia="Times New Roman"/>
          <w:szCs w:val="24"/>
        </w:rPr>
        <w:t xml:space="preserve">εματικός </w:t>
      </w:r>
      <w:r>
        <w:rPr>
          <w:rFonts w:eastAsia="Times New Roman"/>
          <w:szCs w:val="24"/>
        </w:rPr>
        <w:t>Γ</w:t>
      </w:r>
      <w:r>
        <w:rPr>
          <w:rFonts w:eastAsia="Times New Roman"/>
          <w:szCs w:val="24"/>
        </w:rPr>
        <w:t>ραμματέας και αύριο τις «ψ» αρμοδιότητες, όπως εκάστοτε θα αποφασίζει ο Πρόεδρος της Βουλής; Δεν έχει περιορισμό ο νόμος ότι</w:t>
      </w:r>
      <w:r>
        <w:rPr>
          <w:rFonts w:eastAsia="Times New Roman"/>
          <w:szCs w:val="24"/>
        </w:rPr>
        <w:t xml:space="preserve"> εφάπαξ θα εκδοθεί μ</w:t>
      </w:r>
      <w:r>
        <w:rPr>
          <w:rFonts w:eastAsia="Times New Roman"/>
          <w:szCs w:val="24"/>
        </w:rPr>
        <w:t>ί</w:t>
      </w:r>
      <w:r>
        <w:rPr>
          <w:rFonts w:eastAsia="Times New Roman"/>
          <w:szCs w:val="24"/>
        </w:rPr>
        <w:t xml:space="preserve">α απόφαση που θα καθορίσει στο διηνεκές τις αρμοδιότητες και τις εξουσίες του </w:t>
      </w:r>
      <w:r>
        <w:rPr>
          <w:rFonts w:eastAsia="Times New Roman"/>
          <w:szCs w:val="24"/>
        </w:rPr>
        <w:t>Θ</w:t>
      </w:r>
      <w:r>
        <w:rPr>
          <w:rFonts w:eastAsia="Times New Roman"/>
          <w:szCs w:val="24"/>
        </w:rPr>
        <w:t xml:space="preserve">εματικού </w:t>
      </w:r>
      <w:r>
        <w:rPr>
          <w:rFonts w:eastAsia="Times New Roman"/>
          <w:szCs w:val="24"/>
        </w:rPr>
        <w:t>Γ</w:t>
      </w:r>
      <w:r>
        <w:rPr>
          <w:rFonts w:eastAsia="Times New Roman"/>
          <w:szCs w:val="24"/>
        </w:rPr>
        <w:t>ραμματέα. Εκφράζω, λοιπόν, επιφύλαξη σε αυτό το σημείο.</w:t>
      </w:r>
    </w:p>
    <w:p w14:paraId="33B9608F" w14:textId="77777777" w:rsidR="009013B7" w:rsidRDefault="00F23ED3">
      <w:pPr>
        <w:spacing w:line="600" w:lineRule="auto"/>
        <w:ind w:firstLine="720"/>
        <w:jc w:val="both"/>
        <w:rPr>
          <w:rFonts w:eastAsia="Times New Roman"/>
          <w:szCs w:val="24"/>
        </w:rPr>
      </w:pPr>
      <w:r>
        <w:rPr>
          <w:rFonts w:eastAsia="Times New Roman"/>
          <w:szCs w:val="24"/>
        </w:rPr>
        <w:t xml:space="preserve">Ένα άλλο σημαντικό σημείο, στο οποίο θα μου επιτρέψετε να αναφερθώ και περισσότερο, είναι στο θέμα της Μονάδας Στρατηγικού Σχεδιασμού και αναδιάρθρωσης των </w:t>
      </w:r>
      <w:r>
        <w:rPr>
          <w:rFonts w:eastAsia="Times New Roman"/>
          <w:szCs w:val="24"/>
        </w:rPr>
        <w:t>υ</w:t>
      </w:r>
      <w:r>
        <w:rPr>
          <w:rFonts w:eastAsia="Times New Roman"/>
          <w:szCs w:val="24"/>
        </w:rPr>
        <w:t>πηρεσιών της Βουλής. Μπαίνει εκεί μέσα μ</w:t>
      </w:r>
      <w:r>
        <w:rPr>
          <w:rFonts w:eastAsia="Times New Roman"/>
          <w:szCs w:val="24"/>
        </w:rPr>
        <w:t>ί</w:t>
      </w:r>
      <w:r>
        <w:rPr>
          <w:rFonts w:eastAsia="Times New Roman"/>
          <w:szCs w:val="24"/>
        </w:rPr>
        <w:t xml:space="preserve">α λέξη, ότι «πιστοποιεί» η </w:t>
      </w:r>
      <w:r>
        <w:rPr>
          <w:rFonts w:eastAsia="Times New Roman"/>
          <w:szCs w:val="24"/>
        </w:rPr>
        <w:t>υ</w:t>
      </w:r>
      <w:r>
        <w:rPr>
          <w:rFonts w:eastAsia="Times New Roman"/>
          <w:szCs w:val="24"/>
        </w:rPr>
        <w:t>πηρεσία αυτή τις λειτουργίες τ</w:t>
      </w:r>
      <w:r>
        <w:rPr>
          <w:rFonts w:eastAsia="Times New Roman"/>
          <w:szCs w:val="24"/>
        </w:rPr>
        <w:t xml:space="preserve">ης Βουλής. Θέλω να ρωτήσω -γιατί </w:t>
      </w:r>
      <w:r>
        <w:rPr>
          <w:rFonts w:eastAsia="Times New Roman"/>
          <w:szCs w:val="24"/>
        </w:rPr>
        <w:lastRenderedPageBreak/>
        <w:t xml:space="preserve">απάντηση δεν έχω λάβει- το εξής: Όταν λέμε «πιστοποίηση» εννοούμε ότι θα βαθμολογούμε και τις </w:t>
      </w:r>
      <w:r>
        <w:rPr>
          <w:rFonts w:eastAsia="Times New Roman"/>
          <w:szCs w:val="24"/>
        </w:rPr>
        <w:t>υ</w:t>
      </w:r>
      <w:r>
        <w:rPr>
          <w:rFonts w:eastAsia="Times New Roman"/>
          <w:szCs w:val="24"/>
        </w:rPr>
        <w:t>πηρεσίες; Εννοούμε ότι θα συντάσσεται μ</w:t>
      </w:r>
      <w:r>
        <w:rPr>
          <w:rFonts w:eastAsia="Times New Roman"/>
          <w:szCs w:val="24"/>
        </w:rPr>
        <w:t>ί</w:t>
      </w:r>
      <w:r>
        <w:rPr>
          <w:rFonts w:eastAsia="Times New Roman"/>
          <w:szCs w:val="24"/>
        </w:rPr>
        <w:t xml:space="preserve">α έκθεση η οποία θα αποδίδεται στη δημοσιότητα, για να μπορούμε να γνωρίζουμε τον βαθμό </w:t>
      </w:r>
      <w:r>
        <w:rPr>
          <w:rFonts w:eastAsia="Times New Roman"/>
          <w:szCs w:val="24"/>
        </w:rPr>
        <w:t>επάρκειας, τον βαθμό απόδοσης; Αυτή η πιστοποίηση θα είναι υποκειμενική -αν μιλάμε για πιστοποίηση τελικά και δεν είναι κακότεχνη η διατύπωση- ή θα στηρίζεται σε πρότυπα, τα οποία -για να μιλάμε για πιστοποίηση, θα πρέπει να υπάρχουν πρότυπα- δεν τα έχουμε</w:t>
      </w:r>
      <w:r>
        <w:rPr>
          <w:rFonts w:eastAsia="Times New Roman"/>
          <w:szCs w:val="24"/>
        </w:rPr>
        <w:t xml:space="preserve"> εδώ στον Κανονισμό ή τουλάχιστον δεν επιφυλάσσεται ο Κανονισμός να μας πει ποια πρότυπα θα λαμβάνονται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για να προβαίνουμε σε πιστοποίηση των </w:t>
      </w:r>
      <w:r>
        <w:rPr>
          <w:rFonts w:eastAsia="Times New Roman"/>
          <w:szCs w:val="24"/>
        </w:rPr>
        <w:t>υ</w:t>
      </w:r>
      <w:r>
        <w:rPr>
          <w:rFonts w:eastAsia="Times New Roman"/>
          <w:szCs w:val="24"/>
        </w:rPr>
        <w:t xml:space="preserve">πηρεσιών. </w:t>
      </w:r>
    </w:p>
    <w:p w14:paraId="33B96090" w14:textId="77777777" w:rsidR="009013B7" w:rsidRDefault="00F23ED3">
      <w:pPr>
        <w:spacing w:line="600" w:lineRule="auto"/>
        <w:ind w:firstLine="720"/>
        <w:jc w:val="both"/>
        <w:rPr>
          <w:rFonts w:eastAsia="Times New Roman"/>
          <w:szCs w:val="24"/>
        </w:rPr>
      </w:pPr>
      <w:r>
        <w:rPr>
          <w:rFonts w:eastAsia="Times New Roman"/>
          <w:szCs w:val="24"/>
        </w:rPr>
        <w:t>Αυτός είναι ένας προβληματισμός ο οποίος, πράγματι, πρέπει να εκφραστεί, τουλάχιστον, από μέν</w:t>
      </w:r>
      <w:r>
        <w:rPr>
          <w:rFonts w:eastAsia="Times New Roman"/>
          <w:szCs w:val="24"/>
        </w:rPr>
        <w:t xml:space="preserve">α, διότι με την έννοια της πιστοποίησης φοβούμαι -όχι ότι υπάρχει η πρόθεση- ότι υπάρχει ευρύ πεδίο και αυθαιρεσιών ακόμα. </w:t>
      </w:r>
    </w:p>
    <w:p w14:paraId="33B96091" w14:textId="77777777" w:rsidR="009013B7" w:rsidRDefault="00F23ED3">
      <w:pPr>
        <w:spacing w:line="600" w:lineRule="auto"/>
        <w:ind w:firstLine="720"/>
        <w:jc w:val="both"/>
        <w:rPr>
          <w:rFonts w:eastAsia="Times New Roman"/>
          <w:szCs w:val="24"/>
        </w:rPr>
      </w:pPr>
      <w:r>
        <w:rPr>
          <w:rFonts w:eastAsia="Times New Roman"/>
          <w:szCs w:val="24"/>
        </w:rPr>
        <w:lastRenderedPageBreak/>
        <w:t xml:space="preserve">Βεβαίως, για το </w:t>
      </w:r>
      <w:r>
        <w:rPr>
          <w:rFonts w:eastAsia="Times New Roman"/>
          <w:szCs w:val="24"/>
        </w:rPr>
        <w:t>Τ</w:t>
      </w:r>
      <w:r>
        <w:rPr>
          <w:rFonts w:eastAsia="Times New Roman"/>
          <w:szCs w:val="24"/>
        </w:rPr>
        <w:t xml:space="preserve">μήμα </w:t>
      </w:r>
      <w:r>
        <w:rPr>
          <w:rFonts w:eastAsia="Times New Roman"/>
          <w:szCs w:val="24"/>
        </w:rPr>
        <w:t>Ν</w:t>
      </w:r>
      <w:r>
        <w:rPr>
          <w:rFonts w:eastAsia="Times New Roman"/>
          <w:szCs w:val="24"/>
        </w:rPr>
        <w:t xml:space="preserve">ομικής </w:t>
      </w:r>
      <w:r>
        <w:rPr>
          <w:rFonts w:eastAsia="Times New Roman"/>
          <w:szCs w:val="24"/>
        </w:rPr>
        <w:t>Υ</w:t>
      </w:r>
      <w:r>
        <w:rPr>
          <w:rFonts w:eastAsia="Times New Roman"/>
          <w:szCs w:val="24"/>
        </w:rPr>
        <w:t xml:space="preserve">ποστήριξης των </w:t>
      </w:r>
      <w:r>
        <w:rPr>
          <w:rFonts w:eastAsia="Times New Roman"/>
          <w:szCs w:val="24"/>
        </w:rPr>
        <w:t>υ</w:t>
      </w:r>
      <w:r>
        <w:rPr>
          <w:rFonts w:eastAsia="Times New Roman"/>
          <w:szCs w:val="24"/>
        </w:rPr>
        <w:t>πηρεσιών της Βουλής έχω εκφράσει την άποψη δύο φορές στην Επιτροπή Κανονισμού και συμ</w:t>
      </w:r>
      <w:r>
        <w:rPr>
          <w:rFonts w:eastAsia="Times New Roman"/>
          <w:szCs w:val="24"/>
        </w:rPr>
        <w:t xml:space="preserve">φωνώ με τις απόψεις όλων των συναδέλφων όπου τίθενται τα ερωτήματα για το αν θα υπάγεται στην </w:t>
      </w:r>
      <w:r>
        <w:rPr>
          <w:rFonts w:eastAsia="Times New Roman"/>
          <w:szCs w:val="24"/>
        </w:rPr>
        <w:t>Ε</w:t>
      </w:r>
      <w:r>
        <w:rPr>
          <w:rFonts w:eastAsia="Times New Roman"/>
          <w:szCs w:val="24"/>
        </w:rPr>
        <w:t xml:space="preserve">πιστημονική </w:t>
      </w:r>
      <w:r>
        <w:rPr>
          <w:rFonts w:eastAsia="Times New Roman"/>
          <w:szCs w:val="24"/>
        </w:rPr>
        <w:t>Υ</w:t>
      </w:r>
      <w:r>
        <w:rPr>
          <w:rFonts w:eastAsia="Times New Roman"/>
          <w:szCs w:val="24"/>
        </w:rPr>
        <w:t xml:space="preserve">πηρεσία ή όχι, αν θα προΐσταται του </w:t>
      </w:r>
      <w:r>
        <w:rPr>
          <w:rFonts w:eastAsia="Times New Roman"/>
          <w:szCs w:val="24"/>
        </w:rPr>
        <w:t>Ν</w:t>
      </w:r>
      <w:r>
        <w:rPr>
          <w:rFonts w:eastAsia="Times New Roman"/>
          <w:szCs w:val="24"/>
        </w:rPr>
        <w:t xml:space="preserve">ομικού </w:t>
      </w:r>
      <w:r>
        <w:rPr>
          <w:rFonts w:eastAsia="Times New Roman"/>
          <w:szCs w:val="24"/>
        </w:rPr>
        <w:t>Τ</w:t>
      </w:r>
      <w:r>
        <w:rPr>
          <w:rFonts w:eastAsia="Times New Roman"/>
          <w:szCs w:val="24"/>
        </w:rPr>
        <w:t xml:space="preserve">μήματος, εκπρόσωπος της </w:t>
      </w:r>
      <w:r>
        <w:rPr>
          <w:rFonts w:eastAsia="Times New Roman"/>
          <w:szCs w:val="24"/>
        </w:rPr>
        <w:t>Ν</w:t>
      </w:r>
      <w:r>
        <w:rPr>
          <w:rFonts w:eastAsia="Times New Roman"/>
          <w:szCs w:val="24"/>
        </w:rPr>
        <w:t xml:space="preserve">ομικής </w:t>
      </w:r>
      <w:r>
        <w:rPr>
          <w:rFonts w:eastAsia="Times New Roman"/>
          <w:szCs w:val="24"/>
        </w:rPr>
        <w:t>Υ</w:t>
      </w:r>
      <w:r>
        <w:rPr>
          <w:rFonts w:eastAsia="Times New Roman"/>
          <w:szCs w:val="24"/>
        </w:rPr>
        <w:t xml:space="preserve">πηρεσίας. Δυσκίνητα ζητήματα. </w:t>
      </w:r>
    </w:p>
    <w:p w14:paraId="33B96092" w14:textId="77777777" w:rsidR="009013B7" w:rsidRDefault="00F23ED3">
      <w:pPr>
        <w:spacing w:line="600" w:lineRule="auto"/>
        <w:ind w:firstLine="720"/>
        <w:jc w:val="both"/>
        <w:rPr>
          <w:rFonts w:eastAsia="Times New Roman" w:cs="Times New Roman"/>
          <w:szCs w:val="24"/>
        </w:rPr>
      </w:pPr>
      <w:r>
        <w:rPr>
          <w:rFonts w:eastAsia="Times New Roman"/>
          <w:szCs w:val="24"/>
        </w:rPr>
        <w:t>Κάνουμε, λοιπόν, την πρόταση ότι ή θα π</w:t>
      </w:r>
      <w:r>
        <w:rPr>
          <w:rFonts w:eastAsia="Times New Roman"/>
          <w:szCs w:val="24"/>
        </w:rPr>
        <w:t xml:space="preserve">ρέπει να </w:t>
      </w:r>
      <w:proofErr w:type="spellStart"/>
      <w:r>
        <w:rPr>
          <w:rFonts w:eastAsia="Times New Roman"/>
          <w:szCs w:val="24"/>
        </w:rPr>
        <w:t>απεμπλακεί</w:t>
      </w:r>
      <w:proofErr w:type="spellEnd"/>
      <w:r>
        <w:rPr>
          <w:rFonts w:eastAsia="Times New Roman"/>
          <w:szCs w:val="24"/>
        </w:rPr>
        <w:t xml:space="preserve"> εντελώς το </w:t>
      </w:r>
      <w:r>
        <w:rPr>
          <w:rFonts w:eastAsia="Times New Roman"/>
          <w:szCs w:val="24"/>
        </w:rPr>
        <w:t>Τ</w:t>
      </w:r>
      <w:r>
        <w:rPr>
          <w:rFonts w:eastAsia="Times New Roman"/>
          <w:szCs w:val="24"/>
        </w:rPr>
        <w:t xml:space="preserve">μήμα </w:t>
      </w:r>
      <w:r>
        <w:rPr>
          <w:rFonts w:eastAsia="Times New Roman"/>
          <w:szCs w:val="24"/>
        </w:rPr>
        <w:t>Ν</w:t>
      </w:r>
      <w:r>
        <w:rPr>
          <w:rFonts w:eastAsia="Times New Roman"/>
          <w:szCs w:val="24"/>
        </w:rPr>
        <w:t xml:space="preserve">ομικής </w:t>
      </w:r>
      <w:r>
        <w:rPr>
          <w:rFonts w:eastAsia="Times New Roman"/>
          <w:szCs w:val="24"/>
        </w:rPr>
        <w:t>Υ</w:t>
      </w:r>
      <w:r>
        <w:rPr>
          <w:rFonts w:eastAsia="Times New Roman"/>
          <w:szCs w:val="24"/>
        </w:rPr>
        <w:t xml:space="preserve">ποστήριξης ή δεν θα πρέπει να μπει μέσα στον Κανονισμό, διότι υπάρχουν οι </w:t>
      </w:r>
      <w:r>
        <w:rPr>
          <w:rFonts w:eastAsia="Times New Roman"/>
          <w:szCs w:val="24"/>
        </w:rPr>
        <w:t>υ</w:t>
      </w:r>
      <w:r>
        <w:rPr>
          <w:rFonts w:eastAsia="Times New Roman"/>
          <w:szCs w:val="24"/>
        </w:rPr>
        <w:t>πηρεσίες του Νομικού Συμβούλου του Κράτους, που υπάρχει στη Βουλή, ο οποίος μπορεί να εξυπηρετήσει τις ανάγκες ή θα πρέπει να τεθεί απε</w:t>
      </w:r>
      <w:r>
        <w:rPr>
          <w:rFonts w:eastAsia="Times New Roman"/>
          <w:szCs w:val="24"/>
        </w:rPr>
        <w:t xml:space="preserve">υθείας υπό την Επιστημονική Επιτροπή. </w:t>
      </w:r>
    </w:p>
    <w:p w14:paraId="33B9609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κάτι άλλο ακόμα -αν θέλετε- να κάνω μ</w:t>
      </w:r>
      <w:r>
        <w:rPr>
          <w:rFonts w:eastAsia="Times New Roman" w:cs="Times New Roman"/>
          <w:szCs w:val="24"/>
        </w:rPr>
        <w:t>ί</w:t>
      </w:r>
      <w:r>
        <w:rPr>
          <w:rFonts w:eastAsia="Times New Roman" w:cs="Times New Roman"/>
          <w:szCs w:val="24"/>
        </w:rPr>
        <w:t xml:space="preserve">α παρατήρηση: Ακούστηκε -εγώ δεν το γνωρίζω, αλλά στη σκέψη μου δεν το θεωρώ πιθανό- ότι θα παρέχουν νομική υποστήριξη στο προσωπικό της Βουλής </w:t>
      </w:r>
      <w:r>
        <w:rPr>
          <w:rFonts w:eastAsia="Times New Roman" w:cs="Times New Roman"/>
          <w:szCs w:val="24"/>
        </w:rPr>
        <w:lastRenderedPageBreak/>
        <w:t>κι ενδεχομένως σε ποινικές υποθ</w:t>
      </w:r>
      <w:r>
        <w:rPr>
          <w:rFonts w:eastAsia="Times New Roman" w:cs="Times New Roman"/>
          <w:szCs w:val="24"/>
        </w:rPr>
        <w:t xml:space="preserve">έσεις. Μα, το προσωπικό της Βουλής έχει κατηγορηθεί ποτέ για παράβαση καθήκοντος; Αυτό το έχουν ανάγκες σε άλλες </w:t>
      </w:r>
      <w:r>
        <w:rPr>
          <w:rFonts w:eastAsia="Times New Roman" w:cs="Times New Roman"/>
          <w:szCs w:val="24"/>
        </w:rPr>
        <w:t>υ</w:t>
      </w:r>
      <w:r>
        <w:rPr>
          <w:rFonts w:eastAsia="Times New Roman" w:cs="Times New Roman"/>
          <w:szCs w:val="24"/>
        </w:rPr>
        <w:t xml:space="preserve">πηρεσίες, όπως στα </w:t>
      </w:r>
      <w:r>
        <w:rPr>
          <w:rFonts w:eastAsia="Times New Roman" w:cs="Times New Roman"/>
          <w:szCs w:val="24"/>
        </w:rPr>
        <w:t>υ</w:t>
      </w:r>
      <w:r>
        <w:rPr>
          <w:rFonts w:eastAsia="Times New Roman" w:cs="Times New Roman"/>
          <w:szCs w:val="24"/>
        </w:rPr>
        <w:t>πουργεία.</w:t>
      </w:r>
    </w:p>
    <w:p w14:paraId="33B9609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παναλαμβάνω, κύριε Πρόεδρε, ότι δεν το γνωρίζω. Το είπα. Όμως, θέλω να ακούσω αν υπάρχει αυτό. Αν υπάρχουν τέτο</w:t>
      </w:r>
      <w:r>
        <w:rPr>
          <w:rFonts w:eastAsia="Times New Roman" w:cs="Times New Roman"/>
          <w:szCs w:val="24"/>
        </w:rPr>
        <w:t xml:space="preserve">ια θέματα υπεράσπισης στα ποινικά δικαστήρια, ναι, να υπάρξει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ν</w:t>
      </w:r>
      <w:r>
        <w:rPr>
          <w:rFonts w:eastAsia="Times New Roman" w:cs="Times New Roman"/>
          <w:szCs w:val="24"/>
        </w:rPr>
        <w:t xml:space="preserve">ομικής </w:t>
      </w:r>
      <w:r>
        <w:rPr>
          <w:rFonts w:eastAsia="Times New Roman" w:cs="Times New Roman"/>
          <w:szCs w:val="24"/>
        </w:rPr>
        <w:t>υ</w:t>
      </w:r>
      <w:r>
        <w:rPr>
          <w:rFonts w:eastAsia="Times New Roman" w:cs="Times New Roman"/>
          <w:szCs w:val="24"/>
        </w:rPr>
        <w:t xml:space="preserve">ποστήριξης. Δεν έχω αντίρρηση. Αν είναι, όμως, επιχείρημα το οποίο απλώς το βρήκαμε για να αναφερθούμε στην ανάγκη, όχι, καταλαβαίνετε, δεν έχω τη θέση ότι θα πρέπει να υπάρχει. </w:t>
      </w:r>
    </w:p>
    <w:p w14:paraId="33B96095"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Συμφωνούμε. </w:t>
      </w:r>
    </w:p>
    <w:p w14:paraId="33B96096"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Ζητήματα άλλα τώρα σε σχέση με τη γνωστή «δομημένη συνέντευξη»: Έχουν ειπωθεί πάρα πολλά. Εγώ θα αναφερθώ περισσότερο στις μεταβατικές διατάξεις όπου θα έχουμε πλέον την πρώτη αξιολόγηση. Εκεί υπάρχει ένα ζήτημα. </w:t>
      </w:r>
    </w:p>
    <w:p w14:paraId="33B96097"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Το πρώτο ζήτημα είναι ότι τώρα, στο μεταβα</w:t>
      </w:r>
      <w:r>
        <w:rPr>
          <w:rFonts w:eastAsia="Times New Roman" w:cs="Times New Roman"/>
          <w:szCs w:val="24"/>
        </w:rPr>
        <w:t>τικό στάδιο, δεν θα λαμβάνονται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οι αξιολογήσεις του παρελθόντος. Αυτό θεωρώ ότι είναι ακατανόητο, διότι ένας υπάλληλος στην πορεία του, στη μακρά πορεία του -υπάρχουν εμπειρότατοι υπάλληλοι στη Βουλή- θα έχει εκθέσεις και θα θέλει να τις χρησιμοπο</w:t>
      </w:r>
      <w:r>
        <w:rPr>
          <w:rFonts w:eastAsia="Times New Roman" w:cs="Times New Roman"/>
          <w:szCs w:val="24"/>
        </w:rPr>
        <w:t xml:space="preserve">ιήσει για την περαιτέρω εξέλιξή του. Γιατί τις βγάζουμε στην μπάντα; Δεν γίνεται αντιληπτό. </w:t>
      </w:r>
    </w:p>
    <w:p w14:paraId="33B9609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Ένα άλλο ζήτημα που έθεσαν όλοι οι συνάδελφοί μου, είναι ο υψηλός βαθμός στις μεταβατικές διατάξεις της </w:t>
      </w:r>
      <w:proofErr w:type="spellStart"/>
      <w:r>
        <w:rPr>
          <w:rFonts w:eastAsia="Times New Roman" w:cs="Times New Roman"/>
          <w:szCs w:val="24"/>
        </w:rPr>
        <w:t>μοριοδότησης</w:t>
      </w:r>
      <w:proofErr w:type="spellEnd"/>
      <w:r>
        <w:rPr>
          <w:rFonts w:eastAsia="Times New Roman" w:cs="Times New Roman"/>
          <w:szCs w:val="24"/>
        </w:rPr>
        <w:t xml:space="preserve"> της λεγόμενης «δομημένης συνέντευξης». Αν δεν κάνω λάθος είναι 40%. Αυτό το στάδιο για όλες τις κατηγορίες προσωπικού, από τον προϊστάμενο </w:t>
      </w:r>
      <w:r>
        <w:rPr>
          <w:rFonts w:eastAsia="Times New Roman" w:cs="Times New Roman"/>
          <w:szCs w:val="24"/>
        </w:rPr>
        <w:t>τ</w:t>
      </w:r>
      <w:r>
        <w:rPr>
          <w:rFonts w:eastAsia="Times New Roman" w:cs="Times New Roman"/>
          <w:szCs w:val="24"/>
        </w:rPr>
        <w:t xml:space="preserve">μήματος μέχρι τον προϊστάμενο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δ</w:t>
      </w:r>
      <w:r>
        <w:rPr>
          <w:rFonts w:eastAsia="Times New Roman" w:cs="Times New Roman"/>
          <w:szCs w:val="24"/>
        </w:rPr>
        <w:t xml:space="preserve">ιεύθυνσης, είναι ένα μεγάλο νούμερο. </w:t>
      </w:r>
      <w:r>
        <w:rPr>
          <w:rFonts w:eastAsia="Times New Roman" w:cs="Times New Roman"/>
          <w:szCs w:val="24"/>
        </w:rPr>
        <w:t>Ε</w:t>
      </w:r>
      <w:r>
        <w:rPr>
          <w:rFonts w:eastAsia="Times New Roman" w:cs="Times New Roman"/>
          <w:szCs w:val="24"/>
        </w:rPr>
        <w:t xml:space="preserve">δώ θα μου επιτρέψετε να κάνω χρήση κάποιων προσωπικών γνώσεων και εμπειριών. </w:t>
      </w:r>
    </w:p>
    <w:p w14:paraId="33B96099"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Συνταγματικά -και επειδή ο Κανονισμός της Βουλής είναι ένας νόμος- έχει γίνει δεκτό ότι με το άρθρο </w:t>
      </w:r>
      <w:r>
        <w:rPr>
          <w:rFonts w:eastAsia="Times New Roman" w:cs="Times New Roman"/>
          <w:szCs w:val="24"/>
        </w:rPr>
        <w:t xml:space="preserve">103, παράγραφος 7 του Συντάγματος, η διαφάνεια δεν απαιτείται μόνο κατά την πρόσληψη του προσωπικού στο </w:t>
      </w:r>
      <w:r>
        <w:rPr>
          <w:rFonts w:eastAsia="Times New Roman" w:cs="Times New Roman"/>
          <w:szCs w:val="24"/>
        </w:rPr>
        <w:t>δ</w:t>
      </w:r>
      <w:r>
        <w:rPr>
          <w:rFonts w:eastAsia="Times New Roman" w:cs="Times New Roman"/>
          <w:szCs w:val="24"/>
        </w:rPr>
        <w:t xml:space="preserve">ημόσιο ή στον ευρύτερο δημόσιο τομέα. Η διαφάνεια, όπως έχει </w:t>
      </w:r>
      <w:proofErr w:type="spellStart"/>
      <w:r>
        <w:rPr>
          <w:rFonts w:eastAsia="Times New Roman" w:cs="Times New Roman"/>
          <w:szCs w:val="24"/>
        </w:rPr>
        <w:t>νομολογηθεί</w:t>
      </w:r>
      <w:proofErr w:type="spellEnd"/>
      <w:r>
        <w:rPr>
          <w:rFonts w:eastAsia="Times New Roman" w:cs="Times New Roman"/>
          <w:szCs w:val="24"/>
        </w:rPr>
        <w:t xml:space="preserve">, πρέπει να ισχύει και στις περιπτώσεις προαγωγών και εξέλιξης υπαλλήλων. </w:t>
      </w:r>
    </w:p>
    <w:p w14:paraId="33B9609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Τίθε</w:t>
      </w:r>
      <w:r>
        <w:rPr>
          <w:rFonts w:eastAsia="Times New Roman" w:cs="Times New Roman"/>
          <w:szCs w:val="24"/>
        </w:rPr>
        <w:t>νται, λοιπόν, οι προβληματισμοί με δεδομένο ότι η «δομημένη συνέντευξη» είναι πάντοτε υποκειμενική, όχι από πρόθεση εκείνων που τη λαμβάνουν. Διότι εφόσον δεν υπάρχουν μαθηματικοί τύποι ή πρότυπα, η «δομημένη συνέντευξη», τουλάχιστον στη βαθμολογία η οποία</w:t>
      </w:r>
      <w:r>
        <w:rPr>
          <w:rFonts w:eastAsia="Times New Roman" w:cs="Times New Roman"/>
          <w:szCs w:val="24"/>
        </w:rPr>
        <w:t xml:space="preserve"> δίδεται μετά τη συγκρότηση της </w:t>
      </w:r>
      <w:r>
        <w:rPr>
          <w:rFonts w:eastAsia="Times New Roman" w:cs="Times New Roman"/>
          <w:szCs w:val="24"/>
        </w:rPr>
        <w:t>ε</w:t>
      </w:r>
      <w:r>
        <w:rPr>
          <w:rFonts w:eastAsia="Times New Roman" w:cs="Times New Roman"/>
          <w:szCs w:val="24"/>
        </w:rPr>
        <w:t>πιτροπής, έχει υποκειμενισμό μέσα. Θέλω να σας διαβάσω μία περικοπή από μ</w:t>
      </w:r>
      <w:r>
        <w:rPr>
          <w:rFonts w:eastAsia="Times New Roman" w:cs="Times New Roman"/>
          <w:szCs w:val="24"/>
        </w:rPr>
        <w:t>ί</w:t>
      </w:r>
      <w:r>
        <w:rPr>
          <w:rFonts w:eastAsia="Times New Roman" w:cs="Times New Roman"/>
          <w:szCs w:val="24"/>
        </w:rPr>
        <w:t xml:space="preserve">α πρόσφατη δικαστική απόφαση. Θα μου το επιτρέψετε. </w:t>
      </w:r>
      <w:r>
        <w:rPr>
          <w:rFonts w:eastAsia="Times New Roman" w:cs="Times New Roman"/>
          <w:szCs w:val="24"/>
        </w:rPr>
        <w:t>Α</w:t>
      </w:r>
      <w:r>
        <w:rPr>
          <w:rFonts w:eastAsia="Times New Roman" w:cs="Times New Roman"/>
          <w:szCs w:val="24"/>
        </w:rPr>
        <w:t xml:space="preserve">πευθύνομαι περισσότερο στον κ. Συρίγο και τους λοιπούς εξ ημών που έχουν ασχοληθεί με το ζήτημα </w:t>
      </w:r>
      <w:r>
        <w:rPr>
          <w:rFonts w:eastAsia="Times New Roman" w:cs="Times New Roman"/>
          <w:szCs w:val="24"/>
        </w:rPr>
        <w:t xml:space="preserve">αυτό. </w:t>
      </w:r>
    </w:p>
    <w:p w14:paraId="33B9609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w:t>
      </w:r>
      <w:r>
        <w:rPr>
          <w:rFonts w:eastAsia="Times New Roman" w:cs="Times New Roman"/>
          <w:szCs w:val="24"/>
        </w:rPr>
        <w:t xml:space="preserve">Λόγω του υψηλού συντελεστή -μιλάμε για συνέντευξη- σε συνδυασμό με το γεγονός ότι αυτό το μέσο επιλογής ενέχει τη μεγαλύτερη πιθανότητα υποκειμενικής κρίσης στη συνέντευξη, θα έπρεπε να εξασφαλίζεται με ισχυρότερα εχέγγυα διαφάνειας και δικαστικού </w:t>
      </w:r>
      <w:r>
        <w:rPr>
          <w:rFonts w:eastAsia="Times New Roman" w:cs="Times New Roman"/>
          <w:szCs w:val="24"/>
        </w:rPr>
        <w:t>ελέγχου -ήτοι δημοσιότητας- κατά τη διεξαγωγή της συνέντευξης και η υποχρέωση τήρησης πρακτικού.</w:t>
      </w:r>
      <w:r>
        <w:rPr>
          <w:rFonts w:eastAsia="Times New Roman" w:cs="Times New Roman"/>
          <w:szCs w:val="24"/>
        </w:rPr>
        <w:t>».</w:t>
      </w:r>
      <w:r>
        <w:rPr>
          <w:rFonts w:eastAsia="Times New Roman" w:cs="Times New Roman"/>
          <w:szCs w:val="24"/>
        </w:rPr>
        <w:t xml:space="preserve"> </w:t>
      </w:r>
    </w:p>
    <w:p w14:paraId="33B9609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Έστω, λοιπόν, κι αν μείνουμε στη «δομημένη συνέντευξη», δημιουργούνται ζητήματα του ποσοστού 40% στις μεταβατικές διατάξεις. Και πάλι το 30%, το 25%, το 20%</w:t>
      </w:r>
      <w:r>
        <w:rPr>
          <w:rFonts w:eastAsia="Times New Roman" w:cs="Times New Roman"/>
          <w:szCs w:val="24"/>
        </w:rPr>
        <w:t xml:space="preserve"> που έχουμε στον πάγιο κορμό, είναι ένα </w:t>
      </w:r>
      <w:r>
        <w:rPr>
          <w:rFonts w:eastAsia="Times New Roman" w:cs="Times New Roman"/>
          <w:szCs w:val="24"/>
        </w:rPr>
        <w:t>υψηλό</w:t>
      </w:r>
      <w:r>
        <w:rPr>
          <w:rFonts w:eastAsia="Times New Roman" w:cs="Times New Roman"/>
          <w:szCs w:val="24"/>
        </w:rPr>
        <w:t xml:space="preserve"> σημείο. Όμως, το 40% κατά την άποψή μας είναι υπερβολικό, διότι εν όψει του υποκειμενισμού, τον οποίο περιέχει, ποτέ δεν θα μπορέσει να αιτιολογηθεί. </w:t>
      </w:r>
    </w:p>
    <w:p w14:paraId="33B9609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ρέπει να συμπληρώσω και το εξής: Είναι καθημερινό το φαινό</w:t>
      </w:r>
      <w:r>
        <w:rPr>
          <w:rFonts w:eastAsia="Times New Roman" w:cs="Times New Roman"/>
          <w:szCs w:val="24"/>
        </w:rPr>
        <w:t xml:space="preserve">μενο της αμφισβήτησης της βαθμολογίας που δίδεται στον ευρύτερο δημόσιο τομέα από επιτροπές που λαμβάνουν τη συνέντευξη. </w:t>
      </w:r>
      <w:r>
        <w:rPr>
          <w:rFonts w:eastAsia="Times New Roman" w:cs="Times New Roman"/>
          <w:szCs w:val="24"/>
        </w:rPr>
        <w:t>Ε</w:t>
      </w:r>
      <w:r>
        <w:rPr>
          <w:rFonts w:eastAsia="Times New Roman" w:cs="Times New Roman"/>
          <w:szCs w:val="24"/>
        </w:rPr>
        <w:t xml:space="preserve">κεί οδηγούνται σε ακυρώσεις οι περισσότερες περιπτώσεις προαγωγών. Γιατί συμβαίνει αυτό; Διότι είτε το </w:t>
      </w:r>
      <w:r>
        <w:rPr>
          <w:rFonts w:eastAsia="Times New Roman" w:cs="Times New Roman"/>
          <w:szCs w:val="24"/>
        </w:rPr>
        <w:lastRenderedPageBreak/>
        <w:t>πρακτικό που συντάσσεται κατά τ</w:t>
      </w:r>
      <w:r>
        <w:rPr>
          <w:rFonts w:eastAsia="Times New Roman" w:cs="Times New Roman"/>
          <w:szCs w:val="24"/>
        </w:rPr>
        <w:t xml:space="preserve">η λήψη της συνέντευξης είναι ανεπαρκές είτε δεν μπορεί να αιτιολογηθεί η βαθμολογία. </w:t>
      </w:r>
    </w:p>
    <w:p w14:paraId="33B9609E" w14:textId="77777777" w:rsidR="009013B7" w:rsidRDefault="00F23ED3">
      <w:pPr>
        <w:spacing w:line="600" w:lineRule="auto"/>
        <w:ind w:firstLine="720"/>
        <w:jc w:val="both"/>
        <w:rPr>
          <w:rFonts w:eastAsia="Times New Roman"/>
          <w:szCs w:val="24"/>
        </w:rPr>
      </w:pPr>
      <w:r>
        <w:rPr>
          <w:rFonts w:eastAsia="Times New Roman"/>
          <w:szCs w:val="24"/>
        </w:rPr>
        <w:t>Σ</w:t>
      </w:r>
      <w:r>
        <w:rPr>
          <w:rFonts w:eastAsia="Times New Roman"/>
          <w:szCs w:val="24"/>
        </w:rPr>
        <w:t>τη συγκεκριμένη περίπτωση, με τον Κανονισμό της Βουλής όπως έρχεται, όπου δεν υπάρχει μαθηματικός τύπος ούτως ώστε να βαθμολογείται ο υποψήφιος για τη θέση ευθύνης, εκεί</w:t>
      </w:r>
      <w:r>
        <w:rPr>
          <w:rFonts w:eastAsia="Times New Roman"/>
          <w:szCs w:val="24"/>
        </w:rPr>
        <w:t xml:space="preserve"> δεν θα μπορεί να αιτιολογηθεί ποτέ.</w:t>
      </w:r>
    </w:p>
    <w:p w14:paraId="33B9609F" w14:textId="77777777" w:rsidR="009013B7" w:rsidRDefault="00F23ED3">
      <w:pPr>
        <w:spacing w:line="600" w:lineRule="auto"/>
        <w:ind w:firstLine="720"/>
        <w:jc w:val="both"/>
        <w:rPr>
          <w:rFonts w:eastAsia="Times New Roman"/>
          <w:szCs w:val="24"/>
        </w:rPr>
      </w:pPr>
      <w:r>
        <w:rPr>
          <w:rFonts w:eastAsia="Times New Roman"/>
          <w:szCs w:val="24"/>
        </w:rPr>
        <w:t xml:space="preserve">Για να φύγουμε από αυτά τα ζητήματα, προτείνω, τουλάχιστον το 40%, κύριε Πρόεδρε, να τεθεί κατ’ αντιστοιχία του 30%, του 25%, του 20%, που είναι στον πάγιο κορμό του Κανονισμού, ούτως ώστε να έχουμε μία ενότητα. Διότι, </w:t>
      </w:r>
      <w:r>
        <w:rPr>
          <w:rFonts w:eastAsia="Times New Roman"/>
          <w:szCs w:val="24"/>
        </w:rPr>
        <w:t xml:space="preserve">εφόσον διατηρούμε το 40% στην πρώτη κρίση, μετά την ψήφιση του Κανονισμού, είναι βέβαιον ότι θα προβληθούν ζητήματα </w:t>
      </w:r>
      <w:proofErr w:type="spellStart"/>
      <w:r>
        <w:rPr>
          <w:rFonts w:eastAsia="Times New Roman"/>
          <w:szCs w:val="24"/>
        </w:rPr>
        <w:t>ανισότητος</w:t>
      </w:r>
      <w:proofErr w:type="spellEnd"/>
      <w:r>
        <w:rPr>
          <w:rFonts w:eastAsia="Times New Roman"/>
          <w:szCs w:val="24"/>
        </w:rPr>
        <w:t xml:space="preserve"> στη διαδρομή. </w:t>
      </w:r>
    </w:p>
    <w:p w14:paraId="33B960A0" w14:textId="77777777" w:rsidR="009013B7" w:rsidRDefault="00F23ED3">
      <w:pPr>
        <w:spacing w:line="600" w:lineRule="auto"/>
        <w:ind w:firstLine="720"/>
        <w:jc w:val="both"/>
        <w:rPr>
          <w:rFonts w:eastAsia="Times New Roman"/>
          <w:szCs w:val="24"/>
        </w:rPr>
      </w:pPr>
      <w:r>
        <w:rPr>
          <w:rFonts w:eastAsia="Times New Roman"/>
          <w:szCs w:val="24"/>
        </w:rPr>
        <w:t>Γιατί εκείνος ο οποίος έρχεται σε επόμενο στάδιο να κριθεί –μετά έξι μήνες, έναν χρόνο, δεν ξέρω πότε θα λήξει η θ</w:t>
      </w:r>
      <w:r>
        <w:rPr>
          <w:rFonts w:eastAsia="Times New Roman"/>
          <w:szCs w:val="24"/>
        </w:rPr>
        <w:t xml:space="preserve">ητεία του προηγούμενου- θα βαθμολογείται, θα </w:t>
      </w:r>
      <w:proofErr w:type="spellStart"/>
      <w:r>
        <w:rPr>
          <w:rFonts w:eastAsia="Times New Roman"/>
          <w:szCs w:val="24"/>
        </w:rPr>
        <w:t>μοριοδοτείται</w:t>
      </w:r>
      <w:proofErr w:type="spellEnd"/>
      <w:r>
        <w:rPr>
          <w:rFonts w:eastAsia="Times New Roman"/>
          <w:szCs w:val="24"/>
        </w:rPr>
        <w:t xml:space="preserve"> με 25%, με 30%, 20</w:t>
      </w:r>
      <w:r>
        <w:rPr>
          <w:rFonts w:eastAsia="Times New Roman"/>
          <w:szCs w:val="24"/>
        </w:rPr>
        <w:t>%</w:t>
      </w:r>
      <w:r>
        <w:rPr>
          <w:rFonts w:eastAsia="Times New Roman"/>
          <w:szCs w:val="24"/>
        </w:rPr>
        <w:t xml:space="preserve">, </w:t>
      </w:r>
      <w:r>
        <w:rPr>
          <w:rFonts w:eastAsia="Times New Roman"/>
          <w:szCs w:val="24"/>
        </w:rPr>
        <w:lastRenderedPageBreak/>
        <w:t xml:space="preserve">ανάλογα τη θέση ευθύνης που έχει και θα έχει αδικηθεί εκείνος ο οποίος θα επεδίωκε στο μεταβατικό στάδιο να αξιολογηθεί και δεν θα πήρε το 40% και προηγήθηκε κάποιος άλλος. Κι </w:t>
      </w:r>
      <w:r>
        <w:rPr>
          <w:rFonts w:eastAsia="Times New Roman"/>
          <w:szCs w:val="24"/>
        </w:rPr>
        <w:t xml:space="preserve">εκεί θα ανοίξουν αγωγές αποζημιώσεως εις βάρος της Βουλής με το άρθρο 105 του εισαγωγικού νόμου. Το θεωρώ δεδομένο. </w:t>
      </w:r>
    </w:p>
    <w:p w14:paraId="33B960A1" w14:textId="77777777" w:rsidR="009013B7" w:rsidRDefault="00F23ED3">
      <w:pPr>
        <w:spacing w:line="600" w:lineRule="auto"/>
        <w:ind w:firstLine="720"/>
        <w:jc w:val="both"/>
        <w:rPr>
          <w:rFonts w:eastAsia="Times New Roman"/>
          <w:szCs w:val="24"/>
        </w:rPr>
      </w:pPr>
      <w:r>
        <w:rPr>
          <w:rFonts w:eastAsia="Times New Roman"/>
          <w:szCs w:val="24"/>
        </w:rPr>
        <w:t>Θεωρώ, όμως, κυρίες και κύριοι συνάδελφοι, ότι ο Κανονισμός της Βουλής είναι ένα κατ</w:t>
      </w:r>
      <w:r>
        <w:rPr>
          <w:rFonts w:eastAsia="Times New Roman"/>
          <w:szCs w:val="24"/>
        </w:rPr>
        <w:t xml:space="preserve">’ </w:t>
      </w:r>
      <w:r>
        <w:rPr>
          <w:rFonts w:eastAsia="Times New Roman"/>
          <w:szCs w:val="24"/>
        </w:rPr>
        <w:t xml:space="preserve">εξοχήν νομικό κείμενο, διότι είναι ένας οργανισμός </w:t>
      </w:r>
      <w:r>
        <w:rPr>
          <w:rFonts w:eastAsia="Times New Roman"/>
          <w:szCs w:val="24"/>
        </w:rPr>
        <w:t>Υπ</w:t>
      </w:r>
      <w:r>
        <w:rPr>
          <w:rFonts w:eastAsia="Times New Roman"/>
          <w:szCs w:val="24"/>
        </w:rPr>
        <w:t>ηρεσιών</w:t>
      </w:r>
      <w:r>
        <w:rPr>
          <w:rFonts w:eastAsia="Times New Roman"/>
          <w:szCs w:val="24"/>
        </w:rPr>
        <w:t xml:space="preserve">. Ρυθμίζει όχι μόνο τη λειτουργία των υπηρεσιών, όχι μόνο το στάτους του προσωπικού, αλλά, εν ταυτώ, και την άσκηση της νομοθετικής λειτουργίας. Διότι η απόδοση των υπηρεσιών στους Βουλευτές και στη λειτουργία της Βουλής αναβαθμίζουν και το επίπεδο </w:t>
      </w:r>
      <w:r>
        <w:rPr>
          <w:rFonts w:eastAsia="Times New Roman"/>
          <w:szCs w:val="24"/>
        </w:rPr>
        <w:t xml:space="preserve">νομοθέτησης. Εφόσον </w:t>
      </w:r>
      <w:proofErr w:type="spellStart"/>
      <w:r>
        <w:rPr>
          <w:rFonts w:eastAsia="Times New Roman"/>
          <w:szCs w:val="24"/>
        </w:rPr>
        <w:t>εξυπηρετούμεθα</w:t>
      </w:r>
      <w:proofErr w:type="spellEnd"/>
      <w:r>
        <w:rPr>
          <w:rFonts w:eastAsia="Times New Roman"/>
          <w:szCs w:val="24"/>
        </w:rPr>
        <w:t xml:space="preserve"> οι Βουλευτές, έχουμε τη βοήθεια, την επικουρία από το προσωπικό, μπορούμε να αποδώσουμε κι εμείς καλύτερα το νομοθετικό, το κοινοβουλευτικό έργο με το οποίο </w:t>
      </w:r>
      <w:proofErr w:type="spellStart"/>
      <w:r>
        <w:rPr>
          <w:rFonts w:eastAsia="Times New Roman"/>
          <w:szCs w:val="24"/>
        </w:rPr>
        <w:t>είμεθα</w:t>
      </w:r>
      <w:proofErr w:type="spellEnd"/>
      <w:r>
        <w:rPr>
          <w:rFonts w:eastAsia="Times New Roman"/>
          <w:szCs w:val="24"/>
        </w:rPr>
        <w:t xml:space="preserve"> επιφορτισμένοι, αφού τιμηθήκαμε με τη ψήφο του ελληνικού </w:t>
      </w:r>
      <w:r>
        <w:rPr>
          <w:rFonts w:eastAsia="Times New Roman"/>
          <w:szCs w:val="24"/>
        </w:rPr>
        <w:t xml:space="preserve">λαού. </w:t>
      </w:r>
    </w:p>
    <w:p w14:paraId="33B960A2" w14:textId="77777777" w:rsidR="009013B7" w:rsidRDefault="00F23ED3">
      <w:pPr>
        <w:spacing w:line="600" w:lineRule="auto"/>
        <w:ind w:firstLine="720"/>
        <w:jc w:val="both"/>
        <w:rPr>
          <w:rFonts w:eastAsia="Times New Roman"/>
          <w:szCs w:val="24"/>
        </w:rPr>
      </w:pPr>
      <w:r>
        <w:rPr>
          <w:rFonts w:eastAsia="Times New Roman"/>
          <w:szCs w:val="24"/>
        </w:rPr>
        <w:lastRenderedPageBreak/>
        <w:t>Νομίζω, λοιπόν, ότι τις παρατηρήσεις αυτές θα πρέπει να τις λάβει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η Βουλή γενικότερα –μιλώ για τη συνέντευξη, μιλώ για το </w:t>
      </w:r>
      <w:r>
        <w:rPr>
          <w:rFonts w:eastAsia="Times New Roman"/>
          <w:szCs w:val="24"/>
        </w:rPr>
        <w:t>Τ</w:t>
      </w:r>
      <w:r>
        <w:rPr>
          <w:rFonts w:eastAsia="Times New Roman"/>
          <w:szCs w:val="24"/>
        </w:rPr>
        <w:t xml:space="preserve">μήμα </w:t>
      </w:r>
      <w:r>
        <w:rPr>
          <w:rFonts w:eastAsia="Times New Roman"/>
          <w:szCs w:val="24"/>
        </w:rPr>
        <w:t>Ν</w:t>
      </w:r>
      <w:r>
        <w:rPr>
          <w:rFonts w:eastAsia="Times New Roman"/>
          <w:szCs w:val="24"/>
        </w:rPr>
        <w:t xml:space="preserve">ομικής </w:t>
      </w:r>
      <w:r>
        <w:rPr>
          <w:rFonts w:eastAsia="Times New Roman"/>
          <w:szCs w:val="24"/>
        </w:rPr>
        <w:t>Υ</w:t>
      </w:r>
      <w:r>
        <w:rPr>
          <w:rFonts w:eastAsia="Times New Roman"/>
          <w:szCs w:val="24"/>
        </w:rPr>
        <w:t xml:space="preserve">ποστήριξης, μιλώ για τον Ειδικό Θεματικό Γραμματέα- ούτως ώστε να προχωρήσουν αυτά τα θέματα και να επιλυθούν. </w:t>
      </w:r>
    </w:p>
    <w:p w14:paraId="33B960A3" w14:textId="77777777" w:rsidR="009013B7" w:rsidRDefault="00F23ED3">
      <w:pPr>
        <w:spacing w:line="600" w:lineRule="auto"/>
        <w:ind w:firstLine="720"/>
        <w:jc w:val="both"/>
        <w:rPr>
          <w:rFonts w:eastAsia="Times New Roman"/>
          <w:szCs w:val="24"/>
        </w:rPr>
      </w:pPr>
      <w:r>
        <w:rPr>
          <w:rFonts w:eastAsia="Times New Roman"/>
          <w:szCs w:val="24"/>
        </w:rPr>
        <w:t>Ως προς το ζήτημα του τηλεοπτικού σταθμού της Βουλής, νομίζω ότι και εκεί ο συντονιστής –και να συμφωνήσω με την πρόταση του Κομμουνιστικού Κόμμ</w:t>
      </w:r>
      <w:r>
        <w:rPr>
          <w:rFonts w:eastAsia="Times New Roman"/>
          <w:szCs w:val="24"/>
        </w:rPr>
        <w:t>ατος- θα πρέπει να έχει τη γνώμη της Επιτροπής Κανονισμού. Βέβαια, η Επιτροπή Κανονισμού, όπως είναι διαμορφωμένη η σύνθεσή της, όπως και η κάθε Επιτροπή της Βουλής, έχει ένα στοιχείο, αυτό της πλειοψηφίας, διότι απαρτίζεται κατά πλειοψηφία από το πρώτο κό</w:t>
      </w:r>
      <w:r>
        <w:rPr>
          <w:rFonts w:eastAsia="Times New Roman"/>
          <w:szCs w:val="24"/>
        </w:rPr>
        <w:t xml:space="preserve">μμα. </w:t>
      </w:r>
    </w:p>
    <w:p w14:paraId="33B960A4" w14:textId="77777777" w:rsidR="009013B7" w:rsidRDefault="00F23ED3">
      <w:pPr>
        <w:spacing w:line="600" w:lineRule="auto"/>
        <w:ind w:firstLine="720"/>
        <w:jc w:val="both"/>
        <w:rPr>
          <w:rFonts w:eastAsia="Times New Roman"/>
          <w:szCs w:val="24"/>
        </w:rPr>
      </w:pPr>
      <w:r>
        <w:rPr>
          <w:rFonts w:eastAsia="Times New Roman"/>
          <w:szCs w:val="24"/>
        </w:rPr>
        <w:t xml:space="preserve">Δεν θεωρώ, δηλαδή, ότι πάντοτε μπορεί να είναι αντικειμενική η κρίση της Επιτροπής Κανονισμού ή της Επιτροπής Δεοντολογίας. Εν πάση </w:t>
      </w:r>
      <w:proofErr w:type="spellStart"/>
      <w:r>
        <w:rPr>
          <w:rFonts w:eastAsia="Times New Roman"/>
          <w:szCs w:val="24"/>
        </w:rPr>
        <w:t>περιπτώσει</w:t>
      </w:r>
      <w:proofErr w:type="spellEnd"/>
      <w:r>
        <w:rPr>
          <w:rFonts w:eastAsia="Times New Roman"/>
          <w:szCs w:val="24"/>
        </w:rPr>
        <w:t xml:space="preserve">, είναι ένα συλλογικό όργανο το οποίο όλη στη Βουλή </w:t>
      </w:r>
      <w:proofErr w:type="spellStart"/>
      <w:r>
        <w:rPr>
          <w:rFonts w:eastAsia="Times New Roman"/>
          <w:szCs w:val="24"/>
        </w:rPr>
        <w:lastRenderedPageBreak/>
        <w:t>αποδεχόμεθα</w:t>
      </w:r>
      <w:proofErr w:type="spellEnd"/>
      <w:r>
        <w:rPr>
          <w:rFonts w:eastAsia="Times New Roman"/>
          <w:szCs w:val="24"/>
        </w:rPr>
        <w:t xml:space="preserve">. </w:t>
      </w:r>
      <w:proofErr w:type="spellStart"/>
      <w:r>
        <w:rPr>
          <w:rFonts w:eastAsia="Times New Roman"/>
          <w:szCs w:val="24"/>
        </w:rPr>
        <w:t>Αποδεχόμεθα</w:t>
      </w:r>
      <w:proofErr w:type="spellEnd"/>
      <w:r>
        <w:rPr>
          <w:rFonts w:eastAsia="Times New Roman"/>
          <w:szCs w:val="24"/>
        </w:rPr>
        <w:t xml:space="preserve"> το κύρος της Επιτροπής Κανονισμ</w:t>
      </w:r>
      <w:r>
        <w:rPr>
          <w:rFonts w:eastAsia="Times New Roman"/>
          <w:szCs w:val="24"/>
        </w:rPr>
        <w:t xml:space="preserve">ού, όπως </w:t>
      </w:r>
      <w:proofErr w:type="spellStart"/>
      <w:r>
        <w:rPr>
          <w:rFonts w:eastAsia="Times New Roman"/>
          <w:szCs w:val="24"/>
        </w:rPr>
        <w:t>αποδεχόμεθα</w:t>
      </w:r>
      <w:proofErr w:type="spellEnd"/>
      <w:r>
        <w:rPr>
          <w:rFonts w:eastAsia="Times New Roman"/>
          <w:szCs w:val="24"/>
        </w:rPr>
        <w:t xml:space="preserve"> και πολλές φορές και τις αποφάσεις τους σε διάφορα θέματα.   </w:t>
      </w:r>
    </w:p>
    <w:p w14:paraId="33B960A5" w14:textId="77777777" w:rsidR="009013B7" w:rsidRDefault="00F23ED3">
      <w:pPr>
        <w:spacing w:line="600" w:lineRule="auto"/>
        <w:ind w:firstLine="720"/>
        <w:jc w:val="both"/>
        <w:rPr>
          <w:rFonts w:eastAsia="Times New Roman"/>
          <w:szCs w:val="24"/>
        </w:rPr>
      </w:pPr>
      <w:r>
        <w:rPr>
          <w:rFonts w:eastAsia="Times New Roman"/>
          <w:szCs w:val="24"/>
        </w:rPr>
        <w:t>Με την έννοια αυτή, λοιπόν, νομίζω ότι και το κανάλι της Βουλής έχει ένα στοιχείο πλουραλισμού. Βέβαια, στην πράξη το εφαρμόζει. Δεν έχω αντιρρήσεις. Τουλάχιστον, έχω κατανο</w:t>
      </w:r>
      <w:r>
        <w:rPr>
          <w:rFonts w:eastAsia="Times New Roman"/>
          <w:szCs w:val="24"/>
        </w:rPr>
        <w:t xml:space="preserve">ήσει ότι στην πράξη, τον κοινοβουλευτικό έλεγχο και το νομοθετικό έργο τα προβάλει ισομερώς. Δεν έχουμε παραβιάσεις, δεν έχουμε ζητήματα για τα οποία μπορούμε να παραπονεθούμε. Ας το θωρακίσουμε, όμως, για το μέλλον.  </w:t>
      </w:r>
    </w:p>
    <w:p w14:paraId="33B960A6" w14:textId="77777777" w:rsidR="009013B7" w:rsidRDefault="00F23ED3">
      <w:pPr>
        <w:spacing w:line="600" w:lineRule="auto"/>
        <w:ind w:firstLine="720"/>
        <w:jc w:val="both"/>
        <w:rPr>
          <w:rFonts w:eastAsia="Times New Roman"/>
          <w:szCs w:val="24"/>
        </w:rPr>
      </w:pPr>
      <w:r>
        <w:rPr>
          <w:rFonts w:eastAsia="Times New Roman"/>
          <w:szCs w:val="24"/>
        </w:rPr>
        <w:t>Ολοκληρώνοντας, κύριε Πρόεδρε, θα κάν</w:t>
      </w:r>
      <w:r>
        <w:rPr>
          <w:rFonts w:eastAsia="Times New Roman"/>
          <w:szCs w:val="24"/>
        </w:rPr>
        <w:t xml:space="preserve">ω κι ένα παράπονο, -το οποίο το έχω κάνει παραπέρα και το έχω κάνει και στον κ. </w:t>
      </w:r>
      <w:proofErr w:type="spellStart"/>
      <w:r>
        <w:rPr>
          <w:rFonts w:eastAsia="Times New Roman"/>
          <w:szCs w:val="24"/>
        </w:rPr>
        <w:t>Βούτση</w:t>
      </w:r>
      <w:proofErr w:type="spellEnd"/>
      <w:r>
        <w:rPr>
          <w:rFonts w:eastAsia="Times New Roman"/>
          <w:szCs w:val="24"/>
        </w:rPr>
        <w:t>- σε σχέση με τις τροπολογίες. Δεν θα πω ότι έρχονται πολλές, δίκην νόμου,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Θα πρέπει, όμως, να προσέξετε όταν έρχεται στην </w:t>
      </w:r>
      <w:r>
        <w:rPr>
          <w:rFonts w:eastAsia="Times New Roman"/>
          <w:szCs w:val="24"/>
        </w:rPr>
        <w:t>Ολομέλεια</w:t>
      </w:r>
      <w:r>
        <w:rPr>
          <w:rFonts w:eastAsia="Times New Roman"/>
          <w:szCs w:val="24"/>
        </w:rPr>
        <w:t xml:space="preserve"> μία τροπολογία η οποία είναι </w:t>
      </w:r>
      <w:r>
        <w:rPr>
          <w:rFonts w:eastAsia="Times New Roman"/>
          <w:szCs w:val="24"/>
        </w:rPr>
        <w:lastRenderedPageBreak/>
        <w:t>ε</w:t>
      </w:r>
      <w:r>
        <w:rPr>
          <w:rFonts w:eastAsia="Times New Roman"/>
          <w:szCs w:val="24"/>
        </w:rPr>
        <w:t xml:space="preserve">κδήλως αντισυνταγματική. Έχουμε τέτοιες περιπτώσεις. Η Κυβέρνηση δεν τα προσέχει αυτά. Η Κυβέρνηση έχει αφήσει τον χρόνο να τρέχει υπέρ της και την τελευταία στιγμή εμφανίζεται </w:t>
      </w:r>
      <w:proofErr w:type="spellStart"/>
      <w:r>
        <w:rPr>
          <w:rFonts w:eastAsia="Times New Roman"/>
          <w:szCs w:val="24"/>
        </w:rPr>
        <w:t>επειγόμενη</w:t>
      </w:r>
      <w:proofErr w:type="spellEnd"/>
      <w:r>
        <w:rPr>
          <w:rFonts w:eastAsia="Times New Roman"/>
          <w:szCs w:val="24"/>
        </w:rPr>
        <w:t xml:space="preserve"> να νομοθετήσουμε. Οπότε, εκεί παρεισφρέουν και ζητήματα </w:t>
      </w:r>
      <w:proofErr w:type="spellStart"/>
      <w:r>
        <w:rPr>
          <w:rFonts w:eastAsia="Times New Roman"/>
          <w:szCs w:val="24"/>
        </w:rPr>
        <w:t>αντισυνταγμα</w:t>
      </w:r>
      <w:r>
        <w:rPr>
          <w:rFonts w:eastAsia="Times New Roman"/>
          <w:szCs w:val="24"/>
        </w:rPr>
        <w:t>τικότητος</w:t>
      </w:r>
      <w:proofErr w:type="spellEnd"/>
      <w:r>
        <w:rPr>
          <w:rFonts w:eastAsia="Times New Roman"/>
          <w:szCs w:val="24"/>
        </w:rPr>
        <w:t xml:space="preserve">. </w:t>
      </w:r>
    </w:p>
    <w:p w14:paraId="33B960A7" w14:textId="77777777" w:rsidR="009013B7" w:rsidRDefault="00F23ED3">
      <w:pPr>
        <w:spacing w:line="600" w:lineRule="auto"/>
        <w:ind w:firstLine="720"/>
        <w:jc w:val="both"/>
        <w:rPr>
          <w:rFonts w:eastAsia="Times New Roman"/>
          <w:szCs w:val="24"/>
        </w:rPr>
      </w:pPr>
      <w:r>
        <w:rPr>
          <w:rFonts w:eastAsia="Times New Roman"/>
          <w:szCs w:val="24"/>
        </w:rPr>
        <w:t xml:space="preserve">Νομίζω, λοιπόν, ότι στην επόμενη άμεση συνεδρίαση της Επιτροπής Κανονισμού θα πρέπει να εντοπιστεί το ζήτημα της δυνατότητος προβολής της ένστασης </w:t>
      </w:r>
      <w:proofErr w:type="spellStart"/>
      <w:r>
        <w:rPr>
          <w:rFonts w:eastAsia="Times New Roman"/>
          <w:szCs w:val="24"/>
        </w:rPr>
        <w:t>αντισυνταγματικότητος</w:t>
      </w:r>
      <w:proofErr w:type="spellEnd"/>
      <w:r>
        <w:rPr>
          <w:rFonts w:eastAsia="Times New Roman"/>
          <w:szCs w:val="24"/>
        </w:rPr>
        <w:t xml:space="preserve"> από Βουλευτή, ούτως ώστε να μην αποκρούεται με το επιχείρημα ότι «ξέρεις κά</w:t>
      </w:r>
      <w:r>
        <w:rPr>
          <w:rFonts w:eastAsia="Times New Roman"/>
          <w:szCs w:val="24"/>
        </w:rPr>
        <w:t xml:space="preserve">τι, δεν το έφερες επί της αρχής». Μα ήξερα τι θα μου φέρεις στην αρχή. Μου έφερες τον νόμο περί ανάπτυξης και στη διαδρομή βρήκαμε θέματα μεταναστευτικά, βρήκαμε θέματα Υπουργείου Παιδείας, βρήκαμε θέματα υποψηφίων οδηγών και ουκ έστιν. </w:t>
      </w:r>
    </w:p>
    <w:p w14:paraId="33B960A8"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Νομίζω, λοιπόν, κύ</w:t>
      </w:r>
      <w:r>
        <w:rPr>
          <w:rFonts w:eastAsia="Times New Roman"/>
          <w:szCs w:val="24"/>
        </w:rPr>
        <w:t xml:space="preserve">ριε Πρόεδρε ότι αυτό θα πρέπει να το αντιμετωπίσετε σε επόμενη συνεδρίαση. Σε τι συμβάλλει αυτό; Έχω πει –κύριε Πρόεδρε, δεν θα δευτερολογήσω- το εξής. Όταν ασκείται έλεγχος </w:t>
      </w:r>
      <w:proofErr w:type="spellStart"/>
      <w:r>
        <w:rPr>
          <w:rFonts w:eastAsia="Times New Roman"/>
          <w:szCs w:val="24"/>
        </w:rPr>
        <w:lastRenderedPageBreak/>
        <w:t>συνταγματικότητος</w:t>
      </w:r>
      <w:proofErr w:type="spellEnd"/>
      <w:r>
        <w:rPr>
          <w:rFonts w:eastAsia="Times New Roman"/>
          <w:szCs w:val="24"/>
        </w:rPr>
        <w:t xml:space="preserve"> διατάξεως από τη Βουλή, η Βουλή είναι το μοναδικό όργανο που έχε</w:t>
      </w:r>
      <w:r>
        <w:rPr>
          <w:rFonts w:eastAsia="Times New Roman"/>
          <w:szCs w:val="24"/>
        </w:rPr>
        <w:t>ι πρωτογενή εξουσία. Είναι πρωτογενής η εξουσία. Ας το υποστηρίξουμε, διότι έτσι θα αναβαθμιστούμε και προς τα έξω.</w:t>
      </w:r>
    </w:p>
    <w:p w14:paraId="33B960A9"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Σήμερα με τον τρόπο των τροπολογιών, με τον τρόπο των νομοθετικών βελτιώσεων –εγώ είμαι στον χώρο της νομικής και ακούω διάφορες απόψεις- πο</w:t>
      </w:r>
      <w:r>
        <w:rPr>
          <w:rFonts w:eastAsia="Times New Roman"/>
          <w:szCs w:val="24"/>
        </w:rPr>
        <w:t xml:space="preserve">λλοί παραπονούνται ή και -αν θέλετε- εκφράζονται </w:t>
      </w:r>
      <w:proofErr w:type="spellStart"/>
      <w:r>
        <w:rPr>
          <w:rFonts w:eastAsia="Times New Roman"/>
          <w:szCs w:val="24"/>
        </w:rPr>
        <w:t>ανο</w:t>
      </w:r>
      <w:r>
        <w:rPr>
          <w:rFonts w:eastAsia="Times New Roman"/>
          <w:szCs w:val="24"/>
        </w:rPr>
        <w:t>ικείως</w:t>
      </w:r>
      <w:proofErr w:type="spellEnd"/>
      <w:r>
        <w:rPr>
          <w:rFonts w:eastAsia="Times New Roman"/>
          <w:szCs w:val="24"/>
        </w:rPr>
        <w:t xml:space="preserve"> πολλές φορές ότι οι νομικοί δεν μπορούν να κατανοήσουν έναν νόμο ο οποίος ψηφίζεται. </w:t>
      </w:r>
      <w:r>
        <w:rPr>
          <w:rFonts w:eastAsia="Times New Roman"/>
          <w:szCs w:val="24"/>
        </w:rPr>
        <w:t>Τ</w:t>
      </w:r>
      <w:r>
        <w:rPr>
          <w:rFonts w:eastAsia="Times New Roman"/>
          <w:szCs w:val="24"/>
        </w:rPr>
        <w:t>α ακούμε και τα λουζόμαστε όλοι, κύριοι συνάδελφοι. Δεν έχει σημασία σε ποια παράταξη ανήκει κανείς, στην μία ή</w:t>
      </w:r>
      <w:r>
        <w:rPr>
          <w:rFonts w:eastAsia="Times New Roman"/>
          <w:szCs w:val="24"/>
        </w:rPr>
        <w:t xml:space="preserve"> στην άλλη. Ακούμε ότι δεν είμαστε ικανοί να νομοθετήσουμε.</w:t>
      </w:r>
    </w:p>
    <w:p w14:paraId="33B960AA"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 xml:space="preserve">Με τις σκέψεις αυτές συνοψίζω. Εμείς επί της αρχής συμφωνούμε. Το έχουμε πει ήδη και στην </w:t>
      </w:r>
      <w:r>
        <w:rPr>
          <w:rFonts w:eastAsia="Times New Roman"/>
          <w:szCs w:val="24"/>
        </w:rPr>
        <w:t>ε</w:t>
      </w:r>
      <w:r>
        <w:rPr>
          <w:rFonts w:eastAsia="Times New Roman"/>
          <w:szCs w:val="24"/>
        </w:rPr>
        <w:t xml:space="preserve">πιτροπή. Επί πολλών άρθρων συμφωνούμε και θα τα ψηφίσουμε. Έχω κάνει τρεις, τέσσερις παρατηρήσεις και </w:t>
      </w:r>
      <w:proofErr w:type="spellStart"/>
      <w:r>
        <w:rPr>
          <w:rFonts w:eastAsia="Times New Roman"/>
          <w:szCs w:val="24"/>
        </w:rPr>
        <w:t>επι</w:t>
      </w:r>
      <w:r>
        <w:rPr>
          <w:rFonts w:eastAsia="Times New Roman"/>
          <w:szCs w:val="24"/>
        </w:rPr>
        <w:t>φυλασσόμεθα</w:t>
      </w:r>
      <w:proofErr w:type="spellEnd"/>
      <w:r>
        <w:rPr>
          <w:rFonts w:eastAsia="Times New Roman"/>
          <w:szCs w:val="24"/>
        </w:rPr>
        <w:t xml:space="preserve">, διότι περιμένουμε τη βελτίωση η οποία θα γίνει ούτως ώστε να μπορούμε </w:t>
      </w:r>
      <w:r>
        <w:rPr>
          <w:rFonts w:eastAsia="Times New Roman"/>
          <w:szCs w:val="24"/>
        </w:rPr>
        <w:lastRenderedPageBreak/>
        <w:t>να πούμε ότι συνεισφέραμε, συμβάλλαμε και εμείς από πλευράς Ενώσεως Κεντρώων στην προαγωγή του έργου της Βουλής.</w:t>
      </w:r>
    </w:p>
    <w:p w14:paraId="33B960AB"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Θα μου επιτρέψετε να καταθέσω για τα Πρακτικά τρεις αποφάσει</w:t>
      </w:r>
      <w:r>
        <w:rPr>
          <w:rFonts w:eastAsia="Times New Roman"/>
          <w:szCs w:val="24"/>
        </w:rPr>
        <w:t>ς Δικαστηρίων –είναι του Συμβουλίου της Επικρατείας- που αναφέρονται στον τρόπο που γίνεται ο δικαστικός έλεγχος των δομημένων συνεντεύξεων και τι στοιχεία θέλουν.</w:t>
      </w:r>
    </w:p>
    <w:p w14:paraId="33B960AC"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 xml:space="preserve"> Ευχαριστώ πολύ.</w:t>
      </w:r>
    </w:p>
    <w:p w14:paraId="33B960AD" w14:textId="77777777" w:rsidR="009013B7" w:rsidRDefault="00F23ED3">
      <w:pPr>
        <w:tabs>
          <w:tab w:val="left" w:pos="3695"/>
        </w:tabs>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33B960A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(Στο σημείο αυτό  ο Βο</w:t>
      </w:r>
      <w:r>
        <w:rPr>
          <w:rFonts w:eastAsia="Times New Roman" w:cs="Times New Roman"/>
          <w:szCs w:val="24"/>
        </w:rPr>
        <w:t>υλευτής κ. Γεώργιος-Δημήτριος Καρράς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3B960AF" w14:textId="77777777" w:rsidR="009013B7" w:rsidRDefault="00F23ED3">
      <w:pPr>
        <w:tabs>
          <w:tab w:val="left" w:pos="3695"/>
        </w:tabs>
        <w:spacing w:line="600" w:lineRule="auto"/>
        <w:ind w:firstLine="720"/>
        <w:jc w:val="both"/>
        <w:rPr>
          <w:rFonts w:eastAsia="Times New Roman"/>
          <w:bCs/>
          <w:szCs w:val="24"/>
        </w:rPr>
      </w:pPr>
      <w:r>
        <w:rPr>
          <w:rFonts w:eastAsia="Times New Roman"/>
          <w:b/>
          <w:bCs/>
          <w:szCs w:val="24"/>
        </w:rPr>
        <w:lastRenderedPageBreak/>
        <w:t xml:space="preserve">ΠΡΟΕΔΡΕΥΩΝ (Αναστάσιος Κουράκης): </w:t>
      </w:r>
      <w:r>
        <w:rPr>
          <w:rFonts w:eastAsia="Times New Roman"/>
          <w:bCs/>
          <w:szCs w:val="24"/>
        </w:rPr>
        <w:t xml:space="preserve">Ευχαριστούμε τον </w:t>
      </w:r>
      <w:r>
        <w:rPr>
          <w:rFonts w:eastAsia="Times New Roman"/>
          <w:bCs/>
          <w:szCs w:val="24"/>
        </w:rPr>
        <w:t>ε</w:t>
      </w:r>
      <w:r>
        <w:rPr>
          <w:rFonts w:eastAsia="Times New Roman"/>
          <w:bCs/>
          <w:szCs w:val="24"/>
        </w:rPr>
        <w:t>ιδικ</w:t>
      </w:r>
      <w:r>
        <w:rPr>
          <w:rFonts w:eastAsia="Times New Roman"/>
          <w:bCs/>
          <w:szCs w:val="24"/>
        </w:rPr>
        <w:t xml:space="preserve">ό </w:t>
      </w:r>
      <w:r>
        <w:rPr>
          <w:rFonts w:eastAsia="Times New Roman"/>
          <w:bCs/>
          <w:szCs w:val="24"/>
        </w:rPr>
        <w:t>α</w:t>
      </w:r>
      <w:r>
        <w:rPr>
          <w:rFonts w:eastAsia="Times New Roman"/>
          <w:bCs/>
          <w:szCs w:val="24"/>
        </w:rPr>
        <w:t>γορητή της Ένωσης Κεντρώων, κ. Γεώργιο-Δημήτριο Καρρά.</w:t>
      </w:r>
    </w:p>
    <w:p w14:paraId="33B960B0" w14:textId="77777777" w:rsidR="009013B7" w:rsidRDefault="00F23ED3">
      <w:pPr>
        <w:tabs>
          <w:tab w:val="left" w:pos="3695"/>
        </w:tabs>
        <w:spacing w:line="600" w:lineRule="auto"/>
        <w:ind w:firstLine="720"/>
        <w:jc w:val="both"/>
        <w:rPr>
          <w:rFonts w:eastAsia="Times New Roman"/>
          <w:bCs/>
          <w:szCs w:val="24"/>
        </w:rPr>
      </w:pPr>
      <w:r>
        <w:rPr>
          <w:rFonts w:eastAsia="Times New Roman"/>
          <w:bCs/>
          <w:szCs w:val="24"/>
        </w:rPr>
        <w:t xml:space="preserve">Τον λόγο έχει ο Πρόεδρος της Βουλής, κ. Νικόλαος </w:t>
      </w:r>
      <w:proofErr w:type="spellStart"/>
      <w:r>
        <w:rPr>
          <w:rFonts w:eastAsia="Times New Roman"/>
          <w:bCs/>
          <w:szCs w:val="24"/>
        </w:rPr>
        <w:t>Βούτσης</w:t>
      </w:r>
      <w:proofErr w:type="spellEnd"/>
      <w:r>
        <w:rPr>
          <w:rFonts w:eastAsia="Times New Roman"/>
          <w:bCs/>
          <w:szCs w:val="24"/>
        </w:rPr>
        <w:t>.</w:t>
      </w:r>
    </w:p>
    <w:p w14:paraId="33B960B1" w14:textId="77777777" w:rsidR="009013B7" w:rsidRDefault="00F23ED3">
      <w:pPr>
        <w:tabs>
          <w:tab w:val="left" w:pos="3695"/>
        </w:tabs>
        <w:spacing w:line="600" w:lineRule="auto"/>
        <w:ind w:firstLine="720"/>
        <w:jc w:val="both"/>
        <w:rPr>
          <w:rFonts w:eastAsia="Times New Roman"/>
          <w:szCs w:val="24"/>
        </w:rPr>
      </w:pPr>
      <w:r>
        <w:rPr>
          <w:rFonts w:eastAsia="Times New Roman"/>
          <w:b/>
          <w:bCs/>
          <w:szCs w:val="24"/>
        </w:rPr>
        <w:t>ΝΙΚΟΛΑΟΣ ΒΟΥΤΣΗΣ (Πρόεδρος της Βουλής):</w:t>
      </w:r>
      <w:r>
        <w:rPr>
          <w:rFonts w:eastAsia="Times New Roman"/>
          <w:szCs w:val="24"/>
        </w:rPr>
        <w:t xml:space="preserve"> Ευχαριστώ, κύριε Πρόεδρε.</w:t>
      </w:r>
    </w:p>
    <w:p w14:paraId="33B960B2"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 xml:space="preserve">Επιτρέψτε μου να μιλήσω με μία άνεση χρόνου, χωρίς να φτάσουμε βέβαια σε </w:t>
      </w:r>
      <w:r>
        <w:rPr>
          <w:rFonts w:eastAsia="Times New Roman"/>
          <w:szCs w:val="24"/>
        </w:rPr>
        <w:t>κάτι παρελθόντα -διότι πληροφορήθηκα για πολύωρες τοποθετήσεις των Προέδρων- που υπήρχαν όταν συζητιόταν ο Κανονισμός.</w:t>
      </w:r>
    </w:p>
    <w:p w14:paraId="33B960B3"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Κυρίες και κύριοι συνάδελφοι, πιστεύω πως σήμερα είναι μ</w:t>
      </w:r>
      <w:r>
        <w:rPr>
          <w:rFonts w:eastAsia="Times New Roman"/>
          <w:szCs w:val="24"/>
        </w:rPr>
        <w:t>ί</w:t>
      </w:r>
      <w:r>
        <w:rPr>
          <w:rFonts w:eastAsia="Times New Roman"/>
          <w:szCs w:val="24"/>
        </w:rPr>
        <w:t xml:space="preserve">α καλή μέρα για τη Βουλή. </w:t>
      </w:r>
      <w:r>
        <w:rPr>
          <w:rFonts w:eastAsia="Times New Roman"/>
          <w:szCs w:val="24"/>
        </w:rPr>
        <w:t>Μ</w:t>
      </w:r>
      <w:r>
        <w:rPr>
          <w:rFonts w:eastAsia="Times New Roman"/>
          <w:szCs w:val="24"/>
        </w:rPr>
        <w:t>ε αυτήν την έννοια χαιρετίζω και το ότι από τους περι</w:t>
      </w:r>
      <w:r>
        <w:rPr>
          <w:rFonts w:eastAsia="Times New Roman"/>
          <w:szCs w:val="24"/>
        </w:rPr>
        <w:t xml:space="preserve">σσότερους </w:t>
      </w:r>
      <w:r>
        <w:rPr>
          <w:rFonts w:eastAsia="Times New Roman"/>
          <w:szCs w:val="24"/>
        </w:rPr>
        <w:t>ε</w:t>
      </w:r>
      <w:r>
        <w:rPr>
          <w:rFonts w:eastAsia="Times New Roman"/>
          <w:szCs w:val="24"/>
        </w:rPr>
        <w:t xml:space="preserve">ιδικούς </w:t>
      </w:r>
      <w:r>
        <w:rPr>
          <w:rFonts w:eastAsia="Times New Roman"/>
          <w:szCs w:val="24"/>
        </w:rPr>
        <w:t>α</w:t>
      </w:r>
      <w:r>
        <w:rPr>
          <w:rFonts w:eastAsia="Times New Roman"/>
          <w:szCs w:val="24"/>
        </w:rPr>
        <w:t>γορητές των κομμάτων δεν υπήρξε, πέραν των επιμέρους διαφωνιών, ένα κλίμα μεγάλης πολιτικής αντιπαλότητας ή μιζέριας ή μη αναγνώρισης των προσπαθειών που από κοινού κάναμε.</w:t>
      </w:r>
    </w:p>
    <w:p w14:paraId="33B960B4"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lastRenderedPageBreak/>
        <w:t xml:space="preserve">Θέλω να είμαι σε μερικά πράγματα πάρα πολύ ειλικρινής και θα </w:t>
      </w:r>
      <w:r>
        <w:rPr>
          <w:rFonts w:eastAsia="Times New Roman"/>
          <w:szCs w:val="24"/>
        </w:rPr>
        <w:t>αναφερθώ και σε ζητήματα που δεν τέθηκαν. Είναι μ</w:t>
      </w:r>
      <w:r>
        <w:rPr>
          <w:rFonts w:eastAsia="Times New Roman"/>
          <w:szCs w:val="24"/>
        </w:rPr>
        <w:t>ί</w:t>
      </w:r>
      <w:r>
        <w:rPr>
          <w:rFonts w:eastAsia="Times New Roman"/>
          <w:szCs w:val="24"/>
        </w:rPr>
        <w:t xml:space="preserve">α μεγάλη ευκαιρία επειδή είναι δημόσια αυτή η συνεδρίαση και πολλοί Βουλευτές συνάδελφοι και </w:t>
      </w:r>
      <w:proofErr w:type="spellStart"/>
      <w:r>
        <w:rPr>
          <w:rFonts w:eastAsia="Times New Roman"/>
          <w:szCs w:val="24"/>
        </w:rPr>
        <w:t>συναδέλφισσες</w:t>
      </w:r>
      <w:proofErr w:type="spellEnd"/>
      <w:r>
        <w:rPr>
          <w:rFonts w:eastAsia="Times New Roman"/>
          <w:szCs w:val="24"/>
        </w:rPr>
        <w:t xml:space="preserve"> που δεν είναι τώρα παρόντες -θα δουν τα Πρακτικά- αλλά και οι δημοσιογράφοι που παρακολουθούν, μπορ</w:t>
      </w:r>
      <w:r>
        <w:rPr>
          <w:rFonts w:eastAsia="Times New Roman"/>
          <w:szCs w:val="24"/>
        </w:rPr>
        <w:t>ούν να έρθουν πιο κοντά στα της Βουλής σε ό,τι αφορά την ύλη και τις λειτουργίες της Βουλής πέραν του κάθε αυτού κοινοβουλευτικού έργου με το οποίο όλοι είμαστε σε μία καθημερινή τριβή και επαφή.</w:t>
      </w:r>
    </w:p>
    <w:p w14:paraId="33B960B5"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xml:space="preserve"> θα ήθελα να πω ότι είναι επιλογή που μιλάμε σήμερ</w:t>
      </w:r>
      <w:r>
        <w:rPr>
          <w:rFonts w:eastAsia="Times New Roman"/>
          <w:szCs w:val="24"/>
        </w:rPr>
        <w:t>α για όλα αυτά τα θέματα και που υπάρχει και η δέσμευση να κλείσουμε και με αλλαγές στο πρώτο μέρος του Κανονισμού στο αμέσως προσεχές διάστημα. Είναι μ</w:t>
      </w:r>
      <w:r>
        <w:rPr>
          <w:rFonts w:eastAsia="Times New Roman"/>
          <w:szCs w:val="24"/>
        </w:rPr>
        <w:t>ί</w:t>
      </w:r>
      <w:r>
        <w:rPr>
          <w:rFonts w:eastAsia="Times New Roman"/>
          <w:szCs w:val="24"/>
        </w:rPr>
        <w:t>α επιλογή η οποία θα μπορούσε να μην είχε γίνει. Δεν είχε απαιτηθεί. Υπήρχε ως αίτημα, το οποίο είχε κα</w:t>
      </w:r>
      <w:r>
        <w:rPr>
          <w:rFonts w:eastAsia="Times New Roman"/>
          <w:szCs w:val="24"/>
        </w:rPr>
        <w:t xml:space="preserve">τατεθεί, όπως και άλλα αιτήματα. </w:t>
      </w:r>
      <w:r>
        <w:rPr>
          <w:rFonts w:eastAsia="Times New Roman"/>
          <w:szCs w:val="24"/>
        </w:rPr>
        <w:t>Θ</w:t>
      </w:r>
      <w:r>
        <w:rPr>
          <w:rFonts w:eastAsia="Times New Roman"/>
          <w:szCs w:val="24"/>
        </w:rPr>
        <w:t xml:space="preserve">α ήταν πιθανό, θα ήταν δυνατόν μέσα σε αυτούς τους αρκετά δύσκολους μήνες που περάσαμε - υπήρχε το βάρος στο νομοθετικό έργο και οι </w:t>
      </w:r>
      <w:r>
        <w:rPr>
          <w:rFonts w:eastAsia="Times New Roman"/>
          <w:szCs w:val="24"/>
        </w:rPr>
        <w:lastRenderedPageBreak/>
        <w:t>γνωστοί όροι περιορισμού και επιτήρησης με τους οποίους λειτουργούμε, τα έχουμε πει- να εί</w:t>
      </w:r>
      <w:r>
        <w:rPr>
          <w:rFonts w:eastAsia="Times New Roman"/>
          <w:szCs w:val="24"/>
        </w:rPr>
        <w:t>χε αφεθεί αυτό το πράγμα δίπλα, να μην το έχουμε προλάβει, να μην το έχουμε ανοίξει ως προτεραιότητα κ.λπ.</w:t>
      </w:r>
      <w:r>
        <w:rPr>
          <w:rFonts w:eastAsia="Times New Roman"/>
          <w:szCs w:val="24"/>
        </w:rPr>
        <w:t>.</w:t>
      </w:r>
    </w:p>
    <w:p w14:paraId="33B960B6"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Η γενική επιλογή που υπήρξε από το Προεδρείο της Βουλής και με την αμέριστη συμπαράσταση και δουλειά που έκαναν ο Γενικός Γραμματέας, ο Ειδικός Γραμ</w:t>
      </w:r>
      <w:r>
        <w:rPr>
          <w:rFonts w:eastAsia="Times New Roman" w:cs="Times New Roman"/>
          <w:szCs w:val="24"/>
        </w:rPr>
        <w:t xml:space="preserve">ματέας, οι υπηρεσίες της Βουλής και ύστερα και οι εκπρόσωποι των κομμάτων όταν εκκλήθηκαν να γνωμοδοτήσουν, είναι ότι τα ανοίγουμε όλα. </w:t>
      </w:r>
    </w:p>
    <w:p w14:paraId="33B960B7"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Σε αυτήν τη Βουλή, λοιπόν, που έχει όλο αυτό το δύσκολο έργο, έχουμε βάλει από κοινού έναν στόχο, να είναι μία Βουλή πο</w:t>
      </w:r>
      <w:r>
        <w:rPr>
          <w:rFonts w:eastAsia="Times New Roman" w:cs="Times New Roman"/>
          <w:szCs w:val="24"/>
        </w:rPr>
        <w:t xml:space="preserve">υ μέσα στα τρία-τέσσερα χρόνια της λειτουργίας της, να κλείσει αυτόν τον επώδυνο κύκλο της κρίσης για τη χώρα, που μάκρυνε πάρα πολύ. Αυτός είναι ο πολιτικός στόχος. </w:t>
      </w:r>
    </w:p>
    <w:p w14:paraId="33B960B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Ταυτόχρονα να βγει μία Βουλή που να αντιστοιχείται στην Ελλάδα την μετά την κρίση, να μην</w:t>
      </w:r>
      <w:r>
        <w:rPr>
          <w:rFonts w:eastAsia="Times New Roman" w:cs="Times New Roman"/>
          <w:szCs w:val="24"/>
        </w:rPr>
        <w:t xml:space="preserve"> είναι μία Βουλή με λειτουργίες και με ομηρίες και με κατάλοιπα του παρελθόντος, που τότε θα κληθεί να εκσυγχρονιστεί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Είναι μία πολιτική επιλογή το ότι γίνεται αυτή η προσπάθεια. </w:t>
      </w:r>
    </w:p>
    <w:p w14:paraId="33B960B9"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Ν</w:t>
      </w:r>
      <w:r>
        <w:rPr>
          <w:rFonts w:eastAsia="Times New Roman" w:cs="Times New Roman"/>
          <w:szCs w:val="24"/>
        </w:rPr>
        <w:t>ομίζω ότι είναι κάτι ιδιαίτερα σημαντικό διότι παρακολουθείται από μ</w:t>
      </w:r>
      <w:r>
        <w:rPr>
          <w:rFonts w:eastAsia="Times New Roman" w:cs="Times New Roman"/>
          <w:szCs w:val="24"/>
        </w:rPr>
        <w:t>ία αυτονόητη μεν, απολύτως πρωτοφανή, όμως, δημοκρατική διαδικασία σε ό,τι αφορά το ότι αφενός τα ζητήματα τα οποία συζητάμε σήμερα ετέθησαν εγκαίρως και σε συζήτηση με το συνδικαλιστικό όργανο και με τους εργαζόμενους –επαναλαμβάνω αυτονόητη μεν, πρωτοφαν</w:t>
      </w:r>
      <w:r>
        <w:rPr>
          <w:rFonts w:eastAsia="Times New Roman" w:cs="Times New Roman"/>
          <w:szCs w:val="24"/>
        </w:rPr>
        <w:t xml:space="preserve">ής δε διαδικασία για τη Βουλή, δεν γινόταν έτσι. </w:t>
      </w:r>
    </w:p>
    <w:p w14:paraId="33B960B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πίσης, αυτονόητη, αλλά πρωτοφανής διαδικασία –έκανε έναν υπαινιγμό προηγουμένως ο συνάδελφος Σπύρος Λυκούδης- η ίδια η Βουλή να έχει πλήρη γνώση και γνώμη εφ’ όλης της ύλης, να μην υπάρχουν, δηλαδή, γκρίζε</w:t>
      </w:r>
      <w:r>
        <w:rPr>
          <w:rFonts w:eastAsia="Times New Roman" w:cs="Times New Roman"/>
          <w:szCs w:val="24"/>
        </w:rPr>
        <w:t>ς περιοχές στον Κανονισμό λειτουργίας της Βουλής. Αποκαθίστανται και τα δύο. Μερικώς; Θα μπορούσε να γίνει και περισσότερη συζήτηση ή να κάνουμε και περισσότερη συζήτηση όταν συζητήσουμε για το πρώτο μέρος του Κανονισμού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Δεκτό. Ανοίξαμε, όμως, και τ</w:t>
      </w:r>
      <w:r>
        <w:rPr>
          <w:rFonts w:eastAsia="Times New Roman" w:cs="Times New Roman"/>
          <w:szCs w:val="24"/>
        </w:rPr>
        <w:t>ο ανοίγουμε εμείς τώρα, αυτόν τον δρόμο, για να γίνει με αυτόν τον τρόπο. Είναι σημαντικό.</w:t>
      </w:r>
    </w:p>
    <w:p w14:paraId="33B960B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πω και κάτι που εμένα με αφορά γι’ αυτό το διάστημα, όσο έχω κληθεί να παίξω αυτόν τον ρόλο στη Βουλή, αλλά θα είναι ένα προηγούμενο και για τους επ</w:t>
      </w:r>
      <w:r>
        <w:rPr>
          <w:rFonts w:eastAsia="Times New Roman" w:cs="Times New Roman"/>
          <w:szCs w:val="24"/>
        </w:rPr>
        <w:t xml:space="preserve">όμενους, που δύσκολα θα αλλοιωθεί. Από ένα ισχυρά προνομιακό, στα όρια ενός πολιτικού αυταρχισμού, καθεστώς </w:t>
      </w:r>
      <w:proofErr w:type="spellStart"/>
      <w:r>
        <w:rPr>
          <w:rFonts w:eastAsia="Times New Roman" w:cs="Times New Roman"/>
          <w:szCs w:val="24"/>
        </w:rPr>
        <w:t>προεδροκεντρικής</w:t>
      </w:r>
      <w:proofErr w:type="spellEnd"/>
      <w:r>
        <w:rPr>
          <w:rFonts w:eastAsia="Times New Roman" w:cs="Times New Roman"/>
          <w:szCs w:val="24"/>
        </w:rPr>
        <w:t xml:space="preserve"> λειτουργίας της Βουλής, βήμα με το βήμα, θεσμό με τον θεσμό, αναγνωρίζοντας τις πραγματικότητες, προχωράμε σε μία θεσμική χαλάρωση </w:t>
      </w:r>
      <w:r>
        <w:rPr>
          <w:rFonts w:eastAsia="Times New Roman" w:cs="Times New Roman"/>
          <w:szCs w:val="24"/>
        </w:rPr>
        <w:t>αυτής της δυνατότητας και των πολύ μεγάλων αρμοδιοτήτων που είχε και έχει ο Πρόεδρος στη Βουλή, για να πάμε σε μ</w:t>
      </w:r>
      <w:r>
        <w:rPr>
          <w:rFonts w:eastAsia="Times New Roman" w:cs="Times New Roman"/>
          <w:szCs w:val="24"/>
        </w:rPr>
        <w:t>ί</w:t>
      </w:r>
      <w:r>
        <w:rPr>
          <w:rFonts w:eastAsia="Times New Roman" w:cs="Times New Roman"/>
          <w:szCs w:val="24"/>
        </w:rPr>
        <w:t>α πιο δημοκρατική λειτουργία. Είναι καλό πράγμα και για τη δημοκρατία και τη λειτουργία της Βουλής.</w:t>
      </w:r>
    </w:p>
    <w:p w14:paraId="33B960B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Θα αναφερθώ σε ένα παράδειγμα στο οποίο είχ</w:t>
      </w:r>
      <w:r>
        <w:rPr>
          <w:rFonts w:eastAsia="Times New Roman" w:cs="Times New Roman"/>
          <w:szCs w:val="24"/>
        </w:rPr>
        <w:t xml:space="preserve">α αναφερθεί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όταν εξελέγην σε αυτόν το καθήκον, σε αυτόν τον ρόλο. Ίσως οι περισσότεροι τότε, καθώς ήσασταν –άνδρες και γυναίκες- νεότεροι Βουλευτές, δεν το είχατε αντιληφθεί. Είχαμε μιλήσει τότε για τους ειδικούς κανονισμούς. </w:t>
      </w:r>
    </w:p>
    <w:p w14:paraId="33B960B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Οι ει</w:t>
      </w:r>
      <w:r>
        <w:rPr>
          <w:rFonts w:eastAsia="Times New Roman" w:cs="Times New Roman"/>
          <w:szCs w:val="24"/>
        </w:rPr>
        <w:t>δικοί κανονισμοί, σαν καθεστώς, για πλήθος λειτουργιών της Βουλής, πέραν του ότι δεν ερχόντουσαν ποτέ προς συζήτηση, δεν ήταν στην έγκριση της Βουλής των Ελλήνων, αλλά διαμορφώνονταν με απόφαση των Προέδρων, ήταν εκ των πραγμάτων, με τις καλύτερες των προϋ</w:t>
      </w:r>
      <w:r>
        <w:rPr>
          <w:rFonts w:eastAsia="Times New Roman" w:cs="Times New Roman"/>
          <w:szCs w:val="24"/>
        </w:rPr>
        <w:t>ποθέσεων -που ξέρουμε ότι μερικές ελάχιστες φορές οδηγείσαι στην κόλαση ακολουθώντας αυτούς τους δρόμους- το πεδίο μέσα από το οποίο διαμορφωνόντουσαν εντελώς ιδιαίτερες, προνομιακές, πελατειακές ή όποιες άλλες σχέσεις στο επίπεδο των διορισμών, των αμοιβώ</w:t>
      </w:r>
      <w:r>
        <w:rPr>
          <w:rFonts w:eastAsia="Times New Roman" w:cs="Times New Roman"/>
          <w:szCs w:val="24"/>
        </w:rPr>
        <w:t>ν, των μετεξελίξεων, των μετακινήσεων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3B960B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Ήταν ηθελημένο αυτό από τους πρώην Προέδρους της Βουλής και ερχόμαστε εμείς τώρα να ρίξουμε ανάθεμα στο παρελθόν και τα λοιπά; Σε καμμία περίπτωση. </w:t>
      </w:r>
    </w:p>
    <w:p w14:paraId="33B960B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Θέλω να είμαι πάρα πολύ σαφής, οτιδήποτε λέω και οτιδήποτε θα</w:t>
      </w:r>
      <w:r>
        <w:rPr>
          <w:rFonts w:eastAsia="Times New Roman" w:cs="Times New Roman"/>
          <w:szCs w:val="24"/>
        </w:rPr>
        <w:t xml:space="preserve"> πω δεν έχει να κάνει καθόλου με το ότι προσάπτω ιδιοτέλειες σε προηγούμενους συναδέλφους, που τις τελευταίες δεκαετίες, μετά τη Μεταπολίτευση, βοήθησαν πάρα πολύ, ώστε η Βουλή να επεκτείνει πολύ τις δραστηριότητές της, να έρθει </w:t>
      </w:r>
      <w:r>
        <w:rPr>
          <w:rFonts w:eastAsia="Times New Roman" w:cs="Times New Roman"/>
          <w:szCs w:val="24"/>
        </w:rPr>
        <w:lastRenderedPageBreak/>
        <w:t>σε επαφή με την κοινωνία, ν</w:t>
      </w:r>
      <w:r>
        <w:rPr>
          <w:rFonts w:eastAsia="Times New Roman" w:cs="Times New Roman"/>
          <w:szCs w:val="24"/>
        </w:rPr>
        <w:t xml:space="preserve">α αποκτήσει περισσότερες λειτουργίες, να μπορεί να κάνει καλύτερο έργο, να αναπτυχθεί στον τομέα της κοινοβουλευτικής διπλωματίας και σε πλήθος άλλων τομέων, που έγιναν όλα αυτά τα προηγούμενα χρόνια. </w:t>
      </w:r>
    </w:p>
    <w:p w14:paraId="33B960C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Δεν αναφέρομαι καθόλου σε </w:t>
      </w:r>
      <w:proofErr w:type="spellStart"/>
      <w:r>
        <w:rPr>
          <w:rFonts w:eastAsia="Times New Roman" w:cs="Times New Roman"/>
          <w:szCs w:val="24"/>
        </w:rPr>
        <w:t>συναδέλφισσες</w:t>
      </w:r>
      <w:proofErr w:type="spellEnd"/>
      <w:r>
        <w:rPr>
          <w:rFonts w:eastAsia="Times New Roman" w:cs="Times New Roman"/>
          <w:szCs w:val="24"/>
        </w:rPr>
        <w:t xml:space="preserve"> ή σε συναδέλφο</w:t>
      </w:r>
      <w:r>
        <w:rPr>
          <w:rFonts w:eastAsia="Times New Roman" w:cs="Times New Roman"/>
          <w:szCs w:val="24"/>
        </w:rPr>
        <w:t xml:space="preserve">υς που στο παρελθόν ήταν σ’ αυτόν τον ρόλο. Δεν ήταν εύκολο και τότε. Δηλαδή, δημιουργούνταν καινούργιες υπηρεσίες, γινόταν και ένας ειδικός κανονισμός, για να μπορεί να ανταποκριθεί και να προχωρήσει και αυτό παρέμενε. Δεν είναι </w:t>
      </w:r>
      <w:r>
        <w:rPr>
          <w:rFonts w:eastAsia="Times New Roman" w:cs="Times New Roman"/>
          <w:szCs w:val="24"/>
        </w:rPr>
        <w:t>υ</w:t>
      </w:r>
      <w:r>
        <w:rPr>
          <w:rFonts w:eastAsia="Times New Roman" w:cs="Times New Roman"/>
          <w:szCs w:val="24"/>
        </w:rPr>
        <w:t xml:space="preserve">πουργείο η Βουλή. </w:t>
      </w:r>
      <w:r>
        <w:rPr>
          <w:rFonts w:eastAsia="Times New Roman" w:cs="Times New Roman"/>
          <w:szCs w:val="24"/>
          <w:lang w:val="en-US"/>
        </w:rPr>
        <w:t>Y</w:t>
      </w:r>
      <w:proofErr w:type="spellStart"/>
      <w:r>
        <w:rPr>
          <w:rFonts w:eastAsia="Times New Roman" w:cs="Times New Roman"/>
          <w:szCs w:val="24"/>
        </w:rPr>
        <w:t>πάρχου</w:t>
      </w:r>
      <w:r>
        <w:rPr>
          <w:rFonts w:eastAsia="Times New Roman" w:cs="Times New Roman"/>
          <w:szCs w:val="24"/>
        </w:rPr>
        <w:t>ν</w:t>
      </w:r>
      <w:proofErr w:type="spellEnd"/>
      <w:r>
        <w:rPr>
          <w:rFonts w:eastAsia="Times New Roman" w:cs="Times New Roman"/>
          <w:szCs w:val="24"/>
        </w:rPr>
        <w:t xml:space="preserve"> αντικειμενικοί λόγοι και εγώ τους δέχομαι. Στα </w:t>
      </w:r>
      <w:r>
        <w:rPr>
          <w:rFonts w:eastAsia="Times New Roman" w:cs="Times New Roman"/>
          <w:szCs w:val="24"/>
        </w:rPr>
        <w:t>υ</w:t>
      </w:r>
      <w:r>
        <w:rPr>
          <w:rFonts w:eastAsia="Times New Roman" w:cs="Times New Roman"/>
          <w:szCs w:val="24"/>
        </w:rPr>
        <w:t>πουργεία, παραδείγματος χάρ</w:t>
      </w:r>
      <w:r>
        <w:rPr>
          <w:rFonts w:eastAsia="Times New Roman" w:cs="Times New Roman"/>
          <w:szCs w:val="24"/>
        </w:rPr>
        <w:t>ιν</w:t>
      </w:r>
      <w:r>
        <w:rPr>
          <w:rFonts w:eastAsia="Times New Roman" w:cs="Times New Roman"/>
          <w:szCs w:val="24"/>
        </w:rPr>
        <w:t>, υπάρχει η θεσμική μνήμη μέσα των υπηρεσιών, υπάρχουν τα δεδομένα οργανογράμματα. Εδώ αλλάζουν τα κόμματα, έρχονται συμμαχικές ή αυτόνομες κυβερνήσεις, δικομματικές, αλλάζουν ο</w:t>
      </w:r>
      <w:r>
        <w:rPr>
          <w:rFonts w:eastAsia="Times New Roman" w:cs="Times New Roman"/>
          <w:szCs w:val="24"/>
        </w:rPr>
        <w:t>ι Πρόεδροι, αλλάζει το στάτους, βρίσκεται καθένας μπροστά σε κάποιες εκκρεμότητες, έρχονται πολιτικά γεγονότα και δεν μπορούν να ανταπεξέλθουν, διότι δεν είναι σε προτεραιότητα και παραμένουν για τον επόμενο. Όμως, παραδείγματος χάρ</w:t>
      </w:r>
      <w:r>
        <w:rPr>
          <w:rFonts w:eastAsia="Times New Roman" w:cs="Times New Roman"/>
          <w:szCs w:val="24"/>
        </w:rPr>
        <w:t>ιν</w:t>
      </w:r>
      <w:r>
        <w:rPr>
          <w:rFonts w:eastAsia="Times New Roman" w:cs="Times New Roman"/>
          <w:szCs w:val="24"/>
        </w:rPr>
        <w:t xml:space="preserve">, το γεγονός ότι αυτή </w:t>
      </w:r>
      <w:r>
        <w:rPr>
          <w:rFonts w:eastAsia="Times New Roman" w:cs="Times New Roman"/>
          <w:szCs w:val="24"/>
        </w:rPr>
        <w:t xml:space="preserve">η Βουλή πριν από δεκαπέντε χρόνια είχε ακριβώς </w:t>
      </w:r>
      <w:r>
        <w:rPr>
          <w:rFonts w:eastAsia="Times New Roman" w:cs="Times New Roman"/>
          <w:szCs w:val="24"/>
        </w:rPr>
        <w:lastRenderedPageBreak/>
        <w:t>τους μισούς υπαλλήλους απ’ ό,τι έχει τώρα, που έχει γίνει προσπάθεια τα τελευταία χρόνια να μείνουν όσοι είναι τώρα και να μην είναι πολύ περισσότεροι, είναι ένα γεγονός το οποίο συνέβη μέσα από μία διαδικασία</w:t>
      </w:r>
      <w:r>
        <w:rPr>
          <w:rFonts w:eastAsia="Times New Roman" w:cs="Times New Roman"/>
          <w:szCs w:val="24"/>
        </w:rPr>
        <w:t xml:space="preserve"> μη </w:t>
      </w:r>
      <w:proofErr w:type="spellStart"/>
      <w:r>
        <w:rPr>
          <w:rFonts w:eastAsia="Times New Roman" w:cs="Times New Roman"/>
          <w:szCs w:val="24"/>
        </w:rPr>
        <w:t>κανονικοποίησης</w:t>
      </w:r>
      <w:proofErr w:type="spellEnd"/>
      <w:r>
        <w:rPr>
          <w:rFonts w:eastAsia="Times New Roman" w:cs="Times New Roman"/>
          <w:szCs w:val="24"/>
        </w:rPr>
        <w:t>, μη τακτοποίησης, την οποία επιχειρούμε να κάνουμε με έναν τρόπο τώρα.</w:t>
      </w:r>
    </w:p>
    <w:p w14:paraId="33B960C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Τα λέω αυτά και τα λέω δημόσια, για να καταλαβαίνουν όσοι εκ των δημοσιογράφων θέλουν να αντιληφθούν, που είναι πανέξυπνοι άνθρωποι και καλοί λειτουργοί του Τύπου, α</w:t>
      </w:r>
      <w:r>
        <w:rPr>
          <w:rFonts w:eastAsia="Times New Roman" w:cs="Times New Roman"/>
          <w:szCs w:val="24"/>
        </w:rPr>
        <w:t>λλά συνήθως τους λένε, «γράψτε και κάτι «</w:t>
      </w:r>
      <w:proofErr w:type="spellStart"/>
      <w:r>
        <w:rPr>
          <w:rFonts w:eastAsia="Times New Roman" w:cs="Times New Roman"/>
          <w:szCs w:val="24"/>
        </w:rPr>
        <w:t>πιασάρικο</w:t>
      </w:r>
      <w:proofErr w:type="spellEnd"/>
      <w:r>
        <w:rPr>
          <w:rFonts w:eastAsia="Times New Roman" w:cs="Times New Roman"/>
          <w:szCs w:val="24"/>
        </w:rPr>
        <w:t>» για τη Βουλή». Κάποιοι εξ αυτών, λίγοι, εξυπηρετούν μία τέτοιου τύπου δημοσιογραφία.</w:t>
      </w:r>
    </w:p>
    <w:p w14:paraId="33B960C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Θέλω να είμαι πάρα πολύ σαφής. Βεβαίως υπήρξαν υπηρεσίες της Βουλής, που επειδή δεν υπήρχε άλλος τρόπος για να μπουν υπ</w:t>
      </w:r>
      <w:r>
        <w:rPr>
          <w:rFonts w:eastAsia="Times New Roman" w:cs="Times New Roman"/>
          <w:szCs w:val="24"/>
        </w:rPr>
        <w:t xml:space="preserve">άλληλοι στη Βουλή σε διάφορες υπηρεσίες που είχαν ανάγκες -λέω εγώ, ερμηνεύοντας το παρελθόν- ήρθαν δι’ αυτών των υπηρεσιών και των ειδικών κανονισμών. Παραδείγματος </w:t>
      </w:r>
      <w:r>
        <w:rPr>
          <w:rFonts w:eastAsia="Times New Roman" w:cs="Times New Roman"/>
          <w:szCs w:val="24"/>
        </w:rPr>
        <w:lastRenderedPageBreak/>
        <w:t>χάρ</w:t>
      </w:r>
      <w:r>
        <w:rPr>
          <w:rFonts w:eastAsia="Times New Roman" w:cs="Times New Roman"/>
          <w:szCs w:val="24"/>
        </w:rPr>
        <w:t>ιν</w:t>
      </w:r>
      <w:r>
        <w:rPr>
          <w:rFonts w:eastAsia="Times New Roman" w:cs="Times New Roman"/>
          <w:szCs w:val="24"/>
        </w:rPr>
        <w:t>, στο γκαράζ της Βουλής υπήρχαν εξήντα οργανικές θέσεις, που εμπεριείχαν πράγματι από</w:t>
      </w:r>
      <w:r>
        <w:rPr>
          <w:rFonts w:eastAsia="Times New Roman" w:cs="Times New Roman"/>
          <w:szCs w:val="24"/>
        </w:rPr>
        <w:t xml:space="preserve"> γραμματείς μέχρι διάφορες ειδικότητες. Εξ αυτών είναι οκτώ που λειτουργούν στο γκαράζ της Βουλής. Οι υπόλοιποι εδώ και χρόνια ευόρκως και με συγκεκριμένες λειτουργίες λειτουργούν μέσα στη Βουλή σε άλλες υπηρεσίες. Υπάρχουν, ούτε είναι τίποτε πλαστά πράγμα</w:t>
      </w:r>
      <w:r>
        <w:rPr>
          <w:rFonts w:eastAsia="Times New Roman" w:cs="Times New Roman"/>
          <w:szCs w:val="24"/>
        </w:rPr>
        <w:t xml:space="preserve">τα ούτε τίποτα άλλο, αλλά δι’ αυτών των τρόπων, οι οποίοι και σε πρώτη και σε τελευταία ανάλυση δεν είναι κανονικοί, υπήρχαν αυτά. </w:t>
      </w:r>
    </w:p>
    <w:p w14:paraId="33B960C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Σας τα λέω όλα τα αυτά, διότι τις τελευταίες ημέρες αυτά είναι αναπάντητα, δεν απαντάμε. Εγώ συνηθίζω από εδώ να απαντώ και </w:t>
      </w:r>
      <w:r>
        <w:rPr>
          <w:rFonts w:eastAsia="Times New Roman" w:cs="Times New Roman"/>
          <w:szCs w:val="24"/>
        </w:rPr>
        <w:t xml:space="preserve">θα απαντήσω λίγο πιο ύστερα και για μερικά πράγματα που έθεσε ο Αρχηγός της Αξιωματικής Αντιπολίτευσης για τη λειτουργία της Βουλής. </w:t>
      </w:r>
    </w:p>
    <w:p w14:paraId="33B960C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Δεν απαντάμε. Δεν είναι πως δεν έχουμε να απαντήσουμε, αλλά δεν έχει κανένα νόημα παρά μόνο με σχετικό αποτύπωμα τώρα να </w:t>
      </w:r>
      <w:r>
        <w:rPr>
          <w:rFonts w:eastAsia="Times New Roman" w:cs="Times New Roman"/>
          <w:szCs w:val="24"/>
        </w:rPr>
        <w:t>βελτιώνουμε, να διορθώνουμε και να αλλάζουμε καταστάσεις. Αλλιώς, αν αρχίσουμε να δίνουμε τους φακέλους που βρήκαμε ή αυτούς που δεν βρήκαμε και αναζητούμε για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lastRenderedPageBreak/>
        <w:t xml:space="preserve">ορισμένη σειρά πραγμάτων, απλώς θα επιτείνουμε έναν άθλιο λαϊκισμό εναντίον της Βουλής, του </w:t>
      </w:r>
      <w:r>
        <w:rPr>
          <w:rFonts w:eastAsia="Times New Roman" w:cs="Times New Roman"/>
          <w:szCs w:val="24"/>
        </w:rPr>
        <w:t>κοινοβουλευτισμού, του πολιτικού συστήματος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Διότι, επαναλαμβάνω, ότι η λειτουργία της Βουλής είναι τόσο πολυσχιδής, αναπτύχθηκε, πέρασε μέσα από κρίσιμες περιόδους, που είναι εύλογο να υπάρχουν εκκρεμότητες, τις οποίες τώρα επισημαίνουμε και προσπαθ</w:t>
      </w:r>
      <w:r>
        <w:rPr>
          <w:rFonts w:eastAsia="Times New Roman" w:cs="Times New Roman"/>
          <w:szCs w:val="24"/>
        </w:rPr>
        <w:t>ούμε μία προς μία –και θα επισημανθούν και άλλες στο μέλλον- να τις βελτιώσουμε.</w:t>
      </w:r>
    </w:p>
    <w:p w14:paraId="33B960C5"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Είναι σημαντικό, επίσης, το γεγονός ότι ψηφίσαμε σ’ αυτή τη Βουλή τον Κώδικα Δεσμεύσεων ή Δεοντολογίας των Βουλευτών κ</w:t>
      </w:r>
      <w:r>
        <w:rPr>
          <w:rFonts w:eastAsia="Times New Roman" w:cs="Times New Roman"/>
          <w:szCs w:val="24"/>
        </w:rPr>
        <w:t>.</w:t>
      </w:r>
      <w:r>
        <w:rPr>
          <w:rFonts w:eastAsia="Times New Roman" w:cs="Times New Roman"/>
          <w:szCs w:val="24"/>
        </w:rPr>
        <w:t>λπ., που όλα τα σύγχρονα Κοινοβούλια έχουν και που επίση</w:t>
      </w:r>
      <w:r>
        <w:rPr>
          <w:rFonts w:eastAsia="Times New Roman" w:cs="Times New Roman"/>
          <w:szCs w:val="24"/>
        </w:rPr>
        <w:t xml:space="preserve">ς είχε ξεκινήσει μία πάρα πολύ σοβαρή διαδικασία με τη βοήθεια και της Επιστημονικής Επιτροπής -βλέπω εδώ τον </w:t>
      </w:r>
      <w:r>
        <w:rPr>
          <w:rFonts w:eastAsia="Times New Roman" w:cs="Times New Roman"/>
          <w:szCs w:val="24"/>
        </w:rPr>
        <w:t>π</w:t>
      </w:r>
      <w:r>
        <w:rPr>
          <w:rFonts w:eastAsia="Times New Roman" w:cs="Times New Roman"/>
          <w:szCs w:val="24"/>
        </w:rPr>
        <w:t>ρόεδρό της- η οποία δεν είχε ολοκληρωθεί.</w:t>
      </w:r>
    </w:p>
    <w:p w14:paraId="33B960C6"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 xml:space="preserve">Γενικώς ολοκληρώνουμε και κλείνουμε πράγματα μέσα σε εννέα μήνες που δεν είχαν ολοκληρωθεί. </w:t>
      </w:r>
      <w:r>
        <w:rPr>
          <w:rFonts w:eastAsia="Times New Roman" w:cs="Times New Roman"/>
          <w:szCs w:val="24"/>
        </w:rPr>
        <w:t>Α</w:t>
      </w:r>
      <w:r>
        <w:rPr>
          <w:rFonts w:eastAsia="Times New Roman" w:cs="Times New Roman"/>
          <w:szCs w:val="24"/>
        </w:rPr>
        <w:t>υτό με καθ</w:t>
      </w:r>
      <w:r>
        <w:rPr>
          <w:rFonts w:eastAsia="Times New Roman" w:cs="Times New Roman"/>
          <w:szCs w:val="24"/>
        </w:rPr>
        <w:t xml:space="preserve">ιστά υπερήφανο ως προς αυτή την λειτουργία της Βουλής, ενώ υπάρχουν άλλα πράγματα, </w:t>
      </w:r>
      <w:r>
        <w:rPr>
          <w:rFonts w:eastAsia="Times New Roman" w:cs="Times New Roman"/>
          <w:szCs w:val="24"/>
        </w:rPr>
        <w:lastRenderedPageBreak/>
        <w:t>τα οποία συμβαίνουν σε αυτό κάθε αυτό το κοινοβουλευτικό έργο παραδείγματος χάρ</w:t>
      </w:r>
      <w:r>
        <w:rPr>
          <w:rFonts w:eastAsia="Times New Roman" w:cs="Times New Roman"/>
          <w:szCs w:val="24"/>
        </w:rPr>
        <w:t>ιν</w:t>
      </w:r>
      <w:r>
        <w:rPr>
          <w:rFonts w:eastAsia="Times New Roman" w:cs="Times New Roman"/>
          <w:szCs w:val="24"/>
        </w:rPr>
        <w:t>, που όλους μας πιέζουν ως προς τη δημοκρατικότητα, την επάρκεια ή την εφαρμογή του Κανονισμ</w:t>
      </w:r>
      <w:r>
        <w:rPr>
          <w:rFonts w:eastAsia="Times New Roman" w:cs="Times New Roman"/>
          <w:szCs w:val="24"/>
        </w:rPr>
        <w:t>ού σε σχέση με τη λειτουργία της Βουλής.</w:t>
      </w:r>
    </w:p>
    <w:p w14:paraId="33B960C7"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σε κάποια πιο συγκεκριμένα ζητήματα. Φεύγουμε, λοιπόν, από το καθεστώς των ειδικών κανονισμών. Μπαίνουν στο γενικό μέρος -ό,τι αφορά το γενικό μέρος- και οι ειδικοί προσαρτώνται. Επαναλαμβάνω την παρεξήγηση </w:t>
      </w:r>
      <w:r>
        <w:rPr>
          <w:rFonts w:eastAsia="Times New Roman" w:cs="Times New Roman"/>
          <w:szCs w:val="24"/>
        </w:rPr>
        <w:t>για να μην επαναληφθεί: Για οργανικές θέσεις στα υπάρχοντα τώρα οργανογράμματα, τα οποία απλώς επαναλαμβάνονται, επειδή ανήκαν τόσα χρόνια στους ειδικούς κανονισμούς. Οι περισσότερες από αυτές τις θέσεις δεν είναι καλυμμένες, δεν θα καλυφθούν ή κάποιες που</w:t>
      </w:r>
      <w:r>
        <w:rPr>
          <w:rFonts w:eastAsia="Times New Roman" w:cs="Times New Roman"/>
          <w:szCs w:val="24"/>
        </w:rPr>
        <w:t xml:space="preserve"> είχαν καλυφθεί, έχουν πάει αλλού. </w:t>
      </w:r>
      <w:r>
        <w:rPr>
          <w:rFonts w:eastAsia="Times New Roman" w:cs="Times New Roman"/>
          <w:szCs w:val="24"/>
        </w:rPr>
        <w:t>Δ</w:t>
      </w:r>
      <w:r>
        <w:rPr>
          <w:rFonts w:eastAsia="Times New Roman" w:cs="Times New Roman"/>
          <w:szCs w:val="24"/>
        </w:rPr>
        <w:t>εν είναι μόνο το γκαράζ -έτσι σας το ανέφερα- αλλά για παράδειγμα και η Επιτροπή Πόθεν Έσχες. Ξέρετε πόσοι έχουν μπει διά του Ειδικού Κανονισμού στην Επιτροπή Πόθεν Έσχες και πόσοι εξ αυτών λειτουργούν στην Επιτροπή Πόθε</w:t>
      </w:r>
      <w:r>
        <w:rPr>
          <w:rFonts w:eastAsia="Times New Roman" w:cs="Times New Roman"/>
          <w:szCs w:val="24"/>
        </w:rPr>
        <w:t xml:space="preserve">ν Έσχες, και πόσοι σε άλλες υπηρεσίες; Πολλοί. </w:t>
      </w:r>
    </w:p>
    <w:p w14:paraId="33B960C8"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lastRenderedPageBreak/>
        <w:t>Τα βλέπουμε και θα τα αλλάξουμε σιγά-σιγά όλα, αλλά όχι σε βάρος του προσωπικού, διότι επαναλαμβάνω ότι λειτουργούν εκεί που έχουν πάει και δεν μιλάμε για καταστάσεις όπου είναι σπίτι τους ή κάπου αλλού.</w:t>
      </w:r>
    </w:p>
    <w:p w14:paraId="33B960C9"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Επιτρέψτε μου μ</w:t>
      </w:r>
      <w:r>
        <w:rPr>
          <w:rFonts w:eastAsia="Times New Roman" w:cs="Times New Roman"/>
          <w:szCs w:val="24"/>
        </w:rPr>
        <w:t>ί</w:t>
      </w:r>
      <w:r>
        <w:rPr>
          <w:rFonts w:eastAsia="Times New Roman" w:cs="Times New Roman"/>
          <w:szCs w:val="24"/>
        </w:rPr>
        <w:t>α παρένθεση ακόμη εδώ για ένα θέμα, που είναι ένα θέμα το οποίο δεν θα λύσουμε σήμερα, αλλά θα ήθελα πάρα πολύ τα κόμματα και κυρίως τα πρώην ή νυν ή στο μέλλον μεγάλα κόμματα και τα λοιπά -δεν μπαίνω τώρα σε αυτή την συζήτηση- να το λάβουν</w:t>
      </w:r>
      <w:r>
        <w:rPr>
          <w:rFonts w:eastAsia="Times New Roman" w:cs="Times New Roman"/>
          <w:szCs w:val="24"/>
        </w:rPr>
        <w:t xml:space="preserve"> πολύ σοβαρά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διότι έγιναν και κάποιες ερωτήσεις -τουλάχιστον στην </w:t>
      </w:r>
      <w:r>
        <w:rPr>
          <w:rFonts w:eastAsia="Times New Roman" w:cs="Times New Roman"/>
          <w:szCs w:val="24"/>
        </w:rPr>
        <w:t>ε</w:t>
      </w:r>
      <w:r>
        <w:rPr>
          <w:rFonts w:eastAsia="Times New Roman" w:cs="Times New Roman"/>
          <w:szCs w:val="24"/>
        </w:rPr>
        <w:t>πιτροπή- όπως «πείτε μας πού είναι οι υπάλληλοι της Βουλής»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3B960CA"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Θα πρέπει να μπει ένα μέτρο, ένας προς δεκαπέντε κάθε φορά για τα μέλη των κομμάτων, ένας προς δέκα κ</w:t>
      </w:r>
      <w:r>
        <w:rPr>
          <w:rFonts w:eastAsia="Times New Roman" w:cs="Times New Roman"/>
          <w:szCs w:val="24"/>
        </w:rPr>
        <w:t>.</w:t>
      </w:r>
      <w:r>
        <w:rPr>
          <w:rFonts w:eastAsia="Times New Roman" w:cs="Times New Roman"/>
          <w:szCs w:val="24"/>
        </w:rPr>
        <w:t>λπ. και α</w:t>
      </w:r>
      <w:r>
        <w:rPr>
          <w:rFonts w:eastAsia="Times New Roman" w:cs="Times New Roman"/>
          <w:szCs w:val="24"/>
        </w:rPr>
        <w:t>ντίστοιχα να είναι στην υπηρεσία των κομμάτων της Βουλής υπάλληλοι της Βουλής, δηλαδή να υπάρξει μια σχετική έστω ενοποίηση ως προς αυτό το ζήτημα. Δεν είναι δυνατόν, παραδείγματος χάρ</w:t>
      </w:r>
      <w:r>
        <w:rPr>
          <w:rFonts w:eastAsia="Times New Roman" w:cs="Times New Roman"/>
          <w:szCs w:val="24"/>
        </w:rPr>
        <w:t>ιν</w:t>
      </w:r>
      <w:r>
        <w:rPr>
          <w:rFonts w:eastAsia="Times New Roman" w:cs="Times New Roman"/>
          <w:szCs w:val="24"/>
        </w:rPr>
        <w:t xml:space="preserve">, ένα κόμμα που έχει τους μισούς Βουλευτές από το σημερινό κυβερνών ή </w:t>
      </w:r>
      <w:r>
        <w:rPr>
          <w:rFonts w:eastAsia="Times New Roman" w:cs="Times New Roman"/>
          <w:szCs w:val="24"/>
        </w:rPr>
        <w:t xml:space="preserve">συγκυβερνών </w:t>
      </w:r>
      <w:r>
        <w:rPr>
          <w:rFonts w:eastAsia="Times New Roman" w:cs="Times New Roman"/>
          <w:szCs w:val="24"/>
        </w:rPr>
        <w:lastRenderedPageBreak/>
        <w:t>κόμμα –εννοώ σε σχέση με το ΣΥΡΙΖΑ- να έχει πενταπλάσιους υπαλλήλους της Βουλής στις υπηρεσίες του, δηλαδή να έχει εβδομήντα, ενώ θα έπρεπε να έχει δεκαπέντε. Δεν είναι σωστό. Υπάρχου</w:t>
      </w:r>
      <w:r>
        <w:rPr>
          <w:rFonts w:eastAsia="Times New Roman" w:cs="Times New Roman"/>
          <w:szCs w:val="24"/>
        </w:rPr>
        <w:t>ν</w:t>
      </w:r>
      <w:r>
        <w:rPr>
          <w:rFonts w:eastAsia="Times New Roman" w:cs="Times New Roman"/>
          <w:szCs w:val="24"/>
        </w:rPr>
        <w:t xml:space="preserve"> και άλλα και για άλλα κόμματα. </w:t>
      </w:r>
    </w:p>
    <w:p w14:paraId="33B960CB"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Γι’ αυτό είπα και στον πολύ</w:t>
      </w:r>
      <w:r>
        <w:rPr>
          <w:rFonts w:eastAsia="Times New Roman" w:cs="Times New Roman"/>
          <w:szCs w:val="24"/>
        </w:rPr>
        <w:t xml:space="preserve"> αγαπητό, τον κ. Παπαθεοδώρου στην τελευταία συζήτηση που έγινε στη Βουλή, που σωστά ζήτησε να καταγράψουμε όλες τις περιπτώσεις των θέσεων, του προσωπικού κ</w:t>
      </w:r>
      <w:r>
        <w:rPr>
          <w:rFonts w:eastAsia="Times New Roman" w:cs="Times New Roman"/>
          <w:szCs w:val="24"/>
        </w:rPr>
        <w:t>.</w:t>
      </w:r>
      <w:r>
        <w:rPr>
          <w:rFonts w:eastAsia="Times New Roman" w:cs="Times New Roman"/>
          <w:szCs w:val="24"/>
        </w:rPr>
        <w:t>λπ., ότι αυτό θα πρέπει να γίνει με έναν υπεύθυνο τρόπο και προς όλες τις κατευθύνσεις για να αντι</w:t>
      </w:r>
      <w:r>
        <w:rPr>
          <w:rFonts w:eastAsia="Times New Roman" w:cs="Times New Roman"/>
          <w:szCs w:val="24"/>
        </w:rPr>
        <w:t xml:space="preserve">ληφθούμε, για να υπάρξουν οι αναγκαίες ισορροπίες προς εξυπηρέτηση όλων, διότι κατά τα άλλα σας επαναλαμβάνω ότι υπάρχουν ανισοτιμίες, </w:t>
      </w:r>
      <w:proofErr w:type="spellStart"/>
      <w:r>
        <w:rPr>
          <w:rFonts w:eastAsia="Times New Roman" w:cs="Times New Roman"/>
          <w:szCs w:val="24"/>
        </w:rPr>
        <w:t>ανισορρυθμίες</w:t>
      </w:r>
      <w:proofErr w:type="spellEnd"/>
      <w:r>
        <w:rPr>
          <w:rFonts w:eastAsia="Times New Roman" w:cs="Times New Roman"/>
          <w:szCs w:val="24"/>
        </w:rPr>
        <w:t xml:space="preserve"> και </w:t>
      </w:r>
      <w:proofErr w:type="spellStart"/>
      <w:r>
        <w:rPr>
          <w:rFonts w:eastAsia="Times New Roman" w:cs="Times New Roman"/>
          <w:szCs w:val="24"/>
        </w:rPr>
        <w:t>ανισοκατανομές</w:t>
      </w:r>
      <w:proofErr w:type="spellEnd"/>
      <w:r>
        <w:rPr>
          <w:rFonts w:eastAsia="Times New Roman" w:cs="Times New Roman"/>
          <w:szCs w:val="24"/>
        </w:rPr>
        <w:t xml:space="preserve"> άνευ προηγουμένου.</w:t>
      </w:r>
    </w:p>
    <w:p w14:paraId="33B960CC"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Έρχομαι στο θέμα του Θεματικού Γραμματέα για τον οποίο λέμε. Ο Θεματι</w:t>
      </w:r>
      <w:r>
        <w:rPr>
          <w:rFonts w:eastAsia="Times New Roman" w:cs="Times New Roman"/>
          <w:szCs w:val="24"/>
        </w:rPr>
        <w:t xml:space="preserve">κός Γραμματέας σε ό,τι μας αφορά, δηλαδή για το παρόν Προεδρείο της Βουλής, θα είναι από την ανώτερη υπαλληλία –εν πάση </w:t>
      </w:r>
      <w:proofErr w:type="spellStart"/>
      <w:r>
        <w:rPr>
          <w:rFonts w:eastAsia="Times New Roman" w:cs="Times New Roman"/>
          <w:szCs w:val="24"/>
        </w:rPr>
        <w:t>περιπτώσει</w:t>
      </w:r>
      <w:proofErr w:type="spellEnd"/>
      <w:r>
        <w:rPr>
          <w:rFonts w:eastAsia="Times New Roman" w:cs="Times New Roman"/>
          <w:szCs w:val="24"/>
        </w:rPr>
        <w:t>- από τα στελέχη της Διοίκησης της Βουλής. Δεν πρόκειται να είναι από κάπου αλλού. Είναι σαφές και είναι δέσμευση αυτό. Η δουλ</w:t>
      </w:r>
      <w:r>
        <w:rPr>
          <w:rFonts w:eastAsia="Times New Roman" w:cs="Times New Roman"/>
          <w:szCs w:val="24"/>
        </w:rPr>
        <w:t>ειά του θα αφορά μ</w:t>
      </w:r>
      <w:r>
        <w:rPr>
          <w:rFonts w:eastAsia="Times New Roman" w:cs="Times New Roman"/>
          <w:szCs w:val="24"/>
        </w:rPr>
        <w:t>ί</w:t>
      </w:r>
      <w:r>
        <w:rPr>
          <w:rFonts w:eastAsia="Times New Roman" w:cs="Times New Roman"/>
          <w:szCs w:val="24"/>
        </w:rPr>
        <w:t xml:space="preserve">α ενίσχυση της δουλειάς που γίνεται για να </w:t>
      </w:r>
      <w:r>
        <w:rPr>
          <w:rFonts w:eastAsia="Times New Roman" w:cs="Times New Roman"/>
          <w:szCs w:val="24"/>
        </w:rPr>
        <w:lastRenderedPageBreak/>
        <w:t>«μαζέψουμε τον τραχανά» που έχουμε απλώσει, αυτό στο οποίο αναφέρθηκα στην αρχή. Έχουμε ανοίξει όλους τους φακέλους που βρήκαμε και ψάχνουμε και αυτούς που δεν έχουμε βρει, αλλά που ρίχνει κάποι</w:t>
      </w:r>
      <w:r>
        <w:rPr>
          <w:rFonts w:eastAsia="Times New Roman" w:cs="Times New Roman"/>
          <w:szCs w:val="24"/>
        </w:rPr>
        <w:t>ος μ</w:t>
      </w:r>
      <w:r>
        <w:rPr>
          <w:rFonts w:eastAsia="Times New Roman" w:cs="Times New Roman"/>
          <w:szCs w:val="24"/>
        </w:rPr>
        <w:t>ί</w:t>
      </w:r>
      <w:r>
        <w:rPr>
          <w:rFonts w:eastAsia="Times New Roman" w:cs="Times New Roman"/>
          <w:szCs w:val="24"/>
        </w:rPr>
        <w:t xml:space="preserve">α ιδέα και λέει  -αναφέρθηκε ο Πρόεδρος προηγουμένως- «τι γίνεται με το </w:t>
      </w:r>
      <w:proofErr w:type="spellStart"/>
      <w:r>
        <w:rPr>
          <w:rFonts w:eastAsia="Times New Roman" w:cs="Times New Roman"/>
          <w:szCs w:val="24"/>
        </w:rPr>
        <w:t>περιουσιολόγιο</w:t>
      </w:r>
      <w:proofErr w:type="spellEnd"/>
      <w:r>
        <w:rPr>
          <w:rFonts w:eastAsia="Times New Roman" w:cs="Times New Roman"/>
          <w:szCs w:val="24"/>
        </w:rPr>
        <w:t xml:space="preserve">, πού είναι; Υπάρχει περιουσία της Βουλής;». Το τελευταίο </w:t>
      </w:r>
      <w:r>
        <w:rPr>
          <w:rFonts w:eastAsia="Times New Roman" w:cs="Times New Roman"/>
          <w:szCs w:val="24"/>
        </w:rPr>
        <w:t>ί</w:t>
      </w:r>
      <w:r>
        <w:rPr>
          <w:rFonts w:eastAsia="Times New Roman" w:cs="Times New Roman"/>
          <w:szCs w:val="24"/>
        </w:rPr>
        <w:t>δρυμα έχει από δέκα έως χιλιάδες κληροδοτήματα. Ξέρετε ότι στη Βουλή δεν υπάρχει κανένα κληροδότημα; Το θε</w:t>
      </w:r>
      <w:r>
        <w:rPr>
          <w:rFonts w:eastAsia="Times New Roman" w:cs="Times New Roman"/>
          <w:szCs w:val="24"/>
        </w:rPr>
        <w:t xml:space="preserve">ωρείτε πιθανό; Δεν ξέρω. Μπορεί να υπάρχουν. Δεν είναι πουθενά καταγεγραμμένα. </w:t>
      </w:r>
    </w:p>
    <w:p w14:paraId="33B960C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Ούτε ίχνος της περιουσίας της Βουλής δεν είναι πουθενά καταγεγραμμένο, δεν είναι περασμένο πουθενά, δεν έχει νομική υπόσταση για να το διεκδικήσει η Βουλή ή να μπορούμε να πάρο</w:t>
      </w:r>
      <w:r>
        <w:rPr>
          <w:rFonts w:eastAsia="Times New Roman" w:cs="Times New Roman"/>
          <w:szCs w:val="24"/>
        </w:rPr>
        <w:t>υμε μία άδεια, παραδείγματος χάρ</w:t>
      </w:r>
      <w:r>
        <w:rPr>
          <w:rFonts w:eastAsia="Times New Roman" w:cs="Times New Roman"/>
          <w:szCs w:val="24"/>
        </w:rPr>
        <w:t>ιν</w:t>
      </w:r>
      <w:r>
        <w:rPr>
          <w:rFonts w:eastAsia="Times New Roman" w:cs="Times New Roman"/>
          <w:szCs w:val="24"/>
        </w:rPr>
        <w:t xml:space="preserve">, για επέκταση των έργων, όπως για τη Φιλελλήνων. Θα μπορούσα ως μηχανικός να σας λέω για ένα-ένα από τα έργα -αναφέρθηκε και ο κ. </w:t>
      </w:r>
      <w:proofErr w:type="spellStart"/>
      <w:r>
        <w:rPr>
          <w:rFonts w:eastAsia="Times New Roman" w:cs="Times New Roman"/>
          <w:szCs w:val="24"/>
        </w:rPr>
        <w:t>Τραγάκης</w:t>
      </w:r>
      <w:proofErr w:type="spellEnd"/>
      <w:r>
        <w:rPr>
          <w:rFonts w:eastAsia="Times New Roman" w:cs="Times New Roman"/>
          <w:szCs w:val="24"/>
        </w:rPr>
        <w:t xml:space="preserve">-, όπως για τη διεκδίκηση της Παλαιάς Βουλής, για τη </w:t>
      </w:r>
      <w:proofErr w:type="spellStart"/>
      <w:r>
        <w:rPr>
          <w:rFonts w:eastAsia="Times New Roman" w:cs="Times New Roman"/>
          <w:szCs w:val="24"/>
        </w:rPr>
        <w:t>Μπενάκειο</w:t>
      </w:r>
      <w:proofErr w:type="spellEnd"/>
      <w:r>
        <w:rPr>
          <w:rFonts w:eastAsia="Times New Roman" w:cs="Times New Roman"/>
          <w:szCs w:val="24"/>
        </w:rPr>
        <w:t>, που ξεκινάμε το έργ</w:t>
      </w:r>
      <w:r>
        <w:rPr>
          <w:rFonts w:eastAsia="Times New Roman" w:cs="Times New Roman"/>
          <w:szCs w:val="24"/>
        </w:rPr>
        <w:t xml:space="preserve">ο των 11 εκατομμυρίων ευρώ που έχουν εγκριθεί από τον προϋπολογισμό του Δεκεμβρίου και για πλήθος άλλων. </w:t>
      </w:r>
    </w:p>
    <w:p w14:paraId="33B960C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Όμως, δεν υπάρχει. Δεν υπάρχει. Μην το ψάχνετε περισσότερο. Δεν υπάρχει! Είναι ένα μικτό σύστημα όπου αλλού η Βουλή, όπου αυτονοήτως αναφέρεται ως Βου</w:t>
      </w:r>
      <w:r>
        <w:rPr>
          <w:rFonts w:eastAsia="Times New Roman" w:cs="Times New Roman"/>
          <w:szCs w:val="24"/>
        </w:rPr>
        <w:t>λή, κάνει ένα συμβόλαιο –παραδείγματος χάρ</w:t>
      </w:r>
      <w:r>
        <w:rPr>
          <w:rFonts w:eastAsia="Times New Roman" w:cs="Times New Roman"/>
          <w:szCs w:val="24"/>
        </w:rPr>
        <w:t>ιν</w:t>
      </w:r>
      <w:r>
        <w:rPr>
          <w:rFonts w:eastAsia="Times New Roman" w:cs="Times New Roman"/>
          <w:szCs w:val="24"/>
        </w:rPr>
        <w:t>- με το Ωνάσειο για το απέναντι κτήριο –που δεν ξέρω τώρα πώς θα το σπάσουμε για να πάμε σε δικό μας κτήριο-, αλλού κάνει μέσω της ΚΕΔ. Για παράδειγμα, όλο το κτήριο της Μητροπόλεως είναι στην ΚΕΔ περασμένο, στην</w:t>
      </w:r>
      <w:r>
        <w:rPr>
          <w:rFonts w:eastAsia="Times New Roman" w:cs="Times New Roman"/>
          <w:szCs w:val="24"/>
        </w:rPr>
        <w:t xml:space="preserve"> Κτηματική Εταιρεία Δημοσίου. Δεν είναι Βουλή. Η Βουλή το αγόρασε όλο με λεφτά της Βουλής. Όμως, είναι στην ΚΕΔ. </w:t>
      </w:r>
    </w:p>
    <w:p w14:paraId="33B960C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Επαναλαμβάνω, θα μπορούσα να σας μιλάω επί ώρες. Έχουν ψαχτεί αυτά, νύχτες ολόκληρες οι υπηρεσίες και οι αρμόδιοι έψαχναν. </w:t>
      </w:r>
    </w:p>
    <w:p w14:paraId="33B960D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Τα λέω λίγο με λεπ</w:t>
      </w:r>
      <w:r>
        <w:rPr>
          <w:rFonts w:eastAsia="Times New Roman" w:cs="Times New Roman"/>
          <w:szCs w:val="24"/>
        </w:rPr>
        <w:t xml:space="preserve">τομέρειες, διότι κάποιοι μας ακούνε. Να γράψουν και κάτι. Τους δίνω ερεθίσματα να κάνουν πραγματικά ρεπορτάζ, αντί –ας πούμε- να γράφουν ότι «το σύστημα </w:t>
      </w:r>
      <w:proofErr w:type="spellStart"/>
      <w:r>
        <w:rPr>
          <w:rFonts w:eastAsia="Times New Roman" w:cs="Times New Roman"/>
          <w:szCs w:val="24"/>
        </w:rPr>
        <w:t>Βούτση</w:t>
      </w:r>
      <w:proofErr w:type="spellEnd"/>
      <w:r>
        <w:rPr>
          <w:rFonts w:eastAsia="Times New Roman" w:cs="Times New Roman"/>
          <w:szCs w:val="24"/>
        </w:rPr>
        <w:t xml:space="preserve"> διορίζει το κομματικό κόκκινο κράτος στη Βουλή». Κάτι ανοησίες, κάτι βλακείες. Όποιος θέλει ας έ</w:t>
      </w:r>
      <w:r>
        <w:rPr>
          <w:rFonts w:eastAsia="Times New Roman" w:cs="Times New Roman"/>
          <w:szCs w:val="24"/>
        </w:rPr>
        <w:t>ρθει να δει πόσοι υπάλληλοι ήταν, πόσοι είναι τώρα, ποιοι μπήκαν, αν μπήκαν, πού θα μπουν κ.λπ</w:t>
      </w:r>
      <w:r>
        <w:rPr>
          <w:rFonts w:eastAsia="Times New Roman" w:cs="Times New Roman"/>
          <w:szCs w:val="24"/>
        </w:rPr>
        <w:t>.</w:t>
      </w:r>
      <w:r>
        <w:rPr>
          <w:rFonts w:eastAsia="Times New Roman" w:cs="Times New Roman"/>
          <w:szCs w:val="24"/>
        </w:rPr>
        <w:t>.</w:t>
      </w:r>
    </w:p>
    <w:p w14:paraId="33B960D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Άρα, έρχομαι στο θέμα του Θεματικού Γραμματέα. Ο Θεματικός Γραμματέας, όπως και η Νομική Υπηρεσία, για την οποία γίνεται πολλή συζήτηση –και σωστά γίνεται- θα </w:t>
      </w:r>
      <w:r>
        <w:rPr>
          <w:rFonts w:eastAsia="Times New Roman" w:cs="Times New Roman"/>
          <w:szCs w:val="24"/>
        </w:rPr>
        <w:t xml:space="preserve">ασχοληθεί με αντικείμενα τα οποία εκ των πραγμάτων είχαν μπει κάτω από το χαλί, επειδή δεν τα αντιμετώπιζε η Βουλή τα προηγούμενα χρόνια. Δεν είναι σωστό που δεν τα αντιμετωπίζαμε τελικά. Και φταίμε όλοι μας. Διότι εμείς ήμασταν </w:t>
      </w:r>
      <w:r>
        <w:rPr>
          <w:rFonts w:eastAsia="Times New Roman" w:cs="Times New Roman"/>
          <w:szCs w:val="24"/>
        </w:rPr>
        <w:t>α</w:t>
      </w:r>
      <w:r>
        <w:rPr>
          <w:rFonts w:eastAsia="Times New Roman" w:cs="Times New Roman"/>
          <w:szCs w:val="24"/>
        </w:rPr>
        <w:t xml:space="preserve">ξιωματική </w:t>
      </w:r>
      <w:r>
        <w:rPr>
          <w:rFonts w:eastAsia="Times New Roman" w:cs="Times New Roman"/>
          <w:szCs w:val="24"/>
        </w:rPr>
        <w:t>α</w:t>
      </w:r>
      <w:r>
        <w:rPr>
          <w:rFonts w:eastAsia="Times New Roman" w:cs="Times New Roman"/>
          <w:szCs w:val="24"/>
        </w:rPr>
        <w:t xml:space="preserve">ντιπολίτευση </w:t>
      </w:r>
      <w:r>
        <w:rPr>
          <w:rFonts w:eastAsia="Times New Roman" w:cs="Times New Roman"/>
          <w:szCs w:val="24"/>
        </w:rPr>
        <w:t>τρία χρόνια, είμαστε Κυβέρνηση ενάμιση χρόνο. Δεν επιρρίπτω, επαναλαμβάνω, ευθύνες σε κανέναν πρώην Πρόεδρο –κυρία ή κύριο-και σε καμ</w:t>
      </w:r>
      <w:r>
        <w:rPr>
          <w:rFonts w:eastAsia="Times New Roman" w:cs="Times New Roman"/>
          <w:szCs w:val="24"/>
        </w:rPr>
        <w:t>μ</w:t>
      </w:r>
      <w:r>
        <w:rPr>
          <w:rFonts w:eastAsia="Times New Roman" w:cs="Times New Roman"/>
          <w:szCs w:val="24"/>
        </w:rPr>
        <w:t xml:space="preserve">ία κατάσταση γενικώς. Προς Θεού! Είναι εκκρεμότητες, μεγάλες όμως εκκρεμότητες. </w:t>
      </w:r>
    </w:p>
    <w:p w14:paraId="33B960D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έκταση δεκάδων στρεμμάτων κάπου, </w:t>
      </w:r>
      <w:r>
        <w:rPr>
          <w:rFonts w:eastAsia="Times New Roman" w:cs="Times New Roman"/>
          <w:szCs w:val="24"/>
        </w:rPr>
        <w:t>ας πούμε, στη Βόρεια Αττική για την οποία -μάλλον τώρα πλέον δεν είναι της Βουλής, διότι ήταν μέσα από κάτι περίεργες πενταετείς ανανεώσεις στην παραχώρηση που είχε δοθεί στη Βουλή, 80 στρέμματα- υπάρχουν φάκελοι για μελέτες 1,5 εκατομμυρίου ευρώ που έχουν</w:t>
      </w:r>
      <w:r>
        <w:rPr>
          <w:rFonts w:eastAsia="Times New Roman" w:cs="Times New Roman"/>
          <w:szCs w:val="24"/>
        </w:rPr>
        <w:t xml:space="preserve"> γίνει για μελλοντικά κτήρια που θα χτίζονταν εκεί. Ούτε την έκταση ξέρουμε ακόμα. Τις μελέτες τις ξέρουμε. Ξέρουμε τα γραφεία που τα πήραν πριν από είκοσι πέντε, τριάντα χρόνια, για ποια πράγματα ήταν. Θα δούμε. Είναι προφανές ότι ήταν κάτι που ξεκίνησε, </w:t>
      </w:r>
      <w:r>
        <w:rPr>
          <w:rFonts w:eastAsia="Times New Roman" w:cs="Times New Roman"/>
          <w:szCs w:val="24"/>
        </w:rPr>
        <w:t xml:space="preserve">δεν ευοδώθηκε και σταμάτησε. Ήταν κάτω από το τραπέζι. </w:t>
      </w:r>
    </w:p>
    <w:p w14:paraId="33B960D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Επαναλαμβάνω, πρόκειται για πολλά, για πάρα πολλά ζητήματα τα οποία είμαστε υποχρεωμένοι και από την πλευρά, ας πούμε, τη νομική, την επιστημονική να τα ψάξουμε, να τα βρούμε, να τα ενισχύσουμε, να τα</w:t>
      </w:r>
      <w:r>
        <w:rPr>
          <w:rFonts w:eastAsia="Times New Roman" w:cs="Times New Roman"/>
          <w:szCs w:val="24"/>
        </w:rPr>
        <w:t xml:space="preserve"> στηρίξουμε. Όμως, και με ένα επιπλέον στέλεχος, επαναλαμβάνω, μέσα από εδώ να υπάρχει μια ευθύνη για αυτό. Δεν έχει καμ</w:t>
      </w:r>
      <w:r>
        <w:rPr>
          <w:rFonts w:eastAsia="Times New Roman" w:cs="Times New Roman"/>
          <w:szCs w:val="24"/>
        </w:rPr>
        <w:t>μ</w:t>
      </w:r>
      <w:r>
        <w:rPr>
          <w:rFonts w:eastAsia="Times New Roman" w:cs="Times New Roman"/>
          <w:szCs w:val="24"/>
        </w:rPr>
        <w:t>ία σχέση ούτε με παρακολούθηση υπηρεσιών ούτε με έλεγχο επί των Υπηρεσιών κ.λπ. η θέση αυτή του Θεματικού Γραμματέα. Η θέση θα είναι γι</w:t>
      </w:r>
      <w:r>
        <w:rPr>
          <w:rFonts w:eastAsia="Times New Roman" w:cs="Times New Roman"/>
          <w:szCs w:val="24"/>
        </w:rPr>
        <w:t xml:space="preserve">α αυτά τα πράγματα, </w:t>
      </w:r>
      <w:r>
        <w:rPr>
          <w:rFonts w:eastAsia="Times New Roman" w:cs="Times New Roman"/>
          <w:szCs w:val="24"/>
        </w:rPr>
        <w:lastRenderedPageBreak/>
        <w:t xml:space="preserve">όπως σας είπα, για μια σειρά από φακέλους μεγάλους, για μεγάλα θέματα που είναι εκκρεμότητες της Βουλής. Περί αυτού πρόκειται. Και εκεί πέρα χρειάζεται στήριξη. </w:t>
      </w:r>
    </w:p>
    <w:p w14:paraId="33B960D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Έρχομαι και στο θέμα της Νομικής Υπηρεσίας. Εγώ είμαι υπεύθυνος και παίρνω</w:t>
      </w:r>
      <w:r>
        <w:rPr>
          <w:rFonts w:eastAsia="Times New Roman" w:cs="Times New Roman"/>
          <w:szCs w:val="24"/>
        </w:rPr>
        <w:t xml:space="preserve"> όλη την ευθύνη –μπορεί να αλλάξει, όλα μπορούν να αλλάξουν σε δύο, σε τρία χρόνια, σε έξι μήνες, αν δούμε πως δεν είναι σωστό- για αυτόν τον απόλυτο τρόπο με τον οποίο δεν είναι υπό την Επιστημονική Επιτροπή της Βουλής αυτή η Νομική Υπηρεσία που λέμε να ο</w:t>
      </w:r>
      <w:r>
        <w:rPr>
          <w:rFonts w:eastAsia="Times New Roman" w:cs="Times New Roman"/>
          <w:szCs w:val="24"/>
        </w:rPr>
        <w:t>ργανωθεί στη Βουλή. Και είμαι υπεύθυνος διότι,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σέβομαι απολύτως και έχω πλήρη γνώση της εξαιρετικής και της απόλυτα χρήσιμης για όλους μας δουλειάς που γίνεται από την Επιστημονική Επιτροπή της Βουλής και η οποία πρέπει να είναι –και είναι και </w:t>
      </w:r>
      <w:r>
        <w:rPr>
          <w:rFonts w:eastAsia="Times New Roman" w:cs="Times New Roman"/>
          <w:szCs w:val="24"/>
        </w:rPr>
        <w:t>για την ώρα- 100% προσανατολισμένη στο νομοθετικό έργο, στο κοινοβουλευτικό έργο και στις μεγάλες εκκρεμότητες.</w:t>
      </w:r>
    </w:p>
    <w:p w14:paraId="33B960D5"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Όταν ερίζουμε περί το Σύνταγμα, όχι μόνο εδώ μέσα, να ξέρατε πόσα θέματα τίθενται στην καθημερινή λειτουργία της Βουλής, να ανοίξουμε ή να μην α</w:t>
      </w:r>
      <w:r>
        <w:rPr>
          <w:rFonts w:eastAsia="Times New Roman" w:cs="Times New Roman"/>
          <w:szCs w:val="24"/>
        </w:rPr>
        <w:t xml:space="preserve">νοίξουμε θέματα και ρωτάμε τι σχέση έχουν με το Σύνταγμα, δηλαδή σε όλο αυτό το έργο που είναι η καρδιά της λειτουργίας της Βουλής. </w:t>
      </w:r>
    </w:p>
    <w:p w14:paraId="33B960D6"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Αυτό, λοιπόν, πρέπει να είναι. Δεν πρέπει να είναι τίποτε άλλο. Δεν πρέπει να ασχολείται ούτε ο κ. </w:t>
      </w:r>
      <w:proofErr w:type="spellStart"/>
      <w:r>
        <w:rPr>
          <w:rFonts w:eastAsia="Times New Roman" w:cs="Times New Roman"/>
          <w:szCs w:val="24"/>
        </w:rPr>
        <w:t>Μαυριάς</w:t>
      </w:r>
      <w:proofErr w:type="spellEnd"/>
      <w:r>
        <w:rPr>
          <w:rFonts w:eastAsia="Times New Roman" w:cs="Times New Roman"/>
          <w:szCs w:val="24"/>
        </w:rPr>
        <w:t xml:space="preserve"> –τον ονοματίζω τ</w:t>
      </w:r>
      <w:r>
        <w:rPr>
          <w:rFonts w:eastAsia="Times New Roman" w:cs="Times New Roman"/>
          <w:szCs w:val="24"/>
        </w:rPr>
        <w:t xml:space="preserve">ώρα διότι έχει μια ιστορική διαδρομή πολυετή ο επικεφαλής σεβαστός </w:t>
      </w:r>
      <w:r>
        <w:rPr>
          <w:rFonts w:eastAsia="Times New Roman" w:cs="Times New Roman"/>
          <w:szCs w:val="24"/>
        </w:rPr>
        <w:t>κ</w:t>
      </w:r>
      <w:r>
        <w:rPr>
          <w:rFonts w:eastAsia="Times New Roman" w:cs="Times New Roman"/>
          <w:szCs w:val="24"/>
        </w:rPr>
        <w:t>αθηγητής, όπως και οι άλλοι συνάδελφοι εκεί- ούτε οι άλλοι συνάδελφοι με τη βιομηχανία διώξεων που υπήρξε για προσωπικό της Βουλής τους τελευταίους μήνες για χ, ψ, ζ λόγους -άστο να περάσε</w:t>
      </w:r>
      <w:r>
        <w:rPr>
          <w:rFonts w:eastAsia="Times New Roman" w:cs="Times New Roman"/>
          <w:szCs w:val="24"/>
        </w:rPr>
        <w:t xml:space="preserve">ι, θα δούμε πώς θα τελειώσει- για διάφορες αιτίες ήσσονος σημασίας, δεύτερης, τρίτης, με εξώδικα. Υπήρξε. Υπάρχει και για άλλα θέματα, όχι από πολίτες, αλλά στο πλαίσιο. Αντιλαμβάνεστε. </w:t>
      </w:r>
    </w:p>
    <w:p w14:paraId="33B960D7"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Δεν πρέπει να έχουν καμ</w:t>
      </w:r>
      <w:r>
        <w:rPr>
          <w:rFonts w:eastAsia="Times New Roman" w:cs="Times New Roman"/>
          <w:szCs w:val="24"/>
        </w:rPr>
        <w:t>μ</w:t>
      </w:r>
      <w:r>
        <w:rPr>
          <w:rFonts w:eastAsia="Times New Roman" w:cs="Times New Roman"/>
          <w:szCs w:val="24"/>
        </w:rPr>
        <w:t>ία σχέση ούτε με αυτό, ούτε με τα προηγούμενα</w:t>
      </w:r>
      <w:r>
        <w:rPr>
          <w:rFonts w:eastAsia="Times New Roman" w:cs="Times New Roman"/>
          <w:szCs w:val="24"/>
        </w:rPr>
        <w:t xml:space="preserve">, ούτε να τρέχουν να ξημεροβραδιάζονται στα υποθηκοφυλακεία της χώρας, όπως σας είπα προηγούμενα, στην ΚΕΔ, στις </w:t>
      </w:r>
      <w:r>
        <w:rPr>
          <w:rFonts w:eastAsia="Times New Roman" w:cs="Times New Roman"/>
          <w:szCs w:val="24"/>
        </w:rPr>
        <w:lastRenderedPageBreak/>
        <w:t xml:space="preserve">συζητήσεις που πρέπει να γίνουν τώρα για την ένταξη της περιουσίας της Βουλής ή όχι στο </w:t>
      </w:r>
      <w:r>
        <w:rPr>
          <w:rFonts w:eastAsia="Times New Roman" w:cs="Times New Roman"/>
          <w:szCs w:val="24"/>
        </w:rPr>
        <w:t>τ</w:t>
      </w:r>
      <w:r>
        <w:rPr>
          <w:rFonts w:eastAsia="Times New Roman" w:cs="Times New Roman"/>
          <w:szCs w:val="24"/>
        </w:rPr>
        <w:t>αμείο, κ.λπ.</w:t>
      </w:r>
      <w:r>
        <w:rPr>
          <w:rFonts w:eastAsia="Times New Roman" w:cs="Times New Roman"/>
          <w:szCs w:val="24"/>
        </w:rPr>
        <w:t>.</w:t>
      </w:r>
      <w:r>
        <w:rPr>
          <w:rFonts w:eastAsia="Times New Roman" w:cs="Times New Roman"/>
          <w:szCs w:val="24"/>
        </w:rPr>
        <w:t xml:space="preserve"> Πάρτε το, να δείτε πού το λένε. Πρόκειτα</w:t>
      </w:r>
      <w:r>
        <w:rPr>
          <w:rFonts w:eastAsia="Times New Roman" w:cs="Times New Roman"/>
          <w:szCs w:val="24"/>
        </w:rPr>
        <w:t xml:space="preserve">ι για μεγάλα, μείζονα θέματα. </w:t>
      </w:r>
    </w:p>
    <w:p w14:paraId="33B960D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Αλίμονο εάν η Επιστημονική Επιτροπή της Βουλής είχε να κάνει και αυτό το έργο. Δεν θα το έκανε καλά. Γι’ αυτό και θέλω να είμαι σαφής και παίρνω όλη την ευθύνη. Και ενδεχομένως δεν θα έκανε το άλλο. Διότι το βράδυ θα αναρτηθε</w:t>
      </w:r>
      <w:r>
        <w:rPr>
          <w:rFonts w:eastAsia="Times New Roman" w:cs="Times New Roman"/>
          <w:szCs w:val="24"/>
        </w:rPr>
        <w:t xml:space="preserve">ί η σύμβαση της </w:t>
      </w:r>
      <w:r>
        <w:rPr>
          <w:rFonts w:eastAsia="Times New Roman" w:cs="Times New Roman"/>
          <w:szCs w:val="24"/>
          <w:lang w:val="en-US"/>
        </w:rPr>
        <w:t>COSCO</w:t>
      </w:r>
      <w:r>
        <w:rPr>
          <w:rFonts w:eastAsia="Times New Roman" w:cs="Times New Roman"/>
          <w:szCs w:val="24"/>
        </w:rPr>
        <w:t>, την οποία πρέπει να ψηφίσουμε μέχρι την Πέμπτη ή την Παρασκευή που φεύγει ο Πρωθυπουργός για την Κίνα. Αντιλαμβάνεστε τι δουλειά έχει να κάνει διά μία εισέτι φορά η Επιστημονική Επιτροπή της Βουλής.</w:t>
      </w:r>
    </w:p>
    <w:p w14:paraId="33B960D9"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Τα πράγματα, λοιπόν, είναι συγκεκρ</w:t>
      </w:r>
      <w:r>
        <w:rPr>
          <w:rFonts w:eastAsia="Times New Roman" w:cs="Times New Roman"/>
          <w:szCs w:val="24"/>
        </w:rPr>
        <w:t>ιμένα. Γι’ αυτό συνηθίζω να μιλάω με παραδείγματα για να συνεννοηθούμε. Δεν υπάρχει καμ</w:t>
      </w:r>
      <w:r>
        <w:rPr>
          <w:rFonts w:eastAsia="Times New Roman" w:cs="Times New Roman"/>
          <w:szCs w:val="24"/>
        </w:rPr>
        <w:t>μ</w:t>
      </w:r>
      <w:r>
        <w:rPr>
          <w:rFonts w:eastAsia="Times New Roman" w:cs="Times New Roman"/>
          <w:szCs w:val="24"/>
        </w:rPr>
        <w:t>ία ιδιοτέλεια, κα</w:t>
      </w:r>
      <w:r>
        <w:rPr>
          <w:rFonts w:eastAsia="Times New Roman" w:cs="Times New Roman"/>
          <w:szCs w:val="24"/>
        </w:rPr>
        <w:t>μ</w:t>
      </w:r>
      <w:r>
        <w:rPr>
          <w:rFonts w:eastAsia="Times New Roman" w:cs="Times New Roman"/>
          <w:szCs w:val="24"/>
        </w:rPr>
        <w:t>μία μυστική σκέψη, καμ</w:t>
      </w:r>
      <w:r>
        <w:rPr>
          <w:rFonts w:eastAsia="Times New Roman" w:cs="Times New Roman"/>
          <w:szCs w:val="24"/>
        </w:rPr>
        <w:t>μ</w:t>
      </w:r>
      <w:r>
        <w:rPr>
          <w:rFonts w:eastAsia="Times New Roman" w:cs="Times New Roman"/>
          <w:szCs w:val="24"/>
        </w:rPr>
        <w:t xml:space="preserve">ία υποκατάσταση, κανένα καπέλωμα της </w:t>
      </w:r>
      <w:r>
        <w:rPr>
          <w:rFonts w:eastAsia="Times New Roman" w:cs="Times New Roman"/>
          <w:szCs w:val="24"/>
        </w:rPr>
        <w:t>ε</w:t>
      </w:r>
      <w:r>
        <w:rPr>
          <w:rFonts w:eastAsia="Times New Roman" w:cs="Times New Roman"/>
          <w:szCs w:val="24"/>
        </w:rPr>
        <w:t>πιτροπής. Άλλωστε και της Επιστημονικής Επιτροπής τυπικά ο Πρόεδρος προΐσταται. Είναι Πρό</w:t>
      </w:r>
      <w:r>
        <w:rPr>
          <w:rFonts w:eastAsia="Times New Roman" w:cs="Times New Roman"/>
          <w:szCs w:val="24"/>
        </w:rPr>
        <w:t xml:space="preserve">εδρος στα πάντα. Μέχρι στα Ιδρύματα στην Κρήτη με έχουν βάλει Πρόεδρο. Ο Πρόεδρος προΐσταται. </w:t>
      </w:r>
      <w:r>
        <w:rPr>
          <w:rFonts w:eastAsia="Times New Roman" w:cs="Times New Roman"/>
          <w:szCs w:val="24"/>
        </w:rPr>
        <w:lastRenderedPageBreak/>
        <w:t>Θέλω να πω ότι δεν υπάρχει κάτι άλλο, το οποίο μας ελέγχει και μας βάζει στη θέση μας. Και η στήριξη από την Επιστημονική Επιτροπή και από τον Πρόεδρο προς τον εκ</w:t>
      </w:r>
      <w:r>
        <w:rPr>
          <w:rFonts w:eastAsia="Times New Roman" w:cs="Times New Roman"/>
          <w:szCs w:val="24"/>
        </w:rPr>
        <w:t xml:space="preserve">άστοτε Πρόεδρο και προς εμένα είναι αμέριστη. </w:t>
      </w:r>
    </w:p>
    <w:p w14:paraId="33B960D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Άρα, δεν υπάρχει αυτό το θέμα. Δημιουργήθηκε ένα θέμα, λοιπόν, εκ του μη όντος επί της ουσίας. Να το ξεκαθαρίσουμε απολύτως παρακαλώ πολύ.</w:t>
      </w:r>
    </w:p>
    <w:p w14:paraId="33B960D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Υπάρχει μια άλλη περιοχή, στην οποία θα πρέπει να βοηθήσει αυτή η Επιτ</w:t>
      </w:r>
      <w:r>
        <w:rPr>
          <w:rFonts w:eastAsia="Times New Roman" w:cs="Times New Roman"/>
          <w:szCs w:val="24"/>
        </w:rPr>
        <w:t xml:space="preserve">ροπή Στρατηγικού Σχεδιασμού. Είναι προφανές πως δεν έχει να κάνει τίποτα με εσωτερικό έλεγχο κ.λπ. της Βουλής. Αναφέρθηκε πάρα πολύ σημαντικά –με την έννοια ότι το ανέδειξε ως θέμα και ο κ. </w:t>
      </w:r>
      <w:proofErr w:type="spellStart"/>
      <w:r>
        <w:rPr>
          <w:rFonts w:eastAsia="Times New Roman" w:cs="Times New Roman"/>
          <w:szCs w:val="24"/>
        </w:rPr>
        <w:t>Τραγάκης</w:t>
      </w:r>
      <w:proofErr w:type="spellEnd"/>
      <w:r>
        <w:rPr>
          <w:rFonts w:eastAsia="Times New Roman" w:cs="Times New Roman"/>
          <w:szCs w:val="24"/>
        </w:rPr>
        <w:t xml:space="preserve">- το ζήτημα της ψηφιακής εποχής και της έτοιμης -όχι μόνο </w:t>
      </w:r>
      <w:r>
        <w:rPr>
          <w:rFonts w:eastAsia="Times New Roman" w:cs="Times New Roman"/>
          <w:szCs w:val="24"/>
        </w:rPr>
        <w:t>μελέτης, έχει δοθεί κιόλας, ξεκινάει, είμαστε στη φάση υλοποίησης- της συνολικής ηλεκτρονικής διακυβέρνησης με βάση ψηφιακή υπογραφή πια, την οποία θα έχουμε, όλης της Βουλής. Δηλαδή, περνάμε σε αυτή την εποχή ως Βουλή.</w:t>
      </w:r>
    </w:p>
    <w:p w14:paraId="33B960D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Ταυτόχρονα, υπάρχουν έργα που γίνοντ</w:t>
      </w:r>
      <w:r>
        <w:rPr>
          <w:rFonts w:eastAsia="Times New Roman" w:cs="Times New Roman"/>
          <w:szCs w:val="24"/>
        </w:rPr>
        <w:t xml:space="preserve">αι από την Υπηρεσία, από το ΕΣΠΑ και από το μη ΕΣΠΑ, δηλαδή από προγράμματα διακοινοβουλευτικά, ευρωπαϊκά και μεγάλα έργα, τα οποία παίρνονται από τη Βουλή από την οικεία Τεχνική Επιτροπή –που δεν είναι ακριβώς τεχνική, είναι άλλη Υπηρεσία υπό τον κ. </w:t>
      </w:r>
      <w:proofErr w:type="spellStart"/>
      <w:r>
        <w:rPr>
          <w:rFonts w:eastAsia="Times New Roman" w:cs="Times New Roman"/>
          <w:szCs w:val="24"/>
        </w:rPr>
        <w:t>Σβωλό</w:t>
      </w:r>
      <w:r>
        <w:rPr>
          <w:rFonts w:eastAsia="Times New Roman" w:cs="Times New Roman"/>
          <w:szCs w:val="24"/>
        </w:rPr>
        <w:t>πουλο</w:t>
      </w:r>
      <w:proofErr w:type="spellEnd"/>
      <w:r>
        <w:rPr>
          <w:rFonts w:eastAsia="Times New Roman" w:cs="Times New Roman"/>
          <w:szCs w:val="24"/>
        </w:rPr>
        <w:t xml:space="preserve">- όπως και σειρά άλλων στρατηγικών αλλαγών στον τρόπο λειτουργίας της Βουλής. </w:t>
      </w:r>
    </w:p>
    <w:p w14:paraId="33B960D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Άρα, πρόκειται σαφέστατα για μια γνωμοδοτική </w:t>
      </w:r>
      <w:r>
        <w:rPr>
          <w:rFonts w:eastAsia="Times New Roman" w:cs="Times New Roman"/>
          <w:szCs w:val="24"/>
        </w:rPr>
        <w:t>ε</w:t>
      </w:r>
      <w:r>
        <w:rPr>
          <w:rFonts w:eastAsia="Times New Roman" w:cs="Times New Roman"/>
          <w:szCs w:val="24"/>
        </w:rPr>
        <w:t>πιτροπή, που θα φέρει ένα καθεστώς στη Βουλή ενός εκσυγχρονισμού και αναγκαίων αλλαγών εν κινήσει.</w:t>
      </w:r>
    </w:p>
    <w:p w14:paraId="33B960DE" w14:textId="77777777" w:rsidR="009013B7" w:rsidRDefault="00F23ED3">
      <w:pPr>
        <w:spacing w:line="600" w:lineRule="auto"/>
        <w:ind w:firstLine="720"/>
        <w:jc w:val="both"/>
        <w:rPr>
          <w:rFonts w:eastAsia="Times New Roman"/>
          <w:szCs w:val="24"/>
        </w:rPr>
      </w:pPr>
      <w:r>
        <w:rPr>
          <w:rFonts w:eastAsia="Times New Roman"/>
          <w:szCs w:val="24"/>
        </w:rPr>
        <w:t>Θα φύγουμε δηλαδή από το κα</w:t>
      </w:r>
      <w:r>
        <w:rPr>
          <w:rFonts w:eastAsia="Times New Roman"/>
          <w:szCs w:val="24"/>
        </w:rPr>
        <w:t xml:space="preserve">θεστώς του «τι μαζεύουμε για δύο-τρία χρόνια ως ανάγκες αλλαγών, να τις βάλουμε κάτω να τις κάνουμε» και μπορούμε να πάμε σε ένα καθεστώς εν κινήσει -δηλαδή ερχόμενοι σε επαφή μέσω αυτής της στρατηγικής επιτροπής με το τι γίνεται στα άλλα </w:t>
      </w:r>
      <w:r>
        <w:rPr>
          <w:rFonts w:eastAsia="Times New Roman"/>
          <w:szCs w:val="24"/>
        </w:rPr>
        <w:t>κ</w:t>
      </w:r>
      <w:r>
        <w:rPr>
          <w:rFonts w:eastAsia="Times New Roman"/>
          <w:szCs w:val="24"/>
        </w:rPr>
        <w:t>οινοβούλια, τι α</w:t>
      </w:r>
      <w:r>
        <w:rPr>
          <w:rFonts w:eastAsia="Times New Roman"/>
          <w:szCs w:val="24"/>
        </w:rPr>
        <w:t>νάγκες προκύπτουν εδώ καθημερινά ή λιγότερο καθημερινά, τι αναγκαίες τομές πρέπει να γίνουν στη λειτουργία της Βουλής κ.λπ.-, που να μεταφράζεται και σε αλλαγές στον Κανονισμό ή σε αλλαγές λειτουργίας κ.λπ.</w:t>
      </w:r>
      <w:r>
        <w:rPr>
          <w:rFonts w:eastAsia="Times New Roman"/>
          <w:szCs w:val="24"/>
        </w:rPr>
        <w:t>.</w:t>
      </w:r>
      <w:r>
        <w:rPr>
          <w:rFonts w:eastAsia="Times New Roman"/>
          <w:szCs w:val="24"/>
        </w:rPr>
        <w:t xml:space="preserve"> </w:t>
      </w:r>
      <w:r>
        <w:rPr>
          <w:rFonts w:eastAsia="Times New Roman"/>
          <w:szCs w:val="24"/>
        </w:rPr>
        <w:lastRenderedPageBreak/>
        <w:t xml:space="preserve">Δεν πρόκειται, λοιπόν, περί εσωτερικού ελέγχου. </w:t>
      </w:r>
      <w:r>
        <w:rPr>
          <w:rFonts w:eastAsia="Times New Roman"/>
          <w:szCs w:val="24"/>
        </w:rPr>
        <w:t>Πρόκειται καθαρότατα για μια τέτοια γνωμοδοτική, επιστημονική, σοβαρή επιτροπή.</w:t>
      </w:r>
    </w:p>
    <w:p w14:paraId="33B960DF" w14:textId="77777777" w:rsidR="009013B7" w:rsidRDefault="00F23ED3">
      <w:pPr>
        <w:spacing w:line="600" w:lineRule="auto"/>
        <w:ind w:firstLine="720"/>
        <w:jc w:val="both"/>
        <w:rPr>
          <w:rFonts w:eastAsia="Times New Roman"/>
          <w:szCs w:val="24"/>
        </w:rPr>
      </w:pPr>
      <w:r>
        <w:rPr>
          <w:rFonts w:eastAsia="Times New Roman"/>
          <w:szCs w:val="24"/>
        </w:rPr>
        <w:t xml:space="preserve">Έρχομαι στο θέμα των οικονομικών. Ακούστηκε –νομίζω πάλι από τον κ. </w:t>
      </w:r>
      <w:proofErr w:type="spellStart"/>
      <w:r>
        <w:rPr>
          <w:rFonts w:eastAsia="Times New Roman"/>
          <w:szCs w:val="24"/>
        </w:rPr>
        <w:t>Τραγάκη</w:t>
      </w:r>
      <w:proofErr w:type="spellEnd"/>
      <w:r>
        <w:rPr>
          <w:rFonts w:eastAsia="Times New Roman"/>
          <w:szCs w:val="24"/>
        </w:rPr>
        <w:t xml:space="preserve"> προηγούμενα- το θέμα της διείσδυσης του Γενικού Λογιστηρίου του Κράτους, που τώρα είναι απλή παρακολ</w:t>
      </w:r>
      <w:r>
        <w:rPr>
          <w:rFonts w:eastAsia="Times New Roman"/>
          <w:szCs w:val="24"/>
        </w:rPr>
        <w:t>ούθηση κ.λπ.</w:t>
      </w:r>
      <w:r>
        <w:rPr>
          <w:rFonts w:eastAsia="Times New Roman"/>
          <w:szCs w:val="24"/>
        </w:rPr>
        <w:t>.</w:t>
      </w:r>
      <w:r>
        <w:rPr>
          <w:rFonts w:eastAsia="Times New Roman"/>
          <w:szCs w:val="24"/>
        </w:rPr>
        <w:t xml:space="preserve"> </w:t>
      </w:r>
    </w:p>
    <w:p w14:paraId="33B960E0" w14:textId="77777777" w:rsidR="009013B7" w:rsidRDefault="00F23ED3">
      <w:pPr>
        <w:spacing w:line="600" w:lineRule="auto"/>
        <w:ind w:firstLine="720"/>
        <w:jc w:val="both"/>
        <w:rPr>
          <w:rFonts w:eastAsia="Times New Roman"/>
          <w:szCs w:val="24"/>
        </w:rPr>
      </w:pPr>
      <w:r>
        <w:rPr>
          <w:rFonts w:eastAsia="Times New Roman"/>
          <w:szCs w:val="24"/>
        </w:rPr>
        <w:t xml:space="preserve">Δεν είναι απλό θέμα καθόλου, και το γνωρίζουμε, στο καθεστώς και των δημοσιονομικών δεσμεύσεων που βρίσκεται η χώρα και επιτηρήσεων. Στο θέμα των προληπτικών ελέγχων, η Οικονομική Υπηρεσία της Βουλής, παραδείγματος χάριν, έχει σαφή θέση, τη θέση που έχουν </w:t>
      </w:r>
      <w:r>
        <w:rPr>
          <w:rFonts w:eastAsia="Times New Roman"/>
          <w:szCs w:val="24"/>
        </w:rPr>
        <w:t>και οι Οργανισμοί Τοπικής Αυτοδιοίκησης και άλλοι, ότι βοηθάει ο προληπτικός έλεγχος και μάλιστα από το κατώτερο δυνατό ποσό κ.λπ., πράγμα το οποίο αντίκειται στη γενική αρχή που πέρασε τώρα στη νομοθεσία, κάτω από την πίεση που υπήρξε απ’ έξω. Είναι ένα θ</w:t>
      </w:r>
      <w:r>
        <w:rPr>
          <w:rFonts w:eastAsia="Times New Roman"/>
          <w:szCs w:val="24"/>
        </w:rPr>
        <w:t>έμα που απασχολεί πάρα πολύ και το Ελεγκτικό Συνέδριο και να δούμε πώς θα υπάρξουν έστω μεταβατικές περίοδοι κ.λπ.</w:t>
      </w:r>
      <w:r>
        <w:rPr>
          <w:rFonts w:eastAsia="Times New Roman"/>
          <w:szCs w:val="24"/>
        </w:rPr>
        <w:t>.</w:t>
      </w:r>
      <w:r>
        <w:rPr>
          <w:rFonts w:eastAsia="Times New Roman"/>
          <w:szCs w:val="24"/>
        </w:rPr>
        <w:t xml:space="preserve"> Είναι ένα ανοικτό ζήτημα και μια συζήτηση με το </w:t>
      </w:r>
      <w:r>
        <w:rPr>
          <w:rFonts w:eastAsia="Times New Roman"/>
          <w:szCs w:val="24"/>
        </w:rPr>
        <w:lastRenderedPageBreak/>
        <w:t xml:space="preserve">Γενικό Λογιστήριο του Κράτους. Υπάρχουν εκεί πέρα απόψεις στην παρούσα φάση που θέλουν έναν </w:t>
      </w:r>
      <w:r>
        <w:rPr>
          <w:rFonts w:eastAsia="Times New Roman"/>
          <w:szCs w:val="24"/>
        </w:rPr>
        <w:t xml:space="preserve">πλήρη έλεγχο των οικονομικών της Βουλής, δηλαδή να περάσει, εν </w:t>
      </w:r>
      <w:proofErr w:type="spellStart"/>
      <w:r>
        <w:rPr>
          <w:rFonts w:eastAsia="Times New Roman"/>
          <w:szCs w:val="24"/>
        </w:rPr>
        <w:t>είδει</w:t>
      </w:r>
      <w:proofErr w:type="spellEnd"/>
      <w:r>
        <w:rPr>
          <w:rFonts w:eastAsia="Times New Roman"/>
          <w:szCs w:val="24"/>
        </w:rPr>
        <w:t xml:space="preserve"> </w:t>
      </w:r>
      <w:r>
        <w:rPr>
          <w:rFonts w:eastAsia="Times New Roman"/>
          <w:szCs w:val="24"/>
        </w:rPr>
        <w:t>γ</w:t>
      </w:r>
      <w:r>
        <w:rPr>
          <w:rFonts w:eastAsia="Times New Roman"/>
          <w:szCs w:val="24"/>
        </w:rPr>
        <w:t xml:space="preserve">ενικής </w:t>
      </w:r>
      <w:r>
        <w:rPr>
          <w:rFonts w:eastAsia="Times New Roman"/>
          <w:szCs w:val="24"/>
        </w:rPr>
        <w:t>κ</w:t>
      </w:r>
      <w:r>
        <w:rPr>
          <w:rFonts w:eastAsia="Times New Roman"/>
          <w:szCs w:val="24"/>
        </w:rPr>
        <w:t>υβέρνησης, κατευθείαν εκεί.</w:t>
      </w:r>
    </w:p>
    <w:p w14:paraId="33B960E1" w14:textId="77777777" w:rsidR="009013B7" w:rsidRDefault="00F23ED3">
      <w:pPr>
        <w:spacing w:line="600" w:lineRule="auto"/>
        <w:ind w:firstLine="720"/>
        <w:jc w:val="both"/>
        <w:rPr>
          <w:rFonts w:eastAsia="Times New Roman"/>
          <w:szCs w:val="24"/>
        </w:rPr>
      </w:pPr>
      <w:r>
        <w:rPr>
          <w:rFonts w:eastAsia="Times New Roman"/>
          <w:szCs w:val="24"/>
        </w:rPr>
        <w:t xml:space="preserve">Έχει βρεθεί ένα </w:t>
      </w:r>
      <w:r>
        <w:rPr>
          <w:rFonts w:eastAsia="Times New Roman"/>
          <w:szCs w:val="24"/>
          <w:lang w:val="en-US"/>
        </w:rPr>
        <w:t>modus</w:t>
      </w:r>
      <w:r>
        <w:rPr>
          <w:rFonts w:eastAsia="Times New Roman"/>
          <w:szCs w:val="24"/>
        </w:rPr>
        <w:t xml:space="preserve"> </w:t>
      </w:r>
      <w:r>
        <w:rPr>
          <w:rFonts w:eastAsia="Times New Roman"/>
          <w:szCs w:val="24"/>
          <w:lang w:val="en-US"/>
        </w:rPr>
        <w:t>vivendi</w:t>
      </w:r>
      <w:r>
        <w:rPr>
          <w:rFonts w:eastAsia="Times New Roman"/>
          <w:szCs w:val="24"/>
        </w:rPr>
        <w:t xml:space="preserve"> σε συνεννόηση με τις Οικονομικές Υπηρεσίες και με το Γενικό Λογιστήριο του Κράτους, με τον Υπουργό, το οποίο όμως είναι </w:t>
      </w:r>
      <w:r>
        <w:rPr>
          <w:rFonts w:eastAsia="Times New Roman"/>
          <w:szCs w:val="24"/>
        </w:rPr>
        <w:t>επί κινούμενης άμμου, διότι όλοι βρισκόμαστε σε μια τέτοια κινούμενη άμμο. Πρέπει να είναι σε γνώση, πρέπει να το ξέρουμε, πρέπει να το περιφρουρήσουμε. Δεν έχουμε πια να περιφρουρήσουμε –και αυτό είναι σε βάρος κυρίως των εργαζομένων και το γνωρίζουν, πρι</w:t>
      </w:r>
      <w:r>
        <w:rPr>
          <w:rFonts w:eastAsia="Times New Roman"/>
          <w:szCs w:val="24"/>
        </w:rPr>
        <w:t xml:space="preserve">ν από τρία χρόνια είχαν γίνει εδώ πέρα συζητήσεις- κανένα ειδικό καθεστώς, προνομιακό μισθολογικό καθεστώς. Δεν πρόκειται περί αυτού. Ούτε δέκατοι τέταρτοι, δέκατοι πέμπτοι και δέκατοι έκτοι μισθοί υπάρχουν ούτε ειδικές επιδοματικές παροχές. </w:t>
      </w:r>
    </w:p>
    <w:p w14:paraId="33B960E2" w14:textId="77777777" w:rsidR="009013B7" w:rsidRDefault="00F23ED3">
      <w:pPr>
        <w:spacing w:line="600" w:lineRule="auto"/>
        <w:ind w:firstLine="720"/>
        <w:jc w:val="both"/>
        <w:rPr>
          <w:rFonts w:eastAsia="Times New Roman"/>
          <w:szCs w:val="24"/>
        </w:rPr>
      </w:pPr>
      <w:r>
        <w:rPr>
          <w:rFonts w:eastAsia="Times New Roman"/>
          <w:szCs w:val="24"/>
        </w:rPr>
        <w:lastRenderedPageBreak/>
        <w:t xml:space="preserve">Όμως, </w:t>
      </w:r>
      <w:r>
        <w:rPr>
          <w:rFonts w:eastAsia="Times New Roman"/>
          <w:szCs w:val="24"/>
        </w:rPr>
        <w:t>παραδείγματος χάρ</w:t>
      </w:r>
      <w:r>
        <w:rPr>
          <w:rFonts w:eastAsia="Times New Roman"/>
          <w:szCs w:val="24"/>
        </w:rPr>
        <w:t>ιν</w:t>
      </w:r>
      <w:r>
        <w:rPr>
          <w:rFonts w:eastAsia="Times New Roman"/>
          <w:szCs w:val="24"/>
        </w:rPr>
        <w:t>, υπάρχει κάτι αυτονόητο. Και το λέω ευθέως και ανοικτά, διότι χθες και σήμερα μια έγκριτη, η μεγαλύτερη έγκριτη εφημερίδα των Αθηνών ασχολήθηκε με το ζήτημα. Κάποιος είχε δώσει ένα μπιλιετάκι «εν όψει της σημερινής συζήτησης ας τσιγκλήσ</w:t>
      </w:r>
      <w:r>
        <w:rPr>
          <w:rFonts w:eastAsia="Times New Roman"/>
          <w:szCs w:val="24"/>
        </w:rPr>
        <w:t xml:space="preserve">ουμε λίγο, μήπως το σύστημα </w:t>
      </w:r>
      <w:proofErr w:type="spellStart"/>
      <w:r>
        <w:rPr>
          <w:rFonts w:eastAsia="Times New Roman"/>
          <w:szCs w:val="24"/>
        </w:rPr>
        <w:t>Βούτση</w:t>
      </w:r>
      <w:proofErr w:type="spellEnd"/>
      <w:r>
        <w:rPr>
          <w:rFonts w:eastAsia="Times New Roman"/>
          <w:szCs w:val="24"/>
        </w:rPr>
        <w:t xml:space="preserve"> δίνει τίποτα υπερωρίες σε “κολλητούς”». Για αυτό, λοιπόν, το αναφέρω εγώ από εδώ. Δεν είναι ανάγκη να απαντάει κανείς</w:t>
      </w:r>
      <w:r w:rsidRPr="0040677B">
        <w:rPr>
          <w:rFonts w:eastAsia="Times New Roman"/>
          <w:szCs w:val="24"/>
        </w:rPr>
        <w:t xml:space="preserve"> </w:t>
      </w:r>
      <w:r>
        <w:rPr>
          <w:rFonts w:eastAsia="Times New Roman"/>
          <w:szCs w:val="24"/>
        </w:rPr>
        <w:t>ιδιωτικώς.</w:t>
      </w:r>
    </w:p>
    <w:p w14:paraId="33B960E3" w14:textId="77777777" w:rsidR="009013B7" w:rsidRDefault="00F23ED3">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η Γ΄ Αντιπρόεδρος της Βουλής κ. </w:t>
      </w:r>
      <w:r w:rsidRPr="005D5ED6">
        <w:rPr>
          <w:rFonts w:eastAsia="Times New Roman"/>
          <w:b/>
          <w:szCs w:val="24"/>
        </w:rPr>
        <w:t>ΑΝΑΣΤΑΣΙΑ Χ</w:t>
      </w:r>
      <w:r w:rsidRPr="005D5ED6">
        <w:rPr>
          <w:rFonts w:eastAsia="Times New Roman"/>
          <w:b/>
          <w:szCs w:val="24"/>
        </w:rPr>
        <w:t>ΡΙΣΤΟΔΟΥΛΟΠΟΥΛΟΥ</w:t>
      </w:r>
      <w:r>
        <w:rPr>
          <w:rFonts w:eastAsia="Times New Roman"/>
          <w:szCs w:val="24"/>
        </w:rPr>
        <w:t>)</w:t>
      </w:r>
    </w:p>
    <w:p w14:paraId="33B960E4" w14:textId="77777777" w:rsidR="009013B7" w:rsidRDefault="00F23ED3">
      <w:pPr>
        <w:spacing w:line="600" w:lineRule="auto"/>
        <w:ind w:firstLine="720"/>
        <w:jc w:val="both"/>
        <w:rPr>
          <w:rFonts w:eastAsia="Times New Roman"/>
          <w:szCs w:val="24"/>
        </w:rPr>
      </w:pPr>
      <w:r>
        <w:rPr>
          <w:rFonts w:eastAsia="Times New Roman"/>
          <w:szCs w:val="24"/>
        </w:rPr>
        <w:t>Υπάρχει το ζήτημα του υπερωριακού επιδόματος, που ανάλογα με την πυραμίδα, ας πούμε, της λειτουργίας, αφορά σε όλους τους υπαλλήλους της Βουλής. Είναι συγκεκριμένο, έχει διαβαθμίσεις, φτάνει μάξιμουμ στα 500 ευρώ. Ξεκινάει από ένα ποσό ελ</w:t>
      </w:r>
      <w:r>
        <w:rPr>
          <w:rFonts w:eastAsia="Times New Roman"/>
          <w:szCs w:val="24"/>
        </w:rPr>
        <w:t xml:space="preserve">άχιστο, αλλά στις σημερινές συνθήκες είναι ένα ποσό. </w:t>
      </w:r>
      <w:r>
        <w:rPr>
          <w:rFonts w:eastAsia="Times New Roman"/>
          <w:szCs w:val="24"/>
        </w:rPr>
        <w:lastRenderedPageBreak/>
        <w:t xml:space="preserve">Αφορά και όλους τους εργαζομένους στη Βουλή, όχι τους χίλιους πεντακόσιους. Αφορά όσους εργάζονται εδώ στα ΕΛΤΑ, στη φρουρά, στους υπαλλήλους των Υπηρεσιών, στην Εθνική Τράπεζα. </w:t>
      </w:r>
    </w:p>
    <w:p w14:paraId="33B960E5" w14:textId="77777777" w:rsidR="009013B7" w:rsidRDefault="00F23ED3">
      <w:pPr>
        <w:spacing w:line="600" w:lineRule="auto"/>
        <w:ind w:firstLine="720"/>
        <w:jc w:val="both"/>
        <w:rPr>
          <w:rFonts w:eastAsia="Times New Roman"/>
          <w:szCs w:val="24"/>
        </w:rPr>
      </w:pPr>
      <w:r>
        <w:rPr>
          <w:rFonts w:eastAsia="Times New Roman"/>
          <w:szCs w:val="24"/>
        </w:rPr>
        <w:t xml:space="preserve">Αυτό είναι το επιπλέον, </w:t>
      </w:r>
      <w:r>
        <w:rPr>
          <w:rFonts w:eastAsia="Times New Roman"/>
          <w:szCs w:val="24"/>
        </w:rPr>
        <w:t xml:space="preserve">το οποίο είναι απολύτως εύλογο, διότι η Βουλή δεν έχει ωράρια. Τώρα στις 18.00΄ θα ξεκινήσει καινούργιο νομοσχέδιο, να μην πούμε για τα Σαββατοκύριακα και τα υπόλοιπα, και ως εκ τούτου αποτελεί και είναι καθορισμένο. Και κατά τα άλλα, όλο το προσωπικό της </w:t>
      </w:r>
      <w:r>
        <w:rPr>
          <w:rFonts w:eastAsia="Times New Roman"/>
          <w:szCs w:val="24"/>
        </w:rPr>
        <w:t>Βουλής -ανεξάρτητα του τι έγινε με τους Βουλευτές που αναφερθήκατε εσείς- και στην πρώτη φάση της ενοποίησης με τα δημοσιοϋπαλληλικά, με το ενιαίο μισθολόγιο αλλά και τώρα από 1</w:t>
      </w:r>
      <w:r>
        <w:rPr>
          <w:rFonts w:eastAsia="Times New Roman"/>
          <w:szCs w:val="24"/>
          <w:vertAlign w:val="superscript"/>
        </w:rPr>
        <w:t>η</w:t>
      </w:r>
      <w:r>
        <w:rPr>
          <w:rFonts w:eastAsia="Times New Roman"/>
          <w:szCs w:val="24"/>
        </w:rPr>
        <w:t xml:space="preserve"> Ιουνίου προβλέπεται να είναι στην ίδια μοίρα. Άρα, δεν υπάρχει και επ’ αυτού </w:t>
      </w:r>
      <w:r>
        <w:rPr>
          <w:rFonts w:eastAsia="Times New Roman"/>
          <w:szCs w:val="24"/>
        </w:rPr>
        <w:t>κάποιο ζήτημα τύπου «δίνουν υπερωρίες στη Βουλή».</w:t>
      </w:r>
    </w:p>
    <w:p w14:paraId="33B960E6" w14:textId="77777777" w:rsidR="009013B7" w:rsidRDefault="00F23ED3">
      <w:pPr>
        <w:spacing w:line="600" w:lineRule="auto"/>
        <w:ind w:firstLine="720"/>
        <w:jc w:val="both"/>
        <w:rPr>
          <w:rFonts w:eastAsia="Times New Roman"/>
          <w:szCs w:val="24"/>
        </w:rPr>
      </w:pPr>
      <w:r>
        <w:rPr>
          <w:rFonts w:eastAsia="Times New Roman"/>
          <w:szCs w:val="24"/>
        </w:rPr>
        <w:t xml:space="preserve">Αυτά τα απολιτικά και άκρως αντικοινοβουλευτικά πράγματα -και αναφέρομαι σε όλα τα κόμματα, είναι εκπρόσωποι εδώ όλων των κομμάτων, παλαιότερων και νεότερων- θα πρέπει να φύγουν και από </w:t>
      </w:r>
      <w:r>
        <w:rPr>
          <w:rFonts w:eastAsia="Times New Roman"/>
          <w:szCs w:val="24"/>
        </w:rPr>
        <w:lastRenderedPageBreak/>
        <w:t>τη φαρέτρα των μεταξ</w:t>
      </w:r>
      <w:r>
        <w:rPr>
          <w:rFonts w:eastAsia="Times New Roman"/>
          <w:szCs w:val="24"/>
        </w:rPr>
        <w:t>ύ μας αντιπαραθέσεων και συγκρούσεων και από οτιδήποτε άλλο. Γι’ αυτό αναφέρθηκα και σε ποσά, για να ξέρουμε τι μας γίνεται.</w:t>
      </w:r>
    </w:p>
    <w:p w14:paraId="33B960E7" w14:textId="77777777" w:rsidR="009013B7" w:rsidRDefault="00F23ED3">
      <w:pPr>
        <w:spacing w:line="600" w:lineRule="auto"/>
        <w:ind w:firstLine="720"/>
        <w:jc w:val="both"/>
        <w:rPr>
          <w:rFonts w:eastAsia="Times New Roman"/>
          <w:szCs w:val="24"/>
        </w:rPr>
      </w:pPr>
      <w:r>
        <w:rPr>
          <w:rFonts w:eastAsia="Times New Roman"/>
          <w:szCs w:val="24"/>
        </w:rPr>
        <w:t>Έρχομαι στο θέμα που τέθηκε για το κανάλι της Βουλής. Αυτούς τους μήνες προσπαθήσαμε από το υπάρχον δυναμικό των εκεί σκηνοθετών, τ</w:t>
      </w:r>
      <w:r>
        <w:rPr>
          <w:rFonts w:eastAsia="Times New Roman"/>
          <w:szCs w:val="24"/>
        </w:rPr>
        <w:t xml:space="preserve">εχνικών κ.λπ. να διαμορφώσουμε ένα πενταμελές συντονιστικό διευθυντικό σχήμα, το οποίο καλό είναι να κρατηθεί και να έχει τη μέγιστη δυνατή συνεννόηση. Ελάχιστες φορές μας έχουν ρωτήσει είτε τους γραμματείς είτε εμάς. </w:t>
      </w:r>
    </w:p>
    <w:p w14:paraId="33B960E8" w14:textId="77777777" w:rsidR="009013B7" w:rsidRDefault="00F23ED3">
      <w:pPr>
        <w:spacing w:line="600" w:lineRule="auto"/>
        <w:ind w:firstLine="720"/>
        <w:jc w:val="both"/>
        <w:rPr>
          <w:rFonts w:eastAsia="Times New Roman"/>
          <w:szCs w:val="24"/>
        </w:rPr>
      </w:pPr>
      <w:r>
        <w:rPr>
          <w:rFonts w:eastAsia="Times New Roman"/>
          <w:szCs w:val="24"/>
        </w:rPr>
        <w:t>Προσθέτουμε στον Κανονισμό, με την έν</w:t>
      </w:r>
      <w:r>
        <w:rPr>
          <w:rFonts w:eastAsia="Times New Roman"/>
          <w:szCs w:val="24"/>
        </w:rPr>
        <w:t xml:space="preserve">νοια του «είτε-είτε», ότι παραμένον το συλλογικό σχήμα θα μπορούσε να υπάρχει επίσης και επιπλέον ένας συντονιστής ή να μην υπάρχει. Για την ώρα δεν υπάρχει. Προσθέτουμε, λοιπόν –κι αυτό όχι μόνο για το κανάλι, αλλά για όλες τις </w:t>
      </w:r>
      <w:r>
        <w:rPr>
          <w:rFonts w:eastAsia="Times New Roman"/>
          <w:szCs w:val="24"/>
        </w:rPr>
        <w:t>υ</w:t>
      </w:r>
      <w:r>
        <w:rPr>
          <w:rFonts w:eastAsia="Times New Roman"/>
          <w:szCs w:val="24"/>
        </w:rPr>
        <w:t>πηρεσίες και μάλιστα για α</w:t>
      </w:r>
      <w:r>
        <w:rPr>
          <w:rFonts w:eastAsia="Times New Roman"/>
          <w:szCs w:val="24"/>
        </w:rPr>
        <w:t xml:space="preserve">υτές που θα συνεχίσει να υπάρχει το καθεστώς των ειδικών κανονισμών, που είναι τρεις τέσσερις αν δεν κάνω </w:t>
      </w:r>
      <w:r>
        <w:rPr>
          <w:rFonts w:eastAsia="Times New Roman"/>
          <w:szCs w:val="24"/>
        </w:rPr>
        <w:lastRenderedPageBreak/>
        <w:t xml:space="preserve">λάθος, δηλαδή τα ευρωπαϊκά προγράμματα τα οποία σας ανέφερα προηγούμενα, όπως ο ειδικός λογαριασμός κ.λπ.- ότι στην Επιτροπή Κανονισμού, όπως γίνεται </w:t>
      </w:r>
      <w:r>
        <w:rPr>
          <w:rFonts w:eastAsia="Times New Roman"/>
          <w:szCs w:val="24"/>
        </w:rPr>
        <w:t>στην Επιτροπή Θεσμών και Διαφάνειας για τους διοικητές ΔΕΚΟ, σε τριμηνιαία, εξαμηνιαία βάση θα έρχονται οι προτάσεις για τους επικεφαλής αυτών των επιτροπών που ενδεχομένως, θα έχουν την τύχη και επεξεργασίας ή και γνωμοδοτικής ψηφοφορίας από τους εργαζόμε</w:t>
      </w:r>
      <w:r>
        <w:rPr>
          <w:rFonts w:eastAsia="Times New Roman"/>
          <w:szCs w:val="24"/>
        </w:rPr>
        <w:t>νους εκεί.</w:t>
      </w:r>
    </w:p>
    <w:p w14:paraId="33B960E9" w14:textId="77777777" w:rsidR="009013B7" w:rsidRDefault="00F23ED3">
      <w:pPr>
        <w:spacing w:line="600" w:lineRule="auto"/>
        <w:ind w:firstLine="720"/>
        <w:jc w:val="both"/>
        <w:rPr>
          <w:rFonts w:eastAsia="Times New Roman"/>
          <w:szCs w:val="24"/>
        </w:rPr>
      </w:pPr>
      <w:r>
        <w:rPr>
          <w:rFonts w:eastAsia="Times New Roman"/>
          <w:szCs w:val="24"/>
        </w:rPr>
        <w:t>Αυτό έγινε και στο Γραφείο Τύπου της Βουλής. Υπήρξε ψηφοφορία προ οκτώ μηνών, ανάμεσα στους εργαζόμενους και προέκυψε υπεύθυνος που είναι τώρα στο Γραφείο Τύπου της Βουλής και σε ένα χρόνο θα επαναληφθεί. Κάναμε δεκτή την πρόταση που φέρανε οι σ</w:t>
      </w:r>
      <w:r>
        <w:rPr>
          <w:rFonts w:eastAsia="Times New Roman"/>
          <w:szCs w:val="24"/>
        </w:rPr>
        <w:t xml:space="preserve">υνάδελφοι από εκεί. </w:t>
      </w:r>
    </w:p>
    <w:p w14:paraId="33B960EA" w14:textId="77777777" w:rsidR="009013B7" w:rsidRDefault="00F23ED3">
      <w:pPr>
        <w:spacing w:line="600" w:lineRule="auto"/>
        <w:ind w:firstLine="720"/>
        <w:jc w:val="both"/>
        <w:rPr>
          <w:rFonts w:eastAsia="Times New Roman"/>
          <w:szCs w:val="24"/>
        </w:rPr>
      </w:pPr>
      <w:r>
        <w:rPr>
          <w:rFonts w:eastAsia="Times New Roman"/>
          <w:szCs w:val="24"/>
        </w:rPr>
        <w:t xml:space="preserve">Θα έρχεται, λοιπόν, και στην Επιτροπή Κανονισμού ο συντονιστής, το πενταμελές και θα εκθέτουν το τι έχουν στον προγραμματισμό, θα δέχονται τις συμβουλές ή τις αιτιάσεις ή την κριτική ή οτιδήποτε. </w:t>
      </w:r>
      <w:r>
        <w:rPr>
          <w:rFonts w:eastAsia="Times New Roman"/>
          <w:szCs w:val="24"/>
        </w:rPr>
        <w:lastRenderedPageBreak/>
        <w:t>Και επί των προσώπων, λοιπόν, και επί τ</w:t>
      </w:r>
      <w:r>
        <w:rPr>
          <w:rFonts w:eastAsia="Times New Roman"/>
          <w:szCs w:val="24"/>
        </w:rPr>
        <w:t>ων πραγμάτων θα υπάρχει και σε αυτές τις ειδικές Υπηρεσίες μια γνωμοδότηση της Βουλής κ.λπ.</w:t>
      </w:r>
      <w:r>
        <w:rPr>
          <w:rFonts w:eastAsia="Times New Roman"/>
          <w:szCs w:val="24"/>
        </w:rPr>
        <w:t>.</w:t>
      </w:r>
      <w:r>
        <w:rPr>
          <w:rFonts w:eastAsia="Times New Roman"/>
          <w:szCs w:val="24"/>
        </w:rPr>
        <w:t xml:space="preserve"> </w:t>
      </w:r>
    </w:p>
    <w:p w14:paraId="33B960EB" w14:textId="77777777" w:rsidR="009013B7" w:rsidRDefault="00F23ED3">
      <w:pPr>
        <w:spacing w:line="600" w:lineRule="auto"/>
        <w:ind w:firstLine="720"/>
        <w:jc w:val="both"/>
        <w:rPr>
          <w:rFonts w:eastAsia="Times New Roman"/>
          <w:szCs w:val="24"/>
        </w:rPr>
      </w:pPr>
      <w:r>
        <w:rPr>
          <w:rFonts w:eastAsia="Times New Roman"/>
          <w:szCs w:val="24"/>
        </w:rPr>
        <w:t>Κυρίες και κύριοι συνάδελφοι, μπαίνει ένα θέμα αξιολόγησης του προσωπικού, επιλογής προϊσταμένων κ.λπ.</w:t>
      </w:r>
      <w:r>
        <w:rPr>
          <w:rFonts w:eastAsia="Times New Roman"/>
          <w:szCs w:val="24"/>
        </w:rPr>
        <w:t>.</w:t>
      </w:r>
      <w:r>
        <w:rPr>
          <w:rFonts w:eastAsia="Times New Roman"/>
          <w:szCs w:val="24"/>
        </w:rPr>
        <w:t xml:space="preserve"> Είναι επίσης ένα θέμα, στο οποίο δεν είχε υπάρξει μια αντι</w:t>
      </w:r>
      <w:r>
        <w:rPr>
          <w:rFonts w:eastAsia="Times New Roman"/>
          <w:szCs w:val="24"/>
        </w:rPr>
        <w:t xml:space="preserve">στοίχιση της Βουλής τα προηγούμενα χρόνια, όπως ίσχυαν και προ κρίσεως και μέσα στην κρίση, στο </w:t>
      </w:r>
      <w:r>
        <w:rPr>
          <w:rFonts w:eastAsia="Times New Roman"/>
          <w:szCs w:val="24"/>
        </w:rPr>
        <w:t>δ</w:t>
      </w:r>
      <w:r>
        <w:rPr>
          <w:rFonts w:eastAsia="Times New Roman"/>
          <w:szCs w:val="24"/>
        </w:rPr>
        <w:t xml:space="preserve">ημόσιο. Είναι απαίτηση αυτή του κόσμου κατ’ ελάχιστον να υπάρχει αυτή η διαδικασία και νομίζω πως υπάρχει μια μεγάλη συμφωνία γύρω από αυτό το ζήτημα. </w:t>
      </w:r>
    </w:p>
    <w:p w14:paraId="33B960EC" w14:textId="77777777" w:rsidR="009013B7" w:rsidRDefault="00F23ED3">
      <w:pPr>
        <w:spacing w:line="600" w:lineRule="auto"/>
        <w:ind w:firstLine="720"/>
        <w:jc w:val="both"/>
        <w:rPr>
          <w:rFonts w:eastAsia="Times New Roman"/>
          <w:szCs w:val="24"/>
        </w:rPr>
      </w:pPr>
      <w:r>
        <w:rPr>
          <w:rFonts w:eastAsia="Times New Roman"/>
          <w:szCs w:val="24"/>
        </w:rPr>
        <w:t xml:space="preserve">Για το </w:t>
      </w:r>
      <w:r>
        <w:rPr>
          <w:rFonts w:eastAsia="Times New Roman"/>
          <w:szCs w:val="24"/>
        </w:rPr>
        <w:t xml:space="preserve">θέμα της </w:t>
      </w:r>
      <w:proofErr w:type="spellStart"/>
      <w:r>
        <w:rPr>
          <w:rFonts w:eastAsia="Times New Roman"/>
          <w:szCs w:val="24"/>
        </w:rPr>
        <w:t>μοριοδότησης</w:t>
      </w:r>
      <w:proofErr w:type="spellEnd"/>
      <w:r>
        <w:rPr>
          <w:rFonts w:eastAsia="Times New Roman"/>
          <w:szCs w:val="24"/>
        </w:rPr>
        <w:t xml:space="preserve"> η τελική νομοτεχνική, την οποία και καταθέτω είναι να πάμε με τα προβλεπόμενα ακριβώς ποσοστά, τα οποία θα είναι και στα Υπουργεία και στις άλλες δημόσιες υπηρεσίες. Να πάμε, δηλαδή, με αυτά τα ποσοστά, αν θυμάμαι καλά 20%, 30%, 40%. </w:t>
      </w:r>
      <w:r>
        <w:rPr>
          <w:rFonts w:eastAsia="Times New Roman"/>
          <w:szCs w:val="24"/>
        </w:rPr>
        <w:t xml:space="preserve">Να πάμε με αυτό, να μην </w:t>
      </w:r>
      <w:r>
        <w:rPr>
          <w:rFonts w:eastAsia="Times New Roman"/>
          <w:szCs w:val="24"/>
        </w:rPr>
        <w:lastRenderedPageBreak/>
        <w:t xml:space="preserve">υπάρχει καμμία διαφοροποίηση, αφού δεν έγινε δυνατόν επ’ αυτού του θέματος να υπάρξει μια ευρύτερη συνεννόηση, εκτός αν είναι κάτι διαφορετικό στο οποίο είμαι ανοικτός να το αλλάξουμε. </w:t>
      </w:r>
    </w:p>
    <w:p w14:paraId="33B960ED" w14:textId="77777777" w:rsidR="009013B7" w:rsidRDefault="00F23ED3">
      <w:pPr>
        <w:spacing w:line="600" w:lineRule="auto"/>
        <w:ind w:firstLine="720"/>
        <w:jc w:val="both"/>
        <w:rPr>
          <w:rFonts w:eastAsia="Times New Roman"/>
          <w:szCs w:val="24"/>
        </w:rPr>
      </w:pPr>
      <w:r>
        <w:rPr>
          <w:rFonts w:eastAsia="Times New Roman"/>
          <w:szCs w:val="24"/>
        </w:rPr>
        <w:t>Το καταθέτω για τα Πρακτικά.</w:t>
      </w:r>
    </w:p>
    <w:p w14:paraId="33B960EE" w14:textId="77777777" w:rsidR="009013B7" w:rsidRDefault="00F23ED3">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ο Πρόεδρος της Βουλής κ. Νικόλαος </w:t>
      </w:r>
      <w:proofErr w:type="spellStart"/>
      <w:r>
        <w:rPr>
          <w:rFonts w:eastAsia="Times New Roman"/>
          <w:szCs w:val="24"/>
        </w:rPr>
        <w:t>Βούτσης</w:t>
      </w:r>
      <w:proofErr w:type="spellEnd"/>
      <w:r>
        <w:rPr>
          <w:rFonts w:eastAsia="Times New Roman"/>
          <w:szCs w:val="24"/>
        </w:rPr>
        <w:t xml:space="preserve"> καταθέτει την προαναφερθείσα νομοτεχνική βελτίωση, η οποία έχει ως εξής:</w:t>
      </w:r>
    </w:p>
    <w:p w14:paraId="33B960EF" w14:textId="77777777" w:rsidR="009013B7" w:rsidRDefault="00F23ED3">
      <w:pPr>
        <w:spacing w:line="600" w:lineRule="auto"/>
        <w:ind w:firstLine="720"/>
        <w:jc w:val="both"/>
        <w:rPr>
          <w:rFonts w:eastAsia="Times New Roman"/>
          <w:color w:val="FF0000"/>
          <w:szCs w:val="24"/>
        </w:rPr>
      </w:pPr>
      <w:r w:rsidRPr="00341B9A">
        <w:rPr>
          <w:rFonts w:eastAsia="Times New Roman"/>
          <w:color w:val="FF0000"/>
          <w:szCs w:val="24"/>
        </w:rPr>
        <w:t>ΑΛΛΑΓΗ ΣΕΛ</w:t>
      </w:r>
      <w:r>
        <w:rPr>
          <w:rFonts w:eastAsia="Times New Roman"/>
          <w:color w:val="FF0000"/>
          <w:szCs w:val="24"/>
        </w:rPr>
        <w:t>ΙΔΑΣ</w:t>
      </w:r>
    </w:p>
    <w:p w14:paraId="33B960F0" w14:textId="77777777" w:rsidR="009013B7" w:rsidRDefault="00F23ED3">
      <w:pPr>
        <w:spacing w:line="600" w:lineRule="auto"/>
        <w:ind w:firstLine="720"/>
        <w:jc w:val="both"/>
        <w:rPr>
          <w:rFonts w:eastAsia="Times New Roman"/>
          <w:color w:val="FF0000"/>
          <w:szCs w:val="24"/>
        </w:rPr>
      </w:pPr>
      <w:r w:rsidRPr="00341B9A">
        <w:rPr>
          <w:rFonts w:eastAsia="Times New Roman"/>
          <w:color w:val="FF0000"/>
          <w:szCs w:val="24"/>
        </w:rPr>
        <w:t>Να μπει η σελιδα109»</w:t>
      </w:r>
      <w:r w:rsidRPr="00341B9A">
        <w:rPr>
          <w:rFonts w:eastAsia="Times New Roman"/>
          <w:color w:val="FF0000"/>
          <w:szCs w:val="24"/>
        </w:rPr>
        <w:t>)</w:t>
      </w:r>
    </w:p>
    <w:p w14:paraId="33B960F1" w14:textId="77777777" w:rsidR="009013B7" w:rsidRDefault="00F23ED3">
      <w:pPr>
        <w:spacing w:line="600" w:lineRule="auto"/>
        <w:ind w:firstLine="720"/>
        <w:jc w:val="both"/>
        <w:rPr>
          <w:rFonts w:eastAsia="Times New Roman"/>
          <w:color w:val="FF0000"/>
          <w:szCs w:val="24"/>
        </w:rPr>
      </w:pPr>
      <w:r w:rsidRPr="00341B9A">
        <w:rPr>
          <w:rFonts w:eastAsia="Times New Roman"/>
          <w:color w:val="FF0000"/>
          <w:szCs w:val="24"/>
        </w:rPr>
        <w:t>ΑΛΛΑΓΗ ΣΕΛ</w:t>
      </w:r>
      <w:r>
        <w:rPr>
          <w:rFonts w:eastAsia="Times New Roman"/>
          <w:color w:val="FF0000"/>
          <w:szCs w:val="24"/>
        </w:rPr>
        <w:t>ΙΔΑΣ</w:t>
      </w:r>
    </w:p>
    <w:p w14:paraId="33B960F2"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Παρακαλώ να διανεμηθεί στους κυρίους </w:t>
      </w:r>
      <w:r>
        <w:rPr>
          <w:rFonts w:eastAsia="Times New Roman"/>
          <w:szCs w:val="24"/>
        </w:rPr>
        <w:t>συναδέλφους.</w:t>
      </w:r>
    </w:p>
    <w:p w14:paraId="33B960F3" w14:textId="77777777" w:rsidR="009013B7" w:rsidRDefault="00F23ED3">
      <w:pPr>
        <w:spacing w:line="600" w:lineRule="auto"/>
        <w:ind w:firstLine="720"/>
        <w:jc w:val="both"/>
        <w:rPr>
          <w:rFonts w:eastAsia="Times New Roman"/>
          <w:szCs w:val="24"/>
        </w:rPr>
      </w:pPr>
      <w:r>
        <w:rPr>
          <w:rFonts w:eastAsia="Times New Roman"/>
          <w:b/>
          <w:szCs w:val="24"/>
        </w:rPr>
        <w:lastRenderedPageBreak/>
        <w:t xml:space="preserve">ΝΙΚΟΛΑΟΣ ΒΟΥΤΣΗΣ (Πρόεδρος της Βουλής): </w:t>
      </w:r>
      <w:r>
        <w:rPr>
          <w:rFonts w:eastAsia="Times New Roman"/>
          <w:szCs w:val="24"/>
        </w:rPr>
        <w:t xml:space="preserve">Θέλω να σας πω ότι γίνονται εξοικονομήσεις στη Βουλή. Δώσατε τα ποσοστά τα οποία είναι 40%, 37,5% στο γενικό προϋπολογισμό που προήλθε από τους εργαζομένους και από τους Βουλευτές. </w:t>
      </w:r>
    </w:p>
    <w:p w14:paraId="33B960F4" w14:textId="77777777" w:rsidR="009013B7" w:rsidRDefault="00F23ED3">
      <w:pPr>
        <w:spacing w:line="600" w:lineRule="auto"/>
        <w:ind w:firstLine="720"/>
        <w:jc w:val="both"/>
        <w:rPr>
          <w:rFonts w:eastAsia="Times New Roman"/>
          <w:szCs w:val="24"/>
        </w:rPr>
      </w:pPr>
      <w:r>
        <w:rPr>
          <w:rFonts w:eastAsia="Times New Roman"/>
          <w:szCs w:val="24"/>
        </w:rPr>
        <w:t>Η Βουλή των Ελλήνων δ</w:t>
      </w:r>
      <w:r>
        <w:rPr>
          <w:rFonts w:eastAsia="Times New Roman"/>
          <w:szCs w:val="24"/>
        </w:rPr>
        <w:t xml:space="preserve">εν μπορεί να είναι μια φθηνή Βουλή. Θέλω να είμαι πάρα πολύ σαφής σε αυτό. Αυτά τα ποσοστά </w:t>
      </w:r>
      <w:proofErr w:type="spellStart"/>
      <w:r>
        <w:rPr>
          <w:rFonts w:eastAsia="Times New Roman"/>
          <w:szCs w:val="24"/>
        </w:rPr>
        <w:t>απομείωσης</w:t>
      </w:r>
      <w:proofErr w:type="spellEnd"/>
      <w:r>
        <w:rPr>
          <w:rFonts w:eastAsia="Times New Roman"/>
          <w:szCs w:val="24"/>
        </w:rPr>
        <w:t xml:space="preserve"> είναι τα μεγαλύτερα που μπορέσαμε να κάνουμε μέχρι τώρα. Μπορεί να υπάρχουν και κάποιες άλλες δυνατότητες και ευελιξίες που καθημερινά να προστίθενται από</w:t>
      </w:r>
      <w:r>
        <w:rPr>
          <w:rFonts w:eastAsia="Times New Roman"/>
          <w:szCs w:val="24"/>
        </w:rPr>
        <w:t xml:space="preserve"> κάπου. </w:t>
      </w:r>
    </w:p>
    <w:p w14:paraId="33B960F5" w14:textId="77777777" w:rsidR="009013B7" w:rsidRDefault="00F23ED3">
      <w:pPr>
        <w:spacing w:line="600" w:lineRule="auto"/>
        <w:ind w:firstLine="720"/>
        <w:jc w:val="both"/>
        <w:rPr>
          <w:rFonts w:eastAsia="Times New Roman"/>
          <w:szCs w:val="24"/>
        </w:rPr>
      </w:pPr>
      <w:r>
        <w:rPr>
          <w:rFonts w:eastAsia="Times New Roman"/>
          <w:szCs w:val="24"/>
        </w:rPr>
        <w:t>Παραδείγματος χάρ</w:t>
      </w:r>
      <w:r>
        <w:rPr>
          <w:rFonts w:eastAsia="Times New Roman"/>
          <w:szCs w:val="24"/>
        </w:rPr>
        <w:t>ιν</w:t>
      </w:r>
      <w:r>
        <w:rPr>
          <w:rFonts w:eastAsia="Times New Roman"/>
          <w:szCs w:val="24"/>
        </w:rPr>
        <w:t>, το κονδύλι γι’ αυτό που ονομάζεται «Κοινοβουλευτική Δημοκρατία» όπου Έλληνες Βουλευτές είναι σ’ όλους τους Οργανισμούς, σ’ όλες τις Κοινοβουλευτικές Επιτροπές των Οργανισμών και σε δεκάδες Επιτροπές Φιλίας σ’ όλο τον κόσμο, εί</w:t>
      </w:r>
      <w:r>
        <w:rPr>
          <w:rFonts w:eastAsia="Times New Roman"/>
          <w:szCs w:val="24"/>
        </w:rPr>
        <w:t xml:space="preserve">ναι μια δουλειά εξαιρετικά σημαντική για την ίδια τη χώρα, για τη Βουλή κ.λπ., όπως και άλλες </w:t>
      </w:r>
      <w:r>
        <w:rPr>
          <w:rFonts w:eastAsia="Times New Roman"/>
          <w:szCs w:val="24"/>
        </w:rPr>
        <w:t>υ</w:t>
      </w:r>
      <w:r>
        <w:rPr>
          <w:rFonts w:eastAsia="Times New Roman"/>
          <w:szCs w:val="24"/>
        </w:rPr>
        <w:t xml:space="preserve">πηρεσίες και άλλα έξοδα. </w:t>
      </w:r>
    </w:p>
    <w:p w14:paraId="33B960F6" w14:textId="77777777" w:rsidR="009013B7" w:rsidRDefault="00F23ED3">
      <w:pPr>
        <w:spacing w:line="600" w:lineRule="auto"/>
        <w:ind w:firstLine="720"/>
        <w:jc w:val="both"/>
        <w:rPr>
          <w:rFonts w:eastAsia="Times New Roman"/>
          <w:szCs w:val="24"/>
        </w:rPr>
      </w:pPr>
      <w:r>
        <w:rPr>
          <w:rFonts w:eastAsia="Times New Roman"/>
          <w:szCs w:val="24"/>
        </w:rPr>
        <w:lastRenderedPageBreak/>
        <w:t>Θα μπορούσαμε να μην κάνουμε τίποτα σε σχέση με δύο παράγοντες, οι οποίοι όμως είναι απολύτως καθοριστικοί για το άνοιγμα της Βουλής στ</w:t>
      </w:r>
      <w:r>
        <w:rPr>
          <w:rFonts w:eastAsia="Times New Roman"/>
          <w:szCs w:val="24"/>
        </w:rPr>
        <w:t>ην κοινωνία και για τη σχέση της Βουλής με την κοινωνία και για την απόκτηση μιας αυτάρκειας και στήριξης ως Βουλή, ως λειτουργία σε δικά της κτήρια κ.λπ.</w:t>
      </w:r>
      <w:r>
        <w:rPr>
          <w:rFonts w:eastAsia="Times New Roman"/>
          <w:szCs w:val="24"/>
        </w:rPr>
        <w:t>.</w:t>
      </w:r>
      <w:r>
        <w:rPr>
          <w:rFonts w:eastAsia="Times New Roman"/>
          <w:szCs w:val="24"/>
        </w:rPr>
        <w:t xml:space="preserve"> Είναι δύο κονδύλια αυτά. </w:t>
      </w:r>
    </w:p>
    <w:p w14:paraId="33B960F7" w14:textId="77777777" w:rsidR="009013B7" w:rsidRDefault="00F23ED3">
      <w:pPr>
        <w:spacing w:line="600" w:lineRule="auto"/>
        <w:ind w:firstLine="720"/>
        <w:jc w:val="both"/>
        <w:rPr>
          <w:rFonts w:eastAsia="Times New Roman"/>
          <w:szCs w:val="24"/>
        </w:rPr>
      </w:pPr>
      <w:r>
        <w:rPr>
          <w:rFonts w:eastAsia="Times New Roman"/>
          <w:szCs w:val="24"/>
        </w:rPr>
        <w:t>Το ένα είναι οι χορηγίες. Είναι χορηγίες για τα εβδομήντα παιδιά πολιτών π</w:t>
      </w:r>
      <w:r>
        <w:rPr>
          <w:rFonts w:eastAsia="Times New Roman"/>
          <w:szCs w:val="24"/>
        </w:rPr>
        <w:t xml:space="preserve">ου έχουν χάσει τη ζωή τους κατά τη διάρκεια της εκτέλεσης του καθήκοντος τα οποία είναι σε λίστες και μέσω ειδικών </w:t>
      </w:r>
      <w:r>
        <w:rPr>
          <w:rFonts w:eastAsia="Times New Roman"/>
          <w:szCs w:val="24"/>
        </w:rPr>
        <w:t>ε</w:t>
      </w:r>
      <w:r>
        <w:rPr>
          <w:rFonts w:eastAsia="Times New Roman"/>
          <w:szCs w:val="24"/>
        </w:rPr>
        <w:t xml:space="preserve">πιτροπών επικυρώνεται και ανανεώνεται η στήριξη που δίνει η Βουλή. </w:t>
      </w:r>
    </w:p>
    <w:p w14:paraId="33B960F8" w14:textId="77777777" w:rsidR="009013B7" w:rsidRDefault="00F23ED3">
      <w:pPr>
        <w:spacing w:line="600" w:lineRule="auto"/>
        <w:ind w:firstLine="720"/>
        <w:jc w:val="both"/>
        <w:rPr>
          <w:rFonts w:eastAsia="Times New Roman"/>
          <w:szCs w:val="24"/>
        </w:rPr>
      </w:pPr>
      <w:r>
        <w:rPr>
          <w:rFonts w:eastAsia="Times New Roman"/>
          <w:szCs w:val="24"/>
        </w:rPr>
        <w:t>Υπάρχουν, επίσης, χορηγίες κατόπιν πολύ συγκεκριμένης διαδικασίας ως προ</w:t>
      </w:r>
      <w:r>
        <w:rPr>
          <w:rFonts w:eastAsia="Times New Roman"/>
          <w:szCs w:val="24"/>
        </w:rPr>
        <w:t>ς την κατάθεση προγραμμάτων και ύστερα στην απολογιστική διαδικασία, χορηγίες δημιουργίας και μάλιστα μέσα στην κρίση, στήριξης ασυνόδευτων</w:t>
      </w:r>
      <w:r>
        <w:rPr>
          <w:rFonts w:eastAsia="Times New Roman"/>
          <w:szCs w:val="24"/>
        </w:rPr>
        <w:t>,</w:t>
      </w:r>
      <w:r>
        <w:rPr>
          <w:rFonts w:eastAsia="Times New Roman"/>
          <w:szCs w:val="24"/>
        </w:rPr>
        <w:t xml:space="preserve"> σε σχέση με την κρίση, μέχρι πολιτιστικής δημιουργίας. </w:t>
      </w:r>
    </w:p>
    <w:p w14:paraId="33B960F9" w14:textId="77777777" w:rsidR="009013B7" w:rsidRDefault="00F23ED3">
      <w:pPr>
        <w:spacing w:line="600" w:lineRule="auto"/>
        <w:ind w:firstLine="720"/>
        <w:jc w:val="both"/>
        <w:rPr>
          <w:rFonts w:eastAsia="Times New Roman"/>
          <w:szCs w:val="24"/>
        </w:rPr>
      </w:pPr>
      <w:r>
        <w:rPr>
          <w:rFonts w:eastAsia="Times New Roman"/>
          <w:szCs w:val="24"/>
        </w:rPr>
        <w:lastRenderedPageBreak/>
        <w:t>Είναι ένα πακέτο αυτό, το οποίο κατά τη γνώμη μου θα πρέπει</w:t>
      </w:r>
      <w:r>
        <w:rPr>
          <w:rFonts w:eastAsia="Times New Roman"/>
          <w:szCs w:val="24"/>
        </w:rPr>
        <w:t xml:space="preserve"> να επεκταθεί με τη μεγαλύτερη δυνατή διαφάνεια και δικαιοσύνη. Δεν είναι για να κοπεί στο όνομα του ότι «εκεί στη Βουλή κάνουν». Δεν είναι έτσι. Πολύς κόσμος απευθύνεται εδώ.</w:t>
      </w:r>
    </w:p>
    <w:p w14:paraId="33B960FA" w14:textId="77777777" w:rsidR="009013B7" w:rsidRDefault="00F23ED3">
      <w:pPr>
        <w:spacing w:line="600" w:lineRule="auto"/>
        <w:ind w:firstLine="720"/>
        <w:jc w:val="both"/>
        <w:rPr>
          <w:rFonts w:eastAsia="Times New Roman"/>
          <w:szCs w:val="24"/>
        </w:rPr>
      </w:pPr>
      <w:r>
        <w:rPr>
          <w:rFonts w:eastAsia="Times New Roman"/>
          <w:szCs w:val="24"/>
        </w:rPr>
        <w:t>Προχθές «βάλαμε» ταρτάν. Το λέω μέσα σε εισαγωγικά για να μην αποκτήσουμε και κα</w:t>
      </w:r>
      <w:r>
        <w:rPr>
          <w:rFonts w:eastAsia="Times New Roman"/>
          <w:szCs w:val="24"/>
        </w:rPr>
        <w:t>μ</w:t>
      </w:r>
      <w:r>
        <w:rPr>
          <w:rFonts w:eastAsia="Times New Roman"/>
          <w:szCs w:val="24"/>
        </w:rPr>
        <w:t xml:space="preserve">μία οίηση εδώ πέρα. Με μια στήριξη της Βουλής μπήκε ταρτάν σ’ ένα γηπεδάκι στον Αυλώνα στις φυλακές ανηλίκων παιδιών. Δεν είχαν από κάπου αλλού, ούτε είχε το Υπουργείο Δικαιοσύνης πόρους για να στηρίξει κάτι τέτοιο. Το λέω δειγματοληπτικά. Αυτός, λοιπόν, </w:t>
      </w:r>
      <w:r>
        <w:rPr>
          <w:rFonts w:eastAsia="Times New Roman"/>
          <w:szCs w:val="24"/>
        </w:rPr>
        <w:t xml:space="preserve">είναι ένας τομέας. </w:t>
      </w:r>
    </w:p>
    <w:p w14:paraId="33B960FB" w14:textId="77777777" w:rsidR="009013B7" w:rsidRDefault="00F23ED3">
      <w:pPr>
        <w:spacing w:line="600" w:lineRule="auto"/>
        <w:ind w:firstLine="720"/>
        <w:jc w:val="both"/>
        <w:rPr>
          <w:rFonts w:eastAsia="Times New Roman"/>
          <w:szCs w:val="24"/>
        </w:rPr>
      </w:pPr>
      <w:r>
        <w:rPr>
          <w:rFonts w:eastAsia="Times New Roman"/>
          <w:szCs w:val="24"/>
        </w:rPr>
        <w:t>Ο δεύτερος τομέας αφορά στα κτήρια και στα άλλα. Το υπαινιχθήκατε προηγουμένως. Δεν μπορεί το καθεστώς της Παλαιάς Βουλής να συνεχίσει να είναι σε μη καθεστώς. Δεν υπάρχει. Εκεί αναζητήστε συμβόλαια για να δείτε. Δεν υπάρχει. Ξεκινάνε α</w:t>
      </w:r>
      <w:r>
        <w:rPr>
          <w:rFonts w:eastAsia="Times New Roman"/>
          <w:szCs w:val="24"/>
        </w:rPr>
        <w:t xml:space="preserve">πό τον Ελευθέριο Βενιζέλο, πηγαίνουν σ’ όλους τους κατοχικούς </w:t>
      </w:r>
      <w:r>
        <w:rPr>
          <w:rFonts w:eastAsia="Times New Roman"/>
          <w:szCs w:val="24"/>
        </w:rPr>
        <w:t>π</w:t>
      </w:r>
      <w:r>
        <w:rPr>
          <w:rFonts w:eastAsia="Times New Roman"/>
          <w:szCs w:val="24"/>
        </w:rPr>
        <w:t xml:space="preserve">ρωθυπουργούς, σε κάτι προσωπικά διατάγματα, σε κάτι συμφωνίες, μέχρι που στο τέλος </w:t>
      </w:r>
      <w:r>
        <w:rPr>
          <w:rFonts w:eastAsia="Times New Roman"/>
          <w:szCs w:val="24"/>
        </w:rPr>
        <w:lastRenderedPageBreak/>
        <w:t xml:space="preserve">μέσα στο 2000 στην Εθνολογική Εταιρεία δόθηκε, ας πούμε, το </w:t>
      </w:r>
      <w:r>
        <w:rPr>
          <w:rFonts w:eastAsia="Times New Roman"/>
          <w:szCs w:val="24"/>
          <w:lang w:val="en-US"/>
        </w:rPr>
        <w:t>status</w:t>
      </w:r>
      <w:r>
        <w:rPr>
          <w:rFonts w:eastAsia="Times New Roman"/>
          <w:szCs w:val="24"/>
        </w:rPr>
        <w:t xml:space="preserve"> του Εθνολογικού Μουσείου όπου πλέον ως μουσ</w:t>
      </w:r>
      <w:r>
        <w:rPr>
          <w:rFonts w:eastAsia="Times New Roman"/>
          <w:szCs w:val="24"/>
        </w:rPr>
        <w:t xml:space="preserve">είο είχε μια πολύ μεγάλη επιχορήγηση -και μπράβο της γιατί έχει κάνει πολύ καλό έργο- από το Υπουργείο Πολιτισμού, χωρίς το Υπουργείο Πολιτισμού να έχει φάκελο σχέσης, ας πούμε, μ’ αυτήν την εταιρεία ή με το κτήριο της Παλαιάς Βουλής. </w:t>
      </w:r>
    </w:p>
    <w:p w14:paraId="33B960FC" w14:textId="77777777" w:rsidR="009013B7" w:rsidRDefault="00F23ED3">
      <w:pPr>
        <w:spacing w:line="600" w:lineRule="auto"/>
        <w:ind w:firstLine="720"/>
        <w:jc w:val="both"/>
        <w:rPr>
          <w:rFonts w:eastAsia="Times New Roman"/>
          <w:szCs w:val="24"/>
        </w:rPr>
      </w:pPr>
      <w:r>
        <w:rPr>
          <w:rFonts w:eastAsia="Times New Roman"/>
          <w:szCs w:val="24"/>
        </w:rPr>
        <w:t>Ήλθαν εδώ οι πρώην Β</w:t>
      </w:r>
      <w:r>
        <w:rPr>
          <w:rFonts w:eastAsia="Times New Roman"/>
          <w:szCs w:val="24"/>
        </w:rPr>
        <w:t>ουλευτές και τους ζητούσαν ένα υπέρογκο ποσό οι πρώην Βουλευτές για να κάνουν μια εκδήλωση οι άνθρωποι μέσα εκεί και τους στείλαμε σε μια άλλη έκθεση της Βουλής.</w:t>
      </w:r>
    </w:p>
    <w:p w14:paraId="33B960FD" w14:textId="77777777" w:rsidR="009013B7" w:rsidRDefault="00F23ED3">
      <w:pPr>
        <w:spacing w:line="600" w:lineRule="auto"/>
        <w:ind w:firstLine="720"/>
        <w:jc w:val="both"/>
        <w:rPr>
          <w:rFonts w:eastAsia="Times New Roman"/>
          <w:szCs w:val="24"/>
        </w:rPr>
      </w:pPr>
      <w:r>
        <w:rPr>
          <w:rFonts w:eastAsia="Times New Roman"/>
          <w:szCs w:val="24"/>
        </w:rPr>
        <w:t xml:space="preserve">Δεν μπορεί να συνεχιστεί αυτό το πράγμα. Είχαμε πάει και με τον κ. </w:t>
      </w:r>
      <w:proofErr w:type="spellStart"/>
      <w:r>
        <w:rPr>
          <w:rFonts w:eastAsia="Times New Roman"/>
          <w:szCs w:val="24"/>
        </w:rPr>
        <w:t>Τραγάκη</w:t>
      </w:r>
      <w:proofErr w:type="spellEnd"/>
      <w:r>
        <w:rPr>
          <w:rFonts w:eastAsia="Times New Roman"/>
          <w:szCs w:val="24"/>
        </w:rPr>
        <w:t xml:space="preserve"> για να υπάρξει μία </w:t>
      </w:r>
      <w:r>
        <w:rPr>
          <w:rFonts w:eastAsia="Times New Roman"/>
          <w:szCs w:val="24"/>
        </w:rPr>
        <w:t xml:space="preserve">συνεννόηση, ώστε </w:t>
      </w:r>
      <w:proofErr w:type="spellStart"/>
      <w:r>
        <w:rPr>
          <w:rFonts w:eastAsia="Times New Roman"/>
          <w:szCs w:val="24"/>
        </w:rPr>
        <w:t>ψιλώ</w:t>
      </w:r>
      <w:proofErr w:type="spellEnd"/>
      <w:r>
        <w:rPr>
          <w:rFonts w:eastAsia="Times New Roman"/>
          <w:szCs w:val="24"/>
        </w:rPr>
        <w:t xml:space="preserve"> </w:t>
      </w:r>
      <w:proofErr w:type="spellStart"/>
      <w:r>
        <w:rPr>
          <w:rFonts w:eastAsia="Times New Roman"/>
          <w:szCs w:val="24"/>
        </w:rPr>
        <w:t>ονόματι</w:t>
      </w:r>
      <w:proofErr w:type="spellEnd"/>
      <w:r>
        <w:rPr>
          <w:rFonts w:eastAsia="Times New Roman"/>
          <w:szCs w:val="24"/>
        </w:rPr>
        <w:t xml:space="preserve"> –θα δούμε με τι τρόπο- να έλθει υπό την «ιδιοκτησία». Βάλτε το μέσα σε πολλά εισαγωγικά αυτό. Δεν είναι αυτό το θέμα. Εδώ δεν είναι κανένας προσωπικός ιδιοκτήτης. Υπό τον έλεγχο, υπό τη ρύθμιση, υπό τη συνέργεια, ας πούμε, και</w:t>
      </w:r>
      <w:r>
        <w:rPr>
          <w:rFonts w:eastAsia="Times New Roman"/>
          <w:szCs w:val="24"/>
        </w:rPr>
        <w:t xml:space="preserve"> της Βουλής. </w:t>
      </w:r>
    </w:p>
    <w:p w14:paraId="33B960FE" w14:textId="77777777" w:rsidR="009013B7" w:rsidRDefault="00F23ED3">
      <w:pPr>
        <w:spacing w:line="600" w:lineRule="auto"/>
        <w:ind w:firstLine="720"/>
        <w:jc w:val="both"/>
        <w:rPr>
          <w:rFonts w:eastAsia="Times New Roman"/>
          <w:szCs w:val="24"/>
        </w:rPr>
      </w:pPr>
      <w:r>
        <w:rPr>
          <w:rFonts w:eastAsia="Times New Roman"/>
          <w:szCs w:val="24"/>
        </w:rPr>
        <w:lastRenderedPageBreak/>
        <w:t xml:space="preserve">Θα φτιαχτεί και η </w:t>
      </w:r>
      <w:proofErr w:type="spellStart"/>
      <w:r>
        <w:rPr>
          <w:rFonts w:eastAsia="Times New Roman"/>
          <w:szCs w:val="24"/>
        </w:rPr>
        <w:t>Μπενάκειος</w:t>
      </w:r>
      <w:proofErr w:type="spellEnd"/>
      <w:r>
        <w:rPr>
          <w:rFonts w:eastAsia="Times New Roman"/>
          <w:szCs w:val="24"/>
        </w:rPr>
        <w:t xml:space="preserve"> Βιβλιοθήκη, από πίσω όλο το κτήριο. Έχει ληφθεί ήδη απόφαση. Υπάρχουν τα σχέδια. Μπορούν να μπουν συνεργεία μέσα στο 2016 και το κόστος είναι έντεκα εκατομμύρια ευρώ. Θα είναι ένα στολίδι. Αν έχουμε και το </w:t>
      </w:r>
      <w:r>
        <w:rPr>
          <w:rFonts w:eastAsia="Times New Roman"/>
          <w:szCs w:val="24"/>
        </w:rPr>
        <w:t>μπροστινό κτήριο, θα είναι το σημείο αναφοράς στο κέντρο της Αθήνας. Θα πρέπει να ενδιαφερθούν και η περιφέρεια, ο δήμος κ.λπ.</w:t>
      </w:r>
      <w:r>
        <w:rPr>
          <w:rFonts w:eastAsia="Times New Roman"/>
          <w:szCs w:val="24"/>
        </w:rPr>
        <w:t>.</w:t>
      </w:r>
      <w:r>
        <w:rPr>
          <w:rFonts w:eastAsia="Times New Roman"/>
          <w:szCs w:val="24"/>
        </w:rPr>
        <w:t xml:space="preserve"> Έχουμε μπροστά μας και άλλες τέτοιες δουλειές. </w:t>
      </w:r>
    </w:p>
    <w:p w14:paraId="33B960FF" w14:textId="77777777" w:rsidR="009013B7" w:rsidRDefault="00F23ED3">
      <w:pPr>
        <w:spacing w:line="600" w:lineRule="auto"/>
        <w:ind w:firstLine="720"/>
        <w:jc w:val="both"/>
        <w:rPr>
          <w:rFonts w:eastAsia="Times New Roman"/>
          <w:szCs w:val="24"/>
        </w:rPr>
      </w:pPr>
      <w:r>
        <w:rPr>
          <w:rFonts w:eastAsia="Times New Roman"/>
          <w:szCs w:val="24"/>
        </w:rPr>
        <w:t>Αυτό σημαίνει, λοιπόν, ότι δεν πρέπει να ασκείται επί του προϋπολογισμού μια περ</w:t>
      </w:r>
      <w:r>
        <w:rPr>
          <w:rFonts w:eastAsia="Times New Roman"/>
          <w:szCs w:val="24"/>
        </w:rPr>
        <w:t>αιτέρω πίεση άνευ ορίων στο όνομα «εσείς που κόβετε μισθούς, συντάξεις, επιδόματα, δεν έχετε δικαίωμα να λειτουργεί η Βουλή, να αναπτύσσεται, να ανοίγεται στην κοινωνία» κ.λπ.</w:t>
      </w:r>
      <w:r>
        <w:rPr>
          <w:rFonts w:eastAsia="Times New Roman"/>
          <w:szCs w:val="24"/>
        </w:rPr>
        <w:t>.</w:t>
      </w:r>
      <w:r>
        <w:rPr>
          <w:rFonts w:eastAsia="Times New Roman"/>
          <w:szCs w:val="24"/>
        </w:rPr>
        <w:t xml:space="preserve"> Δεν είναι έτσι.</w:t>
      </w:r>
    </w:p>
    <w:p w14:paraId="33B9610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Είμαστε πάρα πολύ σαφείς. Η Βουλή δεν μπορεί να είναι φθηνή. Η Βουλή, όμως, πρέπει να είναι απολύτως στον μέσο όρο -και κάτω ει δυνατόν από τον μέσο όρου- του τι συμβαίνει σήμερα στην ελληνική κοινωνία. </w:t>
      </w:r>
    </w:p>
    <w:p w14:paraId="33B9610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Δεν θέλω να μακρηγορήσω άλλο και να αναφερθώ σε άλλα</w:t>
      </w:r>
      <w:r>
        <w:rPr>
          <w:rFonts w:eastAsia="Times New Roman" w:cs="Times New Roman"/>
          <w:szCs w:val="24"/>
        </w:rPr>
        <w:t xml:space="preserve"> θέματα λειτουργίας της Βουλής που έχουν τη σημασία τους και εντοπίστηκαν και σήμερα. Για παράδειγμα, πράγματι όταν συζητήσουμε το Μέρος Α’ όλοι θα φέρουμε την εμπειρία μας -πέραν των τριών σημείων που αλλάζουν από σήμερα- για αλλαγές που μπορούν να γίνουν</w:t>
      </w:r>
      <w:r>
        <w:rPr>
          <w:rFonts w:eastAsia="Times New Roman" w:cs="Times New Roman"/>
          <w:szCs w:val="24"/>
        </w:rPr>
        <w:t xml:space="preserve"> στη Βουλή. </w:t>
      </w:r>
    </w:p>
    <w:p w14:paraId="33B9610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Μπορεί, επίσης, η ανταπόκριση στον Κοινοβουλευτικό Έλεγχο από το 50% και κάτι που είναι τώρα και για όλη τη χρονιά να πάει στο 70%. Και πρέπει. Και αυτό δεν είναι ηθικολογικό θέμα ή να πιέζουμε καθημερινά την Κυβέρνηση. Πρέπει να βρούμε τους τ</w:t>
      </w:r>
      <w:r>
        <w:rPr>
          <w:rFonts w:eastAsia="Times New Roman" w:cs="Times New Roman"/>
          <w:szCs w:val="24"/>
        </w:rPr>
        <w:t>ρόπους -το είπαμε και στη Διάσκεψη των Προέδρων- ίσως επανερχόμενοι μερικώς και στο καθεστώς των συγκεκριμένων ημερών για τα Υπουργεία -εμένα, για παράδειγμα, με είχε βολέψει αυτό όταν ερχόμουν ως Υπουργός Εσωτερικών- για να μπορούν να κατατίθενται ερωτήσε</w:t>
      </w:r>
      <w:r>
        <w:rPr>
          <w:rFonts w:eastAsia="Times New Roman" w:cs="Times New Roman"/>
          <w:szCs w:val="24"/>
        </w:rPr>
        <w:t>ις πλέον ομαδοποιημένες και να απαντώνται. Είναι ένα θέμα στο οποίο θα πρέπει να υπάρξει βελτίωση.</w:t>
      </w:r>
    </w:p>
    <w:p w14:paraId="33B9610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Επίσης, θα πρέπει να υπάρξει βελτίωση και σε έναν τομέα όπου η κατάσταση είναι σαφώς καλύτερη λόγω ανταπόκρισης του Πρωθυπουργού σε σχέση με το παρελθόν, δηλ</w:t>
      </w:r>
      <w:r>
        <w:rPr>
          <w:rFonts w:eastAsia="Times New Roman" w:cs="Times New Roman"/>
          <w:szCs w:val="24"/>
        </w:rPr>
        <w:t>αδή στην προ ημερησίας συζήτηση, στο να έρχονται νόμοι που κατατίθενται και από άλλα κόμματα, στο να μπαίνουν οι προτάσεις για εξεταστικές επιτροπές που κατατίθενται από άλλα κόμματα ή να είναι και πιο συχνή η παρουσία του Πρωθυπουργού στις επίκαιρες επερω</w:t>
      </w:r>
      <w:r>
        <w:rPr>
          <w:rFonts w:eastAsia="Times New Roman" w:cs="Times New Roman"/>
          <w:szCs w:val="24"/>
        </w:rPr>
        <w:t>τήσεις της Παρασκευής. Να μην ήταν δύο, να ήταν τέσσερις μέχρι τώρα οι παρουσίες. Πλην, όμως, θέλω να επισημάνω ότι σε αυτόν τον τομέα σε σχέση με προγενέστερες καταστάσεις η απόσταση είναι άβυσσος υπέρ αυτής της Βουλής, χωρίς, όμως, να είναι ικανοποιητική</w:t>
      </w:r>
      <w:r>
        <w:rPr>
          <w:rFonts w:eastAsia="Times New Roman" w:cs="Times New Roman"/>
          <w:szCs w:val="24"/>
        </w:rPr>
        <w:t xml:space="preserve">. </w:t>
      </w:r>
    </w:p>
    <w:p w14:paraId="33B9610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Αυτό το οποίο παραμένει ως σοβαρό ζήτημα και πρόβλημα και θέλω ενώπιος ενωπίω να το γνωρίζουμε και να το δούμε -είναι θέμα της Κυβέρνησης κατ’ αρχ</w:t>
      </w:r>
      <w:r>
        <w:rPr>
          <w:rFonts w:eastAsia="Times New Roman" w:cs="Times New Roman"/>
          <w:szCs w:val="24"/>
        </w:rPr>
        <w:t>άς</w:t>
      </w:r>
      <w:r>
        <w:rPr>
          <w:rFonts w:eastAsia="Times New Roman" w:cs="Times New Roman"/>
          <w:szCs w:val="24"/>
        </w:rPr>
        <w:t xml:space="preserve"> και σε σοβαρό βαθμό και το έχουμε επισημάνει με πολύ μεγάλη αυστηρότητα- είναι η καλύτερη νομοθέτηση ως </w:t>
      </w:r>
      <w:r>
        <w:rPr>
          <w:rFonts w:eastAsia="Times New Roman" w:cs="Times New Roman"/>
          <w:szCs w:val="24"/>
        </w:rPr>
        <w:t xml:space="preserve">προς τα νομοσχέδια. Εκεί πέρα υπάρχει κάτι το οποίο δύσκολα μπορούμε να αγγίξουμε. Και έχω αναφερθεί δημόσια σε αυτό. Δηλαδή, </w:t>
      </w:r>
      <w:r>
        <w:rPr>
          <w:rFonts w:eastAsia="Times New Roman" w:cs="Times New Roman"/>
          <w:szCs w:val="24"/>
        </w:rPr>
        <w:lastRenderedPageBreak/>
        <w:t>όσον αφορά αυτά τα οποία έρχονται μέσα από τις συζητήσεις και τις διαπραγματεύσεις για τις αξιολογήσεις και τα οποία μερικές φορές</w:t>
      </w:r>
      <w:r>
        <w:rPr>
          <w:rFonts w:eastAsia="Times New Roman" w:cs="Times New Roman"/>
          <w:szCs w:val="24"/>
        </w:rPr>
        <w:t xml:space="preserve"> τελειώνουν στις 4.00’ το πρωί στο Χίλτον, πηγαίνουν 6.30’ στις Βρυξέλλες, 8.30’ μεταφράζονται και στις 10.00’ έρχονται εδώ -αλλά είναι έτσι, δεν μπορεί να είναι αλλιώς- αυτό, όπως καταλαβαίνουμε, βάζει κάποια όρια τα οποία δεν έχουμε αποδεχτεί ψυχολογικά,</w:t>
      </w:r>
      <w:r>
        <w:rPr>
          <w:rFonts w:eastAsia="Times New Roman" w:cs="Times New Roman"/>
          <w:szCs w:val="24"/>
        </w:rPr>
        <w:t xml:space="preserve"> αλλά τα έχουμε δεχτεί ως λειτουργία και αποτελούν πρόβλημα. Το ξέρουμε, το γνωρίζουμε. </w:t>
      </w:r>
    </w:p>
    <w:p w14:paraId="33B96105"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Προηγουμένως σας είπα για την </w:t>
      </w:r>
      <w:proofErr w:type="spellStart"/>
      <w:r>
        <w:rPr>
          <w:rFonts w:eastAsia="Times New Roman" w:cs="Times New Roman"/>
          <w:szCs w:val="24"/>
          <w:lang w:val="en-US"/>
        </w:rPr>
        <w:t>Cosco</w:t>
      </w:r>
      <w:proofErr w:type="spellEnd"/>
      <w:r>
        <w:rPr>
          <w:rFonts w:eastAsia="Times New Roman" w:cs="Times New Roman"/>
          <w:szCs w:val="24"/>
        </w:rPr>
        <w:t xml:space="preserve"> ότι θα έρθει η σύμβαση και θα ψηφιστεί μέσα στην εβδομάδα. Δεν είναι σωστή νομοθέτηση αυτό το πράγμα. Έχουμε πλήρη επίγνωση. Το ξέρ</w:t>
      </w:r>
      <w:r>
        <w:rPr>
          <w:rFonts w:eastAsia="Times New Roman" w:cs="Times New Roman"/>
          <w:szCs w:val="24"/>
        </w:rPr>
        <w:t xml:space="preserve">ουμε. Ελπίζουμε να κλείσει γρήγορα αυτός ο κύκλος για τη χώρα κ.λπ.. Και κάνουμε ό,τι μπορούμε. </w:t>
      </w:r>
    </w:p>
    <w:p w14:paraId="33B96106"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Όμως, υπάρχει μια άλλη πλευρά για την οποία έχουμε ευθύνη. Υπάρχει ευθύνη και θα πρέπει όχι να βελτιωθεί, αλλά να αλλάξει άρδην. Και αυτή έχει να κάνει με το ό</w:t>
      </w:r>
      <w:r>
        <w:rPr>
          <w:rFonts w:eastAsia="Times New Roman" w:cs="Times New Roman"/>
          <w:szCs w:val="24"/>
        </w:rPr>
        <w:t xml:space="preserve">τι από αρκετά Υπουργεία δεν σχεδιάζεται η νομοθετική παρέμβαση του τριμήνου, του εξαμήνου του έτους έτσι ώστε να μαζεύεται η ύλη για </w:t>
      </w:r>
      <w:r>
        <w:rPr>
          <w:rFonts w:eastAsia="Times New Roman" w:cs="Times New Roman"/>
          <w:szCs w:val="24"/>
        </w:rPr>
        <w:lastRenderedPageBreak/>
        <w:t>να έρχονται νομοσχέδια των Υπουργείων και να κατατίθενται ως τέτοια -έστω και ως πολυνομοσχέδια, αλλά με μια συνεκτικότητα,</w:t>
      </w:r>
      <w:r>
        <w:rPr>
          <w:rFonts w:eastAsia="Times New Roman" w:cs="Times New Roman"/>
          <w:szCs w:val="24"/>
        </w:rPr>
        <w:t xml:space="preserve"> να μην είναι κουρελού- αλλά προτιμάται η μέθοδος -διότι κάποιες στιγμές έχει φτάσει να είναι μέθοδος- των τροπολογιών. Δηλαδή, σε νομοσχέδια σχετικά ή άσχετα -αυτό πια είναι λεπτομέρεια, που, όμως, είναι κρίσιμο ζήτημα κατά το Σύνταγμα- να έρχονται πολυσέ</w:t>
      </w:r>
      <w:r>
        <w:rPr>
          <w:rFonts w:eastAsia="Times New Roman" w:cs="Times New Roman"/>
          <w:szCs w:val="24"/>
        </w:rPr>
        <w:t xml:space="preserve">λιδα μίνι νομοσχέδια από διάφορα Υπουργεία. Και αυτό συχνά, γίνεται πολύ συχνά. </w:t>
      </w:r>
    </w:p>
    <w:p w14:paraId="33B96107"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Αυτό, λοιπόν, είναι πάρα πολύ σοβαρό ζήτημα. Έχει τεθεί στην Κυβέρνηση με όλους τους δυνατούς τόνους. Δεν υπάρχει επ’ αυτού αντίλογος. Δεν έχει καμ</w:t>
      </w:r>
      <w:r>
        <w:rPr>
          <w:rFonts w:eastAsia="Times New Roman" w:cs="Times New Roman"/>
          <w:szCs w:val="24"/>
        </w:rPr>
        <w:t>μ</w:t>
      </w:r>
      <w:r>
        <w:rPr>
          <w:rFonts w:eastAsia="Times New Roman" w:cs="Times New Roman"/>
          <w:szCs w:val="24"/>
        </w:rPr>
        <w:t>ία σημασία να πούμε αν αυτό</w:t>
      </w:r>
      <w:r>
        <w:rPr>
          <w:rFonts w:eastAsia="Times New Roman" w:cs="Times New Roman"/>
          <w:szCs w:val="24"/>
        </w:rPr>
        <w:t xml:space="preserve"> είχε γίνει και πόσες φορές στο παρελθόν ή πόσες φορές στο παρελθόν είχαν γίνει διάφορα πράγματα. Είναι απ’ αυτά που πρέπει να διορθωθούν σαν μια κανονικότητα, να αποκτηθεί, δηλαδή, μια κανονικότητα σ’ αυτόν τον τρόπο νομοθέτησης σε σχέση με αυτές τις μεγά</w:t>
      </w:r>
      <w:r>
        <w:rPr>
          <w:rFonts w:eastAsia="Times New Roman" w:cs="Times New Roman"/>
          <w:szCs w:val="24"/>
        </w:rPr>
        <w:t xml:space="preserve">λες τροπολογίες. </w:t>
      </w:r>
    </w:p>
    <w:p w14:paraId="33B9610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Δεν αναφέρομαι σε φωτογραφικές, σε μεταμεσονύχτιες που ήταν η φιλολογία της προηγούμενης φάσης ή και ολίγον της τωρινής. Είναι ένα άλλο πράγμα το οποίο μπορεί και πρέπει να αποφευχθεί με την </w:t>
      </w:r>
      <w:proofErr w:type="spellStart"/>
      <w:r>
        <w:rPr>
          <w:rFonts w:eastAsia="Times New Roman" w:cs="Times New Roman"/>
          <w:szCs w:val="24"/>
        </w:rPr>
        <w:t>εφόρευση</w:t>
      </w:r>
      <w:proofErr w:type="spellEnd"/>
      <w:r>
        <w:rPr>
          <w:rFonts w:eastAsia="Times New Roman" w:cs="Times New Roman"/>
          <w:szCs w:val="24"/>
        </w:rPr>
        <w:t xml:space="preserve"> απ’ όλους μας. Αντιλαμβάνεστε σε ποιο </w:t>
      </w:r>
      <w:r>
        <w:rPr>
          <w:rFonts w:eastAsia="Times New Roman" w:cs="Times New Roman"/>
          <w:szCs w:val="24"/>
        </w:rPr>
        <w:t xml:space="preserve">ζήτημα αναφέρομαι. </w:t>
      </w:r>
    </w:p>
    <w:p w14:paraId="33B96109"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Αυτό, λοιπόν, είναι ένα ανοιχτό ζήτημα το οποίο θα πρέπει να μας απασχολήσει και να το ξεπεράσουμε διότι δημιουργεί πραγματικά πρόβλημα.</w:t>
      </w:r>
    </w:p>
    <w:p w14:paraId="33B9610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Δεν υπάρχει πρόβλημα με 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εριεχόμενου, κυρίες και κύριοι συνάδελφοι. Στην πα</w:t>
      </w:r>
      <w:r>
        <w:rPr>
          <w:rFonts w:eastAsia="Times New Roman" w:cs="Times New Roman"/>
          <w:szCs w:val="24"/>
        </w:rPr>
        <w:t xml:space="preserve">ρούσα </w:t>
      </w:r>
      <w:r>
        <w:rPr>
          <w:rFonts w:eastAsia="Times New Roman" w:cs="Times New Roman"/>
          <w:szCs w:val="24"/>
        </w:rPr>
        <w:t>π</w:t>
      </w:r>
      <w:r>
        <w:rPr>
          <w:rFonts w:eastAsia="Times New Roman" w:cs="Times New Roman"/>
          <w:szCs w:val="24"/>
        </w:rPr>
        <w:t>ερίοδο της Βουλής που διανύουμε, υπήρξαν μόνο δύο, οι οποίες έγιναν τα Χριστούγεννα για συγκεκριμένες προθεσμίες που αφορούσαν επιδόματα για την 31</w:t>
      </w:r>
      <w:r>
        <w:rPr>
          <w:rFonts w:eastAsia="Times New Roman" w:cs="Times New Roman"/>
          <w:szCs w:val="24"/>
          <w:vertAlign w:val="superscript"/>
        </w:rPr>
        <w:t>η</w:t>
      </w:r>
      <w:r>
        <w:rPr>
          <w:rFonts w:eastAsia="Times New Roman" w:cs="Times New Roman"/>
          <w:szCs w:val="24"/>
        </w:rPr>
        <w:t xml:space="preserve"> Δεκεμβρίου. Για το προηγούμενο διάστημα, της πρώτης διακυβέρνησης ΣΥΡΙΖΑ-ΑΝΕΛ, δηλαδή για την πρώτη </w:t>
      </w:r>
      <w:r>
        <w:rPr>
          <w:rFonts w:eastAsia="Times New Roman" w:cs="Times New Roman"/>
          <w:szCs w:val="24"/>
        </w:rPr>
        <w:t xml:space="preserve">φάση, υπήρχαν πράγματι δέκα, δώδεκα. Το νούμερο τριάντα τέσσερα που ανέφερε προηγουμένως ο </w:t>
      </w:r>
      <w:r>
        <w:rPr>
          <w:rFonts w:eastAsia="Times New Roman" w:cs="Times New Roman"/>
          <w:szCs w:val="24"/>
        </w:rPr>
        <w:t>ε</w:t>
      </w:r>
      <w:r>
        <w:rPr>
          <w:rFonts w:eastAsia="Times New Roman" w:cs="Times New Roman"/>
          <w:szCs w:val="24"/>
        </w:rPr>
        <w:t xml:space="preserve">ισηγητής της Αξιωματικής </w:t>
      </w:r>
      <w:r>
        <w:rPr>
          <w:rFonts w:eastAsia="Times New Roman" w:cs="Times New Roman"/>
          <w:szCs w:val="24"/>
        </w:rPr>
        <w:lastRenderedPageBreak/>
        <w:t xml:space="preserve">Αντιπολίτευσης, αφορούσε τις διαφορετικές θεματικές που υπήρχαν μέσα στις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Ήταν δέκα με δώδεκα -τις γνωρίζ</w:t>
      </w:r>
      <w:r>
        <w:rPr>
          <w:rFonts w:eastAsia="Times New Roman" w:cs="Times New Roman"/>
          <w:szCs w:val="24"/>
        </w:rPr>
        <w:t xml:space="preserve">ω μια προς μία- και είχαν σχέση με τις ανάγκες εκείνης της περιόδου και με την πορεία της διαπραγμάτευσης εκείνη την περίοδο, για την οποία προφανώς υπάρχουν ενστάσεις και ανάμεσα στα κόμματα. </w:t>
      </w:r>
    </w:p>
    <w:p w14:paraId="33B9610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Εγώ μπορεί να τις θεωρούσα απολύτως εύλογες γιατί οι περισσότε</w:t>
      </w:r>
      <w:r>
        <w:rPr>
          <w:rFonts w:eastAsia="Times New Roman" w:cs="Times New Roman"/>
          <w:szCs w:val="24"/>
        </w:rPr>
        <w:t>ρες απ’ αυτές αναφέρονταν στο π</w:t>
      </w:r>
      <w:r>
        <w:rPr>
          <w:rFonts w:eastAsia="Times New Roman" w:cs="Times New Roman"/>
          <w:szCs w:val="24"/>
        </w:rPr>
        <w:t>ώ</w:t>
      </w:r>
      <w:r>
        <w:rPr>
          <w:rFonts w:eastAsia="Times New Roman" w:cs="Times New Roman"/>
          <w:szCs w:val="24"/>
        </w:rPr>
        <w:t xml:space="preserve">ς θα αντιμετωπίσουμε το προσφυγικό </w:t>
      </w:r>
      <w:proofErr w:type="spellStart"/>
      <w:r>
        <w:rPr>
          <w:rFonts w:eastAsia="Times New Roman" w:cs="Times New Roman"/>
          <w:szCs w:val="24"/>
        </w:rPr>
        <w:t>τσουνάμι</w:t>
      </w:r>
      <w:proofErr w:type="spellEnd"/>
      <w:r>
        <w:rPr>
          <w:rFonts w:eastAsia="Times New Roman" w:cs="Times New Roman"/>
          <w:szCs w:val="24"/>
        </w:rPr>
        <w:t>. Από την άλλη πλευρά υπάρχει η άποψη και η αντίληψη που έχει κατατεθεί, ότι έπρεπε να έχει προβλεφθεί ή έπρεπε να υπάρχει ένας άλλος σχεδιασμός. Το δέχομαι. Αφορά, όμως, εκείνη την</w:t>
      </w:r>
      <w:r>
        <w:rPr>
          <w:rFonts w:eastAsia="Times New Roman" w:cs="Times New Roman"/>
          <w:szCs w:val="24"/>
        </w:rPr>
        <w:t xml:space="preserve"> περίοδο. </w:t>
      </w:r>
    </w:p>
    <w:p w14:paraId="33B9610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Επαναλαμβάνω ότι για την περίοδο που συζητάμε, για τους εννιά μήνες, καλό θα ήταν να μην υπάρχει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πράξη νομοθετικού περιεχομένου</w:t>
      </w:r>
      <w:r>
        <w:rPr>
          <w:rFonts w:eastAsia="Times New Roman" w:cs="Times New Roman"/>
          <w:szCs w:val="24"/>
        </w:rPr>
        <w:t xml:space="preserve">, αλλά αναφερόμαστε σε δυο. </w:t>
      </w:r>
    </w:p>
    <w:p w14:paraId="33B9610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Άρα, ήθελα με την ευκαιρία και της σημερινής ομιλίας να αποκαταστήσουμε και μερικά</w:t>
      </w:r>
      <w:r>
        <w:rPr>
          <w:rFonts w:eastAsia="Times New Roman" w:cs="Times New Roman"/>
          <w:szCs w:val="24"/>
        </w:rPr>
        <w:t xml:space="preserve"> θέματα στα οποία υπάρχουν αντιρρήσεις σε σχέση με αιτιάσεις που έθεσε ο </w:t>
      </w:r>
      <w:r>
        <w:rPr>
          <w:rFonts w:eastAsia="Times New Roman" w:cs="Times New Roman"/>
          <w:szCs w:val="24"/>
        </w:rPr>
        <w:t>ε</w:t>
      </w:r>
      <w:r>
        <w:rPr>
          <w:rFonts w:eastAsia="Times New Roman" w:cs="Times New Roman"/>
          <w:szCs w:val="24"/>
        </w:rPr>
        <w:t>ισηγητής της Αξιωματικής Αντιπολίτευσης.</w:t>
      </w:r>
    </w:p>
    <w:p w14:paraId="33B9610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w:t>
      </w:r>
      <w:proofErr w:type="spellStart"/>
      <w:r>
        <w:rPr>
          <w:rFonts w:eastAsia="Times New Roman" w:cs="Times New Roman"/>
          <w:szCs w:val="24"/>
        </w:rPr>
        <w:t>συγχωρείτε</w:t>
      </w:r>
      <w:proofErr w:type="spellEnd"/>
      <w:r>
        <w:rPr>
          <w:rFonts w:eastAsia="Times New Roman" w:cs="Times New Roman"/>
          <w:szCs w:val="24"/>
        </w:rPr>
        <w:t xml:space="preserve"> γιατί μακρηγόρησα.</w:t>
      </w:r>
    </w:p>
    <w:p w14:paraId="33B9610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Επαναλαμβάνω ότι θεωρώ πως είναι μια καλή μέρα για τη Βουλή και μια καλή αρχή </w:t>
      </w:r>
      <w:r>
        <w:rPr>
          <w:rFonts w:eastAsia="Times New Roman" w:cs="Times New Roman"/>
          <w:szCs w:val="24"/>
        </w:rPr>
        <w:t xml:space="preserve">που μπορούμε να κάνουμε γι’ αυτά τα ζητήματα. </w:t>
      </w:r>
    </w:p>
    <w:p w14:paraId="33B9611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3B96111" w14:textId="77777777" w:rsidR="009013B7" w:rsidRDefault="00F23ED3">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33B9611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Βουλής κ. Νικόλαος </w:t>
      </w:r>
      <w:proofErr w:type="spellStart"/>
      <w:r>
        <w:rPr>
          <w:rFonts w:eastAsia="Times New Roman" w:cs="Times New Roman"/>
          <w:szCs w:val="24"/>
        </w:rPr>
        <w:t>Βούτσης</w:t>
      </w:r>
      <w:proofErr w:type="spellEnd"/>
      <w:r>
        <w:rPr>
          <w:rFonts w:eastAsia="Times New Roman" w:cs="Times New Roman"/>
          <w:szCs w:val="24"/>
        </w:rPr>
        <w:t xml:space="preserve"> καταθέτει για τα Πρακτικά προαναφερθείσα νομοτεχνική βελτίωση, η οποία έχει ως εξής:</w:t>
      </w:r>
    </w:p>
    <w:p w14:paraId="33B9611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ΑΛΛΑΓΗ ΣΕΛ</w:t>
      </w:r>
      <w:r>
        <w:rPr>
          <w:rFonts w:eastAsia="Times New Roman" w:cs="Times New Roman"/>
          <w:szCs w:val="24"/>
        </w:rPr>
        <w:t>ΙΔΑΣ</w:t>
      </w:r>
    </w:p>
    <w:p w14:paraId="33B9611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 Να μπει η σελ. </w:t>
      </w:r>
      <w:r>
        <w:rPr>
          <w:rFonts w:eastAsia="Times New Roman" w:cs="Times New Roman"/>
          <w:szCs w:val="24"/>
        </w:rPr>
        <w:t>119»)</w:t>
      </w:r>
    </w:p>
    <w:p w14:paraId="33B96115"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ΑΛΛΑΓΗ ΣΕΛ</w:t>
      </w:r>
      <w:r>
        <w:rPr>
          <w:rFonts w:eastAsia="Times New Roman" w:cs="Times New Roman"/>
          <w:szCs w:val="24"/>
        </w:rPr>
        <w:t>ΙΔΑΣ</w:t>
      </w:r>
    </w:p>
    <w:p w14:paraId="33B96116"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 θα ήθελα τον λόγο.</w:t>
      </w:r>
    </w:p>
    <w:p w14:paraId="33B96117"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Παρακαλώ, τι θέλετε, κύριε Λοβέρδο; </w:t>
      </w:r>
    </w:p>
    <w:p w14:paraId="33B96118"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Θα ήθελα τον λόγο ως Κοινοβουλευτικός Εκπρόσωπος όταν κρίνετε ότι μπορώ να μιλήσω. </w:t>
      </w:r>
      <w:r>
        <w:rPr>
          <w:rFonts w:eastAsia="Times New Roman" w:cs="Times New Roman"/>
          <w:szCs w:val="24"/>
        </w:rPr>
        <w:t>Δεν επείγομαι.</w:t>
      </w:r>
    </w:p>
    <w:p w14:paraId="33B96119"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Δαβάκη, θέλετε τον λόγο; </w:t>
      </w:r>
    </w:p>
    <w:p w14:paraId="33B9611A"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Τον έχω ζητήσει από πριν. </w:t>
      </w:r>
    </w:p>
    <w:p w14:paraId="33B9611B"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Τώρα θέλουν οι κοινοβουλευτικοί εκπρόσωποι τον λόγο. Θα μιλήσετε όλοι;</w:t>
      </w:r>
    </w:p>
    <w:p w14:paraId="33B9611C"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ΑΝΔ</w:t>
      </w:r>
      <w:r>
        <w:rPr>
          <w:rFonts w:eastAsia="Times New Roman" w:cs="Times New Roman"/>
          <w:b/>
          <w:szCs w:val="24"/>
        </w:rPr>
        <w:t xml:space="preserve">ΡΕΑΣ ΛΟΒΕΡΔΟΣ: </w:t>
      </w:r>
      <w:r>
        <w:rPr>
          <w:rFonts w:eastAsia="Times New Roman" w:cs="Times New Roman"/>
          <w:szCs w:val="24"/>
        </w:rPr>
        <w:t xml:space="preserve">Δεν ξέρω αν θέλουν οι άλλοι συνάδελφοι να μιλήσουν. Εγώ θέλω. </w:t>
      </w:r>
    </w:p>
    <w:p w14:paraId="33B9611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Εγώ βλέπω ότι θέλουν να μιλήσουν. Ανοίγει η όρεξη.</w:t>
      </w:r>
    </w:p>
    <w:p w14:paraId="33B9611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Θα ξεκινήσω με τον ομιλητή. </w:t>
      </w:r>
    </w:p>
    <w:p w14:paraId="33B9611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Κύριε Δαβάκη, έχετε τον λόγο για πέντε λεπτά.</w:t>
      </w:r>
    </w:p>
    <w:p w14:paraId="33B96120"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ΑΘΑΝΑΣΙ</w:t>
      </w:r>
      <w:r>
        <w:rPr>
          <w:rFonts w:eastAsia="Times New Roman" w:cs="Times New Roman"/>
          <w:b/>
          <w:szCs w:val="24"/>
        </w:rPr>
        <w:t xml:space="preserve">ΟΣ ΔΑΒΑΚΗΣ: </w:t>
      </w:r>
      <w:r>
        <w:rPr>
          <w:rFonts w:eastAsia="Times New Roman" w:cs="Times New Roman"/>
          <w:szCs w:val="24"/>
        </w:rPr>
        <w:t xml:space="preserve">Πέντε ή επτά λεπτά; </w:t>
      </w:r>
    </w:p>
    <w:p w14:paraId="33B9612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Πέντε είναι σύμφωνα με τον Κανονισμό.</w:t>
      </w:r>
    </w:p>
    <w:p w14:paraId="33B96122"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Κυρία Πρόεδρε, άκουσα με προσοχή τον κύριο Πρόεδρο της Βουλής. Βέβαια, πριν τον ακούσω, ζήτησα τον λόγο</w:t>
      </w:r>
      <w:r>
        <w:rPr>
          <w:rFonts w:eastAsia="Times New Roman" w:cs="Times New Roman"/>
          <w:szCs w:val="24"/>
        </w:rPr>
        <w:t>,</w:t>
      </w:r>
      <w:r>
        <w:rPr>
          <w:rFonts w:eastAsia="Times New Roman" w:cs="Times New Roman"/>
          <w:szCs w:val="24"/>
        </w:rPr>
        <w:t xml:space="preserve"> για να τοποθετηθ</w:t>
      </w:r>
      <w:r>
        <w:rPr>
          <w:rFonts w:eastAsia="Times New Roman" w:cs="Times New Roman"/>
          <w:szCs w:val="24"/>
        </w:rPr>
        <w:t>ώ σε ορισμένα ζητήματα κεφαλαιώδη, εκ των οποίων τα δ</w:t>
      </w:r>
      <w:r>
        <w:rPr>
          <w:rFonts w:eastAsia="Times New Roman" w:cs="Times New Roman"/>
          <w:szCs w:val="24"/>
        </w:rPr>
        <w:t>ύ</w:t>
      </w:r>
      <w:r>
        <w:rPr>
          <w:rFonts w:eastAsia="Times New Roman" w:cs="Times New Roman"/>
          <w:szCs w:val="24"/>
        </w:rPr>
        <w:t xml:space="preserve">ο ως παραλειπόμενα έθεσε ο κύριος Πρόεδρος. Και νομίζω ότι θα έπρεπε η Βουλή και </w:t>
      </w:r>
      <w:r>
        <w:rPr>
          <w:rFonts w:eastAsia="Times New Roman" w:cs="Times New Roman"/>
          <w:szCs w:val="24"/>
        </w:rPr>
        <w:lastRenderedPageBreak/>
        <w:t xml:space="preserve">το Σώμα -και, δυστυχώς, δεν είναι σύμπασα η Βουλή παρούσα για κάτι το οποίο την αφορά και εν πολλοίς </w:t>
      </w:r>
      <w:proofErr w:type="spellStart"/>
      <w:r>
        <w:rPr>
          <w:rFonts w:eastAsia="Times New Roman" w:cs="Times New Roman"/>
          <w:szCs w:val="24"/>
        </w:rPr>
        <w:t>απολογούμεθα</w:t>
      </w:r>
      <w:proofErr w:type="spellEnd"/>
      <w:r>
        <w:rPr>
          <w:rFonts w:eastAsia="Times New Roman" w:cs="Times New Roman"/>
          <w:szCs w:val="24"/>
        </w:rPr>
        <w:t>- να πάρ</w:t>
      </w:r>
      <w:r>
        <w:rPr>
          <w:rFonts w:eastAsia="Times New Roman" w:cs="Times New Roman"/>
          <w:szCs w:val="24"/>
        </w:rPr>
        <w:t xml:space="preserve">ει θέση. </w:t>
      </w:r>
    </w:p>
    <w:p w14:paraId="33B9612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Το πρώτο -κάτι το οποίο δεν έθιξε ο κύριος Πρόεδρος της Βουλής όπως θα έπρεπε, με τη βαρύτητα την οποία θα έπρεπε- είναι η υπονόμευση αυτής καθ’ </w:t>
      </w:r>
      <w:proofErr w:type="spellStart"/>
      <w:r>
        <w:rPr>
          <w:rFonts w:eastAsia="Times New Roman" w:cs="Times New Roman"/>
          <w:szCs w:val="24"/>
        </w:rPr>
        <w:t>ε</w:t>
      </w:r>
      <w:r>
        <w:rPr>
          <w:rFonts w:eastAsia="Times New Roman" w:cs="Times New Roman"/>
          <w:szCs w:val="24"/>
        </w:rPr>
        <w:t>αυτή</w:t>
      </w:r>
      <w:r>
        <w:rPr>
          <w:rFonts w:eastAsia="Times New Roman" w:cs="Times New Roman"/>
          <w:szCs w:val="24"/>
        </w:rPr>
        <w:t>ν</w:t>
      </w:r>
      <w:proofErr w:type="spellEnd"/>
      <w:r>
        <w:rPr>
          <w:rFonts w:eastAsia="Times New Roman" w:cs="Times New Roman"/>
          <w:szCs w:val="24"/>
        </w:rPr>
        <w:t xml:space="preserve"> της λειτουργίας της Βουλής</w:t>
      </w:r>
      <w:r>
        <w:rPr>
          <w:rFonts w:eastAsia="Times New Roman" w:cs="Times New Roman"/>
          <w:szCs w:val="24"/>
        </w:rPr>
        <w:t>,</w:t>
      </w:r>
      <w:r>
        <w:rPr>
          <w:rFonts w:eastAsia="Times New Roman" w:cs="Times New Roman"/>
          <w:szCs w:val="24"/>
        </w:rPr>
        <w:t xml:space="preserve"> όσον αφορά και το νομοθετικό έργο -βλέπε τροπολογίες, μικρά νομοσχ</w:t>
      </w:r>
      <w:r>
        <w:rPr>
          <w:rFonts w:eastAsia="Times New Roman" w:cs="Times New Roman"/>
          <w:szCs w:val="24"/>
        </w:rPr>
        <w:t>έδια- και τον κοινοβουλευτικό έλεγχο</w:t>
      </w:r>
      <w:r>
        <w:rPr>
          <w:rFonts w:eastAsia="Times New Roman" w:cs="Times New Roman"/>
          <w:szCs w:val="24"/>
        </w:rPr>
        <w:t>,</w:t>
      </w:r>
      <w:r>
        <w:rPr>
          <w:rFonts w:eastAsia="Times New Roman" w:cs="Times New Roman"/>
          <w:szCs w:val="24"/>
        </w:rPr>
        <w:t xml:space="preserve"> με την απαξίωση των Υπουργών να έρθουν να απαντήσουν στους συναδέλφους Βουλευτές.</w:t>
      </w:r>
    </w:p>
    <w:p w14:paraId="33B9612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Η Βουλή, όπως όλοι γνωρίζουμε, δεν είναι θεραπαινίδα της Κυβέρνησης</w:t>
      </w:r>
      <w:r>
        <w:rPr>
          <w:rFonts w:eastAsia="Times New Roman" w:cs="Times New Roman"/>
          <w:szCs w:val="24"/>
        </w:rPr>
        <w:t>,</w:t>
      </w:r>
      <w:r>
        <w:rPr>
          <w:rFonts w:eastAsia="Times New Roman" w:cs="Times New Roman"/>
          <w:szCs w:val="24"/>
        </w:rPr>
        <w:t xml:space="preserve"> να καλείται όποτε η Κυβέρνηση τη συγκαλεί. Η Βουλή είναι ένα ανεξάρ</w:t>
      </w:r>
      <w:r>
        <w:rPr>
          <w:rFonts w:eastAsia="Times New Roman" w:cs="Times New Roman"/>
          <w:szCs w:val="24"/>
        </w:rPr>
        <w:t xml:space="preserve">τητο θεμέλιο της </w:t>
      </w:r>
      <w:r>
        <w:rPr>
          <w:rFonts w:eastAsia="Times New Roman" w:cs="Times New Roman"/>
          <w:szCs w:val="24"/>
        </w:rPr>
        <w:t>δ</w:t>
      </w:r>
      <w:r>
        <w:rPr>
          <w:rFonts w:eastAsia="Times New Roman" w:cs="Times New Roman"/>
          <w:szCs w:val="24"/>
        </w:rPr>
        <w:t>ημοκρατίας</w:t>
      </w:r>
      <w:r>
        <w:rPr>
          <w:rFonts w:eastAsia="Times New Roman" w:cs="Times New Roman"/>
          <w:szCs w:val="24"/>
        </w:rPr>
        <w:t>,</w:t>
      </w:r>
      <w:r>
        <w:rPr>
          <w:rFonts w:eastAsia="Times New Roman" w:cs="Times New Roman"/>
          <w:szCs w:val="24"/>
        </w:rPr>
        <w:t xml:space="preserve"> το οποίο πρέπει πρωτίστως να σέβεται η Κυβέρνηση, η κυβερνώσα παράταξη και να την υπερασπίζεται ο Πρόεδρος της Βουλής. Δεν έχω αισθανθεί</w:t>
      </w:r>
      <w:r>
        <w:rPr>
          <w:rFonts w:eastAsia="Times New Roman" w:cs="Times New Roman"/>
          <w:szCs w:val="24"/>
        </w:rPr>
        <w:t>,</w:t>
      </w:r>
      <w:r>
        <w:rPr>
          <w:rFonts w:eastAsia="Times New Roman" w:cs="Times New Roman"/>
          <w:szCs w:val="24"/>
        </w:rPr>
        <w:t xml:space="preserve"> παρά τα είκοσι τρία σχεδόν χρόνια που βρίσκομαι σ’ αυτή την Αίθουσα, ότι έχουμε μια </w:t>
      </w:r>
      <w:r>
        <w:rPr>
          <w:rFonts w:eastAsia="Times New Roman" w:cs="Times New Roman"/>
          <w:szCs w:val="24"/>
        </w:rPr>
        <w:lastRenderedPageBreak/>
        <w:t>σημαντική υποστήριξη οι ερωτώντες Βουλευτές των απουσιαζόντων Υπουργών από τον Πρόεδρο της Βουλής.</w:t>
      </w:r>
    </w:p>
    <w:p w14:paraId="33B96125" w14:textId="77777777" w:rsidR="009013B7" w:rsidRDefault="00F23ED3">
      <w:pPr>
        <w:spacing w:line="600" w:lineRule="auto"/>
        <w:ind w:firstLine="720"/>
        <w:jc w:val="both"/>
        <w:rPr>
          <w:rFonts w:eastAsia="Times New Roman"/>
          <w:szCs w:val="24"/>
        </w:rPr>
      </w:pPr>
      <w:r>
        <w:rPr>
          <w:rFonts w:eastAsia="Times New Roman"/>
          <w:szCs w:val="24"/>
        </w:rPr>
        <w:t xml:space="preserve">Θα ήθελα περισσότερο </w:t>
      </w:r>
      <w:proofErr w:type="spellStart"/>
      <w:r>
        <w:rPr>
          <w:rFonts w:eastAsia="Times New Roman"/>
          <w:szCs w:val="24"/>
        </w:rPr>
        <w:t>στεντορεία</w:t>
      </w:r>
      <w:proofErr w:type="spellEnd"/>
      <w:r>
        <w:rPr>
          <w:rFonts w:eastAsia="Times New Roman"/>
          <w:szCs w:val="24"/>
        </w:rPr>
        <w:t xml:space="preserve"> τη φωνή, κύριε Πρόεδρε, για να υπερασπισ</w:t>
      </w:r>
      <w:r>
        <w:rPr>
          <w:rFonts w:eastAsia="Times New Roman"/>
          <w:szCs w:val="24"/>
        </w:rPr>
        <w:t xml:space="preserve">τείτε τα μέλη των οποίων προεδρεύετε. Και είναι κάτι το οποίο θα έπρεπε να τεθεί με μεγαλύτερη, θα έλεγα, ένταση και σοβαρότητα. </w:t>
      </w:r>
    </w:p>
    <w:p w14:paraId="33B96126" w14:textId="77777777" w:rsidR="009013B7" w:rsidRDefault="00F23ED3">
      <w:pPr>
        <w:spacing w:line="600" w:lineRule="auto"/>
        <w:ind w:firstLine="720"/>
        <w:jc w:val="both"/>
        <w:rPr>
          <w:rFonts w:eastAsia="Times New Roman"/>
          <w:szCs w:val="24"/>
        </w:rPr>
      </w:pPr>
      <w:r>
        <w:rPr>
          <w:rFonts w:eastAsia="Times New Roman"/>
          <w:szCs w:val="24"/>
        </w:rPr>
        <w:t>Για τα τρία, τέσσερα ζητήματα τα οποία έχουν θιγεί και τα οποία λέει ο κύριος Πρόεδρος ότι είναι μια τομή, μια επιλογή πολιτικ</w:t>
      </w:r>
      <w:r>
        <w:rPr>
          <w:rFonts w:eastAsia="Times New Roman"/>
          <w:szCs w:val="24"/>
        </w:rPr>
        <w:t>ή κ.λπ., θέλω να πω τα εξής: Εδώ ακούστηκε κάτι πάρα πολύ σοβαρό, ότι, δηλαδή, υπάρχουν ακίνητα -και υπάρχουν- της Βουλής τα οποία είναι ορφανά, των οποίων το νομικό καθεστώς είναι άδηλο. Το κτήριο της Μητροπόλεως ανήκει στην Κτηματική Εταιρεία του Δημοσίο</w:t>
      </w:r>
      <w:r>
        <w:rPr>
          <w:rFonts w:eastAsia="Times New Roman"/>
          <w:szCs w:val="24"/>
        </w:rPr>
        <w:t xml:space="preserve">υ και </w:t>
      </w:r>
      <w:r>
        <w:rPr>
          <w:rFonts w:eastAsia="Times New Roman"/>
          <w:szCs w:val="24"/>
        </w:rPr>
        <w:lastRenderedPageBreak/>
        <w:t xml:space="preserve">άλλα πολλά. </w:t>
      </w:r>
      <w:r>
        <w:rPr>
          <w:rFonts w:eastAsia="Times New Roman"/>
          <w:szCs w:val="24"/>
        </w:rPr>
        <w:t>Σ</w:t>
      </w:r>
      <w:r>
        <w:rPr>
          <w:rFonts w:eastAsia="Times New Roman"/>
          <w:szCs w:val="24"/>
        </w:rPr>
        <w:t>υστήνεται επί τούτου, λοιπόν, κύριε Πρόεδρε, Τμήμα Νομικής Υποστήριξης -έτσι το κατάλαβα εγώ-</w:t>
      </w:r>
      <w:r>
        <w:rPr>
          <w:rFonts w:eastAsia="Times New Roman"/>
          <w:szCs w:val="24"/>
        </w:rPr>
        <w:t>,</w:t>
      </w:r>
      <w:r>
        <w:rPr>
          <w:rFonts w:eastAsia="Times New Roman"/>
          <w:szCs w:val="24"/>
        </w:rPr>
        <w:t xml:space="preserve"> με νέες θέσεις κ.λπ., το οποίο θα συνδράμει στο να ανευρεθεί η νομική θέση αυτών των ακινήτων. </w:t>
      </w:r>
    </w:p>
    <w:p w14:paraId="33B96127" w14:textId="77777777" w:rsidR="009013B7" w:rsidRDefault="00F23ED3">
      <w:pPr>
        <w:spacing w:line="600" w:lineRule="auto"/>
        <w:ind w:firstLine="720"/>
        <w:jc w:val="both"/>
        <w:rPr>
          <w:rFonts w:eastAsia="Times New Roman"/>
          <w:szCs w:val="24"/>
        </w:rPr>
      </w:pPr>
      <w:r>
        <w:rPr>
          <w:rFonts w:eastAsia="Times New Roman"/>
          <w:szCs w:val="24"/>
        </w:rPr>
        <w:t>Η ήδη υπάρχουσα Νομική Υπηρεσία της Βουλής στι</w:t>
      </w:r>
      <w:r>
        <w:rPr>
          <w:rFonts w:eastAsia="Times New Roman"/>
          <w:szCs w:val="24"/>
        </w:rPr>
        <w:t>ς αγορές αυτών των ακινήτων τι θέση είχε πάρει; Είχε φόρτο εργασίας; Σαφώς είχε φόρτο εργασίας, διότι η Νομική Υπηρεσία της Βουλής αποτελεί ένα εκλεκτό τμήμα της Βουλής, της γενικότερης διοικητικής της δομής, από τους απλούς υπαλλήλους των οποίων η επάρκει</w:t>
      </w:r>
      <w:r>
        <w:rPr>
          <w:rFonts w:eastAsia="Times New Roman"/>
          <w:szCs w:val="24"/>
        </w:rPr>
        <w:t xml:space="preserve">α, η προθυμία είναι τεράστια στη βοήθεια των Βουλευτών. Όμως,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θα ήθελα να είχα την άποψη της Νομικής Υπηρεσίας της Βουλής γι’ αυτό που είπε ο κύριος Προέδρος πριν από λίγο, ότι μεγάλα περιουσιακά ακίνητα της Βουλής δεν έχουν συγκεκριμέν</w:t>
      </w:r>
      <w:r>
        <w:rPr>
          <w:rFonts w:eastAsia="Times New Roman"/>
          <w:szCs w:val="24"/>
        </w:rPr>
        <w:t>η ταυτότητα. Δεν ανήκουν σε κανέναν, με λίγα λόγια, παρ</w:t>
      </w:r>
      <w:r>
        <w:rPr>
          <w:rFonts w:eastAsia="Times New Roman"/>
          <w:szCs w:val="24"/>
        </w:rPr>
        <w:t xml:space="preserve">’ </w:t>
      </w:r>
      <w:r>
        <w:rPr>
          <w:rFonts w:eastAsia="Times New Roman"/>
          <w:szCs w:val="24"/>
        </w:rPr>
        <w:t xml:space="preserve">ότι έχουν αγοραστεί με χρήματα της Βουλής των Ελλήνων. </w:t>
      </w:r>
    </w:p>
    <w:p w14:paraId="33B96128" w14:textId="77777777" w:rsidR="009013B7" w:rsidRDefault="00F23ED3">
      <w:pPr>
        <w:spacing w:line="600" w:lineRule="auto"/>
        <w:ind w:firstLine="720"/>
        <w:jc w:val="both"/>
        <w:rPr>
          <w:rFonts w:eastAsia="Times New Roman"/>
          <w:szCs w:val="24"/>
        </w:rPr>
      </w:pPr>
      <w:r>
        <w:rPr>
          <w:rFonts w:eastAsia="Times New Roman"/>
          <w:szCs w:val="24"/>
        </w:rPr>
        <w:lastRenderedPageBreak/>
        <w:t>Όσον αφορά τη Μονάδα Στρατηγικού Σχεδιασμού</w:t>
      </w:r>
      <w:r>
        <w:rPr>
          <w:rFonts w:eastAsia="Times New Roman"/>
          <w:szCs w:val="24"/>
        </w:rPr>
        <w:t>,</w:t>
      </w:r>
      <w:r>
        <w:rPr>
          <w:rFonts w:eastAsia="Times New Roman"/>
          <w:szCs w:val="24"/>
        </w:rPr>
        <w:t xml:space="preserve"> είπε ο κύριος Πρόεδρος ότι γίνεται μια εν κινήσει παρέμβαση, θα έλεγα εγώ ένα </w:t>
      </w:r>
      <w:r>
        <w:rPr>
          <w:rFonts w:eastAsia="Times New Roman"/>
          <w:szCs w:val="24"/>
          <w:lang w:val="en-US"/>
        </w:rPr>
        <w:t>bypass</w:t>
      </w:r>
      <w:r>
        <w:rPr>
          <w:rFonts w:eastAsia="Times New Roman"/>
          <w:szCs w:val="24"/>
        </w:rPr>
        <w:t>,</w:t>
      </w:r>
      <w:r>
        <w:rPr>
          <w:rFonts w:eastAsia="Times New Roman"/>
          <w:szCs w:val="24"/>
        </w:rPr>
        <w:t xml:space="preserve"> στα ήδη υπάρ</w:t>
      </w:r>
      <w:r>
        <w:rPr>
          <w:rFonts w:eastAsia="Times New Roman"/>
          <w:szCs w:val="24"/>
        </w:rPr>
        <w:t>χοντα προβλήματα, προκειμένου να δοθούν κάποιες λύσεις</w:t>
      </w:r>
      <w:r>
        <w:rPr>
          <w:rFonts w:eastAsia="Times New Roman"/>
          <w:szCs w:val="24"/>
        </w:rPr>
        <w:t>,</w:t>
      </w:r>
      <w:r>
        <w:rPr>
          <w:rFonts w:eastAsia="Times New Roman"/>
          <w:szCs w:val="24"/>
        </w:rPr>
        <w:t xml:space="preserve"> με βάση την πιστοποίηση των </w:t>
      </w:r>
      <w:r>
        <w:rPr>
          <w:rFonts w:eastAsia="Times New Roman"/>
          <w:szCs w:val="24"/>
        </w:rPr>
        <w:t>Υ</w:t>
      </w:r>
      <w:r>
        <w:rPr>
          <w:rFonts w:eastAsia="Times New Roman"/>
          <w:szCs w:val="24"/>
        </w:rPr>
        <w:t>πηρεσιών και την οικονομικότητα. Θεωρώ ότι είναι λίγο σολοικισμοί αυτοί, αλλά</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όλα θα αποδειχθούν εκ του αποτελέσματος.</w:t>
      </w:r>
    </w:p>
    <w:p w14:paraId="33B96129" w14:textId="77777777" w:rsidR="009013B7" w:rsidRDefault="00F23ED3">
      <w:pPr>
        <w:spacing w:line="600" w:lineRule="auto"/>
        <w:ind w:firstLine="720"/>
        <w:jc w:val="both"/>
        <w:rPr>
          <w:rFonts w:eastAsia="Times New Roman"/>
          <w:szCs w:val="24"/>
        </w:rPr>
      </w:pPr>
      <w:r>
        <w:rPr>
          <w:rFonts w:eastAsia="Times New Roman"/>
          <w:szCs w:val="24"/>
        </w:rPr>
        <w:t xml:space="preserve">Ο Ειδικός Θεματικός Γραμματέας </w:t>
      </w:r>
      <w:r>
        <w:rPr>
          <w:rFonts w:eastAsia="Times New Roman"/>
          <w:szCs w:val="24"/>
        </w:rPr>
        <w:t>μο</w:t>
      </w:r>
      <w:r>
        <w:rPr>
          <w:rFonts w:eastAsia="Times New Roman"/>
          <w:szCs w:val="24"/>
        </w:rPr>
        <w:t>ύ</w:t>
      </w:r>
      <w:r>
        <w:rPr>
          <w:rFonts w:eastAsia="Times New Roman"/>
          <w:szCs w:val="24"/>
        </w:rPr>
        <w:t xml:space="preserve"> θυμίζει τον Ειδικό Θεματικό Περιφερειάρχη που έχουμε εμείς στις περιφέρειές μας. Δεν νομίζω ότι έχουμε χρεία άλλων υπαλλήλων ή άλλων θεσμών σε αυτή την Αίθουσα και με αυτές τις λειτουργίες. Έχετε Γραμματέα της Βουλής, έχετε Ειδικό Γραμματέα, που</w:t>
      </w:r>
      <w:r>
        <w:rPr>
          <w:rFonts w:eastAsia="Times New Roman"/>
          <w:szCs w:val="24"/>
        </w:rPr>
        <w:t>,</w:t>
      </w:r>
      <w:r>
        <w:rPr>
          <w:rFonts w:eastAsia="Times New Roman"/>
          <w:szCs w:val="24"/>
        </w:rPr>
        <w:t xml:space="preserve"> απ’ ό</w:t>
      </w:r>
      <w:r>
        <w:rPr>
          <w:rFonts w:eastAsia="Times New Roman"/>
          <w:szCs w:val="24"/>
        </w:rPr>
        <w:t>,τι γνωρίζω</w:t>
      </w:r>
      <w:r>
        <w:rPr>
          <w:rFonts w:eastAsia="Times New Roman"/>
          <w:szCs w:val="24"/>
        </w:rPr>
        <w:t>,</w:t>
      </w:r>
      <w:r>
        <w:rPr>
          <w:rFonts w:eastAsia="Times New Roman"/>
          <w:szCs w:val="24"/>
        </w:rPr>
        <w:t xml:space="preserve"> είναι υπάλληλος της Βουλής</w:t>
      </w:r>
      <w:r>
        <w:rPr>
          <w:rFonts w:eastAsia="Times New Roman"/>
          <w:szCs w:val="24"/>
        </w:rPr>
        <w:t>,</w:t>
      </w:r>
      <w:r>
        <w:rPr>
          <w:rFonts w:eastAsia="Times New Roman"/>
          <w:szCs w:val="24"/>
        </w:rPr>
        <w:t xml:space="preserve"> και συστήνετε και νέο υπάλληλο της Βουλής, Ειδικό Θεματικό Γραμματέα. Οι δύο προηγούμενοι τι θα κάνουν, κύριε Πρόεδρε; Τόσο φόρτο εργασίας έχουν; Και τι θα κάνει και η Κεντρική Υπηρεσία της Βουλής</w:t>
      </w:r>
      <w:r>
        <w:rPr>
          <w:rFonts w:eastAsia="Times New Roman"/>
          <w:szCs w:val="24"/>
        </w:rPr>
        <w:t>,</w:t>
      </w:r>
      <w:r>
        <w:rPr>
          <w:rFonts w:eastAsia="Times New Roman"/>
          <w:szCs w:val="24"/>
        </w:rPr>
        <w:t xml:space="preserve"> εν πάση </w:t>
      </w:r>
      <w:proofErr w:type="spellStart"/>
      <w:r>
        <w:rPr>
          <w:rFonts w:eastAsia="Times New Roman"/>
          <w:szCs w:val="24"/>
        </w:rPr>
        <w:t>περιπτώσε</w:t>
      </w:r>
      <w:r>
        <w:rPr>
          <w:rFonts w:eastAsia="Times New Roman"/>
          <w:szCs w:val="24"/>
        </w:rPr>
        <w:t>ι</w:t>
      </w:r>
      <w:proofErr w:type="spellEnd"/>
      <w:r>
        <w:rPr>
          <w:rFonts w:eastAsia="Times New Roman"/>
          <w:szCs w:val="24"/>
        </w:rPr>
        <w:t>;</w:t>
      </w:r>
    </w:p>
    <w:p w14:paraId="33B9612A" w14:textId="77777777" w:rsidR="009013B7" w:rsidRDefault="00F23ED3">
      <w:pPr>
        <w:spacing w:line="600" w:lineRule="auto"/>
        <w:ind w:firstLine="720"/>
        <w:jc w:val="both"/>
        <w:rPr>
          <w:rFonts w:eastAsia="Times New Roman"/>
          <w:szCs w:val="24"/>
        </w:rPr>
      </w:pPr>
      <w:r>
        <w:rPr>
          <w:rFonts w:eastAsia="Times New Roman"/>
          <w:szCs w:val="24"/>
        </w:rPr>
        <w:lastRenderedPageBreak/>
        <w:t>Επίσης, αναφέρθηκε ότι θα υπάρξει συντονιστής στο κανάλι της Βουλής για τριετή θητεία. Προσωπική άποψη εκφράζω λέγοντας ότι θεωρώ πως το κανάλι της Βουλής δεν χρειάζεται να υπάρχει. Νομίζω ότι θα μπορούσε κάλλιστα, με έναν μικρό αριθμό υπαλλήλων της Βου</w:t>
      </w:r>
      <w:r>
        <w:rPr>
          <w:rFonts w:eastAsia="Times New Roman"/>
          <w:szCs w:val="24"/>
        </w:rPr>
        <w:t>λής, να αποτελέσει τμήμα της ΕΡΤ</w:t>
      </w:r>
      <w:r>
        <w:rPr>
          <w:rFonts w:eastAsia="Times New Roman"/>
          <w:szCs w:val="24"/>
        </w:rPr>
        <w:t>,</w:t>
      </w:r>
      <w:r>
        <w:rPr>
          <w:rFonts w:eastAsia="Times New Roman"/>
          <w:szCs w:val="24"/>
        </w:rPr>
        <w:t xml:space="preserve"> την οποία </w:t>
      </w:r>
      <w:proofErr w:type="spellStart"/>
      <w:r>
        <w:rPr>
          <w:rFonts w:eastAsia="Times New Roman"/>
          <w:szCs w:val="24"/>
        </w:rPr>
        <w:t>επανασυστήσατε</w:t>
      </w:r>
      <w:proofErr w:type="spellEnd"/>
      <w:r>
        <w:rPr>
          <w:rFonts w:eastAsia="Times New Roman"/>
          <w:szCs w:val="24"/>
        </w:rPr>
        <w:t xml:space="preserve">. Έτσι συμβαίνει στα σύγχρονα κράτη. Θεωρώ ότι το κανάλι της Βουλής, με την αναμετάδοση των εργασιών της Βουλής, θα μπορούσε να είναι μέλος του εθνικού καναλιού, της ΕΡΤ. Εν πάση </w:t>
      </w:r>
      <w:proofErr w:type="spellStart"/>
      <w:r>
        <w:rPr>
          <w:rFonts w:eastAsia="Times New Roman"/>
          <w:szCs w:val="24"/>
        </w:rPr>
        <w:t>περιπτώσει</w:t>
      </w:r>
      <w:proofErr w:type="spellEnd"/>
      <w:r>
        <w:rPr>
          <w:rFonts w:eastAsia="Times New Roman"/>
          <w:szCs w:val="24"/>
        </w:rPr>
        <w:t>, αυτή εί</w:t>
      </w:r>
      <w:r>
        <w:rPr>
          <w:rFonts w:eastAsia="Times New Roman"/>
          <w:szCs w:val="24"/>
        </w:rPr>
        <w:t xml:space="preserve">ναι προσωπική μου άποψη. Ο Ειδικός Συντονιστής, όμως, τι επιπλέον θα κάνει; </w:t>
      </w:r>
    </w:p>
    <w:p w14:paraId="33B9612B" w14:textId="77777777" w:rsidR="009013B7" w:rsidRDefault="00F23ED3">
      <w:pPr>
        <w:spacing w:line="600" w:lineRule="auto"/>
        <w:ind w:firstLine="720"/>
        <w:jc w:val="both"/>
        <w:rPr>
          <w:rFonts w:eastAsia="Times New Roman"/>
          <w:szCs w:val="24"/>
        </w:rPr>
      </w:pPr>
      <w:r>
        <w:rPr>
          <w:rFonts w:eastAsia="Times New Roman"/>
          <w:szCs w:val="24"/>
        </w:rPr>
        <w:t xml:space="preserve">Ζήτησα -δεν εκφράζω προσωπικό παράπονο, αλλά φαντάζομαι τι θα γίνεται και σε άλλες περιπτώσεις- το κανάλι της Βουλής να ασχοληθεί εν </w:t>
      </w:r>
      <w:proofErr w:type="spellStart"/>
      <w:r>
        <w:rPr>
          <w:rFonts w:eastAsia="Times New Roman"/>
          <w:szCs w:val="24"/>
        </w:rPr>
        <w:t>είδει</w:t>
      </w:r>
      <w:proofErr w:type="spellEnd"/>
      <w:r>
        <w:rPr>
          <w:rFonts w:eastAsia="Times New Roman"/>
          <w:szCs w:val="24"/>
        </w:rPr>
        <w:t xml:space="preserve"> συνεντεύξεως με μια πνευματική προσωπικό</w:t>
      </w:r>
      <w:r>
        <w:rPr>
          <w:rFonts w:eastAsia="Times New Roman"/>
          <w:szCs w:val="24"/>
        </w:rPr>
        <w:t>τητα της χώρας μας, ο οποίος διένυε το εκατοστό έτος της ηλικίας του, και να του πάρει μια συνέντευξη.</w:t>
      </w:r>
    </w:p>
    <w:p w14:paraId="33B9612C" w14:textId="77777777" w:rsidR="009013B7" w:rsidRDefault="00F23ED3">
      <w:pPr>
        <w:spacing w:line="600" w:lineRule="auto"/>
        <w:ind w:left="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3B9612D" w14:textId="77777777" w:rsidR="009013B7" w:rsidRDefault="00F23ED3">
      <w:pPr>
        <w:spacing w:line="600" w:lineRule="auto"/>
        <w:ind w:firstLine="720"/>
        <w:jc w:val="both"/>
        <w:rPr>
          <w:rFonts w:eastAsia="Times New Roman"/>
          <w:szCs w:val="24"/>
        </w:rPr>
      </w:pPr>
      <w:r>
        <w:rPr>
          <w:rFonts w:eastAsia="Times New Roman"/>
          <w:szCs w:val="24"/>
        </w:rPr>
        <w:lastRenderedPageBreak/>
        <w:t>Τελειώνω σε λίγα δευτερόλεπτα, κυρία Πρόεδρε. Ας μιλήσουν και οι Βουλ</w:t>
      </w:r>
      <w:r>
        <w:rPr>
          <w:rFonts w:eastAsia="Times New Roman"/>
          <w:szCs w:val="24"/>
        </w:rPr>
        <w:t>ευτές.</w:t>
      </w:r>
    </w:p>
    <w:p w14:paraId="33B9612E" w14:textId="77777777" w:rsidR="009013B7" w:rsidRDefault="00F23ED3">
      <w:pPr>
        <w:spacing w:line="600" w:lineRule="auto"/>
        <w:ind w:firstLine="720"/>
        <w:jc w:val="both"/>
        <w:rPr>
          <w:rFonts w:eastAsia="Times New Roman"/>
          <w:szCs w:val="24"/>
        </w:rPr>
      </w:pPr>
      <w:r>
        <w:rPr>
          <w:rFonts w:eastAsia="Times New Roman"/>
          <w:szCs w:val="24"/>
        </w:rPr>
        <w:t>Δυστυχώς, κατέστη αδύνατο. Επί ένα</w:t>
      </w:r>
      <w:r>
        <w:rPr>
          <w:rFonts w:eastAsia="Times New Roman"/>
          <w:szCs w:val="24"/>
        </w:rPr>
        <w:t>ν</w:t>
      </w:r>
      <w:r>
        <w:rPr>
          <w:rFonts w:eastAsia="Times New Roman"/>
          <w:szCs w:val="24"/>
        </w:rPr>
        <w:t xml:space="preserve"> χρόνο κωλυσιεργία. </w:t>
      </w:r>
    </w:p>
    <w:p w14:paraId="33B9612F" w14:textId="77777777" w:rsidR="009013B7" w:rsidRDefault="00F23ED3">
      <w:pPr>
        <w:spacing w:line="600" w:lineRule="auto"/>
        <w:ind w:firstLine="720"/>
        <w:jc w:val="both"/>
        <w:rPr>
          <w:rFonts w:eastAsia="Times New Roman"/>
          <w:szCs w:val="24"/>
        </w:rPr>
      </w:pPr>
      <w:r>
        <w:rPr>
          <w:rFonts w:eastAsia="Times New Roman"/>
          <w:szCs w:val="24"/>
        </w:rPr>
        <w:t>Βέβαια, το συγκεκριμένο πρόσωπο απεδήμησε εις Κύριον. Θα μας βλέπει από ψηλά. Όμως, φανταστείτε κάποιους ανθρώπους αθόρυβους, σεμνούς, οι οποίοι προσπάθησαν να διακονήσουν τα γράμματα και δεν α</w:t>
      </w:r>
      <w:r>
        <w:rPr>
          <w:rFonts w:eastAsia="Times New Roman"/>
          <w:szCs w:val="24"/>
        </w:rPr>
        <w:t>σχολήθηκαν με τη δημοσιότητα</w:t>
      </w:r>
      <w:r>
        <w:rPr>
          <w:rFonts w:eastAsia="Times New Roman"/>
          <w:szCs w:val="24"/>
        </w:rPr>
        <w:t>,</w:t>
      </w:r>
      <w:r>
        <w:rPr>
          <w:rFonts w:eastAsia="Times New Roman"/>
          <w:szCs w:val="24"/>
        </w:rPr>
        <w:t xml:space="preserve"> όταν προσπαθήσαμε εμείς να τους δείξει για λόγους αρχής το κανάλι της Βουλής και αυτό κατέστη αδύνατο.</w:t>
      </w:r>
    </w:p>
    <w:p w14:paraId="33B96130" w14:textId="77777777" w:rsidR="009013B7" w:rsidRDefault="00F23ED3">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καλό θα είναι σήμερα όλα αυτά για τα γυμναστήρια, τους διατροφολόγους, τους γυμναστές -όπου, βέβαια, </w:t>
      </w:r>
      <w:proofErr w:type="spellStart"/>
      <w:r>
        <w:rPr>
          <w:rFonts w:eastAsia="Times New Roman"/>
          <w:szCs w:val="24"/>
        </w:rPr>
        <w:t>καλούμεθα</w:t>
      </w:r>
      <w:proofErr w:type="spellEnd"/>
      <w:r>
        <w:rPr>
          <w:rFonts w:eastAsia="Times New Roman"/>
          <w:szCs w:val="24"/>
        </w:rPr>
        <w:t xml:space="preserve"> στις περιφέρειές μας να απαντούμε γιατί πάμε εμείς οι Βουλευτές στα γυμναστήρια</w:t>
      </w:r>
      <w:r>
        <w:rPr>
          <w:rFonts w:eastAsia="Times New Roman"/>
          <w:szCs w:val="24"/>
        </w:rPr>
        <w:t>,</w:t>
      </w:r>
      <w:r>
        <w:rPr>
          <w:rFonts w:eastAsia="Times New Roman"/>
          <w:szCs w:val="24"/>
        </w:rPr>
        <w:t xml:space="preserve"> λες κι έχουμε τόσο</w:t>
      </w:r>
      <w:r>
        <w:rPr>
          <w:rFonts w:eastAsia="Times New Roman"/>
          <w:szCs w:val="24"/>
        </w:rPr>
        <w:t>ν</w:t>
      </w:r>
      <w:r>
        <w:rPr>
          <w:rFonts w:eastAsia="Times New Roman"/>
          <w:szCs w:val="24"/>
        </w:rPr>
        <w:t xml:space="preserve"> χρόνο να πηγαίνουμε και στα γυμναστήρια, άλλου είδους τρεξίματα έχουμε- να απαντώνται συγκεκριμένα, κύριε Πρόεδρε, από τα μέσα τα οποία πολλές φο</w:t>
      </w:r>
      <w:r>
        <w:rPr>
          <w:rFonts w:eastAsia="Times New Roman"/>
          <w:szCs w:val="24"/>
        </w:rPr>
        <w:t>ρές λαϊκίζουν και όχι με τη σιωπή, ότι προσλαμβάνετε τόσους εδώ, τόσους εκεί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w:t>
      </w:r>
    </w:p>
    <w:p w14:paraId="33B96131" w14:textId="77777777" w:rsidR="009013B7" w:rsidRDefault="00F23ED3">
      <w:pPr>
        <w:spacing w:line="600" w:lineRule="auto"/>
        <w:ind w:firstLine="720"/>
        <w:jc w:val="both"/>
        <w:rPr>
          <w:rFonts w:eastAsia="Times New Roman" w:cs="Times New Roman"/>
          <w:szCs w:val="24"/>
        </w:rPr>
      </w:pPr>
      <w:r>
        <w:rPr>
          <w:rFonts w:eastAsia="Times New Roman"/>
          <w:szCs w:val="24"/>
        </w:rPr>
        <w:lastRenderedPageBreak/>
        <w:t>Καλό θα είναι μόνοι μας να υπερασπιστούμε</w:t>
      </w:r>
      <w:r>
        <w:rPr>
          <w:rFonts w:eastAsia="Times New Roman"/>
          <w:szCs w:val="24"/>
        </w:rPr>
        <w:t>,</w:t>
      </w:r>
      <w:r>
        <w:rPr>
          <w:rFonts w:eastAsia="Times New Roman"/>
          <w:szCs w:val="24"/>
        </w:rPr>
        <w:t xml:space="preserve"> έναντι του αδηφάγου τέρατος του λαϊκισμού</w:t>
      </w:r>
      <w:r>
        <w:rPr>
          <w:rFonts w:eastAsia="Times New Roman"/>
          <w:szCs w:val="24"/>
        </w:rPr>
        <w:t>,</w:t>
      </w:r>
      <w:r>
        <w:rPr>
          <w:rFonts w:eastAsia="Times New Roman"/>
          <w:szCs w:val="24"/>
        </w:rPr>
        <w:t xml:space="preserve"> τον εαυτό μας με την αλήθεια, με το κύρος του Κοινοβουλίου και με, εν πάση </w:t>
      </w:r>
      <w:proofErr w:type="spellStart"/>
      <w:r>
        <w:rPr>
          <w:rFonts w:eastAsia="Times New Roman"/>
          <w:szCs w:val="24"/>
        </w:rPr>
        <w:t>περιπτώ</w:t>
      </w:r>
      <w:r>
        <w:rPr>
          <w:rFonts w:eastAsia="Times New Roman"/>
          <w:szCs w:val="24"/>
        </w:rPr>
        <w:t>σει</w:t>
      </w:r>
      <w:proofErr w:type="spellEnd"/>
      <w:r>
        <w:rPr>
          <w:rFonts w:eastAsia="Times New Roman"/>
          <w:szCs w:val="24"/>
        </w:rPr>
        <w:t>, όχι τέτοιου είδους ρυθμίσεις</w:t>
      </w:r>
      <w:r>
        <w:rPr>
          <w:rFonts w:eastAsia="Times New Roman"/>
          <w:szCs w:val="24"/>
        </w:rPr>
        <w:t>,</w:t>
      </w:r>
      <w:r>
        <w:rPr>
          <w:rFonts w:eastAsia="Times New Roman"/>
          <w:szCs w:val="24"/>
        </w:rPr>
        <w:t xml:space="preserve"> που ξεφεύγουν από τις βασικές ρυθμίσεις που θα έπρεπε να υπάρχουν</w:t>
      </w:r>
      <w:r>
        <w:rPr>
          <w:rFonts w:eastAsia="Times New Roman"/>
          <w:szCs w:val="24"/>
        </w:rPr>
        <w:t>,</w:t>
      </w:r>
      <w:r>
        <w:rPr>
          <w:rFonts w:eastAsia="Times New Roman"/>
          <w:szCs w:val="24"/>
        </w:rPr>
        <w:t xml:space="preserve"> όπως είναι το ζήτημα της απουσίας Υπουργών από τους ερωτώντες Βουλευτές. Κλείνω με αυτό.</w:t>
      </w:r>
    </w:p>
    <w:p w14:paraId="33B9613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Πρέπει, κύριε Πρόεδρε, να υπάρξουν κυρώσεις απέναντι στους Υπουργούς που δεν έρχονται να απαντήσουν στη Βουλή, περιφρονώντας με αυτόν τον τρόπο την Εθνική Αντιπροσωπεία. Κι αν μου πείτε, όπως είπατε προηγουμένως, ότι συνέβαινε και στο παρελθόν αυτό, θα σας</w:t>
      </w:r>
      <w:r>
        <w:rPr>
          <w:rFonts w:eastAsia="Times New Roman" w:cs="Times New Roman"/>
          <w:szCs w:val="24"/>
        </w:rPr>
        <w:t xml:space="preserve"> πω ότι η οποιαδήποτε εκλογική αναμέτρηση καθαρίζει το τοπίο και ξεκινάει σε ένα άδειο τραπέζι η νέα περίοδος. </w:t>
      </w:r>
    </w:p>
    <w:p w14:paraId="33B9613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Μην επικαλούμαστε συνέχεια την ιστορία. Μη γινόμαστε ιστορικοί. Να κοιτάμε τι κάνετε εσείς από εδώ και μπρος, που, δυστυχώς, επί τα </w:t>
      </w:r>
      <w:proofErr w:type="spellStart"/>
      <w:r>
        <w:rPr>
          <w:rFonts w:eastAsia="Times New Roman" w:cs="Times New Roman"/>
          <w:szCs w:val="24"/>
        </w:rPr>
        <w:t>χείρω</w:t>
      </w:r>
      <w:proofErr w:type="spellEnd"/>
      <w:r>
        <w:rPr>
          <w:rFonts w:eastAsia="Times New Roman" w:cs="Times New Roman"/>
          <w:szCs w:val="24"/>
        </w:rPr>
        <w:t xml:space="preserve"> προχωρ</w:t>
      </w:r>
      <w:r>
        <w:rPr>
          <w:rFonts w:eastAsia="Times New Roman" w:cs="Times New Roman"/>
          <w:szCs w:val="24"/>
        </w:rPr>
        <w:t xml:space="preserve">άτε όσον αφορά το θέμα του </w:t>
      </w:r>
      <w:r>
        <w:rPr>
          <w:rFonts w:eastAsia="Times New Roman" w:cs="Times New Roman"/>
          <w:szCs w:val="24"/>
        </w:rPr>
        <w:t>κ</w:t>
      </w:r>
      <w:r>
        <w:rPr>
          <w:rFonts w:eastAsia="Times New Roman" w:cs="Times New Roman"/>
          <w:szCs w:val="24"/>
        </w:rPr>
        <w:t xml:space="preserve">οινοβουλευτικού </w:t>
      </w:r>
      <w:r>
        <w:rPr>
          <w:rFonts w:eastAsia="Times New Roman" w:cs="Times New Roman"/>
          <w:szCs w:val="24"/>
        </w:rPr>
        <w:t>ε</w:t>
      </w:r>
      <w:r>
        <w:rPr>
          <w:rFonts w:eastAsia="Times New Roman" w:cs="Times New Roman"/>
          <w:szCs w:val="24"/>
        </w:rPr>
        <w:t xml:space="preserve">λέγχου και της απαξίας που οι ίδιοι οι Υπουργοί δείχνουν προς τη Βουλή. </w:t>
      </w:r>
    </w:p>
    <w:p w14:paraId="33B9613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Σας ευχαριστώ για την ανοχή.</w:t>
      </w:r>
    </w:p>
    <w:p w14:paraId="33B96135"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Θεωνά</w:t>
      </w:r>
      <w:proofErr w:type="spellEnd"/>
      <w:r>
        <w:rPr>
          <w:rFonts w:eastAsia="Times New Roman" w:cs="Times New Roman"/>
          <w:szCs w:val="24"/>
        </w:rPr>
        <w:t xml:space="preserve">, θέλετε να μιλήσετε τώρα; </w:t>
      </w:r>
    </w:p>
    <w:p w14:paraId="33B96136"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Ας μιλήσει</w:t>
      </w:r>
      <w:r>
        <w:rPr>
          <w:rFonts w:eastAsia="Times New Roman" w:cs="Times New Roman"/>
          <w:szCs w:val="24"/>
        </w:rPr>
        <w:t xml:space="preserve"> κάποιος άλλος πρώτα.</w:t>
      </w:r>
    </w:p>
    <w:p w14:paraId="33B96137"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Από τη Νέα Δημοκρατία ο κ. </w:t>
      </w:r>
      <w:proofErr w:type="spellStart"/>
      <w:r>
        <w:rPr>
          <w:rFonts w:eastAsia="Times New Roman" w:cs="Times New Roman"/>
          <w:szCs w:val="24"/>
        </w:rPr>
        <w:t>Δένδιας</w:t>
      </w:r>
      <w:proofErr w:type="spellEnd"/>
      <w:r>
        <w:rPr>
          <w:rFonts w:eastAsia="Times New Roman" w:cs="Times New Roman"/>
          <w:szCs w:val="24"/>
        </w:rPr>
        <w:t xml:space="preserve"> δεν είναι εδώ. Συνεχίζουμε με τον κ. Παππά. </w:t>
      </w:r>
    </w:p>
    <w:p w14:paraId="33B9613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Κύριε Παππά, έχετε τον λόγο για δέκα λεπτά. </w:t>
      </w:r>
    </w:p>
    <w:p w14:paraId="33B96139"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Κυρία Πρόεδρε, τοποθετούμεθα αρχικά επί της συζητ</w:t>
      </w:r>
      <w:r>
        <w:rPr>
          <w:rFonts w:eastAsia="Times New Roman" w:cs="Times New Roman"/>
          <w:szCs w:val="24"/>
        </w:rPr>
        <w:t>ήσεως. Εγώ θέλω να αναφερθώ σε ένα θέμα επικαιρότητας</w:t>
      </w:r>
      <w:r>
        <w:rPr>
          <w:rFonts w:eastAsia="Times New Roman" w:cs="Times New Roman"/>
          <w:szCs w:val="24"/>
        </w:rPr>
        <w:t>,</w:t>
      </w:r>
      <w:r>
        <w:rPr>
          <w:rFonts w:eastAsia="Times New Roman" w:cs="Times New Roman"/>
          <w:szCs w:val="24"/>
        </w:rPr>
        <w:t xml:space="preserve"> που απασχολεί ιδιαίτερα τον ελληνικό λαό. </w:t>
      </w:r>
    </w:p>
    <w:p w14:paraId="33B9613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Είμαστε εδώ σήμερα, ένα</w:t>
      </w:r>
      <w:r>
        <w:rPr>
          <w:rFonts w:eastAsia="Times New Roman" w:cs="Times New Roman"/>
          <w:szCs w:val="24"/>
        </w:rPr>
        <w:t>ν</w:t>
      </w:r>
      <w:r>
        <w:rPr>
          <w:rFonts w:eastAsia="Times New Roman" w:cs="Times New Roman"/>
          <w:szCs w:val="24"/>
        </w:rPr>
        <w:t xml:space="preserve"> χρόνο μετά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ένα</w:t>
      </w:r>
      <w:r>
        <w:rPr>
          <w:rFonts w:eastAsia="Times New Roman" w:cs="Times New Roman"/>
          <w:szCs w:val="24"/>
        </w:rPr>
        <w:t>ν</w:t>
      </w:r>
      <w:r>
        <w:rPr>
          <w:rFonts w:eastAsia="Times New Roman" w:cs="Times New Roman"/>
          <w:szCs w:val="24"/>
        </w:rPr>
        <w:t xml:space="preserve"> χρόνο μετά το περήφανο «</w:t>
      </w:r>
      <w:r>
        <w:rPr>
          <w:rFonts w:eastAsia="Times New Roman" w:cs="Times New Roman"/>
          <w:szCs w:val="24"/>
        </w:rPr>
        <w:t>ό</w:t>
      </w:r>
      <w:r>
        <w:rPr>
          <w:rFonts w:eastAsia="Times New Roman" w:cs="Times New Roman"/>
          <w:szCs w:val="24"/>
        </w:rPr>
        <w:t>χι» του ελληνικού λαού στις 5 Ιουλίου του 2015 και λίγες εβδομάδες μετά</w:t>
      </w:r>
      <w:r>
        <w:rPr>
          <w:rFonts w:eastAsia="Times New Roman" w:cs="Times New Roman"/>
          <w:szCs w:val="24"/>
        </w:rPr>
        <w:t xml:space="preserve"> την επισημοποίηση, μέσω της Ολομέλειας της Βουλής, της κατοχής της πατρίδας μας για ενενήντα εννέα χρόνια. </w:t>
      </w:r>
    </w:p>
    <w:p w14:paraId="33B9613B" w14:textId="77777777" w:rsidR="009013B7" w:rsidRDefault="00F23ED3">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Απευθυνόμεθα</w:t>
      </w:r>
      <w:proofErr w:type="spellEnd"/>
      <w:r>
        <w:rPr>
          <w:rFonts w:eastAsia="Times New Roman" w:cs="Times New Roman"/>
          <w:szCs w:val="24"/>
        </w:rPr>
        <w:t>, λοιπόν, στον ελληνικό λαό και λέμε: Η Χρυσή Αυγή χαιρετίζει τη γενναία απόφαση των Βρετανών πολιτών να πουν «</w:t>
      </w:r>
      <w:r>
        <w:rPr>
          <w:rFonts w:eastAsia="Times New Roman" w:cs="Times New Roman"/>
          <w:szCs w:val="24"/>
        </w:rPr>
        <w:t>’</w:t>
      </w:r>
      <w:proofErr w:type="spellStart"/>
      <w:r>
        <w:rPr>
          <w:rFonts w:eastAsia="Times New Roman" w:cs="Times New Roman"/>
          <w:szCs w:val="24"/>
        </w:rPr>
        <w:t>ο</w:t>
      </w:r>
      <w:r>
        <w:rPr>
          <w:rFonts w:eastAsia="Times New Roman" w:cs="Times New Roman"/>
          <w:szCs w:val="24"/>
        </w:rPr>
        <w:t>χι</w:t>
      </w:r>
      <w:proofErr w:type="spellEnd"/>
      <w:r>
        <w:rPr>
          <w:rFonts w:eastAsia="Times New Roman" w:cs="Times New Roman"/>
          <w:szCs w:val="24"/>
        </w:rPr>
        <w:t xml:space="preserve">» στα κοράκια των </w:t>
      </w:r>
      <w:r>
        <w:rPr>
          <w:rFonts w:eastAsia="Times New Roman" w:cs="Times New Roman"/>
          <w:szCs w:val="24"/>
        </w:rPr>
        <w:t>Βρυξελλών, να πουν «</w:t>
      </w:r>
      <w:r>
        <w:rPr>
          <w:rFonts w:eastAsia="Times New Roman" w:cs="Times New Roman"/>
          <w:szCs w:val="24"/>
        </w:rPr>
        <w:t>ό</w:t>
      </w:r>
      <w:r>
        <w:rPr>
          <w:rFonts w:eastAsia="Times New Roman" w:cs="Times New Roman"/>
          <w:szCs w:val="24"/>
        </w:rPr>
        <w:t>χι» στη γερμανική ολιγαρχία</w:t>
      </w:r>
      <w:r>
        <w:rPr>
          <w:rFonts w:eastAsia="Times New Roman" w:cs="Times New Roman"/>
          <w:szCs w:val="24"/>
        </w:rPr>
        <w:t>,</w:t>
      </w:r>
      <w:r>
        <w:rPr>
          <w:rFonts w:eastAsia="Times New Roman" w:cs="Times New Roman"/>
          <w:szCs w:val="24"/>
        </w:rPr>
        <w:t xml:space="preserve"> που ισοπεδώνει λαούς με πολιτικές λιτότητας, που έχει ποδοπατήσει την εθνική μας ανεξαρτησία, που προωθεί τη λαθρομετανάστευση, που επιβάλλει ποσοστώσεις ακόμα και στα αγροτικά προϊόντα που παράγουμε και δε</w:t>
      </w:r>
      <w:r>
        <w:rPr>
          <w:rFonts w:eastAsia="Times New Roman" w:cs="Times New Roman"/>
          <w:szCs w:val="24"/>
        </w:rPr>
        <w:t>ν επιτρέπει να συνάψουμε ισχυρούς δεσμούς με τη μεγάλη δύναμη, με την ομόδοξη δύναμη</w:t>
      </w:r>
      <w:r>
        <w:rPr>
          <w:rFonts w:eastAsia="Times New Roman" w:cs="Times New Roman"/>
          <w:szCs w:val="24"/>
        </w:rPr>
        <w:t>,</w:t>
      </w:r>
      <w:r>
        <w:rPr>
          <w:rFonts w:eastAsia="Times New Roman" w:cs="Times New Roman"/>
          <w:szCs w:val="24"/>
        </w:rPr>
        <w:t xml:space="preserve"> που λέγεται Ρωσία. </w:t>
      </w:r>
    </w:p>
    <w:p w14:paraId="33B9613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Άμεση πολιτική συνέπεια του </w:t>
      </w:r>
      <w:r>
        <w:rPr>
          <w:rFonts w:eastAsia="Times New Roman" w:cs="Times New Roman"/>
          <w:szCs w:val="24"/>
          <w:lang w:val="en-US"/>
        </w:rPr>
        <w:t>Brexit</w:t>
      </w:r>
      <w:r>
        <w:rPr>
          <w:rFonts w:eastAsia="Times New Roman" w:cs="Times New Roman"/>
          <w:szCs w:val="24"/>
        </w:rPr>
        <w:t xml:space="preserve"> είναι η γιγάντωση των ευρωπαϊκών πατριωτικών και εθνικιστικών δυνάμεων</w:t>
      </w:r>
      <w:r>
        <w:rPr>
          <w:rFonts w:eastAsia="Times New Roman" w:cs="Times New Roman"/>
          <w:szCs w:val="24"/>
        </w:rPr>
        <w:t>,</w:t>
      </w:r>
      <w:r>
        <w:rPr>
          <w:rFonts w:eastAsia="Times New Roman" w:cs="Times New Roman"/>
          <w:szCs w:val="24"/>
        </w:rPr>
        <w:t xml:space="preserve"> με πρωτοπόρο το κίνημα της Χρυσής Αυγής</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w:t>
      </w:r>
      <w:r>
        <w:rPr>
          <w:rFonts w:eastAsia="Times New Roman" w:cs="Times New Roman"/>
          <w:szCs w:val="24"/>
        </w:rPr>
        <w:t>,</w:t>
      </w:r>
      <w:r>
        <w:rPr>
          <w:rFonts w:eastAsia="Times New Roman" w:cs="Times New Roman"/>
          <w:szCs w:val="24"/>
        </w:rPr>
        <w:t xml:space="preserve"> σε μια Ελλάδα προδομένη, σε μια Ελλάδα που ο πλούτος εκχωρείται σε ξένους τοκογλύφους, είμαστε η μόνη δύναμη αντίστασης, η μόνη δύναμη που μάχεται υπέρ της εθνικής ανεξαρτησίας. </w:t>
      </w:r>
    </w:p>
    <w:p w14:paraId="33B9613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Η Χρυσή Αυγή έχει λάβει θέση υπέρ των εθνών–κρατών, σημειώνοντας πως ο τρό</w:t>
      </w:r>
      <w:r>
        <w:rPr>
          <w:rFonts w:eastAsia="Times New Roman" w:cs="Times New Roman"/>
          <w:szCs w:val="24"/>
        </w:rPr>
        <w:t xml:space="preserve">πος με τον οποίο λειτουργεί τώρα η Ευρωπαϊκή Ένωση αποτελεί μια δυστυχία για τους Ευρωπαίους πολίτες. </w:t>
      </w:r>
    </w:p>
    <w:p w14:paraId="33B9613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Η Ευρωπαϊκή Ένωση έχει επιβάλει πολιτικές λιτότητας</w:t>
      </w:r>
      <w:r>
        <w:rPr>
          <w:rFonts w:eastAsia="Times New Roman" w:cs="Times New Roman"/>
          <w:szCs w:val="24"/>
        </w:rPr>
        <w:t>,</w:t>
      </w:r>
      <w:r>
        <w:rPr>
          <w:rFonts w:eastAsia="Times New Roman" w:cs="Times New Roman"/>
          <w:szCs w:val="24"/>
        </w:rPr>
        <w:t xml:space="preserve"> που έχουν οδηγήσει χιλιάδες συμπατριώτες μας στην αυτοκτονία. Προωθεί τη λαθρομετανάστευση και το σχ</w:t>
      </w:r>
      <w:r>
        <w:rPr>
          <w:rFonts w:eastAsia="Times New Roman" w:cs="Times New Roman"/>
          <w:szCs w:val="24"/>
        </w:rPr>
        <w:t>έδιο της παγκοσμιοποίησης</w:t>
      </w:r>
      <w:r>
        <w:rPr>
          <w:rFonts w:eastAsia="Times New Roman" w:cs="Times New Roman"/>
          <w:szCs w:val="24"/>
        </w:rPr>
        <w:t>,</w:t>
      </w:r>
      <w:r>
        <w:rPr>
          <w:rFonts w:eastAsia="Times New Roman" w:cs="Times New Roman"/>
          <w:szCs w:val="24"/>
        </w:rPr>
        <w:t xml:space="preserve"> με τελικό στόχο τη διάλυση των εθνών–κρατών. </w:t>
      </w:r>
    </w:p>
    <w:p w14:paraId="33B9613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Το αποτέλεσμα, όμως, του δημοψηφίσματος είναι μια νίκη του εθνικισμού απέναντι σε μια Ευρωπαϊκή Ένωση που είναι </w:t>
      </w:r>
      <w:proofErr w:type="spellStart"/>
      <w:r>
        <w:rPr>
          <w:rFonts w:eastAsia="Times New Roman" w:cs="Times New Roman"/>
          <w:szCs w:val="24"/>
        </w:rPr>
        <w:t>γερμανοκρατική</w:t>
      </w:r>
      <w:proofErr w:type="spellEnd"/>
      <w:r>
        <w:rPr>
          <w:rFonts w:eastAsia="Times New Roman" w:cs="Times New Roman"/>
          <w:szCs w:val="24"/>
        </w:rPr>
        <w:t xml:space="preserve"> και η οποία τελικά πολεμάει τα έθνη–κράτη. </w:t>
      </w:r>
    </w:p>
    <w:p w14:paraId="33B9614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Τέλος, πάγια</w:t>
      </w:r>
      <w:r>
        <w:rPr>
          <w:rFonts w:eastAsia="Times New Roman" w:cs="Times New Roman"/>
          <w:szCs w:val="24"/>
        </w:rPr>
        <w:t xml:space="preserve"> θέση της Χρυσής Αυγής είναι η διενέργεια δημοψηφίσματος για την παραμονή της Ελλάδος στη ζώνη του ευρώ. </w:t>
      </w:r>
    </w:p>
    <w:p w14:paraId="33B9614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Αξίζει, όμως, στο σημείο αυτό να εξετάσουμε την πολιτική στάση του νεοφιλελεύθερου ΣΥΡΙΖΑ πάνω στο ζήτημα αυτό. </w:t>
      </w:r>
    </w:p>
    <w:p w14:paraId="33B9614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Ο κ. Τσίπρας</w:t>
      </w:r>
      <w:r>
        <w:rPr>
          <w:rFonts w:eastAsia="Times New Roman" w:cs="Times New Roman"/>
          <w:szCs w:val="24"/>
        </w:rPr>
        <w:t>,</w:t>
      </w:r>
      <w:r>
        <w:rPr>
          <w:rFonts w:eastAsia="Times New Roman" w:cs="Times New Roman"/>
          <w:szCs w:val="24"/>
        </w:rPr>
        <w:t xml:space="preserve"> μιλώντας το Σάββατο στη</w:t>
      </w:r>
      <w:r>
        <w:rPr>
          <w:rFonts w:eastAsia="Times New Roman" w:cs="Times New Roman"/>
          <w:szCs w:val="24"/>
        </w:rPr>
        <w:t xml:space="preserve">ν Κεντρική Επιτροπή του ΣΥΡΙΖΑ, είπε ακριβώς ότι είναι απολύτως σεβαστή η απόφαση του </w:t>
      </w:r>
      <w:r>
        <w:rPr>
          <w:rFonts w:eastAsia="Times New Roman" w:cs="Times New Roman"/>
          <w:szCs w:val="24"/>
        </w:rPr>
        <w:t>β</w:t>
      </w:r>
      <w:r>
        <w:rPr>
          <w:rFonts w:eastAsia="Times New Roman" w:cs="Times New Roman"/>
          <w:szCs w:val="24"/>
        </w:rPr>
        <w:t xml:space="preserve">ρετανικού λαού, αναφερόμενος στο </w:t>
      </w:r>
      <w:r>
        <w:rPr>
          <w:rFonts w:eastAsia="Times New Roman" w:cs="Times New Roman"/>
          <w:szCs w:val="24"/>
          <w:lang w:val="en-US"/>
        </w:rPr>
        <w:t>Brexit</w:t>
      </w:r>
      <w:r>
        <w:rPr>
          <w:rFonts w:eastAsia="Times New Roman" w:cs="Times New Roman"/>
          <w:szCs w:val="24"/>
        </w:rPr>
        <w:t xml:space="preserve"> και στο δημοψήφισμα στη Βρετανία. Ούτε ένας απ’ αυτούς που ήταν από κάτω δεν βρήκε το σθένος να ρωτήσει το αυτονόητο: Γιατί η ψήφ</w:t>
      </w:r>
      <w:r>
        <w:rPr>
          <w:rFonts w:eastAsia="Times New Roman" w:cs="Times New Roman"/>
          <w:szCs w:val="24"/>
        </w:rPr>
        <w:t>ος των Βρετανών είναι απολύτως σεβαστή και δεν ήταν το ίδιο σεβαστή η ετυμηγορία του ελληνικού λαού πριν από έναν χρόνο, στις 5 Ιουλίου, όταν είπε «</w:t>
      </w:r>
      <w:r>
        <w:rPr>
          <w:rFonts w:eastAsia="Times New Roman" w:cs="Times New Roman"/>
          <w:szCs w:val="24"/>
        </w:rPr>
        <w:t>ό</w:t>
      </w:r>
      <w:r>
        <w:rPr>
          <w:rFonts w:eastAsia="Times New Roman" w:cs="Times New Roman"/>
          <w:szCs w:val="24"/>
        </w:rPr>
        <w:t xml:space="preserve">χι» στους εκβιασμούς των εθνικών τοκογλύφων; </w:t>
      </w:r>
    </w:p>
    <w:p w14:paraId="33B9614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Ο ελληνικός λαός κάτω από πολύ δύσκολες συνθήκες,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w:t>
      </w:r>
      <w:r>
        <w:rPr>
          <w:rFonts w:eastAsia="Times New Roman" w:cs="Times New Roman"/>
          <w:szCs w:val="24"/>
          <w:lang w:val="en-US"/>
        </w:rPr>
        <w:t>trols</w:t>
      </w:r>
      <w:r>
        <w:rPr>
          <w:rFonts w:eastAsia="Times New Roman" w:cs="Times New Roman"/>
          <w:szCs w:val="24"/>
        </w:rPr>
        <w:t>, κλειστές τράπεζες, καθυστερήσεις και μειώσεις στις συντάξεις, τους μισθούς, ανεργία, ψυχολογική επίθεση</w:t>
      </w:r>
      <w:r>
        <w:rPr>
          <w:rFonts w:eastAsia="Times New Roman" w:cs="Times New Roman"/>
          <w:szCs w:val="24"/>
        </w:rPr>
        <w:t>,</w:t>
      </w:r>
      <w:r>
        <w:rPr>
          <w:rFonts w:eastAsia="Times New Roman" w:cs="Times New Roman"/>
          <w:szCs w:val="24"/>
        </w:rPr>
        <w:t xml:space="preserve"> κυρίως, προπαγάνδα και </w:t>
      </w:r>
      <w:proofErr w:type="spellStart"/>
      <w:r>
        <w:rPr>
          <w:rFonts w:eastAsia="Times New Roman" w:cs="Times New Roman"/>
          <w:szCs w:val="24"/>
        </w:rPr>
        <w:t>τρομολαγνεία</w:t>
      </w:r>
      <w:proofErr w:type="spellEnd"/>
      <w:r>
        <w:rPr>
          <w:rFonts w:eastAsia="Times New Roman" w:cs="Times New Roman"/>
          <w:szCs w:val="24"/>
        </w:rPr>
        <w:t xml:space="preserve"> από τα «μέσα μαζικής εξαπάτησης», απέρριψε το τρίτο μνημόνιο, το οποίο, όμως, μέσα σε μια εβδομάδα ο κ. Τσίπ</w:t>
      </w:r>
      <w:r>
        <w:rPr>
          <w:rFonts w:eastAsia="Times New Roman" w:cs="Times New Roman"/>
          <w:szCs w:val="24"/>
        </w:rPr>
        <w:t>ρας ενστερνίστηκε πλήρως</w:t>
      </w:r>
      <w:r>
        <w:rPr>
          <w:rFonts w:eastAsia="Times New Roman" w:cs="Times New Roman"/>
          <w:szCs w:val="24"/>
        </w:rPr>
        <w:t>,</w:t>
      </w:r>
      <w:r>
        <w:rPr>
          <w:rFonts w:eastAsia="Times New Roman" w:cs="Times New Roman"/>
          <w:szCs w:val="24"/>
        </w:rPr>
        <w:t xml:space="preserve"> με αντάλλαγμα την παραμονή του στην εξουσία. </w:t>
      </w:r>
    </w:p>
    <w:p w14:paraId="33B96144" w14:textId="77777777" w:rsidR="009013B7" w:rsidRDefault="00F23ED3">
      <w:pPr>
        <w:spacing w:line="600" w:lineRule="auto"/>
        <w:ind w:firstLine="720"/>
        <w:jc w:val="both"/>
        <w:rPr>
          <w:rFonts w:eastAsia="Times New Roman"/>
          <w:szCs w:val="24"/>
        </w:rPr>
      </w:pPr>
      <w:r>
        <w:rPr>
          <w:rFonts w:eastAsia="Times New Roman"/>
          <w:szCs w:val="24"/>
        </w:rPr>
        <w:lastRenderedPageBreak/>
        <w:t>Ο ΣΥΡΙΖΑ πούλησε το «</w:t>
      </w:r>
      <w:r>
        <w:rPr>
          <w:rFonts w:eastAsia="Times New Roman"/>
          <w:szCs w:val="24"/>
        </w:rPr>
        <w:t>ό</w:t>
      </w:r>
      <w:r>
        <w:rPr>
          <w:rFonts w:eastAsia="Times New Roman"/>
          <w:szCs w:val="24"/>
        </w:rPr>
        <w:t>χι» του ελληνικού λαού με συνοπτικές διαδικασίες και τώρα λέει ότι σέβεται το «</w:t>
      </w:r>
      <w:r>
        <w:rPr>
          <w:rFonts w:eastAsia="Times New Roman"/>
          <w:szCs w:val="24"/>
        </w:rPr>
        <w:t>ό</w:t>
      </w:r>
      <w:r>
        <w:rPr>
          <w:rFonts w:eastAsia="Times New Roman"/>
          <w:szCs w:val="24"/>
        </w:rPr>
        <w:t xml:space="preserve">χι» των Βρετανών. Η εξυπηρέτηση, τελικά, των πιο στενών και ταπεινών συντηρητικών </w:t>
      </w:r>
      <w:r>
        <w:rPr>
          <w:rFonts w:eastAsia="Times New Roman"/>
          <w:szCs w:val="24"/>
        </w:rPr>
        <w:t>συμφερόντων για τον ΣΥΡΙΖΑ συνεπάγεται κόστος για τον ελληνικό λαό. Αυτή είναι και η μόνη κόκκινη γραμμή για τον ΣΥΡΙΖΑ.</w:t>
      </w:r>
    </w:p>
    <w:p w14:paraId="33B96145" w14:textId="77777777" w:rsidR="009013B7" w:rsidRDefault="00F23ED3">
      <w:pPr>
        <w:spacing w:line="600" w:lineRule="auto"/>
        <w:ind w:firstLine="720"/>
        <w:jc w:val="both"/>
        <w:rPr>
          <w:rFonts w:eastAsia="Times New Roman"/>
          <w:szCs w:val="24"/>
        </w:rPr>
      </w:pPr>
      <w:r>
        <w:rPr>
          <w:rFonts w:eastAsia="Times New Roman"/>
          <w:szCs w:val="24"/>
        </w:rPr>
        <w:t xml:space="preserve">Όσο για τη Νέα Δημοκρατία; Ξεκάθαρος ως προς την </w:t>
      </w:r>
      <w:proofErr w:type="spellStart"/>
      <w:r>
        <w:rPr>
          <w:rFonts w:eastAsia="Times New Roman"/>
          <w:szCs w:val="24"/>
        </w:rPr>
        <w:t>εθνομηδενιστική</w:t>
      </w:r>
      <w:proofErr w:type="spellEnd"/>
      <w:r>
        <w:rPr>
          <w:rFonts w:eastAsia="Times New Roman"/>
          <w:szCs w:val="24"/>
        </w:rPr>
        <w:t xml:space="preserve"> του αντίληψη από μία κοσμοπολίτικη μεριά, ο νυν Αρχηγός της Νέας Δημοκ</w:t>
      </w:r>
      <w:r>
        <w:rPr>
          <w:rFonts w:eastAsia="Times New Roman"/>
          <w:szCs w:val="24"/>
        </w:rPr>
        <w:t xml:space="preserve">ρατίας, κ. Κυριάκος Μητσοτάκης, επανέλαβε την πεποίθησή του για τον χωρισμό κράτους-Εκκλησίας στην πρόσφατη συνάντηση που είχε με τον Αλέξη Τσίπρα. Διαβάζουμε χαρακτηριστικά στην </w:t>
      </w:r>
      <w:r>
        <w:rPr>
          <w:rFonts w:eastAsia="Times New Roman"/>
          <w:szCs w:val="24"/>
        </w:rPr>
        <w:t>κ</w:t>
      </w:r>
      <w:r>
        <w:rPr>
          <w:rFonts w:eastAsia="Times New Roman"/>
          <w:szCs w:val="24"/>
        </w:rPr>
        <w:t>υριακάτικη «</w:t>
      </w:r>
      <w:r>
        <w:rPr>
          <w:rFonts w:eastAsia="Times New Roman"/>
          <w:szCs w:val="24"/>
          <w:lang w:val="en-US"/>
        </w:rPr>
        <w:t>REAL</w:t>
      </w:r>
      <w:r>
        <w:rPr>
          <w:rFonts w:eastAsia="Times New Roman"/>
          <w:szCs w:val="24"/>
        </w:rPr>
        <w:t xml:space="preserve"> </w:t>
      </w:r>
      <w:r>
        <w:rPr>
          <w:rFonts w:eastAsia="Times New Roman"/>
          <w:szCs w:val="24"/>
          <w:lang w:val="en-US"/>
        </w:rPr>
        <w:t>NEWS</w:t>
      </w:r>
      <w:r>
        <w:rPr>
          <w:rFonts w:eastAsia="Times New Roman"/>
          <w:szCs w:val="24"/>
        </w:rPr>
        <w:t>»: «Ο Πρόεδρος της Νέας Δημοκρατίας φέρεται, επίσης, να</w:t>
      </w:r>
      <w:r>
        <w:rPr>
          <w:rFonts w:eastAsia="Times New Roman"/>
          <w:szCs w:val="24"/>
        </w:rPr>
        <w:t xml:space="preserve"> προειδοποίησε τον Πρωθυπουργό ότι καθιέρωση της απλής αναλογικής μπορεί να οδηγήσει σε κατακερματισμό κομμάτων</w:t>
      </w:r>
      <w:r>
        <w:rPr>
          <w:rFonts w:eastAsia="Times New Roman"/>
          <w:szCs w:val="24"/>
        </w:rPr>
        <w:t>.</w:t>
      </w:r>
      <w:r>
        <w:rPr>
          <w:rFonts w:eastAsia="Times New Roman"/>
          <w:szCs w:val="24"/>
        </w:rPr>
        <w:t xml:space="preserve">». </w:t>
      </w:r>
    </w:p>
    <w:p w14:paraId="33B96146" w14:textId="77777777" w:rsidR="009013B7" w:rsidRDefault="00F23ED3">
      <w:pPr>
        <w:spacing w:line="600" w:lineRule="auto"/>
        <w:ind w:firstLine="720"/>
        <w:jc w:val="both"/>
        <w:rPr>
          <w:rFonts w:eastAsia="Times New Roman"/>
          <w:szCs w:val="24"/>
        </w:rPr>
      </w:pPr>
      <w:r>
        <w:rPr>
          <w:rFonts w:eastAsia="Times New Roman"/>
          <w:szCs w:val="24"/>
        </w:rPr>
        <w:lastRenderedPageBreak/>
        <w:t>Επίσης, αποδέχθηκε την ύπαρξη ενός διαύλου επικοινωνίας μεταξύ των δύο ανδρών. «Εγώ δεν είμαι αντίθετος στην ύπαρξη διαύλου επικοινωνίας», φ</w:t>
      </w:r>
      <w:r>
        <w:rPr>
          <w:rFonts w:eastAsia="Times New Roman"/>
          <w:szCs w:val="24"/>
        </w:rPr>
        <w:t xml:space="preserve">έρεται να είπε στον Αλέξη Τσίπρα, προς τον οποίο πρότεινε συναίνεση στη </w:t>
      </w:r>
      <w:r>
        <w:rPr>
          <w:rFonts w:eastAsia="Times New Roman"/>
          <w:szCs w:val="24"/>
        </w:rPr>
        <w:t>σ</w:t>
      </w:r>
      <w:r>
        <w:rPr>
          <w:rFonts w:eastAsia="Times New Roman"/>
          <w:szCs w:val="24"/>
        </w:rPr>
        <w:t>υνταγματική Αναθεώρηση. «Να συμφωνήσω εγώ στο να συμπεριληφθεί το άρθρο 3 στην Αναθεώρηση…»</w:t>
      </w:r>
      <w:r>
        <w:rPr>
          <w:rFonts w:eastAsia="Times New Roman"/>
          <w:szCs w:val="24"/>
        </w:rPr>
        <w:t xml:space="preserve">, </w:t>
      </w:r>
      <w:r>
        <w:rPr>
          <w:rFonts w:eastAsia="Times New Roman"/>
          <w:szCs w:val="24"/>
        </w:rPr>
        <w:t>δηλαδή ο χωρισμός κράτους-Εκκλησίας</w:t>
      </w:r>
      <w:r>
        <w:rPr>
          <w:rFonts w:eastAsia="Times New Roman"/>
          <w:szCs w:val="24"/>
        </w:rPr>
        <w:t>,</w:t>
      </w:r>
      <w:r>
        <w:rPr>
          <w:rFonts w:eastAsia="Times New Roman"/>
          <w:szCs w:val="24"/>
        </w:rPr>
        <w:t xml:space="preserve"> «…κι εσύ Τσίπρα στο άρθρο 16», δηλαδή στα ιδιωτικά πα</w:t>
      </w:r>
      <w:r>
        <w:rPr>
          <w:rFonts w:eastAsia="Times New Roman"/>
          <w:szCs w:val="24"/>
        </w:rPr>
        <w:t xml:space="preserve">νεπιστήμια. Όποιος πάρει στις εκλογές την πλειοψηφία, να έχει την πρωτοβουλία αλλαγής τους, να είναι, δηλαδή, </w:t>
      </w:r>
      <w:proofErr w:type="spellStart"/>
      <w:r>
        <w:rPr>
          <w:rFonts w:eastAsia="Times New Roman"/>
          <w:szCs w:val="24"/>
        </w:rPr>
        <w:t>διακύβευμα</w:t>
      </w:r>
      <w:proofErr w:type="spellEnd"/>
      <w:r>
        <w:rPr>
          <w:rFonts w:eastAsia="Times New Roman"/>
          <w:szCs w:val="24"/>
        </w:rPr>
        <w:t xml:space="preserve"> στις εκλογές και η </w:t>
      </w:r>
      <w:r>
        <w:rPr>
          <w:rFonts w:eastAsia="Times New Roman"/>
          <w:szCs w:val="24"/>
        </w:rPr>
        <w:t>σ</w:t>
      </w:r>
      <w:r>
        <w:rPr>
          <w:rFonts w:eastAsia="Times New Roman"/>
          <w:szCs w:val="24"/>
        </w:rPr>
        <w:t xml:space="preserve">υνταγματική Αναθεώρηση.  </w:t>
      </w:r>
    </w:p>
    <w:p w14:paraId="33B96147" w14:textId="77777777" w:rsidR="009013B7" w:rsidRDefault="00F23ED3">
      <w:pPr>
        <w:spacing w:line="600" w:lineRule="auto"/>
        <w:ind w:firstLine="720"/>
        <w:jc w:val="both"/>
        <w:rPr>
          <w:rFonts w:eastAsia="Times New Roman"/>
          <w:szCs w:val="24"/>
        </w:rPr>
      </w:pPr>
      <w:r>
        <w:rPr>
          <w:rFonts w:eastAsia="Times New Roman"/>
          <w:szCs w:val="24"/>
        </w:rPr>
        <w:t xml:space="preserve">Αυτό το οποίο διαπιστώνουμε από το </w:t>
      </w:r>
      <w:r>
        <w:rPr>
          <w:rFonts w:eastAsia="Times New Roman"/>
          <w:szCs w:val="24"/>
          <w:lang w:val="en-US"/>
        </w:rPr>
        <w:t>deal</w:t>
      </w:r>
      <w:r>
        <w:rPr>
          <w:rFonts w:eastAsia="Times New Roman"/>
          <w:szCs w:val="24"/>
        </w:rPr>
        <w:t>, από τη συμφωνία</w:t>
      </w:r>
      <w:r>
        <w:rPr>
          <w:rFonts w:eastAsia="Times New Roman"/>
          <w:szCs w:val="24"/>
        </w:rPr>
        <w:t>,</w:t>
      </w:r>
      <w:r>
        <w:rPr>
          <w:rFonts w:eastAsia="Times New Roman"/>
          <w:szCs w:val="24"/>
        </w:rPr>
        <w:t xml:space="preserve"> που προτείνει ο κ. Μητσοτάκης, </w:t>
      </w:r>
      <w:r>
        <w:rPr>
          <w:rFonts w:eastAsia="Times New Roman"/>
          <w:szCs w:val="24"/>
        </w:rPr>
        <w:t>είναι ότι δεν έχει κανένα πρόβλημα στο να συναινέσει στο</w:t>
      </w:r>
      <w:r>
        <w:rPr>
          <w:rFonts w:eastAsia="Times New Roman"/>
          <w:szCs w:val="24"/>
        </w:rPr>
        <w:t>ν</w:t>
      </w:r>
      <w:r>
        <w:rPr>
          <w:rFonts w:eastAsia="Times New Roman"/>
          <w:szCs w:val="24"/>
        </w:rPr>
        <w:t xml:space="preserve"> χωρισμό Εκκλησίας-</w:t>
      </w:r>
      <w:r>
        <w:rPr>
          <w:rFonts w:eastAsia="Times New Roman"/>
          <w:szCs w:val="24"/>
        </w:rPr>
        <w:t>Κ</w:t>
      </w:r>
      <w:r>
        <w:rPr>
          <w:rFonts w:eastAsia="Times New Roman"/>
          <w:szCs w:val="24"/>
        </w:rPr>
        <w:t>ράτους, κάτι το οποίο ναρκοθετεί το</w:t>
      </w:r>
      <w:r>
        <w:rPr>
          <w:rFonts w:eastAsia="Times New Roman"/>
          <w:szCs w:val="24"/>
        </w:rPr>
        <w:t>ν</w:t>
      </w:r>
      <w:r>
        <w:rPr>
          <w:rFonts w:eastAsia="Times New Roman"/>
          <w:szCs w:val="24"/>
        </w:rPr>
        <w:t xml:space="preserve"> θεμέλιο λίθο του σύγχρονου ελληνικού κράτους, αρκεί να γίνει το δικό του χατίρι</w:t>
      </w:r>
      <w:r>
        <w:rPr>
          <w:rFonts w:eastAsia="Times New Roman"/>
          <w:szCs w:val="24"/>
        </w:rPr>
        <w:t>,</w:t>
      </w:r>
      <w:r>
        <w:rPr>
          <w:rFonts w:eastAsia="Times New Roman"/>
          <w:szCs w:val="24"/>
        </w:rPr>
        <w:t xml:space="preserve"> με την ίδρυση ιδιωτικών πανεπιστημίων. </w:t>
      </w:r>
    </w:p>
    <w:p w14:paraId="33B96148" w14:textId="77777777" w:rsidR="009013B7" w:rsidRDefault="00F23ED3">
      <w:pPr>
        <w:spacing w:line="600" w:lineRule="auto"/>
        <w:ind w:firstLine="720"/>
        <w:jc w:val="both"/>
        <w:rPr>
          <w:rFonts w:eastAsia="Times New Roman"/>
          <w:szCs w:val="24"/>
        </w:rPr>
      </w:pPr>
      <w:r>
        <w:rPr>
          <w:rFonts w:eastAsia="Times New Roman"/>
          <w:szCs w:val="24"/>
        </w:rPr>
        <w:lastRenderedPageBreak/>
        <w:t xml:space="preserve">Προκειμένου, λοιπόν, </w:t>
      </w:r>
      <w:r>
        <w:rPr>
          <w:rFonts w:eastAsia="Times New Roman"/>
          <w:szCs w:val="24"/>
        </w:rPr>
        <w:t xml:space="preserve">να εξυπηρετήσει τα νεοφιλελεύθερα σχέδια στον χώρο της </w:t>
      </w:r>
      <w:r>
        <w:rPr>
          <w:rFonts w:eastAsia="Times New Roman"/>
          <w:szCs w:val="24"/>
        </w:rPr>
        <w:t>π</w:t>
      </w:r>
      <w:r>
        <w:rPr>
          <w:rFonts w:eastAsia="Times New Roman"/>
          <w:szCs w:val="24"/>
        </w:rPr>
        <w:t xml:space="preserve">αιδείας, δεν διστάζει να συνάδει με τις σκοτεινές επιδιώξεις των άλλων </w:t>
      </w:r>
      <w:proofErr w:type="spellStart"/>
      <w:r>
        <w:rPr>
          <w:rFonts w:eastAsia="Times New Roman"/>
          <w:szCs w:val="24"/>
        </w:rPr>
        <w:t>εθνομηδ</w:t>
      </w:r>
      <w:r>
        <w:rPr>
          <w:rFonts w:eastAsia="Times New Roman"/>
          <w:szCs w:val="24"/>
        </w:rPr>
        <w:t>εν</w:t>
      </w:r>
      <w:r>
        <w:rPr>
          <w:rFonts w:eastAsia="Times New Roman"/>
          <w:szCs w:val="24"/>
        </w:rPr>
        <w:t>ιστών</w:t>
      </w:r>
      <w:proofErr w:type="spellEnd"/>
      <w:r>
        <w:rPr>
          <w:rFonts w:eastAsia="Times New Roman"/>
          <w:szCs w:val="24"/>
        </w:rPr>
        <w:t xml:space="preserve">, των </w:t>
      </w:r>
      <w:proofErr w:type="spellStart"/>
      <w:r>
        <w:rPr>
          <w:rFonts w:eastAsia="Times New Roman"/>
          <w:szCs w:val="24"/>
        </w:rPr>
        <w:t>εθνομηδενιστών</w:t>
      </w:r>
      <w:proofErr w:type="spellEnd"/>
      <w:r>
        <w:rPr>
          <w:rFonts w:eastAsia="Times New Roman"/>
          <w:szCs w:val="24"/>
        </w:rPr>
        <w:t xml:space="preserve"> με αριστερή ταυτότητα, οι οποίοι θέλουν να απαλλαγούν από την Ορθοδοξία ως συστατικό του ελλην</w:t>
      </w:r>
      <w:r>
        <w:rPr>
          <w:rFonts w:eastAsia="Times New Roman"/>
          <w:szCs w:val="24"/>
        </w:rPr>
        <w:t xml:space="preserve">ικού </w:t>
      </w:r>
      <w:r>
        <w:rPr>
          <w:rFonts w:eastAsia="Times New Roman"/>
          <w:szCs w:val="24"/>
        </w:rPr>
        <w:t>έ</w:t>
      </w:r>
      <w:r>
        <w:rPr>
          <w:rFonts w:eastAsia="Times New Roman"/>
          <w:szCs w:val="24"/>
        </w:rPr>
        <w:t xml:space="preserve">θνους. </w:t>
      </w:r>
    </w:p>
    <w:p w14:paraId="33B96149" w14:textId="77777777" w:rsidR="009013B7" w:rsidRDefault="00F23ED3">
      <w:pPr>
        <w:spacing w:line="600" w:lineRule="auto"/>
        <w:ind w:firstLine="720"/>
        <w:jc w:val="both"/>
        <w:rPr>
          <w:rFonts w:eastAsia="Times New Roman"/>
          <w:szCs w:val="24"/>
        </w:rPr>
      </w:pPr>
      <w:r>
        <w:rPr>
          <w:rFonts w:eastAsia="Times New Roman"/>
          <w:szCs w:val="24"/>
        </w:rPr>
        <w:t>Βεβαίως, η στάση του κ. Μητσοτάκη δεν μας εκπλήσσει σε καμ</w:t>
      </w:r>
      <w:r>
        <w:rPr>
          <w:rFonts w:eastAsia="Times New Roman"/>
          <w:szCs w:val="24"/>
        </w:rPr>
        <w:t>μ</w:t>
      </w:r>
      <w:r>
        <w:rPr>
          <w:rFonts w:eastAsia="Times New Roman"/>
          <w:szCs w:val="24"/>
        </w:rPr>
        <w:t xml:space="preserve">ία περίπτωση. Ο φιλελευθερισμός είναι κι αυτός αντεθνικός, έχοντας μία συγκεκριμένη κοσμοπολίτικη αντίληψη για τα ιερά και όσια του </w:t>
      </w:r>
      <w:r>
        <w:rPr>
          <w:rFonts w:eastAsia="Times New Roman"/>
          <w:szCs w:val="24"/>
        </w:rPr>
        <w:t>έ</w:t>
      </w:r>
      <w:r>
        <w:rPr>
          <w:rFonts w:eastAsia="Times New Roman"/>
          <w:szCs w:val="24"/>
        </w:rPr>
        <w:t xml:space="preserve">θνους. </w:t>
      </w:r>
    </w:p>
    <w:p w14:paraId="33B9614A" w14:textId="77777777" w:rsidR="009013B7" w:rsidRDefault="00F23ED3">
      <w:pPr>
        <w:spacing w:line="600" w:lineRule="auto"/>
        <w:ind w:firstLine="720"/>
        <w:jc w:val="both"/>
        <w:rPr>
          <w:rFonts w:eastAsia="Times New Roman"/>
          <w:szCs w:val="24"/>
        </w:rPr>
      </w:pPr>
      <w:r>
        <w:rPr>
          <w:rFonts w:eastAsia="Times New Roman"/>
          <w:szCs w:val="24"/>
        </w:rPr>
        <w:t>Αυτά τα νέα αποκαλυπτήρια του Μητσοτάκη απ</w:t>
      </w:r>
      <w:r>
        <w:rPr>
          <w:rFonts w:eastAsia="Times New Roman"/>
          <w:szCs w:val="24"/>
        </w:rPr>
        <w:t>οτελούν ακόμη ένα ηχηρό χαστούκι στα μούτρα εκείνων των δημοσιογράφων - «παπαγάλων» της Νέας Δημοκρατίας, οι οποίοι με φαιδρή και φθηνή επιχειρηματολογία προσπαθούν να προπαγανδίσουν υπέρ της Νέας Δημοκρατίας και κατά της Χρυσής Αυγής.</w:t>
      </w:r>
    </w:p>
    <w:p w14:paraId="33B9614B" w14:textId="77777777" w:rsidR="009013B7" w:rsidRDefault="00F23ED3">
      <w:pPr>
        <w:spacing w:line="600" w:lineRule="auto"/>
        <w:ind w:firstLine="720"/>
        <w:jc w:val="both"/>
        <w:rPr>
          <w:rFonts w:eastAsia="Times New Roman"/>
          <w:szCs w:val="24"/>
        </w:rPr>
      </w:pPr>
      <w:r>
        <w:rPr>
          <w:rFonts w:eastAsia="Times New Roman"/>
          <w:szCs w:val="24"/>
        </w:rPr>
        <w:lastRenderedPageBreak/>
        <w:t>Οι θλιβεροί αυτοί «ε</w:t>
      </w:r>
      <w:r>
        <w:rPr>
          <w:rFonts w:eastAsia="Times New Roman"/>
          <w:szCs w:val="24"/>
        </w:rPr>
        <w:t>θνικόφρονες» κάνουν ό,τι μπορούν. Όμως, φροντίζει ο ίδιος ο κ. Μητσοτάκης να τους εκθέτει ανεπανόρθωτα με τις ενέργειές του. Ο κ. Μητσοτάκης</w:t>
      </w:r>
      <w:r>
        <w:rPr>
          <w:rFonts w:eastAsia="Times New Roman"/>
          <w:szCs w:val="24"/>
        </w:rPr>
        <w:t>,</w:t>
      </w:r>
      <w:r>
        <w:rPr>
          <w:rFonts w:eastAsia="Times New Roman"/>
          <w:szCs w:val="24"/>
        </w:rPr>
        <w:t xml:space="preserve"> με τα κατά καιρούς λεγόμενά του, επιβεβαιώνει ότι βρίσκεται σε συνεχή πόλεμο με τον εθνικισμό και την Ελλάδα και ε</w:t>
      </w:r>
      <w:r>
        <w:rPr>
          <w:rFonts w:eastAsia="Times New Roman"/>
          <w:szCs w:val="24"/>
        </w:rPr>
        <w:t xml:space="preserve">πιδιώκει τη νεοφιλελεύθερη, κοσμοπολίτικη αποδόμησή της. Να μην τολμήσουν οι πατριδοκάπηλοι εκφραστές του νεοφιλελευθερισμού να ξαναβάλουν στο στόμα τους το ιερό τρίπτυχο που βρίσκεται στον πυρήνα της εθνικής ιδεολογίας, το </w:t>
      </w:r>
      <w:r>
        <w:rPr>
          <w:rFonts w:eastAsia="Times New Roman"/>
          <w:szCs w:val="24"/>
        </w:rPr>
        <w:t>«</w:t>
      </w:r>
      <w:r>
        <w:rPr>
          <w:rFonts w:eastAsia="Times New Roman"/>
          <w:szCs w:val="24"/>
        </w:rPr>
        <w:t>πατρίς-θρησκεία-οικογένεια</w:t>
      </w:r>
      <w:r>
        <w:rPr>
          <w:rFonts w:eastAsia="Times New Roman"/>
          <w:szCs w:val="24"/>
        </w:rPr>
        <w:t>»</w:t>
      </w:r>
      <w:r>
        <w:rPr>
          <w:rFonts w:eastAsia="Times New Roman"/>
          <w:szCs w:val="24"/>
        </w:rPr>
        <w:t xml:space="preserve">. </w:t>
      </w:r>
    </w:p>
    <w:p w14:paraId="33B9614C" w14:textId="77777777" w:rsidR="009013B7" w:rsidRDefault="00F23ED3">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κύριοι, ο εθνικισμός, εκτός από τις εκλογικές νίκες, βαδίζει με γοργό βήμα στον δρόμο της ιδεολογικής του δικαίωσης. Οι επανειλημμένες νίκες της Χρυσής Αυγής, το «</w:t>
      </w:r>
      <w:r>
        <w:rPr>
          <w:rFonts w:eastAsia="Times New Roman"/>
          <w:szCs w:val="24"/>
        </w:rPr>
        <w:t>ό</w:t>
      </w:r>
      <w:r>
        <w:rPr>
          <w:rFonts w:eastAsia="Times New Roman"/>
          <w:szCs w:val="24"/>
        </w:rPr>
        <w:t xml:space="preserve">χι» των Ελλήνων του περασμένου καλοκαιρού και το </w:t>
      </w:r>
      <w:r>
        <w:rPr>
          <w:rFonts w:eastAsia="Times New Roman"/>
          <w:szCs w:val="24"/>
          <w:lang w:val="en-US"/>
        </w:rPr>
        <w:t>Brexit</w:t>
      </w:r>
      <w:r>
        <w:rPr>
          <w:rFonts w:eastAsia="Times New Roman"/>
          <w:szCs w:val="24"/>
        </w:rPr>
        <w:t xml:space="preserve">, η άνοδος, δηλαδή, των </w:t>
      </w:r>
      <w:r>
        <w:rPr>
          <w:rFonts w:eastAsia="Times New Roman"/>
          <w:szCs w:val="24"/>
        </w:rPr>
        <w:t>πατριωτικών κομμάτων σε ολόκληρη την Ευρώπη, είναι βήματα προς την κατεύθυνση αυτή. Ο εθνικισμός είναι ο μόνος που στηρίζει το κράτος</w:t>
      </w:r>
      <w:r>
        <w:rPr>
          <w:rFonts w:eastAsia="Times New Roman"/>
          <w:szCs w:val="24"/>
        </w:rPr>
        <w:t xml:space="preserve"> </w:t>
      </w:r>
      <w:r>
        <w:rPr>
          <w:rFonts w:eastAsia="Times New Roman"/>
          <w:szCs w:val="24"/>
        </w:rPr>
        <w:t xml:space="preserve">πρόνοιας, τον </w:t>
      </w:r>
      <w:r>
        <w:rPr>
          <w:rFonts w:eastAsia="Times New Roman"/>
          <w:szCs w:val="24"/>
        </w:rPr>
        <w:t>Ε</w:t>
      </w:r>
      <w:r>
        <w:rPr>
          <w:rFonts w:eastAsia="Times New Roman"/>
          <w:szCs w:val="24"/>
        </w:rPr>
        <w:t>υρωπαίο εργάτη και τα δικαιώματά του, τη μητρότητα και την οικογένεια, την ασφάλεια και την ελευθερία των λ</w:t>
      </w:r>
      <w:r>
        <w:rPr>
          <w:rFonts w:eastAsia="Times New Roman"/>
          <w:szCs w:val="24"/>
        </w:rPr>
        <w:t>αών.</w:t>
      </w:r>
    </w:p>
    <w:p w14:paraId="33B9614D" w14:textId="77777777" w:rsidR="009013B7" w:rsidRDefault="00F23ED3">
      <w:pPr>
        <w:spacing w:line="600" w:lineRule="auto"/>
        <w:ind w:firstLine="720"/>
        <w:jc w:val="both"/>
        <w:rPr>
          <w:rFonts w:eastAsia="Times New Roman"/>
          <w:szCs w:val="24"/>
        </w:rPr>
      </w:pPr>
      <w:r>
        <w:rPr>
          <w:rFonts w:eastAsia="Times New Roman"/>
          <w:szCs w:val="24"/>
        </w:rPr>
        <w:lastRenderedPageBreak/>
        <w:t xml:space="preserve"> Το τρένο της δικτατορίας του προλεταριάτου</w:t>
      </w:r>
      <w:r>
        <w:rPr>
          <w:rFonts w:eastAsia="Times New Roman"/>
          <w:szCs w:val="24"/>
        </w:rPr>
        <w:t>,</w:t>
      </w:r>
      <w:r>
        <w:rPr>
          <w:rFonts w:eastAsia="Times New Roman"/>
          <w:szCs w:val="24"/>
        </w:rPr>
        <w:t xml:space="preserve"> που θα απελευθέρωνε τους λαούς, δεν θα ξαναπεράσει</w:t>
      </w:r>
      <w:r>
        <w:rPr>
          <w:rFonts w:eastAsia="Times New Roman"/>
          <w:szCs w:val="24"/>
        </w:rPr>
        <w:t>,</w:t>
      </w:r>
      <w:r>
        <w:rPr>
          <w:rFonts w:eastAsia="Times New Roman"/>
          <w:szCs w:val="24"/>
        </w:rPr>
        <w:t xml:space="preserve"> αντίθετα με τη νέα δικτατορία που εγκαθιδρύει η νέα τάξη της παγκοσμιοποίησης, η οποία καθιστά προλετάριους όλους τους πολίτες, ακόμα και αυτούς που νομίζ</w:t>
      </w:r>
      <w:r>
        <w:rPr>
          <w:rFonts w:eastAsia="Times New Roman"/>
          <w:szCs w:val="24"/>
        </w:rPr>
        <w:t>ουν πως η όποια οικονομική τους άνεση τους διατηρεί στο απυρόβλητο, ανοίγοντας έναν νέο κύκλο ταξικών αγώνων στο</w:t>
      </w:r>
      <w:r>
        <w:rPr>
          <w:rFonts w:eastAsia="Times New Roman"/>
          <w:szCs w:val="24"/>
        </w:rPr>
        <w:t>ν</w:t>
      </w:r>
      <w:r>
        <w:rPr>
          <w:rFonts w:eastAsia="Times New Roman"/>
          <w:szCs w:val="24"/>
        </w:rPr>
        <w:t xml:space="preserve"> κομμουνιστικό συνέταιρό της.  </w:t>
      </w:r>
    </w:p>
    <w:p w14:paraId="33B9614E" w14:textId="77777777" w:rsidR="009013B7" w:rsidRDefault="00F23ED3">
      <w:pPr>
        <w:spacing w:line="600" w:lineRule="auto"/>
        <w:ind w:firstLine="720"/>
        <w:jc w:val="both"/>
        <w:rPr>
          <w:rFonts w:eastAsia="Times New Roman"/>
          <w:szCs w:val="24"/>
        </w:rPr>
      </w:pPr>
      <w:r>
        <w:rPr>
          <w:rFonts w:eastAsia="Times New Roman"/>
          <w:szCs w:val="24"/>
        </w:rPr>
        <w:t xml:space="preserve">Οι λαοί έχουν πάρει το μάθημά τους. Οι εθνικιστές είμαστε οι μόνοι που έχουμε λύσεις, είμαστε οι μόνοι που δεν φοβόμαστε να τις πούμε ανοιχτά, παρά τις μηχανορραφίες και τις απειλές, παρά τους μάγους και τους προφήτες. </w:t>
      </w:r>
    </w:p>
    <w:p w14:paraId="33B9614F" w14:textId="77777777" w:rsidR="009013B7" w:rsidRDefault="00F23ED3">
      <w:pPr>
        <w:spacing w:line="600" w:lineRule="auto"/>
        <w:ind w:firstLine="720"/>
        <w:jc w:val="both"/>
        <w:rPr>
          <w:rFonts w:eastAsia="Times New Roman"/>
          <w:szCs w:val="24"/>
        </w:rPr>
      </w:pPr>
      <w:r>
        <w:rPr>
          <w:rFonts w:eastAsia="Times New Roman"/>
          <w:szCs w:val="24"/>
        </w:rPr>
        <w:t>Το μέλλον, κύριοι, ανήκει στα ευρωπα</w:t>
      </w:r>
      <w:r>
        <w:rPr>
          <w:rFonts w:eastAsia="Times New Roman"/>
          <w:szCs w:val="24"/>
        </w:rPr>
        <w:t xml:space="preserve">ϊκά έθνη. Μαζί με τους Έλληνες και Ευρωπαίους που απελευθερώνονται ιδεολογικά από την τυραννία Αριστεράς και Δεξιάς, αυξάνεται η ελπίδα και η επιθυμία για ελευθερία.       </w:t>
      </w:r>
    </w:p>
    <w:p w14:paraId="33B96150"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lastRenderedPageBreak/>
        <w:t>Η επιθυμία της ελευθερίας μεγαλώνει μαζί με την καταπίεση από το σύστημα των χαρτογ</w:t>
      </w:r>
      <w:r>
        <w:rPr>
          <w:rFonts w:eastAsia="Times New Roman"/>
          <w:szCs w:val="24"/>
        </w:rPr>
        <w:t>ιακάδων της Ευρωπα</w:t>
      </w:r>
      <w:r>
        <w:rPr>
          <w:rFonts w:eastAsia="Times New Roman"/>
          <w:szCs w:val="24"/>
        </w:rPr>
        <w:t>ϊ</w:t>
      </w:r>
      <w:r>
        <w:rPr>
          <w:rFonts w:eastAsia="Times New Roman"/>
          <w:szCs w:val="24"/>
        </w:rPr>
        <w:t xml:space="preserve">κής Ένωσης. Οι </w:t>
      </w:r>
      <w:r>
        <w:rPr>
          <w:rFonts w:eastAsia="Times New Roman"/>
          <w:szCs w:val="24"/>
        </w:rPr>
        <w:t>Ε</w:t>
      </w:r>
      <w:r>
        <w:rPr>
          <w:rFonts w:eastAsia="Times New Roman"/>
          <w:szCs w:val="24"/>
        </w:rPr>
        <w:t xml:space="preserve">υρωπαίοι πατριώτες πρέπει να ενωθούν απέναντι στις πολιτικές της παγκοσμιοποίησης, που εκεί θα κριθεί ο αγώνας και το μέλλον μας. </w:t>
      </w:r>
    </w:p>
    <w:p w14:paraId="33B96151"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Τώρα</w:t>
      </w:r>
      <w:r>
        <w:rPr>
          <w:rFonts w:eastAsia="Times New Roman"/>
          <w:szCs w:val="24"/>
        </w:rPr>
        <w:t>,</w:t>
      </w:r>
      <w:r>
        <w:rPr>
          <w:rFonts w:eastAsia="Times New Roman"/>
          <w:szCs w:val="24"/>
        </w:rPr>
        <w:t xml:space="preserve"> σε ό,τι αφορά την ψήφο μας στα θέματα του Κανονισμού της Βουλής, τοποθετήθηκε άριστα</w:t>
      </w:r>
      <w:r>
        <w:rPr>
          <w:rFonts w:eastAsia="Times New Roman"/>
          <w:szCs w:val="24"/>
        </w:rPr>
        <w:t xml:space="preserve"> ο </w:t>
      </w:r>
      <w:r>
        <w:rPr>
          <w:rFonts w:eastAsia="Times New Roman"/>
          <w:szCs w:val="24"/>
        </w:rPr>
        <w:t>ε</w:t>
      </w:r>
      <w:r>
        <w:rPr>
          <w:rFonts w:eastAsia="Times New Roman"/>
          <w:szCs w:val="24"/>
        </w:rPr>
        <w:t>ισηγητής μας</w:t>
      </w:r>
      <w:r>
        <w:rPr>
          <w:rFonts w:eastAsia="Times New Roman"/>
          <w:szCs w:val="24"/>
        </w:rPr>
        <w:t>,</w:t>
      </w:r>
      <w:r>
        <w:rPr>
          <w:rFonts w:eastAsia="Times New Roman"/>
          <w:szCs w:val="24"/>
        </w:rPr>
        <w:t xml:space="preserve"> Βουλευτής κ. Λαγός. Εγώ επαναλαμβάνω ότι δεν συναινούμε στους σχεδιασμούς σας για έναν Κανονισμό τον οποίο δεν σέβεστε και δεν τηρείτε, έναν Κανονισμό που με νομικίστικα κόλπα εισάγετε άρθρα</w:t>
      </w:r>
      <w:r>
        <w:rPr>
          <w:rFonts w:eastAsia="Times New Roman"/>
          <w:szCs w:val="24"/>
        </w:rPr>
        <w:t>,</w:t>
      </w:r>
      <w:r>
        <w:rPr>
          <w:rFonts w:eastAsia="Times New Roman"/>
          <w:szCs w:val="24"/>
        </w:rPr>
        <w:t xml:space="preserve"> όπως αυτό με το οποίο νομιμοποιείτε και κάνετε</w:t>
      </w:r>
      <w:r>
        <w:rPr>
          <w:rFonts w:eastAsia="Times New Roman"/>
          <w:szCs w:val="24"/>
        </w:rPr>
        <w:t xml:space="preserve"> ακόμα πιο εύκολη τη διαδικασία του κατεπείγοντος νομοσχεδίου και την οποία ευχαρίστως θα παρακάμπτατε</w:t>
      </w:r>
      <w:r>
        <w:rPr>
          <w:rFonts w:eastAsia="Times New Roman"/>
          <w:szCs w:val="24"/>
        </w:rPr>
        <w:t>,</w:t>
      </w:r>
      <w:r>
        <w:rPr>
          <w:rFonts w:eastAsia="Times New Roman"/>
          <w:szCs w:val="24"/>
        </w:rPr>
        <w:t xml:space="preserve"> όπως θα παρακάμπτατε την ίδια την Ολομέλεια</w:t>
      </w:r>
      <w:r>
        <w:rPr>
          <w:rFonts w:eastAsia="Times New Roman"/>
          <w:szCs w:val="24"/>
        </w:rPr>
        <w:t>,</w:t>
      </w:r>
      <w:r>
        <w:rPr>
          <w:rFonts w:eastAsia="Times New Roman"/>
          <w:szCs w:val="24"/>
        </w:rPr>
        <w:t xml:space="preserve"> χάριν των εντολέων σας δανειστών.</w:t>
      </w:r>
    </w:p>
    <w:p w14:paraId="33B96152"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 xml:space="preserve">Θα αναρωτηθεί κάποιος: Αφού κόβετε και ράβετε τις διαδικασίες σύμφωνα με </w:t>
      </w:r>
      <w:r>
        <w:rPr>
          <w:rFonts w:eastAsia="Times New Roman"/>
          <w:szCs w:val="24"/>
        </w:rPr>
        <w:t xml:space="preserve">τα </w:t>
      </w:r>
      <w:proofErr w:type="spellStart"/>
      <w:r>
        <w:rPr>
          <w:rFonts w:eastAsia="Times New Roman"/>
          <w:szCs w:val="24"/>
        </w:rPr>
        <w:t>μνημονιακά</w:t>
      </w:r>
      <w:proofErr w:type="spellEnd"/>
      <w:r>
        <w:rPr>
          <w:rFonts w:eastAsia="Times New Roman"/>
          <w:szCs w:val="24"/>
        </w:rPr>
        <w:t xml:space="preserve"> σας συμφέροντα, κύριοι του ΣΥΡΙΖΑ και των ΑΝΕΛ, γιατί δεν κυβερνάτε κατευθείαν -κατ’ </w:t>
      </w:r>
      <w:proofErr w:type="spellStart"/>
      <w:r>
        <w:rPr>
          <w:rFonts w:eastAsia="Times New Roman"/>
          <w:szCs w:val="24"/>
        </w:rPr>
        <w:t>ουσίαν</w:t>
      </w:r>
      <w:proofErr w:type="spellEnd"/>
      <w:r>
        <w:rPr>
          <w:rFonts w:eastAsia="Times New Roman"/>
          <w:szCs w:val="24"/>
        </w:rPr>
        <w:t xml:space="preserve"> αυτό κάνετε- </w:t>
      </w:r>
      <w:r>
        <w:rPr>
          <w:rFonts w:eastAsia="Times New Roman"/>
          <w:szCs w:val="24"/>
        </w:rPr>
        <w:lastRenderedPageBreak/>
        <w:t>με προεδρικά διατάγματα</w:t>
      </w:r>
      <w:r>
        <w:rPr>
          <w:rFonts w:eastAsia="Times New Roman"/>
          <w:szCs w:val="24"/>
        </w:rPr>
        <w:t>,</w:t>
      </w:r>
      <w:r>
        <w:rPr>
          <w:rFonts w:eastAsia="Times New Roman"/>
          <w:szCs w:val="24"/>
        </w:rPr>
        <w:t xml:space="preserve"> εξοικονομώντας έτσι και τα κόστη για το Κοινοβούλιο; Θα εξοικονομήσετε τα κόστη του Κοινοβουλίου με αυτόν τον τρ</w:t>
      </w:r>
      <w:r>
        <w:rPr>
          <w:rFonts w:eastAsia="Times New Roman"/>
          <w:szCs w:val="24"/>
        </w:rPr>
        <w:t>όπο.</w:t>
      </w:r>
    </w:p>
    <w:p w14:paraId="33B96153"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Κύριοι της συγκυβέρνησης, έχετε χάσει την πραγματική δεδηλωμένη, τη δεδηλωμένη στον ελληνικό λαό. Να γνωρίζει ο ελληνικός λαός σήμερα για την απουσία τουλάχιστον του Πρωθυπουργού, γιατί λείπει και το μεγαλύτερο μέρος, σχεδόν το σύνολο</w:t>
      </w:r>
      <w:r>
        <w:rPr>
          <w:rFonts w:eastAsia="Times New Roman"/>
          <w:szCs w:val="24"/>
        </w:rPr>
        <w:t>,</w:t>
      </w:r>
      <w:r>
        <w:rPr>
          <w:rFonts w:eastAsia="Times New Roman"/>
          <w:szCs w:val="24"/>
        </w:rPr>
        <w:t xml:space="preserve"> των Βουλευτών. </w:t>
      </w:r>
      <w:r>
        <w:rPr>
          <w:rFonts w:eastAsia="Times New Roman"/>
          <w:szCs w:val="24"/>
        </w:rPr>
        <w:t xml:space="preserve">Ο Έλληνας Πρωθυπουργός αυτή τη στιγμή δίνει τα διαπιστευτήριά του στον επικυρίαρχο ανθέλληνα αφέντη, τον Πρόεδρο του Ευρωπαϊκού Κοινοβουλίου, Μάρτιν </w:t>
      </w:r>
      <w:proofErr w:type="spellStart"/>
      <w:r>
        <w:rPr>
          <w:rFonts w:eastAsia="Times New Roman"/>
          <w:szCs w:val="24"/>
        </w:rPr>
        <w:t>Σο</w:t>
      </w:r>
      <w:r>
        <w:rPr>
          <w:rFonts w:eastAsia="Times New Roman"/>
          <w:szCs w:val="24"/>
        </w:rPr>
        <w:t>υ</w:t>
      </w:r>
      <w:r>
        <w:rPr>
          <w:rFonts w:eastAsia="Times New Roman"/>
          <w:szCs w:val="24"/>
        </w:rPr>
        <w:t>λτς</w:t>
      </w:r>
      <w:proofErr w:type="spellEnd"/>
      <w:r>
        <w:rPr>
          <w:rFonts w:eastAsia="Times New Roman"/>
          <w:szCs w:val="24"/>
        </w:rPr>
        <w:t xml:space="preserve">. </w:t>
      </w:r>
    </w:p>
    <w:p w14:paraId="33B96154"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 xml:space="preserve">Τον χρόνο κατά τον οποίο εμείς ομιλούμε για τον Κανονισμό της Βουλής, ο κύριος Πρωθυπουργός κάνει </w:t>
      </w:r>
      <w:r>
        <w:rPr>
          <w:rFonts w:eastAsia="Times New Roman"/>
          <w:szCs w:val="24"/>
        </w:rPr>
        <w:t xml:space="preserve">τεμενάδες στον </w:t>
      </w:r>
      <w:proofErr w:type="spellStart"/>
      <w:r>
        <w:rPr>
          <w:rFonts w:eastAsia="Times New Roman"/>
          <w:szCs w:val="24"/>
        </w:rPr>
        <w:t>Σο</w:t>
      </w:r>
      <w:r>
        <w:rPr>
          <w:rFonts w:eastAsia="Times New Roman"/>
          <w:szCs w:val="24"/>
        </w:rPr>
        <w:t>υ</w:t>
      </w:r>
      <w:r>
        <w:rPr>
          <w:rFonts w:eastAsia="Times New Roman"/>
          <w:szCs w:val="24"/>
        </w:rPr>
        <w:t>λτς</w:t>
      </w:r>
      <w:proofErr w:type="spellEnd"/>
      <w:r>
        <w:rPr>
          <w:rFonts w:eastAsia="Times New Roman"/>
          <w:szCs w:val="24"/>
        </w:rPr>
        <w:t xml:space="preserve">. Τον χρόνο κατά τον οποίο εμείς ομιλούμε για όλα αυτά τα ωραία, πόσοι φυσικοθεραπευτές, πόσοι διαιτολόγοι, πόσοι γραμματείς και φαρισαίοι θα μπουν και θα διοριστούν –θα </w:t>
      </w:r>
      <w:r>
        <w:rPr>
          <w:rFonts w:eastAsia="Times New Roman"/>
          <w:szCs w:val="24"/>
        </w:rPr>
        <w:lastRenderedPageBreak/>
        <w:t>διορίσετε</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γίνονται κοσμοϊστορικές αλλαγές. Και εσείς, κ</w:t>
      </w:r>
      <w:r>
        <w:rPr>
          <w:rFonts w:eastAsia="Times New Roman"/>
          <w:szCs w:val="24"/>
        </w:rPr>
        <w:t>ύριοι της συγκυβέρνησης, στρουθοκαμηλίζετε και παραπλανάτε τον ελληνικό λαό.</w:t>
      </w:r>
    </w:p>
    <w:p w14:paraId="33B96155"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Ο εκπρόσωπος της Νέας Δημοκρατίας προσπάθησε να μας πείσει ότι η Βουλή δεν είναι ακριβή. Δυστυχώς, παρ’ όλη την κοινοβουλευτική του εμπειρία, αυτός ο ίδιος δεν είναι ακριβής. Διότ</w:t>
      </w:r>
      <w:r>
        <w:rPr>
          <w:rFonts w:eastAsia="Times New Roman"/>
          <w:szCs w:val="24"/>
        </w:rPr>
        <w:t>ι ο κύριος της Νέας Δημοκρατίας δεν τόλμησε να αναφέρει πόσα εκατομμύρια ευρώ από το υστέρημα του ελληνικού λαού χρωστάει η Νέα Δημοκρατία. Ποιο είναι το κόστος των τρωκτικών της μεγάλης παράταξης; Παραδείγματος χάριν</w:t>
      </w:r>
      <w:r>
        <w:rPr>
          <w:rFonts w:eastAsia="Times New Roman"/>
          <w:szCs w:val="24"/>
        </w:rPr>
        <w:t>,</w:t>
      </w:r>
      <w:r>
        <w:rPr>
          <w:rFonts w:eastAsia="Times New Roman"/>
          <w:szCs w:val="24"/>
        </w:rPr>
        <w:t xml:space="preserve"> ποιο είναι το κόστος των συμβούλων το</w:t>
      </w:r>
      <w:r>
        <w:rPr>
          <w:rFonts w:eastAsia="Times New Roman"/>
          <w:szCs w:val="24"/>
        </w:rPr>
        <w:t>υ Αντώνη Σαμαρά, του κ. Σταύρου Παπασταύρου και όχι μόνο; Και</w:t>
      </w:r>
      <w:r>
        <w:rPr>
          <w:rFonts w:eastAsia="Times New Roman"/>
          <w:szCs w:val="24"/>
        </w:rPr>
        <w:t>,</w:t>
      </w:r>
      <w:r>
        <w:rPr>
          <w:rFonts w:eastAsia="Times New Roman"/>
          <w:szCs w:val="24"/>
        </w:rPr>
        <w:t xml:space="preserve"> εν</w:t>
      </w:r>
      <w:r>
        <w:rPr>
          <w:rFonts w:eastAsia="Times New Roman"/>
          <w:szCs w:val="24"/>
        </w:rPr>
        <w:t xml:space="preserve"> </w:t>
      </w:r>
      <w:r>
        <w:rPr>
          <w:rFonts w:eastAsia="Times New Roman"/>
          <w:szCs w:val="24"/>
        </w:rPr>
        <w:t>τέλει</w:t>
      </w:r>
      <w:r>
        <w:rPr>
          <w:rFonts w:eastAsia="Times New Roman"/>
          <w:szCs w:val="24"/>
        </w:rPr>
        <w:t>,</w:t>
      </w:r>
      <w:r>
        <w:rPr>
          <w:rFonts w:eastAsia="Times New Roman"/>
          <w:szCs w:val="24"/>
        </w:rPr>
        <w:t xml:space="preserve"> ποιο είναι το κόστος για την πατρίδα μας και τον ελληνικό λαό της αντεθνικής και αντιλαϊκής ψήφου τους στα εθνοκτόνα μνημόνια; </w:t>
      </w:r>
    </w:p>
    <w:p w14:paraId="33B96156"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lastRenderedPageBreak/>
        <w:t>Ακόμα και το τρίτο μνημόνιο -το κακώς λεγόμενο αριστερό</w:t>
      </w:r>
      <w:r>
        <w:rPr>
          <w:rFonts w:eastAsia="Times New Roman"/>
          <w:szCs w:val="24"/>
        </w:rPr>
        <w:t xml:space="preserve"> μνημόνιο- πέρασε με τις ψήφους της Νέας Δημοκρατίας. Ακόμη και τα άρθρα των </w:t>
      </w:r>
      <w:proofErr w:type="spellStart"/>
      <w:r>
        <w:rPr>
          <w:rFonts w:eastAsia="Times New Roman"/>
          <w:szCs w:val="24"/>
        </w:rPr>
        <w:t>εφαρμοστικών</w:t>
      </w:r>
      <w:proofErr w:type="spellEnd"/>
      <w:r>
        <w:rPr>
          <w:rFonts w:eastAsia="Times New Roman"/>
          <w:szCs w:val="24"/>
        </w:rPr>
        <w:t xml:space="preserve"> νόμων, που συζητήσαμε πριν από λίγες εβδομάδες, κατά 60% ψηφίστηκαν από τη Νέα Δημοκρατία. Ας μην κάνουν, λοιπόν, θεατρική αντιπολίτευση οι κύριοι και οι κυρίες της Ν</w:t>
      </w:r>
      <w:r>
        <w:rPr>
          <w:rFonts w:eastAsia="Times New Roman"/>
          <w:szCs w:val="24"/>
        </w:rPr>
        <w:t>έας Δημοκρατίας, γιατί ο ρόλος τους είναι πλέον γνωστός. Ο πιο καλός τρόπος να στηρίξει κανείς τον ΣΥΡΙΖΑ είναι να ταχθεί στο πλευρό του Κυριάκου Μητσοτάκη.</w:t>
      </w:r>
    </w:p>
    <w:p w14:paraId="33B96157"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Κυρίες και κύριοι, κλείνοντας θέλω να επαναλάβω και να σας κάνω γνωστή την αλήθεια, την πραγματικότ</w:t>
      </w:r>
      <w:r>
        <w:rPr>
          <w:rFonts w:eastAsia="Times New Roman"/>
          <w:szCs w:val="24"/>
        </w:rPr>
        <w:t>ητα που γνωρίζει ο ελληνικός λαός, που και εσείς πεισματικά κάνετε πως δεν πιστεύετε. Η Χρυσή Αυγή ήρθε όχι απλώς για να μείνει, αλλά για να επεκταθεί και για να νικήσει. Και επειδή οι ιδέες είναι ανώτερες από τις όποιες προσωρινές συνθήκες, από τα κελιά κ</w:t>
      </w:r>
      <w:r>
        <w:rPr>
          <w:rFonts w:eastAsia="Times New Roman"/>
          <w:szCs w:val="24"/>
        </w:rPr>
        <w:t>αι τις σφαίρες, ούτε οι παράνομες διώξεις και οι φυλακίσεις ούτε οι άνανδρες δολοφονίες μπορούν να σταματήσουν ένα κίνημα βγαλμένο μέσα από τις αγωνιστικές παραδόσεις ενός ολόκληρου έθνους.</w:t>
      </w:r>
    </w:p>
    <w:p w14:paraId="33B96158"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κ. Λοβέρδος από τη Δημοκρατική Συμπαράταξη.</w:t>
      </w:r>
    </w:p>
    <w:p w14:paraId="33B96159"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Βουλευτές, είναι σήμερα τα γενέθλια, η επέτειος</w:t>
      </w:r>
      <w:r>
        <w:rPr>
          <w:rFonts w:eastAsia="Times New Roman" w:cs="Times New Roman"/>
          <w:szCs w:val="24"/>
        </w:rPr>
        <w:t>,</w:t>
      </w:r>
      <w:r>
        <w:rPr>
          <w:rFonts w:eastAsia="Times New Roman" w:cs="Times New Roman"/>
          <w:szCs w:val="24"/>
        </w:rPr>
        <w:t xml:space="preserve">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 Και έχουμε να πούμε πάρα πολλά γι’ αυτή την Κυβέρνηση</w:t>
      </w:r>
      <w:r>
        <w:rPr>
          <w:rFonts w:eastAsia="Times New Roman" w:cs="Times New Roman"/>
          <w:szCs w:val="24"/>
        </w:rPr>
        <w:t>,</w:t>
      </w:r>
      <w:r>
        <w:rPr>
          <w:rFonts w:eastAsia="Times New Roman" w:cs="Times New Roman"/>
          <w:szCs w:val="24"/>
        </w:rPr>
        <w:t xml:space="preserve"> που επιφύλαξε στον ελληνικό λαό α</w:t>
      </w:r>
      <w:r>
        <w:rPr>
          <w:rFonts w:eastAsia="Times New Roman" w:cs="Times New Roman"/>
          <w:szCs w:val="24"/>
        </w:rPr>
        <w:t>υτή την πάρα πολύ αρνητική εξέλιξη. Θα τα πούμε, όμως, το απόγευμα.</w:t>
      </w:r>
    </w:p>
    <w:p w14:paraId="33B9615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Σήμερα δεν υπάρχει Κυβέρνηση εδώ. Σήμερα είμαστε σε μια κοινοβουλευτική διαδικασία και ας ασχοληθούμε με την τροποποίηση συγκεκριμένου κεφαλαίου του Κανονισμού της Βουλής.</w:t>
      </w:r>
    </w:p>
    <w:p w14:paraId="33B9615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Ωστόσο, στη μακρ</w:t>
      </w:r>
      <w:r>
        <w:rPr>
          <w:rFonts w:eastAsia="Times New Roman" w:cs="Times New Roman"/>
          <w:szCs w:val="24"/>
        </w:rPr>
        <w:t xml:space="preserve">οσκελή του ομιλία ο Πρόεδρος της Βουλής, ο κ. </w:t>
      </w:r>
      <w:proofErr w:type="spellStart"/>
      <w:r>
        <w:rPr>
          <w:rFonts w:eastAsia="Times New Roman" w:cs="Times New Roman"/>
          <w:szCs w:val="24"/>
        </w:rPr>
        <w:t>Βούτσης</w:t>
      </w:r>
      <w:proofErr w:type="spellEnd"/>
      <w:r>
        <w:rPr>
          <w:rFonts w:eastAsia="Times New Roman" w:cs="Times New Roman"/>
          <w:szCs w:val="24"/>
        </w:rPr>
        <w:t>, έκανε δύο</w:t>
      </w:r>
      <w:r>
        <w:rPr>
          <w:rFonts w:eastAsia="Times New Roman" w:cs="Times New Roman"/>
          <w:szCs w:val="24"/>
        </w:rPr>
        <w:t xml:space="preserve">, </w:t>
      </w:r>
      <w:r>
        <w:rPr>
          <w:rFonts w:eastAsia="Times New Roman" w:cs="Times New Roman"/>
          <w:szCs w:val="24"/>
        </w:rPr>
        <w:t>τρεις γενικότερες αναφορές στη σχέση Βουλής-Κυβέρνησης και πριν πω δύο</w:t>
      </w:r>
      <w:r>
        <w:rPr>
          <w:rFonts w:eastAsia="Times New Roman" w:cs="Times New Roman"/>
          <w:szCs w:val="24"/>
        </w:rPr>
        <w:t xml:space="preserve">, </w:t>
      </w:r>
      <w:r>
        <w:rPr>
          <w:rFonts w:eastAsia="Times New Roman" w:cs="Times New Roman"/>
          <w:szCs w:val="24"/>
        </w:rPr>
        <w:t xml:space="preserve">τρεις σκέψεις για τον Κανονισμό και την αναθεώρησή του, θέλω να τοποθετηθώ και γι’ αυτές. </w:t>
      </w:r>
    </w:p>
    <w:p w14:paraId="33B9615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Δεν έχω εμπειρία</w:t>
      </w:r>
      <w:r>
        <w:rPr>
          <w:rFonts w:eastAsia="Times New Roman" w:cs="Times New Roman"/>
          <w:szCs w:val="24"/>
        </w:rPr>
        <w:t>,</w:t>
      </w:r>
      <w:r>
        <w:rPr>
          <w:rFonts w:eastAsia="Times New Roman" w:cs="Times New Roman"/>
          <w:szCs w:val="24"/>
        </w:rPr>
        <w:t xml:space="preserve"> όπως έχου</w:t>
      </w:r>
      <w:r>
        <w:rPr>
          <w:rFonts w:eastAsia="Times New Roman" w:cs="Times New Roman"/>
          <w:szCs w:val="24"/>
        </w:rPr>
        <w:t>ν παλαιότεροι κοινοβουλευτικοί, αλλά και από τη δική μου εμπειρία συνάγω το συμπέρασμα πως ζούμε, εδώ και ενάμιση χρόνο, τις χειρότερες σχέσεις Βουλής και Κυβέρνησης. Διότι η Κυβέρνηση κάνει ό,τι θέλει. Δεν λέω ότι πρέπει να υπάρχει αντίθεση Βουλής-Κυβέρνη</w:t>
      </w:r>
      <w:r>
        <w:rPr>
          <w:rFonts w:eastAsia="Times New Roman" w:cs="Times New Roman"/>
          <w:szCs w:val="24"/>
        </w:rPr>
        <w:t xml:space="preserve">σης. Αυτό θα οδηγούσε σε μεγάλη αστάθεια τη χώρα. Πρέπει να υπάρχει εναρμόνιση της λειτουργίας της </w:t>
      </w:r>
      <w:r>
        <w:rPr>
          <w:rFonts w:eastAsia="Times New Roman" w:cs="Times New Roman"/>
          <w:szCs w:val="24"/>
        </w:rPr>
        <w:t>Κ</w:t>
      </w:r>
      <w:r>
        <w:rPr>
          <w:rFonts w:eastAsia="Times New Roman" w:cs="Times New Roman"/>
          <w:szCs w:val="24"/>
        </w:rPr>
        <w:t>υβέρνησης με τη λειτουργία της Βουλής. Διότι η Κυβέρνηση</w:t>
      </w:r>
      <w:r>
        <w:rPr>
          <w:rFonts w:eastAsia="Times New Roman" w:cs="Times New Roman"/>
          <w:szCs w:val="24"/>
        </w:rPr>
        <w:t>,</w:t>
      </w:r>
      <w:r>
        <w:rPr>
          <w:rFonts w:eastAsia="Times New Roman" w:cs="Times New Roman"/>
          <w:szCs w:val="24"/>
        </w:rPr>
        <w:t xml:space="preserve"> αν μη τι άλλο</w:t>
      </w:r>
      <w:r>
        <w:rPr>
          <w:rFonts w:eastAsia="Times New Roman" w:cs="Times New Roman"/>
          <w:szCs w:val="24"/>
        </w:rPr>
        <w:t>,</w:t>
      </w:r>
      <w:r>
        <w:rPr>
          <w:rFonts w:eastAsia="Times New Roman" w:cs="Times New Roman"/>
          <w:szCs w:val="24"/>
        </w:rPr>
        <w:t xml:space="preserve"> έχει, πέραν των όσων το Σύνταγμα προβλέπει, και την εκ του Συντάγματος αρμοδιότητα </w:t>
      </w:r>
      <w:r>
        <w:rPr>
          <w:rFonts w:eastAsia="Times New Roman" w:cs="Times New Roman"/>
          <w:szCs w:val="24"/>
        </w:rPr>
        <w:t xml:space="preserve">της νομοθετικής πρωτοβουλίας. </w:t>
      </w:r>
    </w:p>
    <w:p w14:paraId="33B9615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Άρα οι σχέσεις πρέπει να είναι ομαλές, πρέπει να εναρμονίζονται. Όχι, όμως, να θεωρεί η Κυβέρνηση τη Βουλή τσιφλίκι της, να κάνει ό,τι θέλει, να παραβιάζει τον Κανονισμό όποτε και όσο θέλει, να σφετερίζεται αρμοδιότητες του </w:t>
      </w:r>
      <w:r>
        <w:rPr>
          <w:rFonts w:eastAsia="Times New Roman" w:cs="Times New Roman"/>
          <w:szCs w:val="24"/>
        </w:rPr>
        <w:t>Κ</w:t>
      </w:r>
      <w:r>
        <w:rPr>
          <w:rFonts w:eastAsia="Times New Roman" w:cs="Times New Roman"/>
          <w:szCs w:val="24"/>
        </w:rPr>
        <w:t xml:space="preserve">οινοβουλίου. </w:t>
      </w:r>
    </w:p>
    <w:p w14:paraId="33B9615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Είστε Πρόεδρος, κυρία Πρόεδρε, της Επιτροπής Θεσμών και Διαφάνειας. Γνωρίζετε ότι στα μέσα ή στα τέλη Ιουνίου του 2015 η Επιτροπή Θεσμών και Διαφάνειας δεν γνωμοδότησε θετικά για τον Πρόεδρο </w:t>
      </w:r>
      <w:r>
        <w:rPr>
          <w:rFonts w:eastAsia="Times New Roman" w:cs="Times New Roman"/>
          <w:szCs w:val="24"/>
        </w:rPr>
        <w:lastRenderedPageBreak/>
        <w:t>και τον Α΄ Αντιπρόεδρο της ΡΑΕ, της Ρυθμιστικής Αρχ</w:t>
      </w:r>
      <w:r>
        <w:rPr>
          <w:rFonts w:eastAsia="Times New Roman" w:cs="Times New Roman"/>
          <w:szCs w:val="24"/>
        </w:rPr>
        <w:t xml:space="preserve">ής Ενέργειας, και το Υπουργείο με την τότε ηγεσία του τους διόρισε; Γνωρίζετε ότι απευθυνθήκαμε στον Πρόεδρο της Βουλής δις και αντ’ αυτού μας </w:t>
      </w:r>
      <w:proofErr w:type="spellStart"/>
      <w:r>
        <w:rPr>
          <w:rFonts w:eastAsia="Times New Roman" w:cs="Times New Roman"/>
          <w:szCs w:val="24"/>
        </w:rPr>
        <w:t>απήντησε</w:t>
      </w:r>
      <w:proofErr w:type="spellEnd"/>
      <w:r>
        <w:rPr>
          <w:rFonts w:eastAsia="Times New Roman" w:cs="Times New Roman"/>
          <w:szCs w:val="24"/>
        </w:rPr>
        <w:t xml:space="preserve"> η νυν ηγεσία του Υπουργείου Περιβάλλοντος και άλλων θεμάτων</w:t>
      </w:r>
      <w:r>
        <w:rPr>
          <w:rFonts w:eastAsia="Times New Roman" w:cs="Times New Roman"/>
          <w:szCs w:val="24"/>
        </w:rPr>
        <w:t>,</w:t>
      </w:r>
      <w:r>
        <w:rPr>
          <w:rFonts w:eastAsia="Times New Roman" w:cs="Times New Roman"/>
          <w:szCs w:val="24"/>
        </w:rPr>
        <w:t xml:space="preserve"> λέγοντάς μας ότι καλώς τους διόρισε, διότι </w:t>
      </w:r>
      <w:r>
        <w:rPr>
          <w:rFonts w:eastAsia="Times New Roman" w:cs="Times New Roman"/>
          <w:szCs w:val="24"/>
        </w:rPr>
        <w:t>η Επιτροπή Θεσμών και Διαφάνειας εκτίμησε ως παρόντα έναν Βουλευτή που ψήφισε «</w:t>
      </w:r>
      <w:r>
        <w:rPr>
          <w:rFonts w:eastAsia="Times New Roman" w:cs="Times New Roman"/>
          <w:szCs w:val="24"/>
        </w:rPr>
        <w:t>π</w:t>
      </w:r>
      <w:r>
        <w:rPr>
          <w:rFonts w:eastAsia="Times New Roman" w:cs="Times New Roman"/>
          <w:szCs w:val="24"/>
        </w:rPr>
        <w:t xml:space="preserve">αρών»; </w:t>
      </w:r>
    </w:p>
    <w:p w14:paraId="33B9615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Αυτό δεν έχει ξαναγίνει ποτέ, δηλαδή να εκφράζει η Βουλή γνώμη μη θετική για έναν υποψήφιο και να τον διορίζει η Κυβέρνηση</w:t>
      </w:r>
      <w:r>
        <w:rPr>
          <w:rFonts w:eastAsia="Times New Roman" w:cs="Times New Roman"/>
          <w:szCs w:val="24"/>
        </w:rPr>
        <w:t>,</w:t>
      </w:r>
      <w:r>
        <w:rPr>
          <w:rFonts w:eastAsia="Times New Roman" w:cs="Times New Roman"/>
          <w:szCs w:val="24"/>
        </w:rPr>
        <w:t xml:space="preserve"> περιφρονώντας τη Βουλή. Και μιλάμε για βελτί</w:t>
      </w:r>
      <w:r>
        <w:rPr>
          <w:rFonts w:eastAsia="Times New Roman" w:cs="Times New Roman"/>
          <w:szCs w:val="24"/>
        </w:rPr>
        <w:t xml:space="preserve">ωση των σχέσεων Βουλής-Κυβέρνησης; Αυτό είναι η σφραγίδα του πού βρίσκονται σήμερα οι σχέσεις Βουλής και Κυβέρνησης. Η Κυβέρνηση αγνοεί τη Βουλή και κάνει ό,τι θέλει. </w:t>
      </w:r>
    </w:p>
    <w:p w14:paraId="33B9616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Αυτό δεν ζούμε κάθε ημέρα, κάθε εβδομάδα, με τις κυρώσεις συμβάσεων</w:t>
      </w:r>
      <w:r>
        <w:rPr>
          <w:rFonts w:eastAsia="Times New Roman" w:cs="Times New Roman"/>
          <w:szCs w:val="24"/>
        </w:rPr>
        <w:t>,</w:t>
      </w:r>
      <w:r>
        <w:rPr>
          <w:rFonts w:eastAsia="Times New Roman" w:cs="Times New Roman"/>
          <w:szCs w:val="24"/>
        </w:rPr>
        <w:t xml:space="preserve"> στις οποίες έρχοντα</w:t>
      </w:r>
      <w:r>
        <w:rPr>
          <w:rFonts w:eastAsia="Times New Roman" w:cs="Times New Roman"/>
          <w:szCs w:val="24"/>
        </w:rPr>
        <w:t>ι τροπολογίες κατά παραβίαση του Κανονισμού</w:t>
      </w:r>
      <w:r>
        <w:rPr>
          <w:rFonts w:eastAsia="Times New Roman" w:cs="Times New Roman"/>
          <w:szCs w:val="24"/>
        </w:rPr>
        <w:t>,</w:t>
      </w:r>
      <w:r>
        <w:rPr>
          <w:rFonts w:eastAsia="Times New Roman" w:cs="Times New Roman"/>
          <w:szCs w:val="24"/>
        </w:rPr>
        <w:t xml:space="preserve"> και λειτουργία της Βουλής εκ των </w:t>
      </w:r>
      <w:proofErr w:type="spellStart"/>
      <w:r>
        <w:rPr>
          <w:rFonts w:eastAsia="Times New Roman" w:cs="Times New Roman"/>
          <w:szCs w:val="24"/>
        </w:rPr>
        <w:t>ενόντων</w:t>
      </w:r>
      <w:proofErr w:type="spellEnd"/>
      <w:r>
        <w:rPr>
          <w:rFonts w:eastAsia="Times New Roman" w:cs="Times New Roman"/>
          <w:szCs w:val="24"/>
        </w:rPr>
        <w:t xml:space="preserve">; Δεν αποφεύγεται έτσι η αρμόδια </w:t>
      </w:r>
      <w:r>
        <w:rPr>
          <w:rFonts w:eastAsia="Times New Roman" w:cs="Times New Roman"/>
          <w:szCs w:val="24"/>
        </w:rPr>
        <w:t>Δ</w:t>
      </w:r>
      <w:r>
        <w:rPr>
          <w:rFonts w:eastAsia="Times New Roman" w:cs="Times New Roman"/>
          <w:szCs w:val="24"/>
        </w:rPr>
        <w:t xml:space="preserve">ιαρκής </w:t>
      </w:r>
      <w:r>
        <w:rPr>
          <w:rFonts w:eastAsia="Times New Roman" w:cs="Times New Roman"/>
          <w:szCs w:val="24"/>
        </w:rPr>
        <w:t>Ε</w:t>
      </w:r>
      <w:r>
        <w:rPr>
          <w:rFonts w:eastAsia="Times New Roman" w:cs="Times New Roman"/>
          <w:szCs w:val="24"/>
        </w:rPr>
        <w:t>πιτροπή; Δεν αποφεύγεται έτσι η Ολομέλεια και η συζήτηση επί των τροπολογιών; Δεν αποφεύγεται έτσι η ΚΕΝΕ, η Κεντρική Νομοπαρασκε</w:t>
      </w:r>
      <w:r>
        <w:rPr>
          <w:rFonts w:eastAsia="Times New Roman" w:cs="Times New Roman"/>
          <w:szCs w:val="24"/>
        </w:rPr>
        <w:t xml:space="preserve">υαστική Επιτροπή; Δεν αποφεύγεται έτσι η Διεύθυνση Επιστημονικών Μελετών της Βουλής; Όλα αυτά αποφεύγονται, όλες οι θεσμικές εγγυήσεις της καλής τεχνικά νομοθέτησης –η ουσία και οι </w:t>
      </w:r>
      <w:proofErr w:type="spellStart"/>
      <w:r>
        <w:rPr>
          <w:rFonts w:eastAsia="Times New Roman" w:cs="Times New Roman"/>
          <w:szCs w:val="24"/>
        </w:rPr>
        <w:t>συνταγματικότητες</w:t>
      </w:r>
      <w:proofErr w:type="spellEnd"/>
      <w:r>
        <w:rPr>
          <w:rFonts w:eastAsia="Times New Roman" w:cs="Times New Roman"/>
          <w:szCs w:val="24"/>
        </w:rPr>
        <w:t xml:space="preserve"> είναι ένα άλλο θέμα-, των προϋποθέσεων της καλής νομοθέτη</w:t>
      </w:r>
      <w:r>
        <w:rPr>
          <w:rFonts w:eastAsia="Times New Roman" w:cs="Times New Roman"/>
          <w:szCs w:val="24"/>
        </w:rPr>
        <w:t xml:space="preserve">σης περιφρονούνται με αυτόν τον τρόπο. </w:t>
      </w:r>
    </w:p>
    <w:p w14:paraId="33B9616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Για να αφήσω δε τροπολογίες που έρχονται και είναι πολύ μεγάλες, για θέματα πολλά των Υπουργείων, όπως οι, νομίζω, επτά απογευματινές σε ενσωμάτωση </w:t>
      </w:r>
      <w:r>
        <w:rPr>
          <w:rFonts w:eastAsia="Times New Roman" w:cs="Times New Roman"/>
          <w:szCs w:val="24"/>
        </w:rPr>
        <w:t>ο</w:t>
      </w:r>
      <w:r>
        <w:rPr>
          <w:rFonts w:eastAsia="Times New Roman" w:cs="Times New Roman"/>
          <w:szCs w:val="24"/>
        </w:rPr>
        <w:t xml:space="preserve">δηγίας. Για να είμαστε σαφείς και συγκεκριμένοι και να ξέρουμε και </w:t>
      </w:r>
      <w:r>
        <w:rPr>
          <w:rFonts w:eastAsia="Times New Roman" w:cs="Times New Roman"/>
          <w:szCs w:val="24"/>
        </w:rPr>
        <w:t xml:space="preserve">τι ακριβώς λέμε. </w:t>
      </w:r>
    </w:p>
    <w:p w14:paraId="33B9616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οι χειρότερες σχέσεις Βουλής και Κυβέρνησης, διότι μπορεί να υπάρχει μία καλή στάση του Προεδρείου σε σχέση με αποφεύγοντες τον κοινοβουλευτικό έλεγχο Υπουργούς, αλλά δεν υπάρχει ουσιώδες αποτέλεσμα. Στόχοι τίθενται σήμερα, απ’ όσα </w:t>
      </w:r>
      <w:r>
        <w:rPr>
          <w:rFonts w:eastAsia="Times New Roman" w:cs="Times New Roman"/>
          <w:szCs w:val="24"/>
        </w:rPr>
        <w:t xml:space="preserve">είπε ο Πρόεδρος της Βουλής, ομιλώντας γενικότερα. </w:t>
      </w:r>
    </w:p>
    <w:p w14:paraId="33B9616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Ούτε ο Πρωθυπουργός, κυρία Πρόεδρε, έρχεται να απαντήσει στις επίκαιρες ερωτήσεις. Υπάρχουν ερωτήσεις που κατατίθενται δέκα, δώδεκα, δεκατέσσερις φορές με κόσμιο τρόπο, όχι για να γίνεται εδώ εκμετάλλευση </w:t>
      </w:r>
      <w:r>
        <w:rPr>
          <w:rFonts w:eastAsia="Times New Roman" w:cs="Times New Roman"/>
          <w:szCs w:val="24"/>
        </w:rPr>
        <w:t>της θέσης του Πρωθυπουργού</w:t>
      </w:r>
      <w:r>
        <w:rPr>
          <w:rFonts w:eastAsia="Times New Roman" w:cs="Times New Roman"/>
          <w:szCs w:val="24"/>
        </w:rPr>
        <w:t>,</w:t>
      </w:r>
      <w:r>
        <w:rPr>
          <w:rFonts w:eastAsia="Times New Roman" w:cs="Times New Roman"/>
          <w:szCs w:val="24"/>
        </w:rPr>
        <w:t xml:space="preserve"> και ο Πρωθυπουργός δεν προσέρχεται. </w:t>
      </w:r>
    </w:p>
    <w:p w14:paraId="33B9616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Να θυμίσω -επειδή ο Πρόεδρος της Βουλής είπε ότι παλαιότερα ήταν καλύτερα- στους συναδέλφους του ΣΥΝΑΣΠΙΣΜΟΥ, που σήμερα είναι ΣΥΡΙΖΑ, πότε έγιναν οι σκληρότερες ομιλίες του κ. Κωνσταντόπουλο</w:t>
      </w:r>
      <w:r>
        <w:rPr>
          <w:rFonts w:eastAsia="Times New Roman" w:cs="Times New Roman"/>
          <w:szCs w:val="24"/>
        </w:rPr>
        <w:t xml:space="preserve">υ; Όταν ερχόταν να του απαντήσει ο κ. Σημίτης. Πότε έγιναν οι σκληρότερες παρεμβάσεις του κ. Αλαβάνου; Όταν ερχόταν να του απαντήσει ο κ. Καραμανλής. Τα θυμάμαι αυτά. Πότε γινόταν θέμα ο κ. </w:t>
      </w:r>
      <w:r>
        <w:rPr>
          <w:rFonts w:eastAsia="Times New Roman" w:cs="Times New Roman"/>
          <w:szCs w:val="24"/>
        </w:rPr>
        <w:lastRenderedPageBreak/>
        <w:t>Τσίπρας, του διασπασμένου με τη ΔΗΜΑΡ μικρού κόμματος της Αριστερά</w:t>
      </w:r>
      <w:r>
        <w:rPr>
          <w:rFonts w:eastAsia="Times New Roman" w:cs="Times New Roman"/>
          <w:szCs w:val="24"/>
        </w:rPr>
        <w:t>ς; Όταν ερχόταν ο κ. Παπανδρέου. Τα θυμόμαστε αυτά. Δεν έχουμε πάθει απώλεια πρόσφατης κοινοβουλευτικής μνήμης</w:t>
      </w:r>
      <w:r>
        <w:rPr>
          <w:rFonts w:eastAsia="Times New Roman" w:cs="Times New Roman"/>
          <w:szCs w:val="24"/>
        </w:rPr>
        <w:t>,</w:t>
      </w:r>
      <w:r>
        <w:rPr>
          <w:rFonts w:eastAsia="Times New Roman" w:cs="Times New Roman"/>
          <w:szCs w:val="24"/>
        </w:rPr>
        <w:t xml:space="preserve"> για να έρχεται να μας λέει αυτά που μας είπε σήμερα ο Πρόεδρος της Βουλής.</w:t>
      </w:r>
    </w:p>
    <w:p w14:paraId="33B96165"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Σε ό,τι αφορά τον κοινοβουλευτικό έλεγχο, είναι πρωτοφανής η περιφρόν</w:t>
      </w:r>
      <w:r>
        <w:rPr>
          <w:rFonts w:eastAsia="Times New Roman" w:cs="Times New Roman"/>
          <w:szCs w:val="24"/>
        </w:rPr>
        <w:t>ηση της Βουλής, διότι ο ένας Υπουργός μπορεί να μην προλαβαίνει, μπορεί να πρέπει να είναι στις Βρυξέ</w:t>
      </w:r>
      <w:r>
        <w:rPr>
          <w:rFonts w:eastAsia="Times New Roman" w:cs="Times New Roman"/>
          <w:szCs w:val="24"/>
        </w:rPr>
        <w:t>λ</w:t>
      </w:r>
      <w:r>
        <w:rPr>
          <w:rFonts w:eastAsia="Times New Roman" w:cs="Times New Roman"/>
          <w:szCs w:val="24"/>
        </w:rPr>
        <w:t>λες ή αλλού, κατά τεκμήριο όμως οι Υπουργοί έχουν Υφυπουργούς. Τα Υπουργεία έχουν Υπουργούς και Υφυπουργούς. Μπορεί ο Υφυπουργός να μη χειρίζεται το φάκελ</w:t>
      </w:r>
      <w:r>
        <w:rPr>
          <w:rFonts w:eastAsia="Times New Roman" w:cs="Times New Roman"/>
          <w:szCs w:val="24"/>
        </w:rPr>
        <w:t>ο, αλλά γενική ενημέρωση έχει. Είναι υποχρεωμένη η Κυβέρνηση</w:t>
      </w:r>
      <w:r>
        <w:rPr>
          <w:rFonts w:eastAsia="Times New Roman" w:cs="Times New Roman"/>
          <w:szCs w:val="24"/>
        </w:rPr>
        <w:t>,</w:t>
      </w:r>
      <w:r>
        <w:rPr>
          <w:rFonts w:eastAsia="Times New Roman" w:cs="Times New Roman"/>
          <w:szCs w:val="24"/>
        </w:rPr>
        <w:t xml:space="preserve"> στο πλαίσιο της συλλογικής πολιτικής ευθύνης</w:t>
      </w:r>
      <w:r>
        <w:rPr>
          <w:rFonts w:eastAsia="Times New Roman" w:cs="Times New Roman"/>
          <w:szCs w:val="24"/>
        </w:rPr>
        <w:t>,</w:t>
      </w:r>
      <w:r>
        <w:rPr>
          <w:rFonts w:eastAsia="Times New Roman" w:cs="Times New Roman"/>
          <w:szCs w:val="24"/>
        </w:rPr>
        <w:t xml:space="preserve"> τον λόγο να πάρει Υφυπουργός ή Αναπληρωτής Υπουργός. Ούτε αυτό γίνεται, εάν κάνει κανείς μια ή δυο εξαιρέσεις, τις οποίες έχουμε επαινέσει. Και σπεύ</w:t>
      </w:r>
      <w:r>
        <w:rPr>
          <w:rFonts w:eastAsia="Times New Roman" w:cs="Times New Roman"/>
          <w:szCs w:val="24"/>
        </w:rPr>
        <w:t>δω εδώ να πω για τον κ. Αλεξιάδη. Κατά τα άλλα, έχουμε τον κ. Σταθάκη</w:t>
      </w:r>
      <w:r>
        <w:rPr>
          <w:rFonts w:eastAsia="Times New Roman" w:cs="Times New Roman"/>
          <w:szCs w:val="24"/>
        </w:rPr>
        <w:t>,</w:t>
      </w:r>
      <w:r>
        <w:rPr>
          <w:rFonts w:eastAsia="Times New Roman" w:cs="Times New Roman"/>
          <w:szCs w:val="24"/>
        </w:rPr>
        <w:t xml:space="preserve"> με τρεις Υφυπουργούς, που δεν πατάει ποτέ. Πρέπει να </w:t>
      </w:r>
      <w:proofErr w:type="spellStart"/>
      <w:r>
        <w:rPr>
          <w:rFonts w:eastAsia="Times New Roman" w:cs="Times New Roman"/>
          <w:szCs w:val="24"/>
        </w:rPr>
        <w:t>παρακαλάς</w:t>
      </w:r>
      <w:proofErr w:type="spellEnd"/>
      <w:r>
        <w:rPr>
          <w:rFonts w:eastAsia="Times New Roman" w:cs="Times New Roman"/>
          <w:szCs w:val="24"/>
        </w:rPr>
        <w:t xml:space="preserve"> για να σου απαντήσει αυτό το Υπουργείο για ερωτήσεις απλές ή επίκαιρες, που μπορεί να απαντήσει ο οποιοσδήποτε Υφυπουργός.</w:t>
      </w:r>
      <w:r>
        <w:rPr>
          <w:rFonts w:eastAsia="Times New Roman" w:cs="Times New Roman"/>
          <w:szCs w:val="24"/>
        </w:rPr>
        <w:t xml:space="preserve"> Τι είναι οι Υφυπουργοί; Είναι μέλη </w:t>
      </w:r>
      <w:r>
        <w:rPr>
          <w:rFonts w:eastAsia="Times New Roman" w:cs="Times New Roman"/>
          <w:szCs w:val="24"/>
        </w:rPr>
        <w:lastRenderedPageBreak/>
        <w:t>της Κυβέρνησης. Μπορεί να μην είναι μέλη του Υπουργικού Συμβουλίου, αλλά είναι μέλη της Κυβέρνησης και κατά τεκμήριο γνωρίζουν τι ακριβώς συμβαίνει στο Υπουργείο τους ή μπορούν να ενημερωθούν</w:t>
      </w:r>
      <w:r>
        <w:rPr>
          <w:rFonts w:eastAsia="Times New Roman" w:cs="Times New Roman"/>
          <w:szCs w:val="24"/>
        </w:rPr>
        <w:t>,</w:t>
      </w:r>
      <w:r>
        <w:rPr>
          <w:rFonts w:eastAsia="Times New Roman" w:cs="Times New Roman"/>
          <w:szCs w:val="24"/>
        </w:rPr>
        <w:t xml:space="preserve"> για τις ανάγκες μιας ερώτησ</w:t>
      </w:r>
      <w:r>
        <w:rPr>
          <w:rFonts w:eastAsia="Times New Roman" w:cs="Times New Roman"/>
          <w:szCs w:val="24"/>
        </w:rPr>
        <w:t xml:space="preserve">ης. </w:t>
      </w:r>
    </w:p>
    <w:p w14:paraId="33B96166"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Τώρα, εάν μου έλεγαν να τιτλοφορήσω την παρέμβαση της σημερινής αλλαγής του Κανονισμού της Βουλής, εγώ θα έλεγα ότι είναι το θεσμικό πλαίσιο για τις προσλήψεις «ημετέρων». Αυτό θα έλεγα και θα θεμελίωνα την παρέμβασή μου στα όσα είπε και στην Επιτροπή</w:t>
      </w:r>
      <w:r>
        <w:rPr>
          <w:rFonts w:eastAsia="Times New Roman" w:cs="Times New Roman"/>
          <w:szCs w:val="24"/>
        </w:rPr>
        <w:t xml:space="preserve"> Κανονισμού, αλλά και προ ολίγου στην Ολομέλεια ο </w:t>
      </w:r>
      <w:r>
        <w:rPr>
          <w:rFonts w:eastAsia="Times New Roman" w:cs="Times New Roman"/>
          <w:szCs w:val="24"/>
        </w:rPr>
        <w:t>ε</w:t>
      </w:r>
      <w:r>
        <w:rPr>
          <w:rFonts w:eastAsia="Times New Roman" w:cs="Times New Roman"/>
          <w:szCs w:val="24"/>
        </w:rPr>
        <w:t xml:space="preserve">ιδικός μας </w:t>
      </w:r>
      <w:r>
        <w:rPr>
          <w:rFonts w:eastAsia="Times New Roman" w:cs="Times New Roman"/>
          <w:szCs w:val="24"/>
        </w:rPr>
        <w:t>α</w:t>
      </w:r>
      <w:r>
        <w:rPr>
          <w:rFonts w:eastAsia="Times New Roman" w:cs="Times New Roman"/>
          <w:szCs w:val="24"/>
        </w:rPr>
        <w:t xml:space="preserve">γορητής, ο κ. Θεόδωρος Παπαθεοδώρου. Μιας χαρακτηριστικής του φράσης από την </w:t>
      </w:r>
      <w:r>
        <w:rPr>
          <w:rFonts w:eastAsia="Times New Roman" w:cs="Times New Roman"/>
          <w:szCs w:val="24"/>
        </w:rPr>
        <w:t>ε</w:t>
      </w:r>
      <w:r>
        <w:rPr>
          <w:rFonts w:eastAsia="Times New Roman" w:cs="Times New Roman"/>
          <w:szCs w:val="24"/>
        </w:rPr>
        <w:t xml:space="preserve">πιτροπή θέλω να κάνω αναπαραγωγή, όταν είπε: «Καλώς, υποεπιτροπές, επιτροπές και τα </w:t>
      </w:r>
      <w:proofErr w:type="spellStart"/>
      <w:r>
        <w:rPr>
          <w:rFonts w:eastAsia="Times New Roman" w:cs="Times New Roman"/>
          <w:szCs w:val="24"/>
        </w:rPr>
        <w:t>τοιαύτα</w:t>
      </w:r>
      <w:proofErr w:type="spellEnd"/>
      <w:r>
        <w:rPr>
          <w:rFonts w:eastAsia="Times New Roman" w:cs="Times New Roman"/>
          <w:szCs w:val="24"/>
        </w:rPr>
        <w:t>.</w:t>
      </w:r>
      <w:r>
        <w:rPr>
          <w:rFonts w:eastAsia="Times New Roman" w:cs="Times New Roman"/>
          <w:szCs w:val="24"/>
        </w:rPr>
        <w:t>». Περί αυτού πρόκειται</w:t>
      </w:r>
      <w:r>
        <w:rPr>
          <w:rFonts w:eastAsia="Times New Roman" w:cs="Times New Roman"/>
          <w:szCs w:val="24"/>
        </w:rPr>
        <w:t xml:space="preserve">. </w:t>
      </w:r>
    </w:p>
    <w:p w14:paraId="33B96167"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 xml:space="preserve">Είμαστε αρνητικοί. Νομίζω ότι εκφράστηκε ο συνάδελφος. Είμαστε επί της αρχής αρνητικοί. </w:t>
      </w:r>
    </w:p>
    <w:p w14:paraId="33B96168"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lastRenderedPageBreak/>
        <w:t>Θέλω να κάνω δυο</w:t>
      </w:r>
      <w:r>
        <w:rPr>
          <w:rFonts w:eastAsia="Times New Roman" w:cs="Times New Roman"/>
          <w:szCs w:val="24"/>
        </w:rPr>
        <w:t xml:space="preserve">, </w:t>
      </w:r>
      <w:r>
        <w:rPr>
          <w:rFonts w:eastAsia="Times New Roman" w:cs="Times New Roman"/>
          <w:szCs w:val="24"/>
        </w:rPr>
        <w:t>τρεις επισημάνσεις και με αυτές να κλείσω. Δεν έχω καταλάβει –μίλησα με τον συνάδελφο, τον κ. Παπαθεοδώρου, δεν έχει καταλάβει-</w:t>
      </w:r>
      <w:r>
        <w:rPr>
          <w:rFonts w:eastAsia="Times New Roman" w:cs="Times New Roman"/>
          <w:szCs w:val="24"/>
        </w:rPr>
        <w:t>,</w:t>
      </w:r>
      <w:r>
        <w:rPr>
          <w:rFonts w:eastAsia="Times New Roman" w:cs="Times New Roman"/>
          <w:szCs w:val="24"/>
        </w:rPr>
        <w:t xml:space="preserve"> δεν έχουμε καταλάβει -άκουσα κι άλλους Βουλευτές- τι είναι ο Θεματικός Γραμματέας. Ενώ υπάρχει ο Γενικός Γραμματέας της Βουλής και ο Ειδικός Γραμματέας της Βουλή, τι είναι ο Θεματικός Γραμματέας, εκτός από μια πρόσληψη «ημετέρου»; Να κάνει τι; Αναπληρώνει</w:t>
      </w:r>
      <w:r>
        <w:rPr>
          <w:rFonts w:eastAsia="Times New Roman" w:cs="Times New Roman"/>
          <w:szCs w:val="24"/>
        </w:rPr>
        <w:t xml:space="preserve"> αυτός τον Γενικό Γραμματέα; Ο Ειδικός τι κάνει; </w:t>
      </w:r>
    </w:p>
    <w:p w14:paraId="33B96169"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Δεν είναι καλά πράγματα αυτά. Είναι λάθος αυτές οι προσεγγίσεις. Έχω πρόβλημα; Δημιουργώ μια θέση ή</w:t>
      </w:r>
      <w:r>
        <w:rPr>
          <w:rFonts w:eastAsia="Times New Roman" w:cs="Times New Roman"/>
          <w:szCs w:val="24"/>
        </w:rPr>
        <w:t>,</w:t>
      </w:r>
      <w:r>
        <w:rPr>
          <w:rFonts w:eastAsia="Times New Roman" w:cs="Times New Roman"/>
          <w:szCs w:val="24"/>
        </w:rPr>
        <w:t xml:space="preserve"> ακόμα σοβαρότερα, μια </w:t>
      </w:r>
      <w:r>
        <w:rPr>
          <w:rFonts w:eastAsia="Times New Roman" w:cs="Times New Roman"/>
          <w:szCs w:val="24"/>
        </w:rPr>
        <w:t>Υ</w:t>
      </w:r>
      <w:r>
        <w:rPr>
          <w:rFonts w:eastAsia="Times New Roman" w:cs="Times New Roman"/>
          <w:szCs w:val="24"/>
        </w:rPr>
        <w:t xml:space="preserve">πηρεσία. </w:t>
      </w:r>
    </w:p>
    <w:p w14:paraId="33B9616A"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 xml:space="preserve">Και μια και λέω για </w:t>
      </w:r>
      <w:r>
        <w:rPr>
          <w:rFonts w:eastAsia="Times New Roman" w:cs="Times New Roman"/>
          <w:szCs w:val="24"/>
        </w:rPr>
        <w:t>Υ</w:t>
      </w:r>
      <w:r>
        <w:rPr>
          <w:rFonts w:eastAsia="Times New Roman" w:cs="Times New Roman"/>
          <w:szCs w:val="24"/>
        </w:rPr>
        <w:t xml:space="preserve">πηρεσία, τι είναι η Νομική Υπηρεσία της Βουλής που </w:t>
      </w:r>
      <w:r>
        <w:rPr>
          <w:rFonts w:eastAsia="Times New Roman" w:cs="Times New Roman"/>
          <w:szCs w:val="24"/>
        </w:rPr>
        <w:t xml:space="preserve">ιδρύεται; Εγώ το αισθάνομαι και το καταλαβαίνω ως περιφρόνηση, πρώτον, του Νομικού Συμβουλίου του Κράτους και δεύτερον, της Διεύθυνσης Επιστημονικών Μελετών. </w:t>
      </w:r>
    </w:p>
    <w:p w14:paraId="33B9616B"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lastRenderedPageBreak/>
        <w:t>Λέει: «Μα, θα κάνουν αυτοί συγκεκριμένες εργασίες, θα ασκούν συγκεκριμένο έργο, που σχετίζεται με</w:t>
      </w:r>
      <w:r>
        <w:rPr>
          <w:rFonts w:eastAsia="Times New Roman" w:cs="Times New Roman"/>
          <w:szCs w:val="24"/>
        </w:rPr>
        <w:t xml:space="preserve">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θέματα, το </w:t>
      </w:r>
      <w:proofErr w:type="spellStart"/>
      <w:r>
        <w:rPr>
          <w:rFonts w:eastAsia="Times New Roman" w:cs="Times New Roman"/>
          <w:szCs w:val="24"/>
        </w:rPr>
        <w:t>περιουσιολόγιο</w:t>
      </w:r>
      <w:proofErr w:type="spellEnd"/>
      <w:r>
        <w:rPr>
          <w:rFonts w:eastAsia="Times New Roman" w:cs="Times New Roman"/>
          <w:szCs w:val="24"/>
        </w:rPr>
        <w:t xml:space="preserve">». Ωραία, το </w:t>
      </w:r>
      <w:proofErr w:type="spellStart"/>
      <w:r>
        <w:rPr>
          <w:rFonts w:eastAsia="Times New Roman" w:cs="Times New Roman"/>
          <w:szCs w:val="24"/>
        </w:rPr>
        <w:t>περιουσιολόγιο</w:t>
      </w:r>
      <w:proofErr w:type="spellEnd"/>
      <w:r>
        <w:rPr>
          <w:rFonts w:eastAsia="Times New Roman" w:cs="Times New Roman"/>
          <w:szCs w:val="24"/>
        </w:rPr>
        <w:t xml:space="preserve"> μπορεί να απαιτεί τη συνδρομή κάποιων νομικών για δέκα μήνες. Γιατί θα έχουμε </w:t>
      </w:r>
      <w:r>
        <w:rPr>
          <w:rFonts w:eastAsia="Times New Roman" w:cs="Times New Roman"/>
          <w:szCs w:val="24"/>
        </w:rPr>
        <w:t>Υ</w:t>
      </w:r>
      <w:r>
        <w:rPr>
          <w:rFonts w:eastAsia="Times New Roman" w:cs="Times New Roman"/>
          <w:szCs w:val="24"/>
        </w:rPr>
        <w:t xml:space="preserve">πηρεσίες εδώ, που βλέπω ότι ο επικεφαλής θα είναι για τρία χρόνια, με θητείες; Τι είναι αυτά; Ό,τι το παλιότερο στη </w:t>
      </w:r>
      <w:r>
        <w:rPr>
          <w:rFonts w:eastAsia="Times New Roman" w:cs="Times New Roman"/>
          <w:szCs w:val="24"/>
        </w:rPr>
        <w:t xml:space="preserve">δημόσια διοίκηση το κάνουν οι Υπουργοί και επειδή τους αρέσει -στην πλειοψηφία- το φέρνει στη Βουλή να το κάνει ο ΣΥΡΙΖΑ. </w:t>
      </w:r>
    </w:p>
    <w:p w14:paraId="33B9616C"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Και με την ίδια λογική, τι είναι ο συντονιστής των ΜΜΕ της Βουλής; Τώρα, γνωριζόμαστε, όποιος κάνει αυτά θέλει να κάνει προσλήψεις. Δ</w:t>
      </w:r>
      <w:r>
        <w:rPr>
          <w:rFonts w:eastAsia="Times New Roman" w:cs="Times New Roman"/>
          <w:szCs w:val="24"/>
        </w:rPr>
        <w:t xml:space="preserve">εν έχει στο μυαλό του την </w:t>
      </w:r>
      <w:proofErr w:type="spellStart"/>
      <w:r>
        <w:rPr>
          <w:rFonts w:eastAsia="Times New Roman" w:cs="Times New Roman"/>
          <w:szCs w:val="24"/>
        </w:rPr>
        <w:t>ευρυθμότερη</w:t>
      </w:r>
      <w:proofErr w:type="spellEnd"/>
      <w:r>
        <w:rPr>
          <w:rFonts w:eastAsia="Times New Roman" w:cs="Times New Roman"/>
          <w:szCs w:val="24"/>
        </w:rPr>
        <w:t xml:space="preserve">, την ορθολογικότερη λειτουργία της </w:t>
      </w:r>
      <w:r>
        <w:rPr>
          <w:rFonts w:eastAsia="Times New Roman" w:cs="Times New Roman"/>
          <w:szCs w:val="24"/>
        </w:rPr>
        <w:t>Υ</w:t>
      </w:r>
      <w:r>
        <w:rPr>
          <w:rFonts w:eastAsia="Times New Roman" w:cs="Times New Roman"/>
          <w:szCs w:val="24"/>
        </w:rPr>
        <w:t>πηρεσίας της Βουλής, αλλά να ανοίξει θέσεις</w:t>
      </w:r>
      <w:r>
        <w:rPr>
          <w:rFonts w:eastAsia="Times New Roman" w:cs="Times New Roman"/>
          <w:szCs w:val="24"/>
        </w:rPr>
        <w:t>,</w:t>
      </w:r>
      <w:r>
        <w:rPr>
          <w:rFonts w:eastAsia="Times New Roman" w:cs="Times New Roman"/>
          <w:szCs w:val="24"/>
        </w:rPr>
        <w:t xml:space="preserve"> για να πάρει μετακλητούς. Περί αυτού πρόκειται και δεν είναι έγκλημα να το ομολογεί κανείς, λέγοντας ότι η Βουλή έχει ανάγκη υπαλλήλους, </w:t>
      </w:r>
      <w:r>
        <w:rPr>
          <w:rFonts w:eastAsia="Times New Roman" w:cs="Times New Roman"/>
          <w:szCs w:val="24"/>
        </w:rPr>
        <w:t>να πάρουμε κάποιους παραπάνω. Για ρωτήστε τον κόσμο έξω, ρωτήστε τους πολίτες, έχουν την ίδια εντύπωση; Τα λάθη του παρελθόντος είναι γνωστά και έχουν προκαλέσει τη μήν</w:t>
      </w:r>
      <w:r>
        <w:rPr>
          <w:rFonts w:eastAsia="Times New Roman" w:cs="Times New Roman"/>
          <w:szCs w:val="24"/>
        </w:rPr>
        <w:t>ιν</w:t>
      </w:r>
      <w:r>
        <w:rPr>
          <w:rFonts w:eastAsia="Times New Roman" w:cs="Times New Roman"/>
          <w:szCs w:val="24"/>
        </w:rPr>
        <w:t xml:space="preserve"> του κόσμου. Ήρθατε για να τα επαναλάβετε ή για να τα χειροτερέψετε; </w:t>
      </w:r>
    </w:p>
    <w:p w14:paraId="33B9616D"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lastRenderedPageBreak/>
        <w:t>Εν κατακλείδι, έ</w:t>
      </w:r>
      <w:r>
        <w:rPr>
          <w:rFonts w:eastAsia="Times New Roman" w:cs="Times New Roman"/>
          <w:szCs w:val="24"/>
        </w:rPr>
        <w:t>χει κάνει η Πλειοψηφία αυτής της Βουλής ένα πάρα πολύ μεγάλο λάθος, παραγνωρίζοντας εμπειρίες δεκαετιών</w:t>
      </w:r>
      <w:r>
        <w:rPr>
          <w:rFonts w:eastAsia="Times New Roman" w:cs="Times New Roman"/>
          <w:szCs w:val="24"/>
        </w:rPr>
        <w:t>,</w:t>
      </w:r>
      <w:r>
        <w:rPr>
          <w:rFonts w:eastAsia="Times New Roman" w:cs="Times New Roman"/>
          <w:szCs w:val="24"/>
        </w:rPr>
        <w:t xml:space="preserve"> που αφορούν τη λειτουργία της δημόσιας διοίκησης και γενικά της διοίκησης, για να μην αποκλείω τα θέματα της Βουλής. Απέναντι στο υπάρχον πρόβλημα ή στο δημιουργούμενο νέο πρόβλημα είναι παλαιομοδίτικο, είναι καταστροφικό, είναι </w:t>
      </w:r>
      <w:proofErr w:type="spellStart"/>
      <w:r>
        <w:rPr>
          <w:rFonts w:eastAsia="Times New Roman" w:cs="Times New Roman"/>
          <w:szCs w:val="24"/>
        </w:rPr>
        <w:t>κοστοβόρο</w:t>
      </w:r>
      <w:proofErr w:type="spellEnd"/>
      <w:r>
        <w:rPr>
          <w:rFonts w:eastAsia="Times New Roman" w:cs="Times New Roman"/>
          <w:szCs w:val="24"/>
        </w:rPr>
        <w:t>, διοικητικά απαρ</w:t>
      </w:r>
      <w:r>
        <w:rPr>
          <w:rFonts w:eastAsia="Times New Roman" w:cs="Times New Roman"/>
          <w:szCs w:val="24"/>
        </w:rPr>
        <w:t xml:space="preserve">άδεκτο και οπωσδήποτε ανεπαρκές το να ιδρύεις </w:t>
      </w:r>
      <w:r>
        <w:rPr>
          <w:rFonts w:eastAsia="Times New Roman" w:cs="Times New Roman"/>
          <w:szCs w:val="24"/>
        </w:rPr>
        <w:t>Υ</w:t>
      </w:r>
      <w:r>
        <w:rPr>
          <w:rFonts w:eastAsia="Times New Roman" w:cs="Times New Roman"/>
          <w:szCs w:val="24"/>
        </w:rPr>
        <w:t xml:space="preserve">πηρεσίες. Έχω πρόβλημα με την κατανάλωση; Γενική Γραμματεία Καταναλωτή. Έγινε ποτέ αποτίμηση τι προσφέρουν οι </w:t>
      </w:r>
      <w:r w:rsidRPr="00541069">
        <w:rPr>
          <w:rFonts w:eastAsia="Times New Roman" w:cs="Times New Roman"/>
          <w:szCs w:val="24"/>
        </w:rPr>
        <w:t>γενικές γραμματείες</w:t>
      </w:r>
      <w:r>
        <w:rPr>
          <w:rFonts w:eastAsia="Times New Roman" w:cs="Times New Roman"/>
          <w:szCs w:val="24"/>
        </w:rPr>
        <w:t>;</w:t>
      </w:r>
    </w:p>
    <w:p w14:paraId="33B9616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Έγινε ποτέ αποτίμηση για το τι προσφέρουν οι </w:t>
      </w:r>
      <w:r>
        <w:rPr>
          <w:rFonts w:eastAsia="Times New Roman" w:cs="Times New Roman"/>
          <w:szCs w:val="24"/>
        </w:rPr>
        <w:t>Υ</w:t>
      </w:r>
      <w:r>
        <w:rPr>
          <w:rFonts w:eastAsia="Times New Roman" w:cs="Times New Roman"/>
          <w:szCs w:val="24"/>
        </w:rPr>
        <w:t>πηρεσίες της Βουλής; Πώς ιδρύεις</w:t>
      </w:r>
      <w:r>
        <w:rPr>
          <w:rFonts w:eastAsia="Times New Roman" w:cs="Times New Roman"/>
          <w:szCs w:val="24"/>
        </w:rPr>
        <w:t xml:space="preserve"> καινούργια; Ποια είναι η στόχευση; Δεν υπάρχουν σοβαρές σκέψεις στο παλιό επιχείρημα της δεκαετίας του 1980, ίσως και παλαιότερα, έχω ένα πρόβλημα, δημιουργώ διοίκηση. Έχω ένα πρόβλημα, έχω αμφισβητήσεις; Βάζω εγγυήσεις. Τι αποδείχθηκε; Ότι προσθέτεις γρα</w:t>
      </w:r>
      <w:r>
        <w:rPr>
          <w:rFonts w:eastAsia="Times New Roman" w:cs="Times New Roman"/>
          <w:szCs w:val="24"/>
        </w:rPr>
        <w:t>φειοκρατία, προσθέτεις κόστος και προσθέτεις γκρίζα ζώνη, που για να την ξεπεράσουν οι πολίτες πρέπει να μετέλθουν μέσ</w:t>
      </w:r>
      <w:r>
        <w:rPr>
          <w:rFonts w:eastAsia="Times New Roman" w:cs="Times New Roman"/>
          <w:szCs w:val="24"/>
        </w:rPr>
        <w:t>α</w:t>
      </w:r>
      <w:r>
        <w:rPr>
          <w:rFonts w:eastAsia="Times New Roman" w:cs="Times New Roman"/>
          <w:szCs w:val="24"/>
        </w:rPr>
        <w:t>, που δεν είναι μόνιμα ή δεν είναι σοβαρά ή δεν είναι αξιοπρεπή.</w:t>
      </w:r>
    </w:p>
    <w:p w14:paraId="33B9616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Όμως, επειδή μιλάμε για τη Βουλή και όχι για τη δημόσια διοίκηση γενικότ</w:t>
      </w:r>
      <w:r>
        <w:rPr>
          <w:rFonts w:eastAsia="Times New Roman" w:cs="Times New Roman"/>
          <w:szCs w:val="24"/>
        </w:rPr>
        <w:t>ερα, ας κρατήσετε, συνάδελφοι της Πλειοψηφίας, τα επιχειρήματα αυτά και για μελλοντικές σας παρεμβάσεις. Θα ψηφίσετε σήμερα και θα τα περάσετε αυτά. Όμως, θα σας παρακολουθούμε και σε ό,τι αφορά τα μέλλοντα, μην επανέλθετε με τέτοιου είδους λογικές. Δεν βο</w:t>
      </w:r>
      <w:r>
        <w:rPr>
          <w:rFonts w:eastAsia="Times New Roman" w:cs="Times New Roman"/>
          <w:szCs w:val="24"/>
        </w:rPr>
        <w:t>ηθάτε ούτε τη λειτουργία της Βουλής ούτε τον εαυτό σας.</w:t>
      </w:r>
    </w:p>
    <w:p w14:paraId="33B9617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Όταν, κυρία Πρόεδρε, και κλείνω με αυτή τη σκέψη, φεύγει ο κόσμος από εσένα, όσους και αν έχεις διορίσει, λύση στον εαυτό σου δεν δίνεις.</w:t>
      </w:r>
    </w:p>
    <w:p w14:paraId="33B9617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Ευχαριστώ.</w:t>
      </w:r>
    </w:p>
    <w:p w14:paraId="33B9617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w:t>
      </w:r>
      <w:r>
        <w:rPr>
          <w:rFonts w:eastAsia="Times New Roman" w:cs="Times New Roman"/>
          <w:szCs w:val="24"/>
        </w:rPr>
        <w:t>μπαράταξης ΠΑΣΟΚ-ΔΗΜΑΡ)</w:t>
      </w:r>
    </w:p>
    <w:p w14:paraId="33B96173"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Παφίλης</w:t>
      </w:r>
      <w:proofErr w:type="spellEnd"/>
      <w:r>
        <w:rPr>
          <w:rFonts w:eastAsia="Times New Roman" w:cs="Times New Roman"/>
          <w:szCs w:val="24"/>
        </w:rPr>
        <w:t>, Κοινοβουλευτικός Εκπρόσωπος του ΚΚΕ.</w:t>
      </w:r>
    </w:p>
    <w:p w14:paraId="33B9617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έχετε τον λόγο για δέκα λεπτά.</w:t>
      </w:r>
    </w:p>
    <w:p w14:paraId="33B96175"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ΠΑΦΙΛΗΣ: </w:t>
      </w:r>
      <w:r>
        <w:rPr>
          <w:rFonts w:eastAsia="Times New Roman" w:cs="Times New Roman"/>
          <w:szCs w:val="24"/>
        </w:rPr>
        <w:t xml:space="preserve">Έχει τοποθετηθεί ο </w:t>
      </w:r>
      <w:r>
        <w:rPr>
          <w:rFonts w:eastAsia="Times New Roman" w:cs="Times New Roman"/>
          <w:szCs w:val="24"/>
        </w:rPr>
        <w:t>ε</w:t>
      </w:r>
      <w:r>
        <w:rPr>
          <w:rFonts w:eastAsia="Times New Roman" w:cs="Times New Roman"/>
          <w:szCs w:val="24"/>
        </w:rPr>
        <w:t xml:space="preserve">ισηγητής μας Γιώργος </w:t>
      </w:r>
      <w:proofErr w:type="spellStart"/>
      <w:r>
        <w:rPr>
          <w:rFonts w:eastAsia="Times New Roman" w:cs="Times New Roman"/>
          <w:szCs w:val="24"/>
        </w:rPr>
        <w:t>Λαμπρούλης</w:t>
      </w:r>
      <w:proofErr w:type="spellEnd"/>
      <w:r>
        <w:rPr>
          <w:rFonts w:eastAsia="Times New Roman" w:cs="Times New Roman"/>
          <w:szCs w:val="24"/>
        </w:rPr>
        <w:t xml:space="preserve"> και εγώ</w:t>
      </w:r>
      <w:r>
        <w:rPr>
          <w:rFonts w:eastAsia="Times New Roman" w:cs="Times New Roman"/>
          <w:szCs w:val="24"/>
        </w:rPr>
        <w:t xml:space="preserve"> απλά θα ήθελα να επαναλάβω ορισμένα θέματα, καθώς και τους λόγους, που δεν μας επιτρέπουν να ψηφίσουμε την τροποποίηση του Κανονισμού με όσα, τέλος πάντων, θετικά ή αρνητικά υπάρχουν.</w:t>
      </w:r>
    </w:p>
    <w:p w14:paraId="33B96176"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Σε ό,τι αφορά το πρώτο μέρος, για τον Αντιπρόεδρο και την επιστολική ψή</w:t>
      </w:r>
      <w:r>
        <w:rPr>
          <w:rFonts w:eastAsia="Times New Roman" w:cs="Times New Roman"/>
          <w:szCs w:val="24"/>
        </w:rPr>
        <w:t>φο, τοποθετηθήκαμε και είπαμε ότι συμφωνούμε. Όμως, το θέμα της σύντμησης των διαδικασιών στα επείγοντα έχει δύο πλευρές και μάλιστα, κατά τη δική μας γνώμη, η δεύτερη βαραίνει περισσότερο. Η πρώτη πλευρά είναι ότι δεν προλαβαίνουμε, ότι δεν γίνεται σε σοβ</w:t>
      </w:r>
      <w:r>
        <w:rPr>
          <w:rFonts w:eastAsia="Times New Roman" w:cs="Times New Roman"/>
          <w:szCs w:val="24"/>
        </w:rPr>
        <w:t>αρή συζήτηση, θέματα τα οποία έχουν ειπωθεί και από άλλους.</w:t>
      </w:r>
    </w:p>
    <w:p w14:paraId="33B96177"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Η δεύτερη αφορά το ότι τέτοιες διαδικασίες αιφνιδιαστικές, ουσιαστικά γίνονται πολλές φορές -για να μην πω τις περισσότερες και όχι μόνο τώρα, αλλά και όλα τα προηγούμενα χρόνια- για να μην προλαβ</w:t>
      </w:r>
      <w:r>
        <w:rPr>
          <w:rFonts w:eastAsia="Times New Roman" w:cs="Times New Roman"/>
          <w:szCs w:val="24"/>
        </w:rPr>
        <w:t xml:space="preserve">αίνει να απαντά το ίδιο το λαϊκό και το εργατικό κίνημα και να οργανώνεται. Και μάλιστα σε αντιλαϊκούς </w:t>
      </w:r>
      <w:r>
        <w:rPr>
          <w:rFonts w:eastAsia="Times New Roman" w:cs="Times New Roman"/>
          <w:szCs w:val="24"/>
        </w:rPr>
        <w:lastRenderedPageBreak/>
        <w:t>και σκληρούς νόμους όλα τα χρόνια ακολουθούνταν και τέτοιες διαδικασίες, όχι πάντα, αλλά ακολουθούνταν και τέτοιες διαδικασίες. Δηλαδή, όταν έρχεται τη μ</w:t>
      </w:r>
      <w:r>
        <w:rPr>
          <w:rFonts w:eastAsia="Times New Roman" w:cs="Times New Roman"/>
          <w:szCs w:val="24"/>
        </w:rPr>
        <w:t xml:space="preserve">ία ημέρα και σε δύο ημέρες τελειώνει, φυσικά δεν μπορεί να οργανωθεί μια κινητοποίηση από τα συνδικάτα, από τους μαζικούς φορείς συνολικά τόσο καλά και ούτε προλαβαίνει να ενημερωθεί ο ελληνικός λαός, αν και τώρα τα πράγματα έχουν ξεφύγει από κάθε όριο </w:t>
      </w:r>
      <w:proofErr w:type="spellStart"/>
      <w:r>
        <w:rPr>
          <w:rFonts w:eastAsia="Times New Roman" w:cs="Times New Roman"/>
          <w:szCs w:val="24"/>
        </w:rPr>
        <w:t>αντ</w:t>
      </w:r>
      <w:r>
        <w:rPr>
          <w:rFonts w:eastAsia="Times New Roman" w:cs="Times New Roman"/>
          <w:szCs w:val="24"/>
        </w:rPr>
        <w:t>ιλαϊκότητας</w:t>
      </w:r>
      <w:proofErr w:type="spellEnd"/>
      <w:r>
        <w:rPr>
          <w:rFonts w:eastAsia="Times New Roman" w:cs="Times New Roman"/>
          <w:szCs w:val="24"/>
        </w:rPr>
        <w:t xml:space="preserve"> συνολικά.</w:t>
      </w:r>
    </w:p>
    <w:p w14:paraId="33B9617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Το δεύτερο αφορά το δεύτερο μέρος. Τι βαραίνει για εμάς; Εμείς έχουμε κάποιες θέσεις αρχών. Πρώτο θέμα: Λέμε προσαρμογή προσωπικού στο νέο βαθμολόγιο–μισθολόγιο, αξιολόγηση και όλα τα υπόλοιπα. Εμείς είμαστε αντίθετοι. Έχουμε καταψηφί</w:t>
      </w:r>
      <w:r>
        <w:rPr>
          <w:rFonts w:eastAsia="Times New Roman" w:cs="Times New Roman"/>
          <w:szCs w:val="24"/>
        </w:rPr>
        <w:t>σει όλα αυτά τα νομοσχέδια και δεν θα μπορούσαμε ποτέ να δεχθούμε να ψηφίσουμε υπέρ και στη Βουλή. Αυτό δεν έχει το νόημα ότι ζητάμε να εξαιρεθούν οι υπάλληλοι της Βουλής. Θα το πω και παρακάτω. Το αντίθετο, δηλαδή δεν είναι δυνατόν να συμφωνήσουμε με τέτο</w:t>
      </w:r>
      <w:r>
        <w:rPr>
          <w:rFonts w:eastAsia="Times New Roman" w:cs="Times New Roman"/>
          <w:szCs w:val="24"/>
        </w:rPr>
        <w:t xml:space="preserve">ια πράγματα, που έχουν τις συνέπειες, τις οποίες περιέγραψε και ο Γιώργος </w:t>
      </w:r>
      <w:proofErr w:type="spellStart"/>
      <w:r>
        <w:rPr>
          <w:rFonts w:eastAsia="Times New Roman" w:cs="Times New Roman"/>
          <w:szCs w:val="24"/>
        </w:rPr>
        <w:t>Λαμπρούλης</w:t>
      </w:r>
      <w:proofErr w:type="spellEnd"/>
      <w:r>
        <w:rPr>
          <w:rFonts w:eastAsia="Times New Roman" w:cs="Times New Roman"/>
          <w:szCs w:val="24"/>
        </w:rPr>
        <w:t>.</w:t>
      </w:r>
    </w:p>
    <w:p w14:paraId="33B96179"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Το δεύτερο εξίσου σημαντικό, και πολύ σημαντικό, είναι το θέμα των εργασιακών σχέσεων, γιατί πλέον εφαρμόζονται και στη Βουλή όλα όσα σχετίζονται με τη διάλυση των εργασι</w:t>
      </w:r>
      <w:r>
        <w:rPr>
          <w:rFonts w:eastAsia="Times New Roman" w:cs="Times New Roman"/>
          <w:szCs w:val="24"/>
        </w:rPr>
        <w:t>ακών σχέσεων, καθώς και οι διάφορες μορφές μερικές απασχόλησης και όλα τα υπόλοιπα.</w:t>
      </w:r>
    </w:p>
    <w:p w14:paraId="33B9617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Εμείς, σε αντίθεση με άλλους -για να μην πω με όλους-, όταν άρχισε το ξήλωμα των εργασιακών σχέσεων μετά τη δεκαετία του 1990 και επιταχύνθηκε μετά το 2000, ήμασταν αντίθετ</w:t>
      </w:r>
      <w:r>
        <w:rPr>
          <w:rFonts w:eastAsia="Times New Roman" w:cs="Times New Roman"/>
          <w:szCs w:val="24"/>
        </w:rPr>
        <w:t>οι σε όλα αυτά τα νομοσχέδια και παλεύουμε για μόνιμη, σταθερή εργασία με ωράριο, με συλλογικές συμβάσεις, με όποιες είναι -στον καπιταλισμό είμαστε- και δεν είναι δυνατόν να συμφωνήσουμε με τις εργασιακές σχέσεις, οι οποίες υπάρχουν, βέβαια παντού -ζούγκλ</w:t>
      </w:r>
      <w:r>
        <w:rPr>
          <w:rFonts w:eastAsia="Times New Roman" w:cs="Times New Roman"/>
          <w:szCs w:val="24"/>
        </w:rPr>
        <w:t xml:space="preserve">α καπιταλιστική- και τώρα εφαρμόζονται και στη Βουλή. Φυσικά, η Κυβέρνηση, η Πλειοψηφία, μπορεί να λέει ότι γίνεται διαφορετικά. </w:t>
      </w:r>
    </w:p>
    <w:p w14:paraId="33B9617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Αυτό θέλω να το διευκρινίσω. Δεν ζητάμε να εξαιρεθούν οι υπάλληλοι της Βουλής από όλους τους υπόλοιπους, αλλά είμαστε αντίθετο</w:t>
      </w:r>
      <w:r>
        <w:rPr>
          <w:rFonts w:eastAsia="Times New Roman" w:cs="Times New Roman"/>
          <w:szCs w:val="24"/>
        </w:rPr>
        <w:t xml:space="preserve">ι ριζικά με όλους, με όλο αυτό το ξεθεμελίωμα δηλαδή των όποιων </w:t>
      </w:r>
      <w:r>
        <w:rPr>
          <w:rFonts w:eastAsia="Times New Roman" w:cs="Times New Roman"/>
          <w:szCs w:val="24"/>
        </w:rPr>
        <w:lastRenderedPageBreak/>
        <w:t>δικαιωμάτων είχαν οι εργαζόμενοι. Και από αυτή την άποψη, δεν μπορούμε να ψηφίσουμε. Ορισμένα άρθρα θα τα ψηφίσουμε. Σε άλλα θα ψηφίσουμε «</w:t>
      </w:r>
      <w:r>
        <w:rPr>
          <w:rFonts w:eastAsia="Times New Roman" w:cs="Times New Roman"/>
          <w:szCs w:val="24"/>
        </w:rPr>
        <w:t>παρών</w:t>
      </w:r>
      <w:r>
        <w:rPr>
          <w:rFonts w:eastAsia="Times New Roman" w:cs="Times New Roman"/>
          <w:szCs w:val="24"/>
        </w:rPr>
        <w:t xml:space="preserve">». </w:t>
      </w:r>
      <w:r>
        <w:rPr>
          <w:rFonts w:eastAsia="Times New Roman" w:cs="Times New Roman"/>
          <w:szCs w:val="24"/>
        </w:rPr>
        <w:t>Ά</w:t>
      </w:r>
      <w:r>
        <w:rPr>
          <w:rFonts w:eastAsia="Times New Roman" w:cs="Times New Roman"/>
          <w:szCs w:val="24"/>
        </w:rPr>
        <w:t xml:space="preserve">λλα θα </w:t>
      </w:r>
      <w:r>
        <w:rPr>
          <w:rFonts w:eastAsia="Times New Roman" w:cs="Times New Roman"/>
          <w:szCs w:val="24"/>
        </w:rPr>
        <w:t>τα κατα</w:t>
      </w:r>
      <w:r>
        <w:rPr>
          <w:rFonts w:eastAsia="Times New Roman" w:cs="Times New Roman"/>
          <w:szCs w:val="24"/>
        </w:rPr>
        <w:t xml:space="preserve">ψηφίσουμε. </w:t>
      </w:r>
    </w:p>
    <w:p w14:paraId="33B9617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Και επειδή δεν θα </w:t>
      </w:r>
      <w:r>
        <w:rPr>
          <w:rFonts w:eastAsia="Times New Roman" w:cs="Times New Roman"/>
          <w:szCs w:val="24"/>
        </w:rPr>
        <w:t>ξαναμιλήσουμε, διευκρινίζουμε ότι και σε κάποια που μπορεί να συμφωνούμε, όταν μέσα τίθενται θέματα τέτοια, εργασιακών σχέσεων και αξιολόγηση και λοιπά, θα ψηφίζουμε κατά, με αυτή την έννοια, γιατί δεν μπορούμε να εξηγήσουμε με ένα άρθρο -γιατί θα θέλαμε κ</w:t>
      </w:r>
      <w:r>
        <w:rPr>
          <w:rFonts w:eastAsia="Times New Roman" w:cs="Times New Roman"/>
          <w:szCs w:val="24"/>
        </w:rPr>
        <w:t>αι πολλές ώρες- πού συμφωνούμε και πού διαφωνούμε.</w:t>
      </w:r>
    </w:p>
    <w:p w14:paraId="33B9617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Ας πούμε, με τις καθαρίστριες είναι θετικό ότι φεύγουν οι εργολάβοι γιατί ξέρουμε το τι συνέβαινε. Μιλάμε για καθαρό εμπόριο, για εκμετάλλευση ληστρική, για να μη χρησιμοποιήσω κάποια άλλη έκφραση. Δεν ξέρ</w:t>
      </w:r>
      <w:r>
        <w:rPr>
          <w:rFonts w:eastAsia="Times New Roman" w:cs="Times New Roman"/>
          <w:szCs w:val="24"/>
        </w:rPr>
        <w:t xml:space="preserve">ω αν συνέβαινε εδώ γιατί δεν έχω παραδείγματα, αλλά ξέραμε τι συνέβαινε γενικά, υπογράφουν για 500 ευρώ και παίρνουν 300 ευρώ, και δεν τολμάει και κανένας και καμμία να πει τίποτα γιατί θα τους διώξουν την επόμενη μέρα. </w:t>
      </w:r>
    </w:p>
    <w:p w14:paraId="33B9617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δεν μπορούμε να συμφωνήσουμε </w:t>
      </w:r>
      <w:r>
        <w:rPr>
          <w:rFonts w:eastAsia="Times New Roman" w:cs="Times New Roman"/>
          <w:szCs w:val="24"/>
        </w:rPr>
        <w:t>σαν κόμμα με τις ατομικές συμβάσεις, τις οποίες έχουμε καταψηφίσει, τις οποίες καταγγέλλουμε. Και παλεύουμε για τις συλλογικές συμβάσεις εργασίας. Η Κυβέρνηση λέει ότι δεν μπορεί να κάνει διαφορετικά. Σύμφωνοι, όμως δεν μπορούμε να συμφωνήσουμε σε αυτό.</w:t>
      </w:r>
    </w:p>
    <w:p w14:paraId="33B9617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Τέ</w:t>
      </w:r>
      <w:r>
        <w:rPr>
          <w:rFonts w:eastAsia="Times New Roman" w:cs="Times New Roman"/>
          <w:szCs w:val="24"/>
        </w:rPr>
        <w:t xml:space="preserve">λος, για αυτή την άνοδο του φασισμού που σηκώνει κεφάλι -και που φυσικά τα αποτελέσματα και στη Βρετανία και αλλού δεν χρεώνονται σε αυτούς, εκφράζεται η μεγάλη λαϊκή δυσαρέσκεια, φυσικά υπάρχουν και τέτοιες πλευρές </w:t>
      </w:r>
      <w:proofErr w:type="spellStart"/>
      <w:r>
        <w:rPr>
          <w:rFonts w:eastAsia="Times New Roman" w:cs="Times New Roman"/>
          <w:szCs w:val="24"/>
        </w:rPr>
        <w:t>αντιιδιωτικοποίησης</w:t>
      </w:r>
      <w:proofErr w:type="spellEnd"/>
      <w:r>
        <w:rPr>
          <w:rFonts w:eastAsia="Times New Roman" w:cs="Times New Roman"/>
          <w:szCs w:val="24"/>
        </w:rPr>
        <w:t>-, έχουν συμβάλλει όλ</w:t>
      </w:r>
      <w:r>
        <w:rPr>
          <w:rFonts w:eastAsia="Times New Roman" w:cs="Times New Roman"/>
          <w:szCs w:val="24"/>
        </w:rPr>
        <w:t xml:space="preserve">οι όσοι στήριξαν την Ευρωπαϊκή Ένωση, η οποία άρχισε έναν αισχρό αντικομουνισμό, εξίσωση φασισμού-κομμουνισμού, ειδικά μετά το 1990 -πάντα ήταν έτσι-, και ξεσάλωσαν τελείως, μέχρι που έδωσαν συντάξεις σε εγκληματίες πολέμου, φασίστες, και τους αναγνώρισαν </w:t>
      </w:r>
      <w:r>
        <w:rPr>
          <w:rFonts w:eastAsia="Times New Roman" w:cs="Times New Roman"/>
          <w:szCs w:val="24"/>
        </w:rPr>
        <w:t xml:space="preserve">ως αντιστασιακούς, και πάρα πολλά άλλα πράγματα, πέραν, βέβαια, από τις οικονομικές συνθήκες που δημιουργήθηκαν. Υπάρχουν τεράστιες ευθύνες για αυτό, για όλες τις </w:t>
      </w:r>
      <w:r>
        <w:rPr>
          <w:rFonts w:eastAsia="Times New Roman" w:cs="Times New Roman"/>
          <w:szCs w:val="24"/>
        </w:rPr>
        <w:lastRenderedPageBreak/>
        <w:t>πολιτικές δυνάμεις που με τον έναν ή τον άλλο τρόπο στήριξαν και αυτή την πολιτική. Φυσικά εί</w:t>
      </w:r>
      <w:r>
        <w:rPr>
          <w:rFonts w:eastAsia="Times New Roman" w:cs="Times New Roman"/>
          <w:szCs w:val="24"/>
        </w:rPr>
        <w:t>ναι και τα αδιέξοδα της κρίσης.</w:t>
      </w:r>
    </w:p>
    <w:p w14:paraId="33B9618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Ωστόσο, ξαναλέμε, για όσους τυχόν μας ακούν και μπορεί να παρασύρονται από την υποτιθέμενη φιλολαϊκή ρητορεία της Χρυσής Αυγής και άλλων φασιστών, ότι ο φασισμός είναι γνήσιο τέκνο του καπιταλισμού, ούτε καν νόθο. Είναι η πι</w:t>
      </w:r>
      <w:r>
        <w:rPr>
          <w:rFonts w:eastAsia="Times New Roman" w:cs="Times New Roman"/>
          <w:szCs w:val="24"/>
        </w:rPr>
        <w:t xml:space="preserve">ο επιθετική μορφή της εξουσίας του κεφαλαίου. Χρησιμοποιήθηκε και ιστορικά, με κλασικό το παράδειγμα της Γερμανίας. Οι βιομήχανοι και οι τραπεζίτες έδωσαν την εξουσία στον Χίτλερ με την ανοχή της σοσιαλδημοκρατίας και άλλων που αρνήθηκαν κάποιες προτάσεις </w:t>
      </w:r>
      <w:r>
        <w:rPr>
          <w:rFonts w:eastAsia="Times New Roman" w:cs="Times New Roman"/>
          <w:szCs w:val="24"/>
        </w:rPr>
        <w:t xml:space="preserve">που γίνονταν από το κομμουνιστικό κίνημα τότε. Αυτοί έδωσαν την εξουσία γιατί πίστευαν ότι ο Χίτλερ μπορεί να διεξάγει καλύτερα τον πόλεμο και νικηφόρα για να ξαναπάρουν τις χαμένες αγορές που είχαν χάσει το προηγούμενο διάστημα. </w:t>
      </w:r>
    </w:p>
    <w:p w14:paraId="33B9618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Να πω και κάτι ακόμα. Θα </w:t>
      </w:r>
      <w:r>
        <w:rPr>
          <w:rFonts w:eastAsia="Times New Roman" w:cs="Times New Roman"/>
          <w:szCs w:val="24"/>
        </w:rPr>
        <w:t>έχει την ίδια τύχη ο φασισμός που είχε και στον Β</w:t>
      </w:r>
      <w:r>
        <w:rPr>
          <w:rFonts w:eastAsia="Times New Roman" w:cs="Times New Roman"/>
          <w:szCs w:val="24"/>
        </w:rPr>
        <w:t>΄</w:t>
      </w:r>
      <w:r>
        <w:rPr>
          <w:rFonts w:eastAsia="Times New Roman" w:cs="Times New Roman"/>
          <w:szCs w:val="24"/>
        </w:rPr>
        <w:t xml:space="preserve"> Παγκόσμιο Πόλεμο. Και αυτή τη φορά, κατά τη γνώμη μας, και θα κάνουμε τα πάντα και εδώ και σε όλες τις χώρες του κόσμου, όπου μπορούμε, δεν θα προλάβει να κάνει τη ζημιά που έκανε τα προηγούμενα χρόνια, όσο και αν επιδιώκουν να  χρησιμοποιήσουν σαν εφεδρε</w:t>
      </w:r>
      <w:r>
        <w:rPr>
          <w:rFonts w:eastAsia="Times New Roman" w:cs="Times New Roman"/>
          <w:szCs w:val="24"/>
        </w:rPr>
        <w:t>ία ή, αν θέλετε, σαν αιχμή του δόρατος τα συμφέροντα του μεγάλου κεφαλαίου.</w:t>
      </w:r>
    </w:p>
    <w:p w14:paraId="33B96182"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 κύριος Πρόεδρος της Βουλής έχει τον λόγο.</w:t>
      </w:r>
    </w:p>
    <w:p w14:paraId="33B96183"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Θέλω μόνο δύο λεπτά, κυρία Πρόεδρε.</w:t>
      </w:r>
    </w:p>
    <w:p w14:paraId="33B9618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Θα ήθελα να δώσω</w:t>
      </w:r>
      <w:r>
        <w:rPr>
          <w:rFonts w:eastAsia="Times New Roman" w:cs="Times New Roman"/>
          <w:szCs w:val="24"/>
        </w:rPr>
        <w:t xml:space="preserve"> δύο διευκρινήσεις. </w:t>
      </w:r>
    </w:p>
    <w:p w14:paraId="33B96185"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Σε σχέση με το ζήτημα των Αντιπροέδρων της Βουλής, παρέλειψα να πω προηγούμενα ότι ο Κανονισμός δεν μπορεί να αλλάξει στον πυρήνα του σε σχέση με τη διαμόρφωση του Προεδρείου της Βουλής, </w:t>
      </w:r>
      <w:r>
        <w:rPr>
          <w:rFonts w:eastAsia="Times New Roman" w:cs="Times New Roman"/>
          <w:szCs w:val="24"/>
        </w:rPr>
        <w:lastRenderedPageBreak/>
        <w:t>σε αυτή τη φάση που βρισκόμαστε. Γι’ αυτό η λύση</w:t>
      </w:r>
      <w:r>
        <w:rPr>
          <w:rFonts w:eastAsia="Times New Roman" w:cs="Times New Roman"/>
          <w:szCs w:val="24"/>
        </w:rPr>
        <w:t xml:space="preserve"> η οποία δίνεται, επιτρέψτε μου να σας πω, είναι ίσως </w:t>
      </w:r>
      <w:proofErr w:type="spellStart"/>
      <w:r>
        <w:rPr>
          <w:rFonts w:eastAsia="Times New Roman" w:cs="Times New Roman"/>
          <w:szCs w:val="24"/>
        </w:rPr>
        <w:t>εμβαλωματική</w:t>
      </w:r>
      <w:proofErr w:type="spellEnd"/>
      <w:r>
        <w:rPr>
          <w:rFonts w:eastAsia="Times New Roman" w:cs="Times New Roman"/>
          <w:szCs w:val="24"/>
        </w:rPr>
        <w:t xml:space="preserve">, να αποδειχθεί σαν τέτοια, πηγαίνοντας προς την επόμενη φάση, δηλαδή μία κενή θέση που έχει μείνει, να γίνει η συμπερίληψη, η πλήρωση από το πρώτο επόμενο κόμμα. </w:t>
      </w:r>
    </w:p>
    <w:p w14:paraId="33B96186"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Κατά τη γνώμη μου και αυτό</w:t>
      </w:r>
      <w:r>
        <w:rPr>
          <w:rFonts w:eastAsia="Times New Roman" w:cs="Times New Roman"/>
          <w:szCs w:val="24"/>
        </w:rPr>
        <w:t xml:space="preserve"> θα πρέπει να γραφτεί στα Πρακτικά και θα πρέπει να εφορεύσουμε για αυτό, καθώς πιστεύω πως θα υπάρξει για τις επόμενες εκλογές ή για τις όποιες εκλογές το σύστημα της απλής αναλογικής, οικεία άρθρα του Κανονισμού. Τότε όμως θα πρέπει να αντιστοιχηθούν με </w:t>
      </w:r>
      <w:r>
        <w:rPr>
          <w:rFonts w:eastAsia="Times New Roman" w:cs="Times New Roman"/>
          <w:szCs w:val="24"/>
        </w:rPr>
        <w:t>τον αριθμό των κομμάτων ή με τον αριθμό των αναγκαίων προσώπων για να πληρούν θέσεις Προεδρείου και για τη διεξαγωγή της διαδικασίας. Είναι δηλαδή ένα θέμα που δεν αντιμετωπίζεται τώρα ούτε πρέπει να αντιμετωπιστεί τώρα, δηλαδή να αλλάξει ο πυρήνας αυτού τ</w:t>
      </w:r>
      <w:r>
        <w:rPr>
          <w:rFonts w:eastAsia="Times New Roman" w:cs="Times New Roman"/>
          <w:szCs w:val="24"/>
        </w:rPr>
        <w:t xml:space="preserve">ου καταστατικού άρθρου που προβλέπει, για παράδειγμα, να είναι από το πρώτο κόμμα συγκεκριμένα, από την Αξιωματική Αντιπολίτευση </w:t>
      </w:r>
      <w:r>
        <w:rPr>
          <w:rFonts w:eastAsia="Times New Roman" w:cs="Times New Roman"/>
          <w:szCs w:val="24"/>
        </w:rPr>
        <w:t>και λοιπά.</w:t>
      </w:r>
    </w:p>
    <w:p w14:paraId="33B96187"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σίγουρα είναι ένα ανοικτό θέμα ως προς το να είναι και άλλα στελέχη εκλεγμένων και με όλους τους τύπους, εννοώ</w:t>
      </w:r>
      <w:r>
        <w:rPr>
          <w:rFonts w:eastAsia="Times New Roman" w:cs="Times New Roman"/>
          <w:szCs w:val="24"/>
        </w:rPr>
        <w:t xml:space="preserve"> πάνω από δέκα Βουλευτές κ.λπ., που συμμετέχουν σε προ ημερησίας συζητήσεις</w:t>
      </w:r>
      <w:r>
        <w:rPr>
          <w:rFonts w:eastAsia="Times New Roman" w:cs="Times New Roman"/>
          <w:szCs w:val="24"/>
        </w:rPr>
        <w:t>,</w:t>
      </w:r>
      <w:r>
        <w:rPr>
          <w:rFonts w:eastAsia="Times New Roman" w:cs="Times New Roman"/>
          <w:szCs w:val="24"/>
        </w:rPr>
        <w:t xml:space="preserve"> και λοιπά</w:t>
      </w:r>
      <w:r>
        <w:rPr>
          <w:rFonts w:eastAsia="Times New Roman" w:cs="Times New Roman"/>
          <w:szCs w:val="24"/>
        </w:rPr>
        <w:t xml:space="preserve">. Το να έχουν έναν εκπρόσωπο στο Προεδρείο θα είναι κάτι που θα πρέπει να αντιμετωπιστεί στην επόμενη φάση ή σε εκείνη τη φάση, εν πάση </w:t>
      </w:r>
      <w:proofErr w:type="spellStart"/>
      <w:r>
        <w:rPr>
          <w:rFonts w:eastAsia="Times New Roman" w:cs="Times New Roman"/>
          <w:szCs w:val="24"/>
        </w:rPr>
        <w:t>περιπτώσει</w:t>
      </w:r>
      <w:proofErr w:type="spellEnd"/>
      <w:r>
        <w:rPr>
          <w:rFonts w:eastAsia="Times New Roman" w:cs="Times New Roman"/>
          <w:szCs w:val="24"/>
        </w:rPr>
        <w:t>, που θα μπορούσε να γίν</w:t>
      </w:r>
      <w:r>
        <w:rPr>
          <w:rFonts w:eastAsia="Times New Roman" w:cs="Times New Roman"/>
          <w:szCs w:val="24"/>
        </w:rPr>
        <w:t xml:space="preserve">ει μια ευρύτερη τροποποίηση. Αυτό το αναφέρω διότι και στη συζήτηση που είχε γίνει στην </w:t>
      </w:r>
      <w:r>
        <w:rPr>
          <w:rFonts w:eastAsia="Times New Roman" w:cs="Times New Roman"/>
          <w:szCs w:val="24"/>
        </w:rPr>
        <w:t>ε</w:t>
      </w:r>
      <w:r>
        <w:rPr>
          <w:rFonts w:eastAsia="Times New Roman" w:cs="Times New Roman"/>
          <w:szCs w:val="24"/>
        </w:rPr>
        <w:t xml:space="preserve">πιτροπή είχαν εκφραστεί εκ μέρους κομμάτων, που δεν εκπροσωπούνται σήμερα στο Προεδρείο, κάποιες σκέψεις με αφορμή τη συμπλήρωση που κάνουμε τώρα. </w:t>
      </w:r>
    </w:p>
    <w:p w14:paraId="33B96188"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Το δεύτερο, στο οπο</w:t>
      </w:r>
      <w:r>
        <w:rPr>
          <w:rFonts w:eastAsia="Times New Roman" w:cs="Times New Roman"/>
          <w:szCs w:val="24"/>
        </w:rPr>
        <w:t>ίο θέλω να αναφερθώ, διότι είναι σωστό να κάνουμε έναν διάλογο πάνω σε ένα κρίσιμο ζήτημα που έχει δει και με επιμονή το φως της δημοσιότητας τις τελευταίες μέρες, έχει να κάνει με διορισμούς</w:t>
      </w:r>
      <w:r>
        <w:rPr>
          <w:rFonts w:eastAsia="Times New Roman" w:cs="Times New Roman"/>
          <w:szCs w:val="24"/>
        </w:rPr>
        <w:t xml:space="preserve"> και λοιπά</w:t>
      </w:r>
      <w:r>
        <w:rPr>
          <w:rFonts w:eastAsia="Times New Roman" w:cs="Times New Roman"/>
          <w:szCs w:val="24"/>
        </w:rPr>
        <w:t xml:space="preserve">. </w:t>
      </w:r>
    </w:p>
    <w:p w14:paraId="33B96189"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Εγώ αναφέρθηκα αναλυτικά στο γιατί και πώς έχουμε φτ</w:t>
      </w:r>
      <w:r>
        <w:rPr>
          <w:rFonts w:eastAsia="Times New Roman" w:cs="Times New Roman"/>
          <w:szCs w:val="24"/>
        </w:rPr>
        <w:t xml:space="preserve">άσει σήμερα στο σημείο να συμμαζεύουμε μια κατάσταση και να κλείνουμε ίσα-ίσα τις γκρίζες περιοχές, οι οποίες υπήρχαν και επέτρεπαν πολλούς </w:t>
      </w:r>
      <w:r>
        <w:rPr>
          <w:rFonts w:eastAsia="Times New Roman" w:cs="Times New Roman"/>
          <w:szCs w:val="24"/>
        </w:rPr>
        <w:lastRenderedPageBreak/>
        <w:t xml:space="preserve">διορισμούς, οι οποίοι μάλιστα δεν ήταν για τις συγκεκριμένες Υπηρεσίες, αλλά διαχέονταν ύστερα μέσα σε όλη τη Βουή. </w:t>
      </w:r>
    </w:p>
    <w:p w14:paraId="33B9618A"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Λυπάμαι, διότι ο Κοινοβουλευτικός Εκπρόσωπος της Δημοκρατικής Συμπαράταξης, ο οποίος και παλαιός κοινοβουλευτικός είναι και βασικό στέλεχος των κυβερνήσεων ενός εκ των δύο κομμάτων που σε όλη τη Μεταπολίτευση είχαν με την ψήφο του λαού την ευθύνη για τη δ</w:t>
      </w:r>
      <w:r>
        <w:rPr>
          <w:rFonts w:eastAsia="Times New Roman" w:cs="Times New Roman"/>
          <w:szCs w:val="24"/>
        </w:rPr>
        <w:t xml:space="preserve">ιακυβέρνηση της χώρας, μίλησε για αυτό το ζήτημα σαν να μην υπήρξε ή να μην υπάρχει προφανέστατη ανάγκη επιδιόρθωσης και θεσμικής διαφάνειας σε μια τέτοια κατάσταση, έτσι ώστε ακριβώς να μην υπάρχει πεδίο για τέτοιους αχρείαστους ή πολυπληθείς διορισμούς, </w:t>
      </w:r>
      <w:r>
        <w:rPr>
          <w:rFonts w:eastAsia="Times New Roman" w:cs="Times New Roman"/>
          <w:szCs w:val="24"/>
        </w:rPr>
        <w:t xml:space="preserve">αλλά και για άλλες τέτοιες καταστάσεις. Παρέπεμψε αυτό το ζήτημα, μάλλον το πήγε γύρω-γύρω, σαν να μην τον αφορούσε, σαν να μην συνέβη. </w:t>
      </w:r>
    </w:p>
    <w:p w14:paraId="33B9618B"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 xml:space="preserve">Εγώ έδωσα πολύ συγκεκριμένα στοιχεία που αν ζητηθούν, θα επαναληφθούν και με </w:t>
      </w:r>
      <w:r>
        <w:rPr>
          <w:rFonts w:eastAsia="Times New Roman" w:cs="Times New Roman"/>
          <w:szCs w:val="24"/>
        </w:rPr>
        <w:t>π</w:t>
      </w:r>
      <w:r>
        <w:rPr>
          <w:rFonts w:eastAsia="Times New Roman" w:cs="Times New Roman"/>
          <w:szCs w:val="24"/>
        </w:rPr>
        <w:t>εριόδους της Βουλής και με αριθμό υπαλλήλ</w:t>
      </w:r>
      <w:r>
        <w:rPr>
          <w:rFonts w:eastAsia="Times New Roman" w:cs="Times New Roman"/>
          <w:szCs w:val="24"/>
        </w:rPr>
        <w:t xml:space="preserve">ων και με Υπηρεσία προς Υπηρεσία το πόσοι μπήκανε και για ποιους λόγους. Και αυτό δεν αφορά καθόλου την παρούσα Κυβέρνηση ή το παρόν Προεδρείο της Βουλής. </w:t>
      </w:r>
    </w:p>
    <w:p w14:paraId="33B9618C"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σηκώνουμε έναν κουρνιαχτό για να σκεπάσουμε απολύτως –και το επαναλαμβάνω για τρίτη φορά, λυπ</w:t>
      </w:r>
      <w:r>
        <w:rPr>
          <w:rFonts w:eastAsia="Times New Roman" w:cs="Times New Roman"/>
          <w:szCs w:val="24"/>
        </w:rPr>
        <w:t>άμαι γιατί χρησιμοποιήθηκε ένας τέτοιος λόγος- τα εξαιρετικά θετικά θεσμικά βήματα που γίνονται στη Βουλή που αποτρέπουν ακριβώς αυτές τις καταστάσεις, δηλαδή διορισμούς είτε από το παράθυρο είτε αλλιώς, πέρα από αξιοκρατία ή από χρησιμότητα. Ο αριθμός των</w:t>
      </w:r>
      <w:r>
        <w:rPr>
          <w:rFonts w:eastAsia="Times New Roman" w:cs="Times New Roman"/>
          <w:szCs w:val="24"/>
        </w:rPr>
        <w:t xml:space="preserve"> εργαζομένων στη Βουλή είναι ίδιος ή μικρότερος από αυτόν που ήταν πριν από δεκαπέντε μήνες. Προκαλώ, λοιπόν, επ’ αυτού. </w:t>
      </w:r>
    </w:p>
    <w:p w14:paraId="33B9618D" w14:textId="77777777" w:rsidR="009013B7" w:rsidRDefault="00F23ED3">
      <w:pPr>
        <w:spacing w:line="600" w:lineRule="auto"/>
        <w:ind w:firstLine="720"/>
        <w:contextualSpacing/>
        <w:jc w:val="both"/>
        <w:rPr>
          <w:rFonts w:eastAsia="Times New Roman" w:cs="Times New Roman"/>
          <w:szCs w:val="24"/>
        </w:rPr>
      </w:pPr>
      <w:r>
        <w:rPr>
          <w:rFonts w:eastAsia="Times New Roman" w:cs="Times New Roman"/>
          <w:szCs w:val="24"/>
        </w:rPr>
        <w:t>Κύριε Παπαθεοδώρου, έχουμε θέσει υπ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εδώ και μια βδομάδα όλο τον σχετικά φάκελο και τα στοιχεία. Το να συνεχίζετε -όχι εσείς-</w:t>
      </w:r>
      <w:r>
        <w:rPr>
          <w:rFonts w:eastAsia="Times New Roman" w:cs="Times New Roman"/>
          <w:szCs w:val="24"/>
        </w:rPr>
        <w:t xml:space="preserve"> από πλευράς της παράταξής σας διά του κ. Λοβέρδου να επαναφέρετε και να ζεσταίνετε αυτό το θέμα, φοβάμαι πως έχει να κάνει με μια κακής ποιότητας επικοινωνιακή πολιτική χρήση επί στοιχείων, τα οποία δεν επιδέχονται κα</w:t>
      </w:r>
      <w:r>
        <w:rPr>
          <w:rFonts w:eastAsia="Times New Roman" w:cs="Times New Roman"/>
          <w:szCs w:val="24"/>
        </w:rPr>
        <w:t>μ</w:t>
      </w:r>
      <w:r>
        <w:rPr>
          <w:rFonts w:eastAsia="Times New Roman" w:cs="Times New Roman"/>
          <w:szCs w:val="24"/>
        </w:rPr>
        <w:t xml:space="preserve">μία αμφισβήτηση και για τα οποία και </w:t>
      </w:r>
      <w:r>
        <w:rPr>
          <w:rFonts w:eastAsia="Times New Roman" w:cs="Times New Roman"/>
          <w:szCs w:val="24"/>
        </w:rPr>
        <w:t xml:space="preserve">εμείς δεν επιδεχόμαστε ούτε μύγα στο σπαθί μας. </w:t>
      </w:r>
    </w:p>
    <w:p w14:paraId="33B9618E" w14:textId="77777777" w:rsidR="009013B7" w:rsidRDefault="00F23ED3">
      <w:pPr>
        <w:spacing w:line="600" w:lineRule="auto"/>
        <w:ind w:firstLine="720"/>
        <w:jc w:val="both"/>
        <w:rPr>
          <w:rFonts w:eastAsia="Times New Roman"/>
          <w:szCs w:val="24"/>
        </w:rPr>
      </w:pPr>
      <w:r>
        <w:rPr>
          <w:rFonts w:eastAsia="Times New Roman"/>
          <w:szCs w:val="24"/>
        </w:rPr>
        <w:t>Κι αν συνεχιστεί αυτό, θα πάει σε όσο βάθος χρειάζεται και χρόνου και προσώπων και αρμοδιοτήτων. Δεν υπάρχει τέτοιο ζήτημα. Σας διαβεβαιώσαμε.</w:t>
      </w:r>
    </w:p>
    <w:p w14:paraId="33B9618F" w14:textId="77777777" w:rsidR="009013B7" w:rsidRDefault="00F23ED3">
      <w:pPr>
        <w:spacing w:line="600" w:lineRule="auto"/>
        <w:ind w:firstLine="720"/>
        <w:jc w:val="both"/>
        <w:rPr>
          <w:rFonts w:eastAsia="Times New Roman"/>
          <w:szCs w:val="24"/>
        </w:rPr>
      </w:pPr>
      <w:r>
        <w:rPr>
          <w:rFonts w:eastAsia="Times New Roman"/>
          <w:szCs w:val="24"/>
        </w:rPr>
        <w:lastRenderedPageBreak/>
        <w:t>Ήμουν αναλυτικός γιατί χρειάζονται συγκεκριμένες ενισχύσεις σε σ</w:t>
      </w:r>
      <w:r>
        <w:rPr>
          <w:rFonts w:eastAsia="Times New Roman"/>
          <w:szCs w:val="24"/>
        </w:rPr>
        <w:t xml:space="preserve">υγκεκριμένους κλάδους, ακριβώς για να μπορέσει η Βουλή να κάνει τα έργα για τα οποία συζητάμε. Καθώς πλέον δεν θα υπάρχουν ειδικοί κανονισμοί και ειδικό καθεστώς διορισμών και καθώς θα υπάρχει και η διαδικασία της ακρόασης από την Επιτροπή του Κανονισμού, </w:t>
      </w:r>
      <w:r>
        <w:rPr>
          <w:rFonts w:eastAsia="Times New Roman"/>
          <w:szCs w:val="24"/>
        </w:rPr>
        <w:t>σε σχέση με συντονιστές ή οτιδήποτε άλλο που αναφέρθηκε, δεν υπάρχει κανέναν τέτοιο ζήτημα.</w:t>
      </w:r>
    </w:p>
    <w:p w14:paraId="33B96190" w14:textId="77777777" w:rsidR="009013B7" w:rsidRDefault="00F23ED3">
      <w:pPr>
        <w:spacing w:line="600" w:lineRule="auto"/>
        <w:ind w:firstLine="720"/>
        <w:jc w:val="both"/>
        <w:rPr>
          <w:rFonts w:eastAsia="Times New Roman"/>
          <w:szCs w:val="24"/>
        </w:rPr>
      </w:pPr>
      <w:r>
        <w:rPr>
          <w:rFonts w:eastAsia="Times New Roman"/>
          <w:szCs w:val="24"/>
        </w:rPr>
        <w:t>Το να δημιουργούνται εντυπώσεις, όταν δεν υπάρχει ζήτημα, πιστεύω πως δεν διευκολύνει καθόλου σε μια απαραίτητα συναινετική διαδικασία για την αλλαγή του Κανονισμού</w:t>
      </w:r>
      <w:r>
        <w:rPr>
          <w:rFonts w:eastAsia="Times New Roman"/>
          <w:szCs w:val="24"/>
        </w:rPr>
        <w:t xml:space="preserve">. Θα περίμενα πολύ μεγαλύτερη πολιτική μεγαλοψυχία και όχι απόλυτη μικροψυχία για ένα κρίσιμο ζήτημα, πάνω στο οποίο πράγματι ο λαός μας είναι εξαιρετικά ευαίσθητος. Διότι υπάρχει ένα </w:t>
      </w:r>
      <w:proofErr w:type="spellStart"/>
      <w:r>
        <w:rPr>
          <w:rFonts w:eastAsia="Times New Roman"/>
          <w:szCs w:val="24"/>
        </w:rPr>
        <w:t>μπούλινγκ</w:t>
      </w:r>
      <w:proofErr w:type="spellEnd"/>
      <w:r>
        <w:rPr>
          <w:rFonts w:eastAsia="Times New Roman"/>
          <w:szCs w:val="24"/>
        </w:rPr>
        <w:t>, κυριολεκτικά, στο</w:t>
      </w:r>
      <w:r>
        <w:rPr>
          <w:rFonts w:eastAsia="Times New Roman"/>
          <w:szCs w:val="24"/>
        </w:rPr>
        <w:t>ν</w:t>
      </w:r>
      <w:r>
        <w:rPr>
          <w:rFonts w:eastAsia="Times New Roman"/>
          <w:szCs w:val="24"/>
        </w:rPr>
        <w:t xml:space="preserve"> δημόσιο χώρο εναντίον των εργαζομένων στη </w:t>
      </w:r>
      <w:r>
        <w:rPr>
          <w:rFonts w:eastAsia="Times New Roman"/>
          <w:szCs w:val="24"/>
        </w:rPr>
        <w:t>Βουλή για ειδικά προνόμια, για ειδικά μισθολόγια, για ειδικές θέσεις, για πελατειακό κράτος, για πελατειακές σχέσεις, για συγγενείς</w:t>
      </w:r>
      <w:r>
        <w:rPr>
          <w:rFonts w:eastAsia="Times New Roman"/>
          <w:szCs w:val="24"/>
        </w:rPr>
        <w:t xml:space="preserve"> και λοιπά</w:t>
      </w:r>
      <w:r>
        <w:rPr>
          <w:rFonts w:eastAsia="Times New Roman"/>
          <w:szCs w:val="24"/>
        </w:rPr>
        <w:t>.</w:t>
      </w:r>
    </w:p>
    <w:p w14:paraId="33B96191" w14:textId="77777777" w:rsidR="009013B7" w:rsidRDefault="00F23ED3">
      <w:pPr>
        <w:spacing w:line="600" w:lineRule="auto"/>
        <w:ind w:firstLine="720"/>
        <w:jc w:val="both"/>
        <w:rPr>
          <w:rFonts w:eastAsia="Times New Roman"/>
          <w:szCs w:val="24"/>
        </w:rPr>
      </w:pPr>
      <w:r>
        <w:rPr>
          <w:rFonts w:eastAsia="Times New Roman"/>
          <w:szCs w:val="24"/>
        </w:rPr>
        <w:lastRenderedPageBreak/>
        <w:t xml:space="preserve">Δεν άκουσε, ενδεχομένως, ο κ. Λοβέρδος όλη μου τη μακροσκελή, όπως τόνισε, ομιλία. Μπορεί να είναι διπλά </w:t>
      </w:r>
      <w:r>
        <w:rPr>
          <w:rFonts w:eastAsia="Times New Roman"/>
          <w:szCs w:val="24"/>
        </w:rPr>
        <w:t>μακροσκελής επ’ αυτού του θέματος κι όσο πρέπει μακροσκελής αν χρειαστεί, για να δούμε και κάθε κόμμα –και αυτό σας αφορά και εσάς- πόσους υπαλλήλους της Βουλής απασχολεί.</w:t>
      </w:r>
    </w:p>
    <w:p w14:paraId="33B96192" w14:textId="77777777" w:rsidR="009013B7" w:rsidRDefault="00F23ED3">
      <w:pPr>
        <w:spacing w:line="600" w:lineRule="auto"/>
        <w:ind w:firstLine="720"/>
        <w:jc w:val="both"/>
        <w:rPr>
          <w:rFonts w:eastAsia="Times New Roman"/>
          <w:szCs w:val="24"/>
        </w:rPr>
      </w:pPr>
      <w:r>
        <w:rPr>
          <w:rFonts w:eastAsia="Times New Roman"/>
          <w:szCs w:val="24"/>
        </w:rPr>
        <w:t>Γι’ αυτό σας λέω, ελάτε σε επαφή με τον σχετικό φάκελο</w:t>
      </w:r>
      <w:r>
        <w:rPr>
          <w:rFonts w:eastAsia="Times New Roman"/>
          <w:szCs w:val="24"/>
        </w:rPr>
        <w:t>,</w:t>
      </w:r>
      <w:r>
        <w:rPr>
          <w:rFonts w:eastAsia="Times New Roman"/>
          <w:szCs w:val="24"/>
        </w:rPr>
        <w:t xml:space="preserve"> όσο είναι καιρός</w:t>
      </w:r>
      <w:r>
        <w:rPr>
          <w:rFonts w:eastAsia="Times New Roman"/>
          <w:szCs w:val="24"/>
        </w:rPr>
        <w:t>,</w:t>
      </w:r>
      <w:r>
        <w:rPr>
          <w:rFonts w:eastAsia="Times New Roman"/>
          <w:szCs w:val="24"/>
        </w:rPr>
        <w:t xml:space="preserve"> και μελετή</w:t>
      </w:r>
      <w:r>
        <w:rPr>
          <w:rFonts w:eastAsia="Times New Roman"/>
          <w:szCs w:val="24"/>
        </w:rPr>
        <w:t>στε τα στοιχεία. Θα παρακαλούσα πολύ να σταματήσει αυτή η προπαγάνδα, που συγκυριακά μεν είναι εναντίον της Κυβερνήσεως και εναντίον του Προεδρείου της Βουλής –κι ως τέτοιο μπορώ να το αντιληφθώ, διότι εδώ έχουμε μια πολιτική αντιπαλότητα-, αλλά δράσει μεσ</w:t>
      </w:r>
      <w:r>
        <w:rPr>
          <w:rFonts w:eastAsia="Times New Roman"/>
          <w:szCs w:val="24"/>
        </w:rPr>
        <w:t xml:space="preserve">οπρόθεσμα και </w:t>
      </w:r>
      <w:proofErr w:type="spellStart"/>
      <w:r>
        <w:rPr>
          <w:rFonts w:eastAsia="Times New Roman"/>
          <w:szCs w:val="24"/>
        </w:rPr>
        <w:t>μεσομακροπρόθεσμα</w:t>
      </w:r>
      <w:proofErr w:type="spellEnd"/>
      <w:r>
        <w:rPr>
          <w:rFonts w:eastAsia="Times New Roman"/>
          <w:szCs w:val="24"/>
        </w:rPr>
        <w:t xml:space="preserve"> είναι εναντίον της Βουλής και της </w:t>
      </w:r>
      <w:r>
        <w:rPr>
          <w:rFonts w:eastAsia="Times New Roman"/>
          <w:szCs w:val="24"/>
        </w:rPr>
        <w:t>δ</w:t>
      </w:r>
      <w:r>
        <w:rPr>
          <w:rFonts w:eastAsia="Times New Roman"/>
          <w:szCs w:val="24"/>
        </w:rPr>
        <w:t>ημοκρατίας και σαν τέτοια δεν τη δέχομαι.</w:t>
      </w:r>
    </w:p>
    <w:p w14:paraId="33B96193" w14:textId="77777777" w:rsidR="009013B7" w:rsidRDefault="00F23ED3">
      <w:pPr>
        <w:spacing w:line="600" w:lineRule="auto"/>
        <w:ind w:firstLine="720"/>
        <w:jc w:val="both"/>
        <w:rPr>
          <w:rFonts w:eastAsia="Times New Roman"/>
          <w:szCs w:val="24"/>
        </w:rPr>
      </w:pPr>
      <w:r>
        <w:rPr>
          <w:rFonts w:eastAsia="Times New Roman"/>
          <w:szCs w:val="24"/>
        </w:rPr>
        <w:t>Ευχαριστώ.</w:t>
      </w:r>
    </w:p>
    <w:p w14:paraId="33B96194"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Κ</w:t>
      </w:r>
      <w:r>
        <w:rPr>
          <w:rFonts w:eastAsia="Times New Roman"/>
          <w:szCs w:val="24"/>
        </w:rPr>
        <w:t>υ</w:t>
      </w:r>
      <w:r>
        <w:rPr>
          <w:rFonts w:eastAsia="Times New Roman"/>
          <w:szCs w:val="24"/>
        </w:rPr>
        <w:t>ρ</w:t>
      </w:r>
      <w:r>
        <w:rPr>
          <w:rFonts w:eastAsia="Times New Roman"/>
          <w:szCs w:val="24"/>
        </w:rPr>
        <w:t>ία</w:t>
      </w:r>
      <w:r>
        <w:rPr>
          <w:rFonts w:eastAsia="Times New Roman"/>
          <w:szCs w:val="24"/>
        </w:rPr>
        <w:t xml:space="preserve"> Πρόεδρε!</w:t>
      </w:r>
    </w:p>
    <w:p w14:paraId="33B96195"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Τι θέλετε, κύριε Παπαθεοδώρου;</w:t>
      </w:r>
    </w:p>
    <w:p w14:paraId="33B96196" w14:textId="77777777" w:rsidR="009013B7" w:rsidRDefault="00F23ED3">
      <w:pPr>
        <w:spacing w:line="600" w:lineRule="auto"/>
        <w:ind w:firstLine="720"/>
        <w:jc w:val="both"/>
        <w:rPr>
          <w:rFonts w:eastAsia="Times New Roman"/>
          <w:szCs w:val="24"/>
        </w:rPr>
      </w:pPr>
      <w:r>
        <w:rPr>
          <w:rFonts w:eastAsia="Times New Roman"/>
          <w:b/>
          <w:szCs w:val="24"/>
        </w:rPr>
        <w:lastRenderedPageBreak/>
        <w:t>ΘΕΟΔΩΡΟΣ ΠΑΠΑΘΕΟΔΩΡΟΥ:</w:t>
      </w:r>
      <w:r>
        <w:rPr>
          <w:rFonts w:eastAsia="Times New Roman"/>
          <w:szCs w:val="24"/>
        </w:rPr>
        <w:t xml:space="preserve"> </w:t>
      </w:r>
      <w:r>
        <w:rPr>
          <w:rFonts w:eastAsia="Times New Roman"/>
          <w:szCs w:val="24"/>
        </w:rPr>
        <w:t>Να απαντήσω στον κύριο Πρόεδρο. Έχω ζητήσει τον λόγο.</w:t>
      </w:r>
    </w:p>
    <w:p w14:paraId="33B96197"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Θέλετε να δευτερολογήσετε; Δεν έχουν τελειώσει οι Κοινοβουλευτικοί</w:t>
      </w:r>
      <w:r>
        <w:rPr>
          <w:rFonts w:eastAsia="Times New Roman"/>
          <w:szCs w:val="24"/>
        </w:rPr>
        <w:t xml:space="preserve"> Εκπρόσωποι</w:t>
      </w:r>
      <w:r>
        <w:rPr>
          <w:rFonts w:eastAsia="Times New Roman"/>
          <w:szCs w:val="24"/>
        </w:rPr>
        <w:t>. Περιμένετε.</w:t>
      </w:r>
    </w:p>
    <w:p w14:paraId="33B96198"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Θα ήθελα να απαντήσω, γιατί αναφέρθηκε ο κύρ</w:t>
      </w:r>
      <w:r>
        <w:rPr>
          <w:rFonts w:eastAsia="Times New Roman"/>
          <w:szCs w:val="24"/>
        </w:rPr>
        <w:t>ιος Πρόεδρος.</w:t>
      </w:r>
    </w:p>
    <w:p w14:paraId="33B96199"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Όχι, μετά, στη δευτερολογία σας. Να μην δώσουμε τώρα περιθώρια για εντάσεις. Θα σας δώσω τον λόγο αμέσως μετά.</w:t>
      </w:r>
    </w:p>
    <w:p w14:paraId="33B9619A"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Τώρα, κυρία Πρόεδρε, ζητάω τον λόγο, επί προσωπικού. </w:t>
      </w:r>
    </w:p>
    <w:p w14:paraId="33B9619B"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Καθ</w:t>
      </w:r>
      <w:r>
        <w:rPr>
          <w:rFonts w:eastAsia="Times New Roman"/>
          <w:szCs w:val="24"/>
        </w:rPr>
        <w:t>ί</w:t>
      </w:r>
      <w:r>
        <w:rPr>
          <w:rFonts w:eastAsia="Times New Roman"/>
          <w:szCs w:val="24"/>
        </w:rPr>
        <w:t>στε να τελειώσει ο κύκλος των Κοινοβουλευτικών Εκπροσώπων. Μην ανησυχείτε, δεν θα σταματήσει η ροή.</w:t>
      </w:r>
    </w:p>
    <w:p w14:paraId="33B9619C" w14:textId="77777777" w:rsidR="009013B7" w:rsidRDefault="00F23ED3">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Θεωνάς</w:t>
      </w:r>
      <w:proofErr w:type="spellEnd"/>
      <w:r>
        <w:rPr>
          <w:rFonts w:eastAsia="Times New Roman"/>
          <w:szCs w:val="24"/>
        </w:rPr>
        <w:t xml:space="preserve"> έχει τον λόγο.</w:t>
      </w:r>
    </w:p>
    <w:p w14:paraId="33B9619D" w14:textId="77777777" w:rsidR="009013B7" w:rsidRDefault="00F23ED3">
      <w:pPr>
        <w:spacing w:line="600" w:lineRule="auto"/>
        <w:ind w:firstLine="720"/>
        <w:jc w:val="both"/>
        <w:rPr>
          <w:rFonts w:eastAsia="Times New Roman"/>
          <w:szCs w:val="24"/>
        </w:rPr>
      </w:pPr>
      <w:r>
        <w:rPr>
          <w:rFonts w:eastAsia="Times New Roman"/>
          <w:b/>
          <w:szCs w:val="24"/>
        </w:rPr>
        <w:lastRenderedPageBreak/>
        <w:t>ΘΕΟΔΩΡΟΣ ΠΑΠΑΘΕΟΔΩΡΟΥ:</w:t>
      </w:r>
      <w:r>
        <w:rPr>
          <w:rFonts w:eastAsia="Times New Roman"/>
          <w:szCs w:val="24"/>
        </w:rPr>
        <w:t xml:space="preserve"> Επειδή αναφέρθηκε και στον Κοινοβουλευτικό μας Εκπρόσωπο, </w:t>
      </w:r>
      <w:r>
        <w:rPr>
          <w:rFonts w:eastAsia="Times New Roman"/>
          <w:szCs w:val="24"/>
        </w:rPr>
        <w:t>θα ήθελα τον λόγο επί προσωπικού. Δεν είναι δευτερολογία.</w:t>
      </w:r>
    </w:p>
    <w:p w14:paraId="33B9619E"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w:t>
      </w:r>
      <w:proofErr w:type="spellStart"/>
      <w:r>
        <w:rPr>
          <w:rFonts w:eastAsia="Times New Roman"/>
          <w:szCs w:val="24"/>
        </w:rPr>
        <w:t>Θεωνά</w:t>
      </w:r>
      <w:proofErr w:type="spellEnd"/>
      <w:r>
        <w:rPr>
          <w:rFonts w:eastAsia="Times New Roman"/>
          <w:szCs w:val="24"/>
        </w:rPr>
        <w:t>, θέλετε κι εσείς δέκα λεπτά;</w:t>
      </w:r>
    </w:p>
    <w:p w14:paraId="33B9619F"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Κυρία Πρόεδρε, είναι επί προσωπικού. Οφείλετε να μου δώσετε τον λόγο.</w:t>
      </w:r>
    </w:p>
    <w:p w14:paraId="33B961A0"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w:t>
      </w:r>
      <w:r>
        <w:rPr>
          <w:rFonts w:eastAsia="Times New Roman"/>
          <w:b/>
          <w:szCs w:val="24"/>
        </w:rPr>
        <w:t>σία Χριστοδουλοπούλου):</w:t>
      </w:r>
      <w:r>
        <w:rPr>
          <w:rFonts w:eastAsia="Times New Roman"/>
          <w:szCs w:val="24"/>
        </w:rPr>
        <w:t xml:space="preserve"> Το θεωρείτε προσωπικό;</w:t>
      </w:r>
    </w:p>
    <w:p w14:paraId="33B961A1"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Ναι, κ</w:t>
      </w:r>
      <w:r>
        <w:rPr>
          <w:rFonts w:eastAsia="Times New Roman"/>
          <w:szCs w:val="24"/>
        </w:rPr>
        <w:t>υρία</w:t>
      </w:r>
      <w:r>
        <w:rPr>
          <w:rFonts w:eastAsia="Times New Roman"/>
          <w:szCs w:val="24"/>
        </w:rPr>
        <w:t xml:space="preserve"> Πρόεδρε.</w:t>
      </w:r>
    </w:p>
    <w:p w14:paraId="33B961A2"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Πόσο χρόνο θέλετε;</w:t>
      </w:r>
    </w:p>
    <w:p w14:paraId="33B961A3"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Ελάχιστο, κυρία Πρόεδρε.</w:t>
      </w:r>
    </w:p>
    <w:p w14:paraId="33B961A4"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Έχετε τον λ</w:t>
      </w:r>
      <w:r>
        <w:rPr>
          <w:rFonts w:eastAsia="Times New Roman"/>
          <w:szCs w:val="24"/>
        </w:rPr>
        <w:t>όγο για δύο λεπτά.</w:t>
      </w:r>
    </w:p>
    <w:p w14:paraId="33B961A5" w14:textId="77777777" w:rsidR="009013B7" w:rsidRDefault="00F23ED3">
      <w:pPr>
        <w:spacing w:line="600" w:lineRule="auto"/>
        <w:ind w:firstLine="720"/>
        <w:jc w:val="both"/>
        <w:rPr>
          <w:rFonts w:eastAsia="Times New Roman"/>
          <w:szCs w:val="24"/>
        </w:rPr>
      </w:pPr>
      <w:r>
        <w:rPr>
          <w:rFonts w:eastAsia="Times New Roman"/>
          <w:b/>
          <w:szCs w:val="24"/>
        </w:rPr>
        <w:lastRenderedPageBreak/>
        <w:t>ΘΕΟΔΩΡΟΣ ΠΑΠΑΘΕΟΔΩΡΟΥ:</w:t>
      </w:r>
      <w:r>
        <w:rPr>
          <w:rFonts w:eastAsia="Times New Roman"/>
          <w:szCs w:val="24"/>
        </w:rPr>
        <w:t xml:space="preserve"> Κατ</w:t>
      </w:r>
      <w:r>
        <w:rPr>
          <w:rFonts w:eastAsia="Times New Roman"/>
          <w:szCs w:val="24"/>
        </w:rPr>
        <w:t xml:space="preserve">’ </w:t>
      </w:r>
      <w:r>
        <w:rPr>
          <w:rFonts w:eastAsia="Times New Roman"/>
          <w:szCs w:val="24"/>
        </w:rPr>
        <w:t>αρχάς, κύριε Πρόεδρε, επειδή αναφερθήκατε…</w:t>
      </w:r>
    </w:p>
    <w:p w14:paraId="33B961A6" w14:textId="77777777" w:rsidR="009013B7" w:rsidRDefault="00F23ED3">
      <w:pPr>
        <w:spacing w:line="600" w:lineRule="auto"/>
        <w:ind w:firstLine="720"/>
        <w:jc w:val="both"/>
        <w:rPr>
          <w:rFonts w:eastAsia="Times New Roman"/>
          <w:szCs w:val="24"/>
        </w:rPr>
      </w:pPr>
      <w:r>
        <w:rPr>
          <w:rFonts w:eastAsia="Times New Roman"/>
          <w:szCs w:val="24"/>
        </w:rPr>
        <w:t xml:space="preserve">Θα ήθελα αν μπορείτε, κύριε Πρόεδρε, να με ακούσετε όταν τελειώσετε. </w:t>
      </w:r>
    </w:p>
    <w:p w14:paraId="33B961A7" w14:textId="77777777" w:rsidR="009013B7" w:rsidRDefault="00F23ED3">
      <w:pPr>
        <w:spacing w:line="600" w:lineRule="auto"/>
        <w:ind w:firstLine="720"/>
        <w:jc w:val="both"/>
        <w:rPr>
          <w:rFonts w:eastAsia="Times New Roman"/>
          <w:szCs w:val="24"/>
        </w:rPr>
      </w:pPr>
      <w:r>
        <w:rPr>
          <w:rFonts w:eastAsia="Times New Roman"/>
          <w:szCs w:val="24"/>
        </w:rPr>
        <w:t>Κυρία Πρόεδρε, κρατήστε τον χρόνο μου, παρακαλώ και σας ευχαριστώ.</w:t>
      </w:r>
    </w:p>
    <w:p w14:paraId="33B961A8" w14:textId="77777777" w:rsidR="009013B7" w:rsidRDefault="00F23ED3">
      <w:pPr>
        <w:spacing w:line="600" w:lineRule="auto"/>
        <w:ind w:firstLine="720"/>
        <w:jc w:val="both"/>
        <w:rPr>
          <w:rFonts w:eastAsia="Times New Roman"/>
          <w:szCs w:val="24"/>
        </w:rPr>
      </w:pPr>
      <w:r>
        <w:rPr>
          <w:rFonts w:eastAsia="Times New Roman"/>
          <w:szCs w:val="24"/>
        </w:rPr>
        <w:t xml:space="preserve">Κύριε Πρόεδρε, αν μπορώ να </w:t>
      </w:r>
      <w:r>
        <w:rPr>
          <w:rFonts w:eastAsia="Times New Roman"/>
          <w:szCs w:val="24"/>
        </w:rPr>
        <w:t>έχω την προσοχή σας, όσον αφορά δύο πράγματα</w:t>
      </w:r>
      <w:r>
        <w:rPr>
          <w:rFonts w:eastAsia="Times New Roman"/>
          <w:szCs w:val="24"/>
        </w:rPr>
        <w:t>,</w:t>
      </w:r>
      <w:r>
        <w:rPr>
          <w:rFonts w:eastAsia="Times New Roman"/>
          <w:szCs w:val="24"/>
        </w:rPr>
        <w:t xml:space="preserve"> τα οποία είπατε.</w:t>
      </w:r>
    </w:p>
    <w:p w14:paraId="33B961A9" w14:textId="77777777" w:rsidR="009013B7" w:rsidRDefault="00F23ED3">
      <w:pPr>
        <w:spacing w:line="600" w:lineRule="auto"/>
        <w:ind w:firstLine="720"/>
        <w:jc w:val="both"/>
        <w:rPr>
          <w:rFonts w:eastAsia="Times New Roman"/>
          <w:szCs w:val="24"/>
        </w:rPr>
      </w:pPr>
      <w:r>
        <w:rPr>
          <w:rFonts w:eastAsia="Times New Roman"/>
          <w:szCs w:val="24"/>
        </w:rPr>
        <w:t>Το πρώτο είναι ότι ετέθη υπ</w:t>
      </w:r>
      <w:r>
        <w:rPr>
          <w:rFonts w:eastAsia="Times New Roman"/>
          <w:szCs w:val="24"/>
        </w:rPr>
        <w:t xml:space="preserve">’ </w:t>
      </w:r>
      <w:r>
        <w:rPr>
          <w:rFonts w:eastAsia="Times New Roman"/>
          <w:szCs w:val="24"/>
        </w:rPr>
        <w:t xml:space="preserve">όψη μου ο φάκελος. Όχι, μου είπατε ότι ετοιμάζεται ο φάκελος. Κι αν είναι έτοιμος, βεβαίως και θα έρθω, διότι στην </w:t>
      </w:r>
      <w:r>
        <w:rPr>
          <w:rFonts w:eastAsia="Times New Roman"/>
          <w:szCs w:val="24"/>
        </w:rPr>
        <w:t>ε</w:t>
      </w:r>
      <w:r>
        <w:rPr>
          <w:rFonts w:eastAsia="Times New Roman"/>
          <w:szCs w:val="24"/>
        </w:rPr>
        <w:t>πιτροπή ζήτησα, πέραν από αυτές τις θέσεις τις ο</w:t>
      </w:r>
      <w:r>
        <w:rPr>
          <w:rFonts w:eastAsia="Times New Roman"/>
          <w:szCs w:val="24"/>
        </w:rPr>
        <w:t xml:space="preserve">ποίες ζήτησα να μας πείτε πόσες είναι, να μας πουν οι Υπηρεσίες της Βουλής και ποιο ακριβώς είναι το αντικείμενο το οποίο θεραπεύουν, έτσι ώστε να συγκρίνουμε σε σχέση με τον </w:t>
      </w:r>
      <w:proofErr w:type="spellStart"/>
      <w:r>
        <w:rPr>
          <w:rFonts w:eastAsia="Times New Roman"/>
          <w:szCs w:val="24"/>
        </w:rPr>
        <w:t>εξορθολογισμό</w:t>
      </w:r>
      <w:proofErr w:type="spellEnd"/>
      <w:r>
        <w:rPr>
          <w:rFonts w:eastAsia="Times New Roman"/>
          <w:szCs w:val="24"/>
        </w:rPr>
        <w:t xml:space="preserve"> των θέσεων της Βουλής.</w:t>
      </w:r>
    </w:p>
    <w:p w14:paraId="33B961AA" w14:textId="77777777" w:rsidR="009013B7" w:rsidRDefault="00F23ED3">
      <w:pPr>
        <w:spacing w:line="600" w:lineRule="auto"/>
        <w:ind w:firstLine="720"/>
        <w:jc w:val="both"/>
        <w:rPr>
          <w:rFonts w:eastAsia="Times New Roman"/>
          <w:szCs w:val="24"/>
        </w:rPr>
      </w:pPr>
      <w:r>
        <w:rPr>
          <w:rFonts w:eastAsia="Times New Roman"/>
          <w:szCs w:val="24"/>
        </w:rPr>
        <w:lastRenderedPageBreak/>
        <w:t xml:space="preserve">Δεύτερον, επειδή το είχατε πει στην </w:t>
      </w:r>
      <w:r>
        <w:rPr>
          <w:rFonts w:eastAsia="Times New Roman"/>
          <w:szCs w:val="24"/>
        </w:rPr>
        <w:t>επ</w:t>
      </w:r>
      <w:r>
        <w:rPr>
          <w:rFonts w:eastAsia="Times New Roman"/>
          <w:szCs w:val="24"/>
        </w:rPr>
        <w:t>ιτροπή</w:t>
      </w:r>
      <w:r>
        <w:rPr>
          <w:rFonts w:eastAsia="Times New Roman"/>
          <w:szCs w:val="24"/>
        </w:rPr>
        <w:t xml:space="preserve"> όταν δεν υπήρχε δημοσιότητα, να ξεκαθαρίσουμε κάτι, κύριε Πρόεδρε. Το είπε και ο κ. Λοβέρδος σήμερα. Υπήρξαν κακές πρακτικές του παρελθόντος; Υπήρξαν. Σας καλούμε να μην τις επαναλάβετε. Πρώτον αυτό.</w:t>
      </w:r>
    </w:p>
    <w:p w14:paraId="33B961AB" w14:textId="77777777" w:rsidR="009013B7" w:rsidRDefault="00F23ED3">
      <w:pPr>
        <w:spacing w:line="600" w:lineRule="auto"/>
        <w:ind w:firstLine="720"/>
        <w:jc w:val="both"/>
        <w:rPr>
          <w:rFonts w:eastAsia="Times New Roman"/>
          <w:szCs w:val="24"/>
        </w:rPr>
      </w:pPr>
      <w:r>
        <w:rPr>
          <w:rFonts w:eastAsia="Times New Roman"/>
          <w:szCs w:val="24"/>
        </w:rPr>
        <w:t>Δεύτερον, δεν είμαι εδώ προσωπικά για να κάνω την απογρ</w:t>
      </w:r>
      <w:r>
        <w:rPr>
          <w:rFonts w:eastAsia="Times New Roman"/>
          <w:szCs w:val="24"/>
        </w:rPr>
        <w:t>αφή του παρελθόντος και δεν θα το κάνω και δεν με ενδιαφέρει να το κάνω. Και, αν θέλετε, υπομνήσεις περί του ότι μπορούμε να μιλήσουμε για τα πολλά χρόνια, τα προηγούμενα και σε βάθος χρόνου και για όλες τις θέσεις, δεν με αφορούν προσωπικά και δεν με αφορ</w:t>
      </w:r>
      <w:r>
        <w:rPr>
          <w:rFonts w:eastAsia="Times New Roman"/>
          <w:szCs w:val="24"/>
        </w:rPr>
        <w:t>ούν και πολιτικά κυρίως, για έναν πάρα πολύ απλό λόγο. Ότι μπορούμε να πούμε το οτιδήποτε. Αυτό το οποίο κρίνεται, κύριε Πρόεδρε, είναι αυτό το οποίο συζητάμε σήμερα, ο Κανονισμός για το μέλλον.</w:t>
      </w:r>
    </w:p>
    <w:p w14:paraId="33B961AC" w14:textId="77777777" w:rsidR="009013B7" w:rsidRDefault="00F23ED3">
      <w:pPr>
        <w:spacing w:line="600" w:lineRule="auto"/>
        <w:ind w:firstLine="720"/>
        <w:jc w:val="both"/>
        <w:rPr>
          <w:rFonts w:eastAsia="Times New Roman"/>
          <w:szCs w:val="24"/>
        </w:rPr>
      </w:pPr>
      <w:r>
        <w:rPr>
          <w:rFonts w:eastAsia="Times New Roman"/>
          <w:szCs w:val="24"/>
        </w:rPr>
        <w:lastRenderedPageBreak/>
        <w:t>Από εκεί και πέρα, νομίζω ότι και εσείς -όπως το έκανα κι εγώ</w:t>
      </w:r>
      <w:r>
        <w:rPr>
          <w:rFonts w:eastAsia="Times New Roman"/>
          <w:szCs w:val="24"/>
        </w:rPr>
        <w:t xml:space="preserve">- οφείλουμε να διαφυλάξουμε αυτό το οποίο είπατε προηγουμένως, το κύρος της Βουλής. </w:t>
      </w:r>
      <w:r>
        <w:rPr>
          <w:rFonts w:eastAsia="Times New Roman"/>
          <w:szCs w:val="24"/>
        </w:rPr>
        <w:t xml:space="preserve">Όμως, αυτό δεν έχει να κάνει ούτε με συγκαλύψεις. Αν υπήρξαν είτε αρρυθμίες είτε κακές επιλογές, να τις σταματήσουμε. Όλοι όμως.  </w:t>
      </w:r>
    </w:p>
    <w:p w14:paraId="33B961AD" w14:textId="77777777" w:rsidR="009013B7" w:rsidRDefault="00F23ED3">
      <w:pPr>
        <w:spacing w:line="600" w:lineRule="auto"/>
        <w:ind w:firstLine="720"/>
        <w:jc w:val="both"/>
        <w:rPr>
          <w:rFonts w:eastAsia="Times New Roman"/>
          <w:szCs w:val="24"/>
        </w:rPr>
      </w:pPr>
      <w:r>
        <w:rPr>
          <w:rFonts w:eastAsia="Times New Roman"/>
          <w:szCs w:val="24"/>
        </w:rPr>
        <w:t xml:space="preserve">Δεύτερον, έχει σημασία με την αντίδραση, </w:t>
      </w:r>
      <w:r>
        <w:rPr>
          <w:rFonts w:eastAsia="Times New Roman"/>
          <w:szCs w:val="24"/>
        </w:rPr>
        <w:t>η οποία υπήρξε και σε σχέση με αυτό το οποίο είπε και ο κ. Λοβέρδος και είχα πει και εγώ.</w:t>
      </w:r>
    </w:p>
    <w:p w14:paraId="33B961AE" w14:textId="77777777" w:rsidR="009013B7" w:rsidRDefault="00F23ED3">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3B961AF" w14:textId="77777777" w:rsidR="009013B7" w:rsidRDefault="00F23ED3">
      <w:pPr>
        <w:spacing w:line="600" w:lineRule="auto"/>
        <w:ind w:firstLine="720"/>
        <w:jc w:val="both"/>
        <w:rPr>
          <w:rFonts w:eastAsia="Times New Roman"/>
          <w:szCs w:val="24"/>
        </w:rPr>
      </w:pPr>
      <w:r>
        <w:rPr>
          <w:rFonts w:eastAsia="Times New Roman"/>
          <w:szCs w:val="24"/>
        </w:rPr>
        <w:t>Τελειώνω, κυρία Πρόεδρε.</w:t>
      </w:r>
    </w:p>
    <w:p w14:paraId="33B961B0" w14:textId="77777777" w:rsidR="009013B7" w:rsidRDefault="00F23ED3">
      <w:pPr>
        <w:spacing w:line="600" w:lineRule="auto"/>
        <w:ind w:firstLine="720"/>
        <w:jc w:val="both"/>
        <w:rPr>
          <w:rFonts w:eastAsia="Times New Roman"/>
          <w:szCs w:val="24"/>
        </w:rPr>
      </w:pPr>
      <w:r>
        <w:rPr>
          <w:rFonts w:eastAsia="Times New Roman"/>
          <w:szCs w:val="24"/>
        </w:rPr>
        <w:t>Από τη στιγμή που η Κυβέρνηση και το Προεδρείο της Βουλής</w:t>
      </w:r>
      <w:r>
        <w:rPr>
          <w:rFonts w:eastAsia="Times New Roman"/>
          <w:szCs w:val="24"/>
        </w:rPr>
        <w:t xml:space="preserve"> σήμερα δηλώνει ότι θέλει να αλλάξει αυτή τη σελίδα, θα την αλλάξει με όρους οι οποίοι θα είναι όροι διαφάνειας από τη μια πλευρά και θα δέχεται τον έλεγχο επίσης. Δεν κάνω συμψηφισμούς. Προσωπικά δεν με ενδιαφέρουν οι συμψηφισμοί. </w:t>
      </w:r>
      <w:r>
        <w:rPr>
          <w:rFonts w:eastAsia="Times New Roman"/>
          <w:szCs w:val="24"/>
        </w:rPr>
        <w:lastRenderedPageBreak/>
        <w:t>Πολιτικά δεν με ενδιαφέρ</w:t>
      </w:r>
      <w:r>
        <w:rPr>
          <w:rFonts w:eastAsia="Times New Roman"/>
          <w:szCs w:val="24"/>
        </w:rPr>
        <w:t>ουν οι συμψηφισμοί. Επομένως τέτοιου είδους υπομνήσεις, κύριε Πρόεδρε, πολύ απλά εγώ δεν τις δέχομαι.</w:t>
      </w:r>
    </w:p>
    <w:p w14:paraId="33B961B1" w14:textId="77777777" w:rsidR="009013B7" w:rsidRDefault="00F23ED3">
      <w:pPr>
        <w:spacing w:line="600" w:lineRule="auto"/>
        <w:ind w:firstLine="720"/>
        <w:jc w:val="both"/>
        <w:rPr>
          <w:rFonts w:eastAsia="Times New Roman"/>
          <w:szCs w:val="24"/>
        </w:rPr>
      </w:pPr>
      <w:r>
        <w:rPr>
          <w:rFonts w:eastAsia="Times New Roman"/>
          <w:szCs w:val="24"/>
        </w:rPr>
        <w:t>Ευχαριστώ.</w:t>
      </w:r>
    </w:p>
    <w:p w14:paraId="33B961B2" w14:textId="77777777" w:rsidR="009013B7" w:rsidRDefault="00F23ED3">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Κυρία Πρόεδρε, σας παρακαλώ, μπορώ να έχω τον λόγο για δύο λεπτά;</w:t>
      </w:r>
    </w:p>
    <w:p w14:paraId="33B961B3"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w:t>
      </w:r>
      <w:r>
        <w:rPr>
          <w:rFonts w:eastAsia="Times New Roman"/>
          <w:b/>
          <w:szCs w:val="24"/>
        </w:rPr>
        <w:t>ύλου):</w:t>
      </w:r>
      <w:r>
        <w:rPr>
          <w:rFonts w:eastAsia="Times New Roman"/>
          <w:szCs w:val="24"/>
        </w:rPr>
        <w:t xml:space="preserve"> Ορίστε, κύριε Πρόεδρε.</w:t>
      </w:r>
    </w:p>
    <w:p w14:paraId="33B961B4" w14:textId="77777777" w:rsidR="009013B7" w:rsidRDefault="00F23ED3">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Δεν μιλάμε επί προσωπικού, προφανώς. Μιλάμε για την ουσία, για να διευκρινιστούν ορισμένα ζητήματα.</w:t>
      </w:r>
    </w:p>
    <w:p w14:paraId="33B961B5" w14:textId="77777777" w:rsidR="009013B7" w:rsidRDefault="00F23ED3">
      <w:pPr>
        <w:spacing w:line="600" w:lineRule="auto"/>
        <w:ind w:firstLine="720"/>
        <w:jc w:val="both"/>
        <w:rPr>
          <w:rFonts w:eastAsia="Times New Roman"/>
          <w:szCs w:val="24"/>
        </w:rPr>
      </w:pPr>
      <w:r>
        <w:rPr>
          <w:rFonts w:eastAsia="Times New Roman"/>
          <w:szCs w:val="24"/>
        </w:rPr>
        <w:t>Εγώ δεν θα είχα καμμία αντίρρηση από όλα τα κόμματα –και από το</w:t>
      </w:r>
      <w:r>
        <w:rPr>
          <w:rFonts w:eastAsia="Times New Roman"/>
          <w:szCs w:val="24"/>
        </w:rPr>
        <w:t>ν</w:t>
      </w:r>
      <w:r>
        <w:rPr>
          <w:rFonts w:eastAsia="Times New Roman"/>
          <w:szCs w:val="24"/>
        </w:rPr>
        <w:t xml:space="preserve"> ΣΥΡΙΖΑ και από όλα τα</w:t>
      </w:r>
      <w:r>
        <w:rPr>
          <w:rFonts w:eastAsia="Times New Roman"/>
          <w:szCs w:val="24"/>
        </w:rPr>
        <w:t xml:space="preserve"> κόμματα- επί του προτεινόμενου Κανονισμού και των νέων ρυθμίσεων και τομών που γίνονται, να υπάρχουν </w:t>
      </w:r>
      <w:r>
        <w:rPr>
          <w:rFonts w:eastAsia="Times New Roman"/>
          <w:szCs w:val="24"/>
        </w:rPr>
        <w:lastRenderedPageBreak/>
        <w:t>όλες οι δυνατές υποδείξεις</w:t>
      </w:r>
      <w:r>
        <w:rPr>
          <w:rFonts w:eastAsia="Times New Roman"/>
          <w:szCs w:val="24"/>
        </w:rPr>
        <w:t>,</w:t>
      </w:r>
      <w:r>
        <w:rPr>
          <w:rFonts w:eastAsia="Times New Roman"/>
          <w:szCs w:val="24"/>
        </w:rPr>
        <w:t xml:space="preserve"> οι οποίες να κλείνουν ενδεχόμενα </w:t>
      </w:r>
      <w:r>
        <w:rPr>
          <w:rFonts w:eastAsia="Times New Roman"/>
          <w:szCs w:val="24"/>
        </w:rPr>
        <w:t>-</w:t>
      </w:r>
      <w:r>
        <w:rPr>
          <w:rFonts w:eastAsia="Times New Roman"/>
          <w:szCs w:val="24"/>
        </w:rPr>
        <w:t>και για τώρα και για το μέλλον</w:t>
      </w:r>
      <w:r>
        <w:rPr>
          <w:rFonts w:eastAsia="Times New Roman"/>
          <w:szCs w:val="24"/>
        </w:rPr>
        <w:t>-</w:t>
      </w:r>
      <w:r>
        <w:rPr>
          <w:rFonts w:eastAsia="Times New Roman"/>
          <w:szCs w:val="24"/>
        </w:rPr>
        <w:t xml:space="preserve"> και «παράθυρα» και «πόρτες» και προβλήματα </w:t>
      </w:r>
      <w:proofErr w:type="spellStart"/>
      <w:r>
        <w:rPr>
          <w:rFonts w:eastAsia="Times New Roman"/>
          <w:szCs w:val="24"/>
        </w:rPr>
        <w:t>κ.λπ</w:t>
      </w:r>
      <w:proofErr w:type="spellEnd"/>
      <w:r>
        <w:rPr>
          <w:rFonts w:eastAsia="Times New Roman"/>
          <w:szCs w:val="24"/>
        </w:rPr>
        <w:t>, με μια προϋ</w:t>
      </w:r>
      <w:r>
        <w:rPr>
          <w:rFonts w:eastAsia="Times New Roman"/>
          <w:szCs w:val="24"/>
        </w:rPr>
        <w:t xml:space="preserve">πόθεση: Ότι αναγνωρίζουμε ότι γίνεται αυτή η πολύ μεγάλη προσπάθεια και είναι ουσιαστική τομή σε σχέση με το παρελθόν. </w:t>
      </w:r>
    </w:p>
    <w:p w14:paraId="33B961B6" w14:textId="77777777" w:rsidR="009013B7" w:rsidRDefault="00F23ED3">
      <w:pPr>
        <w:spacing w:line="600" w:lineRule="auto"/>
        <w:ind w:firstLine="720"/>
        <w:jc w:val="both"/>
        <w:rPr>
          <w:rFonts w:eastAsia="Times New Roman"/>
          <w:szCs w:val="24"/>
        </w:rPr>
      </w:pPr>
      <w:r>
        <w:rPr>
          <w:rFonts w:eastAsia="Times New Roman"/>
          <w:szCs w:val="24"/>
        </w:rPr>
        <w:t>Επιτρέψτε μου να πω ότι οι εκπρόσωποι ενός κόμματος -</w:t>
      </w:r>
      <w:r>
        <w:rPr>
          <w:rFonts w:eastAsia="Times New Roman"/>
          <w:szCs w:val="24"/>
        </w:rPr>
        <w:t>ε</w:t>
      </w:r>
      <w:r>
        <w:rPr>
          <w:rFonts w:eastAsia="Times New Roman"/>
          <w:szCs w:val="24"/>
        </w:rPr>
        <w:t>παναλαμβάνω με τα ιστορικά στοιχεία που έχει ας πούμε εν προκειμένω το κόμμα του Π</w:t>
      </w:r>
      <w:r>
        <w:rPr>
          <w:rFonts w:eastAsia="Times New Roman"/>
          <w:szCs w:val="24"/>
        </w:rPr>
        <w:t>ΑΣΟΚ- βεβαίως, μπορεί σήμερα να μην είναι υπεύθυνοι για το οτιδήποτε συμβαίνει από χθες το πρωί ή πριν από ένα χρόνο και ύστερα, πλην όμως πρέπει κατ’ αρχ</w:t>
      </w:r>
      <w:r>
        <w:rPr>
          <w:rFonts w:eastAsia="Times New Roman"/>
          <w:szCs w:val="24"/>
        </w:rPr>
        <w:t xml:space="preserve">άς </w:t>
      </w:r>
      <w:r>
        <w:rPr>
          <w:rFonts w:eastAsia="Times New Roman"/>
          <w:szCs w:val="24"/>
        </w:rPr>
        <w:t>να αναγνωρίζουν ότι γίνονται πολύ βασικές τομές για να αλλάξει ένα στάτους, το οποίο είχε ανοίξει τ</w:t>
      </w:r>
      <w:r>
        <w:rPr>
          <w:rFonts w:eastAsia="Times New Roman"/>
          <w:szCs w:val="24"/>
        </w:rPr>
        <w:t xml:space="preserve">έτοια προβλήματα. </w:t>
      </w:r>
    </w:p>
    <w:p w14:paraId="33B961B7" w14:textId="77777777" w:rsidR="009013B7" w:rsidRDefault="00F23ED3">
      <w:pPr>
        <w:spacing w:line="600" w:lineRule="auto"/>
        <w:ind w:firstLine="720"/>
        <w:jc w:val="both"/>
        <w:rPr>
          <w:rFonts w:eastAsia="Times New Roman"/>
          <w:szCs w:val="24"/>
        </w:rPr>
      </w:pPr>
      <w:r>
        <w:rPr>
          <w:rFonts w:eastAsia="Times New Roman"/>
          <w:szCs w:val="24"/>
        </w:rPr>
        <w:t>Δηλαδή, όταν δεν αναγνωρίζεται αυτό -εγώ γι’ αυτό έκανα αυτή</w:t>
      </w:r>
      <w:r>
        <w:rPr>
          <w:rFonts w:eastAsia="Times New Roman"/>
          <w:szCs w:val="24"/>
        </w:rPr>
        <w:t xml:space="preserve"> την παρέμβαση, κύριε Παπαθεοδώρου, αλλιώς δεν είχα πρόβλημα για τα άλλα-, όταν δεν υπάρχει κουβέντα για το ότι οι ειδικοί κανονισμοί, </w:t>
      </w:r>
      <w:r>
        <w:rPr>
          <w:rFonts w:eastAsia="Times New Roman"/>
          <w:szCs w:val="24"/>
        </w:rPr>
        <w:lastRenderedPageBreak/>
        <w:t xml:space="preserve">με τους οποίους ο Πρόεδρος -εν προκειμένω εγώ τώρα, λοιπόν- θα μπορούσα να κάνω οποιονδήποτε διορισμό και με οποιαδήποτε </w:t>
      </w:r>
      <w:r>
        <w:rPr>
          <w:rFonts w:eastAsia="Times New Roman"/>
          <w:szCs w:val="24"/>
        </w:rPr>
        <w:t>αμοιβή…</w:t>
      </w:r>
    </w:p>
    <w:p w14:paraId="33B961B8"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Έχουμε συμφωνήσει στην </w:t>
      </w:r>
      <w:r>
        <w:rPr>
          <w:rFonts w:eastAsia="Times New Roman"/>
          <w:szCs w:val="24"/>
        </w:rPr>
        <w:t>ε</w:t>
      </w:r>
      <w:r>
        <w:rPr>
          <w:rFonts w:eastAsia="Times New Roman"/>
          <w:szCs w:val="24"/>
        </w:rPr>
        <w:t>πιτροπή.</w:t>
      </w:r>
    </w:p>
    <w:p w14:paraId="33B961B9" w14:textId="77777777" w:rsidR="009013B7" w:rsidRDefault="00F23ED3">
      <w:pPr>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 xml:space="preserve">Α, έχετε συμφωνήσει στην </w:t>
      </w:r>
      <w:r>
        <w:rPr>
          <w:rFonts w:eastAsia="Times New Roman"/>
          <w:szCs w:val="24"/>
        </w:rPr>
        <w:t>ε</w:t>
      </w:r>
      <w:r>
        <w:rPr>
          <w:rFonts w:eastAsia="Times New Roman"/>
          <w:szCs w:val="24"/>
        </w:rPr>
        <w:t xml:space="preserve">πιτροπή. Όμως, με </w:t>
      </w:r>
      <w:proofErr w:type="spellStart"/>
      <w:r>
        <w:rPr>
          <w:rFonts w:eastAsia="Times New Roman"/>
          <w:szCs w:val="24"/>
        </w:rPr>
        <w:t>συγχωρείτε</w:t>
      </w:r>
      <w:proofErr w:type="spellEnd"/>
      <w:r>
        <w:rPr>
          <w:rFonts w:eastAsia="Times New Roman"/>
          <w:szCs w:val="24"/>
        </w:rPr>
        <w:t>, μιλάει εδώ ο Κοινοβουλευτικός Εκπρόσωπος, δεν αναφέρεται καθόλου σε αυτά και λέει ότι ο Κανονισμ</w:t>
      </w:r>
      <w:r>
        <w:rPr>
          <w:rFonts w:eastAsia="Times New Roman"/>
          <w:szCs w:val="24"/>
        </w:rPr>
        <w:t xml:space="preserve">ός έρχεται για να διαμορφώσει ένα νέο πλαίσιο κομματικού κράτους και διορισμών από το σημερινό Προεδρείο της Βουλής. </w:t>
      </w:r>
    </w:p>
    <w:p w14:paraId="33B961BA" w14:textId="77777777" w:rsidR="009013B7" w:rsidRDefault="00F23ED3">
      <w:pPr>
        <w:spacing w:line="600" w:lineRule="auto"/>
        <w:ind w:firstLine="720"/>
        <w:jc w:val="both"/>
        <w:rPr>
          <w:rFonts w:eastAsia="Times New Roman"/>
          <w:szCs w:val="24"/>
        </w:rPr>
      </w:pPr>
      <w:r>
        <w:rPr>
          <w:rFonts w:eastAsia="Times New Roman"/>
          <w:szCs w:val="24"/>
        </w:rPr>
        <w:t>Σας παρακαλώ! Κατάλαβα πάρα πολύ καλά τι είπατε. Και επειδή στον ίδιο καμβά επί δεκαπέντε ημέρες -και δεν επιρρίπτω καμμία ευθύνη ή σχέσει</w:t>
      </w:r>
      <w:r>
        <w:rPr>
          <w:rFonts w:eastAsia="Times New Roman"/>
          <w:szCs w:val="24"/>
        </w:rPr>
        <w:t xml:space="preserve">ς διαπλοκής- έγκριτες ή λιγότερο έγκριτες εφημερίδες δουλεύουν πάνω σε αυτό το σκηνικό, αυτό θα ξεκαθαριστεί. Θα ξεκαθαριστεί ό,τι κι αν χρειαστεί να πούμε. </w:t>
      </w:r>
      <w:r>
        <w:rPr>
          <w:rFonts w:eastAsia="Times New Roman"/>
          <w:szCs w:val="24"/>
        </w:rPr>
        <w:lastRenderedPageBreak/>
        <w:t>Περί αυτού επρόκειτο και δεν έχει καμμία αναφορά σε σχέση με συλλογικές ευθύνες, παρελθόντα</w:t>
      </w:r>
      <w:r>
        <w:rPr>
          <w:rFonts w:eastAsia="Times New Roman"/>
          <w:szCs w:val="24"/>
        </w:rPr>
        <w:t xml:space="preserve"> και λοι</w:t>
      </w:r>
      <w:r>
        <w:rPr>
          <w:rFonts w:eastAsia="Times New Roman"/>
          <w:szCs w:val="24"/>
        </w:rPr>
        <w:t>πά</w:t>
      </w:r>
      <w:r>
        <w:rPr>
          <w:rFonts w:eastAsia="Times New Roman"/>
          <w:szCs w:val="24"/>
        </w:rPr>
        <w:t xml:space="preserve">. </w:t>
      </w:r>
    </w:p>
    <w:p w14:paraId="33B961BB" w14:textId="77777777" w:rsidR="009013B7" w:rsidRDefault="00F23ED3">
      <w:pPr>
        <w:spacing w:line="600" w:lineRule="auto"/>
        <w:ind w:firstLine="720"/>
        <w:jc w:val="both"/>
        <w:rPr>
          <w:rFonts w:eastAsia="Times New Roman"/>
          <w:szCs w:val="24"/>
        </w:rPr>
      </w:pPr>
      <w:r>
        <w:rPr>
          <w:rFonts w:eastAsia="Times New Roman"/>
          <w:szCs w:val="24"/>
        </w:rPr>
        <w:t xml:space="preserve">Επί τη ευκαιρία να σας πω κιόλας, για να το εξετάσετε ως κόμμα –τα άλλα κόμματα προφανώς το έχουν εξετάσει και δεν θέτουν τέτοιο ζήτημα- αν τίθεται σήμερα -διότι σήμερα το πρωί σε μια έγκριτη εφημερίδα </w:t>
      </w:r>
      <w:proofErr w:type="spellStart"/>
      <w:r>
        <w:rPr>
          <w:rFonts w:eastAsia="Times New Roman"/>
          <w:szCs w:val="24"/>
        </w:rPr>
        <w:t>προεβλέπετο</w:t>
      </w:r>
      <w:proofErr w:type="spellEnd"/>
      <w:r>
        <w:rPr>
          <w:rFonts w:eastAsia="Times New Roman"/>
          <w:szCs w:val="24"/>
        </w:rPr>
        <w:t xml:space="preserve"> ότι στη σημερινή συζήτηση στη Βουλή θ</w:t>
      </w:r>
      <w:r>
        <w:rPr>
          <w:rFonts w:eastAsia="Times New Roman"/>
          <w:szCs w:val="24"/>
        </w:rPr>
        <w:t>α τεθεί αυτό το ζήτημα- για να μην υπάρχει αυτό το ειδικό υπερωριακό επίδομα, που είναι το μόνο που έχει παραμείνει στη βάση και της οικονομικής αυτονομίας της Βουλής κατά το Σύνταγμα, με βάση το</w:t>
      </w:r>
      <w:r>
        <w:rPr>
          <w:rFonts w:eastAsia="Times New Roman"/>
          <w:szCs w:val="24"/>
        </w:rPr>
        <w:t>ύ</w:t>
      </w:r>
      <w:r>
        <w:rPr>
          <w:rFonts w:eastAsia="Times New Roman"/>
          <w:szCs w:val="24"/>
        </w:rPr>
        <w:t xml:space="preserve"> πώς λειτουργεί η Βουλή, για το σύνολο των υπαλλήλων και των εργαζομένων στη Βουλή μέχρι τον Γενικό Γραμματέα, παρακαλώ πολύ να καταθέσετε εδώ την πρόταση. Αλλιώς, να συνομολογήσετε μαζί μας ότι είναι νόμιμο και είναι σωστό και πρέπει να παραμείνει και όχι</w:t>
      </w:r>
      <w:r>
        <w:rPr>
          <w:rFonts w:eastAsia="Times New Roman"/>
          <w:szCs w:val="24"/>
        </w:rPr>
        <w:t xml:space="preserve"> να αφήνουμε έκθετους εμένα ή στελέχη ή όλους τους εργαζομένους εν όψει -ας πούμε- διαρροών που γίνονται στον Τύπο -δεν αναφέρομαι σε εσάς, προς Θεού- για το ότι εδώ πέρα </w:t>
      </w:r>
      <w:r>
        <w:rPr>
          <w:rFonts w:eastAsia="Times New Roman"/>
          <w:szCs w:val="24"/>
        </w:rPr>
        <w:lastRenderedPageBreak/>
        <w:t>μέσα οικοδομείται ένα προνομιακό καθεστώς, εναντίον υπαλλήλων της Βουλής, που επαναλα</w:t>
      </w:r>
      <w:r>
        <w:rPr>
          <w:rFonts w:eastAsia="Times New Roman"/>
          <w:szCs w:val="24"/>
        </w:rPr>
        <w:t xml:space="preserve">μβάνω φθάνει στα όρια του </w:t>
      </w:r>
      <w:proofErr w:type="spellStart"/>
      <w:r>
        <w:rPr>
          <w:rFonts w:eastAsia="Times New Roman"/>
          <w:szCs w:val="24"/>
        </w:rPr>
        <w:t>μπούλινγκ</w:t>
      </w:r>
      <w:proofErr w:type="spellEnd"/>
      <w:r>
        <w:rPr>
          <w:rFonts w:eastAsia="Times New Roman"/>
          <w:szCs w:val="24"/>
        </w:rPr>
        <w:t>, που ασκείται και από δυνάμεις που για δεκαετίες έχουν κυβερνήσει αυτόν τον τόπο.</w:t>
      </w:r>
    </w:p>
    <w:p w14:paraId="33B961BC"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Κυρία Πρόεδρε, μου επιτρέπετε για τριάντα δευτερόλεπτα;</w:t>
      </w:r>
    </w:p>
    <w:p w14:paraId="33B961BD"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Τώρα είναι δυνα</w:t>
      </w:r>
      <w:r>
        <w:rPr>
          <w:rFonts w:eastAsia="Times New Roman"/>
          <w:szCs w:val="24"/>
        </w:rPr>
        <w:t>τόν; Να απαντήσετε σε τι;</w:t>
      </w:r>
    </w:p>
    <w:p w14:paraId="33B961BE"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Αν επιτρέπετε, θα το λύσουμε κατευθείαν.</w:t>
      </w:r>
    </w:p>
    <w:p w14:paraId="33B961BF"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Ορίστε.</w:t>
      </w:r>
    </w:p>
    <w:p w14:paraId="33B961C0"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Ευχαριστώ πολύ.</w:t>
      </w:r>
    </w:p>
    <w:p w14:paraId="33B961C1" w14:textId="77777777" w:rsidR="009013B7" w:rsidRDefault="00F23ED3">
      <w:pPr>
        <w:spacing w:line="600" w:lineRule="auto"/>
        <w:ind w:firstLine="720"/>
        <w:jc w:val="both"/>
        <w:rPr>
          <w:rFonts w:eastAsia="Times New Roman"/>
          <w:szCs w:val="24"/>
        </w:rPr>
      </w:pPr>
      <w:r>
        <w:rPr>
          <w:rFonts w:eastAsia="Times New Roman"/>
          <w:szCs w:val="24"/>
        </w:rPr>
        <w:t xml:space="preserve">Κύριε Πρόεδρε, για την υπερωριακή απασχόληση των υπαλλήλων ούτε εγώ μίλησα </w:t>
      </w:r>
      <w:r>
        <w:rPr>
          <w:rFonts w:eastAsia="Times New Roman"/>
          <w:szCs w:val="24"/>
        </w:rPr>
        <w:t xml:space="preserve">ούτε κανένας άλλος. Γιατί το θέτετε; Δεν έχει μιλήσει κανένας για την υπερωριακή απασχόληση των υπαλλήλων. </w:t>
      </w:r>
    </w:p>
    <w:p w14:paraId="33B961C2" w14:textId="77777777" w:rsidR="009013B7" w:rsidRDefault="00F23ED3">
      <w:pPr>
        <w:spacing w:line="600" w:lineRule="auto"/>
        <w:ind w:firstLine="720"/>
        <w:jc w:val="both"/>
        <w:rPr>
          <w:rFonts w:eastAsia="Times New Roman"/>
          <w:szCs w:val="24"/>
        </w:rPr>
      </w:pPr>
      <w:r>
        <w:rPr>
          <w:rFonts w:eastAsia="Times New Roman"/>
          <w:szCs w:val="24"/>
        </w:rPr>
        <w:lastRenderedPageBreak/>
        <w:t>Τώρα, αν θέλετε να μιλήσουμε για το ποια είναι η διαφορά του Γενικού Γραμματέα, του Ειδικού Γραμματέα ή οποιουδήποτε άλλου Γενικού Γραμματέα της Βου</w:t>
      </w:r>
      <w:r>
        <w:rPr>
          <w:rFonts w:eastAsia="Times New Roman"/>
          <w:szCs w:val="24"/>
        </w:rPr>
        <w:t>λής σε σχέση με τους άλλους Γενικούς Γραμματείς, εσείς το θέσατε. Εγώ δεν προτίθεμαι να απαντήσω τουλάχιστον εδώ.</w:t>
      </w:r>
    </w:p>
    <w:p w14:paraId="33B961C3" w14:textId="77777777" w:rsidR="009013B7" w:rsidRDefault="00F23ED3">
      <w:pPr>
        <w:spacing w:line="600" w:lineRule="auto"/>
        <w:ind w:firstLine="720"/>
        <w:jc w:val="both"/>
        <w:rPr>
          <w:rFonts w:eastAsia="Times New Roman"/>
          <w:szCs w:val="24"/>
        </w:rPr>
      </w:pPr>
      <w:r>
        <w:rPr>
          <w:rFonts w:eastAsia="Times New Roman"/>
          <w:szCs w:val="24"/>
        </w:rPr>
        <w:t>Σας ευχαριστώ.</w:t>
      </w:r>
    </w:p>
    <w:p w14:paraId="33B961C4"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κ. </w:t>
      </w:r>
      <w:proofErr w:type="spellStart"/>
      <w:r>
        <w:rPr>
          <w:rFonts w:eastAsia="Times New Roman"/>
          <w:szCs w:val="24"/>
        </w:rPr>
        <w:t>Θεωνάς</w:t>
      </w:r>
      <w:proofErr w:type="spellEnd"/>
      <w:r>
        <w:rPr>
          <w:rFonts w:eastAsia="Times New Roman"/>
          <w:szCs w:val="24"/>
        </w:rPr>
        <w:t xml:space="preserve"> έχει τον λόγο. </w:t>
      </w:r>
    </w:p>
    <w:p w14:paraId="33B961C5" w14:textId="77777777" w:rsidR="009013B7" w:rsidRDefault="00F23ED3">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Θεωνά</w:t>
      </w:r>
      <w:proofErr w:type="spellEnd"/>
      <w:r>
        <w:rPr>
          <w:rFonts w:eastAsia="Times New Roman"/>
          <w:szCs w:val="24"/>
        </w:rPr>
        <w:t xml:space="preserve">, προσπαθήστε να μιλήσετε λιγότερο από δέκα </w:t>
      </w:r>
      <w:r>
        <w:rPr>
          <w:rFonts w:eastAsia="Times New Roman"/>
          <w:szCs w:val="24"/>
        </w:rPr>
        <w:t>λεπτά. Έχουμε υπερβεί κάθε όριο.</w:t>
      </w:r>
    </w:p>
    <w:p w14:paraId="33B961C6"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Θα μιλήσω όσο το δυνατόν λιγότερο, αλλά θα μου επιτρέψετε να παρατηρήσω το εξής: Αντί να συγχαρούμε όσοι παίρνουμε τον λόγο αυτή τη στιγμή τον Πρόεδρο της Βουλής για τη γενναιότητα που είχε να προωθήσει αλλα</w:t>
      </w:r>
      <w:r>
        <w:rPr>
          <w:rFonts w:eastAsia="Times New Roman"/>
          <w:szCs w:val="24"/>
        </w:rPr>
        <w:t xml:space="preserve">γές του Κανονισμού που να τον </w:t>
      </w:r>
      <w:proofErr w:type="spellStart"/>
      <w:r>
        <w:rPr>
          <w:rFonts w:eastAsia="Times New Roman"/>
          <w:szCs w:val="24"/>
        </w:rPr>
        <w:t>εξορθολογίζουν</w:t>
      </w:r>
      <w:proofErr w:type="spellEnd"/>
      <w:r>
        <w:rPr>
          <w:rFonts w:eastAsia="Times New Roman"/>
          <w:szCs w:val="24"/>
        </w:rPr>
        <w:t xml:space="preserve"> και ταυτόχρονα να καταργούν μια πραγματικότητα που υπήρχε για χρόνια ολόκληρα, βρήκαμε την ευκαιρία. Δεν χάνει </w:t>
      </w:r>
      <w:r>
        <w:rPr>
          <w:rFonts w:eastAsia="Times New Roman"/>
          <w:szCs w:val="24"/>
        </w:rPr>
        <w:lastRenderedPageBreak/>
        <w:t>ποτέ την ευκαιρία ο Ανδρέας Λοβέρδος. Δεν μίλησε για τον Κανονισμό. Μίλησε για το τι κάνει ο ΣΥΡΙΖΑ,</w:t>
      </w:r>
      <w:r>
        <w:rPr>
          <w:rFonts w:eastAsia="Times New Roman"/>
          <w:szCs w:val="24"/>
        </w:rPr>
        <w:t xml:space="preserve"> τι κάνει το κόμμα, τι κάνουν ετούτοι, τι κάνουν οι άλλοι. </w:t>
      </w:r>
    </w:p>
    <w:p w14:paraId="33B961C7" w14:textId="77777777" w:rsidR="009013B7" w:rsidRDefault="00F23ED3">
      <w:pPr>
        <w:spacing w:line="600" w:lineRule="auto"/>
        <w:ind w:firstLine="720"/>
        <w:jc w:val="both"/>
        <w:rPr>
          <w:rFonts w:eastAsia="Times New Roman"/>
          <w:szCs w:val="24"/>
        </w:rPr>
      </w:pPr>
      <w:r>
        <w:rPr>
          <w:rFonts w:eastAsia="Times New Roman"/>
          <w:szCs w:val="24"/>
        </w:rPr>
        <w:t xml:space="preserve">Εγώ θεωρώ ότι σήμερα οφείλαμε να συγχαρούμε το Νίκο </w:t>
      </w:r>
      <w:proofErr w:type="spellStart"/>
      <w:r>
        <w:rPr>
          <w:rFonts w:eastAsia="Times New Roman"/>
          <w:szCs w:val="24"/>
        </w:rPr>
        <w:t>Βούτση</w:t>
      </w:r>
      <w:proofErr w:type="spellEnd"/>
      <w:r>
        <w:rPr>
          <w:rFonts w:eastAsia="Times New Roman"/>
          <w:szCs w:val="24"/>
        </w:rPr>
        <w:t xml:space="preserve"> γι’ αυτές τις πρωτοβουλίες που πήρε σε σχέση με τον Κανονισμό και που θεωρώ ότι είναι πάρα πολύ σημαντικές και πρώτα απ’ όλα δημοκρατικές</w:t>
      </w:r>
      <w:r>
        <w:rPr>
          <w:rFonts w:eastAsia="Times New Roman"/>
          <w:szCs w:val="24"/>
        </w:rPr>
        <w:t xml:space="preserve"> με όλη τη σημασία της λέξεως.</w:t>
      </w:r>
    </w:p>
    <w:p w14:paraId="33B961C8" w14:textId="77777777" w:rsidR="009013B7" w:rsidRDefault="00F23ED3">
      <w:pPr>
        <w:spacing w:line="600" w:lineRule="auto"/>
        <w:ind w:firstLine="720"/>
        <w:jc w:val="both"/>
        <w:rPr>
          <w:rFonts w:eastAsia="Times New Roman"/>
          <w:szCs w:val="24"/>
        </w:rPr>
      </w:pPr>
      <w:r>
        <w:rPr>
          <w:rFonts w:eastAsia="Times New Roman"/>
          <w:szCs w:val="24"/>
        </w:rPr>
        <w:t>Στην Επιτροπή Κανονισμού της Βουλής, αλλά και στην Ολομέλεια έγινε τεράστιο θέμα για τη σύσταση θέσης Θεματικού Γραμματέα. Έγινε θέμα από συγκεκριμένους συντρόφους. Δεν έχει νόημα να λέω τα ονόματά τους. Μάλιστα, το θέμα –ή μ</w:t>
      </w:r>
      <w:r>
        <w:rPr>
          <w:rFonts w:eastAsia="Times New Roman"/>
          <w:szCs w:val="24"/>
        </w:rPr>
        <w:t xml:space="preserve">άλλον το πρόσχημα- ήταν ότι ενδιαφέρονταν γιατί να μην είναι από το προσωπικό αυτός ο </w:t>
      </w:r>
      <w:r>
        <w:rPr>
          <w:rFonts w:eastAsia="Times New Roman"/>
          <w:szCs w:val="24"/>
        </w:rPr>
        <w:t>Θ</w:t>
      </w:r>
      <w:r>
        <w:rPr>
          <w:rFonts w:eastAsia="Times New Roman"/>
          <w:szCs w:val="24"/>
        </w:rPr>
        <w:t xml:space="preserve">εματικός </w:t>
      </w:r>
      <w:r>
        <w:rPr>
          <w:rFonts w:eastAsia="Times New Roman"/>
          <w:szCs w:val="24"/>
        </w:rPr>
        <w:t>Γ</w:t>
      </w:r>
      <w:r>
        <w:rPr>
          <w:rFonts w:eastAsia="Times New Roman"/>
          <w:szCs w:val="24"/>
        </w:rPr>
        <w:t xml:space="preserve">ραμματέας. </w:t>
      </w:r>
    </w:p>
    <w:p w14:paraId="33B961C9" w14:textId="77777777" w:rsidR="009013B7" w:rsidRDefault="00F23ED3">
      <w:pPr>
        <w:spacing w:line="600" w:lineRule="auto"/>
        <w:ind w:firstLine="720"/>
        <w:jc w:val="both"/>
        <w:rPr>
          <w:rFonts w:eastAsia="Times New Roman"/>
          <w:szCs w:val="24"/>
        </w:rPr>
      </w:pPr>
      <w:r>
        <w:rPr>
          <w:rFonts w:eastAsia="Times New Roman"/>
          <w:szCs w:val="24"/>
        </w:rPr>
        <w:lastRenderedPageBreak/>
        <w:t>Εγώ θεωρώ –και λέω τη γνώμη μου γι’ αυτό- ότι δεν είναι το κύριο ζήτημα και το πιο ενδιαφέρον αν θα είναι από το προσωπικό ή όχι. Το πιο ενδιαφέρον</w:t>
      </w:r>
      <w:r>
        <w:rPr>
          <w:rFonts w:eastAsia="Times New Roman"/>
          <w:szCs w:val="24"/>
        </w:rPr>
        <w:t xml:space="preserve"> είναι τι δράση θα αναπτύξει ο Θεματικός Γραμματέας και τι αρμοδιότητες θα έχει. </w:t>
      </w:r>
    </w:p>
    <w:p w14:paraId="33B961CA" w14:textId="77777777" w:rsidR="009013B7" w:rsidRDefault="00F23ED3">
      <w:pPr>
        <w:spacing w:line="600" w:lineRule="auto"/>
        <w:ind w:firstLine="720"/>
        <w:jc w:val="both"/>
        <w:rPr>
          <w:rFonts w:eastAsia="Times New Roman"/>
          <w:szCs w:val="24"/>
        </w:rPr>
      </w:pPr>
      <w:r>
        <w:rPr>
          <w:rFonts w:eastAsia="Times New Roman"/>
          <w:szCs w:val="24"/>
        </w:rPr>
        <w:t>Πληροφορηθήκαμε ότι αυτή τη στιγμή, ακόμα και σήμερα, η Βουλή χρησιμοποιεί ακίνητα και πληρώνει, χρηματοδοτεί αυτά τα ακίνητα για να μπορούν να είναι στοιχειωδώς λειτουργικά,</w:t>
      </w:r>
      <w:r>
        <w:rPr>
          <w:rFonts w:eastAsia="Times New Roman"/>
          <w:szCs w:val="24"/>
        </w:rPr>
        <w:t xml:space="preserve"> χωρίς να ξέρει η ίδια η Βουλή αν έχει την κυριότητά τους ή όχι. Δεν είναι απαραίτητη η παρουσία ενός προσώπου –που αυτό θα είναι ο Θεματικός Γραμματέας- για να ελέγξει και εκεί θα κριθεί αν κάνει σωστά ή όχι τη δουλειά του και αν έχει ρόλο να παίξει; Δεν </w:t>
      </w:r>
      <w:r>
        <w:rPr>
          <w:rFonts w:eastAsia="Times New Roman"/>
          <w:szCs w:val="24"/>
        </w:rPr>
        <w:t>θα πρέπει, ας πούμε, να αναλάβει, να χρεωθεί, να εξιχνιάσει όλα αυτά τα θέματα που συνδέονται με ιδιοκτησίες, με ακίνητα, με ιδρύματα</w:t>
      </w:r>
      <w:r>
        <w:rPr>
          <w:rFonts w:eastAsia="Times New Roman"/>
          <w:szCs w:val="24"/>
        </w:rPr>
        <w:t xml:space="preserve"> και λοιπά</w:t>
      </w:r>
      <w:r>
        <w:rPr>
          <w:rFonts w:eastAsia="Times New Roman"/>
          <w:szCs w:val="24"/>
        </w:rPr>
        <w:t xml:space="preserve">; </w:t>
      </w:r>
    </w:p>
    <w:p w14:paraId="33B961CB" w14:textId="77777777" w:rsidR="009013B7" w:rsidRDefault="00F23ED3">
      <w:pPr>
        <w:spacing w:line="600" w:lineRule="auto"/>
        <w:ind w:firstLine="720"/>
        <w:jc w:val="both"/>
        <w:rPr>
          <w:rFonts w:eastAsia="Times New Roman"/>
          <w:szCs w:val="24"/>
        </w:rPr>
      </w:pPr>
      <w:r>
        <w:rPr>
          <w:rFonts w:eastAsia="Times New Roman"/>
          <w:szCs w:val="24"/>
        </w:rPr>
        <w:t>Νομίζω ότι κρυβόμαστε πίσω από το δάχτυλό μας γιατί πρέπει να κάνουμε σώνει και καλά κριτική στην Κυβέρνηση ακ</w:t>
      </w:r>
      <w:r>
        <w:rPr>
          <w:rFonts w:eastAsia="Times New Roman"/>
          <w:szCs w:val="24"/>
        </w:rPr>
        <w:t xml:space="preserve">όμα και όταν παίρνει μια σωστή, θεμιτή και δημοκρατική πρωτοβουλία. </w:t>
      </w:r>
    </w:p>
    <w:p w14:paraId="33B961CC" w14:textId="77777777" w:rsidR="009013B7" w:rsidRDefault="00F23ED3">
      <w:pPr>
        <w:spacing w:line="600" w:lineRule="auto"/>
        <w:ind w:firstLine="720"/>
        <w:jc w:val="both"/>
        <w:rPr>
          <w:rFonts w:eastAsia="Times New Roman"/>
          <w:szCs w:val="24"/>
        </w:rPr>
      </w:pPr>
      <w:r>
        <w:rPr>
          <w:rFonts w:eastAsia="Times New Roman"/>
          <w:szCs w:val="24"/>
        </w:rPr>
        <w:lastRenderedPageBreak/>
        <w:t xml:space="preserve">Το δεύτερο σημείο που θέλω να σημειώσω είναι σχετικά με το κανάλι της Βουλής. Πολλές προτάσεις είχαν διατυπωθεί και στην </w:t>
      </w:r>
      <w:r>
        <w:rPr>
          <w:rFonts w:eastAsia="Times New Roman"/>
          <w:szCs w:val="24"/>
        </w:rPr>
        <w:t>ε</w:t>
      </w:r>
      <w:r>
        <w:rPr>
          <w:rFonts w:eastAsia="Times New Roman"/>
          <w:szCs w:val="24"/>
        </w:rPr>
        <w:t>πιτροπή αλλά και σήμερα ότι πρέπει η Επιτροπή Κανονισμού της Βουλ</w:t>
      </w:r>
      <w:r>
        <w:rPr>
          <w:rFonts w:eastAsia="Times New Roman"/>
          <w:szCs w:val="24"/>
        </w:rPr>
        <w:t xml:space="preserve">ής να ελέγχει το πρόγραμμα του καναλιού. Μα, είναι δυνατό να γίνει αυτό; Δηλαδή, θα ελέγχεται το πρόγραμμα ενός τηλεοπτικού μέσου; Είναι δυνατόν το πρόγραμμα που θα κάνει εκείνο, να ελέγχεται από μια </w:t>
      </w:r>
      <w:r>
        <w:rPr>
          <w:rFonts w:eastAsia="Times New Roman"/>
          <w:szCs w:val="24"/>
        </w:rPr>
        <w:t>ε</w:t>
      </w:r>
      <w:r>
        <w:rPr>
          <w:rFonts w:eastAsia="Times New Roman"/>
          <w:szCs w:val="24"/>
        </w:rPr>
        <w:t xml:space="preserve">πιτροπή; </w:t>
      </w:r>
    </w:p>
    <w:p w14:paraId="33B961CD" w14:textId="77777777" w:rsidR="009013B7" w:rsidRDefault="00F23ED3">
      <w:pPr>
        <w:spacing w:line="600" w:lineRule="auto"/>
        <w:ind w:firstLine="720"/>
        <w:jc w:val="both"/>
        <w:rPr>
          <w:rFonts w:eastAsia="Times New Roman"/>
          <w:szCs w:val="24"/>
        </w:rPr>
      </w:pPr>
      <w:r>
        <w:rPr>
          <w:rFonts w:eastAsia="Times New Roman"/>
          <w:szCs w:val="24"/>
        </w:rPr>
        <w:t xml:space="preserve">Άλλο πράγμα αυτό που προτείνεται. Εδώ νομίζω </w:t>
      </w:r>
      <w:r>
        <w:rPr>
          <w:rFonts w:eastAsia="Times New Roman"/>
          <w:szCs w:val="24"/>
        </w:rPr>
        <w:t>ότι δίνει ολοκληρωμένη λύση η νομοτεχνική βελτίωση</w:t>
      </w:r>
      <w:r>
        <w:rPr>
          <w:rFonts w:eastAsia="Times New Roman"/>
          <w:szCs w:val="24"/>
        </w:rPr>
        <w:t>,</w:t>
      </w:r>
      <w:r>
        <w:rPr>
          <w:rFonts w:eastAsia="Times New Roman"/>
          <w:szCs w:val="24"/>
        </w:rPr>
        <w:t xml:space="preserve"> που μας κατέθεσε ο σύντροφος Νίκος </w:t>
      </w:r>
      <w:proofErr w:type="spellStart"/>
      <w:r>
        <w:rPr>
          <w:rFonts w:eastAsia="Times New Roman"/>
          <w:szCs w:val="24"/>
        </w:rPr>
        <w:t>Βούτσης</w:t>
      </w:r>
      <w:proofErr w:type="spellEnd"/>
      <w:r>
        <w:rPr>
          <w:rFonts w:eastAsia="Times New Roman"/>
          <w:szCs w:val="24"/>
        </w:rPr>
        <w:t xml:space="preserve"> ότι κάθε εξάμηνο –αν θέλουμε να το κάνουμε τρίμηνο, να γίνει και τρίμηνο- ο συντονιστής του καναλιού θα πρέπει να ενημερώνει την Επιτροπή Κανονισμού της Βουλής γ</w:t>
      </w:r>
      <w:r>
        <w:rPr>
          <w:rFonts w:eastAsia="Times New Roman"/>
          <w:szCs w:val="24"/>
        </w:rPr>
        <w:t>ια το τι δραστηριότητα ανέπτυξε το κανάλι, τι μέτρα πήρε, τι αποτελέσματα είχε η δράση του, πώς κρίθηκε από τους θεατές του και πάνω σ</w:t>
      </w:r>
      <w:r>
        <w:rPr>
          <w:rFonts w:eastAsia="Times New Roman"/>
          <w:szCs w:val="24"/>
        </w:rPr>
        <w:t>ε</w:t>
      </w:r>
      <w:r>
        <w:rPr>
          <w:rFonts w:eastAsia="Times New Roman"/>
          <w:szCs w:val="24"/>
        </w:rPr>
        <w:t xml:space="preserve"> αυτά θα βγάζει και η </w:t>
      </w:r>
      <w:r>
        <w:rPr>
          <w:rFonts w:eastAsia="Times New Roman"/>
          <w:szCs w:val="24"/>
        </w:rPr>
        <w:t>ε</w:t>
      </w:r>
      <w:r>
        <w:rPr>
          <w:rFonts w:eastAsia="Times New Roman"/>
          <w:szCs w:val="24"/>
        </w:rPr>
        <w:t>πιτροπή συμπεράσματα και θα δίνει γνώμη για το πώς πρέπει το κανάλι να αναπτύξει τη δράση του παρα</w:t>
      </w:r>
      <w:r>
        <w:rPr>
          <w:rFonts w:eastAsia="Times New Roman"/>
          <w:szCs w:val="24"/>
        </w:rPr>
        <w:t>πέρα, όχι να είναι ο εργοδότης του καναλιού αυτός που θα καθορίζει και το πρόγραμμα που θα παρουσιάζει στον λαό.</w:t>
      </w:r>
    </w:p>
    <w:p w14:paraId="33B961C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Στο</w:t>
      </w:r>
      <w:r>
        <w:rPr>
          <w:rFonts w:eastAsia="Times New Roman" w:cs="Times New Roman"/>
          <w:szCs w:val="24"/>
        </w:rPr>
        <w:t>ν</w:t>
      </w:r>
      <w:r>
        <w:rPr>
          <w:rFonts w:eastAsia="Times New Roman" w:cs="Times New Roman"/>
          <w:szCs w:val="24"/>
        </w:rPr>
        <w:t xml:space="preserve"> χρόνο που έχω ακόμα θα ήθελα να σημειώσουμε τη σημασία που έχει η τροποποίηση αυτή του Κανονισμού, διότι η ενσωμάτωση των ειδικών κανονισμ</w:t>
      </w:r>
      <w:r>
        <w:rPr>
          <w:rFonts w:eastAsia="Times New Roman" w:cs="Times New Roman"/>
          <w:szCs w:val="24"/>
        </w:rPr>
        <w:t>ών στο Μέρος Β</w:t>
      </w:r>
      <w:r>
        <w:rPr>
          <w:rFonts w:eastAsia="Times New Roman" w:cs="Times New Roman"/>
          <w:szCs w:val="24"/>
        </w:rPr>
        <w:t>΄</w:t>
      </w:r>
      <w:r>
        <w:rPr>
          <w:rFonts w:eastAsia="Times New Roman" w:cs="Times New Roman"/>
          <w:szCs w:val="24"/>
        </w:rPr>
        <w:t xml:space="preserve"> του Κανονισμού της Βουλής τιμάει ιδιαίτερα –θέλω να το σημειώσω- τον σύντροφο Νίκο </w:t>
      </w:r>
      <w:proofErr w:type="spellStart"/>
      <w:r>
        <w:rPr>
          <w:rFonts w:eastAsia="Times New Roman" w:cs="Times New Roman"/>
          <w:szCs w:val="24"/>
        </w:rPr>
        <w:t>Βούτση</w:t>
      </w:r>
      <w:proofErr w:type="spellEnd"/>
      <w:r>
        <w:rPr>
          <w:rFonts w:eastAsia="Times New Roman" w:cs="Times New Roman"/>
          <w:szCs w:val="24"/>
        </w:rPr>
        <w:t xml:space="preserve">. </w:t>
      </w:r>
    </w:p>
    <w:p w14:paraId="33B961C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Έχω προσωπική εμπειρία σε αυτό το θέμα. Το 2009 έτυχε ο ΣΥΡΙΖΑ να έχει μια Κοινοβουλευτική Ομάδα που αρχικά ήταν δεκατρία μέλη και σε κάποια πορεία </w:t>
      </w:r>
      <w:r>
        <w:rPr>
          <w:rFonts w:eastAsia="Times New Roman" w:cs="Times New Roman"/>
          <w:szCs w:val="24"/>
        </w:rPr>
        <w:t>έμειναν εννιά. Εγώ δεν ήμουν Βουλευτής. Παρ’ όλα αυτά το κόμμα μου φρόντισε και με έβαλε να είμαι συντονιστής της Κοινοβουλευτικής Ομάδας. Βρε έψαχνα τρία χρόνια να βρω το Μέρος Β</w:t>
      </w:r>
      <w:r>
        <w:rPr>
          <w:rFonts w:eastAsia="Times New Roman" w:cs="Times New Roman"/>
          <w:szCs w:val="24"/>
        </w:rPr>
        <w:t>΄</w:t>
      </w:r>
      <w:r>
        <w:rPr>
          <w:rFonts w:eastAsia="Times New Roman" w:cs="Times New Roman"/>
          <w:szCs w:val="24"/>
        </w:rPr>
        <w:t xml:space="preserve"> του Κανονισμού της Βουλής. Δεν μπορούσα να το βρω με τίποτα. Ήταν επτασφράγιστο μυστικό. </w:t>
      </w:r>
    </w:p>
    <w:p w14:paraId="33B961D0"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Δεν ήσασταν επιμελής. </w:t>
      </w:r>
    </w:p>
    <w:p w14:paraId="33B961D1"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Δεν ήμουν επιμελής προφανώς. Έπρεπε να έρθω σε εσάς, κύριε </w:t>
      </w:r>
      <w:proofErr w:type="spellStart"/>
      <w:r>
        <w:rPr>
          <w:rFonts w:eastAsia="Times New Roman" w:cs="Times New Roman"/>
          <w:szCs w:val="24"/>
        </w:rPr>
        <w:t>Τραγάκη</w:t>
      </w:r>
      <w:proofErr w:type="spellEnd"/>
      <w:r>
        <w:rPr>
          <w:rFonts w:eastAsia="Times New Roman" w:cs="Times New Roman"/>
          <w:szCs w:val="24"/>
        </w:rPr>
        <w:t xml:space="preserve">. Πιθανώς! </w:t>
      </w:r>
    </w:p>
    <w:p w14:paraId="33B961D2"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ΤΡΑΓΑΚΗΣ: </w:t>
      </w:r>
      <w:r>
        <w:rPr>
          <w:rFonts w:eastAsia="Times New Roman" w:cs="Times New Roman"/>
          <w:szCs w:val="24"/>
        </w:rPr>
        <w:t xml:space="preserve">Όπου και να </w:t>
      </w:r>
      <w:r>
        <w:rPr>
          <w:rFonts w:eastAsia="Times New Roman" w:cs="Times New Roman"/>
          <w:szCs w:val="24"/>
        </w:rPr>
        <w:t xml:space="preserve">πηγαίνατε θα το βρίσκατε. </w:t>
      </w:r>
    </w:p>
    <w:p w14:paraId="33B961D3"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Δεν το βρήκα πάντως. Το έψαχνα και δεν το βρήκα, γιατί μου έλεγαν ότι δεν δημοσιεύεται. </w:t>
      </w:r>
    </w:p>
    <w:p w14:paraId="33B961D4"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Τέλος πάντων, δεν ήθελα να σας διακόψω. </w:t>
      </w:r>
    </w:p>
    <w:p w14:paraId="33B961D5"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sidRPr="00190290">
        <w:rPr>
          <w:rFonts w:eastAsia="Times New Roman" w:cs="Times New Roman"/>
          <w:szCs w:val="24"/>
        </w:rPr>
        <w:t xml:space="preserve">Ποτέ </w:t>
      </w:r>
      <w:r>
        <w:rPr>
          <w:rFonts w:eastAsia="Times New Roman" w:cs="Times New Roman"/>
          <w:szCs w:val="24"/>
        </w:rPr>
        <w:t>δ</w:t>
      </w:r>
      <w:r>
        <w:rPr>
          <w:rFonts w:eastAsia="Times New Roman" w:cs="Times New Roman"/>
          <w:szCs w:val="24"/>
        </w:rPr>
        <w:t>εν χρησιμοποιώ ψέμα για να δικαιολογήσω</w:t>
      </w:r>
      <w:r>
        <w:rPr>
          <w:rFonts w:eastAsia="Times New Roman" w:cs="Times New Roman"/>
          <w:szCs w:val="24"/>
        </w:rPr>
        <w:t xml:space="preserve"> κάτι</w:t>
      </w:r>
      <w:r>
        <w:rPr>
          <w:rFonts w:eastAsia="Times New Roman" w:cs="Times New Roman"/>
          <w:szCs w:val="24"/>
        </w:rPr>
        <w:t>.</w:t>
      </w:r>
    </w:p>
    <w:p w14:paraId="33B961D6" w14:textId="77777777" w:rsidR="009013B7" w:rsidRDefault="00F23ED3">
      <w:pPr>
        <w:spacing w:line="600" w:lineRule="auto"/>
        <w:ind w:firstLine="720"/>
        <w:jc w:val="both"/>
        <w:rPr>
          <w:rFonts w:eastAsia="Times New Roman" w:cs="Times New Roman"/>
          <w:szCs w:val="24"/>
        </w:rPr>
      </w:pPr>
      <w:r w:rsidRPr="00F458CF">
        <w:rPr>
          <w:rFonts w:eastAsia="Times New Roman" w:cs="Times New Roman"/>
          <w:b/>
          <w:szCs w:val="24"/>
        </w:rPr>
        <w:t>ΣΠΥΡΙΔΩΝ ΛΥΚΟΥΔΗΣ</w:t>
      </w:r>
      <w:r>
        <w:rPr>
          <w:rFonts w:eastAsia="Times New Roman" w:cs="Times New Roman"/>
          <w:b/>
          <w:szCs w:val="24"/>
        </w:rPr>
        <w:t xml:space="preserve">: </w:t>
      </w:r>
      <w:r>
        <w:rPr>
          <w:rFonts w:eastAsia="Times New Roman" w:cs="Times New Roman"/>
          <w:szCs w:val="24"/>
        </w:rPr>
        <w:t xml:space="preserve">Κυρία Πρόεδρε, διαχειριστείτε λίγο την κατάσταση. Δεν φταίμε εμείς σε τίποτα. </w:t>
      </w:r>
    </w:p>
    <w:p w14:paraId="33B961D7"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Θεωνά</w:t>
      </w:r>
      <w:proofErr w:type="spellEnd"/>
      <w:r>
        <w:rPr>
          <w:rFonts w:eastAsia="Times New Roman" w:cs="Times New Roman"/>
          <w:szCs w:val="24"/>
        </w:rPr>
        <w:t xml:space="preserve">, ολοκληρώστε. </w:t>
      </w:r>
    </w:p>
    <w:p w14:paraId="33B961D8"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Θεωρώ, λοιπόν, ότι αυτή τη στιγμή η ενσωμάτωση των ειδικών κανον</w:t>
      </w:r>
      <w:r>
        <w:rPr>
          <w:rFonts w:eastAsia="Times New Roman" w:cs="Times New Roman"/>
          <w:szCs w:val="24"/>
        </w:rPr>
        <w:t>ισμών στον Κανονισμό της Βουλής</w:t>
      </w:r>
      <w:r>
        <w:rPr>
          <w:rFonts w:eastAsia="Times New Roman" w:cs="Times New Roman"/>
          <w:szCs w:val="24"/>
        </w:rPr>
        <w:t>,</w:t>
      </w:r>
      <w:r>
        <w:rPr>
          <w:rFonts w:eastAsia="Times New Roman" w:cs="Times New Roman"/>
          <w:szCs w:val="24"/>
        </w:rPr>
        <w:t xml:space="preserve"> αυτόματα καταργεί αυτή τη μυστικότητα του Μέρους Β΄. Θεωρώ ότι αυτό </w:t>
      </w:r>
      <w:r>
        <w:rPr>
          <w:rFonts w:eastAsia="Times New Roman" w:cs="Times New Roman"/>
          <w:szCs w:val="24"/>
        </w:rPr>
        <w:lastRenderedPageBreak/>
        <w:t xml:space="preserve">οφείλεται στην πρωτοβουλία που πήρε ο Νίκος </w:t>
      </w:r>
      <w:proofErr w:type="spellStart"/>
      <w:r>
        <w:rPr>
          <w:rFonts w:eastAsia="Times New Roman" w:cs="Times New Roman"/>
          <w:szCs w:val="24"/>
        </w:rPr>
        <w:t>Βούτσης</w:t>
      </w:r>
      <w:proofErr w:type="spellEnd"/>
      <w:r>
        <w:rPr>
          <w:rFonts w:eastAsia="Times New Roman" w:cs="Times New Roman"/>
          <w:szCs w:val="24"/>
        </w:rPr>
        <w:t>,</w:t>
      </w:r>
      <w:r>
        <w:rPr>
          <w:rFonts w:eastAsia="Times New Roman" w:cs="Times New Roman"/>
          <w:szCs w:val="24"/>
        </w:rPr>
        <w:t xml:space="preserve"> να εξορθολογήσει, να εκσυγχρονίσει, να </w:t>
      </w:r>
      <w:proofErr w:type="spellStart"/>
      <w:r>
        <w:rPr>
          <w:rFonts w:eastAsia="Times New Roman" w:cs="Times New Roman"/>
          <w:szCs w:val="24"/>
        </w:rPr>
        <w:t>εκδημοκρατικοποιήσει</w:t>
      </w:r>
      <w:proofErr w:type="spellEnd"/>
      <w:r>
        <w:rPr>
          <w:rFonts w:eastAsia="Times New Roman" w:cs="Times New Roman"/>
          <w:szCs w:val="24"/>
        </w:rPr>
        <w:t xml:space="preserve"> τη λειτουργία του Κανονισμού, όχι τον ίδιο</w:t>
      </w:r>
      <w:r>
        <w:rPr>
          <w:rFonts w:eastAsia="Times New Roman" w:cs="Times New Roman"/>
          <w:szCs w:val="24"/>
        </w:rPr>
        <w:t xml:space="preserve"> τον Κανονισμό. Αυτό το κάνει η Βουλή, δεν το κάνει μόνος του. </w:t>
      </w:r>
    </w:p>
    <w:p w14:paraId="33B961D9"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Έγινε πολλή συζήτηση και για το κόστος της Βουλής. Εγώ θα πω μια λέξη και θα κλείσω με αυτό, μη στεναχωρήσω και κανέναν. Με έχει απασχολήσει από παλιά. Γινόταν πάντα μια κουβέντα για το κόστος</w:t>
      </w:r>
      <w:r>
        <w:rPr>
          <w:rFonts w:eastAsia="Times New Roman" w:cs="Times New Roman"/>
          <w:szCs w:val="24"/>
        </w:rPr>
        <w:t xml:space="preserve"> της Βουλής</w:t>
      </w:r>
      <w:r>
        <w:rPr>
          <w:rFonts w:eastAsia="Times New Roman" w:cs="Times New Roman"/>
          <w:szCs w:val="24"/>
        </w:rPr>
        <w:t>,</w:t>
      </w:r>
      <w:r>
        <w:rPr>
          <w:rFonts w:eastAsia="Times New Roman" w:cs="Times New Roman"/>
          <w:szCs w:val="24"/>
        </w:rPr>
        <w:t xml:space="preserve"> «κοστίζει η Βουλή, να τους κάνουμε εκατό, </w:t>
      </w:r>
      <w:proofErr w:type="spellStart"/>
      <w:r>
        <w:rPr>
          <w:rFonts w:eastAsia="Times New Roman" w:cs="Times New Roman"/>
          <w:szCs w:val="24"/>
        </w:rPr>
        <w:t>εκατόν</w:t>
      </w:r>
      <w:proofErr w:type="spellEnd"/>
      <w:r>
        <w:rPr>
          <w:rFonts w:eastAsia="Times New Roman" w:cs="Times New Roman"/>
          <w:szCs w:val="24"/>
        </w:rPr>
        <w:t xml:space="preserve"> πενήντα». Έτσι τα μικρά κόμματα δεν θα εκπροσωπούνταν καθόλου στη Βουλή. </w:t>
      </w:r>
    </w:p>
    <w:p w14:paraId="33B961D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Σας λέω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αυτή η Βουλή των τριακοσίων Βουλευτών</w:t>
      </w:r>
      <w:r>
        <w:rPr>
          <w:rFonts w:eastAsia="Times New Roman" w:cs="Times New Roman"/>
          <w:szCs w:val="24"/>
        </w:rPr>
        <w:t>,</w:t>
      </w:r>
      <w:r>
        <w:rPr>
          <w:rFonts w:eastAsia="Times New Roman" w:cs="Times New Roman"/>
          <w:szCs w:val="24"/>
        </w:rPr>
        <w:t xml:space="preserve"> κοστίζει λιγότερα από όσο κόστιζε ο μέγας αυλάρχης του Βασιλ</w:t>
      </w:r>
      <w:r>
        <w:rPr>
          <w:rFonts w:eastAsia="Times New Roman" w:cs="Times New Roman"/>
          <w:szCs w:val="24"/>
        </w:rPr>
        <w:t xml:space="preserve">ιά. Δεν είναι θέμα αν έπρεπε ή όχι να υπάρχει ο αυλάρχης και τα όργανα που χρησιμοποιούσε ή οι δυνάμεις που χρησιμοποιούσε, αλλά στη </w:t>
      </w:r>
      <w:r>
        <w:rPr>
          <w:rFonts w:eastAsia="Times New Roman" w:cs="Times New Roman"/>
          <w:szCs w:val="24"/>
        </w:rPr>
        <w:t>δ</w:t>
      </w:r>
      <w:r>
        <w:rPr>
          <w:rFonts w:eastAsia="Times New Roman" w:cs="Times New Roman"/>
          <w:szCs w:val="24"/>
        </w:rPr>
        <w:t>ημοκρατία που εκφράζεται με το Κοινοβούλιο</w:t>
      </w:r>
      <w:r>
        <w:rPr>
          <w:rFonts w:eastAsia="Times New Roman" w:cs="Times New Roman"/>
          <w:szCs w:val="24"/>
        </w:rPr>
        <w:t>,</w:t>
      </w:r>
      <w:r>
        <w:rPr>
          <w:rFonts w:eastAsia="Times New Roman" w:cs="Times New Roman"/>
          <w:szCs w:val="24"/>
        </w:rPr>
        <w:t xml:space="preserve"> δεν μπορεί να μη γίνεται αποδεκτό το κόστος που μπορεί να έχει που ήταν πολύ λ</w:t>
      </w:r>
      <w:r>
        <w:rPr>
          <w:rFonts w:eastAsia="Times New Roman" w:cs="Times New Roman"/>
          <w:szCs w:val="24"/>
        </w:rPr>
        <w:t xml:space="preserve">ιγότερο. Εγώ </w:t>
      </w:r>
      <w:r>
        <w:rPr>
          <w:rFonts w:eastAsia="Times New Roman" w:cs="Times New Roman"/>
          <w:szCs w:val="24"/>
        </w:rPr>
        <w:lastRenderedPageBreak/>
        <w:t>λέω ότι ήταν πολύ λιγότερο</w:t>
      </w:r>
      <w:r>
        <w:rPr>
          <w:rFonts w:eastAsia="Times New Roman" w:cs="Times New Roman"/>
          <w:szCs w:val="24"/>
        </w:rPr>
        <w:t>,</w:t>
      </w:r>
      <w:r>
        <w:rPr>
          <w:rFonts w:eastAsia="Times New Roman" w:cs="Times New Roman"/>
          <w:szCs w:val="24"/>
        </w:rPr>
        <w:t xml:space="preserve"> από το κόστος που είχε ο αυλάρχης μαζί με ό,τι απασχολούσε την </w:t>
      </w:r>
      <w:r>
        <w:rPr>
          <w:rFonts w:eastAsia="Times New Roman" w:cs="Times New Roman"/>
          <w:szCs w:val="24"/>
        </w:rPr>
        <w:t>α</w:t>
      </w:r>
      <w:r>
        <w:rPr>
          <w:rFonts w:eastAsia="Times New Roman" w:cs="Times New Roman"/>
          <w:szCs w:val="24"/>
        </w:rPr>
        <w:t>υλή του Βασιλιά.</w:t>
      </w:r>
    </w:p>
    <w:p w14:paraId="33B961D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3B961DC"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και εμείς. </w:t>
      </w:r>
    </w:p>
    <w:p w14:paraId="33B961D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Εγώ θα έκανα μια έκκληση στους αγορητές</w:t>
      </w:r>
      <w:r>
        <w:rPr>
          <w:rFonts w:eastAsia="Times New Roman" w:cs="Times New Roman"/>
          <w:szCs w:val="24"/>
        </w:rPr>
        <w:t>,</w:t>
      </w:r>
      <w:r>
        <w:rPr>
          <w:rFonts w:eastAsia="Times New Roman" w:cs="Times New Roman"/>
          <w:szCs w:val="24"/>
        </w:rPr>
        <w:t xml:space="preserve"> να μη</w:t>
      </w:r>
      <w:r>
        <w:rPr>
          <w:rFonts w:eastAsia="Times New Roman" w:cs="Times New Roman"/>
          <w:szCs w:val="24"/>
        </w:rPr>
        <w:t xml:space="preserve"> ζητήσουν να δευτερολογήσουν</w:t>
      </w:r>
      <w:r>
        <w:rPr>
          <w:rFonts w:eastAsia="Times New Roman" w:cs="Times New Roman"/>
          <w:szCs w:val="24"/>
        </w:rPr>
        <w:t>,</w:t>
      </w:r>
      <w:r>
        <w:rPr>
          <w:rFonts w:eastAsia="Times New Roman" w:cs="Times New Roman"/>
          <w:szCs w:val="24"/>
        </w:rPr>
        <w:t xml:space="preserve"> γιατί θα είναι εξαιρετικά μακριά και επώδυνη η ψηφοφορία. Σας το λέω. </w:t>
      </w:r>
    </w:p>
    <w:p w14:paraId="33B961DE"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Εγώ θα ήθελα να δευτερολογήσω, κυρία Πρόεδρε. </w:t>
      </w:r>
    </w:p>
    <w:p w14:paraId="33B961DF"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Ωραία, ξεκινάμε με δυο λεπτά στον καθένα. </w:t>
      </w:r>
    </w:p>
    <w:p w14:paraId="33B961E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 xml:space="preserve">ιε Συρίγο, έχετε τον λόγο. </w:t>
      </w:r>
    </w:p>
    <w:p w14:paraId="33B961E1"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 xml:space="preserve">ΑΝΤΩΝΙΟΣ ΣΥΡΙΓΟΣ: </w:t>
      </w:r>
      <w:r>
        <w:rPr>
          <w:rFonts w:eastAsia="Times New Roman" w:cs="Times New Roman"/>
          <w:szCs w:val="24"/>
        </w:rPr>
        <w:t xml:space="preserve">Κυρία Πρόεδρε, θα προσπαθήσω να μειώσω όσο μπορώ τον χρόνο μου, απλά έχουν τεθεί κάποια ζητήματα και οφείλουμε κάποιες απαντήσεις. </w:t>
      </w:r>
    </w:p>
    <w:p w14:paraId="33B961E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Θα αρχίσω λέγοντας –δεν είχα σκοπό να το κάνω- ότι όταν ασκείται μια κριτική, </w:t>
      </w:r>
      <w:r>
        <w:rPr>
          <w:rFonts w:eastAsia="Times New Roman" w:cs="Times New Roman"/>
          <w:szCs w:val="24"/>
        </w:rPr>
        <w:t>η οποία βασίζεται εν πολλοίς σε υποψίες, νομίζω ότι είναι αδικαιολόγητη και λανθασμένη, γιατί το κριτήριο που χρησιμοποιεί είναι υποκειμενικό. Εάν πάλι βασίζεται σε λάθη του παρελθόντος, δεν είναι ολοκληρωμένη, εάν δεν πει ποιοι έκαναν αυτά τα λάθη. Κλείνω</w:t>
      </w:r>
      <w:r>
        <w:rPr>
          <w:rFonts w:eastAsia="Times New Roman" w:cs="Times New Roman"/>
          <w:szCs w:val="24"/>
        </w:rPr>
        <w:t xml:space="preserve"> αυτό το κεφάλαιο. </w:t>
      </w:r>
    </w:p>
    <w:p w14:paraId="33B961E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Κάνω μια ευχή. Όπως έγινε αυτή η συζήτηση μέχρι τώρα για το Μέρος Β, να γίνει -και μάλιστα το συντομότερο δυνατό- και για το Μέρος Α</w:t>
      </w:r>
      <w:r>
        <w:rPr>
          <w:rFonts w:eastAsia="Times New Roman" w:cs="Times New Roman"/>
          <w:szCs w:val="24"/>
        </w:rPr>
        <w:t>,</w:t>
      </w:r>
      <w:r>
        <w:rPr>
          <w:rFonts w:eastAsia="Times New Roman" w:cs="Times New Roman"/>
          <w:szCs w:val="24"/>
        </w:rPr>
        <w:t xml:space="preserve">΄ για το οποίο ακούστηκαν πολλά. </w:t>
      </w:r>
      <w:r>
        <w:rPr>
          <w:rFonts w:eastAsia="Times New Roman" w:cs="Times New Roman"/>
          <w:szCs w:val="24"/>
        </w:rPr>
        <w:t>Α</w:t>
      </w:r>
      <w:r>
        <w:rPr>
          <w:rFonts w:eastAsia="Times New Roman" w:cs="Times New Roman"/>
          <w:szCs w:val="24"/>
        </w:rPr>
        <w:t>υτό χρειάζεται πολλαπλές βελτιώσεις, ούτως ώστε να ευνοηθεί το πρακτι</w:t>
      </w:r>
      <w:r>
        <w:rPr>
          <w:rFonts w:eastAsia="Times New Roman" w:cs="Times New Roman"/>
          <w:szCs w:val="24"/>
        </w:rPr>
        <w:t xml:space="preserve">κό πνεύμα κατά τη συζήτηση και η καλλιέργεια του διαλόγου και από εκεί και πέρα όλες αυτές οι διαδικασίες να τείνουν προς αυτή την κατεύθυνση. Σταματάω εδώ αυτό το ζήτημα. </w:t>
      </w:r>
    </w:p>
    <w:p w14:paraId="33B961E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Μετά τις νομοτεχνικές βελτιώσεις –νομίζω δεκατέσσερις τον αριθμό- και τις διασαφήσε</w:t>
      </w:r>
      <w:r>
        <w:rPr>
          <w:rFonts w:eastAsia="Times New Roman" w:cs="Times New Roman"/>
          <w:szCs w:val="24"/>
        </w:rPr>
        <w:t>ις, τις εξηγήσεις και την εμπεριστατωμένη ομιλία του Προέδρου της Βουλής</w:t>
      </w:r>
      <w:r>
        <w:rPr>
          <w:rFonts w:eastAsia="Times New Roman" w:cs="Times New Roman"/>
          <w:szCs w:val="24"/>
        </w:rPr>
        <w:t>,</w:t>
      </w:r>
      <w:r>
        <w:rPr>
          <w:rFonts w:eastAsia="Times New Roman" w:cs="Times New Roman"/>
          <w:szCs w:val="24"/>
        </w:rPr>
        <w:t xml:space="preserve"> νομίζω ότι έχουν διαλυθεί σε πάρα πολλά ζητήματα εξ όσων ετέθησαν οι όποιες αμφιβολίες ή τα όποια </w:t>
      </w:r>
      <w:r>
        <w:rPr>
          <w:rFonts w:eastAsia="Times New Roman" w:cs="Times New Roman"/>
          <w:szCs w:val="24"/>
        </w:rPr>
        <w:t>θέματα</w:t>
      </w:r>
      <w:r>
        <w:rPr>
          <w:rFonts w:eastAsia="Times New Roman" w:cs="Times New Roman"/>
          <w:szCs w:val="24"/>
        </w:rPr>
        <w:t xml:space="preserve">. </w:t>
      </w:r>
    </w:p>
    <w:p w14:paraId="33B961E5"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Επιγραμματικά θα αναφερθώ, επαναλαμβάνοντας την ανάγνωση της προτάσεως, ότι</w:t>
      </w:r>
      <w:r>
        <w:rPr>
          <w:rFonts w:eastAsia="Times New Roman" w:cs="Times New Roman"/>
          <w:szCs w:val="24"/>
        </w:rPr>
        <w:t xml:space="preserve"> ξεκαθαρίστηκε το θέμα του </w:t>
      </w:r>
      <w:r>
        <w:rPr>
          <w:rFonts w:eastAsia="Times New Roman" w:cs="Times New Roman"/>
          <w:szCs w:val="24"/>
        </w:rPr>
        <w:t>θ</w:t>
      </w:r>
      <w:r>
        <w:rPr>
          <w:rFonts w:eastAsia="Times New Roman" w:cs="Times New Roman"/>
          <w:szCs w:val="24"/>
        </w:rPr>
        <w:t xml:space="preserve">εματικού </w:t>
      </w:r>
      <w:r>
        <w:rPr>
          <w:rFonts w:eastAsia="Times New Roman" w:cs="Times New Roman"/>
          <w:szCs w:val="24"/>
        </w:rPr>
        <w:t>γ</w:t>
      </w:r>
      <w:r>
        <w:rPr>
          <w:rFonts w:eastAsia="Times New Roman" w:cs="Times New Roman"/>
          <w:szCs w:val="24"/>
        </w:rPr>
        <w:t xml:space="preserve">ραμματέα, που είναι σημαντικό πράγμα. </w:t>
      </w:r>
    </w:p>
    <w:p w14:paraId="33B961E6"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Έχουμε αποσαφήνιση των αρμοδιοτήτων του στον βαθμό που περιγράφονται και βέβαια σαφή θέση στην ιεραρχία. Έχει γίνει και νομοτεχνική βελτίωση. </w:t>
      </w:r>
    </w:p>
    <w:p w14:paraId="33B961E7"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Αποσαφηνίστηκε ο ρόλος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τρατηγικού </w:t>
      </w:r>
      <w:r>
        <w:rPr>
          <w:rFonts w:eastAsia="Times New Roman" w:cs="Times New Roman"/>
          <w:szCs w:val="24"/>
        </w:rPr>
        <w:t>σ</w:t>
      </w:r>
      <w:r>
        <w:rPr>
          <w:rFonts w:eastAsia="Times New Roman" w:cs="Times New Roman"/>
          <w:szCs w:val="24"/>
        </w:rPr>
        <w:t xml:space="preserve">χεδιασμού ο οποίος είναι συμβουλευτικός, γνωμοδοτικός αλλά δεν είναι και κάτι που δεν υπάρχει αλλού. Όπως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και σε άλλα κοινοβούλια υπάρχει αυτή η αρχή καθώς και στο Ευρωκοινοβούλιο. Δεν δικαιολογείται να την βλέ</w:t>
      </w:r>
      <w:r>
        <w:rPr>
          <w:rFonts w:eastAsia="Times New Roman" w:cs="Times New Roman"/>
          <w:szCs w:val="24"/>
        </w:rPr>
        <w:t xml:space="preserve">πουμε με καχυποψία. </w:t>
      </w:r>
    </w:p>
    <w:p w14:paraId="33B961E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Το άρθρο 24</w:t>
      </w:r>
      <w:r>
        <w:rPr>
          <w:rFonts w:eastAsia="Times New Roman" w:cs="Times New Roman"/>
          <w:szCs w:val="24"/>
        </w:rPr>
        <w:t>,</w:t>
      </w:r>
      <w:r>
        <w:rPr>
          <w:rFonts w:eastAsia="Times New Roman" w:cs="Times New Roman"/>
          <w:szCs w:val="24"/>
        </w:rPr>
        <w:t xml:space="preserve"> αφορά την Νομική Υπηρεσία. Στο σημείο αυτό επεσήμανα και επισημαίνω και τώρα ότι είναι διακριτός ο ρόλος της σε σχέση με την Επιστημονική Υπηρεσία της Βουλής, η οποία λόγω της ιδιαιτερότητας και της σοβαρότητάς της κατοχυρ</w:t>
      </w:r>
      <w:r>
        <w:rPr>
          <w:rFonts w:eastAsia="Times New Roman" w:cs="Times New Roman"/>
          <w:szCs w:val="24"/>
        </w:rPr>
        <w:t>ώνεται στα άρθρα 160 με 163 του Κανονισμού της Βουλής του Α’ Μέρους. Κατοχυρώνεται η λειτουργία της, τα συμβούλιά της. Κα</w:t>
      </w:r>
      <w:r>
        <w:rPr>
          <w:rFonts w:eastAsia="Times New Roman" w:cs="Times New Roman"/>
          <w:szCs w:val="24"/>
        </w:rPr>
        <w:t>μ</w:t>
      </w:r>
      <w:r>
        <w:rPr>
          <w:rFonts w:eastAsia="Times New Roman" w:cs="Times New Roman"/>
          <w:szCs w:val="24"/>
        </w:rPr>
        <w:t>μία σχέση το ένα με το άλλο. Είναι διακριτοί οι ρόλοι και συνεπώς μετά και μια νομοτεχνική βελτίωση που είδα ,που δεν αφορά την Επιστη</w:t>
      </w:r>
      <w:r>
        <w:rPr>
          <w:rFonts w:eastAsia="Times New Roman" w:cs="Times New Roman"/>
          <w:szCs w:val="24"/>
        </w:rPr>
        <w:t xml:space="preserve">μονική Υπηρεσία αλλά το Νομικό Συμβούλιο του Κράτους, νομίζω ότι είναι σαφές πλέον για τι πράγμα μιλάμε. Δεν έχουμε ούτε μπορούμε να οδηγηθούμε σε σύγκρουση οποιασδήποτε αρχής ή των επιτροπών. </w:t>
      </w:r>
    </w:p>
    <w:p w14:paraId="33B961E9"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Για τα άρθρα 29 και 30</w:t>
      </w:r>
      <w:r>
        <w:rPr>
          <w:rFonts w:eastAsia="Times New Roman" w:cs="Times New Roman"/>
          <w:szCs w:val="24"/>
        </w:rPr>
        <w:t>,</w:t>
      </w:r>
      <w:r>
        <w:rPr>
          <w:rFonts w:eastAsia="Times New Roman" w:cs="Times New Roman"/>
          <w:szCs w:val="24"/>
        </w:rPr>
        <w:t xml:space="preserve"> έγινε μια νομοτεχνική βελτίωση όσον αφ</w:t>
      </w:r>
      <w:r>
        <w:rPr>
          <w:rFonts w:eastAsia="Times New Roman" w:cs="Times New Roman"/>
          <w:szCs w:val="24"/>
        </w:rPr>
        <w:t xml:space="preserve">ορά στη μεταβατική διάταξη. Θα ήθελα και πάλι να επισημάνω ότι είναι μεταβατική διάταξη και έτσι πρέπει να ιδωθεί. Δηλαδή έρχεται να θεραπεύσει </w:t>
      </w:r>
      <w:r>
        <w:rPr>
          <w:rFonts w:eastAsia="Times New Roman" w:cs="Times New Roman"/>
          <w:szCs w:val="24"/>
        </w:rPr>
        <w:t xml:space="preserve">προσωρινά </w:t>
      </w:r>
      <w:r>
        <w:rPr>
          <w:rFonts w:eastAsia="Times New Roman" w:cs="Times New Roman"/>
          <w:szCs w:val="24"/>
        </w:rPr>
        <w:t xml:space="preserve">μέχρι τη λειτουργία των πραγμάτων. Σε κάθε περίπτωση με τις εξηγήσεις οι </w:t>
      </w:r>
      <w:r>
        <w:rPr>
          <w:rFonts w:eastAsia="Times New Roman" w:cs="Times New Roman"/>
          <w:szCs w:val="24"/>
        </w:rPr>
        <w:lastRenderedPageBreak/>
        <w:t>οποίες δόθηκαν και κάποια νομ</w:t>
      </w:r>
      <w:r>
        <w:rPr>
          <w:rFonts w:eastAsia="Times New Roman" w:cs="Times New Roman"/>
          <w:szCs w:val="24"/>
        </w:rPr>
        <w:t xml:space="preserve">οτεχνική βελτίωση που έχει κατατεθεί, νομίζω ότι και εκεί οι όποιοι φόβοι μπορεί να ηγέρθησαν πρέπει να καταπραϋνθούν. </w:t>
      </w:r>
    </w:p>
    <w:p w14:paraId="33B961E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Τέλος, έρχομαι στο κανάλι.</w:t>
      </w:r>
    </w:p>
    <w:p w14:paraId="33B961E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Το κανάλι της Βουλής παίζει κεντρικό ρόλο. Είναι ένα μέσο ενημέρωσης και οφείλει να είναι ανεξάρτητο από τη </w:t>
      </w:r>
      <w:r>
        <w:rPr>
          <w:rFonts w:eastAsia="Times New Roman" w:cs="Times New Roman"/>
          <w:szCs w:val="24"/>
        </w:rPr>
        <w:t xml:space="preserve">μια πλευρά. Από την άλλη πλευρά έχουμε κάποιες διασφαλίσεις. Δηλαδή έχουμε εμπλοκή της Επιτροπής Κανονισμού της Βουλής στη διαδικασία αυτή και της </w:t>
      </w:r>
      <w:proofErr w:type="spellStart"/>
      <w:r>
        <w:rPr>
          <w:rFonts w:eastAsia="Times New Roman" w:cs="Times New Roman"/>
          <w:szCs w:val="24"/>
        </w:rPr>
        <w:t>Ολομελείας</w:t>
      </w:r>
      <w:proofErr w:type="spellEnd"/>
      <w:r>
        <w:rPr>
          <w:rFonts w:eastAsia="Times New Roman" w:cs="Times New Roman"/>
          <w:szCs w:val="24"/>
        </w:rPr>
        <w:t xml:space="preserve"> εμμέσως ή αμέσως κάποια στιγμή αν χρειαστεί. Δεν πρέπει να παραλείψουμε και την ύπαρξη του άρθρου </w:t>
      </w:r>
      <w:r>
        <w:rPr>
          <w:rFonts w:eastAsia="Times New Roman" w:cs="Times New Roman"/>
          <w:szCs w:val="24"/>
        </w:rPr>
        <w:t>της Επιτροπής Δεοντολογίας</w:t>
      </w:r>
      <w:r>
        <w:rPr>
          <w:rFonts w:eastAsia="Times New Roman" w:cs="Times New Roman"/>
          <w:szCs w:val="24"/>
        </w:rPr>
        <w:t>,</w:t>
      </w:r>
      <w:r>
        <w:rPr>
          <w:rFonts w:eastAsia="Times New Roman" w:cs="Times New Roman"/>
          <w:szCs w:val="24"/>
        </w:rPr>
        <w:t xml:space="preserve"> που επιλαμβάνεται ζητημάτων που μπορεί να προκύψουν. Είναι </w:t>
      </w:r>
      <w:proofErr w:type="spellStart"/>
      <w:r>
        <w:rPr>
          <w:rFonts w:eastAsia="Times New Roman" w:cs="Times New Roman"/>
          <w:szCs w:val="24"/>
        </w:rPr>
        <w:t>διασφαλιστική</w:t>
      </w:r>
      <w:proofErr w:type="spellEnd"/>
      <w:r>
        <w:rPr>
          <w:rFonts w:eastAsia="Times New Roman" w:cs="Times New Roman"/>
          <w:szCs w:val="24"/>
        </w:rPr>
        <w:t xml:space="preserve"> και ως προς τον έλεγχο του καναλιού αλλά γενικά τον έλεγχο για το αν συμβεί οτιδήποτε ή υπάρξει κάποια παραβίαση. Είναι κι αυτό ένα στοιχείο</w:t>
      </w:r>
      <w:r>
        <w:rPr>
          <w:rFonts w:eastAsia="Times New Roman" w:cs="Times New Roman"/>
          <w:szCs w:val="24"/>
        </w:rPr>
        <w:t>,</w:t>
      </w:r>
      <w:r>
        <w:rPr>
          <w:rFonts w:eastAsia="Times New Roman" w:cs="Times New Roman"/>
          <w:szCs w:val="24"/>
        </w:rPr>
        <w:t xml:space="preserve"> που δεν πρέπε</w:t>
      </w:r>
      <w:r>
        <w:rPr>
          <w:rFonts w:eastAsia="Times New Roman" w:cs="Times New Roman"/>
          <w:szCs w:val="24"/>
        </w:rPr>
        <w:t xml:space="preserve">ι να παραλείπουμε. Αυτή η επιτροπή έχει σημαίνοντα ρόλο </w:t>
      </w:r>
      <w:r>
        <w:rPr>
          <w:rFonts w:eastAsia="Times New Roman" w:cs="Times New Roman"/>
          <w:szCs w:val="24"/>
        </w:rPr>
        <w:t>κ</w:t>
      </w:r>
      <w:r>
        <w:rPr>
          <w:rFonts w:eastAsia="Times New Roman" w:cs="Times New Roman"/>
          <w:szCs w:val="24"/>
        </w:rPr>
        <w:t xml:space="preserve">αι </w:t>
      </w:r>
      <w:r>
        <w:rPr>
          <w:rFonts w:eastAsia="Times New Roman" w:cs="Times New Roman"/>
          <w:szCs w:val="24"/>
        </w:rPr>
        <w:lastRenderedPageBreak/>
        <w:t xml:space="preserve">έχει, όπως είδατε, εξέχουσες προσωπικότητες. Τέλος, δεν είναι απόντες από τη διαδικασία αυτή οι εργαζόμενοι του καναλιού. </w:t>
      </w:r>
    </w:p>
    <w:p w14:paraId="33B961E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Κλείνω, κύριε Πρόεδρε, ευχόμενος όπως είπα και στην αρχή</w:t>
      </w:r>
      <w:r>
        <w:rPr>
          <w:rFonts w:eastAsia="Times New Roman" w:cs="Times New Roman"/>
          <w:szCs w:val="24"/>
        </w:rPr>
        <w:t>,</w:t>
      </w:r>
      <w:r>
        <w:rPr>
          <w:rFonts w:eastAsia="Times New Roman" w:cs="Times New Roman"/>
          <w:szCs w:val="24"/>
        </w:rPr>
        <w:t xml:space="preserve"> η ίδια συζήτηση</w:t>
      </w:r>
      <w:r>
        <w:rPr>
          <w:rFonts w:eastAsia="Times New Roman" w:cs="Times New Roman"/>
          <w:szCs w:val="24"/>
        </w:rPr>
        <w:t xml:space="preserve"> να γίνει και στο 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έρος του Κανονισμού της Βουλής. Θα ήθελα κι εγώ να πω ευχαριστίες προς τους υπαλλήλους. Πλην όμως υπάρχει ο κίνδυνος να παρεξηγηθώ «αφού είπαν όλοι, λες και συ τώρα». Εγώ απλά αυτό το οποίο έχω να πω -και πιστεύω ότι έχει καλλιεργηθεί</w:t>
      </w:r>
      <w:r>
        <w:rPr>
          <w:rFonts w:eastAsia="Times New Roman" w:cs="Times New Roman"/>
          <w:szCs w:val="24"/>
        </w:rPr>
        <w:t xml:space="preserve"> από όλα τα κόμματα και από εμένα προσωπικά- είναι ότι αυτό αποδεικνύεται εμπράκτως. </w:t>
      </w:r>
      <w:r>
        <w:rPr>
          <w:rFonts w:eastAsia="Times New Roman" w:cs="Times New Roman"/>
          <w:szCs w:val="24"/>
        </w:rPr>
        <w:t>Έ</w:t>
      </w:r>
      <w:r>
        <w:rPr>
          <w:rFonts w:eastAsia="Times New Roman" w:cs="Times New Roman"/>
          <w:szCs w:val="24"/>
        </w:rPr>
        <w:t xml:space="preserve">χω την αίσθηση ότι βιώνοντας τη συνεργασία που έχουν οι υπάλληλοι μαζί </w:t>
      </w:r>
      <w:r>
        <w:rPr>
          <w:rFonts w:eastAsia="Times New Roman" w:cs="Times New Roman"/>
          <w:szCs w:val="24"/>
        </w:rPr>
        <w:t>μας,</w:t>
      </w:r>
      <w:r>
        <w:rPr>
          <w:rFonts w:eastAsia="Times New Roman" w:cs="Times New Roman"/>
          <w:szCs w:val="24"/>
        </w:rPr>
        <w:t xml:space="preserve"> είναι αυτό το οποίο αντιλαμβάνονται κι εκείνοι.</w:t>
      </w:r>
    </w:p>
    <w:p w14:paraId="33B961E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Ευχαριστώ πολύ.</w:t>
      </w:r>
    </w:p>
    <w:p w14:paraId="33B961EE"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w:t>
      </w:r>
      <w:r>
        <w:rPr>
          <w:rFonts w:eastAsia="Times New Roman" w:cs="Times New Roman"/>
          <w:b/>
          <w:szCs w:val="24"/>
        </w:rPr>
        <w:t xml:space="preserve">δουλοπούλου): </w:t>
      </w:r>
      <w:r>
        <w:rPr>
          <w:rFonts w:eastAsia="Times New Roman" w:cs="Times New Roman"/>
          <w:szCs w:val="24"/>
        </w:rPr>
        <w:t xml:space="preserve">Ο κ. </w:t>
      </w:r>
      <w:proofErr w:type="spellStart"/>
      <w:r>
        <w:rPr>
          <w:rFonts w:eastAsia="Times New Roman" w:cs="Times New Roman"/>
          <w:szCs w:val="24"/>
        </w:rPr>
        <w:t>Τραγάκης</w:t>
      </w:r>
      <w:proofErr w:type="spellEnd"/>
      <w:r>
        <w:rPr>
          <w:rFonts w:eastAsia="Times New Roman" w:cs="Times New Roman"/>
          <w:szCs w:val="24"/>
        </w:rPr>
        <w:t xml:space="preserve"> έχει τον λόγο.</w:t>
      </w:r>
    </w:p>
    <w:p w14:paraId="33B961EF"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Έχω να απαντήσω σε πολλά. </w:t>
      </w:r>
    </w:p>
    <w:p w14:paraId="33B961F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Εγώ δεν θα μπω στον πειρασμό να απαντήσω σε πολιτικά θέματα</w:t>
      </w:r>
      <w:r>
        <w:rPr>
          <w:rFonts w:eastAsia="Times New Roman" w:cs="Times New Roman"/>
          <w:szCs w:val="24"/>
        </w:rPr>
        <w:t>,</w:t>
      </w:r>
      <w:r>
        <w:rPr>
          <w:rFonts w:eastAsia="Times New Roman" w:cs="Times New Roman"/>
          <w:szCs w:val="24"/>
        </w:rPr>
        <w:t xml:space="preserve"> διότι εξ</w:t>
      </w:r>
      <w:r>
        <w:rPr>
          <w:rFonts w:eastAsia="Times New Roman" w:cs="Times New Roman"/>
          <w:szCs w:val="24"/>
        </w:rPr>
        <w:t xml:space="preserve">αρχής είπα ότι είναι άλλη η διαδικασία για τον Κανονισμό της Βουλής. Μάλιστα είπα ότι είναι μια τελείως συναινετική διαδικασία. Οφείλω όμως να απαντήσω σε μερικά πράγματα. </w:t>
      </w:r>
    </w:p>
    <w:p w14:paraId="33B961F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Χαίρομαι κατ’ αρχάς που ο κ. </w:t>
      </w:r>
      <w:proofErr w:type="spellStart"/>
      <w:r>
        <w:rPr>
          <w:rFonts w:eastAsia="Times New Roman" w:cs="Times New Roman"/>
          <w:szCs w:val="24"/>
        </w:rPr>
        <w:t>Βούτσης</w:t>
      </w:r>
      <w:proofErr w:type="spellEnd"/>
      <w:r>
        <w:rPr>
          <w:rFonts w:eastAsia="Times New Roman" w:cs="Times New Roman"/>
          <w:szCs w:val="24"/>
        </w:rPr>
        <w:t>, ο Πρόεδρος της Βουλής</w:t>
      </w:r>
      <w:r>
        <w:rPr>
          <w:rFonts w:eastAsia="Times New Roman" w:cs="Times New Roman"/>
          <w:szCs w:val="24"/>
        </w:rPr>
        <w:t>,</w:t>
      </w:r>
      <w:r>
        <w:rPr>
          <w:rFonts w:eastAsia="Times New Roman" w:cs="Times New Roman"/>
          <w:szCs w:val="24"/>
        </w:rPr>
        <w:t xml:space="preserve"> συμφώνησε απόλυτα μ’ α</w:t>
      </w:r>
      <w:r>
        <w:rPr>
          <w:rFonts w:eastAsia="Times New Roman" w:cs="Times New Roman"/>
          <w:szCs w:val="24"/>
        </w:rPr>
        <w:t xml:space="preserve">υτά που εντόπισε ο </w:t>
      </w:r>
      <w:r>
        <w:rPr>
          <w:rFonts w:eastAsia="Times New Roman" w:cs="Times New Roman"/>
          <w:szCs w:val="24"/>
        </w:rPr>
        <w:t>Α</w:t>
      </w:r>
      <w:r>
        <w:rPr>
          <w:rFonts w:eastAsia="Times New Roman" w:cs="Times New Roman"/>
          <w:szCs w:val="24"/>
        </w:rPr>
        <w:t xml:space="preserve">ρχηγός της Αξιωματικής Αντιπολίτευσης για τις σχέσεις Βουλής-Κυβέρνησης και τις δυσκολίες που υπάρχουν. Δεν θέλω να αναφερθώ σε λεπτομέρειες. </w:t>
      </w:r>
    </w:p>
    <w:p w14:paraId="33B961F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Ο κύριος Πρόεδρος είπε ότι έγιναν παράπονα από τον Αρχηγό της Αξιωματικής Αντιπολίτευσης, τα </w:t>
      </w:r>
      <w:r>
        <w:rPr>
          <w:rFonts w:eastAsia="Times New Roman" w:cs="Times New Roman"/>
          <w:szCs w:val="24"/>
        </w:rPr>
        <w:t>οποία ήταν εύλογα. Να σας θυμίσω, κύριε Πρόεδρε, ότι στη Διάσκεψη των Προέδρων έχω θέσει επανειλημμένως το θέμα</w:t>
      </w:r>
      <w:r>
        <w:rPr>
          <w:rFonts w:eastAsia="Times New Roman" w:cs="Times New Roman"/>
          <w:szCs w:val="24"/>
        </w:rPr>
        <w:t>,</w:t>
      </w:r>
      <w:r>
        <w:rPr>
          <w:rFonts w:eastAsia="Times New Roman" w:cs="Times New Roman"/>
          <w:szCs w:val="24"/>
        </w:rPr>
        <w:t xml:space="preserve"> ότι εκκρεμεί η πρόταση για τη σύσταση εξεταστικής επιτροπής</w:t>
      </w:r>
      <w:r>
        <w:rPr>
          <w:rFonts w:eastAsia="Times New Roman" w:cs="Times New Roman"/>
          <w:szCs w:val="24"/>
        </w:rPr>
        <w:t>,</w:t>
      </w:r>
      <w:r>
        <w:rPr>
          <w:rFonts w:eastAsia="Times New Roman" w:cs="Times New Roman"/>
          <w:szCs w:val="24"/>
        </w:rPr>
        <w:t xml:space="preserve"> που έχει υποβάλει η Νέα Δημοκρατία. Είναι μάλιστα πρόταση</w:t>
      </w:r>
      <w:r>
        <w:rPr>
          <w:rFonts w:eastAsia="Times New Roman" w:cs="Times New Roman"/>
          <w:szCs w:val="24"/>
        </w:rPr>
        <w:t>,</w:t>
      </w:r>
      <w:r>
        <w:rPr>
          <w:rFonts w:eastAsia="Times New Roman" w:cs="Times New Roman"/>
          <w:szCs w:val="24"/>
        </w:rPr>
        <w:t xml:space="preserve"> η οποία έχει υποβληθεί </w:t>
      </w:r>
      <w:r>
        <w:rPr>
          <w:rFonts w:eastAsia="Times New Roman" w:cs="Times New Roman"/>
          <w:szCs w:val="24"/>
        </w:rPr>
        <w:t xml:space="preserve">νωρίτερα από την πρόταση εξεταστικής </w:t>
      </w:r>
      <w:r>
        <w:rPr>
          <w:rFonts w:eastAsia="Times New Roman" w:cs="Times New Roman"/>
          <w:szCs w:val="24"/>
        </w:rPr>
        <w:lastRenderedPageBreak/>
        <w:t xml:space="preserve">επιτροπής που η Κυβέρνηση είχε υποβάλει. Νομίζω ότι δεν αφορά εσάς αυτό και γι’ αυτό δεν το αναφέρω. Αφορά την Κυβέρνηση. </w:t>
      </w:r>
    </w:p>
    <w:p w14:paraId="33B961F3" w14:textId="77777777" w:rsidR="009013B7" w:rsidRDefault="00F23ED3">
      <w:pPr>
        <w:spacing w:line="600" w:lineRule="auto"/>
        <w:ind w:firstLine="720"/>
        <w:jc w:val="both"/>
        <w:rPr>
          <w:rFonts w:eastAsia="Times New Roman"/>
          <w:szCs w:val="24"/>
        </w:rPr>
      </w:pPr>
      <w:r>
        <w:rPr>
          <w:rFonts w:eastAsia="Times New Roman"/>
          <w:szCs w:val="24"/>
        </w:rPr>
        <w:t>Δεν είναι δυνατόν να παραγνωρίζει η Κυβέρνηση</w:t>
      </w:r>
      <w:r>
        <w:rPr>
          <w:rFonts w:eastAsia="Times New Roman"/>
          <w:szCs w:val="24"/>
        </w:rPr>
        <w:t>,</w:t>
      </w:r>
      <w:r>
        <w:rPr>
          <w:rFonts w:eastAsia="Times New Roman"/>
          <w:szCs w:val="24"/>
        </w:rPr>
        <w:t xml:space="preserve"> το γεγονός ότι έχει υποβληθεί αίτημα που υπογράφε</w:t>
      </w:r>
      <w:r>
        <w:rPr>
          <w:rFonts w:eastAsia="Times New Roman"/>
          <w:szCs w:val="24"/>
        </w:rPr>
        <w:t xml:space="preserve">ι πρώτος ο Αρχηγός της Αξιωματικής Αντιπολίτευσης και όλη η Κοινοβουλευτική Ομάδα για τη σύσταση μιας εξεταστικής επιτροπής και να την αγνοεί. Χαίρομαι, όμως, που συμφωνήσατε κι εσείς με αυτά που ο Αρχηγός της Αξιωματικής Αντιπολίτευσης είπε. </w:t>
      </w:r>
    </w:p>
    <w:p w14:paraId="33B961F4" w14:textId="77777777" w:rsidR="009013B7" w:rsidRDefault="00F23ED3">
      <w:pPr>
        <w:spacing w:line="600" w:lineRule="auto"/>
        <w:ind w:firstLine="720"/>
        <w:jc w:val="both"/>
        <w:rPr>
          <w:rFonts w:eastAsia="Times New Roman"/>
          <w:szCs w:val="24"/>
        </w:rPr>
      </w:pPr>
      <w:r>
        <w:rPr>
          <w:rFonts w:eastAsia="Times New Roman"/>
          <w:szCs w:val="24"/>
        </w:rPr>
        <w:t>Χαίρομαι, επ</w:t>
      </w:r>
      <w:r>
        <w:rPr>
          <w:rFonts w:eastAsia="Times New Roman"/>
          <w:szCs w:val="24"/>
        </w:rPr>
        <w:t>ίσης, που ο κύριος Πρόεδρος αναγνώρισε ότι τέλη του 2014</w:t>
      </w:r>
      <w:r>
        <w:rPr>
          <w:rFonts w:eastAsia="Times New Roman"/>
          <w:szCs w:val="24"/>
        </w:rPr>
        <w:t>,</w:t>
      </w:r>
      <w:r>
        <w:rPr>
          <w:rFonts w:eastAsia="Times New Roman"/>
          <w:szCs w:val="24"/>
        </w:rPr>
        <w:t xml:space="preserve"> το προσωπικό της Βουλής ήταν ακριβώς το μισό από το 2004. Ακριβώς το μισό! </w:t>
      </w:r>
      <w:r>
        <w:rPr>
          <w:rFonts w:eastAsia="Times New Roman"/>
          <w:szCs w:val="24"/>
        </w:rPr>
        <w:t>Δ</w:t>
      </w:r>
      <w:r>
        <w:rPr>
          <w:rFonts w:eastAsia="Times New Roman"/>
          <w:szCs w:val="24"/>
        </w:rPr>
        <w:t xml:space="preserve">εν είναι υπερβολή, ήταν ακριβώς το μισό. </w:t>
      </w:r>
    </w:p>
    <w:p w14:paraId="33B961F5" w14:textId="77777777" w:rsidR="009013B7" w:rsidRDefault="00F23ED3">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Ακριβώς το διπλάσιο. Το 2015 με το 2004,</w:t>
      </w:r>
      <w:r>
        <w:rPr>
          <w:rFonts w:eastAsia="Times New Roman"/>
          <w:szCs w:val="24"/>
        </w:rPr>
        <w:t xml:space="preserve"> ήταν χίλιοι πεντακόσιοι και επτακόσιοι αντίστοιχα.</w:t>
      </w:r>
    </w:p>
    <w:p w14:paraId="33B961F6" w14:textId="77777777" w:rsidR="009013B7" w:rsidRDefault="00F23ED3">
      <w:pPr>
        <w:spacing w:line="600" w:lineRule="auto"/>
        <w:ind w:firstLine="720"/>
        <w:jc w:val="both"/>
        <w:rPr>
          <w:rFonts w:eastAsia="Times New Roman"/>
          <w:szCs w:val="24"/>
        </w:rPr>
      </w:pPr>
      <w:r>
        <w:rPr>
          <w:rFonts w:eastAsia="Times New Roman"/>
          <w:b/>
          <w:szCs w:val="24"/>
        </w:rPr>
        <w:lastRenderedPageBreak/>
        <w:t>ΙΩΑΝΝΗΣ ΤΡΑΓΑΚΗΣ:</w:t>
      </w:r>
      <w:r>
        <w:rPr>
          <w:rFonts w:eastAsia="Times New Roman"/>
          <w:szCs w:val="24"/>
        </w:rPr>
        <w:t xml:space="preserve"> Όχι, το προσωπικό το οποίο έφυγε -αυτό εννοώ εγώ- από το 2008, όταν άρχισε κι έφευγε το προσωπικό κι έγιναν λιγότεροι κατά εξακόσιοι περίπου οι υπάλληλοι της Βουλής. </w:t>
      </w:r>
    </w:p>
    <w:p w14:paraId="33B961F7" w14:textId="77777777" w:rsidR="009013B7" w:rsidRDefault="00F23ED3">
      <w:pPr>
        <w:spacing w:line="600" w:lineRule="auto"/>
        <w:ind w:firstLine="720"/>
        <w:jc w:val="both"/>
        <w:rPr>
          <w:rFonts w:eastAsia="Times New Roman"/>
          <w:szCs w:val="24"/>
        </w:rPr>
      </w:pPr>
      <w:r>
        <w:rPr>
          <w:rFonts w:eastAsia="Times New Roman"/>
          <w:b/>
          <w:szCs w:val="24"/>
        </w:rPr>
        <w:t xml:space="preserve">ΝΙΚΟΛΑΟΣ ΒΟΥΤΣΗΣ </w:t>
      </w:r>
      <w:r>
        <w:rPr>
          <w:rFonts w:eastAsia="Times New Roman"/>
          <w:b/>
          <w:szCs w:val="24"/>
        </w:rPr>
        <w:t>(Πρόεδρος της Βουλής):</w:t>
      </w:r>
      <w:r>
        <w:rPr>
          <w:rFonts w:eastAsia="Times New Roman"/>
          <w:szCs w:val="24"/>
        </w:rPr>
        <w:t xml:space="preserve"> Να δούμε τα σχετικά στοιχεία.</w:t>
      </w:r>
    </w:p>
    <w:p w14:paraId="33B961F8"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Να τα δείτε τα σχετικά στοιχεία. Μπορεί να ήταν οι εθελούσιες ή το γεγονός ότι ήθελαν όλοι να προλάβουν ορισμένα πράγματα και είχαμε μια ραγδαία φυγή. Άρα είχαμε μείωση του υπαλληλικού </w:t>
      </w:r>
      <w:r>
        <w:rPr>
          <w:rFonts w:eastAsia="Times New Roman"/>
          <w:szCs w:val="24"/>
        </w:rPr>
        <w:t>προσωπικού.</w:t>
      </w:r>
    </w:p>
    <w:p w14:paraId="33B961F9" w14:textId="77777777" w:rsidR="009013B7" w:rsidRDefault="00F23ED3">
      <w:pPr>
        <w:spacing w:line="600" w:lineRule="auto"/>
        <w:ind w:firstLine="720"/>
        <w:jc w:val="both"/>
        <w:rPr>
          <w:rFonts w:eastAsia="Times New Roman"/>
          <w:szCs w:val="24"/>
        </w:rPr>
      </w:pPr>
      <w:r>
        <w:rPr>
          <w:rFonts w:eastAsia="Times New Roman"/>
          <w:szCs w:val="24"/>
        </w:rPr>
        <w:t xml:space="preserve">Σε ό,τι αφορά τους </w:t>
      </w:r>
      <w:r>
        <w:rPr>
          <w:rFonts w:eastAsia="Times New Roman"/>
          <w:szCs w:val="24"/>
        </w:rPr>
        <w:t>ε</w:t>
      </w:r>
      <w:r>
        <w:rPr>
          <w:rFonts w:eastAsia="Times New Roman"/>
          <w:szCs w:val="24"/>
        </w:rPr>
        <w:t xml:space="preserve">ιδικούς </w:t>
      </w:r>
      <w:r>
        <w:rPr>
          <w:rFonts w:eastAsia="Times New Roman"/>
          <w:szCs w:val="24"/>
        </w:rPr>
        <w:t>κ</w:t>
      </w:r>
      <w:r>
        <w:rPr>
          <w:rFonts w:eastAsia="Times New Roman"/>
          <w:szCs w:val="24"/>
        </w:rPr>
        <w:t>ανονισμούς, κύριε Πρόεδρε, θα σας θυμίσω ότι τον Νοέμβριο του 2015 είχαμε συμφωνήσει μαζί κι εσείς είχατε συναινέσει. Ήταν δέσμευση, δηλαδή. Το αίτημα είχε υποβληθεί από μένα. Δεσμευθήκατε όμως. Άρα η δέσμευσή σας ί</w:t>
      </w:r>
      <w:r>
        <w:rPr>
          <w:rFonts w:eastAsia="Times New Roman"/>
          <w:szCs w:val="24"/>
        </w:rPr>
        <w:t xml:space="preserve">σχυε από τότε, ότι έπρεπε να έρθουν και να ενσωματωθούν οι </w:t>
      </w:r>
      <w:r>
        <w:rPr>
          <w:rFonts w:eastAsia="Times New Roman"/>
          <w:szCs w:val="24"/>
        </w:rPr>
        <w:t>ε</w:t>
      </w:r>
      <w:r>
        <w:rPr>
          <w:rFonts w:eastAsia="Times New Roman"/>
          <w:szCs w:val="24"/>
        </w:rPr>
        <w:t xml:space="preserve">ιδικοί </w:t>
      </w:r>
      <w:r>
        <w:rPr>
          <w:rFonts w:eastAsia="Times New Roman"/>
          <w:szCs w:val="24"/>
        </w:rPr>
        <w:t>κ</w:t>
      </w:r>
      <w:r>
        <w:rPr>
          <w:rFonts w:eastAsia="Times New Roman"/>
          <w:szCs w:val="24"/>
        </w:rPr>
        <w:t xml:space="preserve">ανονισμοί. Γι’ αυτό κι εγώ χαιρέτισα την ενσωμάτωση των </w:t>
      </w:r>
      <w:r>
        <w:rPr>
          <w:rFonts w:eastAsia="Times New Roman"/>
          <w:szCs w:val="24"/>
        </w:rPr>
        <w:t>ε</w:t>
      </w:r>
      <w:r>
        <w:rPr>
          <w:rFonts w:eastAsia="Times New Roman"/>
          <w:szCs w:val="24"/>
        </w:rPr>
        <w:t xml:space="preserve">ιδικών </w:t>
      </w:r>
      <w:r>
        <w:rPr>
          <w:rFonts w:eastAsia="Times New Roman"/>
          <w:szCs w:val="24"/>
        </w:rPr>
        <w:t>κ</w:t>
      </w:r>
      <w:r>
        <w:rPr>
          <w:rFonts w:eastAsia="Times New Roman"/>
          <w:szCs w:val="24"/>
        </w:rPr>
        <w:t xml:space="preserve">ανονισμών σαν ένα πολύ θετικό βήμα. </w:t>
      </w:r>
    </w:p>
    <w:p w14:paraId="33B961FA" w14:textId="77777777" w:rsidR="009013B7" w:rsidRDefault="00F23ED3">
      <w:pPr>
        <w:spacing w:line="600" w:lineRule="auto"/>
        <w:ind w:firstLine="720"/>
        <w:jc w:val="both"/>
        <w:rPr>
          <w:rFonts w:eastAsia="Times New Roman"/>
          <w:szCs w:val="24"/>
        </w:rPr>
      </w:pPr>
      <w:r>
        <w:rPr>
          <w:rFonts w:eastAsia="Times New Roman"/>
          <w:szCs w:val="24"/>
        </w:rPr>
        <w:lastRenderedPageBreak/>
        <w:t xml:space="preserve">Θα ήθελα να σας απαντήσω, κύριε Πρόεδρε, και στο θέμα το οποίο θέσατε, ότι οι </w:t>
      </w:r>
      <w:r>
        <w:rPr>
          <w:rFonts w:eastAsia="Times New Roman"/>
          <w:szCs w:val="24"/>
        </w:rPr>
        <w:t>ε</w:t>
      </w:r>
      <w:r>
        <w:rPr>
          <w:rFonts w:eastAsia="Times New Roman"/>
          <w:szCs w:val="24"/>
        </w:rPr>
        <w:t xml:space="preserve">ιδικοί </w:t>
      </w:r>
      <w:r>
        <w:rPr>
          <w:rFonts w:eastAsia="Times New Roman"/>
          <w:szCs w:val="24"/>
        </w:rPr>
        <w:t>κ</w:t>
      </w:r>
      <w:r>
        <w:rPr>
          <w:rFonts w:eastAsia="Times New Roman"/>
          <w:szCs w:val="24"/>
        </w:rPr>
        <w:t>ανονισμοί δημιουργούσαν πελατειακές σχέσεις. Το είπατε αλλά είπατε μετά -συμπληρώνοντάς το- ότι χρειάζονταν</w:t>
      </w:r>
      <w:r>
        <w:rPr>
          <w:rFonts w:eastAsia="Times New Roman"/>
          <w:szCs w:val="24"/>
        </w:rPr>
        <w:t>,</w:t>
      </w:r>
      <w:r>
        <w:rPr>
          <w:rFonts w:eastAsia="Times New Roman"/>
          <w:szCs w:val="24"/>
        </w:rPr>
        <w:t xml:space="preserve"> διότι βάσει των </w:t>
      </w:r>
      <w:r>
        <w:rPr>
          <w:rFonts w:eastAsia="Times New Roman"/>
          <w:szCs w:val="24"/>
        </w:rPr>
        <w:t>ε</w:t>
      </w:r>
      <w:r>
        <w:rPr>
          <w:rFonts w:eastAsia="Times New Roman"/>
          <w:szCs w:val="24"/>
        </w:rPr>
        <w:t xml:space="preserve">ιδικών </w:t>
      </w:r>
      <w:r>
        <w:rPr>
          <w:rFonts w:eastAsia="Times New Roman"/>
          <w:szCs w:val="24"/>
        </w:rPr>
        <w:t>κ</w:t>
      </w:r>
      <w:r>
        <w:rPr>
          <w:rFonts w:eastAsia="Times New Roman"/>
          <w:szCs w:val="24"/>
        </w:rPr>
        <w:t xml:space="preserve">ανονισμών δημιουργούνται ορισμένες μονάδες, οργανικές μονάδες, οι οποίες ήταν απαραίτητο να πλαισιωθούν από ένα ορισμένο </w:t>
      </w:r>
      <w:r>
        <w:rPr>
          <w:rFonts w:eastAsia="Times New Roman"/>
          <w:szCs w:val="24"/>
        </w:rPr>
        <w:t xml:space="preserve">προσωπικό με ορισμένες ικανότητες και ορισμένα προσόντα. </w:t>
      </w:r>
    </w:p>
    <w:p w14:paraId="33B961FB" w14:textId="77777777" w:rsidR="009013B7" w:rsidRDefault="00F23ED3">
      <w:pPr>
        <w:spacing w:line="600" w:lineRule="auto"/>
        <w:ind w:firstLine="720"/>
        <w:jc w:val="both"/>
        <w:rPr>
          <w:rFonts w:eastAsia="Times New Roman"/>
          <w:szCs w:val="24"/>
        </w:rPr>
      </w:pPr>
      <w:r>
        <w:rPr>
          <w:rFonts w:eastAsia="Times New Roman"/>
          <w:szCs w:val="24"/>
        </w:rPr>
        <w:t>Θα ήθελα να μπω τώρα και στο θέμα του οργανογράμματος. Εγώ θα συμφωνήσω μαζί σας. Δεν δημιουργεί πολλές νέες θέσεις. Δημιουργεί, αλλά δεν δημιουργεί στο σημείο που να αφήνει υπονοούμενα. Διότι παραγ</w:t>
      </w:r>
      <w:r>
        <w:rPr>
          <w:rFonts w:eastAsia="Times New Roman"/>
          <w:szCs w:val="24"/>
        </w:rPr>
        <w:t>νωρίζεται το γεγονός ότι οι θέσεις οι οποίες προβλέπονται βάσει του οργανογράμματος</w:t>
      </w:r>
      <w:r>
        <w:rPr>
          <w:rFonts w:eastAsia="Times New Roman"/>
          <w:szCs w:val="24"/>
        </w:rPr>
        <w:t>,</w:t>
      </w:r>
      <w:r>
        <w:rPr>
          <w:rFonts w:eastAsia="Times New Roman"/>
          <w:szCs w:val="24"/>
        </w:rPr>
        <w:t xml:space="preserve"> είναι από την ενσωμάτωση των </w:t>
      </w:r>
      <w:r>
        <w:rPr>
          <w:rFonts w:eastAsia="Times New Roman"/>
          <w:szCs w:val="24"/>
        </w:rPr>
        <w:t>ε</w:t>
      </w:r>
      <w:r>
        <w:rPr>
          <w:rFonts w:eastAsia="Times New Roman"/>
          <w:szCs w:val="24"/>
        </w:rPr>
        <w:t xml:space="preserve">ιδικών </w:t>
      </w:r>
      <w:r>
        <w:rPr>
          <w:rFonts w:eastAsia="Times New Roman"/>
          <w:szCs w:val="24"/>
        </w:rPr>
        <w:t>κ</w:t>
      </w:r>
      <w:r>
        <w:rPr>
          <w:rFonts w:eastAsia="Times New Roman"/>
          <w:szCs w:val="24"/>
        </w:rPr>
        <w:t>ανονισμών. Οφείλω να το πω, διότι εγώ θέλω να αποκαταστήσω την αλήθεια.</w:t>
      </w:r>
    </w:p>
    <w:p w14:paraId="33B961FC" w14:textId="77777777" w:rsidR="009013B7" w:rsidRDefault="00F23ED3">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w:t>
      </w:r>
      <w:r>
        <w:rPr>
          <w:rFonts w:eastAsia="Times New Roman"/>
          <w:szCs w:val="24"/>
        </w:rPr>
        <w:t>Μ</w:t>
      </w:r>
      <w:r>
        <w:rPr>
          <w:rFonts w:eastAsia="Times New Roman"/>
          <w:szCs w:val="24"/>
        </w:rPr>
        <w:t>άλιστα, δεν έχουν πλ</w:t>
      </w:r>
      <w:r>
        <w:rPr>
          <w:rFonts w:eastAsia="Times New Roman"/>
          <w:szCs w:val="24"/>
        </w:rPr>
        <w:t xml:space="preserve">ηρωθεί οι θέσεις αυτές. </w:t>
      </w:r>
    </w:p>
    <w:p w14:paraId="33B961FD" w14:textId="77777777" w:rsidR="009013B7" w:rsidRDefault="00F23ED3">
      <w:pPr>
        <w:spacing w:line="600" w:lineRule="auto"/>
        <w:ind w:firstLine="720"/>
        <w:jc w:val="both"/>
        <w:rPr>
          <w:rFonts w:eastAsia="Times New Roman"/>
          <w:szCs w:val="24"/>
        </w:rPr>
      </w:pPr>
      <w:r>
        <w:rPr>
          <w:rFonts w:eastAsia="Times New Roman"/>
          <w:b/>
          <w:szCs w:val="24"/>
        </w:rPr>
        <w:lastRenderedPageBreak/>
        <w:t>ΙΩΑΝΝΗΣ ΤΡΑΓΑΚΗΣ:</w:t>
      </w:r>
      <w:r>
        <w:rPr>
          <w:rFonts w:eastAsia="Times New Roman"/>
          <w:szCs w:val="24"/>
        </w:rPr>
        <w:t xml:space="preserve"> Κύριε Πρόεδρε, θέλω να αποκαταστήσω την αλήθεια. Άλλο είπαν οι δύο συνάδελφοι οι προερχόμενοι από το ΠΑΣΟΚ. Είπαν ότι υπάρχει πρόθεση και βάσει του οργανογράμματος μας, δίνεται το δικαίωμα κ.λπ.. Όχι σε σας. Μάλισ</w:t>
      </w:r>
      <w:r>
        <w:rPr>
          <w:rFonts w:eastAsia="Times New Roman"/>
          <w:szCs w:val="24"/>
        </w:rPr>
        <w:t xml:space="preserve">τα ο κ. Παπαθεοδώρου ήταν πολύ προσεκτικός στην </w:t>
      </w:r>
      <w:r>
        <w:rPr>
          <w:rFonts w:eastAsia="Times New Roman"/>
          <w:szCs w:val="24"/>
        </w:rPr>
        <w:t>ε</w:t>
      </w:r>
      <w:r>
        <w:rPr>
          <w:rFonts w:eastAsia="Times New Roman"/>
          <w:szCs w:val="24"/>
        </w:rPr>
        <w:t xml:space="preserve">πιτροπή και μου έκανε εντύπωση όταν είπε, «Κύριε Πρόεδρε, αυτά που θα πω δεν αφορούν εσάς, αφορούν τον μελλοντικό πρόεδρο ο οποίος μπορεί να είναι ένας οποιοσδήποτε άλλος». Αυτό το λέω για να λυθεί και αυτή </w:t>
      </w:r>
      <w:r>
        <w:rPr>
          <w:rFonts w:eastAsia="Times New Roman"/>
          <w:szCs w:val="24"/>
        </w:rPr>
        <w:t xml:space="preserve">η παρεξήγηση, γιατί είδα ότι διασταυρώσατε ξίφη και δεν έπρεπε μια τέτοια μέρα να υπάρχουν τέτοιες αντιδράσεις. </w:t>
      </w:r>
    </w:p>
    <w:p w14:paraId="33B961FE" w14:textId="77777777" w:rsidR="009013B7" w:rsidRDefault="00F23ED3">
      <w:pPr>
        <w:spacing w:line="600" w:lineRule="auto"/>
        <w:ind w:firstLine="720"/>
        <w:jc w:val="both"/>
        <w:rPr>
          <w:rFonts w:eastAsia="Times New Roman"/>
          <w:szCs w:val="24"/>
        </w:rPr>
      </w:pPr>
      <w:r>
        <w:rPr>
          <w:rFonts w:eastAsia="Times New Roman"/>
          <w:szCs w:val="24"/>
        </w:rPr>
        <w:t xml:space="preserve">Χαίρομαι και χαιρετίζω τη δέσμευσή σας -γιατί ήταν δέσμευση για μένα αφού το είπατε εσείς- ότι ο πρώτος </w:t>
      </w:r>
      <w:r>
        <w:rPr>
          <w:rFonts w:eastAsia="Times New Roman"/>
          <w:szCs w:val="24"/>
        </w:rPr>
        <w:t>ε</w:t>
      </w:r>
      <w:r>
        <w:rPr>
          <w:rFonts w:eastAsia="Times New Roman"/>
          <w:szCs w:val="24"/>
        </w:rPr>
        <w:t xml:space="preserve">ιδικός </w:t>
      </w:r>
      <w:r>
        <w:rPr>
          <w:rFonts w:eastAsia="Times New Roman"/>
          <w:szCs w:val="24"/>
        </w:rPr>
        <w:t>θ</w:t>
      </w:r>
      <w:r>
        <w:rPr>
          <w:rFonts w:eastAsia="Times New Roman"/>
          <w:szCs w:val="24"/>
        </w:rPr>
        <w:t xml:space="preserve">εματικός </w:t>
      </w:r>
      <w:r>
        <w:rPr>
          <w:rFonts w:eastAsia="Times New Roman"/>
          <w:szCs w:val="24"/>
        </w:rPr>
        <w:t>γ</w:t>
      </w:r>
      <w:r>
        <w:rPr>
          <w:rFonts w:eastAsia="Times New Roman"/>
          <w:szCs w:val="24"/>
        </w:rPr>
        <w:t>ραμματέας που θα ορι</w:t>
      </w:r>
      <w:r>
        <w:rPr>
          <w:rFonts w:eastAsia="Times New Roman"/>
          <w:szCs w:val="24"/>
        </w:rPr>
        <w:t>στεί, θα προέρχεται από τη Βουλή. Αυτό μας δίνει το δικαίωμα</w:t>
      </w:r>
      <w:r>
        <w:rPr>
          <w:rFonts w:eastAsia="Times New Roman"/>
          <w:szCs w:val="24"/>
        </w:rPr>
        <w:t>,</w:t>
      </w:r>
      <w:r>
        <w:rPr>
          <w:rFonts w:eastAsia="Times New Roman"/>
          <w:szCs w:val="24"/>
        </w:rPr>
        <w:t xml:space="preserve"> να ευελπιστούμε ότι ένα από τα στελέχη της Βουλής θα είναι εκείνος ο οποίος θα δώσει τη συνέχεια. Γιατί όπως είχα πει και στην </w:t>
      </w:r>
      <w:r>
        <w:rPr>
          <w:rFonts w:eastAsia="Times New Roman"/>
          <w:szCs w:val="24"/>
        </w:rPr>
        <w:t>ε</w:t>
      </w:r>
      <w:r>
        <w:rPr>
          <w:rFonts w:eastAsia="Times New Roman"/>
          <w:szCs w:val="24"/>
        </w:rPr>
        <w:t xml:space="preserve">πιτροπή, ο </w:t>
      </w:r>
      <w:r>
        <w:rPr>
          <w:rFonts w:eastAsia="Times New Roman"/>
          <w:szCs w:val="24"/>
        </w:rPr>
        <w:t>ε</w:t>
      </w:r>
      <w:r>
        <w:rPr>
          <w:rFonts w:eastAsia="Times New Roman"/>
          <w:szCs w:val="24"/>
        </w:rPr>
        <w:t xml:space="preserve">ιδικός </w:t>
      </w:r>
      <w:r>
        <w:rPr>
          <w:rFonts w:eastAsia="Times New Roman"/>
          <w:szCs w:val="24"/>
        </w:rPr>
        <w:t>θ</w:t>
      </w:r>
      <w:r>
        <w:rPr>
          <w:rFonts w:eastAsia="Times New Roman"/>
          <w:szCs w:val="24"/>
        </w:rPr>
        <w:t xml:space="preserve">εματικός </w:t>
      </w:r>
      <w:r>
        <w:rPr>
          <w:rFonts w:eastAsia="Times New Roman"/>
          <w:szCs w:val="24"/>
        </w:rPr>
        <w:t>γ</w:t>
      </w:r>
      <w:r>
        <w:rPr>
          <w:rFonts w:eastAsia="Times New Roman"/>
          <w:szCs w:val="24"/>
        </w:rPr>
        <w:t xml:space="preserve">ραμματέας είναι εκείνος ο οποίος </w:t>
      </w:r>
      <w:r>
        <w:rPr>
          <w:rFonts w:eastAsia="Times New Roman"/>
          <w:szCs w:val="24"/>
        </w:rPr>
        <w:lastRenderedPageBreak/>
        <w:t>δίν</w:t>
      </w:r>
      <w:r>
        <w:rPr>
          <w:rFonts w:eastAsia="Times New Roman"/>
          <w:szCs w:val="24"/>
        </w:rPr>
        <w:t xml:space="preserve">ει τη συνέχεια, γιατί και ο Γενικός Γραμματέας και ο Ειδικός Γραμματέας είναι μετακλητοί υπάλληλοι. </w:t>
      </w:r>
      <w:r>
        <w:rPr>
          <w:rFonts w:eastAsia="Times New Roman"/>
          <w:szCs w:val="24"/>
        </w:rPr>
        <w:t xml:space="preserve">Αυτό </w:t>
      </w:r>
      <w:r>
        <w:rPr>
          <w:rFonts w:eastAsia="Times New Roman"/>
          <w:szCs w:val="24"/>
        </w:rPr>
        <w:t xml:space="preserve">διορθώθηκε. </w:t>
      </w:r>
      <w:r>
        <w:rPr>
          <w:rFonts w:eastAsia="Times New Roman"/>
          <w:szCs w:val="24"/>
        </w:rPr>
        <w:t>Η</w:t>
      </w:r>
      <w:r>
        <w:rPr>
          <w:rFonts w:eastAsia="Times New Roman"/>
          <w:szCs w:val="24"/>
        </w:rPr>
        <w:t xml:space="preserve"> πρόταση ήταν -και του κ. Παπαθεοδώρου και δική μου και του κ. Λυκούδη αλλά και όλων των συνάδελφων- ότι δεν μπορεί ο </w:t>
      </w:r>
      <w:r>
        <w:rPr>
          <w:rFonts w:eastAsia="Times New Roman"/>
          <w:szCs w:val="24"/>
        </w:rPr>
        <w:t>ε</w:t>
      </w:r>
      <w:r>
        <w:rPr>
          <w:rFonts w:eastAsia="Times New Roman"/>
          <w:szCs w:val="24"/>
        </w:rPr>
        <w:t xml:space="preserve">ιδικός </w:t>
      </w:r>
      <w:r>
        <w:rPr>
          <w:rFonts w:eastAsia="Times New Roman"/>
          <w:szCs w:val="24"/>
        </w:rPr>
        <w:t>θ</w:t>
      </w:r>
      <w:r>
        <w:rPr>
          <w:rFonts w:eastAsia="Times New Roman"/>
          <w:szCs w:val="24"/>
        </w:rPr>
        <w:t xml:space="preserve">εματικός </w:t>
      </w:r>
      <w:r>
        <w:rPr>
          <w:rFonts w:eastAsia="Times New Roman"/>
          <w:szCs w:val="24"/>
        </w:rPr>
        <w:t>γ</w:t>
      </w:r>
      <w:r>
        <w:rPr>
          <w:rFonts w:eastAsia="Times New Roman"/>
          <w:szCs w:val="24"/>
        </w:rPr>
        <w:t xml:space="preserve">ραμματέας να προηγείται του Ειδικού Γραμματέα. </w:t>
      </w:r>
    </w:p>
    <w:p w14:paraId="33B961FF" w14:textId="77777777" w:rsidR="009013B7" w:rsidRDefault="00F23ED3">
      <w:pPr>
        <w:spacing w:line="600" w:lineRule="auto"/>
        <w:ind w:firstLine="720"/>
        <w:jc w:val="both"/>
        <w:rPr>
          <w:rFonts w:eastAsia="Times New Roman"/>
          <w:szCs w:val="24"/>
        </w:rPr>
      </w:pPr>
      <w:r>
        <w:rPr>
          <w:rFonts w:eastAsia="Times New Roman"/>
          <w:szCs w:val="24"/>
        </w:rPr>
        <w:t xml:space="preserve">Άρα με τη νομοτεχνική βελτίωση την οποία φέρατε, ο Γενικός Γραμματέας θα αναπληρώνεται από τον Ειδικό Γραμματέα και ο Ειδικός Γραμματέας θα αναπληρώνεται από τον </w:t>
      </w:r>
      <w:r>
        <w:rPr>
          <w:rFonts w:eastAsia="Times New Roman"/>
          <w:szCs w:val="24"/>
        </w:rPr>
        <w:t>ε</w:t>
      </w:r>
      <w:r>
        <w:rPr>
          <w:rFonts w:eastAsia="Times New Roman"/>
          <w:szCs w:val="24"/>
        </w:rPr>
        <w:t xml:space="preserve">ιδικό </w:t>
      </w:r>
      <w:r>
        <w:rPr>
          <w:rFonts w:eastAsia="Times New Roman"/>
          <w:szCs w:val="24"/>
        </w:rPr>
        <w:t>θ</w:t>
      </w:r>
      <w:r>
        <w:rPr>
          <w:rFonts w:eastAsia="Times New Roman"/>
          <w:szCs w:val="24"/>
        </w:rPr>
        <w:t xml:space="preserve">εματικό </w:t>
      </w:r>
      <w:r>
        <w:rPr>
          <w:rFonts w:eastAsia="Times New Roman"/>
          <w:szCs w:val="24"/>
        </w:rPr>
        <w:t>γ</w:t>
      </w:r>
      <w:r>
        <w:rPr>
          <w:rFonts w:eastAsia="Times New Roman"/>
          <w:szCs w:val="24"/>
        </w:rPr>
        <w:t>ραμματέα.</w:t>
      </w:r>
    </w:p>
    <w:p w14:paraId="33B96200" w14:textId="77777777" w:rsidR="009013B7" w:rsidRDefault="00F23ED3">
      <w:pPr>
        <w:spacing w:line="600" w:lineRule="auto"/>
        <w:ind w:firstLine="720"/>
        <w:jc w:val="both"/>
        <w:rPr>
          <w:rFonts w:eastAsia="Times New Roman"/>
          <w:szCs w:val="24"/>
        </w:rPr>
      </w:pPr>
      <w:r>
        <w:rPr>
          <w:rFonts w:eastAsia="Times New Roman"/>
          <w:szCs w:val="24"/>
        </w:rPr>
        <w:t xml:space="preserve">Για το </w:t>
      </w:r>
      <w:proofErr w:type="spellStart"/>
      <w:r>
        <w:rPr>
          <w:rFonts w:eastAsia="Times New Roman"/>
          <w:szCs w:val="24"/>
        </w:rPr>
        <w:t>π</w:t>
      </w:r>
      <w:r>
        <w:rPr>
          <w:rFonts w:eastAsia="Times New Roman"/>
          <w:szCs w:val="24"/>
        </w:rPr>
        <w:t>εριουσιολόγ</w:t>
      </w:r>
      <w:r>
        <w:rPr>
          <w:rFonts w:eastAsia="Times New Roman"/>
          <w:szCs w:val="24"/>
        </w:rPr>
        <w:t>ιο</w:t>
      </w:r>
      <w:proofErr w:type="spellEnd"/>
      <w:r>
        <w:rPr>
          <w:rFonts w:eastAsia="Times New Roman"/>
          <w:szCs w:val="24"/>
        </w:rPr>
        <w:t xml:space="preserve"> τώρα. Το θέμα του </w:t>
      </w:r>
      <w:proofErr w:type="spellStart"/>
      <w:r>
        <w:rPr>
          <w:rFonts w:eastAsia="Times New Roman"/>
          <w:szCs w:val="24"/>
        </w:rPr>
        <w:t>π</w:t>
      </w:r>
      <w:r>
        <w:rPr>
          <w:rFonts w:eastAsia="Times New Roman"/>
          <w:szCs w:val="24"/>
        </w:rPr>
        <w:t>εριουσιολογίου</w:t>
      </w:r>
      <w:proofErr w:type="spellEnd"/>
      <w:r>
        <w:rPr>
          <w:rFonts w:eastAsia="Times New Roman"/>
          <w:szCs w:val="24"/>
        </w:rPr>
        <w:t xml:space="preserve"> εγώ προσωπικά το θέτω πολλά χρόνια τώρα και λόγω και της </w:t>
      </w:r>
      <w:proofErr w:type="spellStart"/>
      <w:r>
        <w:rPr>
          <w:rFonts w:eastAsia="Times New Roman"/>
          <w:szCs w:val="24"/>
        </w:rPr>
        <w:t>ειδικότητάς</w:t>
      </w:r>
      <w:proofErr w:type="spellEnd"/>
      <w:r>
        <w:rPr>
          <w:rFonts w:eastAsia="Times New Roman"/>
          <w:szCs w:val="24"/>
        </w:rPr>
        <w:t xml:space="preserve"> μου, λόγω του ότι είμαι μηχανικός. Πράγματι υπάρχουν δυσκολίες. Πράγματι θα πρέπει να υπάρχει μια υπηρεσία</w:t>
      </w:r>
      <w:r>
        <w:rPr>
          <w:rFonts w:eastAsia="Times New Roman"/>
          <w:szCs w:val="24"/>
        </w:rPr>
        <w:t>,</w:t>
      </w:r>
      <w:r>
        <w:rPr>
          <w:rFonts w:eastAsia="Times New Roman"/>
          <w:szCs w:val="24"/>
        </w:rPr>
        <w:t xml:space="preserve"> η οποία να ασχοληθεί με αυτό το θέμα. </w:t>
      </w:r>
    </w:p>
    <w:p w14:paraId="33B96201" w14:textId="77777777" w:rsidR="009013B7" w:rsidRDefault="00F23ED3">
      <w:pPr>
        <w:spacing w:line="600" w:lineRule="auto"/>
        <w:ind w:firstLine="720"/>
        <w:jc w:val="both"/>
        <w:rPr>
          <w:rFonts w:eastAsia="Times New Roman"/>
          <w:szCs w:val="24"/>
        </w:rPr>
      </w:pPr>
      <w:r>
        <w:rPr>
          <w:rFonts w:eastAsia="Times New Roman"/>
          <w:szCs w:val="24"/>
        </w:rPr>
        <w:lastRenderedPageBreak/>
        <w:t>Βέβ</w:t>
      </w:r>
      <w:r>
        <w:rPr>
          <w:rFonts w:eastAsia="Times New Roman"/>
          <w:szCs w:val="24"/>
        </w:rPr>
        <w:t>αια αυτό που αναφέρατε για το οικόπεδο αυτό που υπάρχει εκεί στα Άνω Λιόσια, είναι ένα οικόπεδο το οποίο είχε δωριστεί στη Βουλή</w:t>
      </w:r>
      <w:r>
        <w:rPr>
          <w:rFonts w:eastAsia="Times New Roman"/>
          <w:szCs w:val="24"/>
        </w:rPr>
        <w:t>,</w:t>
      </w:r>
      <w:r>
        <w:rPr>
          <w:rFonts w:eastAsia="Times New Roman"/>
          <w:szCs w:val="24"/>
        </w:rPr>
        <w:t xml:space="preserve"> με την προϋπόθεση να μεταφερθεί εκεί η Βουλή. Δηλαδή ο δωρητής είχε βάλει προϋπόθεση –αν δεν </w:t>
      </w:r>
      <w:proofErr w:type="spellStart"/>
      <w:r>
        <w:rPr>
          <w:rFonts w:eastAsia="Times New Roman"/>
          <w:szCs w:val="24"/>
        </w:rPr>
        <w:t>απατώμαι</w:t>
      </w:r>
      <w:proofErr w:type="spellEnd"/>
      <w:r>
        <w:rPr>
          <w:rFonts w:eastAsia="Times New Roman"/>
          <w:szCs w:val="24"/>
        </w:rPr>
        <w:t>- ότι εκεί πρέπει να πάει</w:t>
      </w:r>
      <w:r>
        <w:rPr>
          <w:rFonts w:eastAsia="Times New Roman"/>
          <w:szCs w:val="24"/>
        </w:rPr>
        <w:t xml:space="preserve"> η Βουλή. Όπως αντιλαμβάνεστε, έγινε μια μελέτη μήπως πάνε κάποιες </w:t>
      </w:r>
      <w:r>
        <w:rPr>
          <w:rFonts w:eastAsia="Times New Roman"/>
          <w:szCs w:val="24"/>
        </w:rPr>
        <w:t>υ</w:t>
      </w:r>
      <w:r>
        <w:rPr>
          <w:rFonts w:eastAsia="Times New Roman"/>
          <w:szCs w:val="24"/>
        </w:rPr>
        <w:t xml:space="preserve">πηρεσίες της Βουλής. Είναι σε εκκρεμότητα το θέμα. Δεν έχει κλείσει. </w:t>
      </w:r>
    </w:p>
    <w:p w14:paraId="33B9620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Εγώ είδατε ότι αναφερόμενος στα ποσά του προϋπολογισμού της Βουλής</w:t>
      </w:r>
      <w:r>
        <w:rPr>
          <w:rFonts w:eastAsia="Times New Roman" w:cs="Times New Roman"/>
          <w:szCs w:val="24"/>
        </w:rPr>
        <w:t>,</w:t>
      </w:r>
      <w:r>
        <w:rPr>
          <w:rFonts w:eastAsia="Times New Roman" w:cs="Times New Roman"/>
          <w:szCs w:val="24"/>
        </w:rPr>
        <w:t xml:space="preserve"> που από 226.000.000 το 2009 πήγαν στα 136.000.000 </w:t>
      </w:r>
      <w:r>
        <w:rPr>
          <w:rFonts w:eastAsia="Times New Roman" w:cs="Times New Roman"/>
          <w:szCs w:val="24"/>
        </w:rPr>
        <w:t>τώρα το 2015 με ραγδαίες μειώσεις, δεν αναφέρθηκα καθόλου στη μείωση την περσινή με τη φετινή, διότι συνυπολόγισα και τα 11.000.000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απαιτούνται για την αναμόρφωση και διαμόρφωση της </w:t>
      </w:r>
      <w:proofErr w:type="spellStart"/>
      <w:r>
        <w:rPr>
          <w:rFonts w:eastAsia="Times New Roman" w:cs="Times New Roman"/>
          <w:szCs w:val="24"/>
        </w:rPr>
        <w:t>Μπενακείου</w:t>
      </w:r>
      <w:proofErr w:type="spellEnd"/>
      <w:r>
        <w:rPr>
          <w:rFonts w:eastAsia="Times New Roman" w:cs="Times New Roman"/>
          <w:szCs w:val="24"/>
        </w:rPr>
        <w:t xml:space="preserve"> Βιβλιοθήκης. Μαζί διεκδικήσαμε την Παλαιά Βουλή,</w:t>
      </w:r>
      <w:r>
        <w:rPr>
          <w:rFonts w:eastAsia="Times New Roman" w:cs="Times New Roman"/>
          <w:szCs w:val="24"/>
        </w:rPr>
        <w:t xml:space="preserve"> μαζί προσπαθούμε να κάνουμε και τις εργασίες στην </w:t>
      </w:r>
      <w:proofErr w:type="spellStart"/>
      <w:r>
        <w:rPr>
          <w:rFonts w:eastAsia="Times New Roman" w:cs="Times New Roman"/>
          <w:szCs w:val="24"/>
        </w:rPr>
        <w:t>Μπενάκειο</w:t>
      </w:r>
      <w:proofErr w:type="spellEnd"/>
      <w:r>
        <w:rPr>
          <w:rFonts w:eastAsia="Times New Roman" w:cs="Times New Roman"/>
          <w:szCs w:val="24"/>
        </w:rPr>
        <w:t xml:space="preserve"> Βιβλιοθήκη. </w:t>
      </w:r>
    </w:p>
    <w:p w14:paraId="33B9620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Θα πρέπει, όμως, να κάνω μερικές παρατηρήσεις σε ό,τι αφορά τη Νομική Υπηρεσία. Εγώ εδώ θα επιμείνω, κύριε Πρόεδρε</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δεν το κάνω για κανέναν άλλον λόγο, αλλά επειδή</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θα </w:t>
      </w:r>
      <w:r>
        <w:rPr>
          <w:rFonts w:eastAsia="Times New Roman" w:cs="Times New Roman"/>
          <w:szCs w:val="24"/>
        </w:rPr>
        <w:t>ασχολείται με ένα αντικείμενο συγκεκριμένο, αφού συγκεκριμενοποίησαν τις αρμοδιότητές της. Θα θυμάστε ότι στο αρχικό μας κείμενο</w:t>
      </w:r>
      <w:r>
        <w:rPr>
          <w:rFonts w:eastAsia="Times New Roman" w:cs="Times New Roman"/>
          <w:szCs w:val="24"/>
        </w:rPr>
        <w:t>,</w:t>
      </w:r>
      <w:r>
        <w:rPr>
          <w:rFonts w:eastAsia="Times New Roman" w:cs="Times New Roman"/>
          <w:szCs w:val="24"/>
        </w:rPr>
        <w:t xml:space="preserve"> δεν ήταν συγκεκριμενοποιημένες οι αρμοδιότητες. Τώρα τις κάναμε συγκεκριμένες. </w:t>
      </w:r>
    </w:p>
    <w:p w14:paraId="33B9620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Δεν καταλαβαίνω τον λόγο -ειλικρινά σας μιλάω,</w:t>
      </w:r>
      <w:r>
        <w:rPr>
          <w:rFonts w:eastAsia="Times New Roman" w:cs="Times New Roman"/>
          <w:szCs w:val="24"/>
        </w:rPr>
        <w:t xml:space="preserve"> δεν τον καταλαβαίνω και θέλω μια πειστική εξήγηση- γιατί όταν προέρχεται ο προϊστάμενος αυτής της Νομικής Υπηρεσίας από την Επιστημονική Υπηρεσία της Βουλής</w:t>
      </w:r>
      <w:r>
        <w:rPr>
          <w:rFonts w:eastAsia="Times New Roman" w:cs="Times New Roman"/>
          <w:szCs w:val="24"/>
        </w:rPr>
        <w:t>,</w:t>
      </w:r>
      <w:r>
        <w:rPr>
          <w:rFonts w:eastAsia="Times New Roman" w:cs="Times New Roman"/>
          <w:szCs w:val="24"/>
        </w:rPr>
        <w:t xml:space="preserve"> να μην ανήκει στην Επιστημονική Υπηρεσία της Βουλής. Δεν το καταλαβαίνω. Ειλικρινά σας μιλάω. Μάλ</w:t>
      </w:r>
      <w:r>
        <w:rPr>
          <w:rFonts w:eastAsia="Times New Roman" w:cs="Times New Roman"/>
          <w:szCs w:val="24"/>
        </w:rPr>
        <w:t>ιστα, μου κάνει εντύπωση και η εμμονή. Υπάρχει μια εμμονή, η οποία είναι ανεξήγητη, διότι αφότου θέσαμε ποιες είναι οι αρμοδιότητες -τις βάλαμε τις αρμοδιότητες- νομίζω ότι θα πρέπει να υπάρξει. Σκεφθείτε το λίγο πριν από την ψήφιση του συγκεκριμένου άρθρο</w:t>
      </w:r>
      <w:r>
        <w:rPr>
          <w:rFonts w:eastAsia="Times New Roman" w:cs="Times New Roman"/>
          <w:szCs w:val="24"/>
        </w:rPr>
        <w:t>υ, διότι δεν βλέπω τον λόγο να έχουμε μια αντιδικία σε ένα τέτοιο θέμα.</w:t>
      </w:r>
    </w:p>
    <w:p w14:paraId="33B96205"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Τώρα, σε ό,τι αφορά τη Διεύθυνση…</w:t>
      </w:r>
    </w:p>
    <w:p w14:paraId="33B96206"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Τραγάκη</w:t>
      </w:r>
      <w:proofErr w:type="spellEnd"/>
      <w:r>
        <w:rPr>
          <w:rFonts w:eastAsia="Times New Roman" w:cs="Times New Roman"/>
          <w:szCs w:val="24"/>
        </w:rPr>
        <w:t xml:space="preserve">, δεν έχετε άλλο χρόνο. Οχτώ λεπτά μιλάτε. </w:t>
      </w:r>
    </w:p>
    <w:p w14:paraId="33B96207"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Δεν το δέχομαι. Με </w:t>
      </w:r>
      <w:proofErr w:type="spellStart"/>
      <w:r>
        <w:rPr>
          <w:rFonts w:eastAsia="Times New Roman" w:cs="Times New Roman"/>
          <w:szCs w:val="24"/>
        </w:rPr>
        <w:t>συγχωρείτε</w:t>
      </w:r>
      <w:proofErr w:type="spellEnd"/>
      <w:r>
        <w:rPr>
          <w:rFonts w:eastAsia="Times New Roman" w:cs="Times New Roman"/>
          <w:szCs w:val="24"/>
        </w:rPr>
        <w:t xml:space="preserve">. </w:t>
      </w:r>
      <w:r>
        <w:rPr>
          <w:rFonts w:eastAsia="Times New Roman" w:cs="Times New Roman"/>
          <w:szCs w:val="24"/>
        </w:rPr>
        <w:t xml:space="preserve">Προσπαθώ να συγκεκριμενοποιήσω τις προτάσεις μου για τα άρθρα, για να μην πάρω τον λόγο σε κάθε άρθρο και τοποθετούμαι σε κάθε άρθρο ως έχω το δικαίωμα. </w:t>
      </w:r>
    </w:p>
    <w:p w14:paraId="33B96208"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Δικαίωμα σε κάθε άρθρο; Ποιος σας το είπε;</w:t>
      </w:r>
    </w:p>
    <w:p w14:paraId="33B96209"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ΙΩΑΝΝΗΣ ΤΡΑΓΑΚΗ</w:t>
      </w:r>
      <w:r>
        <w:rPr>
          <w:rFonts w:eastAsia="Times New Roman" w:cs="Times New Roman"/>
          <w:b/>
          <w:szCs w:val="24"/>
        </w:rPr>
        <w:t xml:space="preserve">Σ: </w:t>
      </w:r>
      <w:r>
        <w:rPr>
          <w:rFonts w:eastAsia="Times New Roman" w:cs="Times New Roman"/>
          <w:szCs w:val="24"/>
        </w:rPr>
        <w:t>Παρακαλώ, κυρία Πρόεδρε, όχι σε έμενα. Σας παρακαλώ πολύ.</w:t>
      </w:r>
    </w:p>
    <w:p w14:paraId="33B9620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Λοιπόν σε ό,τι αφορά το στρατηγικό σχεδιασμό</w:t>
      </w:r>
      <w:r>
        <w:rPr>
          <w:rFonts w:eastAsia="Times New Roman" w:cs="Times New Roman"/>
          <w:szCs w:val="24"/>
        </w:rPr>
        <w:t>.</w:t>
      </w:r>
      <w:r>
        <w:rPr>
          <w:rFonts w:eastAsia="Times New Roman" w:cs="Times New Roman"/>
          <w:szCs w:val="24"/>
        </w:rPr>
        <w:t xml:space="preserve"> Δεν πήγε έτσι στην αρχή. Η αρχική πρόθεση δεν ήταν στρατηγικός σχεδιασμός. Μπορώ να έχω την πατρότητα της ονομασίας του στρατηγικού σχεδιασμού. Παρακολούθηση λεγόταν. Εσωτερικών υποθέσεων ήταν. </w:t>
      </w:r>
      <w:r>
        <w:rPr>
          <w:rFonts w:eastAsia="Times New Roman" w:cs="Times New Roman"/>
          <w:szCs w:val="24"/>
        </w:rPr>
        <w:t>Τ</w:t>
      </w:r>
      <w:r>
        <w:rPr>
          <w:rFonts w:eastAsia="Times New Roman" w:cs="Times New Roman"/>
          <w:szCs w:val="24"/>
        </w:rPr>
        <w:t xml:space="preserve">ο ότι γίνεται αναφορά στο ότι υπάρχουν και στα άλλα </w:t>
      </w:r>
      <w:r>
        <w:rPr>
          <w:rFonts w:eastAsia="Times New Roman" w:cs="Times New Roman"/>
          <w:szCs w:val="24"/>
        </w:rPr>
        <w:t>κ</w:t>
      </w:r>
      <w:r>
        <w:rPr>
          <w:rFonts w:eastAsia="Times New Roman" w:cs="Times New Roman"/>
          <w:szCs w:val="24"/>
        </w:rPr>
        <w:t>οινοβού</w:t>
      </w:r>
      <w:r>
        <w:rPr>
          <w:rFonts w:eastAsia="Times New Roman" w:cs="Times New Roman"/>
          <w:szCs w:val="24"/>
        </w:rPr>
        <w:t xml:space="preserve">λια, ασφαλώς υπάρχουν. Σε ποια </w:t>
      </w:r>
      <w:r>
        <w:rPr>
          <w:rFonts w:eastAsia="Times New Roman" w:cs="Times New Roman"/>
          <w:szCs w:val="24"/>
        </w:rPr>
        <w:t>κ</w:t>
      </w:r>
      <w:r>
        <w:rPr>
          <w:rFonts w:eastAsia="Times New Roman" w:cs="Times New Roman"/>
          <w:szCs w:val="24"/>
        </w:rPr>
        <w:t xml:space="preserve">οινοβούλια υπάρχουν όμως; Υπάρχει στο </w:t>
      </w:r>
      <w:r>
        <w:rPr>
          <w:rFonts w:eastAsia="Times New Roman" w:cs="Times New Roman"/>
          <w:szCs w:val="24"/>
        </w:rPr>
        <w:t>α</w:t>
      </w:r>
      <w:r>
        <w:rPr>
          <w:rFonts w:eastAsia="Times New Roman" w:cs="Times New Roman"/>
          <w:szCs w:val="24"/>
        </w:rPr>
        <w:t xml:space="preserve">γγλικό, το </w:t>
      </w:r>
      <w:r>
        <w:rPr>
          <w:rFonts w:eastAsia="Times New Roman" w:cs="Times New Roman"/>
          <w:szCs w:val="24"/>
        </w:rPr>
        <w:t>γ</w:t>
      </w:r>
      <w:r>
        <w:rPr>
          <w:rFonts w:eastAsia="Times New Roman" w:cs="Times New Roman"/>
          <w:szCs w:val="24"/>
        </w:rPr>
        <w:t xml:space="preserve">αλλικό, στο </w:t>
      </w:r>
      <w:r>
        <w:rPr>
          <w:rFonts w:eastAsia="Times New Roman" w:cs="Times New Roman"/>
          <w:szCs w:val="24"/>
        </w:rPr>
        <w:t>δ</w:t>
      </w:r>
      <w:r>
        <w:rPr>
          <w:rFonts w:eastAsia="Times New Roman" w:cs="Times New Roman"/>
          <w:szCs w:val="24"/>
        </w:rPr>
        <w:t xml:space="preserve">ανικό και το Ευρωπαϊκό Κοινοβούλιο. Αυτοί έχουν </w:t>
      </w:r>
      <w:r>
        <w:rPr>
          <w:rFonts w:eastAsia="Times New Roman" w:cs="Times New Roman"/>
          <w:szCs w:val="24"/>
        </w:rPr>
        <w:t>ά</w:t>
      </w:r>
      <w:r>
        <w:rPr>
          <w:rFonts w:eastAsia="Times New Roman" w:cs="Times New Roman"/>
          <w:szCs w:val="24"/>
        </w:rPr>
        <w:t xml:space="preserve">νω και </w:t>
      </w:r>
      <w:r>
        <w:rPr>
          <w:rFonts w:eastAsia="Times New Roman" w:cs="Times New Roman"/>
          <w:szCs w:val="24"/>
        </w:rPr>
        <w:t>κ</w:t>
      </w:r>
      <w:r>
        <w:rPr>
          <w:rFonts w:eastAsia="Times New Roman" w:cs="Times New Roman"/>
          <w:szCs w:val="24"/>
        </w:rPr>
        <w:t xml:space="preserve">άτω Βουλή. Αυτοί έχουν και Γερουσία. </w:t>
      </w:r>
    </w:p>
    <w:p w14:paraId="33B9620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Επομένως εκεί υπάρχουν ορισμένα θέματα επικάλυψης αρμοδιοτήτων. </w:t>
      </w:r>
      <w:r>
        <w:rPr>
          <w:rFonts w:eastAsia="Times New Roman" w:cs="Times New Roman"/>
          <w:szCs w:val="24"/>
        </w:rPr>
        <w:t>Α</w:t>
      </w:r>
      <w:r>
        <w:rPr>
          <w:rFonts w:eastAsia="Times New Roman" w:cs="Times New Roman"/>
          <w:szCs w:val="24"/>
        </w:rPr>
        <w:t xml:space="preserve">φού υπάρχει επικάλυψη αρμοδιοτήτων, μια υπηρεσία ελέγχου θα μπορούσε να υπάρχει. Εγώ εδώ θα διαφωνήσω, κύριε Πρόεδρε σε αυτό το θέμα. </w:t>
      </w:r>
    </w:p>
    <w:p w14:paraId="33B9620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Θα ήθελα να αναφερθώ και στο άρθρο που αφορά τα ευρωπαϊκά προγράμματα. Σωστά είπε ο κύριος Πρόεδρος ότι τα ευρωπαϊκά προγ</w:t>
      </w:r>
      <w:r>
        <w:rPr>
          <w:rFonts w:eastAsia="Times New Roman" w:cs="Times New Roman"/>
          <w:szCs w:val="24"/>
        </w:rPr>
        <w:t xml:space="preserve">ράμματα προσφέρουν στη Βουλή. Αρκεί να σας πω ότι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lastRenderedPageBreak/>
        <w:t>μπόρεσε και πήρε ένα πρόγραμμα από τη Σερβία 1.400.000 ευρώ, δηλαδή ζεστά χρήματα, τα οποία ήρθαν στη Βουλή. Πήραμε ένα πρόγραμμα προχθές από την Τουρκία ύψους 1.000.000. Η Τουρκία ζητάει τη δική</w:t>
      </w:r>
      <w:r>
        <w:rPr>
          <w:rFonts w:eastAsia="Times New Roman" w:cs="Times New Roman"/>
          <w:szCs w:val="24"/>
        </w:rPr>
        <w:t xml:space="preserve"> μας συμβουλή και συμβολή σε ό,τι αφορά την απορρόφηση ευρωπαϊκών προγραμμάτων. Είναι ένα πρόγραμμα σε εξέλιξη ύψους περίπου 1,5 εκατομμυρίου από την Κροατία. </w:t>
      </w:r>
    </w:p>
    <w:p w14:paraId="33B9620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Άρα εδώ θέλω να εξάρω και τον ρόλο της </w:t>
      </w:r>
      <w:r>
        <w:rPr>
          <w:rFonts w:eastAsia="Times New Roman" w:cs="Times New Roman"/>
          <w:szCs w:val="24"/>
        </w:rPr>
        <w:t>ε</w:t>
      </w:r>
      <w:r>
        <w:rPr>
          <w:rFonts w:eastAsia="Times New Roman" w:cs="Times New Roman"/>
          <w:szCs w:val="24"/>
        </w:rPr>
        <w:t>πιτροπής αυτής, εκτός του ότι θέλω να εξάρω -επειδή βλέπ</w:t>
      </w:r>
      <w:r>
        <w:rPr>
          <w:rFonts w:eastAsia="Times New Roman" w:cs="Times New Roman"/>
          <w:szCs w:val="24"/>
        </w:rPr>
        <w:t xml:space="preserve">ω φίλους και συναδέλφους- και το γεγονός ότι η Γενική Διεύθυνση Διεθνών Σχέσεων επιτελεί ένα τεράστιο έργο. </w:t>
      </w:r>
    </w:p>
    <w:p w14:paraId="33B9620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κύριος Πρόεδρος αναγνώρισε την πολυσχιδή δραστηριότητα που έχει η Βουλή μας σε όλους τους </w:t>
      </w:r>
      <w:r>
        <w:rPr>
          <w:rFonts w:eastAsia="Times New Roman" w:cs="Times New Roman"/>
          <w:szCs w:val="24"/>
        </w:rPr>
        <w:t>ο</w:t>
      </w:r>
      <w:r>
        <w:rPr>
          <w:rFonts w:eastAsia="Times New Roman" w:cs="Times New Roman"/>
          <w:szCs w:val="24"/>
        </w:rPr>
        <w:t xml:space="preserve">ργανισμούς. Δεν υπάρχει </w:t>
      </w:r>
      <w:r>
        <w:rPr>
          <w:rFonts w:eastAsia="Times New Roman" w:cs="Times New Roman"/>
          <w:szCs w:val="24"/>
        </w:rPr>
        <w:t>ο</w:t>
      </w:r>
      <w:r>
        <w:rPr>
          <w:rFonts w:eastAsia="Times New Roman" w:cs="Times New Roman"/>
          <w:szCs w:val="24"/>
        </w:rPr>
        <w:t>ργανισμός που να μην έχουμε π</w:t>
      </w:r>
      <w:r>
        <w:rPr>
          <w:rFonts w:eastAsia="Times New Roman" w:cs="Times New Roman"/>
          <w:szCs w:val="24"/>
        </w:rPr>
        <w:t xml:space="preserve">ρωταγωνιστικό ρόλο. </w:t>
      </w:r>
      <w:r>
        <w:rPr>
          <w:rFonts w:eastAsia="Times New Roman" w:cs="Times New Roman"/>
          <w:szCs w:val="24"/>
        </w:rPr>
        <w:t>Τ</w:t>
      </w:r>
      <w:r>
        <w:rPr>
          <w:rFonts w:eastAsia="Times New Roman" w:cs="Times New Roman"/>
          <w:szCs w:val="24"/>
        </w:rPr>
        <w:t xml:space="preserve">ο εννοώ αυτό! Δεν υπάρχει διεθνής </w:t>
      </w:r>
      <w:r>
        <w:rPr>
          <w:rFonts w:eastAsia="Times New Roman" w:cs="Times New Roman"/>
          <w:szCs w:val="24"/>
        </w:rPr>
        <w:t>ο</w:t>
      </w:r>
      <w:r>
        <w:rPr>
          <w:rFonts w:eastAsia="Times New Roman" w:cs="Times New Roman"/>
          <w:szCs w:val="24"/>
        </w:rPr>
        <w:t>ργανισμός</w:t>
      </w:r>
      <w:r>
        <w:rPr>
          <w:rFonts w:eastAsia="Times New Roman" w:cs="Times New Roman"/>
          <w:szCs w:val="24"/>
        </w:rPr>
        <w:t>,</w:t>
      </w:r>
      <w:r>
        <w:rPr>
          <w:rFonts w:eastAsia="Times New Roman" w:cs="Times New Roman"/>
          <w:szCs w:val="24"/>
        </w:rPr>
        <w:t xml:space="preserve"> όπου η Βουλή μας να μην έχει πρωταγωνιστικό ρόλο. Ανεξάρτητα από τις </w:t>
      </w:r>
      <w:r>
        <w:rPr>
          <w:rFonts w:eastAsia="Times New Roman" w:cs="Times New Roman"/>
          <w:szCs w:val="24"/>
        </w:rPr>
        <w:lastRenderedPageBreak/>
        <w:t xml:space="preserve">«Ομάδες Φιλίας». Εγώ αναφέρομαι σε </w:t>
      </w:r>
      <w:r>
        <w:rPr>
          <w:rFonts w:eastAsia="Times New Roman" w:cs="Times New Roman"/>
          <w:szCs w:val="24"/>
        </w:rPr>
        <w:t>ο</w:t>
      </w:r>
      <w:r>
        <w:rPr>
          <w:rFonts w:eastAsia="Times New Roman" w:cs="Times New Roman"/>
          <w:szCs w:val="24"/>
        </w:rPr>
        <w:t xml:space="preserve">ργανισμούς. Άρα οφείλουμε κι εκεί να πούμε ότι γίνεται ένα σπουδαίο έργο. </w:t>
      </w:r>
    </w:p>
    <w:p w14:paraId="33B9620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Τώρα σε ό</w:t>
      </w:r>
      <w:r>
        <w:rPr>
          <w:rFonts w:eastAsia="Times New Roman" w:cs="Times New Roman"/>
          <w:szCs w:val="24"/>
        </w:rPr>
        <w:t>,τι αφορά την αξιολόγηση, εγώ κύριε Πρόεδρε, πάλι θα διαφωνήσω. Δεν θα το ψηφίσουμε το άρθρο. Θα τοποθετηθώ κατά τη διάρκεια της ψηφοφορίας, διότι εγώ προέρχομαι από μια περιφέρεια</w:t>
      </w:r>
      <w:r>
        <w:rPr>
          <w:rFonts w:eastAsia="Times New Roman" w:cs="Times New Roman"/>
          <w:szCs w:val="24"/>
        </w:rPr>
        <w:t>,</w:t>
      </w:r>
      <w:r>
        <w:rPr>
          <w:rFonts w:eastAsia="Times New Roman" w:cs="Times New Roman"/>
          <w:szCs w:val="24"/>
        </w:rPr>
        <w:t xml:space="preserve"> που η λέξη «μπέσα» έχει μεγάλη σημασία. Όταν, λοιπόν, συμφωνήσαμε όλοι στο</w:t>
      </w:r>
      <w:r>
        <w:rPr>
          <w:rFonts w:eastAsia="Times New Roman" w:cs="Times New Roman"/>
          <w:szCs w:val="24"/>
        </w:rPr>
        <w:t xml:space="preserve"> 30% που πρότεινε ο Πρόεδρος σε ό,τι αφορά την αξιολόγηση και σε ό,τι αφορά το θέμα –με </w:t>
      </w:r>
      <w:proofErr w:type="spellStart"/>
      <w:r>
        <w:rPr>
          <w:rFonts w:eastAsia="Times New Roman" w:cs="Times New Roman"/>
          <w:szCs w:val="24"/>
        </w:rPr>
        <w:t>συγχωρείτε</w:t>
      </w:r>
      <w:proofErr w:type="spellEnd"/>
      <w:r>
        <w:rPr>
          <w:rFonts w:eastAsia="Times New Roman" w:cs="Times New Roman"/>
          <w:szCs w:val="24"/>
        </w:rPr>
        <w:t xml:space="preserve"> που είμαι λίγο σκληρός, αλλά οφείλω να το κάνω- της </w:t>
      </w:r>
      <w:proofErr w:type="spellStart"/>
      <w:r>
        <w:rPr>
          <w:rFonts w:eastAsia="Times New Roman" w:cs="Times New Roman"/>
          <w:szCs w:val="24"/>
        </w:rPr>
        <w:t>μοριοδότησης</w:t>
      </w:r>
      <w:proofErr w:type="spellEnd"/>
      <w:r>
        <w:rPr>
          <w:rFonts w:eastAsia="Times New Roman" w:cs="Times New Roman"/>
          <w:szCs w:val="24"/>
        </w:rPr>
        <w:t xml:space="preserve"> της συνέντευξης, έπρεπε να μείνουμε στο 30%. Δεν βλέπω για ποιο</w:t>
      </w:r>
      <w:r>
        <w:rPr>
          <w:rFonts w:eastAsia="Times New Roman" w:cs="Times New Roman"/>
          <w:szCs w:val="24"/>
        </w:rPr>
        <w:t>ν</w:t>
      </w:r>
      <w:r>
        <w:rPr>
          <w:rFonts w:eastAsia="Times New Roman" w:cs="Times New Roman"/>
          <w:szCs w:val="24"/>
        </w:rPr>
        <w:t xml:space="preserve"> λόγο να χαλάσουμε τις καρδι</w:t>
      </w:r>
      <w:r>
        <w:rPr>
          <w:rFonts w:eastAsia="Times New Roman" w:cs="Times New Roman"/>
          <w:szCs w:val="24"/>
        </w:rPr>
        <w:t xml:space="preserve">ές </w:t>
      </w:r>
      <w:r>
        <w:rPr>
          <w:rFonts w:eastAsia="Times New Roman" w:cs="Times New Roman"/>
          <w:szCs w:val="24"/>
        </w:rPr>
        <w:t>μας,</w:t>
      </w:r>
      <w:r>
        <w:rPr>
          <w:rFonts w:eastAsia="Times New Roman" w:cs="Times New Roman"/>
          <w:szCs w:val="24"/>
        </w:rPr>
        <w:t xml:space="preserve"> για τα πέντε περισσότερα μόρια που θέλετε να δώσετε. Δεν θέλω να μπω σε άλλες σκέψεις</w:t>
      </w:r>
      <w:r>
        <w:rPr>
          <w:rFonts w:eastAsia="Times New Roman" w:cs="Times New Roman"/>
          <w:szCs w:val="24"/>
        </w:rPr>
        <w:t>,</w:t>
      </w:r>
      <w:r>
        <w:rPr>
          <w:rFonts w:eastAsia="Times New Roman" w:cs="Times New Roman"/>
          <w:szCs w:val="24"/>
        </w:rPr>
        <w:t xml:space="preserve"> για το τι μπορεί να υποκρύπτει. Είμαι σίγουρος ότι δεν υποκρύπτει τίποτα. Γιατί να μην το κάνουμε αφού δεσμευτήκαμε όλοι στην </w:t>
      </w:r>
      <w:r>
        <w:rPr>
          <w:rFonts w:eastAsia="Times New Roman" w:cs="Times New Roman"/>
          <w:szCs w:val="24"/>
        </w:rPr>
        <w:t>ε</w:t>
      </w:r>
      <w:r>
        <w:rPr>
          <w:rFonts w:eastAsia="Times New Roman" w:cs="Times New Roman"/>
          <w:szCs w:val="24"/>
        </w:rPr>
        <w:t xml:space="preserve">πιτροπή; </w:t>
      </w:r>
    </w:p>
    <w:p w14:paraId="33B96210" w14:textId="77777777" w:rsidR="009013B7" w:rsidRDefault="00F23ED3">
      <w:pPr>
        <w:spacing w:line="600" w:lineRule="auto"/>
        <w:ind w:firstLine="720"/>
        <w:jc w:val="both"/>
        <w:rPr>
          <w:rFonts w:eastAsia="Times New Roman"/>
          <w:szCs w:val="24"/>
        </w:rPr>
      </w:pPr>
      <w:r>
        <w:rPr>
          <w:rFonts w:eastAsia="Times New Roman"/>
          <w:szCs w:val="24"/>
        </w:rPr>
        <w:lastRenderedPageBreak/>
        <w:t>Φύγαμε όλοι εκείνη την η</w:t>
      </w:r>
      <w:r>
        <w:rPr>
          <w:rFonts w:eastAsia="Times New Roman"/>
          <w:szCs w:val="24"/>
        </w:rPr>
        <w:t xml:space="preserve">μέρα από την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πιστεύοντας ότι το θέμα της συνέντευξής θα είναι τα τριάντα μόρια. Γιατί τώρα </w:t>
      </w:r>
      <w:proofErr w:type="spellStart"/>
      <w:r>
        <w:rPr>
          <w:rFonts w:eastAsia="Times New Roman"/>
          <w:szCs w:val="24"/>
        </w:rPr>
        <w:t>επανερχόμεθα</w:t>
      </w:r>
      <w:proofErr w:type="spellEnd"/>
      <w:r>
        <w:rPr>
          <w:rFonts w:eastAsia="Times New Roman"/>
          <w:szCs w:val="24"/>
        </w:rPr>
        <w:t xml:space="preserve"> και λέμε ότι επειδή προβλέπεται στον ν.4369/2016</w:t>
      </w:r>
      <w:r>
        <w:rPr>
          <w:rFonts w:eastAsia="Times New Roman"/>
          <w:szCs w:val="24"/>
        </w:rPr>
        <w:t>,</w:t>
      </w:r>
      <w:r>
        <w:rPr>
          <w:rFonts w:eastAsia="Times New Roman"/>
          <w:szCs w:val="24"/>
        </w:rPr>
        <w:t xml:space="preserve"> να βάλουμε τα τριανταπέντε μόρια; </w:t>
      </w:r>
    </w:p>
    <w:p w14:paraId="33B96211" w14:textId="77777777" w:rsidR="009013B7" w:rsidRDefault="00F23ED3">
      <w:pPr>
        <w:spacing w:line="600" w:lineRule="auto"/>
        <w:ind w:firstLine="720"/>
        <w:jc w:val="both"/>
        <w:rPr>
          <w:rFonts w:eastAsia="Times New Roman"/>
          <w:szCs w:val="24"/>
        </w:rPr>
      </w:pPr>
      <w:r>
        <w:rPr>
          <w:rFonts w:eastAsia="Times New Roman"/>
          <w:szCs w:val="24"/>
        </w:rPr>
        <w:t>Η Βουλή έχει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δραστηριότητες τις οποίες επιχορηγεί. Θα σας πω για μία δραστηριότητα. Εκτός του ότι έχουμε υιοθετήσει όλα τα παιδιά εκείνων οι οποίοι έπεσαν υπέρ </w:t>
      </w:r>
      <w:proofErr w:type="spellStart"/>
      <w:r>
        <w:rPr>
          <w:rFonts w:eastAsia="Times New Roman"/>
          <w:szCs w:val="24"/>
        </w:rPr>
        <w:t>πατρίδος</w:t>
      </w:r>
      <w:proofErr w:type="spellEnd"/>
      <w:r>
        <w:rPr>
          <w:rFonts w:eastAsia="Times New Roman"/>
          <w:szCs w:val="24"/>
        </w:rPr>
        <w:t xml:space="preserve"> -γιατί πραγματικά έπεσαν υπέρ </w:t>
      </w:r>
      <w:proofErr w:type="spellStart"/>
      <w:r>
        <w:rPr>
          <w:rFonts w:eastAsia="Times New Roman"/>
          <w:szCs w:val="24"/>
        </w:rPr>
        <w:t>πατρίδος</w:t>
      </w:r>
      <w:proofErr w:type="spellEnd"/>
      <w:r>
        <w:rPr>
          <w:rFonts w:eastAsia="Times New Roman"/>
          <w:szCs w:val="24"/>
        </w:rPr>
        <w:t>- εμείς έχουμε κι άλλες χορηγίες τις οποίες δίνουμε. Μην ξεχν</w:t>
      </w:r>
      <w:r>
        <w:rPr>
          <w:rFonts w:eastAsia="Times New Roman"/>
          <w:szCs w:val="24"/>
        </w:rPr>
        <w:t xml:space="preserve">άτε ότι είναι ένα μεγάλο επίτευγμα η Βουλή των Εφήβων </w:t>
      </w:r>
      <w:r>
        <w:rPr>
          <w:rFonts w:eastAsia="Times New Roman"/>
          <w:szCs w:val="24"/>
        </w:rPr>
        <w:t>κ</w:t>
      </w:r>
      <w:r>
        <w:rPr>
          <w:rFonts w:eastAsia="Times New Roman"/>
          <w:szCs w:val="24"/>
        </w:rPr>
        <w:t>αι δεν είναι μικρό το κονδύλι της Βουλής των Εφήβων. Είναι μία πολυσχιδής δραστηριότητα, η οποία προσφέρει, ανεξάρτητα αν έχει τα θετικά της ή τα αρνητικά σχόλια.</w:t>
      </w:r>
    </w:p>
    <w:p w14:paraId="33B96212" w14:textId="77777777" w:rsidR="009013B7" w:rsidRDefault="00F23ED3">
      <w:pPr>
        <w:spacing w:line="600" w:lineRule="auto"/>
        <w:ind w:firstLine="720"/>
        <w:jc w:val="both"/>
        <w:rPr>
          <w:rFonts w:eastAsia="Times New Roman"/>
          <w:szCs w:val="24"/>
        </w:rPr>
      </w:pPr>
      <w:r>
        <w:rPr>
          <w:rFonts w:eastAsia="Times New Roman"/>
          <w:szCs w:val="24"/>
        </w:rPr>
        <w:t>Θα κάνω δυο παρατηρήσεις και θα κλείσω</w:t>
      </w:r>
      <w:r>
        <w:rPr>
          <w:rFonts w:eastAsia="Times New Roman"/>
          <w:szCs w:val="24"/>
        </w:rPr>
        <w:t xml:space="preserve">, κυρία Πρόεδρε. Είπε ο κύριος Πρόεδρος για τις θέσεις των Αντιπροέδρων και να δούμε -στην επόμενη Βουλή, μάλλον, εννοούσε- εάν θα υπάρξει η δυνατότητα επιλογής κι άλλων Αντιπροέδρων. Πολλούς Αντιπροέδρους βλέπω και δεν κατάλαβα γιατί. </w:t>
      </w:r>
    </w:p>
    <w:p w14:paraId="33B96213" w14:textId="77777777" w:rsidR="009013B7" w:rsidRDefault="00F23ED3">
      <w:pPr>
        <w:spacing w:line="600" w:lineRule="auto"/>
        <w:ind w:firstLine="720"/>
        <w:jc w:val="both"/>
        <w:rPr>
          <w:rFonts w:eastAsia="Times New Roman"/>
          <w:szCs w:val="24"/>
        </w:rPr>
      </w:pPr>
      <w:r>
        <w:rPr>
          <w:rFonts w:eastAsia="Times New Roman"/>
          <w:szCs w:val="24"/>
        </w:rPr>
        <w:lastRenderedPageBreak/>
        <w:t>Ε</w:t>
      </w:r>
      <w:r>
        <w:rPr>
          <w:rFonts w:eastAsia="Times New Roman"/>
          <w:szCs w:val="24"/>
        </w:rPr>
        <w:t>πειδή έκανα μια αν</w:t>
      </w:r>
      <w:r>
        <w:rPr>
          <w:rFonts w:eastAsia="Times New Roman"/>
          <w:szCs w:val="24"/>
        </w:rPr>
        <w:t xml:space="preserve">αφορά στην </w:t>
      </w:r>
      <w:proofErr w:type="spellStart"/>
      <w:r>
        <w:rPr>
          <w:rFonts w:eastAsia="Times New Roman"/>
          <w:szCs w:val="24"/>
        </w:rPr>
        <w:t>πρωτολογία</w:t>
      </w:r>
      <w:proofErr w:type="spellEnd"/>
      <w:r>
        <w:rPr>
          <w:rFonts w:eastAsia="Times New Roman"/>
          <w:szCs w:val="24"/>
        </w:rPr>
        <w:t xml:space="preserve"> μου</w:t>
      </w:r>
      <w:r>
        <w:rPr>
          <w:rFonts w:eastAsia="Times New Roman"/>
          <w:szCs w:val="24"/>
        </w:rPr>
        <w:t>,</w:t>
      </w:r>
      <w:r>
        <w:rPr>
          <w:rFonts w:eastAsia="Times New Roman"/>
          <w:szCs w:val="24"/>
        </w:rPr>
        <w:t xml:space="preserve"> σε ό,τι αφορά τον εκλογικό νόμο και σε ό,τι αφορά τη σύνδεση εκλογικού νόμου και </w:t>
      </w:r>
      <w:r>
        <w:rPr>
          <w:rFonts w:eastAsia="Times New Roman"/>
          <w:szCs w:val="24"/>
        </w:rPr>
        <w:t>σ</w:t>
      </w:r>
      <w:r>
        <w:rPr>
          <w:rFonts w:eastAsia="Times New Roman"/>
          <w:szCs w:val="24"/>
        </w:rPr>
        <w:t>υνταγματικής Αναθεώρησης, θα το επαναλάβω για μια ακόμα φορά</w:t>
      </w:r>
      <w:r>
        <w:rPr>
          <w:rFonts w:eastAsia="Times New Roman"/>
          <w:szCs w:val="24"/>
        </w:rPr>
        <w:t>.</w:t>
      </w:r>
      <w:r>
        <w:rPr>
          <w:rFonts w:eastAsia="Times New Roman"/>
          <w:szCs w:val="24"/>
        </w:rPr>
        <w:t xml:space="preserve"> Μη συνδέετε τον εκλογικό νόμο με τη </w:t>
      </w:r>
      <w:r>
        <w:rPr>
          <w:rFonts w:eastAsia="Times New Roman"/>
          <w:szCs w:val="24"/>
        </w:rPr>
        <w:t>σ</w:t>
      </w:r>
      <w:r>
        <w:rPr>
          <w:rFonts w:eastAsia="Times New Roman"/>
          <w:szCs w:val="24"/>
        </w:rPr>
        <w:t>υνταγματική Αναθεώρηση. Άλλη διαδικασία η μία, ά</w:t>
      </w:r>
      <w:r>
        <w:rPr>
          <w:rFonts w:eastAsia="Times New Roman"/>
          <w:szCs w:val="24"/>
        </w:rPr>
        <w:t xml:space="preserve">λλη διαδικασία η άλλη. </w:t>
      </w:r>
    </w:p>
    <w:p w14:paraId="33B96214" w14:textId="77777777" w:rsidR="009013B7" w:rsidRDefault="00F23ED3">
      <w:pPr>
        <w:spacing w:line="600" w:lineRule="auto"/>
        <w:ind w:firstLine="720"/>
        <w:jc w:val="both"/>
        <w:rPr>
          <w:rFonts w:eastAsia="Times New Roman"/>
          <w:szCs w:val="24"/>
        </w:rPr>
      </w:pPr>
      <w:r>
        <w:rPr>
          <w:rFonts w:eastAsia="Times New Roman"/>
          <w:szCs w:val="24"/>
        </w:rPr>
        <w:t>Με τον εκλογικό νόμο, που πιθανόν να κυοφορείται, ο οποίος θα αναδείξει δέκα, δώδεκα, δεκαπέντε κόμματα, θα έχουμε δεκαπέντε Αντιπροέδρους; Να είναι ο αριθμός των Αντιπροέδρων που ορίστηκαν τώρα. Αν θέλετε να προσθέσουμε κι έναν ακό</w:t>
      </w:r>
      <w:r>
        <w:rPr>
          <w:rFonts w:eastAsia="Times New Roman"/>
          <w:szCs w:val="24"/>
        </w:rPr>
        <w:t>μα, γιατί η Βουλή έχει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πολλές δραστηριότητες, να προσθέσουμε. Να μη φτάσουμε, όμως, στο σημείο και το κάθε κόμμα να έχει Αντιπρόεδρο.  </w:t>
      </w:r>
    </w:p>
    <w:p w14:paraId="33B96215" w14:textId="77777777" w:rsidR="009013B7" w:rsidRDefault="00F23ED3">
      <w:pPr>
        <w:spacing w:line="600" w:lineRule="auto"/>
        <w:ind w:firstLine="720"/>
        <w:jc w:val="both"/>
        <w:rPr>
          <w:rFonts w:eastAsia="Times New Roman"/>
          <w:szCs w:val="24"/>
        </w:rPr>
      </w:pPr>
      <w:r>
        <w:rPr>
          <w:rFonts w:eastAsia="Times New Roman"/>
          <w:szCs w:val="24"/>
        </w:rPr>
        <w:t>Τώρα σε ό,τι αφορά το Α’ Μέρος, το οποίο θα το συζητήσουμε εκτεταμένα, θα φέρω ένα παράδειγμα σημερινό, κυρία</w:t>
      </w:r>
      <w:r>
        <w:rPr>
          <w:rFonts w:eastAsia="Times New Roman"/>
          <w:szCs w:val="24"/>
        </w:rPr>
        <w:t xml:space="preserve"> Πρόεδρε. Θα φέρω το παράδειγμα του νομοσχεδίου</w:t>
      </w:r>
      <w:r>
        <w:rPr>
          <w:rFonts w:eastAsia="Times New Roman"/>
          <w:szCs w:val="24"/>
        </w:rPr>
        <w:t>,</w:t>
      </w:r>
      <w:r>
        <w:rPr>
          <w:rFonts w:eastAsia="Times New Roman"/>
          <w:szCs w:val="24"/>
        </w:rPr>
        <w:t xml:space="preserve"> που κατατίθεται εντός ολίγων ωρών, το νομοσχέδιο για την </w:t>
      </w:r>
      <w:r>
        <w:rPr>
          <w:rFonts w:eastAsia="Times New Roman"/>
          <w:szCs w:val="24"/>
          <w:lang w:val="en-US"/>
        </w:rPr>
        <w:t>COSCO</w:t>
      </w:r>
      <w:r>
        <w:rPr>
          <w:rFonts w:eastAsia="Times New Roman"/>
          <w:szCs w:val="24"/>
        </w:rPr>
        <w:t xml:space="preserve">. Έρχεται ένα νομοσχέδιο, λοιπόν, με τη διαδικασία του κατεπείγοντος </w:t>
      </w:r>
      <w:r>
        <w:rPr>
          <w:rFonts w:eastAsia="Times New Roman"/>
          <w:szCs w:val="24"/>
        </w:rPr>
        <w:t>κ</w:t>
      </w:r>
      <w:r>
        <w:rPr>
          <w:rFonts w:eastAsia="Times New Roman"/>
          <w:szCs w:val="24"/>
        </w:rPr>
        <w:t xml:space="preserve">αι </w:t>
      </w:r>
      <w:proofErr w:type="spellStart"/>
      <w:r>
        <w:rPr>
          <w:rFonts w:eastAsia="Times New Roman"/>
          <w:szCs w:val="24"/>
        </w:rPr>
        <w:lastRenderedPageBreak/>
        <w:t>πιεζόμεθα</w:t>
      </w:r>
      <w:proofErr w:type="spellEnd"/>
      <w:r>
        <w:rPr>
          <w:rFonts w:eastAsia="Times New Roman"/>
          <w:szCs w:val="24"/>
        </w:rPr>
        <w:t xml:space="preserve"> τώρα με τη διαδικασία του κατεπείγοντος να ψηφίσουμε μια σύμβα</w:t>
      </w:r>
      <w:r>
        <w:rPr>
          <w:rFonts w:eastAsia="Times New Roman"/>
          <w:szCs w:val="24"/>
        </w:rPr>
        <w:t xml:space="preserve">ση -δηλαδή είναι ένα νομοσχέδιο που επικυρώνει σύμβαση- που είναι γνωστή εδώ και έξι, οκτώ, δέκα μήνες, να την επικυρώσουμε την τελευταία στιγμή, επικαλούμενοι την αιτιολογία ότι ο κύριος Πρωθυπουργός θα πάει στην Κίνα και πρέπει να την έχει. </w:t>
      </w:r>
    </w:p>
    <w:p w14:paraId="33B96216" w14:textId="77777777" w:rsidR="009013B7" w:rsidRDefault="00F23ED3">
      <w:pPr>
        <w:spacing w:line="600" w:lineRule="auto"/>
        <w:ind w:firstLine="720"/>
        <w:jc w:val="both"/>
        <w:rPr>
          <w:rFonts w:eastAsia="Times New Roman"/>
          <w:szCs w:val="24"/>
        </w:rPr>
      </w:pPr>
      <w:r>
        <w:rPr>
          <w:rFonts w:eastAsia="Times New Roman"/>
          <w:szCs w:val="24"/>
        </w:rPr>
        <w:t>Βεβαίως να έ</w:t>
      </w:r>
      <w:r>
        <w:rPr>
          <w:rFonts w:eastAsia="Times New Roman"/>
          <w:szCs w:val="24"/>
        </w:rPr>
        <w:t>χει τη σύβαση επικυρωμένη από τη Βουλή. Γιατί να μην είχε έρθει με την κανονική διαδικασία, αφού τις δυο, τρεις τελευταίες εβδομάδες</w:t>
      </w:r>
      <w:r>
        <w:rPr>
          <w:rFonts w:eastAsia="Times New Roman"/>
          <w:szCs w:val="24"/>
        </w:rPr>
        <w:t>,</w:t>
      </w:r>
      <w:r>
        <w:rPr>
          <w:rFonts w:eastAsia="Times New Roman"/>
          <w:szCs w:val="24"/>
        </w:rPr>
        <w:t xml:space="preserve"> δεν είχαμε μεγάλο νομοθετικό έργο; Γιατί, λοιπόν, να μην είχε έρθει με αυτή τη διαδικασία και να έρθει με τέτοια πίεση τώρ</w:t>
      </w:r>
      <w:r>
        <w:rPr>
          <w:rFonts w:eastAsia="Times New Roman"/>
          <w:szCs w:val="24"/>
        </w:rPr>
        <w:t xml:space="preserve">α;  </w:t>
      </w:r>
    </w:p>
    <w:p w14:paraId="33B96217" w14:textId="77777777" w:rsidR="009013B7" w:rsidRDefault="00F23ED3">
      <w:pPr>
        <w:spacing w:line="600" w:lineRule="auto"/>
        <w:ind w:firstLine="720"/>
        <w:jc w:val="both"/>
        <w:rPr>
          <w:rFonts w:eastAsia="Times New Roman"/>
          <w:szCs w:val="24"/>
        </w:rPr>
      </w:pPr>
      <w:r>
        <w:rPr>
          <w:rFonts w:eastAsia="Times New Roman"/>
          <w:szCs w:val="24"/>
        </w:rPr>
        <w:t xml:space="preserve">Άρα οι κατηγορίες τις οποίες είπε -όχι για εσάς, για την Κυβέρνηση- ο Αρχηγός της Αξιωματικής Αντιπολίτευσης, δικαιώνονται περίτρανα με αυτό το παράδειγμα το οποίο ανέφερα τώρα. </w:t>
      </w:r>
    </w:p>
    <w:p w14:paraId="33B96218" w14:textId="77777777" w:rsidR="009013B7" w:rsidRDefault="00F23ED3">
      <w:pPr>
        <w:spacing w:line="600" w:lineRule="auto"/>
        <w:ind w:firstLine="720"/>
        <w:jc w:val="both"/>
        <w:rPr>
          <w:rFonts w:eastAsia="Times New Roman"/>
          <w:szCs w:val="24"/>
        </w:rPr>
      </w:pPr>
      <w:r>
        <w:rPr>
          <w:rFonts w:eastAsia="Times New Roman"/>
          <w:szCs w:val="24"/>
        </w:rPr>
        <w:t xml:space="preserve">Σας ευχαριστώ πολύ. </w:t>
      </w:r>
    </w:p>
    <w:p w14:paraId="33B96219" w14:textId="77777777" w:rsidR="009013B7" w:rsidRDefault="00F23ED3">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Κύριε </w:t>
      </w:r>
      <w:proofErr w:type="spellStart"/>
      <w:r>
        <w:rPr>
          <w:rFonts w:eastAsia="Times New Roman"/>
          <w:szCs w:val="24"/>
        </w:rPr>
        <w:t>Τ</w:t>
      </w:r>
      <w:r>
        <w:rPr>
          <w:rFonts w:eastAsia="Times New Roman"/>
          <w:szCs w:val="24"/>
        </w:rPr>
        <w:t>ραγάκη</w:t>
      </w:r>
      <w:proofErr w:type="spellEnd"/>
      <w:r>
        <w:rPr>
          <w:rFonts w:eastAsia="Times New Roman"/>
          <w:szCs w:val="24"/>
        </w:rPr>
        <w:t xml:space="preserve">, μιλήσατε τον διπλάσιο χρόνο και παραπάνω. </w:t>
      </w:r>
    </w:p>
    <w:p w14:paraId="33B9621A" w14:textId="77777777" w:rsidR="009013B7" w:rsidRDefault="00F23ED3">
      <w:pPr>
        <w:spacing w:line="600" w:lineRule="auto"/>
        <w:ind w:firstLine="720"/>
        <w:jc w:val="both"/>
        <w:rPr>
          <w:rFonts w:eastAsia="Times New Roman"/>
          <w:b/>
          <w:szCs w:val="24"/>
        </w:rPr>
      </w:pPr>
      <w:r>
        <w:rPr>
          <w:rFonts w:eastAsia="Times New Roman"/>
          <w:b/>
          <w:szCs w:val="24"/>
        </w:rPr>
        <w:t xml:space="preserve">ΙΩΑΝΝΗΣ ΤΡΑΓΑΚΗΣ: </w:t>
      </w:r>
      <w:r>
        <w:rPr>
          <w:rFonts w:eastAsia="Times New Roman"/>
          <w:szCs w:val="24"/>
        </w:rPr>
        <w:t xml:space="preserve">Ευχαριστώ πολύ, κυρία Πρόεδρε, που το αναγνωρίζετε. </w:t>
      </w:r>
    </w:p>
    <w:p w14:paraId="33B9621B"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Και με απειλήσατε κιόλας ότι θα μπορούσατε να μιλήστε κι άλλο τόσο. Ως παλαιός κοινοβουλευ</w:t>
      </w:r>
      <w:r>
        <w:rPr>
          <w:rFonts w:eastAsia="Times New Roman"/>
          <w:szCs w:val="24"/>
        </w:rPr>
        <w:t xml:space="preserve">τικός, θα έπρεπε να ξέρετε ότι όλη η κοινοβουλευτική διαδικασία θέλει σαφήνεια σε συγκεκριμένο χρόνο. Αυτό είναι το ταλέντο. </w:t>
      </w:r>
    </w:p>
    <w:p w14:paraId="33B9621C"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 xml:space="preserve">Παρατήρηση μου κάνετε τώρα; </w:t>
      </w:r>
    </w:p>
    <w:p w14:paraId="33B9621D"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Όχι, αλλά να μη λέτε ότι θα είχαμε κι ά</w:t>
      </w:r>
      <w:r>
        <w:rPr>
          <w:rFonts w:eastAsia="Times New Roman"/>
          <w:szCs w:val="24"/>
        </w:rPr>
        <w:t>λλο τόσο χρόνο κατ’ άρθρο. Αν θέλετε να είμαστε εδώ μέχρι την απογευματινή συνεδρίαση, στις 18:0</w:t>
      </w:r>
      <w:r>
        <w:rPr>
          <w:rFonts w:eastAsia="Times New Roman"/>
          <w:szCs w:val="24"/>
        </w:rPr>
        <w:t>0΄</w:t>
      </w:r>
      <w:r>
        <w:rPr>
          <w:rFonts w:eastAsia="Times New Roman"/>
          <w:szCs w:val="24"/>
        </w:rPr>
        <w:t>, ευχαρίστως.</w:t>
      </w:r>
    </w:p>
    <w:p w14:paraId="33B9621E" w14:textId="77777777" w:rsidR="009013B7" w:rsidRDefault="00F23ED3">
      <w:pPr>
        <w:spacing w:line="600" w:lineRule="auto"/>
        <w:ind w:firstLine="720"/>
        <w:jc w:val="both"/>
        <w:rPr>
          <w:rFonts w:eastAsia="Times New Roman"/>
          <w:szCs w:val="24"/>
        </w:rPr>
      </w:pPr>
      <w:r>
        <w:rPr>
          <w:rFonts w:eastAsia="Times New Roman"/>
          <w:szCs w:val="24"/>
        </w:rPr>
        <w:t xml:space="preserve">Κύριε Λαγέ, εσείς πόσο θέλετε να μιλήσετε; </w:t>
      </w:r>
    </w:p>
    <w:p w14:paraId="33B9621F" w14:textId="77777777" w:rsidR="009013B7" w:rsidRDefault="00F23ED3">
      <w:pPr>
        <w:spacing w:line="600" w:lineRule="auto"/>
        <w:ind w:firstLine="720"/>
        <w:jc w:val="both"/>
        <w:rPr>
          <w:rFonts w:eastAsia="Times New Roman"/>
          <w:szCs w:val="24"/>
        </w:rPr>
      </w:pPr>
      <w:r>
        <w:rPr>
          <w:rFonts w:eastAsia="Times New Roman"/>
          <w:b/>
          <w:szCs w:val="24"/>
        </w:rPr>
        <w:lastRenderedPageBreak/>
        <w:t xml:space="preserve">ΙΩΑΝΝΗΣ ΛΑΓΟΣ: </w:t>
      </w:r>
      <w:r>
        <w:rPr>
          <w:rFonts w:eastAsia="Times New Roman"/>
          <w:szCs w:val="24"/>
        </w:rPr>
        <w:t xml:space="preserve">Όχι πολύ. Όχι όσο ο κ. </w:t>
      </w:r>
      <w:proofErr w:type="spellStart"/>
      <w:r>
        <w:rPr>
          <w:rFonts w:eastAsia="Times New Roman"/>
          <w:szCs w:val="24"/>
        </w:rPr>
        <w:t>Τραγάκης</w:t>
      </w:r>
      <w:proofErr w:type="spellEnd"/>
      <w:r>
        <w:rPr>
          <w:rFonts w:eastAsia="Times New Roman"/>
          <w:szCs w:val="24"/>
        </w:rPr>
        <w:t xml:space="preserve">, τουλάχιστον. </w:t>
      </w:r>
    </w:p>
    <w:p w14:paraId="33B96220"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Ορίστε, έχετε τον λόγο. </w:t>
      </w:r>
    </w:p>
    <w:p w14:paraId="33B96221"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Εγώ θα ήθελα να αναφέρω για άλλη μία φορά</w:t>
      </w:r>
      <w:r>
        <w:rPr>
          <w:rFonts w:eastAsia="Times New Roman"/>
          <w:szCs w:val="24"/>
        </w:rPr>
        <w:t>,</w:t>
      </w:r>
      <w:r>
        <w:rPr>
          <w:rFonts w:eastAsia="Times New Roman"/>
          <w:szCs w:val="24"/>
        </w:rPr>
        <w:t xml:space="preserve"> την υποκρισία που υπάρχει στην Αίθουσα αυτή συζητώντας αυτά τα πράγματα. Συζητάμε για δημοκρατία, συζητάμε για τα ίδια δικαιώματα</w:t>
      </w:r>
      <w:r>
        <w:rPr>
          <w:rFonts w:eastAsia="Times New Roman"/>
          <w:szCs w:val="24"/>
        </w:rPr>
        <w:t xml:space="preserve"> που πρέπει να υπάρχουν, όμως το τρίτο κόμμα στην ελληνική Βουλή δεν έχει το δικαίωμα, όπως θα έπρεπε, να έχει Αντιπρόεδρο. </w:t>
      </w:r>
      <w:r>
        <w:rPr>
          <w:rFonts w:eastAsia="Times New Roman"/>
          <w:szCs w:val="24"/>
        </w:rPr>
        <w:t>Α</w:t>
      </w:r>
      <w:r>
        <w:rPr>
          <w:rFonts w:eastAsia="Times New Roman"/>
          <w:szCs w:val="24"/>
        </w:rPr>
        <w:t>υτό γίνεται με τη σύμφωνη γνώμη όλων των κομμάτων, γίνεται για πρώτη φορά στα χρονικά της ελληνικής Βουλής και μόνο για τη Χρυσή Αυ</w:t>
      </w:r>
      <w:r>
        <w:rPr>
          <w:rFonts w:eastAsia="Times New Roman"/>
          <w:szCs w:val="24"/>
        </w:rPr>
        <w:t xml:space="preserve">γή. </w:t>
      </w:r>
    </w:p>
    <w:p w14:paraId="33B96222" w14:textId="77777777" w:rsidR="009013B7" w:rsidRDefault="00F23ED3">
      <w:pPr>
        <w:spacing w:line="600" w:lineRule="auto"/>
        <w:ind w:firstLine="720"/>
        <w:jc w:val="both"/>
        <w:rPr>
          <w:rFonts w:eastAsia="Times New Roman"/>
          <w:szCs w:val="24"/>
        </w:rPr>
      </w:pPr>
      <w:r>
        <w:rPr>
          <w:rFonts w:eastAsia="Times New Roman"/>
          <w:szCs w:val="24"/>
        </w:rPr>
        <w:t>Σ</w:t>
      </w:r>
      <w:r>
        <w:rPr>
          <w:rFonts w:eastAsia="Times New Roman"/>
          <w:szCs w:val="24"/>
        </w:rPr>
        <w:t>υζητάτε, λοιπόν, εδώ, εσείς οι οποίοι μας μιλάτε για δημοκρατία, μας μιλάτε για θεσμούς και γι’ αυτά τα οποία σέβεστε, ότι μπορεί να έχει Αντιπρόεδρο στην ελληνική Βουλή το πέμπτο ή το έκτο κόμμα αλλά όχι το τρίτο κόμμα. Ας δούμε, λοιπόν, κατά πόσο α</w:t>
      </w:r>
      <w:r>
        <w:rPr>
          <w:rFonts w:eastAsia="Times New Roman"/>
          <w:szCs w:val="24"/>
        </w:rPr>
        <w:t xml:space="preserve">υτό είναι σωστό και κατά πόσο είναι δημοκρατικό. Γιατί είναι ωραίο να λέμε ότι υπάρχει δημοκρατία, αλλά δημοκρατία σημαίνει να κάνουμε και πράγματα </w:t>
      </w:r>
      <w:r>
        <w:rPr>
          <w:rFonts w:eastAsia="Times New Roman"/>
          <w:szCs w:val="24"/>
        </w:rPr>
        <w:lastRenderedPageBreak/>
        <w:t>τα οποία δεν μας συμφέρουν, να κάνουμε πράγματα τα οποία μπορεί να είναι και αντίθετα από τις ιδεολογικές μα</w:t>
      </w:r>
      <w:r>
        <w:rPr>
          <w:rFonts w:eastAsia="Times New Roman"/>
          <w:szCs w:val="24"/>
        </w:rPr>
        <w:t>ς πεποιθήσεις, ίσως. Αν κάποιος έχει ιδεολογικές διαφορές, δεν κοιτάμε να τον εξαφανίσουμε ούτε να το</w:t>
      </w:r>
      <w:r>
        <w:rPr>
          <w:rFonts w:eastAsia="Times New Roman"/>
          <w:szCs w:val="24"/>
        </w:rPr>
        <w:t>ν</w:t>
      </w:r>
      <w:r>
        <w:rPr>
          <w:rFonts w:eastAsia="Times New Roman"/>
          <w:szCs w:val="24"/>
        </w:rPr>
        <w:t xml:space="preserve"> φιμώσουμε. Έτσι νομίζω εγώ, τουλάχιστον. Ας κοιτάξουμε, λοιπόν, τι συμβαίνει σε αυτή την περίπτωση.</w:t>
      </w:r>
    </w:p>
    <w:p w14:paraId="33B96223" w14:textId="77777777" w:rsidR="009013B7" w:rsidRDefault="00F23ED3">
      <w:pPr>
        <w:spacing w:line="600" w:lineRule="auto"/>
        <w:ind w:firstLine="720"/>
        <w:jc w:val="both"/>
        <w:rPr>
          <w:rFonts w:eastAsia="Times New Roman"/>
          <w:szCs w:val="24"/>
        </w:rPr>
      </w:pPr>
      <w:r>
        <w:rPr>
          <w:rFonts w:eastAsia="Times New Roman"/>
          <w:szCs w:val="24"/>
        </w:rPr>
        <w:t>Ας κοιτάξουμε γιατί το κανάλι της Βουλής -το οποίο απ</w:t>
      </w:r>
      <w:r>
        <w:rPr>
          <w:rFonts w:eastAsia="Times New Roman"/>
          <w:szCs w:val="24"/>
        </w:rPr>
        <w:t xml:space="preserve">ασχολεί πλέον δεκάδες εργαζόμενους σαν να είναι το </w:t>
      </w:r>
      <w:r>
        <w:rPr>
          <w:rFonts w:eastAsia="Times New Roman"/>
          <w:szCs w:val="24"/>
          <w:lang w:val="en-US"/>
        </w:rPr>
        <w:t>BBC</w:t>
      </w:r>
      <w:r>
        <w:rPr>
          <w:rFonts w:eastAsia="Times New Roman"/>
          <w:szCs w:val="24"/>
        </w:rPr>
        <w:t xml:space="preserve">- δεν καλεί ποτέ κάποιον εκπρόσωπο της τρίτης κοινοβουλευτικής δύναμης –επαναλαμβάνω- προκειμένου να μιλήσει, προκειμένου να εκφραστεί και να δούμε εάν ο ελληνικός λαός συμφωνεί με αυτά τα οποία λέμε ή </w:t>
      </w:r>
      <w:r>
        <w:rPr>
          <w:rFonts w:eastAsia="Times New Roman"/>
          <w:szCs w:val="24"/>
        </w:rPr>
        <w:t>τα απορρίπτει.</w:t>
      </w:r>
    </w:p>
    <w:p w14:paraId="33B96224" w14:textId="77777777" w:rsidR="009013B7" w:rsidRDefault="00F23ED3">
      <w:pPr>
        <w:spacing w:line="600" w:lineRule="auto"/>
        <w:ind w:firstLine="720"/>
        <w:jc w:val="both"/>
        <w:rPr>
          <w:rFonts w:eastAsia="Times New Roman"/>
          <w:szCs w:val="24"/>
        </w:rPr>
      </w:pPr>
      <w:r>
        <w:rPr>
          <w:rFonts w:eastAsia="Times New Roman"/>
          <w:szCs w:val="24"/>
        </w:rPr>
        <w:t xml:space="preserve"> Εάν υπήρχε, λοιπόν, μία κανονική δημοκρατία, δεν θα φοβόταν αυτά τα θέματα. </w:t>
      </w:r>
    </w:p>
    <w:p w14:paraId="33B96225"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Α</w:t>
      </w:r>
      <w:r>
        <w:rPr>
          <w:rFonts w:eastAsia="Times New Roman"/>
          <w:szCs w:val="24"/>
        </w:rPr>
        <w:t>φού είναι στην Αίθουσα αυτή τη στιγμή ο κύριος Πρόεδρος της Βουλής, θα ήθελα να υπενθυμίσω μια συζήτηση που είχε γίνει και η οποία δείχνει</w:t>
      </w:r>
      <w:r>
        <w:rPr>
          <w:rFonts w:eastAsia="Times New Roman"/>
          <w:szCs w:val="24"/>
        </w:rPr>
        <w:t>,</w:t>
      </w:r>
      <w:r>
        <w:rPr>
          <w:rFonts w:eastAsia="Times New Roman"/>
          <w:szCs w:val="24"/>
        </w:rPr>
        <w:t xml:space="preserve"> γιατί μέσα σε αυτόν εδώ τον χώρο δεν θα φτάσει ποτέ το </w:t>
      </w:r>
      <w:r>
        <w:rPr>
          <w:rFonts w:eastAsia="Times New Roman"/>
          <w:szCs w:val="24"/>
        </w:rPr>
        <w:lastRenderedPageBreak/>
        <w:t>μαχαίρι στο κόκκαλο. Γιατί υπάρχουν εμπλεκόμενοι απ’ όλα τα κόμματα</w:t>
      </w:r>
      <w:r>
        <w:rPr>
          <w:rFonts w:eastAsia="Times New Roman"/>
          <w:szCs w:val="24"/>
        </w:rPr>
        <w:t>,</w:t>
      </w:r>
      <w:r>
        <w:rPr>
          <w:rFonts w:eastAsia="Times New Roman"/>
          <w:szCs w:val="24"/>
        </w:rPr>
        <w:t xml:space="preserve"> στα σκάνδαλα που έχουν γίνει τόσα χρόνια. </w:t>
      </w:r>
    </w:p>
    <w:p w14:paraId="33B96226"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Σε μία συνάντηση, λοιπόν, που είχε γίνει με κάποιους υπεύθυνους νομίζω από τους ΟΤΑ, ο κ</w:t>
      </w:r>
      <w:r>
        <w:rPr>
          <w:rFonts w:eastAsia="Times New Roman"/>
          <w:szCs w:val="24"/>
        </w:rPr>
        <w:t xml:space="preserve">. </w:t>
      </w:r>
      <w:proofErr w:type="spellStart"/>
      <w:r>
        <w:rPr>
          <w:rFonts w:eastAsia="Times New Roman"/>
          <w:szCs w:val="24"/>
        </w:rPr>
        <w:t>Βούτσης</w:t>
      </w:r>
      <w:proofErr w:type="spellEnd"/>
      <w:r>
        <w:rPr>
          <w:rFonts w:eastAsia="Times New Roman"/>
          <w:szCs w:val="24"/>
        </w:rPr>
        <w:t xml:space="preserve"> είχε πει</w:t>
      </w:r>
      <w:r>
        <w:rPr>
          <w:rFonts w:eastAsia="Times New Roman"/>
          <w:szCs w:val="24"/>
        </w:rPr>
        <w:t>.</w:t>
      </w:r>
      <w:r>
        <w:rPr>
          <w:rFonts w:eastAsia="Times New Roman"/>
          <w:szCs w:val="24"/>
        </w:rPr>
        <w:t xml:space="preserve"> Μην κοιτάξουμε τώρα</w:t>
      </w:r>
      <w:r>
        <w:rPr>
          <w:rFonts w:eastAsia="Times New Roman"/>
          <w:szCs w:val="24"/>
        </w:rPr>
        <w:t>,</w:t>
      </w:r>
      <w:r>
        <w:rPr>
          <w:rFonts w:eastAsia="Times New Roman"/>
          <w:szCs w:val="24"/>
        </w:rPr>
        <w:t xml:space="preserve"> να φέρουμε στην επιφάνεια τα οικονομικά σκάνδαλα που έχουν συμβεί εδώ, γιατί η μοναδική κερδισμένη θα είναι η Χρυσή Αυγή. Αυτή είναι η πραγματικότητα. </w:t>
      </w:r>
    </w:p>
    <w:p w14:paraId="33B96227"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Εάν φτάσει το μαχαίρι στο κόκκαλο, εάν κοιτάξουμε να δούμε τι π</w:t>
      </w:r>
      <w:r>
        <w:rPr>
          <w:rFonts w:eastAsia="Times New Roman"/>
          <w:szCs w:val="24"/>
        </w:rPr>
        <w:t>ραγματικά έχει γίνει, η μοναδική κερδισμένη θα είναι η Χρυσή Αυγή. Γιατί ποτέ κανένας πολιτευτής, κανένας Βουλευτής, κανένα στέλεχος της Χρυσής Αυγής</w:t>
      </w:r>
      <w:r>
        <w:rPr>
          <w:rFonts w:eastAsia="Times New Roman"/>
          <w:szCs w:val="24"/>
        </w:rPr>
        <w:t>,</w:t>
      </w:r>
      <w:r>
        <w:rPr>
          <w:rFonts w:eastAsia="Times New Roman"/>
          <w:szCs w:val="24"/>
        </w:rPr>
        <w:t xml:space="preserve"> δεν έχει εμπλακεί με οικονομικά σκάνδαλα, με ατιμίες και με ατασθαλίες που έχουν γίνει.</w:t>
      </w:r>
    </w:p>
    <w:p w14:paraId="33B96228"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Εμείς, λοιπόν, θα</w:t>
      </w:r>
      <w:r>
        <w:rPr>
          <w:rFonts w:eastAsia="Times New Roman"/>
          <w:szCs w:val="24"/>
        </w:rPr>
        <w:t xml:space="preserve"> προτρέψουμε και θα πούμε στον κ. </w:t>
      </w:r>
      <w:proofErr w:type="spellStart"/>
      <w:r>
        <w:rPr>
          <w:rFonts w:eastAsia="Times New Roman"/>
          <w:szCs w:val="24"/>
        </w:rPr>
        <w:t>Βούτση</w:t>
      </w:r>
      <w:proofErr w:type="spellEnd"/>
      <w:r>
        <w:rPr>
          <w:rFonts w:eastAsia="Times New Roman"/>
          <w:szCs w:val="24"/>
        </w:rPr>
        <w:t xml:space="preserve"> και σε οποιονδήποτε άλλον θέλει, να φτάσουμε σε αυτό το σημείο και να τιμωρηθούν ακόμα και άτομα που είχαν άμεση ή έμμεση συμμετοχή </w:t>
      </w:r>
      <w:r>
        <w:rPr>
          <w:rFonts w:eastAsia="Times New Roman"/>
          <w:szCs w:val="24"/>
        </w:rPr>
        <w:lastRenderedPageBreak/>
        <w:t>με τα κόμματα στα οποία αυτοί οι άνθρωποι υπηρετούν και είναι μαζί τους. Τότε θα δο</w:t>
      </w:r>
      <w:r>
        <w:rPr>
          <w:rFonts w:eastAsia="Times New Roman"/>
          <w:szCs w:val="24"/>
        </w:rPr>
        <w:t xml:space="preserve">ύμε ότι υπάρχει πραγματικό δημοκρατικό αίσθημα. </w:t>
      </w:r>
      <w:r>
        <w:rPr>
          <w:rFonts w:eastAsia="Times New Roman"/>
          <w:szCs w:val="24"/>
        </w:rPr>
        <w:t>Τ</w:t>
      </w:r>
      <w:r>
        <w:rPr>
          <w:rFonts w:eastAsia="Times New Roman"/>
          <w:szCs w:val="24"/>
        </w:rPr>
        <w:t>ότε θα δούμε ότι πραγματικά θέλουμε να ξεκαθαρίσουμε την ήρα από το στάρι. Ειδάλλως όλα αυτά τα οποία λέμε, είναι να είχαμε να λέγαμε.</w:t>
      </w:r>
    </w:p>
    <w:p w14:paraId="33B96229"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Ε</w:t>
      </w:r>
      <w:r>
        <w:rPr>
          <w:rFonts w:eastAsia="Times New Roman"/>
          <w:szCs w:val="24"/>
        </w:rPr>
        <w:t>πιβεβαιώνεται για άλλη μία φορά η εντύπωση που έχει ο ελληνικός λαός, ό</w:t>
      </w:r>
      <w:r>
        <w:rPr>
          <w:rFonts w:eastAsia="Times New Roman"/>
          <w:szCs w:val="24"/>
        </w:rPr>
        <w:t>τι η ελληνική Βουλή είναι μια ομάδα, είναι μια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–να το πω έτσι- είναι μια επιχείρηση</w:t>
      </w:r>
      <w:r>
        <w:rPr>
          <w:rFonts w:eastAsia="Times New Roman"/>
          <w:szCs w:val="24"/>
        </w:rPr>
        <w:t>,</w:t>
      </w:r>
      <w:r>
        <w:rPr>
          <w:rFonts w:eastAsia="Times New Roman"/>
          <w:szCs w:val="24"/>
        </w:rPr>
        <w:t xml:space="preserve"> η οποία λειτουργεί για τα δικά της συμφέροντα και όχι για τα συμφέροντα του ελληνικού λαού. </w:t>
      </w:r>
      <w:r>
        <w:rPr>
          <w:rFonts w:eastAsia="Times New Roman"/>
          <w:szCs w:val="24"/>
        </w:rPr>
        <w:t>Ε</w:t>
      </w:r>
      <w:r>
        <w:rPr>
          <w:rFonts w:eastAsia="Times New Roman"/>
          <w:szCs w:val="24"/>
        </w:rPr>
        <w:t>ίμαστε στο αισχρό σημείο</w:t>
      </w:r>
      <w:r>
        <w:rPr>
          <w:rFonts w:eastAsia="Times New Roman"/>
          <w:szCs w:val="24"/>
        </w:rPr>
        <w:t>,</w:t>
      </w:r>
      <w:r>
        <w:rPr>
          <w:rFonts w:eastAsia="Times New Roman"/>
          <w:szCs w:val="24"/>
        </w:rPr>
        <w:t xml:space="preserve"> το </w:t>
      </w:r>
      <w:r>
        <w:rPr>
          <w:rFonts w:eastAsia="Times New Roman"/>
          <w:szCs w:val="24"/>
        </w:rPr>
        <w:t>ε</w:t>
      </w:r>
      <w:r>
        <w:rPr>
          <w:rFonts w:eastAsia="Times New Roman"/>
          <w:szCs w:val="24"/>
        </w:rPr>
        <w:t>λληνικό Κοινοβούλιο να μην μπορεί να νομοθε</w:t>
      </w:r>
      <w:r>
        <w:rPr>
          <w:rFonts w:eastAsia="Times New Roman"/>
          <w:szCs w:val="24"/>
        </w:rPr>
        <w:t>τεί</w:t>
      </w:r>
      <w:r>
        <w:rPr>
          <w:rFonts w:eastAsia="Times New Roman"/>
          <w:szCs w:val="24"/>
        </w:rPr>
        <w:t>,</w:t>
      </w:r>
      <w:r>
        <w:rPr>
          <w:rFonts w:eastAsia="Times New Roman"/>
          <w:szCs w:val="24"/>
        </w:rPr>
        <w:t xml:space="preserve"> εάν δεν πάρει την έγκριση της Ευρωπαϊκής Ένωσης. Αυτά τα πράγματα, λοιπόν, θα έπρεπε να τα λύσουμε.</w:t>
      </w:r>
    </w:p>
    <w:p w14:paraId="33B9622A"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Επίσης θα ήθελα να κάνω μια ερώτηση, γιατί δεν μας δίνεται πολλές φορές η ευκαιρία να καταθέτουμε ερωτήσεις και να απαντώνται</w:t>
      </w:r>
      <w:r>
        <w:rPr>
          <w:rFonts w:eastAsia="Times New Roman"/>
          <w:szCs w:val="24"/>
        </w:rPr>
        <w:t>.</w:t>
      </w:r>
      <w:r>
        <w:rPr>
          <w:rFonts w:eastAsia="Times New Roman"/>
          <w:szCs w:val="24"/>
        </w:rPr>
        <w:t xml:space="preserve"> Πριν από λίγο χρονικό δι</w:t>
      </w:r>
      <w:r>
        <w:rPr>
          <w:rFonts w:eastAsia="Times New Roman"/>
          <w:szCs w:val="24"/>
        </w:rPr>
        <w:t xml:space="preserve">άστημα είχαμε δει ότι υπήρχε ένα αποθεματικό της ελληνικής Βουλής -το οποίο είχε ζητηθεί να κατατεθεί σε ένα κοινό </w:t>
      </w:r>
      <w:r>
        <w:rPr>
          <w:rFonts w:eastAsia="Times New Roman"/>
          <w:szCs w:val="24"/>
        </w:rPr>
        <w:t>τ</w:t>
      </w:r>
      <w:r>
        <w:rPr>
          <w:rFonts w:eastAsia="Times New Roman"/>
          <w:szCs w:val="24"/>
        </w:rPr>
        <w:t xml:space="preserve">αμείο- το οποίο εάν δεν </w:t>
      </w:r>
      <w:proofErr w:type="spellStart"/>
      <w:r>
        <w:rPr>
          <w:rFonts w:eastAsia="Times New Roman"/>
          <w:szCs w:val="24"/>
        </w:rPr>
        <w:lastRenderedPageBreak/>
        <w:t>απατώμαι</w:t>
      </w:r>
      <w:proofErr w:type="spellEnd"/>
      <w:r>
        <w:rPr>
          <w:rFonts w:eastAsia="Times New Roman"/>
          <w:szCs w:val="24"/>
        </w:rPr>
        <w:t>, ήταν περίπου στα 65 εκατομμύρια ευρώ ή στα 67 εκατομμύρια ευρώ. Θα ήθελα να ρωτήσω, επειδή εγώ δεν γνωρίζω</w:t>
      </w:r>
      <w:r>
        <w:rPr>
          <w:rFonts w:eastAsia="Times New Roman"/>
          <w:szCs w:val="24"/>
        </w:rPr>
        <w:t>, το εξής: Από πού υπάρχουν αυτά τα αποθεματικά στην ελληνική Βουλή; Τι είναι η ελληνική Βουλή; Είναι μια επιχείρηση –επαναλαμβάνω και πάλι- η οποία έχει οικονομικούς πόρους; Ποιος ξέρει αυτούς τους πόρους; Τους γνωρίζει ο Έλληνας πολίτης; Εμείς πάντως δεν</w:t>
      </w:r>
      <w:r>
        <w:rPr>
          <w:rFonts w:eastAsia="Times New Roman"/>
          <w:szCs w:val="24"/>
        </w:rPr>
        <w:t xml:space="preserve"> τους γνωρίζουμε.</w:t>
      </w:r>
    </w:p>
    <w:p w14:paraId="33B9622B"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Από πού, λοιπόν, προέρχονται όλα αυτά τα έσοδα; Πού πάνε; Ποιος τα διαχειρίζεται και τι γίνεται; Ο απλός Έλληνας πολίτης δεν τα γνωρίζει</w:t>
      </w:r>
      <w:r>
        <w:rPr>
          <w:rFonts w:eastAsia="Times New Roman"/>
          <w:szCs w:val="24"/>
        </w:rPr>
        <w:t xml:space="preserve"> </w:t>
      </w:r>
      <w:r>
        <w:rPr>
          <w:rFonts w:eastAsia="Times New Roman"/>
          <w:szCs w:val="24"/>
        </w:rPr>
        <w:t xml:space="preserve">ούτε εμείς τα γνωρίζουμε. </w:t>
      </w:r>
      <w:r>
        <w:rPr>
          <w:rFonts w:eastAsia="Times New Roman"/>
          <w:szCs w:val="24"/>
        </w:rPr>
        <w:t>Θ</w:t>
      </w:r>
      <w:r>
        <w:rPr>
          <w:rFonts w:eastAsia="Times New Roman"/>
          <w:szCs w:val="24"/>
        </w:rPr>
        <w:t>έτουμε αυτά τα ερωτήματα</w:t>
      </w:r>
      <w:r>
        <w:rPr>
          <w:rFonts w:eastAsia="Times New Roman"/>
          <w:szCs w:val="24"/>
        </w:rPr>
        <w:t>,</w:t>
      </w:r>
      <w:r>
        <w:rPr>
          <w:rFonts w:eastAsia="Times New Roman"/>
          <w:szCs w:val="24"/>
        </w:rPr>
        <w:t xml:space="preserve"> προκειμένου εάν θέλετε, να μας απαντήσετε.</w:t>
      </w:r>
    </w:p>
    <w:p w14:paraId="33B9622C" w14:textId="77777777" w:rsidR="009013B7" w:rsidRDefault="00F23ED3">
      <w:pPr>
        <w:tabs>
          <w:tab w:val="left" w:pos="3695"/>
        </w:tabs>
        <w:spacing w:line="600" w:lineRule="auto"/>
        <w:ind w:firstLine="720"/>
        <w:jc w:val="both"/>
        <w:rPr>
          <w:rFonts w:eastAsia="Times New Roman"/>
          <w:szCs w:val="24"/>
        </w:rPr>
      </w:pPr>
      <w:r>
        <w:rPr>
          <w:rFonts w:eastAsia="Times New Roman"/>
          <w:szCs w:val="24"/>
        </w:rPr>
        <w:t>Ευχαριστώ.</w:t>
      </w:r>
    </w:p>
    <w:p w14:paraId="33B9622D"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για τον χρόνο.</w:t>
      </w:r>
    </w:p>
    <w:p w14:paraId="33B9622E"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Κυρία Πρόεδρε, τον λόγο.</w:t>
      </w:r>
    </w:p>
    <w:p w14:paraId="33B9622F"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Θέλετε να απαντήσετε;</w:t>
      </w:r>
    </w:p>
    <w:p w14:paraId="33B96230"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ΝΙΚΟΛΑΟΣ ΒΟΥΤΣΗΣ (Πρόεδρος της Βουλής)</w:t>
      </w:r>
      <w:r>
        <w:rPr>
          <w:rFonts w:eastAsia="Times New Roman" w:cs="Times New Roman"/>
          <w:b/>
          <w:szCs w:val="24"/>
        </w:rPr>
        <w:t>:</w:t>
      </w:r>
      <w:r>
        <w:rPr>
          <w:rFonts w:eastAsia="Times New Roman" w:cs="Times New Roman"/>
          <w:szCs w:val="24"/>
        </w:rPr>
        <w:t xml:space="preserve"> Μόνο σε αυτό το ζήτημα.</w:t>
      </w:r>
    </w:p>
    <w:p w14:paraId="33B96231"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έχετε τον λόγο.</w:t>
      </w:r>
    </w:p>
    <w:p w14:paraId="33B96232"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Είναι λεπτό ζήτημα</w:t>
      </w:r>
      <w:r>
        <w:rPr>
          <w:rFonts w:eastAsia="Times New Roman" w:cs="Times New Roman"/>
          <w:szCs w:val="24"/>
        </w:rPr>
        <w:t>,</w:t>
      </w:r>
      <w:r>
        <w:rPr>
          <w:rFonts w:eastAsia="Times New Roman" w:cs="Times New Roman"/>
          <w:szCs w:val="24"/>
        </w:rPr>
        <w:t xml:space="preserve"> επειδή αφορά σε οικονομικά θέματα </w:t>
      </w:r>
      <w:r>
        <w:rPr>
          <w:rFonts w:eastAsia="Times New Roman" w:cs="Times New Roman"/>
          <w:szCs w:val="24"/>
        </w:rPr>
        <w:t>κ</w:t>
      </w:r>
      <w:r>
        <w:rPr>
          <w:rFonts w:eastAsia="Times New Roman" w:cs="Times New Roman"/>
          <w:szCs w:val="24"/>
        </w:rPr>
        <w:t>αι πρέπει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να είναι σε γνώση σας και σε γνώση των άλλων Β</w:t>
      </w:r>
      <w:r>
        <w:rPr>
          <w:rFonts w:eastAsia="Times New Roman" w:cs="Times New Roman"/>
          <w:szCs w:val="24"/>
        </w:rPr>
        <w:t>ουλευτών.</w:t>
      </w:r>
    </w:p>
    <w:p w14:paraId="33B9623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κάθε δημόσιος </w:t>
      </w:r>
      <w:r>
        <w:rPr>
          <w:rFonts w:eastAsia="Times New Roman" w:cs="Times New Roman"/>
          <w:szCs w:val="24"/>
        </w:rPr>
        <w:t>ο</w:t>
      </w:r>
      <w:r>
        <w:rPr>
          <w:rFonts w:eastAsia="Times New Roman" w:cs="Times New Roman"/>
          <w:szCs w:val="24"/>
        </w:rPr>
        <w:t>ργανισμός και της γενικής και της ευρύτερης κυβέρνησης έχει αποθεματικό. Στο πλαίσιο του προϋπολογισμού υπάρχει ειδικός κωδικός</w:t>
      </w:r>
      <w:r>
        <w:rPr>
          <w:rFonts w:eastAsia="Times New Roman" w:cs="Times New Roman"/>
          <w:szCs w:val="24"/>
        </w:rPr>
        <w:t>,</w:t>
      </w:r>
      <w:r>
        <w:rPr>
          <w:rFonts w:eastAsia="Times New Roman" w:cs="Times New Roman"/>
          <w:szCs w:val="24"/>
        </w:rPr>
        <w:t xml:space="preserve"> όπου κάθε χρόνο κατατίθενται δύο, τρία, πέντε, δέκα εκατομμύρια</w:t>
      </w:r>
      <w:r>
        <w:rPr>
          <w:rFonts w:eastAsia="Times New Roman" w:cs="Times New Roman"/>
          <w:szCs w:val="24"/>
        </w:rPr>
        <w:t>,</w:t>
      </w:r>
      <w:r>
        <w:rPr>
          <w:rFonts w:eastAsia="Times New Roman" w:cs="Times New Roman"/>
          <w:szCs w:val="24"/>
        </w:rPr>
        <w:t xml:space="preserve"> τα οποία συμπεριλαμβάνοντα</w:t>
      </w:r>
      <w:r>
        <w:rPr>
          <w:rFonts w:eastAsia="Times New Roman" w:cs="Times New Roman"/>
          <w:szCs w:val="24"/>
        </w:rPr>
        <w:t xml:space="preserve">ι στον προϋπολογισμό και είναι στο αποθεματικό. Σκοπός είναι –εάν δείτε τον ειδικό </w:t>
      </w:r>
      <w:r>
        <w:rPr>
          <w:rFonts w:eastAsia="Times New Roman" w:cs="Times New Roman"/>
          <w:szCs w:val="24"/>
        </w:rPr>
        <w:t>κ</w:t>
      </w:r>
      <w:r>
        <w:rPr>
          <w:rFonts w:eastAsia="Times New Roman" w:cs="Times New Roman"/>
          <w:szCs w:val="24"/>
        </w:rPr>
        <w:t>ανονισμό- βασικά για κτ</w:t>
      </w:r>
      <w:r>
        <w:rPr>
          <w:rFonts w:eastAsia="Times New Roman" w:cs="Times New Roman"/>
          <w:szCs w:val="24"/>
        </w:rPr>
        <w:t>ι</w:t>
      </w:r>
      <w:r>
        <w:rPr>
          <w:rFonts w:eastAsia="Times New Roman" w:cs="Times New Roman"/>
          <w:szCs w:val="24"/>
        </w:rPr>
        <w:t xml:space="preserve">ριολογικές επεκτάσεις και επενδύσεις και για τέτοια </w:t>
      </w:r>
      <w:r>
        <w:rPr>
          <w:rFonts w:eastAsia="Times New Roman" w:cs="Times New Roman"/>
          <w:szCs w:val="24"/>
          <w:lang w:val="en-US"/>
        </w:rPr>
        <w:t>project</w:t>
      </w:r>
      <w:r>
        <w:rPr>
          <w:rFonts w:eastAsia="Times New Roman" w:cs="Times New Roman"/>
          <w:szCs w:val="24"/>
        </w:rPr>
        <w:t>. Δεν είναι, δηλαδή, ούτε για χορηγίες ούτε βάζει κανείς χέρι εκεί. Είναι σε προθεσμιακού</w:t>
      </w:r>
      <w:r>
        <w:rPr>
          <w:rFonts w:eastAsia="Times New Roman" w:cs="Times New Roman"/>
          <w:szCs w:val="24"/>
        </w:rPr>
        <w:t xml:space="preserve">ς λογαριασμούς, με ειδικές συμβάσεις που γίνονται με τις τράπεζες και παραμένουν σαν τέτοιοι. </w:t>
      </w:r>
      <w:r>
        <w:rPr>
          <w:rFonts w:eastAsia="Times New Roman" w:cs="Times New Roman"/>
          <w:szCs w:val="24"/>
        </w:rPr>
        <w:lastRenderedPageBreak/>
        <w:t>Δεν έχει, δηλαδή, μετακινηθεί ποσόν μέσα από εκεί. Εάν μετακινηθεί, θα είναι για ένα συγκεκριμένο μεγάλο ή μικρότερο έργο που θα κάνει ενδεχομένως κάποια στιγμή η</w:t>
      </w:r>
      <w:r>
        <w:rPr>
          <w:rFonts w:eastAsia="Times New Roman" w:cs="Times New Roman"/>
          <w:szCs w:val="24"/>
        </w:rPr>
        <w:t xml:space="preserve"> Βουλή.</w:t>
      </w:r>
    </w:p>
    <w:p w14:paraId="33B9623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Από εκείνο το ποσό, λοιπόν, το οποίο είναι της τάξης των 77 εκατομμυρίων, τα 67 εκατομμύρια –εάν θυμάμαι καλά, γιατί εγώ τα έχω υπογράψει- πέρασαν στην Τράπεζα της Ελλάδος, όπως έκαναν και όλοι οι υπόλοιποι φορείς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 xml:space="preserve">υβέρνησης -αυτό ήταν </w:t>
      </w:r>
      <w:r>
        <w:rPr>
          <w:rFonts w:eastAsia="Times New Roman" w:cs="Times New Roman"/>
          <w:szCs w:val="24"/>
        </w:rPr>
        <w:t>και στοιχείο αντιδικίας για το εάν θα έπρεπε ή όχι να περάσουν- με πολύ μεγαλύτερο επιτόκιο. Ενδεχομένως από ορισμένες πλευρές ειπώθηκε</w:t>
      </w:r>
      <w:r>
        <w:rPr>
          <w:rFonts w:eastAsia="Times New Roman" w:cs="Times New Roman"/>
          <w:szCs w:val="24"/>
        </w:rPr>
        <w:t>,</w:t>
      </w:r>
      <w:r>
        <w:rPr>
          <w:rFonts w:eastAsia="Times New Roman" w:cs="Times New Roman"/>
          <w:szCs w:val="24"/>
        </w:rPr>
        <w:t xml:space="preserve"> πως έχουμε μια μεγαλύτερη διακινδύνευση. Δεν είναι έτσι. Δεν παίζει ρόλο. Δεν το συζητάμε τώρα αυτό.</w:t>
      </w:r>
    </w:p>
    <w:p w14:paraId="33B96235"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Πάντως αυτά είναι </w:t>
      </w:r>
      <w:r>
        <w:rPr>
          <w:rFonts w:eastAsia="Times New Roman" w:cs="Times New Roman"/>
          <w:szCs w:val="24"/>
        </w:rPr>
        <w:t>τα δεδομένα και οπωσδήποτε κάθε κόμμα πρέπει τα να ξέρει. Υπάρχει μια ειδική υπηρεσία της Βουλής που το διαχειρίζεται. Είναι ανεξάρτητο από το αποθεματικό του Ιδρύματος της Βουλής για την Δημοκρατία και τον Κοινοβουλευτισμό –που είναι άλλο αποθεματικό, πολ</w:t>
      </w:r>
      <w:r>
        <w:rPr>
          <w:rFonts w:eastAsia="Times New Roman" w:cs="Times New Roman"/>
          <w:szCs w:val="24"/>
        </w:rPr>
        <w:t xml:space="preserve">ύ μικρότερο- και </w:t>
      </w:r>
      <w:r>
        <w:rPr>
          <w:rFonts w:eastAsia="Times New Roman" w:cs="Times New Roman"/>
          <w:szCs w:val="24"/>
        </w:rPr>
        <w:lastRenderedPageBreak/>
        <w:t xml:space="preserve">ανεξάρτητο από τον προϋπολογισμό και τη διαχείριση και τα κονδύλια που υπάρχουν μέσα στον προϋπολογισμό. </w:t>
      </w:r>
    </w:p>
    <w:p w14:paraId="33B96236"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Παπαθεοδώρου, εσείς πόσον χρόνο θέλετε;</w:t>
      </w:r>
    </w:p>
    <w:p w14:paraId="33B96237"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Θα σας εκπλήξω, κυρί</w:t>
      </w:r>
      <w:r>
        <w:rPr>
          <w:rFonts w:eastAsia="Times New Roman" w:cs="Times New Roman"/>
          <w:szCs w:val="24"/>
        </w:rPr>
        <w:t>α Πρόεδρε. Θέλω τρία λεπτά.</w:t>
      </w:r>
    </w:p>
    <w:p w14:paraId="33B96238"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Ευχαριστώ.</w:t>
      </w:r>
      <w:r>
        <w:rPr>
          <w:rFonts w:eastAsia="Times New Roman" w:cs="Times New Roman"/>
          <w:b/>
          <w:szCs w:val="24"/>
        </w:rPr>
        <w:t xml:space="preserve"> </w:t>
      </w:r>
      <w:r>
        <w:rPr>
          <w:rFonts w:eastAsia="Times New Roman" w:cs="Times New Roman"/>
          <w:szCs w:val="24"/>
        </w:rPr>
        <w:t xml:space="preserve"> Έχετε τον λόγο.</w:t>
      </w:r>
    </w:p>
    <w:p w14:paraId="33B96239"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Είναι αναμενόμενο να υπάρχει και ενδιαφέρον και μεγάλη συζήτηση</w:t>
      </w:r>
      <w:r>
        <w:rPr>
          <w:rFonts w:eastAsia="Times New Roman" w:cs="Times New Roman"/>
          <w:szCs w:val="24"/>
        </w:rPr>
        <w:t>,</w:t>
      </w:r>
      <w:r>
        <w:rPr>
          <w:rFonts w:eastAsia="Times New Roman" w:cs="Times New Roman"/>
          <w:szCs w:val="24"/>
        </w:rPr>
        <w:t xml:space="preserve"> όταν αντικείμενο της προσοχής μας είναι ο νέος Κανονισμός και η τροποποίηση του Κανονισμού της Βουλής </w:t>
      </w:r>
      <w:r>
        <w:rPr>
          <w:rFonts w:eastAsia="Times New Roman" w:cs="Times New Roman"/>
          <w:szCs w:val="24"/>
        </w:rPr>
        <w:t>κ</w:t>
      </w:r>
      <w:r>
        <w:rPr>
          <w:rFonts w:eastAsia="Times New Roman" w:cs="Times New Roman"/>
          <w:szCs w:val="24"/>
        </w:rPr>
        <w:t xml:space="preserve">αι αυτό γιατί η Βουλή σε κάθε περίπτωση παραμένει ένας συνταγματικά προστατευόμενος </w:t>
      </w:r>
      <w:r>
        <w:rPr>
          <w:rFonts w:eastAsia="Times New Roman" w:cs="Times New Roman"/>
          <w:szCs w:val="24"/>
        </w:rPr>
        <w:lastRenderedPageBreak/>
        <w:t>θεσμός και, βεβαίως, ένας θεσμός ο οποίος έχει τη δική του λειτουργί</w:t>
      </w:r>
      <w:r>
        <w:rPr>
          <w:rFonts w:eastAsia="Times New Roman" w:cs="Times New Roman"/>
          <w:szCs w:val="24"/>
        </w:rPr>
        <w:t>α, επομένως το να τον παρομοιάζουμε με άλλους θεσμούς που προβλέπονται από τυπικούς νόμους, νομίζω ότι δεν βοηθάει και πάρα πολύ.</w:t>
      </w:r>
    </w:p>
    <w:p w14:paraId="33B9623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Προτρέψαμε την Κυβέρνηση και το Προεδρείο της Βουλής από την πρώτη στιγμή</w:t>
      </w:r>
      <w:r>
        <w:rPr>
          <w:rFonts w:eastAsia="Times New Roman" w:cs="Times New Roman"/>
          <w:szCs w:val="24"/>
        </w:rPr>
        <w:t>,</w:t>
      </w:r>
      <w:r>
        <w:rPr>
          <w:rFonts w:eastAsia="Times New Roman" w:cs="Times New Roman"/>
          <w:szCs w:val="24"/>
        </w:rPr>
        <w:t xml:space="preserve"> να υπάρξει μία όσο το δυνατόν μεγαλύτερη συναινετικ</w:t>
      </w:r>
      <w:r>
        <w:rPr>
          <w:rFonts w:eastAsia="Times New Roman" w:cs="Times New Roman"/>
          <w:szCs w:val="24"/>
        </w:rPr>
        <w:t xml:space="preserve">ή διάθεση ως προς τις παρατηρήσεις και την κριτική που είχαμε ασκήσει. Φαίνεται ότι στο τέλος, και θέλω να το πω, υπάρχει αυτή η προσαρμογή, όπως παραδείγματος χάριν, στο ζήτημα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θ</w:t>
      </w:r>
      <w:r>
        <w:rPr>
          <w:rFonts w:eastAsia="Times New Roman" w:cs="Times New Roman"/>
          <w:szCs w:val="24"/>
        </w:rPr>
        <w:t xml:space="preserve">εματικού </w:t>
      </w:r>
      <w:r>
        <w:rPr>
          <w:rFonts w:eastAsia="Times New Roman" w:cs="Times New Roman"/>
          <w:szCs w:val="24"/>
        </w:rPr>
        <w:t>γ</w:t>
      </w:r>
      <w:r>
        <w:rPr>
          <w:rFonts w:eastAsia="Times New Roman" w:cs="Times New Roman"/>
          <w:szCs w:val="24"/>
        </w:rPr>
        <w:t>ραμματέα, όπου πλέον ο Γενικός Γραμματέας θα αντικαθίστ</w:t>
      </w:r>
      <w:r>
        <w:rPr>
          <w:rFonts w:eastAsia="Times New Roman" w:cs="Times New Roman"/>
          <w:szCs w:val="24"/>
        </w:rPr>
        <w:t>αται αποκλειστικά από τον Ειδικό Γραμματέα της Βουλής. Το θεωρώ πάρα πολύ θετικό.</w:t>
      </w:r>
    </w:p>
    <w:p w14:paraId="33B9623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Αν ζήτησα, κυρία Πρόεδρε, λίγο χρόνο</w:t>
      </w:r>
      <w:r>
        <w:rPr>
          <w:rFonts w:eastAsia="Times New Roman" w:cs="Times New Roman"/>
          <w:szCs w:val="24"/>
        </w:rPr>
        <w:t>,</w:t>
      </w:r>
      <w:r>
        <w:rPr>
          <w:rFonts w:eastAsia="Times New Roman" w:cs="Times New Roman"/>
          <w:szCs w:val="24"/>
        </w:rPr>
        <w:t xml:space="preserve"> είναι γιατί θέλω να περιοριστώ μόνο σε ορισμένες παρατηρήσεις</w:t>
      </w:r>
      <w:r>
        <w:rPr>
          <w:rFonts w:eastAsia="Times New Roman" w:cs="Times New Roman"/>
          <w:szCs w:val="24"/>
        </w:rPr>
        <w:t>,</w:t>
      </w:r>
      <w:r>
        <w:rPr>
          <w:rFonts w:eastAsia="Times New Roman" w:cs="Times New Roman"/>
          <w:szCs w:val="24"/>
        </w:rPr>
        <w:t xml:space="preserve"> σχετικά με τις νομοτεχνικές βελτιώσεις που κατέθεσε το Προεδρείο της Βουλ</w:t>
      </w:r>
      <w:r>
        <w:rPr>
          <w:rFonts w:eastAsia="Times New Roman" w:cs="Times New Roman"/>
          <w:szCs w:val="24"/>
        </w:rPr>
        <w:t xml:space="preserve">ής. </w:t>
      </w:r>
      <w:r>
        <w:rPr>
          <w:rFonts w:eastAsia="Times New Roman" w:cs="Times New Roman"/>
          <w:szCs w:val="24"/>
        </w:rPr>
        <w:t>Τ</w:t>
      </w:r>
      <w:r>
        <w:rPr>
          <w:rFonts w:eastAsia="Times New Roman" w:cs="Times New Roman"/>
          <w:szCs w:val="24"/>
        </w:rPr>
        <w:t>ο λέω αυτό</w:t>
      </w:r>
      <w:r>
        <w:rPr>
          <w:rFonts w:eastAsia="Times New Roman" w:cs="Times New Roman"/>
          <w:szCs w:val="24"/>
        </w:rPr>
        <w:t>,</w:t>
      </w:r>
      <w:r>
        <w:rPr>
          <w:rFonts w:eastAsia="Times New Roman" w:cs="Times New Roman"/>
          <w:szCs w:val="24"/>
        </w:rPr>
        <w:t xml:space="preserve"> διότι τις θεωρώ, ορισμένες εξ αυτών, ιδιαίτερα επικίνδυνες. </w:t>
      </w:r>
    </w:p>
    <w:p w14:paraId="33B9623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Δεν περίμενα, παραδείγματος χάριν, ότι ένα μείζον ζήτημα όπως το ζήτημα του ελέγχου των υπηρεσιών, του ελέγχου των πληροφορικών συστημάτων, θα γινόταν αντικείμενο νομοτεχνικής βε</w:t>
      </w:r>
      <w:r>
        <w:rPr>
          <w:rFonts w:eastAsia="Times New Roman" w:cs="Times New Roman"/>
          <w:szCs w:val="24"/>
        </w:rPr>
        <w:t>λτίωσης. Διαβάζω στην περίφημη υπηρεσία του προγραμματισμού και του στρατηγικού προγραμματισμού: «ο έλεγχος των πληροφορικών συστημάτων, για να διαπιστώνεται κατά πόσον ανταποκρίνονται στους σκοπούς τους και εάν έχουν ενσωματωθεί σε αυτά επαρκείς ασφαλιστι</w:t>
      </w:r>
      <w:r>
        <w:rPr>
          <w:rFonts w:eastAsia="Times New Roman" w:cs="Times New Roman"/>
          <w:szCs w:val="24"/>
        </w:rPr>
        <w:t xml:space="preserve">κές δικλίδες». Δηλαδή πάρα πολύ απλά εάν μιλούσατε με κάποιον </w:t>
      </w:r>
      <w:proofErr w:type="spellStart"/>
      <w:r>
        <w:rPr>
          <w:rFonts w:eastAsia="Times New Roman" w:cs="Times New Roman"/>
          <w:szCs w:val="24"/>
        </w:rPr>
        <w:t>πληφοροφικό</w:t>
      </w:r>
      <w:proofErr w:type="spellEnd"/>
      <w:r>
        <w:rPr>
          <w:rFonts w:eastAsia="Times New Roman" w:cs="Times New Roman"/>
          <w:szCs w:val="24"/>
        </w:rPr>
        <w:t xml:space="preserve"> θα σας έλεγε ότι αυτή η υπηρεσία απλά ελέγχει τα πληροφορικά συστήματα. </w:t>
      </w:r>
    </w:p>
    <w:p w14:paraId="33B9623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Αυτό και οι Βουλευτές θα πρέπει να το γνωρίζουν αλλά και οι υπάλληλοι θα πρέπει να το γνωρίζουν. Όταν μιλούσα</w:t>
      </w:r>
      <w:r>
        <w:rPr>
          <w:rFonts w:eastAsia="Times New Roman" w:cs="Times New Roman"/>
          <w:szCs w:val="24"/>
        </w:rPr>
        <w:t xml:space="preserve">με για συγκεχυμένες αρμοδιότητες της μονάδας του προγραμματισμού, εννοούσαμε ότι υπάρχουν και τέτοιοι κίνδυνοι. Και θέλω να σας πω ότι εδώ αυτός ο κίνδυνος είναι </w:t>
      </w:r>
      <w:proofErr w:type="spellStart"/>
      <w:r>
        <w:rPr>
          <w:rFonts w:eastAsia="Times New Roman" w:cs="Times New Roman"/>
          <w:szCs w:val="24"/>
        </w:rPr>
        <w:t>περιγεγραμμένος</w:t>
      </w:r>
      <w:proofErr w:type="spellEnd"/>
      <w:r>
        <w:rPr>
          <w:rFonts w:eastAsia="Times New Roman" w:cs="Times New Roman"/>
          <w:szCs w:val="24"/>
        </w:rPr>
        <w:t xml:space="preserve"> και, βεβαίως, και διαφωνούμε με μια τέτοια προοπτική. Δεν νομίζω ότι στη Βουλή</w:t>
      </w:r>
      <w:r>
        <w:rPr>
          <w:rFonts w:eastAsia="Times New Roman" w:cs="Times New Roman"/>
          <w:szCs w:val="24"/>
        </w:rPr>
        <w:t xml:space="preserve"> χρειάζονται τέτοιου είδους διαδικασίες. Άλλες υπηρεσίες αναλαμβάνουν τέτοιου είδους διαδικασίες και τέτοιου είδους ενέργειες.</w:t>
      </w:r>
    </w:p>
    <w:p w14:paraId="33B9623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θα ήθελα να πω το εξής: Επανέρχεται το ζήτημα του δυαδισμού μεταξύ του συντονιστή και του συμβουλίου του καναλιού. Δεν θα </w:t>
      </w:r>
      <w:r>
        <w:rPr>
          <w:rFonts w:eastAsia="Times New Roman" w:cs="Times New Roman"/>
          <w:szCs w:val="24"/>
        </w:rPr>
        <w:t>μπω σε λεπτομέρειες. Θα σας πω ότι ακόμα και στη νομοτεχνική βελτίωση -γι’ αυτό αν θέλετε είμαστε τόσο πολύ επιφυλακτικοί- διαβάζουμε ότι ο συντονιστής του σταθμού ή το συμβούλιο της διοίκησης ενημερώνουν κάθε έξι μήνες. Μετά από δεκαπέντε ημέρες συζητήσεω</w:t>
      </w:r>
      <w:r>
        <w:rPr>
          <w:rFonts w:eastAsia="Times New Roman" w:cs="Times New Roman"/>
          <w:szCs w:val="24"/>
        </w:rPr>
        <w:t xml:space="preserve">ν δεν μπορούμε να καταλήξουμε τι ακριβώς θέλουμε; Θέλουμε να δώσουμε αυτήν την αρμοδιότητα στον συντονιστή και λήγει από εκεί και πέρα κάθε άλλη συζήτηση ή στο διοικητικό συμβούλιο; </w:t>
      </w:r>
    </w:p>
    <w:p w14:paraId="33B9623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Νομίζω ότι απ’ αυτές τις λεπτομέρειες κρίνεται, αν θέλετε, και ο τρόπος </w:t>
      </w:r>
      <w:r>
        <w:rPr>
          <w:rFonts w:eastAsia="Times New Roman" w:cs="Times New Roman"/>
          <w:szCs w:val="24"/>
        </w:rPr>
        <w:t>με τον οποίο έχουμε σκεφτεί ορισμένες από τις πλέον καίριες ρυθμίσεις του Κανονισμού αυτού.</w:t>
      </w:r>
    </w:p>
    <w:p w14:paraId="33B9624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Επαναλαμβάνω, και δεν θέλω να καταχραστώ άλλο τον χρόνο σας, ότι επειδή υπήρξε μία έγκλιση προηγουμένως ως προς την ελλειμματική </w:t>
      </w:r>
      <w:proofErr w:type="spellStart"/>
      <w:r>
        <w:rPr>
          <w:rFonts w:eastAsia="Times New Roman" w:cs="Times New Roman"/>
          <w:szCs w:val="24"/>
        </w:rPr>
        <w:t>μεγαλοθυμία</w:t>
      </w:r>
      <w:proofErr w:type="spellEnd"/>
      <w:r>
        <w:rPr>
          <w:rFonts w:eastAsia="Times New Roman" w:cs="Times New Roman"/>
          <w:szCs w:val="24"/>
        </w:rPr>
        <w:t xml:space="preserve"> ορισμένων κομμάτων απέν</w:t>
      </w:r>
      <w:r>
        <w:rPr>
          <w:rFonts w:eastAsia="Times New Roman" w:cs="Times New Roman"/>
          <w:szCs w:val="24"/>
        </w:rPr>
        <w:t>αντι σε αυτήν τη συ</w:t>
      </w:r>
      <w:r>
        <w:rPr>
          <w:rFonts w:eastAsia="Times New Roman" w:cs="Times New Roman"/>
          <w:szCs w:val="24"/>
        </w:rPr>
        <w:lastRenderedPageBreak/>
        <w:t>ζήτηση, θα έλεγα και εγώ λοιπόν</w:t>
      </w:r>
      <w:r>
        <w:rPr>
          <w:rFonts w:eastAsia="Times New Roman" w:cs="Times New Roman"/>
          <w:szCs w:val="24"/>
        </w:rPr>
        <w:t>,</w:t>
      </w:r>
      <w:r>
        <w:rPr>
          <w:rFonts w:eastAsia="Times New Roman" w:cs="Times New Roman"/>
          <w:szCs w:val="24"/>
        </w:rPr>
        <w:t xml:space="preserve"> ότι όταν από το 40% της συνέντευξης στη νομοτεχνική βελτίωση περνάμε στο 35%, τότε δεν μιλάμε για ελλειμματική </w:t>
      </w:r>
      <w:proofErr w:type="spellStart"/>
      <w:r>
        <w:rPr>
          <w:rFonts w:eastAsia="Times New Roman" w:cs="Times New Roman"/>
          <w:szCs w:val="24"/>
        </w:rPr>
        <w:t>μεγαλοθυμία</w:t>
      </w:r>
      <w:proofErr w:type="spellEnd"/>
      <w:r>
        <w:rPr>
          <w:rFonts w:eastAsia="Times New Roman" w:cs="Times New Roman"/>
          <w:szCs w:val="24"/>
        </w:rPr>
        <w:t xml:space="preserve"> αλλά μιλάμε απλά για μια κανονική διευθέτηση, η οποία φτάνει στα όριά της. Κατανο</w:t>
      </w:r>
      <w:r>
        <w:rPr>
          <w:rFonts w:eastAsia="Times New Roman" w:cs="Times New Roman"/>
          <w:szCs w:val="24"/>
        </w:rPr>
        <w:t>ώ απόλυτα ότι το 35% είναι το όριο στο οποίο μπορεί να στηριχθεί η μεταβατική αξιολόγηση των υπαλλήλων.</w:t>
      </w:r>
    </w:p>
    <w:p w14:paraId="33B9624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3B96242"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33B9624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θέλετε τον λόγο;</w:t>
      </w:r>
    </w:p>
    <w:p w14:paraId="33B96244"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(Ζ΄ Αντιπρόεδρος της</w:t>
      </w:r>
      <w:r>
        <w:rPr>
          <w:rFonts w:eastAsia="Times New Roman" w:cs="Times New Roman"/>
          <w:b/>
          <w:szCs w:val="24"/>
        </w:rPr>
        <w:t xml:space="preserve"> Βουλής):</w:t>
      </w:r>
      <w:r>
        <w:rPr>
          <w:rFonts w:eastAsia="Times New Roman" w:cs="Times New Roman"/>
          <w:szCs w:val="24"/>
        </w:rPr>
        <w:t xml:space="preserve"> Όχι, κυρία Πρόεδρε.</w:t>
      </w:r>
    </w:p>
    <w:p w14:paraId="33B96245"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Τον λόγο έχει ο κ. Λυκούδης.</w:t>
      </w:r>
    </w:p>
    <w:p w14:paraId="33B96246"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Εσείς, κύριε Λυκούδη, είχατε πει ότι θέλετε να μιλήσετε για δύο λεπτά. Το εννοείτε; </w:t>
      </w:r>
    </w:p>
    <w:p w14:paraId="33B96247"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ΣΠΥΡΙΔΩΝ ΛΥΚΟΥΔΗΣ:</w:t>
      </w:r>
      <w:r>
        <w:rPr>
          <w:rFonts w:eastAsia="Times New Roman" w:cs="Times New Roman"/>
          <w:szCs w:val="24"/>
        </w:rPr>
        <w:t xml:space="preserve"> Μπορεί να φθάσω τα τρία ή τέσσερα λεπτά, αλλά δεν</w:t>
      </w:r>
      <w:r>
        <w:rPr>
          <w:rFonts w:eastAsia="Times New Roman" w:cs="Times New Roman"/>
          <w:szCs w:val="24"/>
        </w:rPr>
        <w:t xml:space="preserve"> θα πάω παραπάνω, ακριβώς διότι θα τα χρησιμοποιήσω για να διαμαρτυρηθώ για την κακή διαχείριση του χρόνου που γίνεται και σήμερα </w:t>
      </w:r>
      <w:r>
        <w:rPr>
          <w:rFonts w:eastAsia="Times New Roman" w:cs="Times New Roman"/>
          <w:szCs w:val="24"/>
        </w:rPr>
        <w:t xml:space="preserve">όπως </w:t>
      </w:r>
      <w:r>
        <w:rPr>
          <w:rFonts w:eastAsia="Times New Roman" w:cs="Times New Roman"/>
          <w:szCs w:val="24"/>
        </w:rPr>
        <w:t>και κάθε άλλη φορά.</w:t>
      </w:r>
    </w:p>
    <w:p w14:paraId="33B9624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Ο πολύ καλός μας συνάδελφος ο κ. Καρράς, που έχει και ιδιαίτερο χιούμορ, πολλές φορές έχει πει ότι υπ</w:t>
      </w:r>
      <w:r>
        <w:rPr>
          <w:rFonts w:eastAsia="Times New Roman" w:cs="Times New Roman"/>
          <w:szCs w:val="24"/>
        </w:rPr>
        <w:t xml:space="preserve">άρχει μία διαστροφή στους νομικούς, μία νομική διαστροφή να αναπτύσσεται μία άκρατη επιχειρηματολογία, αποθεώνοντας τη λεπτομέρεια και την </w:t>
      </w:r>
      <w:proofErr w:type="spellStart"/>
      <w:r>
        <w:rPr>
          <w:rFonts w:eastAsia="Times New Roman" w:cs="Times New Roman"/>
          <w:szCs w:val="24"/>
        </w:rPr>
        <w:t>υπολεπτομέρεια</w:t>
      </w:r>
      <w:proofErr w:type="spellEnd"/>
      <w:r>
        <w:rPr>
          <w:rFonts w:eastAsia="Times New Roman" w:cs="Times New Roman"/>
          <w:szCs w:val="24"/>
        </w:rPr>
        <w:t xml:space="preserve"> της λεπτομέρειας. Αυτό είναι σύνηθες φαινόμενο στους νομικούς. </w:t>
      </w:r>
    </w:p>
    <w:p w14:paraId="33B96249"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Εδώ υπάρχει και μία άλλου τύπου διαστρ</w:t>
      </w:r>
      <w:r>
        <w:rPr>
          <w:rFonts w:eastAsia="Times New Roman" w:cs="Times New Roman"/>
          <w:szCs w:val="24"/>
        </w:rPr>
        <w:t xml:space="preserve">οφή, η βουλευτική διαστροφή. Είναι απίστευτη η παραβίαση της ημερήσιας διάταξης που γίνεται από οποιονδήποτε Βουλευτή μιλάει! Με αυτό εγώ δεν μπορώ να συμβιβαστώ, δεν το αντέχω δηλαδή! </w:t>
      </w:r>
    </w:p>
    <w:p w14:paraId="33B9624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Εδώ δεν υπάρχει μόνο παρέκκλιση από το θέμα από συναδέλφους Βουλευτές,</w:t>
      </w:r>
      <w:r>
        <w:rPr>
          <w:rFonts w:eastAsia="Times New Roman" w:cs="Times New Roman"/>
          <w:szCs w:val="24"/>
        </w:rPr>
        <w:t xml:space="preserve"> για να πουν και κάτι άλλο</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ένε μόνο διαφορετικά πράγματα. Υπήρξε εκπρόσωπος κόμματος σήμερα εδώ που μίλησε </w:t>
      </w:r>
      <w:proofErr w:type="spellStart"/>
      <w:r>
        <w:rPr>
          <w:rFonts w:eastAsia="Times New Roman" w:cs="Times New Roman"/>
          <w:szCs w:val="24"/>
        </w:rPr>
        <w:t>δεκατριάμισι</w:t>
      </w:r>
      <w:proofErr w:type="spellEnd"/>
      <w:r>
        <w:rPr>
          <w:rFonts w:eastAsia="Times New Roman" w:cs="Times New Roman"/>
          <w:szCs w:val="24"/>
        </w:rPr>
        <w:t xml:space="preserve"> </w:t>
      </w:r>
      <w:r>
        <w:rPr>
          <w:rFonts w:eastAsia="Times New Roman" w:cs="Times New Roman"/>
          <w:szCs w:val="24"/>
        </w:rPr>
        <w:t xml:space="preserve">λεπτά για τον Κανονισμό και είπε τελείως διαφορετικά πράγματα, άλλα θέματα, από το </w:t>
      </w:r>
      <w:r>
        <w:rPr>
          <w:rFonts w:eastAsia="Times New Roman" w:cs="Times New Roman"/>
          <w:szCs w:val="24"/>
          <w:lang w:val="en-US"/>
        </w:rPr>
        <w:t>Brexit</w:t>
      </w:r>
      <w:r>
        <w:rPr>
          <w:rFonts w:eastAsia="Times New Roman" w:cs="Times New Roman"/>
          <w:szCs w:val="24"/>
        </w:rPr>
        <w:t xml:space="preserve"> μέχρι ό,τι άλλο μπορεί να φανταστεί </w:t>
      </w:r>
      <w:r>
        <w:rPr>
          <w:rFonts w:eastAsia="Times New Roman" w:cs="Times New Roman"/>
          <w:szCs w:val="24"/>
        </w:rPr>
        <w:t>κάποιος</w:t>
      </w:r>
      <w:r>
        <w:rPr>
          <w:rFonts w:eastAsia="Times New Roman" w:cs="Times New Roman"/>
          <w:szCs w:val="24"/>
        </w:rPr>
        <w:t xml:space="preserve">. </w:t>
      </w:r>
    </w:p>
    <w:p w14:paraId="33B9624B"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Αυτό δεν αντέχεται, κυρία Πρόεδρε! Και έγινε και με την ανοχή σας, με τη μη συμμετοχή σας στη διαδικασία. Δεν μπορεί να συνεχιστεί αυτό!</w:t>
      </w:r>
    </w:p>
    <w:p w14:paraId="33B9624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Κυρία Πρόεδρε, εγώ πριν από μία εβδομάδα στη συζήτηση για την ανάπτυξη είχα διαμορφώσει ένα κείμενο και μία τοποθέτη</w:t>
      </w:r>
      <w:r>
        <w:rPr>
          <w:rFonts w:eastAsia="Times New Roman" w:cs="Times New Roman"/>
          <w:szCs w:val="24"/>
        </w:rPr>
        <w:t xml:space="preserve">ση, μία παρέμβαση, κατά τη γνώμη μου, πολύ ενδιαφέρουσα. Δεν πρόλαβα να την κάνω, διότι δεν ήμουν </w:t>
      </w:r>
      <w:r>
        <w:rPr>
          <w:rFonts w:eastAsia="Times New Roman" w:cs="Times New Roman"/>
          <w:szCs w:val="24"/>
        </w:rPr>
        <w:t xml:space="preserve">παρών </w:t>
      </w:r>
      <w:r>
        <w:rPr>
          <w:rFonts w:eastAsia="Times New Roman" w:cs="Times New Roman"/>
          <w:szCs w:val="24"/>
        </w:rPr>
        <w:t>όταν εκφωνήθηκε το όνομά μου, καθώς μου είχε τύχει κάτι προσωπικό. Για σκεφθείτε σήμερα να έλεγα, αφού έχω δέκα λεπτά, θα κοπανήσω την προχθεσινή μου ομ</w:t>
      </w:r>
      <w:r>
        <w:rPr>
          <w:rFonts w:eastAsia="Times New Roman" w:cs="Times New Roman"/>
          <w:szCs w:val="24"/>
        </w:rPr>
        <w:t xml:space="preserve">ιλία και ας </w:t>
      </w:r>
      <w:r>
        <w:rPr>
          <w:rFonts w:eastAsia="Times New Roman" w:cs="Times New Roman"/>
          <w:szCs w:val="24"/>
        </w:rPr>
        <w:lastRenderedPageBreak/>
        <w:t>μιλάμε σήμερα για τον Κανονισμό, εγώ θα μιλήσω για την ανάπτυξη! Δεν μπορεί να συνεχιστεί αυτή η ιστορία! Δεν οδηγείται πουθενά η κοινοβουλευτική διαδικασία με αυτόν τον τρόπο.</w:t>
      </w:r>
    </w:p>
    <w:p w14:paraId="33B9624D"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Μίλησα ήδη ένα λεπτό και τριάντα δευτερόλεπτα και έρχομαι στο υπόλο</w:t>
      </w:r>
      <w:r>
        <w:rPr>
          <w:rFonts w:eastAsia="Times New Roman" w:cs="Times New Roman"/>
          <w:szCs w:val="24"/>
        </w:rPr>
        <w:t>ιπο ένα λεπτό και τριάντα δευτερόλεπτα που έχω, για να μιλήσω για τον Κανονισμό.</w:t>
      </w:r>
    </w:p>
    <w:p w14:paraId="33B9624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Εγώ πιστεύω ότι έγινε μία πολύ καλή συζήτηση και στις </w:t>
      </w:r>
      <w:r>
        <w:rPr>
          <w:rFonts w:eastAsia="Times New Roman" w:cs="Times New Roman"/>
          <w:szCs w:val="24"/>
        </w:rPr>
        <w:t xml:space="preserve">επιτροπές </w:t>
      </w:r>
      <w:r>
        <w:rPr>
          <w:rFonts w:eastAsia="Times New Roman" w:cs="Times New Roman"/>
          <w:szCs w:val="24"/>
        </w:rPr>
        <w:t xml:space="preserve">και σήμερα και θέλω να συμφωνήσω με αυτό που είπε και ο Πρόεδρος ο κ. </w:t>
      </w:r>
      <w:proofErr w:type="spellStart"/>
      <w:r>
        <w:rPr>
          <w:rFonts w:eastAsia="Times New Roman" w:cs="Times New Roman"/>
          <w:szCs w:val="24"/>
        </w:rPr>
        <w:t>Βούτσης</w:t>
      </w:r>
      <w:proofErr w:type="spellEnd"/>
      <w:r>
        <w:rPr>
          <w:rFonts w:eastAsia="Times New Roman" w:cs="Times New Roman"/>
          <w:szCs w:val="24"/>
        </w:rPr>
        <w:t>, ότι μακάρι, να είχαμε τέτοιου τύ</w:t>
      </w:r>
      <w:r>
        <w:rPr>
          <w:rFonts w:eastAsia="Times New Roman" w:cs="Times New Roman"/>
          <w:szCs w:val="24"/>
        </w:rPr>
        <w:t xml:space="preserve">που συζητήσεις συνεχώς στη Βουλή. Αυτό έχει σχέση βέβαια και με το πώς αντιμετώπισε τη συζήτηση για τον Κανονισμό το κόμμα της Αξιωματικής Αντιπολίτευσης, ο κ. </w:t>
      </w:r>
      <w:proofErr w:type="spellStart"/>
      <w:r>
        <w:rPr>
          <w:rFonts w:eastAsia="Times New Roman" w:cs="Times New Roman"/>
          <w:szCs w:val="24"/>
        </w:rPr>
        <w:t>Τραγάκης</w:t>
      </w:r>
      <w:proofErr w:type="spellEnd"/>
      <w:r>
        <w:rPr>
          <w:rFonts w:eastAsia="Times New Roman" w:cs="Times New Roman"/>
          <w:szCs w:val="24"/>
        </w:rPr>
        <w:t>, ο οποίος πραγματικά υπήρξε όχι απλώς ουσιαστικός, αλλά συνέβαλε πάρα πολύ στο να αναζη</w:t>
      </w:r>
      <w:r>
        <w:rPr>
          <w:rFonts w:eastAsia="Times New Roman" w:cs="Times New Roman"/>
          <w:szCs w:val="24"/>
        </w:rPr>
        <w:t xml:space="preserve">τήσουμε και να βρούμε κοινούς τόπους </w:t>
      </w:r>
      <w:r>
        <w:rPr>
          <w:rFonts w:eastAsia="Times New Roman" w:cs="Times New Roman"/>
          <w:szCs w:val="24"/>
        </w:rPr>
        <w:t xml:space="preserve">στο </w:t>
      </w:r>
      <w:r>
        <w:rPr>
          <w:rFonts w:eastAsia="Times New Roman" w:cs="Times New Roman"/>
          <w:szCs w:val="24"/>
        </w:rPr>
        <w:t xml:space="preserve">θέμα </w:t>
      </w:r>
      <w:r>
        <w:rPr>
          <w:rFonts w:eastAsia="Times New Roman" w:cs="Times New Roman"/>
          <w:szCs w:val="24"/>
        </w:rPr>
        <w:t xml:space="preserve">του Κανονισμού, διότι μας αφορά όλους. </w:t>
      </w:r>
    </w:p>
    <w:p w14:paraId="33B9624F"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αυτή την έννοια, λοιπόν, λέω ότι σε πάρα πολλά πράγματα, στα περισσότερα, έχουμε συμφωνήσει. Εμείς συμφωνήσαμε και ψηφίσαμε θετικά επί της αρχής. </w:t>
      </w:r>
    </w:p>
    <w:p w14:paraId="33B9625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Παρέμειναν, όμως, τρ</w:t>
      </w:r>
      <w:r>
        <w:rPr>
          <w:rFonts w:eastAsia="Times New Roman" w:cs="Times New Roman"/>
          <w:szCs w:val="24"/>
        </w:rPr>
        <w:t xml:space="preserve">ία ζητήματα, κατά τη γνώμη μου. Το πρώτο είναι -και το είπα εισαγωγικά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το θέμα της </w:t>
      </w:r>
      <w:proofErr w:type="spellStart"/>
      <w:r>
        <w:rPr>
          <w:rFonts w:eastAsia="Times New Roman" w:cs="Times New Roman"/>
          <w:szCs w:val="24"/>
        </w:rPr>
        <w:t>μοριοδότησης</w:t>
      </w:r>
      <w:proofErr w:type="spellEnd"/>
      <w:r>
        <w:rPr>
          <w:rFonts w:eastAsia="Times New Roman" w:cs="Times New Roman"/>
          <w:szCs w:val="24"/>
        </w:rPr>
        <w:t xml:space="preserve">, όπου πιστεύω ότι σ’ αυτό που επανέλαβε ο κ. </w:t>
      </w:r>
      <w:proofErr w:type="spellStart"/>
      <w:r>
        <w:rPr>
          <w:rFonts w:eastAsia="Times New Roman" w:cs="Times New Roman"/>
          <w:szCs w:val="24"/>
        </w:rPr>
        <w:t>Τραγάκης</w:t>
      </w:r>
      <w:proofErr w:type="spellEnd"/>
      <w:r>
        <w:rPr>
          <w:rFonts w:eastAsia="Times New Roman" w:cs="Times New Roman"/>
          <w:szCs w:val="24"/>
        </w:rPr>
        <w:t xml:space="preserve"> έχει ένα δίκιο. Υπάρχει ένα ζήτημα. Γιατί να μην μπορούμε να συμφωνήσουμε σ’ αυτό που</w:t>
      </w:r>
      <w:r>
        <w:rPr>
          <w:rFonts w:eastAsia="Times New Roman" w:cs="Times New Roman"/>
          <w:szCs w:val="24"/>
        </w:rPr>
        <w:t xml:space="preserve"> είχαμε συμφωνήσει και στις </w:t>
      </w:r>
      <w:r>
        <w:rPr>
          <w:rFonts w:eastAsia="Times New Roman" w:cs="Times New Roman"/>
          <w:szCs w:val="24"/>
        </w:rPr>
        <w:t>επιτροπές</w:t>
      </w:r>
      <w:r>
        <w:rPr>
          <w:rFonts w:eastAsia="Times New Roman" w:cs="Times New Roman"/>
          <w:szCs w:val="24"/>
        </w:rPr>
        <w:t>;</w:t>
      </w:r>
    </w:p>
    <w:p w14:paraId="33B96251"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Το δεύτερο έχει σχέση με κάτι για το οποίο εγώ δεν έχω πειστεί, ότι δηλαδή είναι τόσο απλό ζήτημα το ζήτημα της επιτροπής της νομικής υποστήριξης και ότι δεν έχει σχέση με έναν, κατά τη δική μου αίσθηση, παραγκωνισμό </w:t>
      </w:r>
      <w:r>
        <w:rPr>
          <w:rFonts w:eastAsia="Times New Roman" w:cs="Times New Roman"/>
          <w:szCs w:val="24"/>
        </w:rPr>
        <w:t>της Επιστημονικής Υπηρεσίας.</w:t>
      </w:r>
    </w:p>
    <w:p w14:paraId="33B9625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Το τρίτο είναι αυτό που είχα θέσει για το άρθρο 48, για το οποίο όμως πρέπει να σας πω ότι σε μία συνομιλία που είχα ενός λεπτού με τον κύριο Γραμματέα διασκεδάστηκαν οι ενστάσεις και η αίσθηση που είχα όσον αφορά τη διατύπωση</w:t>
      </w:r>
      <w:r>
        <w:rPr>
          <w:rFonts w:eastAsia="Times New Roman" w:cs="Times New Roman"/>
          <w:szCs w:val="24"/>
        </w:rPr>
        <w:t>.</w:t>
      </w:r>
    </w:p>
    <w:p w14:paraId="33B96253"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Νομίζω ότι με πείσατε, κύριε Γενικέ, ότι υπάρχει σ’ αυτό το θέμα μία προσέγγιση που είναι λογική. Όμως, στα άλλα δύο θέματα εξακολουθώ να καταθέτω την ένστασή μου. </w:t>
      </w:r>
    </w:p>
    <w:p w14:paraId="33B9625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Γενικά επαναλαμβάνω και επιμένω ότι η εκτίμηση που είχαμε κάνει από την αρχή ότι είναι ένα</w:t>
      </w:r>
      <w:r>
        <w:rPr>
          <w:rFonts w:eastAsia="Times New Roman" w:cs="Times New Roman"/>
          <w:szCs w:val="24"/>
        </w:rPr>
        <w:t xml:space="preserve">ς προωθητικός Κανονισμός αυτός ο οποίος διαμορφώνεται σήμερα και </w:t>
      </w:r>
      <w:r>
        <w:rPr>
          <w:rFonts w:eastAsia="Times New Roman" w:cs="Times New Roman"/>
          <w:szCs w:val="24"/>
        </w:rPr>
        <w:t xml:space="preserve">επειδή </w:t>
      </w:r>
      <w:r>
        <w:rPr>
          <w:rFonts w:eastAsia="Times New Roman" w:cs="Times New Roman"/>
          <w:szCs w:val="24"/>
        </w:rPr>
        <w:t xml:space="preserve">αν σε γενικές γραμμές κάτι νομίζουμε ότι λειτουργεί προωθητικά, εμείς δεν έχουμε κανέναν λόγο παρά να το στηρίξουμε, </w:t>
      </w:r>
      <w:r>
        <w:rPr>
          <w:rFonts w:eastAsia="Times New Roman" w:cs="Times New Roman"/>
          <w:szCs w:val="24"/>
        </w:rPr>
        <w:t xml:space="preserve">ψηφίζουμε </w:t>
      </w:r>
      <w:r>
        <w:rPr>
          <w:rFonts w:eastAsia="Times New Roman" w:cs="Times New Roman"/>
          <w:szCs w:val="24"/>
        </w:rPr>
        <w:t>θετικά αυτόν τον Κανονισμό.</w:t>
      </w:r>
    </w:p>
    <w:p w14:paraId="33B96255"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Θέλω να πω μόνο κάτι, κύριε Π</w:t>
      </w:r>
      <w:r>
        <w:rPr>
          <w:rFonts w:eastAsia="Times New Roman" w:cs="Times New Roman"/>
          <w:szCs w:val="24"/>
        </w:rPr>
        <w:t xml:space="preserve">ρόεδρε, κύριε </w:t>
      </w:r>
      <w:proofErr w:type="spellStart"/>
      <w:r>
        <w:rPr>
          <w:rFonts w:eastAsia="Times New Roman" w:cs="Times New Roman"/>
          <w:szCs w:val="24"/>
        </w:rPr>
        <w:t>Βούτση</w:t>
      </w:r>
      <w:proofErr w:type="spellEnd"/>
      <w:r>
        <w:rPr>
          <w:rFonts w:eastAsia="Times New Roman" w:cs="Times New Roman"/>
          <w:szCs w:val="24"/>
        </w:rPr>
        <w:t xml:space="preserve">, σε σχέση με αυτό που είπατε στην αρχή. Υπάρχει ένα ζήτημα. Τα θέματα σε εκκρεμότητα που αναδείξατε, γιατί είχαν παραμείνει τόσα χρόνια σε εκκρεμότητα; Αναφέρομαι, δηλαδή, στα θέματα της περιουσίας του </w:t>
      </w:r>
      <w:r>
        <w:rPr>
          <w:rFonts w:eastAsia="Times New Roman" w:cs="Times New Roman"/>
          <w:szCs w:val="24"/>
        </w:rPr>
        <w:t xml:space="preserve">ελληνικού </w:t>
      </w:r>
      <w:r>
        <w:rPr>
          <w:rFonts w:eastAsia="Times New Roman" w:cs="Times New Roman"/>
          <w:szCs w:val="24"/>
        </w:rPr>
        <w:t>Κοινοβουλίου.</w:t>
      </w:r>
    </w:p>
    <w:p w14:paraId="33B96256"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 xml:space="preserve">Πώς μπορούμε άνετα τώρα να λέμε ότι δεν ξέρουμε πού ανήκει ή ξέρουμε πού ανήκει και δεν ανήκει στη Βουλή το κτήριο της Μητροπόλεως ή ότι υπάρχει μια εδαφική έκταση στη </w:t>
      </w:r>
      <w:r>
        <w:rPr>
          <w:rFonts w:eastAsia="Times New Roman" w:cs="Times New Roman"/>
          <w:szCs w:val="24"/>
        </w:rPr>
        <w:t xml:space="preserve">βόρεια </w:t>
      </w:r>
      <w:r>
        <w:rPr>
          <w:rFonts w:eastAsia="Times New Roman" w:cs="Times New Roman"/>
          <w:szCs w:val="24"/>
        </w:rPr>
        <w:t xml:space="preserve">Αττική που δεν ξέρουμε τι γίνεται ή, εν πάση </w:t>
      </w:r>
      <w:proofErr w:type="spellStart"/>
      <w:r>
        <w:rPr>
          <w:rFonts w:eastAsia="Times New Roman" w:cs="Times New Roman"/>
          <w:szCs w:val="24"/>
        </w:rPr>
        <w:t>περιπτώσει</w:t>
      </w:r>
      <w:proofErr w:type="spellEnd"/>
      <w:r>
        <w:rPr>
          <w:rFonts w:eastAsia="Times New Roman" w:cs="Times New Roman"/>
          <w:szCs w:val="24"/>
        </w:rPr>
        <w:t>, ποια είναι η σχέση της Β</w:t>
      </w:r>
      <w:r>
        <w:rPr>
          <w:rFonts w:eastAsia="Times New Roman" w:cs="Times New Roman"/>
          <w:szCs w:val="24"/>
        </w:rPr>
        <w:t>ουλής με το κτήριο της Παλαιάς Βουλής</w:t>
      </w:r>
      <w:r>
        <w:rPr>
          <w:rFonts w:eastAsia="Times New Roman" w:cs="Times New Roman"/>
          <w:szCs w:val="24"/>
        </w:rPr>
        <w:t xml:space="preserve"> κ.</w:t>
      </w:r>
      <w:r>
        <w:rPr>
          <w:rFonts w:eastAsia="Times New Roman" w:cs="Times New Roman"/>
          <w:szCs w:val="24"/>
        </w:rPr>
        <w:t>ά</w:t>
      </w:r>
      <w:r>
        <w:rPr>
          <w:rFonts w:eastAsia="Times New Roman" w:cs="Times New Roman"/>
          <w:szCs w:val="24"/>
        </w:rPr>
        <w:t>.</w:t>
      </w:r>
      <w:r>
        <w:rPr>
          <w:rFonts w:eastAsia="Times New Roman" w:cs="Times New Roman"/>
          <w:szCs w:val="24"/>
        </w:rPr>
        <w:t xml:space="preserve"> </w:t>
      </w:r>
    </w:p>
    <w:p w14:paraId="33B96257"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Αυτά δεν είναι λεπτομέρειες, δεν είναι στοιχεία για να τα λέμε μεταξύ μας και να λέμε, είδες βρε παιδί μου, δεν το έχουμε λύσει ακόμα αυτό το θέμα. Αυτά είναι κολοσσιαία ζητήματα. Πώς είχαν μείνει τόσα χρόνια στη</w:t>
      </w:r>
      <w:r>
        <w:rPr>
          <w:rFonts w:eastAsia="Times New Roman" w:cs="Times New Roman"/>
          <w:szCs w:val="24"/>
        </w:rPr>
        <w:t xml:space="preserve">ν αδράνεια; </w:t>
      </w:r>
    </w:p>
    <w:p w14:paraId="33B96258"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εάν τώρα τα επισημαίνουμε, κύριε Πρόεδρε, κάτι πρέπει να γίνει, έτσι δεν είναι; Κάτι πρέπει να κάνουμε με αυτά τα ζητήματα. Δεν αρκεί να τα επισημαίνουμε σήμερα για να τα καταγράψουμε μεταξύ μας και να χαρούμε όλοι, να ικαν</w:t>
      </w:r>
      <w:r>
        <w:rPr>
          <w:rFonts w:eastAsia="Times New Roman" w:cs="Times New Roman"/>
          <w:szCs w:val="24"/>
        </w:rPr>
        <w:t xml:space="preserve">οποιηθούμε ότι έχουμε συμφωνήσει ότι τώρα πια είμαστε εμείς οι </w:t>
      </w:r>
      <w:proofErr w:type="spellStart"/>
      <w:r>
        <w:rPr>
          <w:rFonts w:eastAsia="Times New Roman" w:cs="Times New Roman"/>
          <w:szCs w:val="24"/>
        </w:rPr>
        <w:t>προστρέχοντες</w:t>
      </w:r>
      <w:proofErr w:type="spellEnd"/>
      <w:r>
        <w:rPr>
          <w:rFonts w:eastAsia="Times New Roman" w:cs="Times New Roman"/>
          <w:szCs w:val="24"/>
        </w:rPr>
        <w:t xml:space="preserve"> στο να βρούμε λύση, πρέπει και να βρούμε λύση και να τη βρούμε και γρήγορα. </w:t>
      </w:r>
    </w:p>
    <w:p w14:paraId="33B96259"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 xml:space="preserve">Επαναλαμβάνω, κυρία Πρόεδρε, ότι είμαστε θετικοί κατ’ αρχάς και στις </w:t>
      </w:r>
      <w:r>
        <w:rPr>
          <w:rFonts w:eastAsia="Times New Roman" w:cs="Times New Roman"/>
          <w:szCs w:val="24"/>
        </w:rPr>
        <w:t xml:space="preserve">ενστάσεις, που έχουμε, θα ψηφίσουμε με την επιφύλαξη που έχουμε. </w:t>
      </w:r>
    </w:p>
    <w:p w14:paraId="33B9625A" w14:textId="77777777" w:rsidR="009013B7" w:rsidRDefault="00F23ED3">
      <w:pPr>
        <w:spacing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Κύριε Καρρά, θέλετε τον λόγο;</w:t>
      </w:r>
    </w:p>
    <w:p w14:paraId="33B9625B"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Ναι, κυρία Πρόεδρε, εάν έχετε την καλοσύνη.</w:t>
      </w:r>
    </w:p>
    <w:p w14:paraId="33B9625C" w14:textId="77777777" w:rsidR="009013B7" w:rsidRDefault="00F23ED3">
      <w:pPr>
        <w:spacing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w:t>
      </w:r>
      <w:r>
        <w:rPr>
          <w:rFonts w:eastAsia="Times New Roman" w:cs="Times New Roman"/>
          <w:szCs w:val="24"/>
        </w:rPr>
        <w:t>ύριε Καρρά, έχετε τον λόγο.</w:t>
      </w:r>
    </w:p>
    <w:p w14:paraId="33B9625D"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Κυρία Πρόεδρε, θα ήθελα να τονίσω το γόνιμο του διαλόγου, το χρήσιμο του διαλόγου και να παρατηρήσω ότι παρ’ όλες τις προσπάθειες όλων των πλευρών, παραμένουν ορισμένα ζητήματα για τα οποία επιφυλασσόμ</w:t>
      </w:r>
      <w:r>
        <w:rPr>
          <w:rFonts w:eastAsia="Times New Roman" w:cs="Times New Roman"/>
          <w:szCs w:val="24"/>
        </w:rPr>
        <w:t xml:space="preserve">αστε και συνοπτικά σας λέω μόνο τούτο: Δεν αντιλαμβάνομαι γιατί η </w:t>
      </w:r>
      <w:proofErr w:type="spellStart"/>
      <w:r>
        <w:rPr>
          <w:rFonts w:eastAsia="Times New Roman" w:cs="Times New Roman"/>
          <w:szCs w:val="24"/>
        </w:rPr>
        <w:t>μοριοδότηση</w:t>
      </w:r>
      <w:proofErr w:type="spellEnd"/>
      <w:r>
        <w:rPr>
          <w:rFonts w:eastAsia="Times New Roman" w:cs="Times New Roman"/>
          <w:szCs w:val="24"/>
        </w:rPr>
        <w:t xml:space="preserve"> κατά την αξιολόγηση, την πάγια, που έρχεται με το άρθρο 29, θα πρέπει στην πρώτη εφαρμογή του Κανονισμού να είναι διαφοροποιημένη με το άρθρο 30. </w:t>
      </w:r>
    </w:p>
    <w:p w14:paraId="33B9625E"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Θα μπορούσαμε, λοιπόν, να μείνο</w:t>
      </w:r>
      <w:r>
        <w:rPr>
          <w:rFonts w:eastAsia="Times New Roman" w:cs="Times New Roman"/>
          <w:szCs w:val="24"/>
        </w:rPr>
        <w:t xml:space="preserve">υμε στα πάγια του άρθρου 29 χωρίς να μεταβάλλουμε τη </w:t>
      </w:r>
      <w:proofErr w:type="spellStart"/>
      <w:r>
        <w:rPr>
          <w:rFonts w:eastAsia="Times New Roman" w:cs="Times New Roman"/>
          <w:szCs w:val="24"/>
        </w:rPr>
        <w:t>μοριοδότηση</w:t>
      </w:r>
      <w:proofErr w:type="spellEnd"/>
      <w:r>
        <w:rPr>
          <w:rFonts w:eastAsia="Times New Roman" w:cs="Times New Roman"/>
          <w:szCs w:val="24"/>
        </w:rPr>
        <w:t xml:space="preserve"> αυτή. Βεβαίως, για το θέμα της Νομικής Υπηρεσίας Υποστήριξης της Βουλής παραμένουν οι επιφυλάξεις μου. Όμως, θα πρέπει να πω ότι σε ένα ειδικότερο σημείο για τον Θεματικό Γραμματέα εξακολουθώ</w:t>
      </w:r>
      <w:r>
        <w:rPr>
          <w:rFonts w:eastAsia="Times New Roman" w:cs="Times New Roman"/>
          <w:szCs w:val="24"/>
        </w:rPr>
        <w:t xml:space="preserve"> να έχω επιφυλάξεις, παρ’ όλο που έγινε ευρύτατη συζήτηση, για τον λόγο ότι –και οι επιφυλάξεις μου συνίστανται εκεί- θα μπορούσαν οι ίδιες οι </w:t>
      </w:r>
      <w:r>
        <w:rPr>
          <w:rFonts w:eastAsia="Times New Roman" w:cs="Times New Roman"/>
          <w:szCs w:val="24"/>
        </w:rPr>
        <w:t xml:space="preserve">Υπηρεσίες </w:t>
      </w:r>
      <w:r>
        <w:rPr>
          <w:rFonts w:eastAsia="Times New Roman" w:cs="Times New Roman"/>
          <w:szCs w:val="24"/>
        </w:rPr>
        <w:t xml:space="preserve">της Βουλής να προσφέρουν αυτό το έργο, θα μπορούσε ένα Τμήμα ή μια Διεύθυνση της Βουλής να καλύψει τις </w:t>
      </w:r>
      <w:r>
        <w:rPr>
          <w:rFonts w:eastAsia="Times New Roman" w:cs="Times New Roman"/>
          <w:szCs w:val="24"/>
        </w:rPr>
        <w:t xml:space="preserve">ανάγκες. </w:t>
      </w:r>
    </w:p>
    <w:p w14:paraId="33B9625F"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lastRenderedPageBreak/>
        <w:t xml:space="preserve">Θεωρώ το γεγονός ότι δεν υπάρχει </w:t>
      </w:r>
      <w:proofErr w:type="spellStart"/>
      <w:r>
        <w:rPr>
          <w:rFonts w:eastAsia="Times New Roman" w:cs="Times New Roman"/>
          <w:szCs w:val="24"/>
        </w:rPr>
        <w:t>περιουσιολόγιο</w:t>
      </w:r>
      <w:proofErr w:type="spellEnd"/>
      <w:r>
        <w:rPr>
          <w:rFonts w:eastAsia="Times New Roman" w:cs="Times New Roman"/>
          <w:szCs w:val="24"/>
        </w:rPr>
        <w:t xml:space="preserve"> ή δεν υπάρχει και καταγραφή της περιουσίας ή αναζητούνται περιουσιακά στοιχεία της Βουλής, είναι ένα εσωτερικό ζήτημα, το οποίο θα μπορεί με τον καιρό να καλυφθεί αλλά δεν θα πρέπει να χαθεί επιπλέο</w:t>
      </w:r>
      <w:r>
        <w:rPr>
          <w:rFonts w:eastAsia="Times New Roman" w:cs="Times New Roman"/>
          <w:szCs w:val="24"/>
        </w:rPr>
        <w:t xml:space="preserve">ν χρόνος, κυρία Πρόεδρε, για τον λόγο ότι ναι μεν το δημόσιο έχει το προνόμιο του </w:t>
      </w:r>
      <w:proofErr w:type="spellStart"/>
      <w:r>
        <w:rPr>
          <w:rFonts w:eastAsia="Times New Roman" w:cs="Times New Roman"/>
          <w:szCs w:val="24"/>
        </w:rPr>
        <w:t>απαραγράπτου</w:t>
      </w:r>
      <w:proofErr w:type="spellEnd"/>
      <w:r>
        <w:rPr>
          <w:rFonts w:eastAsia="Times New Roman" w:cs="Times New Roman"/>
          <w:szCs w:val="24"/>
        </w:rPr>
        <w:t xml:space="preserve"> των δικαιωμάτων του αλλά όταν δημιουργούνται πραγματικές καταστάσεις μη αντιστρέψιμες, δεν μπορούν να αντιμετωπιστούν. Αυτές είναι οι παρατηρήσεις μου και θα επα</w:t>
      </w:r>
      <w:r>
        <w:rPr>
          <w:rFonts w:eastAsia="Times New Roman" w:cs="Times New Roman"/>
          <w:szCs w:val="24"/>
        </w:rPr>
        <w:t xml:space="preserve">νέλθω στην ψηφοφορία. </w:t>
      </w:r>
    </w:p>
    <w:p w14:paraId="33B96260"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 xml:space="preserve">Ευχαριστώ, κυρία Πρόεδρε. </w:t>
      </w:r>
    </w:p>
    <w:p w14:paraId="33B96261" w14:textId="77777777" w:rsidR="009013B7" w:rsidRDefault="00F23ED3">
      <w:pPr>
        <w:spacing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Ευχαριστούμε, κύριε Καρρά. </w:t>
      </w:r>
    </w:p>
    <w:p w14:paraId="33B96262"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w:t>
      </w:r>
      <w:r>
        <w:rPr>
          <w:rFonts w:eastAsia="Times New Roman" w:cs="Times New Roman"/>
          <w:szCs w:val="24"/>
        </w:rPr>
        <w:t>σ</w:t>
      </w:r>
      <w:r>
        <w:rPr>
          <w:rFonts w:eastAsia="Times New Roman" w:cs="Times New Roman"/>
          <w:szCs w:val="24"/>
        </w:rPr>
        <w:t>ύμφωνα με τις διατάξεις του άρθρου 76 του Συντάγματος και του άρθρου 1</w:t>
      </w:r>
      <w:r>
        <w:rPr>
          <w:rFonts w:eastAsia="Times New Roman" w:cs="Times New Roman"/>
          <w:szCs w:val="24"/>
        </w:rPr>
        <w:t>18</w:t>
      </w:r>
      <w:r>
        <w:rPr>
          <w:rFonts w:eastAsia="Times New Roman" w:cs="Times New Roman"/>
          <w:szCs w:val="24"/>
        </w:rPr>
        <w:t xml:space="preserve"> του Κανονισμού της Βουλής, της </w:t>
      </w:r>
      <w:r>
        <w:rPr>
          <w:rFonts w:eastAsia="Times New Roman" w:cs="Times New Roman"/>
          <w:szCs w:val="24"/>
        </w:rPr>
        <w:t>πρότασης</w:t>
      </w:r>
      <w:r>
        <w:rPr>
          <w:rFonts w:eastAsia="Times New Roman" w:cs="Times New Roman"/>
          <w:szCs w:val="24"/>
        </w:rPr>
        <w:t>:</w:t>
      </w:r>
      <w:r>
        <w:rPr>
          <w:rFonts w:eastAsia="Times New Roman" w:cs="Times New Roman"/>
          <w:szCs w:val="24"/>
        </w:rPr>
        <w:t xml:space="preserve"> «Για την </w:t>
      </w:r>
      <w:r>
        <w:rPr>
          <w:rFonts w:eastAsia="Times New Roman" w:cs="Times New Roman"/>
          <w:szCs w:val="24"/>
        </w:rPr>
        <w:lastRenderedPageBreak/>
        <w:t>τροποποίηση διατάξεων του Κανονισμού της Βουλής-Μέρος Β΄ (ΦΕΚ 51 Α’/10</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1997) και Μέρος Κοινοβουλευτικό (ΦΕΚ 106 Α’ /24</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1987), όπως ισχύουν». </w:t>
      </w:r>
    </w:p>
    <w:p w14:paraId="33B96263"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 xml:space="preserve">Ερωτάται το Σώμα: Γίνεται δεκτή η πρόταση επί της αρχής; </w:t>
      </w:r>
    </w:p>
    <w:p w14:paraId="33B96264"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t>ΑΝΤΩΝΙΟΣ ΣΥΡΙΓΟΣ:</w:t>
      </w:r>
      <w:r>
        <w:rPr>
          <w:rFonts w:eastAsia="Times New Roman" w:cs="Times New Roman"/>
          <w:szCs w:val="24"/>
        </w:rPr>
        <w:t xml:space="preserve"> Δεκτή, δεκτή. </w:t>
      </w:r>
    </w:p>
    <w:p w14:paraId="33B96265"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Δεκτή, δεκτή. </w:t>
      </w:r>
    </w:p>
    <w:p w14:paraId="33B96266"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Κατά πλειοψηφία. </w:t>
      </w:r>
    </w:p>
    <w:p w14:paraId="33B96267"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Κατά πλειοψηφία. </w:t>
      </w:r>
    </w:p>
    <w:p w14:paraId="33B96268"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t>ΓΕΩΡΓΙΟΣ ΛΑΜΠΡΟΥΛΗΣ (Ζ’ Αντιπρόεδρος της Βουλής):</w:t>
      </w:r>
      <w:r>
        <w:rPr>
          <w:rFonts w:eastAsia="Times New Roman" w:cs="Times New Roman"/>
          <w:szCs w:val="24"/>
        </w:rPr>
        <w:t xml:space="preserve"> Κατά πλειοψηφία. </w:t>
      </w:r>
    </w:p>
    <w:p w14:paraId="33B96269"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Δεκτή, δεκτή. </w:t>
      </w:r>
    </w:p>
    <w:p w14:paraId="33B9626A"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t xml:space="preserve">ΒΑΣΙΛΕΙΟΣ </w:t>
      </w:r>
      <w:r>
        <w:rPr>
          <w:rFonts w:eastAsia="Times New Roman" w:cs="Times New Roman"/>
          <w:b/>
          <w:szCs w:val="24"/>
        </w:rPr>
        <w:t>ΚΟΚΚΑΛΗΣ:</w:t>
      </w:r>
      <w:r>
        <w:rPr>
          <w:rFonts w:eastAsia="Times New Roman" w:cs="Times New Roman"/>
          <w:szCs w:val="24"/>
        </w:rPr>
        <w:t xml:space="preserve"> Δεκτή, δεκτή. </w:t>
      </w:r>
    </w:p>
    <w:p w14:paraId="33B9626B"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Δεκτή, δεκτή. </w:t>
      </w:r>
    </w:p>
    <w:p w14:paraId="33B9626C" w14:textId="77777777" w:rsidR="009013B7" w:rsidRDefault="00F23ED3">
      <w:pPr>
        <w:spacing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η </w:t>
      </w:r>
      <w:r>
        <w:rPr>
          <w:rFonts w:eastAsia="Times New Roman" w:cs="Times New Roman"/>
          <w:szCs w:val="24"/>
        </w:rPr>
        <w:t>πρόταση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την τροποποίηση διατάξεων του Κανονισμού της Βουλής-Μέρος Β΄ (ΦΕΚ 51 </w:t>
      </w:r>
      <w:r>
        <w:rPr>
          <w:rFonts w:eastAsia="Times New Roman" w:cs="Times New Roman"/>
          <w:szCs w:val="24"/>
        </w:rPr>
        <w:t>Α</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1997) και Μέρος Κοινοβουλευτικό (ΦΕΚ 106 </w:t>
      </w:r>
      <w:r>
        <w:rPr>
          <w:rFonts w:eastAsia="Times New Roman" w:cs="Times New Roman"/>
          <w:szCs w:val="24"/>
        </w:rPr>
        <w:t>Α΄</w:t>
      </w:r>
      <w:r>
        <w:rPr>
          <w:rFonts w:eastAsia="Times New Roman" w:cs="Times New Roman"/>
          <w:szCs w:val="24"/>
        </w:rPr>
        <w:t>/</w:t>
      </w:r>
      <w:r>
        <w:rPr>
          <w:rFonts w:eastAsia="Times New Roman" w:cs="Times New Roman"/>
          <w:szCs w:val="24"/>
        </w:rPr>
        <w:t>24</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1987), όπως ισχύουν» έγινε δεκτή επί της αρχής κατά πλειοψηφία. </w:t>
      </w:r>
    </w:p>
    <w:p w14:paraId="33B9626D"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 xml:space="preserve">Εισερχόμαστε στην ψήφιση επί των άρθρων ως προς το Μέρος Β΄ του Κανονισμού της Βουλής. </w:t>
      </w:r>
    </w:p>
    <w:p w14:paraId="33B9626E" w14:textId="77777777" w:rsidR="009013B7" w:rsidRDefault="00F23ED3">
      <w:pPr>
        <w:spacing w:line="600" w:lineRule="auto"/>
        <w:ind w:firstLine="567"/>
        <w:jc w:val="both"/>
        <w:rPr>
          <w:rFonts w:eastAsia="Times New Roman" w:cs="Times New Roman"/>
          <w:szCs w:val="24"/>
        </w:rPr>
      </w:pPr>
      <w:r>
        <w:rPr>
          <w:rFonts w:eastAsia="Times New Roman" w:cs="Times New Roman"/>
          <w:szCs w:val="24"/>
        </w:rPr>
        <w:t xml:space="preserve">Ερωτάται το Σώμα: Γίνεται δεκτό το άρθρο 1; </w:t>
      </w:r>
    </w:p>
    <w:p w14:paraId="33B9626F"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t>ΑΝΤΩΝΙΟΣ ΣΥΡΙΓΟΣ:</w:t>
      </w:r>
      <w:r>
        <w:rPr>
          <w:rFonts w:eastAsia="Times New Roman" w:cs="Times New Roman"/>
          <w:szCs w:val="24"/>
        </w:rPr>
        <w:t xml:space="preserve"> Δεκτό, δεκτό. </w:t>
      </w:r>
    </w:p>
    <w:p w14:paraId="33B96270"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Δε</w:t>
      </w:r>
      <w:r>
        <w:rPr>
          <w:rFonts w:eastAsia="Times New Roman" w:cs="Times New Roman"/>
          <w:szCs w:val="24"/>
        </w:rPr>
        <w:t>κτό, δεκτό.</w:t>
      </w:r>
    </w:p>
    <w:p w14:paraId="33B96271"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Κατά πλειοψηφία. </w:t>
      </w:r>
    </w:p>
    <w:p w14:paraId="33B96272"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Κατά πλειοψηφία. </w:t>
      </w:r>
    </w:p>
    <w:p w14:paraId="33B96273"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lastRenderedPageBreak/>
        <w:t>ΓΕΩΡΓΙΟΣ ΛΑΜΠΡΟΥΛΗΣ (</w:t>
      </w:r>
      <w:r>
        <w:rPr>
          <w:rFonts w:eastAsia="Times New Roman" w:cs="Times New Roman"/>
          <w:b/>
          <w:szCs w:val="24"/>
        </w:rPr>
        <w:t>Ζ</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Αντιπρόεδρος της Βουλής):</w:t>
      </w:r>
      <w:r>
        <w:rPr>
          <w:rFonts w:eastAsia="Times New Roman" w:cs="Times New Roman"/>
          <w:szCs w:val="24"/>
        </w:rPr>
        <w:t xml:space="preserve"> Παρών. </w:t>
      </w:r>
    </w:p>
    <w:p w14:paraId="33B96274"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Δεκτό, δεκτό.</w:t>
      </w:r>
    </w:p>
    <w:p w14:paraId="33B96275"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 δεκτό.</w:t>
      </w:r>
    </w:p>
    <w:p w14:paraId="33B96276" w14:textId="77777777" w:rsidR="009013B7" w:rsidRDefault="00F23ED3">
      <w:pPr>
        <w:spacing w:line="600" w:lineRule="auto"/>
        <w:ind w:firstLine="567"/>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 </w:t>
      </w:r>
    </w:p>
    <w:p w14:paraId="33B96277" w14:textId="77777777" w:rsidR="009013B7" w:rsidRDefault="00F23ED3">
      <w:pPr>
        <w:spacing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Συνεπώς το άρθρο 1 έγινε δεκτό κατά πλειοψηφία. </w:t>
      </w:r>
    </w:p>
    <w:p w14:paraId="33B9627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όπως τροποποιήθηκε;</w:t>
      </w:r>
    </w:p>
    <w:p w14:paraId="33B96279"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Δεκτό, δεκτό.</w:t>
      </w:r>
    </w:p>
    <w:p w14:paraId="33B9627A"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33B9627B"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3B9627C"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ΘΕΟΔΩΡΟΣ ΠΑΠΑ</w:t>
      </w:r>
      <w:r>
        <w:rPr>
          <w:rFonts w:eastAsia="Times New Roman" w:cs="Times New Roman"/>
          <w:b/>
          <w:szCs w:val="24"/>
        </w:rPr>
        <w:t>ΘΕΟΔΩΡΟΥ:</w:t>
      </w:r>
      <w:r>
        <w:rPr>
          <w:rFonts w:eastAsia="Times New Roman" w:cs="Times New Roman"/>
          <w:szCs w:val="24"/>
        </w:rPr>
        <w:t xml:space="preserve"> Κατά πλειοψηφία. </w:t>
      </w:r>
    </w:p>
    <w:p w14:paraId="33B9627D"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Z΄ Αντιπρόεδρος της Βουλής):</w:t>
      </w:r>
      <w:r>
        <w:rPr>
          <w:rFonts w:eastAsia="Times New Roman" w:cs="Times New Roman"/>
          <w:szCs w:val="24"/>
        </w:rPr>
        <w:t xml:space="preserve"> Παρών.</w:t>
      </w:r>
    </w:p>
    <w:p w14:paraId="33B9627E"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Δεκτό, δεκτό.</w:t>
      </w:r>
    </w:p>
    <w:p w14:paraId="33B9627F"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280"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w:t>
      </w:r>
    </w:p>
    <w:p w14:paraId="33B96281" w14:textId="77777777" w:rsidR="009013B7" w:rsidRDefault="00F23ED3">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2 έγινε δ</w:t>
      </w:r>
      <w:r>
        <w:rPr>
          <w:rFonts w:eastAsia="Times New Roman" w:cs="Times New Roman"/>
          <w:szCs w:val="24"/>
        </w:rPr>
        <w:t>εκτό, όπως τροποποιήθηκε</w:t>
      </w:r>
      <w:r>
        <w:rPr>
          <w:rFonts w:eastAsia="Times New Roman" w:cs="Times New Roman"/>
          <w:szCs w:val="24"/>
        </w:rPr>
        <w:t>,</w:t>
      </w:r>
      <w:r>
        <w:rPr>
          <w:rFonts w:eastAsia="Times New Roman" w:cs="Times New Roman"/>
          <w:szCs w:val="24"/>
        </w:rPr>
        <w:t xml:space="preserve"> κατά πλειοψηφία.</w:t>
      </w:r>
    </w:p>
    <w:p w14:paraId="33B9628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όπως τροποποιήθηκε;</w:t>
      </w:r>
    </w:p>
    <w:p w14:paraId="33B96283"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Δεκτό, δεκτό.</w:t>
      </w:r>
    </w:p>
    <w:p w14:paraId="33B96284"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33B96285"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Παρών.</w:t>
      </w:r>
    </w:p>
    <w:p w14:paraId="33B96286"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Παρών.</w:t>
      </w:r>
    </w:p>
    <w:p w14:paraId="33B96287"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Z΄ Αντιπρόεδ</w:t>
      </w:r>
      <w:r>
        <w:rPr>
          <w:rFonts w:eastAsia="Times New Roman" w:cs="Times New Roman"/>
          <w:b/>
          <w:szCs w:val="24"/>
        </w:rPr>
        <w:t>ρος της Βουλής):</w:t>
      </w:r>
      <w:r>
        <w:rPr>
          <w:rFonts w:eastAsia="Times New Roman" w:cs="Times New Roman"/>
          <w:szCs w:val="24"/>
        </w:rPr>
        <w:t xml:space="preserve">  Δεκτό, δεκτό.</w:t>
      </w:r>
    </w:p>
    <w:p w14:paraId="33B96288"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Δεκτό, δεκτό.</w:t>
      </w:r>
    </w:p>
    <w:p w14:paraId="33B96289"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28A"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33B9628B" w14:textId="77777777" w:rsidR="009013B7" w:rsidRDefault="00F23ED3">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3 έγινε δεκτό, όπως τροποποιήθηκε</w:t>
      </w:r>
      <w:r>
        <w:rPr>
          <w:rFonts w:eastAsia="Times New Roman" w:cs="Times New Roman"/>
          <w:szCs w:val="24"/>
        </w:rPr>
        <w:t>,</w:t>
      </w:r>
      <w:r>
        <w:rPr>
          <w:rFonts w:eastAsia="Times New Roman" w:cs="Times New Roman"/>
          <w:szCs w:val="24"/>
        </w:rPr>
        <w:t xml:space="preserve"> κατά πλειοψηφία.</w:t>
      </w:r>
    </w:p>
    <w:p w14:paraId="33B9628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w:t>
      </w:r>
    </w:p>
    <w:p w14:paraId="33B9628D"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Δεκτό, δεκτό.</w:t>
      </w:r>
    </w:p>
    <w:p w14:paraId="33B9628E"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ΤΡΑΓΑΚΗΣ: </w:t>
      </w:r>
      <w:r>
        <w:rPr>
          <w:rFonts w:eastAsia="Times New Roman" w:cs="Times New Roman"/>
          <w:szCs w:val="24"/>
        </w:rPr>
        <w:t>Δεκτό, δεκτό.</w:t>
      </w:r>
    </w:p>
    <w:p w14:paraId="33B9628F"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3B96290"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Δεκτό, δεκτό.</w:t>
      </w:r>
    </w:p>
    <w:p w14:paraId="33B96291"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Z΄ Αντιπρόεδρος της Βουλής):</w:t>
      </w:r>
      <w:r>
        <w:rPr>
          <w:rFonts w:eastAsia="Times New Roman" w:cs="Times New Roman"/>
          <w:szCs w:val="24"/>
        </w:rPr>
        <w:t xml:space="preserve"> Παρών.</w:t>
      </w:r>
    </w:p>
    <w:p w14:paraId="33B96292"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Δεκτό, δεκτό.</w:t>
      </w:r>
    </w:p>
    <w:p w14:paraId="33B96293"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294"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33B96295" w14:textId="77777777" w:rsidR="009013B7" w:rsidRDefault="00F23ED3">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4 έγινε δεκτό κατά πλειοψηφία.</w:t>
      </w:r>
    </w:p>
    <w:p w14:paraId="33B96296"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w:t>
      </w:r>
    </w:p>
    <w:p w14:paraId="33B96297"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 xml:space="preserve">ΑΝΤΩΝΙΟΣ ΣΥΡΙΓΟΣ: </w:t>
      </w:r>
      <w:r>
        <w:rPr>
          <w:rFonts w:eastAsia="Times New Roman" w:cs="Times New Roman"/>
          <w:szCs w:val="24"/>
        </w:rPr>
        <w:t>Δεκτό, δεκτό.</w:t>
      </w:r>
    </w:p>
    <w:p w14:paraId="33B96298"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ΙΩΑΝΝΗΣ ΤΡΑΓ</w:t>
      </w:r>
      <w:r>
        <w:rPr>
          <w:rFonts w:eastAsia="Times New Roman" w:cs="Times New Roman"/>
          <w:b/>
          <w:szCs w:val="24"/>
        </w:rPr>
        <w:t xml:space="preserve">ΑΚΗΣ: </w:t>
      </w:r>
      <w:r>
        <w:rPr>
          <w:rFonts w:eastAsia="Times New Roman" w:cs="Times New Roman"/>
          <w:szCs w:val="24"/>
        </w:rPr>
        <w:t>Δεκτό, δεκτό.</w:t>
      </w:r>
    </w:p>
    <w:p w14:paraId="33B96299"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3B9629A"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Δεκτό, δεκτό.</w:t>
      </w:r>
    </w:p>
    <w:p w14:paraId="33B9629B"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Z΄ Αντιπρόεδρος της Βουλής):</w:t>
      </w:r>
      <w:r>
        <w:rPr>
          <w:rFonts w:eastAsia="Times New Roman" w:cs="Times New Roman"/>
          <w:szCs w:val="24"/>
        </w:rPr>
        <w:t xml:space="preserve"> Παρών.</w:t>
      </w:r>
    </w:p>
    <w:p w14:paraId="33B9629C"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Δεκτό, δεκτό.</w:t>
      </w:r>
    </w:p>
    <w:p w14:paraId="33B9629D"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29E"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33B9629F" w14:textId="77777777" w:rsidR="009013B7" w:rsidRDefault="00F23ED3">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5 έγινε δεκτό κατά πλειοψηφία.</w:t>
      </w:r>
    </w:p>
    <w:p w14:paraId="33B962A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6;</w:t>
      </w:r>
    </w:p>
    <w:p w14:paraId="33B962A1"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Δεκτό, δεκτό.</w:t>
      </w:r>
    </w:p>
    <w:p w14:paraId="33B962A2"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33B962A3"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3B962A4"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Δεκτό, δεκτ</w:t>
      </w:r>
      <w:r>
        <w:rPr>
          <w:rFonts w:eastAsia="Times New Roman" w:cs="Times New Roman"/>
          <w:szCs w:val="24"/>
        </w:rPr>
        <w:t>ό.</w:t>
      </w:r>
    </w:p>
    <w:p w14:paraId="33B962A5"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Z΄ Αντιπρόεδρος της Βουλής):</w:t>
      </w:r>
      <w:r>
        <w:rPr>
          <w:rFonts w:eastAsia="Times New Roman" w:cs="Times New Roman"/>
          <w:szCs w:val="24"/>
        </w:rPr>
        <w:t xml:space="preserve"> Δεκτό, δεκτό.</w:t>
      </w:r>
    </w:p>
    <w:p w14:paraId="33B962A6"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Δεκτό, δεκτό.</w:t>
      </w:r>
    </w:p>
    <w:p w14:paraId="33B962A7"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2A8"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33B962A9" w14:textId="77777777" w:rsidR="009013B7" w:rsidRDefault="00F23ED3">
      <w:pPr>
        <w:spacing w:line="600" w:lineRule="auto"/>
        <w:ind w:firstLine="720"/>
        <w:jc w:val="both"/>
        <w:rPr>
          <w:rFonts w:eastAsia="Times New Roman" w:cs="Times New Roman"/>
          <w:szCs w:val="24"/>
        </w:rPr>
      </w:pPr>
      <w:r>
        <w:rPr>
          <w:rFonts w:eastAsia="Times New Roman"/>
          <w:b/>
        </w:rPr>
        <w:lastRenderedPageBreak/>
        <w:t xml:space="preserve">ΠΡΟΕΔΡΕΥΟΥΣΑ (Αναστασία Χριστοδουλοπούλου): </w:t>
      </w:r>
      <w:r>
        <w:rPr>
          <w:rFonts w:eastAsia="Times New Roman" w:cs="Times New Roman"/>
          <w:szCs w:val="24"/>
        </w:rPr>
        <w:t>Συνεπώς το άρθρο 6 έγινε δεκτό κατά π</w:t>
      </w:r>
      <w:r>
        <w:rPr>
          <w:rFonts w:eastAsia="Times New Roman" w:cs="Times New Roman"/>
          <w:szCs w:val="24"/>
        </w:rPr>
        <w:t>λειοψηφία.</w:t>
      </w:r>
    </w:p>
    <w:p w14:paraId="33B962A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w:t>
      </w:r>
    </w:p>
    <w:p w14:paraId="33B962AB"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Δεκτό, δεκτό.</w:t>
      </w:r>
    </w:p>
    <w:p w14:paraId="33B962AC"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33B962AD"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3B962AE"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Δεκτό, δεκτό.</w:t>
      </w:r>
    </w:p>
    <w:p w14:paraId="33B962AF"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Z΄ Αντιπρόεδρος της Βουλής):</w:t>
      </w:r>
      <w:r>
        <w:rPr>
          <w:rFonts w:eastAsia="Times New Roman" w:cs="Times New Roman"/>
          <w:szCs w:val="24"/>
        </w:rPr>
        <w:t xml:space="preserve"> Δεκτό, δεκτό.</w:t>
      </w:r>
    </w:p>
    <w:p w14:paraId="33B962B0"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ΣΠΥΡΙΔΩΝ </w:t>
      </w:r>
      <w:r>
        <w:rPr>
          <w:rFonts w:eastAsia="Times New Roman" w:cs="Times New Roman"/>
          <w:b/>
          <w:szCs w:val="24"/>
        </w:rPr>
        <w:t>ΛΥΚΟΥΔΗΣ:</w:t>
      </w:r>
      <w:r>
        <w:rPr>
          <w:rFonts w:eastAsia="Times New Roman" w:cs="Times New Roman"/>
          <w:szCs w:val="24"/>
        </w:rPr>
        <w:t xml:space="preserve"> Δεκτό, δεκτό.</w:t>
      </w:r>
    </w:p>
    <w:p w14:paraId="33B962B1"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2B2"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Δεκτό, δεκτό.</w:t>
      </w:r>
    </w:p>
    <w:p w14:paraId="33B962B3" w14:textId="77777777" w:rsidR="009013B7" w:rsidRDefault="00F23ED3">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7 έγινε δεκτό κατά πλειοψηφία.</w:t>
      </w:r>
    </w:p>
    <w:p w14:paraId="33B962B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w:t>
      </w:r>
    </w:p>
    <w:p w14:paraId="33B962B5"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w:t>
      </w:r>
      <w:r>
        <w:rPr>
          <w:rFonts w:eastAsia="Times New Roman" w:cs="Times New Roman"/>
          <w:szCs w:val="24"/>
        </w:rPr>
        <w:t>τό, δεκτό.</w:t>
      </w:r>
    </w:p>
    <w:p w14:paraId="33B962B6"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33B962B7"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3B962B8"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Δεκτό, δεκτό.</w:t>
      </w:r>
    </w:p>
    <w:p w14:paraId="33B962B9"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Z΄ Αντιπρόεδρος της Βουλής):</w:t>
      </w:r>
      <w:r>
        <w:rPr>
          <w:rFonts w:eastAsia="Times New Roman" w:cs="Times New Roman"/>
          <w:szCs w:val="24"/>
        </w:rPr>
        <w:t xml:space="preserve"> Δεκτό, δεκτό.</w:t>
      </w:r>
    </w:p>
    <w:p w14:paraId="33B962BA"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Δεκτό, δεκτό.</w:t>
      </w:r>
    </w:p>
    <w:p w14:paraId="33B962BB"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2BC"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w:t>
      </w:r>
      <w:r>
        <w:rPr>
          <w:rFonts w:eastAsia="Times New Roman" w:cs="Times New Roman"/>
          <w:b/>
          <w:szCs w:val="24"/>
        </w:rPr>
        <w:t>ΚΑΡΡΑΣ:</w:t>
      </w:r>
      <w:r>
        <w:rPr>
          <w:rFonts w:eastAsia="Times New Roman" w:cs="Times New Roman"/>
          <w:szCs w:val="24"/>
        </w:rPr>
        <w:t xml:space="preserve"> Δεκτό, δεκτό.</w:t>
      </w:r>
    </w:p>
    <w:p w14:paraId="33B962BD" w14:textId="77777777" w:rsidR="009013B7" w:rsidRDefault="00F23ED3">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8 έγινε δεκτό κατά πλειοψηφία.</w:t>
      </w:r>
    </w:p>
    <w:p w14:paraId="33B962B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w:t>
      </w:r>
    </w:p>
    <w:p w14:paraId="33B962BF"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Δεκτό, δεκτό.</w:t>
      </w:r>
    </w:p>
    <w:p w14:paraId="33B962C0"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33B962C1"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3B962C2"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w:t>
      </w:r>
      <w:r>
        <w:rPr>
          <w:rFonts w:eastAsia="Times New Roman" w:cs="Times New Roman"/>
          <w:b/>
          <w:szCs w:val="24"/>
        </w:rPr>
        <w:t>ΑΘΕΟΔΩΡΟΥ:</w:t>
      </w:r>
      <w:r>
        <w:rPr>
          <w:rFonts w:eastAsia="Times New Roman" w:cs="Times New Roman"/>
          <w:szCs w:val="24"/>
        </w:rPr>
        <w:t xml:space="preserve"> Δεκτό, δεκτό.</w:t>
      </w:r>
    </w:p>
    <w:p w14:paraId="33B962C3"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Z΄ Αντιπρόεδρος της Βουλής):</w:t>
      </w:r>
      <w:r>
        <w:rPr>
          <w:rFonts w:eastAsia="Times New Roman" w:cs="Times New Roman"/>
          <w:szCs w:val="24"/>
        </w:rPr>
        <w:t xml:space="preserve"> Δεκτό, δεκτό.</w:t>
      </w:r>
    </w:p>
    <w:p w14:paraId="33B962C4"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ΣΠΥΡΙΔΩΝ ΛΥΚΟΥΔΗΣ:</w:t>
      </w:r>
      <w:r>
        <w:rPr>
          <w:rFonts w:eastAsia="Times New Roman" w:cs="Times New Roman"/>
          <w:szCs w:val="24"/>
        </w:rPr>
        <w:t xml:space="preserve"> Δεκτό, δεκτό.</w:t>
      </w:r>
    </w:p>
    <w:p w14:paraId="33B962C5"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2C6"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33B962C7" w14:textId="77777777" w:rsidR="009013B7" w:rsidRDefault="00F23ED3">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9 έγινε δεκτό κατά πλειοψηφία.</w:t>
      </w:r>
    </w:p>
    <w:p w14:paraId="33B962C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w:t>
      </w:r>
    </w:p>
    <w:p w14:paraId="33B962C9"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Δεκτό, δεκτό.</w:t>
      </w:r>
    </w:p>
    <w:p w14:paraId="33B962CA"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33B962CB"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3B962CC"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Δεκτό, δεκτό.</w:t>
      </w:r>
    </w:p>
    <w:p w14:paraId="33B962CD"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Z΄ Αντιπρόεδρος της Βουλής</w:t>
      </w:r>
      <w:r>
        <w:rPr>
          <w:rFonts w:eastAsia="Times New Roman" w:cs="Times New Roman"/>
          <w:b/>
          <w:szCs w:val="24"/>
        </w:rPr>
        <w:t>):</w:t>
      </w:r>
      <w:r>
        <w:rPr>
          <w:rFonts w:eastAsia="Times New Roman" w:cs="Times New Roman"/>
          <w:szCs w:val="24"/>
        </w:rPr>
        <w:t xml:space="preserve"> Δεκτό, δεκτό.</w:t>
      </w:r>
    </w:p>
    <w:p w14:paraId="33B962CE"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Δεκτό, δεκτό.</w:t>
      </w:r>
    </w:p>
    <w:p w14:paraId="33B962CF"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2D0"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33B962D1" w14:textId="77777777" w:rsidR="009013B7" w:rsidRDefault="00F23ED3">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10 έγινε δεκτό κατά πλειοψηφία.</w:t>
      </w:r>
    </w:p>
    <w:p w14:paraId="33B962D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w:t>
      </w:r>
      <w:r>
        <w:rPr>
          <w:rFonts w:eastAsia="Times New Roman" w:cs="Times New Roman"/>
          <w:szCs w:val="24"/>
        </w:rPr>
        <w:t>ρο 11;</w:t>
      </w:r>
    </w:p>
    <w:p w14:paraId="33B962D3"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Δεκτό, δεκτό.</w:t>
      </w:r>
    </w:p>
    <w:p w14:paraId="33B962D4"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33B962D5"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3B962D6"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Δεκτό, δεκτό.</w:t>
      </w:r>
    </w:p>
    <w:p w14:paraId="33B962D7"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Z΄ Αντιπρόεδρος της Βουλής):</w:t>
      </w:r>
      <w:r>
        <w:rPr>
          <w:rFonts w:eastAsia="Times New Roman" w:cs="Times New Roman"/>
          <w:szCs w:val="24"/>
        </w:rPr>
        <w:t xml:space="preserve"> Δεκτό, δεκτό.</w:t>
      </w:r>
    </w:p>
    <w:p w14:paraId="33B962D8"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Δεκτό, δεκτό.</w:t>
      </w:r>
    </w:p>
    <w:p w14:paraId="33B962D9"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 xml:space="preserve">Δεκτό, </w:t>
      </w:r>
      <w:r>
        <w:rPr>
          <w:rFonts w:eastAsia="Times New Roman" w:cs="Times New Roman"/>
          <w:szCs w:val="24"/>
        </w:rPr>
        <w:t>δεκτό.</w:t>
      </w:r>
    </w:p>
    <w:p w14:paraId="33B962DA"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33B962DB" w14:textId="77777777" w:rsidR="009013B7" w:rsidRDefault="00F23ED3">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11 έγινε δεκτό κατά πλειοψηφία.</w:t>
      </w:r>
    </w:p>
    <w:p w14:paraId="33B962D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w:t>
      </w:r>
      <w:r>
        <w:rPr>
          <w:rFonts w:eastAsia="Times New Roman" w:cs="Times New Roman"/>
          <w:szCs w:val="24"/>
        </w:rPr>
        <w:t>,</w:t>
      </w:r>
      <w:r>
        <w:rPr>
          <w:rFonts w:eastAsia="Times New Roman" w:cs="Times New Roman"/>
          <w:szCs w:val="24"/>
        </w:rPr>
        <w:t xml:space="preserve"> όπως τροποποιήθηκε;</w:t>
      </w:r>
    </w:p>
    <w:p w14:paraId="33B962DD"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Δεκτό, δεκτό.</w:t>
      </w:r>
    </w:p>
    <w:p w14:paraId="33B962DE"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33B962DF"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Παρών.</w:t>
      </w:r>
    </w:p>
    <w:p w14:paraId="33B962E0"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Δεκτό, δεκτό.</w:t>
      </w:r>
    </w:p>
    <w:p w14:paraId="33B962E1"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Z΄ Αντιπρόεδρος της Βουλής):</w:t>
      </w:r>
      <w:r>
        <w:rPr>
          <w:rFonts w:eastAsia="Times New Roman" w:cs="Times New Roman"/>
          <w:szCs w:val="24"/>
        </w:rPr>
        <w:t xml:space="preserve"> Κατά πλειοψηφία.</w:t>
      </w:r>
    </w:p>
    <w:p w14:paraId="33B962E2"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Δεκτό, δεκτό.</w:t>
      </w:r>
    </w:p>
    <w:p w14:paraId="33B962E3"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2E4"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33B962E5" w14:textId="77777777" w:rsidR="009013B7" w:rsidRDefault="00F23ED3">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12 έγινε δεκτό, όπως τροποποιήθηκε</w:t>
      </w:r>
      <w:r>
        <w:rPr>
          <w:rFonts w:eastAsia="Times New Roman" w:cs="Times New Roman"/>
          <w:szCs w:val="24"/>
        </w:rPr>
        <w:t>,</w:t>
      </w:r>
      <w:r>
        <w:rPr>
          <w:rFonts w:eastAsia="Times New Roman" w:cs="Times New Roman"/>
          <w:szCs w:val="24"/>
        </w:rPr>
        <w:t xml:space="preserve"> κατά πλειοψηφία.</w:t>
      </w:r>
    </w:p>
    <w:p w14:paraId="33B962E6"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w:t>
      </w:r>
    </w:p>
    <w:p w14:paraId="33B962E7"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Δεκτό, δεκτό.</w:t>
      </w:r>
    </w:p>
    <w:p w14:paraId="33B962E8"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ΤΡΑΓΑΚΗΣ: </w:t>
      </w:r>
      <w:r>
        <w:rPr>
          <w:rFonts w:eastAsia="Times New Roman" w:cs="Times New Roman"/>
          <w:szCs w:val="24"/>
        </w:rPr>
        <w:t>Δεκτό, δεκτό.</w:t>
      </w:r>
    </w:p>
    <w:p w14:paraId="33B962E9"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3B962EA"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w:t>
      </w:r>
      <w:r>
        <w:rPr>
          <w:rFonts w:eastAsia="Times New Roman" w:cs="Times New Roman"/>
          <w:b/>
          <w:szCs w:val="24"/>
        </w:rPr>
        <w:t>ΠΑΘΕΟΔΩΡΟΥ:</w:t>
      </w:r>
      <w:r>
        <w:rPr>
          <w:rFonts w:eastAsia="Times New Roman" w:cs="Times New Roman"/>
          <w:szCs w:val="24"/>
        </w:rPr>
        <w:t xml:space="preserve"> Δεκτό, δεκτό.</w:t>
      </w:r>
    </w:p>
    <w:p w14:paraId="33B962EB"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Z΄ Αντιπρόεδρος της Βουλής):</w:t>
      </w:r>
      <w:r>
        <w:rPr>
          <w:rFonts w:eastAsia="Times New Roman" w:cs="Times New Roman"/>
          <w:szCs w:val="24"/>
        </w:rPr>
        <w:t xml:space="preserve"> Δεκτό, δεκτό.</w:t>
      </w:r>
    </w:p>
    <w:p w14:paraId="33B962EC"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Δεκτό, δεκτό.</w:t>
      </w:r>
    </w:p>
    <w:p w14:paraId="33B962ED"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2EE"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33B962EF" w14:textId="77777777" w:rsidR="009013B7" w:rsidRDefault="00F23ED3">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13 έγινε δεκτό κατά πλειοψηφία.</w:t>
      </w:r>
    </w:p>
    <w:p w14:paraId="33B962F0"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w:t>
      </w:r>
    </w:p>
    <w:p w14:paraId="33B962F1"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 xml:space="preserve">ΑΝΤΩΝΙΟΣ ΣΥΡΙΓΟΣ: </w:t>
      </w:r>
      <w:r>
        <w:rPr>
          <w:rFonts w:eastAsia="Times New Roman" w:cs="Times New Roman"/>
          <w:szCs w:val="24"/>
        </w:rPr>
        <w:t>Δεκτό, δεκτό.</w:t>
      </w:r>
    </w:p>
    <w:p w14:paraId="33B962F2"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33B962F3"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3B962F4"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Δεκτό, δεκτό.</w:t>
      </w:r>
    </w:p>
    <w:p w14:paraId="33B962F5"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Z΄ Αντιπρόεδρος της Βουλή</w:t>
      </w:r>
      <w:r>
        <w:rPr>
          <w:rFonts w:eastAsia="Times New Roman" w:cs="Times New Roman"/>
          <w:b/>
          <w:szCs w:val="24"/>
        </w:rPr>
        <w:t>ς):</w:t>
      </w:r>
      <w:r>
        <w:rPr>
          <w:rFonts w:eastAsia="Times New Roman" w:cs="Times New Roman"/>
          <w:szCs w:val="24"/>
        </w:rPr>
        <w:t xml:space="preserve"> Δεκτό, δεκτό.</w:t>
      </w:r>
    </w:p>
    <w:p w14:paraId="33B962F6"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Δεκτό, δεκτό.</w:t>
      </w:r>
    </w:p>
    <w:p w14:paraId="33B962F7"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2F8"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33B962F9" w14:textId="77777777" w:rsidR="009013B7" w:rsidRDefault="00F23ED3">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14 έγινε δεκτό κατά πλειοψηφία.</w:t>
      </w:r>
    </w:p>
    <w:p w14:paraId="33B962FA"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w:t>
      </w:r>
      <w:r>
        <w:rPr>
          <w:rFonts w:eastAsia="Times New Roman" w:cs="Times New Roman"/>
          <w:szCs w:val="24"/>
        </w:rPr>
        <w:t>θρο 15;</w:t>
      </w:r>
    </w:p>
    <w:p w14:paraId="33B962FB"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Δεκτό, δεκτό.</w:t>
      </w:r>
    </w:p>
    <w:p w14:paraId="33B962FC"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33B962FD"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3B962FE"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Δεκτό, δεκτό.</w:t>
      </w:r>
    </w:p>
    <w:p w14:paraId="33B962FF"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Z΄ Αντιπρόεδρος της Βουλής):</w:t>
      </w:r>
      <w:r>
        <w:rPr>
          <w:rFonts w:eastAsia="Times New Roman" w:cs="Times New Roman"/>
          <w:szCs w:val="24"/>
        </w:rPr>
        <w:t xml:space="preserve"> Δεκτό, δεκτό.</w:t>
      </w:r>
    </w:p>
    <w:p w14:paraId="33B96300"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Δεκτό, δεκτό.</w:t>
      </w:r>
    </w:p>
    <w:p w14:paraId="33B96301"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 xml:space="preserve">Δεκτό, </w:t>
      </w:r>
      <w:r>
        <w:rPr>
          <w:rFonts w:eastAsia="Times New Roman" w:cs="Times New Roman"/>
          <w:szCs w:val="24"/>
        </w:rPr>
        <w:t>δεκτό.</w:t>
      </w:r>
    </w:p>
    <w:p w14:paraId="33B96302"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33B96303" w14:textId="77777777" w:rsidR="009013B7" w:rsidRDefault="00F23ED3">
      <w:pPr>
        <w:spacing w:line="600" w:lineRule="auto"/>
        <w:ind w:firstLine="720"/>
        <w:jc w:val="both"/>
        <w:rPr>
          <w:rFonts w:eastAsia="Times New Roman" w:cs="Times New Roman"/>
          <w:szCs w:val="24"/>
        </w:rPr>
      </w:pPr>
      <w:r>
        <w:rPr>
          <w:rFonts w:eastAsia="Times New Roman"/>
          <w:b/>
        </w:rPr>
        <w:lastRenderedPageBreak/>
        <w:t xml:space="preserve">ΠΡΟΕΔΡΕΥΟΥΣΑ (Αναστασία Χριστοδουλοπούλου): </w:t>
      </w:r>
      <w:r>
        <w:rPr>
          <w:rFonts w:eastAsia="Times New Roman" w:cs="Times New Roman"/>
          <w:szCs w:val="24"/>
        </w:rPr>
        <w:t>Συνεπώς το άρθρο 15 έγινε δεκτό κατά πλειοψηφία.</w:t>
      </w:r>
    </w:p>
    <w:p w14:paraId="33B96304"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w:t>
      </w:r>
    </w:p>
    <w:p w14:paraId="33B96305"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Δεκτό, δεκτό.</w:t>
      </w:r>
    </w:p>
    <w:p w14:paraId="33B96306"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33B96307"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3B96308"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Δεκτό, δεκτό.</w:t>
      </w:r>
    </w:p>
    <w:p w14:paraId="33B96309"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Z΄ Αντιπρόεδρος της Βουλής):</w:t>
      </w:r>
      <w:r>
        <w:rPr>
          <w:rFonts w:eastAsia="Times New Roman" w:cs="Times New Roman"/>
          <w:szCs w:val="24"/>
        </w:rPr>
        <w:t xml:space="preserve"> Δεκτό, δεκτό.</w:t>
      </w:r>
    </w:p>
    <w:p w14:paraId="33B9630A"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Δεκτό, δεκτό.</w:t>
      </w:r>
    </w:p>
    <w:p w14:paraId="33B9630B"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30C"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Δεκτό, δεκτό.</w:t>
      </w:r>
    </w:p>
    <w:p w14:paraId="33B9630D" w14:textId="77777777" w:rsidR="009013B7" w:rsidRDefault="00F23ED3">
      <w:pPr>
        <w:spacing w:line="600" w:lineRule="auto"/>
        <w:ind w:firstLine="720"/>
        <w:jc w:val="both"/>
        <w:rPr>
          <w:rFonts w:eastAsia="Times New Roman" w:cs="Times New Roman"/>
          <w:szCs w:val="24"/>
        </w:rPr>
      </w:pPr>
      <w:r>
        <w:rPr>
          <w:rFonts w:eastAsia="Times New Roman"/>
          <w:b/>
        </w:rPr>
        <w:t>ΠΡΟΕΔΡΕΥΟΥΣΑ (Αναστασία Χ</w:t>
      </w:r>
      <w:r>
        <w:rPr>
          <w:rFonts w:eastAsia="Times New Roman"/>
          <w:b/>
        </w:rPr>
        <w:t xml:space="preserve">ριστοδουλοπούλου):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το άρθρο 16 έγινε δεκτό κατά πλειοψηφία.</w:t>
      </w:r>
    </w:p>
    <w:p w14:paraId="33B9630E"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w:t>
      </w:r>
    </w:p>
    <w:p w14:paraId="33B9630F"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Δεκτό, δεκτό.</w:t>
      </w:r>
    </w:p>
    <w:p w14:paraId="33B96310"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33B96311"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Δεκτό, δεκτό.</w:t>
      </w:r>
    </w:p>
    <w:p w14:paraId="33B96312"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Δεκτό, δεκτό.</w:t>
      </w:r>
    </w:p>
    <w:p w14:paraId="33B96313"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w:t>
      </w:r>
      <w:r>
        <w:rPr>
          <w:rFonts w:eastAsia="Times New Roman" w:cs="Times New Roman"/>
          <w:b/>
          <w:szCs w:val="24"/>
        </w:rPr>
        <w:t>ΡΟΥΛΗΣ( Z΄ Αντιπρόεδρος της Βουλής):</w:t>
      </w:r>
      <w:r>
        <w:rPr>
          <w:rFonts w:eastAsia="Times New Roman" w:cs="Times New Roman"/>
          <w:szCs w:val="24"/>
        </w:rPr>
        <w:t xml:space="preserve"> Δεκτό, δεκτό.</w:t>
      </w:r>
    </w:p>
    <w:p w14:paraId="33B96314"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Δεκτό, δεκτό.</w:t>
      </w:r>
    </w:p>
    <w:p w14:paraId="33B96315"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316"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33B96317" w14:textId="77777777" w:rsidR="009013B7" w:rsidRDefault="00F23ED3">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17 έγινε δεκτό ομοφώνως.</w:t>
      </w:r>
    </w:p>
    <w:p w14:paraId="33B96318"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w:t>
      </w:r>
      <w:r>
        <w:rPr>
          <w:rFonts w:eastAsia="Times New Roman" w:cs="Times New Roman"/>
          <w:szCs w:val="24"/>
        </w:rPr>
        <w:t xml:space="preserve"> Σώμα: Γίνεται δεκτό το άρθρο 18;</w:t>
      </w:r>
    </w:p>
    <w:p w14:paraId="33B96319"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Δεκτό, δεκτό.</w:t>
      </w:r>
    </w:p>
    <w:p w14:paraId="33B9631A"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Δεκτό, δεκτό.</w:t>
      </w:r>
    </w:p>
    <w:p w14:paraId="33B9631B"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3B9631C"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Δεκτό, δεκτό.</w:t>
      </w:r>
    </w:p>
    <w:p w14:paraId="33B9631D"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Z΄ Αντιπρόεδρος της Βουλής):</w:t>
      </w:r>
      <w:r>
        <w:rPr>
          <w:rFonts w:eastAsia="Times New Roman" w:cs="Times New Roman"/>
          <w:szCs w:val="24"/>
        </w:rPr>
        <w:t xml:space="preserve"> Δεκτό, δεκτό.</w:t>
      </w:r>
    </w:p>
    <w:p w14:paraId="33B9631E"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ΣΠΥΡΙΔΩΝ ΛΥΚΟΥΔΗΣ:</w:t>
      </w:r>
      <w:r>
        <w:rPr>
          <w:rFonts w:eastAsia="Times New Roman" w:cs="Times New Roman"/>
          <w:szCs w:val="24"/>
        </w:rPr>
        <w:t xml:space="preserve"> Δεκτό, δεκτό.</w:t>
      </w:r>
    </w:p>
    <w:p w14:paraId="33B9631F"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320"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33B96321" w14:textId="77777777" w:rsidR="009013B7" w:rsidRDefault="00F23ED3">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18 έγινε δεκτό κατά πλειοψηφία.</w:t>
      </w:r>
    </w:p>
    <w:p w14:paraId="33B96322"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w:t>
      </w:r>
      <w:r>
        <w:rPr>
          <w:rFonts w:eastAsia="Times New Roman" w:cs="Times New Roman"/>
          <w:szCs w:val="24"/>
        </w:rPr>
        <w:t>,</w:t>
      </w:r>
      <w:r>
        <w:rPr>
          <w:rFonts w:eastAsia="Times New Roman" w:cs="Times New Roman"/>
          <w:szCs w:val="24"/>
        </w:rPr>
        <w:t xml:space="preserve"> όπως τροποποιήθηκε;</w:t>
      </w:r>
    </w:p>
    <w:p w14:paraId="33B96323"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Δεκτό</w:t>
      </w:r>
      <w:r>
        <w:rPr>
          <w:rFonts w:eastAsia="Times New Roman" w:cs="Times New Roman"/>
          <w:szCs w:val="24"/>
        </w:rPr>
        <w:t>, δεκτό.</w:t>
      </w:r>
    </w:p>
    <w:p w14:paraId="33B96324"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 xml:space="preserve">Κατά πλειοψηφία. </w:t>
      </w:r>
    </w:p>
    <w:p w14:paraId="33B96325"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3B96326"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Κατά πλειοψηφία. </w:t>
      </w:r>
    </w:p>
    <w:p w14:paraId="33B96327"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Z΄ Αντιπρόεδρος της Βουλής):</w:t>
      </w:r>
      <w:r>
        <w:rPr>
          <w:rFonts w:eastAsia="Times New Roman" w:cs="Times New Roman"/>
          <w:szCs w:val="24"/>
        </w:rPr>
        <w:t xml:space="preserve"> Δεκτό, δεκτό.</w:t>
      </w:r>
    </w:p>
    <w:p w14:paraId="33B96328"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Δεκτό, δεκτό.</w:t>
      </w:r>
    </w:p>
    <w:p w14:paraId="33B96329"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32A"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ΓΕΩΡΓΙΟΣ-ΔΗΜΗΤΡΙΟ</w:t>
      </w:r>
      <w:r>
        <w:rPr>
          <w:rFonts w:eastAsia="Times New Roman" w:cs="Times New Roman"/>
          <w:b/>
          <w:szCs w:val="24"/>
        </w:rPr>
        <w:t>Σ ΚΑΡΡΑΣ:</w:t>
      </w:r>
      <w:r>
        <w:rPr>
          <w:rFonts w:eastAsia="Times New Roman" w:cs="Times New Roman"/>
          <w:szCs w:val="24"/>
        </w:rPr>
        <w:t xml:space="preserve"> Παρών.</w:t>
      </w:r>
    </w:p>
    <w:p w14:paraId="33B9632B" w14:textId="77777777" w:rsidR="009013B7" w:rsidRDefault="00F23ED3">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 το άρθρο 19 έγινε δεκτό, όπως τροποποιήθηκε</w:t>
      </w:r>
      <w:r>
        <w:rPr>
          <w:rFonts w:eastAsia="Times New Roman" w:cs="Times New Roman"/>
          <w:szCs w:val="24"/>
        </w:rPr>
        <w:t>,</w:t>
      </w:r>
      <w:r>
        <w:rPr>
          <w:rFonts w:eastAsia="Times New Roman" w:cs="Times New Roman"/>
          <w:szCs w:val="24"/>
        </w:rPr>
        <w:t xml:space="preserve"> κατά πλειοψηφία.</w:t>
      </w:r>
    </w:p>
    <w:p w14:paraId="33B9632C" w14:textId="77777777" w:rsidR="009013B7" w:rsidRDefault="00F23ED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20;</w:t>
      </w:r>
    </w:p>
    <w:p w14:paraId="33B9632D"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Δεκτό, δεκτό.</w:t>
      </w:r>
    </w:p>
    <w:p w14:paraId="33B9632E"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Παρών.</w:t>
      </w:r>
    </w:p>
    <w:p w14:paraId="33B9632F"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3B96330"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lastRenderedPageBreak/>
        <w:t>Θ</w:t>
      </w:r>
      <w:r>
        <w:rPr>
          <w:rFonts w:eastAsia="Times New Roman" w:cs="Times New Roman"/>
          <w:b/>
          <w:szCs w:val="24"/>
        </w:rPr>
        <w:t>ΕΟΔΩΡΟΣ ΠΑΠΑΘΕΟΔΩΡΟΥ:</w:t>
      </w:r>
      <w:r>
        <w:rPr>
          <w:rFonts w:eastAsia="Times New Roman" w:cs="Times New Roman"/>
          <w:szCs w:val="24"/>
        </w:rPr>
        <w:t xml:space="preserve"> Παρών. </w:t>
      </w:r>
    </w:p>
    <w:p w14:paraId="33B96331"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 ΛΑΜΠΡΟΥΛΗΣ( Z΄ Αντιπρόεδρος της Βουλής):</w:t>
      </w:r>
      <w:r>
        <w:rPr>
          <w:rFonts w:eastAsia="Times New Roman" w:cs="Times New Roman"/>
          <w:szCs w:val="24"/>
        </w:rPr>
        <w:t xml:space="preserve"> Δεκτό, δεκτό.</w:t>
      </w:r>
    </w:p>
    <w:p w14:paraId="33B96332"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Παρών.</w:t>
      </w:r>
    </w:p>
    <w:p w14:paraId="33B96333"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ΒΑΣΙΛΕΙΟΣ ΚΟΚ</w:t>
      </w:r>
      <w:r>
        <w:rPr>
          <w:rFonts w:eastAsia="Times New Roman" w:cs="Times New Roman"/>
          <w:b/>
          <w:szCs w:val="24"/>
        </w:rPr>
        <w:t>Κ</w:t>
      </w:r>
      <w:r>
        <w:rPr>
          <w:rFonts w:eastAsia="Times New Roman" w:cs="Times New Roman"/>
          <w:b/>
          <w:szCs w:val="24"/>
        </w:rPr>
        <w:t xml:space="preserve">ΑΛΗΣ: </w:t>
      </w:r>
      <w:r>
        <w:rPr>
          <w:rFonts w:eastAsia="Times New Roman" w:cs="Times New Roman"/>
          <w:szCs w:val="24"/>
        </w:rPr>
        <w:t>Δεκτό, δεκτό.</w:t>
      </w:r>
    </w:p>
    <w:p w14:paraId="33B96334" w14:textId="77777777" w:rsidR="009013B7" w:rsidRDefault="00F23ED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33B96335" w14:textId="77777777" w:rsidR="009013B7" w:rsidRDefault="00F23ED3">
      <w:pPr>
        <w:spacing w:line="600" w:lineRule="auto"/>
        <w:ind w:firstLine="720"/>
        <w:jc w:val="both"/>
        <w:rPr>
          <w:rFonts w:eastAsia="Times New Roman" w:cs="Times New Roman"/>
          <w:szCs w:val="24"/>
        </w:rPr>
      </w:pPr>
      <w:r>
        <w:rPr>
          <w:rFonts w:eastAsia="Times New Roman"/>
          <w:b/>
        </w:rPr>
        <w:t xml:space="preserve">ΠΡΟΕΔΡΕΥΟΥΣΑ (Αναστασία Χριστοδουλοπούλου): </w:t>
      </w:r>
      <w:r>
        <w:rPr>
          <w:rFonts w:eastAsia="Times New Roman" w:cs="Times New Roman"/>
          <w:szCs w:val="24"/>
        </w:rPr>
        <w:t>Συνεπώς</w:t>
      </w:r>
      <w:r>
        <w:rPr>
          <w:rFonts w:eastAsia="Times New Roman" w:cs="Times New Roman"/>
          <w:szCs w:val="24"/>
        </w:rPr>
        <w:t xml:space="preserve"> το άρθρο 20 έγινε δεκτό κατά πλειοψηφία.</w:t>
      </w:r>
    </w:p>
    <w:p w14:paraId="33B96336" w14:textId="77777777" w:rsidR="009013B7" w:rsidRDefault="00F23ED3">
      <w:pPr>
        <w:spacing w:line="600" w:lineRule="auto"/>
        <w:jc w:val="both"/>
        <w:rPr>
          <w:rFonts w:eastAsia="Times New Roman"/>
          <w:szCs w:val="24"/>
        </w:rPr>
      </w:pPr>
      <w:r>
        <w:rPr>
          <w:rFonts w:eastAsia="Times New Roman" w:cs="Times New Roman"/>
          <w:szCs w:val="24"/>
        </w:rPr>
        <w:tab/>
      </w:r>
      <w:r>
        <w:rPr>
          <w:rFonts w:eastAsia="Times New Roman"/>
          <w:szCs w:val="24"/>
        </w:rPr>
        <w:t>Ερωτάται το Σώμα: Γίνεται δεκτό το άρθρο 21;</w:t>
      </w:r>
    </w:p>
    <w:p w14:paraId="33B96337"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338"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Παρών.</w:t>
      </w:r>
    </w:p>
    <w:p w14:paraId="33B96339" w14:textId="77777777" w:rsidR="009013B7" w:rsidRDefault="00F23ED3">
      <w:pPr>
        <w:spacing w:line="600" w:lineRule="auto"/>
        <w:ind w:firstLine="720"/>
        <w:jc w:val="both"/>
        <w:rPr>
          <w:rFonts w:eastAsia="Times New Roman"/>
          <w:szCs w:val="24"/>
        </w:rPr>
      </w:pPr>
      <w:r>
        <w:rPr>
          <w:rFonts w:eastAsia="Times New Roman"/>
          <w:b/>
          <w:szCs w:val="24"/>
        </w:rPr>
        <w:lastRenderedPageBreak/>
        <w:t>ΙΩΑΝΝΗΣ ΛΑΓΟΣ:</w:t>
      </w:r>
      <w:r>
        <w:rPr>
          <w:rFonts w:eastAsia="Times New Roman"/>
          <w:szCs w:val="24"/>
        </w:rPr>
        <w:t xml:space="preserve"> Παρών.</w:t>
      </w:r>
    </w:p>
    <w:p w14:paraId="33B9633A"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Δεκτό, δεκτό.</w:t>
      </w:r>
    </w:p>
    <w:p w14:paraId="33B9633B"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p>
    <w:p w14:paraId="33B9633C"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33D"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33E"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33F"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21 έγινε δεκτό κατά πλειοψηφία.</w:t>
      </w:r>
    </w:p>
    <w:p w14:paraId="33B96340"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w:t>
      </w:r>
      <w:r>
        <w:rPr>
          <w:rFonts w:eastAsia="Times New Roman"/>
          <w:szCs w:val="24"/>
        </w:rPr>
        <w:t xml:space="preserve"> 22</w:t>
      </w:r>
      <w:r>
        <w:rPr>
          <w:rFonts w:eastAsia="Times New Roman"/>
          <w:szCs w:val="24"/>
        </w:rPr>
        <w:t>,</w:t>
      </w:r>
      <w:r>
        <w:rPr>
          <w:rFonts w:eastAsia="Times New Roman"/>
          <w:szCs w:val="24"/>
        </w:rPr>
        <w:t xml:space="preserve"> όπως τροποποιήθηκε;</w:t>
      </w:r>
    </w:p>
    <w:p w14:paraId="33B96341"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342" w14:textId="77777777" w:rsidR="009013B7" w:rsidRDefault="00F23ED3">
      <w:pPr>
        <w:spacing w:line="600" w:lineRule="auto"/>
        <w:ind w:firstLine="720"/>
        <w:jc w:val="both"/>
        <w:rPr>
          <w:rFonts w:eastAsia="Times New Roman"/>
          <w:szCs w:val="24"/>
        </w:rPr>
      </w:pPr>
      <w:r>
        <w:rPr>
          <w:rFonts w:eastAsia="Times New Roman"/>
          <w:b/>
          <w:szCs w:val="24"/>
        </w:rPr>
        <w:lastRenderedPageBreak/>
        <w:t>ΙΩΑΝΝΗΣ ΤΡΑΓΑΚΗΣ:</w:t>
      </w:r>
      <w:r>
        <w:rPr>
          <w:rFonts w:eastAsia="Times New Roman"/>
          <w:szCs w:val="24"/>
        </w:rPr>
        <w:t xml:space="preserve"> Παρών.</w:t>
      </w:r>
    </w:p>
    <w:p w14:paraId="33B96343"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344"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Κατά πλειοψηφία.</w:t>
      </w:r>
    </w:p>
    <w:p w14:paraId="33B96345"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Παρών.</w:t>
      </w:r>
    </w:p>
    <w:p w14:paraId="33B96346"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Παρών.</w:t>
      </w:r>
    </w:p>
    <w:p w14:paraId="33B96347"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w:t>
      </w:r>
      <w:r>
        <w:rPr>
          <w:rFonts w:eastAsia="Times New Roman"/>
          <w:szCs w:val="24"/>
        </w:rPr>
        <w:t>κτό.</w:t>
      </w:r>
    </w:p>
    <w:p w14:paraId="33B96348"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33B96349"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22 έγινε δεκτό, όπως τροποποιήθηκε</w:t>
      </w:r>
      <w:r>
        <w:rPr>
          <w:rFonts w:eastAsia="Times New Roman"/>
          <w:szCs w:val="24"/>
        </w:rPr>
        <w:t>,</w:t>
      </w:r>
      <w:r>
        <w:rPr>
          <w:rFonts w:eastAsia="Times New Roman"/>
          <w:szCs w:val="24"/>
        </w:rPr>
        <w:t xml:space="preserve"> κατά πλειοψηφία.</w:t>
      </w:r>
    </w:p>
    <w:p w14:paraId="33B9634A"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23 ως έχει;</w:t>
      </w:r>
    </w:p>
    <w:p w14:paraId="33B9634B" w14:textId="77777777" w:rsidR="009013B7" w:rsidRDefault="00F23ED3">
      <w:pPr>
        <w:spacing w:line="600" w:lineRule="auto"/>
        <w:ind w:firstLine="720"/>
        <w:jc w:val="both"/>
        <w:rPr>
          <w:rFonts w:eastAsia="Times New Roman"/>
          <w:szCs w:val="24"/>
        </w:rPr>
      </w:pPr>
      <w:r>
        <w:rPr>
          <w:rFonts w:eastAsia="Times New Roman"/>
          <w:b/>
          <w:szCs w:val="24"/>
        </w:rPr>
        <w:lastRenderedPageBreak/>
        <w:t>ΑΝΤΩΝΙΟΣ ΣΥΡΙΓΟΣ:</w:t>
      </w:r>
      <w:r>
        <w:rPr>
          <w:rFonts w:eastAsia="Times New Roman"/>
          <w:szCs w:val="24"/>
        </w:rPr>
        <w:t xml:space="preserve"> Δεκτό, δεκτό.</w:t>
      </w:r>
    </w:p>
    <w:p w14:paraId="33B9634C"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w:t>
      </w:r>
      <w:r>
        <w:rPr>
          <w:rFonts w:eastAsia="Times New Roman"/>
          <w:szCs w:val="24"/>
        </w:rPr>
        <w:t>Δεκτό, δεκτό.</w:t>
      </w:r>
    </w:p>
    <w:p w14:paraId="33B9634D"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34E"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Δεκτό, δεκτό.</w:t>
      </w:r>
    </w:p>
    <w:p w14:paraId="33B9634F"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p>
    <w:p w14:paraId="33B96350"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351"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352"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353"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23 έγινε δεκτό κατά πλειοψηφία.</w:t>
      </w:r>
    </w:p>
    <w:p w14:paraId="33B96354" w14:textId="77777777" w:rsidR="009013B7" w:rsidRDefault="00F23ED3">
      <w:pPr>
        <w:spacing w:line="600" w:lineRule="auto"/>
        <w:ind w:firstLine="720"/>
        <w:jc w:val="both"/>
        <w:rPr>
          <w:rFonts w:eastAsia="Times New Roman"/>
          <w:szCs w:val="24"/>
        </w:rPr>
      </w:pPr>
      <w:r>
        <w:rPr>
          <w:rFonts w:eastAsia="Times New Roman"/>
          <w:szCs w:val="24"/>
        </w:rPr>
        <w:lastRenderedPageBreak/>
        <w:t>Ερωτάται το Σώμα: Γίνεται δεκτό το άρθρο 24</w:t>
      </w:r>
      <w:r>
        <w:rPr>
          <w:rFonts w:eastAsia="Times New Roman"/>
          <w:szCs w:val="24"/>
        </w:rPr>
        <w:t>,</w:t>
      </w:r>
      <w:r>
        <w:rPr>
          <w:rFonts w:eastAsia="Times New Roman"/>
          <w:szCs w:val="24"/>
        </w:rPr>
        <w:t xml:space="preserve"> όπως τροποποιήθηκε;</w:t>
      </w:r>
    </w:p>
    <w:p w14:paraId="33B96355"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356"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Κατά πλειοψηφία.</w:t>
      </w:r>
    </w:p>
    <w:p w14:paraId="33B96357"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358" w14:textId="77777777" w:rsidR="009013B7" w:rsidRDefault="00F23ED3">
      <w:pPr>
        <w:spacing w:line="600" w:lineRule="auto"/>
        <w:ind w:firstLine="720"/>
        <w:jc w:val="both"/>
        <w:rPr>
          <w:rFonts w:eastAsia="Times New Roman"/>
          <w:szCs w:val="24"/>
        </w:rPr>
      </w:pPr>
      <w:r>
        <w:rPr>
          <w:rFonts w:eastAsia="Times New Roman"/>
          <w:b/>
          <w:szCs w:val="24"/>
        </w:rPr>
        <w:t xml:space="preserve">ΘΕΟΔΩΡΟΣ </w:t>
      </w:r>
      <w:r>
        <w:rPr>
          <w:rFonts w:eastAsia="Times New Roman"/>
          <w:b/>
          <w:szCs w:val="24"/>
        </w:rPr>
        <w:t>ΠΑΠΑΘΕΟΔΩΡΟΥ:</w:t>
      </w:r>
      <w:r>
        <w:rPr>
          <w:rFonts w:eastAsia="Times New Roman"/>
          <w:szCs w:val="24"/>
        </w:rPr>
        <w:t xml:space="preserve"> Κατά πλειοψηφία.</w:t>
      </w:r>
    </w:p>
    <w:p w14:paraId="33B96359"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p>
    <w:p w14:paraId="33B9635A"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Κατά πλειοψηφία.</w:t>
      </w:r>
    </w:p>
    <w:p w14:paraId="33B9635B"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35C"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Κατά πλειοψηφία.</w:t>
      </w:r>
    </w:p>
    <w:p w14:paraId="33B9635D" w14:textId="77777777" w:rsidR="009013B7" w:rsidRDefault="00F23ED3">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Συν</w:t>
      </w:r>
      <w:r>
        <w:rPr>
          <w:rFonts w:eastAsia="Times New Roman"/>
          <w:szCs w:val="24"/>
        </w:rPr>
        <w:t>επώς το άρθρο 24 έγινε δεκτό, όπως τροποποιήθηκε</w:t>
      </w:r>
      <w:r>
        <w:rPr>
          <w:rFonts w:eastAsia="Times New Roman"/>
          <w:szCs w:val="24"/>
        </w:rPr>
        <w:t>,</w:t>
      </w:r>
      <w:r>
        <w:rPr>
          <w:rFonts w:eastAsia="Times New Roman"/>
          <w:szCs w:val="24"/>
        </w:rPr>
        <w:t xml:space="preserve"> κατά πλειοψηφία.</w:t>
      </w:r>
    </w:p>
    <w:p w14:paraId="33B9635E"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25;</w:t>
      </w:r>
    </w:p>
    <w:p w14:paraId="33B9635F"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360"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Δεκτό, δεκτό.</w:t>
      </w:r>
    </w:p>
    <w:p w14:paraId="33B96361"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362"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Κατά πλειοψηφία.</w:t>
      </w:r>
    </w:p>
    <w:p w14:paraId="33B96363"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w:t>
      </w:r>
      <w:r>
        <w:rPr>
          <w:rFonts w:eastAsia="Times New Roman"/>
          <w:b/>
          <w:szCs w:val="24"/>
        </w:rPr>
        <w:t>Σ (Ζ΄ Αντιπρόεδρος της Βουλής):</w:t>
      </w:r>
      <w:r>
        <w:rPr>
          <w:rFonts w:eastAsia="Times New Roman"/>
          <w:szCs w:val="24"/>
        </w:rPr>
        <w:t xml:space="preserve"> Παρών.</w:t>
      </w:r>
    </w:p>
    <w:p w14:paraId="33B96364"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Παρών.</w:t>
      </w:r>
    </w:p>
    <w:p w14:paraId="33B96365"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366" w14:textId="77777777" w:rsidR="009013B7" w:rsidRDefault="00F23ED3">
      <w:pPr>
        <w:spacing w:line="600" w:lineRule="auto"/>
        <w:ind w:firstLine="720"/>
        <w:jc w:val="both"/>
        <w:rPr>
          <w:rFonts w:eastAsia="Times New Roman"/>
          <w:szCs w:val="24"/>
        </w:rPr>
      </w:pPr>
      <w:r>
        <w:rPr>
          <w:rFonts w:eastAsia="Times New Roman"/>
          <w:b/>
          <w:szCs w:val="24"/>
        </w:rPr>
        <w:lastRenderedPageBreak/>
        <w:t>ΓΕΩΡΓΙΟΣ-ΔΗΜΗΤΡΙΟΣ ΚΑΡΡΑΣ:</w:t>
      </w:r>
      <w:r>
        <w:rPr>
          <w:rFonts w:eastAsia="Times New Roman"/>
          <w:szCs w:val="24"/>
        </w:rPr>
        <w:t xml:space="preserve"> Παρών.</w:t>
      </w:r>
    </w:p>
    <w:p w14:paraId="33B96367"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25 έγινε δεκτό κατά πλειοψηφία.</w:t>
      </w:r>
    </w:p>
    <w:p w14:paraId="33B96368"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w:t>
      </w:r>
      <w:r>
        <w:rPr>
          <w:rFonts w:eastAsia="Times New Roman"/>
          <w:szCs w:val="24"/>
        </w:rPr>
        <w:t>ό το άρθρο 26</w:t>
      </w:r>
      <w:r>
        <w:rPr>
          <w:rFonts w:eastAsia="Times New Roman"/>
          <w:szCs w:val="24"/>
        </w:rPr>
        <w:t>,</w:t>
      </w:r>
      <w:r>
        <w:rPr>
          <w:rFonts w:eastAsia="Times New Roman"/>
          <w:szCs w:val="24"/>
        </w:rPr>
        <w:t xml:space="preserve"> όπως τροποποιήθηκε;</w:t>
      </w:r>
    </w:p>
    <w:p w14:paraId="33B96369"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36A"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Δεκτό, δεκτό.</w:t>
      </w:r>
    </w:p>
    <w:p w14:paraId="33B9636B"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Δεκτό, δεκτό.</w:t>
      </w:r>
    </w:p>
    <w:p w14:paraId="33B9636C"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Παρών.</w:t>
      </w:r>
    </w:p>
    <w:p w14:paraId="33B9636D"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p>
    <w:p w14:paraId="33B9636E"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36F" w14:textId="77777777" w:rsidR="009013B7" w:rsidRDefault="00F23ED3">
      <w:pPr>
        <w:spacing w:line="600" w:lineRule="auto"/>
        <w:ind w:firstLine="720"/>
        <w:jc w:val="both"/>
        <w:rPr>
          <w:rFonts w:eastAsia="Times New Roman"/>
          <w:szCs w:val="24"/>
        </w:rPr>
      </w:pPr>
      <w:r>
        <w:rPr>
          <w:rFonts w:eastAsia="Times New Roman"/>
          <w:b/>
          <w:szCs w:val="24"/>
        </w:rPr>
        <w:lastRenderedPageBreak/>
        <w:t>ΒΑΣΙΛΕΙΟΣ ΚΟΚΚΑΛΗΣ:</w:t>
      </w:r>
      <w:r>
        <w:rPr>
          <w:rFonts w:eastAsia="Times New Roman"/>
          <w:szCs w:val="24"/>
        </w:rPr>
        <w:t xml:space="preserve"> Δεκτό, δεκτό.</w:t>
      </w:r>
    </w:p>
    <w:p w14:paraId="33B96370"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371"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26 έγινε δεκτό, όπως τροποποιήθηκε, κατά πλειοψηφία.</w:t>
      </w:r>
    </w:p>
    <w:p w14:paraId="33B96372"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27;</w:t>
      </w:r>
    </w:p>
    <w:p w14:paraId="33B96373"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w:t>
      </w:r>
      <w:r>
        <w:rPr>
          <w:rFonts w:eastAsia="Times New Roman"/>
          <w:szCs w:val="24"/>
        </w:rPr>
        <w:t>ό, δεκτό.</w:t>
      </w:r>
    </w:p>
    <w:p w14:paraId="33B96374"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Δεκτό, δεκτό.</w:t>
      </w:r>
    </w:p>
    <w:p w14:paraId="33B96375"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376"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Δεκτό, δεκτό.</w:t>
      </w:r>
    </w:p>
    <w:p w14:paraId="33B96377"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Κατά πλειοψηφία.</w:t>
      </w:r>
    </w:p>
    <w:p w14:paraId="33B96378" w14:textId="77777777" w:rsidR="009013B7" w:rsidRDefault="00F23ED3">
      <w:pPr>
        <w:spacing w:line="600" w:lineRule="auto"/>
        <w:ind w:firstLine="720"/>
        <w:jc w:val="both"/>
        <w:rPr>
          <w:rFonts w:eastAsia="Times New Roman"/>
          <w:szCs w:val="24"/>
        </w:rPr>
      </w:pPr>
      <w:r>
        <w:rPr>
          <w:rFonts w:eastAsia="Times New Roman"/>
          <w:b/>
          <w:szCs w:val="24"/>
        </w:rPr>
        <w:lastRenderedPageBreak/>
        <w:t>ΣΠΥΡΙΔΩΝ ΛΥΚΟΥΔΗΣ:</w:t>
      </w:r>
      <w:r>
        <w:rPr>
          <w:rFonts w:eastAsia="Times New Roman"/>
          <w:szCs w:val="24"/>
        </w:rPr>
        <w:t xml:space="preserve"> Δεκτό, δεκτό.</w:t>
      </w:r>
    </w:p>
    <w:p w14:paraId="33B96379"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37A"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w:t>
      </w:r>
      <w:r>
        <w:rPr>
          <w:rFonts w:eastAsia="Times New Roman"/>
          <w:b/>
          <w:szCs w:val="24"/>
        </w:rPr>
        <w:t>ΡΡΑΣ:</w:t>
      </w:r>
      <w:r>
        <w:rPr>
          <w:rFonts w:eastAsia="Times New Roman"/>
          <w:szCs w:val="24"/>
        </w:rPr>
        <w:t xml:space="preserve"> Δεκτό, δεκτό.</w:t>
      </w:r>
    </w:p>
    <w:p w14:paraId="33B9637B"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27 έγινε δεκτό κατά πλειοψηφία.</w:t>
      </w:r>
    </w:p>
    <w:p w14:paraId="33B9637C"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28;</w:t>
      </w:r>
    </w:p>
    <w:p w14:paraId="33B9637D"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37E"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Δεκτό, δεκτό.</w:t>
      </w:r>
    </w:p>
    <w:p w14:paraId="33B9637F"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380" w14:textId="77777777" w:rsidR="009013B7" w:rsidRDefault="00F23ED3">
      <w:pPr>
        <w:spacing w:line="600" w:lineRule="auto"/>
        <w:ind w:firstLine="720"/>
        <w:jc w:val="both"/>
        <w:rPr>
          <w:rFonts w:eastAsia="Times New Roman"/>
          <w:szCs w:val="24"/>
        </w:rPr>
      </w:pPr>
      <w:r>
        <w:rPr>
          <w:rFonts w:eastAsia="Times New Roman"/>
          <w:b/>
          <w:szCs w:val="24"/>
        </w:rPr>
        <w:t>ΘΕΟΔΩΡΟΣ ΠΑΠ</w:t>
      </w:r>
      <w:r>
        <w:rPr>
          <w:rFonts w:eastAsia="Times New Roman"/>
          <w:b/>
          <w:szCs w:val="24"/>
        </w:rPr>
        <w:t>ΑΘΕΟΔΩΡΟΥ:</w:t>
      </w:r>
      <w:r>
        <w:rPr>
          <w:rFonts w:eastAsia="Times New Roman"/>
          <w:szCs w:val="24"/>
        </w:rPr>
        <w:t xml:space="preserve"> Δεκτό, δεκτό.</w:t>
      </w:r>
    </w:p>
    <w:p w14:paraId="33B96381" w14:textId="77777777" w:rsidR="009013B7" w:rsidRDefault="00F23ED3">
      <w:pPr>
        <w:spacing w:line="600" w:lineRule="auto"/>
        <w:ind w:firstLine="720"/>
        <w:jc w:val="both"/>
        <w:rPr>
          <w:rFonts w:eastAsia="Times New Roman"/>
          <w:szCs w:val="24"/>
        </w:rPr>
      </w:pPr>
      <w:r>
        <w:rPr>
          <w:rFonts w:eastAsia="Times New Roman"/>
          <w:b/>
          <w:szCs w:val="24"/>
        </w:rPr>
        <w:lastRenderedPageBreak/>
        <w:t>ΓΕΩΡΓΙΟΣ ΛΑΜΠΡΟΥΛΗΣ (Ζ΄ Αντιπρόεδρος της Βουλής):</w:t>
      </w:r>
      <w:r>
        <w:rPr>
          <w:rFonts w:eastAsia="Times New Roman"/>
          <w:szCs w:val="24"/>
        </w:rPr>
        <w:t xml:space="preserve"> Δεκτό, δεκτό.</w:t>
      </w:r>
    </w:p>
    <w:p w14:paraId="33B96382"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383"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384"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385"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w:t>
      </w:r>
      <w:r>
        <w:rPr>
          <w:rFonts w:eastAsia="Times New Roman"/>
          <w:szCs w:val="24"/>
        </w:rPr>
        <w:t>ο 28 έγινε δεκτό κατά πλειοψηφία.</w:t>
      </w:r>
    </w:p>
    <w:p w14:paraId="33B96386"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29, όπως τροποποιήθηκε;</w:t>
      </w:r>
    </w:p>
    <w:p w14:paraId="33B96387"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388"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Παρών.</w:t>
      </w:r>
    </w:p>
    <w:p w14:paraId="33B96389"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38A" w14:textId="77777777" w:rsidR="009013B7" w:rsidRDefault="00F23ED3">
      <w:pPr>
        <w:spacing w:line="600" w:lineRule="auto"/>
        <w:ind w:firstLine="720"/>
        <w:jc w:val="both"/>
        <w:rPr>
          <w:rFonts w:eastAsia="Times New Roman"/>
          <w:szCs w:val="24"/>
        </w:rPr>
      </w:pPr>
      <w:r>
        <w:rPr>
          <w:rFonts w:eastAsia="Times New Roman"/>
          <w:b/>
          <w:szCs w:val="24"/>
        </w:rPr>
        <w:lastRenderedPageBreak/>
        <w:t>ΘΕΟΔΩΡΟΣ ΠΑΠΑΘΕΟΔΩΡΟΥ:</w:t>
      </w:r>
      <w:r>
        <w:rPr>
          <w:rFonts w:eastAsia="Times New Roman"/>
          <w:szCs w:val="24"/>
        </w:rPr>
        <w:t xml:space="preserve"> Κατά πλειοψηφία.</w:t>
      </w:r>
    </w:p>
    <w:p w14:paraId="33B9638B" w14:textId="77777777" w:rsidR="009013B7" w:rsidRDefault="00F23ED3">
      <w:pPr>
        <w:spacing w:line="600" w:lineRule="auto"/>
        <w:ind w:firstLine="720"/>
        <w:jc w:val="both"/>
        <w:rPr>
          <w:rFonts w:eastAsia="Times New Roman"/>
          <w:szCs w:val="24"/>
        </w:rPr>
      </w:pPr>
      <w:r>
        <w:rPr>
          <w:rFonts w:eastAsia="Times New Roman"/>
          <w:b/>
          <w:szCs w:val="24"/>
        </w:rPr>
        <w:t xml:space="preserve">ΓΕΩΡΓΙΟΣ ΛΑΜΠΡΟΥΛΗΣ (Ζ΄ Αντιπρόεδρος </w:t>
      </w:r>
      <w:r>
        <w:rPr>
          <w:rFonts w:eastAsia="Times New Roman"/>
          <w:b/>
          <w:szCs w:val="24"/>
        </w:rPr>
        <w:t>της Βουλής):</w:t>
      </w:r>
      <w:r>
        <w:rPr>
          <w:rFonts w:eastAsia="Times New Roman"/>
          <w:szCs w:val="24"/>
        </w:rPr>
        <w:t xml:space="preserve"> Κατά πλειοψηφία.</w:t>
      </w:r>
    </w:p>
    <w:p w14:paraId="33B9638C"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Παρών.</w:t>
      </w:r>
    </w:p>
    <w:p w14:paraId="33B9638D"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38E"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33B9638F"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29 έγινε δεκτό, όπως τροποποιήθηκε</w:t>
      </w:r>
      <w:r>
        <w:rPr>
          <w:rFonts w:eastAsia="Times New Roman"/>
          <w:szCs w:val="24"/>
        </w:rPr>
        <w:t>,</w:t>
      </w:r>
      <w:r>
        <w:rPr>
          <w:rFonts w:eastAsia="Times New Roman"/>
          <w:szCs w:val="24"/>
        </w:rPr>
        <w:t xml:space="preserve"> κατά πλειοψηφία.</w:t>
      </w:r>
    </w:p>
    <w:p w14:paraId="33B96390" w14:textId="77777777" w:rsidR="009013B7" w:rsidRDefault="00F23ED3">
      <w:pPr>
        <w:spacing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30, όπως τροποποιήθηκε;</w:t>
      </w:r>
    </w:p>
    <w:p w14:paraId="33B96391"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392"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Κατά πλειοψηφία</w:t>
      </w:r>
    </w:p>
    <w:p w14:paraId="33B96393" w14:textId="77777777" w:rsidR="009013B7" w:rsidRDefault="00F23ED3">
      <w:pPr>
        <w:spacing w:line="600" w:lineRule="auto"/>
        <w:ind w:firstLine="720"/>
        <w:jc w:val="both"/>
        <w:rPr>
          <w:rFonts w:eastAsia="Times New Roman"/>
          <w:szCs w:val="24"/>
        </w:rPr>
      </w:pPr>
      <w:r>
        <w:rPr>
          <w:rFonts w:eastAsia="Times New Roman"/>
          <w:b/>
          <w:szCs w:val="24"/>
        </w:rPr>
        <w:lastRenderedPageBreak/>
        <w:t>ΙΩΑΝΝΗΣ ΛΑΓΟΣ:</w:t>
      </w:r>
      <w:r>
        <w:rPr>
          <w:rFonts w:eastAsia="Times New Roman"/>
          <w:szCs w:val="24"/>
        </w:rPr>
        <w:t xml:space="preserve"> Παρών.</w:t>
      </w:r>
    </w:p>
    <w:p w14:paraId="33B96394"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Κατά πλειοψηφία.</w:t>
      </w:r>
    </w:p>
    <w:p w14:paraId="33B96395"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Κατά πλειοψηφία.</w:t>
      </w:r>
    </w:p>
    <w:p w14:paraId="33B96396" w14:textId="77777777" w:rsidR="009013B7" w:rsidRDefault="00F23ED3">
      <w:pPr>
        <w:spacing w:line="600" w:lineRule="auto"/>
        <w:ind w:firstLine="720"/>
        <w:jc w:val="both"/>
        <w:rPr>
          <w:rFonts w:eastAsia="Times New Roman"/>
          <w:szCs w:val="24"/>
        </w:rPr>
      </w:pPr>
      <w:r>
        <w:rPr>
          <w:rFonts w:eastAsia="Times New Roman"/>
          <w:b/>
          <w:szCs w:val="24"/>
        </w:rPr>
        <w:t>ΣΠΥΡΙΔΩΝ ΛΥΚΟΥ</w:t>
      </w:r>
      <w:r>
        <w:rPr>
          <w:rFonts w:eastAsia="Times New Roman"/>
          <w:b/>
          <w:szCs w:val="24"/>
        </w:rPr>
        <w:t>ΔΗΣ:</w:t>
      </w:r>
      <w:r>
        <w:rPr>
          <w:rFonts w:eastAsia="Times New Roman"/>
          <w:szCs w:val="24"/>
        </w:rPr>
        <w:t xml:space="preserve"> Κατά πλειοψηφία.</w:t>
      </w:r>
    </w:p>
    <w:p w14:paraId="33B96397"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398"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Κατά πλειοψηφία.</w:t>
      </w:r>
    </w:p>
    <w:p w14:paraId="33B96399"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30 έγινε δεκτό, όπως τροποποιήθηκε</w:t>
      </w:r>
      <w:r>
        <w:rPr>
          <w:rFonts w:eastAsia="Times New Roman"/>
          <w:szCs w:val="24"/>
        </w:rPr>
        <w:t>,</w:t>
      </w:r>
      <w:r>
        <w:rPr>
          <w:rFonts w:eastAsia="Times New Roman"/>
          <w:szCs w:val="24"/>
        </w:rPr>
        <w:t xml:space="preserve"> κατά πλειοψηφία.</w:t>
      </w:r>
    </w:p>
    <w:p w14:paraId="33B9639A"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3</w:t>
      </w:r>
      <w:r>
        <w:rPr>
          <w:rFonts w:eastAsia="Times New Roman"/>
          <w:szCs w:val="24"/>
        </w:rPr>
        <w:t>1;</w:t>
      </w:r>
    </w:p>
    <w:p w14:paraId="33B9639B"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39C" w14:textId="77777777" w:rsidR="009013B7" w:rsidRDefault="00F23ED3">
      <w:pPr>
        <w:spacing w:line="600" w:lineRule="auto"/>
        <w:ind w:firstLine="720"/>
        <w:jc w:val="both"/>
        <w:rPr>
          <w:rFonts w:eastAsia="Times New Roman"/>
          <w:szCs w:val="24"/>
        </w:rPr>
      </w:pPr>
      <w:r>
        <w:rPr>
          <w:rFonts w:eastAsia="Times New Roman"/>
          <w:b/>
          <w:szCs w:val="24"/>
        </w:rPr>
        <w:lastRenderedPageBreak/>
        <w:t>ΙΩΑΝΝΗΣ ΤΡΑΓΑΚΗΣ:</w:t>
      </w:r>
      <w:r>
        <w:rPr>
          <w:rFonts w:eastAsia="Times New Roman"/>
          <w:szCs w:val="24"/>
        </w:rPr>
        <w:t xml:space="preserve"> Δεκτό, δεκτό.</w:t>
      </w:r>
    </w:p>
    <w:p w14:paraId="33B9639D"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39E"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Δεκτό, δεκτό.</w:t>
      </w:r>
    </w:p>
    <w:p w14:paraId="33B9639F"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Κατά πλειοψηφία.</w:t>
      </w:r>
    </w:p>
    <w:p w14:paraId="33B963A0"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3A1"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w:t>
      </w:r>
      <w:r>
        <w:rPr>
          <w:rFonts w:eastAsia="Times New Roman"/>
          <w:szCs w:val="24"/>
        </w:rPr>
        <w:t>τό.</w:t>
      </w:r>
    </w:p>
    <w:p w14:paraId="33B963A2"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3A3"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31 έγινε δεκτό κατά πλειοψηφία.</w:t>
      </w:r>
    </w:p>
    <w:p w14:paraId="33B963A4"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32;</w:t>
      </w:r>
    </w:p>
    <w:p w14:paraId="33B963A5" w14:textId="77777777" w:rsidR="009013B7" w:rsidRDefault="00F23ED3">
      <w:pPr>
        <w:spacing w:line="600" w:lineRule="auto"/>
        <w:ind w:firstLine="720"/>
        <w:jc w:val="both"/>
        <w:rPr>
          <w:rFonts w:eastAsia="Times New Roman"/>
          <w:szCs w:val="24"/>
        </w:rPr>
      </w:pPr>
      <w:r>
        <w:rPr>
          <w:rFonts w:eastAsia="Times New Roman"/>
          <w:b/>
          <w:szCs w:val="24"/>
        </w:rPr>
        <w:lastRenderedPageBreak/>
        <w:t>ΑΝΤΩΝΙΟΣ ΣΥΡΙΓΟΣ:</w:t>
      </w:r>
      <w:r>
        <w:rPr>
          <w:rFonts w:eastAsia="Times New Roman"/>
          <w:szCs w:val="24"/>
        </w:rPr>
        <w:t xml:space="preserve"> Δεκτό, δεκτό.</w:t>
      </w:r>
    </w:p>
    <w:p w14:paraId="33B963A6"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Δεκτό, δεκτό.</w:t>
      </w:r>
    </w:p>
    <w:p w14:paraId="33B963A7"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ΛΑΓΟΣ:</w:t>
      </w:r>
      <w:r>
        <w:rPr>
          <w:rFonts w:eastAsia="Times New Roman"/>
          <w:szCs w:val="24"/>
        </w:rPr>
        <w:t xml:space="preserve"> Παρών.</w:t>
      </w:r>
    </w:p>
    <w:p w14:paraId="33B963A8"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Παρών.</w:t>
      </w:r>
    </w:p>
    <w:p w14:paraId="33B963A9"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p>
    <w:p w14:paraId="33B963AA"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3AB"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3AC"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3AD"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Συνεπώς το άρθρο 32 έγινε δεκτό κατά πλειοψηφία.</w:t>
      </w:r>
    </w:p>
    <w:p w14:paraId="33B963AE" w14:textId="77777777" w:rsidR="009013B7" w:rsidRDefault="00F23ED3">
      <w:pPr>
        <w:spacing w:line="600" w:lineRule="auto"/>
        <w:ind w:firstLine="720"/>
        <w:jc w:val="both"/>
        <w:rPr>
          <w:rFonts w:eastAsia="Times New Roman"/>
          <w:szCs w:val="24"/>
        </w:rPr>
      </w:pPr>
      <w:r>
        <w:rPr>
          <w:rFonts w:eastAsia="Times New Roman"/>
          <w:szCs w:val="24"/>
        </w:rPr>
        <w:lastRenderedPageBreak/>
        <w:t>Ερωτάται το Σώμα: Γίνεται δεκτό το άρθρο 33;</w:t>
      </w:r>
    </w:p>
    <w:p w14:paraId="33B963AF"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3B0"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Δεκτό, δεκτό.</w:t>
      </w:r>
    </w:p>
    <w:p w14:paraId="33B963B1"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3B2"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Δεκτό, δεκτό.</w:t>
      </w:r>
    </w:p>
    <w:p w14:paraId="33B963B3"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w:t>
      </w:r>
      <w:r>
        <w:rPr>
          <w:rFonts w:eastAsia="Times New Roman"/>
          <w:b/>
          <w:szCs w:val="24"/>
        </w:rPr>
        <w:t xml:space="preserve"> (Ζ΄ Αντιπρόεδρος της Βουλής):</w:t>
      </w:r>
      <w:r>
        <w:rPr>
          <w:rFonts w:eastAsia="Times New Roman"/>
          <w:szCs w:val="24"/>
        </w:rPr>
        <w:t xml:space="preserve"> Παρών.</w:t>
      </w:r>
    </w:p>
    <w:p w14:paraId="33B963B4"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3B5"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3B6"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3B7" w14:textId="77777777" w:rsidR="009013B7" w:rsidRDefault="00F23ED3">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Συνεπώς το άρθρο 33 έγινε δεκτό κατά πλειοψηφία.</w:t>
      </w:r>
    </w:p>
    <w:p w14:paraId="33B963B8" w14:textId="77777777" w:rsidR="009013B7" w:rsidRDefault="00F23ED3">
      <w:pPr>
        <w:spacing w:line="600" w:lineRule="auto"/>
        <w:ind w:firstLine="720"/>
        <w:jc w:val="both"/>
        <w:rPr>
          <w:rFonts w:eastAsia="Times New Roman"/>
          <w:szCs w:val="24"/>
        </w:rPr>
      </w:pPr>
      <w:r>
        <w:rPr>
          <w:rFonts w:eastAsia="Times New Roman"/>
          <w:szCs w:val="24"/>
        </w:rPr>
        <w:t>Ερωτάται το Σώμα:</w:t>
      </w:r>
      <w:r>
        <w:rPr>
          <w:rFonts w:eastAsia="Times New Roman"/>
          <w:szCs w:val="24"/>
        </w:rPr>
        <w:t xml:space="preserve"> Γίνεται δεκτό το άρθρο 34, όπως τροποποιήθηκε;</w:t>
      </w:r>
    </w:p>
    <w:p w14:paraId="33B963B9"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3BA"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Δεκτό, δεκτό.</w:t>
      </w:r>
    </w:p>
    <w:p w14:paraId="33B963BB"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3BC"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Δεκτό, δεκτό.</w:t>
      </w:r>
    </w:p>
    <w:p w14:paraId="33B963BD"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Κατά πλειοψηφία.</w:t>
      </w:r>
    </w:p>
    <w:p w14:paraId="33B963BE"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3BF"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3C0" w14:textId="77777777" w:rsidR="009013B7" w:rsidRDefault="00F23ED3">
      <w:pPr>
        <w:spacing w:line="600" w:lineRule="auto"/>
        <w:ind w:firstLine="720"/>
        <w:jc w:val="both"/>
        <w:rPr>
          <w:rFonts w:eastAsia="Times New Roman"/>
          <w:szCs w:val="24"/>
        </w:rPr>
      </w:pPr>
      <w:r>
        <w:rPr>
          <w:rFonts w:eastAsia="Times New Roman"/>
          <w:b/>
          <w:szCs w:val="24"/>
        </w:rPr>
        <w:lastRenderedPageBreak/>
        <w:t>ΓΕΩΡΓΙΟΣ-ΔΗΜΗΤΡΙΟΣ ΚΑΡΡΑΣ:</w:t>
      </w:r>
      <w:r>
        <w:rPr>
          <w:rFonts w:eastAsia="Times New Roman"/>
          <w:szCs w:val="24"/>
        </w:rPr>
        <w:t xml:space="preserve"> Δεκτό, δεκτό.</w:t>
      </w:r>
    </w:p>
    <w:p w14:paraId="33B963C1"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34 έγινε δεκτό, όπως τροποποιήθηκε</w:t>
      </w:r>
      <w:r>
        <w:rPr>
          <w:rFonts w:eastAsia="Times New Roman"/>
          <w:szCs w:val="24"/>
        </w:rPr>
        <w:t>,</w:t>
      </w:r>
      <w:r>
        <w:rPr>
          <w:rFonts w:eastAsia="Times New Roman"/>
          <w:szCs w:val="24"/>
        </w:rPr>
        <w:t xml:space="preserve"> κατά πλειοψηφία.</w:t>
      </w:r>
    </w:p>
    <w:p w14:paraId="33B963C2" w14:textId="77777777" w:rsidR="009013B7" w:rsidRDefault="00F23ED3">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35, όπως </w:t>
      </w:r>
      <w:r>
        <w:rPr>
          <w:rFonts w:eastAsia="Times New Roman"/>
          <w:szCs w:val="24"/>
        </w:rPr>
        <w:t>τροποποιήθηκε;</w:t>
      </w:r>
    </w:p>
    <w:p w14:paraId="33B963C3"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3C4"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Δεκτό, δεκτό.</w:t>
      </w:r>
    </w:p>
    <w:p w14:paraId="33B963C5"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Κατά πλειοψηφία.</w:t>
      </w:r>
    </w:p>
    <w:p w14:paraId="33B963C6"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Δεκτό, δεκτό.</w:t>
      </w:r>
    </w:p>
    <w:p w14:paraId="33B963C7"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p>
    <w:p w14:paraId="33B963C8"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3C9" w14:textId="77777777" w:rsidR="009013B7" w:rsidRDefault="00F23ED3">
      <w:pPr>
        <w:spacing w:line="600" w:lineRule="auto"/>
        <w:ind w:firstLine="720"/>
        <w:jc w:val="both"/>
        <w:rPr>
          <w:rFonts w:eastAsia="Times New Roman"/>
          <w:szCs w:val="24"/>
        </w:rPr>
      </w:pPr>
      <w:r>
        <w:rPr>
          <w:rFonts w:eastAsia="Times New Roman"/>
          <w:b/>
          <w:szCs w:val="24"/>
        </w:rPr>
        <w:lastRenderedPageBreak/>
        <w:t xml:space="preserve">ΒΑΣΙΛΕΙΟΣ </w:t>
      </w:r>
      <w:r>
        <w:rPr>
          <w:rFonts w:eastAsia="Times New Roman"/>
          <w:b/>
          <w:szCs w:val="24"/>
        </w:rPr>
        <w:t>ΚΟΚΚΑΛΗΣ:</w:t>
      </w:r>
      <w:r>
        <w:rPr>
          <w:rFonts w:eastAsia="Times New Roman"/>
          <w:szCs w:val="24"/>
        </w:rPr>
        <w:t xml:space="preserve"> Δεκτό, δεκτό.</w:t>
      </w:r>
    </w:p>
    <w:p w14:paraId="33B963CA"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3CB"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35 έγινε δεκτό, όπως τροποποιήθηκε, κατά πλειοψηφία.</w:t>
      </w:r>
    </w:p>
    <w:p w14:paraId="33B963CC"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36;</w:t>
      </w:r>
    </w:p>
    <w:p w14:paraId="33B963CD"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3CE"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Δεκτό, δεκτό.</w:t>
      </w:r>
    </w:p>
    <w:p w14:paraId="33B963CF"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3D0"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Κατά πλειοψηφία.</w:t>
      </w:r>
    </w:p>
    <w:p w14:paraId="33B963D1"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Κατά πλειοψηφία.</w:t>
      </w:r>
    </w:p>
    <w:p w14:paraId="33B963D2" w14:textId="77777777" w:rsidR="009013B7" w:rsidRDefault="00F23ED3">
      <w:pPr>
        <w:spacing w:line="600" w:lineRule="auto"/>
        <w:ind w:firstLine="720"/>
        <w:jc w:val="both"/>
        <w:rPr>
          <w:rFonts w:eastAsia="Times New Roman"/>
          <w:szCs w:val="24"/>
        </w:rPr>
      </w:pPr>
      <w:r>
        <w:rPr>
          <w:rFonts w:eastAsia="Times New Roman"/>
          <w:b/>
          <w:szCs w:val="24"/>
        </w:rPr>
        <w:lastRenderedPageBreak/>
        <w:t>ΣΠΥΡΙΔΩΝ ΛΥΚΟΥΔΗΣ:</w:t>
      </w:r>
      <w:r>
        <w:rPr>
          <w:rFonts w:eastAsia="Times New Roman"/>
          <w:szCs w:val="24"/>
        </w:rPr>
        <w:t xml:space="preserve"> Δεκτό, δεκτό.</w:t>
      </w:r>
    </w:p>
    <w:p w14:paraId="33B963D3"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3D4"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w:t>
      </w:r>
      <w:r>
        <w:rPr>
          <w:rFonts w:eastAsia="Times New Roman"/>
          <w:szCs w:val="24"/>
        </w:rPr>
        <w:t>εκτό, δεκτό.</w:t>
      </w:r>
    </w:p>
    <w:p w14:paraId="33B963D5"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36 έγινε δεκτό κατά πλειοψηφία.</w:t>
      </w:r>
    </w:p>
    <w:p w14:paraId="33B963D6"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37;</w:t>
      </w:r>
    </w:p>
    <w:p w14:paraId="33B963D7"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3D8"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Δεκτό, δεκτό.</w:t>
      </w:r>
    </w:p>
    <w:p w14:paraId="33B963D9"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3DA"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w:t>
      </w:r>
      <w:r>
        <w:rPr>
          <w:rFonts w:eastAsia="Times New Roman"/>
          <w:b/>
          <w:szCs w:val="24"/>
        </w:rPr>
        <w:t>ΟΥ:</w:t>
      </w:r>
      <w:r>
        <w:rPr>
          <w:rFonts w:eastAsia="Times New Roman"/>
          <w:szCs w:val="24"/>
        </w:rPr>
        <w:t xml:space="preserve"> Δεκτό, δεκτό.</w:t>
      </w:r>
    </w:p>
    <w:p w14:paraId="33B963DB" w14:textId="77777777" w:rsidR="009013B7" w:rsidRDefault="00F23ED3">
      <w:pPr>
        <w:spacing w:line="600" w:lineRule="auto"/>
        <w:ind w:firstLine="720"/>
        <w:jc w:val="both"/>
        <w:rPr>
          <w:rFonts w:eastAsia="Times New Roman"/>
          <w:szCs w:val="24"/>
        </w:rPr>
      </w:pPr>
      <w:r>
        <w:rPr>
          <w:rFonts w:eastAsia="Times New Roman"/>
          <w:b/>
          <w:szCs w:val="24"/>
        </w:rPr>
        <w:lastRenderedPageBreak/>
        <w:t>ΓΕΩΡΓΙΟΣ ΛΑΜΠΡΟΥΛΗΣ (Ζ΄ Αντιπρόεδρος της Βουλής):</w:t>
      </w:r>
      <w:r>
        <w:rPr>
          <w:rFonts w:eastAsia="Times New Roman"/>
          <w:szCs w:val="24"/>
        </w:rPr>
        <w:t xml:space="preserve"> Παρών.</w:t>
      </w:r>
    </w:p>
    <w:p w14:paraId="33B963DC"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3DD"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3DE"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3DF"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37 έγινε δεκτό κατά πλειοψηφία.</w:t>
      </w:r>
    </w:p>
    <w:p w14:paraId="33B963E0"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38, όπως τροποποιήθηκε;</w:t>
      </w:r>
    </w:p>
    <w:p w14:paraId="33B963E1"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3E2"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Δεκτό, δεκτό.</w:t>
      </w:r>
    </w:p>
    <w:p w14:paraId="33B963E3"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3E4" w14:textId="77777777" w:rsidR="009013B7" w:rsidRDefault="00F23ED3">
      <w:pPr>
        <w:spacing w:line="600" w:lineRule="auto"/>
        <w:ind w:firstLine="720"/>
        <w:jc w:val="both"/>
        <w:rPr>
          <w:rFonts w:eastAsia="Times New Roman"/>
          <w:szCs w:val="24"/>
        </w:rPr>
      </w:pPr>
      <w:r>
        <w:rPr>
          <w:rFonts w:eastAsia="Times New Roman"/>
          <w:b/>
          <w:szCs w:val="24"/>
        </w:rPr>
        <w:lastRenderedPageBreak/>
        <w:t>ΘΕΟΔΩΡΟΣ ΠΑΠΑΘΕΟΔΩΡΟΥ:</w:t>
      </w:r>
      <w:r>
        <w:rPr>
          <w:rFonts w:eastAsia="Times New Roman"/>
          <w:szCs w:val="24"/>
        </w:rPr>
        <w:t xml:space="preserve"> Δεκτό, δεκτό.</w:t>
      </w:r>
    </w:p>
    <w:p w14:paraId="33B963E5"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w:t>
      </w:r>
      <w:r>
        <w:rPr>
          <w:rFonts w:eastAsia="Times New Roman"/>
          <w:b/>
          <w:szCs w:val="24"/>
        </w:rPr>
        <w:t>Σ (Ζ΄ Αντιπρόεδρος της Βουλής):</w:t>
      </w:r>
      <w:r>
        <w:rPr>
          <w:rFonts w:eastAsia="Times New Roman"/>
          <w:szCs w:val="24"/>
        </w:rPr>
        <w:t xml:space="preserve"> Δεκτό, δεκτό.</w:t>
      </w:r>
    </w:p>
    <w:p w14:paraId="33B963E6"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3E7"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3E8"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3E9"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38 έγινε δεκτό, όπως τροποποιήθηκε</w:t>
      </w:r>
      <w:r>
        <w:rPr>
          <w:rFonts w:eastAsia="Times New Roman"/>
          <w:szCs w:val="24"/>
        </w:rPr>
        <w:t>,</w:t>
      </w:r>
      <w:r>
        <w:rPr>
          <w:rFonts w:eastAsia="Times New Roman"/>
          <w:szCs w:val="24"/>
        </w:rPr>
        <w:t xml:space="preserve"> κατά πλειοψηφία.</w:t>
      </w:r>
    </w:p>
    <w:p w14:paraId="33B963EA"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39;</w:t>
      </w:r>
    </w:p>
    <w:p w14:paraId="33B963EB"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3EC"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Δεκτό, δεκτό.</w:t>
      </w:r>
    </w:p>
    <w:p w14:paraId="33B963ED" w14:textId="77777777" w:rsidR="009013B7" w:rsidRDefault="00F23ED3">
      <w:pPr>
        <w:spacing w:line="600" w:lineRule="auto"/>
        <w:ind w:firstLine="720"/>
        <w:jc w:val="both"/>
        <w:rPr>
          <w:rFonts w:eastAsia="Times New Roman"/>
          <w:szCs w:val="24"/>
        </w:rPr>
      </w:pPr>
      <w:r>
        <w:rPr>
          <w:rFonts w:eastAsia="Times New Roman"/>
          <w:b/>
          <w:szCs w:val="24"/>
        </w:rPr>
        <w:lastRenderedPageBreak/>
        <w:t>ΙΩΑΝΝΗΣ ΛΑΓΟΣ:</w:t>
      </w:r>
      <w:r>
        <w:rPr>
          <w:rFonts w:eastAsia="Times New Roman"/>
          <w:szCs w:val="24"/>
        </w:rPr>
        <w:t xml:space="preserve"> Παρών.</w:t>
      </w:r>
    </w:p>
    <w:p w14:paraId="33B963EE"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Δεκτό, δεκτό.</w:t>
      </w:r>
    </w:p>
    <w:p w14:paraId="33B963EF" w14:textId="77777777" w:rsidR="009013B7" w:rsidRDefault="00F23ED3">
      <w:pPr>
        <w:spacing w:line="600" w:lineRule="auto"/>
        <w:ind w:firstLine="720"/>
        <w:jc w:val="both"/>
        <w:rPr>
          <w:rFonts w:eastAsia="Times New Roman"/>
          <w:b/>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r>
        <w:rPr>
          <w:rFonts w:eastAsia="Times New Roman"/>
          <w:b/>
          <w:szCs w:val="24"/>
        </w:rPr>
        <w:t xml:space="preserve"> </w:t>
      </w:r>
    </w:p>
    <w:p w14:paraId="33B963F0" w14:textId="77777777" w:rsidR="009013B7" w:rsidRDefault="00F23ED3">
      <w:pPr>
        <w:spacing w:line="600" w:lineRule="auto"/>
        <w:ind w:firstLine="720"/>
        <w:jc w:val="both"/>
        <w:rPr>
          <w:rFonts w:eastAsia="Times New Roman"/>
          <w:szCs w:val="24"/>
        </w:rPr>
      </w:pPr>
      <w:r>
        <w:rPr>
          <w:rFonts w:eastAsia="Times New Roman"/>
          <w:b/>
          <w:szCs w:val="24"/>
        </w:rPr>
        <w:t>ΣΠΥΡΙ</w:t>
      </w:r>
      <w:r>
        <w:rPr>
          <w:rFonts w:eastAsia="Times New Roman"/>
          <w:b/>
          <w:szCs w:val="24"/>
        </w:rPr>
        <w:t>ΔΩΝ ΛΥΚΟΥΔΗΣ:</w:t>
      </w:r>
      <w:r>
        <w:rPr>
          <w:rFonts w:eastAsia="Times New Roman"/>
          <w:szCs w:val="24"/>
        </w:rPr>
        <w:t xml:space="preserve"> Δεκτό, δεκτό.</w:t>
      </w:r>
    </w:p>
    <w:p w14:paraId="33B963F1"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3F2"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3F3"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39 έγινε δεκτό κατά πλειοψηφία.</w:t>
      </w:r>
    </w:p>
    <w:p w14:paraId="33B963F4"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40;</w:t>
      </w:r>
    </w:p>
    <w:p w14:paraId="33B963F5" w14:textId="77777777" w:rsidR="009013B7" w:rsidRDefault="00F23ED3">
      <w:pPr>
        <w:spacing w:line="600" w:lineRule="auto"/>
        <w:ind w:firstLine="720"/>
        <w:jc w:val="both"/>
        <w:rPr>
          <w:rFonts w:eastAsia="Times New Roman"/>
          <w:szCs w:val="24"/>
        </w:rPr>
      </w:pPr>
      <w:r>
        <w:rPr>
          <w:rFonts w:eastAsia="Times New Roman"/>
          <w:b/>
          <w:szCs w:val="24"/>
        </w:rPr>
        <w:t>ΑΝΤΩΝΙΟΣ ΣΥΡΙΓΟ</w:t>
      </w:r>
      <w:r>
        <w:rPr>
          <w:rFonts w:eastAsia="Times New Roman"/>
          <w:b/>
          <w:szCs w:val="24"/>
        </w:rPr>
        <w:t>Σ:</w:t>
      </w:r>
      <w:r>
        <w:rPr>
          <w:rFonts w:eastAsia="Times New Roman"/>
          <w:szCs w:val="24"/>
        </w:rPr>
        <w:t xml:space="preserve"> Δεκτό, δεκτό.</w:t>
      </w:r>
    </w:p>
    <w:p w14:paraId="33B963F6" w14:textId="77777777" w:rsidR="009013B7" w:rsidRDefault="00F23ED3">
      <w:pPr>
        <w:spacing w:line="600" w:lineRule="auto"/>
        <w:ind w:firstLine="720"/>
        <w:jc w:val="both"/>
        <w:rPr>
          <w:rFonts w:eastAsia="Times New Roman"/>
          <w:szCs w:val="24"/>
        </w:rPr>
      </w:pPr>
      <w:r>
        <w:rPr>
          <w:rFonts w:eastAsia="Times New Roman"/>
          <w:b/>
          <w:szCs w:val="24"/>
        </w:rPr>
        <w:lastRenderedPageBreak/>
        <w:t>ΙΩΑΝΝΗΣ ΤΡΑΓΑΚΗΣ:</w:t>
      </w:r>
      <w:r>
        <w:rPr>
          <w:rFonts w:eastAsia="Times New Roman"/>
          <w:szCs w:val="24"/>
        </w:rPr>
        <w:t xml:space="preserve"> Δεκτό, δεκτό.</w:t>
      </w:r>
    </w:p>
    <w:p w14:paraId="33B963F7"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3F8"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Δεκτό, δεκτό.</w:t>
      </w:r>
    </w:p>
    <w:p w14:paraId="33B963F9"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Παρών.</w:t>
      </w:r>
    </w:p>
    <w:p w14:paraId="33B963FA"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3FB"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3FC" w14:textId="77777777" w:rsidR="009013B7" w:rsidRDefault="00F23ED3">
      <w:pPr>
        <w:spacing w:line="600" w:lineRule="auto"/>
        <w:ind w:firstLine="720"/>
        <w:jc w:val="both"/>
        <w:rPr>
          <w:rFonts w:eastAsia="Times New Roman"/>
          <w:szCs w:val="24"/>
        </w:rPr>
      </w:pPr>
      <w:r>
        <w:rPr>
          <w:rFonts w:eastAsia="Times New Roman"/>
          <w:b/>
          <w:szCs w:val="24"/>
        </w:rPr>
        <w:t xml:space="preserve">ΓΕΩΡΓΙΟΣ-ΔΗΜΗΤΡΙΟΣ </w:t>
      </w:r>
      <w:r>
        <w:rPr>
          <w:rFonts w:eastAsia="Times New Roman"/>
          <w:b/>
          <w:szCs w:val="24"/>
        </w:rPr>
        <w:t>ΚΑΡΡΑΣ:</w:t>
      </w:r>
      <w:r>
        <w:rPr>
          <w:rFonts w:eastAsia="Times New Roman"/>
          <w:szCs w:val="24"/>
        </w:rPr>
        <w:t xml:space="preserve"> Δεκτό, δεκτό.</w:t>
      </w:r>
    </w:p>
    <w:p w14:paraId="33B963FD"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Συνεπώς το άρθρο 40 έγινε δεκτό κατά πλειοψηφία.</w:t>
      </w:r>
    </w:p>
    <w:p w14:paraId="33B963FE"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41;</w:t>
      </w:r>
    </w:p>
    <w:p w14:paraId="33B963FF" w14:textId="77777777" w:rsidR="009013B7" w:rsidRDefault="00F23ED3">
      <w:pPr>
        <w:spacing w:line="600" w:lineRule="auto"/>
        <w:ind w:firstLine="720"/>
        <w:jc w:val="both"/>
        <w:rPr>
          <w:rFonts w:eastAsia="Times New Roman"/>
          <w:szCs w:val="24"/>
        </w:rPr>
      </w:pPr>
      <w:r>
        <w:rPr>
          <w:rFonts w:eastAsia="Times New Roman"/>
          <w:b/>
          <w:szCs w:val="24"/>
        </w:rPr>
        <w:lastRenderedPageBreak/>
        <w:t>ΑΝΤΩΝΙΟΣ ΣΥΡΙΓΟΣ:</w:t>
      </w:r>
      <w:r>
        <w:rPr>
          <w:rFonts w:eastAsia="Times New Roman"/>
          <w:szCs w:val="24"/>
        </w:rPr>
        <w:t xml:space="preserve"> Δεκτό, δεκτό.</w:t>
      </w:r>
    </w:p>
    <w:p w14:paraId="33B96400"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Παρών.</w:t>
      </w:r>
    </w:p>
    <w:p w14:paraId="33B96401"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402"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w:t>
      </w:r>
      <w:r>
        <w:rPr>
          <w:rFonts w:eastAsia="Times New Roman"/>
          <w:b/>
          <w:szCs w:val="24"/>
        </w:rPr>
        <w:t>ΩΡΟΥ:</w:t>
      </w:r>
      <w:r>
        <w:rPr>
          <w:rFonts w:eastAsia="Times New Roman"/>
          <w:szCs w:val="24"/>
        </w:rPr>
        <w:t xml:space="preserve"> Παρών.</w:t>
      </w:r>
    </w:p>
    <w:p w14:paraId="33B96403"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p>
    <w:p w14:paraId="33B96404"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Παρών.</w:t>
      </w:r>
    </w:p>
    <w:p w14:paraId="33B96405"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406"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33B96407"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άρθρο 41 έγινε δεκτό</w:t>
      </w:r>
      <w:r>
        <w:rPr>
          <w:rFonts w:eastAsia="Times New Roman"/>
          <w:szCs w:val="24"/>
        </w:rPr>
        <w:t xml:space="preserve"> κατά πλειοψηφία. </w:t>
      </w:r>
    </w:p>
    <w:p w14:paraId="33B96408" w14:textId="77777777" w:rsidR="009013B7" w:rsidRDefault="00F23ED3">
      <w:pPr>
        <w:spacing w:line="600" w:lineRule="auto"/>
        <w:ind w:firstLine="720"/>
        <w:jc w:val="both"/>
        <w:rPr>
          <w:rFonts w:eastAsia="Times New Roman"/>
          <w:szCs w:val="24"/>
        </w:rPr>
      </w:pPr>
      <w:r>
        <w:rPr>
          <w:rFonts w:eastAsia="Times New Roman"/>
          <w:szCs w:val="24"/>
        </w:rPr>
        <w:lastRenderedPageBreak/>
        <w:t>Ερωτάται το Σώμα: Γίνεται δεκτό το άρθρο 42 ;</w:t>
      </w:r>
    </w:p>
    <w:p w14:paraId="33B96409"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40A"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Παρών.</w:t>
      </w:r>
    </w:p>
    <w:p w14:paraId="33B9640B"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Παρών.</w:t>
      </w:r>
    </w:p>
    <w:p w14:paraId="33B9640C" w14:textId="77777777" w:rsidR="009013B7" w:rsidRDefault="00F23ED3">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Παρών.</w:t>
      </w:r>
    </w:p>
    <w:p w14:paraId="33B9640D"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p>
    <w:p w14:paraId="33B9640E"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Παρών.</w:t>
      </w:r>
    </w:p>
    <w:p w14:paraId="33B9640F"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410"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33B96411" w14:textId="77777777" w:rsidR="009013B7" w:rsidRDefault="00F23ED3">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Συνεπώς το άρθρο 42 έγινε δεκτό κατά πλειοψηφία. </w:t>
      </w:r>
    </w:p>
    <w:p w14:paraId="33B96412"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43;</w:t>
      </w:r>
    </w:p>
    <w:p w14:paraId="33B96413"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414" w14:textId="77777777" w:rsidR="009013B7" w:rsidRDefault="00F23ED3">
      <w:pPr>
        <w:spacing w:line="600" w:lineRule="auto"/>
        <w:ind w:firstLine="720"/>
        <w:jc w:val="both"/>
        <w:rPr>
          <w:rFonts w:eastAsia="Times New Roman"/>
          <w:szCs w:val="24"/>
        </w:rPr>
      </w:pPr>
      <w:r>
        <w:rPr>
          <w:rFonts w:eastAsia="Times New Roman"/>
          <w:b/>
          <w:szCs w:val="24"/>
        </w:rPr>
        <w:t>ΙΩΑΝΝΗΣ Τ</w:t>
      </w:r>
      <w:r>
        <w:rPr>
          <w:rFonts w:eastAsia="Times New Roman"/>
          <w:b/>
          <w:szCs w:val="24"/>
        </w:rPr>
        <w:t>ΡΑΓΑΚΗΣ:</w:t>
      </w:r>
      <w:r>
        <w:rPr>
          <w:rFonts w:eastAsia="Times New Roman"/>
          <w:szCs w:val="24"/>
        </w:rPr>
        <w:t xml:space="preserve"> Παρών.</w:t>
      </w:r>
    </w:p>
    <w:p w14:paraId="33B96415"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Παρών.</w:t>
      </w:r>
    </w:p>
    <w:p w14:paraId="33B96416"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Παρών.</w:t>
      </w:r>
    </w:p>
    <w:p w14:paraId="33B96417"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p>
    <w:p w14:paraId="33B96418"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Παρών.</w:t>
      </w:r>
    </w:p>
    <w:p w14:paraId="33B96419"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41A" w14:textId="77777777" w:rsidR="009013B7" w:rsidRDefault="00F23ED3">
      <w:pPr>
        <w:spacing w:line="600" w:lineRule="auto"/>
        <w:ind w:firstLine="720"/>
        <w:jc w:val="both"/>
        <w:rPr>
          <w:rFonts w:eastAsia="Times New Roman"/>
          <w:szCs w:val="24"/>
        </w:rPr>
      </w:pPr>
      <w:r>
        <w:rPr>
          <w:rFonts w:eastAsia="Times New Roman"/>
          <w:b/>
          <w:szCs w:val="24"/>
        </w:rPr>
        <w:lastRenderedPageBreak/>
        <w:t>ΓΕΩΡΓΙΟΣ-ΔΗΜΗΤΡΙΟΣ ΚΑΡΡΑΣ:</w:t>
      </w:r>
      <w:r>
        <w:rPr>
          <w:rFonts w:eastAsia="Times New Roman"/>
          <w:szCs w:val="24"/>
        </w:rPr>
        <w:t xml:space="preserve"> Παρών.</w:t>
      </w:r>
    </w:p>
    <w:p w14:paraId="33B9641B"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43 έγινε δεκτό κατά πλειοψηφία. </w:t>
      </w:r>
    </w:p>
    <w:p w14:paraId="33B9641C"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44;</w:t>
      </w:r>
    </w:p>
    <w:p w14:paraId="33B9641D"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41E" w14:textId="77777777" w:rsidR="009013B7" w:rsidRDefault="00F23ED3">
      <w:pPr>
        <w:spacing w:line="600" w:lineRule="auto"/>
        <w:ind w:firstLine="720"/>
        <w:jc w:val="both"/>
        <w:rPr>
          <w:rFonts w:eastAsia="Times New Roman"/>
          <w:szCs w:val="24"/>
        </w:rPr>
      </w:pPr>
      <w:r>
        <w:rPr>
          <w:rFonts w:eastAsia="Times New Roman"/>
          <w:b/>
          <w:szCs w:val="24"/>
        </w:rPr>
        <w:t>ΙΩΑΝΝΗΣ ΤΡΑΓΑΚΗΣ:</w:t>
      </w:r>
      <w:r>
        <w:rPr>
          <w:rFonts w:eastAsia="Times New Roman"/>
          <w:szCs w:val="24"/>
        </w:rPr>
        <w:t xml:space="preserve"> Δεκτό, δεκτό.</w:t>
      </w:r>
    </w:p>
    <w:p w14:paraId="33B9641F"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Δεκτό, δεκτό.</w:t>
      </w:r>
    </w:p>
    <w:p w14:paraId="33B96420"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w:t>
      </w:r>
      <w:r>
        <w:rPr>
          <w:rFonts w:eastAsia="Times New Roman"/>
          <w:szCs w:val="24"/>
        </w:rPr>
        <w:t>εκτό, δεκτό.</w:t>
      </w:r>
    </w:p>
    <w:p w14:paraId="33B96421"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p>
    <w:p w14:paraId="33B96422"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423" w14:textId="77777777" w:rsidR="009013B7" w:rsidRDefault="00F23ED3">
      <w:pPr>
        <w:spacing w:line="600" w:lineRule="auto"/>
        <w:ind w:firstLine="720"/>
        <w:jc w:val="both"/>
        <w:rPr>
          <w:rFonts w:eastAsia="Times New Roman"/>
          <w:szCs w:val="24"/>
        </w:rPr>
      </w:pPr>
      <w:r>
        <w:rPr>
          <w:rFonts w:eastAsia="Times New Roman"/>
          <w:b/>
          <w:szCs w:val="24"/>
        </w:rPr>
        <w:lastRenderedPageBreak/>
        <w:t>ΒΑΣΙΛΕΙΟΣ ΚΟΚΚΑΛΗΣ:</w:t>
      </w:r>
      <w:r>
        <w:rPr>
          <w:rFonts w:eastAsia="Times New Roman"/>
          <w:szCs w:val="24"/>
        </w:rPr>
        <w:t xml:space="preserve"> Δεκτό, δεκτό.</w:t>
      </w:r>
    </w:p>
    <w:p w14:paraId="33B96424"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425"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44 έγινε δεκτό ομόφωνα. </w:t>
      </w:r>
    </w:p>
    <w:p w14:paraId="33B96426"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45;</w:t>
      </w:r>
    </w:p>
    <w:p w14:paraId="33B96427"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428"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Δεκτό, δεκτό.</w:t>
      </w:r>
    </w:p>
    <w:p w14:paraId="33B96429"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42A"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Δεκτό, δεκτό.</w:t>
      </w:r>
    </w:p>
    <w:p w14:paraId="33B9642B"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w:t>
      </w:r>
      <w:r>
        <w:rPr>
          <w:rFonts w:eastAsia="Times New Roman"/>
          <w:b/>
          <w:szCs w:val="24"/>
        </w:rPr>
        <w:t>ής):</w:t>
      </w:r>
      <w:r>
        <w:rPr>
          <w:rFonts w:eastAsia="Times New Roman"/>
          <w:szCs w:val="24"/>
        </w:rPr>
        <w:t xml:space="preserve"> Δεκτό, δεκτό.</w:t>
      </w:r>
    </w:p>
    <w:p w14:paraId="33B9642C" w14:textId="77777777" w:rsidR="009013B7" w:rsidRDefault="00F23ED3">
      <w:pPr>
        <w:spacing w:line="600" w:lineRule="auto"/>
        <w:ind w:firstLine="720"/>
        <w:jc w:val="both"/>
        <w:rPr>
          <w:rFonts w:eastAsia="Times New Roman"/>
          <w:szCs w:val="24"/>
        </w:rPr>
      </w:pPr>
      <w:r>
        <w:rPr>
          <w:rFonts w:eastAsia="Times New Roman"/>
          <w:b/>
          <w:szCs w:val="24"/>
        </w:rPr>
        <w:lastRenderedPageBreak/>
        <w:t>ΣΠΥΡΙΔΩΝ ΛΥΚΟΥΔΗΣ:</w:t>
      </w:r>
      <w:r>
        <w:rPr>
          <w:rFonts w:eastAsia="Times New Roman"/>
          <w:szCs w:val="24"/>
        </w:rPr>
        <w:t xml:space="preserve"> Δεκτό, δεκτό.</w:t>
      </w:r>
    </w:p>
    <w:p w14:paraId="33B9642D"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42E"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42F"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45 έγινε δεκτό κατά πλειοψηφία. </w:t>
      </w:r>
    </w:p>
    <w:p w14:paraId="33B96430" w14:textId="77777777" w:rsidR="009013B7" w:rsidRDefault="00F23ED3">
      <w:pPr>
        <w:spacing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46;</w:t>
      </w:r>
    </w:p>
    <w:p w14:paraId="33B96431"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432"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Παρών.</w:t>
      </w:r>
    </w:p>
    <w:p w14:paraId="33B96433"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434"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Παρών.</w:t>
      </w:r>
    </w:p>
    <w:p w14:paraId="33B96435" w14:textId="77777777" w:rsidR="009013B7" w:rsidRDefault="00F23ED3">
      <w:pPr>
        <w:spacing w:line="600" w:lineRule="auto"/>
        <w:ind w:firstLine="720"/>
        <w:jc w:val="both"/>
        <w:rPr>
          <w:rFonts w:eastAsia="Times New Roman"/>
          <w:szCs w:val="24"/>
        </w:rPr>
      </w:pPr>
      <w:r>
        <w:rPr>
          <w:rFonts w:eastAsia="Times New Roman"/>
          <w:b/>
          <w:szCs w:val="24"/>
        </w:rPr>
        <w:lastRenderedPageBreak/>
        <w:t>ΓΕΩΡΓΙΟΣ ΛΑΜΠΡΟΥΛΗΣ (Ζ΄ Αντιπρόεδρος της Βουλής):</w:t>
      </w:r>
      <w:r>
        <w:rPr>
          <w:rFonts w:eastAsia="Times New Roman"/>
          <w:szCs w:val="24"/>
        </w:rPr>
        <w:t xml:space="preserve"> Δεκτό, δεκτό.</w:t>
      </w:r>
    </w:p>
    <w:p w14:paraId="33B96436"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Παρών.</w:t>
      </w:r>
    </w:p>
    <w:p w14:paraId="33B96437"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438"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33B96439"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46 έγινε δεκτό κατά πλειοψηφία. </w:t>
      </w:r>
    </w:p>
    <w:p w14:paraId="33B9643A"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47;</w:t>
      </w:r>
    </w:p>
    <w:p w14:paraId="33B9643B"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43C"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Δεκτό, δεκτό.</w:t>
      </w:r>
    </w:p>
    <w:p w14:paraId="33B9643D"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w:t>
      </w:r>
      <w:r>
        <w:rPr>
          <w:rFonts w:eastAsia="Times New Roman"/>
          <w:szCs w:val="24"/>
        </w:rPr>
        <w:t>ν.</w:t>
      </w:r>
    </w:p>
    <w:p w14:paraId="33B9643E" w14:textId="77777777" w:rsidR="009013B7" w:rsidRDefault="00F23ED3">
      <w:pPr>
        <w:spacing w:line="600" w:lineRule="auto"/>
        <w:ind w:firstLine="720"/>
        <w:jc w:val="both"/>
        <w:rPr>
          <w:rFonts w:eastAsia="Times New Roman"/>
          <w:szCs w:val="24"/>
        </w:rPr>
      </w:pPr>
      <w:r>
        <w:rPr>
          <w:rFonts w:eastAsia="Times New Roman"/>
          <w:b/>
          <w:szCs w:val="24"/>
        </w:rPr>
        <w:lastRenderedPageBreak/>
        <w:t>ΘΕΟΔΩΡΟΣ ΠΑΠΑΘΕΟΔΩΡΟΥ:</w:t>
      </w:r>
      <w:r>
        <w:rPr>
          <w:rFonts w:eastAsia="Times New Roman"/>
          <w:szCs w:val="24"/>
        </w:rPr>
        <w:t xml:space="preserve"> Δεκτό, δεκτό.</w:t>
      </w:r>
    </w:p>
    <w:p w14:paraId="33B9643F"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Κατά πλειοψηφία.</w:t>
      </w:r>
    </w:p>
    <w:p w14:paraId="33B96440"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441"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442"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443"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 xml:space="preserve">Συνεπώς το άρθρο 47 έγινε δεκτό κατά πλειοψηφία. </w:t>
      </w:r>
    </w:p>
    <w:p w14:paraId="33B96444"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48;</w:t>
      </w:r>
    </w:p>
    <w:p w14:paraId="33B96445"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446"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Παρών.</w:t>
      </w:r>
    </w:p>
    <w:p w14:paraId="33B96447" w14:textId="77777777" w:rsidR="009013B7" w:rsidRDefault="00F23ED3">
      <w:pPr>
        <w:spacing w:line="600" w:lineRule="auto"/>
        <w:ind w:firstLine="720"/>
        <w:jc w:val="both"/>
        <w:rPr>
          <w:rFonts w:eastAsia="Times New Roman"/>
          <w:szCs w:val="24"/>
        </w:rPr>
      </w:pPr>
      <w:r>
        <w:rPr>
          <w:rFonts w:eastAsia="Times New Roman"/>
          <w:b/>
          <w:szCs w:val="24"/>
        </w:rPr>
        <w:lastRenderedPageBreak/>
        <w:t>ΙΩΑΝΝΗΣ ΛΑΓΟΣ:</w:t>
      </w:r>
      <w:r>
        <w:rPr>
          <w:rFonts w:eastAsia="Times New Roman"/>
          <w:szCs w:val="24"/>
        </w:rPr>
        <w:t xml:space="preserve"> Παρών.</w:t>
      </w:r>
    </w:p>
    <w:p w14:paraId="33B96448"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Παρών.</w:t>
      </w:r>
    </w:p>
    <w:p w14:paraId="33B96449"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Κατά πλειοψηφία.</w:t>
      </w:r>
    </w:p>
    <w:p w14:paraId="33B9644A"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Παρών.</w:t>
      </w:r>
    </w:p>
    <w:p w14:paraId="33B9644B"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44C"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33B9644D"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48 έγινε δεκτό κατά πλειοψηφία. </w:t>
      </w:r>
    </w:p>
    <w:p w14:paraId="33B9644E"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49;</w:t>
      </w:r>
    </w:p>
    <w:p w14:paraId="33B9644F"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450" w14:textId="77777777" w:rsidR="009013B7" w:rsidRDefault="00F23ED3">
      <w:pPr>
        <w:spacing w:line="600" w:lineRule="auto"/>
        <w:ind w:firstLine="720"/>
        <w:jc w:val="both"/>
        <w:rPr>
          <w:rFonts w:eastAsia="Times New Roman"/>
          <w:szCs w:val="24"/>
        </w:rPr>
      </w:pPr>
      <w:r>
        <w:rPr>
          <w:rFonts w:eastAsia="Times New Roman"/>
          <w:b/>
          <w:szCs w:val="24"/>
        </w:rPr>
        <w:lastRenderedPageBreak/>
        <w:t xml:space="preserve">ΙΩΑΝΝΗΣ ΤΡΑΓΑΚΗΣ: </w:t>
      </w:r>
      <w:r>
        <w:rPr>
          <w:rFonts w:eastAsia="Times New Roman"/>
          <w:szCs w:val="24"/>
        </w:rPr>
        <w:t>Δεκτό, δεκτό.</w:t>
      </w:r>
    </w:p>
    <w:p w14:paraId="33B96451"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452"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Δεκτό, δεκτό.</w:t>
      </w:r>
    </w:p>
    <w:p w14:paraId="33B96453"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p>
    <w:p w14:paraId="33B96454"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455"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456" w14:textId="77777777" w:rsidR="009013B7" w:rsidRDefault="00F23ED3">
      <w:pPr>
        <w:spacing w:line="600" w:lineRule="auto"/>
        <w:ind w:firstLine="720"/>
        <w:jc w:val="both"/>
        <w:rPr>
          <w:rFonts w:eastAsia="Times New Roman"/>
          <w:szCs w:val="24"/>
        </w:rPr>
      </w:pPr>
      <w:r>
        <w:rPr>
          <w:rFonts w:eastAsia="Times New Roman"/>
          <w:b/>
          <w:szCs w:val="24"/>
        </w:rPr>
        <w:t>ΓΕ</w:t>
      </w:r>
      <w:r>
        <w:rPr>
          <w:rFonts w:eastAsia="Times New Roman"/>
          <w:b/>
          <w:szCs w:val="24"/>
        </w:rPr>
        <w:t>ΩΡΓΙΟΣ-ΔΗΜΗΤΡΙΟΣ ΚΑΡΡΑΣ:</w:t>
      </w:r>
      <w:r>
        <w:rPr>
          <w:rFonts w:eastAsia="Times New Roman"/>
          <w:szCs w:val="24"/>
        </w:rPr>
        <w:t xml:space="preserve"> Δεκτό, δεκτό.</w:t>
      </w:r>
    </w:p>
    <w:p w14:paraId="33B96457"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49 έγινε δεκτό κατά πλειοψηφία. </w:t>
      </w:r>
    </w:p>
    <w:p w14:paraId="33B96458"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50;</w:t>
      </w:r>
    </w:p>
    <w:p w14:paraId="33B96459" w14:textId="77777777" w:rsidR="009013B7" w:rsidRDefault="00F23ED3">
      <w:pPr>
        <w:spacing w:line="600" w:lineRule="auto"/>
        <w:ind w:firstLine="720"/>
        <w:jc w:val="both"/>
        <w:rPr>
          <w:rFonts w:eastAsia="Times New Roman"/>
          <w:szCs w:val="24"/>
        </w:rPr>
      </w:pPr>
      <w:r>
        <w:rPr>
          <w:rFonts w:eastAsia="Times New Roman"/>
          <w:b/>
          <w:szCs w:val="24"/>
        </w:rPr>
        <w:lastRenderedPageBreak/>
        <w:t>ΑΝΤΩΝΙΟΣ ΣΥΡΙΓΟΣ:</w:t>
      </w:r>
      <w:r>
        <w:rPr>
          <w:rFonts w:eastAsia="Times New Roman"/>
          <w:szCs w:val="24"/>
        </w:rPr>
        <w:t xml:space="preserve"> Δεκτό, δεκτό.</w:t>
      </w:r>
    </w:p>
    <w:p w14:paraId="33B9645A"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Δεκτό, δεκτό.</w:t>
      </w:r>
    </w:p>
    <w:p w14:paraId="33B9645B"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45C"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Δεκτό, δεκτό.</w:t>
      </w:r>
    </w:p>
    <w:p w14:paraId="33B9645D" w14:textId="77777777" w:rsidR="009013B7" w:rsidRDefault="00F23ED3">
      <w:pPr>
        <w:spacing w:line="600" w:lineRule="auto"/>
        <w:ind w:firstLine="720"/>
        <w:jc w:val="both"/>
        <w:rPr>
          <w:rFonts w:eastAsia="Times New Roman"/>
          <w:b/>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p>
    <w:p w14:paraId="33B9645E"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45F"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460"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461"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w:t>
      </w:r>
      <w:r>
        <w:rPr>
          <w:rFonts w:eastAsia="Times New Roman"/>
          <w:b/>
          <w:szCs w:val="24"/>
        </w:rPr>
        <w:t xml:space="preserve">ου): </w:t>
      </w:r>
      <w:r>
        <w:rPr>
          <w:rFonts w:eastAsia="Times New Roman"/>
          <w:szCs w:val="24"/>
        </w:rPr>
        <w:t xml:space="preserve">Συνεπώς, το άρθρο 50 έγινε δεκτό κατά πλειοψηφία. </w:t>
      </w:r>
    </w:p>
    <w:p w14:paraId="33B96462" w14:textId="77777777" w:rsidR="009013B7" w:rsidRDefault="00F23ED3">
      <w:pPr>
        <w:spacing w:line="600" w:lineRule="auto"/>
        <w:ind w:firstLine="720"/>
        <w:jc w:val="both"/>
        <w:rPr>
          <w:rFonts w:eastAsia="Times New Roman"/>
          <w:szCs w:val="24"/>
        </w:rPr>
      </w:pPr>
      <w:r>
        <w:rPr>
          <w:rFonts w:eastAsia="Times New Roman"/>
          <w:szCs w:val="24"/>
        </w:rPr>
        <w:lastRenderedPageBreak/>
        <w:t>Ερωτάται το Σώμα: Γίνεται δεκτό το άρθρο 51;</w:t>
      </w:r>
    </w:p>
    <w:p w14:paraId="33B96463"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464"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Δεκτό, δεκτό.</w:t>
      </w:r>
    </w:p>
    <w:p w14:paraId="33B96465"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466"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Δεκτό, δεκτό.</w:t>
      </w:r>
    </w:p>
    <w:p w14:paraId="33B96467" w14:textId="77777777" w:rsidR="009013B7" w:rsidRDefault="00F23ED3">
      <w:pPr>
        <w:spacing w:line="600" w:lineRule="auto"/>
        <w:ind w:firstLine="720"/>
        <w:jc w:val="both"/>
        <w:rPr>
          <w:rFonts w:eastAsia="Times New Roman"/>
          <w:szCs w:val="24"/>
        </w:rPr>
      </w:pPr>
      <w:r>
        <w:rPr>
          <w:rFonts w:eastAsia="Times New Roman"/>
          <w:b/>
          <w:szCs w:val="24"/>
        </w:rPr>
        <w:t xml:space="preserve">ΓΕΩΡΓΙΟΣ ΛΑΜΠΡΟΥΛΗΣ (Ζ΄ </w:t>
      </w:r>
      <w:r>
        <w:rPr>
          <w:rFonts w:eastAsia="Times New Roman"/>
          <w:b/>
          <w:szCs w:val="24"/>
        </w:rPr>
        <w:t>Αντιπρόεδρος της Βουλής):</w:t>
      </w:r>
      <w:r>
        <w:rPr>
          <w:rFonts w:eastAsia="Times New Roman"/>
          <w:szCs w:val="24"/>
        </w:rPr>
        <w:t xml:space="preserve"> Κατά πλειοψηφία.</w:t>
      </w:r>
    </w:p>
    <w:p w14:paraId="33B96468"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469"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46A"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Παρών.</w:t>
      </w:r>
    </w:p>
    <w:p w14:paraId="33B9646B" w14:textId="77777777" w:rsidR="009013B7" w:rsidRDefault="00F23ED3">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Συνεπώς το άρθρο 51 έγινε δεκτό κατά πλειοψηφία. </w:t>
      </w:r>
    </w:p>
    <w:p w14:paraId="33B9646C" w14:textId="77777777" w:rsidR="009013B7" w:rsidRDefault="00F23ED3">
      <w:pPr>
        <w:spacing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52;</w:t>
      </w:r>
    </w:p>
    <w:p w14:paraId="33B9646D"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46E"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Δεκτό, δεκτό.</w:t>
      </w:r>
    </w:p>
    <w:p w14:paraId="33B9646F"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Παρών.</w:t>
      </w:r>
    </w:p>
    <w:p w14:paraId="33B96470"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Δεκτό, δεκτό.</w:t>
      </w:r>
    </w:p>
    <w:p w14:paraId="33B96471"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p>
    <w:p w14:paraId="33B96472"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473" w14:textId="77777777" w:rsidR="009013B7" w:rsidRDefault="00F23ED3">
      <w:pPr>
        <w:spacing w:line="600" w:lineRule="auto"/>
        <w:ind w:firstLine="720"/>
        <w:jc w:val="both"/>
        <w:rPr>
          <w:rFonts w:eastAsia="Times New Roman"/>
          <w:szCs w:val="24"/>
        </w:rPr>
      </w:pPr>
      <w:r>
        <w:rPr>
          <w:rFonts w:eastAsia="Times New Roman"/>
          <w:b/>
          <w:szCs w:val="24"/>
        </w:rPr>
        <w:t>ΒΑΣΙΛΕΙΟΣ</w:t>
      </w:r>
      <w:r>
        <w:rPr>
          <w:rFonts w:eastAsia="Times New Roman"/>
          <w:b/>
          <w:szCs w:val="24"/>
        </w:rPr>
        <w:t xml:space="preserve"> ΚΟΚΚΑΛΗΣ:</w:t>
      </w:r>
      <w:r>
        <w:rPr>
          <w:rFonts w:eastAsia="Times New Roman"/>
          <w:szCs w:val="24"/>
        </w:rPr>
        <w:t xml:space="preserve"> Δεκτό, δεκτό.</w:t>
      </w:r>
    </w:p>
    <w:p w14:paraId="33B96474" w14:textId="77777777" w:rsidR="009013B7" w:rsidRDefault="00F23ED3">
      <w:pPr>
        <w:spacing w:line="600" w:lineRule="auto"/>
        <w:ind w:firstLine="720"/>
        <w:jc w:val="both"/>
        <w:rPr>
          <w:rFonts w:eastAsia="Times New Roman"/>
          <w:szCs w:val="24"/>
        </w:rPr>
      </w:pPr>
      <w:r>
        <w:rPr>
          <w:rFonts w:eastAsia="Times New Roman"/>
          <w:b/>
          <w:szCs w:val="24"/>
        </w:rPr>
        <w:lastRenderedPageBreak/>
        <w:t>ΓΕΩΡΓΙΟΣ-ΔΗΜΗΤΡΙΟΣ ΚΑΡΡΑΣ:</w:t>
      </w:r>
      <w:r>
        <w:rPr>
          <w:rFonts w:eastAsia="Times New Roman"/>
          <w:szCs w:val="24"/>
        </w:rPr>
        <w:t xml:space="preserve"> Δεκτό, δεκτό.</w:t>
      </w:r>
    </w:p>
    <w:p w14:paraId="33B96475"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52 έγινε δεκτό κατά πλειοψηφία. </w:t>
      </w:r>
    </w:p>
    <w:p w14:paraId="33B96476" w14:textId="77777777" w:rsidR="009013B7" w:rsidRDefault="00F23ED3">
      <w:pPr>
        <w:spacing w:line="600" w:lineRule="auto"/>
        <w:ind w:firstLine="720"/>
        <w:jc w:val="both"/>
        <w:rPr>
          <w:rFonts w:eastAsia="Times New Roman"/>
          <w:szCs w:val="24"/>
        </w:rPr>
      </w:pPr>
      <w:r>
        <w:rPr>
          <w:rFonts w:eastAsia="Times New Roman"/>
          <w:szCs w:val="24"/>
        </w:rPr>
        <w:t xml:space="preserve">Προχωρούμε στο άρθρο 53 που αφορά στον Ειδικό Κανονισμό Γραφείου Προϋπολογισμού του Κράτους στη </w:t>
      </w:r>
      <w:r>
        <w:rPr>
          <w:rFonts w:eastAsia="Times New Roman"/>
          <w:szCs w:val="24"/>
        </w:rPr>
        <w:t>Βουλή και περιλαμβάνει τους Ειδικούς Κανονισμούς (άρθρα 1 έως 8).</w:t>
      </w:r>
    </w:p>
    <w:p w14:paraId="33B96477"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53, με την τροποποίηση των υπ’ αριθμ</w:t>
      </w:r>
      <w:r>
        <w:rPr>
          <w:rFonts w:eastAsia="Times New Roman"/>
          <w:szCs w:val="24"/>
        </w:rPr>
        <w:t>ών</w:t>
      </w:r>
      <w:r>
        <w:rPr>
          <w:rFonts w:eastAsia="Times New Roman"/>
          <w:szCs w:val="24"/>
        </w:rPr>
        <w:t xml:space="preserve"> 2 και 8 Ειδικών Κανονισμών;</w:t>
      </w:r>
    </w:p>
    <w:p w14:paraId="33B96478"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479"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Δεκτό, δεκτό.</w:t>
      </w:r>
    </w:p>
    <w:p w14:paraId="33B9647A"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Παρ</w:t>
      </w:r>
      <w:r>
        <w:rPr>
          <w:rFonts w:eastAsia="Times New Roman"/>
          <w:szCs w:val="24"/>
        </w:rPr>
        <w:t>ών.</w:t>
      </w:r>
    </w:p>
    <w:p w14:paraId="33B9647B" w14:textId="77777777" w:rsidR="009013B7" w:rsidRDefault="00F23ED3">
      <w:pPr>
        <w:spacing w:line="600" w:lineRule="auto"/>
        <w:ind w:firstLine="720"/>
        <w:jc w:val="both"/>
        <w:rPr>
          <w:rFonts w:eastAsia="Times New Roman"/>
          <w:szCs w:val="24"/>
        </w:rPr>
      </w:pPr>
      <w:r>
        <w:rPr>
          <w:rFonts w:eastAsia="Times New Roman"/>
          <w:b/>
          <w:szCs w:val="24"/>
        </w:rPr>
        <w:lastRenderedPageBreak/>
        <w:t>ΘΕΟΔΩΡΟΣ ΠΑΠΑΘΕΟΔΩΡΟΥ:</w:t>
      </w:r>
      <w:r>
        <w:rPr>
          <w:rFonts w:eastAsia="Times New Roman"/>
          <w:szCs w:val="24"/>
        </w:rPr>
        <w:t xml:space="preserve"> Δεκτό, δεκτό.</w:t>
      </w:r>
    </w:p>
    <w:p w14:paraId="33B9647C"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p>
    <w:p w14:paraId="33B9647D"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47E"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47F"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480"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Συνεπώς το άρθρο 53 έγινε δεκτό κατά πλειοψηφία με την τροποποίηση των υπ’ αριθ</w:t>
      </w:r>
      <w:r>
        <w:rPr>
          <w:rFonts w:eastAsia="Times New Roman"/>
          <w:szCs w:val="24"/>
        </w:rPr>
        <w:t>μών</w:t>
      </w:r>
      <w:r>
        <w:rPr>
          <w:rFonts w:eastAsia="Times New Roman"/>
          <w:szCs w:val="24"/>
        </w:rPr>
        <w:t xml:space="preserve"> 2 και 8 Ειδικών Κανονισμών.</w:t>
      </w:r>
    </w:p>
    <w:p w14:paraId="33B96481"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54;</w:t>
      </w:r>
    </w:p>
    <w:p w14:paraId="33B96482"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483"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Δεκτό, δεκτό.</w:t>
      </w:r>
    </w:p>
    <w:p w14:paraId="33B96484" w14:textId="77777777" w:rsidR="009013B7" w:rsidRDefault="00F23ED3">
      <w:pPr>
        <w:spacing w:line="600" w:lineRule="auto"/>
        <w:ind w:firstLine="720"/>
        <w:jc w:val="both"/>
        <w:rPr>
          <w:rFonts w:eastAsia="Times New Roman"/>
          <w:szCs w:val="24"/>
        </w:rPr>
      </w:pPr>
      <w:r>
        <w:rPr>
          <w:rFonts w:eastAsia="Times New Roman"/>
          <w:b/>
          <w:szCs w:val="24"/>
        </w:rPr>
        <w:lastRenderedPageBreak/>
        <w:t>ΙΩΑΝΝΗΣ ΛΑΓΟΣ:</w:t>
      </w:r>
      <w:r>
        <w:rPr>
          <w:rFonts w:eastAsia="Times New Roman"/>
          <w:szCs w:val="24"/>
        </w:rPr>
        <w:t xml:space="preserve"> Παρών.</w:t>
      </w:r>
    </w:p>
    <w:p w14:paraId="33B96485" w14:textId="77777777" w:rsidR="009013B7" w:rsidRDefault="00F23ED3">
      <w:pPr>
        <w:spacing w:line="600" w:lineRule="auto"/>
        <w:ind w:firstLine="720"/>
        <w:jc w:val="both"/>
        <w:rPr>
          <w:rFonts w:eastAsia="Times New Roman"/>
          <w:szCs w:val="24"/>
        </w:rPr>
      </w:pPr>
      <w:r>
        <w:rPr>
          <w:rFonts w:eastAsia="Times New Roman"/>
          <w:b/>
          <w:szCs w:val="24"/>
        </w:rPr>
        <w:t xml:space="preserve">ΘΕΟΔΩΡΟΣ </w:t>
      </w:r>
      <w:r>
        <w:rPr>
          <w:rFonts w:eastAsia="Times New Roman"/>
          <w:b/>
          <w:szCs w:val="24"/>
        </w:rPr>
        <w:t>ΠΑΠΑΘΕΟΔΩΡΟΥ:</w:t>
      </w:r>
      <w:r>
        <w:rPr>
          <w:rFonts w:eastAsia="Times New Roman"/>
          <w:szCs w:val="24"/>
        </w:rPr>
        <w:t xml:space="preserve"> Δεκτό, δεκτό.</w:t>
      </w:r>
    </w:p>
    <w:p w14:paraId="33B96486"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p>
    <w:p w14:paraId="33B96487"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488"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489"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48A"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το ά</w:t>
      </w:r>
      <w:r>
        <w:rPr>
          <w:rFonts w:eastAsia="Times New Roman"/>
          <w:szCs w:val="24"/>
        </w:rPr>
        <w:t xml:space="preserve">ρθρο 54 έγινε δεκτό κατά πλειοψηφία. </w:t>
      </w:r>
    </w:p>
    <w:p w14:paraId="33B9648B" w14:textId="77777777" w:rsidR="009013B7" w:rsidRDefault="00F23ED3">
      <w:pPr>
        <w:spacing w:line="600" w:lineRule="auto"/>
        <w:ind w:firstLine="720"/>
        <w:jc w:val="both"/>
        <w:rPr>
          <w:rFonts w:eastAsia="Times New Roman"/>
          <w:szCs w:val="24"/>
        </w:rPr>
      </w:pPr>
      <w:r>
        <w:rPr>
          <w:rFonts w:eastAsia="Times New Roman"/>
          <w:szCs w:val="24"/>
        </w:rPr>
        <w:t>Ως προς το Κοινοβουλευτικό Μέρος του Κανονισμού της Βουλής:</w:t>
      </w:r>
    </w:p>
    <w:p w14:paraId="33B9648C"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55;</w:t>
      </w:r>
    </w:p>
    <w:p w14:paraId="33B9648D" w14:textId="77777777" w:rsidR="009013B7" w:rsidRDefault="00F23ED3">
      <w:pPr>
        <w:spacing w:line="600" w:lineRule="auto"/>
        <w:ind w:firstLine="720"/>
        <w:jc w:val="both"/>
        <w:rPr>
          <w:rFonts w:eastAsia="Times New Roman"/>
          <w:szCs w:val="24"/>
        </w:rPr>
      </w:pPr>
      <w:r>
        <w:rPr>
          <w:rFonts w:eastAsia="Times New Roman"/>
          <w:b/>
          <w:szCs w:val="24"/>
        </w:rPr>
        <w:lastRenderedPageBreak/>
        <w:t>ΑΝΤΩΝΙΟΣ ΣΥΡΙΓΟΣ:</w:t>
      </w:r>
      <w:r>
        <w:rPr>
          <w:rFonts w:eastAsia="Times New Roman"/>
          <w:szCs w:val="24"/>
        </w:rPr>
        <w:t xml:space="preserve"> Δεκτό, δεκτό.</w:t>
      </w:r>
    </w:p>
    <w:p w14:paraId="33B9648E"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Δεκτό, δεκτό.</w:t>
      </w:r>
    </w:p>
    <w:p w14:paraId="33B9648F"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Κατά Πλειοψηφία.</w:t>
      </w:r>
    </w:p>
    <w:p w14:paraId="33B96490"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w:t>
      </w:r>
      <w:r>
        <w:rPr>
          <w:rFonts w:eastAsia="Times New Roman"/>
          <w:b/>
          <w:szCs w:val="24"/>
        </w:rPr>
        <w:t>ΩΡΟΥ:</w:t>
      </w:r>
      <w:r>
        <w:rPr>
          <w:rFonts w:eastAsia="Times New Roman"/>
          <w:szCs w:val="24"/>
        </w:rPr>
        <w:t xml:space="preserve"> Δεκτό, δεκτό.</w:t>
      </w:r>
    </w:p>
    <w:p w14:paraId="33B96491"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Δεκτό, δεκτό.</w:t>
      </w:r>
    </w:p>
    <w:p w14:paraId="33B96492"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493"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494"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495"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55 </w:t>
      </w:r>
      <w:r>
        <w:rPr>
          <w:rFonts w:eastAsia="Times New Roman"/>
          <w:szCs w:val="24"/>
        </w:rPr>
        <w:t xml:space="preserve">έγινε δεκτό κατά πλειοψηφία. </w:t>
      </w:r>
    </w:p>
    <w:p w14:paraId="33B96496" w14:textId="77777777" w:rsidR="009013B7" w:rsidRDefault="00F23ED3">
      <w:pPr>
        <w:spacing w:line="600" w:lineRule="auto"/>
        <w:ind w:firstLine="720"/>
        <w:jc w:val="both"/>
        <w:rPr>
          <w:rFonts w:eastAsia="Times New Roman"/>
          <w:szCs w:val="24"/>
        </w:rPr>
      </w:pPr>
      <w:r>
        <w:rPr>
          <w:rFonts w:eastAsia="Times New Roman"/>
          <w:szCs w:val="24"/>
        </w:rPr>
        <w:lastRenderedPageBreak/>
        <w:t>Ερωτάται το Σώμα: Γίνεται δεκτό το άρθρο 56;</w:t>
      </w:r>
    </w:p>
    <w:p w14:paraId="33B96497"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498"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Δεκτό, δεκτό.</w:t>
      </w:r>
    </w:p>
    <w:p w14:paraId="33B96499"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Δεκτό, δεκτό.</w:t>
      </w:r>
    </w:p>
    <w:p w14:paraId="33B9649A"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Δεκτό, δεκτό.</w:t>
      </w:r>
    </w:p>
    <w:p w14:paraId="33B9649B"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Δ</w:t>
      </w:r>
      <w:r>
        <w:rPr>
          <w:rFonts w:eastAsia="Times New Roman"/>
          <w:szCs w:val="24"/>
        </w:rPr>
        <w:t>εκτό, δεκτό.</w:t>
      </w:r>
    </w:p>
    <w:p w14:paraId="33B9649C"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Δεκτό, δεκτό.</w:t>
      </w:r>
    </w:p>
    <w:p w14:paraId="33B9649D"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49E"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49F" w14:textId="77777777" w:rsidR="009013B7" w:rsidRDefault="00F23ED3">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Συνεπώς το άρθρο 56 έγινε δεκτό ομόφωνα. </w:t>
      </w:r>
    </w:p>
    <w:p w14:paraId="33B964A0" w14:textId="77777777" w:rsidR="009013B7" w:rsidRDefault="00F23ED3">
      <w:pPr>
        <w:spacing w:line="600" w:lineRule="auto"/>
        <w:ind w:firstLine="720"/>
        <w:jc w:val="both"/>
        <w:rPr>
          <w:rFonts w:eastAsia="Times New Roman"/>
          <w:szCs w:val="24"/>
        </w:rPr>
      </w:pPr>
      <w:r>
        <w:rPr>
          <w:rFonts w:eastAsia="Times New Roman"/>
          <w:szCs w:val="24"/>
        </w:rPr>
        <w:t>Ερωτάται το Σώμα: Γίνεται δεκτό το άρθρο 57;</w:t>
      </w:r>
    </w:p>
    <w:p w14:paraId="33B964A1"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4A2"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Κατά πλειοψηφία.</w:t>
      </w:r>
    </w:p>
    <w:p w14:paraId="33B964A3"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Κατά πλειοψηφία.</w:t>
      </w:r>
    </w:p>
    <w:p w14:paraId="33B964A4"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Κατά πλειοψηφία.</w:t>
      </w:r>
    </w:p>
    <w:p w14:paraId="33B964A5"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Κατά πλειοψηφία.</w:t>
      </w:r>
    </w:p>
    <w:p w14:paraId="33B964A6" w14:textId="77777777" w:rsidR="009013B7" w:rsidRDefault="00F23ED3">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Παρών.</w:t>
      </w:r>
    </w:p>
    <w:p w14:paraId="33B964A7"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4A8" w14:textId="77777777" w:rsidR="009013B7" w:rsidRDefault="00F23ED3">
      <w:pPr>
        <w:spacing w:line="600" w:lineRule="auto"/>
        <w:ind w:firstLine="720"/>
        <w:jc w:val="both"/>
        <w:rPr>
          <w:rFonts w:eastAsia="Times New Roman"/>
          <w:szCs w:val="24"/>
        </w:rPr>
      </w:pPr>
      <w:r>
        <w:rPr>
          <w:rFonts w:eastAsia="Times New Roman"/>
          <w:b/>
          <w:szCs w:val="24"/>
        </w:rPr>
        <w:lastRenderedPageBreak/>
        <w:t>ΓΕΩΡΓΙΟΣ-ΔΗΜΗΤΡΙΟΣ ΚΑΡΡΑΣ:</w:t>
      </w:r>
      <w:r>
        <w:rPr>
          <w:rFonts w:eastAsia="Times New Roman"/>
          <w:szCs w:val="24"/>
        </w:rPr>
        <w:t xml:space="preserve"> Κατά πλειοψηφία.</w:t>
      </w:r>
    </w:p>
    <w:p w14:paraId="33B964A9"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Συνεπώς το άρθρο 57 έγινε δεκτό κατά πλειοψηφία. </w:t>
      </w:r>
    </w:p>
    <w:p w14:paraId="33B964AA" w14:textId="77777777" w:rsidR="009013B7" w:rsidRDefault="00F23ED3">
      <w:pPr>
        <w:spacing w:line="600" w:lineRule="auto"/>
        <w:ind w:firstLine="720"/>
        <w:jc w:val="both"/>
        <w:rPr>
          <w:rFonts w:eastAsia="Times New Roman"/>
          <w:szCs w:val="24"/>
        </w:rPr>
      </w:pPr>
      <w:r>
        <w:rPr>
          <w:rFonts w:eastAsia="Times New Roman"/>
          <w:szCs w:val="24"/>
        </w:rPr>
        <w:t>Εισερχόμαστε στην ψήφιση του ακροτελεύτιου άρθρου της πρότασης του Προέδρου της Βουλής.</w:t>
      </w:r>
    </w:p>
    <w:p w14:paraId="33B964AB" w14:textId="77777777" w:rsidR="009013B7" w:rsidRDefault="00F23ED3">
      <w:pPr>
        <w:spacing w:line="600" w:lineRule="auto"/>
        <w:ind w:firstLine="720"/>
        <w:jc w:val="both"/>
        <w:rPr>
          <w:rFonts w:eastAsia="Times New Roman"/>
          <w:szCs w:val="24"/>
        </w:rPr>
      </w:pPr>
      <w:r>
        <w:rPr>
          <w:rFonts w:eastAsia="Times New Roman"/>
          <w:szCs w:val="24"/>
        </w:rPr>
        <w:t>Ερωτάται το Σώμ</w:t>
      </w:r>
      <w:r>
        <w:rPr>
          <w:rFonts w:eastAsia="Times New Roman"/>
          <w:szCs w:val="24"/>
        </w:rPr>
        <w:t>α: Γίνεται δεκτό το ακροτελεύτιο άρθρο;</w:t>
      </w:r>
    </w:p>
    <w:p w14:paraId="33B964AC" w14:textId="77777777" w:rsidR="009013B7" w:rsidRDefault="00F23ED3">
      <w:pPr>
        <w:spacing w:line="600" w:lineRule="auto"/>
        <w:ind w:firstLine="720"/>
        <w:jc w:val="both"/>
        <w:rPr>
          <w:rFonts w:eastAsia="Times New Roman"/>
          <w:szCs w:val="24"/>
        </w:rPr>
      </w:pPr>
      <w:r>
        <w:rPr>
          <w:rFonts w:eastAsia="Times New Roman"/>
          <w:b/>
          <w:szCs w:val="24"/>
        </w:rPr>
        <w:t>ΑΝΤΩΝΙΟΣ ΣΥΡΙΓΟΣ:</w:t>
      </w:r>
      <w:r>
        <w:rPr>
          <w:rFonts w:eastAsia="Times New Roman"/>
          <w:szCs w:val="24"/>
        </w:rPr>
        <w:t xml:space="preserve"> Δεκτό, δεκτό.</w:t>
      </w:r>
    </w:p>
    <w:p w14:paraId="33B964AD"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Δεκτό, δεκτό.</w:t>
      </w:r>
    </w:p>
    <w:p w14:paraId="33B964AE" w14:textId="77777777" w:rsidR="009013B7" w:rsidRDefault="00F23ED3">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Κατά πλειοψηφία.</w:t>
      </w:r>
    </w:p>
    <w:p w14:paraId="33B964AF" w14:textId="77777777" w:rsidR="009013B7" w:rsidRDefault="00F23ED3">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Δεκτό, δεκτό.</w:t>
      </w:r>
    </w:p>
    <w:p w14:paraId="33B964B0"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Αντιπρόεδρος της Βουλής):</w:t>
      </w:r>
      <w:r>
        <w:rPr>
          <w:rFonts w:eastAsia="Times New Roman"/>
          <w:szCs w:val="24"/>
        </w:rPr>
        <w:t xml:space="preserve"> Κατά πλειοψηφία.</w:t>
      </w:r>
    </w:p>
    <w:p w14:paraId="33B964B1" w14:textId="77777777" w:rsidR="009013B7" w:rsidRDefault="00F23ED3">
      <w:pPr>
        <w:spacing w:line="600" w:lineRule="auto"/>
        <w:ind w:firstLine="720"/>
        <w:jc w:val="both"/>
        <w:rPr>
          <w:rFonts w:eastAsia="Times New Roman"/>
          <w:szCs w:val="24"/>
        </w:rPr>
      </w:pPr>
      <w:r>
        <w:rPr>
          <w:rFonts w:eastAsia="Times New Roman"/>
          <w:b/>
          <w:szCs w:val="24"/>
        </w:rPr>
        <w:lastRenderedPageBreak/>
        <w:t>ΣΠΥΡΙΔΩΝ ΛΥΚΟΥΔΗ</w:t>
      </w:r>
      <w:r>
        <w:rPr>
          <w:rFonts w:eastAsia="Times New Roman"/>
          <w:b/>
          <w:szCs w:val="24"/>
        </w:rPr>
        <w:t>Σ:</w:t>
      </w:r>
      <w:r>
        <w:rPr>
          <w:rFonts w:eastAsia="Times New Roman"/>
          <w:szCs w:val="24"/>
        </w:rPr>
        <w:t xml:space="preserve"> Δεκτό, δεκτό.</w:t>
      </w:r>
    </w:p>
    <w:p w14:paraId="33B964B2" w14:textId="77777777" w:rsidR="009013B7" w:rsidRDefault="00F23ED3">
      <w:pPr>
        <w:spacing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Δεκτό, δεκτό.</w:t>
      </w:r>
    </w:p>
    <w:p w14:paraId="33B964B3" w14:textId="77777777" w:rsidR="009013B7" w:rsidRDefault="00F23ED3">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Δεκτό, δεκτό.</w:t>
      </w:r>
    </w:p>
    <w:p w14:paraId="33B964B4" w14:textId="77777777" w:rsidR="009013B7" w:rsidRDefault="00F23ED3">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 ακροτελεύτιο άρθρο έγινε δεκτό κατά πλειοψηφία. </w:t>
      </w:r>
    </w:p>
    <w:p w14:paraId="33B964B5" w14:textId="77777777" w:rsidR="009013B7" w:rsidRDefault="00F23ED3">
      <w:pPr>
        <w:spacing w:line="600" w:lineRule="auto"/>
        <w:jc w:val="both"/>
        <w:rPr>
          <w:rFonts w:eastAsia="Times New Roman"/>
          <w:szCs w:val="24"/>
        </w:rPr>
      </w:pPr>
      <w:r>
        <w:rPr>
          <w:rFonts w:eastAsia="Times New Roman"/>
          <w:szCs w:val="24"/>
        </w:rPr>
        <w:tab/>
        <w:t>Συνεπώς η πρόταση του Προέδρου της Βουλής των Ελλήνων έγινε δεκτή ε</w:t>
      </w:r>
      <w:r>
        <w:rPr>
          <w:rFonts w:eastAsia="Times New Roman"/>
          <w:szCs w:val="24"/>
        </w:rPr>
        <w:t>πί της αρχής και επί των άρθρων.</w:t>
      </w:r>
    </w:p>
    <w:p w14:paraId="33B964B6" w14:textId="77777777" w:rsidR="009013B7" w:rsidRDefault="00F23ED3">
      <w:pPr>
        <w:spacing w:line="600" w:lineRule="auto"/>
        <w:ind w:firstLine="720"/>
        <w:jc w:val="both"/>
        <w:rPr>
          <w:rFonts w:eastAsia="Times New Roman"/>
          <w:szCs w:val="24"/>
        </w:rPr>
      </w:pPr>
      <w:r>
        <w:rPr>
          <w:rFonts w:eastAsia="Times New Roman"/>
          <w:szCs w:val="24"/>
        </w:rPr>
        <w:t xml:space="preserve">Ερωτάται το Σώμα: Γίνεται δεκτή η πρόταση και στο σύνολο; </w:t>
      </w:r>
    </w:p>
    <w:p w14:paraId="33B964B7" w14:textId="77777777" w:rsidR="009013B7" w:rsidRDefault="00F23ED3">
      <w:pPr>
        <w:spacing w:line="600" w:lineRule="auto"/>
        <w:ind w:firstLine="720"/>
        <w:jc w:val="both"/>
        <w:rPr>
          <w:rFonts w:eastAsia="Times New Roman"/>
          <w:szCs w:val="24"/>
        </w:rPr>
      </w:pPr>
      <w:r>
        <w:rPr>
          <w:rFonts w:eastAsia="Times New Roman"/>
          <w:b/>
          <w:szCs w:val="24"/>
        </w:rPr>
        <w:t xml:space="preserve">ΑΝΤΩΝΙΟΣ ΣΥΡΙΓΟΣ: </w:t>
      </w:r>
      <w:r>
        <w:rPr>
          <w:rFonts w:eastAsia="Times New Roman"/>
          <w:szCs w:val="24"/>
        </w:rPr>
        <w:t>Δεκτή, δεκτή.</w:t>
      </w:r>
    </w:p>
    <w:p w14:paraId="33B964B8" w14:textId="77777777" w:rsidR="009013B7" w:rsidRDefault="00F23ED3">
      <w:pPr>
        <w:spacing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Δεκτή, δεκτή.</w:t>
      </w:r>
    </w:p>
    <w:p w14:paraId="33B964B9" w14:textId="77777777" w:rsidR="009013B7" w:rsidRDefault="00F23ED3">
      <w:pPr>
        <w:spacing w:line="600" w:lineRule="auto"/>
        <w:ind w:firstLine="720"/>
        <w:jc w:val="both"/>
        <w:rPr>
          <w:rFonts w:eastAsia="Times New Roman"/>
          <w:szCs w:val="24"/>
        </w:rPr>
      </w:pPr>
      <w:r>
        <w:rPr>
          <w:rFonts w:eastAsia="Times New Roman"/>
          <w:b/>
          <w:szCs w:val="24"/>
        </w:rPr>
        <w:lastRenderedPageBreak/>
        <w:t xml:space="preserve">ΙΩΑΝΝΗΣ ΛΑΓΟΣ: </w:t>
      </w:r>
      <w:r>
        <w:rPr>
          <w:rFonts w:eastAsia="Times New Roman"/>
          <w:szCs w:val="24"/>
        </w:rPr>
        <w:t>Κατά πλειοψηφία.</w:t>
      </w:r>
    </w:p>
    <w:p w14:paraId="33B964BA" w14:textId="77777777" w:rsidR="009013B7" w:rsidRDefault="00F23ED3">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Κατά πλειοψηφία.</w:t>
      </w:r>
    </w:p>
    <w:p w14:paraId="33B964BB" w14:textId="77777777" w:rsidR="009013B7" w:rsidRDefault="00F23ED3">
      <w:pPr>
        <w:spacing w:line="600" w:lineRule="auto"/>
        <w:ind w:firstLine="720"/>
        <w:jc w:val="both"/>
        <w:rPr>
          <w:rFonts w:eastAsia="Times New Roman"/>
          <w:szCs w:val="24"/>
        </w:rPr>
      </w:pPr>
      <w:r>
        <w:rPr>
          <w:rFonts w:eastAsia="Times New Roman"/>
          <w:b/>
          <w:szCs w:val="24"/>
        </w:rPr>
        <w:t>ΓΕΩΡΓΙΟΣ ΛΑΜΠΡΟΥΛΗΣ (Ζ΄ Αντι</w:t>
      </w:r>
      <w:r>
        <w:rPr>
          <w:rFonts w:eastAsia="Times New Roman"/>
          <w:b/>
          <w:szCs w:val="24"/>
        </w:rPr>
        <w:t xml:space="preserve">πρόεδρος της Βουλής): </w:t>
      </w:r>
      <w:r>
        <w:rPr>
          <w:rFonts w:eastAsia="Times New Roman"/>
          <w:szCs w:val="24"/>
        </w:rPr>
        <w:t>Κατά πλειοψηφία.</w:t>
      </w:r>
    </w:p>
    <w:p w14:paraId="33B964BC" w14:textId="77777777" w:rsidR="009013B7" w:rsidRDefault="00F23ED3">
      <w:pPr>
        <w:spacing w:line="600" w:lineRule="auto"/>
        <w:ind w:firstLine="720"/>
        <w:jc w:val="both"/>
        <w:rPr>
          <w:rFonts w:eastAsia="Times New Roman"/>
          <w:szCs w:val="24"/>
        </w:rPr>
      </w:pPr>
      <w:r>
        <w:rPr>
          <w:rFonts w:eastAsia="Times New Roman"/>
          <w:b/>
          <w:szCs w:val="24"/>
        </w:rPr>
        <w:t xml:space="preserve">ΣΠΥΡΙΔΩΝ ΛΥΚΟΥΔΗΣ: </w:t>
      </w:r>
      <w:r>
        <w:rPr>
          <w:rFonts w:eastAsia="Times New Roman"/>
          <w:szCs w:val="24"/>
        </w:rPr>
        <w:t>Δεκτή, δεκτή.</w:t>
      </w:r>
    </w:p>
    <w:p w14:paraId="33B964BD" w14:textId="77777777" w:rsidR="009013B7" w:rsidRDefault="00F23ED3">
      <w:pPr>
        <w:spacing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Δεκτή, δεκτή.</w:t>
      </w:r>
    </w:p>
    <w:p w14:paraId="33B964BE" w14:textId="77777777" w:rsidR="009013B7" w:rsidRDefault="00F23ED3">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Δεκτή, δεκτή.</w:t>
      </w:r>
    </w:p>
    <w:p w14:paraId="33B964BF" w14:textId="77777777" w:rsidR="009013B7" w:rsidRDefault="00F23ED3">
      <w:pPr>
        <w:spacing w:line="600" w:lineRule="auto"/>
        <w:ind w:firstLine="720"/>
        <w:jc w:val="both"/>
        <w:rPr>
          <w:rFonts w:eastAsia="Times New Roman" w:cs="Times New Roman"/>
          <w:szCs w:val="24"/>
        </w:rPr>
      </w:pPr>
      <w:r>
        <w:rPr>
          <w:rFonts w:eastAsia="Times New Roman"/>
          <w:b/>
          <w:szCs w:val="24"/>
        </w:rPr>
        <w:t xml:space="preserve">ΠΡΟΕΔΡΕΥΟΥΣΑ (Αναστασία Χριστοδουλοπούλου): </w:t>
      </w:r>
      <w:r>
        <w:rPr>
          <w:rFonts w:eastAsia="Times New Roman"/>
          <w:szCs w:val="24"/>
        </w:rPr>
        <w:t>Συνεπώς η πρόταση του Προέδρου της Βουλής</w:t>
      </w:r>
      <w:r>
        <w:rPr>
          <w:rFonts w:eastAsia="Times New Roman"/>
          <w:szCs w:val="24"/>
        </w:rPr>
        <w:t>:</w:t>
      </w:r>
      <w:r>
        <w:rPr>
          <w:rFonts w:eastAsia="Times New Roman"/>
          <w:szCs w:val="24"/>
        </w:rPr>
        <w:t xml:space="preserve"> «Για την  </w:t>
      </w:r>
      <w:r>
        <w:rPr>
          <w:rFonts w:eastAsia="Times New Roman" w:cs="Times New Roman"/>
          <w:szCs w:val="24"/>
        </w:rPr>
        <w:t xml:space="preserve">τροποποίηση διατάξεων του Κανονισμού της Βουλής – Μέρος Β΄ (ΦΕΚ 51 Α΄/10.4.1997) και Μέρος Κοινοβουλευτικό (ΦΕΚ 106 Α΄/ 24.6.1987), όπως ισχύουν» έγινε δεκτή </w:t>
      </w:r>
      <w:r>
        <w:rPr>
          <w:rFonts w:eastAsia="Times New Roman" w:cs="Times New Roman"/>
          <w:szCs w:val="24"/>
        </w:rPr>
        <w:t>κατά πλειοψηφία</w:t>
      </w:r>
      <w:r w:rsidDel="003956F4">
        <w:rPr>
          <w:rFonts w:eastAsia="Times New Roman" w:cs="Times New Roman"/>
          <w:szCs w:val="24"/>
        </w:rPr>
        <w:t xml:space="preserve"> </w:t>
      </w:r>
      <w:r>
        <w:rPr>
          <w:rFonts w:eastAsia="Times New Roman" w:cs="Times New Roman"/>
          <w:szCs w:val="24"/>
        </w:rPr>
        <w:t>επί της αρχής, των άρθρων</w:t>
      </w:r>
      <w:r>
        <w:rPr>
          <w:rFonts w:eastAsia="Times New Roman" w:cs="Times New Roman"/>
          <w:szCs w:val="24"/>
        </w:rPr>
        <w:t xml:space="preserve"> και </w:t>
      </w:r>
      <w:r>
        <w:rPr>
          <w:rFonts w:eastAsia="Times New Roman" w:cs="Times New Roman"/>
          <w:szCs w:val="24"/>
        </w:rPr>
        <w:t>του συνόλου</w:t>
      </w:r>
      <w:r>
        <w:rPr>
          <w:rFonts w:eastAsia="Times New Roman" w:cs="Times New Roman"/>
          <w:szCs w:val="24"/>
        </w:rPr>
        <w:t xml:space="preserve">.  </w:t>
      </w:r>
    </w:p>
    <w:p w14:paraId="33B964C0" w14:textId="77777777" w:rsidR="009013B7" w:rsidRDefault="00F23ED3">
      <w:pPr>
        <w:spacing w:line="600" w:lineRule="auto"/>
        <w:ind w:firstLine="720"/>
        <w:jc w:val="both"/>
        <w:rPr>
          <w:rFonts w:eastAsia="Times New Roman"/>
          <w:szCs w:val="24"/>
        </w:rPr>
      </w:pPr>
      <w:r>
        <w:rPr>
          <w:rFonts w:eastAsia="Times New Roman"/>
          <w:szCs w:val="24"/>
        </w:rPr>
        <w:lastRenderedPageBreak/>
        <w:t>Κυρίες και κύριοι συνάδελφοι, παρακαλ</w:t>
      </w:r>
      <w:r>
        <w:rPr>
          <w:rFonts w:eastAsia="Times New Roman"/>
          <w:szCs w:val="24"/>
        </w:rPr>
        <w:t>ώ το Σώμα να εξουσιοδοτήσει το Προεδρείο για την υπ’ ευθύνη του επικύρωση των Πρακτικών ως προς την ψήφιση</w:t>
      </w:r>
      <w:r>
        <w:rPr>
          <w:rFonts w:eastAsia="Times New Roman"/>
          <w:szCs w:val="24"/>
        </w:rPr>
        <w:t xml:space="preserve"> στο σύνολο</w:t>
      </w:r>
      <w:r>
        <w:rPr>
          <w:rFonts w:eastAsia="Times New Roman"/>
          <w:szCs w:val="24"/>
        </w:rPr>
        <w:t xml:space="preserve"> της παραπάνω πρότασης.</w:t>
      </w:r>
    </w:p>
    <w:p w14:paraId="33B964C1" w14:textId="77777777" w:rsidR="009013B7" w:rsidRDefault="00F23ED3">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33B964C2" w14:textId="77777777" w:rsidR="009013B7" w:rsidRDefault="00F23ED3">
      <w:pPr>
        <w:spacing w:line="600" w:lineRule="auto"/>
        <w:ind w:firstLine="709"/>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rPr>
        <w:t>Συνεπώς τ</w:t>
      </w:r>
      <w:r>
        <w:rPr>
          <w:rFonts w:eastAsia="Times New Roman"/>
          <w:szCs w:val="24"/>
          <w:lang w:val="en-US"/>
        </w:rPr>
        <w:t>o</w:t>
      </w:r>
      <w:r>
        <w:rPr>
          <w:rFonts w:eastAsia="Times New Roman"/>
          <w:szCs w:val="24"/>
        </w:rPr>
        <w:t xml:space="preserve"> Σώμα παρέσχε τη ζητηθεί</w:t>
      </w:r>
      <w:r>
        <w:rPr>
          <w:rFonts w:eastAsia="Times New Roman"/>
          <w:szCs w:val="24"/>
        </w:rPr>
        <w:t>σα εξουσιοδότηση.</w:t>
      </w:r>
    </w:p>
    <w:p w14:paraId="33B964C3" w14:textId="77777777" w:rsidR="009013B7" w:rsidRDefault="00F23ED3">
      <w:pPr>
        <w:spacing w:line="600" w:lineRule="auto"/>
        <w:ind w:firstLine="709"/>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33B964C4" w14:textId="77777777" w:rsidR="009013B7" w:rsidRDefault="00F23ED3">
      <w:pPr>
        <w:spacing w:line="600" w:lineRule="auto"/>
        <w:ind w:firstLine="709"/>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33B964C5" w14:textId="77777777" w:rsidR="009013B7" w:rsidRDefault="00F23ED3">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Με τη συναίνεση του Σώματος και ώρα 15.13΄ </w:t>
      </w:r>
      <w:proofErr w:type="spellStart"/>
      <w:r>
        <w:rPr>
          <w:rFonts w:eastAsia="Times New Roman"/>
          <w:szCs w:val="24"/>
        </w:rPr>
        <w:t>λύεται</w:t>
      </w:r>
      <w:proofErr w:type="spellEnd"/>
      <w:r>
        <w:rPr>
          <w:rFonts w:eastAsia="Times New Roman"/>
          <w:szCs w:val="24"/>
        </w:rPr>
        <w:t xml:space="preserve"> η συνεδρίαση για σήμερα</w:t>
      </w:r>
      <w:r>
        <w:rPr>
          <w:rFonts w:eastAsia="Times New Roman"/>
          <w:szCs w:val="24"/>
        </w:rPr>
        <w:t xml:space="preserve">, </w:t>
      </w:r>
      <w:proofErr w:type="spellStart"/>
      <w:r>
        <w:rPr>
          <w:rFonts w:eastAsia="Times New Roman"/>
          <w:szCs w:val="24"/>
        </w:rPr>
        <w:t>ημ</w:t>
      </w:r>
      <w:r>
        <w:rPr>
          <w:rFonts w:eastAsia="Times New Roman"/>
          <w:szCs w:val="24"/>
        </w:rPr>
        <w:t>έτρα</w:t>
      </w:r>
      <w:proofErr w:type="spellEnd"/>
      <w:r>
        <w:rPr>
          <w:rFonts w:eastAsia="Times New Roman"/>
          <w:szCs w:val="24"/>
        </w:rPr>
        <w:t xml:space="preserve"> Τρίτη 28 Ιουνίου 2016 και ώρα 18.00΄ με αντικείμενο εργασιών του Σώματος νομοθετική εργασία: Μ</w:t>
      </w:r>
      <w:r>
        <w:rPr>
          <w:rFonts w:eastAsia="Times New Roman" w:cs="Times New Roman"/>
          <w:szCs w:val="24"/>
        </w:rPr>
        <w:t xml:space="preserve">όνη συζήτηση και ψήφιση επί της αρχής, των άρθρων και του συνόλου του σχεδίου νόμου: «Προσαρμογή της ελληνικής νομοθεσίας στις διατάξεις των άρθρων 19, </w:t>
      </w:r>
      <w:r>
        <w:rPr>
          <w:rFonts w:eastAsia="Times New Roman" w:cs="Times New Roman"/>
          <w:szCs w:val="24"/>
        </w:rPr>
        <w:lastRenderedPageBreak/>
        <w:t>20, 2</w:t>
      </w:r>
      <w:r>
        <w:rPr>
          <w:rFonts w:eastAsia="Times New Roman" w:cs="Times New Roman"/>
          <w:szCs w:val="24"/>
        </w:rPr>
        <w:t>9, 30, 33, 35, 40 έως 46 της Οδηγίας 2013/34/ΕΕ σχετικά με «τις ετήσιες οικονομικές καταστάσεις, τις ενοποιημένες οικονομικές καταστάσεις και συναφείς εκθέσεις επιχειρήσεων ορισμένων μορφών, την τροποποίηση της Οδηγίας 2006/43/ΕΚ του Ευρωπαϊκού Κοινοβουλίο</w:t>
      </w:r>
      <w:r>
        <w:rPr>
          <w:rFonts w:eastAsia="Times New Roman" w:cs="Times New Roman"/>
          <w:szCs w:val="24"/>
        </w:rPr>
        <w:t xml:space="preserve">υ και του Συμβουλίου και την κατάργηση των Οδηγιών 78/660/ΕΟΚ και 83/349/ΕΟΚ του Συμβουλίου» (Ε.Ε. L 189 της 29ης Ιουνίου 2013) και στις διατάξεις της Οδηγίας 2014/95/ΕΕ του Ευρωπαϊκού Κοινοβουλίου και του Συμβουλίου (Ε.Ε. L 330/1 της 15ης Νοεμβρίου 2014) </w:t>
      </w:r>
      <w:r>
        <w:rPr>
          <w:rFonts w:eastAsia="Times New Roman" w:cs="Times New Roman"/>
          <w:szCs w:val="24"/>
        </w:rPr>
        <w:t xml:space="preserve">«για την τροποποίηση της Οδηγίας 2013/34/ΕΕ, όσον αφορά τη δημοσιοποίηση μη χρηματοοικονομικών πληροφοριών και πληροφοριών για την πολυμορφία από ορισμένες μεγάλες επιχειρήσεις και ομίλους» και άλλες διατάξεις αρμοδιότητας Υπουργείου Οικονομίας, Ανάπτυξης </w:t>
      </w:r>
      <w:r>
        <w:rPr>
          <w:rFonts w:eastAsia="Times New Roman" w:cs="Times New Roman"/>
          <w:szCs w:val="24"/>
        </w:rPr>
        <w:t xml:space="preserve">και Τουρισμού». </w:t>
      </w:r>
      <w:r>
        <w:rPr>
          <w:rFonts w:eastAsia="Times New Roman" w:cs="Times New Roman"/>
          <w:b/>
          <w:szCs w:val="24"/>
        </w:rPr>
        <w:t xml:space="preserve">           </w:t>
      </w:r>
    </w:p>
    <w:p w14:paraId="33B964C6" w14:textId="77777777" w:rsidR="009013B7" w:rsidRDefault="00F23ED3">
      <w:pPr>
        <w:spacing w:line="600" w:lineRule="auto"/>
        <w:jc w:val="center"/>
        <w:rPr>
          <w:rFonts w:eastAsia="Times New Roman" w:cs="Times New Roman"/>
          <w:b/>
          <w:szCs w:val="24"/>
        </w:rPr>
      </w:pPr>
      <w:r>
        <w:rPr>
          <w:rFonts w:eastAsia="Times New Roman" w:cs="Times New Roman"/>
          <w:b/>
          <w:szCs w:val="24"/>
        </w:rPr>
        <w:t>Ο ΠΡΟΕΔΡΟΣ                                                      ΟΙ ΓΡΑΜΜΑΤΕΙΣ</w:t>
      </w:r>
    </w:p>
    <w:sectPr w:rsidR="009013B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Helvetica">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gH1zEOndBy1QUwStntCgshT0Tjc=" w:salt="nf2Flzv0bzj6r6Ojkdfq3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B7"/>
    <w:rsid w:val="009013B7"/>
    <w:rsid w:val="00B0178A"/>
    <w:rsid w:val="00F23ED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5F81"/>
  <w15:docId w15:val="{750424FE-F4CB-461B-BAB0-1C4FA58E7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0631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06317"/>
    <w:rPr>
      <w:rFonts w:ascii="Segoe UI" w:hAnsi="Segoe UI" w:cs="Segoe UI"/>
      <w:sz w:val="18"/>
      <w:szCs w:val="18"/>
    </w:rPr>
  </w:style>
  <w:style w:type="paragraph" w:styleId="a4">
    <w:name w:val="Revision"/>
    <w:hidden/>
    <w:uiPriority w:val="99"/>
    <w:semiHidden/>
    <w:rsid w:val="00EE12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272</MetadataID>
    <Session xmlns="641f345b-441b-4b81-9152-adc2e73ba5e1">Α´</Session>
    <Date xmlns="641f345b-441b-4b81-9152-adc2e73ba5e1">2016-06-27T21:00:00+00:00</Date>
    <Status xmlns="641f345b-441b-4b81-9152-adc2e73ba5e1">
      <Url>http://srv-sp1/praktika/Lists/Incoming_Metadata/EditForm.aspx?ID=272&amp;Source=/praktika/Recordings_Library/Forms/AllItems.aspx</Url>
      <Description>Δημοσιεύτηκε</Description>
    </Status>
    <Meeting xmlns="641f345b-441b-4b81-9152-adc2e73ba5e1">ΡΝΑ´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2B002F-536E-4BBA-91A4-2C2FAE7A54E7}">
  <ds:schemaRefs>
    <ds:schemaRef ds:uri="http://schemas.microsoft.com/office/2006/documentManagement/types"/>
    <ds:schemaRef ds:uri="http://schemas.microsoft.com/office/2006/metadata/properties"/>
    <ds:schemaRef ds:uri="http://www.w3.org/XML/1998/namespace"/>
    <ds:schemaRef ds:uri="http://purl.org/dc/terms/"/>
    <ds:schemaRef ds:uri="http://purl.org/dc/elements/1.1/"/>
    <ds:schemaRef ds:uri="http://schemas.microsoft.com/office/infopath/2007/PartnerControls"/>
    <ds:schemaRef ds:uri="http://schemas.openxmlformats.org/package/2006/metadata/core-properties"/>
    <ds:schemaRef ds:uri="641f345b-441b-4b81-9152-adc2e73ba5e1"/>
    <ds:schemaRef ds:uri="http://purl.org/dc/dcmitype/"/>
  </ds:schemaRefs>
</ds:datastoreItem>
</file>

<file path=customXml/itemProps2.xml><?xml version="1.0" encoding="utf-8"?>
<ds:datastoreItem xmlns:ds="http://schemas.openxmlformats.org/officeDocument/2006/customXml" ds:itemID="{35F54873-3E15-4252-B89F-13292BF61E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2A978A-CC70-43BD-9537-C3D88BF00F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228</Pages>
  <Words>39000</Words>
  <Characters>210605</Characters>
  <Application>Microsoft Office Word</Application>
  <DocSecurity>0</DocSecurity>
  <Lines>1755</Lines>
  <Paragraphs>498</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249107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2016-07-04T09:53:00Z</dcterms:created>
  <dcterms:modified xsi:type="dcterms:W3CDTF">2016-07-04T09:53:00Z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